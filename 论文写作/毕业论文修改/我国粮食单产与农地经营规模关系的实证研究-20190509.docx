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7.xml" ContentType="application/vnd.openxmlformats-officedocument.wordprocessingml.header+xml"/>
  <Override PartName="/word/footer10.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8.xml" ContentType="application/vnd.openxmlformats-officedocument.wordprocessingml.header+xml"/>
  <Override PartName="/word/footer11.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theme/themeOverride1.xml" ContentType="application/vnd.openxmlformats-officedocument.themeOverrid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theme/themeOverride2.xml" ContentType="application/vnd.openxmlformats-officedocument.themeOverrid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theme/themeOverride3.xml" ContentType="application/vnd.openxmlformats-officedocument.themeOverrid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theme/themeOverride4.xml" ContentType="application/vnd.openxmlformats-officedocument.themeOverride+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eastAsia="宋体" w:hAnsi="Times New Roman" w:cs="Times New Roman" w:hint="eastAsia"/>
          <w:color w:val="000000"/>
          <w:kern w:val="2"/>
          <w:sz w:val="21"/>
          <w:szCs w:val="24"/>
        </w:rPr>
        <w:id w:val="1156104629"/>
        <w:docPartObj>
          <w:docPartGallery w:val="Cover Pages"/>
          <w:docPartUnique/>
        </w:docPartObj>
      </w:sdtPr>
      <w:sdtEndPr>
        <w:rPr>
          <w:rFonts w:asciiTheme="minorHAnsi" w:eastAsiaTheme="minorEastAsia" w:hAnsiTheme="minorHAnsi" w:cstheme="minorBidi" w:hint="default"/>
          <w:kern w:val="0"/>
          <w:sz w:val="22"/>
          <w:szCs w:val="22"/>
        </w:rPr>
      </w:sdtEndPr>
      <w:sdtContent>
        <w:p w14:paraId="4B861923" w14:textId="15EC0102" w:rsidR="00E43BAE" w:rsidRPr="00E43BAE" w:rsidRDefault="00E43BAE" w:rsidP="00822509">
          <w:pPr>
            <w:widowControl w:val="0"/>
            <w:spacing w:after="0" w:line="240" w:lineRule="auto"/>
            <w:ind w:firstLineChars="200" w:firstLine="420"/>
            <w:jc w:val="both"/>
            <w:rPr>
              <w:rFonts w:ascii="Times New Roman" w:eastAsia="宋体" w:hAnsi="Times New Roman" w:cs="Times New Roman"/>
              <w:color w:val="000000"/>
              <w:kern w:val="2"/>
              <w:sz w:val="21"/>
              <w:szCs w:val="24"/>
            </w:rPr>
          </w:pPr>
          <w:r w:rsidRPr="00E43BAE">
            <w:rPr>
              <w:rFonts w:ascii="Times New Roman" w:eastAsia="宋体" w:hAnsi="Times New Roman" w:cs="Times New Roman" w:hint="eastAsia"/>
              <w:color w:val="000000"/>
              <w:kern w:val="2"/>
              <w:sz w:val="21"/>
              <w:szCs w:val="24"/>
            </w:rPr>
            <w:t>分类号：</w:t>
          </w:r>
          <w:r w:rsidRPr="00E43BAE">
            <w:rPr>
              <w:rFonts w:ascii="Times New Roman" w:eastAsia="宋体" w:hAnsi="Times New Roman" w:cs="Times New Roman" w:hint="eastAsia"/>
              <w:color w:val="000000"/>
              <w:kern w:val="2"/>
              <w:sz w:val="21"/>
              <w:szCs w:val="24"/>
            </w:rPr>
            <w:t xml:space="preserve">            </w:t>
          </w:r>
          <w:r w:rsidR="00661E16">
            <w:rPr>
              <w:rFonts w:ascii="Times New Roman" w:eastAsia="宋体" w:hAnsi="Times New Roman" w:cs="Times New Roman" w:hint="eastAsia"/>
              <w:color w:val="000000"/>
              <w:kern w:val="2"/>
              <w:sz w:val="21"/>
              <w:szCs w:val="24"/>
            </w:rPr>
            <w:t xml:space="preserve">                          </w:t>
          </w:r>
          <w:r w:rsidRPr="00E43BAE">
            <w:rPr>
              <w:rFonts w:ascii="Times New Roman" w:eastAsia="宋体" w:hAnsi="Times New Roman" w:cs="Times New Roman" w:hint="eastAsia"/>
              <w:color w:val="000000"/>
              <w:kern w:val="2"/>
              <w:sz w:val="21"/>
              <w:szCs w:val="24"/>
            </w:rPr>
            <w:t xml:space="preserve">    </w:t>
          </w:r>
          <w:r w:rsidR="00661E16">
            <w:rPr>
              <w:rFonts w:ascii="Times New Roman" w:eastAsia="宋体" w:hAnsi="Times New Roman" w:cs="Times New Roman"/>
              <w:color w:val="000000"/>
              <w:kern w:val="2"/>
              <w:sz w:val="21"/>
              <w:szCs w:val="24"/>
            </w:rPr>
            <w:t xml:space="preserve">       </w:t>
          </w:r>
          <w:r w:rsidRPr="00E43BAE">
            <w:rPr>
              <w:rFonts w:ascii="Times New Roman" w:eastAsia="宋体" w:hAnsi="Times New Roman" w:cs="Times New Roman" w:hint="eastAsia"/>
              <w:color w:val="000000"/>
              <w:kern w:val="2"/>
              <w:sz w:val="21"/>
              <w:szCs w:val="24"/>
            </w:rPr>
            <w:t>单位代码：</w:t>
          </w:r>
          <w:r w:rsidRPr="00C46A1B">
            <w:rPr>
              <w:rFonts w:ascii="Times New Roman" w:eastAsia="宋体" w:hAnsi="Times New Roman" w:cs="Times New Roman"/>
              <w:color w:val="000000"/>
              <w:kern w:val="2"/>
              <w:sz w:val="21"/>
              <w:szCs w:val="24"/>
            </w:rPr>
            <w:t>10019</w:t>
          </w:r>
        </w:p>
        <w:p w14:paraId="727F4155" w14:textId="68E0E22B" w:rsidR="00E43BAE" w:rsidRPr="00E43BAE" w:rsidRDefault="00E43BAE" w:rsidP="00822509">
          <w:pPr>
            <w:widowControl w:val="0"/>
            <w:spacing w:after="0" w:line="240" w:lineRule="auto"/>
            <w:ind w:firstLineChars="200" w:firstLine="420"/>
            <w:jc w:val="both"/>
            <w:rPr>
              <w:rFonts w:ascii="Times New Roman" w:eastAsia="宋体" w:hAnsi="Times New Roman" w:cs="Times New Roman"/>
              <w:color w:val="000000"/>
              <w:kern w:val="2"/>
              <w:sz w:val="21"/>
              <w:szCs w:val="24"/>
            </w:rPr>
          </w:pPr>
          <w:r w:rsidRPr="00E43BAE">
            <w:rPr>
              <w:rFonts w:ascii="Times New Roman" w:eastAsia="宋体" w:hAnsi="Times New Roman" w:cs="Times New Roman" w:hint="eastAsia"/>
              <w:color w:val="000000"/>
              <w:kern w:val="2"/>
              <w:sz w:val="21"/>
              <w:szCs w:val="24"/>
            </w:rPr>
            <w:t>密</w:t>
          </w:r>
          <w:r w:rsidRPr="00E43BAE">
            <w:rPr>
              <w:rFonts w:ascii="Times New Roman" w:eastAsia="宋体" w:hAnsi="Times New Roman" w:cs="Times New Roman" w:hint="eastAsia"/>
              <w:color w:val="000000"/>
              <w:kern w:val="2"/>
              <w:sz w:val="21"/>
              <w:szCs w:val="24"/>
            </w:rPr>
            <w:t xml:space="preserve">  </w:t>
          </w:r>
          <w:r w:rsidRPr="00E43BAE">
            <w:rPr>
              <w:rFonts w:ascii="Times New Roman" w:eastAsia="宋体" w:hAnsi="Times New Roman" w:cs="Times New Roman" w:hint="eastAsia"/>
              <w:color w:val="000000"/>
              <w:kern w:val="2"/>
              <w:sz w:val="21"/>
              <w:szCs w:val="24"/>
            </w:rPr>
            <w:t>级：</w:t>
          </w:r>
          <w:r w:rsidRPr="00E43BAE">
            <w:rPr>
              <w:rFonts w:ascii="Times New Roman" w:eastAsia="宋体" w:hAnsi="Times New Roman" w:cs="Times New Roman" w:hint="eastAsia"/>
              <w:color w:val="000000"/>
              <w:kern w:val="2"/>
              <w:sz w:val="21"/>
              <w:szCs w:val="24"/>
            </w:rPr>
            <w:t xml:space="preserve">                      </w:t>
          </w:r>
          <w:r w:rsidR="00661E16">
            <w:rPr>
              <w:rFonts w:ascii="Times New Roman" w:eastAsia="宋体" w:hAnsi="Times New Roman" w:cs="Times New Roman"/>
              <w:color w:val="000000"/>
              <w:kern w:val="2"/>
              <w:sz w:val="21"/>
              <w:szCs w:val="24"/>
            </w:rPr>
            <w:t xml:space="preserve">     </w:t>
          </w:r>
          <w:r w:rsidR="00661E16">
            <w:rPr>
              <w:rFonts w:ascii="Times New Roman" w:eastAsia="宋体" w:hAnsi="Times New Roman" w:cs="Times New Roman" w:hint="eastAsia"/>
              <w:color w:val="000000"/>
              <w:kern w:val="2"/>
              <w:sz w:val="21"/>
              <w:szCs w:val="24"/>
            </w:rPr>
            <w:t xml:space="preserve">           </w:t>
          </w:r>
          <w:r w:rsidRPr="00E43BAE">
            <w:rPr>
              <w:rFonts w:ascii="Times New Roman" w:eastAsia="宋体" w:hAnsi="Times New Roman" w:cs="Times New Roman" w:hint="eastAsia"/>
              <w:color w:val="000000"/>
              <w:kern w:val="2"/>
              <w:sz w:val="21"/>
              <w:szCs w:val="24"/>
            </w:rPr>
            <w:t xml:space="preserve">           </w:t>
          </w:r>
          <w:r w:rsidRPr="00E43BAE">
            <w:rPr>
              <w:rFonts w:ascii="Times New Roman" w:eastAsia="宋体" w:hAnsi="Times New Roman" w:cs="Times New Roman" w:hint="eastAsia"/>
              <w:color w:val="000000"/>
              <w:kern w:val="2"/>
              <w:sz w:val="21"/>
              <w:szCs w:val="24"/>
            </w:rPr>
            <w:t>学</w:t>
          </w:r>
          <w:r w:rsidRPr="00E43BAE">
            <w:rPr>
              <w:rFonts w:ascii="Times New Roman" w:eastAsia="宋体" w:hAnsi="Times New Roman" w:cs="Times New Roman" w:hint="eastAsia"/>
              <w:color w:val="000000"/>
              <w:kern w:val="2"/>
              <w:sz w:val="21"/>
              <w:szCs w:val="24"/>
            </w:rPr>
            <w:t xml:space="preserve">    </w:t>
          </w:r>
          <w:r w:rsidRPr="00E43BAE">
            <w:rPr>
              <w:rFonts w:ascii="Times New Roman" w:eastAsia="宋体" w:hAnsi="Times New Roman" w:cs="Times New Roman" w:hint="eastAsia"/>
              <w:color w:val="000000"/>
              <w:kern w:val="2"/>
              <w:sz w:val="21"/>
              <w:szCs w:val="24"/>
            </w:rPr>
            <w:t>号：</w:t>
          </w:r>
        </w:p>
        <w:p w14:paraId="1BE05AA7" w14:textId="77777777" w:rsidR="00E43BAE" w:rsidRPr="00E43BAE" w:rsidRDefault="00E43BAE" w:rsidP="00D61D5C">
          <w:pPr>
            <w:widowControl w:val="0"/>
            <w:spacing w:after="0" w:line="240" w:lineRule="auto"/>
            <w:ind w:firstLine="420"/>
            <w:jc w:val="center"/>
            <w:rPr>
              <w:rFonts w:ascii="Times New Roman" w:eastAsia="宋体" w:hAnsi="Times New Roman" w:cs="Times New Roman"/>
              <w:color w:val="000000"/>
              <w:kern w:val="2"/>
              <w:sz w:val="21"/>
              <w:szCs w:val="24"/>
            </w:rPr>
          </w:pPr>
        </w:p>
        <w:p w14:paraId="090284A6" w14:textId="77777777" w:rsidR="00E43BAE" w:rsidRPr="00E43BAE" w:rsidRDefault="00E43BAE" w:rsidP="00D61D5C">
          <w:pPr>
            <w:widowControl w:val="0"/>
            <w:spacing w:after="0" w:line="240" w:lineRule="auto"/>
            <w:ind w:firstLine="420"/>
            <w:jc w:val="center"/>
            <w:rPr>
              <w:rFonts w:ascii="Times New Roman" w:eastAsia="宋体" w:hAnsi="Times New Roman" w:cs="Times New Roman"/>
              <w:color w:val="000000"/>
              <w:kern w:val="2"/>
              <w:sz w:val="21"/>
              <w:szCs w:val="24"/>
            </w:rPr>
          </w:pPr>
        </w:p>
        <w:p w14:paraId="40A78ED3" w14:textId="77777777" w:rsidR="00E43BAE" w:rsidRDefault="00A47EBB" w:rsidP="00417CB1">
          <w:pPr>
            <w:spacing w:after="0" w:line="240" w:lineRule="auto"/>
            <w:jc w:val="center"/>
            <w:rPr>
              <w:color w:val="000000"/>
            </w:rPr>
          </w:pPr>
          <w:r>
            <w:rPr>
              <w:noProof/>
              <w:color w:val="000F6F"/>
              <w:szCs w:val="21"/>
            </w:rPr>
            <w:drawing>
              <wp:inline distT="0" distB="0" distL="0" distR="0" wp14:anchorId="306D59FB" wp14:editId="2DD8F8E7">
                <wp:extent cx="2886075" cy="701675"/>
                <wp:effectExtent l="0" t="0" r="9525" b="3175"/>
                <wp:docPr id="13" name="图片 3" descr="caunews_20050711181514">
                  <a:hlinkClick xmlns:a="http://schemas.openxmlformats.org/drawingml/2006/main" r:id="rId8"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caunews_20050711181514"/>
                        <pic:cNvPicPr>
                          <a:picLocks noChangeAspect="1" noChangeArrowheads="1"/>
                        </pic:cNvPicPr>
                      </pic:nvPicPr>
                      <pic:blipFill rotWithShape="1">
                        <a:blip r:embed="rId9" cstate="print">
                          <a:lum bright="6000" contrast="100000"/>
                          <a:grayscl/>
                          <a:biLevel thresh="50000"/>
                          <a:extLst>
                            <a:ext uri="{28A0092B-C50C-407E-A947-70E740481C1C}">
                              <a14:useLocalDpi xmlns:a14="http://schemas.microsoft.com/office/drawing/2010/main" val="0"/>
                            </a:ext>
                          </a:extLst>
                        </a:blip>
                        <a:srcRect l="20191" r="9486"/>
                        <a:stretch/>
                      </pic:blipFill>
                      <pic:spPr bwMode="auto">
                        <a:xfrm>
                          <a:off x="0" y="0"/>
                          <a:ext cx="2886075" cy="701675"/>
                        </a:xfrm>
                        <a:prstGeom prst="rect">
                          <a:avLst/>
                        </a:prstGeom>
                        <a:noFill/>
                        <a:ln>
                          <a:noFill/>
                        </a:ln>
                        <a:extLst>
                          <a:ext uri="{53640926-AAD7-44D8-BBD7-CCE9431645EC}">
                            <a14:shadowObscured xmlns:a14="http://schemas.microsoft.com/office/drawing/2010/main"/>
                          </a:ext>
                        </a:extLst>
                      </pic:spPr>
                    </pic:pic>
                  </a:graphicData>
                </a:graphic>
              </wp:inline>
            </w:drawing>
          </w:r>
        </w:p>
        <w:p w14:paraId="771F092B" w14:textId="38510832" w:rsidR="00E43BAE" w:rsidRPr="00E43BAE" w:rsidRDefault="00E43BAE" w:rsidP="00E42A8F">
          <w:pPr>
            <w:widowControl w:val="0"/>
            <w:spacing w:beforeLines="100" w:before="326" w:afterLines="100" w:after="326" w:line="240" w:lineRule="auto"/>
            <w:jc w:val="center"/>
            <w:rPr>
              <w:rFonts w:ascii="Times New Roman" w:eastAsia="宋体" w:hAnsi="Times New Roman" w:cs="Times New Roman"/>
              <w:color w:val="000000"/>
              <w:kern w:val="2"/>
              <w:sz w:val="36"/>
              <w:szCs w:val="24"/>
            </w:rPr>
          </w:pPr>
          <w:r w:rsidRPr="00E43BAE">
            <w:rPr>
              <w:rFonts w:ascii="Times New Roman" w:eastAsia="宋体" w:hAnsi="Times New Roman" w:cs="Times New Roman" w:hint="eastAsia"/>
              <w:color w:val="000000"/>
              <w:kern w:val="2"/>
              <w:sz w:val="36"/>
              <w:szCs w:val="24"/>
            </w:rPr>
            <w:t>学位论文</w:t>
          </w:r>
        </w:p>
        <w:p w14:paraId="7CAFB2A0" w14:textId="77777777" w:rsidR="00E43BAE" w:rsidRPr="00E43BAE" w:rsidRDefault="00E43BAE" w:rsidP="00417CB1">
          <w:pPr>
            <w:widowControl w:val="0"/>
            <w:spacing w:after="0" w:line="240" w:lineRule="auto"/>
            <w:jc w:val="center"/>
            <w:rPr>
              <w:rFonts w:ascii="Times New Roman" w:eastAsia="宋体" w:hAnsi="Times New Roman" w:cs="Times New Roman"/>
              <w:color w:val="000000"/>
              <w:kern w:val="2"/>
              <w:sz w:val="21"/>
              <w:szCs w:val="24"/>
            </w:rPr>
          </w:pPr>
        </w:p>
        <w:p w14:paraId="4D92CD96" w14:textId="7858D36F" w:rsidR="0008594D" w:rsidRDefault="00F90728" w:rsidP="00417CB1">
          <w:pPr>
            <w:widowControl w:val="0"/>
            <w:spacing w:beforeLines="100" w:before="326" w:afterLines="100" w:after="326" w:line="440" w:lineRule="exact"/>
            <w:jc w:val="center"/>
            <w:rPr>
              <w:rFonts w:ascii="黑体" w:eastAsia="黑体" w:hAnsi="黑体" w:cs="Times New Roman"/>
              <w:color w:val="000000"/>
              <w:kern w:val="2"/>
              <w:sz w:val="44"/>
              <w:szCs w:val="44"/>
            </w:rPr>
          </w:pPr>
          <w:r w:rsidRPr="00F90728">
            <w:rPr>
              <w:rFonts w:ascii="黑体" w:eastAsia="黑体" w:hAnsi="黑体" w:cs="Times New Roman" w:hint="eastAsia"/>
              <w:color w:val="000000"/>
              <w:kern w:val="2"/>
              <w:sz w:val="44"/>
              <w:szCs w:val="44"/>
            </w:rPr>
            <w:t>我国</w:t>
          </w:r>
          <w:r w:rsidR="00E27576">
            <w:rPr>
              <w:rFonts w:ascii="黑体" w:eastAsia="黑体" w:hAnsi="黑体" w:cs="Times New Roman" w:hint="eastAsia"/>
              <w:color w:val="000000"/>
              <w:kern w:val="2"/>
              <w:sz w:val="44"/>
              <w:szCs w:val="44"/>
            </w:rPr>
            <w:t>粮食</w:t>
          </w:r>
          <w:r w:rsidR="00810204">
            <w:rPr>
              <w:rFonts w:ascii="黑体" w:eastAsia="黑体" w:hAnsi="黑体" w:cs="Times New Roman" w:hint="eastAsia"/>
              <w:color w:val="000000"/>
              <w:kern w:val="2"/>
              <w:sz w:val="44"/>
              <w:szCs w:val="44"/>
            </w:rPr>
            <w:t>单产</w:t>
          </w:r>
          <w:r w:rsidRPr="00F90728">
            <w:rPr>
              <w:rFonts w:ascii="黑体" w:eastAsia="黑体" w:hAnsi="黑体" w:cs="Times New Roman" w:hint="eastAsia"/>
              <w:color w:val="000000"/>
              <w:kern w:val="2"/>
              <w:sz w:val="44"/>
              <w:szCs w:val="44"/>
            </w:rPr>
            <w:t>与农地经营规模</w:t>
          </w:r>
        </w:p>
        <w:p w14:paraId="14EEC5EA" w14:textId="7010BF96" w:rsidR="000C2E6F" w:rsidRPr="00F90728" w:rsidRDefault="00F90728" w:rsidP="00417CB1">
          <w:pPr>
            <w:widowControl w:val="0"/>
            <w:spacing w:beforeLines="100" w:before="326" w:afterLines="100" w:after="326" w:line="440" w:lineRule="exact"/>
            <w:jc w:val="center"/>
            <w:rPr>
              <w:rFonts w:ascii="黑体" w:eastAsia="黑体" w:hAnsi="黑体" w:cs="Times New Roman"/>
              <w:color w:val="000000"/>
              <w:kern w:val="2"/>
              <w:sz w:val="44"/>
              <w:szCs w:val="44"/>
            </w:rPr>
          </w:pPr>
          <w:r w:rsidRPr="00F90728">
            <w:rPr>
              <w:rFonts w:ascii="黑体" w:eastAsia="黑体" w:hAnsi="黑体" w:cs="Times New Roman" w:hint="eastAsia"/>
              <w:color w:val="000000"/>
              <w:kern w:val="2"/>
              <w:sz w:val="44"/>
              <w:szCs w:val="44"/>
            </w:rPr>
            <w:t>关系的实证研究</w:t>
          </w:r>
        </w:p>
        <w:p w14:paraId="54DD8F49" w14:textId="77777777" w:rsidR="00810204" w:rsidRDefault="00996E68" w:rsidP="00417CB1">
          <w:pPr>
            <w:widowControl w:val="0"/>
            <w:spacing w:after="0" w:line="360" w:lineRule="exact"/>
            <w:jc w:val="center"/>
            <w:rPr>
              <w:rFonts w:ascii="Times New Roman" w:eastAsia="宋体" w:hAnsi="Times New Roman" w:cs="Times New Roman"/>
              <w:b/>
              <w:color w:val="000000"/>
              <w:kern w:val="2"/>
              <w:sz w:val="32"/>
              <w:szCs w:val="32"/>
            </w:rPr>
          </w:pPr>
          <w:r w:rsidRPr="00C46A1B">
            <w:rPr>
              <w:rFonts w:ascii="Times New Roman" w:eastAsia="宋体" w:hAnsi="Times New Roman" w:cs="Times New Roman"/>
              <w:b/>
              <w:color w:val="000000"/>
              <w:kern w:val="2"/>
              <w:sz w:val="32"/>
              <w:szCs w:val="32"/>
            </w:rPr>
            <w:t>An</w:t>
          </w:r>
          <w:r w:rsidRPr="00FC6BC8">
            <w:rPr>
              <w:rFonts w:ascii="Times New Roman" w:eastAsia="宋体" w:hAnsi="Times New Roman" w:cs="Times New Roman"/>
              <w:b/>
              <w:color w:val="000000"/>
              <w:kern w:val="2"/>
              <w:sz w:val="32"/>
              <w:szCs w:val="32"/>
            </w:rPr>
            <w:t xml:space="preserve"> </w:t>
          </w:r>
          <w:r w:rsidRPr="00C46A1B">
            <w:rPr>
              <w:rFonts w:ascii="Times New Roman" w:eastAsia="宋体" w:hAnsi="Times New Roman" w:cs="Times New Roman"/>
              <w:b/>
              <w:color w:val="000000"/>
              <w:kern w:val="2"/>
              <w:sz w:val="32"/>
              <w:szCs w:val="32"/>
            </w:rPr>
            <w:t>Empirical</w:t>
          </w:r>
          <w:r w:rsidRPr="00FC6BC8">
            <w:rPr>
              <w:rFonts w:ascii="Times New Roman" w:eastAsia="宋体" w:hAnsi="Times New Roman" w:cs="Times New Roman"/>
              <w:b/>
              <w:color w:val="000000"/>
              <w:kern w:val="2"/>
              <w:sz w:val="32"/>
              <w:szCs w:val="32"/>
            </w:rPr>
            <w:t xml:space="preserve"> </w:t>
          </w:r>
          <w:r w:rsidRPr="00C46A1B">
            <w:rPr>
              <w:rFonts w:ascii="Times New Roman" w:eastAsia="宋体" w:hAnsi="Times New Roman" w:cs="Times New Roman"/>
              <w:b/>
              <w:color w:val="000000"/>
              <w:kern w:val="2"/>
              <w:sz w:val="32"/>
              <w:szCs w:val="32"/>
            </w:rPr>
            <w:t>Study</w:t>
          </w:r>
          <w:r w:rsidRPr="00FC6BC8">
            <w:rPr>
              <w:rFonts w:ascii="Times New Roman" w:eastAsia="宋体" w:hAnsi="Times New Roman" w:cs="Times New Roman"/>
              <w:b/>
              <w:color w:val="000000"/>
              <w:kern w:val="2"/>
              <w:sz w:val="32"/>
              <w:szCs w:val="32"/>
            </w:rPr>
            <w:t xml:space="preserve"> </w:t>
          </w:r>
          <w:r w:rsidRPr="00C46A1B">
            <w:rPr>
              <w:rFonts w:ascii="Times New Roman" w:eastAsia="宋体" w:hAnsi="Times New Roman" w:cs="Times New Roman"/>
              <w:b/>
              <w:color w:val="000000"/>
              <w:kern w:val="2"/>
              <w:sz w:val="32"/>
              <w:szCs w:val="32"/>
            </w:rPr>
            <w:t>on</w:t>
          </w:r>
          <w:r w:rsidRPr="00FC6BC8">
            <w:rPr>
              <w:rFonts w:ascii="Times New Roman" w:eastAsia="宋体" w:hAnsi="Times New Roman" w:cs="Times New Roman"/>
              <w:b/>
              <w:color w:val="000000"/>
              <w:kern w:val="2"/>
              <w:sz w:val="32"/>
              <w:szCs w:val="32"/>
            </w:rPr>
            <w:t xml:space="preserve"> </w:t>
          </w:r>
          <w:r w:rsidRPr="00C46A1B">
            <w:rPr>
              <w:rFonts w:ascii="Times New Roman" w:eastAsia="宋体" w:hAnsi="Times New Roman" w:cs="Times New Roman"/>
              <w:b/>
              <w:color w:val="000000"/>
              <w:kern w:val="2"/>
              <w:sz w:val="32"/>
              <w:szCs w:val="32"/>
            </w:rPr>
            <w:t>the</w:t>
          </w:r>
          <w:r w:rsidRPr="00FC6BC8">
            <w:rPr>
              <w:rFonts w:ascii="Times New Roman" w:eastAsia="宋体" w:hAnsi="Times New Roman" w:cs="Times New Roman"/>
              <w:b/>
              <w:color w:val="000000"/>
              <w:kern w:val="2"/>
              <w:sz w:val="32"/>
              <w:szCs w:val="32"/>
            </w:rPr>
            <w:t xml:space="preserve"> </w:t>
          </w:r>
          <w:r w:rsidRPr="00C46A1B">
            <w:rPr>
              <w:rFonts w:ascii="Times New Roman" w:eastAsia="宋体" w:hAnsi="Times New Roman" w:cs="Times New Roman"/>
              <w:b/>
              <w:color w:val="000000"/>
              <w:kern w:val="2"/>
              <w:sz w:val="32"/>
              <w:szCs w:val="32"/>
            </w:rPr>
            <w:t>Relationship</w:t>
          </w:r>
          <w:r w:rsidRPr="00FC6BC8">
            <w:rPr>
              <w:rFonts w:ascii="Times New Roman" w:eastAsia="宋体" w:hAnsi="Times New Roman" w:cs="Times New Roman"/>
              <w:b/>
              <w:color w:val="000000"/>
              <w:kern w:val="2"/>
              <w:sz w:val="32"/>
              <w:szCs w:val="32"/>
            </w:rPr>
            <w:t xml:space="preserve"> </w:t>
          </w:r>
          <w:r w:rsidRPr="00C46A1B">
            <w:rPr>
              <w:rFonts w:ascii="Times New Roman" w:eastAsia="宋体" w:hAnsi="Times New Roman" w:cs="Times New Roman"/>
              <w:b/>
              <w:color w:val="000000"/>
              <w:kern w:val="2"/>
              <w:sz w:val="32"/>
              <w:szCs w:val="32"/>
            </w:rPr>
            <w:t>between</w:t>
          </w:r>
          <w:r w:rsidRPr="00FC6BC8">
            <w:rPr>
              <w:rFonts w:ascii="Times New Roman" w:eastAsia="宋体" w:hAnsi="Times New Roman" w:cs="Times New Roman"/>
              <w:b/>
              <w:color w:val="000000"/>
              <w:kern w:val="2"/>
              <w:sz w:val="32"/>
              <w:szCs w:val="32"/>
            </w:rPr>
            <w:t xml:space="preserve"> </w:t>
          </w:r>
        </w:p>
        <w:p w14:paraId="5CCD959C" w14:textId="67B63A0A" w:rsidR="00E43BAE" w:rsidRPr="00FC6BC8" w:rsidRDefault="00996E68" w:rsidP="00417CB1">
          <w:pPr>
            <w:widowControl w:val="0"/>
            <w:spacing w:after="0" w:line="360" w:lineRule="exact"/>
            <w:jc w:val="center"/>
            <w:rPr>
              <w:rFonts w:ascii="Times New Roman" w:eastAsia="宋体" w:hAnsi="Times New Roman" w:cs="Times New Roman"/>
              <w:b/>
              <w:color w:val="000000"/>
              <w:kern w:val="2"/>
              <w:sz w:val="32"/>
              <w:szCs w:val="32"/>
            </w:rPr>
          </w:pPr>
          <w:r w:rsidRPr="00C46A1B">
            <w:rPr>
              <w:rFonts w:ascii="Times New Roman" w:eastAsia="宋体" w:hAnsi="Times New Roman" w:cs="Times New Roman"/>
              <w:b/>
              <w:color w:val="000000"/>
              <w:kern w:val="2"/>
              <w:sz w:val="32"/>
              <w:szCs w:val="32"/>
            </w:rPr>
            <w:t>Grain</w:t>
          </w:r>
          <w:r w:rsidRPr="00FC6BC8">
            <w:rPr>
              <w:rFonts w:ascii="Times New Roman" w:eastAsia="宋体" w:hAnsi="Times New Roman" w:cs="Times New Roman"/>
              <w:b/>
              <w:color w:val="000000"/>
              <w:kern w:val="2"/>
              <w:sz w:val="32"/>
              <w:szCs w:val="32"/>
            </w:rPr>
            <w:t xml:space="preserve"> </w:t>
          </w:r>
          <w:r w:rsidR="00810204">
            <w:rPr>
              <w:rFonts w:ascii="Times New Roman" w:eastAsia="宋体" w:hAnsi="Times New Roman" w:cs="Times New Roman"/>
              <w:b/>
              <w:color w:val="000000"/>
              <w:kern w:val="2"/>
              <w:sz w:val="32"/>
              <w:szCs w:val="32"/>
            </w:rPr>
            <w:t>Yield</w:t>
          </w:r>
          <w:r w:rsidRPr="00FC6BC8">
            <w:rPr>
              <w:rFonts w:ascii="Times New Roman" w:eastAsia="宋体" w:hAnsi="Times New Roman" w:cs="Times New Roman"/>
              <w:b/>
              <w:color w:val="000000"/>
              <w:kern w:val="2"/>
              <w:sz w:val="32"/>
              <w:szCs w:val="32"/>
            </w:rPr>
            <w:t xml:space="preserve"> </w:t>
          </w:r>
          <w:r w:rsidRPr="00C46A1B">
            <w:rPr>
              <w:rFonts w:ascii="Times New Roman" w:eastAsia="宋体" w:hAnsi="Times New Roman" w:cs="Times New Roman"/>
              <w:b/>
              <w:color w:val="000000"/>
              <w:kern w:val="2"/>
              <w:sz w:val="32"/>
              <w:szCs w:val="32"/>
            </w:rPr>
            <w:t>and</w:t>
          </w:r>
          <w:r w:rsidRPr="00FC6BC8">
            <w:rPr>
              <w:rFonts w:ascii="Times New Roman" w:eastAsia="宋体" w:hAnsi="Times New Roman" w:cs="Times New Roman"/>
              <w:b/>
              <w:color w:val="000000"/>
              <w:kern w:val="2"/>
              <w:sz w:val="32"/>
              <w:szCs w:val="32"/>
            </w:rPr>
            <w:t xml:space="preserve"> </w:t>
          </w:r>
          <w:r w:rsidRPr="00C46A1B">
            <w:rPr>
              <w:rFonts w:ascii="Times New Roman" w:eastAsia="宋体" w:hAnsi="Times New Roman" w:cs="Times New Roman"/>
              <w:b/>
              <w:color w:val="000000"/>
              <w:kern w:val="2"/>
              <w:sz w:val="32"/>
              <w:szCs w:val="32"/>
            </w:rPr>
            <w:t>Land</w:t>
          </w:r>
          <w:r w:rsidRPr="00FC6BC8">
            <w:rPr>
              <w:rFonts w:ascii="Times New Roman" w:eastAsia="宋体" w:hAnsi="Times New Roman" w:cs="Times New Roman"/>
              <w:b/>
              <w:color w:val="000000"/>
              <w:kern w:val="2"/>
              <w:sz w:val="32"/>
              <w:szCs w:val="32"/>
            </w:rPr>
            <w:t xml:space="preserve"> </w:t>
          </w:r>
          <w:r w:rsidRPr="00C46A1B">
            <w:rPr>
              <w:rFonts w:ascii="Times New Roman" w:eastAsia="宋体" w:hAnsi="Times New Roman" w:cs="Times New Roman"/>
              <w:b/>
              <w:color w:val="000000"/>
              <w:kern w:val="2"/>
              <w:sz w:val="32"/>
              <w:szCs w:val="32"/>
            </w:rPr>
            <w:t>Scale</w:t>
          </w:r>
          <w:r w:rsidRPr="00FC6BC8">
            <w:rPr>
              <w:rFonts w:ascii="Times New Roman" w:eastAsia="宋体" w:hAnsi="Times New Roman" w:cs="Times New Roman"/>
              <w:b/>
              <w:color w:val="000000"/>
              <w:kern w:val="2"/>
              <w:sz w:val="32"/>
              <w:szCs w:val="32"/>
            </w:rPr>
            <w:t xml:space="preserve"> </w:t>
          </w:r>
          <w:r w:rsidRPr="00C46A1B">
            <w:rPr>
              <w:rFonts w:ascii="Times New Roman" w:eastAsia="宋体" w:hAnsi="Times New Roman" w:cs="Times New Roman"/>
              <w:b/>
              <w:color w:val="000000"/>
              <w:kern w:val="2"/>
              <w:sz w:val="32"/>
              <w:szCs w:val="32"/>
            </w:rPr>
            <w:t>in</w:t>
          </w:r>
          <w:r w:rsidRPr="00FC6BC8">
            <w:rPr>
              <w:rFonts w:ascii="Times New Roman" w:eastAsia="宋体" w:hAnsi="Times New Roman" w:cs="Times New Roman"/>
              <w:b/>
              <w:color w:val="000000"/>
              <w:kern w:val="2"/>
              <w:sz w:val="32"/>
              <w:szCs w:val="32"/>
            </w:rPr>
            <w:t xml:space="preserve"> </w:t>
          </w:r>
          <w:r w:rsidRPr="00C46A1B">
            <w:rPr>
              <w:rFonts w:ascii="Times New Roman" w:eastAsia="宋体" w:hAnsi="Times New Roman" w:cs="Times New Roman"/>
              <w:b/>
              <w:color w:val="000000"/>
              <w:kern w:val="2"/>
              <w:sz w:val="32"/>
              <w:szCs w:val="32"/>
            </w:rPr>
            <w:t>China</w:t>
          </w:r>
        </w:p>
        <w:p w14:paraId="22EFB4AF" w14:textId="77777777" w:rsidR="00E43BAE" w:rsidRPr="00E43BAE" w:rsidRDefault="00E43BAE" w:rsidP="00417CB1">
          <w:pPr>
            <w:widowControl w:val="0"/>
            <w:spacing w:after="0" w:line="240" w:lineRule="auto"/>
            <w:jc w:val="center"/>
            <w:rPr>
              <w:rFonts w:ascii="Times New Roman" w:eastAsia="宋体" w:hAnsi="Times New Roman" w:cs="Times New Roman"/>
              <w:color w:val="000000"/>
              <w:kern w:val="2"/>
              <w:sz w:val="21"/>
              <w:szCs w:val="24"/>
            </w:rPr>
          </w:pPr>
        </w:p>
        <w:p w14:paraId="60F35073" w14:textId="1B325D28" w:rsidR="00E43BAE" w:rsidRDefault="00E43BAE" w:rsidP="00417CB1">
          <w:pPr>
            <w:widowControl w:val="0"/>
            <w:spacing w:after="0" w:line="240" w:lineRule="auto"/>
            <w:jc w:val="center"/>
            <w:rPr>
              <w:rFonts w:ascii="Times New Roman" w:eastAsia="宋体" w:hAnsi="Times New Roman" w:cs="Times New Roman"/>
              <w:color w:val="000000"/>
              <w:kern w:val="2"/>
              <w:sz w:val="21"/>
              <w:szCs w:val="24"/>
            </w:rPr>
          </w:pPr>
        </w:p>
        <w:p w14:paraId="762C820C" w14:textId="77777777" w:rsidR="00996E68" w:rsidRPr="00E43BAE" w:rsidRDefault="00996E68" w:rsidP="00417CB1">
          <w:pPr>
            <w:widowControl w:val="0"/>
            <w:spacing w:after="0" w:line="240" w:lineRule="auto"/>
            <w:jc w:val="center"/>
            <w:rPr>
              <w:rFonts w:ascii="Times New Roman" w:eastAsia="宋体" w:hAnsi="Times New Roman" w:cs="Times New Roman"/>
              <w:color w:val="000000"/>
              <w:kern w:val="2"/>
              <w:sz w:val="21"/>
              <w:szCs w:val="24"/>
            </w:rPr>
          </w:pPr>
        </w:p>
        <w:p w14:paraId="7162326D" w14:textId="0EE108CC" w:rsidR="00E43BAE" w:rsidRDefault="00E43BAE" w:rsidP="00417CB1">
          <w:pPr>
            <w:spacing w:after="0" w:line="360" w:lineRule="auto"/>
            <w:ind w:leftChars="600" w:left="1320"/>
            <w:rPr>
              <w:color w:val="000000"/>
              <w:position w:val="-6"/>
              <w:sz w:val="28"/>
              <w:u w:val="single"/>
            </w:rPr>
          </w:pPr>
          <w:r>
            <w:rPr>
              <w:rFonts w:hint="eastAsia"/>
              <w:color w:val="000000"/>
              <w:spacing w:val="420"/>
              <w:sz w:val="28"/>
            </w:rPr>
            <w:t>研究</w:t>
          </w:r>
          <w:r>
            <w:rPr>
              <w:rFonts w:hint="eastAsia"/>
              <w:color w:val="000000"/>
              <w:sz w:val="28"/>
            </w:rPr>
            <w:t>生：</w:t>
          </w:r>
          <w:r>
            <w:rPr>
              <w:rFonts w:hint="eastAsia"/>
              <w:color w:val="000000"/>
              <w:position w:val="-6"/>
              <w:sz w:val="28"/>
              <w:u w:val="single"/>
            </w:rPr>
            <w:tab/>
          </w:r>
          <w:r>
            <w:rPr>
              <w:rFonts w:hint="eastAsia"/>
              <w:color w:val="000000"/>
              <w:position w:val="-6"/>
              <w:sz w:val="28"/>
              <w:u w:val="single"/>
            </w:rPr>
            <w:tab/>
          </w:r>
          <w:r w:rsidR="002B56DD">
            <w:rPr>
              <w:rFonts w:hint="eastAsia"/>
              <w:color w:val="000000"/>
              <w:position w:val="-6"/>
              <w:sz w:val="28"/>
              <w:u w:val="single"/>
            </w:rPr>
            <w:t xml:space="preserve"> </w:t>
          </w:r>
          <w:r w:rsidR="002B56DD">
            <w:rPr>
              <w:color w:val="000000"/>
              <w:position w:val="-6"/>
              <w:sz w:val="28"/>
              <w:u w:val="single"/>
            </w:rPr>
            <w:t xml:space="preserve">     </w:t>
          </w:r>
          <w:r>
            <w:rPr>
              <w:rFonts w:hint="eastAsia"/>
              <w:color w:val="000000"/>
              <w:position w:val="-6"/>
              <w:sz w:val="28"/>
              <w:u w:val="single"/>
            </w:rPr>
            <w:t xml:space="preserve">               </w:t>
          </w:r>
        </w:p>
        <w:p w14:paraId="5F3579F4" w14:textId="6016C08C" w:rsidR="00E43BAE" w:rsidRDefault="00E43BAE" w:rsidP="00417CB1">
          <w:pPr>
            <w:spacing w:after="0" w:line="360" w:lineRule="auto"/>
            <w:ind w:leftChars="600" w:left="1320"/>
            <w:rPr>
              <w:color w:val="000000"/>
              <w:position w:val="-6"/>
              <w:sz w:val="28"/>
              <w:u w:val="single"/>
            </w:rPr>
          </w:pPr>
          <w:r>
            <w:rPr>
              <w:rFonts w:hint="eastAsia"/>
              <w:color w:val="000000"/>
              <w:spacing w:val="233"/>
              <w:sz w:val="28"/>
            </w:rPr>
            <w:t>指导教</w:t>
          </w:r>
          <w:r>
            <w:rPr>
              <w:rFonts w:hint="eastAsia"/>
              <w:color w:val="000000"/>
              <w:spacing w:val="1"/>
              <w:sz w:val="28"/>
            </w:rPr>
            <w:t>师</w:t>
          </w:r>
          <w:r>
            <w:rPr>
              <w:rFonts w:hint="eastAsia"/>
              <w:color w:val="000000"/>
              <w:sz w:val="28"/>
            </w:rPr>
            <w:t>：</w:t>
          </w:r>
          <w:r>
            <w:rPr>
              <w:rFonts w:hint="eastAsia"/>
              <w:color w:val="000000"/>
              <w:position w:val="-6"/>
              <w:sz w:val="28"/>
              <w:u w:val="single"/>
            </w:rPr>
            <w:tab/>
          </w:r>
          <w:r>
            <w:rPr>
              <w:rFonts w:hint="eastAsia"/>
              <w:color w:val="000000"/>
              <w:position w:val="-6"/>
              <w:sz w:val="28"/>
              <w:u w:val="single"/>
            </w:rPr>
            <w:tab/>
          </w:r>
          <w:r w:rsidR="002B56DD">
            <w:rPr>
              <w:rFonts w:hint="eastAsia"/>
              <w:color w:val="000000"/>
              <w:position w:val="-6"/>
              <w:sz w:val="28"/>
              <w:u w:val="single"/>
            </w:rPr>
            <w:t xml:space="preserve"> </w:t>
          </w:r>
          <w:r w:rsidR="002B56DD">
            <w:rPr>
              <w:color w:val="000000"/>
              <w:position w:val="-6"/>
              <w:sz w:val="28"/>
              <w:u w:val="single"/>
            </w:rPr>
            <w:t xml:space="preserve">           </w:t>
          </w:r>
          <w:r>
            <w:rPr>
              <w:rFonts w:hint="eastAsia"/>
              <w:color w:val="000000"/>
              <w:position w:val="-6"/>
              <w:sz w:val="28"/>
              <w:u w:val="single"/>
            </w:rPr>
            <w:t xml:space="preserve">         </w:t>
          </w:r>
        </w:p>
        <w:p w14:paraId="2194774F" w14:textId="0797476F" w:rsidR="00E43BAE" w:rsidRDefault="00E43BAE" w:rsidP="00417CB1">
          <w:pPr>
            <w:spacing w:after="0" w:line="360" w:lineRule="auto"/>
            <w:ind w:leftChars="600" w:left="1320"/>
            <w:rPr>
              <w:color w:val="000000"/>
              <w:position w:val="-6"/>
              <w:sz w:val="28"/>
              <w:u w:val="single"/>
            </w:rPr>
          </w:pPr>
          <w:r>
            <w:rPr>
              <w:rFonts w:hint="eastAsia"/>
              <w:color w:val="000000"/>
              <w:spacing w:val="84"/>
              <w:sz w:val="28"/>
            </w:rPr>
            <w:t>合作指导教</w:t>
          </w:r>
          <w:r>
            <w:rPr>
              <w:rFonts w:hint="eastAsia"/>
              <w:color w:val="000000"/>
              <w:sz w:val="28"/>
            </w:rPr>
            <w:t>师：</w:t>
          </w:r>
          <w:r>
            <w:rPr>
              <w:rFonts w:hint="eastAsia"/>
              <w:color w:val="000000"/>
              <w:position w:val="-6"/>
              <w:sz w:val="28"/>
              <w:u w:val="single"/>
            </w:rPr>
            <w:t xml:space="preserve">                    </w:t>
          </w:r>
          <w:r w:rsidR="005D465E">
            <w:rPr>
              <w:color w:val="000000"/>
              <w:position w:val="-6"/>
              <w:sz w:val="28"/>
              <w:u w:val="single"/>
            </w:rPr>
            <w:t xml:space="preserve">  </w:t>
          </w:r>
          <w:r>
            <w:rPr>
              <w:rFonts w:hint="eastAsia"/>
              <w:color w:val="000000"/>
              <w:position w:val="-6"/>
              <w:sz w:val="28"/>
              <w:u w:val="single"/>
            </w:rPr>
            <w:t xml:space="preserve">  </w:t>
          </w:r>
          <w:r w:rsidR="00392722">
            <w:rPr>
              <w:color w:val="000000"/>
              <w:position w:val="-6"/>
              <w:sz w:val="28"/>
              <w:u w:val="single"/>
            </w:rPr>
            <w:t xml:space="preserve"> </w:t>
          </w:r>
          <w:r>
            <w:rPr>
              <w:rFonts w:hint="eastAsia"/>
              <w:color w:val="000000"/>
              <w:position w:val="-6"/>
              <w:sz w:val="28"/>
              <w:u w:val="single"/>
            </w:rPr>
            <w:t xml:space="preserve"> </w:t>
          </w:r>
        </w:p>
        <w:p w14:paraId="57B1DA3B" w14:textId="77777777" w:rsidR="00E43BAE" w:rsidRDefault="00E43BAE" w:rsidP="00417CB1">
          <w:pPr>
            <w:spacing w:after="0" w:line="360" w:lineRule="auto"/>
            <w:ind w:leftChars="600" w:left="1320"/>
            <w:rPr>
              <w:color w:val="000000"/>
              <w:position w:val="-6"/>
              <w:sz w:val="28"/>
              <w:u w:val="single"/>
            </w:rPr>
          </w:pPr>
          <w:r>
            <w:rPr>
              <w:rFonts w:hint="eastAsia"/>
              <w:color w:val="000000"/>
              <w:spacing w:val="20"/>
              <w:sz w:val="28"/>
            </w:rPr>
            <w:t>申请学位门类级</w:t>
          </w:r>
          <w:r>
            <w:rPr>
              <w:rFonts w:hint="eastAsia"/>
              <w:color w:val="000000"/>
              <w:sz w:val="28"/>
            </w:rPr>
            <w:t>别：</w:t>
          </w:r>
          <w:r>
            <w:rPr>
              <w:rFonts w:hint="eastAsia"/>
              <w:color w:val="000000"/>
              <w:position w:val="-6"/>
              <w:sz w:val="28"/>
              <w:u w:val="single"/>
            </w:rPr>
            <w:tab/>
          </w:r>
          <w:r>
            <w:rPr>
              <w:rFonts w:hint="eastAsia"/>
              <w:color w:val="000000"/>
              <w:position w:val="-6"/>
              <w:sz w:val="28"/>
              <w:u w:val="single"/>
            </w:rPr>
            <w:tab/>
          </w:r>
          <w:r>
            <w:rPr>
              <w:rFonts w:hint="eastAsia"/>
              <w:color w:val="000000"/>
              <w:position w:val="-6"/>
              <w:sz w:val="28"/>
              <w:u w:val="single"/>
            </w:rPr>
            <w:t>管理学</w:t>
          </w:r>
          <w:r>
            <w:rPr>
              <w:rFonts w:hint="eastAsia"/>
              <w:color w:val="000000"/>
              <w:position w:val="-6"/>
              <w:sz w:val="28"/>
              <w:u w:val="single"/>
            </w:rPr>
            <w:t xml:space="preserve">  </w:t>
          </w:r>
          <w:r>
            <w:rPr>
              <w:rFonts w:hint="eastAsia"/>
              <w:color w:val="000000"/>
              <w:position w:val="-6"/>
              <w:sz w:val="28"/>
              <w:u w:val="single"/>
            </w:rPr>
            <w:t>硕士</w:t>
          </w:r>
          <w:r>
            <w:rPr>
              <w:rFonts w:hint="eastAsia"/>
              <w:color w:val="000000"/>
              <w:position w:val="-6"/>
              <w:sz w:val="28"/>
              <w:u w:val="single"/>
            </w:rPr>
            <w:t xml:space="preserve">         </w:t>
          </w:r>
        </w:p>
        <w:p w14:paraId="5D0DDCAD" w14:textId="77777777" w:rsidR="00E43BAE" w:rsidRDefault="00E43BAE" w:rsidP="00417CB1">
          <w:pPr>
            <w:spacing w:after="0" w:line="360" w:lineRule="auto"/>
            <w:ind w:leftChars="600" w:left="1320"/>
            <w:rPr>
              <w:color w:val="000000"/>
              <w:position w:val="-6"/>
              <w:sz w:val="28"/>
              <w:u w:val="single"/>
            </w:rPr>
          </w:pPr>
          <w:r>
            <w:rPr>
              <w:rFonts w:hint="eastAsia"/>
              <w:color w:val="000000"/>
              <w:spacing w:val="233"/>
              <w:position w:val="-6"/>
              <w:sz w:val="28"/>
            </w:rPr>
            <w:t>专业名</w:t>
          </w:r>
          <w:r>
            <w:rPr>
              <w:rFonts w:hint="eastAsia"/>
              <w:color w:val="000000"/>
              <w:spacing w:val="1"/>
              <w:position w:val="-6"/>
              <w:sz w:val="28"/>
            </w:rPr>
            <w:t>称</w:t>
          </w:r>
          <w:r>
            <w:rPr>
              <w:rFonts w:hint="eastAsia"/>
              <w:color w:val="000000"/>
              <w:position w:val="-6"/>
              <w:sz w:val="28"/>
            </w:rPr>
            <w:t>：</w:t>
          </w:r>
          <w:r>
            <w:rPr>
              <w:rFonts w:hint="eastAsia"/>
              <w:color w:val="000000"/>
              <w:position w:val="-6"/>
              <w:sz w:val="28"/>
              <w:u w:val="single"/>
            </w:rPr>
            <w:tab/>
          </w:r>
          <w:r>
            <w:rPr>
              <w:rFonts w:hint="eastAsia"/>
              <w:color w:val="000000"/>
              <w:position w:val="-6"/>
              <w:sz w:val="28"/>
              <w:u w:val="single"/>
            </w:rPr>
            <w:tab/>
          </w:r>
          <w:r>
            <w:rPr>
              <w:rFonts w:hint="eastAsia"/>
              <w:color w:val="000000"/>
              <w:position w:val="-6"/>
              <w:sz w:val="28"/>
              <w:u w:val="single"/>
            </w:rPr>
            <w:t>农业经济管理</w:t>
          </w:r>
          <w:r>
            <w:rPr>
              <w:rFonts w:hint="eastAsia"/>
              <w:color w:val="000000"/>
              <w:position w:val="-6"/>
              <w:sz w:val="28"/>
              <w:u w:val="single"/>
            </w:rPr>
            <w:t xml:space="preserve">         </w:t>
          </w:r>
        </w:p>
        <w:p w14:paraId="77D7D17B" w14:textId="77777777" w:rsidR="00E43BAE" w:rsidRDefault="00E43BAE" w:rsidP="00417CB1">
          <w:pPr>
            <w:spacing w:after="0" w:line="360" w:lineRule="auto"/>
            <w:ind w:leftChars="600" w:left="1320"/>
            <w:rPr>
              <w:color w:val="000000"/>
              <w:position w:val="-6"/>
              <w:sz w:val="28"/>
              <w:u w:val="single"/>
            </w:rPr>
          </w:pPr>
          <w:r>
            <w:rPr>
              <w:rFonts w:hint="eastAsia"/>
              <w:color w:val="000000"/>
              <w:spacing w:val="233"/>
              <w:position w:val="-6"/>
              <w:sz w:val="28"/>
            </w:rPr>
            <w:t>研究方</w:t>
          </w:r>
          <w:r>
            <w:rPr>
              <w:rFonts w:hint="eastAsia"/>
              <w:color w:val="000000"/>
              <w:spacing w:val="1"/>
              <w:position w:val="-6"/>
              <w:sz w:val="28"/>
            </w:rPr>
            <w:t>向</w:t>
          </w:r>
          <w:r>
            <w:rPr>
              <w:rFonts w:hint="eastAsia"/>
              <w:color w:val="000000"/>
              <w:position w:val="-6"/>
              <w:sz w:val="28"/>
            </w:rPr>
            <w:t>：</w:t>
          </w:r>
          <w:r>
            <w:rPr>
              <w:rFonts w:hint="eastAsia"/>
              <w:color w:val="000000"/>
              <w:position w:val="-6"/>
              <w:sz w:val="28"/>
              <w:u w:val="single"/>
            </w:rPr>
            <w:tab/>
          </w:r>
          <w:r>
            <w:rPr>
              <w:rFonts w:hint="eastAsia"/>
              <w:color w:val="000000"/>
              <w:position w:val="-6"/>
              <w:sz w:val="28"/>
              <w:u w:val="single"/>
            </w:rPr>
            <w:tab/>
          </w:r>
          <w:r>
            <w:rPr>
              <w:rFonts w:hint="eastAsia"/>
              <w:color w:val="000000"/>
              <w:position w:val="-6"/>
              <w:sz w:val="28"/>
              <w:u w:val="single"/>
            </w:rPr>
            <w:t>农业经济理论与政策</w:t>
          </w:r>
          <w:r>
            <w:rPr>
              <w:rFonts w:hint="eastAsia"/>
              <w:color w:val="000000"/>
              <w:position w:val="-6"/>
              <w:sz w:val="28"/>
              <w:u w:val="single"/>
            </w:rPr>
            <w:t xml:space="preserve">   </w:t>
          </w:r>
        </w:p>
        <w:p w14:paraId="2D8C4675" w14:textId="77777777" w:rsidR="00E43BAE" w:rsidRDefault="00E43BAE" w:rsidP="00417CB1">
          <w:pPr>
            <w:spacing w:after="0" w:line="360" w:lineRule="auto"/>
            <w:ind w:leftChars="600" w:left="1320"/>
            <w:rPr>
              <w:color w:val="000000"/>
            </w:rPr>
          </w:pPr>
          <w:r>
            <w:rPr>
              <w:rFonts w:hint="eastAsia"/>
              <w:color w:val="000000"/>
              <w:spacing w:val="233"/>
              <w:sz w:val="28"/>
            </w:rPr>
            <w:t>所在学</w:t>
          </w:r>
          <w:r>
            <w:rPr>
              <w:rFonts w:hint="eastAsia"/>
              <w:color w:val="000000"/>
              <w:spacing w:val="1"/>
              <w:sz w:val="28"/>
            </w:rPr>
            <w:t>院</w:t>
          </w:r>
          <w:r>
            <w:rPr>
              <w:rFonts w:hint="eastAsia"/>
              <w:color w:val="000000"/>
              <w:sz w:val="28"/>
            </w:rPr>
            <w:t>：</w:t>
          </w:r>
          <w:r>
            <w:rPr>
              <w:rFonts w:hint="eastAsia"/>
              <w:color w:val="000000"/>
              <w:position w:val="-6"/>
              <w:sz w:val="28"/>
              <w:u w:val="single"/>
            </w:rPr>
            <w:tab/>
          </w:r>
          <w:r>
            <w:rPr>
              <w:rFonts w:hint="eastAsia"/>
              <w:color w:val="000000"/>
              <w:position w:val="-6"/>
              <w:sz w:val="28"/>
              <w:u w:val="single"/>
            </w:rPr>
            <w:tab/>
          </w:r>
          <w:r>
            <w:rPr>
              <w:rFonts w:hint="eastAsia"/>
              <w:color w:val="000000"/>
              <w:position w:val="-6"/>
              <w:sz w:val="28"/>
              <w:u w:val="single"/>
            </w:rPr>
            <w:t>经济管理学院</w:t>
          </w:r>
          <w:r>
            <w:rPr>
              <w:rFonts w:hint="eastAsia"/>
              <w:color w:val="000000"/>
              <w:position w:val="-6"/>
              <w:sz w:val="28"/>
              <w:u w:val="single"/>
            </w:rPr>
            <w:t xml:space="preserve">         </w:t>
          </w:r>
        </w:p>
        <w:p w14:paraId="5773D249" w14:textId="6ADBBE59" w:rsidR="00E43BAE" w:rsidRDefault="00E43BAE" w:rsidP="00417CB1">
          <w:pPr>
            <w:widowControl w:val="0"/>
            <w:spacing w:after="0" w:line="240" w:lineRule="auto"/>
            <w:jc w:val="center"/>
            <w:rPr>
              <w:rFonts w:ascii="Times New Roman" w:eastAsia="宋体" w:hAnsi="Times New Roman" w:cs="Times New Roman"/>
              <w:color w:val="000000"/>
              <w:kern w:val="2"/>
              <w:sz w:val="21"/>
              <w:szCs w:val="24"/>
            </w:rPr>
          </w:pPr>
        </w:p>
        <w:p w14:paraId="0B2258DE" w14:textId="77777777" w:rsidR="003C7F9A" w:rsidRPr="00E43BAE" w:rsidRDefault="003C7F9A" w:rsidP="00417CB1">
          <w:pPr>
            <w:widowControl w:val="0"/>
            <w:spacing w:after="0" w:line="240" w:lineRule="auto"/>
            <w:jc w:val="center"/>
            <w:rPr>
              <w:rFonts w:ascii="Times New Roman" w:eastAsia="宋体" w:hAnsi="Times New Roman" w:cs="Times New Roman"/>
              <w:color w:val="000000"/>
              <w:kern w:val="2"/>
              <w:sz w:val="21"/>
              <w:szCs w:val="24"/>
            </w:rPr>
          </w:pPr>
        </w:p>
        <w:p w14:paraId="115713A6" w14:textId="466890F9" w:rsidR="00882A31" w:rsidRPr="004754E6" w:rsidRDefault="00E43BAE" w:rsidP="00417CB1">
          <w:pPr>
            <w:spacing w:after="0" w:line="240" w:lineRule="auto"/>
            <w:jc w:val="center"/>
            <w:rPr>
              <w:rFonts w:ascii="Times New Roman" w:eastAsia="黑体" w:hAnsi="Times New Roman" w:cs="Times New Roman"/>
              <w:kern w:val="2"/>
              <w:sz w:val="44"/>
              <w:szCs w:val="24"/>
            </w:rPr>
          </w:pPr>
          <w:r w:rsidRPr="00C46A1B">
            <w:rPr>
              <w:rFonts w:ascii="Times New Roman" w:hAnsi="Times New Roman" w:cs="Times New Roman"/>
              <w:color w:val="000000"/>
              <w:sz w:val="28"/>
            </w:rPr>
            <w:t>2019</w:t>
          </w:r>
          <w:r w:rsidRPr="004754E6">
            <w:rPr>
              <w:rFonts w:ascii="Times New Roman" w:hAnsi="Times New Roman" w:cs="Times New Roman"/>
              <w:color w:val="000000"/>
              <w:sz w:val="28"/>
            </w:rPr>
            <w:t>年</w:t>
          </w:r>
          <w:r w:rsidR="003C7F9A" w:rsidRPr="00C46A1B">
            <w:rPr>
              <w:rFonts w:ascii="Times New Roman" w:hAnsi="Times New Roman" w:cs="Times New Roman"/>
              <w:color w:val="000000"/>
              <w:sz w:val="28"/>
            </w:rPr>
            <w:t>0</w:t>
          </w:r>
          <w:r w:rsidR="00FC6BC8" w:rsidRPr="00C46A1B">
            <w:rPr>
              <w:rFonts w:ascii="Times New Roman" w:hAnsi="Times New Roman" w:cs="Times New Roman"/>
              <w:color w:val="000000"/>
              <w:sz w:val="28"/>
            </w:rPr>
            <w:t>3</w:t>
          </w:r>
          <w:r w:rsidRPr="004754E6">
            <w:rPr>
              <w:rFonts w:ascii="Times New Roman" w:hAnsi="Times New Roman" w:cs="Times New Roman"/>
              <w:color w:val="000000"/>
              <w:sz w:val="28"/>
            </w:rPr>
            <w:t>月</w:t>
          </w:r>
          <w:r w:rsidR="00882A31" w:rsidRPr="004754E6">
            <w:rPr>
              <w:rFonts w:ascii="Times New Roman" w:eastAsia="黑体" w:hAnsi="Times New Roman" w:cs="Times New Roman"/>
              <w:kern w:val="2"/>
              <w:sz w:val="44"/>
              <w:szCs w:val="24"/>
            </w:rPr>
            <w:br w:type="page"/>
          </w:r>
        </w:p>
        <w:p w14:paraId="170E21F8" w14:textId="77777777" w:rsidR="00853D72" w:rsidRDefault="00853D72">
          <w:pPr>
            <w:rPr>
              <w:rFonts w:ascii="黑体" w:eastAsia="黑体" w:hAnsi="Times New Roman" w:cs="Times New Roman"/>
              <w:kern w:val="2"/>
              <w:sz w:val="44"/>
              <w:szCs w:val="24"/>
            </w:rPr>
          </w:pPr>
          <w:r>
            <w:rPr>
              <w:rFonts w:ascii="黑体" w:eastAsia="黑体" w:hAnsi="Times New Roman" w:cs="Times New Roman"/>
              <w:kern w:val="2"/>
              <w:sz w:val="44"/>
              <w:szCs w:val="24"/>
            </w:rPr>
            <w:lastRenderedPageBreak/>
            <w:br w:type="page"/>
          </w:r>
        </w:p>
        <w:p w14:paraId="54999049" w14:textId="24637863" w:rsidR="0076344C" w:rsidRPr="0076344C" w:rsidRDefault="0076344C" w:rsidP="00417CB1">
          <w:pPr>
            <w:widowControl w:val="0"/>
            <w:spacing w:beforeLines="50" w:before="163" w:afterLines="50" w:after="163" w:line="240" w:lineRule="auto"/>
            <w:jc w:val="center"/>
            <w:rPr>
              <w:rFonts w:ascii="黑体" w:eastAsia="黑体" w:hAnsi="Times New Roman" w:cs="Times New Roman"/>
              <w:kern w:val="2"/>
              <w:sz w:val="44"/>
              <w:szCs w:val="24"/>
            </w:rPr>
          </w:pPr>
          <w:r w:rsidRPr="0076344C">
            <w:rPr>
              <w:rFonts w:ascii="黑体" w:eastAsia="黑体" w:hAnsi="Times New Roman" w:cs="Times New Roman" w:hint="eastAsia"/>
              <w:kern w:val="2"/>
              <w:sz w:val="44"/>
              <w:szCs w:val="24"/>
            </w:rPr>
            <w:t>独</w:t>
          </w:r>
          <w:r w:rsidRPr="0076344C">
            <w:rPr>
              <w:rFonts w:ascii="黑体" w:eastAsia="黑体" w:hAnsi="Times New Roman" w:cs="Times New Roman"/>
              <w:kern w:val="2"/>
              <w:sz w:val="44"/>
              <w:szCs w:val="24"/>
            </w:rPr>
            <w:t xml:space="preserve"> </w:t>
          </w:r>
          <w:r w:rsidRPr="0076344C">
            <w:rPr>
              <w:rFonts w:ascii="黑体" w:eastAsia="黑体" w:hAnsi="Times New Roman" w:cs="Times New Roman" w:hint="eastAsia"/>
              <w:kern w:val="2"/>
              <w:sz w:val="44"/>
              <w:szCs w:val="24"/>
            </w:rPr>
            <w:t>创</w:t>
          </w:r>
          <w:r w:rsidRPr="0076344C">
            <w:rPr>
              <w:rFonts w:ascii="黑体" w:eastAsia="黑体" w:hAnsi="Times New Roman" w:cs="Times New Roman"/>
              <w:kern w:val="2"/>
              <w:sz w:val="44"/>
              <w:szCs w:val="24"/>
            </w:rPr>
            <w:t xml:space="preserve"> </w:t>
          </w:r>
          <w:r w:rsidRPr="0076344C">
            <w:rPr>
              <w:rFonts w:ascii="黑体" w:eastAsia="黑体" w:hAnsi="Times New Roman" w:cs="Times New Roman" w:hint="eastAsia"/>
              <w:kern w:val="2"/>
              <w:sz w:val="44"/>
              <w:szCs w:val="24"/>
            </w:rPr>
            <w:t>性</w:t>
          </w:r>
          <w:r w:rsidRPr="0076344C">
            <w:rPr>
              <w:rFonts w:ascii="黑体" w:eastAsia="黑体" w:hAnsi="Times New Roman" w:cs="Times New Roman"/>
              <w:kern w:val="2"/>
              <w:sz w:val="44"/>
              <w:szCs w:val="24"/>
            </w:rPr>
            <w:t xml:space="preserve"> </w:t>
          </w:r>
          <w:r w:rsidRPr="0076344C">
            <w:rPr>
              <w:rFonts w:ascii="黑体" w:eastAsia="黑体" w:hAnsi="Times New Roman" w:cs="Times New Roman" w:hint="eastAsia"/>
              <w:kern w:val="2"/>
              <w:sz w:val="44"/>
              <w:szCs w:val="24"/>
            </w:rPr>
            <w:t>声</w:t>
          </w:r>
          <w:r w:rsidRPr="0076344C">
            <w:rPr>
              <w:rFonts w:ascii="黑体" w:eastAsia="黑体" w:hAnsi="Times New Roman" w:cs="Times New Roman"/>
              <w:kern w:val="2"/>
              <w:sz w:val="44"/>
              <w:szCs w:val="24"/>
            </w:rPr>
            <w:t xml:space="preserve"> </w:t>
          </w:r>
          <w:r w:rsidRPr="0076344C">
            <w:rPr>
              <w:rFonts w:ascii="黑体" w:eastAsia="黑体" w:hAnsi="Times New Roman" w:cs="Times New Roman" w:hint="eastAsia"/>
              <w:kern w:val="2"/>
              <w:sz w:val="44"/>
              <w:szCs w:val="24"/>
            </w:rPr>
            <w:t>明</w:t>
          </w:r>
        </w:p>
        <w:p w14:paraId="22411737" w14:textId="77777777" w:rsidR="0076344C" w:rsidRPr="0076344C" w:rsidRDefault="0076344C" w:rsidP="00417CB1">
          <w:pPr>
            <w:widowControl w:val="0"/>
            <w:spacing w:after="0" w:line="400" w:lineRule="exact"/>
            <w:ind w:firstLineChars="200" w:firstLine="480"/>
            <w:jc w:val="both"/>
            <w:rPr>
              <w:rFonts w:ascii="Times New Roman" w:eastAsia="宋体" w:hAnsi="Times New Roman" w:cs="Times New Roman"/>
              <w:kern w:val="2"/>
              <w:sz w:val="24"/>
              <w:szCs w:val="24"/>
            </w:rPr>
          </w:pPr>
          <w:r w:rsidRPr="0076344C">
            <w:rPr>
              <w:rFonts w:ascii="Times New Roman" w:eastAsia="宋体" w:hAnsi="Times New Roman" w:cs="Times New Roman" w:hint="eastAsia"/>
              <w:kern w:val="2"/>
              <w:sz w:val="24"/>
              <w:szCs w:val="24"/>
            </w:rPr>
            <w:t>本人声明所呈交的学位论文是我个人在导师指导下进行的研究工作及取得的研究成果。尽我所知，除了文中已经注明引用和致谢的内容外，论文中不包含其他人已经发表或撰写过的研究成果，也不包含本人为获得中国农业大学或其他教育机构的学位或证书而使用过的材料。与我一同工作的同志对本研究所做的任何贡献均已在论文中作了明确的说明并表达了谢意。</w:t>
          </w:r>
        </w:p>
        <w:p w14:paraId="36245287" w14:textId="77777777" w:rsidR="0076344C" w:rsidRDefault="0076344C" w:rsidP="00417CB1">
          <w:pPr>
            <w:spacing w:before="62" w:after="83" w:line="400" w:lineRule="exact"/>
            <w:ind w:firstLine="440"/>
          </w:pPr>
        </w:p>
        <w:p w14:paraId="2A7ECBB4" w14:textId="77777777" w:rsidR="0076344C" w:rsidRDefault="0076344C" w:rsidP="00417CB1">
          <w:pPr>
            <w:pStyle w:val="aff0"/>
            <w:tabs>
              <w:tab w:val="left" w:pos="0"/>
            </w:tabs>
            <w:spacing w:beforeLines="50" w:before="163" w:afterLines="50" w:after="163" w:line="400" w:lineRule="exact"/>
            <w:ind w:leftChars="0" w:left="0" w:firstLine="480"/>
          </w:pPr>
          <w:r>
            <w:rPr>
              <w:rFonts w:hint="eastAsia"/>
            </w:rPr>
            <w:t>学位论文作者签名：</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时间：</w:t>
          </w:r>
          <w:r>
            <w:rPr>
              <w:rFonts w:hint="eastAsia"/>
            </w:rPr>
            <w:t xml:space="preserve">    </w:t>
          </w:r>
          <w: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p>
        <w:p w14:paraId="5D5976E1" w14:textId="1C241EDB" w:rsidR="0076344C" w:rsidRDefault="0076344C" w:rsidP="00DC215B">
          <w:pPr>
            <w:spacing w:after="0" w:line="400" w:lineRule="exact"/>
            <w:jc w:val="center"/>
          </w:pPr>
        </w:p>
        <w:p w14:paraId="4C32824F" w14:textId="77777777" w:rsidR="0076344C" w:rsidRDefault="0076344C" w:rsidP="00DC215B">
          <w:pPr>
            <w:spacing w:after="0" w:line="400" w:lineRule="exact"/>
            <w:jc w:val="center"/>
            <w:rPr>
              <w:rFonts w:ascii="黑体" w:eastAsia="黑体"/>
              <w:sz w:val="36"/>
            </w:rPr>
          </w:pPr>
        </w:p>
        <w:p w14:paraId="48BDF21B" w14:textId="77777777" w:rsidR="0076344C" w:rsidRDefault="0076344C" w:rsidP="00DC215B">
          <w:pPr>
            <w:spacing w:after="0" w:line="400" w:lineRule="exact"/>
            <w:jc w:val="center"/>
            <w:rPr>
              <w:rFonts w:ascii="黑体" w:eastAsia="黑体"/>
              <w:sz w:val="36"/>
            </w:rPr>
          </w:pPr>
        </w:p>
        <w:p w14:paraId="39FDD4BE" w14:textId="77777777" w:rsidR="0076344C" w:rsidRPr="00D127E9" w:rsidRDefault="0076344C" w:rsidP="0052797A">
          <w:pPr>
            <w:widowControl w:val="0"/>
            <w:spacing w:beforeLines="50" w:before="163" w:afterLines="50" w:after="163" w:line="400" w:lineRule="exact"/>
            <w:jc w:val="center"/>
            <w:rPr>
              <w:rFonts w:ascii="黑体" w:eastAsia="黑体" w:hAnsi="Times New Roman" w:cs="Times New Roman"/>
              <w:kern w:val="2"/>
              <w:sz w:val="44"/>
              <w:szCs w:val="24"/>
            </w:rPr>
          </w:pPr>
          <w:r w:rsidRPr="00D127E9">
            <w:rPr>
              <w:rFonts w:ascii="黑体" w:eastAsia="黑体" w:hAnsi="Times New Roman" w:cs="Times New Roman" w:hint="eastAsia"/>
              <w:kern w:val="2"/>
              <w:sz w:val="44"/>
              <w:szCs w:val="24"/>
            </w:rPr>
            <w:t>关于学位论文使用授权的说明</w:t>
          </w:r>
        </w:p>
        <w:p w14:paraId="59D75C2E" w14:textId="77777777" w:rsidR="0076344C" w:rsidRPr="00D127E9" w:rsidRDefault="0076344C" w:rsidP="00023427">
          <w:pPr>
            <w:widowControl w:val="0"/>
            <w:spacing w:after="0" w:line="400" w:lineRule="exact"/>
            <w:ind w:firstLineChars="200" w:firstLine="480"/>
            <w:jc w:val="both"/>
            <w:rPr>
              <w:rFonts w:ascii="Times New Roman" w:eastAsia="宋体" w:hAnsi="Times New Roman" w:cs="Times New Roman"/>
              <w:kern w:val="2"/>
              <w:sz w:val="24"/>
              <w:szCs w:val="24"/>
            </w:rPr>
          </w:pPr>
          <w:r w:rsidRPr="00D127E9">
            <w:rPr>
              <w:rFonts w:ascii="Times New Roman" w:eastAsia="宋体" w:hAnsi="Times New Roman" w:cs="Times New Roman" w:hint="eastAsia"/>
              <w:kern w:val="2"/>
              <w:sz w:val="24"/>
              <w:szCs w:val="24"/>
            </w:rPr>
            <w:t>本人完全了解中国农业大学有关保留、使用学位论文的规定。本人同意中国农业大学有权保存及向国家有关部门和机构送交论文的纸质版和电子版，允许论文被查阅和借阅；本人同意中国农业大学将本学位论文的全部或部分内容授权汇编录入《中国博士学位论文全文数据库》或《中国优秀硕士学位论文全文数据库》进行出版，并享受相关权益。</w:t>
          </w:r>
        </w:p>
        <w:p w14:paraId="35F844C7" w14:textId="1CB3D15C" w:rsidR="0076344C" w:rsidRPr="00D127E9" w:rsidRDefault="00CC605C" w:rsidP="00023427">
          <w:pPr>
            <w:pStyle w:val="aff0"/>
            <w:tabs>
              <w:tab w:val="left" w:pos="0"/>
            </w:tabs>
            <w:spacing w:after="0" w:line="400" w:lineRule="exact"/>
            <w:ind w:leftChars="0" w:left="0" w:firstLine="522"/>
            <w:rPr>
              <w:b/>
              <w:sz w:val="26"/>
            </w:rPr>
          </w:pPr>
          <w:r>
            <w:rPr>
              <w:rFonts w:hint="eastAsia"/>
              <w:b/>
              <w:sz w:val="26"/>
            </w:rPr>
            <w:t>（</w:t>
          </w:r>
          <w:r w:rsidR="0076344C">
            <w:rPr>
              <w:rFonts w:hint="eastAsia"/>
              <w:b/>
              <w:sz w:val="26"/>
            </w:rPr>
            <w:t>保密的学位论文在解密后应遵守此协议</w:t>
          </w:r>
          <w:r>
            <w:rPr>
              <w:rFonts w:hint="eastAsia"/>
              <w:b/>
              <w:sz w:val="26"/>
            </w:rPr>
            <w:t>）</w:t>
          </w:r>
        </w:p>
        <w:p w14:paraId="107347A2" w14:textId="77777777" w:rsidR="0076344C" w:rsidRDefault="0076344C" w:rsidP="008D22C6">
          <w:pPr>
            <w:pStyle w:val="aff0"/>
            <w:tabs>
              <w:tab w:val="left" w:pos="0"/>
            </w:tabs>
            <w:spacing w:beforeLines="50" w:before="163" w:afterLines="50" w:after="163" w:line="400" w:lineRule="exact"/>
            <w:ind w:leftChars="0" w:left="0" w:firstLine="562"/>
            <w:rPr>
              <w:rFonts w:ascii="仿宋_GB2312" w:eastAsia="仿宋_GB2312" w:hAnsi="仿宋"/>
              <w:b/>
              <w:sz w:val="28"/>
              <w:szCs w:val="28"/>
            </w:rPr>
          </w:pPr>
        </w:p>
        <w:p w14:paraId="318FD450" w14:textId="77777777" w:rsidR="0076344C" w:rsidRDefault="0076344C" w:rsidP="008D22C6">
          <w:pPr>
            <w:pStyle w:val="aff0"/>
            <w:tabs>
              <w:tab w:val="left" w:pos="0"/>
            </w:tabs>
            <w:spacing w:beforeLines="50" w:before="163" w:afterLines="50" w:after="163" w:line="400" w:lineRule="exact"/>
            <w:ind w:leftChars="0" w:left="0" w:firstLine="562"/>
            <w:rPr>
              <w:rFonts w:ascii="仿宋_GB2312" w:eastAsia="仿宋_GB2312" w:hAnsi="仿宋"/>
              <w:b/>
              <w:sz w:val="28"/>
              <w:szCs w:val="28"/>
            </w:rPr>
          </w:pPr>
        </w:p>
        <w:p w14:paraId="75D0DF52" w14:textId="77777777" w:rsidR="0076344C" w:rsidRDefault="0076344C" w:rsidP="00417CB1">
          <w:pPr>
            <w:pStyle w:val="aff0"/>
            <w:tabs>
              <w:tab w:val="left" w:pos="0"/>
            </w:tabs>
            <w:spacing w:beforeLines="50" w:before="163" w:afterLines="50" w:after="163" w:line="400" w:lineRule="exact"/>
            <w:ind w:leftChars="0" w:left="0" w:firstLine="480"/>
          </w:pPr>
          <w:r>
            <w:rPr>
              <w:rFonts w:hint="eastAsia"/>
            </w:rPr>
            <w:t>学位论文作者签名：</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时间：</w:t>
          </w:r>
          <w:r>
            <w:rPr>
              <w:rFonts w:hint="eastAsia"/>
            </w:rPr>
            <w:t xml:space="preserve">    </w:t>
          </w:r>
          <w: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p>
        <w:p w14:paraId="691439F5" w14:textId="77777777" w:rsidR="0076344C" w:rsidRDefault="0076344C" w:rsidP="00DE394D">
          <w:pPr>
            <w:pStyle w:val="aff0"/>
            <w:tabs>
              <w:tab w:val="left" w:pos="0"/>
            </w:tabs>
            <w:spacing w:beforeLines="50" w:before="163" w:afterLines="50" w:after="163" w:line="400" w:lineRule="exact"/>
            <w:ind w:leftChars="50" w:left="110" w:firstLine="480"/>
          </w:pPr>
        </w:p>
        <w:p w14:paraId="48005EDE" w14:textId="2788EA47" w:rsidR="0076344C" w:rsidRPr="00D127E9" w:rsidRDefault="0076344C" w:rsidP="00417CB1">
          <w:pPr>
            <w:pStyle w:val="aff0"/>
            <w:tabs>
              <w:tab w:val="left" w:pos="0"/>
            </w:tabs>
            <w:spacing w:beforeLines="50" w:before="163" w:afterLines="50" w:after="163" w:line="400" w:lineRule="exact"/>
            <w:ind w:leftChars="0" w:left="0" w:firstLine="480"/>
          </w:pPr>
          <w:r>
            <w:rPr>
              <w:rFonts w:hint="eastAsia"/>
            </w:rPr>
            <w:t>导师签名：</w:t>
          </w:r>
          <w:r>
            <w:rPr>
              <w:rFonts w:hint="eastAsia"/>
            </w:rPr>
            <w:tab/>
          </w:r>
          <w:r>
            <w:rPr>
              <w:rFonts w:hint="eastAsia"/>
            </w:rPr>
            <w:tab/>
          </w:r>
          <w:r>
            <w:rPr>
              <w:rFonts w:hint="eastAsia"/>
            </w:rPr>
            <w:tab/>
          </w:r>
          <w:r>
            <w:rPr>
              <w:rFonts w:hint="eastAsia"/>
            </w:rPr>
            <w:tab/>
          </w:r>
          <w:r>
            <w:rPr>
              <w:rFonts w:hint="eastAsia"/>
            </w:rPr>
            <w:tab/>
          </w:r>
          <w:r>
            <w:rPr>
              <w:rFonts w:hint="eastAsia"/>
            </w:rPr>
            <w:tab/>
          </w:r>
          <w:r w:rsidR="00417CB1">
            <w:tab/>
          </w:r>
          <w:r>
            <w:rPr>
              <w:rFonts w:hint="eastAsia"/>
            </w:rPr>
            <w:tab/>
          </w:r>
          <w:r>
            <w:rPr>
              <w:rFonts w:hint="eastAsia"/>
            </w:rPr>
            <w:tab/>
          </w:r>
          <w:r>
            <w:rPr>
              <w:rFonts w:hint="eastAsia"/>
            </w:rPr>
            <w:tab/>
          </w:r>
          <w:r>
            <w:rPr>
              <w:rFonts w:hint="eastAsia"/>
            </w:rPr>
            <w:t>时间：</w:t>
          </w:r>
          <w:r>
            <w:t xml:space="preserve">    </w:t>
          </w:r>
          <w:r>
            <w:rPr>
              <w:rFonts w:hint="eastAsia"/>
            </w:rP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p>
        <w:p w14:paraId="514455F2" w14:textId="77777777" w:rsidR="0076344C" w:rsidRDefault="00D66321">
          <w:pPr>
            <w:spacing w:after="83"/>
            <w:ind w:firstLine="440"/>
            <w:rPr>
              <w:color w:val="000000"/>
            </w:rPr>
          </w:pPr>
        </w:p>
      </w:sdtContent>
    </w:sdt>
    <w:p w14:paraId="45A202F3" w14:textId="77777777" w:rsidR="004F73F8" w:rsidRDefault="004F73F8" w:rsidP="0077418F">
      <w:pPr>
        <w:spacing w:beforeLines="50" w:before="163" w:afterLines="50" w:after="163" w:line="400" w:lineRule="exact"/>
        <w:ind w:firstLine="640"/>
        <w:jc w:val="center"/>
        <w:outlineLvl w:val="0"/>
        <w:rPr>
          <w:rFonts w:eastAsia="黑体"/>
          <w:sz w:val="32"/>
          <w:szCs w:val="32"/>
        </w:rPr>
        <w:sectPr w:rsidR="004F73F8" w:rsidSect="009E1004">
          <w:headerReference w:type="even" r:id="rId10"/>
          <w:headerReference w:type="default" r:id="rId11"/>
          <w:footerReference w:type="even" r:id="rId12"/>
          <w:footerReference w:type="default" r:id="rId13"/>
          <w:headerReference w:type="first" r:id="rId14"/>
          <w:footerReference w:type="first" r:id="rId15"/>
          <w:pgSz w:w="11906" w:h="16838" w:code="9"/>
          <w:pgMar w:top="1701" w:right="1418" w:bottom="1418" w:left="1701" w:header="1304" w:footer="1020" w:gutter="0"/>
          <w:pgNumType w:start="0"/>
          <w:cols w:space="425"/>
          <w:titlePg/>
          <w:docGrid w:type="lines" w:linePitch="326"/>
        </w:sectPr>
      </w:pPr>
    </w:p>
    <w:p w14:paraId="0F5DCE7C" w14:textId="1FB024E1" w:rsidR="00D44CAA" w:rsidRDefault="00D44CAA">
      <w:pPr>
        <w:rPr>
          <w:rFonts w:ascii="黑体" w:eastAsia="黑体" w:hAnsi="黑体" w:cs="Times New Roman"/>
          <w:b/>
          <w:kern w:val="2"/>
          <w:sz w:val="32"/>
          <w:szCs w:val="32"/>
        </w:rPr>
        <w:sectPr w:rsidR="00D44CAA" w:rsidSect="00D44CAA">
          <w:headerReference w:type="default" r:id="rId16"/>
          <w:footerReference w:type="even" r:id="rId17"/>
          <w:footerReference w:type="default" r:id="rId18"/>
          <w:pgSz w:w="11906" w:h="16838" w:code="9"/>
          <w:pgMar w:top="1701" w:right="1418" w:bottom="1418" w:left="1701" w:header="1304" w:footer="1020" w:gutter="0"/>
          <w:pgNumType w:fmt="upperRoman"/>
          <w:cols w:space="425"/>
          <w:docGrid w:type="lines" w:linePitch="326"/>
        </w:sectPr>
      </w:pPr>
      <w:bookmarkStart w:id="0" w:name="_Toc2158139"/>
    </w:p>
    <w:p w14:paraId="7357FC8A" w14:textId="0694F3CA" w:rsidR="004B713F" w:rsidRPr="003634B3" w:rsidRDefault="00B319C1" w:rsidP="00433C34">
      <w:pPr>
        <w:widowControl w:val="0"/>
        <w:spacing w:afterLines="50" w:after="163" w:line="400" w:lineRule="exact"/>
        <w:jc w:val="center"/>
        <w:outlineLvl w:val="0"/>
        <w:rPr>
          <w:rFonts w:ascii="黑体" w:eastAsia="黑体" w:hAnsi="黑体" w:cs="Times New Roman"/>
          <w:b/>
          <w:kern w:val="2"/>
          <w:sz w:val="32"/>
          <w:szCs w:val="32"/>
        </w:rPr>
      </w:pPr>
      <w:bookmarkStart w:id="1" w:name="_Toc2159172"/>
      <w:bookmarkStart w:id="2" w:name="_Toc2175404"/>
      <w:bookmarkStart w:id="3" w:name="_Toc2191134"/>
      <w:bookmarkStart w:id="4" w:name="_Toc2191243"/>
      <w:bookmarkStart w:id="5" w:name="_Toc4687793"/>
      <w:r w:rsidRPr="003634B3">
        <w:rPr>
          <w:rFonts w:ascii="黑体" w:eastAsia="黑体" w:hAnsi="黑体" w:cs="Times New Roman" w:hint="eastAsia"/>
          <w:b/>
          <w:kern w:val="2"/>
          <w:sz w:val="32"/>
          <w:szCs w:val="32"/>
        </w:rPr>
        <w:t xml:space="preserve">摘 </w:t>
      </w:r>
      <w:r w:rsidRPr="003634B3">
        <w:rPr>
          <w:rFonts w:ascii="黑体" w:eastAsia="黑体" w:hAnsi="黑体" w:cs="Times New Roman"/>
          <w:b/>
          <w:kern w:val="2"/>
          <w:sz w:val="32"/>
          <w:szCs w:val="32"/>
        </w:rPr>
        <w:t xml:space="preserve"> </w:t>
      </w:r>
      <w:r w:rsidRPr="003634B3">
        <w:rPr>
          <w:rFonts w:ascii="黑体" w:eastAsia="黑体" w:hAnsi="黑体" w:cs="Times New Roman" w:hint="eastAsia"/>
          <w:b/>
          <w:kern w:val="2"/>
          <w:sz w:val="32"/>
          <w:szCs w:val="32"/>
        </w:rPr>
        <w:t>要</w:t>
      </w:r>
      <w:bookmarkEnd w:id="0"/>
      <w:bookmarkEnd w:id="1"/>
      <w:bookmarkEnd w:id="2"/>
      <w:bookmarkEnd w:id="3"/>
      <w:bookmarkEnd w:id="4"/>
      <w:bookmarkEnd w:id="5"/>
    </w:p>
    <w:p w14:paraId="7F2288CC" w14:textId="38DA435B" w:rsidR="00D46713" w:rsidRDefault="00574643" w:rsidP="00574643">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土地生产率与农地经营规模</w:t>
      </w:r>
      <w:r w:rsidR="00194FF6">
        <w:rPr>
          <w:rFonts w:ascii="Times New Roman" w:hAnsi="Times New Roman" w:cs="Times New Roman" w:hint="eastAsia"/>
          <w:sz w:val="24"/>
          <w:szCs w:val="24"/>
        </w:rPr>
        <w:t>到底呈何种关系，</w:t>
      </w:r>
      <w:r w:rsidR="00194FF6">
        <w:rPr>
          <w:rFonts w:ascii="Times New Roman" w:hAnsi="Times New Roman" w:cs="Times New Roman"/>
          <w:sz w:val="24"/>
          <w:szCs w:val="24"/>
        </w:rPr>
        <w:t>学者们</w:t>
      </w:r>
      <w:r w:rsidR="00E06B66">
        <w:rPr>
          <w:rFonts w:ascii="Times New Roman" w:hAnsi="Times New Roman" w:cs="Times New Roman" w:hint="eastAsia"/>
          <w:sz w:val="24"/>
          <w:szCs w:val="24"/>
        </w:rPr>
        <w:t>经历了</w:t>
      </w:r>
      <w:r w:rsidR="00607CCA">
        <w:rPr>
          <w:rFonts w:ascii="Times New Roman" w:hAnsi="Times New Roman" w:cs="Times New Roman" w:hint="eastAsia"/>
          <w:sz w:val="24"/>
          <w:szCs w:val="24"/>
        </w:rPr>
        <w:t>长期</w:t>
      </w:r>
      <w:r w:rsidR="00194FF6">
        <w:rPr>
          <w:rFonts w:ascii="Times New Roman" w:hAnsi="Times New Roman" w:cs="Times New Roman" w:hint="eastAsia"/>
          <w:sz w:val="24"/>
          <w:szCs w:val="24"/>
        </w:rPr>
        <w:t>热烈</w:t>
      </w:r>
      <w:r w:rsidR="00607CCA">
        <w:rPr>
          <w:rFonts w:ascii="Times New Roman" w:hAnsi="Times New Roman" w:cs="Times New Roman" w:hint="eastAsia"/>
          <w:sz w:val="24"/>
          <w:szCs w:val="24"/>
        </w:rPr>
        <w:t>的</w:t>
      </w:r>
      <w:r w:rsidR="00194FF6">
        <w:rPr>
          <w:rFonts w:ascii="Times New Roman" w:hAnsi="Times New Roman" w:cs="Times New Roman" w:hint="eastAsia"/>
          <w:sz w:val="24"/>
          <w:szCs w:val="24"/>
        </w:rPr>
        <w:t>探讨，</w:t>
      </w:r>
      <w:r w:rsidR="00F2764B">
        <w:rPr>
          <w:rFonts w:ascii="Times New Roman" w:hAnsi="Times New Roman" w:cs="Times New Roman" w:hint="eastAsia"/>
          <w:sz w:val="24"/>
          <w:szCs w:val="24"/>
        </w:rPr>
        <w:t>至今</w:t>
      </w:r>
      <w:r w:rsidR="007E6EBC">
        <w:rPr>
          <w:rFonts w:ascii="Times New Roman" w:hAnsi="Times New Roman" w:cs="Times New Roman" w:hint="eastAsia"/>
          <w:sz w:val="24"/>
          <w:szCs w:val="24"/>
        </w:rPr>
        <w:t>仍</w:t>
      </w:r>
      <w:r w:rsidR="00194FF6">
        <w:rPr>
          <w:rFonts w:ascii="Times New Roman" w:hAnsi="Times New Roman" w:cs="Times New Roman" w:hint="eastAsia"/>
          <w:sz w:val="24"/>
          <w:szCs w:val="24"/>
        </w:rPr>
        <w:t>没有达成共识。</w:t>
      </w:r>
      <w:r w:rsidR="006214F6">
        <w:rPr>
          <w:rFonts w:ascii="Times New Roman" w:hAnsi="Times New Roman" w:cs="Times New Roman" w:hint="eastAsia"/>
          <w:sz w:val="24"/>
          <w:szCs w:val="24"/>
        </w:rPr>
        <w:t>近几年，</w:t>
      </w:r>
      <w:r w:rsidR="00194FF6">
        <w:rPr>
          <w:rFonts w:ascii="Times New Roman" w:hAnsi="Times New Roman" w:cs="Times New Roman" w:hint="eastAsia"/>
          <w:sz w:val="24"/>
          <w:szCs w:val="24"/>
        </w:rPr>
        <w:t>我国</w:t>
      </w:r>
      <w:r w:rsidR="00D13364">
        <w:rPr>
          <w:rFonts w:ascii="Times New Roman" w:hAnsi="Times New Roman" w:cs="Times New Roman" w:hint="eastAsia"/>
          <w:sz w:val="24"/>
          <w:szCs w:val="24"/>
        </w:rPr>
        <w:t>农业劳动力</w:t>
      </w:r>
      <w:r w:rsidR="00AA427F">
        <w:rPr>
          <w:rFonts w:ascii="Times New Roman" w:hAnsi="Times New Roman" w:cs="Times New Roman" w:hint="eastAsia"/>
          <w:sz w:val="24"/>
          <w:szCs w:val="24"/>
        </w:rPr>
        <w:t>持续</w:t>
      </w:r>
      <w:r w:rsidR="00DE0881">
        <w:rPr>
          <w:rFonts w:ascii="Times New Roman" w:hAnsi="Times New Roman" w:cs="Times New Roman" w:hint="eastAsia"/>
          <w:sz w:val="24"/>
          <w:szCs w:val="24"/>
        </w:rPr>
        <w:t>外流，</w:t>
      </w:r>
      <w:r w:rsidR="001A71CC">
        <w:rPr>
          <w:rFonts w:ascii="Times New Roman" w:hAnsi="Times New Roman" w:cs="Times New Roman" w:hint="eastAsia"/>
          <w:sz w:val="24"/>
          <w:szCs w:val="24"/>
        </w:rPr>
        <w:t>农地</w:t>
      </w:r>
      <w:r w:rsidR="00932593">
        <w:rPr>
          <w:rFonts w:ascii="Times New Roman" w:hAnsi="Times New Roman" w:cs="Times New Roman" w:hint="eastAsia"/>
          <w:sz w:val="24"/>
          <w:szCs w:val="24"/>
        </w:rPr>
        <w:t>制度</w:t>
      </w:r>
      <w:r w:rsidR="006214F6">
        <w:rPr>
          <w:rFonts w:ascii="Times New Roman" w:hAnsi="Times New Roman" w:cs="Times New Roman" w:hint="eastAsia"/>
          <w:sz w:val="24"/>
          <w:szCs w:val="24"/>
        </w:rPr>
        <w:t>日益</w:t>
      </w:r>
      <w:r w:rsidR="00194FF6">
        <w:rPr>
          <w:rFonts w:ascii="Times New Roman" w:hAnsi="Times New Roman" w:cs="Times New Roman" w:hint="eastAsia"/>
          <w:sz w:val="24"/>
          <w:szCs w:val="24"/>
        </w:rPr>
        <w:t>完善，</w:t>
      </w:r>
      <w:r w:rsidR="003178CC">
        <w:rPr>
          <w:rFonts w:ascii="Times New Roman" w:hAnsi="Times New Roman" w:cs="Times New Roman" w:hint="eastAsia"/>
          <w:sz w:val="24"/>
          <w:szCs w:val="24"/>
        </w:rPr>
        <w:t>农地经营规模</w:t>
      </w:r>
      <w:r w:rsidR="000553A8">
        <w:rPr>
          <w:rFonts w:ascii="Times New Roman" w:hAnsi="Times New Roman" w:cs="Times New Roman" w:hint="eastAsia"/>
          <w:sz w:val="24"/>
          <w:szCs w:val="24"/>
        </w:rPr>
        <w:t>的逐渐</w:t>
      </w:r>
      <w:r w:rsidR="001A71CC">
        <w:rPr>
          <w:rFonts w:ascii="Times New Roman" w:hAnsi="Times New Roman" w:cs="Times New Roman" w:hint="eastAsia"/>
          <w:sz w:val="24"/>
          <w:szCs w:val="24"/>
        </w:rPr>
        <w:t>扩大</w:t>
      </w:r>
      <w:r w:rsidR="001B6FD5">
        <w:rPr>
          <w:rFonts w:ascii="Times New Roman" w:hAnsi="Times New Roman" w:cs="Times New Roman" w:hint="eastAsia"/>
          <w:sz w:val="24"/>
          <w:szCs w:val="24"/>
        </w:rPr>
        <w:t>，</w:t>
      </w:r>
      <w:r w:rsidR="0072227B">
        <w:rPr>
          <w:rFonts w:ascii="Times New Roman" w:hAnsi="Times New Roman" w:cs="Times New Roman" w:hint="eastAsia"/>
          <w:sz w:val="24"/>
          <w:szCs w:val="24"/>
        </w:rPr>
        <w:t>进一步凸显</w:t>
      </w:r>
      <w:r w:rsidR="000542C7">
        <w:rPr>
          <w:rFonts w:ascii="Times New Roman" w:hAnsi="Times New Roman" w:cs="Times New Roman" w:hint="eastAsia"/>
          <w:sz w:val="24"/>
          <w:szCs w:val="24"/>
        </w:rPr>
        <w:t>了</w:t>
      </w:r>
      <w:r w:rsidR="00702918">
        <w:rPr>
          <w:rFonts w:ascii="Times New Roman" w:hAnsi="Times New Roman" w:cs="Times New Roman" w:hint="eastAsia"/>
          <w:sz w:val="24"/>
          <w:szCs w:val="24"/>
        </w:rPr>
        <w:t>这个问题</w:t>
      </w:r>
      <w:r w:rsidR="00194FF6">
        <w:rPr>
          <w:rFonts w:ascii="Times New Roman" w:hAnsi="Times New Roman" w:cs="Times New Roman" w:hint="eastAsia"/>
          <w:sz w:val="24"/>
          <w:szCs w:val="24"/>
        </w:rPr>
        <w:t>。</w:t>
      </w:r>
      <w:r w:rsidR="00195FF4">
        <w:rPr>
          <w:rFonts w:ascii="Times New Roman" w:hAnsi="Times New Roman" w:cs="Times New Roman" w:hint="eastAsia"/>
          <w:sz w:val="24"/>
          <w:szCs w:val="24"/>
        </w:rPr>
        <w:t>为</w:t>
      </w:r>
      <w:r w:rsidR="007E7768">
        <w:rPr>
          <w:rFonts w:ascii="Times New Roman" w:hAnsi="Times New Roman" w:cs="Times New Roman" w:hint="eastAsia"/>
          <w:sz w:val="24"/>
          <w:szCs w:val="24"/>
        </w:rPr>
        <w:t>此</w:t>
      </w:r>
      <w:r w:rsidR="00195FF4">
        <w:rPr>
          <w:rFonts w:ascii="Times New Roman" w:hAnsi="Times New Roman" w:cs="Times New Roman" w:hint="eastAsia"/>
          <w:sz w:val="24"/>
          <w:szCs w:val="24"/>
        </w:rPr>
        <w:t>，</w:t>
      </w:r>
      <w:r w:rsidR="00686B5A">
        <w:rPr>
          <w:rFonts w:ascii="Times New Roman" w:hAnsi="Times New Roman" w:cs="Times New Roman" w:hint="eastAsia"/>
          <w:sz w:val="24"/>
          <w:szCs w:val="24"/>
        </w:rPr>
        <w:t>本文</w:t>
      </w:r>
      <w:r w:rsidR="000736FE">
        <w:rPr>
          <w:rFonts w:ascii="Times New Roman" w:hAnsi="Times New Roman" w:cs="Times New Roman" w:hint="eastAsia"/>
          <w:sz w:val="24"/>
          <w:szCs w:val="24"/>
        </w:rPr>
        <w:t>尝试从种植制度的角度</w:t>
      </w:r>
      <w:r w:rsidR="00BC1CB8">
        <w:rPr>
          <w:rFonts w:ascii="Times New Roman" w:hAnsi="Times New Roman" w:cs="Times New Roman" w:hint="eastAsia"/>
          <w:sz w:val="24"/>
          <w:szCs w:val="24"/>
        </w:rPr>
        <w:t>出发</w:t>
      </w:r>
      <w:r w:rsidR="000736FE">
        <w:rPr>
          <w:rFonts w:ascii="Times New Roman" w:hAnsi="Times New Roman" w:cs="Times New Roman" w:hint="eastAsia"/>
          <w:sz w:val="24"/>
          <w:szCs w:val="24"/>
        </w:rPr>
        <w:t>，</w:t>
      </w:r>
      <w:r w:rsidR="00DA3F30">
        <w:rPr>
          <w:rFonts w:ascii="Times New Roman" w:hAnsi="Times New Roman" w:cs="Times New Roman" w:hint="eastAsia"/>
          <w:sz w:val="24"/>
          <w:szCs w:val="24"/>
        </w:rPr>
        <w:t>全面细致</w:t>
      </w:r>
      <w:r w:rsidR="006D528E">
        <w:rPr>
          <w:rFonts w:ascii="Times New Roman" w:hAnsi="Times New Roman" w:cs="Times New Roman" w:hint="eastAsia"/>
          <w:sz w:val="24"/>
          <w:szCs w:val="24"/>
        </w:rPr>
        <w:t>的</w:t>
      </w:r>
      <w:r w:rsidR="003F60E0">
        <w:rPr>
          <w:rFonts w:ascii="Times New Roman" w:hAnsi="Times New Roman" w:cs="Times New Roman" w:hint="eastAsia"/>
          <w:sz w:val="24"/>
          <w:szCs w:val="24"/>
        </w:rPr>
        <w:t>探索</w:t>
      </w:r>
      <w:r w:rsidR="0064210C">
        <w:rPr>
          <w:rFonts w:ascii="Times New Roman" w:hAnsi="Times New Roman" w:cs="Times New Roman" w:hint="eastAsia"/>
          <w:sz w:val="24"/>
          <w:szCs w:val="24"/>
        </w:rPr>
        <w:t>土地生产率与规模</w:t>
      </w:r>
      <w:r w:rsidR="000553A8">
        <w:rPr>
          <w:rFonts w:ascii="Times New Roman" w:hAnsi="Times New Roman" w:cs="Times New Roman" w:hint="eastAsia"/>
          <w:sz w:val="24"/>
          <w:szCs w:val="24"/>
        </w:rPr>
        <w:t>之间</w:t>
      </w:r>
      <w:r w:rsidR="0064210C">
        <w:rPr>
          <w:rFonts w:ascii="Times New Roman" w:hAnsi="Times New Roman" w:cs="Times New Roman" w:hint="eastAsia"/>
          <w:sz w:val="24"/>
          <w:szCs w:val="24"/>
        </w:rPr>
        <w:t>的关系</w:t>
      </w:r>
      <w:r w:rsidR="00195FF4">
        <w:rPr>
          <w:rFonts w:ascii="Times New Roman" w:hAnsi="Times New Roman" w:cs="Times New Roman" w:hint="eastAsia"/>
          <w:sz w:val="24"/>
          <w:szCs w:val="24"/>
        </w:rPr>
        <w:t>。</w:t>
      </w:r>
      <w:r w:rsidR="009C6350">
        <w:rPr>
          <w:rFonts w:ascii="Times New Roman" w:hAnsi="Times New Roman" w:cs="Times New Roman" w:hint="eastAsia"/>
          <w:sz w:val="24"/>
          <w:szCs w:val="24"/>
        </w:rPr>
        <w:t>研究</w:t>
      </w:r>
      <w:r w:rsidR="006D528E">
        <w:rPr>
          <w:rFonts w:ascii="Times New Roman" w:hAnsi="Times New Roman" w:cs="Times New Roman" w:hint="eastAsia"/>
          <w:sz w:val="24"/>
          <w:szCs w:val="24"/>
        </w:rPr>
        <w:t>基于全国农村固定观察点的农户数据，以</w:t>
      </w:r>
      <w:r w:rsidR="009C6350">
        <w:rPr>
          <w:rFonts w:ascii="Times New Roman" w:hAnsi="Times New Roman" w:cs="Times New Roman" w:hint="eastAsia"/>
          <w:sz w:val="24"/>
          <w:szCs w:val="24"/>
        </w:rPr>
        <w:t>一熟</w:t>
      </w:r>
      <w:r w:rsidR="0072227B">
        <w:rPr>
          <w:rFonts w:ascii="Times New Roman" w:hAnsi="Times New Roman" w:cs="Times New Roman" w:hint="eastAsia"/>
          <w:sz w:val="24"/>
          <w:szCs w:val="24"/>
        </w:rPr>
        <w:t>区</w:t>
      </w:r>
      <w:ins w:id="6" w:author="曾 翠红" w:date="2019-05-07T10:33:00Z">
        <w:r w:rsidR="009314E9">
          <w:rPr>
            <w:rFonts w:ascii="Times New Roman" w:hAnsi="Times New Roman" w:cs="Times New Roman" w:hint="eastAsia"/>
            <w:sz w:val="24"/>
            <w:szCs w:val="24"/>
          </w:rPr>
          <w:t>春</w:t>
        </w:r>
      </w:ins>
      <w:r w:rsidR="009C6350">
        <w:rPr>
          <w:rFonts w:ascii="Times New Roman" w:hAnsi="Times New Roman" w:cs="Times New Roman" w:hint="eastAsia"/>
          <w:sz w:val="24"/>
          <w:szCs w:val="24"/>
        </w:rPr>
        <w:t>玉米、</w:t>
      </w:r>
      <w:r w:rsidR="009C6350">
        <w:rPr>
          <w:rFonts w:ascii="Times New Roman" w:hAnsi="Times New Roman" w:cs="Times New Roman"/>
          <w:sz w:val="24"/>
          <w:szCs w:val="24"/>
        </w:rPr>
        <w:t>两熟</w:t>
      </w:r>
      <w:r w:rsidR="0072227B">
        <w:rPr>
          <w:rFonts w:ascii="Times New Roman" w:hAnsi="Times New Roman" w:cs="Times New Roman" w:hint="eastAsia"/>
          <w:sz w:val="24"/>
          <w:szCs w:val="24"/>
        </w:rPr>
        <w:t>区</w:t>
      </w:r>
      <w:ins w:id="7" w:author="曾 翠红" w:date="2019-05-07T10:33:00Z">
        <w:r w:rsidR="009314E9">
          <w:rPr>
            <w:rFonts w:ascii="Times New Roman" w:hAnsi="Times New Roman" w:cs="Times New Roman" w:hint="eastAsia"/>
            <w:sz w:val="24"/>
            <w:szCs w:val="24"/>
          </w:rPr>
          <w:t>夏</w:t>
        </w:r>
      </w:ins>
      <w:r w:rsidR="009C6350">
        <w:rPr>
          <w:rFonts w:ascii="Times New Roman" w:hAnsi="Times New Roman" w:cs="Times New Roman" w:hint="eastAsia"/>
          <w:sz w:val="24"/>
          <w:szCs w:val="24"/>
        </w:rPr>
        <w:t>玉米、</w:t>
      </w:r>
      <w:r w:rsidR="009C6350">
        <w:rPr>
          <w:rFonts w:ascii="Times New Roman" w:hAnsi="Times New Roman" w:cs="Times New Roman"/>
          <w:sz w:val="24"/>
          <w:szCs w:val="24"/>
        </w:rPr>
        <w:t>两熟</w:t>
      </w:r>
      <w:r w:rsidR="0072227B">
        <w:rPr>
          <w:rFonts w:ascii="Times New Roman" w:hAnsi="Times New Roman" w:cs="Times New Roman" w:hint="eastAsia"/>
          <w:sz w:val="24"/>
          <w:szCs w:val="24"/>
        </w:rPr>
        <w:t>区</w:t>
      </w:r>
      <w:ins w:id="8" w:author="曾 翠红" w:date="2019-05-07T10:33:00Z">
        <w:r w:rsidR="009314E9">
          <w:rPr>
            <w:rFonts w:ascii="Times New Roman" w:hAnsi="Times New Roman" w:cs="Times New Roman" w:hint="eastAsia"/>
            <w:sz w:val="24"/>
            <w:szCs w:val="24"/>
          </w:rPr>
          <w:t>冬</w:t>
        </w:r>
      </w:ins>
      <w:r w:rsidR="009C6350">
        <w:rPr>
          <w:rFonts w:ascii="Times New Roman" w:hAnsi="Times New Roman" w:cs="Times New Roman" w:hint="eastAsia"/>
          <w:sz w:val="24"/>
          <w:szCs w:val="24"/>
        </w:rPr>
        <w:t>小麦和</w:t>
      </w:r>
      <w:del w:id="9" w:author="曾 翠红" w:date="2019-05-07T10:33:00Z">
        <w:r w:rsidR="009C6350" w:rsidDel="009314E9">
          <w:rPr>
            <w:rFonts w:ascii="Times New Roman" w:hAnsi="Times New Roman" w:cs="Times New Roman" w:hint="eastAsia"/>
            <w:sz w:val="24"/>
            <w:szCs w:val="24"/>
          </w:rPr>
          <w:delText>稻谷</w:delText>
        </w:r>
      </w:del>
      <w:ins w:id="10" w:author="曾 翠红" w:date="2019-05-07T10:33:00Z">
        <w:r w:rsidR="009314E9">
          <w:rPr>
            <w:rFonts w:ascii="Times New Roman" w:hAnsi="Times New Roman" w:cs="Times New Roman" w:hint="eastAsia"/>
            <w:sz w:val="24"/>
            <w:szCs w:val="24"/>
          </w:rPr>
          <w:t>水稻</w:t>
        </w:r>
      </w:ins>
      <w:r w:rsidR="009C6350">
        <w:rPr>
          <w:rFonts w:ascii="Times New Roman" w:hAnsi="Times New Roman" w:cs="Times New Roman" w:hint="eastAsia"/>
          <w:sz w:val="24"/>
          <w:szCs w:val="24"/>
        </w:rPr>
        <w:t>为研究对象，</w:t>
      </w:r>
      <w:r w:rsidR="00DA6D84">
        <w:rPr>
          <w:rFonts w:ascii="Times New Roman" w:hAnsi="Times New Roman" w:cs="Times New Roman" w:hint="eastAsia"/>
          <w:sz w:val="24"/>
          <w:szCs w:val="24"/>
        </w:rPr>
        <w:t>选取</w:t>
      </w:r>
      <w:r w:rsidR="0064210C">
        <w:rPr>
          <w:rFonts w:ascii="Times New Roman" w:hAnsi="Times New Roman" w:cs="Times New Roman" w:hint="eastAsia"/>
          <w:sz w:val="24"/>
          <w:szCs w:val="24"/>
        </w:rPr>
        <w:t>农作物单产表征土地生产率，</w:t>
      </w:r>
      <w:r w:rsidR="00EA7B0D">
        <w:rPr>
          <w:rFonts w:ascii="Times New Roman" w:hAnsi="Times New Roman" w:cs="Times New Roman" w:hint="eastAsia"/>
          <w:sz w:val="24"/>
          <w:szCs w:val="24"/>
        </w:rPr>
        <w:t>选取</w:t>
      </w:r>
      <w:r w:rsidR="0064210C">
        <w:rPr>
          <w:rFonts w:ascii="Times New Roman" w:hAnsi="Times New Roman" w:cs="Times New Roman" w:hint="eastAsia"/>
          <w:sz w:val="24"/>
          <w:szCs w:val="24"/>
        </w:rPr>
        <w:t>收获面积表征规模</w:t>
      </w:r>
      <w:r w:rsidR="00DA6D84">
        <w:rPr>
          <w:rFonts w:ascii="Times New Roman" w:hAnsi="Times New Roman" w:cs="Times New Roman" w:hint="eastAsia"/>
          <w:sz w:val="24"/>
          <w:szCs w:val="24"/>
        </w:rPr>
        <w:t>，</w:t>
      </w:r>
      <w:r w:rsidR="009C6350">
        <w:rPr>
          <w:rFonts w:ascii="Times New Roman" w:hAnsi="Times New Roman" w:cs="Times New Roman" w:hint="eastAsia"/>
          <w:sz w:val="24"/>
          <w:szCs w:val="24"/>
        </w:rPr>
        <w:t>展开实证分析</w:t>
      </w:r>
      <w:r w:rsidR="0064210C">
        <w:rPr>
          <w:rFonts w:ascii="Times New Roman" w:hAnsi="Times New Roman" w:cs="Times New Roman" w:hint="eastAsia"/>
          <w:sz w:val="24"/>
          <w:szCs w:val="24"/>
        </w:rPr>
        <w:t>。</w:t>
      </w:r>
      <w:r w:rsidR="006D1C47">
        <w:rPr>
          <w:rFonts w:ascii="Times New Roman" w:hAnsi="Times New Roman" w:cs="Times New Roman" w:hint="eastAsia"/>
          <w:sz w:val="24"/>
          <w:szCs w:val="24"/>
        </w:rPr>
        <w:t>本文的主要研究内容和研究结果包括</w:t>
      </w:r>
      <w:r w:rsidR="000553A8">
        <w:rPr>
          <w:rFonts w:ascii="Times New Roman" w:hAnsi="Times New Roman" w:cs="Times New Roman" w:hint="eastAsia"/>
          <w:sz w:val="24"/>
          <w:szCs w:val="24"/>
        </w:rPr>
        <w:t>四</w:t>
      </w:r>
      <w:r w:rsidR="006D1C47">
        <w:rPr>
          <w:rFonts w:ascii="Times New Roman" w:hAnsi="Times New Roman" w:cs="Times New Roman"/>
          <w:sz w:val="24"/>
          <w:szCs w:val="24"/>
        </w:rPr>
        <w:t>个</w:t>
      </w:r>
      <w:r w:rsidR="00032599">
        <w:rPr>
          <w:rFonts w:ascii="Times New Roman" w:hAnsi="Times New Roman" w:cs="Times New Roman" w:hint="eastAsia"/>
          <w:sz w:val="24"/>
          <w:szCs w:val="24"/>
        </w:rPr>
        <w:t>方面。</w:t>
      </w:r>
    </w:p>
    <w:p w14:paraId="565ECC84" w14:textId="2981CE78" w:rsidR="00905BFA" w:rsidRDefault="00BD3148" w:rsidP="00905BFA">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1</w:t>
      </w:r>
      <w:r>
        <w:rPr>
          <w:rFonts w:ascii="Times New Roman" w:hAnsi="Times New Roman" w:cs="Times New Roman" w:hint="eastAsia"/>
          <w:sz w:val="24"/>
          <w:szCs w:val="24"/>
        </w:rPr>
        <w:t>）</w:t>
      </w:r>
      <w:r w:rsidR="00905BFA">
        <w:rPr>
          <w:rFonts w:ascii="Times New Roman" w:hAnsi="Times New Roman" w:cs="Times New Roman" w:hint="eastAsia"/>
          <w:sz w:val="24"/>
          <w:szCs w:val="24"/>
        </w:rPr>
        <w:t>选择</w:t>
      </w:r>
      <w:r>
        <w:rPr>
          <w:rFonts w:ascii="Times New Roman" w:hAnsi="Times New Roman" w:cs="Times New Roman" w:hint="eastAsia"/>
          <w:sz w:val="24"/>
          <w:szCs w:val="24"/>
        </w:rPr>
        <w:t>两种熟制三种粮食作物</w:t>
      </w:r>
      <w:r w:rsidR="00905BFA">
        <w:rPr>
          <w:rFonts w:ascii="Times New Roman" w:hAnsi="Times New Roman" w:cs="Times New Roman" w:hint="eastAsia"/>
          <w:sz w:val="24"/>
          <w:szCs w:val="24"/>
        </w:rPr>
        <w:t>的</w:t>
      </w:r>
      <w:r w:rsidR="00566424">
        <w:rPr>
          <w:rFonts w:ascii="Times New Roman" w:hAnsi="Times New Roman" w:cs="Times New Roman" w:hint="eastAsia"/>
          <w:sz w:val="24"/>
          <w:szCs w:val="24"/>
        </w:rPr>
        <w:t>农户样本</w:t>
      </w:r>
      <w:r w:rsidR="00905BFA">
        <w:rPr>
          <w:rFonts w:ascii="Times New Roman" w:hAnsi="Times New Roman" w:cs="Times New Roman" w:hint="eastAsia"/>
          <w:sz w:val="24"/>
          <w:szCs w:val="24"/>
        </w:rPr>
        <w:t>数据</w:t>
      </w:r>
      <w:r>
        <w:rPr>
          <w:rFonts w:ascii="Times New Roman" w:hAnsi="Times New Roman" w:cs="Times New Roman" w:hint="eastAsia"/>
          <w:sz w:val="24"/>
          <w:szCs w:val="24"/>
        </w:rPr>
        <w:t>，</w:t>
      </w:r>
      <w:r w:rsidR="000553A8">
        <w:rPr>
          <w:rFonts w:ascii="Times New Roman" w:hAnsi="Times New Roman" w:cs="Times New Roman" w:hint="eastAsia"/>
          <w:sz w:val="24"/>
          <w:szCs w:val="24"/>
        </w:rPr>
        <w:t>使用</w:t>
      </w:r>
      <w:r w:rsidR="00566424">
        <w:rPr>
          <w:rFonts w:ascii="Times New Roman" w:hAnsi="Times New Roman" w:cs="Times New Roman" w:hint="eastAsia"/>
          <w:sz w:val="24"/>
          <w:szCs w:val="24"/>
        </w:rPr>
        <w:t>方差检验</w:t>
      </w:r>
      <w:r w:rsidR="000553A8">
        <w:rPr>
          <w:rFonts w:ascii="Times New Roman" w:hAnsi="Times New Roman" w:cs="Times New Roman" w:hint="eastAsia"/>
          <w:sz w:val="24"/>
          <w:szCs w:val="24"/>
        </w:rPr>
        <w:t>比较了</w:t>
      </w:r>
      <w:r w:rsidR="00566424">
        <w:rPr>
          <w:rFonts w:ascii="Times New Roman" w:hAnsi="Times New Roman" w:cs="Times New Roman" w:hint="eastAsia"/>
          <w:sz w:val="24"/>
          <w:szCs w:val="24"/>
        </w:rPr>
        <w:t>四类</w:t>
      </w:r>
      <w:r w:rsidR="00DC04DB">
        <w:rPr>
          <w:rFonts w:ascii="Times New Roman" w:hAnsi="Times New Roman" w:cs="Times New Roman" w:hint="eastAsia"/>
          <w:sz w:val="24"/>
          <w:szCs w:val="24"/>
        </w:rPr>
        <w:t>情况下</w:t>
      </w:r>
      <w:r w:rsidR="00566424">
        <w:rPr>
          <w:rFonts w:ascii="Times New Roman" w:hAnsi="Times New Roman" w:cs="Times New Roman"/>
          <w:sz w:val="24"/>
          <w:szCs w:val="24"/>
        </w:rPr>
        <w:t>不同</w:t>
      </w:r>
      <w:r w:rsidR="00566424">
        <w:rPr>
          <w:rFonts w:ascii="Times New Roman" w:hAnsi="Times New Roman" w:cs="Times New Roman" w:hint="eastAsia"/>
          <w:sz w:val="24"/>
          <w:szCs w:val="24"/>
        </w:rPr>
        <w:t>规模农户的家庭禀赋和生产行为的差异。</w:t>
      </w:r>
      <w:r w:rsidR="004D4C21">
        <w:rPr>
          <w:rFonts w:ascii="Times New Roman" w:hAnsi="Times New Roman" w:cs="Times New Roman" w:hint="eastAsia"/>
          <w:sz w:val="24"/>
          <w:szCs w:val="24"/>
        </w:rPr>
        <w:t>分析发现，</w:t>
      </w:r>
      <w:r w:rsidR="00702918">
        <w:rPr>
          <w:rFonts w:ascii="Times New Roman" w:hAnsi="Times New Roman" w:cs="Times New Roman" w:hint="eastAsia"/>
          <w:sz w:val="24"/>
          <w:szCs w:val="24"/>
        </w:rPr>
        <w:t>不同规模农户耕地细碎化</w:t>
      </w:r>
      <w:r w:rsidR="00905BFA">
        <w:rPr>
          <w:rFonts w:ascii="Times New Roman" w:hAnsi="Times New Roman" w:cs="Times New Roman" w:hint="eastAsia"/>
          <w:sz w:val="24"/>
          <w:szCs w:val="24"/>
        </w:rPr>
        <w:t>、兼业水平</w:t>
      </w:r>
      <w:r w:rsidR="00702918">
        <w:rPr>
          <w:rFonts w:ascii="Times New Roman" w:hAnsi="Times New Roman" w:cs="Times New Roman" w:hint="eastAsia"/>
          <w:sz w:val="24"/>
          <w:szCs w:val="24"/>
        </w:rPr>
        <w:t>、农业补贴和亩均要素投入水平</w:t>
      </w:r>
      <w:r w:rsidR="007A59A6">
        <w:rPr>
          <w:rFonts w:ascii="Times New Roman" w:hAnsi="Times New Roman" w:cs="Times New Roman" w:hint="eastAsia"/>
          <w:sz w:val="24"/>
          <w:szCs w:val="24"/>
        </w:rPr>
        <w:t>存在</w:t>
      </w:r>
      <w:r w:rsidR="00905BFA">
        <w:rPr>
          <w:rFonts w:ascii="Times New Roman" w:hAnsi="Times New Roman" w:cs="Times New Roman" w:hint="eastAsia"/>
          <w:sz w:val="24"/>
          <w:szCs w:val="24"/>
        </w:rPr>
        <w:t>显著差异。</w:t>
      </w:r>
    </w:p>
    <w:p w14:paraId="0C3960E0" w14:textId="392D9E1B" w:rsidR="00E42025" w:rsidRDefault="003E1C82" w:rsidP="00CD0170">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2</w:t>
      </w:r>
      <w:r>
        <w:rPr>
          <w:rFonts w:ascii="Times New Roman" w:hAnsi="Times New Roman" w:cs="Times New Roman" w:hint="eastAsia"/>
          <w:sz w:val="24"/>
          <w:szCs w:val="24"/>
        </w:rPr>
        <w:t>）探讨规模对粮食单产的作用机制，明确了不同规模范围内农户单产</w:t>
      </w:r>
      <w:r w:rsidR="000553A8">
        <w:rPr>
          <w:rFonts w:ascii="Times New Roman" w:hAnsi="Times New Roman" w:cs="Times New Roman" w:hint="eastAsia"/>
          <w:sz w:val="24"/>
          <w:szCs w:val="24"/>
        </w:rPr>
        <w:t>差异</w:t>
      </w:r>
      <w:r>
        <w:rPr>
          <w:rFonts w:ascii="Times New Roman" w:hAnsi="Times New Roman" w:cs="Times New Roman" w:hint="eastAsia"/>
          <w:sz w:val="24"/>
          <w:szCs w:val="24"/>
        </w:rPr>
        <w:t>的原因</w:t>
      </w:r>
      <w:r w:rsidR="008C46A0">
        <w:rPr>
          <w:rFonts w:ascii="Times New Roman" w:hAnsi="Times New Roman" w:cs="Times New Roman" w:hint="eastAsia"/>
          <w:sz w:val="24"/>
          <w:szCs w:val="24"/>
        </w:rPr>
        <w:t>，</w:t>
      </w:r>
      <w:r w:rsidR="000553A8">
        <w:rPr>
          <w:rFonts w:ascii="Times New Roman" w:hAnsi="Times New Roman" w:cs="Times New Roman" w:hint="eastAsia"/>
          <w:sz w:val="24"/>
          <w:szCs w:val="24"/>
        </w:rPr>
        <w:t>即</w:t>
      </w:r>
      <w:r>
        <w:rPr>
          <w:rFonts w:ascii="Times New Roman" w:hAnsi="Times New Roman" w:cs="Times New Roman" w:hint="eastAsia"/>
          <w:sz w:val="24"/>
          <w:szCs w:val="24"/>
        </w:rPr>
        <w:t>要素组合</w:t>
      </w:r>
      <w:r w:rsidR="008C46A0">
        <w:rPr>
          <w:rFonts w:ascii="Times New Roman" w:hAnsi="Times New Roman" w:cs="Times New Roman" w:hint="eastAsia"/>
          <w:sz w:val="24"/>
          <w:szCs w:val="24"/>
        </w:rPr>
        <w:t>的巨大差异导致农户耕作</w:t>
      </w:r>
      <w:r>
        <w:rPr>
          <w:rFonts w:ascii="Times New Roman" w:hAnsi="Times New Roman" w:cs="Times New Roman" w:hint="eastAsia"/>
          <w:sz w:val="24"/>
          <w:szCs w:val="24"/>
        </w:rPr>
        <w:t>效率</w:t>
      </w:r>
      <w:r w:rsidR="008C46A0">
        <w:rPr>
          <w:rFonts w:ascii="Times New Roman" w:hAnsi="Times New Roman" w:cs="Times New Roman" w:hint="eastAsia"/>
          <w:sz w:val="24"/>
          <w:szCs w:val="24"/>
        </w:rPr>
        <w:t>的区别</w:t>
      </w:r>
      <w:r>
        <w:rPr>
          <w:rFonts w:ascii="Times New Roman" w:hAnsi="Times New Roman" w:cs="Times New Roman" w:hint="eastAsia"/>
          <w:sz w:val="24"/>
          <w:szCs w:val="24"/>
        </w:rPr>
        <w:t>。</w:t>
      </w:r>
      <w:r w:rsidR="002F4D5A">
        <w:rPr>
          <w:rFonts w:ascii="Times New Roman" w:hAnsi="Times New Roman" w:cs="Times New Roman" w:hint="eastAsia"/>
          <w:sz w:val="24"/>
          <w:szCs w:val="24"/>
        </w:rPr>
        <w:t>首先，</w:t>
      </w:r>
      <w:r w:rsidR="00436CEC">
        <w:rPr>
          <w:rFonts w:ascii="Times New Roman" w:hAnsi="Times New Roman" w:cs="Times New Roman" w:hint="eastAsia"/>
          <w:sz w:val="24"/>
          <w:szCs w:val="24"/>
        </w:rPr>
        <w:t>基于分析框架，</w:t>
      </w:r>
      <w:r w:rsidR="00436CEC">
        <w:rPr>
          <w:rFonts w:ascii="Times New Roman" w:hAnsi="Times New Roman" w:cs="Times New Roman"/>
          <w:sz w:val="24"/>
          <w:szCs w:val="24"/>
        </w:rPr>
        <w:t>检验</w:t>
      </w:r>
      <w:r w:rsidR="00436CEC">
        <w:rPr>
          <w:rFonts w:ascii="Times New Roman" w:hAnsi="Times New Roman" w:cs="Times New Roman" w:hint="eastAsia"/>
          <w:sz w:val="24"/>
          <w:szCs w:val="24"/>
        </w:rPr>
        <w:t>四类情况下生产要素与规模变量的计量关系</w:t>
      </w:r>
      <w:r w:rsidR="001B2A4A">
        <w:rPr>
          <w:rFonts w:ascii="Times New Roman" w:hAnsi="Times New Roman" w:cs="Times New Roman" w:hint="eastAsia"/>
          <w:sz w:val="24"/>
          <w:szCs w:val="24"/>
        </w:rPr>
        <w:t>。</w:t>
      </w:r>
      <w:r w:rsidR="002F4D5A">
        <w:rPr>
          <w:rFonts w:ascii="Times New Roman" w:hAnsi="Times New Roman" w:cs="Times New Roman" w:hint="eastAsia"/>
          <w:sz w:val="24"/>
          <w:szCs w:val="24"/>
        </w:rPr>
        <w:t>其次，</w:t>
      </w:r>
      <w:r w:rsidR="00EE77D9">
        <w:rPr>
          <w:rFonts w:ascii="Times New Roman" w:hAnsi="Times New Roman" w:cs="Times New Roman"/>
          <w:sz w:val="24"/>
          <w:szCs w:val="24"/>
        </w:rPr>
        <w:t>用</w:t>
      </w:r>
      <w:r w:rsidR="00EE77D9">
        <w:rPr>
          <w:rFonts w:ascii="Times New Roman" w:hAnsi="Times New Roman" w:cs="Times New Roman" w:hint="eastAsia"/>
          <w:sz w:val="24"/>
          <w:szCs w:val="24"/>
        </w:rPr>
        <w:t>超越对数生产函数构建面板模型，</w:t>
      </w:r>
      <w:r w:rsidR="00E27C7E">
        <w:rPr>
          <w:rFonts w:ascii="Times New Roman" w:hAnsi="Times New Roman" w:cs="Times New Roman" w:hint="eastAsia"/>
          <w:sz w:val="24"/>
          <w:szCs w:val="24"/>
        </w:rPr>
        <w:t>实证</w:t>
      </w:r>
      <w:r w:rsidR="00702918">
        <w:rPr>
          <w:rFonts w:ascii="Times New Roman" w:hAnsi="Times New Roman" w:cs="Times New Roman" w:hint="eastAsia"/>
          <w:sz w:val="24"/>
          <w:szCs w:val="24"/>
        </w:rPr>
        <w:t>分析</w:t>
      </w:r>
      <w:r w:rsidR="00E27C7E">
        <w:rPr>
          <w:rFonts w:ascii="Times New Roman" w:hAnsi="Times New Roman" w:cs="Times New Roman" w:hint="eastAsia"/>
          <w:sz w:val="24"/>
          <w:szCs w:val="24"/>
        </w:rPr>
        <w:t>四种情况下农户单产与规模的关系</w:t>
      </w:r>
      <w:r w:rsidR="00EE77D9">
        <w:rPr>
          <w:rFonts w:ascii="Times New Roman" w:hAnsi="Times New Roman" w:cs="Times New Roman" w:hint="eastAsia"/>
          <w:sz w:val="24"/>
          <w:szCs w:val="24"/>
        </w:rPr>
        <w:t>。</w:t>
      </w:r>
      <w:r w:rsidR="00702918">
        <w:rPr>
          <w:rFonts w:ascii="Times New Roman" w:hAnsi="Times New Roman" w:cs="Times New Roman" w:hint="eastAsia"/>
          <w:sz w:val="24"/>
          <w:szCs w:val="24"/>
        </w:rPr>
        <w:t>结果</w:t>
      </w:r>
      <w:r w:rsidR="000B17E0">
        <w:rPr>
          <w:rFonts w:ascii="Times New Roman" w:hAnsi="Times New Roman" w:cs="Times New Roman" w:hint="eastAsia"/>
          <w:sz w:val="24"/>
          <w:szCs w:val="24"/>
        </w:rPr>
        <w:t>表明，玉米单产与规模的负向关系消失，</w:t>
      </w:r>
      <w:r w:rsidR="000B17E0">
        <w:rPr>
          <w:rFonts w:ascii="Times New Roman" w:hAnsi="Times New Roman" w:cs="Times New Roman"/>
          <w:sz w:val="24"/>
          <w:szCs w:val="24"/>
        </w:rPr>
        <w:t>小麦</w:t>
      </w:r>
      <w:r w:rsidR="000B17E0">
        <w:rPr>
          <w:rFonts w:ascii="Times New Roman" w:hAnsi="Times New Roman" w:cs="Times New Roman" w:hint="eastAsia"/>
          <w:sz w:val="24"/>
          <w:szCs w:val="24"/>
        </w:rPr>
        <w:t>与</w:t>
      </w:r>
      <w:del w:id="11" w:author="曾 翠红" w:date="2019-05-07T10:33:00Z">
        <w:r w:rsidR="000B17E0" w:rsidDel="009314E9">
          <w:rPr>
            <w:rFonts w:ascii="Times New Roman" w:hAnsi="Times New Roman" w:cs="Times New Roman" w:hint="eastAsia"/>
            <w:sz w:val="24"/>
            <w:szCs w:val="24"/>
          </w:rPr>
          <w:delText>稻谷</w:delText>
        </w:r>
      </w:del>
      <w:ins w:id="12" w:author="曾 翠红" w:date="2019-05-07T10:33:00Z">
        <w:r w:rsidR="009314E9">
          <w:rPr>
            <w:rFonts w:ascii="Times New Roman" w:hAnsi="Times New Roman" w:cs="Times New Roman" w:hint="eastAsia"/>
            <w:sz w:val="24"/>
            <w:szCs w:val="24"/>
          </w:rPr>
          <w:t>水稻</w:t>
        </w:r>
      </w:ins>
      <w:r w:rsidR="000B17E0">
        <w:rPr>
          <w:rFonts w:ascii="Times New Roman" w:hAnsi="Times New Roman" w:cs="Times New Roman" w:hint="eastAsia"/>
          <w:sz w:val="24"/>
          <w:szCs w:val="24"/>
        </w:rPr>
        <w:t>的负向关系显著。</w:t>
      </w:r>
      <w:r w:rsidR="00495E6A">
        <w:rPr>
          <w:rFonts w:ascii="Times New Roman" w:hAnsi="Times New Roman" w:cs="Times New Roman" w:hint="eastAsia"/>
          <w:sz w:val="24"/>
          <w:szCs w:val="24"/>
        </w:rPr>
        <w:t>最后，</w:t>
      </w:r>
      <w:r w:rsidR="00CD0170">
        <w:rPr>
          <w:rFonts w:ascii="Times New Roman" w:hAnsi="Times New Roman" w:cs="Times New Roman" w:hint="eastAsia"/>
          <w:sz w:val="24"/>
          <w:szCs w:val="24"/>
        </w:rPr>
        <w:t>基于</w:t>
      </w:r>
      <w:r w:rsidR="00FF2D63">
        <w:rPr>
          <w:rFonts w:ascii="Times New Roman" w:hAnsi="Times New Roman" w:cs="Times New Roman" w:hint="eastAsia"/>
          <w:sz w:val="24"/>
          <w:szCs w:val="24"/>
        </w:rPr>
        <w:t>估计参数</w:t>
      </w:r>
      <w:r w:rsidR="00CD0170">
        <w:rPr>
          <w:rFonts w:ascii="Times New Roman" w:hAnsi="Times New Roman" w:cs="Times New Roman" w:hint="eastAsia"/>
          <w:sz w:val="24"/>
          <w:szCs w:val="24"/>
        </w:rPr>
        <w:t>，</w:t>
      </w:r>
      <w:r w:rsidR="009B43B9">
        <w:rPr>
          <w:rFonts w:ascii="Times New Roman" w:hAnsi="Times New Roman" w:cs="Times New Roman" w:hint="eastAsia"/>
          <w:sz w:val="24"/>
          <w:szCs w:val="24"/>
        </w:rPr>
        <w:t>计算劳动、</w:t>
      </w:r>
      <w:r w:rsidR="009B43B9">
        <w:rPr>
          <w:rFonts w:ascii="Times New Roman" w:hAnsi="Times New Roman" w:cs="Times New Roman"/>
          <w:sz w:val="24"/>
          <w:szCs w:val="24"/>
        </w:rPr>
        <w:t>肥料</w:t>
      </w:r>
      <w:r w:rsidR="009B43B9">
        <w:rPr>
          <w:rFonts w:ascii="Times New Roman" w:hAnsi="Times New Roman" w:cs="Times New Roman" w:hint="eastAsia"/>
          <w:sz w:val="24"/>
          <w:szCs w:val="24"/>
        </w:rPr>
        <w:t>和机械</w:t>
      </w:r>
      <w:r w:rsidR="000553A8">
        <w:rPr>
          <w:rFonts w:ascii="Times New Roman" w:hAnsi="Times New Roman" w:cs="Times New Roman" w:hint="eastAsia"/>
          <w:sz w:val="24"/>
          <w:szCs w:val="24"/>
        </w:rPr>
        <w:t>的</w:t>
      </w:r>
      <w:r w:rsidR="009B43B9">
        <w:rPr>
          <w:rFonts w:ascii="Times New Roman" w:hAnsi="Times New Roman" w:cs="Times New Roman" w:hint="eastAsia"/>
          <w:sz w:val="24"/>
          <w:szCs w:val="24"/>
        </w:rPr>
        <w:t>产出弹性</w:t>
      </w:r>
      <w:r w:rsidR="00E42025">
        <w:rPr>
          <w:rFonts w:ascii="Times New Roman" w:hAnsi="Times New Roman" w:cs="Times New Roman" w:hint="eastAsia"/>
          <w:sz w:val="24"/>
          <w:szCs w:val="24"/>
        </w:rPr>
        <w:t>。</w:t>
      </w:r>
    </w:p>
    <w:p w14:paraId="66F81353" w14:textId="51E96166" w:rsidR="008E74B1" w:rsidRDefault="00D22797" w:rsidP="008E74B1">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w:t>
      </w:r>
      <w:r w:rsidR="00C839E6">
        <w:rPr>
          <w:rFonts w:ascii="Times New Roman" w:hAnsi="Times New Roman" w:cs="Times New Roman"/>
          <w:sz w:val="24"/>
          <w:szCs w:val="24"/>
        </w:rPr>
        <w:t>3</w:t>
      </w:r>
      <w:r>
        <w:rPr>
          <w:rFonts w:ascii="Times New Roman" w:hAnsi="Times New Roman" w:cs="Times New Roman" w:hint="eastAsia"/>
          <w:sz w:val="24"/>
          <w:szCs w:val="24"/>
        </w:rPr>
        <w:t>）结合不同规模农户</w:t>
      </w:r>
      <w:r w:rsidR="00811944">
        <w:rPr>
          <w:rFonts w:ascii="Times New Roman" w:hAnsi="Times New Roman" w:cs="Times New Roman" w:hint="eastAsia"/>
          <w:sz w:val="24"/>
          <w:szCs w:val="24"/>
        </w:rPr>
        <w:t>生产</w:t>
      </w:r>
      <w:r>
        <w:rPr>
          <w:rFonts w:ascii="Times New Roman" w:hAnsi="Times New Roman" w:cs="Times New Roman" w:hint="eastAsia"/>
          <w:sz w:val="24"/>
          <w:szCs w:val="24"/>
        </w:rPr>
        <w:t>要素</w:t>
      </w:r>
      <w:r w:rsidR="00811944">
        <w:rPr>
          <w:rFonts w:ascii="Times New Roman" w:hAnsi="Times New Roman" w:cs="Times New Roman" w:hint="eastAsia"/>
          <w:sz w:val="24"/>
          <w:szCs w:val="24"/>
        </w:rPr>
        <w:t>投入水平和产出弹性的特征</w:t>
      </w:r>
      <w:r w:rsidR="00C66ED8">
        <w:rPr>
          <w:rFonts w:ascii="Times New Roman" w:hAnsi="Times New Roman" w:cs="Times New Roman" w:hint="eastAsia"/>
          <w:sz w:val="24"/>
          <w:szCs w:val="24"/>
        </w:rPr>
        <w:t>，</w:t>
      </w:r>
      <w:r w:rsidR="00C66ED8">
        <w:rPr>
          <w:rFonts w:ascii="Times New Roman" w:hAnsi="Times New Roman" w:cs="Times New Roman"/>
          <w:sz w:val="24"/>
          <w:szCs w:val="24"/>
        </w:rPr>
        <w:t>形成</w:t>
      </w:r>
      <w:r w:rsidR="00C66ED8">
        <w:rPr>
          <w:rFonts w:ascii="Times New Roman" w:hAnsi="Times New Roman" w:cs="Times New Roman" w:hint="eastAsia"/>
          <w:sz w:val="24"/>
          <w:szCs w:val="24"/>
        </w:rPr>
        <w:t>单产与规模关系</w:t>
      </w:r>
      <w:r w:rsidR="000553A8">
        <w:rPr>
          <w:rFonts w:ascii="Times New Roman" w:hAnsi="Times New Roman" w:cs="Times New Roman" w:hint="eastAsia"/>
          <w:sz w:val="24"/>
          <w:szCs w:val="24"/>
        </w:rPr>
        <w:t>成因</w:t>
      </w:r>
      <w:r w:rsidR="00C66ED8">
        <w:rPr>
          <w:rFonts w:ascii="Times New Roman" w:hAnsi="Times New Roman" w:cs="Times New Roman" w:hint="eastAsia"/>
          <w:sz w:val="24"/>
          <w:szCs w:val="24"/>
        </w:rPr>
        <w:t>的判断。</w:t>
      </w:r>
      <w:r w:rsidR="008E74B1">
        <w:rPr>
          <w:rFonts w:ascii="Times New Roman" w:hAnsi="Times New Roman" w:cs="Times New Roman" w:hint="eastAsia"/>
          <w:sz w:val="24"/>
          <w:szCs w:val="24"/>
        </w:rPr>
        <w:t>研究认为，</w:t>
      </w:r>
      <w:r w:rsidR="00EE6549">
        <w:rPr>
          <w:rFonts w:ascii="Times New Roman" w:hAnsi="Times New Roman" w:cs="Times New Roman" w:hint="eastAsia"/>
          <w:sz w:val="24"/>
          <w:szCs w:val="24"/>
        </w:rPr>
        <w:t>不</w:t>
      </w:r>
      <w:r w:rsidR="00A4235A">
        <w:rPr>
          <w:rFonts w:ascii="Times New Roman" w:hAnsi="Times New Roman" w:cs="Times New Roman" w:hint="eastAsia"/>
          <w:sz w:val="24"/>
          <w:szCs w:val="24"/>
        </w:rPr>
        <w:t>同规模农户投入要素组合的巨大差异，</w:t>
      </w:r>
      <w:r w:rsidR="00600233">
        <w:rPr>
          <w:rFonts w:ascii="Times New Roman" w:hAnsi="Times New Roman" w:cs="Times New Roman" w:hint="eastAsia"/>
          <w:sz w:val="24"/>
          <w:szCs w:val="24"/>
        </w:rPr>
        <w:t>导致</w:t>
      </w:r>
      <w:r w:rsidR="00C7446E">
        <w:rPr>
          <w:rFonts w:ascii="Times New Roman" w:hAnsi="Times New Roman" w:cs="Times New Roman" w:hint="eastAsia"/>
          <w:sz w:val="24"/>
          <w:szCs w:val="24"/>
        </w:rPr>
        <w:t>农户耕作效率的不同，</w:t>
      </w:r>
      <w:r w:rsidR="00876D27">
        <w:rPr>
          <w:rFonts w:ascii="Times New Roman" w:hAnsi="Times New Roman" w:cs="Times New Roman" w:hint="eastAsia"/>
          <w:sz w:val="24"/>
          <w:szCs w:val="24"/>
        </w:rPr>
        <w:t>最终形成了单产的</w:t>
      </w:r>
      <w:r w:rsidR="00DA6DC7">
        <w:rPr>
          <w:rFonts w:ascii="Times New Roman" w:hAnsi="Times New Roman" w:cs="Times New Roman" w:hint="eastAsia"/>
          <w:sz w:val="24"/>
          <w:szCs w:val="24"/>
        </w:rPr>
        <w:t>落差</w:t>
      </w:r>
      <w:r w:rsidR="00C7446E">
        <w:rPr>
          <w:rFonts w:ascii="Times New Roman" w:hAnsi="Times New Roman" w:cs="Times New Roman" w:hint="eastAsia"/>
          <w:sz w:val="24"/>
          <w:szCs w:val="24"/>
        </w:rPr>
        <w:t>。</w:t>
      </w:r>
      <w:r w:rsidR="006C3BAD">
        <w:rPr>
          <w:rFonts w:ascii="Times New Roman" w:hAnsi="Times New Roman" w:cs="Times New Roman" w:hint="eastAsia"/>
          <w:sz w:val="24"/>
          <w:szCs w:val="24"/>
        </w:rPr>
        <w:t>进一步预测，</w:t>
      </w:r>
      <w:r w:rsidR="008E74B1" w:rsidRPr="00903434">
        <w:rPr>
          <w:rFonts w:ascii="Times New Roman" w:hAnsi="Times New Roman" w:cs="Times New Roman" w:hint="eastAsia"/>
          <w:sz w:val="24"/>
          <w:szCs w:val="24"/>
        </w:rPr>
        <w:t>当地区机械化水平较高时，扩大耕地规模很大概率上导致单产降低，</w:t>
      </w:r>
      <w:r w:rsidR="008C1284">
        <w:rPr>
          <w:rFonts w:ascii="Times New Roman" w:hAnsi="Times New Roman" w:cs="Times New Roman" w:hint="eastAsia"/>
          <w:sz w:val="24"/>
          <w:szCs w:val="24"/>
        </w:rPr>
        <w:t>劳动越冗余，</w:t>
      </w:r>
      <w:r w:rsidR="008C1284">
        <w:rPr>
          <w:rFonts w:ascii="Times New Roman" w:hAnsi="Times New Roman" w:cs="Times New Roman"/>
          <w:sz w:val="24"/>
          <w:szCs w:val="24"/>
        </w:rPr>
        <w:t>单产</w:t>
      </w:r>
      <w:r w:rsidR="008C1284">
        <w:rPr>
          <w:rFonts w:ascii="Times New Roman" w:hAnsi="Times New Roman" w:cs="Times New Roman" w:hint="eastAsia"/>
          <w:sz w:val="24"/>
          <w:szCs w:val="24"/>
        </w:rPr>
        <w:t>下降幅度越大</w:t>
      </w:r>
      <w:r w:rsidR="008E74B1" w:rsidRPr="00903434">
        <w:rPr>
          <w:rFonts w:ascii="Times New Roman" w:hAnsi="Times New Roman" w:cs="Times New Roman" w:hint="eastAsia"/>
          <w:sz w:val="24"/>
          <w:szCs w:val="24"/>
        </w:rPr>
        <w:t>，反之亦反。</w:t>
      </w:r>
    </w:p>
    <w:p w14:paraId="3A65EFEA" w14:textId="3EFCA419" w:rsidR="006C3BAD" w:rsidRPr="00074424" w:rsidRDefault="006C3BAD" w:rsidP="006C3BAD">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w:t>
      </w:r>
      <w:r w:rsidR="00AC346C">
        <w:rPr>
          <w:rFonts w:ascii="Times New Roman" w:hAnsi="Times New Roman" w:cs="Times New Roman"/>
          <w:sz w:val="24"/>
          <w:szCs w:val="24"/>
        </w:rPr>
        <w:t>4</w:t>
      </w:r>
      <w:r>
        <w:rPr>
          <w:rFonts w:ascii="Times New Roman" w:hAnsi="Times New Roman" w:cs="Times New Roman" w:hint="eastAsia"/>
          <w:sz w:val="24"/>
          <w:szCs w:val="24"/>
        </w:rPr>
        <w:t>）</w:t>
      </w:r>
      <w:r>
        <w:rPr>
          <w:rFonts w:ascii="Times New Roman" w:hAnsi="Times New Roman" w:cs="Times New Roman"/>
          <w:sz w:val="24"/>
          <w:szCs w:val="24"/>
        </w:rPr>
        <w:t>基于</w:t>
      </w:r>
      <w:r w:rsidR="00AC346C">
        <w:rPr>
          <w:rFonts w:ascii="Times New Roman" w:hAnsi="Times New Roman" w:cs="Times New Roman" w:hint="eastAsia"/>
          <w:sz w:val="24"/>
          <w:szCs w:val="24"/>
        </w:rPr>
        <w:t>研究</w:t>
      </w:r>
      <w:r w:rsidR="008170BC">
        <w:rPr>
          <w:rFonts w:ascii="Times New Roman" w:hAnsi="Times New Roman" w:cs="Times New Roman" w:hint="eastAsia"/>
          <w:sz w:val="24"/>
          <w:szCs w:val="24"/>
        </w:rPr>
        <w:t>结论，提出三条建议。一是</w:t>
      </w:r>
      <w:r>
        <w:rPr>
          <w:rFonts w:ascii="Times New Roman" w:hAnsi="Times New Roman" w:cs="Times New Roman" w:hint="eastAsia"/>
          <w:sz w:val="24"/>
          <w:szCs w:val="24"/>
        </w:rPr>
        <w:t>重视人力资源对于农业生产的推动作用</w:t>
      </w:r>
      <w:r w:rsidR="008170BC">
        <w:rPr>
          <w:rFonts w:ascii="Times New Roman" w:hAnsi="Times New Roman" w:cs="Times New Roman" w:hint="eastAsia"/>
          <w:sz w:val="24"/>
          <w:szCs w:val="24"/>
        </w:rPr>
        <w:t>。</w:t>
      </w:r>
      <w:r>
        <w:rPr>
          <w:rFonts w:ascii="Times New Roman" w:hAnsi="Times New Roman" w:cs="Times New Roman" w:hint="eastAsia"/>
          <w:sz w:val="24"/>
          <w:szCs w:val="24"/>
        </w:rPr>
        <w:t>二是落实农机补贴政策的实施，侧重提高玉米耕种收环节的机械化水平，</w:t>
      </w:r>
      <w:r>
        <w:rPr>
          <w:rFonts w:ascii="Times New Roman" w:hAnsi="Times New Roman" w:cs="Times New Roman"/>
          <w:sz w:val="24"/>
          <w:szCs w:val="24"/>
        </w:rPr>
        <w:t>推动</w:t>
      </w:r>
      <w:r>
        <w:rPr>
          <w:rFonts w:ascii="Times New Roman" w:hAnsi="Times New Roman" w:cs="Times New Roman" w:hint="eastAsia"/>
          <w:sz w:val="24"/>
          <w:szCs w:val="24"/>
        </w:rPr>
        <w:t>小麦和</w:t>
      </w:r>
      <w:del w:id="13" w:author="曾 翠红" w:date="2019-05-07T10:33:00Z">
        <w:r w:rsidDel="009314E9">
          <w:rPr>
            <w:rFonts w:ascii="Times New Roman" w:hAnsi="Times New Roman" w:cs="Times New Roman" w:hint="eastAsia"/>
            <w:sz w:val="24"/>
            <w:szCs w:val="24"/>
          </w:rPr>
          <w:delText>稻谷</w:delText>
        </w:r>
      </w:del>
      <w:ins w:id="14" w:author="曾 翠红" w:date="2019-05-07T10:33:00Z">
        <w:r w:rsidR="009314E9">
          <w:rPr>
            <w:rFonts w:ascii="Times New Roman" w:hAnsi="Times New Roman" w:cs="Times New Roman" w:hint="eastAsia"/>
            <w:sz w:val="24"/>
            <w:szCs w:val="24"/>
          </w:rPr>
          <w:t>水稻</w:t>
        </w:r>
      </w:ins>
      <w:r>
        <w:rPr>
          <w:rFonts w:ascii="Times New Roman" w:hAnsi="Times New Roman" w:cs="Times New Roman" w:hint="eastAsia"/>
          <w:sz w:val="24"/>
          <w:szCs w:val="24"/>
        </w:rPr>
        <w:t>农业机械的技术变革。三是</w:t>
      </w:r>
      <w:r w:rsidR="008C1284">
        <w:rPr>
          <w:rFonts w:ascii="Times New Roman" w:hAnsi="Times New Roman" w:cs="Times New Roman" w:hint="eastAsia"/>
          <w:sz w:val="24"/>
          <w:szCs w:val="24"/>
        </w:rPr>
        <w:t>加快</w:t>
      </w:r>
      <w:r w:rsidRPr="00752DAC">
        <w:rPr>
          <w:rFonts w:ascii="Times New Roman" w:hAnsi="Times New Roman" w:cs="Times New Roman" w:hint="eastAsia"/>
          <w:sz w:val="24"/>
          <w:szCs w:val="24"/>
        </w:rPr>
        <w:t>土地确权进度，让土地流转更加便利</w:t>
      </w:r>
      <w:r w:rsidR="008C1284">
        <w:rPr>
          <w:rFonts w:ascii="Times New Roman" w:hAnsi="Times New Roman" w:cs="Times New Roman" w:hint="eastAsia"/>
          <w:sz w:val="24"/>
          <w:szCs w:val="24"/>
        </w:rPr>
        <w:t>，助于</w:t>
      </w:r>
      <w:r w:rsidR="008C1284">
        <w:rPr>
          <w:rFonts w:ascii="Times New Roman" w:hAnsi="Times New Roman" w:cs="Times New Roman"/>
          <w:sz w:val="24"/>
          <w:szCs w:val="24"/>
        </w:rPr>
        <w:t>低效率</w:t>
      </w:r>
      <w:r w:rsidR="008C1284">
        <w:rPr>
          <w:rFonts w:ascii="Times New Roman" w:hAnsi="Times New Roman" w:cs="Times New Roman" w:hint="eastAsia"/>
          <w:sz w:val="24"/>
          <w:szCs w:val="24"/>
        </w:rPr>
        <w:t>农户的土地集中至高效率农户</w:t>
      </w:r>
      <w:r w:rsidR="00AA427F">
        <w:rPr>
          <w:rFonts w:ascii="Times New Roman" w:hAnsi="Times New Roman" w:cs="Times New Roman" w:hint="eastAsia"/>
          <w:sz w:val="24"/>
          <w:szCs w:val="24"/>
        </w:rPr>
        <w:t>。</w:t>
      </w:r>
    </w:p>
    <w:p w14:paraId="6AE6EDCC" w14:textId="64E231CE" w:rsidR="00B319C1" w:rsidRPr="00A32F4A" w:rsidRDefault="00B319C1" w:rsidP="00FA4B38">
      <w:pPr>
        <w:widowControl w:val="0"/>
        <w:spacing w:beforeLines="50" w:before="163" w:after="0" w:line="400" w:lineRule="exact"/>
        <w:ind w:firstLineChars="200" w:firstLine="562"/>
        <w:rPr>
          <w:rFonts w:asciiTheme="minorEastAsia" w:hAnsiTheme="minorEastAsia" w:cs="Times New Roman"/>
          <w:kern w:val="2"/>
          <w:sz w:val="24"/>
          <w:szCs w:val="24"/>
        </w:rPr>
      </w:pPr>
      <w:r w:rsidRPr="00FC636D">
        <w:rPr>
          <w:rFonts w:asciiTheme="minorEastAsia" w:hAnsiTheme="minorEastAsia" w:cs="Times New Roman" w:hint="eastAsia"/>
          <w:b/>
          <w:kern w:val="2"/>
          <w:sz w:val="28"/>
          <w:szCs w:val="28"/>
        </w:rPr>
        <w:t>关键词：</w:t>
      </w:r>
      <w:r w:rsidR="008C1284">
        <w:rPr>
          <w:rFonts w:asciiTheme="minorEastAsia" w:hAnsiTheme="minorEastAsia" w:cs="Times New Roman" w:hint="eastAsia"/>
          <w:kern w:val="2"/>
          <w:sz w:val="24"/>
          <w:szCs w:val="24"/>
        </w:rPr>
        <w:t>粮食单产，</w:t>
      </w:r>
      <w:r w:rsidR="00A63FDE">
        <w:rPr>
          <w:rFonts w:asciiTheme="minorEastAsia" w:hAnsiTheme="minorEastAsia" w:cs="Times New Roman" w:hint="eastAsia"/>
          <w:kern w:val="2"/>
          <w:sz w:val="24"/>
          <w:szCs w:val="24"/>
        </w:rPr>
        <w:t>土地生产率</w:t>
      </w:r>
      <w:r w:rsidR="0033194D" w:rsidRPr="0008594D">
        <w:rPr>
          <w:rFonts w:asciiTheme="minorEastAsia" w:hAnsiTheme="minorEastAsia" w:cs="Times New Roman" w:hint="eastAsia"/>
          <w:kern w:val="2"/>
          <w:sz w:val="24"/>
          <w:szCs w:val="24"/>
        </w:rPr>
        <w:t>，</w:t>
      </w:r>
      <w:r w:rsidR="007D4121">
        <w:rPr>
          <w:rFonts w:asciiTheme="minorEastAsia" w:hAnsiTheme="minorEastAsia" w:cs="Times New Roman" w:hint="eastAsia"/>
          <w:kern w:val="2"/>
          <w:sz w:val="24"/>
          <w:szCs w:val="24"/>
        </w:rPr>
        <w:t>农地</w:t>
      </w:r>
      <w:r w:rsidR="0033194D" w:rsidRPr="0008594D">
        <w:rPr>
          <w:rFonts w:asciiTheme="minorEastAsia" w:hAnsiTheme="minorEastAsia" w:cs="Times New Roman" w:hint="eastAsia"/>
          <w:kern w:val="2"/>
          <w:sz w:val="24"/>
          <w:szCs w:val="24"/>
        </w:rPr>
        <w:t>经营规模，</w:t>
      </w:r>
      <w:r w:rsidR="00A32F4A" w:rsidRPr="00A32F4A">
        <w:rPr>
          <w:rFonts w:asciiTheme="minorEastAsia" w:hAnsiTheme="minorEastAsia" w:cs="Times New Roman" w:hint="eastAsia"/>
          <w:kern w:val="2"/>
          <w:sz w:val="24"/>
          <w:szCs w:val="24"/>
        </w:rPr>
        <w:t>种植制度，</w:t>
      </w:r>
      <w:r w:rsidR="007D4121">
        <w:rPr>
          <w:rFonts w:asciiTheme="minorEastAsia" w:hAnsiTheme="minorEastAsia" w:cs="Times New Roman" w:hint="eastAsia"/>
          <w:kern w:val="2"/>
          <w:sz w:val="24"/>
          <w:szCs w:val="24"/>
        </w:rPr>
        <w:t>要素</w:t>
      </w:r>
      <w:r w:rsidR="00590C94">
        <w:rPr>
          <w:rFonts w:asciiTheme="minorEastAsia" w:hAnsiTheme="minorEastAsia" w:cs="Times New Roman" w:hint="eastAsia"/>
          <w:kern w:val="2"/>
          <w:sz w:val="24"/>
          <w:szCs w:val="24"/>
        </w:rPr>
        <w:t>产出弹性</w:t>
      </w:r>
    </w:p>
    <w:p w14:paraId="0E2D8A7E" w14:textId="77777777" w:rsidR="00D44CAA" w:rsidRDefault="00D44CAA">
      <w:pPr>
        <w:rPr>
          <w:rFonts w:ascii="Times New Roman" w:eastAsia="黑体" w:hAnsi="Times New Roman" w:cs="Times New Roman"/>
          <w:b/>
          <w:kern w:val="2"/>
          <w:sz w:val="32"/>
          <w:szCs w:val="32"/>
        </w:rPr>
      </w:pPr>
      <w:bookmarkStart w:id="15" w:name="_Toc2159173"/>
      <w:bookmarkStart w:id="16" w:name="_Toc2175405"/>
      <w:bookmarkStart w:id="17" w:name="_Toc2191135"/>
      <w:bookmarkStart w:id="18" w:name="_Toc2191244"/>
    </w:p>
    <w:p w14:paraId="3EE6B2FE" w14:textId="17C7AF24" w:rsidR="00D44CAA" w:rsidRDefault="00D44CAA">
      <w:pPr>
        <w:rPr>
          <w:rFonts w:ascii="Times New Roman" w:eastAsia="黑体" w:hAnsi="Times New Roman" w:cs="Times New Roman"/>
          <w:b/>
          <w:kern w:val="2"/>
          <w:sz w:val="32"/>
          <w:szCs w:val="32"/>
        </w:rPr>
        <w:sectPr w:rsidR="00D44CAA" w:rsidSect="00D44CAA">
          <w:headerReference w:type="even" r:id="rId19"/>
          <w:headerReference w:type="default" r:id="rId20"/>
          <w:footerReference w:type="even" r:id="rId21"/>
          <w:footerReference w:type="default" r:id="rId22"/>
          <w:pgSz w:w="11906" w:h="16838" w:code="9"/>
          <w:pgMar w:top="1701" w:right="1418" w:bottom="1418" w:left="1701" w:header="1304" w:footer="1020" w:gutter="0"/>
          <w:pgNumType w:fmt="upperRoman" w:start="1"/>
          <w:cols w:space="425"/>
          <w:docGrid w:type="lines" w:linePitch="326"/>
        </w:sectPr>
      </w:pPr>
    </w:p>
    <w:p w14:paraId="64772EC5" w14:textId="05D5A426" w:rsidR="00D44CAA" w:rsidRDefault="00D44CAA">
      <w:pPr>
        <w:rPr>
          <w:rFonts w:ascii="Times New Roman" w:eastAsia="黑体" w:hAnsi="Times New Roman" w:cs="Times New Roman"/>
          <w:b/>
          <w:kern w:val="2"/>
          <w:sz w:val="32"/>
          <w:szCs w:val="32"/>
        </w:rPr>
      </w:pPr>
    </w:p>
    <w:p w14:paraId="4A1DF246" w14:textId="77777777" w:rsidR="00D44CAA" w:rsidRDefault="00D44CAA">
      <w:pPr>
        <w:rPr>
          <w:rFonts w:ascii="Times New Roman" w:eastAsia="黑体" w:hAnsi="Times New Roman" w:cs="Times New Roman"/>
          <w:b/>
          <w:kern w:val="2"/>
          <w:sz w:val="32"/>
          <w:szCs w:val="32"/>
        </w:rPr>
        <w:sectPr w:rsidR="00D44CAA" w:rsidSect="00D44CAA">
          <w:footerReference w:type="default" r:id="rId23"/>
          <w:pgSz w:w="11906" w:h="16838" w:code="9"/>
          <w:pgMar w:top="1701" w:right="1418" w:bottom="1418" w:left="1701" w:header="1304" w:footer="1020" w:gutter="0"/>
          <w:pgNumType w:fmt="upperRoman" w:start="1"/>
          <w:cols w:space="425"/>
          <w:docGrid w:type="lines" w:linePitch="326"/>
        </w:sectPr>
      </w:pPr>
    </w:p>
    <w:p w14:paraId="49692D2C" w14:textId="6FDD09A7" w:rsidR="00F618A8" w:rsidRDefault="009513A7" w:rsidP="00433C34">
      <w:pPr>
        <w:widowControl w:val="0"/>
        <w:spacing w:afterLines="50" w:after="163" w:line="400" w:lineRule="exact"/>
        <w:jc w:val="center"/>
        <w:outlineLvl w:val="0"/>
        <w:rPr>
          <w:rFonts w:ascii="Times New Roman" w:eastAsia="黑体" w:hAnsi="Times New Roman" w:cs="Times New Roman"/>
          <w:b/>
          <w:kern w:val="2"/>
          <w:sz w:val="32"/>
          <w:szCs w:val="32"/>
        </w:rPr>
      </w:pPr>
      <w:bookmarkStart w:id="19" w:name="_Toc4687794"/>
      <w:r w:rsidRPr="00C46A1B">
        <w:rPr>
          <w:rFonts w:ascii="Times New Roman" w:eastAsia="黑体" w:hAnsi="Times New Roman" w:cs="Times New Roman"/>
          <w:b/>
          <w:kern w:val="2"/>
          <w:sz w:val="32"/>
          <w:szCs w:val="32"/>
        </w:rPr>
        <w:t>Abstract</w:t>
      </w:r>
      <w:bookmarkEnd w:id="15"/>
      <w:bookmarkEnd w:id="16"/>
      <w:bookmarkEnd w:id="17"/>
      <w:bookmarkEnd w:id="18"/>
      <w:bookmarkEnd w:id="19"/>
    </w:p>
    <w:p w14:paraId="35BD4210" w14:textId="79877ACC" w:rsidR="008B6864" w:rsidRPr="00BA1E6F" w:rsidRDefault="008B6864" w:rsidP="00BA1E6F">
      <w:pPr>
        <w:widowControl w:val="0"/>
        <w:spacing w:after="0" w:line="400" w:lineRule="exact"/>
        <w:ind w:firstLineChars="200" w:firstLine="480"/>
        <w:jc w:val="both"/>
        <w:rPr>
          <w:rFonts w:ascii="Times New Roman" w:hAnsi="Times New Roman" w:cs="Times New Roman"/>
          <w:sz w:val="24"/>
          <w:szCs w:val="24"/>
        </w:rPr>
      </w:pPr>
      <w:r w:rsidRPr="00BA1E6F">
        <w:rPr>
          <w:rFonts w:ascii="Times New Roman" w:hAnsi="Times New Roman" w:cs="Times New Roman"/>
          <w:sz w:val="24"/>
          <w:szCs w:val="24"/>
        </w:rPr>
        <w:t>What is the relationship between land productivity and farmland management scale? Scholars have experienced long-term and enthusiastic discussions, and there is still no consensus. In recent years, China's agricultural labor force has continued to flow out, the agricultural land system has become increasingly perfect, and the scale of agricultural land management has gradually expanded, further highlighting this problem. T</w:t>
      </w:r>
      <w:r w:rsidR="00E22901">
        <w:rPr>
          <w:rFonts w:ascii="Times New Roman" w:hAnsi="Times New Roman" w:cs="Times New Roman"/>
          <w:sz w:val="24"/>
          <w:szCs w:val="24"/>
        </w:rPr>
        <w:t>hus</w:t>
      </w:r>
      <w:r w:rsidRPr="00BA1E6F">
        <w:rPr>
          <w:rFonts w:ascii="Times New Roman" w:hAnsi="Times New Roman" w:cs="Times New Roman"/>
          <w:sz w:val="24"/>
          <w:szCs w:val="24"/>
        </w:rPr>
        <w:t xml:space="preserve">, this paper attempts to comprehensively and carefully explore the relationship between land productivity and scale from the perspective of cropping system. Based on the data of rural households, the </w:t>
      </w:r>
      <w:r w:rsidR="00E22901">
        <w:rPr>
          <w:rFonts w:ascii="Times New Roman" w:hAnsi="Times New Roman" w:cs="Times New Roman"/>
          <w:sz w:val="24"/>
          <w:szCs w:val="24"/>
        </w:rPr>
        <w:t>corn</w:t>
      </w:r>
      <w:r w:rsidRPr="00BA1E6F">
        <w:rPr>
          <w:rFonts w:ascii="Times New Roman" w:hAnsi="Times New Roman" w:cs="Times New Roman"/>
          <w:sz w:val="24"/>
          <w:szCs w:val="24"/>
        </w:rPr>
        <w:t xml:space="preserve"> in the </w:t>
      </w:r>
      <w:r w:rsidR="00E22901">
        <w:rPr>
          <w:rFonts w:ascii="Times New Roman" w:hAnsi="Times New Roman" w:cs="Times New Roman"/>
          <w:sz w:val="24"/>
          <w:szCs w:val="24"/>
        </w:rPr>
        <w:t>Y</w:t>
      </w:r>
      <w:r w:rsidR="00655F21">
        <w:rPr>
          <w:rFonts w:ascii="Times New Roman" w:hAnsi="Times New Roman" w:cs="Times New Roman"/>
          <w:sz w:val="24"/>
          <w:szCs w:val="24"/>
        </w:rPr>
        <w:t>ishu</w:t>
      </w:r>
      <w:r w:rsidR="00E22901">
        <w:rPr>
          <w:rFonts w:ascii="Times New Roman" w:hAnsi="Times New Roman" w:cs="Times New Roman"/>
          <w:sz w:val="24"/>
          <w:szCs w:val="24"/>
        </w:rPr>
        <w:t xml:space="preserve"> district</w:t>
      </w:r>
      <w:r w:rsidRPr="00BA1E6F">
        <w:rPr>
          <w:rFonts w:ascii="Times New Roman" w:hAnsi="Times New Roman" w:cs="Times New Roman"/>
          <w:sz w:val="24"/>
          <w:szCs w:val="24"/>
        </w:rPr>
        <w:t xml:space="preserve">, the corn in the </w:t>
      </w:r>
      <w:r w:rsidR="00E22901">
        <w:rPr>
          <w:rFonts w:ascii="Times New Roman" w:hAnsi="Times New Roman" w:cs="Times New Roman"/>
          <w:sz w:val="24"/>
          <w:szCs w:val="24"/>
        </w:rPr>
        <w:t>L</w:t>
      </w:r>
      <w:r w:rsidR="00655F21">
        <w:rPr>
          <w:rFonts w:ascii="Times New Roman" w:hAnsi="Times New Roman" w:cs="Times New Roman"/>
          <w:sz w:val="24"/>
          <w:szCs w:val="24"/>
        </w:rPr>
        <w:t>iangshu</w:t>
      </w:r>
      <w:r w:rsidR="00E22901">
        <w:rPr>
          <w:rFonts w:ascii="Times New Roman" w:hAnsi="Times New Roman" w:cs="Times New Roman"/>
          <w:sz w:val="24"/>
          <w:szCs w:val="24"/>
        </w:rPr>
        <w:t xml:space="preserve"> district</w:t>
      </w:r>
      <w:r w:rsidRPr="00BA1E6F">
        <w:rPr>
          <w:rFonts w:ascii="Times New Roman" w:hAnsi="Times New Roman" w:cs="Times New Roman"/>
          <w:sz w:val="24"/>
          <w:szCs w:val="24"/>
        </w:rPr>
        <w:t xml:space="preserve">, and the wheat </w:t>
      </w:r>
      <w:r w:rsidR="00E22901" w:rsidRPr="00BA1E6F">
        <w:rPr>
          <w:rFonts w:ascii="Times New Roman" w:hAnsi="Times New Roman" w:cs="Times New Roman"/>
          <w:sz w:val="24"/>
          <w:szCs w:val="24"/>
        </w:rPr>
        <w:t xml:space="preserve">in the </w:t>
      </w:r>
      <w:r w:rsidR="00E22901">
        <w:rPr>
          <w:rFonts w:ascii="Times New Roman" w:hAnsi="Times New Roman" w:cs="Times New Roman"/>
          <w:sz w:val="24"/>
          <w:szCs w:val="24"/>
        </w:rPr>
        <w:t>L</w:t>
      </w:r>
      <w:r w:rsidR="00655F21">
        <w:rPr>
          <w:rFonts w:ascii="Times New Roman" w:hAnsi="Times New Roman" w:cs="Times New Roman"/>
          <w:sz w:val="24"/>
          <w:szCs w:val="24"/>
        </w:rPr>
        <w:t>iangshu</w:t>
      </w:r>
      <w:r w:rsidR="00E22901">
        <w:rPr>
          <w:rFonts w:ascii="Times New Roman" w:hAnsi="Times New Roman" w:cs="Times New Roman"/>
          <w:sz w:val="24"/>
          <w:szCs w:val="24"/>
        </w:rPr>
        <w:t xml:space="preserve"> district</w:t>
      </w:r>
      <w:r w:rsidR="00E22901" w:rsidRPr="00BA1E6F">
        <w:rPr>
          <w:rFonts w:ascii="Times New Roman" w:hAnsi="Times New Roman" w:cs="Times New Roman"/>
          <w:sz w:val="24"/>
          <w:szCs w:val="24"/>
        </w:rPr>
        <w:t xml:space="preserve"> </w:t>
      </w:r>
      <w:r w:rsidRPr="00BA1E6F">
        <w:rPr>
          <w:rFonts w:ascii="Times New Roman" w:hAnsi="Times New Roman" w:cs="Times New Roman"/>
          <w:sz w:val="24"/>
          <w:szCs w:val="24"/>
        </w:rPr>
        <w:t xml:space="preserve">and rice were selected as the research objects. The crop yield was selected to characterize the land productivity, and harvested area was selected to </w:t>
      </w:r>
      <w:r w:rsidR="00C65E1B">
        <w:rPr>
          <w:rFonts w:ascii="Times New Roman" w:hAnsi="Times New Roman" w:cs="Times New Roman"/>
          <w:sz w:val="24"/>
          <w:szCs w:val="24"/>
        </w:rPr>
        <w:t xml:space="preserve">characterize scale, and </w:t>
      </w:r>
      <w:r w:rsidRPr="00BA1E6F">
        <w:rPr>
          <w:rFonts w:ascii="Times New Roman" w:hAnsi="Times New Roman" w:cs="Times New Roman"/>
          <w:sz w:val="24"/>
          <w:szCs w:val="24"/>
        </w:rPr>
        <w:t>conduct empirical analysis. The main research contents and research results of this paper include four aspects.</w:t>
      </w:r>
    </w:p>
    <w:p w14:paraId="389C30E3" w14:textId="77777777" w:rsidR="008B6864" w:rsidRPr="00BA1E6F" w:rsidRDefault="008B6864" w:rsidP="00BA1E6F">
      <w:pPr>
        <w:widowControl w:val="0"/>
        <w:spacing w:after="0" w:line="400" w:lineRule="exact"/>
        <w:ind w:firstLineChars="200" w:firstLine="480"/>
        <w:jc w:val="both"/>
        <w:rPr>
          <w:rFonts w:ascii="Times New Roman" w:hAnsi="Times New Roman" w:cs="Times New Roman"/>
          <w:sz w:val="24"/>
          <w:szCs w:val="24"/>
        </w:rPr>
      </w:pPr>
      <w:r w:rsidRPr="00BA1E6F">
        <w:rPr>
          <w:rFonts w:ascii="Times New Roman" w:hAnsi="Times New Roman" w:cs="Times New Roman"/>
          <w:sz w:val="24"/>
          <w:szCs w:val="24"/>
        </w:rPr>
        <w:t>(1) Select two farmer household sample data of three kinds of food crops, and use variance test to compare the differences in family endowment and production behavior of farmers of different scales under the four types of conditions. The analysis found that there are significant differences in the level of cultivated land fragmentation, concurrent employment, agricultural subsidies and input factors per mu of farmers of different scales.</w:t>
      </w:r>
    </w:p>
    <w:p w14:paraId="5B0C3C78" w14:textId="11A3C15E" w:rsidR="008B6864" w:rsidRPr="00BA1E6F" w:rsidRDefault="008B6864" w:rsidP="00BA1E6F">
      <w:pPr>
        <w:widowControl w:val="0"/>
        <w:spacing w:after="0" w:line="400" w:lineRule="exact"/>
        <w:ind w:firstLineChars="200" w:firstLine="480"/>
        <w:jc w:val="both"/>
        <w:rPr>
          <w:rFonts w:ascii="Times New Roman" w:hAnsi="Times New Roman" w:cs="Times New Roman"/>
          <w:sz w:val="24"/>
          <w:szCs w:val="24"/>
        </w:rPr>
      </w:pPr>
      <w:r w:rsidRPr="00BA1E6F">
        <w:rPr>
          <w:rFonts w:ascii="Times New Roman" w:hAnsi="Times New Roman" w:cs="Times New Roman"/>
          <w:sz w:val="24"/>
          <w:szCs w:val="24"/>
        </w:rPr>
        <w:t>(2) Exploring the mechanism of scale on grain yield and clarifying the reasons for the differences in yields among farmers, that is, the huge difference in factor combinations leads to the difference in farmer productivity. First, based on the analytical framework, the measurement relationship between production factors and scale variables in four categories is examined. Secondly, using the transcendental logarithmic production function to construct the panel model, empirically analyze the relationship between farmer yield and scale in four cases. The results show that the negative relationship between corn yield and scale disappears, and the negative relationship between wheat and rice is significant. Finally, based on the estimated parameters, the output elasticity of labor, fertilizer and machinery is calculated.</w:t>
      </w:r>
    </w:p>
    <w:p w14:paraId="7F78B6C9" w14:textId="77777777" w:rsidR="008B6864" w:rsidRPr="00BA1E6F" w:rsidRDefault="008B6864" w:rsidP="00BA1E6F">
      <w:pPr>
        <w:widowControl w:val="0"/>
        <w:spacing w:after="0" w:line="400" w:lineRule="exact"/>
        <w:ind w:firstLineChars="200" w:firstLine="480"/>
        <w:jc w:val="both"/>
        <w:rPr>
          <w:rFonts w:ascii="Times New Roman" w:hAnsi="Times New Roman" w:cs="Times New Roman"/>
          <w:sz w:val="24"/>
          <w:szCs w:val="24"/>
        </w:rPr>
      </w:pPr>
      <w:r w:rsidRPr="00BA1E6F">
        <w:rPr>
          <w:rFonts w:ascii="Times New Roman" w:hAnsi="Times New Roman" w:cs="Times New Roman"/>
          <w:sz w:val="24"/>
          <w:szCs w:val="24"/>
        </w:rPr>
        <w:t>(3) Combining the characteristics of input factors and output elasticity of production factors of different scales of farmers, and forming the judgment of the cause of the relationship between yield and scale. The study believes that the huge difference in the input factor combination of farmers of different scales leads to different farming efficiency of the farmers, and finally the gap in yield is formed. It is further predicted that when the level of mechanization in the region is high, the expansion of the scale of cultivated land will lead to a decrease in yield, the more redundant the labor, the greater the decline in yield, and vice versa.</w:t>
      </w:r>
    </w:p>
    <w:p w14:paraId="055372C3" w14:textId="77777777" w:rsidR="008B6864" w:rsidRPr="00BA1E6F" w:rsidRDefault="008B6864" w:rsidP="00BA1E6F">
      <w:pPr>
        <w:widowControl w:val="0"/>
        <w:spacing w:after="0" w:line="400" w:lineRule="exact"/>
        <w:ind w:firstLineChars="200" w:firstLine="480"/>
        <w:jc w:val="both"/>
        <w:rPr>
          <w:rFonts w:ascii="Times New Roman" w:hAnsi="Times New Roman" w:cs="Times New Roman"/>
          <w:sz w:val="24"/>
          <w:szCs w:val="24"/>
        </w:rPr>
      </w:pPr>
      <w:r w:rsidRPr="00BA1E6F">
        <w:rPr>
          <w:rFonts w:ascii="Times New Roman" w:hAnsi="Times New Roman" w:cs="Times New Roman"/>
          <w:sz w:val="24"/>
          <w:szCs w:val="24"/>
        </w:rPr>
        <w:t>(4) Based on the research conclusions, three suggestions are proposed. First, attach importance to the promotion of human resources for agricultural production. The second is to implement the implementation of the agricultural machinery subsidy policy, focusing on improving the mechanization level of corn farming and harvesting, and promoting the technological transformation of wheat and rice agricultural machinery. The third is to speed up the process of land confirmation and make land transfer more convenient, helping low-efficiency farmers to concentrate on high-efficiency farmers.</w:t>
      </w:r>
    </w:p>
    <w:p w14:paraId="0EC3608D" w14:textId="6C3D17EF" w:rsidR="00815D32" w:rsidRDefault="00997D0C" w:rsidP="00917E5F">
      <w:pPr>
        <w:widowControl w:val="0"/>
        <w:spacing w:beforeLines="50" w:before="163" w:after="0" w:line="400" w:lineRule="exact"/>
        <w:ind w:firstLineChars="200" w:firstLine="562"/>
        <w:jc w:val="both"/>
        <w:rPr>
          <w:rFonts w:ascii="Times New Roman" w:eastAsia="黑体" w:hAnsi="Times New Roman" w:cs="Times New Roman"/>
          <w:kern w:val="2"/>
          <w:sz w:val="24"/>
          <w:szCs w:val="24"/>
        </w:rPr>
      </w:pPr>
      <w:r w:rsidRPr="00C46A1B">
        <w:rPr>
          <w:rFonts w:ascii="Times New Roman" w:eastAsia="黑体" w:hAnsi="Times New Roman" w:cs="Times New Roman"/>
          <w:b/>
          <w:kern w:val="2"/>
          <w:sz w:val="28"/>
          <w:szCs w:val="28"/>
        </w:rPr>
        <w:t>Keyword</w:t>
      </w:r>
      <w:r w:rsidR="00794053">
        <w:rPr>
          <w:rFonts w:ascii="Times New Roman" w:eastAsia="黑体" w:hAnsi="Times New Roman" w:cs="Times New Roman"/>
          <w:b/>
          <w:kern w:val="2"/>
          <w:sz w:val="28"/>
          <w:szCs w:val="28"/>
        </w:rPr>
        <w:t>s</w:t>
      </w:r>
      <w:r w:rsidRPr="007C4E65">
        <w:rPr>
          <w:rFonts w:ascii="Times New Roman" w:eastAsia="黑体" w:hAnsi="Times New Roman" w:cs="Times New Roman" w:hint="eastAsia"/>
          <w:b/>
          <w:kern w:val="2"/>
          <w:sz w:val="28"/>
          <w:szCs w:val="28"/>
        </w:rPr>
        <w:t>:</w:t>
      </w:r>
      <w:r w:rsidRPr="00997D0C">
        <w:rPr>
          <w:rFonts w:ascii="Times New Roman" w:eastAsia="黑体" w:hAnsi="Times New Roman" w:cs="Times New Roman" w:hint="eastAsia"/>
          <w:b/>
          <w:kern w:val="2"/>
          <w:sz w:val="24"/>
          <w:szCs w:val="24"/>
        </w:rPr>
        <w:t xml:space="preserve"> </w:t>
      </w:r>
      <w:r w:rsidR="008B6864">
        <w:rPr>
          <w:rFonts w:ascii="Times New Roman" w:eastAsia="黑体" w:hAnsi="Times New Roman" w:cs="Times New Roman"/>
          <w:kern w:val="2"/>
          <w:sz w:val="24"/>
          <w:szCs w:val="24"/>
        </w:rPr>
        <w:t>G</w:t>
      </w:r>
      <w:r w:rsidR="008B6864" w:rsidRPr="008B6864">
        <w:rPr>
          <w:rFonts w:ascii="Times New Roman" w:eastAsia="黑体" w:hAnsi="Times New Roman" w:cs="Times New Roman"/>
          <w:kern w:val="2"/>
          <w:sz w:val="24"/>
          <w:szCs w:val="24"/>
        </w:rPr>
        <w:t xml:space="preserve">rain </w:t>
      </w:r>
      <w:r w:rsidR="008B6864">
        <w:rPr>
          <w:rFonts w:ascii="Times New Roman" w:eastAsia="黑体" w:hAnsi="Times New Roman" w:cs="Times New Roman"/>
          <w:kern w:val="2"/>
          <w:sz w:val="24"/>
          <w:szCs w:val="24"/>
        </w:rPr>
        <w:t>Y</w:t>
      </w:r>
      <w:r w:rsidR="008B6864" w:rsidRPr="008B6864">
        <w:rPr>
          <w:rFonts w:ascii="Times New Roman" w:eastAsia="黑体" w:hAnsi="Times New Roman" w:cs="Times New Roman"/>
          <w:kern w:val="2"/>
          <w:sz w:val="24"/>
          <w:szCs w:val="24"/>
        </w:rPr>
        <w:t xml:space="preserve">ield, </w:t>
      </w:r>
      <w:r w:rsidR="008B6864">
        <w:rPr>
          <w:rFonts w:ascii="Times New Roman" w:eastAsia="黑体" w:hAnsi="Times New Roman" w:cs="Times New Roman"/>
          <w:kern w:val="2"/>
          <w:sz w:val="24"/>
          <w:szCs w:val="24"/>
        </w:rPr>
        <w:t>L</w:t>
      </w:r>
      <w:r w:rsidR="008B6864" w:rsidRPr="008B6864">
        <w:rPr>
          <w:rFonts w:ascii="Times New Roman" w:eastAsia="黑体" w:hAnsi="Times New Roman" w:cs="Times New Roman"/>
          <w:kern w:val="2"/>
          <w:sz w:val="24"/>
          <w:szCs w:val="24"/>
        </w:rPr>
        <w:t xml:space="preserve">and </w:t>
      </w:r>
      <w:r w:rsidR="008B6864">
        <w:rPr>
          <w:rFonts w:ascii="Times New Roman" w:eastAsia="黑体" w:hAnsi="Times New Roman" w:cs="Times New Roman"/>
          <w:kern w:val="2"/>
          <w:sz w:val="24"/>
          <w:szCs w:val="24"/>
        </w:rPr>
        <w:t>P</w:t>
      </w:r>
      <w:r w:rsidR="008B6864" w:rsidRPr="008B6864">
        <w:rPr>
          <w:rFonts w:ascii="Times New Roman" w:eastAsia="黑体" w:hAnsi="Times New Roman" w:cs="Times New Roman"/>
          <w:kern w:val="2"/>
          <w:sz w:val="24"/>
          <w:szCs w:val="24"/>
        </w:rPr>
        <w:t xml:space="preserve">roductivity, </w:t>
      </w:r>
      <w:r w:rsidR="008B6864">
        <w:rPr>
          <w:rFonts w:ascii="Times New Roman" w:eastAsia="黑体" w:hAnsi="Times New Roman" w:cs="Times New Roman"/>
          <w:kern w:val="2"/>
          <w:sz w:val="24"/>
          <w:szCs w:val="24"/>
        </w:rPr>
        <w:t>F</w:t>
      </w:r>
      <w:r w:rsidR="008B6864" w:rsidRPr="008B6864">
        <w:rPr>
          <w:rFonts w:ascii="Times New Roman" w:eastAsia="黑体" w:hAnsi="Times New Roman" w:cs="Times New Roman"/>
          <w:kern w:val="2"/>
          <w:sz w:val="24"/>
          <w:szCs w:val="24"/>
        </w:rPr>
        <w:t xml:space="preserve">armland </w:t>
      </w:r>
      <w:r w:rsidR="008B6864">
        <w:rPr>
          <w:rFonts w:ascii="Times New Roman" w:eastAsia="黑体" w:hAnsi="Times New Roman" w:cs="Times New Roman"/>
          <w:kern w:val="2"/>
          <w:sz w:val="24"/>
          <w:szCs w:val="24"/>
        </w:rPr>
        <w:t>M</w:t>
      </w:r>
      <w:r w:rsidR="008B6864" w:rsidRPr="008B6864">
        <w:rPr>
          <w:rFonts w:ascii="Times New Roman" w:eastAsia="黑体" w:hAnsi="Times New Roman" w:cs="Times New Roman"/>
          <w:kern w:val="2"/>
          <w:sz w:val="24"/>
          <w:szCs w:val="24"/>
        </w:rPr>
        <w:t xml:space="preserve">anagement </w:t>
      </w:r>
      <w:r w:rsidR="008B6864">
        <w:rPr>
          <w:rFonts w:ascii="Times New Roman" w:eastAsia="黑体" w:hAnsi="Times New Roman" w:cs="Times New Roman"/>
          <w:kern w:val="2"/>
          <w:sz w:val="24"/>
          <w:szCs w:val="24"/>
        </w:rPr>
        <w:t>S</w:t>
      </w:r>
      <w:r w:rsidR="008B6864" w:rsidRPr="008B6864">
        <w:rPr>
          <w:rFonts w:ascii="Times New Roman" w:eastAsia="黑体" w:hAnsi="Times New Roman" w:cs="Times New Roman"/>
          <w:kern w:val="2"/>
          <w:sz w:val="24"/>
          <w:szCs w:val="24"/>
        </w:rPr>
        <w:t xml:space="preserve">cale, </w:t>
      </w:r>
      <w:r w:rsidR="008B6864">
        <w:rPr>
          <w:rFonts w:ascii="Times New Roman" w:eastAsia="黑体" w:hAnsi="Times New Roman" w:cs="Times New Roman"/>
          <w:kern w:val="2"/>
          <w:sz w:val="24"/>
          <w:szCs w:val="24"/>
        </w:rPr>
        <w:t>P</w:t>
      </w:r>
      <w:r w:rsidR="008B6864" w:rsidRPr="008B6864">
        <w:rPr>
          <w:rFonts w:ascii="Times New Roman" w:eastAsia="黑体" w:hAnsi="Times New Roman" w:cs="Times New Roman"/>
          <w:kern w:val="2"/>
          <w:sz w:val="24"/>
          <w:szCs w:val="24"/>
        </w:rPr>
        <w:t xml:space="preserve">lanting </w:t>
      </w:r>
      <w:r w:rsidR="008B6864">
        <w:rPr>
          <w:rFonts w:ascii="Times New Roman" w:eastAsia="黑体" w:hAnsi="Times New Roman" w:cs="Times New Roman"/>
          <w:kern w:val="2"/>
          <w:sz w:val="24"/>
          <w:szCs w:val="24"/>
        </w:rPr>
        <w:t>S</w:t>
      </w:r>
      <w:r w:rsidR="008B6864" w:rsidRPr="008B6864">
        <w:rPr>
          <w:rFonts w:ascii="Times New Roman" w:eastAsia="黑体" w:hAnsi="Times New Roman" w:cs="Times New Roman"/>
          <w:kern w:val="2"/>
          <w:sz w:val="24"/>
          <w:szCs w:val="24"/>
        </w:rPr>
        <w:t xml:space="preserve">ystem, </w:t>
      </w:r>
      <w:r w:rsidR="008B6864">
        <w:rPr>
          <w:rFonts w:ascii="Times New Roman" w:eastAsia="黑体" w:hAnsi="Times New Roman" w:cs="Times New Roman"/>
          <w:kern w:val="2"/>
          <w:sz w:val="24"/>
          <w:szCs w:val="24"/>
        </w:rPr>
        <w:t>F</w:t>
      </w:r>
      <w:r w:rsidR="008B6864" w:rsidRPr="008B6864">
        <w:rPr>
          <w:rFonts w:ascii="Times New Roman" w:eastAsia="黑体" w:hAnsi="Times New Roman" w:cs="Times New Roman"/>
          <w:kern w:val="2"/>
          <w:sz w:val="24"/>
          <w:szCs w:val="24"/>
        </w:rPr>
        <w:t xml:space="preserve">actor </w:t>
      </w:r>
      <w:r w:rsidR="008B6864">
        <w:rPr>
          <w:rFonts w:ascii="Times New Roman" w:eastAsia="黑体" w:hAnsi="Times New Roman" w:cs="Times New Roman"/>
          <w:kern w:val="2"/>
          <w:sz w:val="24"/>
          <w:szCs w:val="24"/>
        </w:rPr>
        <w:t>O</w:t>
      </w:r>
      <w:r w:rsidR="008B6864" w:rsidRPr="008B6864">
        <w:rPr>
          <w:rFonts w:ascii="Times New Roman" w:eastAsia="黑体" w:hAnsi="Times New Roman" w:cs="Times New Roman"/>
          <w:kern w:val="2"/>
          <w:sz w:val="24"/>
          <w:szCs w:val="24"/>
        </w:rPr>
        <w:t xml:space="preserve">utput </w:t>
      </w:r>
      <w:r w:rsidR="008B6864">
        <w:rPr>
          <w:rFonts w:ascii="Times New Roman" w:eastAsia="黑体" w:hAnsi="Times New Roman" w:cs="Times New Roman"/>
          <w:kern w:val="2"/>
          <w:sz w:val="24"/>
          <w:szCs w:val="24"/>
        </w:rPr>
        <w:t>E</w:t>
      </w:r>
      <w:r w:rsidR="008B6864" w:rsidRPr="008B6864">
        <w:rPr>
          <w:rFonts w:ascii="Times New Roman" w:eastAsia="黑体" w:hAnsi="Times New Roman" w:cs="Times New Roman"/>
          <w:kern w:val="2"/>
          <w:sz w:val="24"/>
          <w:szCs w:val="24"/>
        </w:rPr>
        <w:t>lasticity</w:t>
      </w:r>
    </w:p>
    <w:p w14:paraId="64286B43" w14:textId="77777777" w:rsidR="00815D32" w:rsidRDefault="00815D32">
      <w:pPr>
        <w:rPr>
          <w:rFonts w:ascii="Times New Roman" w:eastAsia="黑体" w:hAnsi="Times New Roman" w:cs="Times New Roman"/>
          <w:kern w:val="2"/>
          <w:sz w:val="24"/>
          <w:szCs w:val="24"/>
        </w:rPr>
      </w:pPr>
      <w:r>
        <w:rPr>
          <w:rFonts w:ascii="Times New Roman" w:eastAsia="黑体" w:hAnsi="Times New Roman" w:cs="Times New Roman"/>
          <w:kern w:val="2"/>
          <w:sz w:val="24"/>
          <w:szCs w:val="24"/>
        </w:rPr>
        <w:br w:type="page"/>
      </w:r>
    </w:p>
    <w:bookmarkStart w:id="20" w:name="_Toc3905340" w:displacedByCustomXml="next"/>
    <w:bookmarkStart w:id="21" w:name="_Toc3322634" w:displacedByCustomXml="next"/>
    <w:bookmarkStart w:id="22" w:name="_Toc2191245" w:displacedByCustomXml="next"/>
    <w:sdt>
      <w:sdtPr>
        <w:rPr>
          <w:rFonts w:ascii="Times New Roman" w:eastAsiaTheme="minorEastAsia" w:hAnsi="Times New Roman" w:cs="Times New Roman"/>
          <w:noProof/>
          <w:color w:val="auto"/>
          <w:sz w:val="24"/>
          <w:szCs w:val="24"/>
          <w:lang w:val="zh-CN"/>
        </w:rPr>
        <w:id w:val="495695259"/>
        <w:docPartObj>
          <w:docPartGallery w:val="Table of Contents"/>
          <w:docPartUnique/>
        </w:docPartObj>
      </w:sdtPr>
      <w:sdtEndPr>
        <w:rPr>
          <w:rFonts w:eastAsia="黑体"/>
          <w:bCs/>
          <w:sz w:val="28"/>
          <w:szCs w:val="28"/>
        </w:rPr>
      </w:sdtEndPr>
      <w:sdtContent>
        <w:p w14:paraId="62F6C547" w14:textId="0568D763" w:rsidR="00F8195A" w:rsidRPr="002931FA" w:rsidRDefault="00F8195A" w:rsidP="002931FA">
          <w:pPr>
            <w:pStyle w:val="TOC"/>
            <w:spacing w:before="0" w:line="400" w:lineRule="exact"/>
            <w:jc w:val="center"/>
            <w:rPr>
              <w:rFonts w:ascii="黑体" w:eastAsia="黑体" w:hAnsi="黑体" w:cs="Times New Roman"/>
              <w:b/>
              <w:color w:val="auto"/>
            </w:rPr>
          </w:pPr>
          <w:r w:rsidRPr="002931FA">
            <w:rPr>
              <w:rFonts w:ascii="黑体" w:eastAsia="黑体" w:hAnsi="黑体" w:cs="Times New Roman"/>
              <w:b/>
              <w:color w:val="auto"/>
              <w:lang w:val="zh-CN"/>
            </w:rPr>
            <w:t>目</w:t>
          </w:r>
          <w:r w:rsidR="009E1004" w:rsidRPr="002931FA">
            <w:rPr>
              <w:rFonts w:ascii="黑体" w:eastAsia="黑体" w:hAnsi="黑体" w:cs="Times New Roman"/>
              <w:b/>
              <w:color w:val="auto"/>
              <w:lang w:val="zh-CN"/>
            </w:rPr>
            <w:t xml:space="preserve">  </w:t>
          </w:r>
          <w:r w:rsidRPr="002931FA">
            <w:rPr>
              <w:rFonts w:ascii="黑体" w:eastAsia="黑体" w:hAnsi="黑体" w:cs="Times New Roman"/>
              <w:b/>
              <w:color w:val="auto"/>
              <w:lang w:val="zh-CN"/>
            </w:rPr>
            <w:t>录</w:t>
          </w:r>
          <w:bookmarkEnd w:id="22"/>
          <w:bookmarkEnd w:id="21"/>
          <w:bookmarkEnd w:id="20"/>
        </w:p>
        <w:p w14:paraId="334B1A7D" w14:textId="6AB4A182" w:rsidR="00B03531" w:rsidRPr="00B03531" w:rsidRDefault="00147641" w:rsidP="00B03531">
          <w:pPr>
            <w:pStyle w:val="11"/>
            <w:spacing w:line="400" w:lineRule="exact"/>
            <w:rPr>
              <w:rFonts w:eastAsiaTheme="minorEastAsia"/>
              <w:kern w:val="2"/>
              <w:sz w:val="21"/>
              <w:szCs w:val="22"/>
            </w:rPr>
          </w:pPr>
          <w:r w:rsidRPr="002931FA">
            <w:rPr>
              <w:rFonts w:eastAsia="宋体"/>
              <w:sz w:val="24"/>
              <w:szCs w:val="24"/>
              <w:lang w:val="zh-CN"/>
            </w:rPr>
            <w:fldChar w:fldCharType="begin"/>
          </w:r>
          <w:r w:rsidRPr="002931FA">
            <w:rPr>
              <w:rFonts w:eastAsia="宋体"/>
              <w:sz w:val="24"/>
              <w:szCs w:val="24"/>
              <w:lang w:val="zh-CN"/>
            </w:rPr>
            <w:instrText xml:space="preserve"> TOC \o "1-2" \h \z \u </w:instrText>
          </w:r>
          <w:r w:rsidRPr="002931FA">
            <w:rPr>
              <w:rFonts w:eastAsia="宋体"/>
              <w:sz w:val="24"/>
              <w:szCs w:val="24"/>
              <w:lang w:val="zh-CN"/>
            </w:rPr>
            <w:fldChar w:fldCharType="separate"/>
          </w:r>
          <w:hyperlink w:anchor="_Toc4687793" w:history="1">
            <w:r w:rsidR="00B03531" w:rsidRPr="00B03531">
              <w:rPr>
                <w:rStyle w:val="aff2"/>
                <w:rFonts w:eastAsiaTheme="minorEastAsia"/>
              </w:rPr>
              <w:t>摘</w:t>
            </w:r>
            <w:r w:rsidR="00B03531" w:rsidRPr="00B03531">
              <w:rPr>
                <w:rStyle w:val="aff2"/>
                <w:rFonts w:eastAsiaTheme="minorEastAsia"/>
              </w:rPr>
              <w:t xml:space="preserve">  </w:t>
            </w:r>
            <w:r w:rsidR="00B03531" w:rsidRPr="00B03531">
              <w:rPr>
                <w:rStyle w:val="aff2"/>
                <w:rFonts w:eastAsiaTheme="minorEastAsia"/>
              </w:rPr>
              <w:t>要</w:t>
            </w:r>
            <w:r w:rsidR="00B03531" w:rsidRPr="00B03531">
              <w:rPr>
                <w:rFonts w:eastAsiaTheme="minorEastAsia"/>
                <w:webHidden/>
              </w:rPr>
              <w:tab/>
            </w:r>
            <w:r w:rsidR="00B03531" w:rsidRPr="00B03531">
              <w:rPr>
                <w:rFonts w:eastAsiaTheme="minorEastAsia"/>
                <w:webHidden/>
              </w:rPr>
              <w:fldChar w:fldCharType="begin"/>
            </w:r>
            <w:r w:rsidR="00B03531" w:rsidRPr="00B03531">
              <w:rPr>
                <w:rFonts w:eastAsiaTheme="minorEastAsia"/>
                <w:webHidden/>
              </w:rPr>
              <w:instrText xml:space="preserve"> PAGEREF _Toc4687793 \h </w:instrText>
            </w:r>
            <w:r w:rsidR="00B03531" w:rsidRPr="00B03531">
              <w:rPr>
                <w:rFonts w:eastAsiaTheme="minorEastAsia"/>
                <w:webHidden/>
              </w:rPr>
            </w:r>
            <w:r w:rsidR="00B03531" w:rsidRPr="00B03531">
              <w:rPr>
                <w:rFonts w:eastAsiaTheme="minorEastAsia"/>
                <w:webHidden/>
              </w:rPr>
              <w:fldChar w:fldCharType="separate"/>
            </w:r>
            <w:r w:rsidR="00237679">
              <w:rPr>
                <w:rFonts w:eastAsiaTheme="minorEastAsia"/>
                <w:webHidden/>
              </w:rPr>
              <w:t>I</w:t>
            </w:r>
            <w:r w:rsidR="00B03531" w:rsidRPr="00B03531">
              <w:rPr>
                <w:rFonts w:eastAsiaTheme="minorEastAsia"/>
                <w:webHidden/>
              </w:rPr>
              <w:fldChar w:fldCharType="end"/>
            </w:r>
          </w:hyperlink>
        </w:p>
        <w:p w14:paraId="6343F93C" w14:textId="1C6DD7CE" w:rsidR="00B03531" w:rsidRPr="00B03531" w:rsidRDefault="00D66321" w:rsidP="00B03531">
          <w:pPr>
            <w:pStyle w:val="11"/>
            <w:spacing w:line="400" w:lineRule="exact"/>
            <w:rPr>
              <w:rFonts w:eastAsiaTheme="minorEastAsia"/>
              <w:kern w:val="2"/>
              <w:sz w:val="21"/>
              <w:szCs w:val="22"/>
            </w:rPr>
          </w:pPr>
          <w:hyperlink w:anchor="_Toc4687794" w:history="1">
            <w:r w:rsidR="00B03531" w:rsidRPr="00B03531">
              <w:rPr>
                <w:rStyle w:val="aff2"/>
                <w:rFonts w:eastAsiaTheme="minorEastAsia"/>
              </w:rPr>
              <w:t>Abstract</w:t>
            </w:r>
            <w:r w:rsidR="00B03531" w:rsidRPr="00B03531">
              <w:rPr>
                <w:rFonts w:eastAsiaTheme="minorEastAsia"/>
                <w:webHidden/>
              </w:rPr>
              <w:tab/>
            </w:r>
            <w:r w:rsidR="00B03531" w:rsidRPr="00B03531">
              <w:rPr>
                <w:rFonts w:eastAsiaTheme="minorEastAsia"/>
                <w:webHidden/>
              </w:rPr>
              <w:fldChar w:fldCharType="begin"/>
            </w:r>
            <w:r w:rsidR="00B03531" w:rsidRPr="00B03531">
              <w:rPr>
                <w:rFonts w:eastAsiaTheme="minorEastAsia"/>
                <w:webHidden/>
              </w:rPr>
              <w:instrText xml:space="preserve"> PAGEREF _Toc4687794 \h </w:instrText>
            </w:r>
            <w:r w:rsidR="00B03531" w:rsidRPr="00B03531">
              <w:rPr>
                <w:rFonts w:eastAsiaTheme="minorEastAsia"/>
                <w:webHidden/>
              </w:rPr>
            </w:r>
            <w:r w:rsidR="00B03531" w:rsidRPr="00B03531">
              <w:rPr>
                <w:rFonts w:eastAsiaTheme="minorEastAsia"/>
                <w:webHidden/>
              </w:rPr>
              <w:fldChar w:fldCharType="separate"/>
            </w:r>
            <w:r w:rsidR="00237679">
              <w:rPr>
                <w:rFonts w:eastAsiaTheme="minorEastAsia"/>
                <w:webHidden/>
              </w:rPr>
              <w:t>II</w:t>
            </w:r>
            <w:r w:rsidR="00B03531" w:rsidRPr="00B03531">
              <w:rPr>
                <w:rFonts w:eastAsiaTheme="minorEastAsia"/>
                <w:webHidden/>
              </w:rPr>
              <w:fldChar w:fldCharType="end"/>
            </w:r>
          </w:hyperlink>
        </w:p>
        <w:p w14:paraId="41BD6C1B" w14:textId="451BA187" w:rsidR="00B03531" w:rsidRPr="00B03531" w:rsidRDefault="00D66321" w:rsidP="00B03531">
          <w:pPr>
            <w:pStyle w:val="11"/>
            <w:spacing w:line="400" w:lineRule="exact"/>
            <w:rPr>
              <w:rFonts w:eastAsiaTheme="minorEastAsia"/>
              <w:kern w:val="2"/>
              <w:sz w:val="21"/>
              <w:szCs w:val="22"/>
            </w:rPr>
          </w:pPr>
          <w:hyperlink w:anchor="_Toc4687795" w:history="1">
            <w:r w:rsidR="00B03531" w:rsidRPr="00B03531">
              <w:rPr>
                <w:rStyle w:val="aff2"/>
                <w:rFonts w:eastAsiaTheme="minorEastAsia"/>
              </w:rPr>
              <w:t>第一章</w:t>
            </w:r>
            <w:r w:rsidR="00B03531" w:rsidRPr="00B03531">
              <w:rPr>
                <w:rStyle w:val="aff2"/>
                <w:rFonts w:eastAsiaTheme="minorEastAsia"/>
              </w:rPr>
              <w:t xml:space="preserve">  </w:t>
            </w:r>
            <w:r w:rsidR="00B03531" w:rsidRPr="00B03531">
              <w:rPr>
                <w:rStyle w:val="aff2"/>
                <w:rFonts w:eastAsiaTheme="minorEastAsia"/>
              </w:rPr>
              <w:t>绪论</w:t>
            </w:r>
            <w:r w:rsidR="00B03531" w:rsidRPr="00B03531">
              <w:rPr>
                <w:rFonts w:eastAsiaTheme="minorEastAsia"/>
                <w:webHidden/>
              </w:rPr>
              <w:tab/>
            </w:r>
            <w:r w:rsidR="00B03531" w:rsidRPr="00B03531">
              <w:rPr>
                <w:rFonts w:eastAsiaTheme="minorEastAsia"/>
                <w:webHidden/>
              </w:rPr>
              <w:fldChar w:fldCharType="begin"/>
            </w:r>
            <w:r w:rsidR="00B03531" w:rsidRPr="00B03531">
              <w:rPr>
                <w:rFonts w:eastAsiaTheme="minorEastAsia"/>
                <w:webHidden/>
              </w:rPr>
              <w:instrText xml:space="preserve"> PAGEREF _Toc4687795 \h </w:instrText>
            </w:r>
            <w:r w:rsidR="00B03531" w:rsidRPr="00B03531">
              <w:rPr>
                <w:rFonts w:eastAsiaTheme="minorEastAsia"/>
                <w:webHidden/>
              </w:rPr>
            </w:r>
            <w:r w:rsidR="00B03531" w:rsidRPr="00B03531">
              <w:rPr>
                <w:rFonts w:eastAsiaTheme="minorEastAsia"/>
                <w:webHidden/>
              </w:rPr>
              <w:fldChar w:fldCharType="separate"/>
            </w:r>
            <w:r w:rsidR="00237679">
              <w:rPr>
                <w:rFonts w:eastAsiaTheme="minorEastAsia"/>
                <w:webHidden/>
              </w:rPr>
              <w:t>1</w:t>
            </w:r>
            <w:r w:rsidR="00B03531" w:rsidRPr="00B03531">
              <w:rPr>
                <w:rFonts w:eastAsiaTheme="minorEastAsia"/>
                <w:webHidden/>
              </w:rPr>
              <w:fldChar w:fldCharType="end"/>
            </w:r>
          </w:hyperlink>
        </w:p>
        <w:p w14:paraId="1AE92493" w14:textId="25C227E6" w:rsidR="00B03531" w:rsidRPr="00B03531" w:rsidRDefault="00D66321" w:rsidP="00B03531">
          <w:pPr>
            <w:pStyle w:val="21"/>
            <w:tabs>
              <w:tab w:val="right" w:leader="dot" w:pos="8777"/>
            </w:tabs>
            <w:spacing w:after="0" w:line="400" w:lineRule="exact"/>
            <w:ind w:left="440"/>
            <w:rPr>
              <w:rFonts w:cs="Times New Roman"/>
              <w:noProof/>
              <w:kern w:val="2"/>
              <w:sz w:val="21"/>
            </w:rPr>
          </w:pPr>
          <w:hyperlink w:anchor="_Toc4687796" w:history="1">
            <w:r w:rsidR="00B03531" w:rsidRPr="00B03531">
              <w:rPr>
                <w:rStyle w:val="aff2"/>
                <w:rFonts w:cs="Times New Roman"/>
                <w:noProof/>
              </w:rPr>
              <w:t xml:space="preserve">1.1  </w:t>
            </w:r>
            <w:r w:rsidR="00B03531" w:rsidRPr="00B03531">
              <w:rPr>
                <w:rStyle w:val="aff2"/>
                <w:rFonts w:cs="Times New Roman"/>
                <w:noProof/>
              </w:rPr>
              <w:t>研究背景与研究意义</w:t>
            </w:r>
            <w:r w:rsidR="00B03531" w:rsidRPr="00B03531">
              <w:rPr>
                <w:rFonts w:cs="Times New Roman"/>
                <w:noProof/>
                <w:webHidden/>
              </w:rPr>
              <w:tab/>
            </w:r>
            <w:r w:rsidR="00B03531" w:rsidRPr="00B03531">
              <w:rPr>
                <w:rFonts w:cs="Times New Roman"/>
                <w:noProof/>
                <w:webHidden/>
              </w:rPr>
              <w:fldChar w:fldCharType="begin"/>
            </w:r>
            <w:r w:rsidR="00B03531" w:rsidRPr="00B03531">
              <w:rPr>
                <w:rFonts w:cs="Times New Roman"/>
                <w:noProof/>
                <w:webHidden/>
              </w:rPr>
              <w:instrText xml:space="preserve"> PAGEREF _Toc4687796 \h </w:instrText>
            </w:r>
            <w:r w:rsidR="00B03531" w:rsidRPr="00B03531">
              <w:rPr>
                <w:rFonts w:cs="Times New Roman"/>
                <w:noProof/>
                <w:webHidden/>
              </w:rPr>
            </w:r>
            <w:r w:rsidR="00B03531" w:rsidRPr="00B03531">
              <w:rPr>
                <w:rFonts w:cs="Times New Roman"/>
                <w:noProof/>
                <w:webHidden/>
              </w:rPr>
              <w:fldChar w:fldCharType="separate"/>
            </w:r>
            <w:r w:rsidR="00237679">
              <w:rPr>
                <w:rFonts w:cs="Times New Roman"/>
                <w:noProof/>
                <w:webHidden/>
              </w:rPr>
              <w:t>1</w:t>
            </w:r>
            <w:r w:rsidR="00B03531" w:rsidRPr="00B03531">
              <w:rPr>
                <w:rFonts w:cs="Times New Roman"/>
                <w:noProof/>
                <w:webHidden/>
              </w:rPr>
              <w:fldChar w:fldCharType="end"/>
            </w:r>
          </w:hyperlink>
        </w:p>
        <w:p w14:paraId="7D2CC9EE" w14:textId="121BB394" w:rsidR="00B03531" w:rsidRPr="00B03531" w:rsidRDefault="00D66321" w:rsidP="00B03531">
          <w:pPr>
            <w:pStyle w:val="21"/>
            <w:tabs>
              <w:tab w:val="right" w:leader="dot" w:pos="8777"/>
            </w:tabs>
            <w:spacing w:after="0" w:line="400" w:lineRule="exact"/>
            <w:ind w:left="440"/>
            <w:rPr>
              <w:rFonts w:cs="Times New Roman"/>
              <w:noProof/>
              <w:kern w:val="2"/>
              <w:sz w:val="21"/>
            </w:rPr>
          </w:pPr>
          <w:hyperlink w:anchor="_Toc4687797" w:history="1">
            <w:r w:rsidR="00B03531" w:rsidRPr="00B03531">
              <w:rPr>
                <w:rStyle w:val="aff2"/>
                <w:rFonts w:cs="Times New Roman"/>
                <w:noProof/>
              </w:rPr>
              <w:t xml:space="preserve">1.2  </w:t>
            </w:r>
            <w:r w:rsidR="00B03531" w:rsidRPr="00B03531">
              <w:rPr>
                <w:rStyle w:val="aff2"/>
                <w:rFonts w:cs="Times New Roman"/>
                <w:noProof/>
              </w:rPr>
              <w:t>研究目标与研究内容</w:t>
            </w:r>
            <w:r w:rsidR="00B03531" w:rsidRPr="00B03531">
              <w:rPr>
                <w:rFonts w:cs="Times New Roman"/>
                <w:noProof/>
                <w:webHidden/>
              </w:rPr>
              <w:tab/>
            </w:r>
            <w:r w:rsidR="00B03531" w:rsidRPr="00B03531">
              <w:rPr>
                <w:rFonts w:cs="Times New Roman"/>
                <w:noProof/>
                <w:webHidden/>
              </w:rPr>
              <w:fldChar w:fldCharType="begin"/>
            </w:r>
            <w:r w:rsidR="00B03531" w:rsidRPr="00B03531">
              <w:rPr>
                <w:rFonts w:cs="Times New Roman"/>
                <w:noProof/>
                <w:webHidden/>
              </w:rPr>
              <w:instrText xml:space="preserve"> PAGEREF _Toc4687797 \h </w:instrText>
            </w:r>
            <w:r w:rsidR="00B03531" w:rsidRPr="00B03531">
              <w:rPr>
                <w:rFonts w:cs="Times New Roman"/>
                <w:noProof/>
                <w:webHidden/>
              </w:rPr>
            </w:r>
            <w:r w:rsidR="00B03531" w:rsidRPr="00B03531">
              <w:rPr>
                <w:rFonts w:cs="Times New Roman"/>
                <w:noProof/>
                <w:webHidden/>
              </w:rPr>
              <w:fldChar w:fldCharType="separate"/>
            </w:r>
            <w:r w:rsidR="00237679">
              <w:rPr>
                <w:rFonts w:cs="Times New Roman"/>
                <w:noProof/>
                <w:webHidden/>
              </w:rPr>
              <w:t>3</w:t>
            </w:r>
            <w:r w:rsidR="00B03531" w:rsidRPr="00B03531">
              <w:rPr>
                <w:rFonts w:cs="Times New Roman"/>
                <w:noProof/>
                <w:webHidden/>
              </w:rPr>
              <w:fldChar w:fldCharType="end"/>
            </w:r>
          </w:hyperlink>
        </w:p>
        <w:p w14:paraId="3A4BA7F2" w14:textId="5F168147" w:rsidR="00B03531" w:rsidRPr="00B03531" w:rsidRDefault="00D66321" w:rsidP="00B03531">
          <w:pPr>
            <w:pStyle w:val="21"/>
            <w:tabs>
              <w:tab w:val="right" w:leader="dot" w:pos="8777"/>
            </w:tabs>
            <w:spacing w:after="0" w:line="400" w:lineRule="exact"/>
            <w:ind w:left="440"/>
            <w:rPr>
              <w:rFonts w:cs="Times New Roman"/>
              <w:noProof/>
              <w:kern w:val="2"/>
              <w:sz w:val="21"/>
            </w:rPr>
          </w:pPr>
          <w:hyperlink w:anchor="_Toc4687798" w:history="1">
            <w:r w:rsidR="00B03531" w:rsidRPr="00B03531">
              <w:rPr>
                <w:rStyle w:val="aff2"/>
                <w:rFonts w:cs="Times New Roman"/>
                <w:noProof/>
              </w:rPr>
              <w:t xml:space="preserve">1.3  </w:t>
            </w:r>
            <w:r w:rsidR="00B03531" w:rsidRPr="00B03531">
              <w:rPr>
                <w:rStyle w:val="aff2"/>
                <w:rFonts w:cs="Times New Roman"/>
                <w:noProof/>
              </w:rPr>
              <w:t>数据来源与研究方法</w:t>
            </w:r>
            <w:r w:rsidR="00B03531" w:rsidRPr="00B03531">
              <w:rPr>
                <w:rFonts w:cs="Times New Roman"/>
                <w:noProof/>
                <w:webHidden/>
              </w:rPr>
              <w:tab/>
            </w:r>
            <w:r w:rsidR="00B03531" w:rsidRPr="00B03531">
              <w:rPr>
                <w:rFonts w:cs="Times New Roman"/>
                <w:noProof/>
                <w:webHidden/>
              </w:rPr>
              <w:fldChar w:fldCharType="begin"/>
            </w:r>
            <w:r w:rsidR="00B03531" w:rsidRPr="00B03531">
              <w:rPr>
                <w:rFonts w:cs="Times New Roman"/>
                <w:noProof/>
                <w:webHidden/>
              </w:rPr>
              <w:instrText xml:space="preserve"> PAGEREF _Toc4687798 \h </w:instrText>
            </w:r>
            <w:r w:rsidR="00B03531" w:rsidRPr="00B03531">
              <w:rPr>
                <w:rFonts w:cs="Times New Roman"/>
                <w:noProof/>
                <w:webHidden/>
              </w:rPr>
            </w:r>
            <w:r w:rsidR="00B03531" w:rsidRPr="00B03531">
              <w:rPr>
                <w:rFonts w:cs="Times New Roman"/>
                <w:noProof/>
                <w:webHidden/>
              </w:rPr>
              <w:fldChar w:fldCharType="separate"/>
            </w:r>
            <w:r w:rsidR="00237679">
              <w:rPr>
                <w:rFonts w:cs="Times New Roman"/>
                <w:noProof/>
                <w:webHidden/>
              </w:rPr>
              <w:t>4</w:t>
            </w:r>
            <w:r w:rsidR="00B03531" w:rsidRPr="00B03531">
              <w:rPr>
                <w:rFonts w:cs="Times New Roman"/>
                <w:noProof/>
                <w:webHidden/>
              </w:rPr>
              <w:fldChar w:fldCharType="end"/>
            </w:r>
          </w:hyperlink>
        </w:p>
        <w:p w14:paraId="0376CBC1" w14:textId="740CCB8E" w:rsidR="00B03531" w:rsidRPr="00B03531" w:rsidRDefault="00D66321" w:rsidP="00B03531">
          <w:pPr>
            <w:pStyle w:val="21"/>
            <w:tabs>
              <w:tab w:val="right" w:leader="dot" w:pos="8777"/>
            </w:tabs>
            <w:spacing w:after="0" w:line="400" w:lineRule="exact"/>
            <w:ind w:left="440"/>
            <w:rPr>
              <w:rFonts w:cs="Times New Roman"/>
              <w:noProof/>
              <w:kern w:val="2"/>
              <w:sz w:val="21"/>
            </w:rPr>
          </w:pPr>
          <w:hyperlink w:anchor="_Toc4687799" w:history="1">
            <w:r w:rsidR="00B03531" w:rsidRPr="00B03531">
              <w:rPr>
                <w:rStyle w:val="aff2"/>
                <w:rFonts w:cs="Times New Roman"/>
                <w:noProof/>
              </w:rPr>
              <w:t xml:space="preserve">1.4  </w:t>
            </w:r>
            <w:r w:rsidR="00B03531" w:rsidRPr="00B03531">
              <w:rPr>
                <w:rStyle w:val="aff2"/>
                <w:rFonts w:cs="Times New Roman"/>
                <w:noProof/>
              </w:rPr>
              <w:t>技术路线图</w:t>
            </w:r>
            <w:r w:rsidR="00B03531" w:rsidRPr="00B03531">
              <w:rPr>
                <w:rFonts w:cs="Times New Roman"/>
                <w:noProof/>
                <w:webHidden/>
              </w:rPr>
              <w:tab/>
            </w:r>
            <w:r w:rsidR="00B03531" w:rsidRPr="00B03531">
              <w:rPr>
                <w:rFonts w:cs="Times New Roman"/>
                <w:noProof/>
                <w:webHidden/>
              </w:rPr>
              <w:fldChar w:fldCharType="begin"/>
            </w:r>
            <w:r w:rsidR="00B03531" w:rsidRPr="00B03531">
              <w:rPr>
                <w:rFonts w:cs="Times New Roman"/>
                <w:noProof/>
                <w:webHidden/>
              </w:rPr>
              <w:instrText xml:space="preserve"> PAGEREF _Toc4687799 \h </w:instrText>
            </w:r>
            <w:r w:rsidR="00B03531" w:rsidRPr="00B03531">
              <w:rPr>
                <w:rFonts w:cs="Times New Roman"/>
                <w:noProof/>
                <w:webHidden/>
              </w:rPr>
            </w:r>
            <w:r w:rsidR="00B03531" w:rsidRPr="00B03531">
              <w:rPr>
                <w:rFonts w:cs="Times New Roman"/>
                <w:noProof/>
                <w:webHidden/>
              </w:rPr>
              <w:fldChar w:fldCharType="separate"/>
            </w:r>
            <w:r w:rsidR="00237679">
              <w:rPr>
                <w:rFonts w:cs="Times New Roman"/>
                <w:noProof/>
                <w:webHidden/>
              </w:rPr>
              <w:t>5</w:t>
            </w:r>
            <w:r w:rsidR="00B03531" w:rsidRPr="00B03531">
              <w:rPr>
                <w:rFonts w:cs="Times New Roman"/>
                <w:noProof/>
                <w:webHidden/>
              </w:rPr>
              <w:fldChar w:fldCharType="end"/>
            </w:r>
          </w:hyperlink>
        </w:p>
        <w:p w14:paraId="7F73609C" w14:textId="1138CEF6" w:rsidR="00B03531" w:rsidRPr="00B03531" w:rsidRDefault="00D66321" w:rsidP="00B03531">
          <w:pPr>
            <w:pStyle w:val="21"/>
            <w:tabs>
              <w:tab w:val="right" w:leader="dot" w:pos="8777"/>
            </w:tabs>
            <w:spacing w:after="0" w:line="400" w:lineRule="exact"/>
            <w:ind w:left="440"/>
            <w:rPr>
              <w:rFonts w:cs="Times New Roman"/>
              <w:noProof/>
              <w:kern w:val="2"/>
              <w:sz w:val="21"/>
            </w:rPr>
          </w:pPr>
          <w:hyperlink w:anchor="_Toc4687800" w:history="1">
            <w:r w:rsidR="00B03531" w:rsidRPr="00B03531">
              <w:rPr>
                <w:rStyle w:val="aff2"/>
                <w:rFonts w:cs="Times New Roman"/>
                <w:noProof/>
              </w:rPr>
              <w:t xml:space="preserve">1.5  </w:t>
            </w:r>
            <w:r w:rsidR="00B03531" w:rsidRPr="00B03531">
              <w:rPr>
                <w:rStyle w:val="aff2"/>
                <w:rFonts w:cs="Times New Roman"/>
                <w:noProof/>
              </w:rPr>
              <w:t>可能的创新</w:t>
            </w:r>
            <w:r w:rsidR="00B03531" w:rsidRPr="00B03531">
              <w:rPr>
                <w:rFonts w:cs="Times New Roman"/>
                <w:noProof/>
                <w:webHidden/>
              </w:rPr>
              <w:tab/>
            </w:r>
            <w:r w:rsidR="00B03531" w:rsidRPr="00B03531">
              <w:rPr>
                <w:rFonts w:cs="Times New Roman"/>
                <w:noProof/>
                <w:webHidden/>
              </w:rPr>
              <w:fldChar w:fldCharType="begin"/>
            </w:r>
            <w:r w:rsidR="00B03531" w:rsidRPr="00B03531">
              <w:rPr>
                <w:rFonts w:cs="Times New Roman"/>
                <w:noProof/>
                <w:webHidden/>
              </w:rPr>
              <w:instrText xml:space="preserve"> PAGEREF _Toc4687800 \h </w:instrText>
            </w:r>
            <w:r w:rsidR="00B03531" w:rsidRPr="00B03531">
              <w:rPr>
                <w:rFonts w:cs="Times New Roman"/>
                <w:noProof/>
                <w:webHidden/>
              </w:rPr>
            </w:r>
            <w:r w:rsidR="00B03531" w:rsidRPr="00B03531">
              <w:rPr>
                <w:rFonts w:cs="Times New Roman"/>
                <w:noProof/>
                <w:webHidden/>
              </w:rPr>
              <w:fldChar w:fldCharType="separate"/>
            </w:r>
            <w:r w:rsidR="00237679">
              <w:rPr>
                <w:rFonts w:cs="Times New Roman"/>
                <w:noProof/>
                <w:webHidden/>
              </w:rPr>
              <w:t>5</w:t>
            </w:r>
            <w:r w:rsidR="00B03531" w:rsidRPr="00B03531">
              <w:rPr>
                <w:rFonts w:cs="Times New Roman"/>
                <w:noProof/>
                <w:webHidden/>
              </w:rPr>
              <w:fldChar w:fldCharType="end"/>
            </w:r>
          </w:hyperlink>
        </w:p>
        <w:p w14:paraId="084E350A" w14:textId="0129C808" w:rsidR="00B03531" w:rsidRPr="00B03531" w:rsidRDefault="00D66321" w:rsidP="00B03531">
          <w:pPr>
            <w:pStyle w:val="11"/>
            <w:spacing w:line="400" w:lineRule="exact"/>
            <w:rPr>
              <w:rFonts w:eastAsiaTheme="minorEastAsia"/>
              <w:kern w:val="2"/>
              <w:sz w:val="21"/>
              <w:szCs w:val="22"/>
            </w:rPr>
          </w:pPr>
          <w:hyperlink w:anchor="_Toc4687801" w:history="1">
            <w:r w:rsidR="00B03531" w:rsidRPr="00B03531">
              <w:rPr>
                <w:rStyle w:val="aff2"/>
                <w:rFonts w:eastAsiaTheme="minorEastAsia"/>
              </w:rPr>
              <w:t>第二章</w:t>
            </w:r>
            <w:r w:rsidR="00B03531" w:rsidRPr="00B03531">
              <w:rPr>
                <w:rStyle w:val="aff2"/>
                <w:rFonts w:eastAsiaTheme="minorEastAsia"/>
              </w:rPr>
              <w:t xml:space="preserve">  </w:t>
            </w:r>
            <w:r w:rsidR="00B03531" w:rsidRPr="00B03531">
              <w:rPr>
                <w:rStyle w:val="aff2"/>
                <w:rFonts w:eastAsiaTheme="minorEastAsia"/>
              </w:rPr>
              <w:t>文献综述与理论基础</w:t>
            </w:r>
            <w:r w:rsidR="00B03531" w:rsidRPr="00B03531">
              <w:rPr>
                <w:rFonts w:eastAsiaTheme="minorEastAsia"/>
                <w:webHidden/>
              </w:rPr>
              <w:tab/>
            </w:r>
            <w:r w:rsidR="00B03531" w:rsidRPr="00B03531">
              <w:rPr>
                <w:rFonts w:eastAsiaTheme="minorEastAsia"/>
                <w:webHidden/>
              </w:rPr>
              <w:fldChar w:fldCharType="begin"/>
            </w:r>
            <w:r w:rsidR="00B03531" w:rsidRPr="00B03531">
              <w:rPr>
                <w:rFonts w:eastAsiaTheme="minorEastAsia"/>
                <w:webHidden/>
              </w:rPr>
              <w:instrText xml:space="preserve"> PAGEREF _Toc4687801 \h </w:instrText>
            </w:r>
            <w:r w:rsidR="00B03531" w:rsidRPr="00B03531">
              <w:rPr>
                <w:rFonts w:eastAsiaTheme="minorEastAsia"/>
                <w:webHidden/>
              </w:rPr>
            </w:r>
            <w:r w:rsidR="00B03531" w:rsidRPr="00B03531">
              <w:rPr>
                <w:rFonts w:eastAsiaTheme="minorEastAsia"/>
                <w:webHidden/>
              </w:rPr>
              <w:fldChar w:fldCharType="separate"/>
            </w:r>
            <w:r w:rsidR="00237679">
              <w:rPr>
                <w:rFonts w:eastAsiaTheme="minorEastAsia"/>
                <w:webHidden/>
              </w:rPr>
              <w:t>6</w:t>
            </w:r>
            <w:r w:rsidR="00B03531" w:rsidRPr="00B03531">
              <w:rPr>
                <w:rFonts w:eastAsiaTheme="minorEastAsia"/>
                <w:webHidden/>
              </w:rPr>
              <w:fldChar w:fldCharType="end"/>
            </w:r>
          </w:hyperlink>
        </w:p>
        <w:p w14:paraId="3B55778E" w14:textId="7791907D" w:rsidR="00B03531" w:rsidRPr="00B03531" w:rsidRDefault="00D66321" w:rsidP="00B03531">
          <w:pPr>
            <w:pStyle w:val="21"/>
            <w:tabs>
              <w:tab w:val="right" w:leader="dot" w:pos="8777"/>
            </w:tabs>
            <w:spacing w:after="0" w:line="400" w:lineRule="exact"/>
            <w:ind w:left="440"/>
            <w:rPr>
              <w:rFonts w:cs="Times New Roman"/>
              <w:noProof/>
              <w:kern w:val="2"/>
              <w:sz w:val="21"/>
            </w:rPr>
          </w:pPr>
          <w:hyperlink w:anchor="_Toc4687802" w:history="1">
            <w:r w:rsidR="00B03531" w:rsidRPr="00B03531">
              <w:rPr>
                <w:rStyle w:val="aff2"/>
                <w:rFonts w:cs="Times New Roman"/>
                <w:noProof/>
              </w:rPr>
              <w:t xml:space="preserve">2.1  </w:t>
            </w:r>
            <w:r w:rsidR="00B03531" w:rsidRPr="00B03531">
              <w:rPr>
                <w:rStyle w:val="aff2"/>
                <w:rFonts w:cs="Times New Roman"/>
                <w:noProof/>
              </w:rPr>
              <w:t>概念界定</w:t>
            </w:r>
            <w:r w:rsidR="00B03531" w:rsidRPr="00B03531">
              <w:rPr>
                <w:rFonts w:cs="Times New Roman"/>
                <w:noProof/>
                <w:webHidden/>
              </w:rPr>
              <w:tab/>
            </w:r>
            <w:r w:rsidR="00B03531" w:rsidRPr="00B03531">
              <w:rPr>
                <w:rFonts w:cs="Times New Roman"/>
                <w:noProof/>
                <w:webHidden/>
              </w:rPr>
              <w:fldChar w:fldCharType="begin"/>
            </w:r>
            <w:r w:rsidR="00B03531" w:rsidRPr="00B03531">
              <w:rPr>
                <w:rFonts w:cs="Times New Roman"/>
                <w:noProof/>
                <w:webHidden/>
              </w:rPr>
              <w:instrText xml:space="preserve"> PAGEREF _Toc4687802 \h </w:instrText>
            </w:r>
            <w:r w:rsidR="00B03531" w:rsidRPr="00B03531">
              <w:rPr>
                <w:rFonts w:cs="Times New Roman"/>
                <w:noProof/>
                <w:webHidden/>
              </w:rPr>
            </w:r>
            <w:r w:rsidR="00B03531" w:rsidRPr="00B03531">
              <w:rPr>
                <w:rFonts w:cs="Times New Roman"/>
                <w:noProof/>
                <w:webHidden/>
              </w:rPr>
              <w:fldChar w:fldCharType="separate"/>
            </w:r>
            <w:r w:rsidR="00237679">
              <w:rPr>
                <w:rFonts w:cs="Times New Roman"/>
                <w:noProof/>
                <w:webHidden/>
              </w:rPr>
              <w:t>6</w:t>
            </w:r>
            <w:r w:rsidR="00B03531" w:rsidRPr="00B03531">
              <w:rPr>
                <w:rFonts w:cs="Times New Roman"/>
                <w:noProof/>
                <w:webHidden/>
              </w:rPr>
              <w:fldChar w:fldCharType="end"/>
            </w:r>
          </w:hyperlink>
        </w:p>
        <w:p w14:paraId="58D861E5" w14:textId="75604843" w:rsidR="00B03531" w:rsidRPr="00B03531" w:rsidRDefault="00D66321" w:rsidP="00B03531">
          <w:pPr>
            <w:pStyle w:val="21"/>
            <w:tabs>
              <w:tab w:val="right" w:leader="dot" w:pos="8777"/>
            </w:tabs>
            <w:spacing w:after="0" w:line="400" w:lineRule="exact"/>
            <w:ind w:left="440"/>
            <w:rPr>
              <w:rFonts w:cs="Times New Roman"/>
              <w:noProof/>
              <w:kern w:val="2"/>
              <w:sz w:val="21"/>
            </w:rPr>
          </w:pPr>
          <w:hyperlink w:anchor="_Toc4687803" w:history="1">
            <w:r w:rsidR="00B03531" w:rsidRPr="00B03531">
              <w:rPr>
                <w:rStyle w:val="aff2"/>
                <w:rFonts w:cs="Times New Roman"/>
                <w:noProof/>
              </w:rPr>
              <w:t xml:space="preserve">2.2  </w:t>
            </w:r>
            <w:r w:rsidR="00B03531" w:rsidRPr="00B03531">
              <w:rPr>
                <w:rStyle w:val="aff2"/>
                <w:rFonts w:cs="Times New Roman"/>
                <w:noProof/>
              </w:rPr>
              <w:t>土地生产率的研究现状</w:t>
            </w:r>
            <w:r w:rsidR="00B03531" w:rsidRPr="00B03531">
              <w:rPr>
                <w:rFonts w:cs="Times New Roman"/>
                <w:noProof/>
                <w:webHidden/>
              </w:rPr>
              <w:tab/>
            </w:r>
            <w:r w:rsidR="00B03531" w:rsidRPr="00B03531">
              <w:rPr>
                <w:rFonts w:cs="Times New Roman"/>
                <w:noProof/>
                <w:webHidden/>
              </w:rPr>
              <w:fldChar w:fldCharType="begin"/>
            </w:r>
            <w:r w:rsidR="00B03531" w:rsidRPr="00B03531">
              <w:rPr>
                <w:rFonts w:cs="Times New Roman"/>
                <w:noProof/>
                <w:webHidden/>
              </w:rPr>
              <w:instrText xml:space="preserve"> PAGEREF _Toc4687803 \h </w:instrText>
            </w:r>
            <w:r w:rsidR="00B03531" w:rsidRPr="00B03531">
              <w:rPr>
                <w:rFonts w:cs="Times New Roman"/>
                <w:noProof/>
                <w:webHidden/>
              </w:rPr>
            </w:r>
            <w:r w:rsidR="00B03531" w:rsidRPr="00B03531">
              <w:rPr>
                <w:rFonts w:cs="Times New Roman"/>
                <w:noProof/>
                <w:webHidden/>
              </w:rPr>
              <w:fldChar w:fldCharType="separate"/>
            </w:r>
            <w:r w:rsidR="00237679">
              <w:rPr>
                <w:rFonts w:cs="Times New Roman"/>
                <w:noProof/>
                <w:webHidden/>
              </w:rPr>
              <w:t>8</w:t>
            </w:r>
            <w:r w:rsidR="00B03531" w:rsidRPr="00B03531">
              <w:rPr>
                <w:rFonts w:cs="Times New Roman"/>
                <w:noProof/>
                <w:webHidden/>
              </w:rPr>
              <w:fldChar w:fldCharType="end"/>
            </w:r>
          </w:hyperlink>
        </w:p>
        <w:p w14:paraId="003069D5" w14:textId="4F98200A" w:rsidR="00B03531" w:rsidRPr="00B03531" w:rsidRDefault="00D66321" w:rsidP="00B03531">
          <w:pPr>
            <w:pStyle w:val="21"/>
            <w:tabs>
              <w:tab w:val="right" w:leader="dot" w:pos="8777"/>
            </w:tabs>
            <w:spacing w:after="0" w:line="400" w:lineRule="exact"/>
            <w:ind w:left="440"/>
            <w:rPr>
              <w:rFonts w:cs="Times New Roman"/>
              <w:noProof/>
              <w:kern w:val="2"/>
              <w:sz w:val="21"/>
            </w:rPr>
          </w:pPr>
          <w:hyperlink w:anchor="_Toc4687804" w:history="1">
            <w:r w:rsidR="00B03531" w:rsidRPr="00B03531">
              <w:rPr>
                <w:rStyle w:val="aff2"/>
                <w:rFonts w:cs="Times New Roman"/>
                <w:noProof/>
              </w:rPr>
              <w:t xml:space="preserve">2.3  </w:t>
            </w:r>
            <w:r w:rsidR="00B03531" w:rsidRPr="00B03531">
              <w:rPr>
                <w:rStyle w:val="aff2"/>
                <w:rFonts w:cs="Times New Roman"/>
                <w:noProof/>
              </w:rPr>
              <w:t>对已有文献的评述</w:t>
            </w:r>
            <w:r w:rsidR="00B03531" w:rsidRPr="00B03531">
              <w:rPr>
                <w:rFonts w:cs="Times New Roman"/>
                <w:noProof/>
                <w:webHidden/>
              </w:rPr>
              <w:tab/>
            </w:r>
            <w:r w:rsidR="00B03531" w:rsidRPr="00B03531">
              <w:rPr>
                <w:rFonts w:cs="Times New Roman"/>
                <w:noProof/>
                <w:webHidden/>
              </w:rPr>
              <w:fldChar w:fldCharType="begin"/>
            </w:r>
            <w:r w:rsidR="00B03531" w:rsidRPr="00B03531">
              <w:rPr>
                <w:rFonts w:cs="Times New Roman"/>
                <w:noProof/>
                <w:webHidden/>
              </w:rPr>
              <w:instrText xml:space="preserve"> PAGEREF _Toc4687804 \h </w:instrText>
            </w:r>
            <w:r w:rsidR="00B03531" w:rsidRPr="00B03531">
              <w:rPr>
                <w:rFonts w:cs="Times New Roman"/>
                <w:noProof/>
                <w:webHidden/>
              </w:rPr>
            </w:r>
            <w:r w:rsidR="00B03531" w:rsidRPr="00B03531">
              <w:rPr>
                <w:rFonts w:cs="Times New Roman"/>
                <w:noProof/>
                <w:webHidden/>
              </w:rPr>
              <w:fldChar w:fldCharType="separate"/>
            </w:r>
            <w:r w:rsidR="00237679">
              <w:rPr>
                <w:rFonts w:cs="Times New Roman"/>
                <w:noProof/>
                <w:webHidden/>
              </w:rPr>
              <w:t>13</w:t>
            </w:r>
            <w:r w:rsidR="00B03531" w:rsidRPr="00B03531">
              <w:rPr>
                <w:rFonts w:cs="Times New Roman"/>
                <w:noProof/>
                <w:webHidden/>
              </w:rPr>
              <w:fldChar w:fldCharType="end"/>
            </w:r>
          </w:hyperlink>
        </w:p>
        <w:p w14:paraId="5C58C979" w14:textId="3E8E0947" w:rsidR="00B03531" w:rsidRPr="00B03531" w:rsidRDefault="00D66321" w:rsidP="00B03531">
          <w:pPr>
            <w:pStyle w:val="21"/>
            <w:tabs>
              <w:tab w:val="right" w:leader="dot" w:pos="8777"/>
            </w:tabs>
            <w:spacing w:after="0" w:line="400" w:lineRule="exact"/>
            <w:ind w:left="440"/>
            <w:rPr>
              <w:rFonts w:cs="Times New Roman"/>
              <w:noProof/>
              <w:kern w:val="2"/>
              <w:sz w:val="21"/>
            </w:rPr>
          </w:pPr>
          <w:hyperlink w:anchor="_Toc4687805" w:history="1">
            <w:r w:rsidR="00B03531" w:rsidRPr="00B03531">
              <w:rPr>
                <w:rStyle w:val="aff2"/>
                <w:rFonts w:cs="Times New Roman"/>
                <w:noProof/>
              </w:rPr>
              <w:t xml:space="preserve">2.4  </w:t>
            </w:r>
            <w:r w:rsidR="00B03531" w:rsidRPr="00B03531">
              <w:rPr>
                <w:rStyle w:val="aff2"/>
                <w:rFonts w:cs="Times New Roman"/>
                <w:noProof/>
              </w:rPr>
              <w:t>相关理论</w:t>
            </w:r>
            <w:r w:rsidR="00B03531" w:rsidRPr="00B03531">
              <w:rPr>
                <w:rFonts w:cs="Times New Roman"/>
                <w:noProof/>
                <w:webHidden/>
              </w:rPr>
              <w:tab/>
            </w:r>
            <w:r w:rsidR="00B03531" w:rsidRPr="00B03531">
              <w:rPr>
                <w:rFonts w:cs="Times New Roman"/>
                <w:noProof/>
                <w:webHidden/>
              </w:rPr>
              <w:fldChar w:fldCharType="begin"/>
            </w:r>
            <w:r w:rsidR="00B03531" w:rsidRPr="00B03531">
              <w:rPr>
                <w:rFonts w:cs="Times New Roman"/>
                <w:noProof/>
                <w:webHidden/>
              </w:rPr>
              <w:instrText xml:space="preserve"> PAGEREF _Toc4687805 \h </w:instrText>
            </w:r>
            <w:r w:rsidR="00B03531" w:rsidRPr="00B03531">
              <w:rPr>
                <w:rFonts w:cs="Times New Roman"/>
                <w:noProof/>
                <w:webHidden/>
              </w:rPr>
            </w:r>
            <w:r w:rsidR="00B03531" w:rsidRPr="00B03531">
              <w:rPr>
                <w:rFonts w:cs="Times New Roman"/>
                <w:noProof/>
                <w:webHidden/>
              </w:rPr>
              <w:fldChar w:fldCharType="separate"/>
            </w:r>
            <w:r w:rsidR="00237679">
              <w:rPr>
                <w:rFonts w:cs="Times New Roman"/>
                <w:noProof/>
                <w:webHidden/>
              </w:rPr>
              <w:t>14</w:t>
            </w:r>
            <w:r w:rsidR="00B03531" w:rsidRPr="00B03531">
              <w:rPr>
                <w:rFonts w:cs="Times New Roman"/>
                <w:noProof/>
                <w:webHidden/>
              </w:rPr>
              <w:fldChar w:fldCharType="end"/>
            </w:r>
          </w:hyperlink>
        </w:p>
        <w:p w14:paraId="55361088" w14:textId="1DAB11F4" w:rsidR="00B03531" w:rsidRPr="00B03531" w:rsidRDefault="00D66321" w:rsidP="00B03531">
          <w:pPr>
            <w:pStyle w:val="11"/>
            <w:spacing w:line="400" w:lineRule="exact"/>
            <w:rPr>
              <w:rFonts w:eastAsiaTheme="minorEastAsia"/>
              <w:kern w:val="2"/>
              <w:sz w:val="21"/>
              <w:szCs w:val="22"/>
            </w:rPr>
          </w:pPr>
          <w:hyperlink w:anchor="_Toc4687806" w:history="1">
            <w:r w:rsidR="00B03531" w:rsidRPr="00B03531">
              <w:rPr>
                <w:rStyle w:val="aff2"/>
                <w:rFonts w:eastAsiaTheme="minorEastAsia"/>
              </w:rPr>
              <w:t>第三章</w:t>
            </w:r>
            <w:r w:rsidR="00B03531" w:rsidRPr="00B03531">
              <w:rPr>
                <w:rStyle w:val="aff2"/>
                <w:rFonts w:eastAsiaTheme="minorEastAsia"/>
              </w:rPr>
              <w:t xml:space="preserve">  </w:t>
            </w:r>
            <w:r w:rsidR="00B03531" w:rsidRPr="00B03531">
              <w:rPr>
                <w:rStyle w:val="aff2"/>
                <w:rFonts w:eastAsiaTheme="minorEastAsia"/>
              </w:rPr>
              <w:t>研究方案与数据描述</w:t>
            </w:r>
            <w:r w:rsidR="00B03531" w:rsidRPr="00B03531">
              <w:rPr>
                <w:rFonts w:eastAsiaTheme="minorEastAsia"/>
                <w:webHidden/>
              </w:rPr>
              <w:tab/>
            </w:r>
            <w:r w:rsidR="00B03531" w:rsidRPr="00B03531">
              <w:rPr>
                <w:rFonts w:eastAsiaTheme="minorEastAsia"/>
                <w:webHidden/>
              </w:rPr>
              <w:fldChar w:fldCharType="begin"/>
            </w:r>
            <w:r w:rsidR="00B03531" w:rsidRPr="00B03531">
              <w:rPr>
                <w:rFonts w:eastAsiaTheme="minorEastAsia"/>
                <w:webHidden/>
              </w:rPr>
              <w:instrText xml:space="preserve"> PAGEREF _Toc4687806 \h </w:instrText>
            </w:r>
            <w:r w:rsidR="00B03531" w:rsidRPr="00B03531">
              <w:rPr>
                <w:rFonts w:eastAsiaTheme="minorEastAsia"/>
                <w:webHidden/>
              </w:rPr>
            </w:r>
            <w:r w:rsidR="00B03531" w:rsidRPr="00B03531">
              <w:rPr>
                <w:rFonts w:eastAsiaTheme="minorEastAsia"/>
                <w:webHidden/>
              </w:rPr>
              <w:fldChar w:fldCharType="separate"/>
            </w:r>
            <w:r w:rsidR="00237679">
              <w:rPr>
                <w:rFonts w:eastAsiaTheme="minorEastAsia"/>
                <w:webHidden/>
              </w:rPr>
              <w:t>16</w:t>
            </w:r>
            <w:r w:rsidR="00B03531" w:rsidRPr="00B03531">
              <w:rPr>
                <w:rFonts w:eastAsiaTheme="minorEastAsia"/>
                <w:webHidden/>
              </w:rPr>
              <w:fldChar w:fldCharType="end"/>
            </w:r>
          </w:hyperlink>
        </w:p>
        <w:p w14:paraId="16251703" w14:textId="1273777F" w:rsidR="00B03531" w:rsidRPr="00B03531" w:rsidRDefault="00D66321" w:rsidP="00B03531">
          <w:pPr>
            <w:pStyle w:val="21"/>
            <w:tabs>
              <w:tab w:val="right" w:leader="dot" w:pos="8777"/>
            </w:tabs>
            <w:spacing w:after="0" w:line="400" w:lineRule="exact"/>
            <w:ind w:left="440"/>
            <w:rPr>
              <w:rFonts w:cs="Times New Roman"/>
              <w:noProof/>
              <w:kern w:val="2"/>
              <w:sz w:val="21"/>
            </w:rPr>
          </w:pPr>
          <w:hyperlink w:anchor="_Toc4687807" w:history="1">
            <w:r w:rsidR="00B03531" w:rsidRPr="00B03531">
              <w:rPr>
                <w:rStyle w:val="aff2"/>
                <w:rFonts w:cs="Times New Roman"/>
                <w:noProof/>
              </w:rPr>
              <w:t xml:space="preserve">3.1  </w:t>
            </w:r>
            <w:r w:rsidR="00B03531" w:rsidRPr="00B03531">
              <w:rPr>
                <w:rStyle w:val="aff2"/>
                <w:rFonts w:cs="Times New Roman"/>
                <w:noProof/>
              </w:rPr>
              <w:t>一个新的研究视角</w:t>
            </w:r>
            <w:r w:rsidR="00B03531" w:rsidRPr="00B03531">
              <w:rPr>
                <w:rFonts w:cs="Times New Roman"/>
                <w:noProof/>
                <w:webHidden/>
              </w:rPr>
              <w:tab/>
            </w:r>
            <w:r w:rsidR="00B03531" w:rsidRPr="00B03531">
              <w:rPr>
                <w:rFonts w:cs="Times New Roman"/>
                <w:noProof/>
                <w:webHidden/>
              </w:rPr>
              <w:fldChar w:fldCharType="begin"/>
            </w:r>
            <w:r w:rsidR="00B03531" w:rsidRPr="00B03531">
              <w:rPr>
                <w:rFonts w:cs="Times New Roman"/>
                <w:noProof/>
                <w:webHidden/>
              </w:rPr>
              <w:instrText xml:space="preserve"> PAGEREF _Toc4687807 \h </w:instrText>
            </w:r>
            <w:r w:rsidR="00B03531" w:rsidRPr="00B03531">
              <w:rPr>
                <w:rFonts w:cs="Times New Roman"/>
                <w:noProof/>
                <w:webHidden/>
              </w:rPr>
            </w:r>
            <w:r w:rsidR="00B03531" w:rsidRPr="00B03531">
              <w:rPr>
                <w:rFonts w:cs="Times New Roman"/>
                <w:noProof/>
                <w:webHidden/>
              </w:rPr>
              <w:fldChar w:fldCharType="separate"/>
            </w:r>
            <w:r w:rsidR="00237679">
              <w:rPr>
                <w:rFonts w:cs="Times New Roman"/>
                <w:noProof/>
                <w:webHidden/>
              </w:rPr>
              <w:t>16</w:t>
            </w:r>
            <w:r w:rsidR="00B03531" w:rsidRPr="00B03531">
              <w:rPr>
                <w:rFonts w:cs="Times New Roman"/>
                <w:noProof/>
                <w:webHidden/>
              </w:rPr>
              <w:fldChar w:fldCharType="end"/>
            </w:r>
          </w:hyperlink>
        </w:p>
        <w:p w14:paraId="27F08D42" w14:textId="2F979AB8" w:rsidR="00B03531" w:rsidRPr="00B03531" w:rsidRDefault="00D66321" w:rsidP="00B03531">
          <w:pPr>
            <w:pStyle w:val="21"/>
            <w:tabs>
              <w:tab w:val="right" w:leader="dot" w:pos="8777"/>
            </w:tabs>
            <w:spacing w:after="0" w:line="400" w:lineRule="exact"/>
            <w:ind w:left="440"/>
            <w:rPr>
              <w:rFonts w:cs="Times New Roman"/>
              <w:noProof/>
              <w:kern w:val="2"/>
              <w:sz w:val="21"/>
            </w:rPr>
          </w:pPr>
          <w:hyperlink w:anchor="_Toc4687808" w:history="1">
            <w:r w:rsidR="00B03531" w:rsidRPr="00B03531">
              <w:rPr>
                <w:rStyle w:val="aff2"/>
                <w:rFonts w:cs="Times New Roman"/>
                <w:noProof/>
              </w:rPr>
              <w:t xml:space="preserve">3.2  </w:t>
            </w:r>
            <w:r w:rsidR="00B03531" w:rsidRPr="00B03531">
              <w:rPr>
                <w:rStyle w:val="aff2"/>
                <w:rFonts w:cs="Times New Roman"/>
                <w:noProof/>
              </w:rPr>
              <w:t>数据来源与处理方法</w:t>
            </w:r>
            <w:r w:rsidR="00B03531" w:rsidRPr="00B03531">
              <w:rPr>
                <w:rFonts w:cs="Times New Roman"/>
                <w:noProof/>
                <w:webHidden/>
              </w:rPr>
              <w:tab/>
            </w:r>
            <w:r w:rsidR="00B03531" w:rsidRPr="00B03531">
              <w:rPr>
                <w:rFonts w:cs="Times New Roman"/>
                <w:noProof/>
                <w:webHidden/>
              </w:rPr>
              <w:fldChar w:fldCharType="begin"/>
            </w:r>
            <w:r w:rsidR="00B03531" w:rsidRPr="00B03531">
              <w:rPr>
                <w:rFonts w:cs="Times New Roman"/>
                <w:noProof/>
                <w:webHidden/>
              </w:rPr>
              <w:instrText xml:space="preserve"> PAGEREF _Toc4687808 \h </w:instrText>
            </w:r>
            <w:r w:rsidR="00B03531" w:rsidRPr="00B03531">
              <w:rPr>
                <w:rFonts w:cs="Times New Roman"/>
                <w:noProof/>
                <w:webHidden/>
              </w:rPr>
            </w:r>
            <w:r w:rsidR="00B03531" w:rsidRPr="00B03531">
              <w:rPr>
                <w:rFonts w:cs="Times New Roman"/>
                <w:noProof/>
                <w:webHidden/>
              </w:rPr>
              <w:fldChar w:fldCharType="separate"/>
            </w:r>
            <w:r w:rsidR="00237679">
              <w:rPr>
                <w:rFonts w:cs="Times New Roman"/>
                <w:noProof/>
                <w:webHidden/>
              </w:rPr>
              <w:t>17</w:t>
            </w:r>
            <w:r w:rsidR="00B03531" w:rsidRPr="00B03531">
              <w:rPr>
                <w:rFonts w:cs="Times New Roman"/>
                <w:noProof/>
                <w:webHidden/>
              </w:rPr>
              <w:fldChar w:fldCharType="end"/>
            </w:r>
          </w:hyperlink>
        </w:p>
        <w:p w14:paraId="5267D52C" w14:textId="25AFDE41" w:rsidR="00B03531" w:rsidRPr="00B03531" w:rsidRDefault="00D66321" w:rsidP="00B03531">
          <w:pPr>
            <w:pStyle w:val="21"/>
            <w:tabs>
              <w:tab w:val="right" w:leader="dot" w:pos="8777"/>
            </w:tabs>
            <w:spacing w:after="0" w:line="400" w:lineRule="exact"/>
            <w:ind w:left="440"/>
            <w:rPr>
              <w:rFonts w:cs="Times New Roman"/>
              <w:noProof/>
              <w:kern w:val="2"/>
              <w:sz w:val="21"/>
            </w:rPr>
          </w:pPr>
          <w:hyperlink w:anchor="_Toc4687809" w:history="1">
            <w:r w:rsidR="00B03531" w:rsidRPr="00B03531">
              <w:rPr>
                <w:rStyle w:val="aff2"/>
                <w:rFonts w:cs="Times New Roman"/>
                <w:noProof/>
              </w:rPr>
              <w:t xml:space="preserve">3.3  </w:t>
            </w:r>
            <w:r w:rsidR="00B03531" w:rsidRPr="00B03531">
              <w:rPr>
                <w:rStyle w:val="aff2"/>
                <w:rFonts w:cs="Times New Roman"/>
                <w:noProof/>
              </w:rPr>
              <w:t>各规模农户的基本特征</w:t>
            </w:r>
            <w:r w:rsidR="00B03531" w:rsidRPr="00B03531">
              <w:rPr>
                <w:rFonts w:cs="Times New Roman"/>
                <w:noProof/>
                <w:webHidden/>
              </w:rPr>
              <w:tab/>
            </w:r>
            <w:r w:rsidR="00B03531" w:rsidRPr="00B03531">
              <w:rPr>
                <w:rFonts w:cs="Times New Roman"/>
                <w:noProof/>
                <w:webHidden/>
              </w:rPr>
              <w:fldChar w:fldCharType="begin"/>
            </w:r>
            <w:r w:rsidR="00B03531" w:rsidRPr="00B03531">
              <w:rPr>
                <w:rFonts w:cs="Times New Roman"/>
                <w:noProof/>
                <w:webHidden/>
              </w:rPr>
              <w:instrText xml:space="preserve"> PAGEREF _Toc4687809 \h </w:instrText>
            </w:r>
            <w:r w:rsidR="00B03531" w:rsidRPr="00B03531">
              <w:rPr>
                <w:rFonts w:cs="Times New Roman"/>
                <w:noProof/>
                <w:webHidden/>
              </w:rPr>
            </w:r>
            <w:r w:rsidR="00B03531" w:rsidRPr="00B03531">
              <w:rPr>
                <w:rFonts w:cs="Times New Roman"/>
                <w:noProof/>
                <w:webHidden/>
              </w:rPr>
              <w:fldChar w:fldCharType="separate"/>
            </w:r>
            <w:r w:rsidR="00237679">
              <w:rPr>
                <w:rFonts w:cs="Times New Roman"/>
                <w:noProof/>
                <w:webHidden/>
              </w:rPr>
              <w:t>18</w:t>
            </w:r>
            <w:r w:rsidR="00B03531" w:rsidRPr="00B03531">
              <w:rPr>
                <w:rFonts w:cs="Times New Roman"/>
                <w:noProof/>
                <w:webHidden/>
              </w:rPr>
              <w:fldChar w:fldCharType="end"/>
            </w:r>
          </w:hyperlink>
        </w:p>
        <w:p w14:paraId="7469DBA9" w14:textId="591AC674" w:rsidR="00B03531" w:rsidRPr="00B03531" w:rsidRDefault="00D66321" w:rsidP="00B03531">
          <w:pPr>
            <w:pStyle w:val="21"/>
            <w:tabs>
              <w:tab w:val="right" w:leader="dot" w:pos="8777"/>
            </w:tabs>
            <w:spacing w:after="0" w:line="400" w:lineRule="exact"/>
            <w:ind w:left="440"/>
            <w:rPr>
              <w:rFonts w:cs="Times New Roman"/>
              <w:noProof/>
              <w:kern w:val="2"/>
              <w:sz w:val="21"/>
            </w:rPr>
          </w:pPr>
          <w:hyperlink w:anchor="_Toc4687810" w:history="1">
            <w:r w:rsidR="00B03531" w:rsidRPr="00B03531">
              <w:rPr>
                <w:rStyle w:val="aff2"/>
                <w:rFonts w:cs="Times New Roman"/>
                <w:noProof/>
              </w:rPr>
              <w:t xml:space="preserve">3.4  </w:t>
            </w:r>
            <w:r w:rsidR="00B03531" w:rsidRPr="00B03531">
              <w:rPr>
                <w:rStyle w:val="aff2"/>
                <w:rFonts w:cs="Times New Roman"/>
                <w:noProof/>
              </w:rPr>
              <w:t>本章小结</w:t>
            </w:r>
            <w:r w:rsidR="00B03531" w:rsidRPr="00B03531">
              <w:rPr>
                <w:rFonts w:cs="Times New Roman"/>
                <w:noProof/>
                <w:webHidden/>
              </w:rPr>
              <w:tab/>
            </w:r>
            <w:r w:rsidR="00B03531" w:rsidRPr="00B03531">
              <w:rPr>
                <w:rFonts w:cs="Times New Roman"/>
                <w:noProof/>
                <w:webHidden/>
              </w:rPr>
              <w:fldChar w:fldCharType="begin"/>
            </w:r>
            <w:r w:rsidR="00B03531" w:rsidRPr="00B03531">
              <w:rPr>
                <w:rFonts w:cs="Times New Roman"/>
                <w:noProof/>
                <w:webHidden/>
              </w:rPr>
              <w:instrText xml:space="preserve"> PAGEREF _Toc4687810 \h </w:instrText>
            </w:r>
            <w:r w:rsidR="00B03531" w:rsidRPr="00B03531">
              <w:rPr>
                <w:rFonts w:cs="Times New Roman"/>
                <w:noProof/>
                <w:webHidden/>
              </w:rPr>
            </w:r>
            <w:r w:rsidR="00B03531" w:rsidRPr="00B03531">
              <w:rPr>
                <w:rFonts w:cs="Times New Roman"/>
                <w:noProof/>
                <w:webHidden/>
              </w:rPr>
              <w:fldChar w:fldCharType="separate"/>
            </w:r>
            <w:r w:rsidR="00237679">
              <w:rPr>
                <w:rFonts w:cs="Times New Roman"/>
                <w:noProof/>
                <w:webHidden/>
              </w:rPr>
              <w:t>27</w:t>
            </w:r>
            <w:r w:rsidR="00B03531" w:rsidRPr="00B03531">
              <w:rPr>
                <w:rFonts w:cs="Times New Roman"/>
                <w:noProof/>
                <w:webHidden/>
              </w:rPr>
              <w:fldChar w:fldCharType="end"/>
            </w:r>
          </w:hyperlink>
        </w:p>
        <w:p w14:paraId="1C1CEB11" w14:textId="69762D93" w:rsidR="00B03531" w:rsidRPr="00B03531" w:rsidRDefault="00D66321" w:rsidP="00B03531">
          <w:pPr>
            <w:pStyle w:val="11"/>
            <w:spacing w:line="400" w:lineRule="exact"/>
            <w:rPr>
              <w:rFonts w:eastAsiaTheme="minorEastAsia"/>
              <w:kern w:val="2"/>
              <w:sz w:val="21"/>
              <w:szCs w:val="22"/>
            </w:rPr>
          </w:pPr>
          <w:hyperlink w:anchor="_Toc4687811" w:history="1">
            <w:r w:rsidR="00B03531" w:rsidRPr="00B03531">
              <w:rPr>
                <w:rStyle w:val="aff2"/>
                <w:rFonts w:eastAsiaTheme="minorEastAsia"/>
              </w:rPr>
              <w:t>第四章</w:t>
            </w:r>
            <w:r w:rsidR="00B03531" w:rsidRPr="00B03531">
              <w:rPr>
                <w:rStyle w:val="aff2"/>
                <w:rFonts w:eastAsiaTheme="minorEastAsia"/>
              </w:rPr>
              <w:t xml:space="preserve">  </w:t>
            </w:r>
            <w:r w:rsidR="00B03531" w:rsidRPr="00B03531">
              <w:rPr>
                <w:rStyle w:val="aff2"/>
                <w:rFonts w:eastAsiaTheme="minorEastAsia"/>
              </w:rPr>
              <w:t>粮食单产与农地经营规模的实证分析</w:t>
            </w:r>
            <w:r w:rsidR="00B03531" w:rsidRPr="00B03531">
              <w:rPr>
                <w:rFonts w:eastAsiaTheme="minorEastAsia"/>
                <w:webHidden/>
              </w:rPr>
              <w:tab/>
            </w:r>
            <w:r w:rsidR="00B03531" w:rsidRPr="00B03531">
              <w:rPr>
                <w:rFonts w:eastAsiaTheme="minorEastAsia"/>
                <w:webHidden/>
              </w:rPr>
              <w:fldChar w:fldCharType="begin"/>
            </w:r>
            <w:r w:rsidR="00B03531" w:rsidRPr="00B03531">
              <w:rPr>
                <w:rFonts w:eastAsiaTheme="minorEastAsia"/>
                <w:webHidden/>
              </w:rPr>
              <w:instrText xml:space="preserve"> PAGEREF _Toc4687811 \h </w:instrText>
            </w:r>
            <w:r w:rsidR="00B03531" w:rsidRPr="00B03531">
              <w:rPr>
                <w:rFonts w:eastAsiaTheme="minorEastAsia"/>
                <w:webHidden/>
              </w:rPr>
            </w:r>
            <w:r w:rsidR="00B03531" w:rsidRPr="00B03531">
              <w:rPr>
                <w:rFonts w:eastAsiaTheme="minorEastAsia"/>
                <w:webHidden/>
              </w:rPr>
              <w:fldChar w:fldCharType="separate"/>
            </w:r>
            <w:r w:rsidR="00237679">
              <w:rPr>
                <w:rFonts w:eastAsiaTheme="minorEastAsia"/>
                <w:webHidden/>
              </w:rPr>
              <w:t>28</w:t>
            </w:r>
            <w:r w:rsidR="00B03531" w:rsidRPr="00B03531">
              <w:rPr>
                <w:rFonts w:eastAsiaTheme="minorEastAsia"/>
                <w:webHidden/>
              </w:rPr>
              <w:fldChar w:fldCharType="end"/>
            </w:r>
          </w:hyperlink>
        </w:p>
        <w:p w14:paraId="1C72AAA4" w14:textId="4549A143" w:rsidR="00B03531" w:rsidRPr="00B03531" w:rsidRDefault="00D66321" w:rsidP="00B03531">
          <w:pPr>
            <w:pStyle w:val="21"/>
            <w:tabs>
              <w:tab w:val="right" w:leader="dot" w:pos="8777"/>
            </w:tabs>
            <w:spacing w:after="0" w:line="400" w:lineRule="exact"/>
            <w:ind w:left="440"/>
            <w:rPr>
              <w:rFonts w:cs="Times New Roman"/>
              <w:noProof/>
              <w:kern w:val="2"/>
              <w:sz w:val="21"/>
            </w:rPr>
          </w:pPr>
          <w:hyperlink w:anchor="_Toc4687812" w:history="1">
            <w:r w:rsidR="00B03531" w:rsidRPr="00B03531">
              <w:rPr>
                <w:rStyle w:val="aff2"/>
                <w:rFonts w:cs="Times New Roman"/>
                <w:noProof/>
              </w:rPr>
              <w:t xml:space="preserve">4.1  </w:t>
            </w:r>
            <w:r w:rsidR="00B03531" w:rsidRPr="00B03531">
              <w:rPr>
                <w:rStyle w:val="aff2"/>
                <w:rFonts w:cs="Times New Roman"/>
                <w:noProof/>
              </w:rPr>
              <w:t>分析框架、模型构建与变量选择</w:t>
            </w:r>
            <w:r w:rsidR="00B03531" w:rsidRPr="00B03531">
              <w:rPr>
                <w:rFonts w:cs="Times New Roman"/>
                <w:noProof/>
                <w:webHidden/>
              </w:rPr>
              <w:tab/>
            </w:r>
            <w:r w:rsidR="00B03531" w:rsidRPr="00B03531">
              <w:rPr>
                <w:rFonts w:cs="Times New Roman"/>
                <w:noProof/>
                <w:webHidden/>
              </w:rPr>
              <w:fldChar w:fldCharType="begin"/>
            </w:r>
            <w:r w:rsidR="00B03531" w:rsidRPr="00B03531">
              <w:rPr>
                <w:rFonts w:cs="Times New Roman"/>
                <w:noProof/>
                <w:webHidden/>
              </w:rPr>
              <w:instrText xml:space="preserve"> PAGEREF _Toc4687812 \h </w:instrText>
            </w:r>
            <w:r w:rsidR="00B03531" w:rsidRPr="00B03531">
              <w:rPr>
                <w:rFonts w:cs="Times New Roman"/>
                <w:noProof/>
                <w:webHidden/>
              </w:rPr>
            </w:r>
            <w:r w:rsidR="00B03531" w:rsidRPr="00B03531">
              <w:rPr>
                <w:rFonts w:cs="Times New Roman"/>
                <w:noProof/>
                <w:webHidden/>
              </w:rPr>
              <w:fldChar w:fldCharType="separate"/>
            </w:r>
            <w:r w:rsidR="00237679">
              <w:rPr>
                <w:rFonts w:cs="Times New Roman"/>
                <w:noProof/>
                <w:webHidden/>
              </w:rPr>
              <w:t>28</w:t>
            </w:r>
            <w:r w:rsidR="00B03531" w:rsidRPr="00B03531">
              <w:rPr>
                <w:rFonts w:cs="Times New Roman"/>
                <w:noProof/>
                <w:webHidden/>
              </w:rPr>
              <w:fldChar w:fldCharType="end"/>
            </w:r>
          </w:hyperlink>
        </w:p>
        <w:p w14:paraId="760929A5" w14:textId="3B58E2D4" w:rsidR="00B03531" w:rsidRPr="00B03531" w:rsidRDefault="00D66321" w:rsidP="00B03531">
          <w:pPr>
            <w:pStyle w:val="21"/>
            <w:tabs>
              <w:tab w:val="right" w:leader="dot" w:pos="8777"/>
            </w:tabs>
            <w:spacing w:after="0" w:line="400" w:lineRule="exact"/>
            <w:ind w:left="440"/>
            <w:rPr>
              <w:rFonts w:cs="Times New Roman"/>
              <w:noProof/>
              <w:kern w:val="2"/>
              <w:sz w:val="21"/>
            </w:rPr>
          </w:pPr>
          <w:hyperlink w:anchor="_Toc4687813" w:history="1">
            <w:r w:rsidR="00B03531" w:rsidRPr="00B03531">
              <w:rPr>
                <w:rStyle w:val="aff2"/>
                <w:rFonts w:cs="Times New Roman"/>
                <w:noProof/>
              </w:rPr>
              <w:t xml:space="preserve">4.2  </w:t>
            </w:r>
            <w:r w:rsidR="00B03531" w:rsidRPr="00B03531">
              <w:rPr>
                <w:rStyle w:val="aff2"/>
                <w:rFonts w:cs="Times New Roman"/>
                <w:noProof/>
              </w:rPr>
              <w:t>亩均要素投入的规模特征</w:t>
            </w:r>
            <w:r w:rsidR="00B03531" w:rsidRPr="00B03531">
              <w:rPr>
                <w:rFonts w:cs="Times New Roman"/>
                <w:noProof/>
                <w:webHidden/>
              </w:rPr>
              <w:tab/>
            </w:r>
            <w:r w:rsidR="00B03531" w:rsidRPr="00B03531">
              <w:rPr>
                <w:rFonts w:cs="Times New Roman"/>
                <w:noProof/>
                <w:webHidden/>
              </w:rPr>
              <w:fldChar w:fldCharType="begin"/>
            </w:r>
            <w:r w:rsidR="00B03531" w:rsidRPr="00B03531">
              <w:rPr>
                <w:rFonts w:cs="Times New Roman"/>
                <w:noProof/>
                <w:webHidden/>
              </w:rPr>
              <w:instrText xml:space="preserve"> PAGEREF _Toc4687813 \h </w:instrText>
            </w:r>
            <w:r w:rsidR="00B03531" w:rsidRPr="00B03531">
              <w:rPr>
                <w:rFonts w:cs="Times New Roman"/>
                <w:noProof/>
                <w:webHidden/>
              </w:rPr>
            </w:r>
            <w:r w:rsidR="00B03531" w:rsidRPr="00B03531">
              <w:rPr>
                <w:rFonts w:cs="Times New Roman"/>
                <w:noProof/>
                <w:webHidden/>
              </w:rPr>
              <w:fldChar w:fldCharType="separate"/>
            </w:r>
            <w:r w:rsidR="00237679">
              <w:rPr>
                <w:rFonts w:cs="Times New Roman"/>
                <w:noProof/>
                <w:webHidden/>
              </w:rPr>
              <w:t>32</w:t>
            </w:r>
            <w:r w:rsidR="00B03531" w:rsidRPr="00B03531">
              <w:rPr>
                <w:rFonts w:cs="Times New Roman"/>
                <w:noProof/>
                <w:webHidden/>
              </w:rPr>
              <w:fldChar w:fldCharType="end"/>
            </w:r>
          </w:hyperlink>
        </w:p>
        <w:p w14:paraId="588F9780" w14:textId="70D92B73" w:rsidR="00B03531" w:rsidRPr="00B03531" w:rsidRDefault="00D66321" w:rsidP="00B03531">
          <w:pPr>
            <w:pStyle w:val="21"/>
            <w:tabs>
              <w:tab w:val="right" w:leader="dot" w:pos="8777"/>
            </w:tabs>
            <w:spacing w:after="0" w:line="400" w:lineRule="exact"/>
            <w:ind w:left="440"/>
            <w:rPr>
              <w:rFonts w:cs="Times New Roman"/>
              <w:noProof/>
              <w:kern w:val="2"/>
              <w:sz w:val="21"/>
            </w:rPr>
          </w:pPr>
          <w:hyperlink w:anchor="_Toc4687814" w:history="1">
            <w:r w:rsidR="00B03531" w:rsidRPr="00B03531">
              <w:rPr>
                <w:rStyle w:val="aff2"/>
                <w:rFonts w:cs="Times New Roman"/>
                <w:noProof/>
              </w:rPr>
              <w:t xml:space="preserve">4.3  </w:t>
            </w:r>
            <w:r w:rsidR="00B03531" w:rsidRPr="00B03531">
              <w:rPr>
                <w:rStyle w:val="aff2"/>
                <w:rFonts w:cs="Times New Roman"/>
                <w:noProof/>
              </w:rPr>
              <w:t>规模对粮食单产的影响分析</w:t>
            </w:r>
            <w:r w:rsidR="00B03531" w:rsidRPr="00B03531">
              <w:rPr>
                <w:rFonts w:cs="Times New Roman"/>
                <w:noProof/>
                <w:webHidden/>
              </w:rPr>
              <w:tab/>
            </w:r>
            <w:r w:rsidR="00B03531" w:rsidRPr="00B03531">
              <w:rPr>
                <w:rFonts w:cs="Times New Roman"/>
                <w:noProof/>
                <w:webHidden/>
              </w:rPr>
              <w:fldChar w:fldCharType="begin"/>
            </w:r>
            <w:r w:rsidR="00B03531" w:rsidRPr="00B03531">
              <w:rPr>
                <w:rFonts w:cs="Times New Roman"/>
                <w:noProof/>
                <w:webHidden/>
              </w:rPr>
              <w:instrText xml:space="preserve"> PAGEREF _Toc4687814 \h </w:instrText>
            </w:r>
            <w:r w:rsidR="00B03531" w:rsidRPr="00B03531">
              <w:rPr>
                <w:rFonts w:cs="Times New Roman"/>
                <w:noProof/>
                <w:webHidden/>
              </w:rPr>
            </w:r>
            <w:r w:rsidR="00B03531" w:rsidRPr="00B03531">
              <w:rPr>
                <w:rFonts w:cs="Times New Roman"/>
                <w:noProof/>
                <w:webHidden/>
              </w:rPr>
              <w:fldChar w:fldCharType="separate"/>
            </w:r>
            <w:r w:rsidR="00237679">
              <w:rPr>
                <w:rFonts w:cs="Times New Roman"/>
                <w:noProof/>
                <w:webHidden/>
              </w:rPr>
              <w:t>33</w:t>
            </w:r>
            <w:r w:rsidR="00B03531" w:rsidRPr="00B03531">
              <w:rPr>
                <w:rFonts w:cs="Times New Roman"/>
                <w:noProof/>
                <w:webHidden/>
              </w:rPr>
              <w:fldChar w:fldCharType="end"/>
            </w:r>
          </w:hyperlink>
        </w:p>
        <w:p w14:paraId="17B3ED62" w14:textId="758528B0" w:rsidR="00B03531" w:rsidRPr="00B03531" w:rsidRDefault="00D66321" w:rsidP="00B03531">
          <w:pPr>
            <w:pStyle w:val="21"/>
            <w:tabs>
              <w:tab w:val="right" w:leader="dot" w:pos="8777"/>
            </w:tabs>
            <w:spacing w:after="0" w:line="400" w:lineRule="exact"/>
            <w:ind w:left="440"/>
            <w:rPr>
              <w:rFonts w:cs="Times New Roman"/>
              <w:noProof/>
              <w:kern w:val="2"/>
              <w:sz w:val="21"/>
            </w:rPr>
          </w:pPr>
          <w:hyperlink w:anchor="_Toc4687815" w:history="1">
            <w:r w:rsidR="00B03531" w:rsidRPr="00B03531">
              <w:rPr>
                <w:rStyle w:val="aff2"/>
                <w:rFonts w:cs="Times New Roman"/>
                <w:noProof/>
              </w:rPr>
              <w:t xml:space="preserve">4.4  </w:t>
            </w:r>
            <w:r w:rsidR="00B03531" w:rsidRPr="00B03531">
              <w:rPr>
                <w:rStyle w:val="aff2"/>
                <w:rFonts w:cs="Times New Roman"/>
                <w:noProof/>
              </w:rPr>
              <w:t>单产与规模关系成因的推测</w:t>
            </w:r>
            <w:r w:rsidR="00B03531" w:rsidRPr="00B03531">
              <w:rPr>
                <w:rFonts w:cs="Times New Roman"/>
                <w:noProof/>
                <w:webHidden/>
              </w:rPr>
              <w:tab/>
            </w:r>
            <w:r w:rsidR="00B03531" w:rsidRPr="00B03531">
              <w:rPr>
                <w:rFonts w:cs="Times New Roman"/>
                <w:noProof/>
                <w:webHidden/>
              </w:rPr>
              <w:fldChar w:fldCharType="begin"/>
            </w:r>
            <w:r w:rsidR="00B03531" w:rsidRPr="00B03531">
              <w:rPr>
                <w:rFonts w:cs="Times New Roman"/>
                <w:noProof/>
                <w:webHidden/>
              </w:rPr>
              <w:instrText xml:space="preserve"> PAGEREF _Toc4687815 \h </w:instrText>
            </w:r>
            <w:r w:rsidR="00B03531" w:rsidRPr="00B03531">
              <w:rPr>
                <w:rFonts w:cs="Times New Roman"/>
                <w:noProof/>
                <w:webHidden/>
              </w:rPr>
            </w:r>
            <w:r w:rsidR="00B03531" w:rsidRPr="00B03531">
              <w:rPr>
                <w:rFonts w:cs="Times New Roman"/>
                <w:noProof/>
                <w:webHidden/>
              </w:rPr>
              <w:fldChar w:fldCharType="separate"/>
            </w:r>
            <w:r w:rsidR="00237679">
              <w:rPr>
                <w:rFonts w:cs="Times New Roman"/>
                <w:noProof/>
                <w:webHidden/>
              </w:rPr>
              <w:t>42</w:t>
            </w:r>
            <w:r w:rsidR="00B03531" w:rsidRPr="00B03531">
              <w:rPr>
                <w:rFonts w:cs="Times New Roman"/>
                <w:noProof/>
                <w:webHidden/>
              </w:rPr>
              <w:fldChar w:fldCharType="end"/>
            </w:r>
          </w:hyperlink>
        </w:p>
        <w:p w14:paraId="6CA680F2" w14:textId="3A7E3861" w:rsidR="00B03531" w:rsidRPr="00B03531" w:rsidRDefault="00D66321" w:rsidP="00B03531">
          <w:pPr>
            <w:pStyle w:val="21"/>
            <w:tabs>
              <w:tab w:val="right" w:leader="dot" w:pos="8777"/>
            </w:tabs>
            <w:spacing w:after="0" w:line="400" w:lineRule="exact"/>
            <w:ind w:left="440"/>
            <w:rPr>
              <w:rFonts w:cs="Times New Roman"/>
              <w:noProof/>
              <w:kern w:val="2"/>
              <w:sz w:val="21"/>
            </w:rPr>
          </w:pPr>
          <w:hyperlink w:anchor="_Toc4687816" w:history="1">
            <w:r w:rsidR="00B03531" w:rsidRPr="00B03531">
              <w:rPr>
                <w:rStyle w:val="aff2"/>
                <w:rFonts w:cs="Times New Roman"/>
                <w:noProof/>
              </w:rPr>
              <w:t xml:space="preserve">4.5  </w:t>
            </w:r>
            <w:r w:rsidR="00B03531" w:rsidRPr="00B03531">
              <w:rPr>
                <w:rStyle w:val="aff2"/>
                <w:rFonts w:cs="Times New Roman"/>
                <w:noProof/>
              </w:rPr>
              <w:t>与已有研究结果的对比</w:t>
            </w:r>
            <w:r w:rsidR="00B03531" w:rsidRPr="00B03531">
              <w:rPr>
                <w:rFonts w:cs="Times New Roman"/>
                <w:noProof/>
                <w:webHidden/>
              </w:rPr>
              <w:tab/>
            </w:r>
            <w:r w:rsidR="00B03531" w:rsidRPr="00B03531">
              <w:rPr>
                <w:rFonts w:cs="Times New Roman"/>
                <w:noProof/>
                <w:webHidden/>
              </w:rPr>
              <w:fldChar w:fldCharType="begin"/>
            </w:r>
            <w:r w:rsidR="00B03531" w:rsidRPr="00B03531">
              <w:rPr>
                <w:rFonts w:cs="Times New Roman"/>
                <w:noProof/>
                <w:webHidden/>
              </w:rPr>
              <w:instrText xml:space="preserve"> PAGEREF _Toc4687816 \h </w:instrText>
            </w:r>
            <w:r w:rsidR="00B03531" w:rsidRPr="00B03531">
              <w:rPr>
                <w:rFonts w:cs="Times New Roman"/>
                <w:noProof/>
                <w:webHidden/>
              </w:rPr>
            </w:r>
            <w:r w:rsidR="00B03531" w:rsidRPr="00B03531">
              <w:rPr>
                <w:rFonts w:cs="Times New Roman"/>
                <w:noProof/>
                <w:webHidden/>
              </w:rPr>
              <w:fldChar w:fldCharType="separate"/>
            </w:r>
            <w:r w:rsidR="00237679">
              <w:rPr>
                <w:rFonts w:cs="Times New Roman"/>
                <w:noProof/>
                <w:webHidden/>
              </w:rPr>
              <w:t>43</w:t>
            </w:r>
            <w:r w:rsidR="00B03531" w:rsidRPr="00B03531">
              <w:rPr>
                <w:rFonts w:cs="Times New Roman"/>
                <w:noProof/>
                <w:webHidden/>
              </w:rPr>
              <w:fldChar w:fldCharType="end"/>
            </w:r>
          </w:hyperlink>
        </w:p>
        <w:p w14:paraId="4AADB488" w14:textId="665B0023" w:rsidR="00B03531" w:rsidRPr="00B03531" w:rsidRDefault="00D66321" w:rsidP="00B03531">
          <w:pPr>
            <w:pStyle w:val="21"/>
            <w:tabs>
              <w:tab w:val="right" w:leader="dot" w:pos="8777"/>
            </w:tabs>
            <w:spacing w:after="0" w:line="400" w:lineRule="exact"/>
            <w:ind w:left="440"/>
            <w:rPr>
              <w:rFonts w:cs="Times New Roman"/>
              <w:noProof/>
              <w:kern w:val="2"/>
              <w:sz w:val="21"/>
            </w:rPr>
          </w:pPr>
          <w:hyperlink w:anchor="_Toc4687817" w:history="1">
            <w:r w:rsidR="00B03531" w:rsidRPr="00B03531">
              <w:rPr>
                <w:rStyle w:val="aff2"/>
                <w:rFonts w:cs="Times New Roman"/>
                <w:noProof/>
              </w:rPr>
              <w:t xml:space="preserve">4.6  </w:t>
            </w:r>
            <w:r w:rsidR="00B03531" w:rsidRPr="00B03531">
              <w:rPr>
                <w:rStyle w:val="aff2"/>
                <w:rFonts w:cs="Times New Roman"/>
                <w:noProof/>
              </w:rPr>
              <w:t>本章小结</w:t>
            </w:r>
            <w:r w:rsidR="00B03531" w:rsidRPr="00B03531">
              <w:rPr>
                <w:rFonts w:cs="Times New Roman"/>
                <w:noProof/>
                <w:webHidden/>
              </w:rPr>
              <w:tab/>
            </w:r>
            <w:r w:rsidR="00B03531" w:rsidRPr="00B03531">
              <w:rPr>
                <w:rFonts w:cs="Times New Roman"/>
                <w:noProof/>
                <w:webHidden/>
              </w:rPr>
              <w:fldChar w:fldCharType="begin"/>
            </w:r>
            <w:r w:rsidR="00B03531" w:rsidRPr="00B03531">
              <w:rPr>
                <w:rFonts w:cs="Times New Roman"/>
                <w:noProof/>
                <w:webHidden/>
              </w:rPr>
              <w:instrText xml:space="preserve"> PAGEREF _Toc4687817 \h </w:instrText>
            </w:r>
            <w:r w:rsidR="00B03531" w:rsidRPr="00B03531">
              <w:rPr>
                <w:rFonts w:cs="Times New Roman"/>
                <w:noProof/>
                <w:webHidden/>
              </w:rPr>
            </w:r>
            <w:r w:rsidR="00B03531" w:rsidRPr="00B03531">
              <w:rPr>
                <w:rFonts w:cs="Times New Roman"/>
                <w:noProof/>
                <w:webHidden/>
              </w:rPr>
              <w:fldChar w:fldCharType="separate"/>
            </w:r>
            <w:r w:rsidR="00237679">
              <w:rPr>
                <w:rFonts w:cs="Times New Roman"/>
                <w:noProof/>
                <w:webHidden/>
              </w:rPr>
              <w:t>45</w:t>
            </w:r>
            <w:r w:rsidR="00B03531" w:rsidRPr="00B03531">
              <w:rPr>
                <w:rFonts w:cs="Times New Roman"/>
                <w:noProof/>
                <w:webHidden/>
              </w:rPr>
              <w:fldChar w:fldCharType="end"/>
            </w:r>
          </w:hyperlink>
        </w:p>
        <w:p w14:paraId="04F39F8D" w14:textId="30F38081" w:rsidR="00B03531" w:rsidRPr="00B03531" w:rsidRDefault="00D66321" w:rsidP="00B03531">
          <w:pPr>
            <w:pStyle w:val="11"/>
            <w:spacing w:line="400" w:lineRule="exact"/>
            <w:rPr>
              <w:rFonts w:eastAsiaTheme="minorEastAsia"/>
              <w:kern w:val="2"/>
              <w:sz w:val="21"/>
              <w:szCs w:val="22"/>
            </w:rPr>
          </w:pPr>
          <w:hyperlink w:anchor="_Toc4687818" w:history="1">
            <w:r w:rsidR="00B03531" w:rsidRPr="00B03531">
              <w:rPr>
                <w:rStyle w:val="aff2"/>
                <w:rFonts w:eastAsiaTheme="minorEastAsia"/>
              </w:rPr>
              <w:t>第五章</w:t>
            </w:r>
            <w:r w:rsidR="00B03531" w:rsidRPr="00B03531">
              <w:rPr>
                <w:rStyle w:val="aff2"/>
                <w:rFonts w:eastAsiaTheme="minorEastAsia"/>
              </w:rPr>
              <w:t xml:space="preserve">  </w:t>
            </w:r>
            <w:r w:rsidR="00B03531" w:rsidRPr="00B03531">
              <w:rPr>
                <w:rStyle w:val="aff2"/>
                <w:rFonts w:eastAsiaTheme="minorEastAsia"/>
              </w:rPr>
              <w:t>结论与建议</w:t>
            </w:r>
            <w:r w:rsidR="00B03531" w:rsidRPr="00B03531">
              <w:rPr>
                <w:rFonts w:eastAsiaTheme="minorEastAsia"/>
                <w:webHidden/>
              </w:rPr>
              <w:tab/>
            </w:r>
            <w:r w:rsidR="00B03531" w:rsidRPr="00B03531">
              <w:rPr>
                <w:rFonts w:eastAsiaTheme="minorEastAsia"/>
                <w:webHidden/>
              </w:rPr>
              <w:fldChar w:fldCharType="begin"/>
            </w:r>
            <w:r w:rsidR="00B03531" w:rsidRPr="00B03531">
              <w:rPr>
                <w:rFonts w:eastAsiaTheme="minorEastAsia"/>
                <w:webHidden/>
              </w:rPr>
              <w:instrText xml:space="preserve"> PAGEREF _Toc4687818 \h </w:instrText>
            </w:r>
            <w:r w:rsidR="00B03531" w:rsidRPr="00B03531">
              <w:rPr>
                <w:rFonts w:eastAsiaTheme="minorEastAsia"/>
                <w:webHidden/>
              </w:rPr>
            </w:r>
            <w:r w:rsidR="00B03531" w:rsidRPr="00B03531">
              <w:rPr>
                <w:rFonts w:eastAsiaTheme="minorEastAsia"/>
                <w:webHidden/>
              </w:rPr>
              <w:fldChar w:fldCharType="separate"/>
            </w:r>
            <w:r w:rsidR="00237679">
              <w:rPr>
                <w:rFonts w:eastAsiaTheme="minorEastAsia"/>
                <w:webHidden/>
              </w:rPr>
              <w:t>46</w:t>
            </w:r>
            <w:r w:rsidR="00B03531" w:rsidRPr="00B03531">
              <w:rPr>
                <w:rFonts w:eastAsiaTheme="minorEastAsia"/>
                <w:webHidden/>
              </w:rPr>
              <w:fldChar w:fldCharType="end"/>
            </w:r>
          </w:hyperlink>
        </w:p>
        <w:p w14:paraId="113C850B" w14:textId="6E6DC2D0" w:rsidR="00B03531" w:rsidRPr="00B03531" w:rsidRDefault="00D66321" w:rsidP="00B03531">
          <w:pPr>
            <w:pStyle w:val="21"/>
            <w:tabs>
              <w:tab w:val="right" w:leader="dot" w:pos="8777"/>
            </w:tabs>
            <w:spacing w:after="0" w:line="400" w:lineRule="exact"/>
            <w:ind w:left="440"/>
            <w:rPr>
              <w:rFonts w:cs="Times New Roman"/>
              <w:noProof/>
              <w:kern w:val="2"/>
              <w:sz w:val="21"/>
            </w:rPr>
          </w:pPr>
          <w:hyperlink w:anchor="_Toc4687819" w:history="1">
            <w:r w:rsidR="00B03531" w:rsidRPr="00B03531">
              <w:rPr>
                <w:rStyle w:val="aff2"/>
                <w:rFonts w:cs="Times New Roman"/>
                <w:noProof/>
              </w:rPr>
              <w:t xml:space="preserve">5.1  </w:t>
            </w:r>
            <w:r w:rsidR="00B03531" w:rsidRPr="00B03531">
              <w:rPr>
                <w:rStyle w:val="aff2"/>
                <w:rFonts w:cs="Times New Roman"/>
                <w:noProof/>
              </w:rPr>
              <w:t>研究结论</w:t>
            </w:r>
            <w:r w:rsidR="00B03531" w:rsidRPr="00B03531">
              <w:rPr>
                <w:rFonts w:cs="Times New Roman"/>
                <w:noProof/>
                <w:webHidden/>
              </w:rPr>
              <w:tab/>
            </w:r>
            <w:r w:rsidR="00B03531" w:rsidRPr="00B03531">
              <w:rPr>
                <w:rFonts w:cs="Times New Roman"/>
                <w:noProof/>
                <w:webHidden/>
              </w:rPr>
              <w:fldChar w:fldCharType="begin"/>
            </w:r>
            <w:r w:rsidR="00B03531" w:rsidRPr="00B03531">
              <w:rPr>
                <w:rFonts w:cs="Times New Roman"/>
                <w:noProof/>
                <w:webHidden/>
              </w:rPr>
              <w:instrText xml:space="preserve"> PAGEREF _Toc4687819 \h </w:instrText>
            </w:r>
            <w:r w:rsidR="00B03531" w:rsidRPr="00B03531">
              <w:rPr>
                <w:rFonts w:cs="Times New Roman"/>
                <w:noProof/>
                <w:webHidden/>
              </w:rPr>
            </w:r>
            <w:r w:rsidR="00B03531" w:rsidRPr="00B03531">
              <w:rPr>
                <w:rFonts w:cs="Times New Roman"/>
                <w:noProof/>
                <w:webHidden/>
              </w:rPr>
              <w:fldChar w:fldCharType="separate"/>
            </w:r>
            <w:r w:rsidR="00237679">
              <w:rPr>
                <w:rFonts w:cs="Times New Roman"/>
                <w:noProof/>
                <w:webHidden/>
              </w:rPr>
              <w:t>46</w:t>
            </w:r>
            <w:r w:rsidR="00B03531" w:rsidRPr="00B03531">
              <w:rPr>
                <w:rFonts w:cs="Times New Roman"/>
                <w:noProof/>
                <w:webHidden/>
              </w:rPr>
              <w:fldChar w:fldCharType="end"/>
            </w:r>
          </w:hyperlink>
        </w:p>
        <w:p w14:paraId="59C8BFE6" w14:textId="03248033" w:rsidR="00B03531" w:rsidRPr="00B03531" w:rsidRDefault="00D66321" w:rsidP="00B03531">
          <w:pPr>
            <w:pStyle w:val="21"/>
            <w:tabs>
              <w:tab w:val="right" w:leader="dot" w:pos="8777"/>
            </w:tabs>
            <w:spacing w:after="0" w:line="400" w:lineRule="exact"/>
            <w:ind w:left="440"/>
            <w:rPr>
              <w:rFonts w:cs="Times New Roman"/>
              <w:noProof/>
              <w:kern w:val="2"/>
              <w:sz w:val="21"/>
            </w:rPr>
          </w:pPr>
          <w:hyperlink w:anchor="_Toc4687820" w:history="1">
            <w:r w:rsidR="00B03531" w:rsidRPr="00B03531">
              <w:rPr>
                <w:rStyle w:val="aff2"/>
                <w:rFonts w:cs="Times New Roman"/>
                <w:noProof/>
              </w:rPr>
              <w:t xml:space="preserve">5.2  </w:t>
            </w:r>
            <w:r w:rsidR="00B03531" w:rsidRPr="00B03531">
              <w:rPr>
                <w:rStyle w:val="aff2"/>
                <w:rFonts w:cs="Times New Roman"/>
                <w:noProof/>
              </w:rPr>
              <w:t>政策建议</w:t>
            </w:r>
            <w:r w:rsidR="00B03531" w:rsidRPr="00B03531">
              <w:rPr>
                <w:rFonts w:cs="Times New Roman"/>
                <w:noProof/>
                <w:webHidden/>
              </w:rPr>
              <w:tab/>
            </w:r>
            <w:r w:rsidR="00B03531" w:rsidRPr="00B03531">
              <w:rPr>
                <w:rFonts w:cs="Times New Roman"/>
                <w:noProof/>
                <w:webHidden/>
              </w:rPr>
              <w:fldChar w:fldCharType="begin"/>
            </w:r>
            <w:r w:rsidR="00B03531" w:rsidRPr="00B03531">
              <w:rPr>
                <w:rFonts w:cs="Times New Roman"/>
                <w:noProof/>
                <w:webHidden/>
              </w:rPr>
              <w:instrText xml:space="preserve"> PAGEREF _Toc4687820 \h </w:instrText>
            </w:r>
            <w:r w:rsidR="00B03531" w:rsidRPr="00B03531">
              <w:rPr>
                <w:rFonts w:cs="Times New Roman"/>
                <w:noProof/>
                <w:webHidden/>
              </w:rPr>
            </w:r>
            <w:r w:rsidR="00B03531" w:rsidRPr="00B03531">
              <w:rPr>
                <w:rFonts w:cs="Times New Roman"/>
                <w:noProof/>
                <w:webHidden/>
              </w:rPr>
              <w:fldChar w:fldCharType="separate"/>
            </w:r>
            <w:r w:rsidR="00237679">
              <w:rPr>
                <w:rFonts w:cs="Times New Roman"/>
                <w:noProof/>
                <w:webHidden/>
              </w:rPr>
              <w:t>47</w:t>
            </w:r>
            <w:r w:rsidR="00B03531" w:rsidRPr="00B03531">
              <w:rPr>
                <w:rFonts w:cs="Times New Roman"/>
                <w:noProof/>
                <w:webHidden/>
              </w:rPr>
              <w:fldChar w:fldCharType="end"/>
            </w:r>
          </w:hyperlink>
        </w:p>
        <w:p w14:paraId="0576D0A5" w14:textId="5E50AB11" w:rsidR="00B03531" w:rsidRPr="00B03531" w:rsidRDefault="00D66321" w:rsidP="00B03531">
          <w:pPr>
            <w:pStyle w:val="21"/>
            <w:tabs>
              <w:tab w:val="right" w:leader="dot" w:pos="8777"/>
            </w:tabs>
            <w:spacing w:after="0" w:line="400" w:lineRule="exact"/>
            <w:ind w:left="440"/>
            <w:rPr>
              <w:rFonts w:cs="Times New Roman"/>
              <w:noProof/>
              <w:kern w:val="2"/>
              <w:sz w:val="21"/>
            </w:rPr>
          </w:pPr>
          <w:hyperlink w:anchor="_Toc4687821" w:history="1">
            <w:r w:rsidR="00B03531" w:rsidRPr="00B03531">
              <w:rPr>
                <w:rStyle w:val="aff2"/>
                <w:rFonts w:cs="Times New Roman"/>
                <w:noProof/>
              </w:rPr>
              <w:t xml:space="preserve">5.3  </w:t>
            </w:r>
            <w:r w:rsidR="00B03531" w:rsidRPr="00B03531">
              <w:rPr>
                <w:rStyle w:val="aff2"/>
                <w:rFonts w:cs="Times New Roman"/>
                <w:noProof/>
              </w:rPr>
              <w:t>进一步研究的建议</w:t>
            </w:r>
            <w:r w:rsidR="00B03531" w:rsidRPr="00B03531">
              <w:rPr>
                <w:rFonts w:cs="Times New Roman"/>
                <w:noProof/>
                <w:webHidden/>
              </w:rPr>
              <w:tab/>
            </w:r>
            <w:r w:rsidR="00B03531" w:rsidRPr="00B03531">
              <w:rPr>
                <w:rFonts w:cs="Times New Roman"/>
                <w:noProof/>
                <w:webHidden/>
              </w:rPr>
              <w:fldChar w:fldCharType="begin"/>
            </w:r>
            <w:r w:rsidR="00B03531" w:rsidRPr="00B03531">
              <w:rPr>
                <w:rFonts w:cs="Times New Roman"/>
                <w:noProof/>
                <w:webHidden/>
              </w:rPr>
              <w:instrText xml:space="preserve"> PAGEREF _Toc4687821 \h </w:instrText>
            </w:r>
            <w:r w:rsidR="00B03531" w:rsidRPr="00B03531">
              <w:rPr>
                <w:rFonts w:cs="Times New Roman"/>
                <w:noProof/>
                <w:webHidden/>
              </w:rPr>
            </w:r>
            <w:r w:rsidR="00B03531" w:rsidRPr="00B03531">
              <w:rPr>
                <w:rFonts w:cs="Times New Roman"/>
                <w:noProof/>
                <w:webHidden/>
              </w:rPr>
              <w:fldChar w:fldCharType="separate"/>
            </w:r>
            <w:r w:rsidR="00237679">
              <w:rPr>
                <w:rFonts w:cs="Times New Roman"/>
                <w:noProof/>
                <w:webHidden/>
              </w:rPr>
              <w:t>47</w:t>
            </w:r>
            <w:r w:rsidR="00B03531" w:rsidRPr="00B03531">
              <w:rPr>
                <w:rFonts w:cs="Times New Roman"/>
                <w:noProof/>
                <w:webHidden/>
              </w:rPr>
              <w:fldChar w:fldCharType="end"/>
            </w:r>
          </w:hyperlink>
        </w:p>
        <w:p w14:paraId="3A2F079C" w14:textId="69983989" w:rsidR="00B03531" w:rsidRPr="00B03531" w:rsidRDefault="00D66321" w:rsidP="00B03531">
          <w:pPr>
            <w:pStyle w:val="11"/>
            <w:spacing w:line="400" w:lineRule="exact"/>
            <w:rPr>
              <w:rFonts w:eastAsiaTheme="minorEastAsia"/>
              <w:kern w:val="2"/>
              <w:sz w:val="21"/>
              <w:szCs w:val="22"/>
            </w:rPr>
          </w:pPr>
          <w:hyperlink w:anchor="_Toc4687822" w:history="1">
            <w:r w:rsidR="00B03531" w:rsidRPr="00B03531">
              <w:rPr>
                <w:rStyle w:val="aff2"/>
                <w:rFonts w:eastAsiaTheme="minorEastAsia"/>
              </w:rPr>
              <w:t>参考文献</w:t>
            </w:r>
            <w:r w:rsidR="00B03531" w:rsidRPr="00B03531">
              <w:rPr>
                <w:rFonts w:eastAsiaTheme="minorEastAsia"/>
                <w:webHidden/>
              </w:rPr>
              <w:tab/>
            </w:r>
            <w:r w:rsidR="00B03531" w:rsidRPr="00B03531">
              <w:rPr>
                <w:rFonts w:eastAsiaTheme="minorEastAsia"/>
                <w:webHidden/>
              </w:rPr>
              <w:fldChar w:fldCharType="begin"/>
            </w:r>
            <w:r w:rsidR="00B03531" w:rsidRPr="00B03531">
              <w:rPr>
                <w:rFonts w:eastAsiaTheme="minorEastAsia"/>
                <w:webHidden/>
              </w:rPr>
              <w:instrText xml:space="preserve"> PAGEREF _Toc4687822 \h </w:instrText>
            </w:r>
            <w:r w:rsidR="00B03531" w:rsidRPr="00B03531">
              <w:rPr>
                <w:rFonts w:eastAsiaTheme="minorEastAsia"/>
                <w:webHidden/>
              </w:rPr>
            </w:r>
            <w:r w:rsidR="00B03531" w:rsidRPr="00B03531">
              <w:rPr>
                <w:rFonts w:eastAsiaTheme="minorEastAsia"/>
                <w:webHidden/>
              </w:rPr>
              <w:fldChar w:fldCharType="separate"/>
            </w:r>
            <w:r w:rsidR="00237679">
              <w:rPr>
                <w:rFonts w:eastAsiaTheme="minorEastAsia"/>
                <w:webHidden/>
              </w:rPr>
              <w:t>48</w:t>
            </w:r>
            <w:r w:rsidR="00B03531" w:rsidRPr="00B03531">
              <w:rPr>
                <w:rFonts w:eastAsiaTheme="minorEastAsia"/>
                <w:webHidden/>
              </w:rPr>
              <w:fldChar w:fldCharType="end"/>
            </w:r>
          </w:hyperlink>
        </w:p>
        <w:p w14:paraId="3943B1F5" w14:textId="411838BC" w:rsidR="00B03531" w:rsidRPr="00B03531" w:rsidRDefault="00D66321" w:rsidP="00B03531">
          <w:pPr>
            <w:pStyle w:val="11"/>
            <w:spacing w:line="400" w:lineRule="exact"/>
            <w:rPr>
              <w:rFonts w:eastAsiaTheme="minorEastAsia"/>
              <w:kern w:val="2"/>
              <w:sz w:val="21"/>
              <w:szCs w:val="22"/>
            </w:rPr>
          </w:pPr>
          <w:hyperlink w:anchor="_Toc4687823" w:history="1">
            <w:r w:rsidR="00B03531" w:rsidRPr="00B03531">
              <w:rPr>
                <w:rStyle w:val="aff2"/>
                <w:rFonts w:eastAsiaTheme="minorEastAsia"/>
              </w:rPr>
              <w:t>致谢</w:t>
            </w:r>
            <w:r w:rsidR="00B03531" w:rsidRPr="00B03531">
              <w:rPr>
                <w:rFonts w:eastAsiaTheme="minorEastAsia"/>
                <w:webHidden/>
              </w:rPr>
              <w:tab/>
            </w:r>
            <w:r w:rsidR="00B03531" w:rsidRPr="00B03531">
              <w:rPr>
                <w:rFonts w:eastAsiaTheme="minorEastAsia"/>
                <w:webHidden/>
              </w:rPr>
              <w:fldChar w:fldCharType="begin"/>
            </w:r>
            <w:r w:rsidR="00B03531" w:rsidRPr="00B03531">
              <w:rPr>
                <w:rFonts w:eastAsiaTheme="minorEastAsia"/>
                <w:webHidden/>
              </w:rPr>
              <w:instrText xml:space="preserve"> PAGEREF _Toc4687823 \h </w:instrText>
            </w:r>
            <w:r w:rsidR="00B03531" w:rsidRPr="00B03531">
              <w:rPr>
                <w:rFonts w:eastAsiaTheme="minorEastAsia"/>
                <w:webHidden/>
              </w:rPr>
            </w:r>
            <w:r w:rsidR="00B03531" w:rsidRPr="00B03531">
              <w:rPr>
                <w:rFonts w:eastAsiaTheme="minorEastAsia"/>
                <w:webHidden/>
              </w:rPr>
              <w:fldChar w:fldCharType="separate"/>
            </w:r>
            <w:r w:rsidR="00237679">
              <w:rPr>
                <w:rFonts w:eastAsiaTheme="minorEastAsia"/>
                <w:webHidden/>
              </w:rPr>
              <w:t>52</w:t>
            </w:r>
            <w:r w:rsidR="00B03531" w:rsidRPr="00B03531">
              <w:rPr>
                <w:rFonts w:eastAsiaTheme="minorEastAsia"/>
                <w:webHidden/>
              </w:rPr>
              <w:fldChar w:fldCharType="end"/>
            </w:r>
          </w:hyperlink>
        </w:p>
        <w:p w14:paraId="750EC603" w14:textId="1F3C7C28" w:rsidR="00B03531" w:rsidRPr="00B03531" w:rsidRDefault="00D66321" w:rsidP="00B03531">
          <w:pPr>
            <w:pStyle w:val="11"/>
            <w:spacing w:line="400" w:lineRule="exact"/>
            <w:rPr>
              <w:rFonts w:eastAsiaTheme="minorEastAsia"/>
              <w:kern w:val="2"/>
              <w:sz w:val="21"/>
              <w:szCs w:val="22"/>
            </w:rPr>
          </w:pPr>
          <w:hyperlink w:anchor="_Toc4687824" w:history="1">
            <w:r w:rsidR="00B03531" w:rsidRPr="00B03531">
              <w:rPr>
                <w:rStyle w:val="aff2"/>
                <w:rFonts w:eastAsiaTheme="minorEastAsia"/>
              </w:rPr>
              <w:t>作者简介</w:t>
            </w:r>
            <w:r w:rsidR="00B03531" w:rsidRPr="00B03531">
              <w:rPr>
                <w:rFonts w:eastAsiaTheme="minorEastAsia"/>
                <w:webHidden/>
              </w:rPr>
              <w:tab/>
            </w:r>
            <w:r w:rsidR="00B03531" w:rsidRPr="00B03531">
              <w:rPr>
                <w:rFonts w:eastAsiaTheme="minorEastAsia"/>
                <w:webHidden/>
              </w:rPr>
              <w:fldChar w:fldCharType="begin"/>
            </w:r>
            <w:r w:rsidR="00B03531" w:rsidRPr="00B03531">
              <w:rPr>
                <w:rFonts w:eastAsiaTheme="minorEastAsia"/>
                <w:webHidden/>
              </w:rPr>
              <w:instrText xml:space="preserve"> PAGEREF _Toc4687824 \h </w:instrText>
            </w:r>
            <w:r w:rsidR="00B03531" w:rsidRPr="00B03531">
              <w:rPr>
                <w:rFonts w:eastAsiaTheme="minorEastAsia"/>
                <w:webHidden/>
              </w:rPr>
            </w:r>
            <w:r w:rsidR="00B03531" w:rsidRPr="00B03531">
              <w:rPr>
                <w:rFonts w:eastAsiaTheme="minorEastAsia"/>
                <w:webHidden/>
              </w:rPr>
              <w:fldChar w:fldCharType="separate"/>
            </w:r>
            <w:r w:rsidR="00237679">
              <w:rPr>
                <w:rFonts w:eastAsiaTheme="minorEastAsia"/>
                <w:webHidden/>
              </w:rPr>
              <w:t>53</w:t>
            </w:r>
            <w:r w:rsidR="00B03531" w:rsidRPr="00B03531">
              <w:rPr>
                <w:rFonts w:eastAsiaTheme="minorEastAsia"/>
                <w:webHidden/>
              </w:rPr>
              <w:fldChar w:fldCharType="end"/>
            </w:r>
          </w:hyperlink>
        </w:p>
        <w:p w14:paraId="4D4925A0" w14:textId="5E81C40D" w:rsidR="00D44CAA" w:rsidRPr="00917E5F" w:rsidRDefault="00147641" w:rsidP="002931FA">
          <w:pPr>
            <w:pStyle w:val="11"/>
            <w:spacing w:line="400" w:lineRule="exact"/>
            <w:rPr>
              <w:lang w:val="zh-CN"/>
            </w:rPr>
            <w:sectPr w:rsidR="00D44CAA" w:rsidRPr="00917E5F" w:rsidSect="00D44CAA">
              <w:footerReference w:type="default" r:id="rId24"/>
              <w:pgSz w:w="11906" w:h="16838" w:code="9"/>
              <w:pgMar w:top="1701" w:right="1418" w:bottom="1418" w:left="1701" w:header="1304" w:footer="1020" w:gutter="0"/>
              <w:pgNumType w:fmt="upperRoman" w:start="2"/>
              <w:cols w:space="425"/>
              <w:docGrid w:type="lines" w:linePitch="326"/>
            </w:sectPr>
          </w:pPr>
          <w:r w:rsidRPr="002931FA">
            <w:rPr>
              <w:rFonts w:eastAsia="宋体"/>
              <w:lang w:val="zh-CN"/>
            </w:rPr>
            <w:fldChar w:fldCharType="end"/>
          </w:r>
        </w:p>
      </w:sdtContent>
    </w:sdt>
    <w:p w14:paraId="5F996041" w14:textId="62E5F644" w:rsidR="00E479C8" w:rsidRPr="00E479C8" w:rsidRDefault="00E479C8" w:rsidP="00E479C8">
      <w:pPr>
        <w:rPr>
          <w:rFonts w:eastAsia="黑体"/>
          <w:sz w:val="32"/>
          <w:szCs w:val="32"/>
        </w:rPr>
        <w:sectPr w:rsidR="00E479C8" w:rsidRPr="00E479C8" w:rsidSect="00C30B42">
          <w:headerReference w:type="default" r:id="rId25"/>
          <w:footerReference w:type="default" r:id="rId26"/>
          <w:pgSz w:w="11906" w:h="16838" w:code="9"/>
          <w:pgMar w:top="1701" w:right="1418" w:bottom="1418" w:left="1701" w:header="1304" w:footer="1021" w:gutter="0"/>
          <w:pgNumType w:start="1"/>
          <w:cols w:space="425"/>
          <w:docGrid w:type="lines" w:linePitch="326"/>
        </w:sectPr>
      </w:pPr>
    </w:p>
    <w:p w14:paraId="25066673" w14:textId="470E03F2" w:rsidR="0094185A" w:rsidRDefault="008B5033" w:rsidP="006722DB">
      <w:pPr>
        <w:spacing w:beforeLines="100" w:before="326" w:afterLines="100" w:after="326" w:line="400" w:lineRule="exact"/>
        <w:jc w:val="center"/>
        <w:outlineLvl w:val="0"/>
        <w:rPr>
          <w:rFonts w:eastAsia="黑体"/>
          <w:sz w:val="32"/>
          <w:szCs w:val="32"/>
        </w:rPr>
      </w:pPr>
      <w:bookmarkStart w:id="23" w:name="_Toc4687795"/>
      <w:r>
        <w:rPr>
          <w:rFonts w:eastAsia="黑体" w:hint="eastAsia"/>
          <w:sz w:val="32"/>
          <w:szCs w:val="32"/>
        </w:rPr>
        <w:t>第</w:t>
      </w:r>
      <w:r w:rsidR="0094185A">
        <w:rPr>
          <w:rFonts w:eastAsia="黑体" w:hint="eastAsia"/>
          <w:sz w:val="32"/>
          <w:szCs w:val="32"/>
        </w:rPr>
        <w:t>一章</w:t>
      </w:r>
      <w:r w:rsidR="009E1004">
        <w:rPr>
          <w:rFonts w:eastAsia="黑体"/>
          <w:sz w:val="32"/>
          <w:szCs w:val="32"/>
        </w:rPr>
        <w:t xml:space="preserve">  </w:t>
      </w:r>
      <w:r w:rsidR="0094185A">
        <w:rPr>
          <w:rFonts w:eastAsia="黑体" w:hint="eastAsia"/>
          <w:sz w:val="32"/>
          <w:szCs w:val="32"/>
        </w:rPr>
        <w:t>绪论</w:t>
      </w:r>
      <w:bookmarkEnd w:id="23"/>
    </w:p>
    <w:p w14:paraId="0195075F" w14:textId="415A065F" w:rsidR="0094185A" w:rsidRPr="0077418F" w:rsidRDefault="0094185A" w:rsidP="00C41FD1">
      <w:pPr>
        <w:spacing w:beforeLines="100" w:before="326" w:afterLines="100" w:after="326" w:line="400" w:lineRule="exact"/>
        <w:outlineLvl w:val="1"/>
        <w:rPr>
          <w:rFonts w:ascii="Times New Roman" w:eastAsia="黑体" w:hAnsi="Times New Roman" w:cs="Times New Roman"/>
          <w:sz w:val="28"/>
          <w:szCs w:val="28"/>
        </w:rPr>
      </w:pPr>
      <w:bookmarkStart w:id="24" w:name="_Toc4687796"/>
      <w:r w:rsidRPr="00C46A1B">
        <w:rPr>
          <w:rFonts w:ascii="Times New Roman" w:eastAsia="黑体" w:hAnsi="Times New Roman" w:cs="Times New Roman"/>
          <w:sz w:val="28"/>
          <w:szCs w:val="28"/>
        </w:rPr>
        <w:t>1</w:t>
      </w:r>
      <w:r w:rsidRPr="0077418F">
        <w:rPr>
          <w:rFonts w:ascii="Times New Roman" w:eastAsia="黑体" w:hAnsi="Times New Roman" w:cs="Times New Roman"/>
          <w:sz w:val="28"/>
          <w:szCs w:val="28"/>
        </w:rPr>
        <w:t>.</w:t>
      </w:r>
      <w:r w:rsidRPr="00C46A1B">
        <w:rPr>
          <w:rFonts w:ascii="Times New Roman" w:eastAsia="黑体" w:hAnsi="Times New Roman" w:cs="Times New Roman"/>
          <w:sz w:val="28"/>
          <w:szCs w:val="28"/>
        </w:rPr>
        <w:t>1</w:t>
      </w:r>
      <w:r w:rsidR="009E1004">
        <w:rPr>
          <w:rFonts w:ascii="Times New Roman" w:eastAsia="黑体" w:hAnsi="Times New Roman" w:cs="Times New Roman"/>
          <w:sz w:val="28"/>
          <w:szCs w:val="28"/>
        </w:rPr>
        <w:t xml:space="preserve">  </w:t>
      </w:r>
      <w:r w:rsidRPr="0077418F">
        <w:rPr>
          <w:rFonts w:ascii="Times New Roman" w:eastAsia="黑体" w:hAnsi="Times New Roman" w:cs="Times New Roman"/>
          <w:sz w:val="28"/>
          <w:szCs w:val="28"/>
        </w:rPr>
        <w:t>研究背景</w:t>
      </w:r>
      <w:r w:rsidR="00BC41DE" w:rsidRPr="0077418F">
        <w:rPr>
          <w:rFonts w:ascii="Times New Roman" w:eastAsia="黑体" w:hAnsi="Times New Roman" w:cs="Times New Roman"/>
          <w:sz w:val="28"/>
          <w:szCs w:val="28"/>
        </w:rPr>
        <w:t>与</w:t>
      </w:r>
      <w:r w:rsidR="00554333">
        <w:rPr>
          <w:rFonts w:ascii="Times New Roman" w:eastAsia="黑体" w:hAnsi="Times New Roman" w:cs="Times New Roman" w:hint="eastAsia"/>
          <w:sz w:val="28"/>
          <w:szCs w:val="28"/>
        </w:rPr>
        <w:t>研究</w:t>
      </w:r>
      <w:r w:rsidR="00BC41DE" w:rsidRPr="0077418F">
        <w:rPr>
          <w:rFonts w:ascii="Times New Roman" w:eastAsia="黑体" w:hAnsi="Times New Roman" w:cs="Times New Roman"/>
          <w:sz w:val="28"/>
          <w:szCs w:val="28"/>
        </w:rPr>
        <w:t>意义</w:t>
      </w:r>
      <w:bookmarkEnd w:id="24"/>
    </w:p>
    <w:p w14:paraId="4D4886D3" w14:textId="3EF250E6" w:rsidR="00B26ACE" w:rsidRPr="00AF35D8" w:rsidRDefault="00B26ACE" w:rsidP="000C68E8">
      <w:pPr>
        <w:spacing w:after="0" w:line="400" w:lineRule="exact"/>
        <w:ind w:firstLineChars="200" w:firstLine="480"/>
        <w:jc w:val="both"/>
        <w:rPr>
          <w:rFonts w:ascii="Times New Roman" w:hAnsi="Times New Roman" w:cs="Times New Roman"/>
          <w:sz w:val="24"/>
          <w:szCs w:val="24"/>
        </w:rPr>
      </w:pPr>
      <w:r w:rsidRPr="00AF35D8">
        <w:rPr>
          <w:rFonts w:ascii="Times New Roman" w:hAnsi="Times New Roman" w:cs="Times New Roman"/>
          <w:sz w:val="24"/>
          <w:szCs w:val="24"/>
        </w:rPr>
        <w:t>土地生产率与农地经营规模的关系在农经学界</w:t>
      </w:r>
      <w:r w:rsidR="000B391C">
        <w:rPr>
          <w:rFonts w:ascii="Times New Roman" w:hAnsi="Times New Roman" w:cs="Times New Roman" w:hint="eastAsia"/>
          <w:sz w:val="24"/>
          <w:szCs w:val="24"/>
        </w:rPr>
        <w:t>的争议由来已久</w:t>
      </w:r>
      <w:r w:rsidR="00E712D0">
        <w:rPr>
          <w:rFonts w:ascii="Times New Roman" w:hAnsi="Times New Roman" w:cs="Times New Roman" w:hint="eastAsia"/>
          <w:sz w:val="24"/>
          <w:szCs w:val="24"/>
        </w:rPr>
        <w:t>，两者关系之谜充分体现了</w:t>
      </w:r>
      <w:r w:rsidR="00D86BAC">
        <w:rPr>
          <w:rFonts w:ascii="Times New Roman" w:hAnsi="Times New Roman" w:cs="Times New Roman" w:hint="eastAsia"/>
          <w:sz w:val="24"/>
          <w:szCs w:val="24"/>
        </w:rPr>
        <w:t>理论与现实的“矛盾</w:t>
      </w:r>
      <w:r w:rsidR="00E712D0">
        <w:rPr>
          <w:rFonts w:ascii="Times New Roman" w:hAnsi="Times New Roman" w:cs="Times New Roman" w:hint="eastAsia"/>
          <w:sz w:val="24"/>
          <w:szCs w:val="24"/>
        </w:rPr>
        <w:t>”。</w:t>
      </w:r>
      <w:r w:rsidR="002F2DD8">
        <w:rPr>
          <w:rFonts w:ascii="Times New Roman" w:hAnsi="Times New Roman" w:cs="Times New Roman" w:hint="eastAsia"/>
          <w:sz w:val="24"/>
          <w:szCs w:val="24"/>
        </w:rPr>
        <w:t>历史数据和实证研究</w:t>
      </w:r>
      <w:r w:rsidR="004E3CE9">
        <w:rPr>
          <w:rFonts w:ascii="Times New Roman" w:hAnsi="Times New Roman" w:cs="Times New Roman" w:hint="eastAsia"/>
          <w:sz w:val="24"/>
          <w:szCs w:val="24"/>
        </w:rPr>
        <w:t>普遍</w:t>
      </w:r>
      <w:r w:rsidR="002E6AD4">
        <w:rPr>
          <w:rFonts w:ascii="Times New Roman" w:hAnsi="Times New Roman" w:cs="Times New Roman" w:hint="eastAsia"/>
          <w:sz w:val="24"/>
          <w:szCs w:val="24"/>
        </w:rPr>
        <w:t>支持</w:t>
      </w:r>
      <w:r w:rsidR="00DE2B33">
        <w:rPr>
          <w:rFonts w:ascii="Times New Roman" w:hAnsi="Times New Roman" w:cs="Times New Roman" w:hint="eastAsia"/>
          <w:sz w:val="24"/>
          <w:szCs w:val="24"/>
        </w:rPr>
        <w:t>了</w:t>
      </w:r>
      <w:r w:rsidRPr="00AF35D8">
        <w:rPr>
          <w:rFonts w:ascii="Times New Roman" w:hAnsi="Times New Roman" w:cs="Times New Roman"/>
          <w:sz w:val="24"/>
          <w:szCs w:val="24"/>
        </w:rPr>
        <w:t>土地生产率与规模的负向关系</w:t>
      </w:r>
      <w:r w:rsidR="003706E6">
        <w:rPr>
          <w:rFonts w:ascii="Times New Roman" w:hAnsi="Times New Roman" w:cs="Times New Roman" w:hint="eastAsia"/>
          <w:sz w:val="24"/>
          <w:szCs w:val="24"/>
        </w:rPr>
        <w:t>，</w:t>
      </w:r>
      <w:ins w:id="25" w:author="曾 翠红" w:date="2019-05-07T10:34:00Z">
        <w:r w:rsidR="009314E9">
          <w:rPr>
            <w:rFonts w:ascii="Times New Roman" w:hAnsi="Times New Roman" w:cs="Times New Roman" w:hint="eastAsia"/>
            <w:sz w:val="24"/>
            <w:szCs w:val="24"/>
          </w:rPr>
          <w:t>这使得</w:t>
        </w:r>
      </w:ins>
      <w:r w:rsidR="003706E6" w:rsidRPr="00AF35D8">
        <w:rPr>
          <w:rFonts w:ascii="Times New Roman" w:hAnsi="Times New Roman" w:cs="Times New Roman"/>
          <w:sz w:val="24"/>
          <w:szCs w:val="24"/>
        </w:rPr>
        <w:t>农业由于资源不可分性而具有规模效应的传统认识被推翻，</w:t>
      </w:r>
      <w:r w:rsidR="003706E6">
        <w:rPr>
          <w:rFonts w:ascii="Times New Roman" w:hAnsi="Times New Roman" w:cs="Times New Roman" w:hint="eastAsia"/>
          <w:sz w:val="24"/>
          <w:szCs w:val="24"/>
        </w:rPr>
        <w:t>农业生产的</w:t>
      </w:r>
      <w:r w:rsidR="003706E6" w:rsidRPr="00AF35D8">
        <w:rPr>
          <w:rFonts w:ascii="Times New Roman" w:hAnsi="Times New Roman" w:cs="Times New Roman"/>
          <w:sz w:val="24"/>
          <w:szCs w:val="24"/>
        </w:rPr>
        <w:t>负向关系被认为是传统农业的典型特征</w:t>
      </w:r>
      <w:r w:rsidR="00326022">
        <w:rPr>
          <w:rFonts w:ascii="Times New Roman" w:hAnsi="Times New Roman" w:cs="Times New Roman"/>
          <w:sz w:val="24"/>
          <w:szCs w:val="24"/>
        </w:rPr>
        <w:fldChar w:fldCharType="begin"/>
      </w:r>
      <w:r w:rsidR="00326022">
        <w:rPr>
          <w:rFonts w:ascii="Times New Roman" w:hAnsi="Times New Roman" w:cs="Times New Roman"/>
          <w:sz w:val="24"/>
          <w:szCs w:val="24"/>
        </w:rPr>
        <w:instrText xml:space="preserve"> ADDIN NE.Ref.{8C61B479-76D5-43CE-9C8E-301A21151D8D}</w:instrText>
      </w:r>
      <w:r w:rsidR="00326022">
        <w:rPr>
          <w:rFonts w:ascii="Times New Roman" w:hAnsi="Times New Roman" w:cs="Times New Roman"/>
          <w:sz w:val="24"/>
          <w:szCs w:val="24"/>
        </w:rPr>
        <w:fldChar w:fldCharType="separate"/>
      </w:r>
      <w:r w:rsidR="00C47404">
        <w:rPr>
          <w:rFonts w:ascii="Times New Roman" w:hAnsi="Times New Roman" w:cs="Times New Roman"/>
          <w:color w:val="080000"/>
          <w:sz w:val="24"/>
          <w:szCs w:val="24"/>
          <w:vertAlign w:val="superscript"/>
        </w:rPr>
        <w:t>[1-3]</w:t>
      </w:r>
      <w:r w:rsidR="00326022">
        <w:rPr>
          <w:rFonts w:ascii="Times New Roman" w:hAnsi="Times New Roman" w:cs="Times New Roman"/>
          <w:sz w:val="24"/>
          <w:szCs w:val="24"/>
        </w:rPr>
        <w:fldChar w:fldCharType="end"/>
      </w:r>
      <w:r w:rsidR="003706E6" w:rsidRPr="00AF35D8">
        <w:rPr>
          <w:rFonts w:ascii="Times New Roman" w:hAnsi="Times New Roman" w:cs="Times New Roman"/>
          <w:sz w:val="24"/>
          <w:szCs w:val="24"/>
        </w:rPr>
        <w:t>。</w:t>
      </w:r>
      <w:del w:id="26" w:author="曾 翠红" w:date="2019-05-07T10:35:00Z">
        <w:r w:rsidR="00027EDA" w:rsidDel="009314E9">
          <w:rPr>
            <w:rFonts w:ascii="Times New Roman" w:hAnsi="Times New Roman" w:cs="Times New Roman" w:hint="eastAsia"/>
            <w:sz w:val="24"/>
            <w:szCs w:val="24"/>
          </w:rPr>
          <w:delText>然而，</w:delText>
        </w:r>
      </w:del>
      <w:r w:rsidR="00027EDA" w:rsidRPr="00AF35D8">
        <w:rPr>
          <w:rFonts w:ascii="Times New Roman" w:hAnsi="Times New Roman" w:cs="Times New Roman"/>
          <w:sz w:val="24"/>
          <w:szCs w:val="24"/>
        </w:rPr>
        <w:t>舒尔茨</w:t>
      </w:r>
      <w:r w:rsidR="00027EDA">
        <w:rPr>
          <w:rFonts w:ascii="Times New Roman" w:hAnsi="Times New Roman" w:cs="Times New Roman" w:hint="eastAsia"/>
          <w:sz w:val="24"/>
          <w:szCs w:val="24"/>
        </w:rPr>
        <w:t>发表了</w:t>
      </w:r>
      <w:r w:rsidR="00027EDA" w:rsidRPr="00AF35D8">
        <w:rPr>
          <w:rFonts w:ascii="Times New Roman" w:hAnsi="Times New Roman" w:cs="Times New Roman"/>
          <w:sz w:val="24"/>
          <w:szCs w:val="24"/>
        </w:rPr>
        <w:t>大部分农业资源是假不可分性的说法，大部分的投入品诸如良种、牲畜、</w:t>
      </w:r>
      <w:r w:rsidR="00027EDA">
        <w:rPr>
          <w:rFonts w:ascii="Times New Roman" w:hAnsi="Times New Roman" w:cs="Times New Roman" w:hint="eastAsia"/>
          <w:sz w:val="24"/>
          <w:szCs w:val="24"/>
        </w:rPr>
        <w:t>机械</w:t>
      </w:r>
      <w:r w:rsidR="00027EDA" w:rsidRPr="00AF35D8">
        <w:rPr>
          <w:rFonts w:ascii="Times New Roman" w:hAnsi="Times New Roman" w:cs="Times New Roman"/>
          <w:sz w:val="24"/>
          <w:szCs w:val="24"/>
        </w:rPr>
        <w:t>等都很少属于不可分的要素，</w:t>
      </w:r>
      <w:r w:rsidR="00027EDA">
        <w:rPr>
          <w:rFonts w:ascii="Times New Roman" w:hAnsi="Times New Roman" w:cs="Times New Roman" w:hint="eastAsia"/>
          <w:sz w:val="24"/>
          <w:szCs w:val="24"/>
        </w:rPr>
        <w:t>只有农民或者农场管理者为真不可分，这种真不可分性要素也</w:t>
      </w:r>
      <w:r w:rsidR="00027EDA" w:rsidRPr="00AF35D8">
        <w:rPr>
          <w:rFonts w:ascii="Times New Roman" w:hAnsi="Times New Roman" w:cs="Times New Roman"/>
          <w:sz w:val="24"/>
          <w:szCs w:val="24"/>
        </w:rPr>
        <w:t>并不必然需要大农场才更有效</w:t>
      </w:r>
      <w:r w:rsidR="00326022">
        <w:rPr>
          <w:rFonts w:ascii="Times New Roman" w:hAnsi="Times New Roman" w:cs="Times New Roman"/>
          <w:sz w:val="24"/>
          <w:szCs w:val="24"/>
        </w:rPr>
        <w:fldChar w:fldCharType="begin"/>
      </w:r>
      <w:r w:rsidR="00326022">
        <w:rPr>
          <w:rFonts w:ascii="Times New Roman" w:hAnsi="Times New Roman" w:cs="Times New Roman"/>
          <w:sz w:val="24"/>
          <w:szCs w:val="24"/>
        </w:rPr>
        <w:instrText xml:space="preserve"> ADDIN NE.Ref.{6481084A-184F-4D1B-8B29-F70E6F1C7A88}</w:instrText>
      </w:r>
      <w:r w:rsidR="00326022">
        <w:rPr>
          <w:rFonts w:ascii="Times New Roman" w:hAnsi="Times New Roman" w:cs="Times New Roman"/>
          <w:sz w:val="24"/>
          <w:szCs w:val="24"/>
        </w:rPr>
        <w:fldChar w:fldCharType="separate"/>
      </w:r>
      <w:r w:rsidR="00C47404">
        <w:rPr>
          <w:rFonts w:ascii="Times New Roman" w:hAnsi="Times New Roman" w:cs="Times New Roman"/>
          <w:color w:val="080000"/>
          <w:sz w:val="24"/>
          <w:szCs w:val="24"/>
          <w:vertAlign w:val="superscript"/>
        </w:rPr>
        <w:t>[4]</w:t>
      </w:r>
      <w:r w:rsidR="00326022">
        <w:rPr>
          <w:rFonts w:ascii="Times New Roman" w:hAnsi="Times New Roman" w:cs="Times New Roman"/>
          <w:sz w:val="24"/>
          <w:szCs w:val="24"/>
        </w:rPr>
        <w:fldChar w:fldCharType="end"/>
      </w:r>
      <w:r w:rsidR="00027EDA" w:rsidRPr="00AF35D8">
        <w:rPr>
          <w:rFonts w:ascii="Times New Roman" w:hAnsi="Times New Roman" w:cs="Times New Roman"/>
          <w:sz w:val="24"/>
          <w:szCs w:val="24"/>
        </w:rPr>
        <w:t>。</w:t>
      </w:r>
      <w:r w:rsidR="00D03ECB">
        <w:rPr>
          <w:rFonts w:ascii="Times New Roman" w:hAnsi="Times New Roman" w:cs="Times New Roman" w:hint="eastAsia"/>
          <w:sz w:val="24"/>
          <w:szCs w:val="24"/>
        </w:rPr>
        <w:t>从</w:t>
      </w:r>
      <w:r w:rsidR="00FD34D1">
        <w:rPr>
          <w:rFonts w:ascii="Times New Roman" w:hAnsi="Times New Roman" w:cs="Times New Roman" w:hint="eastAsia"/>
          <w:sz w:val="24"/>
          <w:szCs w:val="24"/>
        </w:rPr>
        <w:t>经济学</w:t>
      </w:r>
      <w:r w:rsidR="00D03ECB">
        <w:rPr>
          <w:rFonts w:ascii="Times New Roman" w:hAnsi="Times New Roman" w:cs="Times New Roman" w:hint="eastAsia"/>
          <w:sz w:val="24"/>
          <w:szCs w:val="24"/>
        </w:rPr>
        <w:t>的角度来分析，规模与生产率</w:t>
      </w:r>
      <w:r w:rsidR="0074708D">
        <w:rPr>
          <w:rFonts w:ascii="Times New Roman" w:hAnsi="Times New Roman" w:cs="Times New Roman" w:hint="eastAsia"/>
          <w:sz w:val="24"/>
          <w:szCs w:val="24"/>
        </w:rPr>
        <w:t>没有显著关系，</w:t>
      </w:r>
      <w:r w:rsidR="00D03ECB">
        <w:rPr>
          <w:rFonts w:ascii="Times New Roman" w:hAnsi="Times New Roman" w:cs="Times New Roman" w:hint="eastAsia"/>
          <w:sz w:val="24"/>
          <w:szCs w:val="24"/>
        </w:rPr>
        <w:t>在</w:t>
      </w:r>
      <w:r w:rsidR="003718FC">
        <w:rPr>
          <w:rFonts w:ascii="Times New Roman" w:hAnsi="Times New Roman" w:cs="Times New Roman" w:hint="eastAsia"/>
          <w:sz w:val="24"/>
          <w:szCs w:val="24"/>
        </w:rPr>
        <w:t>默认</w:t>
      </w:r>
      <w:r w:rsidR="00713589">
        <w:rPr>
          <w:rFonts w:ascii="Times New Roman" w:hAnsi="Times New Roman" w:cs="Times New Roman" w:hint="eastAsia"/>
          <w:sz w:val="24"/>
          <w:szCs w:val="24"/>
        </w:rPr>
        <w:t>农业生产规模报酬不变</w:t>
      </w:r>
      <w:r w:rsidR="003718FC">
        <w:rPr>
          <w:rFonts w:ascii="Times New Roman" w:hAnsi="Times New Roman" w:cs="Times New Roman" w:hint="eastAsia"/>
          <w:sz w:val="24"/>
          <w:szCs w:val="24"/>
        </w:rPr>
        <w:t>的前提下</w:t>
      </w:r>
      <w:r w:rsidR="00713589">
        <w:rPr>
          <w:rFonts w:ascii="Times New Roman" w:hAnsi="Times New Roman" w:cs="Times New Roman" w:hint="eastAsia"/>
          <w:sz w:val="24"/>
          <w:szCs w:val="24"/>
        </w:rPr>
        <w:t>，</w:t>
      </w:r>
      <w:r w:rsidR="006F1D94">
        <w:rPr>
          <w:rFonts w:ascii="Times New Roman" w:hAnsi="Times New Roman" w:cs="Times New Roman" w:hint="eastAsia"/>
          <w:sz w:val="24"/>
          <w:szCs w:val="24"/>
        </w:rPr>
        <w:t>投入更多的土地</w:t>
      </w:r>
      <w:r w:rsidR="00FD34D1">
        <w:rPr>
          <w:rFonts w:ascii="Times New Roman" w:hAnsi="Times New Roman" w:cs="Times New Roman" w:hint="eastAsia"/>
          <w:sz w:val="24"/>
          <w:szCs w:val="24"/>
        </w:rPr>
        <w:t>并不会给</w:t>
      </w:r>
      <w:r w:rsidR="007032A0">
        <w:rPr>
          <w:rFonts w:ascii="Times New Roman" w:hAnsi="Times New Roman" w:cs="Times New Roman" w:hint="eastAsia"/>
          <w:sz w:val="24"/>
          <w:szCs w:val="24"/>
        </w:rPr>
        <w:t>额外提高农业产出</w:t>
      </w:r>
      <w:r w:rsidR="00FF0AAB">
        <w:rPr>
          <w:rFonts w:ascii="Times New Roman" w:hAnsi="Times New Roman" w:cs="Times New Roman" w:hint="eastAsia"/>
          <w:sz w:val="24"/>
          <w:szCs w:val="24"/>
        </w:rPr>
        <w:t>，农户完全可以通过调整生产要素让各地块间土地生产率一致</w:t>
      </w:r>
      <w:r w:rsidR="00FD34D1">
        <w:rPr>
          <w:rFonts w:ascii="Times New Roman" w:hAnsi="Times New Roman" w:cs="Times New Roman" w:hint="eastAsia"/>
          <w:sz w:val="24"/>
          <w:szCs w:val="24"/>
        </w:rPr>
        <w:t>。</w:t>
      </w:r>
      <w:r w:rsidR="003658C4">
        <w:rPr>
          <w:rFonts w:ascii="Times New Roman" w:hAnsi="Times New Roman" w:cs="Times New Roman" w:hint="eastAsia"/>
          <w:sz w:val="24"/>
          <w:szCs w:val="24"/>
        </w:rPr>
        <w:t>土地</w:t>
      </w:r>
      <w:r w:rsidR="00C05358">
        <w:rPr>
          <w:rFonts w:ascii="Times New Roman" w:hAnsi="Times New Roman" w:cs="Times New Roman" w:hint="eastAsia"/>
          <w:sz w:val="24"/>
          <w:szCs w:val="24"/>
        </w:rPr>
        <w:t>生产率与规模关系</w:t>
      </w:r>
      <w:r w:rsidR="005148C4">
        <w:rPr>
          <w:rFonts w:ascii="Times New Roman" w:hAnsi="Times New Roman" w:cs="Times New Roman" w:hint="eastAsia"/>
          <w:sz w:val="24"/>
          <w:szCs w:val="24"/>
        </w:rPr>
        <w:t>传统</w:t>
      </w:r>
      <w:r w:rsidR="00C05358">
        <w:rPr>
          <w:rFonts w:ascii="Times New Roman" w:hAnsi="Times New Roman" w:cs="Times New Roman" w:hint="eastAsia"/>
          <w:sz w:val="24"/>
          <w:szCs w:val="24"/>
        </w:rPr>
        <w:t>认识</w:t>
      </w:r>
      <w:r w:rsidR="005148C4">
        <w:rPr>
          <w:rFonts w:ascii="Times New Roman" w:hAnsi="Times New Roman" w:cs="Times New Roman" w:hint="eastAsia"/>
          <w:sz w:val="24"/>
          <w:szCs w:val="24"/>
        </w:rPr>
        <w:t>、</w:t>
      </w:r>
      <w:r w:rsidR="00DE3333">
        <w:rPr>
          <w:rFonts w:ascii="Times New Roman" w:hAnsi="Times New Roman" w:cs="Times New Roman" w:hint="eastAsia"/>
          <w:sz w:val="24"/>
          <w:szCs w:val="24"/>
        </w:rPr>
        <w:t>现实</w:t>
      </w:r>
      <w:r w:rsidR="005148C4">
        <w:rPr>
          <w:rFonts w:ascii="Times New Roman" w:hAnsi="Times New Roman" w:cs="Times New Roman" w:hint="eastAsia"/>
          <w:sz w:val="24"/>
          <w:szCs w:val="24"/>
        </w:rPr>
        <w:t>和</w:t>
      </w:r>
      <w:r w:rsidR="00DE3333">
        <w:rPr>
          <w:rFonts w:ascii="Times New Roman" w:hAnsi="Times New Roman" w:cs="Times New Roman" w:hint="eastAsia"/>
          <w:sz w:val="24"/>
          <w:szCs w:val="24"/>
        </w:rPr>
        <w:t>理论</w:t>
      </w:r>
      <w:r w:rsidR="005148C4">
        <w:rPr>
          <w:rFonts w:ascii="Times New Roman" w:hAnsi="Times New Roman" w:cs="Times New Roman" w:hint="eastAsia"/>
          <w:sz w:val="24"/>
          <w:szCs w:val="24"/>
        </w:rPr>
        <w:t>的</w:t>
      </w:r>
      <w:r w:rsidR="00C05358">
        <w:rPr>
          <w:rFonts w:ascii="Times New Roman" w:hAnsi="Times New Roman" w:cs="Times New Roman" w:hint="eastAsia"/>
          <w:sz w:val="24"/>
          <w:szCs w:val="24"/>
        </w:rPr>
        <w:t>不匹配</w:t>
      </w:r>
      <w:r w:rsidRPr="00AF35D8">
        <w:rPr>
          <w:rFonts w:ascii="Times New Roman" w:hAnsi="Times New Roman" w:cs="Times New Roman"/>
          <w:sz w:val="24"/>
          <w:szCs w:val="24"/>
        </w:rPr>
        <w:t>吸引了一众学者</w:t>
      </w:r>
      <w:r w:rsidR="000D498A">
        <w:rPr>
          <w:rFonts w:ascii="Times New Roman" w:hAnsi="Times New Roman" w:cs="Times New Roman" w:hint="eastAsia"/>
          <w:sz w:val="24"/>
          <w:szCs w:val="24"/>
        </w:rPr>
        <w:t>深入研究</w:t>
      </w:r>
      <w:r w:rsidRPr="00AF35D8">
        <w:rPr>
          <w:rFonts w:ascii="Times New Roman" w:hAnsi="Times New Roman" w:cs="Times New Roman"/>
          <w:sz w:val="24"/>
          <w:szCs w:val="24"/>
        </w:rPr>
        <w:t>，</w:t>
      </w:r>
      <w:r w:rsidR="005009E1">
        <w:rPr>
          <w:rFonts w:ascii="Times New Roman" w:hAnsi="Times New Roman" w:cs="Times New Roman" w:hint="eastAsia"/>
          <w:sz w:val="24"/>
          <w:szCs w:val="24"/>
        </w:rPr>
        <w:t>但</w:t>
      </w:r>
      <w:r w:rsidRPr="00AF35D8">
        <w:rPr>
          <w:rFonts w:ascii="Times New Roman" w:hAnsi="Times New Roman" w:cs="Times New Roman"/>
          <w:sz w:val="24"/>
          <w:szCs w:val="24"/>
        </w:rPr>
        <w:t>多年来</w:t>
      </w:r>
      <w:r w:rsidR="0067759F">
        <w:rPr>
          <w:rFonts w:ascii="Times New Roman" w:hAnsi="Times New Roman" w:cs="Times New Roman" w:hint="eastAsia"/>
          <w:sz w:val="24"/>
          <w:szCs w:val="24"/>
        </w:rPr>
        <w:t>始终没有一个</w:t>
      </w:r>
      <w:r w:rsidR="009F5953">
        <w:rPr>
          <w:rFonts w:ascii="Times New Roman" w:hAnsi="Times New Roman" w:cs="Times New Roman" w:hint="eastAsia"/>
          <w:sz w:val="24"/>
          <w:szCs w:val="24"/>
        </w:rPr>
        <w:t>令人</w:t>
      </w:r>
      <w:r w:rsidR="0067759F">
        <w:rPr>
          <w:rFonts w:ascii="Times New Roman" w:hAnsi="Times New Roman" w:cs="Times New Roman" w:hint="eastAsia"/>
          <w:sz w:val="24"/>
          <w:szCs w:val="24"/>
        </w:rPr>
        <w:t>共同信服的结果</w:t>
      </w:r>
      <w:r w:rsidRPr="00AF35D8">
        <w:rPr>
          <w:rFonts w:ascii="Times New Roman" w:hAnsi="Times New Roman" w:cs="Times New Roman"/>
          <w:sz w:val="24"/>
          <w:szCs w:val="24"/>
        </w:rPr>
        <w:t>，</w:t>
      </w:r>
      <w:r w:rsidR="00FB0563">
        <w:rPr>
          <w:rFonts w:ascii="Times New Roman" w:hAnsi="Times New Roman" w:cs="Times New Roman" w:hint="eastAsia"/>
          <w:sz w:val="24"/>
          <w:szCs w:val="24"/>
        </w:rPr>
        <w:t>对</w:t>
      </w:r>
      <w:r w:rsidR="008B27B2">
        <w:rPr>
          <w:rFonts w:ascii="Times New Roman" w:hAnsi="Times New Roman" w:cs="Times New Roman" w:hint="eastAsia"/>
          <w:sz w:val="24"/>
          <w:szCs w:val="24"/>
        </w:rPr>
        <w:t>不同规模间农户生产率差异</w:t>
      </w:r>
      <w:r w:rsidR="00FB0563">
        <w:rPr>
          <w:rFonts w:ascii="Times New Roman" w:hAnsi="Times New Roman" w:cs="Times New Roman" w:hint="eastAsia"/>
          <w:sz w:val="24"/>
          <w:szCs w:val="24"/>
        </w:rPr>
        <w:t>的分析各执一词</w:t>
      </w:r>
      <w:r w:rsidR="000B1D72">
        <w:rPr>
          <w:rFonts w:ascii="Times New Roman" w:hAnsi="Times New Roman" w:cs="Times New Roman" w:hint="eastAsia"/>
          <w:sz w:val="24"/>
          <w:szCs w:val="24"/>
        </w:rPr>
        <w:t>。</w:t>
      </w:r>
      <w:r w:rsidR="00FA2011">
        <w:rPr>
          <w:rFonts w:ascii="Times New Roman" w:hAnsi="Times New Roman" w:cs="Times New Roman" w:hint="eastAsia"/>
          <w:sz w:val="24"/>
          <w:szCs w:val="24"/>
        </w:rPr>
        <w:t>近年来，土地生产率的问题进一步凸显。</w:t>
      </w:r>
    </w:p>
    <w:p w14:paraId="4C905E36" w14:textId="72DD97EE" w:rsidR="00167FED" w:rsidRDefault="00FA2011" w:rsidP="000C68E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一方面，</w:t>
      </w:r>
      <w:ins w:id="27" w:author="曾 翠红" w:date="2019-05-07T10:35:00Z">
        <w:r w:rsidR="009314E9">
          <w:rPr>
            <w:rFonts w:ascii="Times New Roman" w:hAnsi="Times New Roman" w:cs="Times New Roman" w:hint="eastAsia"/>
            <w:sz w:val="24"/>
            <w:szCs w:val="24"/>
          </w:rPr>
          <w:t>农村劳动力规模持续</w:t>
        </w:r>
      </w:ins>
      <w:ins w:id="28" w:author="曾 翠红" w:date="2019-05-07T10:36:00Z">
        <w:r w:rsidR="009314E9">
          <w:rPr>
            <w:rFonts w:ascii="Times New Roman" w:hAnsi="Times New Roman" w:cs="Times New Roman" w:hint="eastAsia"/>
            <w:sz w:val="24"/>
            <w:szCs w:val="24"/>
          </w:rPr>
          <w:t>缩小。</w:t>
        </w:r>
      </w:ins>
      <w:r w:rsidR="00B26ACE" w:rsidRPr="00AF35D8">
        <w:rPr>
          <w:rFonts w:ascii="Times New Roman" w:hAnsi="Times New Roman" w:cs="Times New Roman"/>
          <w:sz w:val="24"/>
          <w:szCs w:val="24"/>
        </w:rPr>
        <w:t>中国经历了四十年的高速发展，</w:t>
      </w:r>
      <w:r w:rsidR="00FE2F78" w:rsidRPr="00AF35D8">
        <w:rPr>
          <w:rFonts w:ascii="Times New Roman" w:hAnsi="Times New Roman" w:cs="Times New Roman"/>
          <w:sz w:val="24"/>
          <w:szCs w:val="24"/>
        </w:rPr>
        <w:t>产业结构转变</w:t>
      </w:r>
      <w:r w:rsidR="00E0325A">
        <w:rPr>
          <w:rFonts w:ascii="Times New Roman" w:hAnsi="Times New Roman" w:cs="Times New Roman" w:hint="eastAsia"/>
          <w:sz w:val="24"/>
          <w:szCs w:val="24"/>
        </w:rPr>
        <w:t>带动</w:t>
      </w:r>
      <w:r w:rsidR="00A223B5">
        <w:rPr>
          <w:rFonts w:ascii="Times New Roman" w:hAnsi="Times New Roman" w:cs="Times New Roman" w:hint="eastAsia"/>
          <w:sz w:val="24"/>
          <w:szCs w:val="24"/>
        </w:rPr>
        <w:t>劳动力结构调整</w:t>
      </w:r>
      <w:r w:rsidR="0094126B">
        <w:rPr>
          <w:rFonts w:ascii="Times New Roman" w:hAnsi="Times New Roman" w:cs="Times New Roman"/>
          <w:sz w:val="24"/>
          <w:szCs w:val="24"/>
        </w:rPr>
        <w:t>，大量</w:t>
      </w:r>
      <w:r w:rsidR="00B26ACE" w:rsidRPr="00AF35D8">
        <w:rPr>
          <w:rFonts w:ascii="Times New Roman" w:hAnsi="Times New Roman" w:cs="Times New Roman"/>
          <w:sz w:val="24"/>
          <w:szCs w:val="24"/>
        </w:rPr>
        <w:t>农业劳动力流出至</w:t>
      </w:r>
      <w:r w:rsidR="0094126B">
        <w:rPr>
          <w:rFonts w:ascii="Times New Roman" w:hAnsi="Times New Roman" w:cs="Times New Roman" w:hint="eastAsia"/>
          <w:sz w:val="24"/>
          <w:szCs w:val="24"/>
        </w:rPr>
        <w:t>工业和服务业</w:t>
      </w:r>
      <w:del w:id="29" w:author="曾 翠红" w:date="2019-05-07T10:36:00Z">
        <w:r w:rsidR="00E631A6" w:rsidDel="009314E9">
          <w:rPr>
            <w:rFonts w:ascii="Times New Roman" w:hAnsi="Times New Roman" w:cs="Times New Roman" w:hint="eastAsia"/>
            <w:sz w:val="24"/>
            <w:szCs w:val="24"/>
          </w:rPr>
          <w:delText>，</w:delText>
        </w:r>
        <w:r w:rsidR="00737DF0" w:rsidRPr="00AF35D8" w:rsidDel="009314E9">
          <w:rPr>
            <w:rFonts w:ascii="Times New Roman" w:hAnsi="Times New Roman" w:cs="Times New Roman"/>
            <w:sz w:val="24"/>
            <w:szCs w:val="24"/>
          </w:rPr>
          <w:delText>农村劳动力规模</w:delText>
        </w:r>
        <w:r w:rsidR="00A74C39" w:rsidDel="009314E9">
          <w:rPr>
            <w:rFonts w:ascii="Times New Roman" w:hAnsi="Times New Roman" w:cs="Times New Roman" w:hint="eastAsia"/>
            <w:sz w:val="24"/>
            <w:szCs w:val="24"/>
          </w:rPr>
          <w:delText>持续降低</w:delText>
        </w:r>
      </w:del>
      <w:r w:rsidR="00E631A6">
        <w:rPr>
          <w:rFonts w:ascii="Times New Roman" w:hAnsi="Times New Roman" w:cs="Times New Roman" w:hint="eastAsia"/>
          <w:sz w:val="24"/>
          <w:szCs w:val="24"/>
        </w:rPr>
        <w:t>。</w:t>
      </w:r>
      <w:r w:rsidR="00E67791">
        <w:rPr>
          <w:rFonts w:ascii="Times New Roman" w:hAnsi="Times New Roman" w:cs="Times New Roman" w:hint="eastAsia"/>
          <w:sz w:val="24"/>
          <w:szCs w:val="24"/>
        </w:rPr>
        <w:t>经济发展</w:t>
      </w:r>
      <w:r w:rsidR="008D054E">
        <w:rPr>
          <w:rFonts w:ascii="Times New Roman" w:hAnsi="Times New Roman" w:cs="Times New Roman" w:hint="eastAsia"/>
          <w:sz w:val="24"/>
          <w:szCs w:val="24"/>
        </w:rPr>
        <w:t>的</w:t>
      </w:r>
      <w:r w:rsidR="00B54FF3">
        <w:rPr>
          <w:rFonts w:ascii="Times New Roman" w:hAnsi="Times New Roman" w:cs="Times New Roman" w:hint="eastAsia"/>
          <w:sz w:val="24"/>
          <w:szCs w:val="24"/>
        </w:rPr>
        <w:t>生产报酬的差异</w:t>
      </w:r>
      <w:r w:rsidR="00112921">
        <w:rPr>
          <w:rFonts w:ascii="Times New Roman" w:hAnsi="Times New Roman" w:cs="Times New Roman" w:hint="eastAsia"/>
          <w:sz w:val="24"/>
          <w:szCs w:val="24"/>
        </w:rPr>
        <w:t>解释了</w:t>
      </w:r>
      <w:r w:rsidR="00E67791">
        <w:rPr>
          <w:rFonts w:ascii="Times New Roman" w:hAnsi="Times New Roman" w:cs="Times New Roman" w:hint="eastAsia"/>
          <w:sz w:val="24"/>
          <w:szCs w:val="24"/>
        </w:rPr>
        <w:t>劳动力最终不会大量留在农业</w:t>
      </w:r>
      <w:r w:rsidR="00112921">
        <w:rPr>
          <w:rFonts w:ascii="Times New Roman" w:hAnsi="Times New Roman" w:cs="Times New Roman" w:hint="eastAsia"/>
          <w:sz w:val="24"/>
          <w:szCs w:val="24"/>
        </w:rPr>
        <w:t>的道理</w:t>
      </w:r>
      <w:r w:rsidR="008D054E">
        <w:rPr>
          <w:rFonts w:ascii="Times New Roman" w:hAnsi="Times New Roman" w:cs="Times New Roman" w:hint="eastAsia"/>
          <w:sz w:val="24"/>
          <w:szCs w:val="24"/>
        </w:rPr>
        <w:t>，</w:t>
      </w:r>
      <w:r w:rsidR="009E1B41">
        <w:rPr>
          <w:rFonts w:ascii="Times New Roman" w:hAnsi="Times New Roman" w:cs="Times New Roman" w:hint="eastAsia"/>
          <w:sz w:val="24"/>
          <w:szCs w:val="24"/>
        </w:rPr>
        <w:t>历史数据</w:t>
      </w:r>
      <w:r w:rsidR="00832303">
        <w:rPr>
          <w:rFonts w:ascii="Times New Roman" w:hAnsi="Times New Roman" w:cs="Times New Roman" w:hint="eastAsia"/>
          <w:sz w:val="24"/>
          <w:szCs w:val="24"/>
        </w:rPr>
        <w:t>也</w:t>
      </w:r>
      <w:r w:rsidR="00343F8C">
        <w:rPr>
          <w:rFonts w:ascii="Times New Roman" w:hAnsi="Times New Roman" w:cs="Times New Roman" w:hint="eastAsia"/>
          <w:sz w:val="24"/>
          <w:szCs w:val="24"/>
        </w:rPr>
        <w:t>证明</w:t>
      </w:r>
      <w:r w:rsidR="004B42A0">
        <w:rPr>
          <w:rFonts w:ascii="Times New Roman" w:hAnsi="Times New Roman" w:cs="Times New Roman" w:hint="eastAsia"/>
          <w:sz w:val="24"/>
          <w:szCs w:val="24"/>
        </w:rPr>
        <w:t>了</w:t>
      </w:r>
      <w:r w:rsidR="00FD70E7">
        <w:rPr>
          <w:rFonts w:ascii="Times New Roman" w:hAnsi="Times New Roman" w:cs="Times New Roman" w:hint="eastAsia"/>
          <w:sz w:val="24"/>
          <w:szCs w:val="24"/>
        </w:rPr>
        <w:t>我国劳动力结构</w:t>
      </w:r>
      <w:r w:rsidR="00832303">
        <w:rPr>
          <w:rFonts w:ascii="Times New Roman" w:hAnsi="Times New Roman" w:cs="Times New Roman" w:hint="eastAsia"/>
          <w:sz w:val="24"/>
          <w:szCs w:val="24"/>
        </w:rPr>
        <w:t>的确</w:t>
      </w:r>
      <w:r w:rsidR="00660896">
        <w:rPr>
          <w:rFonts w:ascii="Times New Roman" w:hAnsi="Times New Roman" w:cs="Times New Roman" w:hint="eastAsia"/>
          <w:sz w:val="24"/>
          <w:szCs w:val="24"/>
        </w:rPr>
        <w:t>处于持续调整</w:t>
      </w:r>
      <w:r w:rsidR="00832303">
        <w:rPr>
          <w:rFonts w:ascii="Times New Roman" w:hAnsi="Times New Roman" w:cs="Times New Roman" w:hint="eastAsia"/>
          <w:sz w:val="24"/>
          <w:szCs w:val="24"/>
        </w:rPr>
        <w:t>，农业劳动力不断流出</w:t>
      </w:r>
      <w:r w:rsidR="00660896">
        <w:rPr>
          <w:rFonts w:ascii="Times New Roman" w:hAnsi="Times New Roman" w:cs="Times New Roman" w:hint="eastAsia"/>
          <w:sz w:val="24"/>
          <w:szCs w:val="24"/>
        </w:rPr>
        <w:t>的</w:t>
      </w:r>
      <w:r w:rsidR="004B42A0">
        <w:rPr>
          <w:rFonts w:ascii="Times New Roman" w:hAnsi="Times New Roman" w:cs="Times New Roman" w:hint="eastAsia"/>
          <w:sz w:val="24"/>
          <w:szCs w:val="24"/>
        </w:rPr>
        <w:t>步伐</w:t>
      </w:r>
      <w:r w:rsidR="00660896">
        <w:rPr>
          <w:rFonts w:ascii="Times New Roman" w:hAnsi="Times New Roman" w:cs="Times New Roman" w:hint="eastAsia"/>
          <w:sz w:val="24"/>
          <w:szCs w:val="24"/>
        </w:rPr>
        <w:t>中</w:t>
      </w:r>
      <w:r w:rsidR="00765B61">
        <w:rPr>
          <w:rFonts w:ascii="Times New Roman" w:hAnsi="Times New Roman" w:cs="Times New Roman" w:hint="eastAsia"/>
          <w:sz w:val="24"/>
          <w:szCs w:val="24"/>
        </w:rPr>
        <w:t>。</w:t>
      </w:r>
      <w:r w:rsidR="00B26ACE" w:rsidRPr="00AF35D8">
        <w:rPr>
          <w:rFonts w:ascii="Times New Roman" w:hAnsi="Times New Roman" w:cs="Times New Roman"/>
          <w:sz w:val="24"/>
          <w:szCs w:val="24"/>
        </w:rPr>
        <w:t>建国初期，中国大力扶持重工业发展的政策和城乡户籍制度强烈的阻碍了农业劳动力的流动，形成了数量庞大的农村剩余劳动力。改革开放以后，轻工业受到重视以及沿海地区劳动密集型制造业的发展，大量的吸收农村剩余劳动力，推动劳动力的转移</w:t>
      </w:r>
      <w:r w:rsidR="00326022">
        <w:rPr>
          <w:rFonts w:ascii="Times New Roman" w:hAnsi="Times New Roman" w:cs="Times New Roman"/>
          <w:sz w:val="24"/>
          <w:szCs w:val="24"/>
        </w:rPr>
        <w:fldChar w:fldCharType="begin"/>
      </w:r>
      <w:r w:rsidR="00326022">
        <w:rPr>
          <w:rFonts w:ascii="Times New Roman" w:hAnsi="Times New Roman" w:cs="Times New Roman"/>
          <w:sz w:val="24"/>
          <w:szCs w:val="24"/>
        </w:rPr>
        <w:instrText xml:space="preserve"> ADDIN NE.Ref.{81D155D7-5188-4BAB-8C7D-191E86DA6151}</w:instrText>
      </w:r>
      <w:r w:rsidR="00326022">
        <w:rPr>
          <w:rFonts w:ascii="Times New Roman" w:hAnsi="Times New Roman" w:cs="Times New Roman"/>
          <w:sz w:val="24"/>
          <w:szCs w:val="24"/>
        </w:rPr>
        <w:fldChar w:fldCharType="separate"/>
      </w:r>
      <w:r w:rsidR="00C47404">
        <w:rPr>
          <w:rFonts w:ascii="Times New Roman" w:hAnsi="Times New Roman" w:cs="Times New Roman"/>
          <w:color w:val="080000"/>
          <w:sz w:val="24"/>
          <w:szCs w:val="24"/>
          <w:vertAlign w:val="superscript"/>
        </w:rPr>
        <w:t>[5]</w:t>
      </w:r>
      <w:r w:rsidR="00326022">
        <w:rPr>
          <w:rFonts w:ascii="Times New Roman" w:hAnsi="Times New Roman" w:cs="Times New Roman"/>
          <w:sz w:val="24"/>
          <w:szCs w:val="24"/>
        </w:rPr>
        <w:fldChar w:fldCharType="end"/>
      </w:r>
      <w:r w:rsidR="00B26ACE" w:rsidRPr="00AF35D8">
        <w:rPr>
          <w:rFonts w:ascii="Times New Roman" w:hAnsi="Times New Roman" w:cs="Times New Roman"/>
          <w:sz w:val="24"/>
          <w:szCs w:val="24"/>
        </w:rPr>
        <w:t>。直至现在，服务业部门</w:t>
      </w:r>
      <w:r w:rsidR="00292645">
        <w:rPr>
          <w:rFonts w:ascii="Times New Roman" w:hAnsi="Times New Roman" w:cs="Times New Roman" w:hint="eastAsia"/>
          <w:sz w:val="24"/>
          <w:szCs w:val="24"/>
        </w:rPr>
        <w:t>远高于农业部门的报酬和对劳动力的</w:t>
      </w:r>
      <w:r w:rsidR="003E6731">
        <w:rPr>
          <w:rFonts w:ascii="Times New Roman" w:hAnsi="Times New Roman" w:cs="Times New Roman" w:hint="eastAsia"/>
          <w:sz w:val="24"/>
          <w:szCs w:val="24"/>
        </w:rPr>
        <w:t>强大</w:t>
      </w:r>
      <w:r w:rsidR="00B26ACE" w:rsidRPr="00AF35D8">
        <w:rPr>
          <w:rFonts w:ascii="Times New Roman" w:hAnsi="Times New Roman" w:cs="Times New Roman"/>
          <w:sz w:val="24"/>
          <w:szCs w:val="24"/>
        </w:rPr>
        <w:t>吸纳能力，</w:t>
      </w:r>
      <w:r w:rsidR="003E6731">
        <w:rPr>
          <w:rFonts w:ascii="Times New Roman" w:hAnsi="Times New Roman" w:cs="Times New Roman" w:hint="eastAsia"/>
          <w:sz w:val="24"/>
          <w:szCs w:val="24"/>
        </w:rPr>
        <w:t>继续</w:t>
      </w:r>
      <w:r w:rsidR="00B26ACE" w:rsidRPr="00AF35D8">
        <w:rPr>
          <w:rFonts w:ascii="Times New Roman" w:hAnsi="Times New Roman" w:cs="Times New Roman"/>
          <w:sz w:val="24"/>
          <w:szCs w:val="24"/>
        </w:rPr>
        <w:t>促进农村劳动力的</w:t>
      </w:r>
      <w:r w:rsidR="003E6731">
        <w:rPr>
          <w:rFonts w:ascii="Times New Roman" w:hAnsi="Times New Roman" w:cs="Times New Roman" w:hint="eastAsia"/>
          <w:sz w:val="24"/>
          <w:szCs w:val="24"/>
        </w:rPr>
        <w:t>转移</w:t>
      </w:r>
      <w:r w:rsidR="00B26ACE" w:rsidRPr="00AF35D8">
        <w:rPr>
          <w:rFonts w:ascii="Times New Roman" w:hAnsi="Times New Roman" w:cs="Times New Roman"/>
          <w:sz w:val="24"/>
          <w:szCs w:val="24"/>
        </w:rPr>
        <w:t>。</w:t>
      </w:r>
    </w:p>
    <w:p w14:paraId="64FD25AF" w14:textId="16AB7186" w:rsidR="005146F6" w:rsidRDefault="00FA2011" w:rsidP="005D136F">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另一方面，</w:t>
      </w:r>
      <w:ins w:id="30" w:author="曾 翠红" w:date="2019-05-07T10:36:00Z">
        <w:r w:rsidR="009314E9">
          <w:rPr>
            <w:rFonts w:ascii="Times New Roman" w:hAnsi="Times New Roman" w:cs="Times New Roman" w:hint="eastAsia"/>
            <w:sz w:val="24"/>
            <w:szCs w:val="24"/>
          </w:rPr>
          <w:t>农村土地流转更加便利。</w:t>
        </w:r>
      </w:ins>
      <w:r w:rsidR="00636727" w:rsidRPr="00AF35D8">
        <w:rPr>
          <w:rFonts w:ascii="Times New Roman" w:hAnsi="Times New Roman" w:cs="Times New Roman"/>
          <w:sz w:val="24"/>
          <w:szCs w:val="24"/>
        </w:rPr>
        <w:t>政府近几年农村的</w:t>
      </w:r>
      <w:r w:rsidR="00202047">
        <w:rPr>
          <w:rFonts w:ascii="Times New Roman" w:hAnsi="Times New Roman" w:cs="Times New Roman" w:hint="eastAsia"/>
          <w:sz w:val="24"/>
          <w:szCs w:val="24"/>
        </w:rPr>
        <w:t>土地制度的深刻改革</w:t>
      </w:r>
      <w:r w:rsidR="00636727" w:rsidRPr="00AF35D8">
        <w:rPr>
          <w:rFonts w:ascii="Times New Roman" w:hAnsi="Times New Roman" w:cs="Times New Roman"/>
          <w:sz w:val="24"/>
          <w:szCs w:val="24"/>
        </w:rPr>
        <w:t>，</w:t>
      </w:r>
      <w:r w:rsidR="004D21C9">
        <w:rPr>
          <w:rFonts w:ascii="Times New Roman" w:hAnsi="Times New Roman" w:cs="Times New Roman" w:hint="eastAsia"/>
          <w:sz w:val="24"/>
          <w:szCs w:val="24"/>
        </w:rPr>
        <w:t>政府在宅基地和农用地</w:t>
      </w:r>
      <w:r w:rsidR="00F57E48">
        <w:rPr>
          <w:rFonts w:ascii="Times New Roman" w:hAnsi="Times New Roman" w:cs="Times New Roman" w:hint="eastAsia"/>
          <w:sz w:val="24"/>
          <w:szCs w:val="24"/>
        </w:rPr>
        <w:t>相关</w:t>
      </w:r>
      <w:r w:rsidR="004D66B3">
        <w:rPr>
          <w:rFonts w:ascii="Times New Roman" w:hAnsi="Times New Roman" w:cs="Times New Roman" w:hint="eastAsia"/>
          <w:sz w:val="24"/>
          <w:szCs w:val="24"/>
        </w:rPr>
        <w:t>政策方面</w:t>
      </w:r>
      <w:r w:rsidR="004D21C9">
        <w:rPr>
          <w:rFonts w:ascii="Times New Roman" w:hAnsi="Times New Roman" w:cs="Times New Roman" w:hint="eastAsia"/>
          <w:sz w:val="24"/>
          <w:szCs w:val="24"/>
        </w:rPr>
        <w:t>持续发力，</w:t>
      </w:r>
      <w:r w:rsidR="00636727" w:rsidRPr="00AF35D8">
        <w:rPr>
          <w:rFonts w:ascii="Times New Roman" w:hAnsi="Times New Roman" w:cs="Times New Roman"/>
          <w:sz w:val="24"/>
          <w:szCs w:val="24"/>
        </w:rPr>
        <w:t>为农村劳动力转向非农行业、农民兼业化提供</w:t>
      </w:r>
      <w:r w:rsidR="0033423D">
        <w:rPr>
          <w:rFonts w:ascii="Times New Roman" w:hAnsi="Times New Roman" w:cs="Times New Roman" w:hint="eastAsia"/>
          <w:sz w:val="24"/>
          <w:szCs w:val="24"/>
        </w:rPr>
        <w:t>助力</w:t>
      </w:r>
      <w:r w:rsidR="00326022">
        <w:rPr>
          <w:rFonts w:ascii="Times New Roman" w:hAnsi="Times New Roman" w:cs="Times New Roman"/>
          <w:sz w:val="24"/>
          <w:szCs w:val="24"/>
        </w:rPr>
        <w:fldChar w:fldCharType="begin"/>
      </w:r>
      <w:r w:rsidR="00326022">
        <w:rPr>
          <w:rFonts w:ascii="Times New Roman" w:hAnsi="Times New Roman" w:cs="Times New Roman"/>
          <w:sz w:val="24"/>
          <w:szCs w:val="24"/>
        </w:rPr>
        <w:instrText xml:space="preserve"> ADDIN NE.Ref.{B4B45FD9-9116-43F0-A285-CE89BD14612A}</w:instrText>
      </w:r>
      <w:r w:rsidR="00326022">
        <w:rPr>
          <w:rFonts w:ascii="Times New Roman" w:hAnsi="Times New Roman" w:cs="Times New Roman"/>
          <w:sz w:val="24"/>
          <w:szCs w:val="24"/>
        </w:rPr>
        <w:fldChar w:fldCharType="separate"/>
      </w:r>
      <w:r w:rsidR="00C47404">
        <w:rPr>
          <w:rFonts w:ascii="Times New Roman" w:hAnsi="Times New Roman" w:cs="Times New Roman"/>
          <w:color w:val="080000"/>
          <w:sz w:val="24"/>
          <w:szCs w:val="24"/>
          <w:vertAlign w:val="superscript"/>
        </w:rPr>
        <w:t>[6, 7]</w:t>
      </w:r>
      <w:r w:rsidR="00326022">
        <w:rPr>
          <w:rFonts w:ascii="Times New Roman" w:hAnsi="Times New Roman" w:cs="Times New Roman"/>
          <w:sz w:val="24"/>
          <w:szCs w:val="24"/>
        </w:rPr>
        <w:fldChar w:fldCharType="end"/>
      </w:r>
      <w:r w:rsidR="00256D94">
        <w:rPr>
          <w:rFonts w:ascii="Times New Roman" w:hAnsi="Times New Roman" w:cs="Times New Roman" w:hint="eastAsia"/>
          <w:sz w:val="24"/>
          <w:szCs w:val="24"/>
        </w:rPr>
        <w:t>。</w:t>
      </w:r>
      <w:r w:rsidR="00283EF4">
        <w:rPr>
          <w:rFonts w:ascii="Times New Roman" w:hAnsi="Times New Roman" w:cs="Times New Roman" w:hint="eastAsia"/>
          <w:sz w:val="24"/>
          <w:szCs w:val="24"/>
        </w:rPr>
        <w:t>推动</w:t>
      </w:r>
      <w:r w:rsidR="009946F3">
        <w:rPr>
          <w:rFonts w:ascii="Times New Roman" w:hAnsi="Times New Roman" w:cs="Times New Roman" w:hint="eastAsia"/>
          <w:sz w:val="24"/>
          <w:szCs w:val="24"/>
        </w:rPr>
        <w:t>宅基地使用权确权登记颁证工作，</w:t>
      </w:r>
      <w:r w:rsidR="00283EF4">
        <w:rPr>
          <w:rFonts w:ascii="Times New Roman" w:hAnsi="Times New Roman" w:cs="Times New Roman" w:hint="eastAsia"/>
          <w:sz w:val="24"/>
          <w:szCs w:val="24"/>
        </w:rPr>
        <w:t>完善</w:t>
      </w:r>
      <w:r w:rsidR="009946F3">
        <w:rPr>
          <w:rFonts w:ascii="Times New Roman" w:hAnsi="Times New Roman" w:cs="Times New Roman" w:hint="eastAsia"/>
          <w:sz w:val="24"/>
          <w:szCs w:val="24"/>
        </w:rPr>
        <w:t>农民宅基地权益，</w:t>
      </w:r>
      <w:r w:rsidR="00267B0F">
        <w:rPr>
          <w:rFonts w:ascii="Times New Roman" w:hAnsi="Times New Roman" w:cs="Times New Roman" w:hint="eastAsia"/>
          <w:sz w:val="24"/>
          <w:szCs w:val="24"/>
        </w:rPr>
        <w:t>帮助农民减轻进城顾虑</w:t>
      </w:r>
      <w:r w:rsidR="009946F3">
        <w:rPr>
          <w:rFonts w:ascii="Times New Roman" w:hAnsi="Times New Roman" w:cs="Times New Roman" w:hint="eastAsia"/>
          <w:sz w:val="24"/>
          <w:szCs w:val="24"/>
        </w:rPr>
        <w:t>。</w:t>
      </w:r>
      <w:r w:rsidR="0011056C">
        <w:rPr>
          <w:rFonts w:ascii="Times New Roman" w:hAnsi="Times New Roman" w:cs="Times New Roman" w:hint="eastAsia"/>
          <w:sz w:val="24"/>
          <w:szCs w:val="24"/>
        </w:rPr>
        <w:t>在农业用地方面，</w:t>
      </w:r>
      <w:r w:rsidR="00FC0843">
        <w:rPr>
          <w:rFonts w:ascii="Times New Roman" w:hAnsi="Times New Roman" w:cs="Times New Roman" w:hint="eastAsia"/>
          <w:sz w:val="24"/>
          <w:szCs w:val="24"/>
        </w:rPr>
        <w:t>“三权分置”是一重要创新</w:t>
      </w:r>
      <w:r w:rsidR="00112895">
        <w:rPr>
          <w:rFonts w:ascii="Times New Roman" w:hAnsi="Times New Roman" w:cs="Times New Roman" w:hint="eastAsia"/>
          <w:sz w:val="24"/>
          <w:szCs w:val="24"/>
        </w:rPr>
        <w:t>，在</w:t>
      </w:r>
      <w:r w:rsidR="00167724">
        <w:rPr>
          <w:rFonts w:ascii="Times New Roman" w:hAnsi="Times New Roman" w:cs="Times New Roman" w:hint="eastAsia"/>
          <w:sz w:val="24"/>
          <w:szCs w:val="24"/>
        </w:rPr>
        <w:t>坚持农村土地集体所有的前提下，对</w:t>
      </w:r>
      <w:r w:rsidR="008A25E5">
        <w:rPr>
          <w:rFonts w:ascii="Times New Roman" w:hAnsi="Times New Roman" w:cs="Times New Roman" w:hint="eastAsia"/>
          <w:sz w:val="24"/>
          <w:szCs w:val="24"/>
        </w:rPr>
        <w:t>土地所有权、承包权和经营权的分置。</w:t>
      </w:r>
      <w:del w:id="31" w:author="曾 翠红" w:date="2019-05-07T10:36:00Z">
        <w:r w:rsidR="0033668F" w:rsidDel="009314E9">
          <w:rPr>
            <w:rFonts w:ascii="Times New Roman" w:hAnsi="Times New Roman" w:cs="Times New Roman" w:hint="eastAsia"/>
            <w:sz w:val="24"/>
            <w:szCs w:val="24"/>
          </w:rPr>
          <w:delText>承包</w:delText>
        </w:r>
      </w:del>
      <w:r w:rsidR="0033668F">
        <w:rPr>
          <w:rFonts w:ascii="Times New Roman" w:hAnsi="Times New Roman" w:cs="Times New Roman" w:hint="eastAsia"/>
          <w:sz w:val="24"/>
          <w:szCs w:val="24"/>
        </w:rPr>
        <w:t>经营权的放活</w:t>
      </w:r>
      <w:r w:rsidR="002F66C1">
        <w:rPr>
          <w:rFonts w:ascii="Times New Roman" w:hAnsi="Times New Roman" w:cs="Times New Roman" w:hint="eastAsia"/>
          <w:sz w:val="24"/>
          <w:szCs w:val="24"/>
        </w:rPr>
        <w:t>不仅</w:t>
      </w:r>
      <w:r w:rsidR="0033668F">
        <w:rPr>
          <w:rFonts w:ascii="Times New Roman" w:hAnsi="Times New Roman" w:cs="Times New Roman" w:hint="eastAsia"/>
          <w:sz w:val="24"/>
          <w:szCs w:val="24"/>
        </w:rPr>
        <w:t>极大的解放了农村生产力，</w:t>
      </w:r>
      <w:r w:rsidR="00612CE7">
        <w:rPr>
          <w:rFonts w:ascii="Times New Roman" w:hAnsi="Times New Roman" w:cs="Times New Roman" w:hint="eastAsia"/>
          <w:sz w:val="24"/>
          <w:szCs w:val="24"/>
        </w:rPr>
        <w:t>生产力低</w:t>
      </w:r>
      <w:r w:rsidR="006539C5">
        <w:rPr>
          <w:rFonts w:ascii="Times New Roman" w:hAnsi="Times New Roman" w:cs="Times New Roman" w:hint="eastAsia"/>
          <w:sz w:val="24"/>
          <w:szCs w:val="24"/>
        </w:rPr>
        <w:t>，</w:t>
      </w:r>
      <w:r w:rsidR="00612CE7">
        <w:rPr>
          <w:rFonts w:ascii="Times New Roman" w:hAnsi="Times New Roman" w:cs="Times New Roman" w:hint="eastAsia"/>
          <w:sz w:val="24"/>
          <w:szCs w:val="24"/>
        </w:rPr>
        <w:t>欲</w:t>
      </w:r>
      <w:r w:rsidR="0033668F">
        <w:rPr>
          <w:rFonts w:ascii="Times New Roman" w:hAnsi="Times New Roman" w:cs="Times New Roman" w:hint="eastAsia"/>
          <w:sz w:val="24"/>
          <w:szCs w:val="24"/>
        </w:rPr>
        <w:t>进城务工的</w:t>
      </w:r>
      <w:r w:rsidR="006256C2">
        <w:rPr>
          <w:rFonts w:ascii="Times New Roman" w:hAnsi="Times New Roman" w:cs="Times New Roman" w:hint="eastAsia"/>
          <w:sz w:val="24"/>
          <w:szCs w:val="24"/>
        </w:rPr>
        <w:t>农民避免了耕地</w:t>
      </w:r>
      <w:r w:rsidR="00612CE7">
        <w:rPr>
          <w:rFonts w:ascii="Times New Roman" w:hAnsi="Times New Roman" w:cs="Times New Roman" w:hint="eastAsia"/>
          <w:sz w:val="24"/>
          <w:szCs w:val="24"/>
        </w:rPr>
        <w:t>撂荒的局面，</w:t>
      </w:r>
      <w:r w:rsidR="002F5960">
        <w:rPr>
          <w:rFonts w:ascii="Times New Roman" w:hAnsi="Times New Roman" w:cs="Times New Roman" w:hint="eastAsia"/>
          <w:sz w:val="24"/>
          <w:szCs w:val="24"/>
        </w:rPr>
        <w:t>且</w:t>
      </w:r>
      <w:r w:rsidR="00612CE7">
        <w:rPr>
          <w:rFonts w:ascii="Times New Roman" w:hAnsi="Times New Roman" w:cs="Times New Roman" w:hint="eastAsia"/>
          <w:sz w:val="24"/>
          <w:szCs w:val="24"/>
        </w:rPr>
        <w:t>转移</w:t>
      </w:r>
      <w:del w:id="32" w:author="曾 翠红" w:date="2019-05-07T10:36:00Z">
        <w:r w:rsidR="00612CE7" w:rsidDel="009314E9">
          <w:rPr>
            <w:rFonts w:ascii="Times New Roman" w:hAnsi="Times New Roman" w:cs="Times New Roman" w:hint="eastAsia"/>
            <w:sz w:val="24"/>
            <w:szCs w:val="24"/>
          </w:rPr>
          <w:delText>承包</w:delText>
        </w:r>
      </w:del>
      <w:r w:rsidR="00612CE7">
        <w:rPr>
          <w:rFonts w:ascii="Times New Roman" w:hAnsi="Times New Roman" w:cs="Times New Roman" w:hint="eastAsia"/>
          <w:sz w:val="24"/>
          <w:szCs w:val="24"/>
        </w:rPr>
        <w:t>经营权也带来</w:t>
      </w:r>
      <w:r w:rsidR="0033668F">
        <w:rPr>
          <w:rFonts w:ascii="Times New Roman" w:hAnsi="Times New Roman" w:cs="Times New Roman" w:hint="eastAsia"/>
          <w:sz w:val="24"/>
          <w:szCs w:val="24"/>
        </w:rPr>
        <w:t>了一部分收益</w:t>
      </w:r>
      <w:r w:rsidR="00FB1406">
        <w:rPr>
          <w:rFonts w:ascii="Times New Roman" w:hAnsi="Times New Roman" w:cs="Times New Roman" w:hint="eastAsia"/>
          <w:sz w:val="24"/>
          <w:szCs w:val="24"/>
        </w:rPr>
        <w:t>。</w:t>
      </w:r>
      <w:r w:rsidR="006539C5">
        <w:rPr>
          <w:rFonts w:ascii="Times New Roman" w:hAnsi="Times New Roman" w:cs="Times New Roman" w:hint="eastAsia"/>
          <w:sz w:val="24"/>
          <w:szCs w:val="24"/>
        </w:rPr>
        <w:t>另一方面，</w:t>
      </w:r>
      <w:r w:rsidR="00B318CA">
        <w:rPr>
          <w:rFonts w:ascii="Times New Roman" w:hAnsi="Times New Roman" w:cs="Times New Roman" w:hint="eastAsia"/>
          <w:sz w:val="24"/>
          <w:szCs w:val="24"/>
        </w:rPr>
        <w:t>土地流转的便利性</w:t>
      </w:r>
      <w:r w:rsidR="001974A9">
        <w:rPr>
          <w:rFonts w:ascii="Times New Roman" w:hAnsi="Times New Roman" w:cs="Times New Roman" w:hint="eastAsia"/>
          <w:sz w:val="24"/>
          <w:szCs w:val="24"/>
        </w:rPr>
        <w:t>有助于</w:t>
      </w:r>
      <w:r w:rsidR="00566192">
        <w:rPr>
          <w:rFonts w:ascii="Times New Roman" w:hAnsi="Times New Roman" w:cs="Times New Roman" w:hint="eastAsia"/>
          <w:sz w:val="24"/>
          <w:szCs w:val="24"/>
        </w:rPr>
        <w:t>细碎</w:t>
      </w:r>
      <w:r w:rsidR="00477D76">
        <w:rPr>
          <w:rFonts w:ascii="Times New Roman" w:hAnsi="Times New Roman" w:cs="Times New Roman" w:hint="eastAsia"/>
          <w:sz w:val="24"/>
          <w:szCs w:val="24"/>
        </w:rPr>
        <w:t>小规模的</w:t>
      </w:r>
      <w:r w:rsidR="00566192">
        <w:rPr>
          <w:rFonts w:ascii="Times New Roman" w:hAnsi="Times New Roman" w:cs="Times New Roman" w:hint="eastAsia"/>
          <w:sz w:val="24"/>
          <w:szCs w:val="24"/>
        </w:rPr>
        <w:t>土地集中</w:t>
      </w:r>
      <w:r w:rsidR="00477D76">
        <w:rPr>
          <w:rFonts w:ascii="Times New Roman" w:hAnsi="Times New Roman" w:cs="Times New Roman" w:hint="eastAsia"/>
          <w:sz w:val="24"/>
          <w:szCs w:val="24"/>
        </w:rPr>
        <w:t>给</w:t>
      </w:r>
      <w:r w:rsidR="002F66C1">
        <w:rPr>
          <w:rFonts w:ascii="Times New Roman" w:hAnsi="Times New Roman" w:cs="Times New Roman" w:hint="eastAsia"/>
          <w:sz w:val="24"/>
          <w:szCs w:val="24"/>
        </w:rPr>
        <w:t>高效率</w:t>
      </w:r>
      <w:r w:rsidR="00477D76">
        <w:rPr>
          <w:rFonts w:ascii="Times New Roman" w:hAnsi="Times New Roman" w:cs="Times New Roman" w:hint="eastAsia"/>
          <w:sz w:val="24"/>
          <w:szCs w:val="24"/>
        </w:rPr>
        <w:t>的</w:t>
      </w:r>
      <w:r w:rsidR="006539C5">
        <w:rPr>
          <w:rFonts w:ascii="Times New Roman" w:hAnsi="Times New Roman" w:cs="Times New Roman" w:hint="eastAsia"/>
          <w:sz w:val="24"/>
          <w:szCs w:val="24"/>
        </w:rPr>
        <w:t>农户</w:t>
      </w:r>
      <w:r w:rsidR="00566192">
        <w:rPr>
          <w:rFonts w:ascii="Times New Roman" w:hAnsi="Times New Roman" w:cs="Times New Roman" w:hint="eastAsia"/>
          <w:sz w:val="24"/>
          <w:szCs w:val="24"/>
        </w:rPr>
        <w:t>管理，</w:t>
      </w:r>
      <w:r w:rsidR="00761EC8">
        <w:rPr>
          <w:rFonts w:ascii="Times New Roman" w:hAnsi="Times New Roman" w:cs="Times New Roman" w:hint="eastAsia"/>
          <w:sz w:val="24"/>
          <w:szCs w:val="24"/>
        </w:rPr>
        <w:t>允许</w:t>
      </w:r>
      <w:del w:id="33" w:author="曾 翠红" w:date="2019-05-07T10:36:00Z">
        <w:r w:rsidR="00125AB5" w:rsidDel="009314E9">
          <w:rPr>
            <w:rFonts w:ascii="Times New Roman" w:hAnsi="Times New Roman" w:cs="Times New Roman" w:hint="eastAsia"/>
            <w:sz w:val="24"/>
            <w:szCs w:val="24"/>
          </w:rPr>
          <w:delText>承包</w:delText>
        </w:r>
      </w:del>
      <w:r w:rsidR="00125AB5">
        <w:rPr>
          <w:rFonts w:ascii="Times New Roman" w:hAnsi="Times New Roman" w:cs="Times New Roman" w:hint="eastAsia"/>
          <w:sz w:val="24"/>
          <w:szCs w:val="24"/>
        </w:rPr>
        <w:t>经营权担保融资</w:t>
      </w:r>
      <w:r w:rsidR="00EF2E5B">
        <w:rPr>
          <w:rFonts w:ascii="Times New Roman" w:hAnsi="Times New Roman" w:cs="Times New Roman" w:hint="eastAsia"/>
          <w:sz w:val="24"/>
          <w:szCs w:val="24"/>
        </w:rPr>
        <w:t>更</w:t>
      </w:r>
      <w:r w:rsidR="0072278A">
        <w:rPr>
          <w:rFonts w:ascii="Times New Roman" w:hAnsi="Times New Roman" w:cs="Times New Roman" w:hint="eastAsia"/>
          <w:sz w:val="24"/>
          <w:szCs w:val="24"/>
        </w:rPr>
        <w:t>为</w:t>
      </w:r>
      <w:r w:rsidR="00761EC8">
        <w:rPr>
          <w:rFonts w:ascii="Times New Roman" w:hAnsi="Times New Roman" w:cs="Times New Roman" w:hint="eastAsia"/>
          <w:sz w:val="24"/>
          <w:szCs w:val="24"/>
        </w:rPr>
        <w:t>部分</w:t>
      </w:r>
      <w:r w:rsidR="00125AB5">
        <w:rPr>
          <w:rFonts w:ascii="Times New Roman" w:hAnsi="Times New Roman" w:cs="Times New Roman" w:hint="eastAsia"/>
          <w:sz w:val="24"/>
          <w:szCs w:val="24"/>
        </w:rPr>
        <w:t>资金</w:t>
      </w:r>
      <w:r w:rsidR="00761EC8">
        <w:rPr>
          <w:rFonts w:ascii="Times New Roman" w:hAnsi="Times New Roman" w:cs="Times New Roman" w:hint="eastAsia"/>
          <w:sz w:val="24"/>
          <w:szCs w:val="24"/>
        </w:rPr>
        <w:t>实力弱，无法</w:t>
      </w:r>
      <w:r w:rsidR="00901599">
        <w:rPr>
          <w:rFonts w:ascii="Times New Roman" w:hAnsi="Times New Roman" w:cs="Times New Roman" w:hint="eastAsia"/>
          <w:sz w:val="24"/>
          <w:szCs w:val="24"/>
        </w:rPr>
        <w:t>有效</w:t>
      </w:r>
      <w:r w:rsidR="004D21C9">
        <w:rPr>
          <w:rFonts w:ascii="Times New Roman" w:hAnsi="Times New Roman" w:cs="Times New Roman" w:hint="eastAsia"/>
          <w:sz w:val="24"/>
          <w:szCs w:val="24"/>
        </w:rPr>
        <w:t>调整</w:t>
      </w:r>
      <w:r w:rsidR="0072278A">
        <w:rPr>
          <w:rFonts w:ascii="Times New Roman" w:hAnsi="Times New Roman" w:cs="Times New Roman" w:hint="eastAsia"/>
          <w:sz w:val="24"/>
          <w:szCs w:val="24"/>
        </w:rPr>
        <w:t>资源配置</w:t>
      </w:r>
      <w:r w:rsidR="002522E8">
        <w:rPr>
          <w:rFonts w:ascii="Times New Roman" w:hAnsi="Times New Roman" w:cs="Times New Roman" w:hint="eastAsia"/>
          <w:sz w:val="24"/>
          <w:szCs w:val="24"/>
        </w:rPr>
        <w:t>的农户</w:t>
      </w:r>
      <w:r w:rsidR="0072278A">
        <w:rPr>
          <w:rFonts w:ascii="Times New Roman" w:hAnsi="Times New Roman" w:cs="Times New Roman" w:hint="eastAsia"/>
          <w:sz w:val="24"/>
          <w:szCs w:val="24"/>
        </w:rPr>
        <w:t>提供了出路</w:t>
      </w:r>
      <w:r w:rsidR="00C31753">
        <w:rPr>
          <w:rFonts w:ascii="Times New Roman" w:hAnsi="Times New Roman" w:cs="Times New Roman" w:hint="eastAsia"/>
          <w:sz w:val="24"/>
          <w:szCs w:val="24"/>
        </w:rPr>
        <w:t>。</w:t>
      </w:r>
      <w:r w:rsidR="000656DD">
        <w:rPr>
          <w:rFonts w:ascii="Times New Roman" w:hAnsi="Times New Roman" w:cs="Times New Roman" w:hint="eastAsia"/>
          <w:sz w:val="24"/>
          <w:szCs w:val="24"/>
        </w:rPr>
        <w:t>总而言之</w:t>
      </w:r>
      <w:r w:rsidR="00C31753">
        <w:rPr>
          <w:rFonts w:ascii="Times New Roman" w:hAnsi="Times New Roman" w:cs="Times New Roman" w:hint="eastAsia"/>
          <w:sz w:val="24"/>
          <w:szCs w:val="24"/>
        </w:rPr>
        <w:t>，我国农用土地</w:t>
      </w:r>
      <w:r w:rsidR="00851F30">
        <w:rPr>
          <w:rFonts w:ascii="Times New Roman" w:hAnsi="Times New Roman" w:cs="Times New Roman" w:hint="eastAsia"/>
          <w:sz w:val="24"/>
          <w:szCs w:val="24"/>
        </w:rPr>
        <w:t>制度</w:t>
      </w:r>
      <w:r w:rsidR="00757DBF">
        <w:rPr>
          <w:rFonts w:ascii="Times New Roman" w:hAnsi="Times New Roman" w:cs="Times New Roman" w:hint="eastAsia"/>
          <w:sz w:val="24"/>
          <w:szCs w:val="24"/>
        </w:rPr>
        <w:t>鼓励</w:t>
      </w:r>
      <w:r w:rsidR="00851F30">
        <w:rPr>
          <w:rFonts w:ascii="Times New Roman" w:hAnsi="Times New Roman" w:cs="Times New Roman" w:hint="eastAsia"/>
          <w:sz w:val="24"/>
          <w:szCs w:val="24"/>
        </w:rPr>
        <w:t>合理配置土地资源，</w:t>
      </w:r>
      <w:r w:rsidR="00E718B3">
        <w:rPr>
          <w:rFonts w:ascii="Times New Roman" w:hAnsi="Times New Roman" w:cs="Times New Roman" w:hint="eastAsia"/>
          <w:sz w:val="24"/>
          <w:szCs w:val="24"/>
        </w:rPr>
        <w:t>激励</w:t>
      </w:r>
      <w:r w:rsidR="00851F30">
        <w:rPr>
          <w:rFonts w:ascii="Times New Roman" w:hAnsi="Times New Roman" w:cs="Times New Roman" w:hint="eastAsia"/>
          <w:sz w:val="24"/>
          <w:szCs w:val="24"/>
        </w:rPr>
        <w:t>低效率农户的土地向高</w:t>
      </w:r>
      <w:r w:rsidR="007C4C8E">
        <w:rPr>
          <w:rFonts w:ascii="Times New Roman" w:hAnsi="Times New Roman" w:cs="Times New Roman" w:hint="eastAsia"/>
          <w:sz w:val="24"/>
          <w:szCs w:val="24"/>
        </w:rPr>
        <w:t>效率</w:t>
      </w:r>
      <w:r w:rsidR="00851F30">
        <w:rPr>
          <w:rFonts w:ascii="Times New Roman" w:hAnsi="Times New Roman" w:cs="Times New Roman" w:hint="eastAsia"/>
          <w:sz w:val="24"/>
          <w:szCs w:val="24"/>
        </w:rPr>
        <w:t>农户转移</w:t>
      </w:r>
      <w:r w:rsidR="00883C9B">
        <w:rPr>
          <w:rFonts w:ascii="Times New Roman" w:hAnsi="Times New Roman" w:cs="Times New Roman" w:hint="eastAsia"/>
          <w:sz w:val="24"/>
          <w:szCs w:val="24"/>
        </w:rPr>
        <w:t>。</w:t>
      </w:r>
      <w:r w:rsidR="00980C9E">
        <w:rPr>
          <w:rFonts w:ascii="Times New Roman" w:hAnsi="Times New Roman" w:cs="Times New Roman" w:hint="eastAsia"/>
          <w:sz w:val="24"/>
          <w:szCs w:val="24"/>
        </w:rPr>
        <w:t>农村</w:t>
      </w:r>
      <w:r w:rsidR="009E080E">
        <w:rPr>
          <w:rFonts w:ascii="Times New Roman" w:hAnsi="Times New Roman" w:cs="Times New Roman" w:hint="eastAsia"/>
          <w:sz w:val="24"/>
          <w:szCs w:val="24"/>
        </w:rPr>
        <w:t>不是多数人的选择</w:t>
      </w:r>
      <w:r w:rsidR="00A1395A">
        <w:rPr>
          <w:rFonts w:ascii="Times New Roman" w:hAnsi="Times New Roman" w:cs="Times New Roman" w:hint="eastAsia"/>
          <w:sz w:val="24"/>
          <w:szCs w:val="24"/>
        </w:rPr>
        <w:t>，</w:t>
      </w:r>
      <w:r w:rsidR="009E080E">
        <w:rPr>
          <w:rFonts w:ascii="Times New Roman" w:hAnsi="Times New Roman" w:cs="Times New Roman" w:hint="eastAsia"/>
          <w:sz w:val="24"/>
          <w:szCs w:val="24"/>
        </w:rPr>
        <w:t>提高农业竞争力，缩小城乡居民收入差距，扩大</w:t>
      </w:r>
      <w:r w:rsidR="00980C9E">
        <w:rPr>
          <w:rFonts w:ascii="Times New Roman" w:hAnsi="Times New Roman" w:cs="Times New Roman" w:hint="eastAsia"/>
          <w:sz w:val="24"/>
          <w:szCs w:val="24"/>
        </w:rPr>
        <w:t>经营规模</w:t>
      </w:r>
      <w:r w:rsidR="009E080E">
        <w:rPr>
          <w:rFonts w:ascii="Times New Roman" w:hAnsi="Times New Roman" w:cs="Times New Roman" w:hint="eastAsia"/>
          <w:sz w:val="24"/>
          <w:szCs w:val="24"/>
        </w:rPr>
        <w:t>才</w:t>
      </w:r>
      <w:r w:rsidR="00980C9E">
        <w:rPr>
          <w:rFonts w:ascii="Times New Roman" w:hAnsi="Times New Roman" w:cs="Times New Roman" w:hint="eastAsia"/>
          <w:sz w:val="24"/>
          <w:szCs w:val="24"/>
        </w:rPr>
        <w:t>是</w:t>
      </w:r>
      <w:r w:rsidR="001D1F3A">
        <w:rPr>
          <w:rFonts w:ascii="Times New Roman" w:hAnsi="Times New Roman" w:cs="Times New Roman" w:hint="eastAsia"/>
          <w:sz w:val="24"/>
          <w:szCs w:val="24"/>
        </w:rPr>
        <w:t>未来</w:t>
      </w:r>
      <w:r w:rsidR="009E080E">
        <w:rPr>
          <w:rFonts w:ascii="Times New Roman" w:hAnsi="Times New Roman" w:cs="Times New Roman" w:hint="eastAsia"/>
          <w:sz w:val="24"/>
          <w:szCs w:val="24"/>
        </w:rPr>
        <w:t>农业</w:t>
      </w:r>
      <w:r w:rsidR="00980C9E">
        <w:rPr>
          <w:rFonts w:ascii="Times New Roman" w:hAnsi="Times New Roman" w:cs="Times New Roman" w:hint="eastAsia"/>
          <w:sz w:val="24"/>
          <w:szCs w:val="24"/>
        </w:rPr>
        <w:t>发展方向。</w:t>
      </w:r>
      <w:r w:rsidR="000F2A46">
        <w:rPr>
          <w:rFonts w:ascii="Times New Roman" w:hAnsi="Times New Roman" w:cs="Times New Roman" w:hint="eastAsia"/>
          <w:sz w:val="24"/>
          <w:szCs w:val="24"/>
        </w:rPr>
        <w:t>认识</w:t>
      </w:r>
      <w:r w:rsidR="00FD46C5">
        <w:rPr>
          <w:rFonts w:ascii="Times New Roman" w:hAnsi="Times New Roman" w:cs="Times New Roman" w:hint="eastAsia"/>
          <w:sz w:val="24"/>
          <w:szCs w:val="24"/>
        </w:rPr>
        <w:t>农业生产的规律</w:t>
      </w:r>
      <w:r w:rsidR="00FD46C5" w:rsidRPr="00AF35D8">
        <w:rPr>
          <w:rFonts w:ascii="Times New Roman" w:hAnsi="Times New Roman" w:cs="Times New Roman"/>
          <w:sz w:val="24"/>
          <w:szCs w:val="24"/>
        </w:rPr>
        <w:t>，</w:t>
      </w:r>
      <w:r w:rsidR="000F2A46">
        <w:rPr>
          <w:rFonts w:ascii="Times New Roman" w:hAnsi="Times New Roman" w:cs="Times New Roman"/>
          <w:sz w:val="24"/>
          <w:szCs w:val="24"/>
        </w:rPr>
        <w:t>把握土地生产率与农地经营规模的关系</w:t>
      </w:r>
      <w:r w:rsidR="000F2A46">
        <w:rPr>
          <w:rFonts w:ascii="Times New Roman" w:hAnsi="Times New Roman" w:cs="Times New Roman" w:hint="eastAsia"/>
          <w:sz w:val="24"/>
          <w:szCs w:val="24"/>
        </w:rPr>
        <w:t>，</w:t>
      </w:r>
      <w:r w:rsidR="00413971">
        <w:rPr>
          <w:rFonts w:ascii="Times New Roman" w:hAnsi="Times New Roman" w:cs="Times New Roman" w:hint="eastAsia"/>
          <w:sz w:val="24"/>
          <w:szCs w:val="24"/>
        </w:rPr>
        <w:t>为农业生产理论提供更为丰富的证据，</w:t>
      </w:r>
      <w:r w:rsidR="00CC7CA2">
        <w:rPr>
          <w:rFonts w:ascii="Times New Roman" w:hAnsi="Times New Roman" w:cs="Times New Roman" w:hint="eastAsia"/>
          <w:sz w:val="24"/>
          <w:szCs w:val="24"/>
        </w:rPr>
        <w:t>为保护和提升粮食产能的提供灵感，</w:t>
      </w:r>
      <w:r w:rsidR="002307D6">
        <w:rPr>
          <w:rFonts w:ascii="Times New Roman" w:hAnsi="Times New Roman" w:cs="Times New Roman" w:hint="eastAsia"/>
          <w:sz w:val="24"/>
          <w:szCs w:val="24"/>
        </w:rPr>
        <w:t>为我国选择农业发展方向，制定相关政策是提供依据</w:t>
      </w:r>
      <w:r w:rsidR="00CC7CA2">
        <w:rPr>
          <w:rFonts w:ascii="Times New Roman" w:hAnsi="Times New Roman" w:cs="Times New Roman" w:hint="eastAsia"/>
          <w:sz w:val="24"/>
          <w:szCs w:val="24"/>
        </w:rPr>
        <w:t>。</w:t>
      </w:r>
    </w:p>
    <w:p w14:paraId="51FDC8B3" w14:textId="3082AA19" w:rsidR="002F405A" w:rsidRPr="002F405A" w:rsidRDefault="002F405A" w:rsidP="005D136F">
      <w:pPr>
        <w:spacing w:beforeLines="50" w:before="163" w:after="0" w:line="240" w:lineRule="auto"/>
        <w:jc w:val="center"/>
        <w:rPr>
          <w:rFonts w:ascii="Times New Roman" w:hAnsi="Times New Roman" w:cs="Times New Roman"/>
          <w:sz w:val="24"/>
          <w:szCs w:val="24"/>
        </w:rPr>
      </w:pPr>
      <w:r>
        <w:rPr>
          <w:noProof/>
        </w:rPr>
        <w:drawing>
          <wp:inline distT="0" distB="0" distL="0" distR="0" wp14:anchorId="1FC44F9C" wp14:editId="06EC1503">
            <wp:extent cx="4572000" cy="2743200"/>
            <wp:effectExtent l="0" t="0" r="0" b="0"/>
            <wp:docPr id="6" name="图表 6"/>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36DB1BC1" w14:textId="62EECE69" w:rsidR="0008658A" w:rsidRPr="00C91889" w:rsidRDefault="0008658A" w:rsidP="00A65CE0">
      <w:pPr>
        <w:pStyle w:val="af"/>
        <w:spacing w:afterLines="0" w:after="0"/>
        <w:jc w:val="center"/>
        <w:rPr>
          <w:rFonts w:cs="Times New Roman"/>
        </w:rPr>
      </w:pPr>
      <w:r w:rsidRPr="00C91889">
        <w:rPr>
          <w:rFonts w:cs="Times New Roman"/>
        </w:rPr>
        <w:t>图</w:t>
      </w:r>
      <w:r w:rsidRPr="00C46A1B">
        <w:rPr>
          <w:rFonts w:cs="Times New Roman"/>
        </w:rPr>
        <w:t>1</w:t>
      </w:r>
      <w:r w:rsidR="00A836E5" w:rsidRPr="00C91889">
        <w:rPr>
          <w:rFonts w:cs="Times New Roman"/>
        </w:rPr>
        <w:noBreakHyphen/>
      </w:r>
      <w:r w:rsidR="00A836E5" w:rsidRPr="00C91889">
        <w:rPr>
          <w:rFonts w:cs="Times New Roman"/>
        </w:rPr>
        <w:fldChar w:fldCharType="begin"/>
      </w:r>
      <w:r w:rsidR="00A836E5" w:rsidRPr="00C91889">
        <w:rPr>
          <w:rFonts w:cs="Times New Roman"/>
        </w:rPr>
        <w:instrText xml:space="preserve"> SEQ </w:instrText>
      </w:r>
      <w:r w:rsidR="00A836E5" w:rsidRPr="00C91889">
        <w:rPr>
          <w:rFonts w:cs="Times New Roman"/>
        </w:rPr>
        <w:instrText>图</w:instrText>
      </w:r>
      <w:r w:rsidR="00A836E5" w:rsidRPr="00C91889">
        <w:rPr>
          <w:rFonts w:cs="Times New Roman"/>
        </w:rPr>
        <w:instrText xml:space="preserve">__ \* ARABIC \s 1 </w:instrText>
      </w:r>
      <w:r w:rsidR="00A836E5" w:rsidRPr="00C91889">
        <w:rPr>
          <w:rFonts w:cs="Times New Roman"/>
        </w:rPr>
        <w:fldChar w:fldCharType="separate"/>
      </w:r>
      <w:r w:rsidR="00237679">
        <w:rPr>
          <w:rFonts w:cs="Times New Roman"/>
          <w:noProof/>
        </w:rPr>
        <w:t>1</w:t>
      </w:r>
      <w:r w:rsidR="00A836E5" w:rsidRPr="00C91889">
        <w:rPr>
          <w:rFonts w:cs="Times New Roman"/>
        </w:rPr>
        <w:fldChar w:fldCharType="end"/>
      </w:r>
      <w:r w:rsidRPr="00C91889">
        <w:rPr>
          <w:rFonts w:cs="Times New Roman"/>
        </w:rPr>
        <w:t xml:space="preserve">  </w:t>
      </w:r>
      <w:r w:rsidRPr="00C91889">
        <w:rPr>
          <w:rFonts w:cs="Times New Roman"/>
        </w:rPr>
        <w:t>我国农业劳动力和耕地基本情况</w:t>
      </w:r>
    </w:p>
    <w:p w14:paraId="35FC09D8" w14:textId="0A0F3C92" w:rsidR="008C5793" w:rsidRPr="0035068C" w:rsidRDefault="008C5793" w:rsidP="005D136F">
      <w:pPr>
        <w:spacing w:afterLines="50" w:after="163" w:line="400" w:lineRule="exact"/>
        <w:ind w:firstLine="420"/>
        <w:jc w:val="center"/>
        <w:rPr>
          <w:rFonts w:ascii="Times New Roman" w:hAnsi="Times New Roman" w:cs="Times New Roman"/>
          <w:sz w:val="18"/>
          <w:szCs w:val="18"/>
        </w:rPr>
      </w:pPr>
      <w:r w:rsidRPr="0035068C">
        <w:rPr>
          <w:rFonts w:ascii="Times New Roman" w:hAnsi="Times New Roman" w:cs="Times New Roman"/>
          <w:sz w:val="18"/>
          <w:szCs w:val="18"/>
        </w:rPr>
        <w:t>数据来源：国家统计局。</w:t>
      </w:r>
    </w:p>
    <w:p w14:paraId="3E0596CB" w14:textId="27C94217" w:rsidR="0070651B" w:rsidRDefault="0070651B" w:rsidP="005D136F">
      <w:pPr>
        <w:spacing w:after="0" w:line="400" w:lineRule="exact"/>
        <w:ind w:firstLineChars="200" w:firstLine="480"/>
        <w:jc w:val="both"/>
        <w:rPr>
          <w:rFonts w:ascii="Times New Roman" w:hAnsi="Times New Roman" w:cs="Times New Roman"/>
          <w:sz w:val="24"/>
          <w:szCs w:val="24"/>
        </w:rPr>
      </w:pPr>
      <w:del w:id="34" w:author="曾 翠红" w:date="2019-05-07T10:36:00Z">
        <w:r w:rsidDel="009314E9">
          <w:rPr>
            <w:rFonts w:ascii="Times New Roman" w:hAnsi="Times New Roman" w:cs="Times New Roman" w:hint="eastAsia"/>
            <w:sz w:val="24"/>
            <w:szCs w:val="24"/>
          </w:rPr>
          <w:delText>但</w:delText>
        </w:r>
      </w:del>
      <w:r>
        <w:rPr>
          <w:rFonts w:ascii="Times New Roman" w:hAnsi="Times New Roman" w:cs="Times New Roman" w:hint="eastAsia"/>
          <w:sz w:val="24"/>
          <w:szCs w:val="24"/>
        </w:rPr>
        <w:t>当前</w:t>
      </w:r>
      <w:r w:rsidRPr="00AF35D8">
        <w:rPr>
          <w:rFonts w:ascii="Times New Roman" w:hAnsi="Times New Roman" w:cs="Times New Roman"/>
          <w:sz w:val="24"/>
          <w:szCs w:val="24"/>
        </w:rPr>
        <w:t>土地生产率与农地经营规模关系的研究结论尚</w:t>
      </w:r>
      <w:r w:rsidR="00A74512">
        <w:rPr>
          <w:rFonts w:ascii="Times New Roman" w:hAnsi="Times New Roman" w:cs="Times New Roman" w:hint="eastAsia"/>
          <w:sz w:val="24"/>
          <w:szCs w:val="24"/>
        </w:rPr>
        <w:t>有</w:t>
      </w:r>
      <w:r w:rsidR="00A74512">
        <w:rPr>
          <w:rFonts w:ascii="Times New Roman" w:hAnsi="Times New Roman" w:cs="Times New Roman"/>
          <w:sz w:val="24"/>
          <w:szCs w:val="24"/>
        </w:rPr>
        <w:t>争议</w:t>
      </w:r>
      <w:r w:rsidR="000C0C68">
        <w:rPr>
          <w:rFonts w:ascii="Times New Roman" w:hAnsi="Times New Roman" w:cs="Times New Roman" w:hint="eastAsia"/>
          <w:sz w:val="24"/>
          <w:szCs w:val="24"/>
        </w:rPr>
        <w:t>，</w:t>
      </w:r>
      <w:r w:rsidR="00BD25DE">
        <w:rPr>
          <w:rFonts w:ascii="Times New Roman" w:hAnsi="Times New Roman" w:cs="Times New Roman" w:hint="eastAsia"/>
          <w:sz w:val="24"/>
          <w:szCs w:val="24"/>
        </w:rPr>
        <w:t>主要观点集中在规模和生产率的负向、正向和复合型三种关系</w:t>
      </w:r>
      <w:r w:rsidR="00173189">
        <w:rPr>
          <w:rFonts w:ascii="Times New Roman" w:hAnsi="Times New Roman" w:cs="Times New Roman" w:hint="eastAsia"/>
          <w:sz w:val="24"/>
          <w:szCs w:val="24"/>
        </w:rPr>
        <w:t>。</w:t>
      </w:r>
      <w:r w:rsidR="000C0C68">
        <w:rPr>
          <w:rFonts w:ascii="Times New Roman" w:hAnsi="Times New Roman" w:cs="Times New Roman" w:hint="eastAsia"/>
          <w:sz w:val="24"/>
          <w:szCs w:val="24"/>
        </w:rPr>
        <w:t>支持传统农业观点，认为土地生产率随着经营规模扩大而降低的有</w:t>
      </w:r>
      <w:r w:rsidRPr="00AF35D8">
        <w:rPr>
          <w:rFonts w:ascii="Times New Roman" w:hAnsi="Times New Roman" w:cs="Times New Roman"/>
          <w:sz w:val="24"/>
          <w:szCs w:val="24"/>
        </w:rPr>
        <w:t>李谷成等</w:t>
      </w:r>
      <w:r w:rsidR="000F076A">
        <w:rPr>
          <w:rFonts w:ascii="Times New Roman" w:hAnsi="Times New Roman" w:cs="Times New Roman"/>
          <w:sz w:val="24"/>
          <w:szCs w:val="24"/>
        </w:rPr>
        <w:t>、郭庆海</w:t>
      </w:r>
      <w:r w:rsidRPr="00AF35D8">
        <w:rPr>
          <w:rFonts w:ascii="Times New Roman" w:hAnsi="Times New Roman" w:cs="Times New Roman"/>
          <w:sz w:val="24"/>
          <w:szCs w:val="24"/>
        </w:rPr>
        <w:t>、任治君、陈海磊等、辛良杰等</w:t>
      </w:r>
      <w:r w:rsidR="004E4671">
        <w:rPr>
          <w:rFonts w:ascii="Times New Roman" w:hAnsi="Times New Roman" w:cs="Times New Roman" w:hint="eastAsia"/>
          <w:sz w:val="24"/>
          <w:szCs w:val="24"/>
        </w:rPr>
        <w:t>多名学者</w:t>
      </w:r>
      <w:r w:rsidR="000F076A">
        <w:rPr>
          <w:rFonts w:ascii="Times New Roman" w:hAnsi="Times New Roman" w:cs="Times New Roman"/>
          <w:sz w:val="24"/>
          <w:szCs w:val="24"/>
        </w:rPr>
        <w:fldChar w:fldCharType="begin"/>
      </w:r>
      <w:r w:rsidR="00767470">
        <w:rPr>
          <w:rFonts w:ascii="Times New Roman" w:hAnsi="Times New Roman" w:cs="Times New Roman"/>
          <w:sz w:val="24"/>
          <w:szCs w:val="24"/>
        </w:rPr>
        <w:instrText xml:space="preserve"> ADDIN NE.Ref.{F1B5361B-3095-418E-A227-6D52EA8F0648}</w:instrText>
      </w:r>
      <w:r w:rsidR="000F076A">
        <w:rPr>
          <w:rFonts w:ascii="Times New Roman" w:hAnsi="Times New Roman" w:cs="Times New Roman"/>
          <w:sz w:val="24"/>
          <w:szCs w:val="24"/>
        </w:rPr>
        <w:fldChar w:fldCharType="separate"/>
      </w:r>
      <w:r w:rsidR="00C47404">
        <w:rPr>
          <w:rFonts w:ascii="Times New Roman" w:hAnsi="Times New Roman" w:cs="Times New Roman"/>
          <w:color w:val="080000"/>
          <w:sz w:val="24"/>
          <w:szCs w:val="24"/>
          <w:vertAlign w:val="superscript"/>
        </w:rPr>
        <w:t>[8-20]</w:t>
      </w:r>
      <w:r w:rsidR="000F076A">
        <w:rPr>
          <w:rFonts w:ascii="Times New Roman" w:hAnsi="Times New Roman" w:cs="Times New Roman"/>
          <w:sz w:val="24"/>
          <w:szCs w:val="24"/>
        </w:rPr>
        <w:fldChar w:fldCharType="end"/>
      </w:r>
      <w:r w:rsidR="005242A8">
        <w:rPr>
          <w:rFonts w:ascii="Times New Roman" w:hAnsi="Times New Roman" w:cs="Times New Roman" w:hint="eastAsia"/>
          <w:sz w:val="24"/>
          <w:szCs w:val="24"/>
        </w:rPr>
        <w:t>；也有部分学者认为</w:t>
      </w:r>
      <w:r w:rsidR="00932865">
        <w:rPr>
          <w:rFonts w:ascii="Times New Roman" w:hAnsi="Times New Roman" w:cs="Times New Roman" w:hint="eastAsia"/>
          <w:sz w:val="24"/>
          <w:szCs w:val="24"/>
        </w:rPr>
        <w:t>今时不同往日，</w:t>
      </w:r>
      <w:r w:rsidR="005242A8">
        <w:rPr>
          <w:rFonts w:ascii="Times New Roman" w:hAnsi="Times New Roman" w:cs="Times New Roman" w:hint="eastAsia"/>
          <w:sz w:val="24"/>
          <w:szCs w:val="24"/>
        </w:rPr>
        <w:t>随着</w:t>
      </w:r>
      <w:r w:rsidR="0053435E">
        <w:rPr>
          <w:rFonts w:ascii="Times New Roman" w:hAnsi="Times New Roman" w:cs="Times New Roman" w:hint="eastAsia"/>
          <w:sz w:val="24"/>
          <w:szCs w:val="24"/>
        </w:rPr>
        <w:t>农业</w:t>
      </w:r>
      <w:r w:rsidR="005242A8">
        <w:rPr>
          <w:rFonts w:ascii="Times New Roman" w:hAnsi="Times New Roman" w:cs="Times New Roman" w:hint="eastAsia"/>
          <w:sz w:val="24"/>
          <w:szCs w:val="24"/>
        </w:rPr>
        <w:t>技术进步</w:t>
      </w:r>
      <w:r w:rsidR="00F83911">
        <w:rPr>
          <w:rFonts w:ascii="Times New Roman" w:hAnsi="Times New Roman" w:cs="Times New Roman" w:hint="eastAsia"/>
          <w:sz w:val="24"/>
          <w:szCs w:val="24"/>
        </w:rPr>
        <w:t>，</w:t>
      </w:r>
      <w:r w:rsidR="005242A8">
        <w:rPr>
          <w:rFonts w:ascii="Times New Roman" w:hAnsi="Times New Roman" w:cs="Times New Roman" w:hint="eastAsia"/>
          <w:sz w:val="24"/>
          <w:szCs w:val="24"/>
        </w:rPr>
        <w:t>更多精细化</w:t>
      </w:r>
      <w:r w:rsidR="0053435E">
        <w:rPr>
          <w:rFonts w:ascii="Times New Roman" w:hAnsi="Times New Roman" w:cs="Times New Roman" w:hint="eastAsia"/>
          <w:sz w:val="24"/>
          <w:szCs w:val="24"/>
        </w:rPr>
        <w:t>农具</w:t>
      </w:r>
      <w:r w:rsidR="005242A8">
        <w:rPr>
          <w:rFonts w:ascii="Times New Roman" w:hAnsi="Times New Roman" w:cs="Times New Roman" w:hint="eastAsia"/>
          <w:sz w:val="24"/>
          <w:szCs w:val="24"/>
        </w:rPr>
        <w:t>的发明</w:t>
      </w:r>
      <w:r w:rsidR="00F83911">
        <w:rPr>
          <w:rFonts w:ascii="Times New Roman" w:hAnsi="Times New Roman" w:cs="Times New Roman" w:hint="eastAsia"/>
          <w:sz w:val="24"/>
          <w:szCs w:val="24"/>
        </w:rPr>
        <w:t>以及农机服务的兴起</w:t>
      </w:r>
      <w:r w:rsidR="005242A8">
        <w:rPr>
          <w:rFonts w:ascii="Times New Roman" w:hAnsi="Times New Roman" w:cs="Times New Roman" w:hint="eastAsia"/>
          <w:sz w:val="24"/>
          <w:szCs w:val="24"/>
        </w:rPr>
        <w:t>，农业生产规律早已</w:t>
      </w:r>
      <w:r w:rsidR="0053435E">
        <w:rPr>
          <w:rFonts w:ascii="Times New Roman" w:hAnsi="Times New Roman" w:cs="Times New Roman" w:hint="eastAsia"/>
          <w:sz w:val="24"/>
          <w:szCs w:val="24"/>
        </w:rPr>
        <w:t>发生扭转</w:t>
      </w:r>
      <w:r w:rsidR="005242A8">
        <w:rPr>
          <w:rFonts w:ascii="Times New Roman" w:hAnsi="Times New Roman" w:cs="Times New Roman" w:hint="eastAsia"/>
          <w:sz w:val="24"/>
          <w:szCs w:val="24"/>
        </w:rPr>
        <w:t>，</w:t>
      </w:r>
      <w:r w:rsidR="0053435E">
        <w:rPr>
          <w:rFonts w:ascii="Times New Roman" w:hAnsi="Times New Roman" w:cs="Times New Roman" w:hint="eastAsia"/>
          <w:sz w:val="24"/>
          <w:szCs w:val="24"/>
        </w:rPr>
        <w:t>土地生产率随着农地经营规模</w:t>
      </w:r>
      <w:r w:rsidR="00A21AD3">
        <w:rPr>
          <w:rFonts w:ascii="Times New Roman" w:hAnsi="Times New Roman" w:cs="Times New Roman" w:hint="eastAsia"/>
          <w:sz w:val="24"/>
          <w:szCs w:val="24"/>
        </w:rPr>
        <w:t>呈现正向变化的趋势</w:t>
      </w:r>
      <w:r w:rsidR="00D97C4A">
        <w:rPr>
          <w:rFonts w:ascii="Times New Roman" w:hAnsi="Times New Roman" w:cs="Times New Roman"/>
          <w:sz w:val="24"/>
          <w:szCs w:val="24"/>
        </w:rPr>
        <w:fldChar w:fldCharType="begin"/>
      </w:r>
      <w:r w:rsidR="00AC59F5">
        <w:rPr>
          <w:rFonts w:ascii="Times New Roman" w:hAnsi="Times New Roman" w:cs="Times New Roman"/>
          <w:sz w:val="24"/>
          <w:szCs w:val="24"/>
        </w:rPr>
        <w:instrText xml:space="preserve"> ADDIN NE.Ref.{7424A327-4D80-4130-AD5F-55F06C166A38}</w:instrText>
      </w:r>
      <w:r w:rsidR="00D97C4A">
        <w:rPr>
          <w:rFonts w:ascii="Times New Roman" w:hAnsi="Times New Roman" w:cs="Times New Roman"/>
          <w:sz w:val="24"/>
          <w:szCs w:val="24"/>
        </w:rPr>
        <w:fldChar w:fldCharType="separate"/>
      </w:r>
      <w:r w:rsidR="00C47404">
        <w:rPr>
          <w:rFonts w:ascii="Times New Roman" w:hAnsi="Times New Roman" w:cs="Times New Roman"/>
          <w:color w:val="080000"/>
          <w:sz w:val="24"/>
          <w:szCs w:val="24"/>
          <w:vertAlign w:val="superscript"/>
        </w:rPr>
        <w:t>[21-25]</w:t>
      </w:r>
      <w:r w:rsidR="00D97C4A">
        <w:rPr>
          <w:rFonts w:ascii="Times New Roman" w:hAnsi="Times New Roman" w:cs="Times New Roman"/>
          <w:sz w:val="24"/>
          <w:szCs w:val="24"/>
        </w:rPr>
        <w:fldChar w:fldCharType="end"/>
      </w:r>
      <w:r w:rsidR="0053435E">
        <w:rPr>
          <w:rFonts w:ascii="Times New Roman" w:hAnsi="Times New Roman" w:cs="Times New Roman" w:hint="eastAsia"/>
          <w:sz w:val="24"/>
          <w:szCs w:val="24"/>
        </w:rPr>
        <w:t>。此外</w:t>
      </w:r>
      <w:r w:rsidR="00F83911">
        <w:rPr>
          <w:rFonts w:ascii="Times New Roman" w:hAnsi="Times New Roman" w:cs="Times New Roman" w:hint="eastAsia"/>
          <w:sz w:val="24"/>
          <w:szCs w:val="24"/>
        </w:rPr>
        <w:t>，</w:t>
      </w:r>
      <w:r w:rsidR="008F2A1C">
        <w:rPr>
          <w:rFonts w:ascii="Times New Roman" w:hAnsi="Times New Roman" w:cs="Times New Roman" w:hint="eastAsia"/>
          <w:sz w:val="24"/>
          <w:szCs w:val="24"/>
        </w:rPr>
        <w:t>另</w:t>
      </w:r>
      <w:r w:rsidR="00A21AD3">
        <w:rPr>
          <w:rFonts w:ascii="Times New Roman" w:hAnsi="Times New Roman" w:cs="Times New Roman" w:hint="eastAsia"/>
          <w:sz w:val="24"/>
          <w:szCs w:val="24"/>
        </w:rPr>
        <w:t>有少数学者</w:t>
      </w:r>
      <w:r w:rsidR="00BD25DE">
        <w:rPr>
          <w:rFonts w:ascii="Times New Roman" w:hAnsi="Times New Roman" w:cs="Times New Roman" w:hint="eastAsia"/>
          <w:sz w:val="24"/>
          <w:szCs w:val="24"/>
        </w:rPr>
        <w:t>认为，在不同规模范围内</w:t>
      </w:r>
      <w:r w:rsidR="0053690A">
        <w:rPr>
          <w:rFonts w:ascii="Times New Roman" w:hAnsi="Times New Roman" w:cs="Times New Roman" w:hint="eastAsia"/>
          <w:sz w:val="24"/>
          <w:szCs w:val="24"/>
        </w:rPr>
        <w:t>种植的规模收益情况大相径庭，即</w:t>
      </w:r>
      <w:r w:rsidR="0053690A">
        <w:rPr>
          <w:rFonts w:ascii="Times New Roman" w:hAnsi="Times New Roman" w:cs="Times New Roman"/>
          <w:sz w:val="24"/>
          <w:szCs w:val="24"/>
        </w:rPr>
        <w:t>土地</w:t>
      </w:r>
      <w:r w:rsidR="0053690A">
        <w:rPr>
          <w:rFonts w:ascii="Times New Roman" w:hAnsi="Times New Roman" w:cs="Times New Roman" w:hint="eastAsia"/>
          <w:sz w:val="24"/>
          <w:szCs w:val="24"/>
        </w:rPr>
        <w:t>生产率与规模的</w:t>
      </w:r>
      <w:r w:rsidR="00BD25DE">
        <w:rPr>
          <w:rFonts w:ascii="Times New Roman" w:hAnsi="Times New Roman" w:cs="Times New Roman" w:hint="eastAsia"/>
          <w:sz w:val="24"/>
          <w:szCs w:val="24"/>
        </w:rPr>
        <w:t>正向或负向关系会发生扭转，</w:t>
      </w:r>
      <w:r w:rsidR="004C51EA">
        <w:rPr>
          <w:rFonts w:ascii="Times New Roman" w:hAnsi="Times New Roman" w:cs="Times New Roman" w:hint="eastAsia"/>
          <w:sz w:val="24"/>
          <w:szCs w:val="24"/>
        </w:rPr>
        <w:t>呈现</w:t>
      </w:r>
      <w:r w:rsidR="009E5E41">
        <w:rPr>
          <w:rFonts w:ascii="Times New Roman" w:hAnsi="Times New Roman" w:cs="Times New Roman" w:hint="eastAsia"/>
          <w:sz w:val="24"/>
          <w:szCs w:val="24"/>
        </w:rPr>
        <w:t>在这个规模范围内，</w:t>
      </w:r>
      <w:r w:rsidR="009E5E41">
        <w:rPr>
          <w:rFonts w:ascii="Times New Roman" w:hAnsi="Times New Roman" w:cs="Times New Roman"/>
          <w:sz w:val="24"/>
          <w:szCs w:val="24"/>
        </w:rPr>
        <w:t>两者</w:t>
      </w:r>
      <w:r w:rsidR="009E5E41">
        <w:rPr>
          <w:rFonts w:ascii="Times New Roman" w:hAnsi="Times New Roman" w:cs="Times New Roman" w:hint="eastAsia"/>
          <w:sz w:val="24"/>
          <w:szCs w:val="24"/>
        </w:rPr>
        <w:t>呈现正向变化的关系，</w:t>
      </w:r>
      <w:r w:rsidR="004C51EA">
        <w:rPr>
          <w:rFonts w:ascii="Times New Roman" w:hAnsi="Times New Roman" w:cs="Times New Roman" w:hint="eastAsia"/>
          <w:sz w:val="24"/>
          <w:szCs w:val="24"/>
        </w:rPr>
        <w:t>或许</w:t>
      </w:r>
      <w:r w:rsidR="009E5E41">
        <w:rPr>
          <w:rFonts w:ascii="Times New Roman" w:hAnsi="Times New Roman" w:cs="Times New Roman"/>
          <w:sz w:val="24"/>
          <w:szCs w:val="24"/>
        </w:rPr>
        <w:t>在</w:t>
      </w:r>
      <w:r w:rsidR="009E5E41">
        <w:rPr>
          <w:rFonts w:ascii="Times New Roman" w:hAnsi="Times New Roman" w:cs="Times New Roman" w:hint="eastAsia"/>
          <w:sz w:val="24"/>
          <w:szCs w:val="24"/>
        </w:rPr>
        <w:t>另一个</w:t>
      </w:r>
      <w:r w:rsidR="00061BB8">
        <w:rPr>
          <w:rFonts w:ascii="Times New Roman" w:hAnsi="Times New Roman" w:cs="Times New Roman" w:hint="eastAsia"/>
          <w:sz w:val="24"/>
          <w:szCs w:val="24"/>
        </w:rPr>
        <w:t>规模</w:t>
      </w:r>
      <w:r w:rsidR="009E5E41">
        <w:rPr>
          <w:rFonts w:ascii="Times New Roman" w:hAnsi="Times New Roman" w:cs="Times New Roman" w:hint="eastAsia"/>
          <w:sz w:val="24"/>
          <w:szCs w:val="24"/>
        </w:rPr>
        <w:t>范围内</w:t>
      </w:r>
      <w:r w:rsidR="0091081D">
        <w:rPr>
          <w:rFonts w:ascii="Times New Roman" w:hAnsi="Times New Roman" w:cs="Times New Roman" w:hint="eastAsia"/>
          <w:sz w:val="24"/>
          <w:szCs w:val="24"/>
        </w:rPr>
        <w:t>两者</w:t>
      </w:r>
      <w:r w:rsidR="009E5E41">
        <w:rPr>
          <w:rFonts w:ascii="Times New Roman" w:hAnsi="Times New Roman" w:cs="Times New Roman" w:hint="eastAsia"/>
          <w:sz w:val="24"/>
          <w:szCs w:val="24"/>
        </w:rPr>
        <w:t>则呈现负向变化的关系</w:t>
      </w:r>
      <w:r w:rsidR="00DF7661">
        <w:rPr>
          <w:rFonts w:ascii="Times New Roman" w:hAnsi="Times New Roman" w:cs="Times New Roman" w:hint="eastAsia"/>
          <w:sz w:val="24"/>
          <w:szCs w:val="24"/>
        </w:rPr>
        <w:t>，</w:t>
      </w:r>
      <w:r w:rsidR="00A93711">
        <w:rPr>
          <w:rFonts w:ascii="Times New Roman" w:hAnsi="Times New Roman" w:cs="Times New Roman" w:hint="eastAsia"/>
          <w:sz w:val="24"/>
          <w:szCs w:val="24"/>
        </w:rPr>
        <w:t>不同规模范围内的变化</w:t>
      </w:r>
      <w:r w:rsidR="00DF7661">
        <w:rPr>
          <w:rFonts w:ascii="Times New Roman" w:hAnsi="Times New Roman" w:cs="Times New Roman" w:hint="eastAsia"/>
          <w:sz w:val="24"/>
          <w:szCs w:val="24"/>
        </w:rPr>
        <w:t>相结合形成了“</w:t>
      </w:r>
      <w:r w:rsidR="00DF7661">
        <w:rPr>
          <w:rFonts w:ascii="Times New Roman" w:hAnsi="Times New Roman" w:cs="Times New Roman"/>
          <w:sz w:val="24"/>
          <w:szCs w:val="24"/>
        </w:rPr>
        <w:t>倒</w:t>
      </w:r>
      <w:r w:rsidR="00DF7661" w:rsidRPr="00C46A1B">
        <w:rPr>
          <w:rFonts w:ascii="Times New Roman" w:hAnsi="Times New Roman" w:cs="Times New Roman"/>
          <w:sz w:val="24"/>
          <w:szCs w:val="24"/>
        </w:rPr>
        <w:t>U</w:t>
      </w:r>
      <w:r w:rsidR="00DF7661">
        <w:rPr>
          <w:rFonts w:ascii="Times New Roman" w:hAnsi="Times New Roman" w:cs="Times New Roman" w:hint="eastAsia"/>
          <w:sz w:val="24"/>
          <w:szCs w:val="24"/>
        </w:rPr>
        <w:t>型”、</w:t>
      </w:r>
      <w:r w:rsidR="00DF7661" w:rsidRPr="00AF35D8">
        <w:rPr>
          <w:rFonts w:ascii="Times New Roman" w:hAnsi="Times New Roman" w:cs="Times New Roman" w:hint="eastAsia"/>
          <w:sz w:val="24"/>
          <w:szCs w:val="24"/>
        </w:rPr>
        <w:t>“</w:t>
      </w:r>
      <w:r w:rsidR="00DF7661" w:rsidRPr="00C46A1B">
        <w:rPr>
          <w:rFonts w:ascii="Times New Roman" w:hAnsi="Times New Roman" w:cs="Times New Roman"/>
          <w:sz w:val="24"/>
          <w:szCs w:val="24"/>
        </w:rPr>
        <w:t>N</w:t>
      </w:r>
      <w:r w:rsidR="00DF7661" w:rsidRPr="00AF35D8">
        <w:rPr>
          <w:rFonts w:ascii="Times New Roman" w:hAnsi="Times New Roman" w:cs="Times New Roman"/>
          <w:sz w:val="24"/>
          <w:szCs w:val="24"/>
        </w:rPr>
        <w:t>型</w:t>
      </w:r>
      <w:r w:rsidR="00DF7661" w:rsidRPr="00AF35D8">
        <w:rPr>
          <w:rFonts w:ascii="Times New Roman" w:hAnsi="Times New Roman" w:cs="Times New Roman" w:hint="eastAsia"/>
          <w:sz w:val="24"/>
          <w:szCs w:val="24"/>
        </w:rPr>
        <w:t>”</w:t>
      </w:r>
      <w:r w:rsidR="00C0463D">
        <w:rPr>
          <w:rFonts w:ascii="Times New Roman" w:hAnsi="Times New Roman" w:cs="Times New Roman" w:hint="eastAsia"/>
          <w:sz w:val="24"/>
          <w:szCs w:val="24"/>
        </w:rPr>
        <w:t>或</w:t>
      </w:r>
      <w:r w:rsidR="00DF7661" w:rsidRPr="00AF35D8">
        <w:rPr>
          <w:rFonts w:ascii="Times New Roman" w:hAnsi="Times New Roman" w:cs="Times New Roman" w:hint="eastAsia"/>
          <w:sz w:val="24"/>
          <w:szCs w:val="24"/>
        </w:rPr>
        <w:t>“</w:t>
      </w:r>
      <w:r w:rsidR="00DF7661" w:rsidRPr="00AF35D8">
        <w:rPr>
          <w:rFonts w:ascii="Times New Roman" w:hAnsi="Times New Roman" w:cs="Times New Roman"/>
          <w:sz w:val="24"/>
          <w:szCs w:val="24"/>
        </w:rPr>
        <w:t>倒</w:t>
      </w:r>
      <w:r w:rsidR="00DF7661" w:rsidRPr="00C46A1B">
        <w:rPr>
          <w:rFonts w:ascii="Times New Roman" w:hAnsi="Times New Roman" w:cs="Times New Roman"/>
          <w:sz w:val="24"/>
          <w:szCs w:val="24"/>
        </w:rPr>
        <w:t>N</w:t>
      </w:r>
      <w:r w:rsidR="00DF7661" w:rsidRPr="00AF35D8">
        <w:rPr>
          <w:rFonts w:ascii="Times New Roman" w:hAnsi="Times New Roman" w:cs="Times New Roman"/>
          <w:sz w:val="24"/>
          <w:szCs w:val="24"/>
        </w:rPr>
        <w:t>型</w:t>
      </w:r>
      <w:r w:rsidR="00DF7661" w:rsidRPr="00AF35D8">
        <w:rPr>
          <w:rFonts w:ascii="Times New Roman" w:hAnsi="Times New Roman" w:cs="Times New Roman" w:hint="eastAsia"/>
          <w:sz w:val="24"/>
          <w:szCs w:val="24"/>
        </w:rPr>
        <w:t>”</w:t>
      </w:r>
      <w:r w:rsidR="006F26F5">
        <w:rPr>
          <w:rFonts w:ascii="Times New Roman" w:hAnsi="Times New Roman" w:cs="Times New Roman" w:hint="eastAsia"/>
          <w:sz w:val="24"/>
          <w:szCs w:val="24"/>
        </w:rPr>
        <w:t>的</w:t>
      </w:r>
      <w:r w:rsidR="00CB4FDD">
        <w:rPr>
          <w:rFonts w:ascii="Times New Roman" w:hAnsi="Times New Roman" w:cs="Times New Roman" w:hint="eastAsia"/>
          <w:sz w:val="24"/>
          <w:szCs w:val="24"/>
        </w:rPr>
        <w:t>趋势</w:t>
      </w:r>
      <w:r w:rsidR="00DF7661">
        <w:rPr>
          <w:rFonts w:ascii="Times New Roman" w:hAnsi="Times New Roman" w:cs="Times New Roman" w:hint="eastAsia"/>
          <w:sz w:val="24"/>
          <w:szCs w:val="24"/>
        </w:rPr>
        <w:t>等</w:t>
      </w:r>
      <w:r w:rsidR="00D97C4A">
        <w:rPr>
          <w:rFonts w:ascii="Times New Roman" w:hAnsi="Times New Roman" w:cs="Times New Roman"/>
          <w:sz w:val="24"/>
          <w:szCs w:val="24"/>
        </w:rPr>
        <w:fldChar w:fldCharType="begin"/>
      </w:r>
      <w:r w:rsidR="002B53A1">
        <w:rPr>
          <w:rFonts w:ascii="Times New Roman" w:hAnsi="Times New Roman" w:cs="Times New Roman"/>
          <w:sz w:val="24"/>
          <w:szCs w:val="24"/>
        </w:rPr>
        <w:instrText xml:space="preserve"> ADDIN NE.Ref.{06758751-063D-4207-8D6C-69C1DB6151B5}</w:instrText>
      </w:r>
      <w:r w:rsidR="00D97C4A">
        <w:rPr>
          <w:rFonts w:ascii="Times New Roman" w:hAnsi="Times New Roman" w:cs="Times New Roman"/>
          <w:sz w:val="24"/>
          <w:szCs w:val="24"/>
        </w:rPr>
        <w:fldChar w:fldCharType="separate"/>
      </w:r>
      <w:r w:rsidR="00C47404">
        <w:rPr>
          <w:rFonts w:ascii="Times New Roman" w:hAnsi="Times New Roman" w:cs="Times New Roman"/>
          <w:color w:val="080000"/>
          <w:sz w:val="24"/>
          <w:szCs w:val="24"/>
          <w:vertAlign w:val="superscript"/>
        </w:rPr>
        <w:t>[26-31]</w:t>
      </w:r>
      <w:r w:rsidR="00D97C4A">
        <w:rPr>
          <w:rFonts w:ascii="Times New Roman" w:hAnsi="Times New Roman" w:cs="Times New Roman"/>
          <w:sz w:val="24"/>
          <w:szCs w:val="24"/>
        </w:rPr>
        <w:fldChar w:fldCharType="end"/>
      </w:r>
      <w:r w:rsidR="00DF7661">
        <w:rPr>
          <w:rFonts w:ascii="Times New Roman" w:hAnsi="Times New Roman" w:cs="Times New Roman" w:hint="eastAsia"/>
          <w:sz w:val="24"/>
          <w:szCs w:val="24"/>
        </w:rPr>
        <w:t>。</w:t>
      </w:r>
    </w:p>
    <w:p w14:paraId="13FD3DF0" w14:textId="7D302D38" w:rsidR="00FA6D83" w:rsidRDefault="00D6552E" w:rsidP="000C68E8">
      <w:pPr>
        <w:spacing w:after="0" w:line="400" w:lineRule="exact"/>
        <w:ind w:firstLineChars="200" w:firstLine="480"/>
        <w:jc w:val="both"/>
        <w:rPr>
          <w:rFonts w:ascii="Times New Roman" w:hAnsi="Times New Roman" w:cs="Times New Roman"/>
          <w:sz w:val="24"/>
          <w:szCs w:val="24"/>
        </w:rPr>
      </w:pPr>
      <w:r w:rsidRPr="00AF35D8">
        <w:rPr>
          <w:rFonts w:ascii="Times New Roman" w:hAnsi="Times New Roman" w:cs="Times New Roman"/>
          <w:sz w:val="24"/>
          <w:szCs w:val="24"/>
        </w:rPr>
        <w:t>总结文献时可以注意到，</w:t>
      </w:r>
      <w:r w:rsidR="00FA732D" w:rsidRPr="00AF35D8">
        <w:rPr>
          <w:rFonts w:ascii="Times New Roman" w:hAnsi="Times New Roman" w:cs="Times New Roman"/>
          <w:sz w:val="24"/>
          <w:szCs w:val="24"/>
        </w:rPr>
        <w:t>学者们的研究结果是如此的丰富多彩，以至于我们无法从中寻得统一的规律。</w:t>
      </w:r>
      <w:r w:rsidR="00FA732D">
        <w:rPr>
          <w:rFonts w:ascii="Times New Roman" w:hAnsi="Times New Roman" w:cs="Times New Roman" w:hint="eastAsia"/>
          <w:sz w:val="24"/>
          <w:szCs w:val="24"/>
        </w:rPr>
        <w:t>但</w:t>
      </w:r>
      <w:r w:rsidRPr="00AF35D8">
        <w:rPr>
          <w:rFonts w:ascii="Times New Roman" w:hAnsi="Times New Roman" w:cs="Times New Roman"/>
          <w:sz w:val="24"/>
          <w:szCs w:val="24"/>
        </w:rPr>
        <w:t>学者们通常在农户层面的分析多数采用亩均产值或者亩均利润的指标表征土地生产率</w:t>
      </w:r>
      <w:r w:rsidR="003854BD">
        <w:rPr>
          <w:rFonts w:ascii="Times New Roman" w:hAnsi="Times New Roman" w:cs="Times New Roman" w:hint="eastAsia"/>
          <w:sz w:val="24"/>
          <w:szCs w:val="24"/>
        </w:rPr>
        <w:t>，</w:t>
      </w:r>
      <w:r w:rsidR="006D4F8B">
        <w:rPr>
          <w:rFonts w:ascii="Times New Roman" w:hAnsi="Times New Roman" w:cs="Times New Roman" w:hint="eastAsia"/>
          <w:sz w:val="24"/>
          <w:szCs w:val="24"/>
        </w:rPr>
        <w:t>年内</w:t>
      </w:r>
      <w:r w:rsidR="003854BD">
        <w:rPr>
          <w:rFonts w:ascii="Times New Roman" w:hAnsi="Times New Roman" w:cs="Times New Roman" w:hint="eastAsia"/>
          <w:sz w:val="24"/>
          <w:szCs w:val="24"/>
        </w:rPr>
        <w:t>播种面积</w:t>
      </w:r>
      <w:r w:rsidR="00744C39">
        <w:rPr>
          <w:rFonts w:ascii="Times New Roman" w:hAnsi="Times New Roman" w:cs="Times New Roman" w:hint="eastAsia"/>
          <w:sz w:val="24"/>
          <w:szCs w:val="24"/>
        </w:rPr>
        <w:t>（或许会经过复种处理）</w:t>
      </w:r>
      <w:r w:rsidR="003854BD">
        <w:rPr>
          <w:rFonts w:ascii="Times New Roman" w:hAnsi="Times New Roman" w:cs="Times New Roman" w:hint="eastAsia"/>
          <w:sz w:val="24"/>
          <w:szCs w:val="24"/>
        </w:rPr>
        <w:t>表征规模变量。</w:t>
      </w:r>
      <w:r w:rsidR="00CD79AC">
        <w:rPr>
          <w:rFonts w:ascii="Times New Roman" w:hAnsi="Times New Roman" w:cs="Times New Roman" w:hint="eastAsia"/>
          <w:sz w:val="24"/>
          <w:szCs w:val="24"/>
        </w:rPr>
        <w:t>这种处理方式可能会面临两个问题，第一，</w:t>
      </w:r>
      <w:r w:rsidR="003854BD">
        <w:rPr>
          <w:rFonts w:ascii="Times New Roman" w:hAnsi="Times New Roman" w:cs="Times New Roman" w:hint="eastAsia"/>
          <w:sz w:val="24"/>
          <w:szCs w:val="24"/>
        </w:rPr>
        <w:t>在</w:t>
      </w:r>
      <w:r w:rsidRPr="00AF35D8">
        <w:rPr>
          <w:rFonts w:ascii="Times New Roman" w:hAnsi="Times New Roman" w:cs="Times New Roman"/>
          <w:sz w:val="24"/>
          <w:szCs w:val="24"/>
        </w:rPr>
        <w:t>不区分种植的作物</w:t>
      </w:r>
      <w:r w:rsidR="00635F2B">
        <w:rPr>
          <w:rFonts w:ascii="Times New Roman" w:hAnsi="Times New Roman" w:cs="Times New Roman"/>
          <w:sz w:val="24"/>
          <w:szCs w:val="24"/>
        </w:rPr>
        <w:t>的前提下分析</w:t>
      </w:r>
      <w:r w:rsidRPr="00AF35D8">
        <w:rPr>
          <w:rFonts w:ascii="Times New Roman" w:hAnsi="Times New Roman" w:cs="Times New Roman"/>
          <w:sz w:val="24"/>
          <w:szCs w:val="24"/>
        </w:rPr>
        <w:t>农户家庭整体的投入产出</w:t>
      </w:r>
      <w:r w:rsidR="00635F2B">
        <w:rPr>
          <w:rFonts w:ascii="Times New Roman" w:hAnsi="Times New Roman" w:cs="Times New Roman" w:hint="eastAsia"/>
          <w:sz w:val="24"/>
          <w:szCs w:val="24"/>
        </w:rPr>
        <w:t>情况</w:t>
      </w:r>
      <w:r w:rsidR="00B46EFB">
        <w:rPr>
          <w:rFonts w:ascii="Times New Roman" w:hAnsi="Times New Roman" w:cs="Times New Roman" w:hint="eastAsia"/>
          <w:sz w:val="24"/>
          <w:szCs w:val="24"/>
        </w:rPr>
        <w:t>，农户土地生产率的指标选择农产品总产出价值</w:t>
      </w:r>
      <w:r w:rsidR="003C7B99">
        <w:rPr>
          <w:rFonts w:ascii="Times New Roman" w:hAnsi="Times New Roman" w:cs="Times New Roman" w:hint="eastAsia"/>
          <w:sz w:val="24"/>
          <w:szCs w:val="24"/>
        </w:rPr>
        <w:t>，</w:t>
      </w:r>
      <w:r w:rsidR="003C7B99">
        <w:rPr>
          <w:rFonts w:ascii="Times New Roman" w:hAnsi="Times New Roman" w:cs="Times New Roman"/>
          <w:sz w:val="24"/>
          <w:szCs w:val="24"/>
        </w:rPr>
        <w:t>无法</w:t>
      </w:r>
      <w:r w:rsidR="003C7B99">
        <w:rPr>
          <w:rFonts w:ascii="Times New Roman" w:hAnsi="Times New Roman" w:cs="Times New Roman" w:hint="eastAsia"/>
          <w:sz w:val="24"/>
          <w:szCs w:val="24"/>
        </w:rPr>
        <w:t>正确反映农户种植结构</w:t>
      </w:r>
      <w:r w:rsidR="007720D6">
        <w:rPr>
          <w:rFonts w:ascii="Times New Roman" w:hAnsi="Times New Roman" w:cs="Times New Roman" w:hint="eastAsia"/>
          <w:sz w:val="24"/>
          <w:szCs w:val="24"/>
        </w:rPr>
        <w:t>的差异</w:t>
      </w:r>
      <w:r w:rsidR="00164A7B">
        <w:rPr>
          <w:rFonts w:ascii="Times New Roman" w:hAnsi="Times New Roman" w:cs="Times New Roman" w:hint="eastAsia"/>
          <w:sz w:val="24"/>
          <w:szCs w:val="24"/>
        </w:rPr>
        <w:t>，导致实证结果的有偏</w:t>
      </w:r>
      <w:r w:rsidR="00CD79AC">
        <w:rPr>
          <w:rFonts w:ascii="Times New Roman" w:hAnsi="Times New Roman" w:cs="Times New Roman" w:hint="eastAsia"/>
          <w:sz w:val="24"/>
          <w:szCs w:val="24"/>
        </w:rPr>
        <w:t>。</w:t>
      </w:r>
      <w:r w:rsidR="00F11524">
        <w:rPr>
          <w:rFonts w:ascii="Times New Roman" w:hAnsi="Times New Roman" w:cs="Times New Roman" w:hint="eastAsia"/>
          <w:sz w:val="24"/>
          <w:szCs w:val="24"/>
        </w:rPr>
        <w:t>我们应当了解到，</w:t>
      </w:r>
      <w:r w:rsidRPr="00AF35D8">
        <w:rPr>
          <w:rFonts w:ascii="Times New Roman" w:hAnsi="Times New Roman" w:cs="Times New Roman"/>
          <w:sz w:val="24"/>
          <w:szCs w:val="24"/>
        </w:rPr>
        <w:t>当选择价值量</w:t>
      </w:r>
      <w:r w:rsidR="002F6553">
        <w:rPr>
          <w:rFonts w:ascii="Times New Roman" w:hAnsi="Times New Roman" w:cs="Times New Roman" w:hint="eastAsia"/>
          <w:sz w:val="24"/>
          <w:szCs w:val="24"/>
        </w:rPr>
        <w:t>代指</w:t>
      </w:r>
      <w:r w:rsidR="002F6553">
        <w:rPr>
          <w:rFonts w:ascii="Times New Roman" w:hAnsi="Times New Roman" w:cs="Times New Roman"/>
          <w:sz w:val="24"/>
          <w:szCs w:val="24"/>
        </w:rPr>
        <w:t>土地生产率时</w:t>
      </w:r>
      <w:r w:rsidRPr="00AF35D8">
        <w:rPr>
          <w:rFonts w:ascii="Times New Roman" w:hAnsi="Times New Roman" w:cs="Times New Roman"/>
          <w:sz w:val="24"/>
          <w:szCs w:val="24"/>
        </w:rPr>
        <w:t>，农户选择何种农作物，如何将有限的土地分配给不同的农作物值</w:t>
      </w:r>
      <w:r w:rsidR="00607BE3">
        <w:rPr>
          <w:rFonts w:ascii="Times New Roman" w:hAnsi="Times New Roman" w:cs="Times New Roman" w:hint="eastAsia"/>
          <w:sz w:val="24"/>
          <w:szCs w:val="24"/>
        </w:rPr>
        <w:t>会对农产品产出价值产生较大的影响</w:t>
      </w:r>
      <w:r w:rsidRPr="00AF35D8">
        <w:rPr>
          <w:rFonts w:ascii="Times New Roman" w:hAnsi="Times New Roman" w:cs="Times New Roman"/>
          <w:sz w:val="24"/>
          <w:szCs w:val="24"/>
        </w:rPr>
        <w:t>。</w:t>
      </w:r>
      <w:r w:rsidR="00D55725" w:rsidRPr="00AF35D8">
        <w:rPr>
          <w:rFonts w:ascii="Times New Roman" w:hAnsi="Times New Roman" w:cs="Times New Roman"/>
          <w:sz w:val="24"/>
          <w:szCs w:val="24"/>
        </w:rPr>
        <w:t>如果不关注农户的</w:t>
      </w:r>
      <w:r w:rsidR="00BB431E">
        <w:rPr>
          <w:rFonts w:ascii="Times New Roman" w:hAnsi="Times New Roman" w:cs="Times New Roman"/>
          <w:sz w:val="24"/>
          <w:szCs w:val="24"/>
        </w:rPr>
        <w:t>种植结构</w:t>
      </w:r>
      <w:r w:rsidR="00BA5886">
        <w:rPr>
          <w:rFonts w:ascii="Times New Roman" w:hAnsi="Times New Roman" w:cs="Times New Roman"/>
          <w:sz w:val="24"/>
          <w:szCs w:val="24"/>
        </w:rPr>
        <w:t>贸然进行分析</w:t>
      </w:r>
      <w:r w:rsidR="00D55725" w:rsidRPr="00AF35D8">
        <w:rPr>
          <w:rFonts w:ascii="Times New Roman" w:hAnsi="Times New Roman" w:cs="Times New Roman"/>
          <w:sz w:val="24"/>
          <w:szCs w:val="24"/>
        </w:rPr>
        <w:t>会得到有偏差的结果。</w:t>
      </w:r>
      <w:r w:rsidR="00607BE3">
        <w:rPr>
          <w:rFonts w:ascii="Times New Roman" w:hAnsi="Times New Roman" w:cs="Times New Roman" w:hint="eastAsia"/>
          <w:sz w:val="24"/>
          <w:szCs w:val="24"/>
        </w:rPr>
        <w:t>例如</w:t>
      </w:r>
      <w:r w:rsidRPr="00AF35D8">
        <w:rPr>
          <w:rFonts w:ascii="Times New Roman" w:hAnsi="Times New Roman" w:cs="Times New Roman"/>
          <w:sz w:val="24"/>
          <w:szCs w:val="24"/>
        </w:rPr>
        <w:t>，经济作物与粮食作物的经济价值</w:t>
      </w:r>
      <w:r w:rsidR="00B14CB2">
        <w:rPr>
          <w:rFonts w:ascii="Times New Roman" w:hAnsi="Times New Roman" w:cs="Times New Roman" w:hint="eastAsia"/>
          <w:sz w:val="24"/>
          <w:szCs w:val="24"/>
        </w:rPr>
        <w:t>显然</w:t>
      </w:r>
      <w:r w:rsidR="00B14CB2">
        <w:rPr>
          <w:rFonts w:ascii="Times New Roman" w:hAnsi="Times New Roman" w:cs="Times New Roman"/>
          <w:sz w:val="24"/>
          <w:szCs w:val="24"/>
        </w:rPr>
        <w:t>不同</w:t>
      </w:r>
      <w:r w:rsidRPr="00AF35D8">
        <w:rPr>
          <w:rFonts w:ascii="Times New Roman" w:hAnsi="Times New Roman" w:cs="Times New Roman"/>
          <w:sz w:val="24"/>
          <w:szCs w:val="24"/>
        </w:rPr>
        <w:t>，</w:t>
      </w:r>
      <w:del w:id="35" w:author="曾 翠红" w:date="2019-05-07T10:33:00Z">
        <w:r w:rsidR="00047B5B" w:rsidDel="009314E9">
          <w:rPr>
            <w:rFonts w:ascii="Times New Roman" w:hAnsi="Times New Roman" w:cs="Times New Roman"/>
            <w:sz w:val="24"/>
            <w:szCs w:val="24"/>
          </w:rPr>
          <w:delText>稻谷</w:delText>
        </w:r>
      </w:del>
      <w:ins w:id="36" w:author="曾 翠红" w:date="2019-05-07T10:33:00Z">
        <w:r w:rsidR="009314E9">
          <w:rPr>
            <w:rFonts w:ascii="Times New Roman" w:hAnsi="Times New Roman" w:cs="Times New Roman"/>
            <w:sz w:val="24"/>
            <w:szCs w:val="24"/>
          </w:rPr>
          <w:t>水稻</w:t>
        </w:r>
      </w:ins>
      <w:r w:rsidR="00047B5B">
        <w:rPr>
          <w:rFonts w:ascii="Times New Roman" w:hAnsi="Times New Roman" w:cs="Times New Roman"/>
          <w:sz w:val="24"/>
          <w:szCs w:val="24"/>
        </w:rPr>
        <w:t>还是棉花</w:t>
      </w:r>
      <w:r w:rsidR="00047B5B">
        <w:rPr>
          <w:rFonts w:ascii="Times New Roman" w:hAnsi="Times New Roman" w:cs="Times New Roman" w:hint="eastAsia"/>
          <w:sz w:val="24"/>
          <w:szCs w:val="24"/>
        </w:rPr>
        <w:t>，</w:t>
      </w:r>
      <w:r w:rsidR="00047B5B">
        <w:rPr>
          <w:rFonts w:ascii="Times New Roman" w:hAnsi="Times New Roman" w:cs="Times New Roman"/>
          <w:sz w:val="24"/>
          <w:szCs w:val="24"/>
        </w:rPr>
        <w:t>粮食还是</w:t>
      </w:r>
      <w:r w:rsidR="00B14CB2">
        <w:rPr>
          <w:rFonts w:ascii="Times New Roman" w:hAnsi="Times New Roman" w:cs="Times New Roman"/>
          <w:sz w:val="24"/>
          <w:szCs w:val="24"/>
        </w:rPr>
        <w:t>蔬菜</w:t>
      </w:r>
      <w:r w:rsidR="00047B5B">
        <w:rPr>
          <w:rFonts w:ascii="Times New Roman" w:hAnsi="Times New Roman" w:cs="Times New Roman"/>
          <w:sz w:val="24"/>
          <w:szCs w:val="24"/>
        </w:rPr>
        <w:t>的产品价值差异很大</w:t>
      </w:r>
      <w:r w:rsidR="00047B5B">
        <w:rPr>
          <w:rFonts w:ascii="Times New Roman" w:hAnsi="Times New Roman" w:cs="Times New Roman" w:hint="eastAsia"/>
          <w:sz w:val="24"/>
          <w:szCs w:val="24"/>
        </w:rPr>
        <w:t>。</w:t>
      </w:r>
      <w:r w:rsidR="001B244C">
        <w:rPr>
          <w:rFonts w:ascii="Times New Roman" w:hAnsi="Times New Roman" w:cs="Times New Roman" w:hint="eastAsia"/>
          <w:sz w:val="24"/>
          <w:szCs w:val="24"/>
        </w:rPr>
        <w:t>不考虑农户种植结构，得到的</w:t>
      </w:r>
      <w:r w:rsidR="00BA5886">
        <w:rPr>
          <w:rFonts w:ascii="Times New Roman" w:hAnsi="Times New Roman" w:cs="Times New Roman" w:hint="eastAsia"/>
          <w:sz w:val="24"/>
          <w:szCs w:val="24"/>
        </w:rPr>
        <w:t>分析规模与产值的关系是有偏的。</w:t>
      </w:r>
    </w:p>
    <w:p w14:paraId="7776B7D1" w14:textId="1DB18D4D" w:rsidR="00D6552E" w:rsidRPr="00BD3858" w:rsidRDefault="00CD79AC" w:rsidP="000C68E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第二，</w:t>
      </w:r>
      <w:r w:rsidR="005D2101">
        <w:rPr>
          <w:rFonts w:ascii="Times New Roman" w:hAnsi="Times New Roman" w:cs="Times New Roman" w:hint="eastAsia"/>
          <w:sz w:val="24"/>
          <w:szCs w:val="24"/>
        </w:rPr>
        <w:t>归纳当前实证研究，</w:t>
      </w:r>
      <w:r w:rsidR="00DC1481">
        <w:rPr>
          <w:rFonts w:ascii="Times New Roman" w:hAnsi="Times New Roman" w:cs="Times New Roman" w:hint="eastAsia"/>
          <w:sz w:val="24"/>
          <w:szCs w:val="24"/>
        </w:rPr>
        <w:t>相当一部分</w:t>
      </w:r>
      <w:r w:rsidR="005D2101">
        <w:rPr>
          <w:rFonts w:ascii="Times New Roman" w:hAnsi="Times New Roman" w:cs="Times New Roman" w:hint="eastAsia"/>
          <w:sz w:val="24"/>
          <w:szCs w:val="24"/>
        </w:rPr>
        <w:t>文献</w:t>
      </w:r>
      <w:r w:rsidR="008F6D6A">
        <w:rPr>
          <w:rFonts w:ascii="Times New Roman" w:hAnsi="Times New Roman" w:cs="Times New Roman" w:hint="eastAsia"/>
          <w:sz w:val="24"/>
          <w:szCs w:val="24"/>
        </w:rPr>
        <w:t>没有</w:t>
      </w:r>
      <w:r w:rsidR="00A00819">
        <w:rPr>
          <w:rFonts w:ascii="Times New Roman" w:hAnsi="Times New Roman" w:cs="Times New Roman" w:hint="eastAsia"/>
          <w:sz w:val="24"/>
          <w:szCs w:val="24"/>
        </w:rPr>
        <w:t>剔除</w:t>
      </w:r>
      <w:r w:rsidR="008F6D6A">
        <w:rPr>
          <w:rFonts w:ascii="Times New Roman" w:hAnsi="Times New Roman" w:cs="Times New Roman" w:hint="eastAsia"/>
          <w:sz w:val="24"/>
          <w:szCs w:val="24"/>
        </w:rPr>
        <w:t>种植制度</w:t>
      </w:r>
      <w:r w:rsidR="00A00819">
        <w:rPr>
          <w:rFonts w:ascii="Times New Roman" w:hAnsi="Times New Roman" w:cs="Times New Roman" w:hint="eastAsia"/>
          <w:sz w:val="24"/>
          <w:szCs w:val="24"/>
        </w:rPr>
        <w:t>或者</w:t>
      </w:r>
      <w:r w:rsidR="008F6D6A">
        <w:rPr>
          <w:rFonts w:ascii="Times New Roman" w:hAnsi="Times New Roman" w:cs="Times New Roman" w:hint="eastAsia"/>
          <w:sz w:val="24"/>
          <w:szCs w:val="24"/>
        </w:rPr>
        <w:t>种植方式给</w:t>
      </w:r>
      <w:r w:rsidR="007C4F00">
        <w:rPr>
          <w:rFonts w:ascii="Times New Roman" w:hAnsi="Times New Roman" w:cs="Times New Roman" w:hint="eastAsia"/>
          <w:sz w:val="24"/>
          <w:szCs w:val="24"/>
        </w:rPr>
        <w:t>农户总</w:t>
      </w:r>
      <w:r w:rsidR="008F6D6A">
        <w:rPr>
          <w:rFonts w:ascii="Times New Roman" w:hAnsi="Times New Roman" w:cs="Times New Roman" w:hint="eastAsia"/>
          <w:sz w:val="24"/>
          <w:szCs w:val="24"/>
        </w:rPr>
        <w:t>产值</w:t>
      </w:r>
      <w:r w:rsidR="003D46A9">
        <w:rPr>
          <w:rFonts w:ascii="Times New Roman" w:hAnsi="Times New Roman" w:cs="Times New Roman" w:hint="eastAsia"/>
          <w:sz w:val="24"/>
          <w:szCs w:val="24"/>
        </w:rPr>
        <w:t>和规模变量</w:t>
      </w:r>
      <w:r w:rsidR="008F6D6A">
        <w:rPr>
          <w:rFonts w:ascii="Times New Roman" w:hAnsi="Times New Roman" w:cs="Times New Roman" w:hint="eastAsia"/>
          <w:sz w:val="24"/>
          <w:szCs w:val="24"/>
        </w:rPr>
        <w:t>带来的影响。</w:t>
      </w:r>
      <w:r w:rsidR="00FA6D83">
        <w:rPr>
          <w:rFonts w:ascii="Times New Roman" w:hAnsi="Times New Roman" w:cs="Times New Roman" w:hint="eastAsia"/>
          <w:sz w:val="24"/>
          <w:szCs w:val="24"/>
        </w:rPr>
        <w:t>中国幅员辽阔，跨越多个气候带，</w:t>
      </w:r>
      <w:r w:rsidR="003A7EE2">
        <w:rPr>
          <w:rFonts w:ascii="Times New Roman" w:hAnsi="Times New Roman" w:cs="Times New Roman" w:hint="eastAsia"/>
          <w:sz w:val="24"/>
          <w:szCs w:val="24"/>
        </w:rPr>
        <w:t>内含</w:t>
      </w:r>
      <w:r w:rsidR="00FA6D83">
        <w:rPr>
          <w:rFonts w:ascii="Times New Roman" w:hAnsi="Times New Roman" w:cs="Times New Roman" w:hint="eastAsia"/>
          <w:sz w:val="24"/>
          <w:szCs w:val="24"/>
        </w:rPr>
        <w:t>复杂地形，雨热分布不均</w:t>
      </w:r>
      <w:r w:rsidR="003A7EE2">
        <w:rPr>
          <w:rFonts w:ascii="Times New Roman" w:hAnsi="Times New Roman" w:cs="Times New Roman" w:hint="eastAsia"/>
          <w:sz w:val="24"/>
          <w:szCs w:val="24"/>
        </w:rPr>
        <w:t>孕育了</w:t>
      </w:r>
      <w:r w:rsidR="00220B67">
        <w:rPr>
          <w:rFonts w:ascii="Times New Roman" w:hAnsi="Times New Roman" w:cs="Times New Roman" w:hint="eastAsia"/>
          <w:sz w:val="24"/>
          <w:szCs w:val="24"/>
        </w:rPr>
        <w:t>多种多样的农作物，各具特色</w:t>
      </w:r>
      <w:r w:rsidR="00FA6D83">
        <w:rPr>
          <w:rFonts w:ascii="Times New Roman" w:hAnsi="Times New Roman" w:cs="Times New Roman" w:hint="eastAsia"/>
          <w:sz w:val="24"/>
          <w:szCs w:val="24"/>
        </w:rPr>
        <w:t>的种植制度。</w:t>
      </w:r>
      <w:r w:rsidR="00222CB9">
        <w:rPr>
          <w:rFonts w:ascii="Times New Roman" w:hAnsi="Times New Roman" w:cs="Times New Roman" w:hint="eastAsia"/>
          <w:sz w:val="24"/>
          <w:szCs w:val="24"/>
        </w:rPr>
        <w:t>在广阔的区域内，农户一年内种植多季作物是非常常见的。</w:t>
      </w:r>
      <w:r w:rsidR="00774E15">
        <w:rPr>
          <w:rFonts w:ascii="Times New Roman" w:hAnsi="Times New Roman" w:cs="Times New Roman" w:hint="eastAsia"/>
          <w:sz w:val="24"/>
          <w:szCs w:val="24"/>
        </w:rPr>
        <w:t>要客观的反映农户的规模产出情况，</w:t>
      </w:r>
      <w:r w:rsidR="00222CB9">
        <w:rPr>
          <w:rFonts w:ascii="Times New Roman" w:hAnsi="Times New Roman" w:cs="Times New Roman" w:hint="eastAsia"/>
          <w:sz w:val="24"/>
          <w:szCs w:val="24"/>
        </w:rPr>
        <w:t>需要结合农户实际种植情况，将农户种植结构和种植方式考虑在内</w:t>
      </w:r>
      <w:r w:rsidR="00E02C23">
        <w:rPr>
          <w:rFonts w:ascii="Times New Roman" w:hAnsi="Times New Roman" w:cs="Times New Roman" w:hint="eastAsia"/>
          <w:sz w:val="24"/>
          <w:szCs w:val="24"/>
        </w:rPr>
        <w:t>。</w:t>
      </w:r>
      <w:r w:rsidR="00222CB9">
        <w:rPr>
          <w:rFonts w:ascii="Times New Roman" w:hAnsi="Times New Roman" w:cs="Times New Roman" w:hint="eastAsia"/>
          <w:sz w:val="24"/>
          <w:szCs w:val="24"/>
        </w:rPr>
        <w:t>这就面临复种地区如何处理</w:t>
      </w:r>
      <w:r w:rsidR="00A12D08">
        <w:rPr>
          <w:rFonts w:ascii="Times New Roman" w:hAnsi="Times New Roman" w:cs="Times New Roman" w:hint="eastAsia"/>
          <w:sz w:val="24"/>
          <w:szCs w:val="24"/>
        </w:rPr>
        <w:t>规模变量</w:t>
      </w:r>
      <w:r w:rsidR="00222CB9">
        <w:rPr>
          <w:rFonts w:ascii="Times New Roman" w:hAnsi="Times New Roman" w:cs="Times New Roman" w:hint="eastAsia"/>
          <w:sz w:val="24"/>
          <w:szCs w:val="24"/>
        </w:rPr>
        <w:t>的问题</w:t>
      </w:r>
      <w:r w:rsidR="00ED63AD">
        <w:rPr>
          <w:rFonts w:ascii="Times New Roman" w:hAnsi="Times New Roman" w:cs="Times New Roman" w:hint="eastAsia"/>
          <w:sz w:val="24"/>
          <w:szCs w:val="24"/>
        </w:rPr>
        <w:t>。采取年内平均</w:t>
      </w:r>
      <w:r w:rsidR="0071056C">
        <w:rPr>
          <w:rFonts w:ascii="Times New Roman" w:hAnsi="Times New Roman" w:cs="Times New Roman" w:hint="eastAsia"/>
          <w:sz w:val="24"/>
          <w:szCs w:val="24"/>
        </w:rPr>
        <w:t>、</w:t>
      </w:r>
      <w:r w:rsidR="005972FE">
        <w:rPr>
          <w:rFonts w:ascii="Times New Roman" w:hAnsi="Times New Roman" w:cs="Times New Roman" w:hint="eastAsia"/>
          <w:sz w:val="24"/>
          <w:szCs w:val="24"/>
        </w:rPr>
        <w:t>加总</w:t>
      </w:r>
      <w:r w:rsidR="0071056C">
        <w:rPr>
          <w:rFonts w:ascii="Times New Roman" w:hAnsi="Times New Roman" w:cs="Times New Roman" w:hint="eastAsia"/>
          <w:sz w:val="24"/>
          <w:szCs w:val="24"/>
        </w:rPr>
        <w:t>还是不予理会</w:t>
      </w:r>
      <w:r w:rsidR="00ED63AD">
        <w:rPr>
          <w:rFonts w:ascii="Times New Roman" w:hAnsi="Times New Roman" w:cs="Times New Roman" w:hint="eastAsia"/>
          <w:sz w:val="24"/>
          <w:szCs w:val="24"/>
        </w:rPr>
        <w:t>的处理方法</w:t>
      </w:r>
      <w:r w:rsidR="0071056C">
        <w:rPr>
          <w:rFonts w:ascii="Times New Roman" w:hAnsi="Times New Roman" w:cs="Times New Roman" w:hint="eastAsia"/>
          <w:sz w:val="24"/>
          <w:szCs w:val="24"/>
        </w:rPr>
        <w:t>？</w:t>
      </w:r>
      <w:r w:rsidR="00A12D08">
        <w:rPr>
          <w:rFonts w:ascii="Times New Roman" w:hAnsi="Times New Roman" w:cs="Times New Roman" w:hint="eastAsia"/>
          <w:sz w:val="24"/>
          <w:szCs w:val="24"/>
        </w:rPr>
        <w:t>当前没有一个较好的解决办法</w:t>
      </w:r>
      <w:r w:rsidR="00715B79">
        <w:rPr>
          <w:rFonts w:ascii="Times New Roman" w:hAnsi="Times New Roman" w:cs="Times New Roman" w:hint="eastAsia"/>
          <w:sz w:val="24"/>
          <w:szCs w:val="24"/>
        </w:rPr>
        <w:t>。</w:t>
      </w:r>
      <w:r w:rsidR="00FA6D83">
        <w:rPr>
          <w:rFonts w:ascii="Times New Roman" w:hAnsi="Times New Roman" w:cs="Times New Roman" w:hint="eastAsia"/>
          <w:sz w:val="24"/>
          <w:szCs w:val="24"/>
        </w:rPr>
        <w:t>因此，</w:t>
      </w:r>
      <w:r w:rsidR="00CE439D" w:rsidRPr="00AF35D8">
        <w:rPr>
          <w:rFonts w:ascii="Times New Roman" w:hAnsi="Times New Roman" w:cs="Times New Roman"/>
          <w:sz w:val="24"/>
          <w:szCs w:val="24"/>
        </w:rPr>
        <w:t>选择研究对象时应尽可能</w:t>
      </w:r>
      <w:r w:rsidR="00CE439D">
        <w:rPr>
          <w:rFonts w:ascii="Times New Roman" w:hAnsi="Times New Roman" w:cs="Times New Roman" w:hint="eastAsia"/>
          <w:sz w:val="24"/>
          <w:szCs w:val="24"/>
        </w:rPr>
        <w:t>将</w:t>
      </w:r>
      <w:r w:rsidR="00CE439D">
        <w:rPr>
          <w:rFonts w:ascii="Times New Roman" w:hAnsi="Times New Roman" w:cs="Times New Roman"/>
          <w:sz w:val="24"/>
          <w:szCs w:val="24"/>
        </w:rPr>
        <w:t>种植结构和种植</w:t>
      </w:r>
      <w:r w:rsidR="00904F51">
        <w:rPr>
          <w:rFonts w:ascii="Times New Roman" w:hAnsi="Times New Roman" w:cs="Times New Roman" w:hint="eastAsia"/>
          <w:sz w:val="24"/>
          <w:szCs w:val="24"/>
        </w:rPr>
        <w:t>制度</w:t>
      </w:r>
      <w:r w:rsidR="00CE439D">
        <w:rPr>
          <w:rFonts w:ascii="Times New Roman" w:hAnsi="Times New Roman" w:cs="Times New Roman"/>
          <w:sz w:val="24"/>
          <w:szCs w:val="24"/>
        </w:rPr>
        <w:t>考虑在内</w:t>
      </w:r>
      <w:r w:rsidR="00CE439D">
        <w:rPr>
          <w:rFonts w:ascii="Times New Roman" w:hAnsi="Times New Roman" w:cs="Times New Roman" w:hint="eastAsia"/>
          <w:sz w:val="24"/>
          <w:szCs w:val="24"/>
        </w:rPr>
        <w:t>，</w:t>
      </w:r>
      <w:r w:rsidR="002E24AE">
        <w:rPr>
          <w:rFonts w:ascii="Times New Roman" w:hAnsi="Times New Roman" w:cs="Times New Roman" w:hint="eastAsia"/>
          <w:sz w:val="24"/>
          <w:szCs w:val="24"/>
        </w:rPr>
        <w:t>分</w:t>
      </w:r>
      <w:r w:rsidR="002E24AE">
        <w:rPr>
          <w:rFonts w:ascii="Times New Roman" w:hAnsi="Times New Roman" w:cs="Times New Roman"/>
          <w:sz w:val="24"/>
          <w:szCs w:val="24"/>
        </w:rPr>
        <w:t>作物</w:t>
      </w:r>
      <w:r w:rsidR="00A076C6">
        <w:rPr>
          <w:rFonts w:ascii="Times New Roman" w:hAnsi="Times New Roman" w:cs="Times New Roman" w:hint="eastAsia"/>
          <w:sz w:val="24"/>
          <w:szCs w:val="24"/>
        </w:rPr>
        <w:t>进行</w:t>
      </w:r>
      <w:r w:rsidR="00A076C6">
        <w:rPr>
          <w:rFonts w:ascii="Times New Roman" w:hAnsi="Times New Roman" w:cs="Times New Roman"/>
          <w:sz w:val="24"/>
          <w:szCs w:val="24"/>
        </w:rPr>
        <w:t>研究</w:t>
      </w:r>
      <w:r w:rsidR="00CE439D">
        <w:rPr>
          <w:rFonts w:ascii="Times New Roman" w:hAnsi="Times New Roman" w:cs="Times New Roman" w:hint="eastAsia"/>
          <w:sz w:val="24"/>
          <w:szCs w:val="24"/>
        </w:rPr>
        <w:t>，</w:t>
      </w:r>
      <w:r w:rsidR="00A076C6">
        <w:rPr>
          <w:rFonts w:ascii="Times New Roman" w:hAnsi="Times New Roman" w:cs="Times New Roman" w:hint="eastAsia"/>
          <w:sz w:val="24"/>
          <w:szCs w:val="24"/>
        </w:rPr>
        <w:t>得到的结果才会</w:t>
      </w:r>
      <w:r w:rsidR="00CE439D">
        <w:rPr>
          <w:rFonts w:ascii="Times New Roman" w:hAnsi="Times New Roman" w:cs="Times New Roman"/>
          <w:sz w:val="24"/>
          <w:szCs w:val="24"/>
        </w:rPr>
        <w:t>尽可能的</w:t>
      </w:r>
      <w:r w:rsidR="004C632A">
        <w:rPr>
          <w:rFonts w:ascii="Times New Roman" w:hAnsi="Times New Roman" w:cs="Times New Roman" w:hint="eastAsia"/>
          <w:sz w:val="24"/>
          <w:szCs w:val="24"/>
        </w:rPr>
        <w:t>减少</w:t>
      </w:r>
      <w:r w:rsidR="00EC0A13">
        <w:rPr>
          <w:rFonts w:ascii="Times New Roman" w:hAnsi="Times New Roman" w:cs="Times New Roman" w:hint="eastAsia"/>
          <w:sz w:val="24"/>
          <w:szCs w:val="24"/>
        </w:rPr>
        <w:t>失误</w:t>
      </w:r>
      <w:r w:rsidR="00CE439D">
        <w:rPr>
          <w:rFonts w:ascii="Times New Roman" w:hAnsi="Times New Roman" w:cs="Times New Roman" w:hint="eastAsia"/>
          <w:sz w:val="24"/>
          <w:szCs w:val="24"/>
        </w:rPr>
        <w:t>。</w:t>
      </w:r>
      <w:r w:rsidR="00D5233D">
        <w:rPr>
          <w:rFonts w:ascii="Times New Roman" w:hAnsi="Times New Roman" w:cs="Times New Roman" w:hint="eastAsia"/>
          <w:sz w:val="24"/>
          <w:szCs w:val="24"/>
        </w:rPr>
        <w:t>以</w:t>
      </w:r>
      <w:r w:rsidR="00EC0A13">
        <w:rPr>
          <w:rFonts w:ascii="Times New Roman" w:hAnsi="Times New Roman" w:cs="Times New Roman" w:hint="eastAsia"/>
          <w:sz w:val="24"/>
          <w:szCs w:val="24"/>
        </w:rPr>
        <w:t>种植制度的视角为</w:t>
      </w:r>
      <w:r w:rsidR="00D5233D">
        <w:rPr>
          <w:rFonts w:ascii="Times New Roman" w:hAnsi="Times New Roman" w:cs="Times New Roman" w:hint="eastAsia"/>
          <w:sz w:val="24"/>
          <w:szCs w:val="24"/>
        </w:rPr>
        <w:t>出发点，</w:t>
      </w:r>
      <w:r w:rsidR="003A7EE2">
        <w:rPr>
          <w:rFonts w:ascii="Times New Roman" w:hAnsi="Times New Roman" w:cs="Times New Roman" w:hint="eastAsia"/>
          <w:sz w:val="24"/>
          <w:szCs w:val="24"/>
        </w:rPr>
        <w:t>本文</w:t>
      </w:r>
      <w:r w:rsidR="00B165FF">
        <w:rPr>
          <w:rFonts w:ascii="Times New Roman" w:hAnsi="Times New Roman" w:cs="Times New Roman" w:hint="eastAsia"/>
          <w:sz w:val="24"/>
          <w:szCs w:val="24"/>
        </w:rPr>
        <w:t>基于</w:t>
      </w:r>
      <w:r w:rsidR="00736B0B">
        <w:rPr>
          <w:rFonts w:ascii="Times New Roman" w:hAnsi="Times New Roman" w:cs="Times New Roman" w:hint="eastAsia"/>
          <w:sz w:val="24"/>
          <w:szCs w:val="24"/>
        </w:rPr>
        <w:t>一年一熟地区和一年两熟地区的农户数据，</w:t>
      </w:r>
      <w:r w:rsidR="00B165FF">
        <w:rPr>
          <w:rFonts w:ascii="Times New Roman" w:hAnsi="Times New Roman" w:cs="Times New Roman" w:hint="eastAsia"/>
          <w:sz w:val="24"/>
          <w:szCs w:val="24"/>
        </w:rPr>
        <w:t>选取</w:t>
      </w:r>
      <w:r w:rsidR="00D5233D">
        <w:rPr>
          <w:rFonts w:ascii="Times New Roman" w:hAnsi="Times New Roman" w:cs="Times New Roman" w:hint="eastAsia"/>
          <w:sz w:val="24"/>
          <w:szCs w:val="24"/>
        </w:rPr>
        <w:t>两种熟制</w:t>
      </w:r>
      <w:r w:rsidR="000B5766">
        <w:rPr>
          <w:rFonts w:ascii="Times New Roman" w:hAnsi="Times New Roman" w:cs="Times New Roman" w:hint="eastAsia"/>
          <w:sz w:val="24"/>
          <w:szCs w:val="24"/>
        </w:rPr>
        <w:t>代表性农作物为对象</w:t>
      </w:r>
      <w:r w:rsidR="00B165FF">
        <w:rPr>
          <w:rFonts w:ascii="Times New Roman" w:hAnsi="Times New Roman" w:cs="Times New Roman" w:hint="eastAsia"/>
          <w:sz w:val="24"/>
          <w:szCs w:val="24"/>
        </w:rPr>
        <w:t>，</w:t>
      </w:r>
      <w:r w:rsidR="00CA7900">
        <w:rPr>
          <w:rFonts w:ascii="Times New Roman" w:hAnsi="Times New Roman" w:cs="Times New Roman" w:hint="eastAsia"/>
          <w:sz w:val="24"/>
          <w:szCs w:val="24"/>
        </w:rPr>
        <w:t>挖掘</w:t>
      </w:r>
      <w:r w:rsidR="00D6552E">
        <w:rPr>
          <w:rFonts w:ascii="Times New Roman" w:hAnsi="Times New Roman" w:cs="Times New Roman" w:hint="eastAsia"/>
          <w:sz w:val="24"/>
          <w:szCs w:val="24"/>
        </w:rPr>
        <w:t>我国</w:t>
      </w:r>
      <w:r w:rsidR="00AD329E">
        <w:rPr>
          <w:rFonts w:ascii="Times New Roman" w:hAnsi="Times New Roman" w:cs="Times New Roman" w:hint="eastAsia"/>
          <w:sz w:val="24"/>
          <w:szCs w:val="24"/>
        </w:rPr>
        <w:t>农业</w:t>
      </w:r>
      <w:r w:rsidR="00D6552E">
        <w:rPr>
          <w:rFonts w:ascii="Times New Roman" w:hAnsi="Times New Roman" w:cs="Times New Roman" w:hint="eastAsia"/>
          <w:sz w:val="24"/>
          <w:szCs w:val="24"/>
        </w:rPr>
        <w:t>生产的规律。</w:t>
      </w:r>
    </w:p>
    <w:p w14:paraId="2076D778" w14:textId="019DC944" w:rsidR="00366183" w:rsidRDefault="00366183" w:rsidP="00EC0A13">
      <w:pPr>
        <w:spacing w:beforeLines="100" w:before="326" w:afterLines="100" w:after="326" w:line="400" w:lineRule="exact"/>
        <w:outlineLvl w:val="1"/>
        <w:rPr>
          <w:rFonts w:ascii="Times New Roman" w:eastAsia="黑体" w:hAnsi="Times New Roman" w:cs="Times New Roman"/>
          <w:sz w:val="28"/>
          <w:szCs w:val="28"/>
        </w:rPr>
      </w:pPr>
      <w:bookmarkStart w:id="37" w:name="_Toc4687797"/>
      <w:r w:rsidRPr="00C46A1B">
        <w:rPr>
          <w:rFonts w:ascii="Times New Roman" w:eastAsia="黑体" w:hAnsi="Times New Roman" w:cs="Times New Roman"/>
          <w:sz w:val="28"/>
          <w:szCs w:val="28"/>
        </w:rPr>
        <w:t>1</w:t>
      </w:r>
      <w:r w:rsidRPr="00366183">
        <w:rPr>
          <w:rFonts w:ascii="Times New Roman" w:eastAsia="黑体" w:hAnsi="Times New Roman" w:cs="Times New Roman" w:hint="eastAsia"/>
          <w:sz w:val="28"/>
          <w:szCs w:val="28"/>
        </w:rPr>
        <w:t>.</w:t>
      </w:r>
      <w:r w:rsidR="00055377" w:rsidRPr="00C46A1B">
        <w:rPr>
          <w:rFonts w:ascii="Times New Roman" w:eastAsia="黑体" w:hAnsi="Times New Roman" w:cs="Times New Roman"/>
          <w:sz w:val="28"/>
          <w:szCs w:val="28"/>
        </w:rPr>
        <w:t>2</w:t>
      </w:r>
      <w:r w:rsidR="00563468">
        <w:rPr>
          <w:rFonts w:ascii="Times New Roman" w:eastAsia="黑体" w:hAnsi="Times New Roman" w:cs="Times New Roman"/>
          <w:sz w:val="28"/>
          <w:szCs w:val="28"/>
        </w:rPr>
        <w:t xml:space="preserve">  </w:t>
      </w:r>
      <w:r w:rsidR="00FB5151">
        <w:rPr>
          <w:rFonts w:ascii="Times New Roman" w:eastAsia="黑体" w:hAnsi="Times New Roman" w:cs="Times New Roman" w:hint="eastAsia"/>
          <w:sz w:val="28"/>
          <w:szCs w:val="28"/>
        </w:rPr>
        <w:t>研究目标与</w:t>
      </w:r>
      <w:r w:rsidR="003E503F">
        <w:rPr>
          <w:rFonts w:ascii="Times New Roman" w:eastAsia="黑体" w:hAnsi="Times New Roman" w:cs="Times New Roman" w:hint="eastAsia"/>
          <w:sz w:val="28"/>
          <w:szCs w:val="28"/>
        </w:rPr>
        <w:t>研究</w:t>
      </w:r>
      <w:r w:rsidRPr="00366183">
        <w:rPr>
          <w:rFonts w:ascii="Times New Roman" w:eastAsia="黑体" w:hAnsi="Times New Roman" w:cs="Times New Roman" w:hint="eastAsia"/>
          <w:sz w:val="28"/>
          <w:szCs w:val="28"/>
        </w:rPr>
        <w:t>内容</w:t>
      </w:r>
      <w:bookmarkEnd w:id="37"/>
    </w:p>
    <w:p w14:paraId="2B23ED91" w14:textId="411784E1" w:rsidR="00DA383C" w:rsidRDefault="00055377" w:rsidP="000C68E8">
      <w:pPr>
        <w:spacing w:after="0" w:line="400" w:lineRule="exact"/>
        <w:ind w:firstLineChars="200" w:firstLine="480"/>
        <w:jc w:val="both"/>
        <w:rPr>
          <w:rFonts w:ascii="Times New Roman" w:hAnsi="Times New Roman" w:cs="Times New Roman"/>
          <w:sz w:val="24"/>
          <w:szCs w:val="24"/>
        </w:rPr>
      </w:pPr>
      <w:r w:rsidRPr="00AF35D8">
        <w:rPr>
          <w:rFonts w:ascii="Times New Roman" w:hAnsi="Times New Roman" w:cs="Times New Roman" w:hint="eastAsia"/>
          <w:sz w:val="24"/>
          <w:szCs w:val="24"/>
        </w:rPr>
        <w:t>本研究的总体目标致力于</w:t>
      </w:r>
      <w:r w:rsidR="00073B89">
        <w:rPr>
          <w:rFonts w:ascii="Times New Roman" w:hAnsi="Times New Roman" w:cs="Times New Roman" w:hint="eastAsia"/>
          <w:sz w:val="24"/>
          <w:szCs w:val="24"/>
        </w:rPr>
        <w:t>探究</w:t>
      </w:r>
      <w:r w:rsidR="00896C73">
        <w:rPr>
          <w:rFonts w:ascii="Times New Roman" w:hAnsi="Times New Roman" w:cs="Times New Roman" w:hint="eastAsia"/>
          <w:sz w:val="24"/>
          <w:szCs w:val="24"/>
        </w:rPr>
        <w:t>不同种植制度下，</w:t>
      </w:r>
      <w:ins w:id="38" w:author="曾 翠红" w:date="2019-05-07T10:37:00Z">
        <w:r w:rsidR="009314E9">
          <w:rPr>
            <w:rFonts w:ascii="Times New Roman" w:hAnsi="Times New Roman" w:cs="Times New Roman" w:hint="eastAsia"/>
            <w:sz w:val="24"/>
            <w:szCs w:val="24"/>
          </w:rPr>
          <w:t>土地</w:t>
        </w:r>
      </w:ins>
      <w:r w:rsidR="00073B89">
        <w:rPr>
          <w:rFonts w:ascii="Times New Roman" w:hAnsi="Times New Roman" w:cs="Times New Roman" w:hint="eastAsia"/>
          <w:sz w:val="24"/>
          <w:szCs w:val="24"/>
        </w:rPr>
        <w:t>生产率与规模是否存在显著的关系，</w:t>
      </w:r>
      <w:del w:id="39" w:author="曾 翠红" w:date="2019-05-07T10:37:00Z">
        <w:r w:rsidR="00073B89" w:rsidDel="009314E9">
          <w:rPr>
            <w:rFonts w:ascii="Times New Roman" w:hAnsi="Times New Roman" w:cs="Times New Roman" w:hint="eastAsia"/>
            <w:sz w:val="24"/>
            <w:szCs w:val="24"/>
          </w:rPr>
          <w:delText>生产率</w:delText>
        </w:r>
      </w:del>
      <w:r w:rsidR="00D44F54">
        <w:rPr>
          <w:rFonts w:ascii="Times New Roman" w:hAnsi="Times New Roman" w:cs="Times New Roman" w:hint="eastAsia"/>
          <w:sz w:val="24"/>
          <w:szCs w:val="24"/>
        </w:rPr>
        <w:t>如何</w:t>
      </w:r>
      <w:r w:rsidR="00073B89">
        <w:rPr>
          <w:rFonts w:ascii="Times New Roman" w:hAnsi="Times New Roman" w:cs="Times New Roman" w:hint="eastAsia"/>
          <w:sz w:val="24"/>
          <w:szCs w:val="24"/>
        </w:rPr>
        <w:t>随着规模</w:t>
      </w:r>
      <w:r w:rsidR="00D44F54">
        <w:rPr>
          <w:rFonts w:ascii="Times New Roman" w:hAnsi="Times New Roman" w:cs="Times New Roman" w:hint="eastAsia"/>
          <w:sz w:val="24"/>
          <w:szCs w:val="24"/>
        </w:rPr>
        <w:t>变化而变化</w:t>
      </w:r>
      <w:r w:rsidRPr="00AF35D8">
        <w:rPr>
          <w:rFonts w:ascii="Times New Roman" w:hAnsi="Times New Roman" w:cs="Times New Roman" w:hint="eastAsia"/>
          <w:sz w:val="24"/>
          <w:szCs w:val="24"/>
        </w:rPr>
        <w:t>。具体目标是识别影响土地生产率的主要因素，</w:t>
      </w:r>
      <w:r w:rsidR="006A313F">
        <w:rPr>
          <w:rFonts w:ascii="Times New Roman" w:hAnsi="Times New Roman" w:cs="Times New Roman" w:hint="eastAsia"/>
          <w:sz w:val="24"/>
          <w:szCs w:val="24"/>
        </w:rPr>
        <w:t>验证不同规模农户投入要素的差异</w:t>
      </w:r>
      <w:r w:rsidR="007163E4">
        <w:rPr>
          <w:rFonts w:ascii="Times New Roman" w:hAnsi="Times New Roman" w:cs="Times New Roman" w:hint="eastAsia"/>
          <w:sz w:val="24"/>
          <w:szCs w:val="24"/>
        </w:rPr>
        <w:t>及</w:t>
      </w:r>
      <w:r w:rsidR="00E32CD4">
        <w:rPr>
          <w:rFonts w:ascii="Times New Roman" w:hAnsi="Times New Roman" w:cs="Times New Roman" w:hint="eastAsia"/>
          <w:sz w:val="24"/>
          <w:szCs w:val="24"/>
        </w:rPr>
        <w:t>变化规律</w:t>
      </w:r>
      <w:r w:rsidR="007163E4">
        <w:rPr>
          <w:rFonts w:ascii="Times New Roman" w:hAnsi="Times New Roman" w:cs="Times New Roman" w:hint="eastAsia"/>
          <w:sz w:val="24"/>
          <w:szCs w:val="24"/>
        </w:rPr>
        <w:t>，</w:t>
      </w:r>
      <w:r w:rsidR="00EC0A13">
        <w:rPr>
          <w:rFonts w:ascii="Times New Roman" w:hAnsi="Times New Roman" w:cs="Times New Roman" w:hint="eastAsia"/>
          <w:sz w:val="24"/>
          <w:szCs w:val="24"/>
        </w:rPr>
        <w:t>检验规模对土地生产率的作用机制，</w:t>
      </w:r>
      <w:r w:rsidR="00F9022A">
        <w:rPr>
          <w:rFonts w:ascii="Times New Roman" w:hAnsi="Times New Roman" w:cs="Times New Roman" w:hint="eastAsia"/>
          <w:sz w:val="24"/>
          <w:szCs w:val="24"/>
        </w:rPr>
        <w:t>进而</w:t>
      </w:r>
      <w:r w:rsidR="007163E4">
        <w:rPr>
          <w:rFonts w:ascii="Times New Roman" w:hAnsi="Times New Roman" w:cs="Times New Roman" w:hint="eastAsia"/>
          <w:sz w:val="24"/>
          <w:szCs w:val="24"/>
        </w:rPr>
        <w:t>谋求</w:t>
      </w:r>
      <w:r w:rsidR="00766C84">
        <w:rPr>
          <w:rFonts w:ascii="Times New Roman" w:hAnsi="Times New Roman" w:cs="Times New Roman" w:hint="eastAsia"/>
          <w:sz w:val="24"/>
          <w:szCs w:val="24"/>
        </w:rPr>
        <w:t>土地生产率与农地经营规模关系的经济学解释</w:t>
      </w:r>
      <w:r w:rsidR="00D834E8">
        <w:rPr>
          <w:rFonts w:ascii="Times New Roman" w:hAnsi="Times New Roman" w:cs="Times New Roman" w:hint="eastAsia"/>
          <w:sz w:val="24"/>
          <w:szCs w:val="24"/>
        </w:rPr>
        <w:t>。论文</w:t>
      </w:r>
      <w:r w:rsidR="00766C84">
        <w:rPr>
          <w:rFonts w:ascii="Times New Roman" w:hAnsi="Times New Roman" w:cs="Times New Roman" w:hint="eastAsia"/>
          <w:sz w:val="24"/>
          <w:szCs w:val="24"/>
        </w:rPr>
        <w:t>从</w:t>
      </w:r>
      <w:r w:rsidR="00D834E8">
        <w:rPr>
          <w:rFonts w:ascii="Times New Roman" w:hAnsi="Times New Roman" w:cs="Times New Roman" w:hint="eastAsia"/>
          <w:sz w:val="24"/>
          <w:szCs w:val="24"/>
        </w:rPr>
        <w:t>五</w:t>
      </w:r>
      <w:r w:rsidR="00766C84">
        <w:rPr>
          <w:rFonts w:ascii="Times New Roman" w:hAnsi="Times New Roman" w:cs="Times New Roman" w:hint="eastAsia"/>
          <w:sz w:val="24"/>
          <w:szCs w:val="24"/>
        </w:rPr>
        <w:t>个部分展开研究</w:t>
      </w:r>
      <w:r w:rsidR="00DF0E64">
        <w:rPr>
          <w:rFonts w:ascii="Times New Roman" w:hAnsi="Times New Roman" w:cs="Times New Roman" w:hint="eastAsia"/>
          <w:sz w:val="24"/>
          <w:szCs w:val="24"/>
        </w:rPr>
        <w:t>。</w:t>
      </w:r>
    </w:p>
    <w:p w14:paraId="39CC7801" w14:textId="546BFA09" w:rsidR="00E6460A" w:rsidRDefault="00E6460A" w:rsidP="000C68E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第一部分是绪论</w:t>
      </w:r>
      <w:r w:rsidR="00D306FD">
        <w:rPr>
          <w:rFonts w:ascii="Times New Roman" w:hAnsi="Times New Roman" w:cs="Times New Roman" w:hint="eastAsia"/>
          <w:sz w:val="24"/>
          <w:szCs w:val="24"/>
        </w:rPr>
        <w:t>。</w:t>
      </w:r>
      <w:r w:rsidR="00EF545B">
        <w:rPr>
          <w:rFonts w:ascii="Times New Roman" w:hAnsi="Times New Roman" w:cs="Times New Roman" w:hint="eastAsia"/>
          <w:sz w:val="24"/>
          <w:szCs w:val="24"/>
        </w:rPr>
        <w:t>首先，</w:t>
      </w:r>
      <w:r w:rsidR="00A977DB">
        <w:rPr>
          <w:rFonts w:ascii="Times New Roman" w:hAnsi="Times New Roman" w:cs="Times New Roman" w:hint="eastAsia"/>
          <w:sz w:val="24"/>
          <w:szCs w:val="24"/>
        </w:rPr>
        <w:t>阐明</w:t>
      </w:r>
      <w:r w:rsidR="00C958A0">
        <w:rPr>
          <w:rFonts w:ascii="Times New Roman" w:hAnsi="Times New Roman" w:cs="Times New Roman" w:hint="eastAsia"/>
          <w:sz w:val="24"/>
          <w:szCs w:val="24"/>
        </w:rPr>
        <w:t>论文的出发点，</w:t>
      </w:r>
      <w:r w:rsidR="00C958A0">
        <w:rPr>
          <w:rFonts w:ascii="Times New Roman" w:hAnsi="Times New Roman" w:cs="Times New Roman"/>
          <w:sz w:val="24"/>
          <w:szCs w:val="24"/>
        </w:rPr>
        <w:t>即</w:t>
      </w:r>
      <w:r w:rsidR="00937023">
        <w:rPr>
          <w:rFonts w:ascii="Times New Roman" w:hAnsi="Times New Roman" w:cs="Times New Roman" w:hint="eastAsia"/>
          <w:sz w:val="24"/>
          <w:szCs w:val="24"/>
        </w:rPr>
        <w:t>为何研究这样一个问题，问题背后的意义是什么。</w:t>
      </w:r>
      <w:r w:rsidR="00A977DB">
        <w:rPr>
          <w:rFonts w:ascii="Times New Roman" w:hAnsi="Times New Roman" w:cs="Times New Roman" w:hint="eastAsia"/>
          <w:sz w:val="24"/>
          <w:szCs w:val="24"/>
        </w:rPr>
        <w:t>其次，</w:t>
      </w:r>
      <w:r w:rsidR="00D36EB2">
        <w:rPr>
          <w:rFonts w:ascii="Times New Roman" w:hAnsi="Times New Roman" w:cs="Times New Roman" w:hint="eastAsia"/>
          <w:sz w:val="24"/>
          <w:szCs w:val="24"/>
        </w:rPr>
        <w:t>详细交代研究思路</w:t>
      </w:r>
      <w:r w:rsidR="0077696A">
        <w:rPr>
          <w:rFonts w:ascii="Times New Roman" w:hAnsi="Times New Roman" w:cs="Times New Roman" w:hint="eastAsia"/>
          <w:sz w:val="24"/>
          <w:szCs w:val="24"/>
        </w:rPr>
        <w:t>，</w:t>
      </w:r>
      <w:r w:rsidR="00D36EB2">
        <w:rPr>
          <w:rFonts w:ascii="Times New Roman" w:hAnsi="Times New Roman" w:cs="Times New Roman" w:hint="eastAsia"/>
          <w:sz w:val="24"/>
          <w:szCs w:val="24"/>
        </w:rPr>
        <w:t>即该</w:t>
      </w:r>
      <w:r w:rsidR="00686AFF">
        <w:rPr>
          <w:rFonts w:ascii="Times New Roman" w:hAnsi="Times New Roman" w:cs="Times New Roman" w:hint="eastAsia"/>
          <w:sz w:val="24"/>
          <w:szCs w:val="24"/>
        </w:rPr>
        <w:t>问题</w:t>
      </w:r>
      <w:r w:rsidR="00D36EB2">
        <w:rPr>
          <w:rFonts w:ascii="Times New Roman" w:hAnsi="Times New Roman" w:cs="Times New Roman" w:hint="eastAsia"/>
          <w:sz w:val="24"/>
          <w:szCs w:val="24"/>
        </w:rPr>
        <w:t>的</w:t>
      </w:r>
      <w:r w:rsidR="0077696A">
        <w:rPr>
          <w:rFonts w:ascii="Times New Roman" w:hAnsi="Times New Roman" w:cs="Times New Roman" w:hint="eastAsia"/>
          <w:sz w:val="24"/>
          <w:szCs w:val="24"/>
        </w:rPr>
        <w:t>总体目标和具体目标</w:t>
      </w:r>
      <w:r w:rsidR="0018138A">
        <w:rPr>
          <w:rFonts w:ascii="Times New Roman" w:hAnsi="Times New Roman" w:cs="Times New Roman" w:hint="eastAsia"/>
          <w:sz w:val="24"/>
          <w:szCs w:val="24"/>
        </w:rPr>
        <w:t>，</w:t>
      </w:r>
      <w:r w:rsidR="00AF4B17">
        <w:rPr>
          <w:rFonts w:ascii="Times New Roman" w:hAnsi="Times New Roman" w:cs="Times New Roman" w:hint="eastAsia"/>
          <w:sz w:val="24"/>
          <w:szCs w:val="24"/>
        </w:rPr>
        <w:t>文章的技术路线图等</w:t>
      </w:r>
      <w:r w:rsidR="0018138A">
        <w:rPr>
          <w:rFonts w:ascii="Times New Roman" w:hAnsi="Times New Roman" w:cs="Times New Roman" w:hint="eastAsia"/>
          <w:sz w:val="24"/>
          <w:szCs w:val="24"/>
        </w:rPr>
        <w:t>。</w:t>
      </w:r>
      <w:r w:rsidR="00AF4B17">
        <w:rPr>
          <w:rFonts w:ascii="Times New Roman" w:hAnsi="Times New Roman" w:cs="Times New Roman" w:hint="eastAsia"/>
          <w:sz w:val="24"/>
          <w:szCs w:val="24"/>
        </w:rPr>
        <w:t>最后，</w:t>
      </w:r>
      <w:r w:rsidR="00A24822">
        <w:rPr>
          <w:rFonts w:ascii="Times New Roman" w:hAnsi="Times New Roman" w:cs="Times New Roman" w:hint="eastAsia"/>
          <w:sz w:val="24"/>
          <w:szCs w:val="24"/>
        </w:rPr>
        <w:t>具体</w:t>
      </w:r>
      <w:r w:rsidR="007C33B9">
        <w:rPr>
          <w:rFonts w:ascii="Times New Roman" w:hAnsi="Times New Roman" w:cs="Times New Roman" w:hint="eastAsia"/>
          <w:sz w:val="24"/>
          <w:szCs w:val="24"/>
        </w:rPr>
        <w:t>说明</w:t>
      </w:r>
      <w:r w:rsidR="00013FEF">
        <w:rPr>
          <w:rFonts w:ascii="Times New Roman" w:hAnsi="Times New Roman" w:cs="Times New Roman" w:hint="eastAsia"/>
          <w:sz w:val="24"/>
          <w:szCs w:val="24"/>
        </w:rPr>
        <w:t>论文</w:t>
      </w:r>
      <w:r w:rsidR="00F15272">
        <w:rPr>
          <w:rFonts w:ascii="Times New Roman" w:hAnsi="Times New Roman" w:cs="Times New Roman" w:hint="eastAsia"/>
          <w:sz w:val="24"/>
          <w:szCs w:val="24"/>
        </w:rPr>
        <w:t>基于哪几类数据，</w:t>
      </w:r>
      <w:r w:rsidR="00F15272">
        <w:rPr>
          <w:rFonts w:ascii="Times New Roman" w:hAnsi="Times New Roman" w:cs="Times New Roman"/>
          <w:sz w:val="24"/>
          <w:szCs w:val="24"/>
        </w:rPr>
        <w:t>采取</w:t>
      </w:r>
      <w:r w:rsidR="00F15272">
        <w:rPr>
          <w:rFonts w:ascii="Times New Roman" w:hAnsi="Times New Roman" w:cs="Times New Roman" w:hint="eastAsia"/>
          <w:sz w:val="24"/>
          <w:szCs w:val="24"/>
        </w:rPr>
        <w:t>何种研究方法</w:t>
      </w:r>
      <w:r w:rsidR="0077696A">
        <w:rPr>
          <w:rFonts w:ascii="Times New Roman" w:hAnsi="Times New Roman" w:cs="Times New Roman" w:hint="eastAsia"/>
          <w:sz w:val="24"/>
          <w:szCs w:val="24"/>
        </w:rPr>
        <w:t>。</w:t>
      </w:r>
    </w:p>
    <w:p w14:paraId="507A76C3" w14:textId="3A89F848" w:rsidR="00DA383C" w:rsidRDefault="00766C84" w:rsidP="000C68E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第</w:t>
      </w:r>
      <w:r w:rsidR="00F64718">
        <w:rPr>
          <w:rFonts w:ascii="Times New Roman" w:hAnsi="Times New Roman" w:cs="Times New Roman" w:hint="eastAsia"/>
          <w:sz w:val="24"/>
          <w:szCs w:val="24"/>
        </w:rPr>
        <w:t>二</w:t>
      </w:r>
      <w:r>
        <w:rPr>
          <w:rFonts w:ascii="Times New Roman" w:hAnsi="Times New Roman" w:cs="Times New Roman" w:hint="eastAsia"/>
          <w:sz w:val="24"/>
          <w:szCs w:val="24"/>
        </w:rPr>
        <w:t>部分</w:t>
      </w:r>
      <w:r w:rsidR="004B5553">
        <w:rPr>
          <w:rFonts w:ascii="Times New Roman" w:hAnsi="Times New Roman" w:cs="Times New Roman" w:hint="eastAsia"/>
          <w:sz w:val="24"/>
          <w:szCs w:val="24"/>
        </w:rPr>
        <w:t>是</w:t>
      </w:r>
      <w:r w:rsidR="0006400C">
        <w:rPr>
          <w:rFonts w:ascii="Times New Roman" w:hAnsi="Times New Roman" w:cs="Times New Roman" w:hint="eastAsia"/>
          <w:sz w:val="24"/>
          <w:szCs w:val="24"/>
        </w:rPr>
        <w:t>文献综述与理论基础</w:t>
      </w:r>
      <w:r w:rsidR="00366183" w:rsidRPr="00AF35D8">
        <w:rPr>
          <w:rFonts w:ascii="Times New Roman" w:hAnsi="Times New Roman" w:cs="Times New Roman" w:hint="eastAsia"/>
          <w:sz w:val="24"/>
          <w:szCs w:val="24"/>
        </w:rPr>
        <w:t>。</w:t>
      </w:r>
      <w:r w:rsidR="006F2BE0">
        <w:rPr>
          <w:rFonts w:ascii="Times New Roman" w:hAnsi="Times New Roman" w:cs="Times New Roman" w:hint="eastAsia"/>
          <w:sz w:val="24"/>
          <w:szCs w:val="24"/>
        </w:rPr>
        <w:t>界定土地生产率与农地经营规模的概念，</w:t>
      </w:r>
      <w:r w:rsidR="003E3F61">
        <w:rPr>
          <w:rFonts w:ascii="Times New Roman" w:hAnsi="Times New Roman" w:cs="Times New Roman" w:hint="eastAsia"/>
          <w:sz w:val="24"/>
          <w:szCs w:val="24"/>
        </w:rPr>
        <w:t>梳理</w:t>
      </w:r>
      <w:r w:rsidR="00317DF9">
        <w:rPr>
          <w:rFonts w:ascii="Times New Roman" w:hAnsi="Times New Roman" w:cs="Times New Roman" w:hint="eastAsia"/>
          <w:sz w:val="24"/>
          <w:szCs w:val="24"/>
        </w:rPr>
        <w:t>土地生产率</w:t>
      </w:r>
      <w:r w:rsidR="00221979">
        <w:rPr>
          <w:rFonts w:ascii="Times New Roman" w:hAnsi="Times New Roman" w:cs="Times New Roman" w:hint="eastAsia"/>
          <w:sz w:val="24"/>
          <w:szCs w:val="24"/>
        </w:rPr>
        <w:t>相关</w:t>
      </w:r>
      <w:r w:rsidR="003E3F61">
        <w:rPr>
          <w:rFonts w:ascii="Times New Roman" w:hAnsi="Times New Roman" w:cs="Times New Roman" w:hint="eastAsia"/>
          <w:sz w:val="24"/>
          <w:szCs w:val="24"/>
        </w:rPr>
        <w:t>文献</w:t>
      </w:r>
      <w:r w:rsidR="00CD02A2">
        <w:rPr>
          <w:rFonts w:ascii="Times New Roman" w:hAnsi="Times New Roman" w:cs="Times New Roman" w:hint="eastAsia"/>
          <w:sz w:val="24"/>
          <w:szCs w:val="24"/>
        </w:rPr>
        <w:t>，</w:t>
      </w:r>
      <w:r w:rsidR="000C0C68">
        <w:rPr>
          <w:rFonts w:ascii="Times New Roman" w:hAnsi="Times New Roman" w:cs="Times New Roman" w:hint="eastAsia"/>
          <w:sz w:val="24"/>
          <w:szCs w:val="24"/>
        </w:rPr>
        <w:t>阐述当前土地生产率指标可能的选择</w:t>
      </w:r>
      <w:r w:rsidR="008C48FD">
        <w:rPr>
          <w:rFonts w:ascii="Times New Roman" w:hAnsi="Times New Roman" w:cs="Times New Roman" w:hint="eastAsia"/>
          <w:sz w:val="24"/>
          <w:szCs w:val="24"/>
        </w:rPr>
        <w:t>方案</w:t>
      </w:r>
      <w:r w:rsidR="000C0C68">
        <w:rPr>
          <w:rFonts w:ascii="Times New Roman" w:hAnsi="Times New Roman" w:cs="Times New Roman" w:hint="eastAsia"/>
          <w:sz w:val="24"/>
          <w:szCs w:val="24"/>
        </w:rPr>
        <w:t>和规模</w:t>
      </w:r>
      <w:r w:rsidR="008C48FD">
        <w:rPr>
          <w:rFonts w:ascii="Times New Roman" w:hAnsi="Times New Roman" w:cs="Times New Roman" w:hint="eastAsia"/>
          <w:sz w:val="24"/>
          <w:szCs w:val="24"/>
        </w:rPr>
        <w:t>变量</w:t>
      </w:r>
      <w:r w:rsidR="000C0C68">
        <w:rPr>
          <w:rFonts w:ascii="Times New Roman" w:hAnsi="Times New Roman" w:cs="Times New Roman" w:hint="eastAsia"/>
          <w:sz w:val="24"/>
          <w:szCs w:val="24"/>
        </w:rPr>
        <w:t>的处理</w:t>
      </w:r>
      <w:r w:rsidR="008C48FD">
        <w:rPr>
          <w:rFonts w:ascii="Times New Roman" w:hAnsi="Times New Roman" w:cs="Times New Roman" w:hint="eastAsia"/>
          <w:sz w:val="24"/>
          <w:szCs w:val="24"/>
        </w:rPr>
        <w:t>方法</w:t>
      </w:r>
      <w:r w:rsidR="000C0C68">
        <w:rPr>
          <w:rFonts w:ascii="Times New Roman" w:hAnsi="Times New Roman" w:cs="Times New Roman" w:hint="eastAsia"/>
          <w:sz w:val="24"/>
          <w:szCs w:val="24"/>
        </w:rPr>
        <w:t>，做出本文的选择。识别影响土地生产率因素，</w:t>
      </w:r>
      <w:r w:rsidR="008C48FD">
        <w:rPr>
          <w:rFonts w:ascii="Times New Roman" w:hAnsi="Times New Roman" w:cs="Times New Roman" w:hint="eastAsia"/>
          <w:sz w:val="24"/>
          <w:szCs w:val="24"/>
        </w:rPr>
        <w:t>归纳</w:t>
      </w:r>
      <w:r w:rsidR="006F2BE0">
        <w:rPr>
          <w:rFonts w:ascii="Times New Roman" w:hAnsi="Times New Roman" w:cs="Times New Roman" w:hint="eastAsia"/>
          <w:sz w:val="24"/>
          <w:szCs w:val="24"/>
        </w:rPr>
        <w:t>学界</w:t>
      </w:r>
      <w:r w:rsidR="008C48FD">
        <w:rPr>
          <w:rFonts w:ascii="Times New Roman" w:hAnsi="Times New Roman" w:cs="Times New Roman" w:hint="eastAsia"/>
          <w:sz w:val="24"/>
          <w:szCs w:val="24"/>
        </w:rPr>
        <w:t>对</w:t>
      </w:r>
      <w:r w:rsidR="007A74A3">
        <w:rPr>
          <w:rFonts w:ascii="Times New Roman" w:hAnsi="Times New Roman" w:cs="Times New Roman" w:hint="eastAsia"/>
          <w:sz w:val="24"/>
          <w:szCs w:val="24"/>
        </w:rPr>
        <w:t>规模与土地生产率关系</w:t>
      </w:r>
      <w:r w:rsidR="008C48FD">
        <w:rPr>
          <w:rFonts w:ascii="Times New Roman" w:hAnsi="Times New Roman" w:cs="Times New Roman" w:hint="eastAsia"/>
          <w:sz w:val="24"/>
          <w:szCs w:val="24"/>
        </w:rPr>
        <w:t>的看法</w:t>
      </w:r>
      <w:r w:rsidR="00445410">
        <w:rPr>
          <w:rFonts w:ascii="Times New Roman" w:hAnsi="Times New Roman" w:cs="Times New Roman" w:hint="eastAsia"/>
          <w:sz w:val="24"/>
          <w:szCs w:val="24"/>
        </w:rPr>
        <w:t>以及负向关系的成因</w:t>
      </w:r>
      <w:r w:rsidR="00C75F47">
        <w:rPr>
          <w:rFonts w:ascii="Times New Roman" w:hAnsi="Times New Roman" w:cs="Times New Roman" w:hint="eastAsia"/>
          <w:sz w:val="24"/>
          <w:szCs w:val="24"/>
        </w:rPr>
        <w:t>，</w:t>
      </w:r>
      <w:r w:rsidR="00DA5667">
        <w:rPr>
          <w:rFonts w:ascii="Times New Roman" w:hAnsi="Times New Roman" w:cs="Times New Roman" w:hint="eastAsia"/>
          <w:sz w:val="24"/>
          <w:szCs w:val="24"/>
        </w:rPr>
        <w:t>并</w:t>
      </w:r>
      <w:r w:rsidR="00323294" w:rsidRPr="00BD053D">
        <w:rPr>
          <w:rFonts w:ascii="Times New Roman" w:hAnsi="Times New Roman" w:cs="Times New Roman" w:hint="eastAsia"/>
          <w:sz w:val="24"/>
          <w:szCs w:val="24"/>
        </w:rPr>
        <w:t>鉴别</w:t>
      </w:r>
      <w:r w:rsidR="00E00B84" w:rsidRPr="00BD053D">
        <w:rPr>
          <w:rFonts w:ascii="Times New Roman" w:hAnsi="Times New Roman" w:cs="Times New Roman" w:hint="eastAsia"/>
          <w:sz w:val="24"/>
          <w:szCs w:val="24"/>
        </w:rPr>
        <w:t>当前研究</w:t>
      </w:r>
      <w:r w:rsidR="00072186" w:rsidRPr="00BD053D">
        <w:rPr>
          <w:rFonts w:ascii="Times New Roman" w:hAnsi="Times New Roman" w:cs="Times New Roman" w:hint="eastAsia"/>
          <w:sz w:val="24"/>
          <w:szCs w:val="24"/>
        </w:rPr>
        <w:t>的贡献与不足</w:t>
      </w:r>
      <w:r w:rsidR="00357388" w:rsidRPr="00BD053D">
        <w:rPr>
          <w:rFonts w:ascii="Times New Roman" w:hAnsi="Times New Roman" w:cs="Times New Roman" w:hint="eastAsia"/>
          <w:sz w:val="24"/>
          <w:szCs w:val="24"/>
        </w:rPr>
        <w:t>。</w:t>
      </w:r>
      <w:r w:rsidR="00DA5667">
        <w:rPr>
          <w:rFonts w:ascii="Times New Roman" w:hAnsi="Times New Roman" w:cs="Times New Roman" w:hint="eastAsia"/>
          <w:sz w:val="24"/>
          <w:szCs w:val="24"/>
        </w:rPr>
        <w:t>最后阐述论文的理论依据。</w:t>
      </w:r>
    </w:p>
    <w:p w14:paraId="5DD2B8B0" w14:textId="6B73C264" w:rsidR="00366183" w:rsidRPr="00AF35D8" w:rsidRDefault="00DA5667" w:rsidP="000C68E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第</w:t>
      </w:r>
      <w:r w:rsidR="00F64718">
        <w:rPr>
          <w:rFonts w:ascii="Times New Roman" w:hAnsi="Times New Roman" w:cs="Times New Roman" w:hint="eastAsia"/>
          <w:sz w:val="24"/>
          <w:szCs w:val="24"/>
        </w:rPr>
        <w:t>三</w:t>
      </w:r>
      <w:r>
        <w:rPr>
          <w:rFonts w:ascii="Times New Roman" w:hAnsi="Times New Roman" w:cs="Times New Roman" w:hint="eastAsia"/>
          <w:sz w:val="24"/>
          <w:szCs w:val="24"/>
        </w:rPr>
        <w:t>部分是研究方案与数据描述</w:t>
      </w:r>
      <w:r w:rsidR="00366183" w:rsidRPr="00AF35D8">
        <w:rPr>
          <w:rFonts w:ascii="Times New Roman" w:hAnsi="Times New Roman" w:cs="Times New Roman" w:hint="eastAsia"/>
          <w:sz w:val="24"/>
          <w:szCs w:val="24"/>
        </w:rPr>
        <w:t>。</w:t>
      </w:r>
      <w:r w:rsidR="00F90EE4">
        <w:rPr>
          <w:rFonts w:ascii="Times New Roman" w:hAnsi="Times New Roman" w:cs="Times New Roman" w:hint="eastAsia"/>
          <w:sz w:val="24"/>
          <w:szCs w:val="24"/>
        </w:rPr>
        <w:t>此处</w:t>
      </w:r>
      <w:r w:rsidR="00E4259F">
        <w:rPr>
          <w:rFonts w:ascii="Times New Roman" w:hAnsi="Times New Roman" w:cs="Times New Roman" w:hint="eastAsia"/>
          <w:sz w:val="24"/>
          <w:szCs w:val="24"/>
        </w:rPr>
        <w:t>详细交代本文研究视角，</w:t>
      </w:r>
      <w:r w:rsidR="00297E45">
        <w:rPr>
          <w:rFonts w:ascii="Times New Roman" w:hAnsi="Times New Roman" w:cs="Times New Roman" w:hint="eastAsia"/>
          <w:sz w:val="24"/>
          <w:szCs w:val="24"/>
        </w:rPr>
        <w:t>即</w:t>
      </w:r>
      <w:r w:rsidR="00E4259F">
        <w:rPr>
          <w:rFonts w:ascii="Times New Roman" w:hAnsi="Times New Roman" w:cs="Times New Roman"/>
          <w:sz w:val="24"/>
          <w:szCs w:val="24"/>
        </w:rPr>
        <w:t>如何</w:t>
      </w:r>
      <w:r>
        <w:rPr>
          <w:rFonts w:ascii="Times New Roman" w:hAnsi="Times New Roman" w:cs="Times New Roman" w:hint="eastAsia"/>
          <w:sz w:val="24"/>
          <w:szCs w:val="24"/>
        </w:rPr>
        <w:t>根据</w:t>
      </w:r>
      <w:r w:rsidR="00575E99">
        <w:rPr>
          <w:rFonts w:ascii="Times New Roman" w:hAnsi="Times New Roman" w:cs="Times New Roman" w:hint="eastAsia"/>
          <w:sz w:val="24"/>
          <w:szCs w:val="24"/>
        </w:rPr>
        <w:t>我国</w:t>
      </w:r>
      <w:r>
        <w:rPr>
          <w:rFonts w:ascii="Times New Roman" w:hAnsi="Times New Roman" w:cs="Times New Roman" w:hint="eastAsia"/>
          <w:sz w:val="24"/>
          <w:szCs w:val="24"/>
        </w:rPr>
        <w:t>熟制区划</w:t>
      </w:r>
      <w:r w:rsidR="00D8577B">
        <w:rPr>
          <w:rFonts w:ascii="Times New Roman" w:hAnsi="Times New Roman" w:cs="Times New Roman" w:hint="eastAsia"/>
          <w:sz w:val="24"/>
          <w:szCs w:val="24"/>
        </w:rPr>
        <w:t>和</w:t>
      </w:r>
      <w:r w:rsidR="00575E99">
        <w:rPr>
          <w:rFonts w:ascii="Times New Roman" w:hAnsi="Times New Roman" w:cs="Times New Roman" w:hint="eastAsia"/>
          <w:sz w:val="24"/>
          <w:szCs w:val="24"/>
        </w:rPr>
        <w:t>农作物</w:t>
      </w:r>
      <w:r w:rsidR="00D8577B">
        <w:rPr>
          <w:rFonts w:ascii="Times New Roman" w:hAnsi="Times New Roman" w:cs="Times New Roman" w:hint="eastAsia"/>
          <w:sz w:val="24"/>
          <w:szCs w:val="24"/>
        </w:rPr>
        <w:t>种植</w:t>
      </w:r>
      <w:r>
        <w:rPr>
          <w:rFonts w:ascii="Times New Roman" w:hAnsi="Times New Roman" w:cs="Times New Roman" w:hint="eastAsia"/>
          <w:sz w:val="24"/>
          <w:szCs w:val="24"/>
        </w:rPr>
        <w:t>的</w:t>
      </w:r>
      <w:r w:rsidR="00416D02">
        <w:rPr>
          <w:rFonts w:ascii="Times New Roman" w:hAnsi="Times New Roman" w:cs="Times New Roman" w:hint="eastAsia"/>
          <w:sz w:val="24"/>
          <w:szCs w:val="24"/>
        </w:rPr>
        <w:t>特点</w:t>
      </w:r>
      <w:r>
        <w:rPr>
          <w:rFonts w:ascii="Times New Roman" w:hAnsi="Times New Roman" w:cs="Times New Roman" w:hint="eastAsia"/>
          <w:sz w:val="24"/>
          <w:szCs w:val="24"/>
        </w:rPr>
        <w:t>设计研究方案</w:t>
      </w:r>
      <w:r w:rsidR="00575E99">
        <w:rPr>
          <w:rFonts w:ascii="Times New Roman" w:hAnsi="Times New Roman" w:cs="Times New Roman" w:hint="eastAsia"/>
          <w:sz w:val="24"/>
          <w:szCs w:val="24"/>
        </w:rPr>
        <w:t>，</w:t>
      </w:r>
      <w:r w:rsidR="00E4259F">
        <w:rPr>
          <w:rFonts w:ascii="Times New Roman" w:hAnsi="Times New Roman" w:cs="Times New Roman" w:hint="eastAsia"/>
          <w:sz w:val="24"/>
          <w:szCs w:val="24"/>
        </w:rPr>
        <w:t>及</w:t>
      </w:r>
      <w:r w:rsidR="009A292F">
        <w:rPr>
          <w:rFonts w:ascii="Times New Roman" w:hAnsi="Times New Roman" w:cs="Times New Roman" w:hint="eastAsia"/>
          <w:sz w:val="24"/>
          <w:szCs w:val="24"/>
        </w:rPr>
        <w:t>如何选择</w:t>
      </w:r>
      <w:r w:rsidR="00575E99">
        <w:rPr>
          <w:rFonts w:ascii="Times New Roman" w:hAnsi="Times New Roman" w:cs="Times New Roman" w:hint="eastAsia"/>
          <w:sz w:val="24"/>
          <w:szCs w:val="24"/>
        </w:rPr>
        <w:t>种植区域和粮食作物</w:t>
      </w:r>
      <w:r w:rsidR="000836F8">
        <w:rPr>
          <w:rFonts w:ascii="Times New Roman" w:hAnsi="Times New Roman" w:cs="Times New Roman" w:hint="eastAsia"/>
          <w:sz w:val="24"/>
          <w:szCs w:val="24"/>
        </w:rPr>
        <w:t>，</w:t>
      </w:r>
      <w:r w:rsidR="00F90EE4">
        <w:rPr>
          <w:rFonts w:ascii="Times New Roman" w:hAnsi="Times New Roman" w:cs="Times New Roman" w:hint="eastAsia"/>
          <w:sz w:val="24"/>
          <w:szCs w:val="24"/>
        </w:rPr>
        <w:t>以</w:t>
      </w:r>
      <w:r w:rsidR="00281162">
        <w:rPr>
          <w:rFonts w:ascii="Times New Roman" w:hAnsi="Times New Roman" w:cs="Times New Roman" w:hint="eastAsia"/>
          <w:sz w:val="24"/>
          <w:szCs w:val="24"/>
        </w:rPr>
        <w:t>确定论文的研究对象</w:t>
      </w:r>
      <w:r>
        <w:rPr>
          <w:rFonts w:ascii="Times New Roman" w:hAnsi="Times New Roman" w:cs="Times New Roman" w:hint="eastAsia"/>
          <w:sz w:val="24"/>
          <w:szCs w:val="24"/>
        </w:rPr>
        <w:t>。</w:t>
      </w:r>
      <w:r w:rsidR="00C83913">
        <w:rPr>
          <w:rFonts w:ascii="Times New Roman" w:hAnsi="Times New Roman" w:cs="Times New Roman" w:hint="eastAsia"/>
          <w:sz w:val="24"/>
          <w:szCs w:val="24"/>
        </w:rPr>
        <w:t>接着</w:t>
      </w:r>
      <w:r w:rsidR="000836F8">
        <w:rPr>
          <w:rFonts w:ascii="Times New Roman" w:hAnsi="Times New Roman" w:cs="Times New Roman" w:hint="eastAsia"/>
          <w:sz w:val="24"/>
          <w:szCs w:val="24"/>
        </w:rPr>
        <w:t>，</w:t>
      </w:r>
      <w:r w:rsidR="00A976DA">
        <w:rPr>
          <w:rFonts w:ascii="Times New Roman" w:hAnsi="Times New Roman" w:cs="Times New Roman" w:hint="eastAsia"/>
          <w:sz w:val="24"/>
          <w:szCs w:val="24"/>
        </w:rPr>
        <w:t>基于</w:t>
      </w:r>
      <w:r w:rsidR="00542709">
        <w:rPr>
          <w:rFonts w:ascii="Times New Roman" w:hAnsi="Times New Roman" w:cs="Times New Roman" w:hint="eastAsia"/>
          <w:sz w:val="24"/>
          <w:szCs w:val="24"/>
        </w:rPr>
        <w:t>全国农村固定观察点的数据，</w:t>
      </w:r>
      <w:r w:rsidR="00F17856">
        <w:rPr>
          <w:rFonts w:ascii="Times New Roman" w:hAnsi="Times New Roman" w:cs="Times New Roman" w:hint="eastAsia"/>
          <w:sz w:val="24"/>
          <w:szCs w:val="24"/>
        </w:rPr>
        <w:t>使用</w:t>
      </w:r>
      <w:r w:rsidR="0052442A">
        <w:rPr>
          <w:rFonts w:ascii="Times New Roman" w:hAnsi="Times New Roman" w:cs="Times New Roman" w:hint="eastAsia"/>
          <w:sz w:val="24"/>
          <w:szCs w:val="24"/>
        </w:rPr>
        <w:t>方差</w:t>
      </w:r>
      <w:r w:rsidR="00416D02">
        <w:rPr>
          <w:rFonts w:ascii="Times New Roman" w:hAnsi="Times New Roman" w:cs="Times New Roman" w:hint="eastAsia"/>
          <w:sz w:val="24"/>
          <w:szCs w:val="24"/>
        </w:rPr>
        <w:t>分析</w:t>
      </w:r>
      <w:r w:rsidR="005F649B">
        <w:rPr>
          <w:rFonts w:ascii="Times New Roman" w:hAnsi="Times New Roman" w:cs="Times New Roman" w:hint="eastAsia"/>
          <w:sz w:val="24"/>
          <w:szCs w:val="24"/>
        </w:rPr>
        <w:t>方法</w:t>
      </w:r>
      <w:r w:rsidR="0052442A">
        <w:rPr>
          <w:rFonts w:ascii="Times New Roman" w:hAnsi="Times New Roman" w:cs="Times New Roman" w:hint="eastAsia"/>
          <w:sz w:val="24"/>
          <w:szCs w:val="24"/>
        </w:rPr>
        <w:t>检验</w:t>
      </w:r>
      <w:r w:rsidR="008F79AA">
        <w:rPr>
          <w:rFonts w:ascii="Times New Roman" w:hAnsi="Times New Roman" w:cs="Times New Roman" w:hint="eastAsia"/>
          <w:sz w:val="24"/>
          <w:szCs w:val="24"/>
        </w:rPr>
        <w:t>分析</w:t>
      </w:r>
      <w:r w:rsidR="00281162">
        <w:rPr>
          <w:rFonts w:ascii="Times New Roman" w:hAnsi="Times New Roman" w:cs="Times New Roman" w:hint="eastAsia"/>
          <w:sz w:val="24"/>
          <w:szCs w:val="24"/>
        </w:rPr>
        <w:t>不同</w:t>
      </w:r>
      <w:r w:rsidR="00C83913">
        <w:rPr>
          <w:rFonts w:ascii="Times New Roman" w:hAnsi="Times New Roman" w:cs="Times New Roman" w:hint="eastAsia"/>
          <w:sz w:val="24"/>
          <w:szCs w:val="24"/>
        </w:rPr>
        <w:t>情况下</w:t>
      </w:r>
      <w:r w:rsidR="005F649B">
        <w:rPr>
          <w:rFonts w:ascii="Times New Roman" w:hAnsi="Times New Roman" w:cs="Times New Roman" w:hint="eastAsia"/>
          <w:sz w:val="24"/>
          <w:szCs w:val="24"/>
        </w:rPr>
        <w:t>各</w:t>
      </w:r>
      <w:r w:rsidR="0052442A">
        <w:rPr>
          <w:rFonts w:ascii="Times New Roman" w:hAnsi="Times New Roman" w:cs="Times New Roman" w:hint="eastAsia"/>
          <w:sz w:val="24"/>
          <w:szCs w:val="24"/>
        </w:rPr>
        <w:t>规模</w:t>
      </w:r>
      <w:r w:rsidR="00163F82">
        <w:rPr>
          <w:rFonts w:ascii="Times New Roman" w:hAnsi="Times New Roman" w:cs="Times New Roman" w:hint="eastAsia"/>
          <w:sz w:val="24"/>
          <w:szCs w:val="24"/>
        </w:rPr>
        <w:t>农户</w:t>
      </w:r>
      <w:r w:rsidR="005F649B">
        <w:rPr>
          <w:rFonts w:ascii="Times New Roman" w:hAnsi="Times New Roman" w:cs="Times New Roman" w:hint="eastAsia"/>
          <w:sz w:val="24"/>
          <w:szCs w:val="24"/>
        </w:rPr>
        <w:t>的差异，</w:t>
      </w:r>
      <w:r w:rsidR="00A976DA">
        <w:rPr>
          <w:rFonts w:ascii="Times New Roman" w:hAnsi="Times New Roman" w:cs="Times New Roman" w:hint="eastAsia"/>
          <w:sz w:val="24"/>
          <w:szCs w:val="24"/>
        </w:rPr>
        <w:t>比较各规模</w:t>
      </w:r>
      <w:r w:rsidR="005F649B">
        <w:rPr>
          <w:rFonts w:ascii="Times New Roman" w:hAnsi="Times New Roman" w:cs="Times New Roman" w:hint="eastAsia"/>
          <w:sz w:val="24"/>
          <w:szCs w:val="24"/>
        </w:rPr>
        <w:t>农户</w:t>
      </w:r>
      <w:r w:rsidR="00466F94">
        <w:rPr>
          <w:rFonts w:ascii="Times New Roman" w:hAnsi="Times New Roman" w:cs="Times New Roman" w:hint="eastAsia"/>
          <w:sz w:val="24"/>
          <w:szCs w:val="24"/>
        </w:rPr>
        <w:t>要素投入情况、家庭禀赋</w:t>
      </w:r>
      <w:r w:rsidR="0052442A">
        <w:rPr>
          <w:rFonts w:ascii="Times New Roman" w:hAnsi="Times New Roman" w:cs="Times New Roman" w:hint="eastAsia"/>
          <w:sz w:val="24"/>
          <w:szCs w:val="24"/>
        </w:rPr>
        <w:t>和</w:t>
      </w:r>
      <w:r w:rsidR="00466F94">
        <w:rPr>
          <w:rFonts w:ascii="Times New Roman" w:hAnsi="Times New Roman" w:cs="Times New Roman" w:hint="eastAsia"/>
          <w:sz w:val="24"/>
          <w:szCs w:val="24"/>
        </w:rPr>
        <w:t>外部市场环境</w:t>
      </w:r>
      <w:r w:rsidR="005F649B">
        <w:rPr>
          <w:rFonts w:ascii="Times New Roman" w:hAnsi="Times New Roman" w:cs="Times New Roman" w:hint="eastAsia"/>
          <w:sz w:val="24"/>
          <w:szCs w:val="24"/>
        </w:rPr>
        <w:t>的基本特征</w:t>
      </w:r>
      <w:r w:rsidR="0052442A">
        <w:rPr>
          <w:rFonts w:ascii="Times New Roman" w:hAnsi="Times New Roman" w:cs="Times New Roman" w:hint="eastAsia"/>
          <w:sz w:val="24"/>
          <w:szCs w:val="24"/>
        </w:rPr>
        <w:t>。</w:t>
      </w:r>
    </w:p>
    <w:p w14:paraId="780427A7" w14:textId="6EAD5781" w:rsidR="00366183" w:rsidRPr="003848C9" w:rsidRDefault="005E6C27" w:rsidP="000C68E8">
      <w:pPr>
        <w:spacing w:after="0" w:line="400" w:lineRule="exact"/>
        <w:ind w:firstLineChars="200" w:firstLine="480"/>
        <w:jc w:val="both"/>
        <w:rPr>
          <w:rFonts w:ascii="Times New Roman" w:hAnsi="Times New Roman" w:cs="Times New Roman"/>
          <w:sz w:val="24"/>
          <w:szCs w:val="24"/>
        </w:rPr>
      </w:pPr>
      <w:r w:rsidRPr="003848C9">
        <w:rPr>
          <w:rFonts w:ascii="Times New Roman" w:hAnsi="Times New Roman" w:cs="Times New Roman" w:hint="eastAsia"/>
          <w:sz w:val="24"/>
          <w:szCs w:val="24"/>
        </w:rPr>
        <w:t>第</w:t>
      </w:r>
      <w:r w:rsidR="00F64718" w:rsidRPr="003848C9">
        <w:rPr>
          <w:rFonts w:ascii="Times New Roman" w:hAnsi="Times New Roman" w:cs="Times New Roman" w:hint="eastAsia"/>
          <w:sz w:val="24"/>
          <w:szCs w:val="24"/>
        </w:rPr>
        <w:t>四</w:t>
      </w:r>
      <w:r w:rsidRPr="003848C9">
        <w:rPr>
          <w:rFonts w:ascii="Times New Roman" w:hAnsi="Times New Roman" w:cs="Times New Roman" w:hint="eastAsia"/>
          <w:sz w:val="24"/>
          <w:szCs w:val="24"/>
        </w:rPr>
        <w:t>部分是粮食单产与农地经营规模关系的实证研究。</w:t>
      </w:r>
      <w:r w:rsidR="00542FEE" w:rsidRPr="003848C9">
        <w:rPr>
          <w:rFonts w:ascii="Times New Roman" w:hAnsi="Times New Roman" w:cs="Times New Roman" w:hint="eastAsia"/>
          <w:sz w:val="24"/>
          <w:szCs w:val="24"/>
        </w:rPr>
        <w:t>这一部分</w:t>
      </w:r>
      <w:r w:rsidR="001C1340" w:rsidRPr="003848C9">
        <w:rPr>
          <w:rFonts w:ascii="Times New Roman" w:hAnsi="Times New Roman" w:cs="Times New Roman" w:hint="eastAsia"/>
          <w:sz w:val="24"/>
          <w:szCs w:val="24"/>
        </w:rPr>
        <w:t>基于四种农户数据，</w:t>
      </w:r>
      <w:r w:rsidR="00765C21" w:rsidRPr="003848C9">
        <w:rPr>
          <w:rFonts w:ascii="Times New Roman" w:hAnsi="Times New Roman" w:cs="Times New Roman" w:hint="eastAsia"/>
          <w:sz w:val="24"/>
          <w:szCs w:val="24"/>
        </w:rPr>
        <w:t>借助</w:t>
      </w:r>
      <w:r w:rsidR="00E4259F" w:rsidRPr="003848C9">
        <w:rPr>
          <w:rFonts w:ascii="Times New Roman" w:hAnsi="Times New Roman" w:cs="Times New Roman" w:hint="eastAsia"/>
          <w:sz w:val="24"/>
          <w:szCs w:val="24"/>
        </w:rPr>
        <w:t>面板模型</w:t>
      </w:r>
      <w:r w:rsidR="001C1340" w:rsidRPr="003848C9">
        <w:rPr>
          <w:rFonts w:ascii="Times New Roman" w:hAnsi="Times New Roman" w:cs="Times New Roman" w:hint="eastAsia"/>
          <w:sz w:val="24"/>
          <w:szCs w:val="24"/>
        </w:rPr>
        <w:t>展开实证分析，估计结果探讨单产与规模关系的成因</w:t>
      </w:r>
      <w:r w:rsidR="00D8730F" w:rsidRPr="003848C9">
        <w:rPr>
          <w:rFonts w:ascii="Times New Roman" w:hAnsi="Times New Roman" w:cs="Times New Roman" w:hint="eastAsia"/>
          <w:sz w:val="24"/>
          <w:szCs w:val="24"/>
        </w:rPr>
        <w:t>。</w:t>
      </w:r>
      <w:r w:rsidR="00FE2AA0" w:rsidRPr="003848C9">
        <w:rPr>
          <w:rFonts w:ascii="Times New Roman" w:hAnsi="Times New Roman" w:cs="Times New Roman" w:hint="eastAsia"/>
          <w:sz w:val="24"/>
          <w:szCs w:val="24"/>
        </w:rPr>
        <w:t>首先</w:t>
      </w:r>
      <w:r w:rsidR="002D4D41" w:rsidRPr="003848C9">
        <w:rPr>
          <w:rFonts w:ascii="Times New Roman" w:hAnsi="Times New Roman" w:cs="Times New Roman" w:hint="eastAsia"/>
          <w:sz w:val="24"/>
          <w:szCs w:val="24"/>
        </w:rPr>
        <w:t>，</w:t>
      </w:r>
      <w:r w:rsidR="00F677F0" w:rsidRPr="003848C9">
        <w:rPr>
          <w:rFonts w:ascii="Times New Roman" w:hAnsi="Times New Roman" w:cs="Times New Roman" w:hint="eastAsia"/>
          <w:sz w:val="24"/>
          <w:szCs w:val="24"/>
        </w:rPr>
        <w:t>从农业生产要素出发，</w:t>
      </w:r>
      <w:r w:rsidR="006933D0" w:rsidRPr="003848C9">
        <w:rPr>
          <w:rFonts w:ascii="Times New Roman" w:hAnsi="Times New Roman" w:cs="Times New Roman" w:hint="eastAsia"/>
          <w:sz w:val="24"/>
          <w:szCs w:val="24"/>
        </w:rPr>
        <w:t>归纳</w:t>
      </w:r>
      <w:r w:rsidR="00F677F0" w:rsidRPr="003848C9">
        <w:rPr>
          <w:rFonts w:ascii="Times New Roman" w:hAnsi="Times New Roman" w:cs="Times New Roman" w:hint="eastAsia"/>
          <w:sz w:val="24"/>
          <w:szCs w:val="24"/>
        </w:rPr>
        <w:t>不同规模下农业物料投入</w:t>
      </w:r>
      <w:r w:rsidR="002D4D41" w:rsidRPr="003848C9">
        <w:rPr>
          <w:rFonts w:ascii="Times New Roman" w:hAnsi="Times New Roman" w:cs="Times New Roman" w:hint="eastAsia"/>
          <w:sz w:val="24"/>
          <w:szCs w:val="24"/>
        </w:rPr>
        <w:t>的特征</w:t>
      </w:r>
      <w:r w:rsidR="00FE2AA0" w:rsidRPr="003848C9">
        <w:rPr>
          <w:rFonts w:ascii="Times New Roman" w:hAnsi="Times New Roman" w:cs="Times New Roman" w:hint="eastAsia"/>
          <w:sz w:val="24"/>
          <w:szCs w:val="24"/>
        </w:rPr>
        <w:t>。</w:t>
      </w:r>
      <w:r w:rsidR="00DF7E1A" w:rsidRPr="003848C9">
        <w:rPr>
          <w:rFonts w:ascii="Times New Roman" w:hAnsi="Times New Roman" w:cs="Times New Roman" w:hint="eastAsia"/>
          <w:sz w:val="24"/>
          <w:szCs w:val="24"/>
        </w:rPr>
        <w:t>接着</w:t>
      </w:r>
      <w:r w:rsidR="00FE2AA0" w:rsidRPr="003848C9">
        <w:rPr>
          <w:rFonts w:ascii="Times New Roman" w:hAnsi="Times New Roman" w:cs="Times New Roman" w:hint="eastAsia"/>
          <w:sz w:val="24"/>
          <w:szCs w:val="24"/>
        </w:rPr>
        <w:t>，用</w:t>
      </w:r>
      <w:r w:rsidR="00DF7E1A" w:rsidRPr="003848C9">
        <w:rPr>
          <w:rFonts w:ascii="Times New Roman" w:hAnsi="Times New Roman" w:cs="Times New Roman" w:hint="eastAsia"/>
          <w:sz w:val="24"/>
          <w:szCs w:val="24"/>
        </w:rPr>
        <w:t>超越对数生产函数构建的面板模型展开实证</w:t>
      </w:r>
      <w:r w:rsidR="00FE2AA0" w:rsidRPr="003848C9">
        <w:rPr>
          <w:rFonts w:ascii="Times New Roman" w:hAnsi="Times New Roman" w:cs="Times New Roman" w:hint="eastAsia"/>
          <w:sz w:val="24"/>
          <w:szCs w:val="24"/>
        </w:rPr>
        <w:t>。详细</w:t>
      </w:r>
      <w:r w:rsidR="00A92F25" w:rsidRPr="003848C9">
        <w:rPr>
          <w:rFonts w:ascii="Times New Roman" w:hAnsi="Times New Roman" w:cs="Times New Roman" w:hint="eastAsia"/>
          <w:sz w:val="24"/>
          <w:szCs w:val="24"/>
        </w:rPr>
        <w:t>检验</w:t>
      </w:r>
      <w:r w:rsidR="00207614" w:rsidRPr="003848C9">
        <w:rPr>
          <w:rFonts w:ascii="Times New Roman" w:hAnsi="Times New Roman" w:cs="Times New Roman" w:hint="eastAsia"/>
          <w:sz w:val="24"/>
          <w:szCs w:val="24"/>
        </w:rPr>
        <w:t>生产要素、家庭禀赋和外部</w:t>
      </w:r>
      <w:r w:rsidR="00F8622D" w:rsidRPr="003848C9">
        <w:rPr>
          <w:rFonts w:ascii="Times New Roman" w:hAnsi="Times New Roman" w:cs="Times New Roman" w:hint="eastAsia"/>
          <w:sz w:val="24"/>
          <w:szCs w:val="24"/>
        </w:rPr>
        <w:t>环境变量</w:t>
      </w:r>
      <w:r w:rsidR="00FE2AA0" w:rsidRPr="003848C9">
        <w:rPr>
          <w:rFonts w:ascii="Times New Roman" w:hAnsi="Times New Roman" w:cs="Times New Roman" w:hint="eastAsia"/>
          <w:sz w:val="24"/>
          <w:szCs w:val="24"/>
        </w:rPr>
        <w:t>对单产的影响</w:t>
      </w:r>
      <w:r w:rsidR="00940707" w:rsidRPr="003848C9">
        <w:rPr>
          <w:rFonts w:ascii="Times New Roman" w:hAnsi="Times New Roman" w:cs="Times New Roman" w:hint="eastAsia"/>
          <w:sz w:val="24"/>
          <w:szCs w:val="24"/>
        </w:rPr>
        <w:t>，探寻</w:t>
      </w:r>
      <w:r w:rsidR="00A63FDE" w:rsidRPr="003848C9">
        <w:rPr>
          <w:rFonts w:ascii="Times New Roman" w:hAnsi="Times New Roman" w:cs="Times New Roman" w:hint="eastAsia"/>
          <w:sz w:val="24"/>
          <w:szCs w:val="24"/>
        </w:rPr>
        <w:t>土地生产率</w:t>
      </w:r>
      <w:r w:rsidR="00FE2AA0" w:rsidRPr="003848C9">
        <w:rPr>
          <w:rFonts w:ascii="Times New Roman" w:hAnsi="Times New Roman" w:cs="Times New Roman" w:hint="eastAsia"/>
          <w:sz w:val="24"/>
          <w:szCs w:val="24"/>
        </w:rPr>
        <w:t>和农地经营规模</w:t>
      </w:r>
      <w:r w:rsidR="00940707" w:rsidRPr="003848C9">
        <w:rPr>
          <w:rFonts w:ascii="Times New Roman" w:hAnsi="Times New Roman" w:cs="Times New Roman" w:hint="eastAsia"/>
          <w:sz w:val="24"/>
          <w:szCs w:val="24"/>
        </w:rPr>
        <w:t>的关系</w:t>
      </w:r>
      <w:r w:rsidR="003848C9" w:rsidRPr="003848C9">
        <w:rPr>
          <w:rFonts w:ascii="Times New Roman" w:hAnsi="Times New Roman" w:cs="Times New Roman" w:hint="eastAsia"/>
          <w:sz w:val="24"/>
          <w:szCs w:val="24"/>
        </w:rPr>
        <w:t>。最后，</w:t>
      </w:r>
      <w:r w:rsidR="00940707" w:rsidRPr="003848C9">
        <w:rPr>
          <w:rFonts w:ascii="Times New Roman" w:hAnsi="Times New Roman" w:cs="Times New Roman"/>
          <w:sz w:val="24"/>
          <w:szCs w:val="24"/>
        </w:rPr>
        <w:t>并</w:t>
      </w:r>
      <w:r w:rsidR="00764F13" w:rsidRPr="003848C9">
        <w:rPr>
          <w:rFonts w:ascii="Times New Roman" w:hAnsi="Times New Roman" w:cs="Times New Roman" w:hint="eastAsia"/>
          <w:sz w:val="24"/>
          <w:szCs w:val="24"/>
        </w:rPr>
        <w:t>结合</w:t>
      </w:r>
      <w:r w:rsidR="00433FA7" w:rsidRPr="003848C9">
        <w:rPr>
          <w:rFonts w:ascii="Times New Roman" w:hAnsi="Times New Roman" w:cs="Times New Roman" w:hint="eastAsia"/>
          <w:sz w:val="24"/>
          <w:szCs w:val="24"/>
        </w:rPr>
        <w:t>农户</w:t>
      </w:r>
      <w:r w:rsidR="003848C9" w:rsidRPr="003848C9">
        <w:rPr>
          <w:rFonts w:ascii="Times New Roman" w:hAnsi="Times New Roman" w:cs="Times New Roman" w:hint="eastAsia"/>
          <w:sz w:val="24"/>
          <w:szCs w:val="24"/>
        </w:rPr>
        <w:t>要素组合</w:t>
      </w:r>
      <w:ins w:id="40" w:author="曾 翠红" w:date="2019-05-07T10:38:00Z">
        <w:r w:rsidR="005B5F5F">
          <w:rPr>
            <w:rFonts w:ascii="Times New Roman" w:hAnsi="Times New Roman" w:cs="Times New Roman" w:hint="eastAsia"/>
            <w:sz w:val="24"/>
            <w:szCs w:val="24"/>
          </w:rPr>
          <w:t>特征</w:t>
        </w:r>
      </w:ins>
      <w:del w:id="41" w:author="曾 翠红" w:date="2019-05-07T10:38:00Z">
        <w:r w:rsidR="003848C9" w:rsidRPr="003848C9" w:rsidDel="005B5F5F">
          <w:rPr>
            <w:rFonts w:ascii="Times New Roman" w:hAnsi="Times New Roman" w:cs="Times New Roman" w:hint="eastAsia"/>
            <w:sz w:val="24"/>
            <w:szCs w:val="24"/>
          </w:rPr>
          <w:delText>情况</w:delText>
        </w:r>
      </w:del>
      <w:r w:rsidR="00433FA7" w:rsidRPr="003848C9">
        <w:rPr>
          <w:rFonts w:ascii="Times New Roman" w:hAnsi="Times New Roman" w:cs="Times New Roman" w:hint="eastAsia"/>
          <w:sz w:val="24"/>
          <w:szCs w:val="24"/>
        </w:rPr>
        <w:t>和家庭禀赋</w:t>
      </w:r>
      <w:r w:rsidR="00764F13" w:rsidRPr="003848C9">
        <w:rPr>
          <w:rFonts w:ascii="Times New Roman" w:hAnsi="Times New Roman" w:cs="Times New Roman" w:hint="eastAsia"/>
          <w:sz w:val="24"/>
          <w:szCs w:val="24"/>
        </w:rPr>
        <w:t>特征寻找</w:t>
      </w:r>
      <w:r w:rsidR="003848C9" w:rsidRPr="003848C9">
        <w:rPr>
          <w:rFonts w:ascii="Times New Roman" w:hAnsi="Times New Roman" w:cs="Times New Roman" w:hint="eastAsia"/>
          <w:sz w:val="24"/>
          <w:szCs w:val="24"/>
        </w:rPr>
        <w:t>单产与规模</w:t>
      </w:r>
      <w:r w:rsidR="00137CB6" w:rsidRPr="003848C9">
        <w:rPr>
          <w:rFonts w:ascii="Times New Roman" w:hAnsi="Times New Roman" w:cs="Times New Roman" w:hint="eastAsia"/>
          <w:sz w:val="24"/>
          <w:szCs w:val="24"/>
        </w:rPr>
        <w:t>关系</w:t>
      </w:r>
      <w:r w:rsidR="00764F13" w:rsidRPr="003848C9">
        <w:rPr>
          <w:rFonts w:ascii="Times New Roman" w:hAnsi="Times New Roman" w:cs="Times New Roman" w:hint="eastAsia"/>
          <w:sz w:val="24"/>
          <w:szCs w:val="24"/>
        </w:rPr>
        <w:t>形成</w:t>
      </w:r>
      <w:r w:rsidR="00675A27" w:rsidRPr="003848C9">
        <w:rPr>
          <w:rFonts w:ascii="Times New Roman" w:hAnsi="Times New Roman" w:cs="Times New Roman" w:hint="eastAsia"/>
          <w:sz w:val="24"/>
          <w:szCs w:val="24"/>
        </w:rPr>
        <w:t>的</w:t>
      </w:r>
      <w:r w:rsidR="00764F13" w:rsidRPr="003848C9">
        <w:rPr>
          <w:rFonts w:ascii="Times New Roman" w:hAnsi="Times New Roman" w:cs="Times New Roman" w:hint="eastAsia"/>
          <w:sz w:val="24"/>
          <w:szCs w:val="24"/>
        </w:rPr>
        <w:t>原因</w:t>
      </w:r>
      <w:r w:rsidR="00FE2AA0" w:rsidRPr="003848C9">
        <w:rPr>
          <w:rFonts w:ascii="Times New Roman" w:hAnsi="Times New Roman" w:cs="Times New Roman" w:hint="eastAsia"/>
          <w:sz w:val="24"/>
          <w:szCs w:val="24"/>
        </w:rPr>
        <w:t>。</w:t>
      </w:r>
    </w:p>
    <w:p w14:paraId="52722B33" w14:textId="52A4DBA3" w:rsidR="00366183" w:rsidRPr="00102E68" w:rsidRDefault="00DC2C90" w:rsidP="000C68E8">
      <w:pPr>
        <w:spacing w:after="0" w:line="400" w:lineRule="exact"/>
        <w:ind w:firstLineChars="200" w:firstLine="480"/>
        <w:jc w:val="both"/>
        <w:rPr>
          <w:rFonts w:ascii="Times New Roman" w:hAnsi="Times New Roman" w:cs="Times New Roman"/>
          <w:sz w:val="24"/>
          <w:szCs w:val="24"/>
        </w:rPr>
      </w:pPr>
      <w:r w:rsidRPr="006939E1">
        <w:rPr>
          <w:rFonts w:ascii="Times New Roman" w:hAnsi="Times New Roman" w:cs="Times New Roman" w:hint="eastAsia"/>
          <w:sz w:val="24"/>
          <w:szCs w:val="24"/>
        </w:rPr>
        <w:t>第</w:t>
      </w:r>
      <w:r w:rsidR="00F64718" w:rsidRPr="006939E1">
        <w:rPr>
          <w:rFonts w:ascii="Times New Roman" w:hAnsi="Times New Roman" w:cs="Times New Roman" w:hint="eastAsia"/>
          <w:sz w:val="24"/>
          <w:szCs w:val="24"/>
        </w:rPr>
        <w:t>五</w:t>
      </w:r>
      <w:r w:rsidRPr="006939E1">
        <w:rPr>
          <w:rFonts w:ascii="Times New Roman" w:hAnsi="Times New Roman" w:cs="Times New Roman" w:hint="eastAsia"/>
          <w:sz w:val="24"/>
          <w:szCs w:val="24"/>
        </w:rPr>
        <w:t>部分是</w:t>
      </w:r>
      <w:r w:rsidR="00366183" w:rsidRPr="006939E1">
        <w:rPr>
          <w:rFonts w:ascii="Times New Roman" w:hAnsi="Times New Roman" w:cs="Times New Roman" w:hint="eastAsia"/>
          <w:sz w:val="24"/>
          <w:szCs w:val="24"/>
        </w:rPr>
        <w:t>结论与建议。</w:t>
      </w:r>
      <w:r w:rsidR="00AC4DC2" w:rsidRPr="006939E1">
        <w:rPr>
          <w:rFonts w:ascii="Times New Roman" w:hAnsi="Times New Roman" w:cs="Times New Roman" w:hint="eastAsia"/>
          <w:sz w:val="24"/>
          <w:szCs w:val="24"/>
        </w:rPr>
        <w:t>在</w:t>
      </w:r>
      <w:r w:rsidR="00675A27" w:rsidRPr="006939E1">
        <w:rPr>
          <w:rFonts w:ascii="Times New Roman" w:hAnsi="Times New Roman" w:cs="Times New Roman" w:hint="eastAsia"/>
          <w:sz w:val="24"/>
          <w:szCs w:val="24"/>
        </w:rPr>
        <w:t>理论和</w:t>
      </w:r>
      <w:r w:rsidR="008C6694" w:rsidRPr="006939E1">
        <w:rPr>
          <w:rFonts w:ascii="Times New Roman" w:hAnsi="Times New Roman" w:cs="Times New Roman" w:hint="eastAsia"/>
          <w:sz w:val="24"/>
          <w:szCs w:val="24"/>
        </w:rPr>
        <w:t>实证</w:t>
      </w:r>
      <w:r w:rsidR="00AC4DC2" w:rsidRPr="006939E1">
        <w:rPr>
          <w:rFonts w:ascii="Times New Roman" w:hAnsi="Times New Roman" w:cs="Times New Roman" w:hint="eastAsia"/>
          <w:sz w:val="24"/>
          <w:szCs w:val="24"/>
        </w:rPr>
        <w:t>分析的基础上，总结不同规模之间农户投入水平和要素产出弹性的差异</w:t>
      </w:r>
      <w:r w:rsidR="003B4C50" w:rsidRPr="006939E1">
        <w:rPr>
          <w:rFonts w:ascii="Times New Roman" w:hAnsi="Times New Roman" w:cs="Times New Roman" w:hint="eastAsia"/>
          <w:sz w:val="24"/>
          <w:szCs w:val="24"/>
        </w:rPr>
        <w:t>和变化趋势</w:t>
      </w:r>
      <w:r w:rsidR="00AC4DC2" w:rsidRPr="006939E1">
        <w:rPr>
          <w:rFonts w:ascii="Times New Roman" w:hAnsi="Times New Roman" w:cs="Times New Roman" w:hint="eastAsia"/>
          <w:sz w:val="24"/>
          <w:szCs w:val="24"/>
        </w:rPr>
        <w:t>，</w:t>
      </w:r>
      <w:r w:rsidR="006939E1" w:rsidRPr="006939E1">
        <w:rPr>
          <w:rFonts w:ascii="Times New Roman" w:hAnsi="Times New Roman" w:cs="Times New Roman" w:hint="eastAsia"/>
          <w:sz w:val="24"/>
          <w:szCs w:val="24"/>
        </w:rPr>
        <w:t>推断</w:t>
      </w:r>
      <w:r w:rsidR="003B4C50" w:rsidRPr="006939E1">
        <w:rPr>
          <w:rFonts w:ascii="Times New Roman" w:hAnsi="Times New Roman" w:cs="Times New Roman" w:hint="eastAsia"/>
          <w:sz w:val="24"/>
          <w:szCs w:val="24"/>
        </w:rPr>
        <w:t>土地生产率与规模关系的形成原因</w:t>
      </w:r>
      <w:r w:rsidR="00AC4DC2" w:rsidRPr="006939E1">
        <w:rPr>
          <w:rFonts w:ascii="Times New Roman" w:hAnsi="Times New Roman" w:cs="Times New Roman" w:hint="eastAsia"/>
          <w:sz w:val="24"/>
          <w:szCs w:val="24"/>
        </w:rPr>
        <w:t>。在</w:t>
      </w:r>
      <w:r w:rsidR="006939E1" w:rsidRPr="006939E1">
        <w:rPr>
          <w:rFonts w:ascii="Times New Roman" w:hAnsi="Times New Roman" w:cs="Times New Roman" w:hint="eastAsia"/>
          <w:sz w:val="24"/>
          <w:szCs w:val="24"/>
        </w:rPr>
        <w:t>结论</w:t>
      </w:r>
      <w:r w:rsidR="00AC4DC2" w:rsidRPr="006939E1">
        <w:rPr>
          <w:rFonts w:ascii="Times New Roman" w:hAnsi="Times New Roman" w:cs="Times New Roman" w:hint="eastAsia"/>
          <w:sz w:val="24"/>
          <w:szCs w:val="24"/>
        </w:rPr>
        <w:t>的基础上，提出</w:t>
      </w:r>
      <w:ins w:id="42" w:author="曾 翠红" w:date="2019-05-07T10:39:00Z">
        <w:r w:rsidR="005B5F5F">
          <w:rPr>
            <w:rFonts w:ascii="Times New Roman" w:hAnsi="Times New Roman" w:cs="Times New Roman" w:hint="eastAsia"/>
            <w:sz w:val="24"/>
            <w:szCs w:val="24"/>
          </w:rPr>
          <w:t>三点建议。</w:t>
        </w:r>
        <w:r w:rsidR="005B5F5F">
          <w:rPr>
            <w:rFonts w:ascii="Times New Roman" w:hAnsi="Times New Roman" w:cs="Times New Roman"/>
            <w:sz w:val="24"/>
            <w:szCs w:val="24"/>
          </w:rPr>
          <w:t>一</w:t>
        </w:r>
        <w:r w:rsidR="005B5F5F">
          <w:rPr>
            <w:rFonts w:ascii="Times New Roman" w:hAnsi="Times New Roman" w:cs="Times New Roman" w:hint="eastAsia"/>
            <w:sz w:val="24"/>
            <w:szCs w:val="24"/>
          </w:rPr>
          <w:t>是</w:t>
        </w:r>
      </w:ins>
      <w:r w:rsidR="00E623ED" w:rsidRPr="006939E1">
        <w:rPr>
          <w:rFonts w:ascii="Times New Roman" w:hAnsi="Times New Roman" w:cs="Times New Roman" w:hint="eastAsia"/>
          <w:sz w:val="24"/>
          <w:szCs w:val="24"/>
        </w:rPr>
        <w:t>政府</w:t>
      </w:r>
      <w:r w:rsidR="00AC4DC2" w:rsidRPr="006939E1">
        <w:rPr>
          <w:rFonts w:ascii="Times New Roman" w:hAnsi="Times New Roman" w:cs="Times New Roman" w:hint="eastAsia"/>
          <w:sz w:val="24"/>
          <w:szCs w:val="24"/>
        </w:rPr>
        <w:t>应关注农业人力资源培训</w:t>
      </w:r>
      <w:del w:id="43" w:author="曾 翠红" w:date="2019-05-07T10:39:00Z">
        <w:r w:rsidR="00A06ED6" w:rsidRPr="006939E1" w:rsidDel="005B5F5F">
          <w:rPr>
            <w:rFonts w:ascii="Times New Roman" w:hAnsi="Times New Roman" w:cs="Times New Roman"/>
            <w:sz w:val="24"/>
            <w:szCs w:val="24"/>
          </w:rPr>
          <w:delText>。</w:delText>
        </w:r>
      </w:del>
      <w:ins w:id="44" w:author="曾 翠红" w:date="2019-05-07T10:39:00Z">
        <w:r w:rsidR="005B5F5F">
          <w:rPr>
            <w:rFonts w:ascii="Times New Roman" w:hAnsi="Times New Roman" w:cs="Times New Roman" w:hint="eastAsia"/>
            <w:sz w:val="24"/>
            <w:szCs w:val="24"/>
          </w:rPr>
          <w:t>；二是</w:t>
        </w:r>
      </w:ins>
      <w:r w:rsidR="00D21531" w:rsidRPr="006939E1">
        <w:rPr>
          <w:rFonts w:ascii="Times New Roman" w:hAnsi="Times New Roman" w:cs="Times New Roman" w:hint="eastAsia"/>
          <w:sz w:val="24"/>
          <w:szCs w:val="24"/>
        </w:rPr>
        <w:t>应推动玉米种植区机械化提高，</w:t>
      </w:r>
      <w:r w:rsidR="00D21531" w:rsidRPr="006939E1">
        <w:rPr>
          <w:rFonts w:ascii="Times New Roman" w:hAnsi="Times New Roman" w:cs="Times New Roman"/>
          <w:sz w:val="24"/>
          <w:szCs w:val="24"/>
        </w:rPr>
        <w:t>推动</w:t>
      </w:r>
      <w:r w:rsidR="00D21531" w:rsidRPr="006939E1">
        <w:rPr>
          <w:rFonts w:ascii="Times New Roman" w:hAnsi="Times New Roman" w:cs="Times New Roman" w:hint="eastAsia"/>
          <w:sz w:val="24"/>
          <w:szCs w:val="24"/>
        </w:rPr>
        <w:t>和</w:t>
      </w:r>
      <w:del w:id="45" w:author="曾 翠红" w:date="2019-05-07T10:33:00Z">
        <w:r w:rsidR="00012A4C" w:rsidRPr="006939E1" w:rsidDel="009314E9">
          <w:rPr>
            <w:rFonts w:ascii="Times New Roman" w:hAnsi="Times New Roman" w:cs="Times New Roman" w:hint="eastAsia"/>
            <w:sz w:val="24"/>
            <w:szCs w:val="24"/>
          </w:rPr>
          <w:delText>稻谷</w:delText>
        </w:r>
      </w:del>
      <w:ins w:id="46" w:author="曾 翠红" w:date="2019-05-07T10:33:00Z">
        <w:r w:rsidR="009314E9">
          <w:rPr>
            <w:rFonts w:ascii="Times New Roman" w:hAnsi="Times New Roman" w:cs="Times New Roman" w:hint="eastAsia"/>
            <w:sz w:val="24"/>
            <w:szCs w:val="24"/>
          </w:rPr>
          <w:t>水稻</w:t>
        </w:r>
      </w:ins>
      <w:r w:rsidR="00D21531" w:rsidRPr="006939E1">
        <w:rPr>
          <w:rFonts w:ascii="Times New Roman" w:hAnsi="Times New Roman" w:cs="Times New Roman" w:hint="eastAsia"/>
          <w:sz w:val="24"/>
          <w:szCs w:val="24"/>
        </w:rPr>
        <w:t>种植区机械技术的变革</w:t>
      </w:r>
      <w:del w:id="47" w:author="曾 翠红" w:date="2019-05-07T10:39:00Z">
        <w:r w:rsidR="00A06ED6" w:rsidRPr="006939E1" w:rsidDel="005B5F5F">
          <w:rPr>
            <w:rFonts w:ascii="Times New Roman" w:hAnsi="Times New Roman" w:cs="Times New Roman"/>
            <w:sz w:val="24"/>
            <w:szCs w:val="24"/>
          </w:rPr>
          <w:delText>。</w:delText>
        </w:r>
      </w:del>
      <w:ins w:id="48" w:author="曾 翠红" w:date="2019-05-07T10:39:00Z">
        <w:r w:rsidR="005B5F5F">
          <w:rPr>
            <w:rFonts w:ascii="Times New Roman" w:hAnsi="Times New Roman" w:cs="Times New Roman" w:hint="eastAsia"/>
            <w:sz w:val="24"/>
            <w:szCs w:val="24"/>
          </w:rPr>
          <w:t>；三是</w:t>
        </w:r>
      </w:ins>
      <w:r w:rsidR="00D21531" w:rsidRPr="006939E1">
        <w:rPr>
          <w:rFonts w:ascii="Times New Roman" w:hAnsi="Times New Roman" w:cs="Times New Roman" w:hint="eastAsia"/>
          <w:sz w:val="24"/>
          <w:szCs w:val="24"/>
        </w:rPr>
        <w:t>加快土地确权进度，</w:t>
      </w:r>
      <w:r w:rsidR="00AC4DC2" w:rsidRPr="006939E1">
        <w:rPr>
          <w:rFonts w:ascii="Times New Roman" w:hAnsi="Times New Roman" w:cs="Times New Roman" w:hint="eastAsia"/>
          <w:sz w:val="24"/>
          <w:szCs w:val="24"/>
        </w:rPr>
        <w:t>为农户灵活调整土地经营规模分配创造良好条件</w:t>
      </w:r>
      <w:r w:rsidR="009A21B0" w:rsidRPr="006939E1">
        <w:rPr>
          <w:rFonts w:ascii="Times New Roman" w:hAnsi="Times New Roman" w:cs="Times New Roman" w:hint="eastAsia"/>
          <w:sz w:val="24"/>
          <w:szCs w:val="24"/>
        </w:rPr>
        <w:t>，为小农户</w:t>
      </w:r>
      <w:r w:rsidR="00B5327D" w:rsidRPr="006939E1">
        <w:rPr>
          <w:rFonts w:ascii="Times New Roman" w:hAnsi="Times New Roman" w:cs="Times New Roman" w:hint="eastAsia"/>
          <w:sz w:val="24"/>
          <w:szCs w:val="24"/>
        </w:rPr>
        <w:t>配置农业机械</w:t>
      </w:r>
      <w:r w:rsidR="009A21B0" w:rsidRPr="006939E1">
        <w:rPr>
          <w:rFonts w:ascii="Times New Roman" w:hAnsi="Times New Roman" w:cs="Times New Roman" w:hint="eastAsia"/>
          <w:sz w:val="24"/>
          <w:szCs w:val="24"/>
        </w:rPr>
        <w:t>提供更多的支持</w:t>
      </w:r>
      <w:r w:rsidR="00AC4DC2" w:rsidRPr="006939E1">
        <w:rPr>
          <w:rFonts w:ascii="Times New Roman" w:hAnsi="Times New Roman" w:cs="Times New Roman" w:hint="eastAsia"/>
          <w:sz w:val="24"/>
          <w:szCs w:val="24"/>
        </w:rPr>
        <w:t>。</w:t>
      </w:r>
    </w:p>
    <w:p w14:paraId="760DB219" w14:textId="33222075" w:rsidR="009228A1" w:rsidRDefault="009228A1" w:rsidP="007B130E">
      <w:pPr>
        <w:tabs>
          <w:tab w:val="left" w:pos="6345"/>
        </w:tabs>
        <w:spacing w:beforeLines="100" w:before="326" w:afterLines="100" w:after="326" w:line="400" w:lineRule="exact"/>
        <w:outlineLvl w:val="1"/>
        <w:rPr>
          <w:rFonts w:ascii="Times New Roman" w:eastAsia="黑体" w:hAnsi="Times New Roman" w:cs="Times New Roman"/>
          <w:sz w:val="28"/>
          <w:szCs w:val="28"/>
        </w:rPr>
      </w:pPr>
      <w:bookmarkStart w:id="49" w:name="_Toc4687798"/>
      <w:r w:rsidRPr="00C46A1B">
        <w:rPr>
          <w:rFonts w:ascii="Times New Roman" w:eastAsia="黑体" w:hAnsi="Times New Roman" w:cs="Times New Roman"/>
          <w:sz w:val="28"/>
          <w:szCs w:val="28"/>
        </w:rPr>
        <w:t>1</w:t>
      </w:r>
      <w:r w:rsidRPr="00102E68">
        <w:rPr>
          <w:rFonts w:ascii="Times New Roman" w:eastAsia="黑体" w:hAnsi="Times New Roman" w:cs="Times New Roman" w:hint="eastAsia"/>
          <w:sz w:val="28"/>
          <w:szCs w:val="28"/>
        </w:rPr>
        <w:t>.</w:t>
      </w:r>
      <w:r w:rsidRPr="00C46A1B">
        <w:rPr>
          <w:rFonts w:ascii="Times New Roman" w:eastAsia="黑体" w:hAnsi="Times New Roman" w:cs="Times New Roman"/>
          <w:sz w:val="28"/>
          <w:szCs w:val="28"/>
        </w:rPr>
        <w:t>3</w:t>
      </w:r>
      <w:r w:rsidR="00563468">
        <w:rPr>
          <w:rFonts w:ascii="Times New Roman" w:eastAsia="黑体" w:hAnsi="Times New Roman" w:cs="Times New Roman"/>
          <w:sz w:val="28"/>
          <w:szCs w:val="28"/>
        </w:rPr>
        <w:t xml:space="preserve">  </w:t>
      </w:r>
      <w:r w:rsidR="000070D5" w:rsidRPr="00102E68">
        <w:rPr>
          <w:rFonts w:ascii="Times New Roman" w:eastAsia="黑体" w:hAnsi="Times New Roman" w:cs="Times New Roman" w:hint="eastAsia"/>
          <w:sz w:val="28"/>
          <w:szCs w:val="28"/>
        </w:rPr>
        <w:t>数据来源与</w:t>
      </w:r>
      <w:r w:rsidRPr="00102E68">
        <w:rPr>
          <w:rFonts w:ascii="Times New Roman" w:eastAsia="黑体" w:hAnsi="Times New Roman" w:cs="Times New Roman" w:hint="eastAsia"/>
          <w:sz w:val="28"/>
          <w:szCs w:val="28"/>
        </w:rPr>
        <w:t>研究方法</w:t>
      </w:r>
      <w:bookmarkEnd w:id="49"/>
    </w:p>
    <w:p w14:paraId="228329A8" w14:textId="5A5F176B" w:rsidR="00A841B6" w:rsidRPr="00A841B6" w:rsidRDefault="00A841B6" w:rsidP="000C68E8">
      <w:pPr>
        <w:spacing w:after="0" w:line="400" w:lineRule="exact"/>
        <w:ind w:firstLineChars="200" w:firstLine="480"/>
        <w:jc w:val="both"/>
        <w:rPr>
          <w:rFonts w:ascii="Times New Roman" w:eastAsia="黑体" w:hAnsi="Times New Roman" w:cs="Times New Roman"/>
          <w:sz w:val="28"/>
          <w:szCs w:val="28"/>
        </w:rPr>
      </w:pPr>
      <w:r w:rsidRPr="00AF35D8">
        <w:rPr>
          <w:rFonts w:ascii="Times New Roman" w:hAnsi="Times New Roman" w:cs="Times New Roman" w:hint="eastAsia"/>
          <w:sz w:val="24"/>
          <w:szCs w:val="24"/>
        </w:rPr>
        <w:t>本研究</w:t>
      </w:r>
      <w:r w:rsidR="00965F5E">
        <w:rPr>
          <w:rFonts w:ascii="Times New Roman" w:hAnsi="Times New Roman" w:cs="Times New Roman" w:hint="eastAsia"/>
          <w:sz w:val="24"/>
          <w:szCs w:val="24"/>
        </w:rPr>
        <w:t>使用的数据主要来源于三个方面</w:t>
      </w:r>
      <w:r w:rsidR="003E6E1A">
        <w:rPr>
          <w:rFonts w:ascii="Times New Roman" w:hAnsi="Times New Roman" w:cs="Times New Roman" w:hint="eastAsia"/>
          <w:sz w:val="24"/>
          <w:szCs w:val="24"/>
        </w:rPr>
        <w:t>。一是中科院资源环境科学数据中心的数据，</w:t>
      </w:r>
      <w:r w:rsidR="00AD0E5E">
        <w:rPr>
          <w:rFonts w:ascii="Times New Roman" w:hAnsi="Times New Roman" w:cs="Times New Roman" w:hint="eastAsia"/>
          <w:sz w:val="24"/>
          <w:szCs w:val="24"/>
        </w:rPr>
        <w:t>提供了我国气候和熟制区划相关的数据</w:t>
      </w:r>
      <w:del w:id="50" w:author="曾 翠红" w:date="2019-05-07T10:39:00Z">
        <w:r w:rsidR="00754DF7" w:rsidDel="0018711E">
          <w:rPr>
            <w:rFonts w:ascii="Times New Roman" w:hAnsi="Times New Roman" w:cs="Times New Roman" w:hint="eastAsia"/>
            <w:sz w:val="24"/>
            <w:szCs w:val="24"/>
          </w:rPr>
          <w:delText>。</w:delText>
        </w:r>
      </w:del>
      <w:ins w:id="51" w:author="曾 翠红" w:date="2019-05-07T10:39:00Z">
        <w:r w:rsidR="0018711E">
          <w:rPr>
            <w:rFonts w:ascii="Times New Roman" w:hAnsi="Times New Roman" w:cs="Times New Roman" w:hint="eastAsia"/>
            <w:sz w:val="24"/>
            <w:szCs w:val="24"/>
          </w:rPr>
          <w:t>；</w:t>
        </w:r>
      </w:ins>
      <w:r w:rsidR="008E5E48">
        <w:rPr>
          <w:rFonts w:ascii="Times New Roman" w:hAnsi="Times New Roman" w:cs="Times New Roman" w:hint="eastAsia"/>
          <w:sz w:val="24"/>
          <w:szCs w:val="24"/>
        </w:rPr>
        <w:t>二是国家统计局的数据，</w:t>
      </w:r>
      <w:r w:rsidR="00EC45E7">
        <w:rPr>
          <w:rFonts w:ascii="Times New Roman" w:hAnsi="Times New Roman" w:cs="Times New Roman" w:hint="eastAsia"/>
          <w:sz w:val="24"/>
          <w:szCs w:val="24"/>
        </w:rPr>
        <w:t>提供了我国粮食</w:t>
      </w:r>
      <w:r w:rsidR="00BF230A">
        <w:rPr>
          <w:rFonts w:ascii="Times New Roman" w:hAnsi="Times New Roman" w:cs="Times New Roman" w:hint="eastAsia"/>
          <w:sz w:val="24"/>
          <w:szCs w:val="24"/>
        </w:rPr>
        <w:t>分省份年度</w:t>
      </w:r>
      <w:r w:rsidR="00EC45E7">
        <w:rPr>
          <w:rFonts w:ascii="Times New Roman" w:hAnsi="Times New Roman" w:cs="Times New Roman" w:hint="eastAsia"/>
          <w:sz w:val="24"/>
          <w:szCs w:val="24"/>
        </w:rPr>
        <w:t>的农作物产量和播种面积的数据</w:t>
      </w:r>
      <w:del w:id="52" w:author="曾 翠红" w:date="2019-05-07T10:39:00Z">
        <w:r w:rsidR="00754DF7" w:rsidDel="0018711E">
          <w:rPr>
            <w:rFonts w:ascii="Times New Roman" w:hAnsi="Times New Roman" w:cs="Times New Roman" w:hint="eastAsia"/>
            <w:sz w:val="24"/>
            <w:szCs w:val="24"/>
          </w:rPr>
          <w:delText>。</w:delText>
        </w:r>
      </w:del>
      <w:ins w:id="53" w:author="曾 翠红" w:date="2019-05-07T10:39:00Z">
        <w:r w:rsidR="0018711E">
          <w:rPr>
            <w:rFonts w:ascii="Times New Roman" w:hAnsi="Times New Roman" w:cs="Times New Roman" w:hint="eastAsia"/>
            <w:sz w:val="24"/>
            <w:szCs w:val="24"/>
          </w:rPr>
          <w:t>；</w:t>
        </w:r>
      </w:ins>
      <w:r w:rsidR="001C28DC">
        <w:rPr>
          <w:rFonts w:ascii="Times New Roman" w:hAnsi="Times New Roman" w:cs="Times New Roman" w:hint="eastAsia"/>
          <w:sz w:val="24"/>
          <w:szCs w:val="24"/>
        </w:rPr>
        <w:t>三是</w:t>
      </w:r>
      <w:r w:rsidR="0051158C">
        <w:rPr>
          <w:rFonts w:ascii="Times New Roman" w:hAnsi="Times New Roman" w:cs="Times New Roman" w:hint="eastAsia"/>
          <w:sz w:val="24"/>
          <w:szCs w:val="24"/>
        </w:rPr>
        <w:t>全国农村固定</w:t>
      </w:r>
      <w:r w:rsidR="00CB4E77">
        <w:rPr>
          <w:rFonts w:ascii="Times New Roman" w:hAnsi="Times New Roman" w:cs="Times New Roman" w:hint="eastAsia"/>
          <w:sz w:val="24"/>
          <w:szCs w:val="24"/>
        </w:rPr>
        <w:t>观察点</w:t>
      </w:r>
      <w:r w:rsidR="001C28DC">
        <w:rPr>
          <w:rFonts w:ascii="Times New Roman" w:hAnsi="Times New Roman" w:cs="Times New Roman" w:hint="eastAsia"/>
          <w:sz w:val="24"/>
          <w:szCs w:val="24"/>
        </w:rPr>
        <w:t>的数据，该</w:t>
      </w:r>
      <w:r w:rsidRPr="00AF35D8">
        <w:rPr>
          <w:rFonts w:ascii="Times New Roman" w:hAnsi="Times New Roman" w:cs="Times New Roman" w:hint="eastAsia"/>
          <w:sz w:val="24"/>
          <w:szCs w:val="24"/>
        </w:rPr>
        <w:t>数据样本量大且覆盖面广，每年按统一口径收集</w:t>
      </w:r>
      <w:r>
        <w:rPr>
          <w:rFonts w:ascii="Times New Roman" w:hAnsi="Times New Roman" w:cs="Times New Roman" w:hint="eastAsia"/>
          <w:sz w:val="24"/>
          <w:szCs w:val="24"/>
        </w:rPr>
        <w:t>农户信息</w:t>
      </w:r>
      <w:r w:rsidRPr="00AF35D8">
        <w:rPr>
          <w:rFonts w:ascii="Times New Roman" w:hAnsi="Times New Roman" w:cs="Times New Roman" w:hint="eastAsia"/>
          <w:sz w:val="24"/>
          <w:szCs w:val="24"/>
        </w:rPr>
        <w:t>，</w:t>
      </w:r>
      <w:r w:rsidR="0051158C">
        <w:rPr>
          <w:rFonts w:ascii="Times New Roman" w:hAnsi="Times New Roman" w:cs="Times New Roman" w:hint="eastAsia"/>
          <w:sz w:val="24"/>
          <w:szCs w:val="24"/>
        </w:rPr>
        <w:t>从微观层面</w:t>
      </w:r>
      <w:ins w:id="54" w:author="曾 翠红" w:date="2019-05-07T10:40:00Z">
        <w:r w:rsidR="0018711E">
          <w:rPr>
            <w:rFonts w:ascii="Times New Roman" w:hAnsi="Times New Roman" w:cs="Times New Roman" w:hint="eastAsia"/>
            <w:sz w:val="24"/>
            <w:szCs w:val="24"/>
          </w:rPr>
          <w:t>记录了</w:t>
        </w:r>
      </w:ins>
      <w:del w:id="55" w:author="曾 翠红" w:date="2019-05-07T10:40:00Z">
        <w:r w:rsidDel="0018711E">
          <w:rPr>
            <w:rFonts w:ascii="Times New Roman" w:hAnsi="Times New Roman" w:cs="Times New Roman" w:hint="eastAsia"/>
            <w:sz w:val="24"/>
            <w:szCs w:val="24"/>
          </w:rPr>
          <w:delText>考察</w:delText>
        </w:r>
      </w:del>
      <w:r w:rsidR="0051158C">
        <w:rPr>
          <w:rFonts w:ascii="Times New Roman" w:hAnsi="Times New Roman" w:cs="Times New Roman" w:hint="eastAsia"/>
          <w:sz w:val="24"/>
          <w:szCs w:val="24"/>
        </w:rPr>
        <w:t>农户</w:t>
      </w:r>
      <w:r w:rsidRPr="00AF35D8">
        <w:rPr>
          <w:rFonts w:ascii="Times New Roman" w:hAnsi="Times New Roman" w:cs="Times New Roman" w:hint="eastAsia"/>
          <w:sz w:val="24"/>
          <w:szCs w:val="24"/>
        </w:rPr>
        <w:t>生产生活情况，</w:t>
      </w:r>
      <w:ins w:id="56" w:author="曾 翠红" w:date="2019-05-07T10:40:00Z">
        <w:r w:rsidR="0018711E">
          <w:rPr>
            <w:rFonts w:ascii="Times New Roman" w:hAnsi="Times New Roman" w:cs="Times New Roman" w:hint="eastAsia"/>
            <w:sz w:val="24"/>
            <w:szCs w:val="24"/>
          </w:rPr>
          <w:t>样本</w:t>
        </w:r>
      </w:ins>
      <w:r>
        <w:rPr>
          <w:rFonts w:ascii="Times New Roman" w:hAnsi="Times New Roman" w:cs="Times New Roman" w:hint="eastAsia"/>
          <w:sz w:val="24"/>
          <w:szCs w:val="24"/>
        </w:rPr>
        <w:t>包含了</w:t>
      </w:r>
      <w:r w:rsidR="00087489">
        <w:rPr>
          <w:rFonts w:ascii="Times New Roman" w:hAnsi="Times New Roman" w:cs="Times New Roman" w:hint="eastAsia"/>
          <w:sz w:val="24"/>
          <w:szCs w:val="24"/>
        </w:rPr>
        <w:t>农作物</w:t>
      </w:r>
      <w:r>
        <w:rPr>
          <w:rFonts w:ascii="Times New Roman" w:hAnsi="Times New Roman" w:cs="Times New Roman" w:hint="eastAsia"/>
          <w:sz w:val="24"/>
          <w:szCs w:val="24"/>
        </w:rPr>
        <w:t>产量</w:t>
      </w:r>
      <w:r w:rsidR="00087489">
        <w:rPr>
          <w:rFonts w:ascii="Times New Roman" w:hAnsi="Times New Roman" w:cs="Times New Roman" w:hint="eastAsia"/>
          <w:sz w:val="24"/>
          <w:szCs w:val="24"/>
        </w:rPr>
        <w:t>、生产要素投入水平和</w:t>
      </w:r>
      <w:r>
        <w:rPr>
          <w:rFonts w:ascii="Times New Roman" w:hAnsi="Times New Roman" w:cs="Times New Roman" w:hint="eastAsia"/>
          <w:sz w:val="24"/>
          <w:szCs w:val="24"/>
        </w:rPr>
        <w:t>农户家庭</w:t>
      </w:r>
      <w:r w:rsidR="00D32777">
        <w:rPr>
          <w:rFonts w:ascii="Times New Roman" w:hAnsi="Times New Roman" w:cs="Times New Roman" w:hint="eastAsia"/>
          <w:sz w:val="24"/>
          <w:szCs w:val="24"/>
        </w:rPr>
        <w:t>禀赋</w:t>
      </w:r>
      <w:r w:rsidRPr="00AF35D8">
        <w:rPr>
          <w:rFonts w:ascii="Times New Roman" w:hAnsi="Times New Roman" w:cs="Times New Roman" w:hint="eastAsia"/>
          <w:sz w:val="24"/>
          <w:szCs w:val="24"/>
        </w:rPr>
        <w:t>等关键</w:t>
      </w:r>
      <w:r>
        <w:rPr>
          <w:rFonts w:ascii="Times New Roman" w:hAnsi="Times New Roman" w:cs="Times New Roman" w:hint="eastAsia"/>
          <w:sz w:val="24"/>
          <w:szCs w:val="24"/>
        </w:rPr>
        <w:t>信息，</w:t>
      </w:r>
      <w:r w:rsidRPr="00AF35D8">
        <w:rPr>
          <w:rFonts w:ascii="Times New Roman" w:hAnsi="Times New Roman" w:cs="Times New Roman" w:hint="eastAsia"/>
          <w:sz w:val="24"/>
          <w:szCs w:val="24"/>
        </w:rPr>
        <w:t>是研究农村、农业和农民情况的首选。</w:t>
      </w:r>
      <w:r w:rsidR="009D2B93">
        <w:rPr>
          <w:rFonts w:ascii="Times New Roman" w:hAnsi="Times New Roman" w:cs="Times New Roman" w:hint="eastAsia"/>
          <w:sz w:val="24"/>
          <w:szCs w:val="24"/>
        </w:rPr>
        <w:t>数据一和二</w:t>
      </w:r>
      <w:r w:rsidR="00754DF7">
        <w:rPr>
          <w:rFonts w:ascii="Times New Roman" w:hAnsi="Times New Roman" w:cs="Times New Roman" w:hint="eastAsia"/>
          <w:sz w:val="24"/>
          <w:szCs w:val="24"/>
        </w:rPr>
        <w:t>为研究方案的设计提供依据</w:t>
      </w:r>
      <w:r w:rsidR="009D2B93">
        <w:rPr>
          <w:rFonts w:ascii="Times New Roman" w:hAnsi="Times New Roman" w:cs="Times New Roman" w:hint="eastAsia"/>
          <w:sz w:val="24"/>
          <w:szCs w:val="24"/>
        </w:rPr>
        <w:t>，数据三为</w:t>
      </w:r>
      <w:r w:rsidR="00533A20">
        <w:rPr>
          <w:rFonts w:ascii="Times New Roman" w:hAnsi="Times New Roman" w:cs="Times New Roman" w:hint="eastAsia"/>
          <w:sz w:val="24"/>
          <w:szCs w:val="24"/>
        </w:rPr>
        <w:t>实证研究提供</w:t>
      </w:r>
      <w:r w:rsidR="004C1736">
        <w:rPr>
          <w:rFonts w:ascii="Times New Roman" w:hAnsi="Times New Roman" w:cs="Times New Roman" w:hint="eastAsia"/>
          <w:sz w:val="24"/>
          <w:szCs w:val="24"/>
        </w:rPr>
        <w:t>农户生产基本信息</w:t>
      </w:r>
      <w:r w:rsidR="009D2B93">
        <w:rPr>
          <w:rFonts w:ascii="Times New Roman" w:hAnsi="Times New Roman" w:cs="Times New Roman" w:hint="eastAsia"/>
          <w:sz w:val="24"/>
          <w:szCs w:val="24"/>
        </w:rPr>
        <w:t>。</w:t>
      </w:r>
    </w:p>
    <w:p w14:paraId="06766C6F" w14:textId="4F40AE7F" w:rsidR="009228A1" w:rsidRDefault="00A841B6" w:rsidP="000C68E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研究</w:t>
      </w:r>
      <w:r w:rsidR="009228A1" w:rsidRPr="00AF35D8">
        <w:rPr>
          <w:rFonts w:ascii="Times New Roman" w:hAnsi="Times New Roman" w:cs="Times New Roman" w:hint="eastAsia"/>
          <w:sz w:val="24"/>
          <w:szCs w:val="24"/>
        </w:rPr>
        <w:t>主要采用</w:t>
      </w:r>
      <w:r w:rsidR="00B44F5A">
        <w:rPr>
          <w:rFonts w:ascii="Times New Roman" w:hAnsi="Times New Roman" w:cs="Times New Roman" w:hint="eastAsia"/>
          <w:sz w:val="24"/>
          <w:szCs w:val="24"/>
        </w:rPr>
        <w:t>统计分析</w:t>
      </w:r>
      <w:r w:rsidR="009228A1">
        <w:rPr>
          <w:rFonts w:ascii="Times New Roman" w:hAnsi="Times New Roman" w:cs="Times New Roman" w:hint="eastAsia"/>
          <w:sz w:val="24"/>
          <w:szCs w:val="24"/>
        </w:rPr>
        <w:t>、</w:t>
      </w:r>
      <w:r w:rsidR="00C2423C">
        <w:rPr>
          <w:rFonts w:ascii="Times New Roman" w:hAnsi="Times New Roman" w:cs="Times New Roman" w:hint="eastAsia"/>
          <w:sz w:val="24"/>
          <w:szCs w:val="24"/>
        </w:rPr>
        <w:t>比较分析法</w:t>
      </w:r>
      <w:r w:rsidR="00024771">
        <w:rPr>
          <w:rFonts w:ascii="Times New Roman" w:hAnsi="Times New Roman" w:cs="Times New Roman" w:hint="eastAsia"/>
          <w:sz w:val="24"/>
          <w:szCs w:val="24"/>
        </w:rPr>
        <w:t>（</w:t>
      </w:r>
      <w:r w:rsidR="00024771">
        <w:rPr>
          <w:rFonts w:ascii="Times New Roman" w:hAnsi="Times New Roman" w:cs="Times New Roman"/>
          <w:sz w:val="24"/>
          <w:szCs w:val="24"/>
        </w:rPr>
        <w:t>横向</w:t>
      </w:r>
      <w:r w:rsidR="00024771">
        <w:rPr>
          <w:rFonts w:ascii="Times New Roman" w:hAnsi="Times New Roman" w:cs="Times New Roman" w:hint="eastAsia"/>
          <w:sz w:val="24"/>
          <w:szCs w:val="24"/>
        </w:rPr>
        <w:t>和纵向分别比较）</w:t>
      </w:r>
      <w:r w:rsidR="009228A1">
        <w:rPr>
          <w:rFonts w:ascii="Times New Roman" w:hAnsi="Times New Roman" w:cs="Times New Roman" w:hint="eastAsia"/>
          <w:sz w:val="24"/>
          <w:szCs w:val="24"/>
        </w:rPr>
        <w:t>和</w:t>
      </w:r>
      <w:r w:rsidR="00095237">
        <w:rPr>
          <w:rFonts w:ascii="Times New Roman" w:hAnsi="Times New Roman" w:cs="Times New Roman" w:hint="eastAsia"/>
          <w:sz w:val="24"/>
          <w:szCs w:val="24"/>
        </w:rPr>
        <w:t>实证</w:t>
      </w:r>
      <w:r w:rsidR="00900C7F">
        <w:rPr>
          <w:rFonts w:ascii="Times New Roman" w:hAnsi="Times New Roman" w:cs="Times New Roman" w:hint="eastAsia"/>
          <w:sz w:val="24"/>
          <w:szCs w:val="24"/>
        </w:rPr>
        <w:t>分析</w:t>
      </w:r>
      <w:r w:rsidR="009228A1">
        <w:rPr>
          <w:rFonts w:ascii="Times New Roman" w:hAnsi="Times New Roman" w:cs="Times New Roman" w:hint="eastAsia"/>
          <w:sz w:val="24"/>
          <w:szCs w:val="24"/>
        </w:rPr>
        <w:t>三种方法。</w:t>
      </w:r>
      <w:r w:rsidR="00467D0D">
        <w:rPr>
          <w:rFonts w:ascii="Times New Roman" w:hAnsi="Times New Roman" w:cs="Times New Roman" w:hint="eastAsia"/>
          <w:sz w:val="24"/>
          <w:szCs w:val="24"/>
        </w:rPr>
        <w:t>首先，</w:t>
      </w:r>
      <w:r w:rsidR="006B211F">
        <w:rPr>
          <w:rFonts w:ascii="Times New Roman" w:hAnsi="Times New Roman" w:cs="Times New Roman" w:hint="eastAsia"/>
          <w:sz w:val="24"/>
          <w:szCs w:val="24"/>
        </w:rPr>
        <w:t>深入挖掘农户数据，详细描述农户</w:t>
      </w:r>
      <w:r w:rsidR="00522EF8">
        <w:rPr>
          <w:rFonts w:ascii="Times New Roman" w:hAnsi="Times New Roman" w:cs="Times New Roman" w:hint="eastAsia"/>
          <w:sz w:val="24"/>
          <w:szCs w:val="24"/>
        </w:rPr>
        <w:t>数据基本情况</w:t>
      </w:r>
      <w:r w:rsidR="00A74939">
        <w:rPr>
          <w:rFonts w:ascii="Times New Roman" w:hAnsi="Times New Roman" w:cs="Times New Roman" w:hint="eastAsia"/>
          <w:sz w:val="24"/>
          <w:szCs w:val="24"/>
        </w:rPr>
        <w:t>和不同规模农户要素投入、家庭禀赋和市场环境基本情况</w:t>
      </w:r>
      <w:del w:id="57" w:author="曾 翠红" w:date="2019-05-07T10:40:00Z">
        <w:r w:rsidR="00522EF8" w:rsidDel="00094616">
          <w:rPr>
            <w:rFonts w:ascii="Times New Roman" w:hAnsi="Times New Roman" w:cs="Times New Roman" w:hint="eastAsia"/>
            <w:sz w:val="24"/>
            <w:szCs w:val="24"/>
          </w:rPr>
          <w:delText>。</w:delText>
        </w:r>
      </w:del>
      <w:ins w:id="58" w:author="曾 翠红" w:date="2019-05-07T10:40:00Z">
        <w:r w:rsidR="00094616">
          <w:rPr>
            <w:rFonts w:ascii="Times New Roman" w:hAnsi="Times New Roman" w:cs="Times New Roman" w:hint="eastAsia"/>
            <w:sz w:val="24"/>
            <w:szCs w:val="24"/>
          </w:rPr>
          <w:t>；</w:t>
        </w:r>
      </w:ins>
      <w:r w:rsidR="00572BBF">
        <w:rPr>
          <w:rFonts w:ascii="Times New Roman" w:hAnsi="Times New Roman" w:cs="Times New Roman" w:hint="eastAsia"/>
          <w:sz w:val="24"/>
          <w:szCs w:val="24"/>
        </w:rPr>
        <w:t>其次，</w:t>
      </w:r>
      <w:r w:rsidR="00522EF8">
        <w:rPr>
          <w:rFonts w:ascii="Times New Roman" w:hAnsi="Times New Roman" w:cs="Times New Roman" w:hint="eastAsia"/>
          <w:sz w:val="24"/>
          <w:szCs w:val="24"/>
        </w:rPr>
        <w:t>将农户按照收获规模的大小划分为</w:t>
      </w:r>
      <w:r w:rsidR="00522EF8" w:rsidRPr="00C46A1B">
        <w:rPr>
          <w:rFonts w:ascii="Times New Roman" w:hAnsi="Times New Roman" w:cs="Times New Roman"/>
          <w:sz w:val="24"/>
          <w:szCs w:val="24"/>
        </w:rPr>
        <w:t>0</w:t>
      </w:r>
      <w:r w:rsidR="00522EF8">
        <w:rPr>
          <w:rFonts w:ascii="Times New Roman" w:hAnsi="Times New Roman" w:cs="Times New Roman" w:hint="eastAsia"/>
          <w:sz w:val="24"/>
          <w:szCs w:val="24"/>
        </w:rPr>
        <w:t>-</w:t>
      </w:r>
      <w:r w:rsidR="00522EF8" w:rsidRPr="00C46A1B">
        <w:rPr>
          <w:rFonts w:ascii="Times New Roman" w:hAnsi="Times New Roman" w:cs="Times New Roman"/>
          <w:sz w:val="24"/>
          <w:szCs w:val="24"/>
        </w:rPr>
        <w:t>10</w:t>
      </w:r>
      <w:r w:rsidR="00522EF8">
        <w:rPr>
          <w:rFonts w:ascii="Times New Roman" w:hAnsi="Times New Roman" w:cs="Times New Roman" w:hint="eastAsia"/>
          <w:sz w:val="24"/>
          <w:szCs w:val="24"/>
        </w:rPr>
        <w:t>亩的小农户、</w:t>
      </w:r>
      <w:r w:rsidR="00522EF8" w:rsidRPr="00C46A1B">
        <w:rPr>
          <w:rFonts w:ascii="Times New Roman" w:hAnsi="Times New Roman" w:cs="Times New Roman"/>
          <w:sz w:val="24"/>
          <w:szCs w:val="24"/>
        </w:rPr>
        <w:t>10</w:t>
      </w:r>
      <w:r w:rsidR="00522EF8">
        <w:rPr>
          <w:rFonts w:ascii="Times New Roman" w:hAnsi="Times New Roman" w:cs="Times New Roman" w:hint="eastAsia"/>
          <w:sz w:val="24"/>
          <w:szCs w:val="24"/>
        </w:rPr>
        <w:t>-</w:t>
      </w:r>
      <w:r w:rsidR="00522EF8" w:rsidRPr="00C46A1B">
        <w:rPr>
          <w:rFonts w:ascii="Times New Roman" w:hAnsi="Times New Roman" w:cs="Times New Roman"/>
          <w:sz w:val="24"/>
          <w:szCs w:val="24"/>
        </w:rPr>
        <w:t>50</w:t>
      </w:r>
      <w:r w:rsidR="00522EF8">
        <w:rPr>
          <w:rFonts w:ascii="Times New Roman" w:hAnsi="Times New Roman" w:cs="Times New Roman" w:hint="eastAsia"/>
          <w:sz w:val="24"/>
          <w:szCs w:val="24"/>
        </w:rPr>
        <w:t>亩的中等规模农户和</w:t>
      </w:r>
      <w:r w:rsidR="00522EF8" w:rsidRPr="00C46A1B">
        <w:rPr>
          <w:rFonts w:ascii="Times New Roman" w:hAnsi="Times New Roman" w:cs="Times New Roman"/>
          <w:sz w:val="24"/>
          <w:szCs w:val="24"/>
        </w:rPr>
        <w:t>50</w:t>
      </w:r>
      <w:r w:rsidR="00522EF8">
        <w:rPr>
          <w:rFonts w:ascii="Times New Roman" w:hAnsi="Times New Roman" w:cs="Times New Roman" w:hint="eastAsia"/>
          <w:sz w:val="24"/>
          <w:szCs w:val="24"/>
        </w:rPr>
        <w:t>亩以上的大规模农户。</w:t>
      </w:r>
      <w:r w:rsidR="006B211F">
        <w:rPr>
          <w:rFonts w:ascii="Times New Roman" w:hAnsi="Times New Roman" w:cs="Times New Roman" w:hint="eastAsia"/>
          <w:sz w:val="24"/>
          <w:szCs w:val="24"/>
        </w:rPr>
        <w:t>利用方差分析法</w:t>
      </w:r>
      <w:r w:rsidR="00C353F1">
        <w:rPr>
          <w:rFonts w:ascii="Times New Roman" w:hAnsi="Times New Roman" w:cs="Times New Roman" w:hint="eastAsia"/>
          <w:sz w:val="24"/>
          <w:szCs w:val="24"/>
        </w:rPr>
        <w:t>检验不同规模农户的生产行为是否存在显著差异</w:t>
      </w:r>
      <w:del w:id="59" w:author="曾 翠红" w:date="2019-05-07T10:40:00Z">
        <w:r w:rsidR="00C353F1" w:rsidDel="00094616">
          <w:rPr>
            <w:rFonts w:ascii="Times New Roman" w:hAnsi="Times New Roman" w:cs="Times New Roman" w:hint="eastAsia"/>
            <w:sz w:val="24"/>
            <w:szCs w:val="24"/>
          </w:rPr>
          <w:delText>。</w:delText>
        </w:r>
      </w:del>
      <w:ins w:id="60" w:author="曾 翠红" w:date="2019-05-07T10:40:00Z">
        <w:r w:rsidR="00094616">
          <w:rPr>
            <w:rFonts w:ascii="Times New Roman" w:hAnsi="Times New Roman" w:cs="Times New Roman" w:hint="eastAsia"/>
            <w:sz w:val="24"/>
            <w:szCs w:val="24"/>
          </w:rPr>
          <w:t>；</w:t>
        </w:r>
      </w:ins>
      <w:r w:rsidR="00900C7F">
        <w:rPr>
          <w:rFonts w:ascii="Times New Roman" w:hAnsi="Times New Roman" w:cs="Times New Roman" w:hint="eastAsia"/>
          <w:sz w:val="24"/>
          <w:szCs w:val="24"/>
        </w:rPr>
        <w:t>最后，</w:t>
      </w:r>
      <w:r w:rsidR="00900C7F">
        <w:rPr>
          <w:rFonts w:ascii="Times New Roman" w:hAnsi="Times New Roman" w:cs="Times New Roman"/>
          <w:sz w:val="24"/>
          <w:szCs w:val="24"/>
        </w:rPr>
        <w:t>利用</w:t>
      </w:r>
      <w:r w:rsidR="00900C7F">
        <w:rPr>
          <w:rFonts w:ascii="Times New Roman" w:hAnsi="Times New Roman" w:cs="Times New Roman" w:hint="eastAsia"/>
          <w:sz w:val="24"/>
          <w:szCs w:val="24"/>
        </w:rPr>
        <w:t>定量分析的方法</w:t>
      </w:r>
      <w:r w:rsidR="00DE48CA">
        <w:rPr>
          <w:rFonts w:ascii="Times New Roman" w:hAnsi="Times New Roman" w:cs="Times New Roman" w:hint="eastAsia"/>
          <w:sz w:val="24"/>
          <w:szCs w:val="24"/>
        </w:rPr>
        <w:t>检验生产要素与规模变量的关系，</w:t>
      </w:r>
      <w:r w:rsidR="00DE48CA">
        <w:rPr>
          <w:rFonts w:ascii="Times New Roman" w:hAnsi="Times New Roman" w:cs="Times New Roman"/>
          <w:sz w:val="24"/>
          <w:szCs w:val="24"/>
        </w:rPr>
        <w:t>单产</w:t>
      </w:r>
      <w:r w:rsidR="00DE48CA">
        <w:rPr>
          <w:rFonts w:ascii="Times New Roman" w:hAnsi="Times New Roman" w:cs="Times New Roman" w:hint="eastAsia"/>
          <w:sz w:val="24"/>
          <w:szCs w:val="24"/>
        </w:rPr>
        <w:t>与规模变量的关系。</w:t>
      </w:r>
      <w:r w:rsidR="0042548F">
        <w:rPr>
          <w:rFonts w:ascii="Times New Roman" w:hAnsi="Times New Roman" w:cs="Times New Roman" w:hint="eastAsia"/>
          <w:sz w:val="24"/>
          <w:szCs w:val="24"/>
        </w:rPr>
        <w:t>基于超越对数生产函数，生产要素与规模的回归分析中，</w:t>
      </w:r>
      <w:r w:rsidR="0042548F">
        <w:rPr>
          <w:rFonts w:ascii="Times New Roman" w:hAnsi="Times New Roman" w:cs="Times New Roman"/>
          <w:sz w:val="24"/>
          <w:szCs w:val="24"/>
        </w:rPr>
        <w:t>规模</w:t>
      </w:r>
      <w:r w:rsidR="0042548F">
        <w:rPr>
          <w:rFonts w:ascii="Times New Roman" w:hAnsi="Times New Roman" w:cs="Times New Roman" w:hint="eastAsia"/>
          <w:sz w:val="24"/>
          <w:szCs w:val="24"/>
        </w:rPr>
        <w:t>变量以一次项和二次项的形式引入。</w:t>
      </w:r>
      <w:r w:rsidR="0042548F">
        <w:rPr>
          <w:rFonts w:ascii="Times New Roman" w:hAnsi="Times New Roman" w:cs="Times New Roman"/>
          <w:sz w:val="24"/>
          <w:szCs w:val="24"/>
        </w:rPr>
        <w:t>单产</w:t>
      </w:r>
      <w:r w:rsidR="00095237">
        <w:rPr>
          <w:rFonts w:ascii="Times New Roman" w:hAnsi="Times New Roman" w:cs="Times New Roman" w:hint="eastAsia"/>
          <w:sz w:val="24"/>
          <w:szCs w:val="24"/>
        </w:rPr>
        <w:t>与规模的回归分析中，规模变量以对数</w:t>
      </w:r>
      <w:r w:rsidR="00095237">
        <w:rPr>
          <w:rFonts w:ascii="Times New Roman" w:hAnsi="Times New Roman" w:cs="Times New Roman" w:hint="eastAsia"/>
          <w:sz w:val="24"/>
          <w:szCs w:val="24"/>
        </w:rPr>
        <w:t>-</w:t>
      </w:r>
      <w:r w:rsidR="00095237">
        <w:rPr>
          <w:rFonts w:ascii="Times New Roman" w:hAnsi="Times New Roman" w:cs="Times New Roman"/>
          <w:sz w:val="24"/>
          <w:szCs w:val="24"/>
        </w:rPr>
        <w:t>线性</w:t>
      </w:r>
      <w:r w:rsidR="0042548F">
        <w:rPr>
          <w:rFonts w:ascii="Times New Roman" w:hAnsi="Times New Roman" w:cs="Times New Roman" w:hint="eastAsia"/>
          <w:sz w:val="24"/>
          <w:szCs w:val="24"/>
        </w:rPr>
        <w:t>的形式引入。</w:t>
      </w:r>
    </w:p>
    <w:p w14:paraId="483D22A3" w14:textId="1A51330D" w:rsidR="00385936" w:rsidRDefault="00FB5151" w:rsidP="00961CF9">
      <w:pPr>
        <w:spacing w:beforeLines="100" w:before="326" w:afterLines="100" w:after="326" w:line="400" w:lineRule="exact"/>
        <w:outlineLvl w:val="1"/>
        <w:rPr>
          <w:rFonts w:ascii="Times New Roman" w:eastAsia="黑体" w:hAnsi="Times New Roman" w:cs="Times New Roman"/>
          <w:sz w:val="28"/>
          <w:szCs w:val="28"/>
        </w:rPr>
      </w:pPr>
      <w:bookmarkStart w:id="61" w:name="_Toc4687799"/>
      <w:r w:rsidRPr="00C46A1B">
        <w:rPr>
          <w:rFonts w:ascii="Times New Roman" w:eastAsia="黑体" w:hAnsi="Times New Roman" w:cs="Times New Roman"/>
          <w:sz w:val="28"/>
          <w:szCs w:val="28"/>
        </w:rPr>
        <w:t>1</w:t>
      </w:r>
      <w:r w:rsidRPr="00BC5950">
        <w:rPr>
          <w:rFonts w:ascii="Times New Roman" w:eastAsia="黑体" w:hAnsi="Times New Roman" w:cs="Times New Roman"/>
          <w:sz w:val="28"/>
          <w:szCs w:val="28"/>
        </w:rPr>
        <w:t>.</w:t>
      </w:r>
      <w:r w:rsidR="009228A1" w:rsidRPr="00C46A1B">
        <w:rPr>
          <w:rFonts w:ascii="Times New Roman" w:eastAsia="黑体" w:hAnsi="Times New Roman" w:cs="Times New Roman"/>
          <w:sz w:val="28"/>
          <w:szCs w:val="28"/>
        </w:rPr>
        <w:t>4</w:t>
      </w:r>
      <w:r w:rsidR="00210EDC">
        <w:rPr>
          <w:rFonts w:ascii="Times New Roman" w:eastAsia="黑体" w:hAnsi="Times New Roman" w:cs="Times New Roman"/>
          <w:sz w:val="28"/>
          <w:szCs w:val="28"/>
        </w:rPr>
        <w:t xml:space="preserve">  </w:t>
      </w:r>
      <w:r w:rsidRPr="00BC5950">
        <w:rPr>
          <w:rFonts w:ascii="Times New Roman" w:eastAsia="黑体" w:hAnsi="Times New Roman" w:cs="Times New Roman" w:hint="eastAsia"/>
          <w:sz w:val="28"/>
          <w:szCs w:val="28"/>
        </w:rPr>
        <w:t>技术路线</w:t>
      </w:r>
      <w:r w:rsidR="00C843FB" w:rsidRPr="00BC5950">
        <w:rPr>
          <w:rFonts w:ascii="Times New Roman" w:eastAsia="黑体" w:hAnsi="Times New Roman" w:cs="Times New Roman" w:hint="eastAsia"/>
          <w:sz w:val="28"/>
          <w:szCs w:val="28"/>
        </w:rPr>
        <w:t>图</w:t>
      </w:r>
      <w:bookmarkEnd w:id="61"/>
    </w:p>
    <w:p w14:paraId="3B520DB0" w14:textId="2EFD79B1" w:rsidR="00B653EA" w:rsidRDefault="00217811" w:rsidP="00B653EA">
      <w:pPr>
        <w:spacing w:after="0" w:line="400" w:lineRule="exact"/>
        <w:rPr>
          <w:rFonts w:ascii="Times New Roman" w:hAnsi="Times New Roman" w:cs="Times New Roman"/>
          <w:sz w:val="24"/>
          <w:szCs w:val="24"/>
        </w:rPr>
      </w:pPr>
      <w:r w:rsidRPr="00BC5950">
        <w:rPr>
          <w:rFonts w:ascii="Times New Roman" w:eastAsia="黑体" w:hAnsi="Times New Roman" w:cs="Times New Roman"/>
          <w:noProof/>
          <w:sz w:val="28"/>
          <w:szCs w:val="28"/>
        </w:rPr>
        <mc:AlternateContent>
          <mc:Choice Requires="wpg">
            <w:drawing>
              <wp:anchor distT="0" distB="0" distL="114300" distR="114300" simplePos="0" relativeHeight="251658240" behindDoc="0" locked="0" layoutInCell="1" allowOverlap="1" wp14:anchorId="2B4CB079" wp14:editId="43EB8C96">
                <wp:simplePos x="0" y="0"/>
                <wp:positionH relativeFrom="column">
                  <wp:posOffset>596265</wp:posOffset>
                </wp:positionH>
                <wp:positionV relativeFrom="paragraph">
                  <wp:posOffset>166370</wp:posOffset>
                </wp:positionV>
                <wp:extent cx="5108575" cy="3272155"/>
                <wp:effectExtent l="0" t="0" r="0" b="23495"/>
                <wp:wrapNone/>
                <wp:docPr id="204" name="组合 204"/>
                <wp:cNvGraphicFramePr/>
                <a:graphic xmlns:a="http://schemas.openxmlformats.org/drawingml/2006/main">
                  <a:graphicData uri="http://schemas.microsoft.com/office/word/2010/wordprocessingGroup">
                    <wpg:wgp>
                      <wpg:cNvGrpSpPr/>
                      <wpg:grpSpPr>
                        <a:xfrm>
                          <a:off x="0" y="0"/>
                          <a:ext cx="5108575" cy="3272155"/>
                          <a:chOff x="-19732" y="0"/>
                          <a:chExt cx="5109257" cy="3272395"/>
                        </a:xfrm>
                      </wpg:grpSpPr>
                      <wpg:grpSp>
                        <wpg:cNvPr id="199" name="组合 199"/>
                        <wpg:cNvGrpSpPr/>
                        <wpg:grpSpPr>
                          <a:xfrm>
                            <a:off x="785004" y="0"/>
                            <a:ext cx="2648309" cy="618119"/>
                            <a:chOff x="0" y="0"/>
                            <a:chExt cx="2648309" cy="618119"/>
                          </a:xfrm>
                        </wpg:grpSpPr>
                        <wps:wsp>
                          <wps:cNvPr id="1" name="矩形 1"/>
                          <wps:cNvSpPr/>
                          <wps:spPr>
                            <a:xfrm>
                              <a:off x="785003" y="0"/>
                              <a:ext cx="1079500" cy="287655"/>
                            </a:xfrm>
                            <a:prstGeom prst="rect">
                              <a:avLst/>
                            </a:prstGeom>
                            <a:noFill/>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613CE88" w14:textId="5AF72386" w:rsidR="00C51030" w:rsidRPr="00EA6FCD" w:rsidRDefault="00C51030" w:rsidP="00791D23">
                                <w:pPr>
                                  <w:spacing w:after="0" w:line="240" w:lineRule="auto"/>
                                  <w:jc w:val="center"/>
                                  <w:rPr>
                                    <w:sz w:val="21"/>
                                    <w:szCs w:val="21"/>
                                  </w:rPr>
                                </w:pPr>
                                <w:r w:rsidRPr="00EA6FCD">
                                  <w:rPr>
                                    <w:rFonts w:hint="eastAsia"/>
                                    <w:sz w:val="21"/>
                                    <w:szCs w:val="21"/>
                                  </w:rPr>
                                  <w:t>问题的提出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95" name="组合 195"/>
                          <wpg:cNvGrpSpPr/>
                          <wpg:grpSpPr>
                            <a:xfrm>
                              <a:off x="0" y="284672"/>
                              <a:ext cx="2648309" cy="333447"/>
                              <a:chOff x="0" y="0"/>
                              <a:chExt cx="2648309" cy="333447"/>
                            </a:xfrm>
                          </wpg:grpSpPr>
                          <wps:wsp>
                            <wps:cNvPr id="35" name="直接箭头连接符 35"/>
                            <wps:cNvCnPr/>
                            <wps:spPr>
                              <a:xfrm>
                                <a:off x="1319841" y="0"/>
                                <a:ext cx="0" cy="33344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6" name="直接连接符 36"/>
                            <wps:cNvCnPr/>
                            <wps:spPr>
                              <a:xfrm>
                                <a:off x="0" y="120770"/>
                                <a:ext cx="2647027" cy="0"/>
                              </a:xfrm>
                              <a:prstGeom prst="line">
                                <a:avLst/>
                              </a:prstGeom>
                            </wps:spPr>
                            <wps:style>
                              <a:lnRef idx="1">
                                <a:schemeClr val="dk1"/>
                              </a:lnRef>
                              <a:fillRef idx="0">
                                <a:schemeClr val="dk1"/>
                              </a:fillRef>
                              <a:effectRef idx="0">
                                <a:schemeClr val="dk1"/>
                              </a:effectRef>
                              <a:fontRef idx="minor">
                                <a:schemeClr val="tx1"/>
                              </a:fontRef>
                            </wps:style>
                            <wps:bodyPr/>
                          </wps:wsp>
                          <wps:wsp>
                            <wps:cNvPr id="37" name="直接箭头连接符 37"/>
                            <wps:cNvCnPr/>
                            <wps:spPr>
                              <a:xfrm>
                                <a:off x="0" y="120770"/>
                                <a:ext cx="0" cy="19660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1" name="直接箭头连接符 41"/>
                            <wps:cNvCnPr/>
                            <wps:spPr>
                              <a:xfrm>
                                <a:off x="2648309" y="120770"/>
                                <a:ext cx="0" cy="19660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grpSp>
                        <wpg:cNvPr id="200" name="组合 200"/>
                        <wpg:cNvGrpSpPr/>
                        <wpg:grpSpPr>
                          <a:xfrm>
                            <a:off x="284671" y="612476"/>
                            <a:ext cx="3667925" cy="609836"/>
                            <a:chOff x="0" y="0"/>
                            <a:chExt cx="3667925" cy="609836"/>
                          </a:xfrm>
                        </wpg:grpSpPr>
                        <wps:wsp>
                          <wps:cNvPr id="3" name="矩形 3"/>
                          <wps:cNvSpPr/>
                          <wps:spPr>
                            <a:xfrm>
                              <a:off x="1285336" y="8626"/>
                              <a:ext cx="1080000" cy="287666"/>
                            </a:xfrm>
                            <a:prstGeom prst="rect">
                              <a:avLst/>
                            </a:prstGeom>
                            <a:noFill/>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233EFC6" w14:textId="616EAC2A" w:rsidR="00C51030" w:rsidRPr="00EA6FCD" w:rsidRDefault="00C51030" w:rsidP="00791D23">
                                <w:pPr>
                                  <w:spacing w:after="0" w:line="240" w:lineRule="auto"/>
                                  <w:jc w:val="center"/>
                                  <w:rPr>
                                    <w:sz w:val="21"/>
                                    <w:szCs w:val="21"/>
                                  </w:rPr>
                                </w:pPr>
                                <w:r w:rsidRPr="00EA6FCD">
                                  <w:rPr>
                                    <w:rFonts w:hint="eastAsia"/>
                                    <w:sz w:val="21"/>
                                    <w:szCs w:val="21"/>
                                  </w:rPr>
                                  <w:t>理论准备</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矩形 19"/>
                          <wps:cNvSpPr/>
                          <wps:spPr>
                            <a:xfrm>
                              <a:off x="0" y="0"/>
                              <a:ext cx="1046121" cy="287655"/>
                            </a:xfrm>
                            <a:prstGeom prst="rect">
                              <a:avLst/>
                            </a:prstGeom>
                            <a:noFill/>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997D3C1" w14:textId="7812D09B" w:rsidR="00C51030" w:rsidRPr="00EA6FCD" w:rsidRDefault="00C51030" w:rsidP="00791D23">
                                <w:pPr>
                                  <w:spacing w:after="0" w:line="240" w:lineRule="auto"/>
                                  <w:jc w:val="center"/>
                                  <w:rPr>
                                    <w:sz w:val="21"/>
                                    <w:szCs w:val="21"/>
                                  </w:rPr>
                                </w:pPr>
                                <w:r w:rsidRPr="00EA6FCD">
                                  <w:rPr>
                                    <w:rFonts w:hint="eastAsia"/>
                                    <w:sz w:val="21"/>
                                    <w:szCs w:val="21"/>
                                  </w:rPr>
                                  <w:t>文献梳理归纳</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矩形 24"/>
                          <wps:cNvSpPr/>
                          <wps:spPr>
                            <a:xfrm>
                              <a:off x="2587925" y="0"/>
                              <a:ext cx="1080000" cy="287666"/>
                            </a:xfrm>
                            <a:prstGeom prst="rect">
                              <a:avLst/>
                            </a:prstGeom>
                            <a:noFill/>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57422E7" w14:textId="6DFED42D" w:rsidR="00C51030" w:rsidRPr="00EA6FCD" w:rsidRDefault="00C51030" w:rsidP="00791D23">
                                <w:pPr>
                                  <w:spacing w:after="0" w:line="240" w:lineRule="auto"/>
                                  <w:jc w:val="center"/>
                                  <w:rPr>
                                    <w:sz w:val="21"/>
                                    <w:szCs w:val="21"/>
                                  </w:rPr>
                                </w:pPr>
                                <w:r w:rsidRPr="00EA6FCD">
                                  <w:rPr>
                                    <w:rFonts w:hint="eastAsia"/>
                                    <w:sz w:val="21"/>
                                    <w:szCs w:val="21"/>
                                  </w:rPr>
                                  <w:t>资料准备</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56" name="组合 56"/>
                          <wpg:cNvGrpSpPr/>
                          <wpg:grpSpPr>
                            <a:xfrm>
                              <a:off x="500333" y="293298"/>
                              <a:ext cx="2647950" cy="316538"/>
                              <a:chOff x="0" y="8627"/>
                              <a:chExt cx="2648309" cy="333920"/>
                            </a:xfrm>
                          </wpg:grpSpPr>
                          <wps:wsp>
                            <wps:cNvPr id="44" name="直接箭头连接符 44"/>
                            <wps:cNvCnPr/>
                            <wps:spPr>
                              <a:xfrm>
                                <a:off x="1319841" y="9100"/>
                                <a:ext cx="0" cy="33344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5" name="直接连接符 45"/>
                            <wps:cNvCnPr/>
                            <wps:spPr>
                              <a:xfrm>
                                <a:off x="0" y="129397"/>
                                <a:ext cx="2648309" cy="0"/>
                              </a:xfrm>
                              <a:prstGeom prst="line">
                                <a:avLst/>
                              </a:prstGeom>
                            </wps:spPr>
                            <wps:style>
                              <a:lnRef idx="1">
                                <a:schemeClr val="dk1"/>
                              </a:lnRef>
                              <a:fillRef idx="0">
                                <a:schemeClr val="dk1"/>
                              </a:fillRef>
                              <a:effectRef idx="0">
                                <a:schemeClr val="dk1"/>
                              </a:effectRef>
                              <a:fontRef idx="minor">
                                <a:schemeClr val="tx1"/>
                              </a:fontRef>
                            </wps:style>
                            <wps:bodyPr/>
                          </wps:wsp>
                          <wps:wsp>
                            <wps:cNvPr id="46" name="直接连接符 46"/>
                            <wps:cNvCnPr/>
                            <wps:spPr>
                              <a:xfrm>
                                <a:off x="0" y="8627"/>
                                <a:ext cx="0" cy="117787"/>
                              </a:xfrm>
                              <a:prstGeom prst="line">
                                <a:avLst/>
                              </a:prstGeom>
                            </wps:spPr>
                            <wps:style>
                              <a:lnRef idx="1">
                                <a:schemeClr val="dk1"/>
                              </a:lnRef>
                              <a:fillRef idx="0">
                                <a:schemeClr val="dk1"/>
                              </a:fillRef>
                              <a:effectRef idx="0">
                                <a:schemeClr val="dk1"/>
                              </a:effectRef>
                              <a:fontRef idx="minor">
                                <a:schemeClr val="tx1"/>
                              </a:fontRef>
                            </wps:style>
                            <wps:bodyPr/>
                          </wps:wsp>
                          <wps:wsp>
                            <wps:cNvPr id="47" name="直接连接符 47"/>
                            <wps:cNvCnPr/>
                            <wps:spPr>
                              <a:xfrm>
                                <a:off x="2648309" y="8627"/>
                                <a:ext cx="0" cy="119452"/>
                              </a:xfrm>
                              <a:prstGeom prst="line">
                                <a:avLst/>
                              </a:prstGeom>
                            </wps:spPr>
                            <wps:style>
                              <a:lnRef idx="1">
                                <a:schemeClr val="dk1"/>
                              </a:lnRef>
                              <a:fillRef idx="0">
                                <a:schemeClr val="dk1"/>
                              </a:fillRef>
                              <a:effectRef idx="0">
                                <a:schemeClr val="dk1"/>
                              </a:effectRef>
                              <a:fontRef idx="minor">
                                <a:schemeClr val="tx1"/>
                              </a:fontRef>
                            </wps:style>
                            <wps:bodyPr/>
                          </wps:wsp>
                        </wpg:grpSp>
                      </wpg:grpSp>
                      <wpg:grpSp>
                        <wpg:cNvPr id="202" name="组合 202"/>
                        <wpg:cNvGrpSpPr/>
                        <wpg:grpSpPr>
                          <a:xfrm>
                            <a:off x="250166" y="1216325"/>
                            <a:ext cx="3701930" cy="1239220"/>
                            <a:chOff x="0" y="0"/>
                            <a:chExt cx="3701930" cy="1239220"/>
                          </a:xfrm>
                        </wpg:grpSpPr>
                        <wps:wsp>
                          <wps:cNvPr id="5" name="矩形 5"/>
                          <wps:cNvSpPr/>
                          <wps:spPr>
                            <a:xfrm>
                              <a:off x="508958" y="0"/>
                              <a:ext cx="2699941" cy="288000"/>
                            </a:xfrm>
                            <a:prstGeom prst="rect">
                              <a:avLst/>
                            </a:prstGeom>
                            <a:noFill/>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DB6C68A" w14:textId="5E99A822" w:rsidR="00C51030" w:rsidRPr="00EA6FCD" w:rsidRDefault="00C51030" w:rsidP="00791D23">
                                <w:pPr>
                                  <w:spacing w:after="0" w:line="240" w:lineRule="auto"/>
                                  <w:jc w:val="center"/>
                                  <w:rPr>
                                    <w:sz w:val="21"/>
                                    <w:szCs w:val="21"/>
                                  </w:rPr>
                                </w:pPr>
                                <w:r w:rsidRPr="00EA6FCD">
                                  <w:rPr>
                                    <w:rFonts w:hint="eastAsia"/>
                                    <w:sz w:val="21"/>
                                    <w:szCs w:val="21"/>
                                  </w:rPr>
                                  <w:t>规模对土地生产率的影响机制分析</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矩形 25"/>
                          <wps:cNvSpPr/>
                          <wps:spPr>
                            <a:xfrm>
                              <a:off x="0" y="629728"/>
                              <a:ext cx="1079500" cy="287655"/>
                            </a:xfrm>
                            <a:prstGeom prst="rect">
                              <a:avLst/>
                            </a:prstGeom>
                            <a:noFill/>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EC3F760" w14:textId="5D4E2F39" w:rsidR="00C51030" w:rsidRPr="006845FB" w:rsidRDefault="00C51030" w:rsidP="00791D23">
                                <w:pPr>
                                  <w:spacing w:after="0" w:line="240" w:lineRule="auto"/>
                                  <w:jc w:val="center"/>
                                  <w:rPr>
                                    <w:sz w:val="21"/>
                                    <w:szCs w:val="21"/>
                                  </w:rPr>
                                </w:pPr>
                                <w:r w:rsidRPr="006845FB">
                                  <w:rPr>
                                    <w:rFonts w:hint="eastAsia"/>
                                    <w:sz w:val="21"/>
                                    <w:szCs w:val="21"/>
                                  </w:rPr>
                                  <w:t>规模效应</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矩形 26"/>
                          <wps:cNvSpPr/>
                          <wps:spPr>
                            <a:xfrm>
                              <a:off x="1319841" y="612475"/>
                              <a:ext cx="1079500" cy="287655"/>
                            </a:xfrm>
                            <a:prstGeom prst="rect">
                              <a:avLst/>
                            </a:prstGeom>
                            <a:noFill/>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EF60F64" w14:textId="7FFB3740" w:rsidR="00C51030" w:rsidRPr="006845FB" w:rsidRDefault="00C51030" w:rsidP="00791D23">
                                <w:pPr>
                                  <w:spacing w:after="0" w:line="240" w:lineRule="auto"/>
                                  <w:jc w:val="center"/>
                                  <w:rPr>
                                    <w:sz w:val="21"/>
                                    <w:szCs w:val="21"/>
                                  </w:rPr>
                                </w:pPr>
                                <w:r w:rsidRPr="006845FB">
                                  <w:rPr>
                                    <w:rFonts w:hint="eastAsia"/>
                                    <w:sz w:val="21"/>
                                    <w:szCs w:val="21"/>
                                  </w:rPr>
                                  <w:t>劳动效应</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矩形 27"/>
                          <wps:cNvSpPr/>
                          <wps:spPr>
                            <a:xfrm>
                              <a:off x="2622430" y="621101"/>
                              <a:ext cx="1079500" cy="287655"/>
                            </a:xfrm>
                            <a:prstGeom prst="rect">
                              <a:avLst/>
                            </a:prstGeom>
                            <a:noFill/>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04CBBF5" w14:textId="389FCD8F" w:rsidR="00C51030" w:rsidRPr="006845FB" w:rsidRDefault="00C51030" w:rsidP="00791D23">
                                <w:pPr>
                                  <w:spacing w:after="0" w:line="240" w:lineRule="auto"/>
                                  <w:jc w:val="center"/>
                                  <w:rPr>
                                    <w:sz w:val="21"/>
                                    <w:szCs w:val="21"/>
                                  </w:rPr>
                                </w:pPr>
                                <w:r w:rsidRPr="006845FB">
                                  <w:rPr>
                                    <w:rFonts w:hint="eastAsia"/>
                                    <w:sz w:val="21"/>
                                    <w:szCs w:val="21"/>
                                  </w:rPr>
                                  <w:t>机械效应</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96" name="组合 196"/>
                          <wpg:cNvGrpSpPr/>
                          <wpg:grpSpPr>
                            <a:xfrm>
                              <a:off x="552091" y="293298"/>
                              <a:ext cx="2648309" cy="336430"/>
                              <a:chOff x="0" y="0"/>
                              <a:chExt cx="2648309" cy="336430"/>
                            </a:xfrm>
                          </wpg:grpSpPr>
                          <wps:wsp>
                            <wps:cNvPr id="48" name="直接箭头连接符 48"/>
                            <wps:cNvCnPr/>
                            <wps:spPr>
                              <a:xfrm>
                                <a:off x="1319841" y="0"/>
                                <a:ext cx="0" cy="33344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9" name="直接连接符 49"/>
                            <wps:cNvCnPr/>
                            <wps:spPr>
                              <a:xfrm>
                                <a:off x="0" y="120770"/>
                                <a:ext cx="2646680" cy="0"/>
                              </a:xfrm>
                              <a:prstGeom prst="line">
                                <a:avLst/>
                              </a:prstGeom>
                            </wps:spPr>
                            <wps:style>
                              <a:lnRef idx="1">
                                <a:schemeClr val="dk1"/>
                              </a:lnRef>
                              <a:fillRef idx="0">
                                <a:schemeClr val="dk1"/>
                              </a:fillRef>
                              <a:effectRef idx="0">
                                <a:schemeClr val="dk1"/>
                              </a:effectRef>
                              <a:fontRef idx="minor">
                                <a:schemeClr val="tx1"/>
                              </a:fontRef>
                            </wps:style>
                            <wps:bodyPr/>
                          </wps:wsp>
                          <wps:wsp>
                            <wps:cNvPr id="54" name="直接箭头连接符 54"/>
                            <wps:cNvCnPr/>
                            <wps:spPr>
                              <a:xfrm>
                                <a:off x="0" y="120770"/>
                                <a:ext cx="0" cy="21526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5" name="直接箭头连接符 55"/>
                            <wps:cNvCnPr/>
                            <wps:spPr>
                              <a:xfrm>
                                <a:off x="2648309" y="120770"/>
                                <a:ext cx="0" cy="2156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cNvPr id="57" name="组合 57"/>
                          <wpg:cNvGrpSpPr/>
                          <wpg:grpSpPr>
                            <a:xfrm>
                              <a:off x="543464" y="905773"/>
                              <a:ext cx="2648309" cy="333447"/>
                              <a:chOff x="0" y="0"/>
                              <a:chExt cx="2648309" cy="333447"/>
                            </a:xfrm>
                          </wpg:grpSpPr>
                          <wps:wsp>
                            <wps:cNvPr id="58" name="直接箭头连接符 58"/>
                            <wps:cNvCnPr/>
                            <wps:spPr>
                              <a:xfrm>
                                <a:off x="1319841" y="0"/>
                                <a:ext cx="0" cy="33344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9" name="直接连接符 59"/>
                            <wps:cNvCnPr/>
                            <wps:spPr>
                              <a:xfrm>
                                <a:off x="0" y="129397"/>
                                <a:ext cx="2648309" cy="0"/>
                              </a:xfrm>
                              <a:prstGeom prst="line">
                                <a:avLst/>
                              </a:prstGeom>
                            </wps:spPr>
                            <wps:style>
                              <a:lnRef idx="1">
                                <a:schemeClr val="dk1"/>
                              </a:lnRef>
                              <a:fillRef idx="0">
                                <a:schemeClr val="dk1"/>
                              </a:fillRef>
                              <a:effectRef idx="0">
                                <a:schemeClr val="dk1"/>
                              </a:effectRef>
                              <a:fontRef idx="minor">
                                <a:schemeClr val="tx1"/>
                              </a:fontRef>
                            </wps:style>
                            <wps:bodyPr/>
                          </wps:wsp>
                          <wps:wsp>
                            <wps:cNvPr id="60" name="直接连接符 60"/>
                            <wps:cNvCnPr/>
                            <wps:spPr>
                              <a:xfrm>
                                <a:off x="0" y="8627"/>
                                <a:ext cx="0" cy="117787"/>
                              </a:xfrm>
                              <a:prstGeom prst="line">
                                <a:avLst/>
                              </a:prstGeom>
                            </wps:spPr>
                            <wps:style>
                              <a:lnRef idx="1">
                                <a:schemeClr val="dk1"/>
                              </a:lnRef>
                              <a:fillRef idx="0">
                                <a:schemeClr val="dk1"/>
                              </a:fillRef>
                              <a:effectRef idx="0">
                                <a:schemeClr val="dk1"/>
                              </a:effectRef>
                              <a:fontRef idx="minor">
                                <a:schemeClr val="tx1"/>
                              </a:fontRef>
                            </wps:style>
                            <wps:bodyPr/>
                          </wps:wsp>
                          <wps:wsp>
                            <wps:cNvPr id="61" name="直接连接符 61"/>
                            <wps:cNvCnPr/>
                            <wps:spPr>
                              <a:xfrm>
                                <a:off x="2648309" y="8627"/>
                                <a:ext cx="0" cy="119452"/>
                              </a:xfrm>
                              <a:prstGeom prst="line">
                                <a:avLst/>
                              </a:prstGeom>
                            </wps:spPr>
                            <wps:style>
                              <a:lnRef idx="1">
                                <a:schemeClr val="dk1"/>
                              </a:lnRef>
                              <a:fillRef idx="0">
                                <a:schemeClr val="dk1"/>
                              </a:fillRef>
                              <a:effectRef idx="0">
                                <a:schemeClr val="dk1"/>
                              </a:effectRef>
                              <a:fontRef idx="minor">
                                <a:schemeClr val="tx1"/>
                              </a:fontRef>
                            </wps:style>
                            <wps:bodyPr/>
                          </wps:wsp>
                        </wpg:grpSp>
                      </wpg:grpSp>
                      <wpg:grpSp>
                        <wpg:cNvPr id="203" name="组合 203"/>
                        <wpg:cNvGrpSpPr/>
                        <wpg:grpSpPr>
                          <a:xfrm>
                            <a:off x="-19732" y="2191110"/>
                            <a:ext cx="5109257" cy="1081285"/>
                            <a:chOff x="-19732" y="0"/>
                            <a:chExt cx="5109257" cy="1081285"/>
                          </a:xfrm>
                        </wpg:grpSpPr>
                        <wpg:grpSp>
                          <wpg:cNvPr id="198" name="组合 198"/>
                          <wpg:cNvGrpSpPr/>
                          <wpg:grpSpPr>
                            <a:xfrm>
                              <a:off x="1639019" y="552090"/>
                              <a:ext cx="899160" cy="529195"/>
                              <a:chOff x="0" y="0"/>
                              <a:chExt cx="899160" cy="529195"/>
                            </a:xfrm>
                          </wpg:grpSpPr>
                          <wps:wsp>
                            <wps:cNvPr id="10" name="矩形 10"/>
                            <wps:cNvSpPr/>
                            <wps:spPr>
                              <a:xfrm>
                                <a:off x="0" y="241540"/>
                                <a:ext cx="899160" cy="287655"/>
                              </a:xfrm>
                              <a:prstGeom prst="rect">
                                <a:avLst/>
                              </a:prstGeom>
                              <a:noFill/>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4747DF6" w14:textId="77777777" w:rsidR="00C51030" w:rsidRPr="00EA6FCD" w:rsidRDefault="00C51030" w:rsidP="00791D23">
                                  <w:pPr>
                                    <w:spacing w:after="0" w:line="240" w:lineRule="auto"/>
                                    <w:jc w:val="center"/>
                                    <w:rPr>
                                      <w:sz w:val="21"/>
                                      <w:szCs w:val="21"/>
                                    </w:rPr>
                                  </w:pPr>
                                  <w:r w:rsidRPr="00EA6FCD">
                                    <w:rPr>
                                      <w:rFonts w:hint="eastAsia"/>
                                      <w:sz w:val="21"/>
                                      <w:szCs w:val="21"/>
                                    </w:rPr>
                                    <w:t>结论与建议</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直接箭头连接符 62"/>
                            <wps:cNvCnPr/>
                            <wps:spPr>
                              <a:xfrm>
                                <a:off x="474453" y="0"/>
                                <a:ext cx="0" cy="23897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cNvPr id="33" name="组合 33"/>
                          <wpg:cNvGrpSpPr/>
                          <wpg:grpSpPr>
                            <a:xfrm>
                              <a:off x="-19732" y="0"/>
                              <a:ext cx="3555028" cy="812800"/>
                              <a:chOff x="92416" y="0"/>
                              <a:chExt cx="3555192" cy="813883"/>
                            </a:xfrm>
                          </wpg:grpSpPr>
                          <wps:wsp>
                            <wps:cNvPr id="9" name="矩形 9"/>
                            <wps:cNvSpPr/>
                            <wps:spPr>
                              <a:xfrm>
                                <a:off x="992038" y="267418"/>
                                <a:ext cx="2655570" cy="287655"/>
                              </a:xfrm>
                              <a:prstGeom prst="rect">
                                <a:avLst/>
                              </a:prstGeom>
                              <a:noFill/>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C3F83FB" w14:textId="77777777" w:rsidR="00C51030" w:rsidRPr="00EA6FCD" w:rsidRDefault="00C51030" w:rsidP="00791D23">
                                  <w:pPr>
                                    <w:spacing w:after="0" w:line="240" w:lineRule="auto"/>
                                    <w:jc w:val="center"/>
                                    <w:rPr>
                                      <w:sz w:val="21"/>
                                      <w:szCs w:val="21"/>
                                    </w:rPr>
                                  </w:pPr>
                                  <w:r w:rsidRPr="00EA6FCD">
                                    <w:rPr>
                                      <w:rFonts w:hint="eastAsia"/>
                                      <w:sz w:val="21"/>
                                      <w:szCs w:val="21"/>
                                    </w:rPr>
                                    <w:t>不同种植制度下粮食作物的实证研究</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矩形 28"/>
                            <wps:cNvSpPr/>
                            <wps:spPr>
                              <a:xfrm>
                                <a:off x="92416" y="0"/>
                                <a:ext cx="778892" cy="287655"/>
                              </a:xfrm>
                              <a:prstGeom prst="rect">
                                <a:avLst/>
                              </a:prstGeom>
                              <a:noFill/>
                              <a:ln w="12700">
                                <a:noFill/>
                              </a:ln>
                            </wps:spPr>
                            <wps:style>
                              <a:lnRef idx="2">
                                <a:schemeClr val="accent6"/>
                              </a:lnRef>
                              <a:fillRef idx="1">
                                <a:schemeClr val="lt1"/>
                              </a:fillRef>
                              <a:effectRef idx="0">
                                <a:schemeClr val="accent6"/>
                              </a:effectRef>
                              <a:fontRef idx="minor">
                                <a:schemeClr val="dk1"/>
                              </a:fontRef>
                            </wps:style>
                            <wps:txbx>
                              <w:txbxContent>
                                <w:p w14:paraId="47A5C82E" w14:textId="3956884B" w:rsidR="00C51030" w:rsidRPr="00EA6FCD" w:rsidRDefault="00C51030" w:rsidP="00791D23">
                                  <w:pPr>
                                    <w:spacing w:after="0" w:line="240" w:lineRule="auto"/>
                                    <w:jc w:val="right"/>
                                    <w:rPr>
                                      <w:sz w:val="21"/>
                                      <w:szCs w:val="21"/>
                                    </w:rPr>
                                  </w:pPr>
                                  <w:r w:rsidRPr="00EA6FCD">
                                    <w:rPr>
                                      <w:rFonts w:hint="eastAsia"/>
                                      <w:sz w:val="21"/>
                                      <w:szCs w:val="21"/>
                                    </w:rPr>
                                    <w:t>数据处理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矩形 29"/>
                            <wps:cNvSpPr/>
                            <wps:spPr>
                              <a:xfrm>
                                <a:off x="112149" y="526228"/>
                                <a:ext cx="787646" cy="287655"/>
                              </a:xfrm>
                              <a:prstGeom prst="rect">
                                <a:avLst/>
                              </a:prstGeom>
                              <a:noFill/>
                              <a:ln w="12700">
                                <a:noFill/>
                              </a:ln>
                            </wps:spPr>
                            <wps:style>
                              <a:lnRef idx="2">
                                <a:schemeClr val="accent6"/>
                              </a:lnRef>
                              <a:fillRef idx="1">
                                <a:schemeClr val="lt1"/>
                              </a:fillRef>
                              <a:effectRef idx="0">
                                <a:schemeClr val="accent6"/>
                              </a:effectRef>
                              <a:fontRef idx="minor">
                                <a:schemeClr val="dk1"/>
                              </a:fontRef>
                            </wps:style>
                            <wps:txbx>
                              <w:txbxContent>
                                <w:p w14:paraId="55975766" w14:textId="6192AFE0" w:rsidR="00C51030" w:rsidRPr="00EA6FCD" w:rsidRDefault="00C51030" w:rsidP="00791D23">
                                  <w:pPr>
                                    <w:spacing w:after="0" w:line="240" w:lineRule="auto"/>
                                    <w:jc w:val="right"/>
                                    <w:rPr>
                                      <w:sz w:val="21"/>
                                      <w:szCs w:val="21"/>
                                    </w:rPr>
                                  </w:pPr>
                                  <w:r w:rsidRPr="00EA6FCD">
                                    <w:rPr>
                                      <w:rFonts w:hint="eastAsia"/>
                                      <w:sz w:val="21"/>
                                      <w:szCs w:val="21"/>
                                    </w:rPr>
                                    <w:t>指标选择</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右大括号 30"/>
                            <wps:cNvSpPr/>
                            <wps:spPr>
                              <a:xfrm>
                                <a:off x="810885" y="163901"/>
                                <a:ext cx="180000" cy="540000"/>
                              </a:xfrm>
                              <a:prstGeom prst="righ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97" name="组合 197"/>
                          <wpg:cNvGrpSpPr/>
                          <wpg:grpSpPr>
                            <a:xfrm>
                              <a:off x="3545457" y="252"/>
                              <a:ext cx="1544068" cy="839280"/>
                              <a:chOff x="0" y="252"/>
                              <a:chExt cx="1544068" cy="839280"/>
                            </a:xfrm>
                          </wpg:grpSpPr>
                          <wps:wsp>
                            <wps:cNvPr id="192" name="左大括号 192"/>
                            <wps:cNvSpPr/>
                            <wps:spPr>
                              <a:xfrm>
                                <a:off x="0" y="163902"/>
                                <a:ext cx="180000" cy="540000"/>
                              </a:xfrm>
                              <a:prstGeom prst="lef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4" name="矩形 194"/>
                            <wps:cNvSpPr/>
                            <wps:spPr>
                              <a:xfrm>
                                <a:off x="112143" y="552091"/>
                                <a:ext cx="1147313" cy="287441"/>
                              </a:xfrm>
                              <a:prstGeom prst="rect">
                                <a:avLst/>
                              </a:prstGeom>
                              <a:noFill/>
                              <a:ln w="12700">
                                <a:noFill/>
                              </a:ln>
                            </wps:spPr>
                            <wps:style>
                              <a:lnRef idx="2">
                                <a:schemeClr val="accent6"/>
                              </a:lnRef>
                              <a:fillRef idx="1">
                                <a:schemeClr val="lt1"/>
                              </a:fillRef>
                              <a:effectRef idx="0">
                                <a:schemeClr val="accent6"/>
                              </a:effectRef>
                              <a:fontRef idx="minor">
                                <a:schemeClr val="dk1"/>
                              </a:fontRef>
                            </wps:style>
                            <wps:txbx>
                              <w:txbxContent>
                                <w:p w14:paraId="57A91B96" w14:textId="42683376" w:rsidR="00C51030" w:rsidRPr="00EA6FCD" w:rsidRDefault="00C51030" w:rsidP="00791D23">
                                  <w:pPr>
                                    <w:spacing w:after="0" w:line="240" w:lineRule="auto"/>
                                    <w:rPr>
                                      <w:sz w:val="21"/>
                                      <w:szCs w:val="21"/>
                                    </w:rPr>
                                  </w:pPr>
                                  <w:r w:rsidRPr="00EA6FCD">
                                    <w:rPr>
                                      <w:rFonts w:hint="eastAsia"/>
                                      <w:sz w:val="21"/>
                                      <w:szCs w:val="21"/>
                                    </w:rPr>
                                    <w:t>产出弹性测算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3" name="矩形 193"/>
                            <wps:cNvSpPr/>
                            <wps:spPr>
                              <a:xfrm>
                                <a:off x="112143" y="252"/>
                                <a:ext cx="1431925" cy="287020"/>
                              </a:xfrm>
                              <a:prstGeom prst="rect">
                                <a:avLst/>
                              </a:prstGeom>
                              <a:noFill/>
                              <a:ln w="12700">
                                <a:noFill/>
                              </a:ln>
                            </wps:spPr>
                            <wps:style>
                              <a:lnRef idx="2">
                                <a:schemeClr val="accent6"/>
                              </a:lnRef>
                              <a:fillRef idx="1">
                                <a:schemeClr val="lt1"/>
                              </a:fillRef>
                              <a:effectRef idx="0">
                                <a:schemeClr val="accent6"/>
                              </a:effectRef>
                              <a:fontRef idx="minor">
                                <a:schemeClr val="dk1"/>
                              </a:fontRef>
                            </wps:style>
                            <wps:txbx>
                              <w:txbxContent>
                                <w:p w14:paraId="14F0097F" w14:textId="77ABA4D3" w:rsidR="00C51030" w:rsidRPr="00EA6FCD" w:rsidRDefault="00C51030" w:rsidP="00791D23">
                                  <w:pPr>
                                    <w:spacing w:after="0" w:line="240" w:lineRule="auto"/>
                                    <w:rPr>
                                      <w:sz w:val="21"/>
                                      <w:szCs w:val="21"/>
                                    </w:rPr>
                                  </w:pPr>
                                  <w:r w:rsidRPr="00EA6FCD">
                                    <w:rPr>
                                      <w:rFonts w:hint="eastAsia"/>
                                      <w:sz w:val="21"/>
                                      <w:szCs w:val="21"/>
                                    </w:rPr>
                                    <w:t>要素与规模回归分析</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wgp>
                  </a:graphicData>
                </a:graphic>
                <wp14:sizeRelH relativeFrom="margin">
                  <wp14:pctWidth>0</wp14:pctWidth>
                </wp14:sizeRelH>
              </wp:anchor>
            </w:drawing>
          </mc:Choice>
          <mc:Fallback>
            <w:pict>
              <v:group w14:anchorId="2B4CB079" id="组合 204" o:spid="_x0000_s1026" style="position:absolute;margin-left:46.95pt;margin-top:13.1pt;width:402.25pt;height:257.65pt;z-index:251658240;mso-width-relative:margin" coordorigin="-197" coordsize="51092,327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">
                <v:group id="组合 199" o:spid="_x0000_s1027" style="position:absolute;left:7850;width:26483;height:6181" coordsize="26483,61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">
                  <v:rect id="矩形 1" o:spid="_x0000_s1028" style="position:absolute;left:7850;width:10795;height:28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" filled="f" strokecolor="black [3213]" strokeweight="1pt">
                    <v:textbox>
                      <w:txbxContent>
                        <w:p w14:paraId="7613CE88" w14:textId="5AF72386" w:rsidR="00C51030" w:rsidRPr="00EA6FCD" w:rsidRDefault="00C51030" w:rsidP="00791D23">
                          <w:pPr>
                            <w:spacing w:after="0" w:line="240" w:lineRule="auto"/>
                            <w:jc w:val="center"/>
                            <w:rPr>
                              <w:sz w:val="21"/>
                              <w:szCs w:val="21"/>
                            </w:rPr>
                          </w:pPr>
                          <w:r w:rsidRPr="00EA6FCD">
                            <w:rPr>
                              <w:rFonts w:hint="eastAsia"/>
                              <w:sz w:val="21"/>
                              <w:szCs w:val="21"/>
                            </w:rPr>
                            <w:t>问题的提出</w:t>
                          </w:r>
                        </w:p>
                      </w:txbxContent>
                    </v:textbox>
                  </v:rect>
                  <v:group id="组合 195" o:spid="_x0000_s1029" style="position:absolute;top:2846;width:26483;height:3335" coordsize="26483,3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">
                    <v:shapetype id="_x0000_t32" coordsize="21600,21600" o:spt="32" o:oned="t" path="m,l21600,21600e" filled="f">
                      <v:path arrowok="t" fillok="f" o:connecttype="none"/>
                      <o:lock v:ext="edit" shapetype="t"/>
                    </v:shapetype>
                    <v:shape id="直接箭头连接符 35" o:spid="_x0000_s1030" type="#_x0000_t32" style="position:absolute;left:13198;width:0;height:333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" strokecolor="black [3040]">
                      <v:stroke endarrow="block"/>
                    </v:shape>
                    <v:line id="直接连接符 36" o:spid="_x0000_s1031" style="position:absolute;visibility:visible;mso-wrap-style:square" from="0,1207" to="26470,1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" strokecolor="black [3040]"/>
                    <v:shape id="直接箭头连接符 37" o:spid="_x0000_s1032" type="#_x0000_t32" style="position:absolute;top:1207;width:0;height:196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" strokecolor="black [3040]">
                      <v:stroke endarrow="block"/>
                    </v:shape>
                    <v:shape id="直接箭头连接符 41" o:spid="_x0000_s1033" type="#_x0000_t32" style="position:absolute;left:26483;top:1207;width:0;height:196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" strokecolor="black [3040]">
                      <v:stroke endarrow="block"/>
                    </v:shape>
                  </v:group>
                </v:group>
                <v:group id="组合 200" o:spid="_x0000_s1034" style="position:absolute;left:2846;top:6124;width:36679;height:6099" coordsize="36679,60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">
                  <v:rect id="矩形 3" o:spid="_x0000_s1035" style="position:absolute;left:12853;top:86;width:10800;height:28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" filled="f" strokecolor="black [3213]" strokeweight="1pt">
                    <v:textbox>
                      <w:txbxContent>
                        <w:p w14:paraId="0233EFC6" w14:textId="616EAC2A" w:rsidR="00C51030" w:rsidRPr="00EA6FCD" w:rsidRDefault="00C51030" w:rsidP="00791D23">
                          <w:pPr>
                            <w:spacing w:after="0" w:line="240" w:lineRule="auto"/>
                            <w:jc w:val="center"/>
                            <w:rPr>
                              <w:sz w:val="21"/>
                              <w:szCs w:val="21"/>
                            </w:rPr>
                          </w:pPr>
                          <w:r w:rsidRPr="00EA6FCD">
                            <w:rPr>
                              <w:rFonts w:hint="eastAsia"/>
                              <w:sz w:val="21"/>
                              <w:szCs w:val="21"/>
                            </w:rPr>
                            <w:t>理论准备</w:t>
                          </w:r>
                        </w:p>
                      </w:txbxContent>
                    </v:textbox>
                  </v:rect>
                  <v:rect id="矩形 19" o:spid="_x0000_s1036" style="position:absolute;width:10461;height:28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" filled="f" strokecolor="black [3213]" strokeweight="1pt">
                    <v:textbox>
                      <w:txbxContent>
                        <w:p w14:paraId="4997D3C1" w14:textId="7812D09B" w:rsidR="00C51030" w:rsidRPr="00EA6FCD" w:rsidRDefault="00C51030" w:rsidP="00791D23">
                          <w:pPr>
                            <w:spacing w:after="0" w:line="240" w:lineRule="auto"/>
                            <w:jc w:val="center"/>
                            <w:rPr>
                              <w:sz w:val="21"/>
                              <w:szCs w:val="21"/>
                            </w:rPr>
                          </w:pPr>
                          <w:r w:rsidRPr="00EA6FCD">
                            <w:rPr>
                              <w:rFonts w:hint="eastAsia"/>
                              <w:sz w:val="21"/>
                              <w:szCs w:val="21"/>
                            </w:rPr>
                            <w:t>文献梳理归纳</w:t>
                          </w:r>
                        </w:p>
                      </w:txbxContent>
                    </v:textbox>
                  </v:rect>
                  <v:rect id="矩形 24" o:spid="_x0000_s1037" style="position:absolute;left:25879;width:10800;height:28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" filled="f" strokecolor="black [3213]" strokeweight="1pt">
                    <v:textbox>
                      <w:txbxContent>
                        <w:p w14:paraId="757422E7" w14:textId="6DFED42D" w:rsidR="00C51030" w:rsidRPr="00EA6FCD" w:rsidRDefault="00C51030" w:rsidP="00791D23">
                          <w:pPr>
                            <w:spacing w:after="0" w:line="240" w:lineRule="auto"/>
                            <w:jc w:val="center"/>
                            <w:rPr>
                              <w:sz w:val="21"/>
                              <w:szCs w:val="21"/>
                            </w:rPr>
                          </w:pPr>
                          <w:r w:rsidRPr="00EA6FCD">
                            <w:rPr>
                              <w:rFonts w:hint="eastAsia"/>
                              <w:sz w:val="21"/>
                              <w:szCs w:val="21"/>
                            </w:rPr>
                            <w:t>资料准备</w:t>
                          </w:r>
                        </w:p>
                      </w:txbxContent>
                    </v:textbox>
                  </v:rect>
                  <v:group id="组合 56" o:spid="_x0000_s1038" style="position:absolute;left:5003;top:2932;width:26479;height:3166" coordorigin=",86" coordsize="26483,33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">
                    <v:shape id="直接箭头连接符 44" o:spid="_x0000_s1039" type="#_x0000_t32" style="position:absolute;left:13198;top:91;width:0;height:333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" strokecolor="black [3040]">
                      <v:stroke endarrow="block"/>
                    </v:shape>
                    <v:line id="直接连接符 45" o:spid="_x0000_s1040" style="position:absolute;visibility:visible;mso-wrap-style:square" from="0,1293" to="26483,12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" strokecolor="black [3040]"/>
                    <v:line id="直接连接符 46" o:spid="_x0000_s1041" style="position:absolute;visibility:visible;mso-wrap-style:square" from="0,86" to="0,12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" strokecolor="black [3040]"/>
                    <v:line id="直接连接符 47" o:spid="_x0000_s1042" style="position:absolute;visibility:visible;mso-wrap-style:square" from="26483,86" to="26483,12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" strokecolor="black [3040]"/>
                  </v:group>
                </v:group>
                <v:group id="组合 202" o:spid="_x0000_s1043" style="position:absolute;left:2501;top:12163;width:37019;height:12392" coordsize="37019,123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">
                  <v:rect id="矩形 5" o:spid="_x0000_s1044" style="position:absolute;left:5089;width:26999;height:28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" filled="f" strokecolor="black [3213]" strokeweight="1pt">
                    <v:textbox>
                      <w:txbxContent>
                        <w:p w14:paraId="3DB6C68A" w14:textId="5E99A822" w:rsidR="00C51030" w:rsidRPr="00EA6FCD" w:rsidRDefault="00C51030" w:rsidP="00791D23">
                          <w:pPr>
                            <w:spacing w:after="0" w:line="240" w:lineRule="auto"/>
                            <w:jc w:val="center"/>
                            <w:rPr>
                              <w:sz w:val="21"/>
                              <w:szCs w:val="21"/>
                            </w:rPr>
                          </w:pPr>
                          <w:r w:rsidRPr="00EA6FCD">
                            <w:rPr>
                              <w:rFonts w:hint="eastAsia"/>
                              <w:sz w:val="21"/>
                              <w:szCs w:val="21"/>
                            </w:rPr>
                            <w:t>规模对土地生产率的影响机制分析</w:t>
                          </w:r>
                        </w:p>
                      </w:txbxContent>
                    </v:textbox>
                  </v:rect>
                  <v:rect id="矩形 25" o:spid="_x0000_s1045" style="position:absolute;top:6297;width:10795;height:28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" filled="f" strokecolor="black [3213]" strokeweight="1pt">
                    <v:textbox>
                      <w:txbxContent>
                        <w:p w14:paraId="6EC3F760" w14:textId="5D4E2F39" w:rsidR="00C51030" w:rsidRPr="006845FB" w:rsidRDefault="00C51030" w:rsidP="00791D23">
                          <w:pPr>
                            <w:spacing w:after="0" w:line="240" w:lineRule="auto"/>
                            <w:jc w:val="center"/>
                            <w:rPr>
                              <w:sz w:val="21"/>
                              <w:szCs w:val="21"/>
                            </w:rPr>
                          </w:pPr>
                          <w:r w:rsidRPr="006845FB">
                            <w:rPr>
                              <w:rFonts w:hint="eastAsia"/>
                              <w:sz w:val="21"/>
                              <w:szCs w:val="21"/>
                            </w:rPr>
                            <w:t>规模效应</w:t>
                          </w:r>
                        </w:p>
                      </w:txbxContent>
                    </v:textbox>
                  </v:rect>
                  <v:rect id="矩形 26" o:spid="_x0000_s1046" style="position:absolute;left:13198;top:6124;width:10795;height:28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" filled="f" strokecolor="black [3213]" strokeweight="1pt">
                    <v:textbox>
                      <w:txbxContent>
                        <w:p w14:paraId="6EF60F64" w14:textId="7FFB3740" w:rsidR="00C51030" w:rsidRPr="006845FB" w:rsidRDefault="00C51030" w:rsidP="00791D23">
                          <w:pPr>
                            <w:spacing w:after="0" w:line="240" w:lineRule="auto"/>
                            <w:jc w:val="center"/>
                            <w:rPr>
                              <w:sz w:val="21"/>
                              <w:szCs w:val="21"/>
                            </w:rPr>
                          </w:pPr>
                          <w:r w:rsidRPr="006845FB">
                            <w:rPr>
                              <w:rFonts w:hint="eastAsia"/>
                              <w:sz w:val="21"/>
                              <w:szCs w:val="21"/>
                            </w:rPr>
                            <w:t>劳动效应</w:t>
                          </w:r>
                        </w:p>
                      </w:txbxContent>
                    </v:textbox>
                  </v:rect>
                  <v:rect id="矩形 27" o:spid="_x0000_s1047" style="position:absolute;left:26224;top:6211;width:10795;height:28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" filled="f" strokecolor="black [3213]" strokeweight="1pt">
                    <v:textbox>
                      <w:txbxContent>
                        <w:p w14:paraId="104CBBF5" w14:textId="389FCD8F" w:rsidR="00C51030" w:rsidRPr="006845FB" w:rsidRDefault="00C51030" w:rsidP="00791D23">
                          <w:pPr>
                            <w:spacing w:after="0" w:line="240" w:lineRule="auto"/>
                            <w:jc w:val="center"/>
                            <w:rPr>
                              <w:sz w:val="21"/>
                              <w:szCs w:val="21"/>
                            </w:rPr>
                          </w:pPr>
                          <w:r w:rsidRPr="006845FB">
                            <w:rPr>
                              <w:rFonts w:hint="eastAsia"/>
                              <w:sz w:val="21"/>
                              <w:szCs w:val="21"/>
                            </w:rPr>
                            <w:t>机械效应</w:t>
                          </w:r>
                        </w:p>
                      </w:txbxContent>
                    </v:textbox>
                  </v:rect>
                  <v:group id="组合 196" o:spid="_x0000_s1048" style="position:absolute;left:5520;top:2932;width:26484;height:3365" coordsize="26483,3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">
                    <v:shape id="直接箭头连接符 48" o:spid="_x0000_s1049" type="#_x0000_t32" style="position:absolute;left:13198;width:0;height:333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" strokecolor="black [3040]">
                      <v:stroke endarrow="block"/>
                    </v:shape>
                    <v:line id="直接连接符 49" o:spid="_x0000_s1050" style="position:absolute;visibility:visible;mso-wrap-style:square" from="0,1207" to="26466,1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" strokecolor="black [3040]"/>
                    <v:shape id="直接箭头连接符 54" o:spid="_x0000_s1051" type="#_x0000_t32" style="position:absolute;top:1207;width:0;height:21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" strokecolor="black [3040]">
                      <v:stroke endarrow="block"/>
                    </v:shape>
                    <v:shape id="直接箭头连接符 55" o:spid="_x0000_s1052" type="#_x0000_t32" style="position:absolute;left:26483;top:1207;width:0;height:21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" strokecolor="black [3040]">
                      <v:stroke endarrow="block"/>
                    </v:shape>
                  </v:group>
                  <v:group id="组合 57" o:spid="_x0000_s1053" style="position:absolute;left:5434;top:9057;width:26483;height:3335" coordsize="26483,3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">
                    <v:shape id="直接箭头连接符 58" o:spid="_x0000_s1054" type="#_x0000_t32" style="position:absolute;left:13198;width:0;height:333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" strokecolor="black [3040]">
                      <v:stroke endarrow="block"/>
                    </v:shape>
                    <v:line id="直接连接符 59" o:spid="_x0000_s1055" style="position:absolute;visibility:visible;mso-wrap-style:square" from="0,1293" to="26483,12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" strokecolor="black [3040]"/>
                    <v:line id="直接连接符 60" o:spid="_x0000_s1056" style="position:absolute;visibility:visible;mso-wrap-style:square" from="0,86" to="0,12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" strokecolor="black [3040]"/>
                    <v:line id="直接连接符 61" o:spid="_x0000_s1057" style="position:absolute;visibility:visible;mso-wrap-style:square" from="26483,86" to="26483,12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" strokecolor="black [3040]"/>
                  </v:group>
                </v:group>
                <v:group id="组合 203" o:spid="_x0000_s1058" style="position:absolute;left:-197;top:21911;width:51092;height:10812" coordorigin="-197" coordsize="51092,108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">
                  <v:group id="组合 198" o:spid="_x0000_s1059" style="position:absolute;left:16390;top:5520;width:8991;height:5292" coordsize="8991,52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">
                    <v:rect id="矩形 10" o:spid="_x0000_s1060" style="position:absolute;top:2415;width:8991;height:28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" filled="f" strokecolor="black [3213]" strokeweight="1pt">
                      <v:textbox>
                        <w:txbxContent>
                          <w:p w14:paraId="34747DF6" w14:textId="77777777" w:rsidR="00C51030" w:rsidRPr="00EA6FCD" w:rsidRDefault="00C51030" w:rsidP="00791D23">
                            <w:pPr>
                              <w:spacing w:after="0" w:line="240" w:lineRule="auto"/>
                              <w:jc w:val="center"/>
                              <w:rPr>
                                <w:sz w:val="21"/>
                                <w:szCs w:val="21"/>
                              </w:rPr>
                            </w:pPr>
                            <w:r w:rsidRPr="00EA6FCD">
                              <w:rPr>
                                <w:rFonts w:hint="eastAsia"/>
                                <w:sz w:val="21"/>
                                <w:szCs w:val="21"/>
                              </w:rPr>
                              <w:t>结论与建议</w:t>
                            </w:r>
                          </w:p>
                        </w:txbxContent>
                      </v:textbox>
                    </v:rect>
                    <v:shape id="直接箭头连接符 62" o:spid="_x0000_s1061" type="#_x0000_t32" style="position:absolute;left:4744;width:0;height:238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" strokecolor="black [3040]">
                      <v:stroke endarrow="block"/>
                    </v:shape>
                  </v:group>
                  <v:group id="组合 33" o:spid="_x0000_s1062" style="position:absolute;left:-197;width:35549;height:8128" coordorigin="924" coordsize="35551,81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">
                    <v:rect id="矩形 9" o:spid="_x0000_s1063" style="position:absolute;left:9920;top:2674;width:26556;height:28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" filled="f" strokecolor="black [3213]" strokeweight="1pt">
                      <v:textbox>
                        <w:txbxContent>
                          <w:p w14:paraId="0C3F83FB" w14:textId="77777777" w:rsidR="00C51030" w:rsidRPr="00EA6FCD" w:rsidRDefault="00C51030" w:rsidP="00791D23">
                            <w:pPr>
                              <w:spacing w:after="0" w:line="240" w:lineRule="auto"/>
                              <w:jc w:val="center"/>
                              <w:rPr>
                                <w:sz w:val="21"/>
                                <w:szCs w:val="21"/>
                              </w:rPr>
                            </w:pPr>
                            <w:r w:rsidRPr="00EA6FCD">
                              <w:rPr>
                                <w:rFonts w:hint="eastAsia"/>
                                <w:sz w:val="21"/>
                                <w:szCs w:val="21"/>
                              </w:rPr>
                              <w:t>不同种植制度下粮食作物的实证研究</w:t>
                            </w:r>
                          </w:p>
                        </w:txbxContent>
                      </v:textbox>
                    </v:rect>
                    <v:rect id="矩形 28" o:spid="_x0000_s1064" style="position:absolute;left:924;width:7789;height:28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" filled="f" stroked="f" strokeweight="1pt">
                      <v:textbox>
                        <w:txbxContent>
                          <w:p w14:paraId="47A5C82E" w14:textId="3956884B" w:rsidR="00C51030" w:rsidRPr="00EA6FCD" w:rsidRDefault="00C51030" w:rsidP="00791D23">
                            <w:pPr>
                              <w:spacing w:after="0" w:line="240" w:lineRule="auto"/>
                              <w:jc w:val="right"/>
                              <w:rPr>
                                <w:sz w:val="21"/>
                                <w:szCs w:val="21"/>
                              </w:rPr>
                            </w:pPr>
                            <w:r w:rsidRPr="00EA6FCD">
                              <w:rPr>
                                <w:rFonts w:hint="eastAsia"/>
                                <w:sz w:val="21"/>
                                <w:szCs w:val="21"/>
                              </w:rPr>
                              <w:t>数据处理</w:t>
                            </w:r>
                          </w:p>
                        </w:txbxContent>
                      </v:textbox>
                    </v:rect>
                    <v:rect id="矩形 29" o:spid="_x0000_s1065" style="position:absolute;left:1121;top:5262;width:7876;height:28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" filled="f" stroked="f" strokeweight="1pt">
                      <v:textbox>
                        <w:txbxContent>
                          <w:p w14:paraId="55975766" w14:textId="6192AFE0" w:rsidR="00C51030" w:rsidRPr="00EA6FCD" w:rsidRDefault="00C51030" w:rsidP="00791D23">
                            <w:pPr>
                              <w:spacing w:after="0" w:line="240" w:lineRule="auto"/>
                              <w:jc w:val="right"/>
                              <w:rPr>
                                <w:sz w:val="21"/>
                                <w:szCs w:val="21"/>
                              </w:rPr>
                            </w:pPr>
                            <w:r w:rsidRPr="00EA6FCD">
                              <w:rPr>
                                <w:rFonts w:hint="eastAsia"/>
                                <w:sz w:val="21"/>
                                <w:szCs w:val="21"/>
                              </w:rPr>
                              <w:t>指标选择</w:t>
                            </w:r>
                          </w:p>
                        </w:txbxContent>
                      </v:textbox>
                    </v:re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右大括号 30" o:spid="_x0000_s1066" type="#_x0000_t88" style="position:absolute;left:8108;top:1639;width:1800;height:54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" adj="600" strokecolor="black [3040]"/>
                  </v:group>
                  <v:group id="组合 197" o:spid="_x0000_s1067" style="position:absolute;left:35454;top:2;width:15441;height:8393" coordorigin=",2" coordsize="15440,83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">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左大括号 192" o:spid="_x0000_s1068" type="#_x0000_t87" style="position:absolute;top:1639;width:1800;height:54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" adj="600" strokecolor="black [3040]"/>
                    <v:rect id="矩形 194" o:spid="_x0000_s1069" style="position:absolute;left:1121;top:5520;width:11473;height:28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" filled="f" stroked="f" strokeweight="1pt">
                      <v:textbox>
                        <w:txbxContent>
                          <w:p w14:paraId="57A91B96" w14:textId="42683376" w:rsidR="00C51030" w:rsidRPr="00EA6FCD" w:rsidRDefault="00C51030" w:rsidP="00791D23">
                            <w:pPr>
                              <w:spacing w:after="0" w:line="240" w:lineRule="auto"/>
                              <w:rPr>
                                <w:sz w:val="21"/>
                                <w:szCs w:val="21"/>
                              </w:rPr>
                            </w:pPr>
                            <w:r w:rsidRPr="00EA6FCD">
                              <w:rPr>
                                <w:rFonts w:hint="eastAsia"/>
                                <w:sz w:val="21"/>
                                <w:szCs w:val="21"/>
                              </w:rPr>
                              <w:t>产出弹性测算</w:t>
                            </w:r>
                          </w:p>
                        </w:txbxContent>
                      </v:textbox>
                    </v:rect>
                    <v:rect id="矩形 193" o:spid="_x0000_s1070" style="position:absolute;left:1121;top:2;width:14319;height:28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" filled="f" stroked="f" strokeweight="1pt">
                      <v:textbox>
                        <w:txbxContent>
                          <w:p w14:paraId="14F0097F" w14:textId="77ABA4D3" w:rsidR="00C51030" w:rsidRPr="00EA6FCD" w:rsidRDefault="00C51030" w:rsidP="00791D23">
                            <w:pPr>
                              <w:spacing w:after="0" w:line="240" w:lineRule="auto"/>
                              <w:rPr>
                                <w:sz w:val="21"/>
                                <w:szCs w:val="21"/>
                              </w:rPr>
                            </w:pPr>
                            <w:r w:rsidRPr="00EA6FCD">
                              <w:rPr>
                                <w:rFonts w:hint="eastAsia"/>
                                <w:sz w:val="21"/>
                                <w:szCs w:val="21"/>
                              </w:rPr>
                              <w:t>要素与规模回归分析</w:t>
                            </w:r>
                          </w:p>
                        </w:txbxContent>
                      </v:textbox>
                    </v:rect>
                  </v:group>
                </v:group>
              </v:group>
            </w:pict>
          </mc:Fallback>
        </mc:AlternateContent>
      </w:r>
    </w:p>
    <w:p w14:paraId="22A226A4" w14:textId="14056B99" w:rsidR="00385936" w:rsidRDefault="00385936" w:rsidP="00B653EA">
      <w:pPr>
        <w:spacing w:after="0" w:line="400" w:lineRule="exact"/>
        <w:rPr>
          <w:rFonts w:ascii="Times New Roman" w:hAnsi="Times New Roman" w:cs="Times New Roman"/>
          <w:sz w:val="24"/>
          <w:szCs w:val="24"/>
        </w:rPr>
      </w:pPr>
    </w:p>
    <w:p w14:paraId="7D1582C0" w14:textId="251DC7CA" w:rsidR="00385936" w:rsidRDefault="00385936" w:rsidP="0069649A">
      <w:pPr>
        <w:spacing w:after="0" w:line="400" w:lineRule="exact"/>
        <w:rPr>
          <w:rFonts w:ascii="Times New Roman" w:hAnsi="Times New Roman" w:cs="Times New Roman"/>
          <w:sz w:val="24"/>
          <w:szCs w:val="24"/>
        </w:rPr>
      </w:pPr>
    </w:p>
    <w:p w14:paraId="400B4885" w14:textId="44D3A9B3" w:rsidR="00385936" w:rsidRDefault="00385936" w:rsidP="0069649A">
      <w:pPr>
        <w:spacing w:after="0" w:line="400" w:lineRule="exact"/>
        <w:rPr>
          <w:rFonts w:ascii="Times New Roman" w:hAnsi="Times New Roman" w:cs="Times New Roman"/>
          <w:sz w:val="24"/>
          <w:szCs w:val="24"/>
        </w:rPr>
      </w:pPr>
    </w:p>
    <w:p w14:paraId="1AB15393" w14:textId="1E420F9C" w:rsidR="00580678" w:rsidRDefault="00580678" w:rsidP="0069649A">
      <w:pPr>
        <w:spacing w:after="0" w:line="400" w:lineRule="exact"/>
        <w:rPr>
          <w:rFonts w:ascii="Times New Roman" w:hAnsi="Times New Roman" w:cs="Times New Roman"/>
          <w:sz w:val="24"/>
          <w:szCs w:val="24"/>
        </w:rPr>
      </w:pPr>
    </w:p>
    <w:p w14:paraId="5B853173" w14:textId="0858B7F3" w:rsidR="00580678" w:rsidRDefault="00580678" w:rsidP="0069649A">
      <w:pPr>
        <w:spacing w:after="0" w:line="400" w:lineRule="exact"/>
        <w:rPr>
          <w:rFonts w:ascii="Times New Roman" w:hAnsi="Times New Roman" w:cs="Times New Roman"/>
          <w:sz w:val="24"/>
          <w:szCs w:val="24"/>
        </w:rPr>
      </w:pPr>
    </w:p>
    <w:p w14:paraId="74ED6D60" w14:textId="2CEA2001" w:rsidR="00580678" w:rsidRDefault="00580678" w:rsidP="0069649A">
      <w:pPr>
        <w:spacing w:after="0" w:line="400" w:lineRule="exact"/>
        <w:rPr>
          <w:rFonts w:ascii="Times New Roman" w:hAnsi="Times New Roman" w:cs="Times New Roman"/>
          <w:sz w:val="24"/>
          <w:szCs w:val="24"/>
        </w:rPr>
      </w:pPr>
    </w:p>
    <w:p w14:paraId="54F9BE7D" w14:textId="0BE8449B" w:rsidR="00580678" w:rsidRDefault="00580678" w:rsidP="0069649A">
      <w:pPr>
        <w:spacing w:after="0" w:line="400" w:lineRule="exact"/>
        <w:rPr>
          <w:rFonts w:ascii="Times New Roman" w:hAnsi="Times New Roman" w:cs="Times New Roman"/>
          <w:sz w:val="24"/>
          <w:szCs w:val="24"/>
        </w:rPr>
      </w:pPr>
    </w:p>
    <w:p w14:paraId="1A3B4770" w14:textId="44E7FEAB" w:rsidR="00366183" w:rsidRDefault="00366183" w:rsidP="0069649A">
      <w:pPr>
        <w:spacing w:after="0" w:line="400" w:lineRule="exact"/>
        <w:rPr>
          <w:rFonts w:ascii="Times New Roman" w:hAnsi="Times New Roman" w:cs="Times New Roman"/>
          <w:sz w:val="24"/>
          <w:szCs w:val="24"/>
        </w:rPr>
      </w:pPr>
    </w:p>
    <w:p w14:paraId="1321D22C" w14:textId="005C03B7" w:rsidR="001A2648" w:rsidRDefault="001A2648" w:rsidP="0069649A">
      <w:pPr>
        <w:spacing w:after="0" w:line="400" w:lineRule="exact"/>
        <w:rPr>
          <w:rFonts w:ascii="Times New Roman" w:hAnsi="Times New Roman" w:cs="Times New Roman"/>
          <w:sz w:val="24"/>
          <w:szCs w:val="24"/>
        </w:rPr>
      </w:pPr>
    </w:p>
    <w:p w14:paraId="20F17A4A" w14:textId="05EC795E" w:rsidR="005014D6" w:rsidRDefault="005014D6" w:rsidP="0069649A">
      <w:pPr>
        <w:spacing w:after="0" w:line="400" w:lineRule="exact"/>
        <w:rPr>
          <w:rFonts w:ascii="Times New Roman" w:hAnsi="Times New Roman" w:cs="Times New Roman"/>
          <w:sz w:val="24"/>
          <w:szCs w:val="24"/>
        </w:rPr>
      </w:pPr>
    </w:p>
    <w:p w14:paraId="5BF8B0E9" w14:textId="77777777" w:rsidR="00B653EA" w:rsidRDefault="00B653EA" w:rsidP="0069649A">
      <w:pPr>
        <w:spacing w:after="0" w:line="400" w:lineRule="exact"/>
        <w:rPr>
          <w:rFonts w:ascii="Times New Roman" w:hAnsi="Times New Roman" w:cs="Times New Roman"/>
          <w:sz w:val="24"/>
          <w:szCs w:val="24"/>
        </w:rPr>
      </w:pPr>
    </w:p>
    <w:p w14:paraId="65074185" w14:textId="31A78AEF" w:rsidR="001A2648" w:rsidRDefault="001A2648" w:rsidP="0069649A">
      <w:pPr>
        <w:spacing w:after="0" w:line="400" w:lineRule="exact"/>
        <w:rPr>
          <w:rFonts w:ascii="Times New Roman" w:hAnsi="Times New Roman" w:cs="Times New Roman"/>
          <w:sz w:val="24"/>
          <w:szCs w:val="24"/>
        </w:rPr>
      </w:pPr>
    </w:p>
    <w:p w14:paraId="0389D12A" w14:textId="77777777" w:rsidR="00961CF9" w:rsidRDefault="00961CF9" w:rsidP="0069649A">
      <w:pPr>
        <w:spacing w:after="0" w:line="400" w:lineRule="exact"/>
        <w:rPr>
          <w:rFonts w:ascii="Times New Roman" w:hAnsi="Times New Roman" w:cs="Times New Roman"/>
          <w:sz w:val="24"/>
          <w:szCs w:val="24"/>
        </w:rPr>
      </w:pPr>
    </w:p>
    <w:p w14:paraId="4C6EAB9C" w14:textId="144845D6" w:rsidR="0045229D" w:rsidRPr="00CB4BA5" w:rsidRDefault="0045229D" w:rsidP="00961CF9">
      <w:pPr>
        <w:spacing w:afterLines="100" w:after="326" w:line="400" w:lineRule="exact"/>
        <w:jc w:val="center"/>
        <w:rPr>
          <w:rFonts w:ascii="Times New Roman" w:eastAsia="黑体" w:hAnsi="Times New Roman" w:cs="Times New Roman"/>
          <w:sz w:val="21"/>
          <w:szCs w:val="21"/>
        </w:rPr>
      </w:pPr>
      <w:r w:rsidRPr="00CB4BA5">
        <w:rPr>
          <w:rFonts w:ascii="Times New Roman" w:eastAsia="黑体" w:hAnsi="Times New Roman" w:cs="Times New Roman"/>
          <w:sz w:val="21"/>
          <w:szCs w:val="21"/>
        </w:rPr>
        <w:t>图</w:t>
      </w:r>
      <w:r w:rsidRPr="00C46A1B">
        <w:rPr>
          <w:rFonts w:ascii="Times New Roman" w:eastAsia="黑体" w:hAnsi="Times New Roman" w:cs="Times New Roman"/>
          <w:sz w:val="21"/>
          <w:szCs w:val="21"/>
        </w:rPr>
        <w:t>1</w:t>
      </w:r>
      <w:r w:rsidRPr="00CB4BA5">
        <w:rPr>
          <w:rFonts w:ascii="Times New Roman" w:eastAsia="黑体" w:hAnsi="Times New Roman" w:cs="Times New Roman"/>
          <w:sz w:val="21"/>
          <w:szCs w:val="21"/>
        </w:rPr>
        <w:t>-</w:t>
      </w:r>
      <w:r w:rsidRPr="00C46A1B">
        <w:rPr>
          <w:rFonts w:ascii="Times New Roman" w:eastAsia="黑体" w:hAnsi="Times New Roman" w:cs="Times New Roman"/>
          <w:sz w:val="21"/>
          <w:szCs w:val="21"/>
        </w:rPr>
        <w:t>2</w:t>
      </w:r>
      <w:r w:rsidR="00210EDC">
        <w:rPr>
          <w:rFonts w:ascii="Times New Roman" w:eastAsia="黑体" w:hAnsi="Times New Roman" w:cs="Times New Roman"/>
          <w:sz w:val="21"/>
          <w:szCs w:val="21"/>
        </w:rPr>
        <w:t xml:space="preserve">  </w:t>
      </w:r>
      <w:r w:rsidR="00B839B2">
        <w:rPr>
          <w:rFonts w:ascii="Times New Roman" w:eastAsia="黑体" w:hAnsi="Times New Roman" w:cs="Times New Roman" w:hint="eastAsia"/>
          <w:sz w:val="21"/>
          <w:szCs w:val="21"/>
        </w:rPr>
        <w:t>本文的</w:t>
      </w:r>
      <w:r w:rsidR="00101F37" w:rsidRPr="00CB4BA5">
        <w:rPr>
          <w:rFonts w:ascii="Times New Roman" w:eastAsia="黑体" w:hAnsi="Times New Roman" w:cs="Times New Roman"/>
          <w:sz w:val="21"/>
          <w:szCs w:val="21"/>
        </w:rPr>
        <w:t>技术路线</w:t>
      </w:r>
    </w:p>
    <w:p w14:paraId="33993207" w14:textId="2F253C42" w:rsidR="0094185A" w:rsidRPr="00EC35E6" w:rsidRDefault="0094185A" w:rsidP="00217811">
      <w:pPr>
        <w:spacing w:beforeLines="100" w:before="326" w:afterLines="100" w:after="326" w:line="400" w:lineRule="exact"/>
        <w:outlineLvl w:val="1"/>
        <w:rPr>
          <w:rFonts w:ascii="Times New Roman" w:eastAsia="黑体" w:hAnsi="Times New Roman" w:cs="Times New Roman"/>
          <w:sz w:val="28"/>
          <w:szCs w:val="28"/>
        </w:rPr>
      </w:pPr>
      <w:bookmarkStart w:id="62" w:name="_Toc4687800"/>
      <w:r w:rsidRPr="00C46A1B">
        <w:rPr>
          <w:rFonts w:ascii="Times New Roman" w:eastAsia="黑体" w:hAnsi="Times New Roman" w:cs="Times New Roman"/>
          <w:sz w:val="28"/>
          <w:szCs w:val="28"/>
        </w:rPr>
        <w:t>1</w:t>
      </w:r>
      <w:r w:rsidRPr="00EC35E6">
        <w:rPr>
          <w:rFonts w:ascii="Times New Roman" w:eastAsia="黑体" w:hAnsi="Times New Roman" w:cs="Times New Roman" w:hint="eastAsia"/>
          <w:sz w:val="28"/>
          <w:szCs w:val="28"/>
        </w:rPr>
        <w:t>.</w:t>
      </w:r>
      <w:r w:rsidR="00BE647F" w:rsidRPr="00C46A1B">
        <w:rPr>
          <w:rFonts w:ascii="Times New Roman" w:eastAsia="黑体" w:hAnsi="Times New Roman" w:cs="Times New Roman"/>
          <w:sz w:val="28"/>
          <w:szCs w:val="28"/>
        </w:rPr>
        <w:t>5</w:t>
      </w:r>
      <w:r w:rsidR="00AC5402">
        <w:rPr>
          <w:rFonts w:ascii="Times New Roman" w:eastAsia="黑体" w:hAnsi="Times New Roman" w:cs="Times New Roman"/>
          <w:sz w:val="28"/>
          <w:szCs w:val="28"/>
        </w:rPr>
        <w:t xml:space="preserve">  </w:t>
      </w:r>
      <w:r w:rsidRPr="00EC35E6">
        <w:rPr>
          <w:rFonts w:ascii="Times New Roman" w:eastAsia="黑体" w:hAnsi="Times New Roman" w:cs="Times New Roman" w:hint="eastAsia"/>
          <w:sz w:val="28"/>
          <w:szCs w:val="28"/>
        </w:rPr>
        <w:t>可能的创新</w:t>
      </w:r>
      <w:bookmarkEnd w:id="62"/>
    </w:p>
    <w:p w14:paraId="0972115A" w14:textId="210C2E15" w:rsidR="00B55ED3" w:rsidRPr="00F20D6A" w:rsidRDefault="00B55ED3" w:rsidP="00B55ED3">
      <w:pPr>
        <w:spacing w:after="0" w:line="400" w:lineRule="exact"/>
        <w:ind w:firstLineChars="200" w:firstLine="480"/>
        <w:jc w:val="both"/>
        <w:rPr>
          <w:rFonts w:ascii="Times New Roman" w:hAnsi="Times New Roman" w:cs="Times New Roman"/>
          <w:sz w:val="24"/>
          <w:szCs w:val="24"/>
        </w:rPr>
      </w:pPr>
      <w:r w:rsidRPr="00F20D6A">
        <w:rPr>
          <w:rFonts w:ascii="Times New Roman" w:hAnsi="Times New Roman" w:cs="Times New Roman"/>
          <w:sz w:val="24"/>
          <w:szCs w:val="24"/>
        </w:rPr>
        <w:t>（</w:t>
      </w:r>
      <w:r w:rsidRPr="00F20D6A">
        <w:rPr>
          <w:rFonts w:ascii="Times New Roman" w:hAnsi="Times New Roman" w:cs="Times New Roman"/>
          <w:sz w:val="24"/>
          <w:szCs w:val="24"/>
        </w:rPr>
        <w:t>1</w:t>
      </w:r>
      <w:r w:rsidRPr="00F20D6A">
        <w:rPr>
          <w:rFonts w:ascii="Times New Roman" w:hAnsi="Times New Roman" w:cs="Times New Roman"/>
          <w:sz w:val="24"/>
          <w:szCs w:val="24"/>
        </w:rPr>
        <w:t>）前人对粮食作物土地生产率与种植规模之间关系的研究都是针对</w:t>
      </w:r>
      <w:r w:rsidR="006403FE">
        <w:rPr>
          <w:rFonts w:ascii="Times New Roman" w:hAnsi="Times New Roman" w:cs="Times New Roman" w:hint="eastAsia"/>
          <w:sz w:val="24"/>
          <w:szCs w:val="24"/>
        </w:rPr>
        <w:t>整个</w:t>
      </w:r>
      <w:r w:rsidRPr="00F20D6A">
        <w:rPr>
          <w:rFonts w:ascii="Times New Roman" w:hAnsi="Times New Roman" w:cs="Times New Roman"/>
          <w:sz w:val="24"/>
          <w:szCs w:val="24"/>
        </w:rPr>
        <w:t>产品，本文对根据我国的种植制度选择主产区域，对小麦、玉米和水稻</w:t>
      </w:r>
      <w:del w:id="63" w:author="曾 翠红" w:date="2019-05-07T10:45:00Z">
        <w:r w:rsidRPr="00F20D6A" w:rsidDel="00791D23">
          <w:rPr>
            <w:rFonts w:ascii="Times New Roman" w:hAnsi="Times New Roman" w:cs="Times New Roman"/>
            <w:sz w:val="24"/>
            <w:szCs w:val="24"/>
          </w:rPr>
          <w:delText>3</w:delText>
        </w:r>
      </w:del>
      <w:ins w:id="64" w:author="曾 翠红" w:date="2019-05-07T10:45:00Z">
        <w:r w:rsidR="00791D23">
          <w:rPr>
            <w:rFonts w:ascii="Times New Roman" w:hAnsi="Times New Roman" w:cs="Times New Roman" w:hint="eastAsia"/>
            <w:sz w:val="24"/>
            <w:szCs w:val="24"/>
          </w:rPr>
          <w:t>三</w:t>
        </w:r>
      </w:ins>
      <w:r w:rsidRPr="00F20D6A">
        <w:rPr>
          <w:rFonts w:ascii="Times New Roman" w:hAnsi="Times New Roman" w:cs="Times New Roman"/>
          <w:sz w:val="24"/>
          <w:szCs w:val="24"/>
        </w:rPr>
        <w:t>种粮食作物进行了实证研究，研究对象覆盖面广。中国幅员辽阔，气候差异大，农业种植在不同区域有着各有特色。论文从种植制度的视角出发，以各地区播种面积最广的农作物为研究对象，分析土地生产率与农地经营规模的关系。本文根据熟制选择主产区域，也可以从源头上消除种植制度和种植结构对分析造成的影响。</w:t>
      </w:r>
    </w:p>
    <w:p w14:paraId="681CECB0" w14:textId="5AEC14C8" w:rsidR="00C33E50" w:rsidRPr="00F20D6A" w:rsidRDefault="00B55ED3" w:rsidP="00B55ED3">
      <w:pPr>
        <w:spacing w:after="0" w:line="400" w:lineRule="exact"/>
        <w:ind w:firstLineChars="200" w:firstLine="480"/>
        <w:jc w:val="both"/>
        <w:rPr>
          <w:rFonts w:ascii="Times New Roman" w:hAnsi="Times New Roman" w:cs="Times New Roman"/>
          <w:sz w:val="24"/>
          <w:szCs w:val="24"/>
        </w:rPr>
      </w:pPr>
      <w:r w:rsidRPr="00F20D6A">
        <w:rPr>
          <w:rFonts w:ascii="Times New Roman" w:hAnsi="Times New Roman" w:cs="Times New Roman"/>
          <w:sz w:val="24"/>
          <w:szCs w:val="24"/>
        </w:rPr>
        <w:t>（</w:t>
      </w:r>
      <w:r w:rsidRPr="00F20D6A">
        <w:rPr>
          <w:rFonts w:ascii="Times New Roman" w:hAnsi="Times New Roman" w:cs="Times New Roman"/>
          <w:sz w:val="24"/>
          <w:szCs w:val="24"/>
        </w:rPr>
        <w:t>2</w:t>
      </w:r>
      <w:r w:rsidRPr="00F20D6A">
        <w:rPr>
          <w:rFonts w:ascii="Times New Roman" w:hAnsi="Times New Roman" w:cs="Times New Roman"/>
          <w:sz w:val="24"/>
          <w:szCs w:val="24"/>
        </w:rPr>
        <w:t>）本文尝试构建更为灵活的实证模型，在超越对数生产函数的基础上，引入规模变量的对数</w:t>
      </w:r>
      <w:r w:rsidRPr="00F20D6A">
        <w:rPr>
          <w:rFonts w:ascii="Times New Roman" w:hAnsi="Times New Roman" w:cs="Times New Roman"/>
          <w:sz w:val="24"/>
          <w:szCs w:val="24"/>
        </w:rPr>
        <w:t>-</w:t>
      </w:r>
      <w:r w:rsidRPr="00F20D6A">
        <w:rPr>
          <w:rFonts w:ascii="Times New Roman" w:hAnsi="Times New Roman" w:cs="Times New Roman"/>
          <w:sz w:val="24"/>
          <w:szCs w:val="24"/>
        </w:rPr>
        <w:t>线性组合。对数</w:t>
      </w:r>
      <w:r w:rsidRPr="00F20D6A">
        <w:rPr>
          <w:rFonts w:ascii="Times New Roman" w:hAnsi="Times New Roman" w:cs="Times New Roman"/>
          <w:sz w:val="24"/>
          <w:szCs w:val="24"/>
        </w:rPr>
        <w:t>-</w:t>
      </w:r>
      <w:r w:rsidRPr="00F20D6A">
        <w:rPr>
          <w:rFonts w:ascii="Times New Roman" w:hAnsi="Times New Roman" w:cs="Times New Roman"/>
          <w:sz w:val="24"/>
          <w:szCs w:val="24"/>
        </w:rPr>
        <w:t>线性组合能够避免常用的二次函数的对称性约束，拟合出单产与规模的非线性非对称关系。具体表现为，计算得到的规模产出弹性是可变的，能够包容土地生产率变化的多样性。</w:t>
      </w:r>
    </w:p>
    <w:p w14:paraId="290561A5" w14:textId="77777777" w:rsidR="00FF3C42" w:rsidRDefault="00FF3C42" w:rsidP="008D5D41">
      <w:pPr>
        <w:spacing w:after="0" w:line="400" w:lineRule="exact"/>
        <w:rPr>
          <w:rFonts w:eastAsia="黑体"/>
          <w:sz w:val="32"/>
          <w:szCs w:val="32"/>
        </w:rPr>
        <w:sectPr w:rsidR="00FF3C42" w:rsidSect="00C30B42">
          <w:headerReference w:type="default" r:id="rId28"/>
          <w:footerReference w:type="default" r:id="rId29"/>
          <w:pgSz w:w="11906" w:h="16838" w:code="9"/>
          <w:pgMar w:top="1701" w:right="1418" w:bottom="1418" w:left="1701" w:header="1304" w:footer="1021" w:gutter="0"/>
          <w:pgNumType w:start="1"/>
          <w:cols w:space="425"/>
          <w:docGrid w:type="lines" w:linePitch="326"/>
        </w:sectPr>
      </w:pPr>
    </w:p>
    <w:p w14:paraId="1EECAFA5" w14:textId="35376408" w:rsidR="0094185A" w:rsidRDefault="0094185A" w:rsidP="006722DB">
      <w:pPr>
        <w:spacing w:beforeLines="100" w:before="326" w:afterLines="100" w:after="326" w:line="400" w:lineRule="exact"/>
        <w:jc w:val="center"/>
        <w:outlineLvl w:val="0"/>
        <w:rPr>
          <w:rFonts w:eastAsia="黑体"/>
          <w:sz w:val="32"/>
          <w:szCs w:val="32"/>
        </w:rPr>
      </w:pPr>
      <w:bookmarkStart w:id="65" w:name="_Toc4687801"/>
      <w:r>
        <w:rPr>
          <w:rFonts w:eastAsia="黑体" w:hint="eastAsia"/>
          <w:sz w:val="32"/>
          <w:szCs w:val="32"/>
        </w:rPr>
        <w:t>第二章</w:t>
      </w:r>
      <w:r w:rsidR="00A836E5">
        <w:rPr>
          <w:rFonts w:eastAsia="黑体"/>
          <w:sz w:val="32"/>
          <w:szCs w:val="32"/>
        </w:rPr>
        <w:t xml:space="preserve">  </w:t>
      </w:r>
      <w:r>
        <w:rPr>
          <w:rFonts w:eastAsia="黑体" w:hint="eastAsia"/>
          <w:sz w:val="32"/>
          <w:szCs w:val="32"/>
        </w:rPr>
        <w:t>文献综述</w:t>
      </w:r>
      <w:r w:rsidR="005E1998">
        <w:rPr>
          <w:rFonts w:eastAsia="黑体" w:hint="eastAsia"/>
          <w:sz w:val="32"/>
          <w:szCs w:val="32"/>
        </w:rPr>
        <w:t>与理论</w:t>
      </w:r>
      <w:r w:rsidR="006517CE">
        <w:rPr>
          <w:rFonts w:eastAsia="黑体" w:hint="eastAsia"/>
          <w:sz w:val="32"/>
          <w:szCs w:val="32"/>
        </w:rPr>
        <w:t>基础</w:t>
      </w:r>
      <w:bookmarkEnd w:id="65"/>
    </w:p>
    <w:p w14:paraId="452C1045" w14:textId="73E8128E" w:rsidR="009A293F" w:rsidRDefault="002457A8" w:rsidP="000C68E8">
      <w:pPr>
        <w:spacing w:after="0" w:line="400" w:lineRule="exact"/>
        <w:ind w:firstLineChars="200" w:firstLine="480"/>
        <w:jc w:val="both"/>
        <w:rPr>
          <w:rFonts w:ascii="宋体" w:eastAsia="宋体" w:hAnsi="宋体"/>
          <w:sz w:val="24"/>
          <w:szCs w:val="24"/>
        </w:rPr>
      </w:pPr>
      <w:r>
        <w:rPr>
          <w:rFonts w:ascii="宋体" w:eastAsia="宋体" w:hAnsi="宋体" w:hint="eastAsia"/>
          <w:sz w:val="24"/>
          <w:szCs w:val="24"/>
        </w:rPr>
        <w:t>本章界定了三个概念，分别是种植制度、</w:t>
      </w:r>
      <w:r>
        <w:rPr>
          <w:rFonts w:ascii="宋体" w:eastAsia="宋体" w:hAnsi="宋体"/>
          <w:sz w:val="24"/>
          <w:szCs w:val="24"/>
        </w:rPr>
        <w:t>土地</w:t>
      </w:r>
      <w:r>
        <w:rPr>
          <w:rFonts w:ascii="宋体" w:eastAsia="宋体" w:hAnsi="宋体" w:hint="eastAsia"/>
          <w:sz w:val="24"/>
          <w:szCs w:val="24"/>
        </w:rPr>
        <w:t>生产率和农地经营规模。</w:t>
      </w:r>
      <w:r>
        <w:rPr>
          <w:rFonts w:ascii="宋体" w:eastAsia="宋体" w:hAnsi="宋体"/>
          <w:sz w:val="24"/>
          <w:szCs w:val="24"/>
        </w:rPr>
        <w:t>从</w:t>
      </w:r>
      <w:r>
        <w:rPr>
          <w:rFonts w:ascii="宋体" w:eastAsia="宋体" w:hAnsi="宋体" w:hint="eastAsia"/>
          <w:sz w:val="24"/>
          <w:szCs w:val="24"/>
        </w:rPr>
        <w:t>两个方面综述文献</w:t>
      </w:r>
      <w:r w:rsidR="00CD63A4">
        <w:rPr>
          <w:rFonts w:ascii="宋体" w:eastAsia="宋体" w:hAnsi="宋体" w:hint="eastAsia"/>
          <w:sz w:val="24"/>
          <w:szCs w:val="24"/>
        </w:rPr>
        <w:t>，</w:t>
      </w:r>
      <w:r w:rsidR="0080121D">
        <w:rPr>
          <w:rFonts w:ascii="宋体" w:eastAsia="宋体" w:hAnsi="宋体" w:hint="eastAsia"/>
          <w:sz w:val="24"/>
          <w:szCs w:val="24"/>
        </w:rPr>
        <w:t>一方面</w:t>
      </w:r>
      <w:r w:rsidR="007923ED">
        <w:rPr>
          <w:rFonts w:ascii="宋体" w:eastAsia="宋体" w:hAnsi="宋体" w:hint="eastAsia"/>
          <w:sz w:val="24"/>
          <w:szCs w:val="24"/>
        </w:rPr>
        <w:t>，</w:t>
      </w:r>
      <w:r w:rsidR="00B05C83">
        <w:rPr>
          <w:rFonts w:ascii="宋体" w:eastAsia="宋体" w:hAnsi="宋体" w:hint="eastAsia"/>
          <w:sz w:val="24"/>
          <w:szCs w:val="24"/>
        </w:rPr>
        <w:t>全面识别土地生产率的影响因素</w:t>
      </w:r>
      <w:del w:id="66" w:author="曾 翠红" w:date="2019-05-07T10:46:00Z">
        <w:r w:rsidR="007923ED" w:rsidDel="00A33C67">
          <w:rPr>
            <w:rFonts w:ascii="宋体" w:eastAsia="宋体" w:hAnsi="宋体" w:hint="eastAsia"/>
            <w:sz w:val="24"/>
            <w:szCs w:val="24"/>
          </w:rPr>
          <w:delText>。</w:delText>
        </w:r>
      </w:del>
      <w:ins w:id="67" w:author="曾 翠红" w:date="2019-05-07T10:46:00Z">
        <w:r w:rsidR="00A33C67">
          <w:rPr>
            <w:rFonts w:ascii="宋体" w:eastAsia="宋体" w:hAnsi="宋体" w:hint="eastAsia"/>
            <w:sz w:val="24"/>
            <w:szCs w:val="24"/>
          </w:rPr>
          <w:t>；</w:t>
        </w:r>
      </w:ins>
      <w:r w:rsidR="0080121D">
        <w:rPr>
          <w:rFonts w:ascii="宋体" w:eastAsia="宋体" w:hAnsi="宋体" w:hint="eastAsia"/>
          <w:sz w:val="24"/>
          <w:szCs w:val="24"/>
        </w:rPr>
        <w:t>另一方面</w:t>
      </w:r>
      <w:r w:rsidR="007923ED">
        <w:rPr>
          <w:rFonts w:ascii="宋体" w:eastAsia="宋体" w:hAnsi="宋体" w:hint="eastAsia"/>
          <w:sz w:val="24"/>
          <w:szCs w:val="24"/>
        </w:rPr>
        <w:t>，</w:t>
      </w:r>
      <w:r w:rsidR="00A71026">
        <w:rPr>
          <w:rFonts w:ascii="宋体" w:eastAsia="宋体" w:hAnsi="宋体" w:hint="eastAsia"/>
          <w:sz w:val="24"/>
          <w:szCs w:val="24"/>
        </w:rPr>
        <w:t>比较既有文献对土地生产率与规模关系的看法</w:t>
      </w:r>
      <w:r w:rsidR="005D460A">
        <w:rPr>
          <w:rFonts w:ascii="宋体" w:eastAsia="宋体" w:hAnsi="宋体" w:hint="eastAsia"/>
          <w:sz w:val="24"/>
          <w:szCs w:val="24"/>
        </w:rPr>
        <w:t>，</w:t>
      </w:r>
      <w:r w:rsidR="007923ED">
        <w:rPr>
          <w:rFonts w:ascii="宋体" w:eastAsia="宋体" w:hAnsi="宋体" w:hint="eastAsia"/>
          <w:sz w:val="24"/>
          <w:szCs w:val="24"/>
        </w:rPr>
        <w:t>最终</w:t>
      </w:r>
      <w:r w:rsidR="005D460A">
        <w:rPr>
          <w:rFonts w:ascii="宋体" w:eastAsia="宋体" w:hAnsi="宋体"/>
          <w:sz w:val="24"/>
          <w:szCs w:val="24"/>
        </w:rPr>
        <w:t>总结</w:t>
      </w:r>
      <w:r w:rsidR="007923ED">
        <w:rPr>
          <w:rFonts w:ascii="宋体" w:eastAsia="宋体" w:hAnsi="宋体" w:hint="eastAsia"/>
          <w:sz w:val="24"/>
          <w:szCs w:val="24"/>
        </w:rPr>
        <w:t>负向关系的</w:t>
      </w:r>
      <w:r w:rsidR="005D460A">
        <w:rPr>
          <w:rFonts w:ascii="宋体" w:eastAsia="宋体" w:hAnsi="宋体" w:hint="eastAsia"/>
          <w:sz w:val="24"/>
          <w:szCs w:val="24"/>
        </w:rPr>
        <w:t>成因</w:t>
      </w:r>
      <w:r w:rsidR="00B05C83">
        <w:rPr>
          <w:rFonts w:ascii="宋体" w:eastAsia="宋体" w:hAnsi="宋体" w:hint="eastAsia"/>
          <w:sz w:val="24"/>
          <w:szCs w:val="24"/>
        </w:rPr>
        <w:t>。</w:t>
      </w:r>
    </w:p>
    <w:p w14:paraId="78971F73" w14:textId="4EAD1A4C" w:rsidR="00F22C44" w:rsidRDefault="00F22C44" w:rsidP="00F22C44">
      <w:pPr>
        <w:spacing w:beforeLines="100" w:before="326" w:afterLines="100" w:after="326" w:line="400" w:lineRule="exact"/>
        <w:outlineLvl w:val="1"/>
        <w:rPr>
          <w:rFonts w:ascii="Times New Roman" w:eastAsia="黑体" w:hAnsi="Times New Roman" w:cs="Times New Roman"/>
          <w:sz w:val="28"/>
          <w:szCs w:val="28"/>
        </w:rPr>
      </w:pPr>
      <w:bookmarkStart w:id="68" w:name="_Toc4687802"/>
      <w:r w:rsidRPr="00C46A1B">
        <w:rPr>
          <w:rFonts w:ascii="Times New Roman" w:eastAsia="黑体" w:hAnsi="Times New Roman" w:cs="Times New Roman"/>
          <w:sz w:val="28"/>
          <w:szCs w:val="28"/>
        </w:rPr>
        <w:t>2</w:t>
      </w:r>
      <w:r w:rsidRPr="00F22C44">
        <w:rPr>
          <w:rFonts w:ascii="Times New Roman" w:eastAsia="黑体" w:hAnsi="Times New Roman" w:cs="Times New Roman"/>
          <w:sz w:val="28"/>
          <w:szCs w:val="28"/>
        </w:rPr>
        <w:t>.</w:t>
      </w:r>
      <w:r w:rsidRPr="00C46A1B">
        <w:rPr>
          <w:rFonts w:ascii="Times New Roman" w:eastAsia="黑体" w:hAnsi="Times New Roman" w:cs="Times New Roman"/>
          <w:sz w:val="28"/>
          <w:szCs w:val="28"/>
        </w:rPr>
        <w:t>1</w:t>
      </w:r>
      <w:r w:rsidRPr="00F22C44">
        <w:rPr>
          <w:rFonts w:ascii="Times New Roman" w:eastAsia="黑体" w:hAnsi="Times New Roman" w:cs="Times New Roman"/>
          <w:sz w:val="28"/>
          <w:szCs w:val="28"/>
        </w:rPr>
        <w:t xml:space="preserve">  </w:t>
      </w:r>
      <w:r w:rsidRPr="00F22C44">
        <w:rPr>
          <w:rFonts w:ascii="Times New Roman" w:eastAsia="黑体" w:hAnsi="Times New Roman" w:cs="Times New Roman" w:hint="eastAsia"/>
          <w:sz w:val="28"/>
          <w:szCs w:val="28"/>
        </w:rPr>
        <w:t>概念界定</w:t>
      </w:r>
      <w:bookmarkEnd w:id="68"/>
    </w:p>
    <w:p w14:paraId="61D6C241" w14:textId="07690D2E" w:rsidR="006F7B4C" w:rsidRPr="006F7B4C" w:rsidRDefault="006F7B4C" w:rsidP="006F7B4C">
      <w:pPr>
        <w:spacing w:after="0" w:line="400" w:lineRule="exact"/>
        <w:ind w:firstLineChars="200" w:firstLine="480"/>
        <w:rPr>
          <w:rFonts w:ascii="Times New Roman" w:eastAsia="宋体" w:hAnsi="Times New Roman" w:cs="Times New Roman"/>
          <w:sz w:val="24"/>
          <w:szCs w:val="24"/>
        </w:rPr>
      </w:pPr>
      <w:r w:rsidRPr="006F7B4C">
        <w:rPr>
          <w:rFonts w:ascii="Times New Roman" w:eastAsia="宋体" w:hAnsi="Times New Roman" w:cs="Times New Roman"/>
          <w:sz w:val="24"/>
          <w:szCs w:val="24"/>
        </w:rPr>
        <w:t>研究涉及的关键概念有种植制度、土地生产率和农地经营规模。</w:t>
      </w:r>
      <w:r w:rsidR="007B616B">
        <w:rPr>
          <w:rFonts w:ascii="Times New Roman" w:eastAsia="宋体" w:hAnsi="Times New Roman" w:cs="Times New Roman" w:hint="eastAsia"/>
          <w:sz w:val="24"/>
          <w:szCs w:val="24"/>
        </w:rPr>
        <w:t>种植制度阐明本文所用定义来源以及</w:t>
      </w:r>
      <w:r w:rsidR="007B616B">
        <w:rPr>
          <w:rFonts w:ascii="Times New Roman" w:eastAsia="宋体" w:hAnsi="Times New Roman" w:cs="Times New Roman"/>
          <w:sz w:val="24"/>
          <w:szCs w:val="24"/>
        </w:rPr>
        <w:t>我国</w:t>
      </w:r>
      <w:r w:rsidR="007B616B">
        <w:rPr>
          <w:rFonts w:ascii="Times New Roman" w:eastAsia="宋体" w:hAnsi="Times New Roman" w:cs="Times New Roman" w:hint="eastAsia"/>
          <w:sz w:val="24"/>
          <w:szCs w:val="24"/>
        </w:rPr>
        <w:t>熟制区划情况，</w:t>
      </w:r>
      <w:r w:rsidR="007B616B">
        <w:rPr>
          <w:rFonts w:ascii="Times New Roman" w:eastAsia="宋体" w:hAnsi="Times New Roman" w:cs="Times New Roman"/>
          <w:sz w:val="24"/>
          <w:szCs w:val="24"/>
        </w:rPr>
        <w:t>土地</w:t>
      </w:r>
      <w:r w:rsidR="007B616B">
        <w:rPr>
          <w:rFonts w:ascii="Times New Roman" w:eastAsia="宋体" w:hAnsi="Times New Roman" w:cs="Times New Roman" w:hint="eastAsia"/>
          <w:sz w:val="24"/>
          <w:szCs w:val="24"/>
        </w:rPr>
        <w:t>生产率和农地经营规模整理了既有研究的使用概况，以及本</w:t>
      </w:r>
      <w:r w:rsidR="00486C60">
        <w:rPr>
          <w:rFonts w:ascii="Times New Roman" w:eastAsia="宋体" w:hAnsi="Times New Roman" w:cs="Times New Roman" w:hint="eastAsia"/>
          <w:sz w:val="24"/>
          <w:szCs w:val="24"/>
        </w:rPr>
        <w:t>研究</w:t>
      </w:r>
      <w:r w:rsidR="007B616B">
        <w:rPr>
          <w:rFonts w:ascii="Times New Roman" w:eastAsia="宋体" w:hAnsi="Times New Roman" w:cs="Times New Roman" w:hint="eastAsia"/>
          <w:sz w:val="24"/>
          <w:szCs w:val="24"/>
        </w:rPr>
        <w:t>的选择。</w:t>
      </w:r>
    </w:p>
    <w:p w14:paraId="4B0C889E" w14:textId="1178FFAB" w:rsidR="00743295" w:rsidRPr="006B3907" w:rsidRDefault="00743295" w:rsidP="006B3907">
      <w:pPr>
        <w:spacing w:beforeLines="100" w:before="326" w:afterLines="100" w:after="326" w:line="400" w:lineRule="exact"/>
        <w:outlineLvl w:val="2"/>
        <w:rPr>
          <w:rFonts w:ascii="Times New Roman" w:eastAsia="黑体" w:hAnsi="Times New Roman" w:cs="Times New Roman"/>
          <w:sz w:val="24"/>
          <w:szCs w:val="24"/>
        </w:rPr>
      </w:pPr>
      <w:r w:rsidRPr="00C46A1B">
        <w:rPr>
          <w:rFonts w:ascii="Times New Roman" w:eastAsia="黑体" w:hAnsi="Times New Roman" w:cs="Times New Roman"/>
          <w:sz w:val="24"/>
          <w:szCs w:val="24"/>
        </w:rPr>
        <w:t>2</w:t>
      </w:r>
      <w:r w:rsidR="00F22C44" w:rsidRPr="006B3907">
        <w:rPr>
          <w:rFonts w:ascii="Times New Roman" w:eastAsia="黑体" w:hAnsi="Times New Roman" w:cs="Times New Roman"/>
          <w:sz w:val="24"/>
          <w:szCs w:val="24"/>
        </w:rPr>
        <w:t>.</w:t>
      </w:r>
      <w:r w:rsidR="00F22C44" w:rsidRPr="00C46A1B">
        <w:rPr>
          <w:rFonts w:ascii="Times New Roman" w:eastAsia="黑体" w:hAnsi="Times New Roman" w:cs="Times New Roman"/>
          <w:sz w:val="24"/>
          <w:szCs w:val="24"/>
        </w:rPr>
        <w:t>1</w:t>
      </w:r>
      <w:r w:rsidR="00F22C44" w:rsidRPr="006B3907">
        <w:rPr>
          <w:rFonts w:ascii="Times New Roman" w:eastAsia="黑体" w:hAnsi="Times New Roman" w:cs="Times New Roman"/>
          <w:sz w:val="24"/>
          <w:szCs w:val="24"/>
        </w:rPr>
        <w:t>.</w:t>
      </w:r>
      <w:r w:rsidR="00F22C44" w:rsidRPr="00C46A1B">
        <w:rPr>
          <w:rFonts w:ascii="Times New Roman" w:eastAsia="黑体" w:hAnsi="Times New Roman" w:cs="Times New Roman"/>
          <w:sz w:val="24"/>
          <w:szCs w:val="24"/>
        </w:rPr>
        <w:t>1</w:t>
      </w:r>
      <w:r w:rsidR="00A836E5" w:rsidRPr="006B3907">
        <w:rPr>
          <w:rFonts w:ascii="Times New Roman" w:eastAsia="黑体" w:hAnsi="Times New Roman" w:cs="Times New Roman"/>
          <w:sz w:val="24"/>
          <w:szCs w:val="24"/>
        </w:rPr>
        <w:t xml:space="preserve">  </w:t>
      </w:r>
      <w:r w:rsidRPr="006B3907">
        <w:rPr>
          <w:rFonts w:ascii="Times New Roman" w:eastAsia="黑体" w:hAnsi="Times New Roman" w:cs="Times New Roman" w:hint="eastAsia"/>
          <w:sz w:val="24"/>
          <w:szCs w:val="24"/>
        </w:rPr>
        <w:t>种植制度</w:t>
      </w:r>
    </w:p>
    <w:p w14:paraId="7118E662" w14:textId="7E3C2041" w:rsidR="002C5C11" w:rsidRDefault="00743295" w:rsidP="000C68E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引用《中国农业百科全书》农业卷的定义，种植制度乃一个地区或生产单位农作物组成、配置、熟制与种植方式的总称，是耕作制度的主体。定义中农作物包括粮食作物、经济作物、饲料作物、蔬菜和果树等</w:t>
      </w:r>
      <w:r w:rsidR="00057E49">
        <w:rPr>
          <w:rFonts w:ascii="Times New Roman" w:hAnsi="Times New Roman" w:cs="Times New Roman"/>
          <w:sz w:val="24"/>
          <w:szCs w:val="24"/>
        </w:rPr>
        <w:fldChar w:fldCharType="begin"/>
      </w:r>
      <w:r w:rsidR="00057E49">
        <w:rPr>
          <w:rFonts w:ascii="Times New Roman" w:hAnsi="Times New Roman" w:cs="Times New Roman"/>
          <w:sz w:val="24"/>
          <w:szCs w:val="24"/>
        </w:rPr>
        <w:instrText xml:space="preserve"> ADDIN NE.Ref.{3B0C0D48-64A0-45F7-B73A-5DB1A8E052A7}</w:instrText>
      </w:r>
      <w:r w:rsidR="00057E49">
        <w:rPr>
          <w:rFonts w:ascii="Times New Roman" w:hAnsi="Times New Roman" w:cs="Times New Roman"/>
          <w:sz w:val="24"/>
          <w:szCs w:val="24"/>
        </w:rPr>
        <w:fldChar w:fldCharType="separate"/>
      </w:r>
      <w:r w:rsidR="00C47404">
        <w:rPr>
          <w:rFonts w:ascii="Times New Roman" w:hAnsi="Times New Roman" w:cs="Times New Roman"/>
          <w:color w:val="080000"/>
          <w:sz w:val="24"/>
          <w:szCs w:val="24"/>
          <w:vertAlign w:val="superscript"/>
        </w:rPr>
        <w:t>[32]</w:t>
      </w:r>
      <w:r w:rsidR="00057E49">
        <w:rPr>
          <w:rFonts w:ascii="Times New Roman" w:hAnsi="Times New Roman" w:cs="Times New Roman"/>
          <w:sz w:val="24"/>
          <w:szCs w:val="24"/>
        </w:rPr>
        <w:fldChar w:fldCharType="end"/>
      </w:r>
      <w:r>
        <w:rPr>
          <w:rFonts w:ascii="Times New Roman" w:hAnsi="Times New Roman" w:cs="Times New Roman" w:hint="eastAsia"/>
          <w:sz w:val="24"/>
          <w:szCs w:val="24"/>
        </w:rPr>
        <w:t>。</w:t>
      </w:r>
    </w:p>
    <w:p w14:paraId="58390524" w14:textId="751FD583" w:rsidR="00743295" w:rsidRPr="00743295" w:rsidRDefault="00743295" w:rsidP="000C68E8">
      <w:pPr>
        <w:spacing w:after="0" w:line="400" w:lineRule="exact"/>
        <w:ind w:firstLineChars="200" w:firstLine="480"/>
        <w:jc w:val="both"/>
        <w:rPr>
          <w:rFonts w:ascii="Times New Roman" w:eastAsia="黑体" w:hAnsi="Times New Roman" w:cs="Times New Roman"/>
          <w:sz w:val="28"/>
          <w:szCs w:val="28"/>
        </w:rPr>
      </w:pPr>
      <w:r>
        <w:rPr>
          <w:rFonts w:ascii="Times New Roman" w:hAnsi="Times New Roman" w:cs="Times New Roman" w:hint="eastAsia"/>
          <w:sz w:val="24"/>
          <w:szCs w:val="24"/>
        </w:rPr>
        <w:t>我国东临太平洋西处亚欧大陆，东西南北经纬跨度大，跨越了寒温带、中温带、暖温带、亚热带、热带和高原气候带</w:t>
      </w:r>
      <w:r w:rsidRPr="00C46A1B">
        <w:rPr>
          <w:rFonts w:ascii="Times New Roman" w:hAnsi="Times New Roman" w:cs="Times New Roman"/>
          <w:sz w:val="24"/>
          <w:szCs w:val="24"/>
        </w:rPr>
        <w:t>6</w:t>
      </w:r>
      <w:r>
        <w:rPr>
          <w:rFonts w:ascii="Times New Roman" w:hAnsi="Times New Roman" w:cs="Times New Roman" w:hint="eastAsia"/>
          <w:sz w:val="24"/>
          <w:szCs w:val="24"/>
        </w:rPr>
        <w:t>个温度带，包含了高原、山岭、丘陵、平原和盆地</w:t>
      </w:r>
      <w:r w:rsidRPr="00C46A1B">
        <w:rPr>
          <w:rFonts w:ascii="Times New Roman" w:hAnsi="Times New Roman" w:cs="Times New Roman"/>
          <w:sz w:val="24"/>
          <w:szCs w:val="24"/>
        </w:rPr>
        <w:t>5</w:t>
      </w:r>
      <w:r>
        <w:rPr>
          <w:rFonts w:ascii="Times New Roman" w:hAnsi="Times New Roman" w:cs="Times New Roman" w:hint="eastAsia"/>
          <w:sz w:val="24"/>
          <w:szCs w:val="24"/>
        </w:rPr>
        <w:t>种地形。各地农业生长面临各种各样的地形、土壤类型、水资源和热量分布，形成了具有中国特色的种植制度和农作物种类。</w:t>
      </w:r>
      <w:r w:rsidR="002C5C11">
        <w:rPr>
          <w:rFonts w:ascii="Times New Roman" w:hAnsi="Times New Roman" w:cs="Times New Roman" w:hint="eastAsia"/>
          <w:sz w:val="24"/>
          <w:szCs w:val="24"/>
        </w:rPr>
        <w:t>我国熟制主要依据气候带的分布划分，中温带和高原气候地区适宜种植一年一熟的作物，南温带地区适宜种植一年两熟或两年三熟作物，亚热带地区适宜种植一年两熟或一年三熟作物，热带地区适宜种植一年三熟作物。五种气候类型孕育了四种种植制度，</w:t>
      </w:r>
      <w:r w:rsidR="00B17B7D">
        <w:rPr>
          <w:rFonts w:ascii="Times New Roman" w:hAnsi="Times New Roman" w:cs="Times New Roman" w:hint="eastAsia"/>
          <w:sz w:val="24"/>
          <w:szCs w:val="24"/>
        </w:rPr>
        <w:t>其中一年一熟和一年两熟的种植模式最为</w:t>
      </w:r>
      <w:r w:rsidR="00084347">
        <w:rPr>
          <w:rFonts w:ascii="Times New Roman" w:hAnsi="Times New Roman" w:cs="Times New Roman" w:hint="eastAsia"/>
          <w:sz w:val="24"/>
          <w:szCs w:val="24"/>
        </w:rPr>
        <w:t>典型和</w:t>
      </w:r>
      <w:r w:rsidR="002C5C11">
        <w:rPr>
          <w:rFonts w:ascii="Times New Roman" w:hAnsi="Times New Roman" w:cs="Times New Roman" w:hint="eastAsia"/>
          <w:sz w:val="24"/>
          <w:szCs w:val="24"/>
        </w:rPr>
        <w:t>广泛。</w:t>
      </w:r>
    </w:p>
    <w:p w14:paraId="7D770697" w14:textId="296F7017" w:rsidR="00F02857" w:rsidRDefault="00FF1A85" w:rsidP="000C68E8">
      <w:pPr>
        <w:spacing w:after="0" w:line="400" w:lineRule="exact"/>
        <w:ind w:firstLineChars="200" w:firstLine="480"/>
        <w:jc w:val="both"/>
        <w:rPr>
          <w:rFonts w:ascii="Times New Roman" w:hAnsi="Times New Roman" w:cs="Times New Roman"/>
          <w:sz w:val="24"/>
          <w:szCs w:val="24"/>
        </w:rPr>
      </w:pPr>
      <w:r w:rsidRPr="00D65A9D">
        <w:rPr>
          <w:rFonts w:ascii="Times New Roman" w:eastAsia="宋体" w:hAnsi="Times New Roman" w:cs="Times New Roman"/>
          <w:sz w:val="24"/>
          <w:szCs w:val="24"/>
        </w:rPr>
        <w:t>结合光照和适度特征，全国划分为</w:t>
      </w:r>
      <w:r w:rsidRPr="00C46A1B">
        <w:rPr>
          <w:rFonts w:ascii="Times New Roman" w:eastAsia="宋体" w:hAnsi="Times New Roman" w:cs="Times New Roman"/>
          <w:sz w:val="24"/>
          <w:szCs w:val="24"/>
        </w:rPr>
        <w:t>37</w:t>
      </w:r>
      <w:r w:rsidRPr="00D65A9D">
        <w:rPr>
          <w:rFonts w:ascii="Times New Roman" w:eastAsia="宋体" w:hAnsi="Times New Roman" w:cs="Times New Roman"/>
          <w:sz w:val="24"/>
          <w:szCs w:val="24"/>
        </w:rPr>
        <w:t>个农业区</w:t>
      </w:r>
      <w:r w:rsidR="00057E49">
        <w:rPr>
          <w:rFonts w:ascii="Times New Roman" w:hAnsi="Times New Roman" w:cs="Times New Roman"/>
          <w:sz w:val="24"/>
          <w:szCs w:val="24"/>
        </w:rPr>
        <w:fldChar w:fldCharType="begin"/>
      </w:r>
      <w:r w:rsidR="00057E49">
        <w:rPr>
          <w:rFonts w:ascii="Times New Roman" w:hAnsi="Times New Roman" w:cs="Times New Roman"/>
          <w:sz w:val="24"/>
          <w:szCs w:val="24"/>
        </w:rPr>
        <w:instrText xml:space="preserve"> ADDIN NE.Ref.{AE6B77B6-09FA-4248-963E-1AE6E678DA37}</w:instrText>
      </w:r>
      <w:r w:rsidR="00057E49">
        <w:rPr>
          <w:rFonts w:ascii="Times New Roman" w:hAnsi="Times New Roman" w:cs="Times New Roman"/>
          <w:sz w:val="24"/>
          <w:szCs w:val="24"/>
        </w:rPr>
        <w:fldChar w:fldCharType="separate"/>
      </w:r>
      <w:r w:rsidR="00C47404">
        <w:rPr>
          <w:rFonts w:ascii="Times New Roman" w:hAnsi="Times New Roman" w:cs="Times New Roman"/>
          <w:color w:val="080000"/>
          <w:sz w:val="24"/>
          <w:szCs w:val="24"/>
          <w:vertAlign w:val="superscript"/>
        </w:rPr>
        <w:t>[33, 34]</w:t>
      </w:r>
      <w:r w:rsidR="00057E49">
        <w:rPr>
          <w:rFonts w:ascii="Times New Roman" w:hAnsi="Times New Roman" w:cs="Times New Roman"/>
          <w:sz w:val="24"/>
          <w:szCs w:val="24"/>
        </w:rPr>
        <w:fldChar w:fldCharType="end"/>
      </w:r>
      <w:r w:rsidRPr="00D65A9D">
        <w:rPr>
          <w:rFonts w:ascii="Times New Roman" w:eastAsia="宋体" w:hAnsi="Times New Roman" w:cs="Times New Roman"/>
          <w:sz w:val="24"/>
          <w:szCs w:val="24"/>
        </w:rPr>
        <w:t>。中国科学院资源环境科学的数据显示，适宜种植</w:t>
      </w:r>
      <w:ins w:id="69" w:author="曾 翠红" w:date="2019-05-07T10:48:00Z">
        <w:r w:rsidR="00A33C67">
          <w:rPr>
            <w:rFonts w:ascii="Times New Roman" w:eastAsia="宋体" w:hAnsi="Times New Roman" w:cs="Times New Roman" w:hint="eastAsia"/>
            <w:sz w:val="24"/>
            <w:szCs w:val="24"/>
          </w:rPr>
          <w:t>一季</w:t>
        </w:r>
      </w:ins>
      <w:del w:id="70" w:author="曾 翠红" w:date="2019-05-07T10:48:00Z">
        <w:r w:rsidRPr="00D65A9D" w:rsidDel="00A33C67">
          <w:rPr>
            <w:rFonts w:ascii="Times New Roman" w:eastAsia="宋体" w:hAnsi="Times New Roman" w:cs="Times New Roman"/>
            <w:sz w:val="24"/>
            <w:szCs w:val="24"/>
          </w:rPr>
          <w:delText>一熟</w:delText>
        </w:r>
      </w:del>
      <w:r w:rsidRPr="00D65A9D">
        <w:rPr>
          <w:rFonts w:ascii="Times New Roman" w:eastAsia="宋体" w:hAnsi="Times New Roman" w:cs="Times New Roman"/>
          <w:sz w:val="24"/>
          <w:szCs w:val="24"/>
        </w:rPr>
        <w:t>作物的农业区域面积占比最大，超过</w:t>
      </w:r>
      <w:r w:rsidRPr="00C46A1B">
        <w:rPr>
          <w:rFonts w:ascii="Times New Roman" w:eastAsia="宋体" w:hAnsi="Times New Roman" w:cs="Times New Roman"/>
          <w:sz w:val="24"/>
          <w:szCs w:val="24"/>
        </w:rPr>
        <w:t>70</w:t>
      </w:r>
      <w:r w:rsidRPr="00D65A9D">
        <w:rPr>
          <w:rFonts w:ascii="Times New Roman" w:eastAsia="宋体" w:hAnsi="Times New Roman" w:cs="Times New Roman"/>
          <w:sz w:val="24"/>
          <w:szCs w:val="24"/>
        </w:rPr>
        <w:t>%</w:t>
      </w:r>
      <w:r w:rsidRPr="00D65A9D">
        <w:rPr>
          <w:rFonts w:ascii="Times New Roman" w:eastAsia="宋体" w:hAnsi="Times New Roman" w:cs="Times New Roman"/>
          <w:sz w:val="24"/>
          <w:szCs w:val="24"/>
        </w:rPr>
        <w:t>，包括青藏高原喜凉作物一熟轮歇区、北部中高原半干旱喜凉作物一熟区、北部低高原易旱喜温作物一熟区、东北平原丘陵半湿润喜温作物一熟区、西北干旱灌溉一熟兼二熟区及黄淮海平</w:t>
      </w:r>
      <w:r>
        <w:rPr>
          <w:rFonts w:ascii="Times New Roman" w:hAnsi="Times New Roman" w:cs="Times New Roman" w:hint="eastAsia"/>
          <w:sz w:val="24"/>
          <w:szCs w:val="24"/>
        </w:rPr>
        <w:t>原丘陵水浇地二熟旱地二熟一熟区</w:t>
      </w:r>
      <w:r w:rsidRPr="00C46A1B">
        <w:rPr>
          <w:rFonts w:ascii="Times New Roman" w:hAnsi="Times New Roman" w:cs="Times New Roman"/>
          <w:sz w:val="24"/>
          <w:szCs w:val="24"/>
        </w:rPr>
        <w:t>6</w:t>
      </w:r>
      <w:r>
        <w:rPr>
          <w:rFonts w:ascii="Times New Roman" w:hAnsi="Times New Roman" w:cs="Times New Roman" w:hint="eastAsia"/>
          <w:sz w:val="24"/>
          <w:szCs w:val="24"/>
        </w:rPr>
        <w:t>个区</w:t>
      </w:r>
      <w:r w:rsidR="00F02857">
        <w:rPr>
          <w:rFonts w:ascii="Times New Roman" w:hAnsi="Times New Roman" w:cs="Times New Roman" w:hint="eastAsia"/>
          <w:sz w:val="24"/>
          <w:szCs w:val="24"/>
        </w:rPr>
        <w:t>。</w:t>
      </w:r>
    </w:p>
    <w:p w14:paraId="5B364EB7" w14:textId="4B3E2B79" w:rsidR="00F02857" w:rsidRDefault="00FF1A85" w:rsidP="000C68E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其次是两熟区，</w:t>
      </w:r>
      <w:ins w:id="71" w:author="曾 翠红" w:date="2019-05-07T10:48:00Z">
        <w:r w:rsidR="00A33C67">
          <w:rPr>
            <w:rFonts w:ascii="Times New Roman" w:hAnsi="Times New Roman" w:cs="Times New Roman" w:hint="eastAsia"/>
            <w:sz w:val="24"/>
            <w:szCs w:val="24"/>
          </w:rPr>
          <w:t>适宜种植两季作物的</w:t>
        </w:r>
      </w:ins>
      <w:r>
        <w:rPr>
          <w:rFonts w:ascii="Times New Roman" w:hAnsi="Times New Roman" w:cs="Times New Roman" w:hint="eastAsia"/>
          <w:sz w:val="24"/>
          <w:szCs w:val="24"/>
        </w:rPr>
        <w:t>农业区域面积占比近半，包括黄淮海平原丘陵水浇地二熟旱地二熟一熟区、西南中高原山地旱地二熟一熟水田二熟区、江淮平原丘陵麦稻两熟兼早三熟区、四川盆地水旱两熟兼三熟区、长江中下游平原丘陵水田三熟二熟区以及东南丘陵山地水田旱地二熟三熟区</w:t>
      </w:r>
      <w:r w:rsidRPr="00C46A1B">
        <w:rPr>
          <w:rFonts w:ascii="Times New Roman" w:hAnsi="Times New Roman" w:cs="Times New Roman"/>
          <w:sz w:val="24"/>
          <w:szCs w:val="24"/>
        </w:rPr>
        <w:t>6</w:t>
      </w:r>
      <w:r>
        <w:rPr>
          <w:rFonts w:ascii="Times New Roman" w:hAnsi="Times New Roman" w:cs="Times New Roman" w:hint="eastAsia"/>
          <w:sz w:val="24"/>
          <w:szCs w:val="24"/>
        </w:rPr>
        <w:t>个区</w:t>
      </w:r>
      <w:r w:rsidR="00F02857">
        <w:rPr>
          <w:rFonts w:ascii="Times New Roman" w:hAnsi="Times New Roman" w:cs="Times New Roman" w:hint="eastAsia"/>
          <w:sz w:val="24"/>
          <w:szCs w:val="24"/>
        </w:rPr>
        <w:t>。</w:t>
      </w:r>
    </w:p>
    <w:p w14:paraId="6E47F1C3" w14:textId="02F8823F" w:rsidR="00FF1A85" w:rsidRDefault="00FF1A85" w:rsidP="00470087">
      <w:pPr>
        <w:spacing w:afterLines="50" w:after="163"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农业区域面积占比较低的是三熟区，约占</w:t>
      </w:r>
      <w:r w:rsidRPr="00C46A1B">
        <w:rPr>
          <w:rFonts w:ascii="Times New Roman" w:hAnsi="Times New Roman" w:cs="Times New Roman"/>
          <w:sz w:val="24"/>
          <w:szCs w:val="24"/>
        </w:rPr>
        <w:t>25</w:t>
      </w:r>
      <w:r>
        <w:rPr>
          <w:rFonts w:ascii="Times New Roman" w:hAnsi="Times New Roman" w:cs="Times New Roman"/>
          <w:sz w:val="24"/>
          <w:szCs w:val="24"/>
        </w:rPr>
        <w:t>%</w:t>
      </w:r>
      <w:r>
        <w:rPr>
          <w:rFonts w:ascii="Times New Roman" w:hAnsi="Times New Roman" w:cs="Times New Roman"/>
          <w:sz w:val="24"/>
          <w:szCs w:val="24"/>
        </w:rPr>
        <w:t>，</w:t>
      </w:r>
      <w:r>
        <w:rPr>
          <w:rFonts w:ascii="Times New Roman" w:hAnsi="Times New Roman" w:cs="Times New Roman" w:hint="eastAsia"/>
          <w:sz w:val="24"/>
          <w:szCs w:val="24"/>
        </w:rPr>
        <w:t>包括江淮平原丘陵麦稻两熟兼早三熟区、四川盆地水旱两熟兼三熟区、长江中下游平原丘陵水田三熟二熟区、东南丘陵山地水田旱地二熟三熟区以及华南丘陵沿海平原晚三熟热三熟区</w:t>
      </w:r>
      <w:r w:rsidRPr="00C46A1B">
        <w:rPr>
          <w:rFonts w:ascii="Times New Roman" w:hAnsi="Times New Roman" w:cs="Times New Roman"/>
          <w:sz w:val="24"/>
          <w:szCs w:val="24"/>
        </w:rPr>
        <w:t>5</w:t>
      </w:r>
      <w:r>
        <w:rPr>
          <w:rFonts w:ascii="Times New Roman" w:hAnsi="Times New Roman" w:cs="Times New Roman" w:hint="eastAsia"/>
          <w:sz w:val="24"/>
          <w:szCs w:val="24"/>
        </w:rPr>
        <w:t>个区。</w:t>
      </w:r>
    </w:p>
    <w:tbl>
      <w:tblPr>
        <w:tblStyle w:val="ae"/>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72" w:author="曾 翠红" w:date="2019-05-07T10:52:00Z">
          <w:tblPr>
            <w:tblStyle w:val="ae"/>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PrChange>
      </w:tblPr>
      <w:tblGrid>
        <w:gridCol w:w="7123"/>
        <w:tblGridChange w:id="73">
          <w:tblGrid>
            <w:gridCol w:w="7123"/>
            <w:gridCol w:w="1679"/>
          </w:tblGrid>
        </w:tblGridChange>
      </w:tblGrid>
      <w:tr w:rsidR="00A33C67" w14:paraId="7BBADD7A" w14:textId="77777777" w:rsidTr="00A33C67">
        <w:trPr>
          <w:jc w:val="center"/>
          <w:trPrChange w:id="74" w:author="曾 翠红" w:date="2019-05-07T10:52:00Z">
            <w:trPr>
              <w:gridAfter w:val="0"/>
              <w:jc w:val="center"/>
            </w:trPr>
          </w:trPrChange>
        </w:trPr>
        <w:tc>
          <w:tcPr>
            <w:tcW w:w="7106" w:type="dxa"/>
            <w:vAlign w:val="center"/>
            <w:tcPrChange w:id="75" w:author="曾 翠红" w:date="2019-05-07T10:52:00Z">
              <w:tcPr>
                <w:tcW w:w="4356" w:type="dxa"/>
              </w:tcPr>
            </w:tcPrChange>
          </w:tcPr>
          <w:p w14:paraId="5912BCFA" w14:textId="2DDEE344" w:rsidR="00A33C67" w:rsidRDefault="00A33C67">
            <w:pPr>
              <w:spacing w:beforeLines="50" w:before="163" w:after="0"/>
              <w:jc w:val="center"/>
              <w:rPr>
                <w:rFonts w:ascii="Times New Roman" w:hAnsi="Times New Roman" w:cs="Times New Roman"/>
                <w:sz w:val="24"/>
                <w:szCs w:val="24"/>
              </w:rPr>
              <w:pPrChange w:id="76" w:author="曾 翠红" w:date="2019-05-07T10:53:00Z">
                <w:pPr>
                  <w:spacing w:beforeLines="50" w:before="163" w:after="0"/>
                  <w:ind w:firstLine="442"/>
                </w:pPr>
              </w:pPrChange>
            </w:pPr>
            <w:ins w:id="77" w:author="曾 翠红" w:date="2019-05-07T10:51:00Z">
              <w:r>
                <w:rPr>
                  <w:noProof/>
                </w:rPr>
                <w:drawing>
                  <wp:inline distT="0" distB="0" distL="0" distR="0" wp14:anchorId="5AC167FE" wp14:editId="5030F18A">
                    <wp:extent cx="3838575" cy="290074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0"/>
                            <a:srcRect l="18437" t="14357" r="21475" b="2621"/>
                            <a:stretch/>
                          </pic:blipFill>
                          <pic:spPr bwMode="auto">
                            <a:xfrm>
                              <a:off x="0" y="0"/>
                              <a:ext cx="3854586" cy="2912839"/>
                            </a:xfrm>
                            <a:prstGeom prst="rect">
                              <a:avLst/>
                            </a:prstGeom>
                            <a:ln>
                              <a:noFill/>
                            </a:ln>
                            <a:extLst>
                              <a:ext uri="{53640926-AAD7-44D8-BBD7-CCE9431645EC}">
                                <a14:shadowObscured xmlns:a14="http://schemas.microsoft.com/office/drawing/2010/main"/>
                              </a:ext>
                            </a:extLst>
                          </pic:spPr>
                        </pic:pic>
                      </a:graphicData>
                    </a:graphic>
                  </wp:inline>
                </w:drawing>
              </w:r>
            </w:ins>
            <w:del w:id="78" w:author="曾 翠红" w:date="2019-05-07T10:51:00Z">
              <w:r w:rsidDel="00A33C67">
                <w:rPr>
                  <w:noProof/>
                </w:rPr>
                <w:drawing>
                  <wp:inline distT="0" distB="0" distL="0" distR="0" wp14:anchorId="00DA0525" wp14:editId="63B37B53">
                    <wp:extent cx="4386372" cy="3314700"/>
                    <wp:effectExtent l="0" t="0" r="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0"/>
                            <a:srcRect l="18437" t="14357" r="21475" b="2621"/>
                            <a:stretch/>
                          </pic:blipFill>
                          <pic:spPr bwMode="auto">
                            <a:xfrm>
                              <a:off x="0" y="0"/>
                              <a:ext cx="4400183" cy="3325137"/>
                            </a:xfrm>
                            <a:prstGeom prst="rect">
                              <a:avLst/>
                            </a:prstGeom>
                            <a:ln>
                              <a:noFill/>
                            </a:ln>
                            <a:extLst>
                              <a:ext uri="{53640926-AAD7-44D8-BBD7-CCE9431645EC}">
                                <a14:shadowObscured xmlns:a14="http://schemas.microsoft.com/office/drawing/2010/main"/>
                              </a:ext>
                            </a:extLst>
                          </pic:spPr>
                        </pic:pic>
                      </a:graphicData>
                    </a:graphic>
                  </wp:inline>
                </w:drawing>
              </w:r>
            </w:del>
          </w:p>
        </w:tc>
      </w:tr>
      <w:tr w:rsidR="00A33C67" w:rsidDel="00A33C67" w14:paraId="605F2B0A" w14:textId="77777777" w:rsidTr="00A33C67">
        <w:trPr>
          <w:jc w:val="center"/>
          <w:del w:id="79" w:author="曾 翠红" w:date="2019-05-07T10:49:00Z"/>
          <w:trPrChange w:id="80" w:author="曾 翠红" w:date="2019-05-07T10:52:00Z">
            <w:trPr>
              <w:gridAfter w:val="0"/>
              <w:jc w:val="center"/>
            </w:trPr>
          </w:trPrChange>
        </w:trPr>
        <w:tc>
          <w:tcPr>
            <w:tcW w:w="7106" w:type="dxa"/>
            <w:tcPrChange w:id="81" w:author="曾 翠红" w:date="2019-05-07T10:52:00Z">
              <w:tcPr>
                <w:tcW w:w="4356" w:type="dxa"/>
              </w:tcPr>
            </w:tcPrChange>
          </w:tcPr>
          <w:p w14:paraId="4ACF9D10" w14:textId="09DFB6C3" w:rsidR="00A33C67" w:rsidRPr="00A6519D" w:rsidDel="00A33C67" w:rsidRDefault="00A33C67" w:rsidP="00470087">
            <w:pPr>
              <w:spacing w:after="0"/>
              <w:ind w:firstLine="440"/>
              <w:jc w:val="center"/>
              <w:rPr>
                <w:del w:id="82" w:author="曾 翠红" w:date="2019-05-07T10:49:00Z"/>
                <w:rFonts w:ascii="Times New Roman" w:hAnsi="Times New Roman" w:cs="Times New Roman"/>
                <w:b/>
                <w:sz w:val="24"/>
                <w:szCs w:val="24"/>
              </w:rPr>
            </w:pPr>
            <w:del w:id="83" w:author="曾 翠红" w:date="2019-05-07T10:49:00Z">
              <w:r w:rsidDel="00A33C67">
                <w:rPr>
                  <w:noProof/>
                </w:rPr>
                <w:drawing>
                  <wp:inline distT="0" distB="0" distL="0" distR="0" wp14:anchorId="56955BFA" wp14:editId="34FB22F2">
                    <wp:extent cx="2627733" cy="1980000"/>
                    <wp:effectExtent l="0" t="0" r="1270" b="127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1"/>
                            <a:srcRect l="16899" t="15904" r="22159" b="9040"/>
                            <a:stretch/>
                          </pic:blipFill>
                          <pic:spPr bwMode="auto">
                            <a:xfrm>
                              <a:off x="0" y="0"/>
                              <a:ext cx="2627733" cy="1980000"/>
                            </a:xfrm>
                            <a:prstGeom prst="rect">
                              <a:avLst/>
                            </a:prstGeom>
                            <a:ln>
                              <a:noFill/>
                            </a:ln>
                            <a:extLst>
                              <a:ext uri="{53640926-AAD7-44D8-BBD7-CCE9431645EC}">
                                <a14:shadowObscured xmlns:a14="http://schemas.microsoft.com/office/drawing/2010/main"/>
                              </a:ext>
                            </a:extLst>
                          </pic:spPr>
                        </pic:pic>
                      </a:graphicData>
                    </a:graphic>
                  </wp:inline>
                </w:drawing>
              </w:r>
            </w:del>
          </w:p>
        </w:tc>
      </w:tr>
      <w:tr w:rsidR="00FF1A85" w:rsidRPr="009A4053" w14:paraId="55D4F906" w14:textId="77777777" w:rsidTr="00A33C67">
        <w:trPr>
          <w:jc w:val="center"/>
          <w:trPrChange w:id="84" w:author="曾 翠红" w:date="2019-05-07T10:52:00Z">
            <w:trPr>
              <w:jc w:val="center"/>
            </w:trPr>
          </w:trPrChange>
        </w:trPr>
        <w:tc>
          <w:tcPr>
            <w:tcW w:w="7106" w:type="dxa"/>
            <w:tcPrChange w:id="85" w:author="曾 翠红" w:date="2019-05-07T10:52:00Z">
              <w:tcPr>
                <w:tcW w:w="8802" w:type="dxa"/>
                <w:gridSpan w:val="2"/>
              </w:tcPr>
            </w:tcPrChange>
          </w:tcPr>
          <w:p w14:paraId="685A856D" w14:textId="14F60D7F" w:rsidR="00A836E5" w:rsidRDefault="00A836E5">
            <w:pPr>
              <w:pStyle w:val="af"/>
              <w:spacing w:afterLines="0" w:after="0" w:line="440" w:lineRule="exact"/>
              <w:jc w:val="center"/>
              <w:pPrChange w:id="86" w:author="曾 翠红" w:date="2019-05-07T10:53:00Z">
                <w:pPr>
                  <w:pStyle w:val="af"/>
                  <w:spacing w:afterLines="0" w:after="0"/>
                  <w:jc w:val="center"/>
                </w:pPr>
              </w:pPrChange>
            </w:pPr>
            <w:r>
              <w:rPr>
                <w:rFonts w:hint="eastAsia"/>
              </w:rPr>
              <w:t>图</w:t>
            </w:r>
            <w:r w:rsidRPr="00C46A1B">
              <w:rPr>
                <w:rFonts w:cs="Times New Roman"/>
              </w:rPr>
              <w:t>2</w:t>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__ \* ARABIC \s 1</w:instrText>
            </w:r>
            <w:r>
              <w:instrText xml:space="preserve"> </w:instrText>
            </w:r>
            <w:r>
              <w:fldChar w:fldCharType="separate"/>
            </w:r>
            <w:r w:rsidR="00237679">
              <w:rPr>
                <w:noProof/>
              </w:rPr>
              <w:t>2</w:t>
            </w:r>
            <w:r>
              <w:fldChar w:fldCharType="end"/>
            </w:r>
            <w:r>
              <w:t xml:space="preserve">  </w:t>
            </w:r>
            <w:r>
              <w:rPr>
                <w:rFonts w:hint="eastAsia"/>
              </w:rPr>
              <w:t>我国气候带</w:t>
            </w:r>
            <w:del w:id="87" w:author="曾 翠红" w:date="2019-05-07T10:53:00Z">
              <w:r w:rsidDel="00491090">
                <w:rPr>
                  <w:rFonts w:hint="eastAsia"/>
                </w:rPr>
                <w:delText>及熟制</w:delText>
              </w:r>
            </w:del>
            <w:r>
              <w:rPr>
                <w:rFonts w:hint="eastAsia"/>
              </w:rPr>
              <w:t>划分</w:t>
            </w:r>
          </w:p>
          <w:p w14:paraId="119D2D06" w14:textId="7A08F4FE" w:rsidR="009E6473" w:rsidRPr="005722A7" w:rsidRDefault="00FF1A85">
            <w:pPr>
              <w:spacing w:after="0" w:line="440" w:lineRule="exact"/>
              <w:jc w:val="center"/>
              <w:rPr>
                <w:rFonts w:ascii="Times New Roman" w:hAnsi="Times New Roman" w:cs="Times New Roman"/>
                <w:sz w:val="18"/>
                <w:szCs w:val="18"/>
              </w:rPr>
              <w:pPrChange w:id="88" w:author="曾 翠红" w:date="2019-05-07T10:53:00Z">
                <w:pPr>
                  <w:spacing w:after="0" w:line="400" w:lineRule="exact"/>
                  <w:ind w:firstLine="420"/>
                  <w:jc w:val="center"/>
                </w:pPr>
              </w:pPrChange>
            </w:pPr>
            <w:r w:rsidRPr="005722A7">
              <w:rPr>
                <w:rFonts w:ascii="Times New Roman" w:hAnsi="Times New Roman" w:cs="Times New Roman" w:hint="eastAsia"/>
                <w:sz w:val="18"/>
                <w:szCs w:val="18"/>
              </w:rPr>
              <w:t>数据来源：中国科学院资源环境科学数据中心。</w:t>
            </w:r>
          </w:p>
        </w:tc>
      </w:tr>
    </w:tbl>
    <w:p w14:paraId="13807CF5" w14:textId="072D1D3F" w:rsidR="00AD2A06" w:rsidRPr="006B3907" w:rsidRDefault="00A87D66" w:rsidP="00B61336">
      <w:pPr>
        <w:spacing w:beforeLines="100" w:before="326" w:afterLines="100" w:after="326" w:line="400" w:lineRule="exact"/>
        <w:outlineLvl w:val="2"/>
        <w:rPr>
          <w:rFonts w:ascii="Times New Roman" w:eastAsia="黑体" w:hAnsi="Times New Roman" w:cs="Times New Roman"/>
          <w:sz w:val="24"/>
          <w:szCs w:val="24"/>
        </w:rPr>
      </w:pPr>
      <w:r w:rsidRPr="00C46A1B">
        <w:rPr>
          <w:rFonts w:ascii="Times New Roman" w:eastAsia="黑体" w:hAnsi="Times New Roman" w:cs="Times New Roman"/>
          <w:sz w:val="24"/>
          <w:szCs w:val="24"/>
        </w:rPr>
        <w:t>2</w:t>
      </w:r>
      <w:r w:rsidRPr="006B3907">
        <w:rPr>
          <w:rFonts w:ascii="Times New Roman" w:eastAsia="黑体" w:hAnsi="Times New Roman" w:cs="Times New Roman"/>
          <w:sz w:val="24"/>
          <w:szCs w:val="24"/>
        </w:rPr>
        <w:t>.</w:t>
      </w:r>
      <w:r w:rsidR="00F22C44" w:rsidRPr="00C46A1B">
        <w:rPr>
          <w:rFonts w:ascii="Times New Roman" w:eastAsia="黑体" w:hAnsi="Times New Roman" w:cs="Times New Roman"/>
          <w:sz w:val="24"/>
          <w:szCs w:val="24"/>
        </w:rPr>
        <w:t>1</w:t>
      </w:r>
      <w:r w:rsidR="00F22C44" w:rsidRPr="006B3907">
        <w:rPr>
          <w:rFonts w:ascii="Times New Roman" w:eastAsia="黑体" w:hAnsi="Times New Roman" w:cs="Times New Roman"/>
          <w:sz w:val="24"/>
          <w:szCs w:val="24"/>
        </w:rPr>
        <w:t>.</w:t>
      </w:r>
      <w:r w:rsidR="00FE0163" w:rsidRPr="00C46A1B">
        <w:rPr>
          <w:rFonts w:ascii="Times New Roman" w:eastAsia="黑体" w:hAnsi="Times New Roman" w:cs="Times New Roman"/>
          <w:sz w:val="24"/>
          <w:szCs w:val="24"/>
        </w:rPr>
        <w:t>2</w:t>
      </w:r>
      <w:r w:rsidR="00ED272E" w:rsidRPr="006B3907">
        <w:rPr>
          <w:rFonts w:ascii="Times New Roman" w:eastAsia="黑体" w:hAnsi="Times New Roman" w:cs="Times New Roman"/>
          <w:sz w:val="24"/>
          <w:szCs w:val="24"/>
        </w:rPr>
        <w:t xml:space="preserve">  </w:t>
      </w:r>
      <w:r w:rsidR="00B677B3" w:rsidRPr="006B3907">
        <w:rPr>
          <w:rFonts w:ascii="Times New Roman" w:eastAsia="黑体" w:hAnsi="Times New Roman" w:cs="Times New Roman" w:hint="eastAsia"/>
          <w:sz w:val="24"/>
          <w:szCs w:val="24"/>
        </w:rPr>
        <w:t>土地生产率</w:t>
      </w:r>
    </w:p>
    <w:p w14:paraId="4ABC1E66" w14:textId="77777777" w:rsidR="00F43A23" w:rsidRDefault="00AD2A06" w:rsidP="000C68E8">
      <w:pPr>
        <w:spacing w:after="0" w:line="400" w:lineRule="exact"/>
        <w:ind w:firstLineChars="200" w:firstLine="480"/>
        <w:jc w:val="both"/>
        <w:rPr>
          <w:rFonts w:ascii="Times New Roman" w:hAnsi="Times New Roman" w:cs="Times New Roman"/>
          <w:sz w:val="24"/>
          <w:szCs w:val="24"/>
        </w:rPr>
      </w:pPr>
      <w:r w:rsidRPr="00AF35D8">
        <w:rPr>
          <w:rFonts w:ascii="Times New Roman" w:hAnsi="Times New Roman" w:cs="Times New Roman" w:hint="eastAsia"/>
          <w:sz w:val="24"/>
          <w:szCs w:val="24"/>
        </w:rPr>
        <w:t>衡量土地生产率的指标</w:t>
      </w:r>
      <w:r>
        <w:rPr>
          <w:rFonts w:ascii="Times New Roman" w:hAnsi="Times New Roman" w:cs="Times New Roman" w:hint="eastAsia"/>
          <w:sz w:val="24"/>
          <w:szCs w:val="24"/>
        </w:rPr>
        <w:t>主要</w:t>
      </w:r>
      <w:r w:rsidRPr="00AF35D8">
        <w:rPr>
          <w:rFonts w:ascii="Times New Roman" w:hAnsi="Times New Roman" w:cs="Times New Roman" w:hint="eastAsia"/>
          <w:sz w:val="24"/>
          <w:szCs w:val="24"/>
        </w:rPr>
        <w:t>包括亩均产量</w:t>
      </w:r>
      <w:r>
        <w:rPr>
          <w:rFonts w:ascii="Times New Roman" w:hAnsi="Times New Roman" w:cs="Times New Roman" w:hint="eastAsia"/>
          <w:sz w:val="24"/>
          <w:szCs w:val="24"/>
        </w:rPr>
        <w:t>、亩均</w:t>
      </w:r>
      <w:r w:rsidRPr="00AF35D8">
        <w:rPr>
          <w:rFonts w:ascii="Times New Roman" w:hAnsi="Times New Roman" w:cs="Times New Roman" w:hint="eastAsia"/>
          <w:sz w:val="24"/>
          <w:szCs w:val="24"/>
        </w:rPr>
        <w:t>产值</w:t>
      </w:r>
      <w:r w:rsidR="00593602">
        <w:rPr>
          <w:rFonts w:ascii="Times New Roman" w:hAnsi="Times New Roman" w:cs="Times New Roman" w:hint="eastAsia"/>
          <w:sz w:val="24"/>
          <w:szCs w:val="24"/>
        </w:rPr>
        <w:t>（或亩均农业经营收入）</w:t>
      </w:r>
      <w:r w:rsidRPr="00AF35D8">
        <w:rPr>
          <w:rFonts w:ascii="Times New Roman" w:hAnsi="Times New Roman" w:cs="Times New Roman" w:hint="eastAsia"/>
          <w:sz w:val="24"/>
          <w:szCs w:val="24"/>
        </w:rPr>
        <w:t>、亩均利润</w:t>
      </w:r>
      <w:r>
        <w:rPr>
          <w:rFonts w:ascii="Times New Roman" w:hAnsi="Times New Roman" w:cs="Times New Roman" w:hint="eastAsia"/>
          <w:sz w:val="24"/>
          <w:szCs w:val="24"/>
        </w:rPr>
        <w:t>和</w:t>
      </w:r>
      <w:r w:rsidRPr="00AF35D8">
        <w:rPr>
          <w:rFonts w:ascii="Times New Roman" w:hAnsi="Times New Roman" w:cs="Times New Roman" w:hint="eastAsia"/>
          <w:sz w:val="24"/>
          <w:szCs w:val="24"/>
        </w:rPr>
        <w:t>劳均利润。学者们根据各自的研究目的，使用不同的研究方法，选出适宜的指标代表土地生产率。</w:t>
      </w:r>
    </w:p>
    <w:p w14:paraId="45FD8115" w14:textId="1EC2F70C" w:rsidR="00F43A23" w:rsidRDefault="00AD2A06" w:rsidP="000C68E8">
      <w:pPr>
        <w:spacing w:after="0" w:line="400" w:lineRule="exact"/>
        <w:ind w:firstLineChars="200" w:firstLine="480"/>
        <w:jc w:val="both"/>
        <w:rPr>
          <w:rFonts w:ascii="Times New Roman" w:hAnsi="Times New Roman" w:cs="Times New Roman"/>
          <w:sz w:val="24"/>
          <w:szCs w:val="24"/>
        </w:rPr>
      </w:pPr>
      <w:r w:rsidRPr="00AF35D8">
        <w:rPr>
          <w:rFonts w:ascii="Times New Roman" w:hAnsi="Times New Roman" w:cs="Times New Roman" w:hint="eastAsia"/>
          <w:sz w:val="24"/>
          <w:szCs w:val="24"/>
        </w:rPr>
        <w:t>亩均产量直观且本质的反映要素投入与回报的关系，土地生产率与农地经营</w:t>
      </w:r>
      <w:r w:rsidR="00CA62A2">
        <w:rPr>
          <w:rFonts w:ascii="Times New Roman" w:hAnsi="Times New Roman" w:cs="Times New Roman" w:hint="eastAsia"/>
          <w:sz w:val="24"/>
          <w:szCs w:val="24"/>
        </w:rPr>
        <w:t>规模关系的研究</w:t>
      </w:r>
      <w:del w:id="89" w:author="曾 翠红" w:date="2019-05-08T20:24:00Z">
        <w:r w:rsidR="00CA62A2" w:rsidDel="004142C3">
          <w:rPr>
            <w:rFonts w:ascii="Times New Roman" w:hAnsi="Times New Roman" w:cs="Times New Roman" w:hint="eastAsia"/>
            <w:sz w:val="24"/>
            <w:szCs w:val="24"/>
          </w:rPr>
          <w:delText>就是</w:delText>
        </w:r>
      </w:del>
      <w:ins w:id="90" w:author="曾 翠红" w:date="2019-05-08T20:24:00Z">
        <w:r w:rsidR="004142C3">
          <w:rPr>
            <w:rFonts w:ascii="Times New Roman" w:hAnsi="Times New Roman" w:cs="Times New Roman" w:hint="eastAsia"/>
            <w:sz w:val="24"/>
            <w:szCs w:val="24"/>
          </w:rPr>
          <w:t>正是</w:t>
        </w:r>
      </w:ins>
      <w:r w:rsidR="00CA62A2">
        <w:rPr>
          <w:rFonts w:ascii="Times New Roman" w:hAnsi="Times New Roman" w:cs="Times New Roman" w:hint="eastAsia"/>
          <w:sz w:val="24"/>
          <w:szCs w:val="24"/>
        </w:rPr>
        <w:t>从发现亩均产量随着种植面积的扩大而降低开始的</w:t>
      </w:r>
      <w:del w:id="91" w:author="曾 翠红" w:date="2019-05-08T20:24:00Z">
        <w:r w:rsidR="00CA62A2" w:rsidDel="004142C3">
          <w:rPr>
            <w:rFonts w:ascii="Times New Roman" w:hAnsi="Times New Roman" w:cs="Times New Roman" w:hint="eastAsia"/>
            <w:sz w:val="24"/>
            <w:szCs w:val="24"/>
          </w:rPr>
          <w:delText>，</w:delText>
        </w:r>
        <w:r w:rsidR="00CA62A2" w:rsidDel="004142C3">
          <w:rPr>
            <w:rFonts w:ascii="Times New Roman" w:hAnsi="Times New Roman" w:cs="Times New Roman"/>
            <w:sz w:val="24"/>
            <w:szCs w:val="24"/>
          </w:rPr>
          <w:delText>而且</w:delText>
        </w:r>
      </w:del>
      <w:ins w:id="92" w:author="曾 翠红" w:date="2019-05-08T20:24:00Z">
        <w:r w:rsidR="004142C3">
          <w:rPr>
            <w:rFonts w:ascii="Times New Roman" w:hAnsi="Times New Roman" w:cs="Times New Roman" w:hint="eastAsia"/>
            <w:sz w:val="24"/>
            <w:szCs w:val="24"/>
          </w:rPr>
          <w:t>。</w:t>
        </w:r>
      </w:ins>
      <w:r w:rsidRPr="00AF35D8">
        <w:rPr>
          <w:rFonts w:ascii="Times New Roman" w:hAnsi="Times New Roman" w:cs="Times New Roman" w:hint="eastAsia"/>
          <w:sz w:val="24"/>
          <w:szCs w:val="24"/>
        </w:rPr>
        <w:t>对于许多土地资源匮乏、种植技术落后的发展中国家来说，保证粮食安全也必须关注亩均产量的变化</w:t>
      </w:r>
      <w:r w:rsidR="00CA62A2">
        <w:rPr>
          <w:rFonts w:ascii="Times New Roman" w:hAnsi="Times New Roman" w:cs="Times New Roman" w:hint="eastAsia"/>
          <w:sz w:val="24"/>
          <w:szCs w:val="24"/>
        </w:rPr>
        <w:t>。</w:t>
      </w:r>
      <w:ins w:id="93" w:author="曾 翠红" w:date="2019-05-08T20:24:00Z">
        <w:r w:rsidR="004142C3">
          <w:rPr>
            <w:rFonts w:ascii="Times New Roman" w:hAnsi="Times New Roman" w:cs="Times New Roman" w:hint="eastAsia"/>
            <w:sz w:val="24"/>
            <w:szCs w:val="24"/>
          </w:rPr>
          <w:t>也有</w:t>
        </w:r>
      </w:ins>
      <w:r w:rsidR="008B5232">
        <w:rPr>
          <w:rFonts w:ascii="Times New Roman" w:hAnsi="Times New Roman" w:cs="Times New Roman" w:hint="eastAsia"/>
          <w:sz w:val="24"/>
          <w:szCs w:val="24"/>
        </w:rPr>
        <w:t>多数学者采用亩均产值表征土地生产率，</w:t>
      </w:r>
      <w:r w:rsidRPr="00AF35D8">
        <w:rPr>
          <w:rFonts w:ascii="Times New Roman" w:hAnsi="Times New Roman" w:cs="Times New Roman" w:hint="eastAsia"/>
          <w:sz w:val="24"/>
          <w:szCs w:val="24"/>
        </w:rPr>
        <w:t>亩均产值与亩均产量类似，等于亩均产量乘以名义价格</w:t>
      </w:r>
      <w:r>
        <w:rPr>
          <w:rFonts w:ascii="Times New Roman" w:hAnsi="Times New Roman" w:cs="Times New Roman" w:hint="eastAsia"/>
          <w:sz w:val="24"/>
          <w:szCs w:val="24"/>
        </w:rPr>
        <w:t>之和</w:t>
      </w:r>
      <w:r w:rsidRPr="00AF35D8">
        <w:rPr>
          <w:rFonts w:ascii="Times New Roman" w:hAnsi="Times New Roman" w:cs="Times New Roman" w:hint="eastAsia"/>
          <w:sz w:val="24"/>
          <w:szCs w:val="24"/>
        </w:rPr>
        <w:t>，易受粮食市场价格波动的影响。</w:t>
      </w:r>
      <w:r w:rsidR="00656823">
        <w:rPr>
          <w:rFonts w:ascii="Times New Roman" w:hAnsi="Times New Roman" w:cs="Times New Roman" w:hint="eastAsia"/>
          <w:sz w:val="24"/>
          <w:szCs w:val="24"/>
        </w:rPr>
        <w:t>亩均利润和劳均利润代表农户从事农业获得的收入。</w:t>
      </w:r>
    </w:p>
    <w:p w14:paraId="5A02276D" w14:textId="2F2F55DB" w:rsidR="00AA18CF" w:rsidRDefault="00656823" w:rsidP="000C68E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亩均利润是</w:t>
      </w:r>
      <w:r w:rsidR="00AA18CF" w:rsidRPr="00AF35D8">
        <w:rPr>
          <w:rFonts w:ascii="Times New Roman" w:hAnsi="Times New Roman" w:cs="Times New Roman" w:hint="eastAsia"/>
          <w:sz w:val="24"/>
          <w:szCs w:val="24"/>
        </w:rPr>
        <w:t>农户种植收入扣除所有投入要素的成本后的剩余除以收获面积，劳均利润即农户种植收入扣除所有投入要素的成本后的剩余除以家庭劳动劳动人口数量。在计算利润时，对家庭劳动力成本不同的处理方法得到不同的利润，具体处理方法有三种。一是不存在劳动力市场时，将家庭劳动成本视为</w:t>
      </w:r>
      <w:r w:rsidR="00AA18CF" w:rsidRPr="00C46A1B">
        <w:rPr>
          <w:rFonts w:ascii="Times New Roman" w:hAnsi="Times New Roman" w:cs="Times New Roman"/>
          <w:sz w:val="24"/>
          <w:szCs w:val="24"/>
        </w:rPr>
        <w:t>0</w:t>
      </w:r>
      <w:r w:rsidR="00AA18CF" w:rsidRPr="00AF35D8">
        <w:rPr>
          <w:rFonts w:ascii="Times New Roman" w:hAnsi="Times New Roman" w:cs="Times New Roman" w:hint="eastAsia"/>
          <w:sz w:val="24"/>
          <w:szCs w:val="24"/>
        </w:rPr>
        <w:t>；二是劳动力市场不完善时，家庭劳动力成本为影子工资，即家庭劳动力的边际产出；三是劳动力市场完善时，家庭劳动力成本为本地从业工资性收入。</w:t>
      </w:r>
    </w:p>
    <w:p w14:paraId="2B1CD412" w14:textId="5B343B2D" w:rsidR="00FE0163" w:rsidRDefault="00FE0163" w:rsidP="00FE0163">
      <w:pPr>
        <w:spacing w:beforeLines="100" w:before="326" w:afterLines="100" w:after="326" w:line="400" w:lineRule="exact"/>
        <w:outlineLvl w:val="2"/>
        <w:rPr>
          <w:rFonts w:ascii="Times New Roman" w:eastAsia="黑体" w:hAnsi="Times New Roman" w:cs="Times New Roman"/>
          <w:sz w:val="24"/>
          <w:szCs w:val="24"/>
        </w:rPr>
      </w:pPr>
      <w:r w:rsidRPr="00C46A1B">
        <w:rPr>
          <w:rFonts w:ascii="Times New Roman" w:eastAsia="黑体" w:hAnsi="Times New Roman" w:cs="Times New Roman"/>
          <w:sz w:val="24"/>
          <w:szCs w:val="24"/>
        </w:rPr>
        <w:t>2</w:t>
      </w:r>
      <w:r w:rsidRPr="00FE0163">
        <w:rPr>
          <w:rFonts w:ascii="Times New Roman" w:eastAsia="黑体" w:hAnsi="Times New Roman" w:cs="Times New Roman"/>
          <w:sz w:val="24"/>
          <w:szCs w:val="24"/>
        </w:rPr>
        <w:t>.</w:t>
      </w:r>
      <w:r w:rsidRPr="00C46A1B">
        <w:rPr>
          <w:rFonts w:ascii="Times New Roman" w:eastAsia="黑体" w:hAnsi="Times New Roman" w:cs="Times New Roman"/>
          <w:sz w:val="24"/>
          <w:szCs w:val="24"/>
        </w:rPr>
        <w:t>1</w:t>
      </w:r>
      <w:r w:rsidRPr="00FE0163">
        <w:rPr>
          <w:rFonts w:ascii="Times New Roman" w:eastAsia="黑体" w:hAnsi="Times New Roman" w:cs="Times New Roman"/>
          <w:sz w:val="24"/>
          <w:szCs w:val="24"/>
        </w:rPr>
        <w:t>.</w:t>
      </w:r>
      <w:r w:rsidRPr="00C46A1B">
        <w:rPr>
          <w:rFonts w:ascii="Times New Roman" w:eastAsia="黑体" w:hAnsi="Times New Roman" w:cs="Times New Roman"/>
          <w:sz w:val="24"/>
          <w:szCs w:val="24"/>
        </w:rPr>
        <w:t>3</w:t>
      </w:r>
      <w:r w:rsidRPr="00FE0163">
        <w:rPr>
          <w:rFonts w:ascii="Times New Roman" w:eastAsia="黑体" w:hAnsi="Times New Roman" w:cs="Times New Roman"/>
          <w:sz w:val="24"/>
          <w:szCs w:val="24"/>
        </w:rPr>
        <w:t xml:space="preserve">  </w:t>
      </w:r>
      <w:r w:rsidR="006C540A">
        <w:rPr>
          <w:rFonts w:ascii="Times New Roman" w:eastAsia="黑体" w:hAnsi="Times New Roman" w:cs="Times New Roman" w:hint="eastAsia"/>
          <w:sz w:val="24"/>
          <w:szCs w:val="24"/>
        </w:rPr>
        <w:t>农地</w:t>
      </w:r>
      <w:r>
        <w:rPr>
          <w:rFonts w:ascii="Times New Roman" w:eastAsia="黑体" w:hAnsi="Times New Roman" w:cs="Times New Roman" w:hint="eastAsia"/>
          <w:sz w:val="24"/>
          <w:szCs w:val="24"/>
        </w:rPr>
        <w:t>经营</w:t>
      </w:r>
      <w:r w:rsidRPr="00FE0163">
        <w:rPr>
          <w:rFonts w:ascii="Times New Roman" w:eastAsia="黑体" w:hAnsi="Times New Roman" w:cs="Times New Roman" w:hint="eastAsia"/>
          <w:sz w:val="24"/>
          <w:szCs w:val="24"/>
        </w:rPr>
        <w:t>规模</w:t>
      </w:r>
    </w:p>
    <w:p w14:paraId="7753BD49" w14:textId="641CAC6F" w:rsidR="00FE0163" w:rsidRDefault="00FE0163" w:rsidP="000C68E8">
      <w:pPr>
        <w:spacing w:after="0" w:line="400" w:lineRule="exact"/>
        <w:ind w:firstLineChars="200" w:firstLine="480"/>
        <w:jc w:val="both"/>
        <w:rPr>
          <w:rFonts w:ascii="Times New Roman" w:hAnsi="Times New Roman" w:cs="Times New Roman"/>
          <w:sz w:val="24"/>
          <w:szCs w:val="24"/>
        </w:rPr>
      </w:pPr>
      <w:r w:rsidRPr="00AF35D8">
        <w:rPr>
          <w:rFonts w:ascii="Times New Roman" w:hAnsi="Times New Roman" w:cs="Times New Roman" w:hint="eastAsia"/>
          <w:sz w:val="24"/>
          <w:szCs w:val="24"/>
        </w:rPr>
        <w:t>各文献在处理农地经营规模时主要的不同点在于</w:t>
      </w:r>
      <w:r w:rsidR="00963DC6">
        <w:rPr>
          <w:rFonts w:ascii="Times New Roman" w:hAnsi="Times New Roman" w:cs="Times New Roman" w:hint="eastAsia"/>
          <w:sz w:val="24"/>
          <w:szCs w:val="24"/>
        </w:rPr>
        <w:t>从农户层面还是地块层面选择规模变量</w:t>
      </w:r>
      <w:r w:rsidR="00087FE3">
        <w:rPr>
          <w:rFonts w:ascii="Times New Roman" w:hAnsi="Times New Roman" w:cs="Times New Roman" w:hint="eastAsia"/>
          <w:sz w:val="24"/>
          <w:szCs w:val="24"/>
        </w:rPr>
        <w:t>，</w:t>
      </w:r>
      <w:r w:rsidR="009D35E5">
        <w:rPr>
          <w:rFonts w:ascii="Times New Roman" w:hAnsi="Times New Roman" w:cs="Times New Roman" w:hint="eastAsia"/>
          <w:sz w:val="24"/>
          <w:szCs w:val="24"/>
        </w:rPr>
        <w:t>以及</w:t>
      </w:r>
      <w:r w:rsidR="00963DC6">
        <w:rPr>
          <w:rFonts w:ascii="Times New Roman" w:hAnsi="Times New Roman" w:cs="Times New Roman" w:hint="eastAsia"/>
          <w:sz w:val="24"/>
          <w:szCs w:val="24"/>
        </w:rPr>
        <w:t>对规模变量是否进行复种处理</w:t>
      </w:r>
      <w:r w:rsidR="00851046">
        <w:rPr>
          <w:rFonts w:ascii="Times New Roman" w:hAnsi="Times New Roman" w:cs="Times New Roman" w:hint="eastAsia"/>
          <w:sz w:val="24"/>
          <w:szCs w:val="24"/>
        </w:rPr>
        <w:t>。</w:t>
      </w:r>
      <w:ins w:id="94" w:author="曾 翠红" w:date="2019-05-08T20:26:00Z">
        <w:r w:rsidR="004142C3">
          <w:rPr>
            <w:rFonts w:ascii="Times New Roman" w:hAnsi="Times New Roman" w:cs="Times New Roman" w:hint="eastAsia"/>
            <w:sz w:val="24"/>
            <w:szCs w:val="24"/>
          </w:rPr>
          <w:t>农户层面以农户粮食的全部播种或收获面积为研究个体</w:t>
        </w:r>
        <w:r w:rsidR="004142C3">
          <w:rPr>
            <w:rFonts w:ascii="Times New Roman" w:hAnsi="Times New Roman" w:cs="Times New Roman"/>
            <w:sz w:val="24"/>
            <w:szCs w:val="24"/>
          </w:rPr>
          <w:fldChar w:fldCharType="begin"/>
        </w:r>
        <w:r w:rsidR="004142C3">
          <w:rPr>
            <w:rFonts w:ascii="Times New Roman" w:hAnsi="Times New Roman" w:cs="Times New Roman"/>
            <w:sz w:val="24"/>
            <w:szCs w:val="24"/>
          </w:rPr>
          <w:instrText xml:space="preserve"> ADDIN NE.Ref.{A328446B-7243-42AB-9C23-B42514ED629D}</w:instrText>
        </w:r>
        <w:r w:rsidR="004142C3">
          <w:rPr>
            <w:rFonts w:ascii="Times New Roman" w:hAnsi="Times New Roman" w:cs="Times New Roman"/>
            <w:sz w:val="24"/>
            <w:szCs w:val="24"/>
          </w:rPr>
          <w:fldChar w:fldCharType="separate"/>
        </w:r>
        <w:r w:rsidR="004142C3">
          <w:rPr>
            <w:rFonts w:ascii="Times New Roman" w:hAnsi="Times New Roman" w:cs="Times New Roman"/>
            <w:color w:val="080000"/>
            <w:sz w:val="24"/>
            <w:szCs w:val="24"/>
            <w:vertAlign w:val="superscript"/>
          </w:rPr>
          <w:t>[35, 36]</w:t>
        </w:r>
        <w:r w:rsidR="004142C3">
          <w:rPr>
            <w:rFonts w:ascii="Times New Roman" w:hAnsi="Times New Roman" w:cs="Times New Roman"/>
            <w:sz w:val="24"/>
            <w:szCs w:val="24"/>
          </w:rPr>
          <w:fldChar w:fldCharType="end"/>
        </w:r>
        <w:r w:rsidR="004142C3">
          <w:rPr>
            <w:rFonts w:ascii="Times New Roman" w:hAnsi="Times New Roman" w:cs="Times New Roman" w:hint="eastAsia"/>
            <w:sz w:val="24"/>
            <w:szCs w:val="24"/>
          </w:rPr>
          <w:t>，</w:t>
        </w:r>
      </w:ins>
      <w:r w:rsidR="0050504C">
        <w:rPr>
          <w:rFonts w:ascii="Times New Roman" w:hAnsi="Times New Roman" w:cs="Times New Roman" w:hint="eastAsia"/>
          <w:sz w:val="24"/>
          <w:szCs w:val="24"/>
        </w:rPr>
        <w:t>地块层面以农户连片不分割的土地面积为研究个体</w:t>
      </w:r>
      <w:del w:id="95" w:author="曾 翠红" w:date="2019-05-08T20:26:00Z">
        <w:r w:rsidR="005D7D82" w:rsidDel="004142C3">
          <w:rPr>
            <w:rFonts w:ascii="Times New Roman" w:hAnsi="Times New Roman" w:cs="Times New Roman" w:hint="eastAsia"/>
            <w:sz w:val="24"/>
            <w:szCs w:val="24"/>
          </w:rPr>
          <w:delText>，农户层面以农户粮食的全部播种</w:delText>
        </w:r>
        <w:r w:rsidR="0077082F" w:rsidDel="004142C3">
          <w:rPr>
            <w:rFonts w:ascii="Times New Roman" w:hAnsi="Times New Roman" w:cs="Times New Roman" w:hint="eastAsia"/>
            <w:sz w:val="24"/>
            <w:szCs w:val="24"/>
          </w:rPr>
          <w:delText>或</w:delText>
        </w:r>
        <w:r w:rsidR="005D7D82" w:rsidDel="004142C3">
          <w:rPr>
            <w:rFonts w:ascii="Times New Roman" w:hAnsi="Times New Roman" w:cs="Times New Roman" w:hint="eastAsia"/>
            <w:sz w:val="24"/>
            <w:szCs w:val="24"/>
          </w:rPr>
          <w:delText>收获面积为研究个体</w:delText>
        </w:r>
        <w:r w:rsidR="00556481" w:rsidDel="004142C3">
          <w:rPr>
            <w:rFonts w:ascii="Times New Roman" w:hAnsi="Times New Roman" w:cs="Times New Roman"/>
            <w:sz w:val="24"/>
            <w:szCs w:val="24"/>
          </w:rPr>
          <w:fldChar w:fldCharType="begin"/>
        </w:r>
        <w:r w:rsidR="00556481" w:rsidDel="004142C3">
          <w:rPr>
            <w:rFonts w:ascii="Times New Roman" w:hAnsi="Times New Roman" w:cs="Times New Roman"/>
            <w:sz w:val="24"/>
            <w:szCs w:val="24"/>
          </w:rPr>
          <w:delInstrText xml:space="preserve"> ADDIN NE.Ref.{A328446B-7243-42AB-9C23-B42514ED629D}</w:delInstrText>
        </w:r>
        <w:r w:rsidR="00556481" w:rsidDel="004142C3">
          <w:rPr>
            <w:rFonts w:ascii="Times New Roman" w:hAnsi="Times New Roman" w:cs="Times New Roman"/>
            <w:sz w:val="24"/>
            <w:szCs w:val="24"/>
          </w:rPr>
          <w:fldChar w:fldCharType="separate"/>
        </w:r>
        <w:r w:rsidR="00C47404" w:rsidDel="004142C3">
          <w:rPr>
            <w:rFonts w:ascii="Times New Roman" w:hAnsi="Times New Roman" w:cs="Times New Roman"/>
            <w:color w:val="080000"/>
            <w:sz w:val="24"/>
            <w:szCs w:val="24"/>
            <w:vertAlign w:val="superscript"/>
          </w:rPr>
          <w:delText>[35, 36]</w:delText>
        </w:r>
        <w:r w:rsidR="00556481" w:rsidDel="004142C3">
          <w:rPr>
            <w:rFonts w:ascii="Times New Roman" w:hAnsi="Times New Roman" w:cs="Times New Roman"/>
            <w:sz w:val="24"/>
            <w:szCs w:val="24"/>
          </w:rPr>
          <w:fldChar w:fldCharType="end"/>
        </w:r>
      </w:del>
      <w:r w:rsidR="005D7D82">
        <w:rPr>
          <w:rFonts w:ascii="Times New Roman" w:hAnsi="Times New Roman" w:cs="Times New Roman" w:hint="eastAsia"/>
          <w:sz w:val="24"/>
          <w:szCs w:val="24"/>
        </w:rPr>
        <w:t>。</w:t>
      </w:r>
      <w:r w:rsidRPr="00AF35D8">
        <w:rPr>
          <w:rFonts w:ascii="Times New Roman" w:hAnsi="Times New Roman" w:cs="Times New Roman" w:hint="eastAsia"/>
          <w:sz w:val="24"/>
          <w:szCs w:val="24"/>
        </w:rPr>
        <w:t>对耕地面积的复种处理一般出现在以农户</w:t>
      </w:r>
      <w:r w:rsidR="0022750C">
        <w:rPr>
          <w:rFonts w:ascii="Times New Roman" w:hAnsi="Times New Roman" w:cs="Times New Roman" w:hint="eastAsia"/>
          <w:sz w:val="24"/>
          <w:szCs w:val="24"/>
        </w:rPr>
        <w:t>农业总产值</w:t>
      </w:r>
      <w:r w:rsidRPr="00AF35D8">
        <w:rPr>
          <w:rFonts w:ascii="Times New Roman" w:hAnsi="Times New Roman" w:cs="Times New Roman" w:hint="eastAsia"/>
          <w:sz w:val="24"/>
          <w:szCs w:val="24"/>
        </w:rPr>
        <w:t>为单位研究家庭农业种植的总体效率</w:t>
      </w:r>
      <w:r w:rsidR="00EA45C8">
        <w:rPr>
          <w:rFonts w:ascii="Times New Roman" w:hAnsi="Times New Roman" w:cs="Times New Roman" w:hint="eastAsia"/>
          <w:sz w:val="24"/>
          <w:szCs w:val="24"/>
        </w:rPr>
        <w:t>的情况下</w:t>
      </w:r>
      <w:r w:rsidRPr="00AF35D8">
        <w:rPr>
          <w:rFonts w:ascii="Times New Roman" w:hAnsi="Times New Roman" w:cs="Times New Roman" w:hint="eastAsia"/>
          <w:sz w:val="24"/>
          <w:szCs w:val="24"/>
        </w:rPr>
        <w:t>，处理方法往往是将耕地面积加总</w:t>
      </w:r>
      <w:r>
        <w:rPr>
          <w:rFonts w:ascii="Times New Roman" w:hAnsi="Times New Roman" w:cs="Times New Roman"/>
          <w:sz w:val="24"/>
          <w:szCs w:val="24"/>
        </w:rPr>
        <w:fldChar w:fldCharType="begin"/>
      </w:r>
      <w:r w:rsidR="00556481">
        <w:rPr>
          <w:rFonts w:ascii="Times New Roman" w:hAnsi="Times New Roman" w:cs="Times New Roman"/>
          <w:sz w:val="24"/>
          <w:szCs w:val="24"/>
        </w:rPr>
        <w:instrText xml:space="preserve"> ADDIN NE.Ref.{525BE4AE-7CCC-4200-8777-09F8742D1D34}</w:instrText>
      </w:r>
      <w:r>
        <w:rPr>
          <w:rFonts w:ascii="Times New Roman" w:hAnsi="Times New Roman" w:cs="Times New Roman"/>
          <w:sz w:val="24"/>
          <w:szCs w:val="24"/>
        </w:rPr>
        <w:fldChar w:fldCharType="separate"/>
      </w:r>
      <w:r w:rsidR="00C47404">
        <w:rPr>
          <w:rFonts w:ascii="Times New Roman" w:hAnsi="Times New Roman" w:cs="Times New Roman"/>
          <w:color w:val="080000"/>
          <w:sz w:val="24"/>
          <w:szCs w:val="24"/>
          <w:vertAlign w:val="superscript"/>
        </w:rPr>
        <w:t>[36, 37]</w:t>
      </w:r>
      <w:r>
        <w:rPr>
          <w:rFonts w:ascii="Times New Roman" w:hAnsi="Times New Roman" w:cs="Times New Roman"/>
          <w:sz w:val="24"/>
          <w:szCs w:val="24"/>
        </w:rPr>
        <w:fldChar w:fldCharType="end"/>
      </w:r>
      <w:ins w:id="96" w:author="曾 翠红" w:date="2019-05-08T20:28:00Z">
        <w:r w:rsidR="001E2104">
          <w:rPr>
            <w:rFonts w:ascii="Times New Roman" w:hAnsi="Times New Roman" w:cs="Times New Roman" w:hint="eastAsia"/>
            <w:sz w:val="24"/>
            <w:szCs w:val="24"/>
          </w:rPr>
          <w:t>，</w:t>
        </w:r>
      </w:ins>
      <w:r w:rsidRPr="00AF35D8">
        <w:rPr>
          <w:rFonts w:ascii="Times New Roman" w:hAnsi="Times New Roman" w:cs="Times New Roman" w:hint="eastAsia"/>
          <w:sz w:val="24"/>
          <w:szCs w:val="24"/>
        </w:rPr>
        <w:t>或者在不同的季节中平均</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NE.Ref.{848FAC2F-4C1C-47B5-ACF8-494AD5598CE9}</w:instrText>
      </w:r>
      <w:r>
        <w:rPr>
          <w:rFonts w:ascii="Times New Roman" w:hAnsi="Times New Roman" w:cs="Times New Roman"/>
          <w:sz w:val="24"/>
          <w:szCs w:val="24"/>
        </w:rPr>
        <w:fldChar w:fldCharType="separate"/>
      </w:r>
      <w:r w:rsidR="00C47404">
        <w:rPr>
          <w:rFonts w:ascii="Times New Roman" w:hAnsi="Times New Roman" w:cs="Times New Roman"/>
          <w:color w:val="080000"/>
          <w:sz w:val="24"/>
          <w:szCs w:val="24"/>
          <w:vertAlign w:val="superscript"/>
        </w:rPr>
        <w:t>[38]</w:t>
      </w:r>
      <w:r>
        <w:rPr>
          <w:rFonts w:ascii="Times New Roman" w:hAnsi="Times New Roman" w:cs="Times New Roman"/>
          <w:sz w:val="24"/>
          <w:szCs w:val="24"/>
        </w:rPr>
        <w:fldChar w:fldCharType="end"/>
      </w:r>
      <w:r w:rsidRPr="00AF35D8">
        <w:rPr>
          <w:rFonts w:ascii="Times New Roman" w:hAnsi="Times New Roman" w:cs="Times New Roman" w:hint="eastAsia"/>
          <w:sz w:val="24"/>
          <w:szCs w:val="24"/>
        </w:rPr>
        <w:t>。当</w:t>
      </w:r>
      <w:r>
        <w:rPr>
          <w:rFonts w:ascii="Times New Roman" w:hAnsi="Times New Roman" w:cs="Times New Roman" w:hint="eastAsia"/>
          <w:sz w:val="24"/>
          <w:szCs w:val="24"/>
        </w:rPr>
        <w:t>以具体</w:t>
      </w:r>
      <w:r w:rsidRPr="00AF35D8">
        <w:rPr>
          <w:rFonts w:ascii="Times New Roman" w:hAnsi="Times New Roman" w:cs="Times New Roman" w:hint="eastAsia"/>
          <w:sz w:val="24"/>
          <w:szCs w:val="24"/>
        </w:rPr>
        <w:t>农作物为单位研究种植回报时，则不存在是否对耕地面积复种处理的问题</w:t>
      </w:r>
      <w:r w:rsidR="0092706E">
        <w:rPr>
          <w:rFonts w:ascii="Times New Roman" w:hAnsi="Times New Roman" w:cs="Times New Roman" w:hint="eastAsia"/>
          <w:sz w:val="24"/>
          <w:szCs w:val="24"/>
        </w:rPr>
        <w:t>。</w:t>
      </w:r>
    </w:p>
    <w:p w14:paraId="50D0A248" w14:textId="49BA497A" w:rsidR="00FE0163" w:rsidRDefault="00FE0163" w:rsidP="000C68E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为控制种植结构和种植制度对规模与土地生产率关系的影响，</w:t>
      </w:r>
      <w:r w:rsidRPr="00AF35D8">
        <w:rPr>
          <w:rFonts w:ascii="Times New Roman" w:hAnsi="Times New Roman" w:cs="Times New Roman" w:hint="eastAsia"/>
          <w:sz w:val="24"/>
          <w:szCs w:val="24"/>
        </w:rPr>
        <w:t>本研究</w:t>
      </w:r>
      <w:r>
        <w:rPr>
          <w:rFonts w:ascii="Times New Roman" w:hAnsi="Times New Roman" w:cs="Times New Roman" w:hint="eastAsia"/>
          <w:sz w:val="24"/>
          <w:szCs w:val="24"/>
        </w:rPr>
        <w:t>从对具体种植制度，</w:t>
      </w:r>
      <w:r>
        <w:rPr>
          <w:rFonts w:ascii="Times New Roman" w:hAnsi="Times New Roman" w:cs="Times New Roman"/>
          <w:sz w:val="24"/>
          <w:szCs w:val="24"/>
        </w:rPr>
        <w:t>选取</w:t>
      </w:r>
      <w:r>
        <w:rPr>
          <w:rFonts w:ascii="Times New Roman" w:hAnsi="Times New Roman" w:cs="Times New Roman" w:hint="eastAsia"/>
          <w:sz w:val="24"/>
          <w:szCs w:val="24"/>
        </w:rPr>
        <w:t>代表性农作物为研究对象分析，避免土地生产率和农地规模选择上可能出现的问题。</w:t>
      </w:r>
      <w:r w:rsidRPr="00AF35D8">
        <w:rPr>
          <w:rFonts w:ascii="Times New Roman" w:hAnsi="Times New Roman" w:cs="Times New Roman" w:hint="eastAsia"/>
          <w:sz w:val="24"/>
          <w:szCs w:val="24"/>
        </w:rPr>
        <w:t>因此</w:t>
      </w:r>
      <w:r>
        <w:rPr>
          <w:rFonts w:ascii="Times New Roman" w:hAnsi="Times New Roman" w:cs="Times New Roman" w:hint="eastAsia"/>
          <w:sz w:val="24"/>
          <w:szCs w:val="24"/>
        </w:rPr>
        <w:t>以一季作物的亩均产量表征土地生产率，</w:t>
      </w:r>
      <w:r w:rsidRPr="00AF35D8">
        <w:rPr>
          <w:rFonts w:ascii="Times New Roman" w:hAnsi="Times New Roman" w:cs="Times New Roman" w:hint="eastAsia"/>
          <w:sz w:val="24"/>
          <w:szCs w:val="24"/>
        </w:rPr>
        <w:t>实际收获面积</w:t>
      </w:r>
      <w:r>
        <w:rPr>
          <w:rFonts w:ascii="Times New Roman" w:hAnsi="Times New Roman" w:cs="Times New Roman" w:hint="eastAsia"/>
          <w:sz w:val="24"/>
          <w:szCs w:val="24"/>
        </w:rPr>
        <w:t>表征土地生产率，</w:t>
      </w:r>
      <w:del w:id="97" w:author="曾 翠红" w:date="2019-05-08T20:28:00Z">
        <w:r w:rsidDel="002C201A">
          <w:rPr>
            <w:rFonts w:ascii="Times New Roman" w:hAnsi="Times New Roman" w:cs="Times New Roman" w:hint="eastAsia"/>
            <w:sz w:val="24"/>
            <w:szCs w:val="24"/>
          </w:rPr>
          <w:delText>就</w:delText>
        </w:r>
      </w:del>
      <w:ins w:id="98" w:author="曾 翠红" w:date="2019-05-08T20:28:00Z">
        <w:r w:rsidR="002C201A">
          <w:rPr>
            <w:rFonts w:ascii="Times New Roman" w:hAnsi="Times New Roman" w:cs="Times New Roman" w:hint="eastAsia"/>
            <w:sz w:val="24"/>
            <w:szCs w:val="24"/>
          </w:rPr>
          <w:t>这种处理方法</w:t>
        </w:r>
      </w:ins>
      <w:r>
        <w:rPr>
          <w:rFonts w:ascii="Times New Roman" w:hAnsi="Times New Roman" w:cs="Times New Roman" w:hint="eastAsia"/>
          <w:sz w:val="24"/>
          <w:szCs w:val="24"/>
        </w:rPr>
        <w:t>不</w:t>
      </w:r>
      <w:r w:rsidR="00C6026D">
        <w:rPr>
          <w:rFonts w:ascii="Times New Roman" w:hAnsi="Times New Roman" w:cs="Times New Roman" w:hint="eastAsia"/>
          <w:sz w:val="24"/>
          <w:szCs w:val="24"/>
        </w:rPr>
        <w:t>存在因种植结构和种植制度复杂需要处理</w:t>
      </w:r>
      <w:r>
        <w:rPr>
          <w:rFonts w:ascii="Times New Roman" w:hAnsi="Times New Roman" w:cs="Times New Roman" w:hint="eastAsia"/>
          <w:sz w:val="24"/>
          <w:szCs w:val="24"/>
        </w:rPr>
        <w:t>规模变量的问题</w:t>
      </w:r>
      <w:r w:rsidRPr="00AF35D8">
        <w:rPr>
          <w:rFonts w:ascii="Times New Roman" w:hAnsi="Times New Roman" w:cs="Times New Roman" w:hint="eastAsia"/>
          <w:sz w:val="24"/>
          <w:szCs w:val="24"/>
        </w:rPr>
        <w:t>。</w:t>
      </w:r>
    </w:p>
    <w:p w14:paraId="391F1B40" w14:textId="6201FAF2" w:rsidR="009C12EE" w:rsidRDefault="009C12EE" w:rsidP="009C12EE">
      <w:pPr>
        <w:spacing w:beforeLines="100" w:before="326" w:afterLines="100" w:after="326" w:line="400" w:lineRule="exact"/>
        <w:outlineLvl w:val="1"/>
        <w:rPr>
          <w:rFonts w:ascii="Times New Roman" w:eastAsia="黑体" w:hAnsi="Times New Roman" w:cs="Times New Roman"/>
          <w:sz w:val="28"/>
          <w:szCs w:val="28"/>
        </w:rPr>
      </w:pPr>
      <w:bookmarkStart w:id="99" w:name="_Toc4687803"/>
      <w:r w:rsidRPr="00C46A1B">
        <w:rPr>
          <w:rFonts w:ascii="Times New Roman" w:eastAsia="黑体" w:hAnsi="Times New Roman" w:cs="Times New Roman"/>
          <w:sz w:val="28"/>
          <w:szCs w:val="28"/>
        </w:rPr>
        <w:t>2</w:t>
      </w:r>
      <w:r w:rsidRPr="009C12EE">
        <w:rPr>
          <w:rFonts w:ascii="Times New Roman" w:eastAsia="黑体" w:hAnsi="Times New Roman" w:cs="Times New Roman"/>
          <w:sz w:val="28"/>
          <w:szCs w:val="28"/>
        </w:rPr>
        <w:t>.</w:t>
      </w:r>
      <w:r w:rsidR="00DF4B0A">
        <w:rPr>
          <w:rFonts w:ascii="Times New Roman" w:eastAsia="黑体" w:hAnsi="Times New Roman" w:cs="Times New Roman"/>
          <w:sz w:val="28"/>
          <w:szCs w:val="28"/>
        </w:rPr>
        <w:t>2</w:t>
      </w:r>
      <w:r w:rsidRPr="009C12EE">
        <w:rPr>
          <w:rFonts w:ascii="Times New Roman" w:eastAsia="黑体" w:hAnsi="Times New Roman" w:cs="Times New Roman"/>
          <w:sz w:val="28"/>
          <w:szCs w:val="28"/>
        </w:rPr>
        <w:t xml:space="preserve">  </w:t>
      </w:r>
      <w:r w:rsidR="00221979">
        <w:rPr>
          <w:rFonts w:ascii="Times New Roman" w:eastAsia="黑体" w:hAnsi="Times New Roman" w:cs="Times New Roman" w:hint="eastAsia"/>
          <w:sz w:val="28"/>
          <w:szCs w:val="28"/>
        </w:rPr>
        <w:t>土地生产率的研究现状</w:t>
      </w:r>
      <w:bookmarkEnd w:id="99"/>
    </w:p>
    <w:p w14:paraId="06290C71" w14:textId="4E0BF629" w:rsidR="00AD6A0D" w:rsidRPr="00AD6A0D" w:rsidRDefault="00801AF4" w:rsidP="000C68E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梳理</w:t>
      </w:r>
      <w:r w:rsidR="00660C36">
        <w:rPr>
          <w:rFonts w:ascii="Times New Roman" w:hAnsi="Times New Roman" w:cs="Times New Roman" w:hint="eastAsia"/>
          <w:sz w:val="24"/>
          <w:szCs w:val="24"/>
        </w:rPr>
        <w:t>既有</w:t>
      </w:r>
      <w:r w:rsidR="00AD6A0D" w:rsidRPr="00AD6A0D">
        <w:rPr>
          <w:rFonts w:ascii="Times New Roman" w:hAnsi="Times New Roman" w:cs="Times New Roman" w:hint="eastAsia"/>
          <w:sz w:val="24"/>
          <w:szCs w:val="24"/>
        </w:rPr>
        <w:t>文献对</w:t>
      </w:r>
      <w:r w:rsidR="0018431C">
        <w:rPr>
          <w:rFonts w:ascii="Times New Roman" w:hAnsi="Times New Roman" w:cs="Times New Roman" w:hint="eastAsia"/>
          <w:sz w:val="24"/>
          <w:szCs w:val="24"/>
        </w:rPr>
        <w:t>影响农业生产的因素的</w:t>
      </w:r>
      <w:r w:rsidR="0083428E">
        <w:rPr>
          <w:rFonts w:ascii="Times New Roman" w:hAnsi="Times New Roman" w:cs="Times New Roman" w:hint="eastAsia"/>
          <w:sz w:val="24"/>
          <w:szCs w:val="24"/>
        </w:rPr>
        <w:t>选择方法，</w:t>
      </w:r>
      <w:r w:rsidR="00137C9A">
        <w:rPr>
          <w:rFonts w:ascii="Times New Roman" w:hAnsi="Times New Roman" w:cs="Times New Roman" w:hint="eastAsia"/>
          <w:sz w:val="24"/>
          <w:szCs w:val="24"/>
        </w:rPr>
        <w:t>归纳</w:t>
      </w:r>
      <w:r w:rsidR="001F7A89">
        <w:rPr>
          <w:rFonts w:ascii="Times New Roman" w:hAnsi="Times New Roman" w:cs="Times New Roman" w:hint="eastAsia"/>
          <w:sz w:val="24"/>
          <w:szCs w:val="24"/>
        </w:rPr>
        <w:t>总结</w:t>
      </w:r>
      <w:r w:rsidR="00660C36">
        <w:rPr>
          <w:rFonts w:ascii="Times New Roman" w:hAnsi="Times New Roman" w:cs="Times New Roman" w:hint="eastAsia"/>
          <w:sz w:val="24"/>
          <w:szCs w:val="24"/>
        </w:rPr>
        <w:t>当前学者们对</w:t>
      </w:r>
      <w:ins w:id="100" w:author="曾 翠红" w:date="2019-05-08T20:32:00Z">
        <w:r w:rsidR="00252658">
          <w:rPr>
            <w:rFonts w:ascii="Times New Roman" w:hAnsi="Times New Roman" w:cs="Times New Roman" w:hint="eastAsia"/>
            <w:sz w:val="24"/>
            <w:szCs w:val="24"/>
          </w:rPr>
          <w:t>土地</w:t>
        </w:r>
      </w:ins>
      <w:r w:rsidR="00660C36">
        <w:rPr>
          <w:rFonts w:ascii="Times New Roman" w:hAnsi="Times New Roman" w:cs="Times New Roman" w:hint="eastAsia"/>
          <w:sz w:val="24"/>
          <w:szCs w:val="24"/>
        </w:rPr>
        <w:t>生产率与规模关系的看法</w:t>
      </w:r>
      <w:ins w:id="101" w:author="曾 翠红" w:date="2019-05-08T20:32:00Z">
        <w:r w:rsidR="00252658">
          <w:rPr>
            <w:rFonts w:ascii="Times New Roman" w:hAnsi="Times New Roman" w:cs="Times New Roman" w:hint="eastAsia"/>
            <w:sz w:val="24"/>
            <w:szCs w:val="24"/>
          </w:rPr>
          <w:t>或研究结论</w:t>
        </w:r>
      </w:ins>
      <w:r w:rsidR="00593CEF">
        <w:rPr>
          <w:rFonts w:ascii="Times New Roman" w:hAnsi="Times New Roman" w:cs="Times New Roman" w:hint="eastAsia"/>
          <w:sz w:val="24"/>
          <w:szCs w:val="24"/>
        </w:rPr>
        <w:t>，</w:t>
      </w:r>
      <w:r w:rsidR="00593CEF">
        <w:rPr>
          <w:rFonts w:ascii="Times New Roman" w:hAnsi="Times New Roman" w:cs="Times New Roman"/>
          <w:sz w:val="24"/>
          <w:szCs w:val="24"/>
        </w:rPr>
        <w:t>以及</w:t>
      </w:r>
      <w:r w:rsidR="00856F9C">
        <w:rPr>
          <w:rFonts w:ascii="Times New Roman" w:hAnsi="Times New Roman" w:cs="Times New Roman" w:hint="eastAsia"/>
          <w:sz w:val="24"/>
          <w:szCs w:val="24"/>
        </w:rPr>
        <w:t>他们</w:t>
      </w:r>
      <w:r w:rsidR="00593CEF">
        <w:rPr>
          <w:rFonts w:ascii="Times New Roman" w:hAnsi="Times New Roman" w:cs="Times New Roman" w:hint="eastAsia"/>
          <w:sz w:val="24"/>
          <w:szCs w:val="24"/>
        </w:rPr>
        <w:t>如何对</w:t>
      </w:r>
      <w:r w:rsidR="00856F9C">
        <w:rPr>
          <w:rFonts w:ascii="Times New Roman" w:hAnsi="Times New Roman" w:cs="Times New Roman" w:hint="eastAsia"/>
          <w:sz w:val="24"/>
          <w:szCs w:val="24"/>
        </w:rPr>
        <w:t>两者呈现的特征进行解释。</w:t>
      </w:r>
    </w:p>
    <w:p w14:paraId="417C109C" w14:textId="7ECBBCBD" w:rsidR="007904B4" w:rsidRPr="009C12EE" w:rsidRDefault="00A91026" w:rsidP="009C12EE">
      <w:pPr>
        <w:spacing w:beforeLines="100" w:before="326" w:afterLines="100" w:after="326" w:line="400" w:lineRule="exact"/>
        <w:outlineLvl w:val="2"/>
        <w:rPr>
          <w:rFonts w:ascii="Times New Roman" w:eastAsia="黑体" w:hAnsi="Times New Roman" w:cs="Times New Roman"/>
          <w:sz w:val="24"/>
          <w:szCs w:val="24"/>
        </w:rPr>
      </w:pPr>
      <w:r w:rsidRPr="00C46A1B">
        <w:rPr>
          <w:rFonts w:ascii="Times New Roman" w:eastAsia="黑体" w:hAnsi="Times New Roman" w:cs="Times New Roman"/>
          <w:sz w:val="24"/>
          <w:szCs w:val="24"/>
        </w:rPr>
        <w:t>2</w:t>
      </w:r>
      <w:r w:rsidR="007904B4" w:rsidRPr="009C12EE">
        <w:rPr>
          <w:rFonts w:ascii="Times New Roman" w:eastAsia="黑体" w:hAnsi="Times New Roman" w:cs="Times New Roman" w:hint="eastAsia"/>
          <w:sz w:val="24"/>
          <w:szCs w:val="24"/>
        </w:rPr>
        <w:t>.</w:t>
      </w:r>
      <w:r w:rsidR="00DF4B0A">
        <w:rPr>
          <w:rFonts w:ascii="Times New Roman" w:eastAsia="黑体" w:hAnsi="Times New Roman" w:cs="Times New Roman"/>
          <w:sz w:val="24"/>
          <w:szCs w:val="24"/>
        </w:rPr>
        <w:t>2</w:t>
      </w:r>
      <w:r w:rsidR="009C12EE" w:rsidRPr="009C12EE">
        <w:rPr>
          <w:rFonts w:ascii="Times New Roman" w:eastAsia="黑体" w:hAnsi="Times New Roman" w:cs="Times New Roman"/>
          <w:sz w:val="24"/>
          <w:szCs w:val="24"/>
        </w:rPr>
        <w:t>.</w:t>
      </w:r>
      <w:r w:rsidR="009C12EE" w:rsidRPr="00C46A1B">
        <w:rPr>
          <w:rFonts w:ascii="Times New Roman" w:eastAsia="黑体" w:hAnsi="Times New Roman" w:cs="Times New Roman"/>
          <w:sz w:val="24"/>
          <w:szCs w:val="24"/>
        </w:rPr>
        <w:t>1</w:t>
      </w:r>
      <w:r w:rsidR="00ED272E" w:rsidRPr="009C12EE">
        <w:rPr>
          <w:rFonts w:ascii="Times New Roman" w:eastAsia="黑体" w:hAnsi="Times New Roman" w:cs="Times New Roman"/>
          <w:sz w:val="24"/>
          <w:szCs w:val="24"/>
        </w:rPr>
        <w:t xml:space="preserve">  </w:t>
      </w:r>
      <w:r w:rsidR="007904B4" w:rsidRPr="009C12EE">
        <w:rPr>
          <w:rFonts w:ascii="Times New Roman" w:eastAsia="黑体" w:hAnsi="Times New Roman" w:cs="Times New Roman" w:hint="eastAsia"/>
          <w:sz w:val="24"/>
          <w:szCs w:val="24"/>
        </w:rPr>
        <w:t>土地生产率</w:t>
      </w:r>
      <w:r w:rsidR="00271887">
        <w:rPr>
          <w:rFonts w:ascii="Times New Roman" w:eastAsia="黑体" w:hAnsi="Times New Roman" w:cs="Times New Roman" w:hint="eastAsia"/>
          <w:sz w:val="24"/>
          <w:szCs w:val="24"/>
        </w:rPr>
        <w:t>的</w:t>
      </w:r>
      <w:r w:rsidR="007904B4" w:rsidRPr="009C12EE">
        <w:rPr>
          <w:rFonts w:ascii="Times New Roman" w:eastAsia="黑体" w:hAnsi="Times New Roman" w:cs="Times New Roman" w:hint="eastAsia"/>
          <w:sz w:val="24"/>
          <w:szCs w:val="24"/>
        </w:rPr>
        <w:t>影响因素</w:t>
      </w:r>
    </w:p>
    <w:p w14:paraId="179E81EC" w14:textId="77777777" w:rsidR="005F64F7" w:rsidRDefault="007904B4" w:rsidP="005F64F7">
      <w:pPr>
        <w:spacing w:after="0" w:line="440" w:lineRule="exact"/>
        <w:ind w:firstLineChars="200" w:firstLine="480"/>
        <w:jc w:val="both"/>
        <w:rPr>
          <w:ins w:id="102" w:author="曾 翠红" w:date="2019-05-08T20:37:00Z"/>
          <w:rFonts w:ascii="Times New Roman" w:hAnsi="Times New Roman" w:cs="Times New Roman"/>
          <w:sz w:val="24"/>
          <w:szCs w:val="24"/>
        </w:rPr>
        <w:sectPr w:rsidR="005F64F7" w:rsidSect="004C1DFA">
          <w:headerReference w:type="even" r:id="rId32"/>
          <w:headerReference w:type="default" r:id="rId33"/>
          <w:pgSz w:w="11906" w:h="16838"/>
          <w:pgMar w:top="1701" w:right="1418" w:bottom="1418" w:left="1701" w:header="1304" w:footer="1020" w:gutter="0"/>
          <w:cols w:space="425"/>
          <w:docGrid w:type="lines" w:linePitch="326"/>
        </w:sectPr>
      </w:pPr>
      <w:r w:rsidRPr="00AF35D8">
        <w:rPr>
          <w:rFonts w:ascii="Times New Roman" w:hAnsi="Times New Roman" w:cs="Times New Roman" w:hint="eastAsia"/>
          <w:sz w:val="24"/>
          <w:szCs w:val="24"/>
        </w:rPr>
        <w:t>土地生产率的影响因素是多方面的，对影响土地因素的认识</w:t>
      </w:r>
      <w:r w:rsidR="00975743" w:rsidRPr="00AF35D8">
        <w:rPr>
          <w:rFonts w:ascii="Times New Roman" w:hAnsi="Times New Roman" w:cs="Times New Roman" w:hint="eastAsia"/>
          <w:sz w:val="24"/>
          <w:szCs w:val="24"/>
        </w:rPr>
        <w:t>不全</w:t>
      </w:r>
      <w:r w:rsidRPr="00AF35D8">
        <w:rPr>
          <w:rFonts w:ascii="Times New Roman" w:hAnsi="Times New Roman" w:cs="Times New Roman" w:hint="eastAsia"/>
          <w:sz w:val="24"/>
          <w:szCs w:val="24"/>
        </w:rPr>
        <w:t>，</w:t>
      </w:r>
      <w:r w:rsidR="00857827" w:rsidRPr="00AF35D8">
        <w:rPr>
          <w:rFonts w:ascii="Times New Roman" w:hAnsi="Times New Roman" w:cs="Times New Roman" w:hint="eastAsia"/>
          <w:sz w:val="24"/>
          <w:szCs w:val="24"/>
        </w:rPr>
        <w:t>会</w:t>
      </w:r>
      <w:r w:rsidR="002D351D">
        <w:rPr>
          <w:rFonts w:ascii="Times New Roman" w:hAnsi="Times New Roman" w:cs="Times New Roman" w:hint="eastAsia"/>
          <w:sz w:val="24"/>
          <w:szCs w:val="24"/>
        </w:rPr>
        <w:t>产生</w:t>
      </w:r>
      <w:r w:rsidR="007D0888">
        <w:rPr>
          <w:rFonts w:ascii="Times New Roman" w:hAnsi="Times New Roman" w:cs="Times New Roman" w:hint="eastAsia"/>
          <w:sz w:val="24"/>
          <w:szCs w:val="24"/>
        </w:rPr>
        <w:t>有偏</w:t>
      </w:r>
      <w:r w:rsidR="00857827" w:rsidRPr="00AF35D8">
        <w:rPr>
          <w:rFonts w:ascii="Times New Roman" w:hAnsi="Times New Roman" w:cs="Times New Roman" w:hint="eastAsia"/>
          <w:sz w:val="24"/>
          <w:szCs w:val="24"/>
        </w:rPr>
        <w:t>的研究结果</w:t>
      </w:r>
      <w:r w:rsidRPr="00AF35D8">
        <w:rPr>
          <w:rFonts w:ascii="Times New Roman" w:hAnsi="Times New Roman" w:cs="Times New Roman" w:hint="eastAsia"/>
          <w:sz w:val="24"/>
          <w:szCs w:val="24"/>
        </w:rPr>
        <w:t>。</w:t>
      </w:r>
      <w:r w:rsidR="007C7D5E">
        <w:rPr>
          <w:rFonts w:ascii="Times New Roman" w:hAnsi="Times New Roman" w:cs="Times New Roman" w:hint="eastAsia"/>
          <w:sz w:val="24"/>
          <w:szCs w:val="24"/>
        </w:rPr>
        <w:t>根据</w:t>
      </w:r>
      <w:del w:id="103" w:author="曾 翠红" w:date="2019-05-08T20:34:00Z">
        <w:r w:rsidR="003A07E8" w:rsidDel="00252658">
          <w:rPr>
            <w:rFonts w:ascii="Times New Roman" w:hAnsi="Times New Roman" w:cs="Times New Roman" w:hint="eastAsia"/>
            <w:sz w:val="24"/>
            <w:szCs w:val="24"/>
          </w:rPr>
          <w:delText>农业</w:delText>
        </w:r>
      </w:del>
      <w:r w:rsidR="008A351C">
        <w:rPr>
          <w:rFonts w:ascii="Times New Roman" w:hAnsi="Times New Roman" w:cs="Times New Roman" w:hint="eastAsia"/>
          <w:sz w:val="24"/>
          <w:szCs w:val="24"/>
        </w:rPr>
        <w:t>生产函数</w:t>
      </w:r>
      <w:r w:rsidR="007C7D5E">
        <w:rPr>
          <w:rFonts w:ascii="Times New Roman" w:hAnsi="Times New Roman" w:cs="Times New Roman" w:hint="eastAsia"/>
          <w:sz w:val="24"/>
          <w:szCs w:val="24"/>
        </w:rPr>
        <w:t>，</w:t>
      </w:r>
      <w:del w:id="104" w:author="曾 翠红" w:date="2019-05-08T20:34:00Z">
        <w:r w:rsidR="007C7D5E" w:rsidDel="00252658">
          <w:rPr>
            <w:rFonts w:ascii="Times New Roman" w:hAnsi="Times New Roman" w:cs="Times New Roman" w:hint="eastAsia"/>
            <w:sz w:val="24"/>
            <w:szCs w:val="24"/>
          </w:rPr>
          <w:delText>农业</w:delText>
        </w:r>
      </w:del>
      <w:r w:rsidR="001A5EFA">
        <w:rPr>
          <w:rFonts w:ascii="Times New Roman" w:hAnsi="Times New Roman" w:cs="Times New Roman" w:hint="eastAsia"/>
          <w:sz w:val="24"/>
          <w:szCs w:val="24"/>
        </w:rPr>
        <w:t>生产</w:t>
      </w:r>
      <w:r w:rsidR="007C7D5E">
        <w:rPr>
          <w:rFonts w:ascii="Times New Roman" w:hAnsi="Times New Roman" w:cs="Times New Roman" w:hint="eastAsia"/>
          <w:sz w:val="24"/>
          <w:szCs w:val="24"/>
        </w:rPr>
        <w:t>要素包括土地、资本和劳动三大类</w:t>
      </w:r>
      <w:r w:rsidR="001A5EFA">
        <w:rPr>
          <w:rFonts w:ascii="Times New Roman" w:hAnsi="Times New Roman" w:cs="Times New Roman" w:hint="eastAsia"/>
          <w:sz w:val="24"/>
          <w:szCs w:val="24"/>
        </w:rPr>
        <w:t>，</w:t>
      </w:r>
      <w:ins w:id="105" w:author="曾 翠红" w:date="2019-05-08T20:34:00Z">
        <w:r w:rsidR="00252658">
          <w:rPr>
            <w:rFonts w:ascii="Times New Roman" w:hAnsi="Times New Roman" w:cs="Times New Roman" w:hint="eastAsia"/>
            <w:sz w:val="24"/>
            <w:szCs w:val="24"/>
          </w:rPr>
          <w:t>农业</w:t>
        </w:r>
      </w:ins>
      <w:r w:rsidR="001A5EFA">
        <w:rPr>
          <w:rFonts w:ascii="Times New Roman" w:hAnsi="Times New Roman" w:cs="Times New Roman" w:hint="eastAsia"/>
          <w:sz w:val="24"/>
          <w:szCs w:val="24"/>
        </w:rPr>
        <w:t>资本包括种子、</w:t>
      </w:r>
      <w:r w:rsidR="00196539">
        <w:rPr>
          <w:rFonts w:ascii="Times New Roman" w:hAnsi="Times New Roman" w:cs="Times New Roman"/>
          <w:sz w:val="24"/>
          <w:szCs w:val="24"/>
        </w:rPr>
        <w:t>肥料</w:t>
      </w:r>
      <w:r w:rsidR="001A5EFA">
        <w:rPr>
          <w:rFonts w:ascii="Times New Roman" w:hAnsi="Times New Roman" w:cs="Times New Roman" w:hint="eastAsia"/>
          <w:sz w:val="24"/>
          <w:szCs w:val="24"/>
        </w:rPr>
        <w:t>、</w:t>
      </w:r>
      <w:r w:rsidR="001A5EFA">
        <w:rPr>
          <w:rFonts w:ascii="Times New Roman" w:hAnsi="Times New Roman" w:cs="Times New Roman"/>
          <w:sz w:val="24"/>
          <w:szCs w:val="24"/>
        </w:rPr>
        <w:t>农业</w:t>
      </w:r>
      <w:r w:rsidR="001A5EFA">
        <w:rPr>
          <w:rFonts w:ascii="Times New Roman" w:hAnsi="Times New Roman" w:cs="Times New Roman" w:hint="eastAsia"/>
          <w:sz w:val="24"/>
          <w:szCs w:val="24"/>
        </w:rPr>
        <w:t>机械及其他直接投入农业生产的要素</w:t>
      </w:r>
      <w:r w:rsidR="007C7D5E">
        <w:rPr>
          <w:rFonts w:ascii="Times New Roman" w:hAnsi="Times New Roman" w:cs="Times New Roman" w:hint="eastAsia"/>
          <w:sz w:val="24"/>
          <w:szCs w:val="24"/>
        </w:rPr>
        <w:t>。</w:t>
      </w:r>
      <w:r w:rsidR="00C82112">
        <w:rPr>
          <w:rFonts w:ascii="Times New Roman" w:hAnsi="Times New Roman" w:cs="Times New Roman" w:hint="eastAsia"/>
          <w:sz w:val="24"/>
          <w:szCs w:val="24"/>
        </w:rPr>
        <w:t>除</w:t>
      </w:r>
      <w:r w:rsidR="00722771">
        <w:rPr>
          <w:rFonts w:ascii="Times New Roman" w:hAnsi="Times New Roman" w:cs="Times New Roman" w:hint="eastAsia"/>
          <w:sz w:val="24"/>
          <w:szCs w:val="24"/>
        </w:rPr>
        <w:t>直接投入要素之外</w:t>
      </w:r>
      <w:r w:rsidR="0036567D" w:rsidRPr="00AF35D8">
        <w:rPr>
          <w:rFonts w:ascii="Times New Roman" w:hAnsi="Times New Roman" w:cs="Times New Roman" w:hint="eastAsia"/>
          <w:sz w:val="24"/>
          <w:szCs w:val="24"/>
        </w:rPr>
        <w:t>，影响土地生产率的</w:t>
      </w:r>
      <w:r w:rsidRPr="00AF35D8">
        <w:rPr>
          <w:rFonts w:ascii="Times New Roman" w:hAnsi="Times New Roman" w:cs="Times New Roman" w:hint="eastAsia"/>
          <w:sz w:val="24"/>
          <w:szCs w:val="24"/>
        </w:rPr>
        <w:t>因素</w:t>
      </w:r>
      <w:ins w:id="106" w:author="曾 翠红" w:date="2019-05-08T20:35:00Z">
        <w:r w:rsidR="00252658">
          <w:rPr>
            <w:rFonts w:ascii="Times New Roman" w:hAnsi="Times New Roman" w:cs="Times New Roman" w:hint="eastAsia"/>
            <w:sz w:val="24"/>
            <w:szCs w:val="24"/>
          </w:rPr>
          <w:t>丰富，</w:t>
        </w:r>
        <w:r w:rsidR="00252658">
          <w:rPr>
            <w:rFonts w:ascii="Times New Roman" w:hAnsi="Times New Roman" w:cs="Times New Roman"/>
            <w:sz w:val="24"/>
            <w:szCs w:val="24"/>
          </w:rPr>
          <w:t>本文</w:t>
        </w:r>
        <w:r w:rsidR="00252658">
          <w:rPr>
            <w:rFonts w:ascii="Times New Roman" w:hAnsi="Times New Roman" w:cs="Times New Roman" w:hint="eastAsia"/>
            <w:sz w:val="24"/>
            <w:szCs w:val="24"/>
          </w:rPr>
          <w:t>将这些因素</w:t>
        </w:r>
      </w:ins>
      <w:del w:id="107" w:author="曾 翠红" w:date="2019-05-08T20:35:00Z">
        <w:r w:rsidR="005B6215" w:rsidDel="00252658">
          <w:rPr>
            <w:rFonts w:ascii="Times New Roman" w:hAnsi="Times New Roman" w:cs="Times New Roman" w:hint="eastAsia"/>
            <w:sz w:val="24"/>
            <w:szCs w:val="24"/>
          </w:rPr>
          <w:delText>具体</w:delText>
        </w:r>
      </w:del>
      <w:r w:rsidR="0036567D" w:rsidRPr="00AF35D8">
        <w:rPr>
          <w:rFonts w:ascii="Times New Roman" w:hAnsi="Times New Roman" w:cs="Times New Roman" w:hint="eastAsia"/>
          <w:sz w:val="24"/>
          <w:szCs w:val="24"/>
        </w:rPr>
        <w:t>分</w:t>
      </w:r>
      <w:r w:rsidRPr="00AF35D8">
        <w:rPr>
          <w:rFonts w:ascii="Times New Roman" w:hAnsi="Times New Roman" w:cs="Times New Roman" w:hint="eastAsia"/>
          <w:sz w:val="24"/>
          <w:szCs w:val="24"/>
        </w:rPr>
        <w:t>为自然</w:t>
      </w:r>
      <w:r w:rsidR="003D11C4" w:rsidRPr="00AF35D8">
        <w:rPr>
          <w:rFonts w:ascii="Times New Roman" w:hAnsi="Times New Roman" w:cs="Times New Roman" w:hint="eastAsia"/>
          <w:sz w:val="24"/>
          <w:szCs w:val="24"/>
        </w:rPr>
        <w:t>因素</w:t>
      </w:r>
      <w:r w:rsidRPr="00AF35D8">
        <w:rPr>
          <w:rFonts w:ascii="Times New Roman" w:hAnsi="Times New Roman" w:cs="Times New Roman" w:hint="eastAsia"/>
          <w:sz w:val="24"/>
          <w:szCs w:val="24"/>
        </w:rPr>
        <w:t>和社会因素</w:t>
      </w:r>
      <w:r w:rsidR="006F0D9D" w:rsidRPr="00AF35D8">
        <w:rPr>
          <w:rFonts w:ascii="Times New Roman" w:hAnsi="Times New Roman" w:cs="Times New Roman" w:hint="eastAsia"/>
          <w:sz w:val="24"/>
          <w:szCs w:val="24"/>
        </w:rPr>
        <w:t>两</w:t>
      </w:r>
      <w:r w:rsidR="00F8154E" w:rsidRPr="00AF35D8">
        <w:rPr>
          <w:rFonts w:ascii="Times New Roman" w:hAnsi="Times New Roman" w:cs="Times New Roman" w:hint="eastAsia"/>
          <w:sz w:val="24"/>
          <w:szCs w:val="24"/>
        </w:rPr>
        <w:t>大</w:t>
      </w:r>
      <w:r w:rsidR="006F0D9D" w:rsidRPr="00AF35D8">
        <w:rPr>
          <w:rFonts w:ascii="Times New Roman" w:hAnsi="Times New Roman" w:cs="Times New Roman" w:hint="eastAsia"/>
          <w:sz w:val="24"/>
          <w:szCs w:val="24"/>
        </w:rPr>
        <w:t>类</w:t>
      </w:r>
      <w:r w:rsidR="002D351D">
        <w:rPr>
          <w:rFonts w:ascii="Times New Roman" w:hAnsi="Times New Roman" w:cs="Times New Roman" w:hint="eastAsia"/>
          <w:sz w:val="24"/>
          <w:szCs w:val="24"/>
        </w:rPr>
        <w:t>，</w:t>
      </w:r>
      <w:r w:rsidR="002D351D">
        <w:rPr>
          <w:rFonts w:ascii="Times New Roman" w:hAnsi="Times New Roman" w:cs="Times New Roman"/>
          <w:sz w:val="24"/>
          <w:szCs w:val="24"/>
        </w:rPr>
        <w:t>自然因素</w:t>
      </w:r>
      <w:r w:rsidR="002D351D">
        <w:rPr>
          <w:rFonts w:ascii="Times New Roman" w:hAnsi="Times New Roman" w:cs="Times New Roman" w:hint="eastAsia"/>
          <w:sz w:val="24"/>
          <w:szCs w:val="24"/>
        </w:rPr>
        <w:t>包括天气和地理状况</w:t>
      </w:r>
      <w:ins w:id="108" w:author="曾 翠红" w:date="2019-05-08T20:35:00Z">
        <w:r w:rsidR="007F0631">
          <w:rPr>
            <w:rFonts w:ascii="Times New Roman" w:hAnsi="Times New Roman" w:cs="Times New Roman" w:hint="eastAsia"/>
            <w:sz w:val="24"/>
            <w:szCs w:val="24"/>
          </w:rPr>
          <w:t>两个方面</w:t>
        </w:r>
      </w:ins>
      <w:r w:rsidR="002D351D">
        <w:rPr>
          <w:rFonts w:ascii="Times New Roman" w:hAnsi="Times New Roman" w:cs="Times New Roman" w:hint="eastAsia"/>
          <w:sz w:val="24"/>
          <w:szCs w:val="24"/>
        </w:rPr>
        <w:t>，社会因素包括生产者</w:t>
      </w:r>
      <w:r w:rsidR="00720845">
        <w:rPr>
          <w:rFonts w:ascii="Times New Roman" w:hAnsi="Times New Roman" w:cs="Times New Roman" w:hint="eastAsia"/>
          <w:sz w:val="24"/>
          <w:szCs w:val="24"/>
        </w:rPr>
        <w:t>特征</w:t>
      </w:r>
      <w:r w:rsidR="002D351D">
        <w:rPr>
          <w:rFonts w:ascii="Times New Roman" w:hAnsi="Times New Roman" w:cs="Times New Roman" w:hint="eastAsia"/>
          <w:sz w:val="24"/>
          <w:szCs w:val="24"/>
        </w:rPr>
        <w:t>、政府</w:t>
      </w:r>
      <w:r w:rsidR="00720845">
        <w:rPr>
          <w:rFonts w:ascii="Times New Roman" w:hAnsi="Times New Roman" w:cs="Times New Roman" w:hint="eastAsia"/>
          <w:sz w:val="24"/>
          <w:szCs w:val="24"/>
        </w:rPr>
        <w:t>力量</w:t>
      </w:r>
      <w:r w:rsidR="002D351D">
        <w:rPr>
          <w:rFonts w:ascii="Times New Roman" w:hAnsi="Times New Roman" w:cs="Times New Roman" w:hint="eastAsia"/>
          <w:sz w:val="24"/>
          <w:szCs w:val="24"/>
        </w:rPr>
        <w:t>和</w:t>
      </w:r>
      <w:r w:rsidR="00C2639F">
        <w:rPr>
          <w:rFonts w:ascii="Times New Roman" w:hAnsi="Times New Roman" w:cs="Times New Roman" w:hint="eastAsia"/>
          <w:sz w:val="24"/>
          <w:szCs w:val="24"/>
        </w:rPr>
        <w:t>其他外部</w:t>
      </w:r>
      <w:r w:rsidR="002D351D">
        <w:rPr>
          <w:rFonts w:ascii="Times New Roman" w:hAnsi="Times New Roman" w:cs="Times New Roman" w:hint="eastAsia"/>
          <w:sz w:val="24"/>
          <w:szCs w:val="24"/>
        </w:rPr>
        <w:t>环境</w:t>
      </w:r>
      <w:ins w:id="109" w:author="曾 翠红" w:date="2019-05-08T20:35:00Z">
        <w:r w:rsidR="007F0631">
          <w:rPr>
            <w:rFonts w:ascii="Times New Roman" w:hAnsi="Times New Roman" w:cs="Times New Roman" w:hint="eastAsia"/>
            <w:sz w:val="24"/>
            <w:szCs w:val="24"/>
          </w:rPr>
          <w:t>三个方面</w:t>
        </w:r>
      </w:ins>
      <w:r w:rsidR="002D351D">
        <w:rPr>
          <w:rFonts w:ascii="Times New Roman" w:hAnsi="Times New Roman" w:cs="Times New Roman" w:hint="eastAsia"/>
          <w:sz w:val="24"/>
          <w:szCs w:val="24"/>
        </w:rPr>
        <w:t>。</w:t>
      </w:r>
    </w:p>
    <w:p w14:paraId="27828493" w14:textId="06A29E06" w:rsidR="007904B4" w:rsidRPr="00AF35D8" w:rsidDel="005F64F7" w:rsidRDefault="007904B4" w:rsidP="000C68E8">
      <w:pPr>
        <w:spacing w:after="0" w:line="400" w:lineRule="exact"/>
        <w:ind w:firstLineChars="200" w:firstLine="480"/>
        <w:jc w:val="both"/>
        <w:rPr>
          <w:del w:id="110" w:author="曾 翠红" w:date="2019-05-08T20:36:00Z"/>
          <w:rFonts w:ascii="Times New Roman" w:hAnsi="Times New Roman" w:cs="Times New Roman"/>
          <w:sz w:val="24"/>
          <w:szCs w:val="24"/>
        </w:rPr>
      </w:pPr>
    </w:p>
    <w:p w14:paraId="4C9C388D" w14:textId="18B9D0EC" w:rsidR="007904B4" w:rsidRPr="00D62CBF" w:rsidRDefault="00221979" w:rsidP="00722771">
      <w:pPr>
        <w:spacing w:beforeLines="50" w:before="163" w:afterLines="50" w:after="163" w:line="400" w:lineRule="exact"/>
        <w:ind w:firstLineChars="200" w:firstLine="482"/>
        <w:rPr>
          <w:rFonts w:ascii="Times New Roman" w:hAnsi="Times New Roman" w:cs="Times New Roman"/>
          <w:b/>
          <w:sz w:val="24"/>
          <w:szCs w:val="24"/>
        </w:rPr>
      </w:pPr>
      <w:r w:rsidRPr="00D62CBF">
        <w:rPr>
          <w:rFonts w:ascii="Times New Roman" w:hAnsi="Times New Roman" w:cs="Times New Roman"/>
          <w:b/>
          <w:sz w:val="24"/>
          <w:szCs w:val="24"/>
        </w:rPr>
        <w:t>（</w:t>
      </w:r>
      <w:r w:rsidRPr="00D62CBF">
        <w:rPr>
          <w:rFonts w:ascii="Times New Roman" w:hAnsi="Times New Roman" w:cs="Times New Roman"/>
          <w:b/>
          <w:sz w:val="24"/>
          <w:szCs w:val="24"/>
        </w:rPr>
        <w:t>1</w:t>
      </w:r>
      <w:r w:rsidRPr="00D62CBF">
        <w:rPr>
          <w:rFonts w:ascii="Times New Roman" w:hAnsi="Times New Roman" w:cs="Times New Roman"/>
          <w:b/>
          <w:sz w:val="24"/>
          <w:szCs w:val="24"/>
        </w:rPr>
        <w:t>）</w:t>
      </w:r>
      <w:r w:rsidR="007904B4" w:rsidRPr="00D62CBF">
        <w:rPr>
          <w:rFonts w:ascii="Times New Roman" w:hAnsi="Times New Roman" w:cs="Times New Roman"/>
          <w:b/>
          <w:sz w:val="24"/>
          <w:szCs w:val="24"/>
        </w:rPr>
        <w:t>自然因素</w:t>
      </w:r>
    </w:p>
    <w:p w14:paraId="20325875" w14:textId="77777777" w:rsidR="00292819" w:rsidRPr="00AF35D8" w:rsidRDefault="007904B4" w:rsidP="000C68E8">
      <w:pPr>
        <w:spacing w:after="0" w:line="400" w:lineRule="exact"/>
        <w:ind w:firstLineChars="200" w:firstLine="480"/>
        <w:jc w:val="both"/>
        <w:rPr>
          <w:rFonts w:ascii="Times New Roman" w:hAnsi="Times New Roman" w:cs="Times New Roman"/>
          <w:sz w:val="24"/>
          <w:szCs w:val="24"/>
        </w:rPr>
      </w:pPr>
      <w:r w:rsidRPr="00AF35D8">
        <w:rPr>
          <w:rFonts w:ascii="Times New Roman" w:hAnsi="Times New Roman" w:cs="Times New Roman" w:hint="eastAsia"/>
          <w:sz w:val="24"/>
          <w:szCs w:val="24"/>
        </w:rPr>
        <w:t>农作物因其生物性区别于其他产品的生产，在研究农产品时不能脱离农业的自然属性。</w:t>
      </w:r>
      <w:r w:rsidR="006C1881" w:rsidRPr="00AF35D8">
        <w:rPr>
          <w:rFonts w:ascii="Times New Roman" w:hAnsi="Times New Roman" w:cs="Times New Roman" w:hint="eastAsia"/>
          <w:sz w:val="24"/>
          <w:szCs w:val="24"/>
        </w:rPr>
        <w:t>农业生产讲究天时、地利和人和，</w:t>
      </w:r>
      <w:r w:rsidRPr="00AF35D8">
        <w:rPr>
          <w:rFonts w:ascii="Times New Roman" w:hAnsi="Times New Roman" w:cs="Times New Roman" w:hint="eastAsia"/>
          <w:sz w:val="24"/>
          <w:szCs w:val="24"/>
        </w:rPr>
        <w:t>要在农业生产上实现好的收成，需对自然规律有所了解，顺从并运用这些规律。</w:t>
      </w:r>
    </w:p>
    <w:p w14:paraId="4678552C" w14:textId="554185DC" w:rsidR="007904B4" w:rsidRPr="00AF35D8" w:rsidRDefault="007904B4" w:rsidP="000C68E8">
      <w:pPr>
        <w:spacing w:after="0" w:line="400" w:lineRule="exact"/>
        <w:ind w:firstLineChars="200" w:firstLine="480"/>
        <w:jc w:val="both"/>
        <w:rPr>
          <w:rFonts w:ascii="Times New Roman" w:hAnsi="Times New Roman" w:cs="Times New Roman"/>
          <w:sz w:val="24"/>
          <w:szCs w:val="24"/>
        </w:rPr>
      </w:pPr>
      <w:r w:rsidRPr="00AF35D8">
        <w:rPr>
          <w:rFonts w:ascii="Times New Roman" w:hAnsi="Times New Roman" w:cs="Times New Roman" w:hint="eastAsia"/>
          <w:sz w:val="24"/>
          <w:szCs w:val="24"/>
        </w:rPr>
        <w:t>自然因素主要包括</w:t>
      </w:r>
      <w:r w:rsidR="00CB5870">
        <w:rPr>
          <w:rFonts w:ascii="Times New Roman" w:hAnsi="Times New Roman" w:cs="Times New Roman" w:hint="eastAsia"/>
          <w:sz w:val="24"/>
          <w:szCs w:val="24"/>
        </w:rPr>
        <w:t>天气和地理状况</w:t>
      </w:r>
      <w:ins w:id="111" w:author="曾 翠红" w:date="2019-05-08T20:38:00Z">
        <w:r w:rsidR="0062393C">
          <w:rPr>
            <w:rFonts w:ascii="Times New Roman" w:hAnsi="Times New Roman" w:cs="Times New Roman" w:hint="eastAsia"/>
            <w:sz w:val="24"/>
            <w:szCs w:val="24"/>
          </w:rPr>
          <w:t>两个方面</w:t>
        </w:r>
      </w:ins>
      <w:r w:rsidR="00F9149F" w:rsidRPr="00AF35D8">
        <w:rPr>
          <w:rFonts w:ascii="Times New Roman" w:hAnsi="Times New Roman" w:cs="Times New Roman" w:hint="eastAsia"/>
          <w:sz w:val="24"/>
          <w:szCs w:val="24"/>
        </w:rPr>
        <w:t>。</w:t>
      </w:r>
      <w:r w:rsidR="00CB5870">
        <w:rPr>
          <w:rFonts w:ascii="Times New Roman" w:hAnsi="Times New Roman" w:cs="Times New Roman" w:hint="eastAsia"/>
          <w:sz w:val="24"/>
          <w:szCs w:val="24"/>
        </w:rPr>
        <w:t>天气</w:t>
      </w:r>
      <w:r w:rsidR="00CB5870" w:rsidRPr="00AF35D8">
        <w:rPr>
          <w:rFonts w:ascii="Times New Roman" w:hAnsi="Times New Roman" w:cs="Times New Roman" w:hint="eastAsia"/>
          <w:sz w:val="24"/>
          <w:szCs w:val="24"/>
        </w:rPr>
        <w:t>主要用降水、日照和积温衡量。种植业对土地的要求高，气候变化对土地生产率的影响有利有弊，总体上弊大于利</w:t>
      </w:r>
      <w:r w:rsidR="000C6D47">
        <w:rPr>
          <w:rFonts w:ascii="Times New Roman" w:hAnsi="Times New Roman" w:cs="Times New Roman"/>
          <w:sz w:val="24"/>
          <w:szCs w:val="24"/>
        </w:rPr>
        <w:fldChar w:fldCharType="begin"/>
      </w:r>
      <w:r w:rsidR="000C6D47">
        <w:rPr>
          <w:rFonts w:ascii="Times New Roman" w:hAnsi="Times New Roman" w:cs="Times New Roman"/>
          <w:sz w:val="24"/>
          <w:szCs w:val="24"/>
        </w:rPr>
        <w:instrText xml:space="preserve"> ADDIN NE.Ref.{4ACE4225-2CA9-4979-AD93-F4E38F288848}</w:instrText>
      </w:r>
      <w:r w:rsidR="000C6D47">
        <w:rPr>
          <w:rFonts w:ascii="Times New Roman" w:hAnsi="Times New Roman" w:cs="Times New Roman"/>
          <w:sz w:val="24"/>
          <w:szCs w:val="24"/>
        </w:rPr>
        <w:fldChar w:fldCharType="separate"/>
      </w:r>
      <w:r w:rsidR="00C47404">
        <w:rPr>
          <w:rFonts w:ascii="Times New Roman" w:hAnsi="Times New Roman" w:cs="Times New Roman"/>
          <w:color w:val="080000"/>
          <w:sz w:val="24"/>
          <w:szCs w:val="24"/>
          <w:vertAlign w:val="superscript"/>
        </w:rPr>
        <w:t>[39]</w:t>
      </w:r>
      <w:r w:rsidR="000C6D47">
        <w:rPr>
          <w:rFonts w:ascii="Times New Roman" w:hAnsi="Times New Roman" w:cs="Times New Roman"/>
          <w:sz w:val="24"/>
          <w:szCs w:val="24"/>
        </w:rPr>
        <w:fldChar w:fldCharType="end"/>
      </w:r>
      <w:r w:rsidR="00CB5870" w:rsidRPr="00AF35D8">
        <w:rPr>
          <w:rFonts w:ascii="Times New Roman" w:hAnsi="Times New Roman" w:cs="Times New Roman" w:hint="eastAsia"/>
          <w:sz w:val="24"/>
          <w:szCs w:val="24"/>
        </w:rPr>
        <w:t>，具体</w:t>
      </w:r>
      <w:r w:rsidR="00CB5870" w:rsidRPr="004421B2">
        <w:rPr>
          <w:rFonts w:ascii="Times New Roman" w:hAnsi="Times New Roman" w:cs="Times New Roman" w:hint="eastAsia"/>
          <w:sz w:val="24"/>
          <w:szCs w:val="24"/>
        </w:rPr>
        <w:t>情况应针对不同区域不同农作物分类而论</w:t>
      </w:r>
      <w:r w:rsidR="000C6D47" w:rsidRPr="004421B2">
        <w:rPr>
          <w:rFonts w:ascii="Times New Roman" w:hAnsi="Times New Roman" w:cs="Times New Roman"/>
          <w:sz w:val="24"/>
          <w:szCs w:val="24"/>
        </w:rPr>
        <w:fldChar w:fldCharType="begin"/>
      </w:r>
      <w:r w:rsidR="000C6D47" w:rsidRPr="004421B2">
        <w:rPr>
          <w:rFonts w:ascii="Times New Roman" w:hAnsi="Times New Roman" w:cs="Times New Roman"/>
          <w:sz w:val="24"/>
          <w:szCs w:val="24"/>
        </w:rPr>
        <w:instrText xml:space="preserve"> ADDIN NE.Ref.{1BF0B0E6-7D7C-4E14-BA4F-39E57A22FD7D}</w:instrText>
      </w:r>
      <w:r w:rsidR="000C6D47" w:rsidRPr="004421B2">
        <w:rPr>
          <w:rFonts w:ascii="Times New Roman" w:hAnsi="Times New Roman" w:cs="Times New Roman"/>
          <w:sz w:val="24"/>
          <w:szCs w:val="24"/>
        </w:rPr>
        <w:fldChar w:fldCharType="separate"/>
      </w:r>
      <w:r w:rsidR="00C47404">
        <w:rPr>
          <w:rFonts w:ascii="Times New Roman" w:hAnsi="Times New Roman" w:cs="Times New Roman"/>
          <w:color w:val="080000"/>
          <w:sz w:val="24"/>
          <w:szCs w:val="24"/>
          <w:vertAlign w:val="superscript"/>
        </w:rPr>
        <w:t>[40]</w:t>
      </w:r>
      <w:r w:rsidR="000C6D47" w:rsidRPr="004421B2">
        <w:rPr>
          <w:rFonts w:ascii="Times New Roman" w:hAnsi="Times New Roman" w:cs="Times New Roman"/>
          <w:sz w:val="24"/>
          <w:szCs w:val="24"/>
        </w:rPr>
        <w:fldChar w:fldCharType="end"/>
      </w:r>
      <w:del w:id="112" w:author="曾 翠红" w:date="2019-05-08T20:37:00Z">
        <w:r w:rsidR="00CB5870" w:rsidRPr="004421B2" w:rsidDel="00A84C33">
          <w:rPr>
            <w:rFonts w:ascii="Times New Roman" w:hAnsi="Times New Roman" w:cs="Times New Roman" w:hint="eastAsia"/>
            <w:sz w:val="24"/>
            <w:szCs w:val="24"/>
          </w:rPr>
          <w:delText>。</w:delText>
        </w:r>
      </w:del>
      <w:ins w:id="113" w:author="曾 翠红" w:date="2019-05-08T20:37:00Z">
        <w:r w:rsidR="00A84C33">
          <w:rPr>
            <w:rFonts w:ascii="Times New Roman" w:hAnsi="Times New Roman" w:cs="Times New Roman" w:hint="eastAsia"/>
            <w:sz w:val="24"/>
            <w:szCs w:val="24"/>
          </w:rPr>
          <w:t>；</w:t>
        </w:r>
      </w:ins>
      <w:r w:rsidRPr="004421B2">
        <w:rPr>
          <w:rFonts w:ascii="Times New Roman" w:hAnsi="Times New Roman" w:cs="Times New Roman" w:hint="eastAsia"/>
          <w:sz w:val="24"/>
          <w:szCs w:val="24"/>
        </w:rPr>
        <w:t>土地状况主要用地形和</w:t>
      </w:r>
      <w:r w:rsidR="00D82E99" w:rsidRPr="004421B2">
        <w:rPr>
          <w:rFonts w:ascii="Times New Roman" w:hAnsi="Times New Roman" w:cs="Times New Roman" w:hint="eastAsia"/>
          <w:sz w:val="24"/>
          <w:szCs w:val="24"/>
        </w:rPr>
        <w:t>土壤质量</w:t>
      </w:r>
      <w:r w:rsidRPr="004421B2">
        <w:rPr>
          <w:rFonts w:ascii="Times New Roman" w:hAnsi="Times New Roman" w:cs="Times New Roman" w:hint="eastAsia"/>
          <w:sz w:val="24"/>
          <w:szCs w:val="24"/>
        </w:rPr>
        <w:t>衡量，地形特征在一定程度上会影响农户种植品种和种植方式</w:t>
      </w:r>
      <w:r w:rsidR="006C6EB1" w:rsidRPr="004421B2">
        <w:rPr>
          <w:rFonts w:ascii="Times New Roman" w:hAnsi="Times New Roman" w:cs="Times New Roman" w:hint="eastAsia"/>
          <w:sz w:val="24"/>
          <w:szCs w:val="24"/>
        </w:rPr>
        <w:t>，</w:t>
      </w:r>
      <w:r w:rsidR="006C6EB1" w:rsidRPr="004421B2">
        <w:rPr>
          <w:rFonts w:ascii="Times New Roman" w:hAnsi="Times New Roman" w:cs="Times New Roman"/>
          <w:sz w:val="24"/>
          <w:szCs w:val="24"/>
        </w:rPr>
        <w:t>从而</w:t>
      </w:r>
      <w:r w:rsidRPr="004421B2">
        <w:rPr>
          <w:rFonts w:ascii="Times New Roman" w:hAnsi="Times New Roman" w:cs="Times New Roman" w:hint="eastAsia"/>
          <w:sz w:val="24"/>
          <w:szCs w:val="24"/>
        </w:rPr>
        <w:t>产生土地生产率的差异。比较常规的做法是用耕地坡度来衡量地形</w:t>
      </w:r>
      <w:r w:rsidR="004421B2" w:rsidRPr="004421B2">
        <w:rPr>
          <w:rFonts w:ascii="Times New Roman" w:hAnsi="Times New Roman" w:cs="Times New Roman"/>
          <w:sz w:val="24"/>
          <w:szCs w:val="24"/>
        </w:rPr>
        <w:fldChar w:fldCharType="begin"/>
      </w:r>
      <w:r w:rsidR="004421B2" w:rsidRPr="004421B2">
        <w:rPr>
          <w:rFonts w:ascii="Times New Roman" w:hAnsi="Times New Roman" w:cs="Times New Roman"/>
          <w:sz w:val="24"/>
          <w:szCs w:val="24"/>
        </w:rPr>
        <w:instrText xml:space="preserve"> ADDIN NE.Ref.{30586BB9-474B-48B8-AA6F-B22816A7355B}</w:instrText>
      </w:r>
      <w:r w:rsidR="004421B2" w:rsidRPr="004421B2">
        <w:rPr>
          <w:rFonts w:ascii="Times New Roman" w:hAnsi="Times New Roman" w:cs="Times New Roman"/>
          <w:sz w:val="24"/>
          <w:szCs w:val="24"/>
        </w:rPr>
        <w:fldChar w:fldCharType="separate"/>
      </w:r>
      <w:r w:rsidR="00C47404">
        <w:rPr>
          <w:rFonts w:ascii="Times New Roman" w:hAnsi="Times New Roman" w:cs="Times New Roman"/>
          <w:color w:val="080000"/>
          <w:sz w:val="24"/>
          <w:szCs w:val="24"/>
          <w:vertAlign w:val="superscript"/>
        </w:rPr>
        <w:t>[41]</w:t>
      </w:r>
      <w:r w:rsidR="004421B2" w:rsidRPr="004421B2">
        <w:rPr>
          <w:rFonts w:ascii="Times New Roman" w:hAnsi="Times New Roman" w:cs="Times New Roman"/>
          <w:sz w:val="24"/>
          <w:szCs w:val="24"/>
        </w:rPr>
        <w:fldChar w:fldCharType="end"/>
      </w:r>
      <w:r w:rsidR="004421B2" w:rsidRPr="004421B2">
        <w:rPr>
          <w:rFonts w:ascii="Times New Roman" w:hAnsi="Times New Roman" w:cs="Times New Roman" w:hint="eastAsia"/>
          <w:sz w:val="24"/>
          <w:szCs w:val="24"/>
        </w:rPr>
        <w:t>，</w:t>
      </w:r>
      <w:r w:rsidRPr="004421B2">
        <w:rPr>
          <w:rFonts w:ascii="Times New Roman" w:hAnsi="Times New Roman" w:cs="Times New Roman" w:hint="eastAsia"/>
          <w:sz w:val="24"/>
          <w:szCs w:val="24"/>
        </w:rPr>
        <w:t>或者根据当地地貌特点设置虚拟变量解决</w:t>
      </w:r>
      <w:r w:rsidR="004421B2">
        <w:rPr>
          <w:rFonts w:ascii="Times New Roman" w:hAnsi="Times New Roman" w:cs="Times New Roman"/>
          <w:sz w:val="24"/>
          <w:szCs w:val="24"/>
        </w:rPr>
        <w:fldChar w:fldCharType="begin"/>
      </w:r>
      <w:r w:rsidR="004421B2">
        <w:rPr>
          <w:rFonts w:ascii="Times New Roman" w:hAnsi="Times New Roman" w:cs="Times New Roman"/>
          <w:sz w:val="24"/>
          <w:szCs w:val="24"/>
        </w:rPr>
        <w:instrText xml:space="preserve"> ADDIN NE.Ref.{E9AFAB4B-10E2-4B11-AD53-F4BBACEBE132}</w:instrText>
      </w:r>
      <w:r w:rsidR="004421B2">
        <w:rPr>
          <w:rFonts w:ascii="Times New Roman" w:hAnsi="Times New Roman" w:cs="Times New Roman"/>
          <w:sz w:val="24"/>
          <w:szCs w:val="24"/>
        </w:rPr>
        <w:fldChar w:fldCharType="separate"/>
      </w:r>
      <w:r w:rsidR="00C47404">
        <w:rPr>
          <w:rFonts w:ascii="Times New Roman" w:hAnsi="Times New Roman" w:cs="Times New Roman"/>
          <w:color w:val="080000"/>
          <w:sz w:val="24"/>
          <w:szCs w:val="24"/>
          <w:vertAlign w:val="superscript"/>
        </w:rPr>
        <w:t>[42]</w:t>
      </w:r>
      <w:r w:rsidR="004421B2">
        <w:rPr>
          <w:rFonts w:ascii="Times New Roman" w:hAnsi="Times New Roman" w:cs="Times New Roman"/>
          <w:sz w:val="24"/>
          <w:szCs w:val="24"/>
        </w:rPr>
        <w:fldChar w:fldCharType="end"/>
      </w:r>
      <w:r w:rsidR="006C6EB1" w:rsidRPr="004421B2">
        <w:rPr>
          <w:rFonts w:ascii="Times New Roman" w:hAnsi="Times New Roman" w:cs="Times New Roman" w:hint="eastAsia"/>
          <w:sz w:val="24"/>
          <w:szCs w:val="24"/>
        </w:rPr>
        <w:t>。土</w:t>
      </w:r>
      <w:r w:rsidR="00C013B7" w:rsidRPr="004421B2">
        <w:rPr>
          <w:rFonts w:ascii="Times New Roman" w:hAnsi="Times New Roman" w:cs="Times New Roman" w:hint="eastAsia"/>
          <w:sz w:val="24"/>
          <w:szCs w:val="24"/>
        </w:rPr>
        <w:t>壤质量</w:t>
      </w:r>
      <w:r w:rsidRPr="004421B2">
        <w:rPr>
          <w:rFonts w:ascii="Times New Roman" w:hAnsi="Times New Roman" w:cs="Times New Roman" w:hint="eastAsia"/>
          <w:sz w:val="24"/>
          <w:szCs w:val="24"/>
        </w:rPr>
        <w:t>对种植业的影响</w:t>
      </w:r>
      <w:r w:rsidR="00C013B7" w:rsidRPr="004421B2">
        <w:rPr>
          <w:rFonts w:ascii="Times New Roman" w:hAnsi="Times New Roman" w:cs="Times New Roman" w:hint="eastAsia"/>
          <w:sz w:val="24"/>
          <w:szCs w:val="24"/>
        </w:rPr>
        <w:t>毋庸置疑</w:t>
      </w:r>
      <w:r w:rsidR="00F72217">
        <w:rPr>
          <w:rFonts w:ascii="Times New Roman" w:hAnsi="Times New Roman" w:cs="Times New Roman"/>
          <w:sz w:val="24"/>
          <w:szCs w:val="24"/>
        </w:rPr>
        <w:fldChar w:fldCharType="begin"/>
      </w:r>
      <w:r w:rsidR="00AC59F5">
        <w:rPr>
          <w:rFonts w:ascii="Times New Roman" w:hAnsi="Times New Roman" w:cs="Times New Roman"/>
          <w:sz w:val="24"/>
          <w:szCs w:val="24"/>
        </w:rPr>
        <w:instrText xml:space="preserve"> ADDIN NE.Ref.{5A7AC061-D27B-415B-9B59-FB7FDE8E94FE}</w:instrText>
      </w:r>
      <w:r w:rsidR="00F72217">
        <w:rPr>
          <w:rFonts w:ascii="Times New Roman" w:hAnsi="Times New Roman" w:cs="Times New Roman"/>
          <w:sz w:val="24"/>
          <w:szCs w:val="24"/>
        </w:rPr>
        <w:fldChar w:fldCharType="separate"/>
      </w:r>
      <w:r w:rsidR="00C47404">
        <w:rPr>
          <w:rFonts w:ascii="Times New Roman" w:hAnsi="Times New Roman" w:cs="Times New Roman"/>
          <w:color w:val="080000"/>
          <w:sz w:val="24"/>
          <w:szCs w:val="24"/>
          <w:vertAlign w:val="superscript"/>
        </w:rPr>
        <w:t>[43, 44]</w:t>
      </w:r>
      <w:r w:rsidR="00F72217">
        <w:rPr>
          <w:rFonts w:ascii="Times New Roman" w:hAnsi="Times New Roman" w:cs="Times New Roman"/>
          <w:sz w:val="24"/>
          <w:szCs w:val="24"/>
        </w:rPr>
        <w:fldChar w:fldCharType="end"/>
      </w:r>
      <w:r w:rsidRPr="004421B2">
        <w:rPr>
          <w:rFonts w:ascii="Times New Roman" w:hAnsi="Times New Roman" w:cs="Times New Roman" w:hint="eastAsia"/>
          <w:sz w:val="24"/>
          <w:szCs w:val="24"/>
        </w:rPr>
        <w:t>，但土地质量较难观测或难以用数据衡量，所以一般用固定效应模型来解决这个问题或默认同一区域内土地质量的差异是不明显的，无须处理</w:t>
      </w:r>
      <w:r w:rsidR="004421B2">
        <w:rPr>
          <w:rFonts w:ascii="Times New Roman" w:hAnsi="Times New Roman" w:cs="Times New Roman"/>
          <w:sz w:val="24"/>
          <w:szCs w:val="24"/>
        </w:rPr>
        <w:fldChar w:fldCharType="begin"/>
      </w:r>
      <w:r w:rsidR="004421B2">
        <w:rPr>
          <w:rFonts w:ascii="Times New Roman" w:hAnsi="Times New Roman" w:cs="Times New Roman"/>
          <w:sz w:val="24"/>
          <w:szCs w:val="24"/>
        </w:rPr>
        <w:instrText xml:space="preserve"> ADDIN NE.Ref.{5D5EF77D-30AB-4F11-8C02-E33DC7F34D45}</w:instrText>
      </w:r>
      <w:r w:rsidR="004421B2">
        <w:rPr>
          <w:rFonts w:ascii="Times New Roman" w:hAnsi="Times New Roman" w:cs="Times New Roman"/>
          <w:sz w:val="24"/>
          <w:szCs w:val="24"/>
        </w:rPr>
        <w:fldChar w:fldCharType="separate"/>
      </w:r>
      <w:r w:rsidR="00C47404">
        <w:rPr>
          <w:rFonts w:ascii="Times New Roman" w:hAnsi="Times New Roman" w:cs="Times New Roman"/>
          <w:color w:val="080000"/>
          <w:sz w:val="24"/>
          <w:szCs w:val="24"/>
          <w:vertAlign w:val="superscript"/>
        </w:rPr>
        <w:t>[16]</w:t>
      </w:r>
      <w:r w:rsidR="004421B2">
        <w:rPr>
          <w:rFonts w:ascii="Times New Roman" w:hAnsi="Times New Roman" w:cs="Times New Roman"/>
          <w:sz w:val="24"/>
          <w:szCs w:val="24"/>
        </w:rPr>
        <w:fldChar w:fldCharType="end"/>
      </w:r>
      <w:r w:rsidR="00CB5870" w:rsidRPr="004421B2">
        <w:rPr>
          <w:rFonts w:ascii="Times New Roman" w:hAnsi="Times New Roman" w:cs="Times New Roman" w:hint="eastAsia"/>
          <w:sz w:val="24"/>
          <w:szCs w:val="24"/>
        </w:rPr>
        <w:t>。</w:t>
      </w:r>
    </w:p>
    <w:p w14:paraId="11685C91" w14:textId="39A4824C" w:rsidR="007904B4" w:rsidRPr="00D62CBF" w:rsidRDefault="00221979" w:rsidP="009212C2">
      <w:pPr>
        <w:spacing w:beforeLines="50" w:before="163" w:afterLines="50" w:after="163" w:line="400" w:lineRule="exact"/>
        <w:ind w:firstLineChars="200" w:firstLine="482"/>
        <w:rPr>
          <w:rFonts w:ascii="Times New Roman" w:hAnsi="Times New Roman" w:cs="Times New Roman"/>
          <w:b/>
          <w:sz w:val="24"/>
          <w:szCs w:val="24"/>
        </w:rPr>
      </w:pPr>
      <w:r w:rsidRPr="00D62CBF">
        <w:rPr>
          <w:rFonts w:ascii="Times New Roman" w:hAnsi="Times New Roman" w:cs="Times New Roman"/>
          <w:b/>
          <w:sz w:val="24"/>
          <w:szCs w:val="24"/>
        </w:rPr>
        <w:t>（</w:t>
      </w:r>
      <w:r w:rsidRPr="00D62CBF">
        <w:rPr>
          <w:rFonts w:ascii="Times New Roman" w:hAnsi="Times New Roman" w:cs="Times New Roman"/>
          <w:b/>
          <w:sz w:val="24"/>
          <w:szCs w:val="24"/>
        </w:rPr>
        <w:t>2</w:t>
      </w:r>
      <w:r w:rsidRPr="00D62CBF">
        <w:rPr>
          <w:rFonts w:ascii="Times New Roman" w:hAnsi="Times New Roman" w:cs="Times New Roman"/>
          <w:b/>
          <w:sz w:val="24"/>
          <w:szCs w:val="24"/>
        </w:rPr>
        <w:t>）</w:t>
      </w:r>
      <w:r w:rsidR="007904B4" w:rsidRPr="00D62CBF">
        <w:rPr>
          <w:rFonts w:ascii="Times New Roman" w:hAnsi="Times New Roman" w:cs="Times New Roman"/>
          <w:b/>
          <w:sz w:val="24"/>
          <w:szCs w:val="24"/>
        </w:rPr>
        <w:t>社会因素</w:t>
      </w:r>
    </w:p>
    <w:p w14:paraId="6BB3E982" w14:textId="30F84175" w:rsidR="007904B4" w:rsidRPr="00AF35D8" w:rsidRDefault="007904B4" w:rsidP="000C68E8">
      <w:pPr>
        <w:spacing w:after="0" w:line="400" w:lineRule="exact"/>
        <w:ind w:firstLineChars="200" w:firstLine="480"/>
        <w:jc w:val="both"/>
        <w:rPr>
          <w:rFonts w:ascii="Times New Roman" w:hAnsi="Times New Roman" w:cs="Times New Roman"/>
          <w:sz w:val="24"/>
          <w:szCs w:val="24"/>
        </w:rPr>
      </w:pPr>
      <w:r w:rsidRPr="00AF35D8">
        <w:rPr>
          <w:rFonts w:ascii="Times New Roman" w:hAnsi="Times New Roman" w:cs="Times New Roman" w:hint="eastAsia"/>
          <w:sz w:val="24"/>
          <w:szCs w:val="24"/>
        </w:rPr>
        <w:t>社会因素</w:t>
      </w:r>
      <w:r w:rsidR="0094019E" w:rsidRPr="00AF35D8">
        <w:rPr>
          <w:rFonts w:ascii="Times New Roman" w:hAnsi="Times New Roman" w:cs="Times New Roman" w:hint="eastAsia"/>
          <w:sz w:val="24"/>
          <w:szCs w:val="24"/>
        </w:rPr>
        <w:t>可分为</w:t>
      </w:r>
      <w:r w:rsidRPr="00AF35D8">
        <w:rPr>
          <w:rFonts w:ascii="Times New Roman" w:hAnsi="Times New Roman" w:cs="Times New Roman" w:hint="eastAsia"/>
          <w:sz w:val="24"/>
          <w:szCs w:val="24"/>
        </w:rPr>
        <w:t>生产者特征、</w:t>
      </w:r>
      <w:r w:rsidR="0094019E" w:rsidRPr="00AF35D8">
        <w:rPr>
          <w:rFonts w:ascii="Times New Roman" w:hAnsi="Times New Roman" w:cs="Times New Roman" w:hint="eastAsia"/>
          <w:sz w:val="24"/>
          <w:szCs w:val="24"/>
        </w:rPr>
        <w:t>政策</w:t>
      </w:r>
      <w:r w:rsidRPr="00AF35D8">
        <w:rPr>
          <w:rFonts w:ascii="Times New Roman" w:hAnsi="Times New Roman" w:cs="Times New Roman" w:hint="eastAsia"/>
          <w:sz w:val="24"/>
          <w:szCs w:val="24"/>
        </w:rPr>
        <w:t>因素和市场因素三个部分</w:t>
      </w:r>
      <w:r w:rsidR="0094019E" w:rsidRPr="00AF35D8">
        <w:rPr>
          <w:rFonts w:ascii="Times New Roman" w:hAnsi="Times New Roman" w:cs="Times New Roman" w:hint="eastAsia"/>
          <w:sz w:val="24"/>
          <w:szCs w:val="24"/>
        </w:rPr>
        <w:t>。</w:t>
      </w:r>
      <w:r w:rsidR="00E7224A" w:rsidRPr="00AF35D8">
        <w:rPr>
          <w:rFonts w:ascii="Times New Roman" w:hAnsi="Times New Roman" w:cs="Times New Roman" w:hint="eastAsia"/>
          <w:sz w:val="24"/>
          <w:szCs w:val="24"/>
        </w:rPr>
        <w:t>与土地、资本和劳动三大要素对产出直接影响不同的是，</w:t>
      </w:r>
      <w:r w:rsidR="00115F62" w:rsidRPr="00AF35D8">
        <w:rPr>
          <w:rFonts w:ascii="Times New Roman" w:hAnsi="Times New Roman" w:cs="Times New Roman" w:hint="eastAsia"/>
          <w:sz w:val="24"/>
          <w:szCs w:val="24"/>
        </w:rPr>
        <w:t>社会因素</w:t>
      </w:r>
      <w:r w:rsidR="00E24D24" w:rsidRPr="00AF35D8">
        <w:rPr>
          <w:rFonts w:ascii="Times New Roman" w:hAnsi="Times New Roman" w:cs="Times New Roman" w:hint="eastAsia"/>
          <w:sz w:val="24"/>
          <w:szCs w:val="24"/>
        </w:rPr>
        <w:t>对土地生产率的影响</w:t>
      </w:r>
      <w:r w:rsidR="00E7224A" w:rsidRPr="00AF35D8">
        <w:rPr>
          <w:rFonts w:ascii="Times New Roman" w:hAnsi="Times New Roman" w:cs="Times New Roman" w:hint="eastAsia"/>
          <w:sz w:val="24"/>
          <w:szCs w:val="24"/>
        </w:rPr>
        <w:t>机理</w:t>
      </w:r>
      <w:r w:rsidR="00E24D24" w:rsidRPr="00AF35D8">
        <w:rPr>
          <w:rFonts w:ascii="Times New Roman" w:hAnsi="Times New Roman" w:cs="Times New Roman" w:hint="eastAsia"/>
          <w:sz w:val="24"/>
          <w:szCs w:val="24"/>
        </w:rPr>
        <w:t>是间接的，</w:t>
      </w:r>
      <w:r w:rsidR="00AA3F3F" w:rsidRPr="00AF35D8">
        <w:rPr>
          <w:rFonts w:ascii="Times New Roman" w:hAnsi="Times New Roman" w:cs="Times New Roman" w:hint="eastAsia"/>
          <w:sz w:val="24"/>
          <w:szCs w:val="24"/>
        </w:rPr>
        <w:t>它们</w:t>
      </w:r>
      <w:r w:rsidR="00E24D24" w:rsidRPr="00AF35D8">
        <w:rPr>
          <w:rFonts w:ascii="Times New Roman" w:hAnsi="Times New Roman" w:cs="Times New Roman" w:hint="eastAsia"/>
          <w:sz w:val="24"/>
          <w:szCs w:val="24"/>
        </w:rPr>
        <w:t>通过影响农户的种植决策（要素投入）进而影响产出。</w:t>
      </w:r>
    </w:p>
    <w:p w14:paraId="70122153" w14:textId="267E3D74" w:rsidR="007904B4" w:rsidRPr="00AF35D8" w:rsidRDefault="007904B4" w:rsidP="000C68E8">
      <w:pPr>
        <w:spacing w:after="0" w:line="400" w:lineRule="exact"/>
        <w:ind w:firstLineChars="200" w:firstLine="482"/>
        <w:jc w:val="both"/>
        <w:rPr>
          <w:rFonts w:ascii="Times New Roman" w:hAnsi="Times New Roman" w:cs="Times New Roman"/>
          <w:sz w:val="24"/>
          <w:szCs w:val="24"/>
        </w:rPr>
      </w:pPr>
      <w:r w:rsidRPr="00221979">
        <w:rPr>
          <w:rFonts w:ascii="Times New Roman" w:hAnsi="Times New Roman" w:cs="Times New Roman" w:hint="eastAsia"/>
          <w:b/>
          <w:sz w:val="24"/>
          <w:szCs w:val="24"/>
        </w:rPr>
        <w:t>生产者特征</w:t>
      </w:r>
      <w:r w:rsidR="00133ECA" w:rsidRPr="00221979">
        <w:rPr>
          <w:rFonts w:ascii="Times New Roman" w:hAnsi="Times New Roman" w:cs="Times New Roman" w:hint="eastAsia"/>
          <w:b/>
          <w:sz w:val="24"/>
          <w:szCs w:val="24"/>
        </w:rPr>
        <w:t>。</w:t>
      </w:r>
      <w:r w:rsidR="00AB2EE6" w:rsidRPr="00AF35D8">
        <w:rPr>
          <w:rFonts w:ascii="Times New Roman" w:hAnsi="Times New Roman" w:cs="Times New Roman" w:hint="eastAsia"/>
          <w:sz w:val="24"/>
          <w:szCs w:val="24"/>
        </w:rPr>
        <w:t>即</w:t>
      </w:r>
      <w:r w:rsidRPr="00AF35D8">
        <w:rPr>
          <w:rFonts w:ascii="Times New Roman" w:hAnsi="Times New Roman" w:cs="Times New Roman" w:hint="eastAsia"/>
          <w:sz w:val="24"/>
          <w:szCs w:val="24"/>
        </w:rPr>
        <w:t>家庭特征变量，</w:t>
      </w:r>
      <w:r w:rsidR="008C08ED" w:rsidRPr="00AF35D8">
        <w:rPr>
          <w:rFonts w:ascii="Times New Roman" w:hAnsi="Times New Roman" w:cs="Times New Roman" w:hint="eastAsia"/>
          <w:sz w:val="24"/>
          <w:szCs w:val="24"/>
        </w:rPr>
        <w:t>可分为</w:t>
      </w:r>
      <w:r w:rsidRPr="00AF35D8">
        <w:rPr>
          <w:rFonts w:ascii="Times New Roman" w:hAnsi="Times New Roman" w:cs="Times New Roman" w:hint="eastAsia"/>
          <w:sz w:val="24"/>
          <w:szCs w:val="24"/>
        </w:rPr>
        <w:t>家庭人口</w:t>
      </w:r>
      <w:r w:rsidR="00E56BA8">
        <w:rPr>
          <w:rFonts w:ascii="Times New Roman" w:hAnsi="Times New Roman" w:cs="Times New Roman" w:hint="eastAsia"/>
          <w:sz w:val="24"/>
          <w:szCs w:val="24"/>
        </w:rPr>
        <w:t>组成</w:t>
      </w:r>
      <w:r w:rsidRPr="00AF35D8">
        <w:rPr>
          <w:rFonts w:ascii="Times New Roman" w:hAnsi="Times New Roman" w:cs="Times New Roman" w:hint="eastAsia"/>
          <w:sz w:val="24"/>
          <w:szCs w:val="24"/>
        </w:rPr>
        <w:t>（年龄、性别、职业结构、文化程度）、家庭资产（土地、房屋等资产情况）和其他（技术培训、风险偏好等）</w:t>
      </w:r>
      <w:r w:rsidR="008C08ED" w:rsidRPr="00AF35D8">
        <w:rPr>
          <w:rFonts w:ascii="Times New Roman" w:hAnsi="Times New Roman" w:cs="Times New Roman" w:hint="eastAsia"/>
          <w:sz w:val="24"/>
          <w:szCs w:val="24"/>
        </w:rPr>
        <w:t>三类</w:t>
      </w:r>
      <w:r w:rsidRPr="00AF35D8">
        <w:rPr>
          <w:rFonts w:ascii="Times New Roman" w:hAnsi="Times New Roman" w:cs="Times New Roman" w:hint="eastAsia"/>
          <w:sz w:val="24"/>
          <w:szCs w:val="24"/>
        </w:rPr>
        <w:t>量。</w:t>
      </w:r>
      <w:r w:rsidR="003D39EC" w:rsidRPr="00C46A1B">
        <w:rPr>
          <w:rFonts w:ascii="Times New Roman" w:hAnsi="Times New Roman" w:cs="Times New Roman"/>
          <w:sz w:val="24"/>
          <w:szCs w:val="24"/>
        </w:rPr>
        <w:t>1</w:t>
      </w:r>
      <w:r w:rsidR="00AD6BBD">
        <w:rPr>
          <w:rFonts w:ascii="Times New Roman" w:hAnsi="Times New Roman" w:cs="Times New Roman" w:hint="eastAsia"/>
          <w:sz w:val="24"/>
          <w:szCs w:val="24"/>
        </w:rPr>
        <w:t>）</w:t>
      </w:r>
      <w:r w:rsidRPr="00AF35D8">
        <w:rPr>
          <w:rFonts w:ascii="Times New Roman" w:hAnsi="Times New Roman" w:cs="Times New Roman" w:hint="eastAsia"/>
          <w:sz w:val="24"/>
          <w:szCs w:val="24"/>
        </w:rPr>
        <w:t>家庭人口</w:t>
      </w:r>
      <w:r w:rsidR="00E56BA8">
        <w:rPr>
          <w:rFonts w:ascii="Times New Roman" w:hAnsi="Times New Roman" w:cs="Times New Roman" w:hint="eastAsia"/>
          <w:sz w:val="24"/>
          <w:szCs w:val="24"/>
        </w:rPr>
        <w:t>组成</w:t>
      </w:r>
      <w:r w:rsidR="00AA06E2" w:rsidRPr="00AF35D8">
        <w:rPr>
          <w:rFonts w:ascii="Times New Roman" w:hAnsi="Times New Roman" w:cs="Times New Roman" w:hint="eastAsia"/>
          <w:sz w:val="24"/>
          <w:szCs w:val="24"/>
        </w:rPr>
        <w:t>可用</w:t>
      </w:r>
      <w:r w:rsidR="00097C49" w:rsidRPr="00AF35D8">
        <w:rPr>
          <w:rFonts w:ascii="Times New Roman" w:hAnsi="Times New Roman" w:cs="Times New Roman" w:hint="eastAsia"/>
          <w:sz w:val="24"/>
          <w:szCs w:val="24"/>
        </w:rPr>
        <w:t>年龄、性别、职业结构</w:t>
      </w:r>
      <w:r w:rsidR="00AA06E2" w:rsidRPr="00AF35D8">
        <w:rPr>
          <w:rFonts w:ascii="Times New Roman" w:hAnsi="Times New Roman" w:cs="Times New Roman" w:hint="eastAsia"/>
          <w:sz w:val="24"/>
          <w:szCs w:val="24"/>
        </w:rPr>
        <w:t>和</w:t>
      </w:r>
      <w:r w:rsidR="00097C49" w:rsidRPr="00AF35D8">
        <w:rPr>
          <w:rFonts w:ascii="Times New Roman" w:hAnsi="Times New Roman" w:cs="Times New Roman" w:hint="eastAsia"/>
          <w:sz w:val="24"/>
          <w:szCs w:val="24"/>
        </w:rPr>
        <w:t>受教育程度</w:t>
      </w:r>
      <w:r w:rsidR="00AA06E2" w:rsidRPr="00AF35D8">
        <w:rPr>
          <w:rFonts w:ascii="Times New Roman" w:hAnsi="Times New Roman" w:cs="Times New Roman" w:hint="eastAsia"/>
          <w:sz w:val="24"/>
          <w:szCs w:val="24"/>
        </w:rPr>
        <w:t>等来</w:t>
      </w:r>
      <w:r w:rsidR="00097C49" w:rsidRPr="00AF35D8">
        <w:rPr>
          <w:rFonts w:ascii="Times New Roman" w:hAnsi="Times New Roman" w:cs="Times New Roman" w:hint="eastAsia"/>
          <w:sz w:val="24"/>
          <w:szCs w:val="24"/>
        </w:rPr>
        <w:t>刻画</w:t>
      </w:r>
      <w:r w:rsidR="00AC59F5">
        <w:rPr>
          <w:rFonts w:ascii="Times New Roman" w:hAnsi="Times New Roman" w:cs="Times New Roman"/>
          <w:sz w:val="24"/>
          <w:szCs w:val="24"/>
        </w:rPr>
        <w:fldChar w:fldCharType="begin"/>
      </w:r>
      <w:r w:rsidR="00AC59F5">
        <w:rPr>
          <w:rFonts w:ascii="Times New Roman" w:hAnsi="Times New Roman" w:cs="Times New Roman"/>
          <w:sz w:val="24"/>
          <w:szCs w:val="24"/>
        </w:rPr>
        <w:instrText xml:space="preserve"> ADDIN NE.Ref.{BE22B820-03B1-47CE-A92B-4FAE9D105DCC}</w:instrText>
      </w:r>
      <w:r w:rsidR="00AC59F5">
        <w:rPr>
          <w:rFonts w:ascii="Times New Roman" w:hAnsi="Times New Roman" w:cs="Times New Roman"/>
          <w:sz w:val="24"/>
          <w:szCs w:val="24"/>
        </w:rPr>
        <w:fldChar w:fldCharType="separate"/>
      </w:r>
      <w:r w:rsidR="00C47404">
        <w:rPr>
          <w:rFonts w:ascii="Times New Roman" w:hAnsi="Times New Roman" w:cs="Times New Roman"/>
          <w:color w:val="080000"/>
          <w:sz w:val="24"/>
          <w:szCs w:val="24"/>
          <w:vertAlign w:val="superscript"/>
        </w:rPr>
        <w:t>[45]</w:t>
      </w:r>
      <w:r w:rsidR="00AC59F5">
        <w:rPr>
          <w:rFonts w:ascii="Times New Roman" w:hAnsi="Times New Roman" w:cs="Times New Roman"/>
          <w:sz w:val="24"/>
          <w:szCs w:val="24"/>
        </w:rPr>
        <w:fldChar w:fldCharType="end"/>
      </w:r>
      <w:r w:rsidR="00097C49" w:rsidRPr="00AF35D8">
        <w:rPr>
          <w:rFonts w:ascii="Times New Roman" w:hAnsi="Times New Roman" w:cs="Times New Roman" w:hint="eastAsia"/>
          <w:sz w:val="24"/>
          <w:szCs w:val="24"/>
        </w:rPr>
        <w:t>。</w:t>
      </w:r>
      <w:r w:rsidRPr="00AF35D8">
        <w:rPr>
          <w:rFonts w:ascii="Times New Roman" w:hAnsi="Times New Roman" w:cs="Times New Roman" w:hint="eastAsia"/>
          <w:sz w:val="24"/>
          <w:szCs w:val="24"/>
        </w:rPr>
        <w:t>一般认为，家庭成员的年龄及性别往往对单产</w:t>
      </w:r>
      <w:r w:rsidR="0080765C" w:rsidRPr="00AF35D8">
        <w:rPr>
          <w:rFonts w:ascii="Times New Roman" w:hAnsi="Times New Roman" w:cs="Times New Roman" w:hint="eastAsia"/>
          <w:sz w:val="24"/>
          <w:szCs w:val="24"/>
        </w:rPr>
        <w:t>的</w:t>
      </w:r>
      <w:r w:rsidRPr="00AF35D8">
        <w:rPr>
          <w:rFonts w:ascii="Times New Roman" w:hAnsi="Times New Roman" w:cs="Times New Roman" w:hint="eastAsia"/>
          <w:sz w:val="24"/>
          <w:szCs w:val="24"/>
        </w:rPr>
        <w:t>影响不大</w:t>
      </w:r>
      <w:r w:rsidR="0000369E">
        <w:rPr>
          <w:rFonts w:ascii="Times New Roman" w:hAnsi="Times New Roman" w:cs="Times New Roman"/>
          <w:sz w:val="24"/>
          <w:szCs w:val="24"/>
        </w:rPr>
        <w:fldChar w:fldCharType="begin"/>
      </w:r>
      <w:r w:rsidR="0000369E">
        <w:rPr>
          <w:rFonts w:ascii="Times New Roman" w:hAnsi="Times New Roman" w:cs="Times New Roman"/>
          <w:sz w:val="24"/>
          <w:szCs w:val="24"/>
        </w:rPr>
        <w:instrText xml:space="preserve"> ADDIN NE.Ref.{12D98BF0-A937-4F1B-A1B4-1F14E18DC0AD}</w:instrText>
      </w:r>
      <w:r w:rsidR="0000369E">
        <w:rPr>
          <w:rFonts w:ascii="Times New Roman" w:hAnsi="Times New Roman" w:cs="Times New Roman"/>
          <w:sz w:val="24"/>
          <w:szCs w:val="24"/>
        </w:rPr>
        <w:fldChar w:fldCharType="separate"/>
      </w:r>
      <w:r w:rsidR="00C47404">
        <w:rPr>
          <w:rFonts w:ascii="Times New Roman" w:hAnsi="Times New Roman" w:cs="Times New Roman"/>
          <w:color w:val="080000"/>
          <w:sz w:val="24"/>
          <w:szCs w:val="24"/>
          <w:vertAlign w:val="superscript"/>
        </w:rPr>
        <w:t>[46]</w:t>
      </w:r>
      <w:r w:rsidR="0000369E">
        <w:rPr>
          <w:rFonts w:ascii="Times New Roman" w:hAnsi="Times New Roman" w:cs="Times New Roman"/>
          <w:sz w:val="24"/>
          <w:szCs w:val="24"/>
        </w:rPr>
        <w:fldChar w:fldCharType="end"/>
      </w:r>
      <w:del w:id="114" w:author="曾 翠红" w:date="2019-05-08T20:47:00Z">
        <w:r w:rsidRPr="00AF35D8" w:rsidDel="00E06031">
          <w:rPr>
            <w:rFonts w:ascii="Times New Roman" w:hAnsi="Times New Roman" w:cs="Times New Roman" w:hint="eastAsia"/>
            <w:sz w:val="24"/>
            <w:szCs w:val="24"/>
          </w:rPr>
          <w:delText>。</w:delText>
        </w:r>
      </w:del>
      <w:ins w:id="115" w:author="曾 翠红" w:date="2019-05-08T20:47:00Z">
        <w:r w:rsidR="00E06031">
          <w:rPr>
            <w:rFonts w:ascii="Times New Roman" w:hAnsi="Times New Roman" w:cs="Times New Roman" w:hint="eastAsia"/>
            <w:sz w:val="24"/>
            <w:szCs w:val="24"/>
          </w:rPr>
          <w:t>；</w:t>
        </w:r>
      </w:ins>
      <w:r w:rsidR="000145D8" w:rsidRPr="00AF35D8">
        <w:rPr>
          <w:rFonts w:ascii="Times New Roman" w:hAnsi="Times New Roman" w:cs="Times New Roman" w:hint="eastAsia"/>
          <w:sz w:val="24"/>
          <w:szCs w:val="24"/>
        </w:rPr>
        <w:t>文化程度</w:t>
      </w:r>
      <w:ins w:id="116" w:author="曾 翠红" w:date="2019-05-08T20:48:00Z">
        <w:r w:rsidR="002D0CB6">
          <w:rPr>
            <w:rFonts w:ascii="Times New Roman" w:hAnsi="Times New Roman" w:cs="Times New Roman" w:hint="eastAsia"/>
            <w:sz w:val="24"/>
            <w:szCs w:val="24"/>
          </w:rPr>
          <w:t>指标的</w:t>
        </w:r>
      </w:ins>
      <w:ins w:id="117" w:author="曾 翠红" w:date="2019-05-08T20:49:00Z">
        <w:r w:rsidR="002D0CB6">
          <w:rPr>
            <w:rFonts w:ascii="Times New Roman" w:hAnsi="Times New Roman" w:cs="Times New Roman" w:hint="eastAsia"/>
            <w:sz w:val="24"/>
            <w:szCs w:val="24"/>
          </w:rPr>
          <w:t>选取有多种办法，这可能是导致文化程度</w:t>
        </w:r>
      </w:ins>
      <w:r w:rsidR="000145D8" w:rsidRPr="00AF35D8">
        <w:rPr>
          <w:rFonts w:ascii="Times New Roman" w:hAnsi="Times New Roman" w:cs="Times New Roman" w:hint="eastAsia"/>
          <w:sz w:val="24"/>
          <w:szCs w:val="24"/>
        </w:rPr>
        <w:t>对土地生产率的影响</w:t>
      </w:r>
      <w:del w:id="118" w:author="曾 翠红" w:date="2019-05-08T20:49:00Z">
        <w:r w:rsidR="000145D8" w:rsidRPr="00AF35D8" w:rsidDel="002D0CB6">
          <w:rPr>
            <w:rFonts w:ascii="Times New Roman" w:hAnsi="Times New Roman" w:cs="Times New Roman" w:hint="eastAsia"/>
            <w:sz w:val="24"/>
            <w:szCs w:val="24"/>
          </w:rPr>
          <w:delText>则</w:delText>
        </w:r>
      </w:del>
      <w:r w:rsidR="000145D8" w:rsidRPr="00AF35D8">
        <w:rPr>
          <w:rFonts w:ascii="Times New Roman" w:hAnsi="Times New Roman" w:cs="Times New Roman" w:hint="eastAsia"/>
          <w:sz w:val="24"/>
          <w:szCs w:val="24"/>
        </w:rPr>
        <w:t>存在不同见解</w:t>
      </w:r>
      <w:ins w:id="119" w:author="曾 翠红" w:date="2019-05-08T20:50:00Z">
        <w:r w:rsidR="002D0CB6">
          <w:rPr>
            <w:rFonts w:ascii="Times New Roman" w:hAnsi="Times New Roman" w:cs="Times New Roman" w:hint="eastAsia"/>
            <w:sz w:val="24"/>
            <w:szCs w:val="24"/>
          </w:rPr>
          <w:t>的重要原因。</w:t>
        </w:r>
        <w:r w:rsidR="002D0CB6" w:rsidRPr="00AF35D8">
          <w:rPr>
            <w:rFonts w:ascii="Times New Roman" w:hAnsi="Times New Roman" w:cs="Times New Roman" w:hint="eastAsia"/>
            <w:sz w:val="24"/>
            <w:szCs w:val="24"/>
          </w:rPr>
          <w:t>学者们既有认为两者存在正向关系</w:t>
        </w:r>
        <w:r w:rsidR="002D0CB6">
          <w:rPr>
            <w:rFonts w:ascii="Times New Roman" w:hAnsi="Times New Roman" w:cs="Times New Roman"/>
            <w:sz w:val="24"/>
            <w:szCs w:val="24"/>
          </w:rPr>
          <w:fldChar w:fldCharType="begin"/>
        </w:r>
        <w:r w:rsidR="002D0CB6">
          <w:rPr>
            <w:rFonts w:ascii="Times New Roman" w:hAnsi="Times New Roman" w:cs="Times New Roman"/>
            <w:sz w:val="24"/>
            <w:szCs w:val="24"/>
          </w:rPr>
          <w:instrText xml:space="preserve"> ADDIN NE.Ref.{90760852-4C9D-483C-BABE-F4A8F4A1A08D}</w:instrText>
        </w:r>
        <w:r w:rsidR="002D0CB6">
          <w:rPr>
            <w:rFonts w:ascii="Times New Roman" w:hAnsi="Times New Roman" w:cs="Times New Roman"/>
            <w:sz w:val="24"/>
            <w:szCs w:val="24"/>
          </w:rPr>
          <w:fldChar w:fldCharType="separate"/>
        </w:r>
        <w:r w:rsidR="002D0CB6">
          <w:rPr>
            <w:rFonts w:ascii="Times New Roman" w:hAnsi="Times New Roman" w:cs="Times New Roman"/>
            <w:color w:val="080000"/>
            <w:sz w:val="24"/>
            <w:szCs w:val="24"/>
            <w:vertAlign w:val="superscript"/>
          </w:rPr>
          <w:t>[22]</w:t>
        </w:r>
        <w:r w:rsidR="002D0CB6">
          <w:rPr>
            <w:rFonts w:ascii="Times New Roman" w:hAnsi="Times New Roman" w:cs="Times New Roman"/>
            <w:sz w:val="24"/>
            <w:szCs w:val="24"/>
          </w:rPr>
          <w:fldChar w:fldCharType="end"/>
        </w:r>
        <w:r w:rsidR="002D0CB6" w:rsidRPr="00AF35D8">
          <w:rPr>
            <w:rFonts w:ascii="Times New Roman" w:hAnsi="Times New Roman" w:cs="Times New Roman" w:hint="eastAsia"/>
            <w:sz w:val="24"/>
            <w:szCs w:val="24"/>
          </w:rPr>
          <w:t>，也有认为两者关系不显著</w:t>
        </w:r>
        <w:r w:rsidR="002D0CB6">
          <w:rPr>
            <w:rFonts w:ascii="Times New Roman" w:hAnsi="Times New Roman" w:cs="Times New Roman" w:hint="eastAsia"/>
            <w:sz w:val="24"/>
            <w:szCs w:val="24"/>
          </w:rPr>
          <w:t>。</w:t>
        </w:r>
      </w:ins>
      <w:del w:id="120" w:author="曾 翠红" w:date="2019-05-08T20:50:00Z">
        <w:r w:rsidR="000145D8" w:rsidRPr="00AF35D8" w:rsidDel="002D0CB6">
          <w:rPr>
            <w:rFonts w:ascii="Times New Roman" w:hAnsi="Times New Roman" w:cs="Times New Roman" w:hint="eastAsia"/>
            <w:sz w:val="24"/>
            <w:szCs w:val="24"/>
          </w:rPr>
          <w:delText>，</w:delText>
        </w:r>
      </w:del>
      <w:r w:rsidR="00385A5A" w:rsidRPr="00AF35D8">
        <w:rPr>
          <w:rFonts w:ascii="Times New Roman" w:hAnsi="Times New Roman" w:cs="Times New Roman" w:hint="eastAsia"/>
          <w:sz w:val="24"/>
          <w:szCs w:val="24"/>
        </w:rPr>
        <w:t>选取户主受教育年限时，文化程度正向影响土地生产率</w:t>
      </w:r>
      <w:r w:rsidR="0000369E">
        <w:rPr>
          <w:rFonts w:ascii="Times New Roman" w:hAnsi="Times New Roman" w:cs="Times New Roman"/>
          <w:sz w:val="24"/>
          <w:szCs w:val="24"/>
        </w:rPr>
        <w:fldChar w:fldCharType="begin"/>
      </w:r>
      <w:r w:rsidR="0000369E">
        <w:rPr>
          <w:rFonts w:ascii="Times New Roman" w:hAnsi="Times New Roman" w:cs="Times New Roman"/>
          <w:sz w:val="24"/>
          <w:szCs w:val="24"/>
        </w:rPr>
        <w:instrText xml:space="preserve"> ADDIN NE.Ref.{1CC99272-C319-456E-9206-CADE5AFAD5FD}</w:instrText>
      </w:r>
      <w:r w:rsidR="0000369E">
        <w:rPr>
          <w:rFonts w:ascii="Times New Roman" w:hAnsi="Times New Roman" w:cs="Times New Roman"/>
          <w:sz w:val="24"/>
          <w:szCs w:val="24"/>
        </w:rPr>
        <w:fldChar w:fldCharType="separate"/>
      </w:r>
      <w:r w:rsidR="00C47404">
        <w:rPr>
          <w:rFonts w:ascii="Times New Roman" w:hAnsi="Times New Roman" w:cs="Times New Roman"/>
          <w:color w:val="080000"/>
          <w:sz w:val="24"/>
          <w:szCs w:val="24"/>
          <w:vertAlign w:val="superscript"/>
        </w:rPr>
        <w:t>[23]</w:t>
      </w:r>
      <w:r w:rsidR="0000369E">
        <w:rPr>
          <w:rFonts w:ascii="Times New Roman" w:hAnsi="Times New Roman" w:cs="Times New Roman"/>
          <w:sz w:val="24"/>
          <w:szCs w:val="24"/>
        </w:rPr>
        <w:fldChar w:fldCharType="end"/>
      </w:r>
      <w:r w:rsidR="00385A5A" w:rsidRPr="00AF35D8">
        <w:rPr>
          <w:rFonts w:ascii="Times New Roman" w:hAnsi="Times New Roman" w:cs="Times New Roman" w:hint="eastAsia"/>
          <w:sz w:val="24"/>
          <w:szCs w:val="24"/>
        </w:rPr>
        <w:t>。</w:t>
      </w:r>
      <w:r w:rsidR="003265CF" w:rsidRPr="00AF35D8">
        <w:rPr>
          <w:rFonts w:ascii="Times New Roman" w:hAnsi="Times New Roman" w:cs="Times New Roman" w:hint="eastAsia"/>
          <w:sz w:val="24"/>
          <w:szCs w:val="24"/>
        </w:rPr>
        <w:t>选取劳均受教育年限时，</w:t>
      </w:r>
      <w:r w:rsidR="0080765C" w:rsidRPr="00AF35D8">
        <w:rPr>
          <w:rFonts w:ascii="Times New Roman" w:hAnsi="Times New Roman" w:cs="Times New Roman" w:hint="eastAsia"/>
          <w:sz w:val="24"/>
          <w:szCs w:val="24"/>
        </w:rPr>
        <w:t>受教育程度</w:t>
      </w:r>
      <w:r w:rsidR="0000369E">
        <w:rPr>
          <w:rFonts w:ascii="Times New Roman" w:hAnsi="Times New Roman" w:cs="Times New Roman" w:hint="eastAsia"/>
          <w:sz w:val="24"/>
          <w:szCs w:val="24"/>
        </w:rPr>
        <w:t>对土地生产率的影响不确定</w:t>
      </w:r>
      <w:del w:id="121" w:author="曾 翠红" w:date="2019-05-08T20:50:00Z">
        <w:r w:rsidR="00945988" w:rsidRPr="00AF35D8" w:rsidDel="002D0CB6">
          <w:rPr>
            <w:rFonts w:ascii="Times New Roman" w:hAnsi="Times New Roman" w:cs="Times New Roman" w:hint="eastAsia"/>
            <w:sz w:val="24"/>
            <w:szCs w:val="24"/>
          </w:rPr>
          <w:delText>。</w:delText>
        </w:r>
        <w:r w:rsidRPr="00AF35D8" w:rsidDel="002D0CB6">
          <w:rPr>
            <w:rFonts w:ascii="Times New Roman" w:hAnsi="Times New Roman" w:cs="Times New Roman" w:hint="eastAsia"/>
            <w:sz w:val="24"/>
            <w:szCs w:val="24"/>
          </w:rPr>
          <w:delText>学者们既有认为两者存在正向关系</w:delText>
        </w:r>
        <w:r w:rsidR="0000369E" w:rsidDel="002D0CB6">
          <w:rPr>
            <w:rFonts w:ascii="Times New Roman" w:hAnsi="Times New Roman" w:cs="Times New Roman"/>
            <w:sz w:val="24"/>
            <w:szCs w:val="24"/>
          </w:rPr>
          <w:fldChar w:fldCharType="begin"/>
        </w:r>
        <w:r w:rsidR="0000369E" w:rsidDel="002D0CB6">
          <w:rPr>
            <w:rFonts w:ascii="Times New Roman" w:hAnsi="Times New Roman" w:cs="Times New Roman"/>
            <w:sz w:val="24"/>
            <w:szCs w:val="24"/>
          </w:rPr>
          <w:delInstrText xml:space="preserve"> ADDIN NE.Ref.{90760852-4C9D-483C-BABE-F4A8F4A1A08D}</w:delInstrText>
        </w:r>
        <w:r w:rsidR="0000369E" w:rsidDel="002D0CB6">
          <w:rPr>
            <w:rFonts w:ascii="Times New Roman" w:hAnsi="Times New Roman" w:cs="Times New Roman"/>
            <w:sz w:val="24"/>
            <w:szCs w:val="24"/>
          </w:rPr>
          <w:fldChar w:fldCharType="separate"/>
        </w:r>
        <w:r w:rsidR="00C47404" w:rsidDel="002D0CB6">
          <w:rPr>
            <w:rFonts w:ascii="Times New Roman" w:hAnsi="Times New Roman" w:cs="Times New Roman"/>
            <w:color w:val="080000"/>
            <w:sz w:val="24"/>
            <w:szCs w:val="24"/>
            <w:vertAlign w:val="superscript"/>
          </w:rPr>
          <w:delText>[22]</w:delText>
        </w:r>
        <w:r w:rsidR="0000369E" w:rsidDel="002D0CB6">
          <w:rPr>
            <w:rFonts w:ascii="Times New Roman" w:hAnsi="Times New Roman" w:cs="Times New Roman"/>
            <w:sz w:val="24"/>
            <w:szCs w:val="24"/>
          </w:rPr>
          <w:fldChar w:fldCharType="end"/>
        </w:r>
        <w:r w:rsidRPr="00AF35D8" w:rsidDel="002D0CB6">
          <w:rPr>
            <w:rFonts w:ascii="Times New Roman" w:hAnsi="Times New Roman" w:cs="Times New Roman" w:hint="eastAsia"/>
            <w:sz w:val="24"/>
            <w:szCs w:val="24"/>
          </w:rPr>
          <w:delText>，也有认为两者关系不显著。</w:delText>
        </w:r>
      </w:del>
      <w:ins w:id="122" w:author="曾 翠红" w:date="2019-05-08T20:50:00Z">
        <w:r w:rsidR="002D0CB6">
          <w:rPr>
            <w:rFonts w:ascii="Times New Roman" w:hAnsi="Times New Roman" w:cs="Times New Roman" w:hint="eastAsia"/>
            <w:sz w:val="24"/>
            <w:szCs w:val="24"/>
          </w:rPr>
          <w:t>；</w:t>
        </w:r>
      </w:ins>
      <w:del w:id="123" w:author="曾 翠红" w:date="2019-05-08T20:50:00Z">
        <w:r w:rsidRPr="00AF35D8" w:rsidDel="002D0CB6">
          <w:rPr>
            <w:rFonts w:ascii="Times New Roman" w:hAnsi="Times New Roman" w:cs="Times New Roman" w:hint="eastAsia"/>
            <w:sz w:val="24"/>
            <w:szCs w:val="24"/>
          </w:rPr>
          <w:delText>但</w:delText>
        </w:r>
      </w:del>
      <w:r w:rsidRPr="00AF35D8">
        <w:rPr>
          <w:rFonts w:ascii="Times New Roman" w:hAnsi="Times New Roman" w:cs="Times New Roman" w:hint="eastAsia"/>
          <w:sz w:val="24"/>
          <w:szCs w:val="24"/>
        </w:rPr>
        <w:t>家庭成员的职业结构与粮食生产有密切关系，劳动分工愈趋于稳定成熟，土地生产率越高</w:t>
      </w:r>
      <w:r w:rsidR="00D65C8C">
        <w:rPr>
          <w:rFonts w:ascii="Times New Roman" w:hAnsi="Times New Roman" w:cs="Times New Roman"/>
          <w:sz w:val="24"/>
          <w:szCs w:val="24"/>
        </w:rPr>
        <w:fldChar w:fldCharType="begin"/>
      </w:r>
      <w:r w:rsidR="00D65C8C">
        <w:rPr>
          <w:rFonts w:ascii="Times New Roman" w:hAnsi="Times New Roman" w:cs="Times New Roman"/>
          <w:sz w:val="24"/>
          <w:szCs w:val="24"/>
        </w:rPr>
        <w:instrText xml:space="preserve"> ADDIN NE.Ref.{A9C0F059-A54E-4AC5-A602-98564DE3907F}</w:instrText>
      </w:r>
      <w:r w:rsidR="00D65C8C">
        <w:rPr>
          <w:rFonts w:ascii="Times New Roman" w:hAnsi="Times New Roman" w:cs="Times New Roman"/>
          <w:sz w:val="24"/>
          <w:szCs w:val="24"/>
        </w:rPr>
        <w:fldChar w:fldCharType="separate"/>
      </w:r>
      <w:r w:rsidR="00C47404">
        <w:rPr>
          <w:rFonts w:ascii="Times New Roman" w:hAnsi="Times New Roman" w:cs="Times New Roman"/>
          <w:color w:val="080000"/>
          <w:sz w:val="24"/>
          <w:szCs w:val="24"/>
          <w:vertAlign w:val="superscript"/>
        </w:rPr>
        <w:t>[47]</w:t>
      </w:r>
      <w:r w:rsidR="00D65C8C">
        <w:rPr>
          <w:rFonts w:ascii="Times New Roman" w:hAnsi="Times New Roman" w:cs="Times New Roman"/>
          <w:sz w:val="24"/>
          <w:szCs w:val="24"/>
        </w:rPr>
        <w:fldChar w:fldCharType="end"/>
      </w:r>
      <w:r w:rsidR="00801AF4">
        <w:rPr>
          <w:rFonts w:ascii="Times New Roman" w:hAnsi="Times New Roman" w:cs="Times New Roman" w:hint="eastAsia"/>
          <w:sz w:val="24"/>
          <w:szCs w:val="24"/>
        </w:rPr>
        <w:t>。</w:t>
      </w:r>
      <w:r w:rsidR="003D39EC" w:rsidRPr="00C46A1B">
        <w:rPr>
          <w:rFonts w:ascii="Times New Roman" w:hAnsi="Times New Roman" w:cs="Times New Roman"/>
          <w:sz w:val="24"/>
          <w:szCs w:val="24"/>
        </w:rPr>
        <w:t>2</w:t>
      </w:r>
      <w:r w:rsidR="00801AF4">
        <w:rPr>
          <w:rFonts w:ascii="Times New Roman" w:hAnsi="Times New Roman" w:cs="Times New Roman" w:hint="eastAsia"/>
          <w:sz w:val="24"/>
          <w:szCs w:val="24"/>
        </w:rPr>
        <w:t>）</w:t>
      </w:r>
      <w:r w:rsidRPr="00AF35D8">
        <w:rPr>
          <w:rFonts w:ascii="Times New Roman" w:hAnsi="Times New Roman" w:cs="Times New Roman" w:hint="eastAsia"/>
          <w:sz w:val="24"/>
          <w:szCs w:val="24"/>
        </w:rPr>
        <w:t>农户家庭资产方面，财力相对雄厚的家庭一般更有能力调整要素投入。农户拥有的土地情况可通过细碎化程度、地形、土地质量和规模衡量</w:t>
      </w:r>
      <w:r w:rsidR="00AC59F5">
        <w:rPr>
          <w:rFonts w:ascii="Times New Roman" w:hAnsi="Times New Roman" w:cs="Times New Roman"/>
          <w:sz w:val="24"/>
          <w:szCs w:val="24"/>
        </w:rPr>
        <w:fldChar w:fldCharType="begin"/>
      </w:r>
      <w:r w:rsidR="00AC59F5">
        <w:rPr>
          <w:rFonts w:ascii="Times New Roman" w:hAnsi="Times New Roman" w:cs="Times New Roman"/>
          <w:sz w:val="24"/>
          <w:szCs w:val="24"/>
        </w:rPr>
        <w:instrText xml:space="preserve"> ADDIN NE.Ref.{AB4C6B78-9FD3-4198-B912-0BA51A1266C8}</w:instrText>
      </w:r>
      <w:r w:rsidR="00AC59F5">
        <w:rPr>
          <w:rFonts w:ascii="Times New Roman" w:hAnsi="Times New Roman" w:cs="Times New Roman"/>
          <w:sz w:val="24"/>
          <w:szCs w:val="24"/>
        </w:rPr>
        <w:fldChar w:fldCharType="separate"/>
      </w:r>
      <w:r w:rsidR="00C47404">
        <w:rPr>
          <w:rFonts w:ascii="Times New Roman" w:hAnsi="Times New Roman" w:cs="Times New Roman"/>
          <w:color w:val="080000"/>
          <w:sz w:val="24"/>
          <w:szCs w:val="24"/>
          <w:vertAlign w:val="superscript"/>
        </w:rPr>
        <w:t>[48, 49]</w:t>
      </w:r>
      <w:r w:rsidR="00AC59F5">
        <w:rPr>
          <w:rFonts w:ascii="Times New Roman" w:hAnsi="Times New Roman" w:cs="Times New Roman"/>
          <w:sz w:val="24"/>
          <w:szCs w:val="24"/>
        </w:rPr>
        <w:fldChar w:fldCharType="end"/>
      </w:r>
      <w:r w:rsidRPr="00AF35D8">
        <w:rPr>
          <w:rFonts w:ascii="Times New Roman" w:hAnsi="Times New Roman" w:cs="Times New Roman" w:hint="eastAsia"/>
          <w:sz w:val="24"/>
          <w:szCs w:val="24"/>
        </w:rPr>
        <w:t>。耕地细碎化程度、地形和土地规模，通过改变农户种植类型和种植方式影响他们的产出。学者们普遍认同耕地细碎化和地形坡度大阻碍机械设备的使用和技术的推广，不利于提高粮食产出</w:t>
      </w:r>
      <w:r w:rsidR="00D65C8C">
        <w:rPr>
          <w:rFonts w:ascii="Times New Roman" w:hAnsi="Times New Roman" w:cs="Times New Roman"/>
          <w:sz w:val="24"/>
          <w:szCs w:val="24"/>
        </w:rPr>
        <w:fldChar w:fldCharType="begin"/>
      </w:r>
      <w:r w:rsidR="00D65C8C">
        <w:rPr>
          <w:rFonts w:ascii="Times New Roman" w:hAnsi="Times New Roman" w:cs="Times New Roman"/>
          <w:sz w:val="24"/>
          <w:szCs w:val="24"/>
        </w:rPr>
        <w:instrText xml:space="preserve"> ADDIN NE.Ref.{7A7E7EBC-0665-4FD8-9A92-BA46CDB499BC}</w:instrText>
      </w:r>
      <w:r w:rsidR="00D65C8C">
        <w:rPr>
          <w:rFonts w:ascii="Times New Roman" w:hAnsi="Times New Roman" w:cs="Times New Roman"/>
          <w:sz w:val="24"/>
          <w:szCs w:val="24"/>
        </w:rPr>
        <w:fldChar w:fldCharType="separate"/>
      </w:r>
      <w:r w:rsidR="00C47404">
        <w:rPr>
          <w:rFonts w:ascii="Times New Roman" w:hAnsi="Times New Roman" w:cs="Times New Roman"/>
          <w:color w:val="080000"/>
          <w:sz w:val="24"/>
          <w:szCs w:val="24"/>
          <w:vertAlign w:val="superscript"/>
        </w:rPr>
        <w:t>[16, 50]</w:t>
      </w:r>
      <w:r w:rsidR="00D65C8C">
        <w:rPr>
          <w:rFonts w:ascii="Times New Roman" w:hAnsi="Times New Roman" w:cs="Times New Roman"/>
          <w:sz w:val="24"/>
          <w:szCs w:val="24"/>
        </w:rPr>
        <w:fldChar w:fldCharType="end"/>
      </w:r>
      <w:r w:rsidRPr="00AF35D8">
        <w:rPr>
          <w:rFonts w:ascii="Times New Roman" w:hAnsi="Times New Roman" w:cs="Times New Roman" w:hint="eastAsia"/>
          <w:sz w:val="24"/>
          <w:szCs w:val="24"/>
        </w:rPr>
        <w:t>。但相对来说，同种程度土地细碎化情况下，小农户比大农户更能利用合理利用资源，带来更高效率</w:t>
      </w:r>
      <w:r w:rsidR="00D65C8C">
        <w:rPr>
          <w:rFonts w:ascii="Times New Roman" w:hAnsi="Times New Roman" w:cs="Times New Roman"/>
          <w:sz w:val="24"/>
          <w:szCs w:val="24"/>
        </w:rPr>
        <w:fldChar w:fldCharType="begin"/>
      </w:r>
      <w:r w:rsidR="00D65C8C">
        <w:rPr>
          <w:rFonts w:ascii="Times New Roman" w:hAnsi="Times New Roman" w:cs="Times New Roman"/>
          <w:sz w:val="24"/>
          <w:szCs w:val="24"/>
        </w:rPr>
        <w:instrText xml:space="preserve"> ADDIN NE.Ref.{921A3616-AF0F-424D-AEFA-EADC20A9BCE6}</w:instrText>
      </w:r>
      <w:r w:rsidR="00D65C8C">
        <w:rPr>
          <w:rFonts w:ascii="Times New Roman" w:hAnsi="Times New Roman" w:cs="Times New Roman"/>
          <w:sz w:val="24"/>
          <w:szCs w:val="24"/>
        </w:rPr>
        <w:fldChar w:fldCharType="separate"/>
      </w:r>
      <w:r w:rsidR="00C47404">
        <w:rPr>
          <w:rFonts w:ascii="Times New Roman" w:hAnsi="Times New Roman" w:cs="Times New Roman"/>
          <w:color w:val="080000"/>
          <w:sz w:val="24"/>
          <w:szCs w:val="24"/>
          <w:vertAlign w:val="superscript"/>
        </w:rPr>
        <w:t>[51]</w:t>
      </w:r>
      <w:r w:rsidR="00D65C8C">
        <w:rPr>
          <w:rFonts w:ascii="Times New Roman" w:hAnsi="Times New Roman" w:cs="Times New Roman"/>
          <w:sz w:val="24"/>
          <w:szCs w:val="24"/>
        </w:rPr>
        <w:fldChar w:fldCharType="end"/>
      </w:r>
      <w:r w:rsidRPr="00AF35D8">
        <w:rPr>
          <w:rFonts w:ascii="Times New Roman" w:hAnsi="Times New Roman" w:cs="Times New Roman" w:hint="eastAsia"/>
          <w:sz w:val="24"/>
          <w:szCs w:val="24"/>
        </w:rPr>
        <w:t>。</w:t>
      </w:r>
      <w:r w:rsidR="003D39EC" w:rsidRPr="00C46A1B">
        <w:rPr>
          <w:rFonts w:ascii="Times New Roman" w:hAnsi="Times New Roman" w:cs="Times New Roman"/>
          <w:sz w:val="24"/>
          <w:szCs w:val="24"/>
        </w:rPr>
        <w:t>3</w:t>
      </w:r>
      <w:r w:rsidR="003D39EC" w:rsidRPr="00AF35D8">
        <w:rPr>
          <w:rFonts w:ascii="Times New Roman" w:hAnsi="Times New Roman" w:cs="Times New Roman" w:hint="eastAsia"/>
          <w:sz w:val="24"/>
          <w:szCs w:val="24"/>
        </w:rPr>
        <w:t>）</w:t>
      </w:r>
      <w:r w:rsidRPr="00AF35D8">
        <w:rPr>
          <w:rFonts w:ascii="Times New Roman" w:hAnsi="Times New Roman" w:cs="Times New Roman" w:hint="eastAsia"/>
          <w:sz w:val="24"/>
          <w:szCs w:val="24"/>
        </w:rPr>
        <w:t>其他方面，如农户是否接受技术培训，是否选择复种，风险偏好如何等对土地投入产生都有较大影响。</w:t>
      </w:r>
    </w:p>
    <w:p w14:paraId="02956C29" w14:textId="248EBCB6" w:rsidR="007904B4" w:rsidRPr="00AF35D8" w:rsidRDefault="007904B4" w:rsidP="000C68E8">
      <w:pPr>
        <w:spacing w:after="0" w:line="400" w:lineRule="exact"/>
        <w:ind w:firstLineChars="200" w:firstLine="482"/>
        <w:jc w:val="both"/>
        <w:rPr>
          <w:rFonts w:ascii="Times New Roman" w:hAnsi="Times New Roman" w:cs="Times New Roman"/>
          <w:sz w:val="24"/>
          <w:szCs w:val="24"/>
        </w:rPr>
      </w:pPr>
      <w:r w:rsidRPr="00221979">
        <w:rPr>
          <w:rFonts w:ascii="Times New Roman" w:hAnsi="Times New Roman" w:cs="Times New Roman" w:hint="eastAsia"/>
          <w:b/>
          <w:sz w:val="24"/>
          <w:szCs w:val="24"/>
        </w:rPr>
        <w:t>政府</w:t>
      </w:r>
      <w:r w:rsidR="00720845" w:rsidRPr="00221979">
        <w:rPr>
          <w:rFonts w:ascii="Times New Roman" w:hAnsi="Times New Roman" w:cs="Times New Roman" w:hint="eastAsia"/>
          <w:b/>
          <w:sz w:val="24"/>
          <w:szCs w:val="24"/>
        </w:rPr>
        <w:t>力量</w:t>
      </w:r>
      <w:r w:rsidRPr="00221979">
        <w:rPr>
          <w:rFonts w:ascii="Times New Roman" w:hAnsi="Times New Roman" w:cs="Times New Roman" w:hint="eastAsia"/>
          <w:b/>
          <w:sz w:val="24"/>
          <w:szCs w:val="24"/>
        </w:rPr>
        <w:t>。</w:t>
      </w:r>
      <w:r w:rsidRPr="00AF35D8">
        <w:rPr>
          <w:rFonts w:ascii="Times New Roman" w:hAnsi="Times New Roman" w:cs="Times New Roman" w:hint="eastAsia"/>
          <w:sz w:val="24"/>
          <w:szCs w:val="24"/>
        </w:rPr>
        <w:t>政府可通过实施相关农业政策改善农业生产情况，提高农户经营积极性。农业补贴涵盖了农户种植的各个环节，在有效的补贴传导机制下通过降低农户资源配置成本，刺激农户采取更先进的种植技术提高效率。例如，粮食直接补贴、脱钩收入补贴能够有效刺激农户种植和提高生产技术水平的意愿</w:t>
      </w:r>
      <w:ins w:id="124" w:author="曾 翠红" w:date="2019-05-08T20:57:00Z">
        <w:r w:rsidR="00F37008">
          <w:rPr>
            <w:rFonts w:ascii="Times New Roman" w:hAnsi="Times New Roman" w:cs="Times New Roman" w:hint="eastAsia"/>
            <w:sz w:val="24"/>
            <w:szCs w:val="24"/>
          </w:rPr>
          <w:t>，</w:t>
        </w:r>
      </w:ins>
      <w:r w:rsidRPr="00AF35D8">
        <w:rPr>
          <w:rFonts w:ascii="Times New Roman" w:hAnsi="Times New Roman" w:cs="Times New Roman" w:hint="eastAsia"/>
          <w:sz w:val="24"/>
          <w:szCs w:val="24"/>
        </w:rPr>
        <w:t>有效提高小麦生产率</w:t>
      </w:r>
      <w:del w:id="125" w:author="曾 翠红" w:date="2019-05-08T20:57:00Z">
        <w:r w:rsidRPr="00AF35D8" w:rsidDel="00F37008">
          <w:rPr>
            <w:rFonts w:ascii="Times New Roman" w:hAnsi="Times New Roman" w:cs="Times New Roman" w:hint="eastAsia"/>
            <w:sz w:val="24"/>
            <w:szCs w:val="24"/>
          </w:rPr>
          <w:delText>，</w:delText>
        </w:r>
      </w:del>
      <w:ins w:id="126" w:author="曾 翠红" w:date="2019-05-08T20:57:00Z">
        <w:r w:rsidR="00F37008">
          <w:rPr>
            <w:rFonts w:ascii="Times New Roman" w:hAnsi="Times New Roman" w:cs="Times New Roman" w:hint="eastAsia"/>
            <w:sz w:val="24"/>
            <w:szCs w:val="24"/>
          </w:rPr>
          <w:t>。</w:t>
        </w:r>
      </w:ins>
      <w:r w:rsidRPr="00AF35D8">
        <w:rPr>
          <w:rFonts w:ascii="Times New Roman" w:hAnsi="Times New Roman" w:cs="Times New Roman" w:hint="eastAsia"/>
          <w:sz w:val="24"/>
          <w:szCs w:val="24"/>
        </w:rPr>
        <w:t>良种和农机具的补贴有利于农户采取前沿技术</w:t>
      </w:r>
      <w:del w:id="127" w:author="曾 翠红" w:date="2019-05-08T20:57:00Z">
        <w:r w:rsidRPr="00AF35D8" w:rsidDel="00F37008">
          <w:rPr>
            <w:rFonts w:ascii="Times New Roman" w:hAnsi="Times New Roman" w:cs="Times New Roman" w:hint="eastAsia"/>
            <w:sz w:val="24"/>
            <w:szCs w:val="24"/>
          </w:rPr>
          <w:delText>提高小麦种植效率</w:delText>
        </w:r>
      </w:del>
      <w:r w:rsidRPr="00AF35D8">
        <w:rPr>
          <w:rFonts w:ascii="Times New Roman" w:hAnsi="Times New Roman" w:cs="Times New Roman" w:hint="eastAsia"/>
          <w:sz w:val="24"/>
          <w:szCs w:val="24"/>
        </w:rPr>
        <w:t>。但也有部分学者认为粮食直接补贴和农资综合补贴对农户的生产没有影响，只是发挥了提高农户收入的作用</w:t>
      </w:r>
      <w:r w:rsidR="00D65C8C">
        <w:rPr>
          <w:rFonts w:ascii="Times New Roman" w:hAnsi="Times New Roman" w:cs="Times New Roman"/>
          <w:sz w:val="24"/>
          <w:szCs w:val="24"/>
        </w:rPr>
        <w:fldChar w:fldCharType="begin"/>
      </w:r>
      <w:r w:rsidR="00D65C8C">
        <w:rPr>
          <w:rFonts w:ascii="Times New Roman" w:hAnsi="Times New Roman" w:cs="Times New Roman"/>
          <w:sz w:val="24"/>
          <w:szCs w:val="24"/>
        </w:rPr>
        <w:instrText xml:space="preserve"> ADDIN NE.Ref.{22702B14-BD2A-4BF0-8DE3-2A7807F4E617}</w:instrText>
      </w:r>
      <w:r w:rsidR="00D65C8C">
        <w:rPr>
          <w:rFonts w:ascii="Times New Roman" w:hAnsi="Times New Roman" w:cs="Times New Roman"/>
          <w:sz w:val="24"/>
          <w:szCs w:val="24"/>
        </w:rPr>
        <w:fldChar w:fldCharType="separate"/>
      </w:r>
      <w:r w:rsidR="00C47404">
        <w:rPr>
          <w:rFonts w:ascii="Times New Roman" w:hAnsi="Times New Roman" w:cs="Times New Roman"/>
          <w:color w:val="080000"/>
          <w:sz w:val="24"/>
          <w:szCs w:val="24"/>
          <w:vertAlign w:val="superscript"/>
        </w:rPr>
        <w:t>[52]</w:t>
      </w:r>
      <w:r w:rsidR="00D65C8C">
        <w:rPr>
          <w:rFonts w:ascii="Times New Roman" w:hAnsi="Times New Roman" w:cs="Times New Roman"/>
          <w:sz w:val="24"/>
          <w:szCs w:val="24"/>
        </w:rPr>
        <w:fldChar w:fldCharType="end"/>
      </w:r>
      <w:r w:rsidRPr="00AF35D8">
        <w:rPr>
          <w:rFonts w:ascii="Times New Roman" w:hAnsi="Times New Roman" w:cs="Times New Roman" w:hint="eastAsia"/>
          <w:sz w:val="24"/>
          <w:szCs w:val="24"/>
        </w:rPr>
        <w:t>。此外，土地流转相关政策法规的完善有利于土地要素和劳动要素</w:t>
      </w:r>
      <w:ins w:id="128" w:author="曾 翠红" w:date="2019-05-08T20:57:00Z">
        <w:r w:rsidR="00F37008">
          <w:rPr>
            <w:rFonts w:ascii="Times New Roman" w:hAnsi="Times New Roman" w:cs="Times New Roman" w:hint="eastAsia"/>
            <w:sz w:val="24"/>
            <w:szCs w:val="24"/>
          </w:rPr>
          <w:t>流转</w:t>
        </w:r>
      </w:ins>
      <w:r w:rsidRPr="00AF35D8">
        <w:rPr>
          <w:rFonts w:ascii="Times New Roman" w:hAnsi="Times New Roman" w:cs="Times New Roman" w:hint="eastAsia"/>
          <w:sz w:val="24"/>
          <w:szCs w:val="24"/>
        </w:rPr>
        <w:t>方面的效率的提高</w:t>
      </w:r>
      <w:r w:rsidR="00D65C8C">
        <w:rPr>
          <w:rFonts w:ascii="Times New Roman" w:hAnsi="Times New Roman" w:cs="Times New Roman"/>
          <w:sz w:val="24"/>
          <w:szCs w:val="24"/>
        </w:rPr>
        <w:fldChar w:fldCharType="begin"/>
      </w:r>
      <w:r w:rsidR="00D65C8C">
        <w:rPr>
          <w:rFonts w:ascii="Times New Roman" w:hAnsi="Times New Roman" w:cs="Times New Roman"/>
          <w:sz w:val="24"/>
          <w:szCs w:val="24"/>
        </w:rPr>
        <w:instrText xml:space="preserve"> ADDIN NE.Ref.{BA3EB344-6828-489D-AF27-23D3D7F9C2FE}</w:instrText>
      </w:r>
      <w:r w:rsidR="00D65C8C">
        <w:rPr>
          <w:rFonts w:ascii="Times New Roman" w:hAnsi="Times New Roman" w:cs="Times New Roman"/>
          <w:sz w:val="24"/>
          <w:szCs w:val="24"/>
        </w:rPr>
        <w:fldChar w:fldCharType="separate"/>
      </w:r>
      <w:r w:rsidR="00C47404">
        <w:rPr>
          <w:rFonts w:ascii="Times New Roman" w:hAnsi="Times New Roman" w:cs="Times New Roman"/>
          <w:color w:val="080000"/>
          <w:sz w:val="24"/>
          <w:szCs w:val="24"/>
          <w:vertAlign w:val="superscript"/>
        </w:rPr>
        <w:t>[6, 14]</w:t>
      </w:r>
      <w:r w:rsidR="00D65C8C">
        <w:rPr>
          <w:rFonts w:ascii="Times New Roman" w:hAnsi="Times New Roman" w:cs="Times New Roman"/>
          <w:sz w:val="24"/>
          <w:szCs w:val="24"/>
        </w:rPr>
        <w:fldChar w:fldCharType="end"/>
      </w:r>
      <w:r w:rsidRPr="00AF35D8">
        <w:rPr>
          <w:rFonts w:ascii="Times New Roman" w:hAnsi="Times New Roman" w:cs="Times New Roman" w:hint="eastAsia"/>
          <w:sz w:val="24"/>
          <w:szCs w:val="24"/>
        </w:rPr>
        <w:t>，</w:t>
      </w:r>
      <w:del w:id="129" w:author="曾 翠红" w:date="2019-05-08T20:58:00Z">
        <w:r w:rsidR="002B75D0" w:rsidDel="004E5960">
          <w:rPr>
            <w:rFonts w:ascii="Times New Roman" w:hAnsi="Times New Roman" w:cs="Times New Roman" w:hint="eastAsia"/>
            <w:sz w:val="24"/>
            <w:szCs w:val="24"/>
          </w:rPr>
          <w:delText>或者</w:delText>
        </w:r>
      </w:del>
      <w:ins w:id="130" w:author="曾 翠红" w:date="2019-05-08T20:58:00Z">
        <w:r w:rsidR="00A71C9D">
          <w:rPr>
            <w:rFonts w:ascii="Times New Roman" w:hAnsi="Times New Roman" w:cs="Times New Roman" w:hint="eastAsia"/>
            <w:sz w:val="24"/>
            <w:szCs w:val="24"/>
          </w:rPr>
          <w:t>另</w:t>
        </w:r>
        <w:r w:rsidR="004E5960">
          <w:rPr>
            <w:rFonts w:ascii="Times New Roman" w:hAnsi="Times New Roman" w:cs="Times New Roman" w:hint="eastAsia"/>
            <w:sz w:val="24"/>
            <w:szCs w:val="24"/>
          </w:rPr>
          <w:t>有部分</w:t>
        </w:r>
        <w:r w:rsidR="00FD3069">
          <w:rPr>
            <w:rFonts w:ascii="Times New Roman" w:hAnsi="Times New Roman" w:cs="Times New Roman" w:hint="eastAsia"/>
            <w:sz w:val="24"/>
            <w:szCs w:val="24"/>
          </w:rPr>
          <w:t>研究者</w:t>
        </w:r>
        <w:r w:rsidR="004E5960">
          <w:rPr>
            <w:rFonts w:ascii="Times New Roman" w:hAnsi="Times New Roman" w:cs="Times New Roman" w:hint="eastAsia"/>
            <w:sz w:val="24"/>
            <w:szCs w:val="24"/>
          </w:rPr>
          <w:t>认为</w:t>
        </w:r>
      </w:ins>
      <w:r w:rsidRPr="00AF35D8">
        <w:rPr>
          <w:rFonts w:ascii="Times New Roman" w:hAnsi="Times New Roman" w:cs="Times New Roman" w:hint="eastAsia"/>
          <w:sz w:val="24"/>
          <w:szCs w:val="24"/>
        </w:rPr>
        <w:t>则认为仅土地流入对土地产出率有显著影响</w:t>
      </w:r>
      <w:r w:rsidR="00D65C8C">
        <w:rPr>
          <w:rFonts w:ascii="Times New Roman" w:hAnsi="Times New Roman" w:cs="Times New Roman"/>
          <w:sz w:val="24"/>
          <w:szCs w:val="24"/>
        </w:rPr>
        <w:fldChar w:fldCharType="begin"/>
      </w:r>
      <w:r w:rsidR="00D65C8C">
        <w:rPr>
          <w:rFonts w:ascii="Times New Roman" w:hAnsi="Times New Roman" w:cs="Times New Roman"/>
          <w:sz w:val="24"/>
          <w:szCs w:val="24"/>
        </w:rPr>
        <w:instrText xml:space="preserve"> ADDIN NE.Ref.{F6A000E8-D8F5-444F-8A00-80CDAF520A8C}</w:instrText>
      </w:r>
      <w:r w:rsidR="00D65C8C">
        <w:rPr>
          <w:rFonts w:ascii="Times New Roman" w:hAnsi="Times New Roman" w:cs="Times New Roman"/>
          <w:sz w:val="24"/>
          <w:szCs w:val="24"/>
        </w:rPr>
        <w:fldChar w:fldCharType="separate"/>
      </w:r>
      <w:r w:rsidR="00C47404">
        <w:rPr>
          <w:rFonts w:ascii="Times New Roman" w:hAnsi="Times New Roman" w:cs="Times New Roman"/>
          <w:color w:val="080000"/>
          <w:sz w:val="24"/>
          <w:szCs w:val="24"/>
          <w:vertAlign w:val="superscript"/>
        </w:rPr>
        <w:t>[22]</w:t>
      </w:r>
      <w:r w:rsidR="00D65C8C">
        <w:rPr>
          <w:rFonts w:ascii="Times New Roman" w:hAnsi="Times New Roman" w:cs="Times New Roman"/>
          <w:sz w:val="24"/>
          <w:szCs w:val="24"/>
        </w:rPr>
        <w:fldChar w:fldCharType="end"/>
      </w:r>
      <w:r w:rsidRPr="00AF35D8">
        <w:rPr>
          <w:rFonts w:ascii="Times New Roman" w:hAnsi="Times New Roman" w:cs="Times New Roman" w:hint="eastAsia"/>
          <w:sz w:val="24"/>
          <w:szCs w:val="24"/>
        </w:rPr>
        <w:t>。</w:t>
      </w:r>
    </w:p>
    <w:p w14:paraId="39630FE0" w14:textId="53F42723" w:rsidR="007904B4" w:rsidRPr="00AF35D8" w:rsidRDefault="003D2C47" w:rsidP="000C68E8">
      <w:pPr>
        <w:spacing w:after="0" w:line="400" w:lineRule="exact"/>
        <w:ind w:firstLineChars="200" w:firstLine="482"/>
        <w:jc w:val="both"/>
        <w:rPr>
          <w:rFonts w:ascii="Times New Roman" w:hAnsi="Times New Roman" w:cs="Times New Roman"/>
          <w:sz w:val="24"/>
          <w:szCs w:val="24"/>
        </w:rPr>
      </w:pPr>
      <w:r w:rsidRPr="00221979">
        <w:rPr>
          <w:rFonts w:ascii="Times New Roman" w:hAnsi="Times New Roman" w:cs="Times New Roman" w:hint="eastAsia"/>
          <w:b/>
          <w:sz w:val="24"/>
          <w:szCs w:val="24"/>
        </w:rPr>
        <w:t>外部</w:t>
      </w:r>
      <w:r w:rsidR="007904B4" w:rsidRPr="00221979">
        <w:rPr>
          <w:rFonts w:ascii="Times New Roman" w:hAnsi="Times New Roman" w:cs="Times New Roman" w:hint="eastAsia"/>
          <w:b/>
          <w:sz w:val="24"/>
          <w:szCs w:val="24"/>
        </w:rPr>
        <w:t>市场环境。</w:t>
      </w:r>
      <w:r w:rsidR="007904B4" w:rsidRPr="00AF35D8">
        <w:rPr>
          <w:rFonts w:ascii="Times New Roman" w:hAnsi="Times New Roman" w:cs="Times New Roman" w:hint="eastAsia"/>
          <w:sz w:val="24"/>
          <w:szCs w:val="24"/>
        </w:rPr>
        <w:t>市场经济的发展会影响农户的经营目标和投入产出行为</w:t>
      </w:r>
      <w:ins w:id="131" w:author="曾 翠红" w:date="2019-05-08T20:59:00Z">
        <w:r w:rsidR="00CC48D4">
          <w:rPr>
            <w:rFonts w:ascii="Times New Roman" w:hAnsi="Times New Roman" w:cs="Times New Roman" w:hint="eastAsia"/>
            <w:sz w:val="24"/>
            <w:szCs w:val="24"/>
          </w:rPr>
          <w:t>，</w:t>
        </w:r>
        <w:r w:rsidR="00CC48D4">
          <w:rPr>
            <w:rFonts w:ascii="Times New Roman" w:hAnsi="Times New Roman" w:cs="Times New Roman"/>
            <w:sz w:val="24"/>
            <w:szCs w:val="24"/>
          </w:rPr>
          <w:t>导致</w:t>
        </w:r>
        <w:r w:rsidR="00CC48D4">
          <w:rPr>
            <w:rFonts w:ascii="Times New Roman" w:hAnsi="Times New Roman" w:cs="Times New Roman" w:hint="eastAsia"/>
            <w:sz w:val="24"/>
            <w:szCs w:val="24"/>
          </w:rPr>
          <w:t>农户</w:t>
        </w:r>
      </w:ins>
      <w:del w:id="132" w:author="曾 翠红" w:date="2019-05-08T20:59:00Z">
        <w:r w:rsidR="007904B4" w:rsidRPr="00AF35D8" w:rsidDel="00CC48D4">
          <w:rPr>
            <w:rFonts w:ascii="Times New Roman" w:hAnsi="Times New Roman" w:cs="Times New Roman" w:hint="eastAsia"/>
            <w:sz w:val="24"/>
            <w:szCs w:val="24"/>
          </w:rPr>
          <w:delText>。对粮食生产的第一种影响，</w:delText>
        </w:r>
      </w:del>
      <w:r w:rsidR="007904B4" w:rsidRPr="00AF35D8">
        <w:rPr>
          <w:rFonts w:ascii="Times New Roman" w:hAnsi="Times New Roman" w:cs="Times New Roman" w:hint="eastAsia"/>
          <w:sz w:val="24"/>
          <w:szCs w:val="24"/>
        </w:rPr>
        <w:t>降低种粮规模</w:t>
      </w:r>
      <w:ins w:id="133" w:author="曾 翠红" w:date="2019-05-08T20:59:00Z">
        <w:r w:rsidR="00CC48D4">
          <w:rPr>
            <w:rFonts w:ascii="Times New Roman" w:hAnsi="Times New Roman" w:cs="Times New Roman" w:hint="eastAsia"/>
            <w:sz w:val="24"/>
            <w:szCs w:val="24"/>
          </w:rPr>
          <w:t>或</w:t>
        </w:r>
      </w:ins>
      <w:del w:id="134" w:author="曾 翠红" w:date="2019-05-08T20:59:00Z">
        <w:r w:rsidR="007904B4" w:rsidRPr="00AF35D8" w:rsidDel="00CC48D4">
          <w:rPr>
            <w:rFonts w:ascii="Times New Roman" w:hAnsi="Times New Roman" w:cs="Times New Roman" w:hint="eastAsia"/>
            <w:sz w:val="24"/>
            <w:szCs w:val="24"/>
          </w:rPr>
          <w:delText>或者</w:delText>
        </w:r>
      </w:del>
      <w:r w:rsidR="007904B4" w:rsidRPr="00AF35D8">
        <w:rPr>
          <w:rFonts w:ascii="Times New Roman" w:hAnsi="Times New Roman" w:cs="Times New Roman" w:hint="eastAsia"/>
          <w:sz w:val="24"/>
          <w:szCs w:val="24"/>
        </w:rPr>
        <w:t>放弃种粮</w:t>
      </w:r>
      <w:ins w:id="135" w:author="曾 翠红" w:date="2019-05-08T20:59:00Z">
        <w:r w:rsidR="00CC48D4">
          <w:rPr>
            <w:rFonts w:ascii="Times New Roman" w:hAnsi="Times New Roman" w:cs="Times New Roman" w:hint="eastAsia"/>
            <w:sz w:val="24"/>
            <w:szCs w:val="24"/>
          </w:rPr>
          <w:t>，</w:t>
        </w:r>
        <w:r w:rsidR="00CC48D4">
          <w:rPr>
            <w:rFonts w:ascii="Times New Roman" w:hAnsi="Times New Roman" w:cs="Times New Roman"/>
            <w:sz w:val="24"/>
            <w:szCs w:val="24"/>
          </w:rPr>
          <w:t>或者</w:t>
        </w:r>
        <w:r w:rsidR="00CC48D4">
          <w:rPr>
            <w:rFonts w:ascii="Times New Roman" w:hAnsi="Times New Roman" w:cs="Times New Roman" w:hint="eastAsia"/>
            <w:sz w:val="24"/>
            <w:szCs w:val="24"/>
          </w:rPr>
          <w:t>提高了农户的生产能力</w:t>
        </w:r>
      </w:ins>
      <w:r w:rsidR="007904B4" w:rsidRPr="00AF35D8">
        <w:rPr>
          <w:rFonts w:ascii="Times New Roman" w:hAnsi="Times New Roman" w:cs="Times New Roman" w:hint="eastAsia"/>
          <w:sz w:val="24"/>
          <w:szCs w:val="24"/>
        </w:rPr>
        <w:t>。在市场化程度相对较低的环境下，小农户种植的主要目的是满足家庭口粮。而在市场化程度较高的环境下，农户种植以赚取最大的利润为目的，那么就会根据市场情况调整生产结构，结果往往是降低粮食种植规模，扩大经济作物的种植规模。</w:t>
      </w:r>
      <w:del w:id="136" w:author="曾 翠红" w:date="2019-05-08T21:00:00Z">
        <w:r w:rsidR="007904B4" w:rsidRPr="00AF35D8" w:rsidDel="009011B4">
          <w:rPr>
            <w:rFonts w:ascii="Times New Roman" w:hAnsi="Times New Roman" w:cs="Times New Roman" w:hint="eastAsia"/>
            <w:sz w:val="24"/>
            <w:szCs w:val="24"/>
          </w:rPr>
          <w:delText>或者</w:delText>
        </w:r>
      </w:del>
      <w:r w:rsidR="007904B4" w:rsidRPr="00AF35D8">
        <w:rPr>
          <w:rFonts w:ascii="Times New Roman" w:hAnsi="Times New Roman" w:cs="Times New Roman" w:hint="eastAsia"/>
          <w:sz w:val="24"/>
          <w:szCs w:val="24"/>
        </w:rPr>
        <w:t>更为极端的，农户转向非农行业获取更高的收入，放弃种植粮食；</w:t>
      </w:r>
      <w:del w:id="137" w:author="曾 翠红" w:date="2019-05-08T21:00:00Z">
        <w:r w:rsidR="007904B4" w:rsidRPr="00AF35D8" w:rsidDel="009011B4">
          <w:rPr>
            <w:rFonts w:ascii="Times New Roman" w:hAnsi="Times New Roman" w:cs="Times New Roman" w:hint="eastAsia"/>
            <w:sz w:val="24"/>
            <w:szCs w:val="24"/>
          </w:rPr>
          <w:delText>对粮食生产的第二种影响，</w:delText>
        </w:r>
      </w:del>
      <w:ins w:id="138" w:author="曾 翠红" w:date="2019-05-08T21:00:00Z">
        <w:r w:rsidR="009011B4">
          <w:rPr>
            <w:rFonts w:ascii="Times New Roman" w:hAnsi="Times New Roman" w:cs="Times New Roman" w:hint="eastAsia"/>
            <w:sz w:val="24"/>
            <w:szCs w:val="24"/>
          </w:rPr>
          <w:t>当然也有可能</w:t>
        </w:r>
      </w:ins>
      <w:r w:rsidR="007904B4" w:rsidRPr="00AF35D8">
        <w:rPr>
          <w:rFonts w:ascii="Times New Roman" w:hAnsi="Times New Roman" w:cs="Times New Roman" w:hint="eastAsia"/>
          <w:sz w:val="24"/>
          <w:szCs w:val="24"/>
        </w:rPr>
        <w:t>提高农户生产能力。例如，经济发达的地区，农户资金借贷相对容易，且销售渠道有保证，农户更有动力也更有能力调整资源配置，</w:t>
      </w:r>
      <w:ins w:id="139" w:author="曾 翠红" w:date="2019-05-08T21:00:00Z">
        <w:r w:rsidR="00767570">
          <w:rPr>
            <w:rFonts w:ascii="Times New Roman" w:hAnsi="Times New Roman" w:cs="Times New Roman" w:hint="eastAsia"/>
            <w:sz w:val="24"/>
            <w:szCs w:val="24"/>
          </w:rPr>
          <w:t>推动</w:t>
        </w:r>
      </w:ins>
      <w:ins w:id="140" w:author="曾 翠红" w:date="2019-05-08T21:02:00Z">
        <w:r w:rsidR="00495921">
          <w:rPr>
            <w:rFonts w:ascii="Times New Roman" w:hAnsi="Times New Roman" w:cs="Times New Roman" w:hint="eastAsia"/>
            <w:sz w:val="24"/>
            <w:szCs w:val="24"/>
          </w:rPr>
          <w:t>了</w:t>
        </w:r>
      </w:ins>
      <w:del w:id="141" w:author="曾 翠红" w:date="2019-05-08T21:00:00Z">
        <w:r w:rsidR="007904B4" w:rsidRPr="00AF35D8" w:rsidDel="00767570">
          <w:rPr>
            <w:rFonts w:ascii="Times New Roman" w:hAnsi="Times New Roman" w:cs="Times New Roman" w:hint="eastAsia"/>
            <w:sz w:val="24"/>
            <w:szCs w:val="24"/>
          </w:rPr>
          <w:delText>提高生产能力</w:delText>
        </w:r>
      </w:del>
      <w:ins w:id="142" w:author="曾 翠红" w:date="2019-05-08T21:00:00Z">
        <w:r w:rsidR="00767570">
          <w:rPr>
            <w:rFonts w:ascii="Times New Roman" w:hAnsi="Times New Roman" w:cs="Times New Roman" w:hint="eastAsia"/>
            <w:sz w:val="24"/>
            <w:szCs w:val="24"/>
          </w:rPr>
          <w:t>农户扩大种植规模</w:t>
        </w:r>
      </w:ins>
      <w:r w:rsidR="00D65C8C">
        <w:rPr>
          <w:rFonts w:ascii="Times New Roman" w:hAnsi="Times New Roman" w:cs="Times New Roman"/>
          <w:sz w:val="24"/>
          <w:szCs w:val="24"/>
        </w:rPr>
        <w:fldChar w:fldCharType="begin"/>
      </w:r>
      <w:r w:rsidR="00D65C8C">
        <w:rPr>
          <w:rFonts w:ascii="Times New Roman" w:hAnsi="Times New Roman" w:cs="Times New Roman"/>
          <w:sz w:val="24"/>
          <w:szCs w:val="24"/>
        </w:rPr>
        <w:instrText xml:space="preserve"> ADDIN NE.Ref.{528C4297-616A-4FA2-9F03-73706D9F4B62}</w:instrText>
      </w:r>
      <w:r w:rsidR="00D65C8C">
        <w:rPr>
          <w:rFonts w:ascii="Times New Roman" w:hAnsi="Times New Roman" w:cs="Times New Roman"/>
          <w:sz w:val="24"/>
          <w:szCs w:val="24"/>
        </w:rPr>
        <w:fldChar w:fldCharType="separate"/>
      </w:r>
      <w:r w:rsidR="00C47404">
        <w:rPr>
          <w:rFonts w:ascii="Times New Roman" w:hAnsi="Times New Roman" w:cs="Times New Roman"/>
          <w:color w:val="080000"/>
          <w:sz w:val="24"/>
          <w:szCs w:val="24"/>
          <w:vertAlign w:val="superscript"/>
        </w:rPr>
        <w:t>[47]</w:t>
      </w:r>
      <w:r w:rsidR="00D65C8C">
        <w:rPr>
          <w:rFonts w:ascii="Times New Roman" w:hAnsi="Times New Roman" w:cs="Times New Roman"/>
          <w:sz w:val="24"/>
          <w:szCs w:val="24"/>
        </w:rPr>
        <w:fldChar w:fldCharType="end"/>
      </w:r>
      <w:r w:rsidR="007904B4" w:rsidRPr="00AF35D8">
        <w:rPr>
          <w:rFonts w:ascii="Times New Roman" w:hAnsi="Times New Roman" w:cs="Times New Roman" w:hint="eastAsia"/>
          <w:sz w:val="24"/>
          <w:szCs w:val="24"/>
        </w:rPr>
        <w:t>。</w:t>
      </w:r>
    </w:p>
    <w:p w14:paraId="2864D9F2" w14:textId="27E622A2" w:rsidR="007904B4" w:rsidRPr="00B608A4" w:rsidRDefault="00A91026" w:rsidP="00B608A4">
      <w:pPr>
        <w:spacing w:beforeLines="100" w:before="326" w:afterLines="100" w:after="326" w:line="400" w:lineRule="exact"/>
        <w:outlineLvl w:val="2"/>
        <w:rPr>
          <w:rFonts w:ascii="Times New Roman" w:eastAsia="黑体" w:hAnsi="Times New Roman" w:cs="Times New Roman"/>
          <w:sz w:val="24"/>
          <w:szCs w:val="24"/>
        </w:rPr>
      </w:pPr>
      <w:r w:rsidRPr="00C46A1B">
        <w:rPr>
          <w:rFonts w:ascii="Times New Roman" w:eastAsia="黑体" w:hAnsi="Times New Roman" w:cs="Times New Roman"/>
          <w:sz w:val="24"/>
          <w:szCs w:val="24"/>
        </w:rPr>
        <w:t>2</w:t>
      </w:r>
      <w:r w:rsidR="007904B4" w:rsidRPr="00B608A4">
        <w:rPr>
          <w:rFonts w:ascii="Times New Roman" w:eastAsia="黑体" w:hAnsi="Times New Roman" w:cs="Times New Roman" w:hint="eastAsia"/>
          <w:sz w:val="24"/>
          <w:szCs w:val="24"/>
        </w:rPr>
        <w:t>.</w:t>
      </w:r>
      <w:r w:rsidR="00DF4B0A">
        <w:rPr>
          <w:rFonts w:ascii="Times New Roman" w:eastAsia="黑体" w:hAnsi="Times New Roman" w:cs="Times New Roman"/>
          <w:sz w:val="24"/>
          <w:szCs w:val="24"/>
        </w:rPr>
        <w:t>2</w:t>
      </w:r>
      <w:r w:rsidR="00B608A4" w:rsidRPr="00B608A4">
        <w:rPr>
          <w:rFonts w:ascii="Times New Roman" w:eastAsia="黑体" w:hAnsi="Times New Roman" w:cs="Times New Roman"/>
          <w:sz w:val="24"/>
          <w:szCs w:val="24"/>
        </w:rPr>
        <w:t>.</w:t>
      </w:r>
      <w:r w:rsidR="00B608A4" w:rsidRPr="00C46A1B">
        <w:rPr>
          <w:rFonts w:ascii="Times New Roman" w:eastAsia="黑体" w:hAnsi="Times New Roman" w:cs="Times New Roman"/>
          <w:sz w:val="24"/>
          <w:szCs w:val="24"/>
        </w:rPr>
        <w:t>2</w:t>
      </w:r>
      <w:r w:rsidR="00ED272E" w:rsidRPr="00B608A4">
        <w:rPr>
          <w:rFonts w:ascii="Times New Roman" w:eastAsia="黑体" w:hAnsi="Times New Roman" w:cs="Times New Roman"/>
          <w:sz w:val="24"/>
          <w:szCs w:val="24"/>
        </w:rPr>
        <w:t xml:space="preserve">  </w:t>
      </w:r>
      <w:r w:rsidR="00D20353" w:rsidRPr="00B608A4">
        <w:rPr>
          <w:rFonts w:ascii="Times New Roman" w:eastAsia="黑体" w:hAnsi="Times New Roman" w:cs="Times New Roman" w:hint="eastAsia"/>
          <w:sz w:val="24"/>
          <w:szCs w:val="24"/>
        </w:rPr>
        <w:t>规模对土地生产率的影响</w:t>
      </w:r>
    </w:p>
    <w:p w14:paraId="4009F407" w14:textId="4C048312" w:rsidR="00B15E6F" w:rsidRPr="00AF35D8" w:rsidRDefault="00B15E6F" w:rsidP="000C68E8">
      <w:pPr>
        <w:spacing w:after="0" w:line="400" w:lineRule="exact"/>
        <w:ind w:firstLineChars="200" w:firstLine="480"/>
        <w:jc w:val="both"/>
        <w:rPr>
          <w:rFonts w:ascii="Times New Roman" w:hAnsi="Times New Roman" w:cs="Times New Roman"/>
          <w:sz w:val="24"/>
          <w:szCs w:val="24"/>
        </w:rPr>
      </w:pPr>
      <w:r w:rsidRPr="00AF35D8">
        <w:rPr>
          <w:rFonts w:ascii="Times New Roman" w:hAnsi="Times New Roman" w:cs="Times New Roman" w:hint="eastAsia"/>
          <w:sz w:val="24"/>
          <w:szCs w:val="24"/>
        </w:rPr>
        <w:t>土地生产率为何随着经营规模的扩大而下降，究竟是什么原因导致的这一</w:t>
      </w:r>
      <w:r w:rsidR="0083097F" w:rsidRPr="00AF35D8">
        <w:rPr>
          <w:rFonts w:ascii="Times New Roman" w:hAnsi="Times New Roman" w:cs="Times New Roman" w:hint="eastAsia"/>
          <w:sz w:val="24"/>
          <w:szCs w:val="24"/>
        </w:rPr>
        <w:t>“</w:t>
      </w:r>
      <w:r w:rsidRPr="00AF35D8">
        <w:rPr>
          <w:rFonts w:ascii="Times New Roman" w:hAnsi="Times New Roman" w:cs="Times New Roman" w:hint="eastAsia"/>
          <w:sz w:val="24"/>
          <w:szCs w:val="24"/>
        </w:rPr>
        <w:t>违背</w:t>
      </w:r>
      <w:r w:rsidR="0083097F" w:rsidRPr="00AF35D8">
        <w:rPr>
          <w:rFonts w:ascii="Times New Roman" w:hAnsi="Times New Roman" w:cs="Times New Roman" w:hint="eastAsia"/>
          <w:sz w:val="24"/>
          <w:szCs w:val="24"/>
        </w:rPr>
        <w:t>”</w:t>
      </w:r>
      <w:r w:rsidRPr="00AF35D8">
        <w:rPr>
          <w:rFonts w:ascii="Times New Roman" w:hAnsi="Times New Roman" w:cs="Times New Roman" w:hint="eastAsia"/>
          <w:sz w:val="24"/>
          <w:szCs w:val="24"/>
        </w:rPr>
        <w:t>经济学原理的现象出现？农经学界的行家们做出了一系列的探索，试图</w:t>
      </w:r>
      <w:del w:id="143" w:author="曾 翠红" w:date="2019-05-08T21:03:00Z">
        <w:r w:rsidRPr="00AF35D8" w:rsidDel="001A2D1B">
          <w:rPr>
            <w:rFonts w:ascii="Times New Roman" w:hAnsi="Times New Roman" w:cs="Times New Roman" w:hint="eastAsia"/>
            <w:sz w:val="24"/>
            <w:szCs w:val="24"/>
          </w:rPr>
          <w:delText>解答这个问题</w:delText>
        </w:r>
      </w:del>
      <w:ins w:id="144" w:author="曾 翠红" w:date="2019-05-08T21:03:00Z">
        <w:r w:rsidR="001A2D1B">
          <w:rPr>
            <w:rFonts w:ascii="Times New Roman" w:hAnsi="Times New Roman" w:cs="Times New Roman" w:hint="eastAsia"/>
            <w:sz w:val="24"/>
            <w:szCs w:val="24"/>
          </w:rPr>
          <w:t>解开这个困惑</w:t>
        </w:r>
      </w:ins>
      <w:r w:rsidRPr="00AF35D8">
        <w:rPr>
          <w:rFonts w:ascii="Times New Roman" w:hAnsi="Times New Roman" w:cs="Times New Roman" w:hint="eastAsia"/>
          <w:sz w:val="24"/>
          <w:szCs w:val="24"/>
        </w:rPr>
        <w:t>。与此相关的</w:t>
      </w:r>
      <w:r w:rsidR="0004694D" w:rsidRPr="00AF35D8">
        <w:rPr>
          <w:rFonts w:ascii="Times New Roman" w:hAnsi="Times New Roman" w:cs="Times New Roman" w:hint="eastAsia"/>
          <w:sz w:val="24"/>
          <w:szCs w:val="24"/>
        </w:rPr>
        <w:t>文献</w:t>
      </w:r>
      <w:r w:rsidR="006A0E74" w:rsidRPr="00AF35D8">
        <w:rPr>
          <w:rFonts w:ascii="Times New Roman" w:hAnsi="Times New Roman" w:cs="Times New Roman" w:hint="eastAsia"/>
          <w:sz w:val="24"/>
          <w:szCs w:val="24"/>
        </w:rPr>
        <w:t>研究方法大体是类似的，首先</w:t>
      </w:r>
      <w:r w:rsidRPr="00AF35D8">
        <w:rPr>
          <w:rFonts w:ascii="Times New Roman" w:hAnsi="Times New Roman" w:cs="Times New Roman" w:hint="eastAsia"/>
          <w:sz w:val="24"/>
          <w:szCs w:val="24"/>
        </w:rPr>
        <w:t>通过经验数据的统计性描述</w:t>
      </w:r>
      <w:r w:rsidR="006A0E74" w:rsidRPr="00AF35D8">
        <w:rPr>
          <w:rFonts w:ascii="Times New Roman" w:hAnsi="Times New Roman" w:cs="Times New Roman" w:hint="eastAsia"/>
          <w:sz w:val="24"/>
          <w:szCs w:val="24"/>
        </w:rPr>
        <w:t>或者简单的相关性检验</w:t>
      </w:r>
      <w:r w:rsidRPr="00AF35D8">
        <w:rPr>
          <w:rFonts w:ascii="Times New Roman" w:hAnsi="Times New Roman" w:cs="Times New Roman" w:hint="eastAsia"/>
          <w:sz w:val="24"/>
          <w:szCs w:val="24"/>
        </w:rPr>
        <w:t>向我们展示</w:t>
      </w:r>
      <w:del w:id="145" w:author="曾 翠红" w:date="2019-05-08T21:04:00Z">
        <w:r w:rsidR="006A0E74" w:rsidRPr="00AF35D8" w:rsidDel="003F108E">
          <w:rPr>
            <w:rFonts w:ascii="Times New Roman" w:hAnsi="Times New Roman" w:cs="Times New Roman" w:hint="eastAsia"/>
            <w:sz w:val="24"/>
            <w:szCs w:val="24"/>
          </w:rPr>
          <w:delText>表面</w:delText>
        </w:r>
      </w:del>
      <w:ins w:id="146" w:author="曾 翠红" w:date="2019-05-08T21:04:00Z">
        <w:r w:rsidR="003F108E">
          <w:rPr>
            <w:rFonts w:ascii="Times New Roman" w:hAnsi="Times New Roman" w:cs="Times New Roman" w:hint="eastAsia"/>
            <w:sz w:val="24"/>
            <w:szCs w:val="24"/>
          </w:rPr>
          <w:t>农业生产上</w:t>
        </w:r>
      </w:ins>
      <w:r w:rsidRPr="00AF35D8">
        <w:rPr>
          <w:rFonts w:ascii="Times New Roman" w:hAnsi="Times New Roman" w:cs="Times New Roman" w:hint="eastAsia"/>
          <w:sz w:val="24"/>
          <w:szCs w:val="24"/>
        </w:rPr>
        <w:t>的</w:t>
      </w:r>
      <w:r w:rsidR="0083097F" w:rsidRPr="00AF35D8">
        <w:rPr>
          <w:rFonts w:ascii="Times New Roman" w:hAnsi="Times New Roman" w:cs="Times New Roman" w:hint="eastAsia"/>
          <w:sz w:val="24"/>
          <w:szCs w:val="24"/>
        </w:rPr>
        <w:t>“</w:t>
      </w:r>
      <w:r w:rsidRPr="00AF35D8">
        <w:rPr>
          <w:rFonts w:ascii="Times New Roman" w:hAnsi="Times New Roman" w:cs="Times New Roman" w:hint="eastAsia"/>
          <w:sz w:val="24"/>
          <w:szCs w:val="24"/>
        </w:rPr>
        <w:t>事实</w:t>
      </w:r>
      <w:r w:rsidR="0083097F" w:rsidRPr="00AF35D8">
        <w:rPr>
          <w:rFonts w:ascii="Times New Roman" w:hAnsi="Times New Roman" w:cs="Times New Roman" w:hint="eastAsia"/>
          <w:sz w:val="24"/>
          <w:szCs w:val="24"/>
        </w:rPr>
        <w:t>”</w:t>
      </w:r>
      <w:r w:rsidRPr="00AF35D8">
        <w:rPr>
          <w:rFonts w:ascii="Times New Roman" w:hAnsi="Times New Roman" w:cs="Times New Roman" w:hint="eastAsia"/>
          <w:sz w:val="24"/>
          <w:szCs w:val="24"/>
        </w:rPr>
        <w:t>，</w:t>
      </w:r>
      <w:r w:rsidR="006A0E74" w:rsidRPr="00AF35D8">
        <w:rPr>
          <w:rFonts w:ascii="Times New Roman" w:hAnsi="Times New Roman" w:cs="Times New Roman" w:hint="eastAsia"/>
          <w:sz w:val="24"/>
          <w:szCs w:val="24"/>
        </w:rPr>
        <w:t>接着对比有无关键解释变量</w:t>
      </w:r>
      <w:r w:rsidRPr="00AF35D8">
        <w:rPr>
          <w:rFonts w:ascii="Times New Roman" w:hAnsi="Times New Roman" w:cs="Times New Roman" w:hint="eastAsia"/>
          <w:sz w:val="24"/>
          <w:szCs w:val="24"/>
        </w:rPr>
        <w:t>的实证</w:t>
      </w:r>
      <w:r w:rsidR="006A0E74" w:rsidRPr="00AF35D8">
        <w:rPr>
          <w:rFonts w:ascii="Times New Roman" w:hAnsi="Times New Roman" w:cs="Times New Roman" w:hint="eastAsia"/>
          <w:sz w:val="24"/>
          <w:szCs w:val="24"/>
        </w:rPr>
        <w:t>模型的规模变量系数的变化，寻找导致负向关系存在的原因，最终给出经济学的解释，</w:t>
      </w:r>
      <w:del w:id="147" w:author="曾 翠红" w:date="2019-05-08T21:04:00Z">
        <w:r w:rsidR="006A0E74" w:rsidRPr="00AF35D8" w:rsidDel="0016142F">
          <w:rPr>
            <w:rFonts w:ascii="Times New Roman" w:hAnsi="Times New Roman" w:cs="Times New Roman" w:hint="eastAsia"/>
            <w:sz w:val="24"/>
            <w:szCs w:val="24"/>
          </w:rPr>
          <w:delText>具体</w:delText>
        </w:r>
      </w:del>
      <w:ins w:id="148" w:author="曾 翠红" w:date="2019-05-08T21:04:00Z">
        <w:r w:rsidR="00A0054E">
          <w:rPr>
            <w:rFonts w:ascii="Times New Roman" w:hAnsi="Times New Roman" w:cs="Times New Roman" w:hint="eastAsia"/>
            <w:sz w:val="24"/>
            <w:szCs w:val="24"/>
          </w:rPr>
          <w:t>研究概况</w:t>
        </w:r>
      </w:ins>
      <w:r w:rsidR="006A0E74" w:rsidRPr="00AF35D8">
        <w:rPr>
          <w:rFonts w:ascii="Times New Roman" w:hAnsi="Times New Roman" w:cs="Times New Roman" w:hint="eastAsia"/>
          <w:sz w:val="24"/>
          <w:szCs w:val="24"/>
        </w:rPr>
        <w:t>如下。</w:t>
      </w:r>
    </w:p>
    <w:p w14:paraId="58E38596" w14:textId="276319B2" w:rsidR="00E24B4F" w:rsidRPr="0077082F" w:rsidRDefault="00417BEE" w:rsidP="000C68E8">
      <w:pPr>
        <w:spacing w:beforeLines="50" w:before="163" w:afterLines="50" w:after="163" w:line="400" w:lineRule="exact"/>
        <w:ind w:firstLineChars="200" w:firstLine="482"/>
        <w:jc w:val="both"/>
        <w:rPr>
          <w:rFonts w:asciiTheme="minorEastAsia" w:hAnsiTheme="minorEastAsia" w:cs="Times New Roman"/>
          <w:b/>
          <w:sz w:val="24"/>
          <w:szCs w:val="24"/>
        </w:rPr>
      </w:pPr>
      <w:r w:rsidRPr="0077082F">
        <w:rPr>
          <w:rFonts w:ascii="Times New Roman" w:hAnsi="Times New Roman" w:cs="Times New Roman"/>
          <w:b/>
          <w:sz w:val="24"/>
          <w:szCs w:val="24"/>
        </w:rPr>
        <w:t>（</w:t>
      </w:r>
      <w:r w:rsidRPr="0077082F">
        <w:rPr>
          <w:rFonts w:ascii="Times New Roman" w:hAnsi="Times New Roman" w:cs="Times New Roman"/>
          <w:b/>
          <w:sz w:val="24"/>
          <w:szCs w:val="24"/>
        </w:rPr>
        <w:t>1</w:t>
      </w:r>
      <w:r w:rsidRPr="0077082F">
        <w:rPr>
          <w:rFonts w:ascii="Times New Roman" w:hAnsi="Times New Roman" w:cs="Times New Roman"/>
          <w:b/>
          <w:sz w:val="24"/>
          <w:szCs w:val="24"/>
        </w:rPr>
        <w:t>）</w:t>
      </w:r>
      <w:r w:rsidR="00DD5A0E" w:rsidRPr="0077082F">
        <w:rPr>
          <w:rFonts w:asciiTheme="minorEastAsia" w:hAnsiTheme="minorEastAsia" w:cs="Times New Roman" w:hint="eastAsia"/>
          <w:b/>
          <w:sz w:val="24"/>
          <w:szCs w:val="24"/>
        </w:rPr>
        <w:t>规模对土地生产率影响的比较</w:t>
      </w:r>
    </w:p>
    <w:p w14:paraId="2B88AB8D" w14:textId="0AFFB5E3" w:rsidR="0037412D" w:rsidRPr="00AF35D8" w:rsidRDefault="00DE52DD" w:rsidP="000C68E8">
      <w:pPr>
        <w:spacing w:after="0" w:line="400" w:lineRule="exact"/>
        <w:ind w:firstLineChars="200" w:firstLine="480"/>
        <w:jc w:val="both"/>
        <w:rPr>
          <w:rFonts w:ascii="Times New Roman" w:hAnsi="Times New Roman" w:cs="Times New Roman"/>
          <w:sz w:val="24"/>
          <w:szCs w:val="24"/>
        </w:rPr>
      </w:pPr>
      <w:r w:rsidRPr="00AF35D8">
        <w:rPr>
          <w:rFonts w:ascii="Times New Roman" w:hAnsi="Times New Roman" w:cs="Times New Roman" w:hint="eastAsia"/>
          <w:sz w:val="24"/>
          <w:szCs w:val="24"/>
        </w:rPr>
        <w:t>有学者</w:t>
      </w:r>
      <w:r w:rsidR="00AB2F90" w:rsidRPr="00AF35D8">
        <w:rPr>
          <w:rFonts w:ascii="Times New Roman" w:hAnsi="Times New Roman" w:cs="Times New Roman" w:hint="eastAsia"/>
          <w:sz w:val="24"/>
          <w:szCs w:val="24"/>
        </w:rPr>
        <w:t>通过</w:t>
      </w:r>
      <w:r w:rsidRPr="00AF35D8">
        <w:rPr>
          <w:rFonts w:ascii="Times New Roman" w:hAnsi="Times New Roman" w:cs="Times New Roman" w:hint="eastAsia"/>
          <w:sz w:val="24"/>
          <w:szCs w:val="24"/>
        </w:rPr>
        <w:t>比较经验数据</w:t>
      </w:r>
      <w:r w:rsidR="0037412D" w:rsidRPr="00AF35D8">
        <w:rPr>
          <w:rFonts w:ascii="Times New Roman" w:hAnsi="Times New Roman" w:cs="Times New Roman" w:hint="eastAsia"/>
          <w:sz w:val="24"/>
          <w:szCs w:val="24"/>
        </w:rPr>
        <w:t>，简单</w:t>
      </w:r>
      <w:r w:rsidRPr="00AF35D8">
        <w:rPr>
          <w:rFonts w:ascii="Times New Roman" w:hAnsi="Times New Roman" w:cs="Times New Roman" w:hint="eastAsia"/>
          <w:sz w:val="24"/>
          <w:szCs w:val="24"/>
        </w:rPr>
        <w:t>分析了两者的关系。</w:t>
      </w:r>
      <w:r w:rsidR="003D2C47">
        <w:rPr>
          <w:rFonts w:ascii="Times New Roman" w:hAnsi="Times New Roman" w:cs="Times New Roman" w:hint="eastAsia"/>
          <w:sz w:val="24"/>
          <w:szCs w:val="24"/>
        </w:rPr>
        <w:t>速水</w:t>
      </w:r>
      <w:r w:rsidR="00AB2F90" w:rsidRPr="00AF35D8">
        <w:rPr>
          <w:rFonts w:ascii="Times New Roman" w:hAnsi="Times New Roman" w:cs="Times New Roman" w:hint="eastAsia"/>
          <w:sz w:val="24"/>
          <w:szCs w:val="24"/>
        </w:rPr>
        <w:t>在比较各国</w:t>
      </w:r>
      <w:r w:rsidR="00AB2F90" w:rsidRPr="00C46A1B">
        <w:rPr>
          <w:rFonts w:ascii="Times New Roman" w:hAnsi="Times New Roman" w:cs="Times New Roman"/>
          <w:sz w:val="24"/>
          <w:szCs w:val="24"/>
        </w:rPr>
        <w:t>1957</w:t>
      </w:r>
      <w:r w:rsidR="00AB2F90" w:rsidRPr="00AF35D8">
        <w:rPr>
          <w:rFonts w:ascii="Times New Roman" w:hAnsi="Times New Roman" w:cs="Times New Roman" w:hint="eastAsia"/>
          <w:sz w:val="24"/>
          <w:szCs w:val="24"/>
        </w:rPr>
        <w:t>－</w:t>
      </w:r>
      <w:r w:rsidR="00AB2F90" w:rsidRPr="00C46A1B">
        <w:rPr>
          <w:rFonts w:ascii="Times New Roman" w:hAnsi="Times New Roman" w:cs="Times New Roman"/>
          <w:sz w:val="24"/>
          <w:szCs w:val="24"/>
        </w:rPr>
        <w:t>1962</w:t>
      </w:r>
      <w:r w:rsidR="00AB2F90" w:rsidRPr="00AF35D8">
        <w:rPr>
          <w:rFonts w:ascii="Times New Roman" w:hAnsi="Times New Roman" w:cs="Times New Roman" w:hint="eastAsia"/>
          <w:sz w:val="24"/>
          <w:szCs w:val="24"/>
        </w:rPr>
        <w:t>年农业生产率数据后，</w:t>
      </w:r>
      <w:r w:rsidR="004E688C" w:rsidRPr="00AF35D8">
        <w:rPr>
          <w:rFonts w:ascii="Times New Roman" w:hAnsi="Times New Roman" w:cs="Times New Roman" w:hint="eastAsia"/>
          <w:sz w:val="24"/>
          <w:szCs w:val="24"/>
        </w:rPr>
        <w:t>发现</w:t>
      </w:r>
      <w:r w:rsidR="007904B4" w:rsidRPr="00AF35D8">
        <w:rPr>
          <w:rFonts w:ascii="Times New Roman" w:hAnsi="Times New Roman" w:cs="Times New Roman" w:hint="eastAsia"/>
          <w:sz w:val="24"/>
          <w:szCs w:val="24"/>
        </w:rPr>
        <w:t>具有人地比率优势的国家具有较高的劳动生产率和较低的土地生产率（如美国、澳大利亚和新西兰等）</w:t>
      </w:r>
      <w:r w:rsidR="004E688C" w:rsidRPr="00AF35D8">
        <w:rPr>
          <w:rFonts w:ascii="Times New Roman" w:hAnsi="Times New Roman" w:cs="Times New Roman" w:hint="eastAsia"/>
          <w:sz w:val="24"/>
          <w:szCs w:val="24"/>
        </w:rPr>
        <w:t>，</w:t>
      </w:r>
      <w:r w:rsidR="007904B4" w:rsidRPr="00AF35D8">
        <w:rPr>
          <w:rFonts w:ascii="Times New Roman" w:hAnsi="Times New Roman" w:cs="Times New Roman" w:hint="eastAsia"/>
          <w:sz w:val="24"/>
          <w:szCs w:val="24"/>
        </w:rPr>
        <w:t>人地比率处于劣势的国家具有较低的劳动生产率和较高的土地生产率</w:t>
      </w:r>
      <w:r w:rsidR="00D65C8C">
        <w:rPr>
          <w:rFonts w:ascii="Times New Roman" w:hAnsi="Times New Roman" w:cs="Times New Roman"/>
          <w:sz w:val="24"/>
          <w:szCs w:val="24"/>
        </w:rPr>
        <w:fldChar w:fldCharType="begin"/>
      </w:r>
      <w:r w:rsidR="00D65C8C">
        <w:rPr>
          <w:rFonts w:ascii="Times New Roman" w:hAnsi="Times New Roman" w:cs="Times New Roman"/>
          <w:sz w:val="24"/>
          <w:szCs w:val="24"/>
        </w:rPr>
        <w:instrText xml:space="preserve"> ADDIN NE.Ref.{023CC8BA-F92E-441A-A1EB-D8FFE22ACC70}</w:instrText>
      </w:r>
      <w:r w:rsidR="00D65C8C">
        <w:rPr>
          <w:rFonts w:ascii="Times New Roman" w:hAnsi="Times New Roman" w:cs="Times New Roman"/>
          <w:sz w:val="24"/>
          <w:szCs w:val="24"/>
        </w:rPr>
        <w:fldChar w:fldCharType="separate"/>
      </w:r>
      <w:r w:rsidR="00C47404">
        <w:rPr>
          <w:rFonts w:ascii="Times New Roman" w:hAnsi="Times New Roman" w:cs="Times New Roman"/>
          <w:color w:val="080000"/>
          <w:sz w:val="24"/>
          <w:szCs w:val="24"/>
          <w:vertAlign w:val="superscript"/>
        </w:rPr>
        <w:t>[3]</w:t>
      </w:r>
      <w:r w:rsidR="00D65C8C">
        <w:rPr>
          <w:rFonts w:ascii="Times New Roman" w:hAnsi="Times New Roman" w:cs="Times New Roman"/>
          <w:sz w:val="24"/>
          <w:szCs w:val="24"/>
        </w:rPr>
        <w:fldChar w:fldCharType="end"/>
      </w:r>
      <w:r w:rsidR="007904B4" w:rsidRPr="00AF35D8">
        <w:rPr>
          <w:rFonts w:ascii="Times New Roman" w:hAnsi="Times New Roman" w:cs="Times New Roman" w:hint="eastAsia"/>
          <w:sz w:val="24"/>
          <w:szCs w:val="24"/>
        </w:rPr>
        <w:t>。</w:t>
      </w:r>
      <w:r w:rsidR="00A37AAA" w:rsidRPr="00AF35D8">
        <w:rPr>
          <w:rFonts w:ascii="Times New Roman" w:hAnsi="Times New Roman" w:cs="Times New Roman" w:hint="eastAsia"/>
          <w:sz w:val="24"/>
          <w:szCs w:val="24"/>
        </w:rPr>
        <w:t>郭庆海</w:t>
      </w:r>
      <w:r w:rsidR="00D65C8C">
        <w:rPr>
          <w:rFonts w:ascii="Times New Roman" w:hAnsi="Times New Roman" w:cs="Times New Roman" w:hint="eastAsia"/>
          <w:sz w:val="24"/>
          <w:szCs w:val="24"/>
        </w:rPr>
        <w:t>和</w:t>
      </w:r>
      <w:r w:rsidR="00A37AAA" w:rsidRPr="00AF35D8">
        <w:rPr>
          <w:rFonts w:ascii="Times New Roman" w:hAnsi="Times New Roman" w:cs="Times New Roman" w:hint="eastAsia"/>
          <w:sz w:val="24"/>
          <w:szCs w:val="24"/>
        </w:rPr>
        <w:t>任治君等通过对比家庭农场案例、吉林农户粮食生产情况和法国农场的产值也发现小农户对比大农户在生产上具有优势</w:t>
      </w:r>
      <w:r w:rsidR="00D65C8C">
        <w:rPr>
          <w:rFonts w:ascii="Times New Roman" w:hAnsi="Times New Roman" w:cs="Times New Roman"/>
          <w:sz w:val="24"/>
          <w:szCs w:val="24"/>
        </w:rPr>
        <w:fldChar w:fldCharType="begin"/>
      </w:r>
      <w:r w:rsidR="00D65C8C">
        <w:rPr>
          <w:rFonts w:ascii="Times New Roman" w:hAnsi="Times New Roman" w:cs="Times New Roman"/>
          <w:sz w:val="24"/>
          <w:szCs w:val="24"/>
        </w:rPr>
        <w:instrText xml:space="preserve"> ADDIN NE.Ref.{70D229C1-53D2-4160-9CDF-496069B1B52A}</w:instrText>
      </w:r>
      <w:r w:rsidR="00D65C8C">
        <w:rPr>
          <w:rFonts w:ascii="Times New Roman" w:hAnsi="Times New Roman" w:cs="Times New Roman"/>
          <w:sz w:val="24"/>
          <w:szCs w:val="24"/>
        </w:rPr>
        <w:fldChar w:fldCharType="separate"/>
      </w:r>
      <w:r w:rsidR="00C47404">
        <w:rPr>
          <w:rFonts w:ascii="Times New Roman" w:hAnsi="Times New Roman" w:cs="Times New Roman"/>
          <w:color w:val="080000"/>
          <w:sz w:val="24"/>
          <w:szCs w:val="24"/>
          <w:vertAlign w:val="superscript"/>
        </w:rPr>
        <w:t>[15, 17]</w:t>
      </w:r>
      <w:r w:rsidR="00D65C8C">
        <w:rPr>
          <w:rFonts w:ascii="Times New Roman" w:hAnsi="Times New Roman" w:cs="Times New Roman"/>
          <w:sz w:val="24"/>
          <w:szCs w:val="24"/>
        </w:rPr>
        <w:fldChar w:fldCharType="end"/>
      </w:r>
      <w:r w:rsidR="00A37AAA" w:rsidRPr="00AF35D8">
        <w:rPr>
          <w:rFonts w:ascii="Times New Roman" w:hAnsi="Times New Roman" w:cs="Times New Roman" w:hint="eastAsia"/>
          <w:sz w:val="24"/>
          <w:szCs w:val="24"/>
        </w:rPr>
        <w:t>。</w:t>
      </w:r>
      <w:r w:rsidR="003701CB" w:rsidRPr="00AF35D8">
        <w:rPr>
          <w:rFonts w:ascii="Times New Roman" w:hAnsi="Times New Roman" w:cs="Times New Roman" w:hint="eastAsia"/>
          <w:sz w:val="24"/>
          <w:szCs w:val="24"/>
        </w:rPr>
        <w:t>同时也存在</w:t>
      </w:r>
      <w:r w:rsidR="0088436B" w:rsidRPr="00AF35D8">
        <w:rPr>
          <w:rFonts w:ascii="Times New Roman" w:hAnsi="Times New Roman" w:cs="Times New Roman" w:hint="eastAsia"/>
          <w:sz w:val="24"/>
          <w:szCs w:val="24"/>
        </w:rPr>
        <w:t>非线性</w:t>
      </w:r>
      <w:r w:rsidR="00F82658" w:rsidRPr="00AF35D8">
        <w:rPr>
          <w:rFonts w:ascii="Times New Roman" w:hAnsi="Times New Roman" w:cs="Times New Roman" w:hint="eastAsia"/>
          <w:sz w:val="24"/>
          <w:szCs w:val="24"/>
        </w:rPr>
        <w:t>关系的一些证据</w:t>
      </w:r>
      <w:r w:rsidR="0088436B" w:rsidRPr="00AF35D8">
        <w:rPr>
          <w:rFonts w:ascii="Times New Roman" w:hAnsi="Times New Roman" w:cs="Times New Roman" w:hint="eastAsia"/>
          <w:sz w:val="24"/>
          <w:szCs w:val="24"/>
        </w:rPr>
        <w:t>，罗丹等利用</w:t>
      </w:r>
      <w:r w:rsidR="0088436B" w:rsidRPr="00C46A1B">
        <w:rPr>
          <w:rFonts w:ascii="Times New Roman" w:hAnsi="Times New Roman" w:cs="Times New Roman"/>
          <w:sz w:val="24"/>
          <w:szCs w:val="24"/>
        </w:rPr>
        <w:t>3400</w:t>
      </w:r>
      <w:r w:rsidR="0088436B" w:rsidRPr="00AF35D8">
        <w:rPr>
          <w:rFonts w:ascii="Times New Roman" w:hAnsi="Times New Roman" w:cs="Times New Roman" w:hint="eastAsia"/>
          <w:sz w:val="24"/>
          <w:szCs w:val="24"/>
        </w:rPr>
        <w:t>份农户调查问卷的数据，</w:t>
      </w:r>
      <w:r w:rsidR="00695D41" w:rsidRPr="00AF35D8">
        <w:rPr>
          <w:rFonts w:ascii="Times New Roman" w:hAnsi="Times New Roman" w:cs="Times New Roman" w:hint="eastAsia"/>
          <w:sz w:val="24"/>
          <w:szCs w:val="24"/>
        </w:rPr>
        <w:t>观察到了</w:t>
      </w:r>
      <w:del w:id="149" w:author="曾 翠红" w:date="2019-05-07T10:33:00Z">
        <w:r w:rsidR="00012A4C" w:rsidDel="009314E9">
          <w:rPr>
            <w:rFonts w:ascii="Times New Roman" w:hAnsi="Times New Roman" w:cs="Times New Roman" w:hint="eastAsia"/>
            <w:sz w:val="24"/>
            <w:szCs w:val="24"/>
          </w:rPr>
          <w:delText>稻谷</w:delText>
        </w:r>
      </w:del>
      <w:ins w:id="150" w:author="曾 翠红" w:date="2019-05-07T10:33:00Z">
        <w:r w:rsidR="009314E9">
          <w:rPr>
            <w:rFonts w:ascii="Times New Roman" w:hAnsi="Times New Roman" w:cs="Times New Roman" w:hint="eastAsia"/>
            <w:sz w:val="24"/>
            <w:szCs w:val="24"/>
          </w:rPr>
          <w:t>水稻</w:t>
        </w:r>
      </w:ins>
      <w:r w:rsidR="0098049E" w:rsidRPr="00AF35D8">
        <w:rPr>
          <w:rFonts w:ascii="Times New Roman" w:hAnsi="Times New Roman" w:cs="Times New Roman" w:hint="eastAsia"/>
          <w:sz w:val="24"/>
          <w:szCs w:val="24"/>
        </w:rPr>
        <w:t>、小麦和玉米</w:t>
      </w:r>
      <w:r w:rsidR="00695D41" w:rsidRPr="00AF35D8">
        <w:rPr>
          <w:rFonts w:ascii="Times New Roman" w:hAnsi="Times New Roman" w:cs="Times New Roman" w:hint="eastAsia"/>
          <w:sz w:val="24"/>
          <w:szCs w:val="24"/>
        </w:rPr>
        <w:t>单产和种植规模</w:t>
      </w:r>
      <w:r w:rsidR="0098049E" w:rsidRPr="00AF35D8">
        <w:rPr>
          <w:rFonts w:ascii="Times New Roman" w:hAnsi="Times New Roman" w:cs="Times New Roman" w:hint="eastAsia"/>
          <w:sz w:val="24"/>
          <w:szCs w:val="24"/>
        </w:rPr>
        <w:t>分别</w:t>
      </w:r>
      <w:r w:rsidR="00695D41" w:rsidRPr="00AF35D8">
        <w:rPr>
          <w:rFonts w:ascii="Times New Roman" w:hAnsi="Times New Roman" w:cs="Times New Roman" w:hint="eastAsia"/>
          <w:sz w:val="24"/>
          <w:szCs w:val="24"/>
        </w:rPr>
        <w:t>呈</w:t>
      </w:r>
      <w:r w:rsidR="0083097F" w:rsidRPr="00AF35D8">
        <w:rPr>
          <w:rFonts w:ascii="Times New Roman" w:hAnsi="Times New Roman" w:cs="Times New Roman" w:hint="eastAsia"/>
          <w:sz w:val="24"/>
          <w:szCs w:val="24"/>
        </w:rPr>
        <w:t>“</w:t>
      </w:r>
      <w:r w:rsidR="00695D41" w:rsidRPr="00C46A1B">
        <w:rPr>
          <w:rFonts w:ascii="Times New Roman" w:hAnsi="Times New Roman" w:cs="Times New Roman"/>
          <w:sz w:val="24"/>
          <w:szCs w:val="24"/>
        </w:rPr>
        <w:t>U</w:t>
      </w:r>
      <w:r w:rsidR="00695D41" w:rsidRPr="00AF35D8">
        <w:rPr>
          <w:rFonts w:ascii="Times New Roman" w:hAnsi="Times New Roman" w:cs="Times New Roman" w:hint="eastAsia"/>
          <w:sz w:val="24"/>
          <w:szCs w:val="24"/>
        </w:rPr>
        <w:t>型</w:t>
      </w:r>
      <w:r w:rsidR="0083097F" w:rsidRPr="00AF35D8">
        <w:rPr>
          <w:rFonts w:ascii="Times New Roman" w:hAnsi="Times New Roman" w:cs="Times New Roman" w:hint="eastAsia"/>
          <w:sz w:val="24"/>
          <w:szCs w:val="24"/>
        </w:rPr>
        <w:t>”</w:t>
      </w:r>
      <w:r w:rsidR="0098049E" w:rsidRPr="00AF35D8">
        <w:rPr>
          <w:rFonts w:ascii="Times New Roman" w:hAnsi="Times New Roman" w:cs="Times New Roman" w:hint="eastAsia"/>
          <w:sz w:val="24"/>
          <w:szCs w:val="24"/>
        </w:rPr>
        <w:t>、负向和</w:t>
      </w:r>
      <w:r w:rsidR="0083097F" w:rsidRPr="00AF35D8">
        <w:rPr>
          <w:rFonts w:ascii="Times New Roman" w:hAnsi="Times New Roman" w:cs="Times New Roman" w:hint="eastAsia"/>
          <w:sz w:val="24"/>
          <w:szCs w:val="24"/>
        </w:rPr>
        <w:t>“</w:t>
      </w:r>
      <w:r w:rsidR="00695D41" w:rsidRPr="00AF35D8">
        <w:rPr>
          <w:rFonts w:ascii="Times New Roman" w:hAnsi="Times New Roman" w:cs="Times New Roman" w:hint="eastAsia"/>
          <w:sz w:val="24"/>
          <w:szCs w:val="24"/>
        </w:rPr>
        <w:t>倒</w:t>
      </w:r>
      <w:r w:rsidR="00695D41" w:rsidRPr="00C46A1B">
        <w:rPr>
          <w:rFonts w:ascii="Times New Roman" w:hAnsi="Times New Roman" w:cs="Times New Roman"/>
          <w:sz w:val="24"/>
          <w:szCs w:val="24"/>
        </w:rPr>
        <w:t>U</w:t>
      </w:r>
      <w:r w:rsidR="00695D41" w:rsidRPr="00AF35D8">
        <w:rPr>
          <w:rFonts w:ascii="Times New Roman" w:hAnsi="Times New Roman" w:cs="Times New Roman" w:hint="eastAsia"/>
          <w:sz w:val="24"/>
          <w:szCs w:val="24"/>
        </w:rPr>
        <w:t>型</w:t>
      </w:r>
      <w:r w:rsidR="0083097F" w:rsidRPr="00AF35D8">
        <w:rPr>
          <w:rFonts w:ascii="Times New Roman" w:hAnsi="Times New Roman" w:cs="Times New Roman" w:hint="eastAsia"/>
          <w:sz w:val="24"/>
          <w:szCs w:val="24"/>
        </w:rPr>
        <w:t>”</w:t>
      </w:r>
      <w:r w:rsidR="00695D41" w:rsidRPr="00AF35D8">
        <w:rPr>
          <w:rFonts w:ascii="Times New Roman" w:hAnsi="Times New Roman" w:cs="Times New Roman" w:hint="eastAsia"/>
          <w:sz w:val="24"/>
          <w:szCs w:val="24"/>
        </w:rPr>
        <w:t>关系</w:t>
      </w:r>
      <w:r w:rsidR="00D65C8C">
        <w:rPr>
          <w:rFonts w:ascii="Times New Roman" w:hAnsi="Times New Roman" w:cs="Times New Roman"/>
          <w:sz w:val="24"/>
          <w:szCs w:val="24"/>
        </w:rPr>
        <w:fldChar w:fldCharType="begin"/>
      </w:r>
      <w:r w:rsidR="00D65C8C">
        <w:rPr>
          <w:rFonts w:ascii="Times New Roman" w:hAnsi="Times New Roman" w:cs="Times New Roman"/>
          <w:sz w:val="24"/>
          <w:szCs w:val="24"/>
        </w:rPr>
        <w:instrText xml:space="preserve"> ADDIN NE.Ref.{AA06BD2D-E6B9-4F5D-90FD-2CCB90A662EB}</w:instrText>
      </w:r>
      <w:r w:rsidR="00D65C8C">
        <w:rPr>
          <w:rFonts w:ascii="Times New Roman" w:hAnsi="Times New Roman" w:cs="Times New Roman"/>
          <w:sz w:val="24"/>
          <w:szCs w:val="24"/>
        </w:rPr>
        <w:fldChar w:fldCharType="separate"/>
      </w:r>
      <w:r w:rsidR="00C47404">
        <w:rPr>
          <w:rFonts w:ascii="Times New Roman" w:hAnsi="Times New Roman" w:cs="Times New Roman"/>
          <w:color w:val="080000"/>
          <w:sz w:val="24"/>
          <w:szCs w:val="24"/>
          <w:vertAlign w:val="superscript"/>
        </w:rPr>
        <w:t>[27]</w:t>
      </w:r>
      <w:r w:rsidR="00D65C8C">
        <w:rPr>
          <w:rFonts w:ascii="Times New Roman" w:hAnsi="Times New Roman" w:cs="Times New Roman"/>
          <w:sz w:val="24"/>
          <w:szCs w:val="24"/>
        </w:rPr>
        <w:fldChar w:fldCharType="end"/>
      </w:r>
      <w:r w:rsidR="00B40AF0" w:rsidRPr="00AF35D8">
        <w:rPr>
          <w:rFonts w:ascii="Times New Roman" w:hAnsi="Times New Roman" w:cs="Times New Roman" w:hint="eastAsia"/>
          <w:sz w:val="24"/>
          <w:szCs w:val="24"/>
        </w:rPr>
        <w:t>。</w:t>
      </w:r>
      <w:r w:rsidR="002C388D">
        <w:rPr>
          <w:rFonts w:ascii="Times New Roman" w:hAnsi="Times New Roman" w:cs="Times New Roman" w:hint="eastAsia"/>
          <w:sz w:val="24"/>
          <w:szCs w:val="24"/>
        </w:rPr>
        <w:t>为更深入的挖掘农业生产规律，</w:t>
      </w:r>
      <w:r w:rsidR="002C388D">
        <w:rPr>
          <w:rFonts w:ascii="Times New Roman" w:hAnsi="Times New Roman" w:cs="Times New Roman"/>
          <w:sz w:val="24"/>
          <w:szCs w:val="24"/>
        </w:rPr>
        <w:t>学者们</w:t>
      </w:r>
      <w:r w:rsidR="001B646D">
        <w:rPr>
          <w:rFonts w:ascii="Times New Roman" w:hAnsi="Times New Roman" w:cs="Times New Roman" w:hint="eastAsia"/>
          <w:sz w:val="24"/>
          <w:szCs w:val="24"/>
        </w:rPr>
        <w:t>用亩均产量</w:t>
      </w:r>
      <w:r w:rsidR="001B646D">
        <w:rPr>
          <w:rFonts w:ascii="Times New Roman" w:hAnsi="Times New Roman" w:cs="Times New Roman" w:hint="eastAsia"/>
          <w:sz w:val="24"/>
          <w:szCs w:val="24"/>
        </w:rPr>
        <w:t>/</w:t>
      </w:r>
      <w:r w:rsidR="001B646D">
        <w:rPr>
          <w:rFonts w:ascii="Times New Roman" w:hAnsi="Times New Roman" w:cs="Times New Roman" w:hint="eastAsia"/>
          <w:sz w:val="24"/>
          <w:szCs w:val="24"/>
        </w:rPr>
        <w:t>产值或利润相关的指标</w:t>
      </w:r>
      <w:r w:rsidR="002C388D">
        <w:rPr>
          <w:rFonts w:ascii="Times New Roman" w:hAnsi="Times New Roman" w:cs="Times New Roman" w:hint="eastAsia"/>
          <w:sz w:val="24"/>
          <w:szCs w:val="24"/>
        </w:rPr>
        <w:t>用定量分析的办法剖析数据。</w:t>
      </w:r>
    </w:p>
    <w:p w14:paraId="352A14D1" w14:textId="408C8785" w:rsidR="009B4F76" w:rsidRPr="00AF35D8" w:rsidRDefault="001B646D" w:rsidP="000C68E8">
      <w:pPr>
        <w:spacing w:after="0" w:line="400" w:lineRule="exact"/>
        <w:ind w:firstLineChars="200" w:firstLine="482"/>
        <w:jc w:val="both"/>
        <w:rPr>
          <w:rFonts w:ascii="Times New Roman" w:hAnsi="Times New Roman" w:cs="Times New Roman"/>
          <w:sz w:val="24"/>
          <w:szCs w:val="24"/>
        </w:rPr>
      </w:pPr>
      <w:r w:rsidRPr="00417BEE">
        <w:rPr>
          <w:rFonts w:ascii="Times New Roman" w:hAnsi="Times New Roman" w:cs="Times New Roman"/>
          <w:b/>
          <w:sz w:val="24"/>
          <w:szCs w:val="24"/>
        </w:rPr>
        <w:t>以</w:t>
      </w:r>
      <w:r w:rsidRPr="00417BEE">
        <w:rPr>
          <w:rFonts w:ascii="Times New Roman" w:hAnsi="Times New Roman" w:cs="Times New Roman" w:hint="eastAsia"/>
          <w:b/>
          <w:sz w:val="24"/>
          <w:szCs w:val="24"/>
        </w:rPr>
        <w:t>亩均产量</w:t>
      </w:r>
      <w:r w:rsidR="00C24E4F">
        <w:rPr>
          <w:rFonts w:ascii="Times New Roman" w:hAnsi="Times New Roman" w:cs="Times New Roman" w:hint="eastAsia"/>
          <w:b/>
          <w:sz w:val="24"/>
          <w:szCs w:val="24"/>
        </w:rPr>
        <w:t>或</w:t>
      </w:r>
      <w:r w:rsidRPr="00417BEE">
        <w:rPr>
          <w:rFonts w:ascii="Times New Roman" w:hAnsi="Times New Roman" w:cs="Times New Roman" w:hint="eastAsia"/>
          <w:b/>
          <w:sz w:val="24"/>
          <w:szCs w:val="24"/>
        </w:rPr>
        <w:t>亩均产值</w:t>
      </w:r>
      <w:r w:rsidR="0047142B">
        <w:rPr>
          <w:rFonts w:ascii="Times New Roman" w:hAnsi="Times New Roman" w:cs="Times New Roman" w:hint="eastAsia"/>
          <w:b/>
          <w:sz w:val="24"/>
          <w:szCs w:val="24"/>
        </w:rPr>
        <w:t>表征</w:t>
      </w:r>
      <w:r w:rsidRPr="00417BEE">
        <w:rPr>
          <w:rFonts w:ascii="Times New Roman" w:hAnsi="Times New Roman" w:cs="Times New Roman" w:hint="eastAsia"/>
          <w:b/>
          <w:sz w:val="24"/>
          <w:szCs w:val="24"/>
        </w:rPr>
        <w:t>土地生产率。</w:t>
      </w:r>
      <w:r w:rsidR="00B95F37" w:rsidRPr="00AF35D8">
        <w:rPr>
          <w:rFonts w:ascii="Times New Roman" w:hAnsi="Times New Roman" w:cs="Times New Roman" w:hint="eastAsia"/>
          <w:sz w:val="24"/>
          <w:szCs w:val="24"/>
        </w:rPr>
        <w:t>一些学者</w:t>
      </w:r>
      <w:r w:rsidR="00C44A4D" w:rsidRPr="00AF35D8">
        <w:rPr>
          <w:rFonts w:ascii="Times New Roman" w:hAnsi="Times New Roman" w:cs="Times New Roman" w:hint="eastAsia"/>
          <w:sz w:val="24"/>
          <w:szCs w:val="24"/>
        </w:rPr>
        <w:t>采取</w:t>
      </w:r>
      <w:r w:rsidR="00C44A4D" w:rsidRPr="00C46A1B">
        <w:rPr>
          <w:rFonts w:ascii="Times New Roman" w:hAnsi="Times New Roman" w:cs="Times New Roman"/>
          <w:sz w:val="24"/>
          <w:szCs w:val="24"/>
        </w:rPr>
        <w:t>C</w:t>
      </w:r>
      <w:r w:rsidR="00C44A4D" w:rsidRPr="00AF35D8">
        <w:rPr>
          <w:rFonts w:ascii="Times New Roman" w:hAnsi="Times New Roman" w:cs="Times New Roman"/>
          <w:sz w:val="24"/>
          <w:szCs w:val="24"/>
        </w:rPr>
        <w:t>-</w:t>
      </w:r>
      <w:r w:rsidR="00C44A4D" w:rsidRPr="00C46A1B">
        <w:rPr>
          <w:rFonts w:ascii="Times New Roman" w:hAnsi="Times New Roman" w:cs="Times New Roman"/>
          <w:sz w:val="24"/>
          <w:szCs w:val="24"/>
        </w:rPr>
        <w:t>D</w:t>
      </w:r>
      <w:r w:rsidR="00C44A4D" w:rsidRPr="00AF35D8">
        <w:rPr>
          <w:rFonts w:ascii="Times New Roman" w:hAnsi="Times New Roman" w:cs="Times New Roman" w:hint="eastAsia"/>
          <w:sz w:val="24"/>
          <w:szCs w:val="24"/>
        </w:rPr>
        <w:t>生产函数分析</w:t>
      </w:r>
      <w:r w:rsidR="00B95F37" w:rsidRPr="00AF35D8">
        <w:rPr>
          <w:rFonts w:ascii="Times New Roman" w:hAnsi="Times New Roman" w:cs="Times New Roman" w:hint="eastAsia"/>
          <w:sz w:val="24"/>
          <w:szCs w:val="24"/>
        </w:rPr>
        <w:t>农户</w:t>
      </w:r>
      <w:r w:rsidR="00C40DEE" w:rsidRPr="00AF35D8">
        <w:rPr>
          <w:rFonts w:ascii="Times New Roman" w:hAnsi="Times New Roman" w:cs="Times New Roman" w:hint="eastAsia"/>
          <w:sz w:val="24"/>
          <w:szCs w:val="24"/>
        </w:rPr>
        <w:t>单产价值</w:t>
      </w:r>
      <w:r w:rsidR="00B95F37" w:rsidRPr="00AF35D8">
        <w:rPr>
          <w:rFonts w:ascii="Times New Roman" w:hAnsi="Times New Roman" w:cs="Times New Roman" w:hint="eastAsia"/>
          <w:sz w:val="24"/>
          <w:szCs w:val="24"/>
        </w:rPr>
        <w:t>和耕地面积的关系</w:t>
      </w:r>
      <w:r w:rsidR="00644AC9">
        <w:rPr>
          <w:rFonts w:ascii="Times New Roman" w:hAnsi="Times New Roman" w:cs="Times New Roman" w:hint="eastAsia"/>
          <w:sz w:val="24"/>
          <w:szCs w:val="24"/>
        </w:rPr>
        <w:t>，得出了丰富结论</w:t>
      </w:r>
      <w:r w:rsidR="00E477A2">
        <w:rPr>
          <w:rFonts w:ascii="Times New Roman" w:hAnsi="Times New Roman" w:cs="Times New Roman" w:hint="eastAsia"/>
          <w:sz w:val="24"/>
          <w:szCs w:val="24"/>
        </w:rPr>
        <w:t>，土地生产率随着规模变化呈现负向、</w:t>
      </w:r>
      <w:r w:rsidR="00E477A2">
        <w:rPr>
          <w:rFonts w:ascii="Times New Roman" w:hAnsi="Times New Roman" w:cs="Times New Roman"/>
          <w:sz w:val="24"/>
          <w:szCs w:val="24"/>
        </w:rPr>
        <w:t>正向</w:t>
      </w:r>
      <w:r w:rsidR="00E477A2">
        <w:rPr>
          <w:rFonts w:ascii="Times New Roman" w:hAnsi="Times New Roman" w:cs="Times New Roman" w:hint="eastAsia"/>
          <w:sz w:val="24"/>
          <w:szCs w:val="24"/>
        </w:rPr>
        <w:t>和复合变化的趋势</w:t>
      </w:r>
      <w:r w:rsidR="00B95F37" w:rsidRPr="00AF35D8">
        <w:rPr>
          <w:rFonts w:ascii="Times New Roman" w:hAnsi="Times New Roman" w:cs="Times New Roman" w:hint="eastAsia"/>
          <w:sz w:val="24"/>
          <w:szCs w:val="24"/>
        </w:rPr>
        <w:t>。</w:t>
      </w:r>
      <w:r w:rsidR="00302962">
        <w:rPr>
          <w:rFonts w:ascii="Times New Roman" w:hAnsi="Times New Roman" w:cs="Times New Roman" w:hint="eastAsia"/>
          <w:sz w:val="24"/>
          <w:szCs w:val="24"/>
        </w:rPr>
        <w:t>负向关系</w:t>
      </w:r>
      <w:r w:rsidR="00A637B4">
        <w:rPr>
          <w:rFonts w:ascii="Times New Roman" w:hAnsi="Times New Roman" w:cs="Times New Roman" w:hint="eastAsia"/>
          <w:sz w:val="24"/>
          <w:szCs w:val="24"/>
        </w:rPr>
        <w:t>研究结果如下，</w:t>
      </w:r>
      <w:r w:rsidR="00302962" w:rsidRPr="00C46A1B">
        <w:rPr>
          <w:rFonts w:ascii="Times New Roman" w:hAnsi="Times New Roman" w:cs="Times New Roman"/>
          <w:sz w:val="24"/>
          <w:szCs w:val="24"/>
        </w:rPr>
        <w:t>Barrett</w:t>
      </w:r>
      <w:r w:rsidR="00302962" w:rsidRPr="00AF35D8">
        <w:rPr>
          <w:rFonts w:ascii="Times New Roman" w:hAnsi="Times New Roman" w:cs="Times New Roman"/>
          <w:sz w:val="24"/>
          <w:szCs w:val="24"/>
        </w:rPr>
        <w:t xml:space="preserve"> </w:t>
      </w:r>
      <w:r w:rsidR="00302962" w:rsidRPr="00C46A1B">
        <w:rPr>
          <w:rFonts w:ascii="Times New Roman" w:hAnsi="Times New Roman" w:cs="Times New Roman"/>
          <w:sz w:val="24"/>
          <w:szCs w:val="24"/>
        </w:rPr>
        <w:t>et</w:t>
      </w:r>
      <w:r w:rsidR="00302962" w:rsidRPr="00AF35D8">
        <w:rPr>
          <w:rFonts w:ascii="Times New Roman" w:hAnsi="Times New Roman" w:cs="Times New Roman"/>
          <w:sz w:val="24"/>
          <w:szCs w:val="24"/>
        </w:rPr>
        <w:t xml:space="preserve"> </w:t>
      </w:r>
      <w:r w:rsidR="00302962" w:rsidRPr="00C46A1B">
        <w:rPr>
          <w:rFonts w:ascii="Times New Roman" w:hAnsi="Times New Roman" w:cs="Times New Roman"/>
          <w:sz w:val="24"/>
          <w:szCs w:val="24"/>
        </w:rPr>
        <w:t>al</w:t>
      </w:r>
      <w:r w:rsidR="00302962" w:rsidRPr="00AF35D8">
        <w:rPr>
          <w:rFonts w:ascii="Times New Roman" w:hAnsi="Times New Roman" w:cs="Times New Roman"/>
          <w:sz w:val="24"/>
          <w:szCs w:val="24"/>
        </w:rPr>
        <w:t>.</w:t>
      </w:r>
      <w:r w:rsidR="00302962" w:rsidRPr="00AF35D8">
        <w:rPr>
          <w:rFonts w:ascii="Times New Roman" w:hAnsi="Times New Roman" w:cs="Times New Roman" w:hint="eastAsia"/>
          <w:sz w:val="24"/>
          <w:szCs w:val="24"/>
        </w:rPr>
        <w:t>基于马达加斯加</w:t>
      </w:r>
      <w:r w:rsidR="00302962" w:rsidRPr="00C46A1B">
        <w:rPr>
          <w:rFonts w:ascii="Times New Roman" w:hAnsi="Times New Roman" w:cs="Times New Roman"/>
          <w:sz w:val="24"/>
          <w:szCs w:val="24"/>
        </w:rPr>
        <w:t>2002</w:t>
      </w:r>
      <w:r w:rsidR="00302962" w:rsidRPr="00AF35D8">
        <w:rPr>
          <w:rFonts w:ascii="Times New Roman" w:hAnsi="Times New Roman" w:cs="Times New Roman" w:hint="eastAsia"/>
          <w:sz w:val="24"/>
          <w:szCs w:val="24"/>
        </w:rPr>
        <w:t>年包含详细土壤信息的农户家庭的数据集，分析发现</w:t>
      </w:r>
      <w:del w:id="151" w:author="曾 翠红" w:date="2019-05-07T10:33:00Z">
        <w:r w:rsidR="00012A4C" w:rsidDel="009314E9">
          <w:rPr>
            <w:rFonts w:ascii="Times New Roman" w:hAnsi="Times New Roman" w:cs="Times New Roman" w:hint="eastAsia"/>
            <w:sz w:val="24"/>
            <w:szCs w:val="24"/>
          </w:rPr>
          <w:delText>稻谷</w:delText>
        </w:r>
      </w:del>
      <w:ins w:id="152" w:author="曾 翠红" w:date="2019-05-07T10:33:00Z">
        <w:r w:rsidR="009314E9">
          <w:rPr>
            <w:rFonts w:ascii="Times New Roman" w:hAnsi="Times New Roman" w:cs="Times New Roman" w:hint="eastAsia"/>
            <w:sz w:val="24"/>
            <w:szCs w:val="24"/>
          </w:rPr>
          <w:t>水稻</w:t>
        </w:r>
      </w:ins>
      <w:r w:rsidR="00302962" w:rsidRPr="00AF35D8">
        <w:rPr>
          <w:rFonts w:ascii="Times New Roman" w:hAnsi="Times New Roman" w:cs="Times New Roman" w:hint="eastAsia"/>
          <w:sz w:val="24"/>
          <w:szCs w:val="24"/>
        </w:rPr>
        <w:t>单产和种植面积的逆向关系</w:t>
      </w:r>
      <w:r w:rsidR="00D65C8C">
        <w:rPr>
          <w:rFonts w:ascii="Times New Roman" w:hAnsi="Times New Roman" w:cs="Times New Roman"/>
          <w:sz w:val="24"/>
          <w:szCs w:val="24"/>
        </w:rPr>
        <w:fldChar w:fldCharType="begin"/>
      </w:r>
      <w:r w:rsidR="00D65C8C">
        <w:rPr>
          <w:rFonts w:ascii="Times New Roman" w:hAnsi="Times New Roman" w:cs="Times New Roman"/>
          <w:sz w:val="24"/>
          <w:szCs w:val="24"/>
        </w:rPr>
        <w:instrText xml:space="preserve"> ADDIN NE.Ref.{686D38CB-DED6-4D3B-B29D-40FCAFB787A1}</w:instrText>
      </w:r>
      <w:r w:rsidR="00D65C8C">
        <w:rPr>
          <w:rFonts w:ascii="Times New Roman" w:hAnsi="Times New Roman" w:cs="Times New Roman"/>
          <w:sz w:val="24"/>
          <w:szCs w:val="24"/>
        </w:rPr>
        <w:fldChar w:fldCharType="separate"/>
      </w:r>
      <w:r w:rsidR="00C47404">
        <w:rPr>
          <w:rFonts w:ascii="Times New Roman" w:hAnsi="Times New Roman" w:cs="Times New Roman"/>
          <w:color w:val="080000"/>
          <w:sz w:val="24"/>
          <w:szCs w:val="24"/>
          <w:vertAlign w:val="superscript"/>
        </w:rPr>
        <w:t>[1]</w:t>
      </w:r>
      <w:r w:rsidR="00D65C8C">
        <w:rPr>
          <w:rFonts w:ascii="Times New Roman" w:hAnsi="Times New Roman" w:cs="Times New Roman"/>
          <w:sz w:val="24"/>
          <w:szCs w:val="24"/>
        </w:rPr>
        <w:fldChar w:fldCharType="end"/>
      </w:r>
      <w:r w:rsidR="00302962">
        <w:rPr>
          <w:rFonts w:ascii="Times New Roman" w:hAnsi="Times New Roman" w:cs="Times New Roman" w:hint="eastAsia"/>
          <w:sz w:val="24"/>
          <w:szCs w:val="24"/>
        </w:rPr>
        <w:t>。</w:t>
      </w:r>
      <w:r w:rsidR="00302962" w:rsidRPr="00AF35D8">
        <w:rPr>
          <w:rFonts w:ascii="Times New Roman" w:hAnsi="Times New Roman" w:cs="Times New Roman" w:hint="eastAsia"/>
          <w:sz w:val="24"/>
          <w:szCs w:val="24"/>
        </w:rPr>
        <w:t>李谷成等基于农户微观数据，分析了</w:t>
      </w:r>
      <w:r w:rsidR="00302962" w:rsidRPr="00C46A1B">
        <w:rPr>
          <w:rFonts w:ascii="Times New Roman" w:hAnsi="Times New Roman" w:cs="Times New Roman"/>
          <w:sz w:val="24"/>
          <w:szCs w:val="24"/>
        </w:rPr>
        <w:t>1999</w:t>
      </w:r>
      <w:r w:rsidR="00302962" w:rsidRPr="00AF35D8">
        <w:rPr>
          <w:rFonts w:ascii="Times New Roman" w:hAnsi="Times New Roman" w:cs="Times New Roman" w:hint="eastAsia"/>
          <w:sz w:val="24"/>
          <w:szCs w:val="24"/>
        </w:rPr>
        <w:t>-</w:t>
      </w:r>
      <w:r w:rsidR="00302962" w:rsidRPr="00C46A1B">
        <w:rPr>
          <w:rFonts w:ascii="Times New Roman" w:hAnsi="Times New Roman" w:cs="Times New Roman"/>
          <w:sz w:val="24"/>
          <w:szCs w:val="24"/>
        </w:rPr>
        <w:t>2003</w:t>
      </w:r>
      <w:r w:rsidR="00302962" w:rsidRPr="00AF35D8">
        <w:rPr>
          <w:rFonts w:ascii="Times New Roman" w:hAnsi="Times New Roman" w:cs="Times New Roman" w:hint="eastAsia"/>
          <w:sz w:val="24"/>
          <w:szCs w:val="24"/>
        </w:rPr>
        <w:t>年湖北省稻农的生产情况，结果表明，单产价值和耕地面积的负向关系确实存在，小农户的土地单产效率远大于大农户</w:t>
      </w:r>
      <w:r w:rsidR="00D65C8C">
        <w:rPr>
          <w:rFonts w:ascii="Times New Roman" w:hAnsi="Times New Roman" w:cs="Times New Roman"/>
          <w:sz w:val="24"/>
          <w:szCs w:val="24"/>
        </w:rPr>
        <w:fldChar w:fldCharType="begin"/>
      </w:r>
      <w:r w:rsidR="00D65C8C">
        <w:rPr>
          <w:rFonts w:ascii="Times New Roman" w:hAnsi="Times New Roman" w:cs="Times New Roman"/>
          <w:sz w:val="24"/>
          <w:szCs w:val="24"/>
        </w:rPr>
        <w:instrText xml:space="preserve"> ADDIN NE.Ref.{232E5032-BB9E-43D7-9480-8B00233B044F}</w:instrText>
      </w:r>
      <w:r w:rsidR="00D65C8C">
        <w:rPr>
          <w:rFonts w:ascii="Times New Roman" w:hAnsi="Times New Roman" w:cs="Times New Roman"/>
          <w:sz w:val="24"/>
          <w:szCs w:val="24"/>
        </w:rPr>
        <w:fldChar w:fldCharType="separate"/>
      </w:r>
      <w:r w:rsidR="00C47404">
        <w:rPr>
          <w:rFonts w:ascii="Times New Roman" w:hAnsi="Times New Roman" w:cs="Times New Roman"/>
          <w:color w:val="080000"/>
          <w:sz w:val="24"/>
          <w:szCs w:val="24"/>
          <w:vertAlign w:val="superscript"/>
        </w:rPr>
        <w:t>[16]</w:t>
      </w:r>
      <w:r w:rsidR="00D65C8C">
        <w:rPr>
          <w:rFonts w:ascii="Times New Roman" w:hAnsi="Times New Roman" w:cs="Times New Roman"/>
          <w:sz w:val="24"/>
          <w:szCs w:val="24"/>
        </w:rPr>
        <w:fldChar w:fldCharType="end"/>
      </w:r>
      <w:r w:rsidR="00302962">
        <w:rPr>
          <w:rFonts w:ascii="Times New Roman" w:hAnsi="Times New Roman" w:cs="Times New Roman" w:hint="eastAsia"/>
          <w:sz w:val="24"/>
          <w:szCs w:val="24"/>
        </w:rPr>
        <w:t>；正向关系</w:t>
      </w:r>
      <w:r w:rsidR="00A637B4">
        <w:rPr>
          <w:rFonts w:ascii="Times New Roman" w:hAnsi="Times New Roman" w:cs="Times New Roman" w:hint="eastAsia"/>
          <w:sz w:val="24"/>
          <w:szCs w:val="24"/>
        </w:rPr>
        <w:t>研究结果如下，</w:t>
      </w:r>
      <w:r w:rsidR="003F4C4C" w:rsidRPr="00AF35D8">
        <w:rPr>
          <w:rFonts w:ascii="Times New Roman" w:hAnsi="Times New Roman" w:cs="Times New Roman" w:hint="eastAsia"/>
          <w:sz w:val="24"/>
          <w:szCs w:val="24"/>
        </w:rPr>
        <w:t>王建英等基于江西省</w:t>
      </w:r>
      <w:r w:rsidR="003F4C4C" w:rsidRPr="00C46A1B">
        <w:rPr>
          <w:rFonts w:ascii="Times New Roman" w:hAnsi="Times New Roman" w:cs="Times New Roman"/>
          <w:sz w:val="24"/>
          <w:szCs w:val="24"/>
        </w:rPr>
        <w:t>325</w:t>
      </w:r>
      <w:r w:rsidR="003F4C4C" w:rsidRPr="00AF35D8">
        <w:rPr>
          <w:rFonts w:ascii="Times New Roman" w:hAnsi="Times New Roman" w:cs="Times New Roman" w:hint="eastAsia"/>
          <w:sz w:val="24"/>
          <w:szCs w:val="24"/>
        </w:rPr>
        <w:t>户</w:t>
      </w:r>
      <w:del w:id="153" w:author="曾 翠红" w:date="2019-05-07T10:33:00Z">
        <w:r w:rsidR="00012A4C" w:rsidDel="009314E9">
          <w:rPr>
            <w:rFonts w:ascii="Times New Roman" w:hAnsi="Times New Roman" w:cs="Times New Roman" w:hint="eastAsia"/>
            <w:sz w:val="24"/>
            <w:szCs w:val="24"/>
          </w:rPr>
          <w:delText>稻谷</w:delText>
        </w:r>
      </w:del>
      <w:ins w:id="154" w:author="曾 翠红" w:date="2019-05-07T10:33:00Z">
        <w:r w:rsidR="009314E9">
          <w:rPr>
            <w:rFonts w:ascii="Times New Roman" w:hAnsi="Times New Roman" w:cs="Times New Roman" w:hint="eastAsia"/>
            <w:sz w:val="24"/>
            <w:szCs w:val="24"/>
          </w:rPr>
          <w:t>水稻</w:t>
        </w:r>
      </w:ins>
      <w:r w:rsidR="003F4C4C" w:rsidRPr="00AF35D8">
        <w:rPr>
          <w:rFonts w:ascii="Times New Roman" w:hAnsi="Times New Roman" w:cs="Times New Roman" w:hint="eastAsia"/>
          <w:sz w:val="24"/>
          <w:szCs w:val="24"/>
        </w:rPr>
        <w:t>种植农户的面板数据发现，农户层面的单产和种植面积存</w:t>
      </w:r>
      <w:r w:rsidR="00A637B4">
        <w:rPr>
          <w:rFonts w:ascii="Times New Roman" w:hAnsi="Times New Roman" w:cs="Times New Roman" w:hint="eastAsia"/>
          <w:sz w:val="24"/>
          <w:szCs w:val="24"/>
        </w:rPr>
        <w:t>在不显著的正向关系，地块层面的单产和种植面积存在显著的正向关系</w:t>
      </w:r>
      <w:r w:rsidR="00D65C8C">
        <w:rPr>
          <w:rFonts w:ascii="Times New Roman" w:hAnsi="Times New Roman" w:cs="Times New Roman"/>
          <w:sz w:val="24"/>
          <w:szCs w:val="24"/>
        </w:rPr>
        <w:fldChar w:fldCharType="begin"/>
      </w:r>
      <w:r w:rsidR="00D65C8C">
        <w:rPr>
          <w:rFonts w:ascii="Times New Roman" w:hAnsi="Times New Roman" w:cs="Times New Roman"/>
          <w:sz w:val="24"/>
          <w:szCs w:val="24"/>
        </w:rPr>
        <w:instrText xml:space="preserve"> ADDIN NE.Ref.{1ADD957D-8C81-4A01-A71F-EDBA4D30014B}</w:instrText>
      </w:r>
      <w:r w:rsidR="00D65C8C">
        <w:rPr>
          <w:rFonts w:ascii="Times New Roman" w:hAnsi="Times New Roman" w:cs="Times New Roman"/>
          <w:sz w:val="24"/>
          <w:szCs w:val="24"/>
        </w:rPr>
        <w:fldChar w:fldCharType="separate"/>
      </w:r>
      <w:r w:rsidR="00C47404">
        <w:rPr>
          <w:rFonts w:ascii="Times New Roman" w:hAnsi="Times New Roman" w:cs="Times New Roman"/>
          <w:color w:val="080000"/>
          <w:sz w:val="24"/>
          <w:szCs w:val="24"/>
          <w:vertAlign w:val="superscript"/>
        </w:rPr>
        <w:t>[23]</w:t>
      </w:r>
      <w:r w:rsidR="00D65C8C">
        <w:rPr>
          <w:rFonts w:ascii="Times New Roman" w:hAnsi="Times New Roman" w:cs="Times New Roman"/>
          <w:sz w:val="24"/>
          <w:szCs w:val="24"/>
        </w:rPr>
        <w:fldChar w:fldCharType="end"/>
      </w:r>
      <w:r w:rsidR="00A637B4">
        <w:rPr>
          <w:rFonts w:ascii="Times New Roman" w:hAnsi="Times New Roman" w:cs="Times New Roman" w:hint="eastAsia"/>
          <w:sz w:val="24"/>
          <w:szCs w:val="24"/>
        </w:rPr>
        <w:t>。</w:t>
      </w:r>
      <w:r w:rsidR="003F4C4C" w:rsidRPr="00AF35D8">
        <w:rPr>
          <w:rFonts w:ascii="Times New Roman" w:hAnsi="Times New Roman" w:cs="Times New Roman" w:hint="eastAsia"/>
          <w:sz w:val="24"/>
          <w:szCs w:val="24"/>
        </w:rPr>
        <w:t>范红忠和周启良基于中西部七县的农户调查数据，考察</w:t>
      </w:r>
      <w:del w:id="155" w:author="曾 翠红" w:date="2019-05-07T10:33:00Z">
        <w:r w:rsidR="00012A4C" w:rsidDel="009314E9">
          <w:rPr>
            <w:rFonts w:ascii="Times New Roman" w:hAnsi="Times New Roman" w:cs="Times New Roman" w:hint="eastAsia"/>
            <w:sz w:val="24"/>
            <w:szCs w:val="24"/>
          </w:rPr>
          <w:delText>稻谷</w:delText>
        </w:r>
      </w:del>
      <w:ins w:id="156" w:author="曾 翠红" w:date="2019-05-07T10:33:00Z">
        <w:r w:rsidR="009314E9">
          <w:rPr>
            <w:rFonts w:ascii="Times New Roman" w:hAnsi="Times New Roman" w:cs="Times New Roman" w:hint="eastAsia"/>
            <w:sz w:val="24"/>
            <w:szCs w:val="24"/>
          </w:rPr>
          <w:t>水稻</w:t>
        </w:r>
      </w:ins>
      <w:r w:rsidR="003F4C4C" w:rsidRPr="00AF35D8">
        <w:rPr>
          <w:rFonts w:ascii="Times New Roman" w:hAnsi="Times New Roman" w:cs="Times New Roman" w:hint="eastAsia"/>
          <w:sz w:val="24"/>
          <w:szCs w:val="24"/>
        </w:rPr>
        <w:t>、棉花和小麦的生产关系，却发现农户土地经营规模的扩大会增加单产</w:t>
      </w:r>
      <w:r w:rsidR="00D65C8C">
        <w:rPr>
          <w:rFonts w:ascii="Times New Roman" w:hAnsi="Times New Roman" w:cs="Times New Roman"/>
          <w:sz w:val="24"/>
          <w:szCs w:val="24"/>
        </w:rPr>
        <w:fldChar w:fldCharType="begin"/>
      </w:r>
      <w:r w:rsidR="00D65C8C">
        <w:rPr>
          <w:rFonts w:ascii="Times New Roman" w:hAnsi="Times New Roman" w:cs="Times New Roman"/>
          <w:sz w:val="24"/>
          <w:szCs w:val="24"/>
        </w:rPr>
        <w:instrText xml:space="preserve"> ADDIN NE.Ref.{57A13C71-6DD2-44E8-B94C-3A24FA013C3B}</w:instrText>
      </w:r>
      <w:r w:rsidR="00D65C8C">
        <w:rPr>
          <w:rFonts w:ascii="Times New Roman" w:hAnsi="Times New Roman" w:cs="Times New Roman"/>
          <w:sz w:val="24"/>
          <w:szCs w:val="24"/>
        </w:rPr>
        <w:fldChar w:fldCharType="separate"/>
      </w:r>
      <w:r w:rsidR="00C47404">
        <w:rPr>
          <w:rFonts w:ascii="Times New Roman" w:hAnsi="Times New Roman" w:cs="Times New Roman"/>
          <w:color w:val="080000"/>
          <w:sz w:val="24"/>
          <w:szCs w:val="24"/>
          <w:vertAlign w:val="superscript"/>
        </w:rPr>
        <w:t>[21]</w:t>
      </w:r>
      <w:r w:rsidR="00D65C8C">
        <w:rPr>
          <w:rFonts w:ascii="Times New Roman" w:hAnsi="Times New Roman" w:cs="Times New Roman"/>
          <w:sz w:val="24"/>
          <w:szCs w:val="24"/>
        </w:rPr>
        <w:fldChar w:fldCharType="end"/>
      </w:r>
      <w:r w:rsidR="003F4C4C" w:rsidRPr="00AF35D8">
        <w:rPr>
          <w:rFonts w:ascii="Times New Roman" w:hAnsi="Times New Roman" w:cs="Times New Roman" w:hint="eastAsia"/>
          <w:sz w:val="24"/>
          <w:szCs w:val="24"/>
        </w:rPr>
        <w:t>；</w:t>
      </w:r>
      <w:r w:rsidR="00302962">
        <w:rPr>
          <w:rFonts w:ascii="Times New Roman" w:hAnsi="Times New Roman" w:cs="Times New Roman" w:hint="eastAsia"/>
          <w:sz w:val="24"/>
          <w:szCs w:val="24"/>
        </w:rPr>
        <w:t>复合型生产关系</w:t>
      </w:r>
      <w:r w:rsidR="00A637B4">
        <w:rPr>
          <w:rFonts w:ascii="Times New Roman" w:hAnsi="Times New Roman" w:cs="Times New Roman" w:hint="eastAsia"/>
          <w:sz w:val="24"/>
          <w:szCs w:val="24"/>
        </w:rPr>
        <w:t>研究如下，</w:t>
      </w:r>
      <w:r w:rsidR="00E36319" w:rsidRPr="00C46A1B">
        <w:rPr>
          <w:rFonts w:ascii="Times New Roman" w:hAnsi="Times New Roman" w:cs="Times New Roman"/>
          <w:sz w:val="24"/>
          <w:szCs w:val="24"/>
        </w:rPr>
        <w:t>H</w:t>
      </w:r>
      <w:r w:rsidR="009B4F76" w:rsidRPr="00C46A1B">
        <w:rPr>
          <w:rFonts w:ascii="Times New Roman" w:hAnsi="Times New Roman" w:cs="Times New Roman"/>
          <w:sz w:val="24"/>
          <w:szCs w:val="24"/>
        </w:rPr>
        <w:t>elberg</w:t>
      </w:r>
      <w:r w:rsidR="009B4F76" w:rsidRPr="00AF35D8">
        <w:rPr>
          <w:rFonts w:ascii="Times New Roman" w:hAnsi="Times New Roman" w:cs="Times New Roman" w:hint="eastAsia"/>
          <w:sz w:val="24"/>
          <w:szCs w:val="24"/>
        </w:rPr>
        <w:t>基于巴基斯坦农村家庭的生产数据，分析得到亩均产值与经营面积的</w:t>
      </w:r>
      <w:r w:rsidR="0083097F" w:rsidRPr="00AF35D8">
        <w:rPr>
          <w:rFonts w:ascii="Times New Roman" w:hAnsi="Times New Roman" w:cs="Times New Roman" w:hint="eastAsia"/>
          <w:sz w:val="24"/>
          <w:szCs w:val="24"/>
        </w:rPr>
        <w:t>“</w:t>
      </w:r>
      <w:r w:rsidR="009B4F76" w:rsidRPr="00C46A1B">
        <w:rPr>
          <w:rFonts w:ascii="Times New Roman" w:hAnsi="Times New Roman" w:cs="Times New Roman"/>
          <w:sz w:val="24"/>
          <w:szCs w:val="24"/>
        </w:rPr>
        <w:t>U</w:t>
      </w:r>
      <w:r w:rsidR="009B4F76" w:rsidRPr="00AF35D8">
        <w:rPr>
          <w:rFonts w:ascii="Times New Roman" w:hAnsi="Times New Roman" w:cs="Times New Roman" w:hint="eastAsia"/>
          <w:sz w:val="24"/>
          <w:szCs w:val="24"/>
        </w:rPr>
        <w:t>型</w:t>
      </w:r>
      <w:r w:rsidR="0083097F" w:rsidRPr="00AF35D8">
        <w:rPr>
          <w:rFonts w:ascii="Times New Roman" w:hAnsi="Times New Roman" w:cs="Times New Roman" w:hint="eastAsia"/>
          <w:sz w:val="24"/>
          <w:szCs w:val="24"/>
        </w:rPr>
        <w:t>”</w:t>
      </w:r>
      <w:r w:rsidR="009B4F76" w:rsidRPr="00AF35D8">
        <w:rPr>
          <w:rFonts w:ascii="Times New Roman" w:hAnsi="Times New Roman" w:cs="Times New Roman" w:hint="eastAsia"/>
          <w:sz w:val="24"/>
          <w:szCs w:val="24"/>
        </w:rPr>
        <w:t>关系</w:t>
      </w:r>
      <w:r w:rsidR="00D65C8C">
        <w:rPr>
          <w:rFonts w:ascii="Times New Roman" w:hAnsi="Times New Roman" w:cs="Times New Roman"/>
          <w:sz w:val="24"/>
          <w:szCs w:val="24"/>
        </w:rPr>
        <w:fldChar w:fldCharType="begin"/>
      </w:r>
      <w:r w:rsidR="00D65C8C">
        <w:rPr>
          <w:rFonts w:ascii="Times New Roman" w:hAnsi="Times New Roman" w:cs="Times New Roman"/>
          <w:sz w:val="24"/>
          <w:szCs w:val="24"/>
        </w:rPr>
        <w:instrText xml:space="preserve"> ADDIN NE.Ref.{F4B3A161-44AF-4AF4-9BBC-AEC4EAD28B60}</w:instrText>
      </w:r>
      <w:r w:rsidR="00D65C8C">
        <w:rPr>
          <w:rFonts w:ascii="Times New Roman" w:hAnsi="Times New Roman" w:cs="Times New Roman"/>
          <w:sz w:val="24"/>
          <w:szCs w:val="24"/>
        </w:rPr>
        <w:fldChar w:fldCharType="separate"/>
      </w:r>
      <w:r w:rsidR="00C47404">
        <w:rPr>
          <w:rFonts w:ascii="Times New Roman" w:hAnsi="Times New Roman" w:cs="Times New Roman"/>
          <w:color w:val="080000"/>
          <w:sz w:val="24"/>
          <w:szCs w:val="24"/>
          <w:vertAlign w:val="superscript"/>
        </w:rPr>
        <w:t>[53]</w:t>
      </w:r>
      <w:r w:rsidR="00D65C8C">
        <w:rPr>
          <w:rFonts w:ascii="Times New Roman" w:hAnsi="Times New Roman" w:cs="Times New Roman"/>
          <w:sz w:val="24"/>
          <w:szCs w:val="24"/>
        </w:rPr>
        <w:fldChar w:fldCharType="end"/>
      </w:r>
      <w:r w:rsidR="001442EC">
        <w:rPr>
          <w:rFonts w:ascii="Times New Roman" w:hAnsi="Times New Roman" w:cs="Times New Roman" w:hint="eastAsia"/>
          <w:sz w:val="24"/>
          <w:szCs w:val="24"/>
        </w:rPr>
        <w:t>，陈杰和苏群基于全国农村固定观察点的农户数据发现单产与规模存在“倒</w:t>
      </w:r>
      <w:r w:rsidR="001442EC">
        <w:rPr>
          <w:rFonts w:ascii="Times New Roman" w:hAnsi="Times New Roman" w:cs="Times New Roman" w:hint="eastAsia"/>
          <w:sz w:val="24"/>
          <w:szCs w:val="24"/>
        </w:rPr>
        <w:t>U</w:t>
      </w:r>
      <w:r w:rsidR="001442EC">
        <w:rPr>
          <w:rFonts w:ascii="Times New Roman" w:hAnsi="Times New Roman" w:cs="Times New Roman" w:hint="eastAsia"/>
          <w:sz w:val="24"/>
          <w:szCs w:val="24"/>
        </w:rPr>
        <w:t>型”关系</w:t>
      </w:r>
      <w:r w:rsidR="00005093">
        <w:rPr>
          <w:rFonts w:ascii="Times New Roman" w:hAnsi="Times New Roman" w:cs="Times New Roman"/>
          <w:sz w:val="24"/>
          <w:szCs w:val="24"/>
        </w:rPr>
        <w:fldChar w:fldCharType="begin"/>
      </w:r>
      <w:r w:rsidR="002B53A1">
        <w:rPr>
          <w:rFonts w:ascii="Times New Roman" w:hAnsi="Times New Roman" w:cs="Times New Roman"/>
          <w:sz w:val="24"/>
          <w:szCs w:val="24"/>
        </w:rPr>
        <w:instrText xml:space="preserve"> ADDIN NE.Ref.{DFA06163-DEC6-440C-A844-88400D780BB6}</w:instrText>
      </w:r>
      <w:r w:rsidR="00005093">
        <w:rPr>
          <w:rFonts w:ascii="Times New Roman" w:hAnsi="Times New Roman" w:cs="Times New Roman"/>
          <w:sz w:val="24"/>
          <w:szCs w:val="24"/>
        </w:rPr>
        <w:fldChar w:fldCharType="separate"/>
      </w:r>
      <w:r w:rsidR="00C47404">
        <w:rPr>
          <w:rFonts w:ascii="Times New Roman" w:hAnsi="Times New Roman" w:cs="Times New Roman"/>
          <w:color w:val="080000"/>
          <w:sz w:val="24"/>
          <w:szCs w:val="24"/>
          <w:vertAlign w:val="superscript"/>
        </w:rPr>
        <w:t>[30, 31]</w:t>
      </w:r>
      <w:r w:rsidR="00005093">
        <w:rPr>
          <w:rFonts w:ascii="Times New Roman" w:hAnsi="Times New Roman" w:cs="Times New Roman"/>
          <w:sz w:val="24"/>
          <w:szCs w:val="24"/>
        </w:rPr>
        <w:fldChar w:fldCharType="end"/>
      </w:r>
      <w:r w:rsidR="009B4F76" w:rsidRPr="00AF35D8">
        <w:rPr>
          <w:rFonts w:ascii="Times New Roman" w:hAnsi="Times New Roman" w:cs="Times New Roman" w:hint="eastAsia"/>
          <w:sz w:val="24"/>
          <w:szCs w:val="24"/>
        </w:rPr>
        <w:t>。</w:t>
      </w:r>
    </w:p>
    <w:p w14:paraId="2A6D728A" w14:textId="1DB3CB20" w:rsidR="001A7BFA" w:rsidRPr="00AF35D8" w:rsidRDefault="002D4114" w:rsidP="000C68E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还</w:t>
      </w:r>
      <w:r w:rsidR="003F4C4C" w:rsidRPr="00AF35D8">
        <w:rPr>
          <w:rFonts w:ascii="Times New Roman" w:hAnsi="Times New Roman" w:cs="Times New Roman" w:hint="eastAsia"/>
          <w:sz w:val="24"/>
          <w:szCs w:val="24"/>
        </w:rPr>
        <w:t>有</w:t>
      </w:r>
      <w:r>
        <w:rPr>
          <w:rFonts w:ascii="Times New Roman" w:hAnsi="Times New Roman" w:cs="Times New Roman" w:hint="eastAsia"/>
          <w:sz w:val="24"/>
          <w:szCs w:val="24"/>
        </w:rPr>
        <w:t>部分</w:t>
      </w:r>
      <w:r w:rsidR="003F4C4C" w:rsidRPr="00AF35D8">
        <w:rPr>
          <w:rFonts w:ascii="Times New Roman" w:hAnsi="Times New Roman" w:cs="Times New Roman" w:hint="eastAsia"/>
          <w:sz w:val="24"/>
          <w:szCs w:val="24"/>
        </w:rPr>
        <w:t>的学者基于要素弹性的优越性，而采用超越对数函数进行研究。</w:t>
      </w:r>
      <w:r w:rsidR="00523C66" w:rsidRPr="00AF35D8">
        <w:rPr>
          <w:rFonts w:ascii="Times New Roman" w:hAnsi="Times New Roman" w:cs="Times New Roman" w:hint="eastAsia"/>
          <w:sz w:val="24"/>
          <w:szCs w:val="24"/>
        </w:rPr>
        <w:t>李文明等</w:t>
      </w:r>
      <w:r w:rsidR="00C16F5C">
        <w:rPr>
          <w:rFonts w:ascii="Times New Roman" w:hAnsi="Times New Roman" w:cs="Times New Roman" w:hint="eastAsia"/>
          <w:sz w:val="24"/>
          <w:szCs w:val="24"/>
        </w:rPr>
        <w:t>利用</w:t>
      </w:r>
      <w:r w:rsidR="00D1340F" w:rsidRPr="00C46A1B">
        <w:rPr>
          <w:rFonts w:ascii="Times New Roman" w:hAnsi="Times New Roman" w:cs="Times New Roman"/>
          <w:sz w:val="24"/>
          <w:szCs w:val="24"/>
        </w:rPr>
        <w:t>22</w:t>
      </w:r>
      <w:r w:rsidR="00D1340F" w:rsidRPr="00AF35D8">
        <w:rPr>
          <w:rFonts w:ascii="Times New Roman" w:hAnsi="Times New Roman" w:cs="Times New Roman" w:hint="eastAsia"/>
          <w:sz w:val="24"/>
          <w:szCs w:val="24"/>
        </w:rPr>
        <w:t>个省</w:t>
      </w:r>
      <w:r w:rsidR="00523C66" w:rsidRPr="00C46A1B">
        <w:rPr>
          <w:rFonts w:ascii="Times New Roman" w:hAnsi="Times New Roman" w:cs="Times New Roman"/>
          <w:sz w:val="24"/>
          <w:szCs w:val="24"/>
        </w:rPr>
        <w:t>1552</w:t>
      </w:r>
      <w:r w:rsidR="00523C66" w:rsidRPr="00AF35D8">
        <w:rPr>
          <w:rFonts w:ascii="Times New Roman" w:hAnsi="Times New Roman" w:cs="Times New Roman" w:hint="eastAsia"/>
          <w:sz w:val="24"/>
          <w:szCs w:val="24"/>
        </w:rPr>
        <w:t>个</w:t>
      </w:r>
      <w:del w:id="157" w:author="曾 翠红" w:date="2019-05-07T10:33:00Z">
        <w:r w:rsidR="00012A4C" w:rsidDel="009314E9">
          <w:rPr>
            <w:rFonts w:ascii="Times New Roman" w:hAnsi="Times New Roman" w:cs="Times New Roman" w:hint="eastAsia"/>
            <w:sz w:val="24"/>
            <w:szCs w:val="24"/>
          </w:rPr>
          <w:delText>稻谷</w:delText>
        </w:r>
      </w:del>
      <w:ins w:id="158" w:author="曾 翠红" w:date="2019-05-07T10:33:00Z">
        <w:r w:rsidR="009314E9">
          <w:rPr>
            <w:rFonts w:ascii="Times New Roman" w:hAnsi="Times New Roman" w:cs="Times New Roman" w:hint="eastAsia"/>
            <w:sz w:val="24"/>
            <w:szCs w:val="24"/>
          </w:rPr>
          <w:t>水稻</w:t>
        </w:r>
      </w:ins>
      <w:r w:rsidR="00523C66" w:rsidRPr="00AF35D8">
        <w:rPr>
          <w:rFonts w:ascii="Times New Roman" w:hAnsi="Times New Roman" w:cs="Times New Roman" w:hint="eastAsia"/>
          <w:sz w:val="24"/>
          <w:szCs w:val="24"/>
        </w:rPr>
        <w:t>种植户的调查数据，</w:t>
      </w:r>
      <w:r w:rsidR="00F1141F">
        <w:rPr>
          <w:rFonts w:ascii="Times New Roman" w:hAnsi="Times New Roman" w:cs="Times New Roman" w:hint="eastAsia"/>
          <w:sz w:val="24"/>
          <w:szCs w:val="24"/>
        </w:rPr>
        <w:t>发现</w:t>
      </w:r>
      <w:r w:rsidR="00523C66" w:rsidRPr="00AF35D8">
        <w:rPr>
          <w:rFonts w:ascii="Times New Roman" w:hAnsi="Times New Roman" w:cs="Times New Roman" w:hint="eastAsia"/>
          <w:sz w:val="24"/>
          <w:szCs w:val="24"/>
        </w:rPr>
        <w:t>农户</w:t>
      </w:r>
      <w:del w:id="159" w:author="曾 翠红" w:date="2019-05-07T10:33:00Z">
        <w:r w:rsidR="00012A4C" w:rsidDel="009314E9">
          <w:rPr>
            <w:rFonts w:ascii="Times New Roman" w:hAnsi="Times New Roman" w:cs="Times New Roman" w:hint="eastAsia"/>
            <w:sz w:val="24"/>
            <w:szCs w:val="24"/>
          </w:rPr>
          <w:delText>稻谷</w:delText>
        </w:r>
      </w:del>
      <w:ins w:id="160" w:author="曾 翠红" w:date="2019-05-07T10:33:00Z">
        <w:r w:rsidR="009314E9">
          <w:rPr>
            <w:rFonts w:ascii="Times New Roman" w:hAnsi="Times New Roman" w:cs="Times New Roman" w:hint="eastAsia"/>
            <w:sz w:val="24"/>
            <w:szCs w:val="24"/>
          </w:rPr>
          <w:t>水稻</w:t>
        </w:r>
      </w:ins>
      <w:r w:rsidR="00523C66" w:rsidRPr="00AF35D8">
        <w:rPr>
          <w:rFonts w:ascii="Times New Roman" w:hAnsi="Times New Roman" w:cs="Times New Roman" w:hint="eastAsia"/>
          <w:sz w:val="24"/>
          <w:szCs w:val="24"/>
        </w:rPr>
        <w:t>单产随着耕地面积的扩大，呈现</w:t>
      </w:r>
      <w:r w:rsidR="0083097F" w:rsidRPr="00AF35D8">
        <w:rPr>
          <w:rFonts w:ascii="Times New Roman" w:hAnsi="Times New Roman" w:cs="Times New Roman" w:hint="eastAsia"/>
          <w:sz w:val="24"/>
          <w:szCs w:val="24"/>
        </w:rPr>
        <w:t>“</w:t>
      </w:r>
      <w:r w:rsidR="00523C66" w:rsidRPr="00AF35D8">
        <w:rPr>
          <w:rFonts w:ascii="Times New Roman" w:hAnsi="Times New Roman" w:cs="Times New Roman" w:hint="eastAsia"/>
          <w:sz w:val="24"/>
          <w:szCs w:val="24"/>
        </w:rPr>
        <w:t>先降</w:t>
      </w:r>
      <w:r w:rsidR="00523C66" w:rsidRPr="00AF35D8">
        <w:rPr>
          <w:rFonts w:ascii="Times New Roman" w:hAnsi="Times New Roman" w:cs="Times New Roman" w:hint="eastAsia"/>
          <w:sz w:val="24"/>
          <w:szCs w:val="24"/>
        </w:rPr>
        <w:t>-</w:t>
      </w:r>
      <w:r w:rsidR="00523C66" w:rsidRPr="00AF35D8">
        <w:rPr>
          <w:rFonts w:ascii="Times New Roman" w:hAnsi="Times New Roman" w:cs="Times New Roman" w:hint="eastAsia"/>
          <w:sz w:val="24"/>
          <w:szCs w:val="24"/>
        </w:rPr>
        <w:t>后升</w:t>
      </w:r>
      <w:r w:rsidR="00523C66" w:rsidRPr="00AF35D8">
        <w:rPr>
          <w:rFonts w:ascii="Times New Roman" w:hAnsi="Times New Roman" w:cs="Times New Roman" w:hint="eastAsia"/>
          <w:sz w:val="24"/>
          <w:szCs w:val="24"/>
        </w:rPr>
        <w:t>-</w:t>
      </w:r>
      <w:r w:rsidR="00523C66" w:rsidRPr="00AF35D8">
        <w:rPr>
          <w:rFonts w:ascii="Times New Roman" w:hAnsi="Times New Roman" w:cs="Times New Roman" w:hint="eastAsia"/>
          <w:sz w:val="24"/>
          <w:szCs w:val="24"/>
        </w:rPr>
        <w:t>再降</w:t>
      </w:r>
      <w:r w:rsidR="0083097F" w:rsidRPr="00AF35D8">
        <w:rPr>
          <w:rFonts w:ascii="Times New Roman" w:hAnsi="Times New Roman" w:cs="Times New Roman" w:hint="eastAsia"/>
          <w:sz w:val="24"/>
          <w:szCs w:val="24"/>
        </w:rPr>
        <w:t>”</w:t>
      </w:r>
      <w:r w:rsidR="00523C66" w:rsidRPr="00AF35D8">
        <w:rPr>
          <w:rFonts w:ascii="Times New Roman" w:hAnsi="Times New Roman" w:cs="Times New Roman" w:hint="eastAsia"/>
          <w:sz w:val="24"/>
          <w:szCs w:val="24"/>
        </w:rPr>
        <w:t>的变化趋势</w:t>
      </w:r>
      <w:r w:rsidR="00D65C8C">
        <w:rPr>
          <w:rFonts w:ascii="Times New Roman" w:hAnsi="Times New Roman" w:cs="Times New Roman"/>
          <w:sz w:val="24"/>
          <w:szCs w:val="24"/>
        </w:rPr>
        <w:fldChar w:fldCharType="begin"/>
      </w:r>
      <w:r w:rsidR="00D65C8C">
        <w:rPr>
          <w:rFonts w:ascii="Times New Roman" w:hAnsi="Times New Roman" w:cs="Times New Roman"/>
          <w:sz w:val="24"/>
          <w:szCs w:val="24"/>
        </w:rPr>
        <w:instrText xml:space="preserve"> ADDIN NE.Ref.{D9AA3CC4-6D2F-4ACB-B6DF-7994C87545C2}</w:instrText>
      </w:r>
      <w:r w:rsidR="00D65C8C">
        <w:rPr>
          <w:rFonts w:ascii="Times New Roman" w:hAnsi="Times New Roman" w:cs="Times New Roman"/>
          <w:sz w:val="24"/>
          <w:szCs w:val="24"/>
        </w:rPr>
        <w:fldChar w:fldCharType="separate"/>
      </w:r>
      <w:r w:rsidR="00C47404">
        <w:rPr>
          <w:rFonts w:ascii="Times New Roman" w:hAnsi="Times New Roman" w:cs="Times New Roman"/>
          <w:color w:val="080000"/>
          <w:sz w:val="24"/>
          <w:szCs w:val="24"/>
          <w:vertAlign w:val="superscript"/>
        </w:rPr>
        <w:t>[26]</w:t>
      </w:r>
      <w:r w:rsidR="00D65C8C">
        <w:rPr>
          <w:rFonts w:ascii="Times New Roman" w:hAnsi="Times New Roman" w:cs="Times New Roman"/>
          <w:sz w:val="24"/>
          <w:szCs w:val="24"/>
        </w:rPr>
        <w:fldChar w:fldCharType="end"/>
      </w:r>
      <w:r w:rsidR="00D1340F" w:rsidRPr="00AF35D8">
        <w:rPr>
          <w:rFonts w:ascii="Times New Roman" w:hAnsi="Times New Roman" w:cs="Times New Roman" w:hint="eastAsia"/>
          <w:sz w:val="24"/>
          <w:szCs w:val="24"/>
        </w:rPr>
        <w:t>；</w:t>
      </w:r>
      <w:r w:rsidR="003C0EBA" w:rsidRPr="00AF35D8">
        <w:rPr>
          <w:rFonts w:ascii="Times New Roman" w:hAnsi="Times New Roman" w:cs="Times New Roman" w:hint="eastAsia"/>
          <w:sz w:val="24"/>
          <w:szCs w:val="24"/>
        </w:rPr>
        <w:t>王嫚嫚等基于江汉平原</w:t>
      </w:r>
      <w:r w:rsidR="003C0EBA" w:rsidRPr="00C46A1B">
        <w:rPr>
          <w:rFonts w:ascii="Times New Roman" w:hAnsi="Times New Roman" w:cs="Times New Roman"/>
          <w:sz w:val="24"/>
          <w:szCs w:val="24"/>
        </w:rPr>
        <w:t>354</w:t>
      </w:r>
      <w:r w:rsidR="003C0EBA" w:rsidRPr="00AF35D8">
        <w:rPr>
          <w:rFonts w:ascii="Times New Roman" w:hAnsi="Times New Roman" w:cs="Times New Roman" w:hint="eastAsia"/>
          <w:sz w:val="24"/>
          <w:szCs w:val="24"/>
        </w:rPr>
        <w:t>个</w:t>
      </w:r>
      <w:del w:id="161" w:author="曾 翠红" w:date="2019-05-07T10:33:00Z">
        <w:r w:rsidR="00012A4C" w:rsidDel="009314E9">
          <w:rPr>
            <w:rFonts w:ascii="Times New Roman" w:hAnsi="Times New Roman" w:cs="Times New Roman" w:hint="eastAsia"/>
            <w:sz w:val="24"/>
            <w:szCs w:val="24"/>
          </w:rPr>
          <w:delText>稻谷</w:delText>
        </w:r>
      </w:del>
      <w:ins w:id="162" w:author="曾 翠红" w:date="2019-05-07T10:33:00Z">
        <w:r w:rsidR="009314E9">
          <w:rPr>
            <w:rFonts w:ascii="Times New Roman" w:hAnsi="Times New Roman" w:cs="Times New Roman" w:hint="eastAsia"/>
            <w:sz w:val="24"/>
            <w:szCs w:val="24"/>
          </w:rPr>
          <w:t>水稻</w:t>
        </w:r>
      </w:ins>
      <w:r w:rsidR="003C0EBA" w:rsidRPr="00AF35D8">
        <w:rPr>
          <w:rFonts w:ascii="Times New Roman" w:hAnsi="Times New Roman" w:cs="Times New Roman" w:hint="eastAsia"/>
          <w:sz w:val="24"/>
          <w:szCs w:val="24"/>
        </w:rPr>
        <w:t>种植户的调研数据，</w:t>
      </w:r>
      <w:r w:rsidR="00AC0C65" w:rsidRPr="00AF35D8">
        <w:rPr>
          <w:rFonts w:ascii="Times New Roman" w:hAnsi="Times New Roman" w:cs="Times New Roman" w:hint="eastAsia"/>
          <w:sz w:val="24"/>
          <w:szCs w:val="24"/>
        </w:rPr>
        <w:t>分析出</w:t>
      </w:r>
      <w:r w:rsidR="007C56D5" w:rsidRPr="00AF35D8">
        <w:rPr>
          <w:rFonts w:ascii="Times New Roman" w:hAnsi="Times New Roman" w:cs="Times New Roman" w:hint="eastAsia"/>
          <w:sz w:val="24"/>
          <w:szCs w:val="24"/>
        </w:rPr>
        <w:t>与李文明等人的研究</w:t>
      </w:r>
      <w:r w:rsidR="0072234A" w:rsidRPr="00AF35D8">
        <w:rPr>
          <w:rFonts w:ascii="Times New Roman" w:hAnsi="Times New Roman" w:cs="Times New Roman" w:hint="eastAsia"/>
          <w:sz w:val="24"/>
          <w:szCs w:val="24"/>
        </w:rPr>
        <w:t>稍有差异</w:t>
      </w:r>
      <w:r w:rsidR="007C56D5" w:rsidRPr="00AF35D8">
        <w:rPr>
          <w:rFonts w:ascii="Times New Roman" w:hAnsi="Times New Roman" w:cs="Times New Roman" w:hint="eastAsia"/>
          <w:sz w:val="24"/>
          <w:szCs w:val="24"/>
        </w:rPr>
        <w:t>的结果，即农户</w:t>
      </w:r>
      <w:del w:id="163" w:author="曾 翠红" w:date="2019-05-07T10:33:00Z">
        <w:r w:rsidR="00012A4C" w:rsidDel="009314E9">
          <w:rPr>
            <w:rFonts w:ascii="Times New Roman" w:hAnsi="Times New Roman" w:cs="Times New Roman" w:hint="eastAsia"/>
            <w:sz w:val="24"/>
            <w:szCs w:val="24"/>
          </w:rPr>
          <w:delText>稻谷</w:delText>
        </w:r>
      </w:del>
      <w:ins w:id="164" w:author="曾 翠红" w:date="2019-05-07T10:33:00Z">
        <w:r w:rsidR="009314E9">
          <w:rPr>
            <w:rFonts w:ascii="Times New Roman" w:hAnsi="Times New Roman" w:cs="Times New Roman" w:hint="eastAsia"/>
            <w:sz w:val="24"/>
            <w:szCs w:val="24"/>
          </w:rPr>
          <w:t>水稻</w:t>
        </w:r>
      </w:ins>
      <w:r w:rsidR="007C56D5" w:rsidRPr="00AF35D8">
        <w:rPr>
          <w:rFonts w:ascii="Times New Roman" w:hAnsi="Times New Roman" w:cs="Times New Roman" w:hint="eastAsia"/>
          <w:sz w:val="24"/>
          <w:szCs w:val="24"/>
        </w:rPr>
        <w:t>的单产水平随着耕地面积的扩大，呈现</w:t>
      </w:r>
      <w:r w:rsidR="0083097F" w:rsidRPr="00AF35D8">
        <w:rPr>
          <w:rFonts w:ascii="Times New Roman" w:hAnsi="Times New Roman" w:cs="Times New Roman" w:hint="eastAsia"/>
          <w:sz w:val="24"/>
          <w:szCs w:val="24"/>
        </w:rPr>
        <w:t>“</w:t>
      </w:r>
      <w:r w:rsidR="007C56D5" w:rsidRPr="00AF35D8">
        <w:rPr>
          <w:rFonts w:ascii="Times New Roman" w:hAnsi="Times New Roman" w:cs="Times New Roman" w:hint="eastAsia"/>
          <w:sz w:val="24"/>
          <w:szCs w:val="24"/>
        </w:rPr>
        <w:t>先升</w:t>
      </w:r>
      <w:r w:rsidR="007C56D5" w:rsidRPr="00AF35D8">
        <w:rPr>
          <w:rFonts w:ascii="Times New Roman" w:hAnsi="Times New Roman" w:cs="Times New Roman" w:hint="eastAsia"/>
          <w:sz w:val="24"/>
          <w:szCs w:val="24"/>
        </w:rPr>
        <w:t>-</w:t>
      </w:r>
      <w:r w:rsidR="007C56D5" w:rsidRPr="00AF35D8">
        <w:rPr>
          <w:rFonts w:ascii="Times New Roman" w:hAnsi="Times New Roman" w:cs="Times New Roman" w:hint="eastAsia"/>
          <w:sz w:val="24"/>
          <w:szCs w:val="24"/>
        </w:rPr>
        <w:t>后降</w:t>
      </w:r>
      <w:r w:rsidR="007C56D5" w:rsidRPr="00AF35D8">
        <w:rPr>
          <w:rFonts w:ascii="Times New Roman" w:hAnsi="Times New Roman" w:cs="Times New Roman" w:hint="eastAsia"/>
          <w:sz w:val="24"/>
          <w:szCs w:val="24"/>
        </w:rPr>
        <w:t>-</w:t>
      </w:r>
      <w:r w:rsidR="007C56D5" w:rsidRPr="00AF35D8">
        <w:rPr>
          <w:rFonts w:ascii="Times New Roman" w:hAnsi="Times New Roman" w:cs="Times New Roman" w:hint="eastAsia"/>
          <w:sz w:val="24"/>
          <w:szCs w:val="24"/>
        </w:rPr>
        <w:t>再升</w:t>
      </w:r>
      <w:r w:rsidR="0083097F" w:rsidRPr="00AF35D8">
        <w:rPr>
          <w:rFonts w:ascii="Times New Roman" w:hAnsi="Times New Roman" w:cs="Times New Roman" w:hint="eastAsia"/>
          <w:sz w:val="24"/>
          <w:szCs w:val="24"/>
        </w:rPr>
        <w:t>”</w:t>
      </w:r>
      <w:r w:rsidR="007C56D5" w:rsidRPr="00AF35D8">
        <w:rPr>
          <w:rFonts w:ascii="Times New Roman" w:hAnsi="Times New Roman" w:cs="Times New Roman" w:hint="eastAsia"/>
          <w:sz w:val="24"/>
          <w:szCs w:val="24"/>
        </w:rPr>
        <w:t>的变化趋势</w:t>
      </w:r>
      <w:r w:rsidR="00D65C8C">
        <w:rPr>
          <w:rFonts w:ascii="Times New Roman" w:hAnsi="Times New Roman" w:cs="Times New Roman"/>
          <w:sz w:val="24"/>
          <w:szCs w:val="24"/>
        </w:rPr>
        <w:fldChar w:fldCharType="begin"/>
      </w:r>
      <w:r w:rsidR="00D65C8C">
        <w:rPr>
          <w:rFonts w:ascii="Times New Roman" w:hAnsi="Times New Roman" w:cs="Times New Roman"/>
          <w:sz w:val="24"/>
          <w:szCs w:val="24"/>
        </w:rPr>
        <w:instrText xml:space="preserve"> ADDIN NE.Ref.{84C58965-A85A-4C0F-B981-5A82AACD733C}</w:instrText>
      </w:r>
      <w:r w:rsidR="00D65C8C">
        <w:rPr>
          <w:rFonts w:ascii="Times New Roman" w:hAnsi="Times New Roman" w:cs="Times New Roman"/>
          <w:sz w:val="24"/>
          <w:szCs w:val="24"/>
        </w:rPr>
        <w:fldChar w:fldCharType="separate"/>
      </w:r>
      <w:r w:rsidR="00C47404">
        <w:rPr>
          <w:rFonts w:ascii="Times New Roman" w:hAnsi="Times New Roman" w:cs="Times New Roman"/>
          <w:color w:val="080000"/>
          <w:sz w:val="24"/>
          <w:szCs w:val="24"/>
          <w:vertAlign w:val="superscript"/>
        </w:rPr>
        <w:t>[28]</w:t>
      </w:r>
      <w:r w:rsidR="00D65C8C">
        <w:rPr>
          <w:rFonts w:ascii="Times New Roman" w:hAnsi="Times New Roman" w:cs="Times New Roman"/>
          <w:sz w:val="24"/>
          <w:szCs w:val="24"/>
        </w:rPr>
        <w:fldChar w:fldCharType="end"/>
      </w:r>
      <w:r w:rsidR="00F275EF" w:rsidRPr="00AF35D8">
        <w:rPr>
          <w:rFonts w:ascii="Times New Roman" w:hAnsi="Times New Roman" w:cs="Times New Roman" w:hint="eastAsia"/>
          <w:sz w:val="24"/>
          <w:szCs w:val="24"/>
        </w:rPr>
        <w:t>。</w:t>
      </w:r>
      <w:r w:rsidR="00B44BBC">
        <w:rPr>
          <w:rFonts w:ascii="Times New Roman" w:hAnsi="Times New Roman" w:cs="Times New Roman" w:hint="eastAsia"/>
          <w:sz w:val="24"/>
          <w:szCs w:val="24"/>
        </w:rPr>
        <w:t>许庆等在考虑土地细碎化的影响后，实证发现</w:t>
      </w:r>
      <w:r w:rsidR="00B44BBC" w:rsidRPr="00B44BBC">
        <w:rPr>
          <w:rFonts w:ascii="Times New Roman" w:hAnsi="Times New Roman" w:cs="Times New Roman" w:hint="eastAsia"/>
          <w:sz w:val="24"/>
          <w:szCs w:val="24"/>
        </w:rPr>
        <w:t>小麦、</w:t>
      </w:r>
      <w:del w:id="165" w:author="曾 翠红" w:date="2019-05-07T10:33:00Z">
        <w:r w:rsidR="00012A4C" w:rsidDel="009314E9">
          <w:rPr>
            <w:rFonts w:ascii="Times New Roman" w:hAnsi="Times New Roman" w:cs="Times New Roman" w:hint="eastAsia"/>
            <w:sz w:val="24"/>
            <w:szCs w:val="24"/>
          </w:rPr>
          <w:delText>稻谷</w:delText>
        </w:r>
      </w:del>
      <w:ins w:id="166" w:author="曾 翠红" w:date="2019-05-07T10:33:00Z">
        <w:r w:rsidR="009314E9">
          <w:rPr>
            <w:rFonts w:ascii="Times New Roman" w:hAnsi="Times New Roman" w:cs="Times New Roman" w:hint="eastAsia"/>
            <w:sz w:val="24"/>
            <w:szCs w:val="24"/>
          </w:rPr>
          <w:t>水稻</w:t>
        </w:r>
      </w:ins>
      <w:r w:rsidR="00B44BBC" w:rsidRPr="00B44BBC">
        <w:rPr>
          <w:rFonts w:ascii="Times New Roman" w:hAnsi="Times New Roman" w:cs="Times New Roman" w:hint="eastAsia"/>
          <w:sz w:val="24"/>
          <w:szCs w:val="24"/>
        </w:rPr>
        <w:t>和玉米三种粮食作物总的规模报酬系数为</w:t>
      </w:r>
      <w:r w:rsidR="00B44BBC" w:rsidRPr="00C46A1B">
        <w:rPr>
          <w:rFonts w:ascii="Times New Roman" w:hAnsi="Times New Roman" w:cs="Times New Roman"/>
          <w:sz w:val="24"/>
          <w:szCs w:val="24"/>
        </w:rPr>
        <w:t>1</w:t>
      </w:r>
      <w:r w:rsidR="00B44BBC" w:rsidRPr="00B44BBC">
        <w:rPr>
          <w:rFonts w:ascii="Times New Roman" w:hAnsi="Times New Roman" w:cs="Times New Roman" w:hint="eastAsia"/>
          <w:sz w:val="24"/>
          <w:szCs w:val="24"/>
        </w:rPr>
        <w:t xml:space="preserve">. </w:t>
      </w:r>
      <w:r w:rsidR="00B44BBC" w:rsidRPr="00C46A1B">
        <w:rPr>
          <w:rFonts w:ascii="Times New Roman" w:hAnsi="Times New Roman" w:cs="Times New Roman"/>
          <w:sz w:val="24"/>
          <w:szCs w:val="24"/>
        </w:rPr>
        <w:t>049</w:t>
      </w:r>
      <w:r w:rsidR="00B44BBC">
        <w:rPr>
          <w:rFonts w:ascii="Times New Roman" w:hAnsi="Times New Roman" w:cs="Times New Roman" w:hint="eastAsia"/>
          <w:sz w:val="24"/>
          <w:szCs w:val="24"/>
        </w:rPr>
        <w:t>，即总体来说，</w:t>
      </w:r>
      <w:r w:rsidR="005E41E1">
        <w:rPr>
          <w:rFonts w:ascii="Times New Roman" w:hAnsi="Times New Roman" w:cs="Times New Roman" w:hint="eastAsia"/>
          <w:sz w:val="24"/>
          <w:szCs w:val="24"/>
        </w:rPr>
        <w:t>我国粮食生产中几乎不存在显著的规模收益递增，这意味着不同规模的农户可以共存</w:t>
      </w:r>
      <w:r w:rsidR="00BB7EFF">
        <w:rPr>
          <w:rFonts w:ascii="Times New Roman" w:hAnsi="Times New Roman" w:cs="Times New Roman"/>
          <w:sz w:val="24"/>
          <w:szCs w:val="24"/>
        </w:rPr>
        <w:fldChar w:fldCharType="begin"/>
      </w:r>
      <w:r w:rsidR="00BB7EFF">
        <w:rPr>
          <w:rFonts w:ascii="Times New Roman" w:hAnsi="Times New Roman" w:cs="Times New Roman"/>
          <w:sz w:val="24"/>
          <w:szCs w:val="24"/>
        </w:rPr>
        <w:instrText xml:space="preserve"> ADDIN NE.Ref.{41ED4CB0-09FA-4140-A464-F9DAC3C27370}</w:instrText>
      </w:r>
      <w:r w:rsidR="00BB7EFF">
        <w:rPr>
          <w:rFonts w:ascii="Times New Roman" w:hAnsi="Times New Roman" w:cs="Times New Roman"/>
          <w:sz w:val="24"/>
          <w:szCs w:val="24"/>
        </w:rPr>
        <w:fldChar w:fldCharType="separate"/>
      </w:r>
      <w:r w:rsidR="00C47404">
        <w:rPr>
          <w:rFonts w:ascii="Times New Roman" w:hAnsi="Times New Roman" w:cs="Times New Roman"/>
          <w:color w:val="080000"/>
          <w:sz w:val="24"/>
          <w:szCs w:val="24"/>
          <w:vertAlign w:val="superscript"/>
        </w:rPr>
        <w:t>[54]</w:t>
      </w:r>
      <w:r w:rsidR="00BB7EFF">
        <w:rPr>
          <w:rFonts w:ascii="Times New Roman" w:hAnsi="Times New Roman" w:cs="Times New Roman"/>
          <w:sz w:val="24"/>
          <w:szCs w:val="24"/>
        </w:rPr>
        <w:fldChar w:fldCharType="end"/>
      </w:r>
      <w:r w:rsidR="005E41E1">
        <w:rPr>
          <w:rFonts w:ascii="Times New Roman" w:hAnsi="Times New Roman" w:cs="Times New Roman" w:hint="eastAsia"/>
          <w:sz w:val="24"/>
          <w:szCs w:val="24"/>
        </w:rPr>
        <w:t>。</w:t>
      </w:r>
    </w:p>
    <w:p w14:paraId="43CFDF17" w14:textId="617D9A4E" w:rsidR="003713D8" w:rsidRPr="00AF35D8" w:rsidRDefault="00CC2A43" w:rsidP="000C68E8">
      <w:pPr>
        <w:spacing w:after="0" w:line="400" w:lineRule="exact"/>
        <w:ind w:firstLineChars="200" w:firstLine="482"/>
        <w:jc w:val="both"/>
        <w:rPr>
          <w:rFonts w:ascii="Times New Roman" w:hAnsi="Times New Roman" w:cs="Times New Roman"/>
          <w:sz w:val="24"/>
          <w:szCs w:val="24"/>
        </w:rPr>
      </w:pPr>
      <w:r w:rsidRPr="00417BEE">
        <w:rPr>
          <w:rFonts w:ascii="Times New Roman" w:hAnsi="Times New Roman" w:cs="Times New Roman" w:hint="eastAsia"/>
          <w:b/>
          <w:sz w:val="24"/>
          <w:szCs w:val="24"/>
        </w:rPr>
        <w:t>以亩均利润</w:t>
      </w:r>
      <w:r w:rsidR="00C24E4F">
        <w:rPr>
          <w:rFonts w:ascii="Times New Roman" w:hAnsi="Times New Roman" w:cs="Times New Roman" w:hint="eastAsia"/>
          <w:b/>
          <w:sz w:val="24"/>
          <w:szCs w:val="24"/>
        </w:rPr>
        <w:t>代表土地生产率</w:t>
      </w:r>
      <w:r w:rsidR="0068378F" w:rsidRPr="00417BEE">
        <w:rPr>
          <w:rFonts w:ascii="Times New Roman" w:hAnsi="Times New Roman" w:cs="Times New Roman" w:hint="eastAsia"/>
          <w:b/>
          <w:sz w:val="24"/>
          <w:szCs w:val="24"/>
        </w:rPr>
        <w:t>。</w:t>
      </w:r>
      <w:r w:rsidR="00EF4311" w:rsidRPr="00AF35D8">
        <w:rPr>
          <w:rFonts w:ascii="Times New Roman" w:hAnsi="Times New Roman" w:cs="Times New Roman" w:hint="eastAsia"/>
          <w:sz w:val="24"/>
          <w:szCs w:val="24"/>
        </w:rPr>
        <w:t>王建英等研究发现农户层面全年亩均利润与农户经营规模无显著关系，地块层面亩均利润随着地块面积的扩大而增加</w:t>
      </w:r>
      <w:r w:rsidR="00BB7EFF">
        <w:rPr>
          <w:rFonts w:ascii="Times New Roman" w:hAnsi="Times New Roman" w:cs="Times New Roman"/>
          <w:sz w:val="24"/>
          <w:szCs w:val="24"/>
        </w:rPr>
        <w:fldChar w:fldCharType="begin"/>
      </w:r>
      <w:r w:rsidR="00BB7EFF">
        <w:rPr>
          <w:rFonts w:ascii="Times New Roman" w:hAnsi="Times New Roman" w:cs="Times New Roman"/>
          <w:sz w:val="24"/>
          <w:szCs w:val="24"/>
        </w:rPr>
        <w:instrText xml:space="preserve"> ADDIN NE.Ref.{C7F28F92-7476-4E8C-949F-D67D5F682C15}</w:instrText>
      </w:r>
      <w:r w:rsidR="00BB7EFF">
        <w:rPr>
          <w:rFonts w:ascii="Times New Roman" w:hAnsi="Times New Roman" w:cs="Times New Roman"/>
          <w:sz w:val="24"/>
          <w:szCs w:val="24"/>
        </w:rPr>
        <w:fldChar w:fldCharType="separate"/>
      </w:r>
      <w:r w:rsidR="00C47404">
        <w:rPr>
          <w:rFonts w:ascii="Times New Roman" w:hAnsi="Times New Roman" w:cs="Times New Roman"/>
          <w:color w:val="080000"/>
          <w:sz w:val="24"/>
          <w:szCs w:val="24"/>
          <w:vertAlign w:val="superscript"/>
        </w:rPr>
        <w:t>[23]</w:t>
      </w:r>
      <w:r w:rsidR="00BB7EFF">
        <w:rPr>
          <w:rFonts w:ascii="Times New Roman" w:hAnsi="Times New Roman" w:cs="Times New Roman"/>
          <w:sz w:val="24"/>
          <w:szCs w:val="24"/>
        </w:rPr>
        <w:fldChar w:fldCharType="end"/>
      </w:r>
      <w:r w:rsidR="00EF4311" w:rsidRPr="00AF35D8">
        <w:rPr>
          <w:rFonts w:ascii="Times New Roman" w:hAnsi="Times New Roman" w:cs="Times New Roman" w:hint="eastAsia"/>
          <w:sz w:val="24"/>
          <w:szCs w:val="24"/>
        </w:rPr>
        <w:t>；</w:t>
      </w:r>
      <w:r w:rsidR="00721B04" w:rsidRPr="00AF35D8">
        <w:rPr>
          <w:rFonts w:ascii="Times New Roman" w:hAnsi="Times New Roman" w:cs="Times New Roman" w:hint="eastAsia"/>
          <w:sz w:val="24"/>
          <w:szCs w:val="24"/>
        </w:rPr>
        <w:t>李谷成等发现，是否考虑农户劳动力成本导致了截然不同的结果。包含劳动力成本的成本利润率与耕地规模之间存在显著的正向关系，不包含劳动力成本的成本利润率则与耕地规模无明显关系</w:t>
      </w:r>
      <w:r w:rsidR="00BB7EFF">
        <w:rPr>
          <w:rFonts w:ascii="Times New Roman" w:hAnsi="Times New Roman" w:cs="Times New Roman"/>
          <w:sz w:val="24"/>
          <w:szCs w:val="24"/>
        </w:rPr>
        <w:fldChar w:fldCharType="begin"/>
      </w:r>
      <w:r w:rsidR="00BB7EFF">
        <w:rPr>
          <w:rFonts w:ascii="Times New Roman" w:hAnsi="Times New Roman" w:cs="Times New Roman"/>
          <w:sz w:val="24"/>
          <w:szCs w:val="24"/>
        </w:rPr>
        <w:instrText xml:space="preserve"> ADDIN NE.Ref.{F227D5DF-D6C0-450B-8D71-16D50F2EC293}</w:instrText>
      </w:r>
      <w:r w:rsidR="00BB7EFF">
        <w:rPr>
          <w:rFonts w:ascii="Times New Roman" w:hAnsi="Times New Roman" w:cs="Times New Roman"/>
          <w:sz w:val="24"/>
          <w:szCs w:val="24"/>
        </w:rPr>
        <w:fldChar w:fldCharType="separate"/>
      </w:r>
      <w:r w:rsidR="00C47404">
        <w:rPr>
          <w:rFonts w:ascii="Times New Roman" w:hAnsi="Times New Roman" w:cs="Times New Roman"/>
          <w:color w:val="080000"/>
          <w:sz w:val="24"/>
          <w:szCs w:val="24"/>
          <w:vertAlign w:val="superscript"/>
        </w:rPr>
        <w:t>[16]</w:t>
      </w:r>
      <w:r w:rsidR="00BB7EFF">
        <w:rPr>
          <w:rFonts w:ascii="Times New Roman" w:hAnsi="Times New Roman" w:cs="Times New Roman"/>
          <w:sz w:val="24"/>
          <w:szCs w:val="24"/>
        </w:rPr>
        <w:fldChar w:fldCharType="end"/>
      </w:r>
      <w:r w:rsidR="00721B04" w:rsidRPr="00AF35D8">
        <w:rPr>
          <w:rFonts w:ascii="Times New Roman" w:hAnsi="Times New Roman" w:cs="Times New Roman" w:hint="eastAsia"/>
          <w:sz w:val="24"/>
          <w:szCs w:val="24"/>
        </w:rPr>
        <w:t>。</w:t>
      </w:r>
      <w:r w:rsidR="001A7BFA" w:rsidRPr="00C46A1B">
        <w:rPr>
          <w:rFonts w:ascii="Times New Roman" w:hAnsi="Times New Roman" w:cs="Times New Roman"/>
          <w:sz w:val="24"/>
          <w:szCs w:val="24"/>
        </w:rPr>
        <w:t>Ayalew</w:t>
      </w:r>
      <w:r w:rsidR="001A7BFA" w:rsidRPr="00AF35D8">
        <w:rPr>
          <w:rFonts w:ascii="Times New Roman" w:hAnsi="Times New Roman" w:cs="Times New Roman"/>
          <w:sz w:val="24"/>
          <w:szCs w:val="24"/>
        </w:rPr>
        <w:t xml:space="preserve"> </w:t>
      </w:r>
      <w:r w:rsidR="001A7BFA" w:rsidRPr="00C46A1B">
        <w:rPr>
          <w:rFonts w:ascii="Times New Roman" w:hAnsi="Times New Roman" w:cs="Times New Roman"/>
          <w:sz w:val="24"/>
          <w:szCs w:val="24"/>
        </w:rPr>
        <w:t>and</w:t>
      </w:r>
      <w:r w:rsidR="001A7BFA" w:rsidRPr="00AF35D8">
        <w:rPr>
          <w:rFonts w:ascii="Times New Roman" w:hAnsi="Times New Roman" w:cs="Times New Roman"/>
          <w:sz w:val="24"/>
          <w:szCs w:val="24"/>
        </w:rPr>
        <w:t xml:space="preserve"> </w:t>
      </w:r>
      <w:r w:rsidR="001A7BFA" w:rsidRPr="00C46A1B">
        <w:rPr>
          <w:rFonts w:ascii="Times New Roman" w:hAnsi="Times New Roman" w:cs="Times New Roman"/>
          <w:sz w:val="24"/>
          <w:szCs w:val="24"/>
        </w:rPr>
        <w:t>Deininger</w:t>
      </w:r>
      <w:r w:rsidR="001A7BFA" w:rsidRPr="00AF35D8">
        <w:rPr>
          <w:rFonts w:ascii="Times New Roman" w:hAnsi="Times New Roman" w:cs="Times New Roman" w:hint="eastAsia"/>
          <w:sz w:val="24"/>
          <w:szCs w:val="24"/>
        </w:rPr>
        <w:t>基于非洲卢旺达</w:t>
      </w:r>
      <w:r w:rsidR="001A7BFA" w:rsidRPr="00C46A1B">
        <w:rPr>
          <w:rFonts w:ascii="Times New Roman" w:hAnsi="Times New Roman" w:cs="Times New Roman"/>
          <w:sz w:val="24"/>
          <w:szCs w:val="24"/>
        </w:rPr>
        <w:t>300</w:t>
      </w:r>
      <w:r w:rsidR="001A7BFA" w:rsidRPr="00AF35D8">
        <w:rPr>
          <w:rFonts w:ascii="Times New Roman" w:hAnsi="Times New Roman" w:cs="Times New Roman" w:hint="eastAsia"/>
          <w:sz w:val="24"/>
          <w:szCs w:val="24"/>
        </w:rPr>
        <w:t>个村庄</w:t>
      </w:r>
      <w:r w:rsidR="001A7BFA" w:rsidRPr="00C46A1B">
        <w:rPr>
          <w:rFonts w:ascii="Times New Roman" w:hAnsi="Times New Roman" w:cs="Times New Roman"/>
          <w:sz w:val="24"/>
          <w:szCs w:val="24"/>
        </w:rPr>
        <w:t>3600</w:t>
      </w:r>
      <w:r w:rsidR="001A7BFA" w:rsidRPr="00AF35D8">
        <w:rPr>
          <w:rFonts w:ascii="Times New Roman" w:hAnsi="Times New Roman" w:cs="Times New Roman" w:hint="eastAsia"/>
          <w:sz w:val="24"/>
          <w:szCs w:val="24"/>
        </w:rPr>
        <w:t>个农户家庭数据，发现包含影子价格的亩均利润与经营规模呈现显著的负向关系，包含市场工资的亩均利润与经营规模的负向关系消失</w:t>
      </w:r>
      <w:r w:rsidR="00BB7EFF">
        <w:rPr>
          <w:rFonts w:ascii="Times New Roman" w:hAnsi="Times New Roman" w:cs="Times New Roman"/>
          <w:sz w:val="24"/>
          <w:szCs w:val="24"/>
        </w:rPr>
        <w:fldChar w:fldCharType="begin"/>
      </w:r>
      <w:r w:rsidR="00BB7EFF">
        <w:rPr>
          <w:rFonts w:ascii="Times New Roman" w:hAnsi="Times New Roman" w:cs="Times New Roman"/>
          <w:sz w:val="24"/>
          <w:szCs w:val="24"/>
        </w:rPr>
        <w:instrText xml:space="preserve"> ADDIN NE.Ref.{7573D1A0-3B0E-4BE9-B601-C0935FE92B20}</w:instrText>
      </w:r>
      <w:r w:rsidR="00BB7EFF">
        <w:rPr>
          <w:rFonts w:ascii="Times New Roman" w:hAnsi="Times New Roman" w:cs="Times New Roman"/>
          <w:sz w:val="24"/>
          <w:szCs w:val="24"/>
        </w:rPr>
        <w:fldChar w:fldCharType="separate"/>
      </w:r>
      <w:r w:rsidR="00C47404">
        <w:rPr>
          <w:rFonts w:ascii="Times New Roman" w:hAnsi="Times New Roman" w:cs="Times New Roman"/>
          <w:color w:val="080000"/>
          <w:sz w:val="24"/>
          <w:szCs w:val="24"/>
          <w:vertAlign w:val="superscript"/>
        </w:rPr>
        <w:t>[55]</w:t>
      </w:r>
      <w:r w:rsidR="00BB7EFF">
        <w:rPr>
          <w:rFonts w:ascii="Times New Roman" w:hAnsi="Times New Roman" w:cs="Times New Roman"/>
          <w:sz w:val="24"/>
          <w:szCs w:val="24"/>
        </w:rPr>
        <w:fldChar w:fldCharType="end"/>
      </w:r>
      <w:r w:rsidR="00C23FC0" w:rsidRPr="00AF35D8">
        <w:rPr>
          <w:rFonts w:ascii="Times New Roman" w:hAnsi="Times New Roman" w:cs="Times New Roman" w:hint="eastAsia"/>
          <w:sz w:val="24"/>
          <w:szCs w:val="24"/>
        </w:rPr>
        <w:t>。</w:t>
      </w:r>
      <w:r w:rsidR="00655DB9" w:rsidRPr="00AF35D8">
        <w:rPr>
          <w:rFonts w:ascii="Times New Roman" w:hAnsi="Times New Roman" w:cs="Times New Roman" w:hint="eastAsia"/>
          <w:sz w:val="24"/>
          <w:szCs w:val="24"/>
        </w:rPr>
        <w:t>也</w:t>
      </w:r>
      <w:r w:rsidR="00C23FC0" w:rsidRPr="00AF35D8">
        <w:rPr>
          <w:rFonts w:ascii="Times New Roman" w:hAnsi="Times New Roman" w:cs="Times New Roman" w:hint="eastAsia"/>
          <w:sz w:val="24"/>
          <w:szCs w:val="24"/>
        </w:rPr>
        <w:t>有部分学者未分别</w:t>
      </w:r>
      <w:r w:rsidR="00655DB9" w:rsidRPr="00AF35D8">
        <w:rPr>
          <w:rFonts w:ascii="Times New Roman" w:hAnsi="Times New Roman" w:cs="Times New Roman" w:hint="eastAsia"/>
          <w:sz w:val="24"/>
          <w:szCs w:val="24"/>
        </w:rPr>
        <w:t>核算</w:t>
      </w:r>
      <w:r w:rsidR="00C23FC0" w:rsidRPr="00AF35D8">
        <w:rPr>
          <w:rFonts w:ascii="Times New Roman" w:hAnsi="Times New Roman" w:cs="Times New Roman" w:hint="eastAsia"/>
          <w:sz w:val="24"/>
          <w:szCs w:val="24"/>
        </w:rPr>
        <w:t>面临不同劳动市场的利润</w:t>
      </w:r>
      <w:r w:rsidR="00655DB9" w:rsidRPr="00AF35D8">
        <w:rPr>
          <w:rFonts w:ascii="Times New Roman" w:hAnsi="Times New Roman" w:cs="Times New Roman" w:hint="eastAsia"/>
          <w:sz w:val="24"/>
          <w:szCs w:val="24"/>
        </w:rPr>
        <w:t>，他们的研究结果如下。</w:t>
      </w:r>
      <w:r w:rsidR="00EF63DE">
        <w:rPr>
          <w:rFonts w:ascii="Times New Roman" w:hAnsi="Times New Roman" w:cs="Times New Roman" w:hint="eastAsia"/>
          <w:sz w:val="24"/>
          <w:szCs w:val="24"/>
        </w:rPr>
        <w:t>罗丹</w:t>
      </w:r>
      <w:r w:rsidR="00EF4311" w:rsidRPr="00AF35D8">
        <w:rPr>
          <w:rFonts w:ascii="Times New Roman" w:hAnsi="Times New Roman" w:cs="Times New Roman" w:hint="eastAsia"/>
          <w:sz w:val="24"/>
          <w:szCs w:val="24"/>
        </w:rPr>
        <w:t>发现亩均利润</w:t>
      </w:r>
      <w:r w:rsidR="00E1095E">
        <w:rPr>
          <w:rFonts w:ascii="Times New Roman" w:hAnsi="Times New Roman" w:cs="Times New Roman" w:hint="eastAsia"/>
          <w:sz w:val="24"/>
          <w:szCs w:val="24"/>
        </w:rPr>
        <w:t>和成本利润率</w:t>
      </w:r>
      <w:r w:rsidR="00EF4311" w:rsidRPr="00AF35D8">
        <w:rPr>
          <w:rFonts w:ascii="Times New Roman" w:hAnsi="Times New Roman" w:cs="Times New Roman" w:hint="eastAsia"/>
          <w:sz w:val="24"/>
          <w:szCs w:val="24"/>
        </w:rPr>
        <w:t>随着经营规模的扩大呈现显著的递减特征</w:t>
      </w:r>
      <w:r w:rsidR="00E1095E">
        <w:rPr>
          <w:rFonts w:ascii="Times New Roman" w:hAnsi="Times New Roman" w:cs="Times New Roman"/>
          <w:sz w:val="24"/>
          <w:szCs w:val="24"/>
        </w:rPr>
        <w:fldChar w:fldCharType="begin"/>
      </w:r>
      <w:r w:rsidR="00E1095E">
        <w:rPr>
          <w:rFonts w:ascii="Times New Roman" w:hAnsi="Times New Roman" w:cs="Times New Roman"/>
          <w:sz w:val="24"/>
          <w:szCs w:val="24"/>
        </w:rPr>
        <w:instrText xml:space="preserve"> ADDIN NE.Ref.{15B16209-886D-4A9A-9467-0F4948CD00ED}</w:instrText>
      </w:r>
      <w:r w:rsidR="00E1095E">
        <w:rPr>
          <w:rFonts w:ascii="Times New Roman" w:hAnsi="Times New Roman" w:cs="Times New Roman"/>
          <w:sz w:val="24"/>
          <w:szCs w:val="24"/>
        </w:rPr>
        <w:fldChar w:fldCharType="separate"/>
      </w:r>
      <w:r w:rsidR="00C47404">
        <w:rPr>
          <w:rFonts w:ascii="Times New Roman" w:hAnsi="Times New Roman" w:cs="Times New Roman"/>
          <w:color w:val="080000"/>
          <w:sz w:val="24"/>
          <w:szCs w:val="24"/>
          <w:vertAlign w:val="superscript"/>
        </w:rPr>
        <w:t>[27]</w:t>
      </w:r>
      <w:r w:rsidR="00E1095E">
        <w:rPr>
          <w:rFonts w:ascii="Times New Roman" w:hAnsi="Times New Roman" w:cs="Times New Roman"/>
          <w:sz w:val="24"/>
          <w:szCs w:val="24"/>
        </w:rPr>
        <w:fldChar w:fldCharType="end"/>
      </w:r>
      <w:r w:rsidR="00ED617F">
        <w:rPr>
          <w:rFonts w:ascii="Times New Roman" w:hAnsi="Times New Roman" w:cs="Times New Roman" w:hint="eastAsia"/>
          <w:sz w:val="24"/>
          <w:szCs w:val="24"/>
        </w:rPr>
        <w:t>。</w:t>
      </w:r>
      <w:r w:rsidR="0056354D" w:rsidRPr="00C46A1B">
        <w:rPr>
          <w:rFonts w:ascii="Times New Roman" w:hAnsi="Times New Roman" w:cs="Times New Roman"/>
          <w:sz w:val="24"/>
          <w:szCs w:val="24"/>
        </w:rPr>
        <w:t>Lamb</w:t>
      </w:r>
      <w:r w:rsidR="00A87E0C" w:rsidRPr="00AF35D8">
        <w:rPr>
          <w:rFonts w:ascii="Times New Roman" w:hAnsi="Times New Roman" w:cs="Times New Roman" w:hint="eastAsia"/>
          <w:sz w:val="24"/>
          <w:szCs w:val="24"/>
        </w:rPr>
        <w:t>基于印度</w:t>
      </w:r>
      <w:r w:rsidR="00A87E0C" w:rsidRPr="00C46A1B">
        <w:rPr>
          <w:rFonts w:ascii="Times New Roman" w:hAnsi="Times New Roman" w:cs="Times New Roman"/>
          <w:sz w:val="24"/>
          <w:szCs w:val="24"/>
        </w:rPr>
        <w:t>1975</w:t>
      </w:r>
      <w:r w:rsidR="00A87E0C" w:rsidRPr="00AF35D8">
        <w:rPr>
          <w:rFonts w:ascii="Times New Roman" w:hAnsi="Times New Roman" w:cs="Times New Roman" w:hint="eastAsia"/>
          <w:sz w:val="24"/>
          <w:szCs w:val="24"/>
        </w:rPr>
        <w:t>-</w:t>
      </w:r>
      <w:r w:rsidR="00A87E0C" w:rsidRPr="00C46A1B">
        <w:rPr>
          <w:rFonts w:ascii="Times New Roman" w:hAnsi="Times New Roman" w:cs="Times New Roman"/>
          <w:sz w:val="24"/>
          <w:szCs w:val="24"/>
        </w:rPr>
        <w:t>1985</w:t>
      </w:r>
      <w:r w:rsidR="00A87E0C" w:rsidRPr="00AF35D8">
        <w:rPr>
          <w:rFonts w:ascii="Times New Roman" w:hAnsi="Times New Roman" w:cs="Times New Roman" w:hint="eastAsia"/>
          <w:sz w:val="24"/>
          <w:szCs w:val="24"/>
        </w:rPr>
        <w:t>年的农户数据，研究发现亩均利润与家庭耕地面积的负向关系</w:t>
      </w:r>
      <w:r w:rsidR="00E1095E">
        <w:rPr>
          <w:rFonts w:ascii="Times New Roman" w:hAnsi="Times New Roman" w:cs="Times New Roman"/>
          <w:sz w:val="24"/>
          <w:szCs w:val="24"/>
        </w:rPr>
        <w:fldChar w:fldCharType="begin"/>
      </w:r>
      <w:r w:rsidR="00E1095E">
        <w:rPr>
          <w:rFonts w:ascii="Times New Roman" w:hAnsi="Times New Roman" w:cs="Times New Roman"/>
          <w:sz w:val="24"/>
          <w:szCs w:val="24"/>
        </w:rPr>
        <w:instrText xml:space="preserve"> ADDIN NE.Ref.{225C769E-DBA2-4C39-B6FB-2B343459EE9E}</w:instrText>
      </w:r>
      <w:r w:rsidR="00E1095E">
        <w:rPr>
          <w:rFonts w:ascii="Times New Roman" w:hAnsi="Times New Roman" w:cs="Times New Roman"/>
          <w:sz w:val="24"/>
          <w:szCs w:val="24"/>
        </w:rPr>
        <w:fldChar w:fldCharType="separate"/>
      </w:r>
      <w:r w:rsidR="00C47404">
        <w:rPr>
          <w:rFonts w:ascii="Times New Roman" w:hAnsi="Times New Roman" w:cs="Times New Roman"/>
          <w:color w:val="080000"/>
          <w:sz w:val="24"/>
          <w:szCs w:val="24"/>
          <w:vertAlign w:val="superscript"/>
        </w:rPr>
        <w:t>[2]</w:t>
      </w:r>
      <w:r w:rsidR="00E1095E">
        <w:rPr>
          <w:rFonts w:ascii="Times New Roman" w:hAnsi="Times New Roman" w:cs="Times New Roman"/>
          <w:sz w:val="24"/>
          <w:szCs w:val="24"/>
        </w:rPr>
        <w:fldChar w:fldCharType="end"/>
      </w:r>
      <w:r w:rsidR="00A87E0C" w:rsidRPr="00AF35D8">
        <w:rPr>
          <w:rFonts w:ascii="Times New Roman" w:hAnsi="Times New Roman" w:cs="Times New Roman" w:hint="eastAsia"/>
          <w:sz w:val="24"/>
          <w:szCs w:val="24"/>
        </w:rPr>
        <w:t>。</w:t>
      </w:r>
      <w:r w:rsidR="00566C41" w:rsidRPr="00AF35D8">
        <w:rPr>
          <w:rFonts w:ascii="Times New Roman" w:hAnsi="Times New Roman" w:cs="Times New Roman" w:hint="eastAsia"/>
          <w:sz w:val="24"/>
          <w:szCs w:val="24"/>
        </w:rPr>
        <w:t>需要注意的是，基于利润的分析一般不具体细分种植类型，而是直接研究农户家庭整体的投入产出，并且亩均利润与规模的关系常常因利润的核算方式或分析方式的不同而存在差异。</w:t>
      </w:r>
    </w:p>
    <w:p w14:paraId="18AE4FB9" w14:textId="639F477D" w:rsidR="007904B4" w:rsidRPr="0077082F" w:rsidRDefault="00417BEE" w:rsidP="000C68E8">
      <w:pPr>
        <w:spacing w:beforeLines="50" w:before="163" w:afterLines="50" w:after="163" w:line="400" w:lineRule="exact"/>
        <w:ind w:firstLineChars="200" w:firstLine="482"/>
        <w:jc w:val="both"/>
        <w:rPr>
          <w:rFonts w:asciiTheme="minorEastAsia" w:hAnsiTheme="minorEastAsia" w:cs="Times New Roman"/>
          <w:b/>
          <w:sz w:val="24"/>
          <w:szCs w:val="24"/>
        </w:rPr>
      </w:pPr>
      <w:r w:rsidRPr="0077082F">
        <w:rPr>
          <w:rFonts w:ascii="Times New Roman" w:hAnsi="Times New Roman" w:cs="Times New Roman"/>
          <w:b/>
          <w:sz w:val="24"/>
          <w:szCs w:val="24"/>
        </w:rPr>
        <w:t>（</w:t>
      </w:r>
      <w:r w:rsidRPr="0077082F">
        <w:rPr>
          <w:rFonts w:ascii="Times New Roman" w:hAnsi="Times New Roman" w:cs="Times New Roman"/>
          <w:b/>
          <w:sz w:val="24"/>
          <w:szCs w:val="24"/>
        </w:rPr>
        <w:t>2</w:t>
      </w:r>
      <w:r w:rsidRPr="0077082F">
        <w:rPr>
          <w:rFonts w:ascii="Times New Roman" w:hAnsi="Times New Roman" w:cs="Times New Roman"/>
          <w:b/>
          <w:sz w:val="24"/>
          <w:szCs w:val="24"/>
        </w:rPr>
        <w:t>）</w:t>
      </w:r>
      <w:r w:rsidR="003C2FB7" w:rsidRPr="0077082F">
        <w:rPr>
          <w:rFonts w:asciiTheme="minorEastAsia" w:hAnsiTheme="minorEastAsia" w:cs="Times New Roman" w:hint="eastAsia"/>
          <w:b/>
          <w:sz w:val="24"/>
          <w:szCs w:val="24"/>
        </w:rPr>
        <w:t>负向关系</w:t>
      </w:r>
      <w:r w:rsidR="00AD55A8" w:rsidRPr="0077082F">
        <w:rPr>
          <w:rFonts w:asciiTheme="minorEastAsia" w:hAnsiTheme="minorEastAsia" w:cs="Times New Roman" w:hint="eastAsia"/>
          <w:b/>
          <w:sz w:val="24"/>
          <w:szCs w:val="24"/>
        </w:rPr>
        <w:t>可能的解释</w:t>
      </w:r>
    </w:p>
    <w:p w14:paraId="723521EE" w14:textId="225C7BFF" w:rsidR="00E30B88" w:rsidRPr="00AF35D8" w:rsidRDefault="004F66E7" w:rsidP="000C68E8">
      <w:pPr>
        <w:spacing w:after="0" w:line="400" w:lineRule="exact"/>
        <w:ind w:firstLineChars="200" w:firstLine="480"/>
        <w:jc w:val="both"/>
        <w:rPr>
          <w:rFonts w:ascii="Times New Roman" w:hAnsi="Times New Roman" w:cs="Times New Roman"/>
          <w:sz w:val="24"/>
          <w:szCs w:val="24"/>
        </w:rPr>
      </w:pPr>
      <w:r w:rsidRPr="00AF35D8">
        <w:rPr>
          <w:rFonts w:ascii="Times New Roman" w:hAnsi="Times New Roman" w:cs="Times New Roman" w:hint="eastAsia"/>
          <w:sz w:val="24"/>
          <w:szCs w:val="24"/>
        </w:rPr>
        <w:t>为什么传统农业</w:t>
      </w:r>
      <w:r w:rsidR="00702871">
        <w:rPr>
          <w:rFonts w:ascii="Times New Roman" w:hAnsi="Times New Roman" w:cs="Times New Roman" w:hint="eastAsia"/>
          <w:sz w:val="24"/>
          <w:szCs w:val="24"/>
        </w:rPr>
        <w:t>认为</w:t>
      </w:r>
      <w:r w:rsidRPr="00AF35D8">
        <w:rPr>
          <w:rFonts w:ascii="Times New Roman" w:hAnsi="Times New Roman" w:cs="Times New Roman" w:hint="eastAsia"/>
          <w:sz w:val="24"/>
          <w:szCs w:val="24"/>
        </w:rPr>
        <w:t>土地生产率和农地经营规模呈现负向关系，</w:t>
      </w:r>
      <w:r w:rsidR="006F2569">
        <w:rPr>
          <w:rFonts w:ascii="Times New Roman" w:hAnsi="Times New Roman" w:cs="Times New Roman" w:hint="eastAsia"/>
          <w:sz w:val="24"/>
          <w:szCs w:val="24"/>
        </w:rPr>
        <w:t>相关文献给出的解释可以总结为三类，</w:t>
      </w:r>
      <w:r w:rsidR="006F2569">
        <w:rPr>
          <w:rFonts w:ascii="Times New Roman" w:hAnsi="Times New Roman" w:cs="Times New Roman"/>
          <w:sz w:val="24"/>
          <w:szCs w:val="24"/>
        </w:rPr>
        <w:t>即</w:t>
      </w:r>
      <w:r w:rsidR="009106F3" w:rsidRPr="00AF35D8">
        <w:rPr>
          <w:rFonts w:ascii="Times New Roman" w:hAnsi="Times New Roman" w:cs="Times New Roman" w:hint="eastAsia"/>
          <w:sz w:val="24"/>
          <w:szCs w:val="24"/>
        </w:rPr>
        <w:t>要素市场不完善、土壤质量遗漏和测量误差。</w:t>
      </w:r>
    </w:p>
    <w:p w14:paraId="7B638A5D" w14:textId="1AC33E7C" w:rsidR="009C716F" w:rsidRPr="00AF35D8" w:rsidRDefault="00C73D29" w:rsidP="000C68E8">
      <w:pPr>
        <w:spacing w:after="0" w:line="400" w:lineRule="exact"/>
        <w:ind w:firstLineChars="200" w:firstLine="482"/>
        <w:jc w:val="both"/>
        <w:rPr>
          <w:rFonts w:ascii="Times New Roman" w:hAnsi="Times New Roman" w:cs="Times New Roman"/>
          <w:sz w:val="24"/>
          <w:szCs w:val="24"/>
        </w:rPr>
      </w:pPr>
      <w:r w:rsidRPr="000267EC">
        <w:rPr>
          <w:rFonts w:ascii="Times New Roman" w:hAnsi="Times New Roman" w:cs="Times New Roman" w:hint="eastAsia"/>
          <w:b/>
          <w:sz w:val="24"/>
          <w:szCs w:val="24"/>
        </w:rPr>
        <w:t>要素市场不完善</w:t>
      </w:r>
      <w:r w:rsidR="00E24B4F" w:rsidRPr="000267EC">
        <w:rPr>
          <w:rFonts w:ascii="Times New Roman" w:hAnsi="Times New Roman" w:cs="Times New Roman" w:hint="eastAsia"/>
          <w:b/>
          <w:sz w:val="24"/>
          <w:szCs w:val="24"/>
        </w:rPr>
        <w:t>。</w:t>
      </w:r>
      <w:r w:rsidR="009C716F" w:rsidRPr="00AF35D8">
        <w:rPr>
          <w:rFonts w:ascii="Times New Roman" w:hAnsi="Times New Roman" w:cs="Times New Roman" w:hint="eastAsia"/>
          <w:sz w:val="24"/>
          <w:szCs w:val="24"/>
        </w:rPr>
        <w:t>农户家庭异质性导致的要素市场不完善</w:t>
      </w:r>
      <w:r w:rsidR="005D73C7" w:rsidRPr="00AF35D8">
        <w:rPr>
          <w:rFonts w:ascii="Times New Roman" w:hAnsi="Times New Roman" w:cs="Times New Roman" w:hint="eastAsia"/>
          <w:sz w:val="24"/>
          <w:szCs w:val="24"/>
        </w:rPr>
        <w:t>会改变</w:t>
      </w:r>
      <w:r w:rsidR="001D0CB9">
        <w:rPr>
          <w:rFonts w:ascii="Times New Roman" w:hAnsi="Times New Roman" w:cs="Times New Roman" w:hint="eastAsia"/>
          <w:sz w:val="24"/>
          <w:szCs w:val="24"/>
        </w:rPr>
        <w:t>农户种植决策的差异，</w:t>
      </w:r>
      <w:r w:rsidR="00EC498A">
        <w:rPr>
          <w:rFonts w:ascii="Times New Roman" w:hAnsi="Times New Roman" w:cs="Times New Roman" w:hint="eastAsia"/>
          <w:sz w:val="24"/>
          <w:szCs w:val="24"/>
        </w:rPr>
        <w:t>具体</w:t>
      </w:r>
      <w:r w:rsidR="00A56C8B">
        <w:rPr>
          <w:rFonts w:ascii="Times New Roman" w:hAnsi="Times New Roman" w:cs="Times New Roman" w:hint="eastAsia"/>
          <w:sz w:val="24"/>
          <w:szCs w:val="24"/>
        </w:rPr>
        <w:t>说来</w:t>
      </w:r>
      <w:r w:rsidR="001D0CB9">
        <w:rPr>
          <w:rFonts w:ascii="Times New Roman" w:hAnsi="Times New Roman" w:cs="Times New Roman" w:hint="eastAsia"/>
          <w:sz w:val="24"/>
          <w:szCs w:val="24"/>
        </w:rPr>
        <w:t>，</w:t>
      </w:r>
      <w:r w:rsidR="009C716F" w:rsidRPr="00AF35D8">
        <w:rPr>
          <w:rFonts w:ascii="Times New Roman" w:hAnsi="Times New Roman" w:cs="Times New Roman" w:hint="eastAsia"/>
          <w:sz w:val="24"/>
          <w:szCs w:val="24"/>
        </w:rPr>
        <w:t>劳动力市场不完善限制农户根据用工价格及时调整劳动及其替代要素的配置</w:t>
      </w:r>
      <w:r w:rsidR="00FC6312">
        <w:rPr>
          <w:rFonts w:ascii="Times New Roman" w:hAnsi="Times New Roman" w:cs="Times New Roman" w:hint="eastAsia"/>
          <w:sz w:val="24"/>
          <w:szCs w:val="24"/>
        </w:rPr>
        <w:t>结构</w:t>
      </w:r>
      <w:r w:rsidR="009C716F" w:rsidRPr="00AF35D8">
        <w:rPr>
          <w:rFonts w:ascii="Times New Roman" w:hAnsi="Times New Roman" w:cs="Times New Roman" w:hint="eastAsia"/>
          <w:sz w:val="24"/>
          <w:szCs w:val="24"/>
        </w:rPr>
        <w:t>，土地市场不完善</w:t>
      </w:r>
      <w:r w:rsidR="00FC6312">
        <w:rPr>
          <w:rFonts w:ascii="Times New Roman" w:hAnsi="Times New Roman" w:cs="Times New Roman" w:hint="eastAsia"/>
          <w:sz w:val="24"/>
          <w:szCs w:val="24"/>
        </w:rPr>
        <w:t>阻碍</w:t>
      </w:r>
      <w:r w:rsidR="009C716F" w:rsidRPr="00AF35D8">
        <w:rPr>
          <w:rFonts w:ascii="Times New Roman" w:hAnsi="Times New Roman" w:cs="Times New Roman" w:hint="eastAsia"/>
          <w:sz w:val="24"/>
          <w:szCs w:val="24"/>
        </w:rPr>
        <w:t>农户根据</w:t>
      </w:r>
      <w:r w:rsidR="00B30E24">
        <w:rPr>
          <w:rFonts w:ascii="Times New Roman" w:hAnsi="Times New Roman" w:cs="Times New Roman" w:hint="eastAsia"/>
          <w:sz w:val="24"/>
          <w:szCs w:val="24"/>
        </w:rPr>
        <w:t>生产效率</w:t>
      </w:r>
      <w:r w:rsidR="009C716F" w:rsidRPr="00AF35D8">
        <w:rPr>
          <w:rFonts w:ascii="Times New Roman" w:hAnsi="Times New Roman" w:cs="Times New Roman" w:hint="eastAsia"/>
          <w:sz w:val="24"/>
          <w:szCs w:val="24"/>
        </w:rPr>
        <w:t>调整耕地规模，资本市场不完善</w:t>
      </w:r>
      <w:r w:rsidR="002D4DED">
        <w:rPr>
          <w:rFonts w:ascii="Times New Roman" w:hAnsi="Times New Roman" w:cs="Times New Roman" w:hint="eastAsia"/>
          <w:sz w:val="24"/>
          <w:szCs w:val="24"/>
        </w:rPr>
        <w:t>导致</w:t>
      </w:r>
      <w:r w:rsidR="009C716F" w:rsidRPr="00AF35D8">
        <w:rPr>
          <w:rFonts w:ascii="Times New Roman" w:hAnsi="Times New Roman" w:cs="Times New Roman" w:hint="eastAsia"/>
          <w:sz w:val="24"/>
          <w:szCs w:val="24"/>
        </w:rPr>
        <w:t>农户</w:t>
      </w:r>
      <w:r w:rsidR="002D4DED">
        <w:rPr>
          <w:rFonts w:ascii="Times New Roman" w:hAnsi="Times New Roman" w:cs="Times New Roman" w:hint="eastAsia"/>
          <w:sz w:val="24"/>
          <w:szCs w:val="24"/>
        </w:rPr>
        <w:t>资金不足以</w:t>
      </w:r>
      <w:r w:rsidR="009C716F" w:rsidRPr="00AF35D8">
        <w:rPr>
          <w:rFonts w:ascii="Times New Roman" w:hAnsi="Times New Roman" w:cs="Times New Roman" w:hint="eastAsia"/>
          <w:sz w:val="24"/>
          <w:szCs w:val="24"/>
        </w:rPr>
        <w:t>灵活调整不同时期的</w:t>
      </w:r>
      <w:r w:rsidR="002D4DED">
        <w:rPr>
          <w:rFonts w:ascii="Times New Roman" w:hAnsi="Times New Roman" w:cs="Times New Roman" w:hint="eastAsia"/>
          <w:sz w:val="24"/>
          <w:szCs w:val="24"/>
        </w:rPr>
        <w:t>要素结构到</w:t>
      </w:r>
      <w:r w:rsidR="00157493">
        <w:rPr>
          <w:rFonts w:ascii="Times New Roman" w:hAnsi="Times New Roman" w:cs="Times New Roman" w:hint="eastAsia"/>
          <w:sz w:val="24"/>
          <w:szCs w:val="24"/>
        </w:rPr>
        <w:t>最适比例</w:t>
      </w:r>
      <w:r w:rsidR="00853304">
        <w:rPr>
          <w:rFonts w:ascii="Times New Roman" w:hAnsi="Times New Roman" w:cs="Times New Roman"/>
          <w:sz w:val="24"/>
          <w:szCs w:val="24"/>
        </w:rPr>
        <w:fldChar w:fldCharType="begin"/>
      </w:r>
      <w:r w:rsidR="00853304">
        <w:rPr>
          <w:rFonts w:ascii="Times New Roman" w:hAnsi="Times New Roman" w:cs="Times New Roman"/>
          <w:sz w:val="24"/>
          <w:szCs w:val="24"/>
        </w:rPr>
        <w:instrText xml:space="preserve"> ADDIN NE.Ref.{FB29300B-F2C0-4610-AD45-A889CD56F75C}</w:instrText>
      </w:r>
      <w:r w:rsidR="00853304">
        <w:rPr>
          <w:rFonts w:ascii="Times New Roman" w:hAnsi="Times New Roman" w:cs="Times New Roman"/>
          <w:sz w:val="24"/>
          <w:szCs w:val="24"/>
        </w:rPr>
        <w:fldChar w:fldCharType="separate"/>
      </w:r>
      <w:r w:rsidR="00C47404">
        <w:rPr>
          <w:rFonts w:ascii="Times New Roman" w:hAnsi="Times New Roman" w:cs="Times New Roman"/>
          <w:color w:val="080000"/>
          <w:sz w:val="24"/>
          <w:szCs w:val="24"/>
          <w:vertAlign w:val="superscript"/>
        </w:rPr>
        <w:t>[53]</w:t>
      </w:r>
      <w:r w:rsidR="00853304">
        <w:rPr>
          <w:rFonts w:ascii="Times New Roman" w:hAnsi="Times New Roman" w:cs="Times New Roman"/>
          <w:sz w:val="24"/>
          <w:szCs w:val="24"/>
        </w:rPr>
        <w:fldChar w:fldCharType="end"/>
      </w:r>
      <w:r w:rsidR="009C716F" w:rsidRPr="00AF35D8">
        <w:rPr>
          <w:rFonts w:ascii="Times New Roman" w:hAnsi="Times New Roman" w:cs="Times New Roman" w:hint="eastAsia"/>
          <w:sz w:val="24"/>
          <w:szCs w:val="24"/>
        </w:rPr>
        <w:t>。</w:t>
      </w:r>
      <w:r w:rsidR="00AC307D">
        <w:rPr>
          <w:rFonts w:ascii="Times New Roman" w:hAnsi="Times New Roman" w:cs="Times New Roman" w:hint="eastAsia"/>
          <w:sz w:val="24"/>
          <w:szCs w:val="24"/>
        </w:rPr>
        <w:t>当前研究多数</w:t>
      </w:r>
      <w:r w:rsidR="009C716F" w:rsidRPr="00AF35D8">
        <w:rPr>
          <w:rFonts w:ascii="Times New Roman" w:hAnsi="Times New Roman" w:cs="Times New Roman" w:hint="eastAsia"/>
          <w:sz w:val="24"/>
          <w:szCs w:val="24"/>
        </w:rPr>
        <w:t>通过对比使用固定效应前后</w:t>
      </w:r>
      <w:r w:rsidR="00AC307D">
        <w:rPr>
          <w:rFonts w:ascii="Times New Roman" w:hAnsi="Times New Roman" w:cs="Times New Roman" w:hint="eastAsia"/>
          <w:sz w:val="24"/>
          <w:szCs w:val="24"/>
        </w:rPr>
        <w:t>的估计结果</w:t>
      </w:r>
      <w:r w:rsidR="009C716F" w:rsidRPr="00AF35D8">
        <w:rPr>
          <w:rFonts w:ascii="Times New Roman" w:hAnsi="Times New Roman" w:cs="Times New Roman" w:hint="eastAsia"/>
          <w:sz w:val="24"/>
          <w:szCs w:val="24"/>
        </w:rPr>
        <w:t>，</w:t>
      </w:r>
      <w:r w:rsidR="00160DC5">
        <w:rPr>
          <w:rFonts w:ascii="Times New Roman" w:hAnsi="Times New Roman" w:cs="Times New Roman" w:hint="eastAsia"/>
          <w:sz w:val="24"/>
          <w:szCs w:val="24"/>
        </w:rPr>
        <w:t>间接</w:t>
      </w:r>
      <w:r w:rsidR="00492C5D" w:rsidRPr="00AF35D8">
        <w:rPr>
          <w:rFonts w:ascii="Times New Roman" w:hAnsi="Times New Roman" w:cs="Times New Roman" w:hint="eastAsia"/>
          <w:sz w:val="24"/>
          <w:szCs w:val="24"/>
        </w:rPr>
        <w:t>检验是否要素市场的不完善导致了土地生产率与农地经营规模的负向关系</w:t>
      </w:r>
      <w:r w:rsidR="009C716F" w:rsidRPr="00AF35D8">
        <w:rPr>
          <w:rFonts w:ascii="Times New Roman" w:hAnsi="Times New Roman" w:cs="Times New Roman" w:hint="eastAsia"/>
          <w:sz w:val="24"/>
          <w:szCs w:val="24"/>
        </w:rPr>
        <w:t>。</w:t>
      </w:r>
      <w:r w:rsidR="00BD5FD7" w:rsidRPr="00AF35D8">
        <w:rPr>
          <w:rFonts w:ascii="Times New Roman" w:hAnsi="Times New Roman" w:cs="Times New Roman" w:hint="eastAsia"/>
          <w:sz w:val="24"/>
          <w:szCs w:val="24"/>
        </w:rPr>
        <w:t>基于这种检验方法</w:t>
      </w:r>
      <w:r w:rsidR="00492C5D" w:rsidRPr="00AF35D8">
        <w:rPr>
          <w:rFonts w:ascii="Times New Roman" w:hAnsi="Times New Roman" w:cs="Times New Roman" w:hint="eastAsia"/>
          <w:sz w:val="24"/>
          <w:szCs w:val="24"/>
        </w:rPr>
        <w:t>，</w:t>
      </w:r>
      <w:r w:rsidR="009C716F" w:rsidRPr="00C46A1B">
        <w:rPr>
          <w:rFonts w:ascii="Times New Roman" w:hAnsi="Times New Roman" w:cs="Times New Roman"/>
          <w:sz w:val="24"/>
          <w:szCs w:val="24"/>
        </w:rPr>
        <w:t>Barrett</w:t>
      </w:r>
      <w:r w:rsidR="009C716F" w:rsidRPr="00AF35D8">
        <w:rPr>
          <w:rFonts w:ascii="Times New Roman" w:hAnsi="Times New Roman" w:cs="Times New Roman"/>
          <w:sz w:val="24"/>
          <w:szCs w:val="24"/>
        </w:rPr>
        <w:t xml:space="preserve"> </w:t>
      </w:r>
      <w:r w:rsidR="009C716F" w:rsidRPr="00C46A1B">
        <w:rPr>
          <w:rFonts w:ascii="Times New Roman" w:hAnsi="Times New Roman" w:cs="Times New Roman"/>
          <w:sz w:val="24"/>
          <w:szCs w:val="24"/>
        </w:rPr>
        <w:t>et</w:t>
      </w:r>
      <w:r w:rsidR="009C716F" w:rsidRPr="00AF35D8">
        <w:rPr>
          <w:rFonts w:ascii="Times New Roman" w:hAnsi="Times New Roman" w:cs="Times New Roman"/>
          <w:sz w:val="24"/>
          <w:szCs w:val="24"/>
        </w:rPr>
        <w:t xml:space="preserve"> </w:t>
      </w:r>
      <w:r w:rsidR="009C716F" w:rsidRPr="00C46A1B">
        <w:rPr>
          <w:rFonts w:ascii="Times New Roman" w:hAnsi="Times New Roman" w:cs="Times New Roman"/>
          <w:sz w:val="24"/>
          <w:szCs w:val="24"/>
        </w:rPr>
        <w:t>al</w:t>
      </w:r>
      <w:r w:rsidR="009C716F" w:rsidRPr="00AF35D8">
        <w:rPr>
          <w:rFonts w:ascii="Times New Roman" w:hAnsi="Times New Roman" w:cs="Times New Roman"/>
          <w:sz w:val="24"/>
          <w:szCs w:val="24"/>
        </w:rPr>
        <w:t>.</w:t>
      </w:r>
      <w:r w:rsidR="00492C5D" w:rsidRPr="00AF35D8">
        <w:rPr>
          <w:rFonts w:ascii="Times New Roman" w:hAnsi="Times New Roman" w:cs="Times New Roman" w:hint="eastAsia"/>
          <w:sz w:val="24"/>
          <w:szCs w:val="24"/>
        </w:rPr>
        <w:t>发现，要素市场不完善能解释负向关系的一小部分</w:t>
      </w:r>
      <w:r w:rsidR="00853304">
        <w:rPr>
          <w:rFonts w:ascii="Times New Roman" w:hAnsi="Times New Roman" w:cs="Times New Roman"/>
          <w:sz w:val="24"/>
          <w:szCs w:val="24"/>
        </w:rPr>
        <w:fldChar w:fldCharType="begin"/>
      </w:r>
      <w:r w:rsidR="00853304">
        <w:rPr>
          <w:rFonts w:ascii="Times New Roman" w:hAnsi="Times New Roman" w:cs="Times New Roman"/>
          <w:sz w:val="24"/>
          <w:szCs w:val="24"/>
        </w:rPr>
        <w:instrText xml:space="preserve"> ADDIN NE.Ref.{FE5510AC-D710-412A-87E4-3200EE431D0A}</w:instrText>
      </w:r>
      <w:r w:rsidR="00853304">
        <w:rPr>
          <w:rFonts w:ascii="Times New Roman" w:hAnsi="Times New Roman" w:cs="Times New Roman"/>
          <w:sz w:val="24"/>
          <w:szCs w:val="24"/>
        </w:rPr>
        <w:fldChar w:fldCharType="separate"/>
      </w:r>
      <w:r w:rsidR="00C47404">
        <w:rPr>
          <w:rFonts w:ascii="Times New Roman" w:hAnsi="Times New Roman" w:cs="Times New Roman"/>
          <w:color w:val="080000"/>
          <w:sz w:val="24"/>
          <w:szCs w:val="24"/>
          <w:vertAlign w:val="superscript"/>
        </w:rPr>
        <w:t>[1]</w:t>
      </w:r>
      <w:r w:rsidR="00853304">
        <w:rPr>
          <w:rFonts w:ascii="Times New Roman" w:hAnsi="Times New Roman" w:cs="Times New Roman"/>
          <w:sz w:val="24"/>
          <w:szCs w:val="24"/>
        </w:rPr>
        <w:fldChar w:fldCharType="end"/>
      </w:r>
      <w:r w:rsidR="00F72217">
        <w:rPr>
          <w:rFonts w:ascii="Times New Roman" w:hAnsi="Times New Roman" w:cs="Times New Roman" w:hint="eastAsia"/>
          <w:sz w:val="24"/>
          <w:szCs w:val="24"/>
        </w:rPr>
        <w:t>，但也有学者认为这不是原因</w:t>
      </w:r>
      <w:r w:rsidR="00F72217">
        <w:rPr>
          <w:rFonts w:ascii="Times New Roman" w:hAnsi="Times New Roman" w:cs="Times New Roman"/>
          <w:sz w:val="24"/>
          <w:szCs w:val="24"/>
        </w:rPr>
        <w:fldChar w:fldCharType="begin"/>
      </w:r>
      <w:r w:rsidR="00F72217">
        <w:rPr>
          <w:rFonts w:ascii="Times New Roman" w:hAnsi="Times New Roman" w:cs="Times New Roman"/>
          <w:sz w:val="24"/>
          <w:szCs w:val="24"/>
        </w:rPr>
        <w:instrText xml:space="preserve"> ADDIN NE.Ref.{24B74F71-4310-49DA-A1FF-01DD3AD44453}</w:instrText>
      </w:r>
      <w:r w:rsidR="00F72217">
        <w:rPr>
          <w:rFonts w:ascii="Times New Roman" w:hAnsi="Times New Roman" w:cs="Times New Roman"/>
          <w:sz w:val="24"/>
          <w:szCs w:val="24"/>
        </w:rPr>
        <w:fldChar w:fldCharType="separate"/>
      </w:r>
      <w:r w:rsidR="00C47404">
        <w:rPr>
          <w:rFonts w:ascii="Times New Roman" w:hAnsi="Times New Roman" w:cs="Times New Roman"/>
          <w:color w:val="080000"/>
          <w:sz w:val="24"/>
          <w:szCs w:val="24"/>
          <w:vertAlign w:val="superscript"/>
        </w:rPr>
        <w:t>[56]</w:t>
      </w:r>
      <w:r w:rsidR="00F72217">
        <w:rPr>
          <w:rFonts w:ascii="Times New Roman" w:hAnsi="Times New Roman" w:cs="Times New Roman"/>
          <w:sz w:val="24"/>
          <w:szCs w:val="24"/>
        </w:rPr>
        <w:fldChar w:fldCharType="end"/>
      </w:r>
      <w:r w:rsidR="00F72217">
        <w:rPr>
          <w:rFonts w:ascii="Times New Roman" w:hAnsi="Times New Roman" w:cs="Times New Roman" w:hint="eastAsia"/>
          <w:sz w:val="24"/>
          <w:szCs w:val="24"/>
        </w:rPr>
        <w:t>。</w:t>
      </w:r>
    </w:p>
    <w:p w14:paraId="34C008FF" w14:textId="699613F0" w:rsidR="000A13E2" w:rsidRPr="00AF35D8" w:rsidRDefault="00286AA2" w:rsidP="000C68E8">
      <w:pPr>
        <w:spacing w:after="0" w:line="400" w:lineRule="exact"/>
        <w:ind w:firstLineChars="200" w:firstLine="480"/>
        <w:jc w:val="both"/>
        <w:rPr>
          <w:rFonts w:ascii="Times New Roman" w:hAnsi="Times New Roman" w:cs="Times New Roman"/>
          <w:sz w:val="24"/>
          <w:szCs w:val="24"/>
        </w:rPr>
      </w:pPr>
      <w:r w:rsidRPr="00AF35D8">
        <w:rPr>
          <w:rFonts w:ascii="Times New Roman" w:hAnsi="Times New Roman" w:cs="Times New Roman" w:hint="eastAsia"/>
          <w:sz w:val="24"/>
          <w:szCs w:val="24"/>
        </w:rPr>
        <w:t>另外，将影子利润和市场价格核算的利润同时与耕地面积回归，对比回归结果，能够直接检验劳动力市场的完善程度对负向关系的影响。</w:t>
      </w:r>
      <w:r w:rsidR="00BD5FD7" w:rsidRPr="00AF35D8">
        <w:rPr>
          <w:rFonts w:ascii="Times New Roman" w:hAnsi="Times New Roman" w:cs="Times New Roman" w:hint="eastAsia"/>
          <w:sz w:val="24"/>
          <w:szCs w:val="24"/>
        </w:rPr>
        <w:t>采取这种方法检验，许多学者们都发现，影子利润</w:t>
      </w:r>
      <w:r w:rsidR="00D25556" w:rsidRPr="00AF35D8">
        <w:rPr>
          <w:rFonts w:ascii="Times New Roman" w:hAnsi="Times New Roman" w:cs="Times New Roman" w:hint="eastAsia"/>
          <w:sz w:val="24"/>
          <w:szCs w:val="24"/>
        </w:rPr>
        <w:t>与耕地面积的负向关系高于市场价格衡量的利润与耕地面积的负向关系</w:t>
      </w:r>
      <w:r w:rsidR="00BD5FD7" w:rsidRPr="00AF35D8">
        <w:rPr>
          <w:rFonts w:ascii="Times New Roman" w:hAnsi="Times New Roman" w:cs="Times New Roman" w:hint="eastAsia"/>
          <w:sz w:val="24"/>
          <w:szCs w:val="24"/>
        </w:rPr>
        <w:t>，也就意味着小农户存在低于市场价格投入劳动力的情况，证明劳动力市场不完善的确存在于小农户之间</w:t>
      </w:r>
      <w:r w:rsidR="006D22F0">
        <w:rPr>
          <w:rFonts w:ascii="Times New Roman" w:hAnsi="Times New Roman" w:cs="Times New Roman"/>
          <w:sz w:val="24"/>
          <w:szCs w:val="24"/>
        </w:rPr>
        <w:fldChar w:fldCharType="begin"/>
      </w:r>
      <w:r w:rsidR="006D22F0">
        <w:rPr>
          <w:rFonts w:ascii="Times New Roman" w:hAnsi="Times New Roman" w:cs="Times New Roman"/>
          <w:sz w:val="24"/>
          <w:szCs w:val="24"/>
        </w:rPr>
        <w:instrText xml:space="preserve"> ADDIN NE.Ref.{007E8943-7C94-4C79-BC76-5F14FA36C7CB}</w:instrText>
      </w:r>
      <w:r w:rsidR="006D22F0">
        <w:rPr>
          <w:rFonts w:ascii="Times New Roman" w:hAnsi="Times New Roman" w:cs="Times New Roman"/>
          <w:sz w:val="24"/>
          <w:szCs w:val="24"/>
        </w:rPr>
        <w:fldChar w:fldCharType="separate"/>
      </w:r>
      <w:r w:rsidR="00C47404">
        <w:rPr>
          <w:rFonts w:ascii="Times New Roman" w:hAnsi="Times New Roman" w:cs="Times New Roman"/>
          <w:color w:val="080000"/>
          <w:sz w:val="24"/>
          <w:szCs w:val="24"/>
          <w:vertAlign w:val="superscript"/>
        </w:rPr>
        <w:t>[16, 55, 56]</w:t>
      </w:r>
      <w:r w:rsidR="006D22F0">
        <w:rPr>
          <w:rFonts w:ascii="Times New Roman" w:hAnsi="Times New Roman" w:cs="Times New Roman"/>
          <w:sz w:val="24"/>
          <w:szCs w:val="24"/>
        </w:rPr>
        <w:fldChar w:fldCharType="end"/>
      </w:r>
      <w:r w:rsidR="00BD5FD7" w:rsidRPr="00AF35D8">
        <w:rPr>
          <w:rFonts w:ascii="Times New Roman" w:hAnsi="Times New Roman" w:cs="Times New Roman" w:hint="eastAsia"/>
          <w:sz w:val="24"/>
          <w:szCs w:val="24"/>
        </w:rPr>
        <w:t>。</w:t>
      </w:r>
      <w:r w:rsidR="003D1049" w:rsidRPr="00AF35D8">
        <w:rPr>
          <w:rFonts w:ascii="Times New Roman" w:hAnsi="Times New Roman" w:cs="Times New Roman" w:hint="eastAsia"/>
          <w:sz w:val="24"/>
          <w:szCs w:val="24"/>
        </w:rPr>
        <w:t>劳动力市场的不完善带来的影响是</w:t>
      </w:r>
      <w:r w:rsidR="00C04D2E" w:rsidRPr="00AF35D8">
        <w:rPr>
          <w:rFonts w:ascii="Times New Roman" w:hAnsi="Times New Roman" w:cs="Times New Roman" w:hint="eastAsia"/>
          <w:sz w:val="24"/>
          <w:szCs w:val="24"/>
        </w:rPr>
        <w:t>，小农户往往处于缺乏非农就业机会的市场环境之下，自由劳动力机会成本低，因此在劳作时往往存在不及自身劳动成本的</w:t>
      </w:r>
      <w:r w:rsidR="0083097F" w:rsidRPr="00AF35D8">
        <w:rPr>
          <w:rFonts w:ascii="Times New Roman" w:hAnsi="Times New Roman" w:cs="Times New Roman" w:hint="eastAsia"/>
          <w:sz w:val="24"/>
          <w:szCs w:val="24"/>
        </w:rPr>
        <w:t>“</w:t>
      </w:r>
      <w:r w:rsidR="00C04D2E" w:rsidRPr="00AF35D8">
        <w:rPr>
          <w:rFonts w:ascii="Times New Roman" w:hAnsi="Times New Roman" w:cs="Times New Roman" w:hint="eastAsia"/>
          <w:sz w:val="24"/>
          <w:szCs w:val="24"/>
        </w:rPr>
        <w:t>自我剥削</w:t>
      </w:r>
      <w:r w:rsidR="0083097F" w:rsidRPr="00AF35D8">
        <w:rPr>
          <w:rFonts w:ascii="Times New Roman" w:hAnsi="Times New Roman" w:cs="Times New Roman" w:hint="eastAsia"/>
          <w:sz w:val="24"/>
          <w:szCs w:val="24"/>
        </w:rPr>
        <w:t>”</w:t>
      </w:r>
      <w:r w:rsidR="00C04D2E" w:rsidRPr="00AF35D8">
        <w:rPr>
          <w:rFonts w:ascii="Times New Roman" w:hAnsi="Times New Roman" w:cs="Times New Roman" w:hint="eastAsia"/>
          <w:sz w:val="24"/>
          <w:szCs w:val="24"/>
        </w:rPr>
        <w:t>倾向，过度投入自身劳动力</w:t>
      </w:r>
      <w:r w:rsidR="00E30B88" w:rsidRPr="00AF35D8">
        <w:rPr>
          <w:rFonts w:ascii="Times New Roman" w:hAnsi="Times New Roman" w:cs="Times New Roman" w:hint="eastAsia"/>
          <w:sz w:val="24"/>
          <w:szCs w:val="24"/>
        </w:rPr>
        <w:t>。</w:t>
      </w:r>
      <w:r w:rsidR="003D1049" w:rsidRPr="00AF35D8">
        <w:rPr>
          <w:rFonts w:ascii="Times New Roman" w:hAnsi="Times New Roman" w:cs="Times New Roman" w:hint="eastAsia"/>
          <w:sz w:val="24"/>
          <w:szCs w:val="24"/>
        </w:rPr>
        <w:t>同时，农户在面临耕地面积扩大的同时，家庭劳动力数量的限制只能允许农户由精耕细作转向粗放的种植方式，进一步扩大了不同规模农户间成产率的差异</w:t>
      </w:r>
      <w:r w:rsidR="006D22F0">
        <w:rPr>
          <w:rFonts w:ascii="Times New Roman" w:hAnsi="Times New Roman" w:cs="Times New Roman"/>
          <w:sz w:val="24"/>
          <w:szCs w:val="24"/>
        </w:rPr>
        <w:fldChar w:fldCharType="begin"/>
      </w:r>
      <w:r w:rsidR="006D22F0">
        <w:rPr>
          <w:rFonts w:ascii="Times New Roman" w:hAnsi="Times New Roman" w:cs="Times New Roman"/>
          <w:sz w:val="24"/>
          <w:szCs w:val="24"/>
        </w:rPr>
        <w:instrText xml:space="preserve"> ADDIN NE.Ref.{FD6BA083-9070-4049-8934-DB59AB35E46C}</w:instrText>
      </w:r>
      <w:r w:rsidR="006D22F0">
        <w:rPr>
          <w:rFonts w:ascii="Times New Roman" w:hAnsi="Times New Roman" w:cs="Times New Roman"/>
          <w:sz w:val="24"/>
          <w:szCs w:val="24"/>
        </w:rPr>
        <w:fldChar w:fldCharType="separate"/>
      </w:r>
      <w:r w:rsidR="00C47404">
        <w:rPr>
          <w:rFonts w:ascii="Times New Roman" w:hAnsi="Times New Roman" w:cs="Times New Roman"/>
          <w:color w:val="080000"/>
          <w:sz w:val="24"/>
          <w:szCs w:val="24"/>
          <w:vertAlign w:val="superscript"/>
        </w:rPr>
        <w:t>[15, 21, 28]</w:t>
      </w:r>
      <w:r w:rsidR="006D22F0">
        <w:rPr>
          <w:rFonts w:ascii="Times New Roman" w:hAnsi="Times New Roman" w:cs="Times New Roman"/>
          <w:sz w:val="24"/>
          <w:szCs w:val="24"/>
        </w:rPr>
        <w:fldChar w:fldCharType="end"/>
      </w:r>
      <w:r w:rsidR="003D1049" w:rsidRPr="00AF35D8">
        <w:rPr>
          <w:rFonts w:ascii="Times New Roman" w:hAnsi="Times New Roman" w:cs="Times New Roman" w:hint="eastAsia"/>
          <w:sz w:val="24"/>
          <w:szCs w:val="24"/>
        </w:rPr>
        <w:t>。</w:t>
      </w:r>
      <w:r w:rsidR="00E30B88" w:rsidRPr="00AF35D8">
        <w:rPr>
          <w:rFonts w:ascii="Times New Roman" w:hAnsi="Times New Roman" w:cs="Times New Roman" w:hint="eastAsia"/>
          <w:sz w:val="24"/>
          <w:szCs w:val="24"/>
        </w:rPr>
        <w:t>结合起来可通俗的说明为：</w:t>
      </w:r>
      <w:r w:rsidR="00C04D2E" w:rsidRPr="00AF35D8">
        <w:rPr>
          <w:rFonts w:ascii="Times New Roman" w:hAnsi="Times New Roman" w:cs="Times New Roman" w:hint="eastAsia"/>
          <w:sz w:val="24"/>
          <w:szCs w:val="24"/>
        </w:rPr>
        <w:t>当农户经营的耕地面积较小时，</w:t>
      </w:r>
      <w:r w:rsidR="00E30B88" w:rsidRPr="00AF35D8">
        <w:rPr>
          <w:rFonts w:ascii="Times New Roman" w:hAnsi="Times New Roman" w:cs="Times New Roman" w:hint="eastAsia"/>
          <w:sz w:val="24"/>
          <w:szCs w:val="24"/>
        </w:rPr>
        <w:t>农民</w:t>
      </w:r>
      <w:r w:rsidR="00C04D2E" w:rsidRPr="00AF35D8">
        <w:rPr>
          <w:rFonts w:ascii="Times New Roman" w:hAnsi="Times New Roman" w:cs="Times New Roman" w:hint="eastAsia"/>
          <w:sz w:val="24"/>
          <w:szCs w:val="24"/>
        </w:rPr>
        <w:t>不仅对自己的农场进行精细化管理，家</w:t>
      </w:r>
      <w:r w:rsidR="00E30B88" w:rsidRPr="00AF35D8">
        <w:rPr>
          <w:rFonts w:ascii="Times New Roman" w:hAnsi="Times New Roman" w:cs="Times New Roman" w:hint="eastAsia"/>
          <w:sz w:val="24"/>
          <w:szCs w:val="24"/>
        </w:rPr>
        <w:t>中</w:t>
      </w:r>
      <w:r w:rsidR="00C04D2E" w:rsidRPr="00AF35D8">
        <w:rPr>
          <w:rFonts w:ascii="Times New Roman" w:hAnsi="Times New Roman" w:cs="Times New Roman" w:hint="eastAsia"/>
          <w:sz w:val="24"/>
          <w:szCs w:val="24"/>
        </w:rPr>
        <w:t>富余</w:t>
      </w:r>
      <w:r w:rsidR="00E30B88" w:rsidRPr="00AF35D8">
        <w:rPr>
          <w:rFonts w:ascii="Times New Roman" w:hAnsi="Times New Roman" w:cs="Times New Roman" w:hint="eastAsia"/>
          <w:sz w:val="24"/>
          <w:szCs w:val="24"/>
        </w:rPr>
        <w:t>的</w:t>
      </w:r>
      <w:r w:rsidR="00C04D2E" w:rsidRPr="00AF35D8">
        <w:rPr>
          <w:rFonts w:ascii="Times New Roman" w:hAnsi="Times New Roman" w:cs="Times New Roman" w:hint="eastAsia"/>
          <w:sz w:val="24"/>
          <w:szCs w:val="24"/>
        </w:rPr>
        <w:t>劳动力也常常不计成本的投入到粮食耕作当中。在这种精耕细作的种植方式加上过度投入的劳动要素带来了小农户的高产。</w:t>
      </w:r>
    </w:p>
    <w:p w14:paraId="4625F82D" w14:textId="4C1DE2F5" w:rsidR="009A6360" w:rsidRPr="00AF35D8" w:rsidRDefault="000D75E1" w:rsidP="000C68E8">
      <w:pPr>
        <w:spacing w:after="0" w:line="400" w:lineRule="exact"/>
        <w:ind w:firstLineChars="200" w:firstLine="482"/>
        <w:jc w:val="both"/>
        <w:rPr>
          <w:rFonts w:ascii="Times New Roman" w:hAnsi="Times New Roman" w:cs="Times New Roman"/>
          <w:sz w:val="24"/>
          <w:szCs w:val="24"/>
        </w:rPr>
      </w:pPr>
      <w:r w:rsidRPr="000267EC">
        <w:rPr>
          <w:rFonts w:ascii="Times New Roman" w:hAnsi="Times New Roman" w:cs="Times New Roman" w:hint="eastAsia"/>
          <w:b/>
          <w:sz w:val="24"/>
          <w:szCs w:val="24"/>
        </w:rPr>
        <w:t>土壤质量</w:t>
      </w:r>
      <w:r w:rsidR="00E24B4F" w:rsidRPr="000267EC">
        <w:rPr>
          <w:rFonts w:ascii="Times New Roman" w:hAnsi="Times New Roman" w:cs="Times New Roman" w:hint="eastAsia"/>
          <w:b/>
          <w:sz w:val="24"/>
          <w:szCs w:val="24"/>
        </w:rPr>
        <w:t>。</w:t>
      </w:r>
      <w:r w:rsidR="00AE63F4" w:rsidRPr="00AF35D8">
        <w:rPr>
          <w:rFonts w:ascii="Times New Roman" w:hAnsi="Times New Roman" w:cs="Times New Roman" w:hint="eastAsia"/>
          <w:sz w:val="24"/>
          <w:szCs w:val="24"/>
        </w:rPr>
        <w:t>为验证土壤质量是否能够解释土地生产率和农地经营规模负向关系，学者们采取了各种方法收集土壤数据来实证分析</w:t>
      </w:r>
      <w:r w:rsidR="009C716F" w:rsidRPr="00AF35D8">
        <w:rPr>
          <w:rFonts w:ascii="Times New Roman" w:hAnsi="Times New Roman" w:cs="Times New Roman" w:hint="eastAsia"/>
          <w:sz w:val="24"/>
          <w:szCs w:val="24"/>
        </w:rPr>
        <w:t>，得到一些具有争议性的结果</w:t>
      </w:r>
      <w:r w:rsidR="00F72217">
        <w:rPr>
          <w:rFonts w:ascii="Times New Roman" w:hAnsi="Times New Roman" w:cs="Times New Roman"/>
          <w:sz w:val="24"/>
          <w:szCs w:val="24"/>
        </w:rPr>
        <w:fldChar w:fldCharType="begin"/>
      </w:r>
      <w:r w:rsidR="00F72217">
        <w:rPr>
          <w:rFonts w:ascii="Times New Roman" w:hAnsi="Times New Roman" w:cs="Times New Roman"/>
          <w:sz w:val="24"/>
          <w:szCs w:val="24"/>
        </w:rPr>
        <w:instrText xml:space="preserve"> ADDIN NE.Ref.{FCA963D2-67F4-4DB9-90AE-1140EBC90E69}</w:instrText>
      </w:r>
      <w:r w:rsidR="00F72217">
        <w:rPr>
          <w:rFonts w:ascii="Times New Roman" w:hAnsi="Times New Roman" w:cs="Times New Roman"/>
          <w:sz w:val="24"/>
          <w:szCs w:val="24"/>
        </w:rPr>
        <w:fldChar w:fldCharType="separate"/>
      </w:r>
      <w:r w:rsidR="00C47404">
        <w:rPr>
          <w:rFonts w:ascii="Times New Roman" w:hAnsi="Times New Roman" w:cs="Times New Roman"/>
          <w:color w:val="080000"/>
          <w:sz w:val="24"/>
          <w:szCs w:val="24"/>
          <w:vertAlign w:val="superscript"/>
        </w:rPr>
        <w:t>[43]</w:t>
      </w:r>
      <w:r w:rsidR="00F72217">
        <w:rPr>
          <w:rFonts w:ascii="Times New Roman" w:hAnsi="Times New Roman" w:cs="Times New Roman"/>
          <w:sz w:val="24"/>
          <w:szCs w:val="24"/>
        </w:rPr>
        <w:fldChar w:fldCharType="end"/>
      </w:r>
      <w:r w:rsidR="00AE63F4" w:rsidRPr="00AF35D8">
        <w:rPr>
          <w:rFonts w:ascii="Times New Roman" w:hAnsi="Times New Roman" w:cs="Times New Roman" w:hint="eastAsia"/>
          <w:sz w:val="24"/>
          <w:szCs w:val="24"/>
        </w:rPr>
        <w:t>。</w:t>
      </w:r>
      <w:r w:rsidR="006D22F0" w:rsidRPr="00C46A1B">
        <w:rPr>
          <w:rFonts w:ascii="Times New Roman" w:hAnsi="Times New Roman" w:cs="Times New Roman"/>
          <w:sz w:val="24"/>
          <w:szCs w:val="24"/>
        </w:rPr>
        <w:t>Lamb</w:t>
      </w:r>
      <w:r w:rsidR="00B96EF8" w:rsidRPr="00AF35D8">
        <w:rPr>
          <w:rFonts w:ascii="Times New Roman" w:hAnsi="Times New Roman" w:cs="Times New Roman" w:hint="eastAsia"/>
          <w:sz w:val="24"/>
          <w:szCs w:val="24"/>
        </w:rPr>
        <w:t>使用包含土壤类型的数据集回归分析，</w:t>
      </w:r>
      <w:r w:rsidR="00370038" w:rsidRPr="00AF35D8">
        <w:rPr>
          <w:rFonts w:ascii="Times New Roman" w:hAnsi="Times New Roman" w:cs="Times New Roman" w:hint="eastAsia"/>
          <w:sz w:val="24"/>
          <w:szCs w:val="24"/>
        </w:rPr>
        <w:t>在随机效应模型中引入土壤质量变量后，土地生产率与种植面积的负向关系消失</w:t>
      </w:r>
      <w:r w:rsidR="00B96EF8" w:rsidRPr="00AF35D8">
        <w:rPr>
          <w:rFonts w:ascii="Times New Roman" w:hAnsi="Times New Roman" w:cs="Times New Roman" w:hint="eastAsia"/>
          <w:sz w:val="24"/>
          <w:szCs w:val="24"/>
        </w:rPr>
        <w:t>，因此推断土壤质量可以解释土地生产率和种植面积部分的负向关系</w:t>
      </w:r>
      <w:r w:rsidR="006D22F0">
        <w:rPr>
          <w:rFonts w:ascii="Times New Roman" w:hAnsi="Times New Roman" w:cs="Times New Roman"/>
          <w:sz w:val="24"/>
          <w:szCs w:val="24"/>
        </w:rPr>
        <w:fldChar w:fldCharType="begin"/>
      </w:r>
      <w:r w:rsidR="006D22F0">
        <w:rPr>
          <w:rFonts w:ascii="Times New Roman" w:hAnsi="Times New Roman" w:cs="Times New Roman"/>
          <w:sz w:val="24"/>
          <w:szCs w:val="24"/>
        </w:rPr>
        <w:instrText xml:space="preserve"> ADDIN NE.Ref.{5283459C-0523-41C6-9AF7-19287C6F7316}</w:instrText>
      </w:r>
      <w:r w:rsidR="006D22F0">
        <w:rPr>
          <w:rFonts w:ascii="Times New Roman" w:hAnsi="Times New Roman" w:cs="Times New Roman"/>
          <w:sz w:val="24"/>
          <w:szCs w:val="24"/>
        </w:rPr>
        <w:fldChar w:fldCharType="separate"/>
      </w:r>
      <w:r w:rsidR="00C47404">
        <w:rPr>
          <w:rFonts w:ascii="Times New Roman" w:hAnsi="Times New Roman" w:cs="Times New Roman"/>
          <w:color w:val="080000"/>
          <w:sz w:val="24"/>
          <w:szCs w:val="24"/>
          <w:vertAlign w:val="superscript"/>
        </w:rPr>
        <w:t>[2]</w:t>
      </w:r>
      <w:r w:rsidR="006D22F0">
        <w:rPr>
          <w:rFonts w:ascii="Times New Roman" w:hAnsi="Times New Roman" w:cs="Times New Roman"/>
          <w:sz w:val="24"/>
          <w:szCs w:val="24"/>
        </w:rPr>
        <w:fldChar w:fldCharType="end"/>
      </w:r>
      <w:r w:rsidR="000928E9" w:rsidRPr="00AF35D8">
        <w:rPr>
          <w:rFonts w:ascii="Times New Roman" w:hAnsi="Times New Roman" w:cs="Times New Roman" w:hint="eastAsia"/>
          <w:sz w:val="24"/>
          <w:szCs w:val="24"/>
        </w:rPr>
        <w:t>。</w:t>
      </w:r>
      <w:r w:rsidR="009C716F" w:rsidRPr="00AF35D8">
        <w:rPr>
          <w:rFonts w:ascii="Times New Roman" w:hAnsi="Times New Roman" w:cs="Times New Roman" w:hint="eastAsia"/>
          <w:sz w:val="24"/>
          <w:szCs w:val="24"/>
        </w:rPr>
        <w:t>而</w:t>
      </w:r>
      <w:r w:rsidR="000928E9" w:rsidRPr="00C46A1B">
        <w:rPr>
          <w:rFonts w:ascii="Times New Roman" w:hAnsi="Times New Roman" w:cs="Times New Roman"/>
          <w:sz w:val="24"/>
          <w:szCs w:val="24"/>
        </w:rPr>
        <w:t>Barrett</w:t>
      </w:r>
      <w:r w:rsidR="00AE63F4" w:rsidRPr="00AF35D8">
        <w:rPr>
          <w:rFonts w:ascii="Times New Roman" w:hAnsi="Times New Roman" w:cs="Times New Roman" w:hint="eastAsia"/>
          <w:sz w:val="24"/>
          <w:szCs w:val="24"/>
        </w:rPr>
        <w:t>（</w:t>
      </w:r>
      <w:r w:rsidR="00E148C5">
        <w:rPr>
          <w:rFonts w:ascii="Times New Roman" w:hAnsi="Times New Roman" w:cs="Times New Roman" w:hint="eastAsia"/>
          <w:sz w:val="24"/>
          <w:szCs w:val="24"/>
        </w:rPr>
        <w:t>认为土壤质量变量的遗漏无法不能作为负向关系存在的原因，他</w:t>
      </w:r>
      <w:r w:rsidR="000928E9" w:rsidRPr="00AF35D8">
        <w:rPr>
          <w:rFonts w:ascii="Times New Roman" w:hAnsi="Times New Roman" w:cs="Times New Roman" w:hint="eastAsia"/>
          <w:sz w:val="24"/>
          <w:szCs w:val="24"/>
        </w:rPr>
        <w:t>使用了一个独特的数据集</w:t>
      </w:r>
      <w:r w:rsidR="009C716F" w:rsidRPr="00AF35D8">
        <w:rPr>
          <w:rFonts w:ascii="Times New Roman" w:hAnsi="Times New Roman" w:cs="Times New Roman" w:hint="eastAsia"/>
          <w:sz w:val="24"/>
          <w:szCs w:val="24"/>
        </w:rPr>
        <w:t>来研究这个问题</w:t>
      </w:r>
      <w:r w:rsidR="000928E9" w:rsidRPr="00AF35D8">
        <w:rPr>
          <w:rFonts w:ascii="Times New Roman" w:hAnsi="Times New Roman" w:cs="Times New Roman" w:hint="eastAsia"/>
          <w:sz w:val="24"/>
          <w:szCs w:val="24"/>
        </w:rPr>
        <w:t>，该数据集包括每个家庭多个地块的土壤质量测量，有详细的土壤组成数据（即碳、氮和钾的百分比，</w:t>
      </w:r>
      <w:r w:rsidR="000928E9" w:rsidRPr="00C46A1B">
        <w:rPr>
          <w:rFonts w:ascii="Times New Roman" w:hAnsi="Times New Roman" w:cs="Times New Roman"/>
          <w:sz w:val="24"/>
          <w:szCs w:val="24"/>
        </w:rPr>
        <w:t>ph</w:t>
      </w:r>
      <w:r w:rsidR="000928E9" w:rsidRPr="00AF35D8">
        <w:rPr>
          <w:rFonts w:ascii="Times New Roman" w:hAnsi="Times New Roman" w:cs="Times New Roman" w:hint="eastAsia"/>
          <w:sz w:val="24"/>
          <w:szCs w:val="24"/>
        </w:rPr>
        <w:t>值以及淤泥、沙子和粘土的百分比）</w:t>
      </w:r>
      <w:r w:rsidR="009C716F" w:rsidRPr="00AF35D8">
        <w:rPr>
          <w:rFonts w:ascii="Times New Roman" w:hAnsi="Times New Roman" w:cs="Times New Roman" w:hint="eastAsia"/>
          <w:sz w:val="24"/>
          <w:szCs w:val="24"/>
        </w:rPr>
        <w:t>，结果发现引入土壤变量后，负向关系没有发生任何变化</w:t>
      </w:r>
      <w:r w:rsidR="006D22F0">
        <w:rPr>
          <w:rFonts w:ascii="Times New Roman" w:hAnsi="Times New Roman" w:cs="Times New Roman"/>
          <w:sz w:val="24"/>
          <w:szCs w:val="24"/>
        </w:rPr>
        <w:fldChar w:fldCharType="begin"/>
      </w:r>
      <w:r w:rsidR="006D22F0">
        <w:rPr>
          <w:rFonts w:ascii="Times New Roman" w:hAnsi="Times New Roman" w:cs="Times New Roman"/>
          <w:sz w:val="24"/>
          <w:szCs w:val="24"/>
        </w:rPr>
        <w:instrText xml:space="preserve"> ADDIN NE.Ref.{E0589404-69E7-411A-9453-A08DCF75C35E}</w:instrText>
      </w:r>
      <w:r w:rsidR="006D22F0">
        <w:rPr>
          <w:rFonts w:ascii="Times New Roman" w:hAnsi="Times New Roman" w:cs="Times New Roman"/>
          <w:sz w:val="24"/>
          <w:szCs w:val="24"/>
        </w:rPr>
        <w:fldChar w:fldCharType="separate"/>
      </w:r>
      <w:r w:rsidR="00C47404">
        <w:rPr>
          <w:rFonts w:ascii="Times New Roman" w:hAnsi="Times New Roman" w:cs="Times New Roman"/>
          <w:color w:val="080000"/>
          <w:sz w:val="24"/>
          <w:szCs w:val="24"/>
          <w:vertAlign w:val="superscript"/>
        </w:rPr>
        <w:t>[1]</w:t>
      </w:r>
      <w:r w:rsidR="006D22F0">
        <w:rPr>
          <w:rFonts w:ascii="Times New Roman" w:hAnsi="Times New Roman" w:cs="Times New Roman"/>
          <w:sz w:val="24"/>
          <w:szCs w:val="24"/>
        </w:rPr>
        <w:fldChar w:fldCharType="end"/>
      </w:r>
      <w:r w:rsidR="009C716F" w:rsidRPr="00AF35D8">
        <w:rPr>
          <w:rFonts w:ascii="Times New Roman" w:hAnsi="Times New Roman" w:cs="Times New Roman" w:hint="eastAsia"/>
          <w:sz w:val="24"/>
          <w:szCs w:val="24"/>
        </w:rPr>
        <w:t>。</w:t>
      </w:r>
    </w:p>
    <w:p w14:paraId="39AEB283" w14:textId="0095E2FF" w:rsidR="002252BD" w:rsidRDefault="000A13E2" w:rsidP="000C68E8">
      <w:pPr>
        <w:spacing w:after="0" w:line="400" w:lineRule="exact"/>
        <w:ind w:firstLineChars="200" w:firstLine="482"/>
        <w:jc w:val="both"/>
        <w:rPr>
          <w:rFonts w:ascii="Times New Roman" w:hAnsi="Times New Roman" w:cs="Times New Roman"/>
          <w:sz w:val="24"/>
          <w:szCs w:val="24"/>
        </w:rPr>
      </w:pPr>
      <w:r w:rsidRPr="000267EC">
        <w:rPr>
          <w:rFonts w:ascii="Times New Roman" w:hAnsi="Times New Roman" w:cs="Times New Roman" w:hint="eastAsia"/>
          <w:b/>
          <w:sz w:val="24"/>
          <w:szCs w:val="24"/>
        </w:rPr>
        <w:t>测量误差</w:t>
      </w:r>
      <w:r w:rsidR="00E24B4F" w:rsidRPr="000267EC">
        <w:rPr>
          <w:rFonts w:ascii="Times New Roman" w:hAnsi="Times New Roman" w:cs="Times New Roman" w:hint="eastAsia"/>
          <w:b/>
          <w:sz w:val="24"/>
          <w:szCs w:val="24"/>
        </w:rPr>
        <w:t>。</w:t>
      </w:r>
      <w:r w:rsidR="002252BD" w:rsidRPr="00C46A1B">
        <w:rPr>
          <w:rFonts w:ascii="Times New Roman" w:hAnsi="Times New Roman" w:cs="Times New Roman"/>
          <w:sz w:val="24"/>
          <w:szCs w:val="24"/>
        </w:rPr>
        <w:t>Lamb</w:t>
      </w:r>
      <w:r w:rsidR="00C47404">
        <w:rPr>
          <w:rFonts w:ascii="Times New Roman" w:hAnsi="Times New Roman" w:cs="Times New Roman" w:hint="eastAsia"/>
          <w:sz w:val="24"/>
          <w:szCs w:val="24"/>
        </w:rPr>
        <w:t>以及</w:t>
      </w:r>
      <w:r w:rsidR="00C47404">
        <w:rPr>
          <w:rFonts w:ascii="Times New Roman" w:hAnsi="Times New Roman" w:cs="Times New Roman" w:hint="eastAsia"/>
          <w:sz w:val="24"/>
          <w:szCs w:val="24"/>
        </w:rPr>
        <w:t>C</w:t>
      </w:r>
      <w:r w:rsidR="00C47404">
        <w:rPr>
          <w:rFonts w:ascii="Times New Roman" w:hAnsi="Times New Roman" w:cs="Times New Roman"/>
          <w:sz w:val="24"/>
          <w:szCs w:val="24"/>
        </w:rPr>
        <w:t>arletto</w:t>
      </w:r>
      <w:r w:rsidR="00C47404">
        <w:rPr>
          <w:rFonts w:ascii="Times New Roman" w:hAnsi="Times New Roman" w:cs="Times New Roman" w:hint="eastAsia"/>
          <w:sz w:val="24"/>
          <w:szCs w:val="24"/>
        </w:rPr>
        <w:t>等</w:t>
      </w:r>
      <w:r w:rsidR="005D49BF">
        <w:rPr>
          <w:rFonts w:ascii="Times New Roman" w:hAnsi="Times New Roman" w:cs="Times New Roman" w:hint="eastAsia"/>
          <w:sz w:val="24"/>
          <w:szCs w:val="24"/>
        </w:rPr>
        <w:t>认为统计上的测量不精确会导致有偏的研究</w:t>
      </w:r>
      <w:r w:rsidR="000D57D0">
        <w:rPr>
          <w:rFonts w:ascii="Times New Roman" w:hAnsi="Times New Roman" w:cs="Times New Roman" w:hint="eastAsia"/>
          <w:sz w:val="24"/>
          <w:szCs w:val="24"/>
        </w:rPr>
        <w:t>结果，</w:t>
      </w:r>
      <w:r w:rsidR="000D57D0">
        <w:rPr>
          <w:rFonts w:ascii="Times New Roman" w:hAnsi="Times New Roman" w:cs="Times New Roman"/>
          <w:sz w:val="24"/>
          <w:szCs w:val="24"/>
        </w:rPr>
        <w:t>当</w:t>
      </w:r>
      <w:r w:rsidR="000D57D0">
        <w:rPr>
          <w:rFonts w:ascii="Times New Roman" w:hAnsi="Times New Roman" w:cs="Times New Roman" w:hint="eastAsia"/>
          <w:sz w:val="24"/>
          <w:szCs w:val="24"/>
        </w:rPr>
        <w:t>测量误差与规模变量负相关时，</w:t>
      </w:r>
      <w:r w:rsidR="000D57D0">
        <w:rPr>
          <w:rFonts w:ascii="Times New Roman" w:hAnsi="Times New Roman" w:cs="Times New Roman"/>
          <w:sz w:val="24"/>
          <w:szCs w:val="24"/>
        </w:rPr>
        <w:t>实证</w:t>
      </w:r>
      <w:r w:rsidR="000D57D0">
        <w:rPr>
          <w:rFonts w:ascii="Times New Roman" w:hAnsi="Times New Roman" w:cs="Times New Roman" w:hint="eastAsia"/>
          <w:sz w:val="24"/>
          <w:szCs w:val="24"/>
        </w:rPr>
        <w:t>得到的规模系数会偏小，</w:t>
      </w:r>
      <w:r w:rsidR="000D57D0">
        <w:rPr>
          <w:rFonts w:ascii="Times New Roman" w:hAnsi="Times New Roman" w:cs="Times New Roman"/>
          <w:sz w:val="24"/>
          <w:szCs w:val="24"/>
        </w:rPr>
        <w:t>当</w:t>
      </w:r>
      <w:r w:rsidR="000D57D0">
        <w:rPr>
          <w:rFonts w:ascii="Times New Roman" w:hAnsi="Times New Roman" w:cs="Times New Roman" w:hint="eastAsia"/>
          <w:sz w:val="24"/>
          <w:szCs w:val="24"/>
        </w:rPr>
        <w:t>测量误差与规模变量正相关时，</w:t>
      </w:r>
      <w:r w:rsidR="000D57D0">
        <w:rPr>
          <w:rFonts w:ascii="Times New Roman" w:hAnsi="Times New Roman" w:cs="Times New Roman"/>
          <w:sz w:val="24"/>
          <w:szCs w:val="24"/>
        </w:rPr>
        <w:t>规模</w:t>
      </w:r>
      <w:r w:rsidR="000D57D0">
        <w:rPr>
          <w:rFonts w:ascii="Times New Roman" w:hAnsi="Times New Roman" w:cs="Times New Roman" w:hint="eastAsia"/>
          <w:sz w:val="24"/>
          <w:szCs w:val="24"/>
        </w:rPr>
        <w:t>系数会偏大</w:t>
      </w:r>
      <w:r w:rsidR="006D22F0">
        <w:rPr>
          <w:rFonts w:ascii="Times New Roman" w:hAnsi="Times New Roman" w:cs="Times New Roman"/>
          <w:sz w:val="24"/>
          <w:szCs w:val="24"/>
        </w:rPr>
        <w:fldChar w:fldCharType="begin"/>
      </w:r>
      <w:r w:rsidR="00C47404">
        <w:rPr>
          <w:rFonts w:ascii="Times New Roman" w:hAnsi="Times New Roman" w:cs="Times New Roman"/>
          <w:sz w:val="24"/>
          <w:szCs w:val="24"/>
        </w:rPr>
        <w:instrText xml:space="preserve"> ADDIN NE.Ref.{8CCCA36F-57C1-4677-8942-D0F1435FE608}</w:instrText>
      </w:r>
      <w:r w:rsidR="006D22F0">
        <w:rPr>
          <w:rFonts w:ascii="Times New Roman" w:hAnsi="Times New Roman" w:cs="Times New Roman"/>
          <w:sz w:val="24"/>
          <w:szCs w:val="24"/>
        </w:rPr>
        <w:fldChar w:fldCharType="separate"/>
      </w:r>
      <w:r w:rsidR="00C47404">
        <w:rPr>
          <w:rFonts w:ascii="Times New Roman" w:hAnsi="Times New Roman" w:cs="Times New Roman"/>
          <w:color w:val="080000"/>
          <w:sz w:val="24"/>
          <w:szCs w:val="24"/>
          <w:vertAlign w:val="superscript"/>
        </w:rPr>
        <w:t>[2, 61]</w:t>
      </w:r>
      <w:r w:rsidR="006D22F0">
        <w:rPr>
          <w:rFonts w:ascii="Times New Roman" w:hAnsi="Times New Roman" w:cs="Times New Roman"/>
          <w:sz w:val="24"/>
          <w:szCs w:val="24"/>
        </w:rPr>
        <w:fldChar w:fldCharType="end"/>
      </w:r>
      <w:r w:rsidR="000D57D0">
        <w:rPr>
          <w:rFonts w:ascii="Times New Roman" w:hAnsi="Times New Roman" w:cs="Times New Roman" w:hint="eastAsia"/>
          <w:sz w:val="24"/>
          <w:szCs w:val="24"/>
        </w:rPr>
        <w:t>。他通过</w:t>
      </w:r>
      <w:r w:rsidR="00BA0351">
        <w:rPr>
          <w:rFonts w:ascii="Times New Roman" w:hAnsi="Times New Roman" w:cs="Times New Roman" w:hint="eastAsia"/>
          <w:sz w:val="24"/>
          <w:szCs w:val="24"/>
        </w:rPr>
        <w:t>比较</w:t>
      </w:r>
      <w:r w:rsidR="002252BD" w:rsidRPr="00AF35D8">
        <w:rPr>
          <w:rFonts w:ascii="Times New Roman" w:hAnsi="Times New Roman" w:cs="Times New Roman" w:hint="eastAsia"/>
          <w:sz w:val="24"/>
          <w:szCs w:val="24"/>
        </w:rPr>
        <w:t>使用</w:t>
      </w:r>
      <w:r w:rsidR="00B33EE9" w:rsidRPr="00AF35D8">
        <w:rPr>
          <w:rFonts w:ascii="Times New Roman" w:hAnsi="Times New Roman" w:cs="Times New Roman" w:hint="eastAsia"/>
          <w:sz w:val="24"/>
          <w:szCs w:val="24"/>
        </w:rPr>
        <w:t>随机效应和固定效应分析土地生产率和种植面积</w:t>
      </w:r>
      <w:r w:rsidR="00BA0351">
        <w:rPr>
          <w:rFonts w:ascii="Times New Roman" w:hAnsi="Times New Roman" w:cs="Times New Roman" w:hint="eastAsia"/>
          <w:sz w:val="24"/>
          <w:szCs w:val="24"/>
        </w:rPr>
        <w:t>的实证研究结果发现</w:t>
      </w:r>
      <w:r w:rsidR="00B33EE9" w:rsidRPr="00AF35D8">
        <w:rPr>
          <w:rFonts w:ascii="Times New Roman" w:hAnsi="Times New Roman" w:cs="Times New Roman" w:hint="eastAsia"/>
          <w:sz w:val="24"/>
          <w:szCs w:val="24"/>
        </w:rPr>
        <w:t>，固定效应模型的负向效应比随机效应模型的负向效应更加强烈，因此推测农场面积变量受到测量误差的影响，最终导致了负向关系的出现</w:t>
      </w:r>
      <w:r w:rsidR="00A702DB">
        <w:rPr>
          <w:rFonts w:ascii="Times New Roman" w:hAnsi="Times New Roman" w:cs="Times New Roman" w:hint="eastAsia"/>
          <w:sz w:val="24"/>
          <w:szCs w:val="24"/>
        </w:rPr>
        <w:t>。</w:t>
      </w:r>
    </w:p>
    <w:p w14:paraId="7E030F19" w14:textId="06B50FF0" w:rsidR="007904B4" w:rsidRPr="00CD7025" w:rsidRDefault="0094097F" w:rsidP="00CD7025">
      <w:pPr>
        <w:spacing w:beforeLines="100" w:before="326" w:afterLines="100" w:after="326" w:line="400" w:lineRule="exact"/>
        <w:outlineLvl w:val="1"/>
        <w:rPr>
          <w:rFonts w:ascii="Times New Roman" w:eastAsia="黑体" w:hAnsi="Times New Roman" w:cs="Times New Roman"/>
          <w:sz w:val="28"/>
          <w:szCs w:val="28"/>
        </w:rPr>
      </w:pPr>
      <w:bookmarkStart w:id="167" w:name="_Toc4687804"/>
      <w:r w:rsidRPr="00CD7025">
        <w:rPr>
          <w:rFonts w:ascii="Times New Roman" w:eastAsia="黑体" w:hAnsi="Times New Roman" w:cs="Times New Roman"/>
          <w:sz w:val="28"/>
          <w:szCs w:val="28"/>
        </w:rPr>
        <w:t>2.</w:t>
      </w:r>
      <w:r w:rsidR="00CD7025">
        <w:rPr>
          <w:rFonts w:ascii="Times New Roman" w:eastAsia="黑体" w:hAnsi="Times New Roman" w:cs="Times New Roman"/>
          <w:sz w:val="28"/>
          <w:szCs w:val="28"/>
        </w:rPr>
        <w:t>3</w:t>
      </w:r>
      <w:r w:rsidR="00ED272E" w:rsidRPr="00CD7025">
        <w:rPr>
          <w:rFonts w:ascii="Times New Roman" w:eastAsia="黑体" w:hAnsi="Times New Roman" w:cs="Times New Roman"/>
          <w:sz w:val="28"/>
          <w:szCs w:val="28"/>
        </w:rPr>
        <w:t xml:space="preserve">  </w:t>
      </w:r>
      <w:r w:rsidR="009B6971">
        <w:rPr>
          <w:rFonts w:ascii="Times New Roman" w:eastAsia="黑体" w:hAnsi="Times New Roman" w:cs="Times New Roman" w:hint="eastAsia"/>
          <w:sz w:val="28"/>
          <w:szCs w:val="28"/>
        </w:rPr>
        <w:t>对已有</w:t>
      </w:r>
      <w:r w:rsidR="007904B4" w:rsidRPr="00CD7025">
        <w:rPr>
          <w:rFonts w:ascii="Times New Roman" w:eastAsia="黑体" w:hAnsi="Times New Roman" w:cs="Times New Roman" w:hint="eastAsia"/>
          <w:sz w:val="28"/>
          <w:szCs w:val="28"/>
        </w:rPr>
        <w:t>文献</w:t>
      </w:r>
      <w:r w:rsidR="009B6971">
        <w:rPr>
          <w:rFonts w:ascii="Times New Roman" w:eastAsia="黑体" w:hAnsi="Times New Roman" w:cs="Times New Roman" w:hint="eastAsia"/>
          <w:sz w:val="28"/>
          <w:szCs w:val="28"/>
        </w:rPr>
        <w:t>的</w:t>
      </w:r>
      <w:r w:rsidR="007904B4" w:rsidRPr="00CD7025">
        <w:rPr>
          <w:rFonts w:ascii="Times New Roman" w:eastAsia="黑体" w:hAnsi="Times New Roman" w:cs="Times New Roman" w:hint="eastAsia"/>
          <w:sz w:val="28"/>
          <w:szCs w:val="28"/>
        </w:rPr>
        <w:t>评述</w:t>
      </w:r>
      <w:bookmarkEnd w:id="167"/>
    </w:p>
    <w:p w14:paraId="7A0ECD2D" w14:textId="77777777" w:rsidR="00934D6D" w:rsidRDefault="00803011" w:rsidP="000C68E8">
      <w:pPr>
        <w:spacing w:after="0" w:line="400" w:lineRule="exact"/>
        <w:ind w:firstLineChars="200" w:firstLine="480"/>
        <w:jc w:val="both"/>
        <w:rPr>
          <w:rFonts w:ascii="Times New Roman" w:hAnsi="Times New Roman" w:cs="Times New Roman"/>
          <w:sz w:val="24"/>
          <w:szCs w:val="24"/>
        </w:rPr>
      </w:pPr>
      <w:r w:rsidRPr="00AF35D8">
        <w:rPr>
          <w:rFonts w:ascii="Times New Roman" w:hAnsi="Times New Roman" w:cs="Times New Roman" w:hint="eastAsia"/>
          <w:sz w:val="24"/>
          <w:szCs w:val="24"/>
        </w:rPr>
        <w:t>本部分从土地生产率的影响因素和土地生产率与农地经营规模的关系两方面对已有的研究梳理和归纳总结，最后对当前研究的成果以及存在的不足进行评述。</w:t>
      </w:r>
    </w:p>
    <w:p w14:paraId="5667252C" w14:textId="0BF967C6" w:rsidR="007904B4" w:rsidRPr="00AF35D8" w:rsidRDefault="00803011" w:rsidP="000C68E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当前研究</w:t>
      </w:r>
      <w:r w:rsidR="007904B4" w:rsidRPr="00AF35D8">
        <w:rPr>
          <w:rFonts w:ascii="Times New Roman" w:hAnsi="Times New Roman" w:cs="Times New Roman" w:hint="eastAsia"/>
          <w:sz w:val="24"/>
          <w:szCs w:val="24"/>
        </w:rPr>
        <w:t>整体上</w:t>
      </w:r>
      <w:r w:rsidR="004C1E90">
        <w:rPr>
          <w:rFonts w:ascii="Times New Roman" w:hAnsi="Times New Roman" w:cs="Times New Roman" w:hint="eastAsia"/>
          <w:sz w:val="24"/>
          <w:szCs w:val="24"/>
        </w:rPr>
        <w:t>有如下贡献</w:t>
      </w:r>
      <w:r w:rsidR="002D03A7">
        <w:rPr>
          <w:rFonts w:ascii="Times New Roman" w:hAnsi="Times New Roman" w:cs="Times New Roman" w:hint="eastAsia"/>
          <w:sz w:val="24"/>
          <w:szCs w:val="24"/>
        </w:rPr>
        <w:t>。</w:t>
      </w:r>
      <w:r w:rsidR="00345B74" w:rsidRPr="00C46A1B">
        <w:rPr>
          <w:rFonts w:ascii="Times New Roman" w:hAnsi="Times New Roman" w:cs="Times New Roman"/>
          <w:sz w:val="24"/>
          <w:szCs w:val="24"/>
        </w:rPr>
        <w:t>1</w:t>
      </w:r>
      <w:r w:rsidR="009E6F7D">
        <w:rPr>
          <w:rFonts w:ascii="Times New Roman" w:hAnsi="Times New Roman" w:cs="Times New Roman" w:hint="eastAsia"/>
          <w:sz w:val="24"/>
          <w:szCs w:val="24"/>
        </w:rPr>
        <w:t>）</w:t>
      </w:r>
      <w:r w:rsidR="003E25B9">
        <w:rPr>
          <w:rFonts w:ascii="Times New Roman" w:hAnsi="Times New Roman" w:cs="Times New Roman" w:hint="eastAsia"/>
          <w:sz w:val="24"/>
          <w:szCs w:val="24"/>
        </w:rPr>
        <w:t>研</w:t>
      </w:r>
      <w:r w:rsidR="005211CB">
        <w:rPr>
          <w:rFonts w:ascii="Times New Roman" w:hAnsi="Times New Roman" w:cs="Times New Roman" w:hint="eastAsia"/>
          <w:sz w:val="24"/>
          <w:szCs w:val="24"/>
        </w:rPr>
        <w:t>究农户问题学者众多，</w:t>
      </w:r>
      <w:r w:rsidR="00366A36">
        <w:rPr>
          <w:rFonts w:ascii="Times New Roman" w:hAnsi="Times New Roman" w:cs="Times New Roman" w:hint="eastAsia"/>
          <w:sz w:val="24"/>
          <w:szCs w:val="24"/>
        </w:rPr>
        <w:t>全方位的研究了可能影响</w:t>
      </w:r>
      <w:r w:rsidR="006F623E">
        <w:rPr>
          <w:rFonts w:ascii="Times New Roman" w:hAnsi="Times New Roman" w:cs="Times New Roman" w:hint="eastAsia"/>
          <w:sz w:val="24"/>
          <w:szCs w:val="24"/>
        </w:rPr>
        <w:t>农业生产</w:t>
      </w:r>
      <w:r w:rsidR="00366A36">
        <w:rPr>
          <w:rFonts w:ascii="Times New Roman" w:hAnsi="Times New Roman" w:cs="Times New Roman" w:hint="eastAsia"/>
          <w:sz w:val="24"/>
          <w:szCs w:val="24"/>
        </w:rPr>
        <w:t>的</w:t>
      </w:r>
      <w:r w:rsidR="007E2433">
        <w:rPr>
          <w:rFonts w:ascii="Times New Roman" w:hAnsi="Times New Roman" w:cs="Times New Roman" w:hint="eastAsia"/>
          <w:sz w:val="24"/>
          <w:szCs w:val="24"/>
        </w:rPr>
        <w:t>因素</w:t>
      </w:r>
      <w:r w:rsidR="0083395B">
        <w:rPr>
          <w:rFonts w:ascii="Times New Roman" w:hAnsi="Times New Roman" w:cs="Times New Roman" w:hint="eastAsia"/>
          <w:sz w:val="24"/>
          <w:szCs w:val="24"/>
        </w:rPr>
        <w:t>，</w:t>
      </w:r>
      <w:r w:rsidR="005211CB">
        <w:rPr>
          <w:rFonts w:ascii="Times New Roman" w:hAnsi="Times New Roman" w:cs="Times New Roman" w:hint="eastAsia"/>
          <w:sz w:val="24"/>
          <w:szCs w:val="24"/>
        </w:rPr>
        <w:t>从</w:t>
      </w:r>
      <w:r w:rsidR="00EA111D">
        <w:rPr>
          <w:rFonts w:ascii="Times New Roman" w:hAnsi="Times New Roman" w:cs="Times New Roman" w:hint="eastAsia"/>
          <w:sz w:val="24"/>
          <w:szCs w:val="24"/>
        </w:rPr>
        <w:t>自然环境、</w:t>
      </w:r>
      <w:r w:rsidR="00EA111D">
        <w:rPr>
          <w:rFonts w:ascii="Times New Roman" w:hAnsi="Times New Roman" w:cs="Times New Roman"/>
          <w:sz w:val="24"/>
          <w:szCs w:val="24"/>
        </w:rPr>
        <w:t>农户</w:t>
      </w:r>
      <w:r w:rsidR="00EA111D">
        <w:rPr>
          <w:rFonts w:ascii="Times New Roman" w:hAnsi="Times New Roman" w:cs="Times New Roman" w:hint="eastAsia"/>
          <w:sz w:val="24"/>
          <w:szCs w:val="24"/>
        </w:rPr>
        <w:t>家庭特征、</w:t>
      </w:r>
      <w:r w:rsidR="00EA111D">
        <w:rPr>
          <w:rFonts w:ascii="Times New Roman" w:hAnsi="Times New Roman" w:cs="Times New Roman"/>
          <w:sz w:val="24"/>
          <w:szCs w:val="24"/>
        </w:rPr>
        <w:t>政策</w:t>
      </w:r>
      <w:r w:rsidR="00EA111D">
        <w:rPr>
          <w:rFonts w:ascii="Times New Roman" w:hAnsi="Times New Roman" w:cs="Times New Roman" w:hint="eastAsia"/>
          <w:sz w:val="24"/>
          <w:szCs w:val="24"/>
        </w:rPr>
        <w:t>力量到市场环境等</w:t>
      </w:r>
      <w:r w:rsidR="00366A36">
        <w:rPr>
          <w:rFonts w:ascii="Times New Roman" w:hAnsi="Times New Roman" w:cs="Times New Roman" w:hint="eastAsia"/>
          <w:sz w:val="24"/>
          <w:szCs w:val="24"/>
        </w:rPr>
        <w:t>方面</w:t>
      </w:r>
      <w:r w:rsidR="00D52D67">
        <w:rPr>
          <w:rFonts w:ascii="Times New Roman" w:hAnsi="Times New Roman" w:cs="Times New Roman" w:hint="eastAsia"/>
          <w:sz w:val="24"/>
          <w:szCs w:val="24"/>
        </w:rPr>
        <w:t>提供了稳定成熟的</w:t>
      </w:r>
      <w:r w:rsidR="00423BBF">
        <w:rPr>
          <w:rFonts w:ascii="Times New Roman" w:hAnsi="Times New Roman" w:cs="Times New Roman" w:hint="eastAsia"/>
          <w:sz w:val="24"/>
          <w:szCs w:val="24"/>
        </w:rPr>
        <w:t>指标选择</w:t>
      </w:r>
      <w:r w:rsidR="00D52D67">
        <w:rPr>
          <w:rFonts w:ascii="Times New Roman" w:hAnsi="Times New Roman" w:cs="Times New Roman" w:hint="eastAsia"/>
          <w:sz w:val="24"/>
          <w:szCs w:val="24"/>
        </w:rPr>
        <w:t>方案</w:t>
      </w:r>
      <w:r w:rsidR="00423BBF">
        <w:rPr>
          <w:rFonts w:ascii="Times New Roman" w:hAnsi="Times New Roman" w:cs="Times New Roman" w:hint="eastAsia"/>
          <w:sz w:val="24"/>
          <w:szCs w:val="24"/>
        </w:rPr>
        <w:t>。</w:t>
      </w:r>
      <w:r w:rsidR="00345B74" w:rsidRPr="00C46A1B">
        <w:rPr>
          <w:rFonts w:ascii="Times New Roman" w:hAnsi="Times New Roman" w:cs="Times New Roman"/>
          <w:sz w:val="24"/>
          <w:szCs w:val="24"/>
        </w:rPr>
        <w:t>2</w:t>
      </w:r>
      <w:r w:rsidR="006E6CAB">
        <w:rPr>
          <w:rFonts w:ascii="Times New Roman" w:hAnsi="Times New Roman" w:cs="Times New Roman" w:hint="eastAsia"/>
          <w:sz w:val="24"/>
          <w:szCs w:val="24"/>
        </w:rPr>
        <w:t>）给出了</w:t>
      </w:r>
      <w:r w:rsidR="00AD101B">
        <w:rPr>
          <w:rFonts w:ascii="Times New Roman" w:hAnsi="Times New Roman" w:cs="Times New Roman" w:hint="eastAsia"/>
          <w:sz w:val="24"/>
          <w:szCs w:val="24"/>
        </w:rPr>
        <w:t>一套解释方法，</w:t>
      </w:r>
      <w:r w:rsidR="006E6CAB">
        <w:rPr>
          <w:rFonts w:ascii="Times New Roman" w:hAnsi="Times New Roman" w:cs="Times New Roman"/>
          <w:sz w:val="24"/>
          <w:szCs w:val="24"/>
        </w:rPr>
        <w:t>可以</w:t>
      </w:r>
      <w:r w:rsidR="006E6CAB">
        <w:rPr>
          <w:rFonts w:ascii="Times New Roman" w:hAnsi="Times New Roman" w:cs="Times New Roman" w:hint="eastAsia"/>
          <w:sz w:val="24"/>
          <w:szCs w:val="24"/>
        </w:rPr>
        <w:t>从</w:t>
      </w:r>
      <w:r w:rsidR="006E6CAB">
        <w:rPr>
          <w:rFonts w:ascii="Times New Roman" w:hAnsi="Times New Roman" w:cs="Times New Roman"/>
          <w:sz w:val="24"/>
          <w:szCs w:val="24"/>
        </w:rPr>
        <w:t>要素</w:t>
      </w:r>
      <w:r w:rsidR="006E6CAB">
        <w:rPr>
          <w:rFonts w:ascii="Times New Roman" w:hAnsi="Times New Roman" w:cs="Times New Roman" w:hint="eastAsia"/>
          <w:sz w:val="24"/>
          <w:szCs w:val="24"/>
        </w:rPr>
        <w:t>市场不完善、</w:t>
      </w:r>
      <w:r w:rsidR="006E6CAB">
        <w:rPr>
          <w:rFonts w:ascii="Times New Roman" w:hAnsi="Times New Roman" w:cs="Times New Roman"/>
          <w:sz w:val="24"/>
          <w:szCs w:val="24"/>
        </w:rPr>
        <w:t>土壤</w:t>
      </w:r>
      <w:r w:rsidR="006E6CAB">
        <w:rPr>
          <w:rFonts w:ascii="Times New Roman" w:hAnsi="Times New Roman" w:cs="Times New Roman" w:hint="eastAsia"/>
          <w:sz w:val="24"/>
          <w:szCs w:val="24"/>
        </w:rPr>
        <w:t>质量遗漏和测量误差</w:t>
      </w:r>
      <w:r w:rsidR="00AD101B" w:rsidRPr="00C46A1B">
        <w:rPr>
          <w:rFonts w:ascii="Times New Roman" w:hAnsi="Times New Roman" w:cs="Times New Roman"/>
          <w:sz w:val="24"/>
          <w:szCs w:val="24"/>
        </w:rPr>
        <w:t>3</w:t>
      </w:r>
      <w:r w:rsidR="00AD101B">
        <w:rPr>
          <w:rFonts w:ascii="Times New Roman" w:hAnsi="Times New Roman" w:cs="Times New Roman" w:hint="eastAsia"/>
          <w:sz w:val="24"/>
          <w:szCs w:val="24"/>
        </w:rPr>
        <w:t>个维度</w:t>
      </w:r>
      <w:r w:rsidR="006E6CAB">
        <w:rPr>
          <w:rFonts w:ascii="Times New Roman" w:hAnsi="Times New Roman" w:cs="Times New Roman" w:hint="eastAsia"/>
          <w:sz w:val="24"/>
          <w:szCs w:val="24"/>
        </w:rPr>
        <w:t>，</w:t>
      </w:r>
      <w:r w:rsidR="00331BE1">
        <w:rPr>
          <w:rFonts w:ascii="Times New Roman" w:hAnsi="Times New Roman" w:cs="Times New Roman" w:hint="eastAsia"/>
          <w:sz w:val="24"/>
          <w:szCs w:val="24"/>
        </w:rPr>
        <w:t>诠释</w:t>
      </w:r>
      <w:r w:rsidR="006E6CAB">
        <w:rPr>
          <w:rFonts w:ascii="Times New Roman" w:hAnsi="Times New Roman" w:cs="Times New Roman" w:hint="eastAsia"/>
          <w:sz w:val="24"/>
          <w:szCs w:val="24"/>
        </w:rPr>
        <w:t>土地生产率与规模的</w:t>
      </w:r>
      <w:r w:rsidR="006E0077">
        <w:rPr>
          <w:rFonts w:ascii="Times New Roman" w:hAnsi="Times New Roman" w:cs="Times New Roman" w:hint="eastAsia"/>
          <w:sz w:val="24"/>
          <w:szCs w:val="24"/>
        </w:rPr>
        <w:t>正向、</w:t>
      </w:r>
      <w:r w:rsidR="006E0077">
        <w:rPr>
          <w:rFonts w:ascii="Times New Roman" w:hAnsi="Times New Roman" w:cs="Times New Roman"/>
          <w:sz w:val="24"/>
          <w:szCs w:val="24"/>
        </w:rPr>
        <w:t>负向</w:t>
      </w:r>
      <w:r w:rsidR="006E0077">
        <w:rPr>
          <w:rFonts w:ascii="Times New Roman" w:hAnsi="Times New Roman" w:cs="Times New Roman" w:hint="eastAsia"/>
          <w:sz w:val="24"/>
          <w:szCs w:val="24"/>
        </w:rPr>
        <w:t>和复合型的</w:t>
      </w:r>
      <w:r w:rsidR="00331BE1">
        <w:rPr>
          <w:rFonts w:ascii="Times New Roman" w:hAnsi="Times New Roman" w:cs="Times New Roman" w:hint="eastAsia"/>
          <w:sz w:val="24"/>
          <w:szCs w:val="24"/>
        </w:rPr>
        <w:t>关系。</w:t>
      </w:r>
      <w:r w:rsidR="00345B74" w:rsidRPr="00C46A1B">
        <w:rPr>
          <w:rFonts w:ascii="Times New Roman" w:hAnsi="Times New Roman" w:cs="Times New Roman"/>
          <w:sz w:val="24"/>
          <w:szCs w:val="24"/>
        </w:rPr>
        <w:t>3</w:t>
      </w:r>
      <w:r w:rsidR="00D6552E">
        <w:rPr>
          <w:rFonts w:ascii="Times New Roman" w:hAnsi="Times New Roman" w:cs="Times New Roman" w:hint="eastAsia"/>
          <w:sz w:val="24"/>
          <w:szCs w:val="24"/>
        </w:rPr>
        <w:t>）</w:t>
      </w:r>
      <w:r w:rsidR="00067348">
        <w:rPr>
          <w:rFonts w:ascii="Times New Roman" w:hAnsi="Times New Roman" w:cs="Times New Roman" w:hint="eastAsia"/>
          <w:sz w:val="24"/>
          <w:szCs w:val="24"/>
        </w:rPr>
        <w:t>学者们采取了丰富的方法</w:t>
      </w:r>
      <w:r w:rsidR="001D3E42">
        <w:rPr>
          <w:rFonts w:ascii="Times New Roman" w:hAnsi="Times New Roman" w:cs="Times New Roman" w:hint="eastAsia"/>
          <w:sz w:val="24"/>
          <w:szCs w:val="24"/>
        </w:rPr>
        <w:t>进行实证研究，</w:t>
      </w:r>
      <w:r w:rsidR="00D27C98">
        <w:rPr>
          <w:rFonts w:ascii="Times New Roman" w:hAnsi="Times New Roman" w:cs="Times New Roman" w:hint="eastAsia"/>
          <w:sz w:val="24"/>
          <w:szCs w:val="24"/>
        </w:rPr>
        <w:t>针对不同的可能导致负向关系的因素</w:t>
      </w:r>
      <w:r w:rsidR="00586863">
        <w:rPr>
          <w:rFonts w:ascii="Times New Roman" w:hAnsi="Times New Roman" w:cs="Times New Roman" w:hint="eastAsia"/>
          <w:sz w:val="24"/>
          <w:szCs w:val="24"/>
        </w:rPr>
        <w:t>提供</w:t>
      </w:r>
      <w:r w:rsidR="00D27C98">
        <w:rPr>
          <w:rFonts w:ascii="Times New Roman" w:hAnsi="Times New Roman" w:cs="Times New Roman" w:hint="eastAsia"/>
          <w:sz w:val="24"/>
          <w:szCs w:val="24"/>
        </w:rPr>
        <w:t>可行的</w:t>
      </w:r>
      <w:r w:rsidR="00586863">
        <w:rPr>
          <w:rFonts w:ascii="Times New Roman" w:hAnsi="Times New Roman" w:cs="Times New Roman" w:hint="eastAsia"/>
          <w:sz w:val="24"/>
          <w:szCs w:val="24"/>
        </w:rPr>
        <w:t>解决方案</w:t>
      </w:r>
      <w:r w:rsidR="00F64936">
        <w:rPr>
          <w:rFonts w:ascii="Times New Roman" w:hAnsi="Times New Roman" w:cs="Times New Roman" w:hint="eastAsia"/>
          <w:sz w:val="24"/>
          <w:szCs w:val="24"/>
        </w:rPr>
        <w:t>。</w:t>
      </w:r>
      <w:r w:rsidR="00B23CD5">
        <w:rPr>
          <w:rFonts w:ascii="Times New Roman" w:hAnsi="Times New Roman" w:cs="Times New Roman" w:hint="eastAsia"/>
          <w:sz w:val="24"/>
          <w:szCs w:val="24"/>
        </w:rPr>
        <w:t>比如</w:t>
      </w:r>
      <w:r w:rsidR="00586863">
        <w:rPr>
          <w:rFonts w:ascii="Times New Roman" w:hAnsi="Times New Roman" w:cs="Times New Roman" w:hint="eastAsia"/>
          <w:sz w:val="24"/>
          <w:szCs w:val="24"/>
        </w:rPr>
        <w:t>固定效应</w:t>
      </w:r>
      <w:r w:rsidR="00F64936">
        <w:rPr>
          <w:rFonts w:ascii="Times New Roman" w:hAnsi="Times New Roman" w:cs="Times New Roman" w:hint="eastAsia"/>
          <w:sz w:val="24"/>
          <w:szCs w:val="24"/>
        </w:rPr>
        <w:t>模型可用于</w:t>
      </w:r>
      <w:r w:rsidR="00586863">
        <w:rPr>
          <w:rFonts w:ascii="Times New Roman" w:hAnsi="Times New Roman" w:cs="Times New Roman" w:hint="eastAsia"/>
          <w:sz w:val="24"/>
          <w:szCs w:val="24"/>
        </w:rPr>
        <w:t>控制要素市场不完善</w:t>
      </w:r>
      <w:r w:rsidR="00F64936">
        <w:rPr>
          <w:rFonts w:ascii="Times New Roman" w:hAnsi="Times New Roman" w:cs="Times New Roman" w:hint="eastAsia"/>
          <w:sz w:val="24"/>
          <w:szCs w:val="24"/>
        </w:rPr>
        <w:t>导致的农户家庭异质性的问题。土壤质量遗漏问题可利用精确的土壤成分数据代理，或者以土地租赁价格作为土壤质量的代理变量</w:t>
      </w:r>
      <w:r w:rsidR="003B1927">
        <w:rPr>
          <w:rFonts w:ascii="Times New Roman" w:hAnsi="Times New Roman" w:cs="Times New Roman" w:hint="eastAsia"/>
          <w:sz w:val="24"/>
          <w:szCs w:val="24"/>
        </w:rPr>
        <w:t>等。</w:t>
      </w:r>
    </w:p>
    <w:p w14:paraId="7A63C3CB" w14:textId="33EDF016" w:rsidR="00EB33DC" w:rsidRDefault="007904B4" w:rsidP="002828F1">
      <w:pPr>
        <w:spacing w:after="0" w:line="400" w:lineRule="exact"/>
        <w:ind w:firstLineChars="200" w:firstLine="480"/>
        <w:jc w:val="both"/>
        <w:rPr>
          <w:rFonts w:ascii="Times New Roman" w:hAnsi="Times New Roman" w:cs="Times New Roman"/>
          <w:sz w:val="24"/>
          <w:szCs w:val="24"/>
        </w:rPr>
      </w:pPr>
      <w:r w:rsidRPr="00AF35D8">
        <w:rPr>
          <w:rFonts w:ascii="Times New Roman" w:hAnsi="Times New Roman" w:cs="Times New Roman" w:hint="eastAsia"/>
          <w:sz w:val="24"/>
          <w:szCs w:val="24"/>
        </w:rPr>
        <w:t>与此同时，</w:t>
      </w:r>
      <w:r w:rsidR="00D6552E">
        <w:rPr>
          <w:rFonts w:ascii="Times New Roman" w:hAnsi="Times New Roman" w:cs="Times New Roman" w:hint="eastAsia"/>
          <w:sz w:val="24"/>
          <w:szCs w:val="24"/>
        </w:rPr>
        <w:t>也存在一些待解决的问题</w:t>
      </w:r>
      <w:r w:rsidR="00EA238E">
        <w:rPr>
          <w:rFonts w:ascii="Times New Roman" w:hAnsi="Times New Roman" w:cs="Times New Roman" w:hint="eastAsia"/>
          <w:sz w:val="24"/>
          <w:szCs w:val="24"/>
        </w:rPr>
        <w:t>，值得进一步探讨。</w:t>
      </w:r>
      <w:r w:rsidRPr="00C46A1B">
        <w:rPr>
          <w:rFonts w:ascii="Times New Roman" w:hAnsi="Times New Roman" w:cs="Times New Roman"/>
          <w:sz w:val="24"/>
          <w:szCs w:val="24"/>
        </w:rPr>
        <w:t>1</w:t>
      </w:r>
      <w:r w:rsidRPr="00AF35D8">
        <w:rPr>
          <w:rFonts w:ascii="Times New Roman" w:hAnsi="Times New Roman" w:cs="Times New Roman" w:hint="eastAsia"/>
          <w:sz w:val="24"/>
          <w:szCs w:val="24"/>
        </w:rPr>
        <w:t>）</w:t>
      </w:r>
      <w:r w:rsidR="00D6552E" w:rsidRPr="00AF35D8">
        <w:rPr>
          <w:rFonts w:ascii="Times New Roman" w:hAnsi="Times New Roman" w:cs="Times New Roman"/>
          <w:sz w:val="24"/>
          <w:szCs w:val="24"/>
        </w:rPr>
        <w:t>学者们多数采用亩均产值或者亩均利润的指标表征土地生产率，不区分种植的作物研究农户家庭整体的投入产出关系</w:t>
      </w:r>
      <w:r w:rsidR="00D6552E">
        <w:rPr>
          <w:rFonts w:ascii="Times New Roman" w:hAnsi="Times New Roman" w:cs="Times New Roman" w:hint="eastAsia"/>
          <w:sz w:val="24"/>
          <w:szCs w:val="24"/>
        </w:rPr>
        <w:t>。</w:t>
      </w:r>
      <w:r w:rsidR="00C0530B">
        <w:rPr>
          <w:rFonts w:ascii="Times New Roman" w:hAnsi="Times New Roman" w:cs="Times New Roman" w:hint="eastAsia"/>
          <w:sz w:val="24"/>
          <w:szCs w:val="24"/>
        </w:rPr>
        <w:t>不同种类的农作物间产品价值差异大，对</w:t>
      </w:r>
      <w:r w:rsidR="00A77A28">
        <w:rPr>
          <w:rFonts w:ascii="Times New Roman" w:hAnsi="Times New Roman" w:cs="Times New Roman" w:hint="eastAsia"/>
          <w:sz w:val="24"/>
          <w:szCs w:val="24"/>
        </w:rPr>
        <w:t>使用价格计算的</w:t>
      </w:r>
      <w:r w:rsidR="00C0530B">
        <w:rPr>
          <w:rFonts w:ascii="Times New Roman" w:hAnsi="Times New Roman" w:cs="Times New Roman" w:hint="eastAsia"/>
          <w:sz w:val="24"/>
          <w:szCs w:val="24"/>
        </w:rPr>
        <w:t>亩均产值的影响显见，不考虑种植类型可能会对最终结果产生有偏的影响</w:t>
      </w:r>
      <w:r w:rsidR="0055432B">
        <w:rPr>
          <w:rFonts w:ascii="Times New Roman" w:hAnsi="Times New Roman" w:cs="Times New Roman" w:hint="eastAsia"/>
          <w:sz w:val="24"/>
          <w:szCs w:val="24"/>
        </w:rPr>
        <w:t>。</w:t>
      </w:r>
      <w:r w:rsidR="00D6552E" w:rsidRPr="00C46A1B">
        <w:rPr>
          <w:rFonts w:ascii="Times New Roman" w:hAnsi="Times New Roman" w:cs="Times New Roman"/>
          <w:sz w:val="24"/>
          <w:szCs w:val="24"/>
        </w:rPr>
        <w:t>2</w:t>
      </w:r>
      <w:r w:rsidR="00D6552E">
        <w:rPr>
          <w:rFonts w:ascii="Times New Roman" w:hAnsi="Times New Roman" w:cs="Times New Roman" w:hint="eastAsia"/>
          <w:sz w:val="24"/>
          <w:szCs w:val="24"/>
        </w:rPr>
        <w:t>）</w:t>
      </w:r>
      <w:r w:rsidRPr="00AF35D8">
        <w:rPr>
          <w:rFonts w:ascii="Times New Roman" w:hAnsi="Times New Roman" w:cs="Times New Roman" w:hint="eastAsia"/>
          <w:sz w:val="24"/>
          <w:szCs w:val="24"/>
        </w:rPr>
        <w:t>对关键变量的处理和遗漏不尽人意。</w:t>
      </w:r>
      <w:r w:rsidR="005718B8">
        <w:rPr>
          <w:rFonts w:ascii="Times New Roman" w:hAnsi="Times New Roman" w:cs="Times New Roman" w:hint="eastAsia"/>
          <w:sz w:val="24"/>
          <w:szCs w:val="24"/>
        </w:rPr>
        <w:t>当农户种植的农作物种类较多，</w:t>
      </w:r>
      <w:r w:rsidR="005718B8">
        <w:rPr>
          <w:rFonts w:ascii="Times New Roman" w:hAnsi="Times New Roman" w:cs="Times New Roman"/>
          <w:sz w:val="24"/>
          <w:szCs w:val="24"/>
        </w:rPr>
        <w:t>并且</w:t>
      </w:r>
      <w:r w:rsidR="005718B8">
        <w:rPr>
          <w:rFonts w:ascii="Times New Roman" w:hAnsi="Times New Roman" w:cs="Times New Roman" w:hint="eastAsia"/>
          <w:sz w:val="24"/>
          <w:szCs w:val="24"/>
        </w:rPr>
        <w:t>一年内种植多季作物时，</w:t>
      </w:r>
      <w:r w:rsidR="00A04AA4">
        <w:rPr>
          <w:rFonts w:ascii="Times New Roman" w:hAnsi="Times New Roman" w:cs="Times New Roman" w:hint="eastAsia"/>
          <w:sz w:val="24"/>
          <w:szCs w:val="24"/>
        </w:rPr>
        <w:t>产出与规模变量指标的</w:t>
      </w:r>
      <w:r w:rsidR="003167A5">
        <w:rPr>
          <w:rFonts w:ascii="Times New Roman" w:hAnsi="Times New Roman" w:cs="Times New Roman" w:hint="eastAsia"/>
          <w:sz w:val="24"/>
          <w:szCs w:val="24"/>
        </w:rPr>
        <w:t>选取未考虑</w:t>
      </w:r>
      <w:r w:rsidRPr="00AF35D8">
        <w:rPr>
          <w:rFonts w:ascii="Times New Roman" w:hAnsi="Times New Roman" w:cs="Times New Roman" w:hint="eastAsia"/>
          <w:sz w:val="24"/>
          <w:szCs w:val="24"/>
        </w:rPr>
        <w:t>种植结构</w:t>
      </w:r>
      <w:r w:rsidR="003167A5">
        <w:rPr>
          <w:rFonts w:ascii="Times New Roman" w:hAnsi="Times New Roman" w:cs="Times New Roman" w:hint="eastAsia"/>
          <w:sz w:val="24"/>
          <w:szCs w:val="24"/>
        </w:rPr>
        <w:t>和种植制度的影响</w:t>
      </w:r>
      <w:r w:rsidR="00CD7285">
        <w:rPr>
          <w:rFonts w:ascii="Times New Roman" w:hAnsi="Times New Roman" w:cs="Times New Roman" w:hint="eastAsia"/>
          <w:sz w:val="24"/>
          <w:szCs w:val="24"/>
        </w:rPr>
        <w:t>，实证得出的结果可能是有偏的。</w:t>
      </w:r>
    </w:p>
    <w:p w14:paraId="71CFDA3B" w14:textId="77777777" w:rsidR="007933A6" w:rsidRDefault="007933A6">
      <w:pPr>
        <w:rPr>
          <w:rFonts w:ascii="Times New Roman" w:hAnsi="Times New Roman" w:cs="Times New Roman"/>
          <w:sz w:val="24"/>
          <w:szCs w:val="24"/>
        </w:rPr>
        <w:sectPr w:rsidR="007933A6" w:rsidSect="004C1DFA">
          <w:pgSz w:w="11906" w:h="16838"/>
          <w:pgMar w:top="1701" w:right="1418" w:bottom="1418" w:left="1701" w:header="1304" w:footer="1020" w:gutter="0"/>
          <w:cols w:space="425"/>
          <w:docGrid w:type="lines" w:linePitch="326"/>
        </w:sectPr>
      </w:pPr>
    </w:p>
    <w:p w14:paraId="71F27FEB" w14:textId="262D1018" w:rsidR="004B5113" w:rsidRPr="007C4E65" w:rsidRDefault="004B5113" w:rsidP="002828F1">
      <w:pPr>
        <w:spacing w:beforeLines="100" w:before="326" w:afterLines="100" w:after="326" w:line="400" w:lineRule="exact"/>
        <w:outlineLvl w:val="1"/>
        <w:rPr>
          <w:rFonts w:ascii="Times New Roman" w:eastAsia="黑体" w:hAnsi="Times New Roman" w:cs="Times New Roman"/>
          <w:sz w:val="28"/>
          <w:szCs w:val="28"/>
        </w:rPr>
      </w:pPr>
      <w:bookmarkStart w:id="168" w:name="_Toc4687805"/>
      <w:r w:rsidRPr="00C46A1B">
        <w:rPr>
          <w:rFonts w:ascii="Times New Roman" w:eastAsia="黑体" w:hAnsi="Times New Roman" w:cs="Times New Roman"/>
          <w:sz w:val="28"/>
          <w:szCs w:val="28"/>
        </w:rPr>
        <w:t>2</w:t>
      </w:r>
      <w:r w:rsidRPr="007C4E65">
        <w:rPr>
          <w:rFonts w:ascii="Times New Roman" w:eastAsia="黑体" w:hAnsi="Times New Roman" w:cs="Times New Roman"/>
          <w:sz w:val="28"/>
          <w:szCs w:val="28"/>
        </w:rPr>
        <w:t>.</w:t>
      </w:r>
      <w:r w:rsidR="002A4992">
        <w:rPr>
          <w:rFonts w:ascii="Times New Roman" w:eastAsia="黑体" w:hAnsi="Times New Roman" w:cs="Times New Roman"/>
          <w:sz w:val="28"/>
          <w:szCs w:val="28"/>
        </w:rPr>
        <w:t>4</w:t>
      </w:r>
      <w:r w:rsidRPr="007C4E65">
        <w:rPr>
          <w:rFonts w:ascii="Times New Roman" w:eastAsia="黑体" w:hAnsi="Times New Roman" w:cs="Times New Roman"/>
          <w:sz w:val="28"/>
          <w:szCs w:val="28"/>
        </w:rPr>
        <w:t xml:space="preserve">  </w:t>
      </w:r>
      <w:r w:rsidR="00E418E8">
        <w:rPr>
          <w:rFonts w:ascii="Times New Roman" w:eastAsia="黑体" w:hAnsi="Times New Roman" w:cs="Times New Roman" w:hint="eastAsia"/>
          <w:sz w:val="28"/>
          <w:szCs w:val="28"/>
        </w:rPr>
        <w:t>相关理论</w:t>
      </w:r>
      <w:bookmarkEnd w:id="168"/>
    </w:p>
    <w:p w14:paraId="7F224E0F" w14:textId="77777777" w:rsidR="004B5113" w:rsidRDefault="004B5113" w:rsidP="004B5113">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整个论文以生产理论为基础，选择合适的生产函数，拟合农户的生产决策行为。生产理论试图解释一个厂商在技术约束和市场约束下如何投入要素获得产出，将产品销售给消费者以获得利润最大化。农作物生产面临自然条件的约束，意味着即使将光照、温度、降雨和其他一切投入要素调到最适宜的情况，农业产出也存在生长极限。技术约束背后的假设是要素的边际技术替代率是递减的，在现有资源和技术条件下，在土壤中植入农作物种子，获得的产出存在最优值，农户进一步调整生产要素的组合无法获得比最优值更高的产出。</w:t>
      </w:r>
    </w:p>
    <w:p w14:paraId="621980AB" w14:textId="4BF42A3A" w:rsidR="004B5113" w:rsidRDefault="004B5113" w:rsidP="004B5113">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不同投入和产出之间的组合称之为生产集，生产集的边界是给定投入要素的前提下能够获得的最大产出，也称之为生产函数。总量生产函数的基本表示形式为</w:t>
      </w:r>
      <m:oMath>
        <m:r>
          <w:rPr>
            <w:rFonts w:ascii="Cambria Math" w:hAnsi="Cambria Math" w:cs="Times New Roman"/>
            <w:sz w:val="24"/>
            <w:szCs w:val="24"/>
          </w:rPr>
          <m:t>Y=f</m:t>
        </m:r>
        <m:d>
          <m:dPr>
            <m:ctrlPr>
              <w:rPr>
                <w:rFonts w:ascii="Cambria Math" w:eastAsia="Cambria Math" w:hAnsi="Cambria Math" w:cs="Times New Roman"/>
                <w:i/>
                <w:sz w:val="24"/>
                <w:szCs w:val="24"/>
              </w:rPr>
            </m:ctrlPr>
          </m:dPr>
          <m:e>
            <m:sSub>
              <m:sSubPr>
                <m:ctrlPr>
                  <w:rPr>
                    <w:rFonts w:ascii="Cambria Math" w:eastAsia="Cambria Math" w:hAnsi="Cambria Math" w:cs="Times New Roman"/>
                    <w:i/>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1</m:t>
                </m:r>
              </m:sub>
            </m:sSub>
            <m:r>
              <w:rPr>
                <w:rFonts w:ascii="Cambria Math" w:eastAsia="Cambria Math" w:hAnsi="Cambria Math" w:cs="Times New Roman"/>
                <w:sz w:val="24"/>
                <w:szCs w:val="24"/>
              </w:rPr>
              <m:t>,</m:t>
            </m:r>
            <m:sSub>
              <m:sSubPr>
                <m:ctrlPr>
                  <w:rPr>
                    <w:rFonts w:ascii="Cambria Math" w:eastAsia="Cambria Math" w:hAnsi="Cambria Math" w:cs="Times New Roman"/>
                    <w:i/>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2</m:t>
                </m:r>
              </m:sub>
            </m:sSub>
            <m:r>
              <w:rPr>
                <w:rFonts w:ascii="Cambria Math" w:eastAsia="Cambria Math" w:hAnsi="Cambria Math" w:cs="Times New Roman"/>
                <w:sz w:val="24"/>
                <w:szCs w:val="24"/>
              </w:rPr>
              <m:t>,</m:t>
            </m:r>
            <m:sSub>
              <m:sSubPr>
                <m:ctrlPr>
                  <w:rPr>
                    <w:rFonts w:ascii="Cambria Math" w:eastAsia="Cambria Math" w:hAnsi="Cambria Math" w:cs="Times New Roman"/>
                    <w:i/>
                    <w:sz w:val="24"/>
                    <w:szCs w:val="24"/>
                  </w:rPr>
                </m:ctrlPr>
              </m:sSubPr>
              <m:e>
                <m:r>
                  <w:rPr>
                    <w:rFonts w:ascii="Cambria Math" w:eastAsia="Cambria Math" w:hAnsi="Cambria Math" w:cs="Times New Roman"/>
                    <w:sz w:val="24"/>
                    <w:szCs w:val="24"/>
                  </w:rPr>
                  <m:t>X</m:t>
                </m:r>
              </m:e>
              <m:sub>
                <m:r>
                  <w:rPr>
                    <w:rFonts w:ascii="Cambria Math" w:hAnsi="Cambria Math" w:cs="Times New Roman"/>
                    <w:sz w:val="24"/>
                    <w:szCs w:val="24"/>
                  </w:rPr>
                  <m:t>3</m:t>
                </m:r>
              </m:sub>
            </m:sSub>
          </m:e>
        </m:d>
      </m:oMath>
      <w:r>
        <w:rPr>
          <w:rFonts w:ascii="Times New Roman" w:hAnsi="Times New Roman" w:cs="Times New Roman" w:hint="eastAsia"/>
          <w:sz w:val="24"/>
          <w:szCs w:val="24"/>
        </w:rPr>
        <w:t>，其中</w:t>
      </w:r>
      <w:r w:rsidRPr="00C46A1B">
        <w:rPr>
          <w:rFonts w:ascii="Times New Roman" w:hAnsi="Times New Roman" w:cs="Times New Roman"/>
          <w:i/>
          <w:sz w:val="24"/>
          <w:szCs w:val="24"/>
        </w:rPr>
        <w:t>y</w:t>
      </w:r>
      <w:r>
        <w:rPr>
          <w:rFonts w:ascii="Times New Roman" w:hAnsi="Times New Roman" w:cs="Times New Roman" w:hint="eastAsia"/>
          <w:sz w:val="24"/>
          <w:szCs w:val="24"/>
        </w:rPr>
        <w:t>代表产出，一般用产值或产量表示。</w:t>
      </w:r>
      <w:r w:rsidRPr="00C46A1B">
        <w:rPr>
          <w:rFonts w:ascii="Times New Roman" w:hAnsi="Times New Roman" w:cs="Times New Roman"/>
          <w:i/>
          <w:sz w:val="24"/>
          <w:szCs w:val="24"/>
        </w:rPr>
        <w:t>X</w:t>
      </w:r>
      <w:r w:rsidRPr="00C46A1B">
        <w:rPr>
          <w:rFonts w:ascii="Times New Roman" w:hAnsi="Times New Roman" w:cs="Times New Roman"/>
          <w:i/>
          <w:sz w:val="24"/>
          <w:szCs w:val="24"/>
          <w:vertAlign w:val="subscript"/>
        </w:rPr>
        <w:t>i</w:t>
      </w:r>
      <w:r>
        <w:rPr>
          <w:rFonts w:ascii="Times New Roman" w:hAnsi="Times New Roman" w:cs="Times New Roman" w:hint="eastAsia"/>
          <w:sz w:val="24"/>
          <w:szCs w:val="24"/>
        </w:rPr>
        <w:t>分别代表投入的生产要素，为劳动、资本和土地。实证分析中一般使用集约化的生产函数，基本形式为</w:t>
      </w:r>
      <m:oMath>
        <m:r>
          <w:rPr>
            <w:rFonts w:ascii="Cambria Math" w:hAnsi="Cambria Math" w:cs="Times New Roman"/>
            <w:sz w:val="24"/>
            <w:szCs w:val="24"/>
          </w:rPr>
          <m:t>Y</m:t>
        </m:r>
        <m:r>
          <w:rPr>
            <w:rFonts w:ascii="Cambria Math" w:hAnsi="Cambria Math" w:cs="Times New Roman" w:hint="eastAsia"/>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3</m:t>
            </m:r>
          </m:sub>
        </m:sSub>
        <m:r>
          <w:rPr>
            <w:rFonts w:ascii="Cambria Math" w:hAnsi="Cambria Math" w:cs="Times New Roman"/>
            <w:sz w:val="24"/>
            <w:szCs w:val="24"/>
          </w:rPr>
          <m:t>=f</m:t>
        </m:r>
        <m:d>
          <m:dPr>
            <m:ctrlPr>
              <w:rPr>
                <w:rFonts w:ascii="Cambria Math" w:eastAsia="Cambria Math" w:hAnsi="Cambria Math" w:cs="Times New Roman"/>
                <w:i/>
                <w:sz w:val="24"/>
                <w:szCs w:val="24"/>
              </w:rPr>
            </m:ctrlPr>
          </m:dPr>
          <m:e>
            <m:sSub>
              <m:sSubPr>
                <m:ctrlPr>
                  <w:rPr>
                    <w:rFonts w:ascii="Cambria Math" w:eastAsia="Cambria Math" w:hAnsi="Cambria Math" w:cs="Times New Roman"/>
                    <w:i/>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1</m:t>
                </m:r>
              </m:sub>
            </m:sSub>
            <m:r>
              <w:rPr>
                <w:rFonts w:ascii="Cambria Math" w:eastAsia="Cambria Math" w:hAnsi="Cambria Math" w:cs="Times New Roman"/>
                <w:sz w:val="24"/>
                <w:szCs w:val="24"/>
              </w:rPr>
              <m:t>/</m:t>
            </m:r>
            <m:sSub>
              <m:sSubPr>
                <m:ctrlPr>
                  <w:rPr>
                    <w:rFonts w:ascii="Cambria Math" w:eastAsia="Cambria Math" w:hAnsi="Cambria Math" w:cs="Times New Roman"/>
                    <w:i/>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3</m:t>
                </m:r>
              </m:sub>
            </m:sSub>
            <m:r>
              <w:rPr>
                <w:rFonts w:ascii="Cambria Math" w:eastAsia="Cambria Math" w:hAnsi="Cambria Math" w:cs="Times New Roman"/>
                <w:sz w:val="24"/>
                <w:szCs w:val="24"/>
              </w:rPr>
              <m:t>,</m:t>
            </m:r>
            <m:sSub>
              <m:sSubPr>
                <m:ctrlPr>
                  <w:rPr>
                    <w:rFonts w:ascii="Cambria Math" w:eastAsia="Cambria Math" w:hAnsi="Cambria Math" w:cs="Times New Roman"/>
                    <w:i/>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2</m:t>
                </m:r>
              </m:sub>
            </m:sSub>
            <m:r>
              <w:rPr>
                <w:rFonts w:ascii="Cambria Math" w:eastAsia="Cambria Math" w:hAnsi="Cambria Math" w:cs="Times New Roman"/>
                <w:sz w:val="24"/>
                <w:szCs w:val="24"/>
              </w:rPr>
              <m:t>/</m:t>
            </m:r>
            <m:sSub>
              <m:sSubPr>
                <m:ctrlPr>
                  <w:rPr>
                    <w:rFonts w:ascii="Cambria Math" w:eastAsia="Cambria Math" w:hAnsi="Cambria Math" w:cs="Times New Roman"/>
                    <w:i/>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3</m:t>
                </m:r>
              </m:sub>
            </m:sSub>
          </m:e>
        </m:d>
      </m:oMath>
      <w:r>
        <w:rPr>
          <w:rFonts w:ascii="Times New Roman" w:hAnsi="Times New Roman" w:cs="Times New Roman" w:hint="eastAsia"/>
          <w:sz w:val="24"/>
          <w:szCs w:val="24"/>
        </w:rPr>
        <w:t>，即</w:t>
      </w:r>
      <m:oMath>
        <m:r>
          <w:rPr>
            <w:rFonts w:ascii="Cambria Math" w:hAnsi="Cambria Math" w:cs="Times New Roman"/>
            <w:sz w:val="24"/>
            <w:szCs w:val="24"/>
          </w:rPr>
          <m:t>y=f</m:t>
        </m:r>
        <m:d>
          <m:dPr>
            <m:ctrlPr>
              <w:rPr>
                <w:rFonts w:ascii="Cambria Math" w:eastAsia="Cambria Math" w:hAnsi="Cambria Math" w:cs="Times New Roman"/>
                <w:i/>
                <w:sz w:val="24"/>
                <w:szCs w:val="24"/>
              </w:rPr>
            </m:ctrlPr>
          </m:dPr>
          <m:e>
            <m:sSub>
              <m:sSubPr>
                <m:ctrlPr>
                  <w:rPr>
                    <w:rFonts w:ascii="Cambria Math" w:eastAsia="Cambria Math" w:hAnsi="Cambria Math" w:cs="Times New Roman"/>
                    <w:i/>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1</m:t>
                </m:r>
              </m:sub>
            </m:sSub>
            <m:r>
              <w:rPr>
                <w:rFonts w:ascii="Cambria Math" w:eastAsia="Cambria Math" w:hAnsi="Cambria Math" w:cs="Times New Roman"/>
                <w:sz w:val="24"/>
                <w:szCs w:val="24"/>
              </w:rPr>
              <m:t>,</m:t>
            </m:r>
            <m:sSub>
              <m:sSubPr>
                <m:ctrlPr>
                  <w:rPr>
                    <w:rFonts w:ascii="Cambria Math" w:eastAsia="Cambria Math" w:hAnsi="Cambria Math" w:cs="Times New Roman"/>
                    <w:i/>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2</m:t>
                </m:r>
              </m:sub>
            </m:sSub>
          </m:e>
        </m:d>
      </m:oMath>
      <w:r>
        <w:rPr>
          <w:rFonts w:ascii="Times New Roman" w:hAnsi="Times New Roman" w:cs="Times New Roman" w:hint="eastAsia"/>
          <w:sz w:val="24"/>
          <w:szCs w:val="24"/>
        </w:rPr>
        <w:t>。常见的生产函数形式有固定比例的生产函数（里昂惕夫生产函数）、完全替代的生产函数（线性生产函数）、</w:t>
      </w:r>
      <w:r w:rsidRPr="00C46A1B">
        <w:rPr>
          <w:rFonts w:ascii="Times New Roman" w:hAnsi="Times New Roman" w:cs="Times New Roman"/>
          <w:sz w:val="24"/>
          <w:szCs w:val="24"/>
        </w:rPr>
        <w:t>Cobb</w:t>
      </w:r>
      <w:r>
        <w:rPr>
          <w:rFonts w:ascii="Times New Roman" w:hAnsi="Times New Roman" w:cs="Times New Roman" w:hint="eastAsia"/>
          <w:sz w:val="24"/>
          <w:szCs w:val="24"/>
        </w:rPr>
        <w:t>-</w:t>
      </w:r>
      <w:r w:rsidRPr="00C46A1B">
        <w:rPr>
          <w:rFonts w:ascii="Times New Roman" w:hAnsi="Times New Roman" w:cs="Times New Roman"/>
          <w:sz w:val="24"/>
          <w:szCs w:val="24"/>
        </w:rPr>
        <w:t>Douglas</w:t>
      </w:r>
      <w:r>
        <w:rPr>
          <w:rFonts w:ascii="Times New Roman" w:hAnsi="Times New Roman" w:cs="Times New Roman" w:hint="eastAsia"/>
          <w:sz w:val="24"/>
          <w:szCs w:val="24"/>
        </w:rPr>
        <w:t>生产函数，这三者均为</w:t>
      </w:r>
      <w:r w:rsidRPr="00C46A1B">
        <w:rPr>
          <w:rFonts w:ascii="Times New Roman" w:hAnsi="Times New Roman" w:cs="Times New Roman"/>
          <w:sz w:val="24"/>
          <w:szCs w:val="24"/>
        </w:rPr>
        <w:t>CES</w:t>
      </w:r>
      <w:r>
        <w:rPr>
          <w:rFonts w:ascii="Times New Roman" w:hAnsi="Times New Roman" w:cs="Times New Roman" w:hint="eastAsia"/>
          <w:sz w:val="24"/>
          <w:szCs w:val="24"/>
        </w:rPr>
        <w:t>生产函数（常弹性函数）的特殊形式。</w:t>
      </w:r>
      <w:r w:rsidRPr="00C46A1B">
        <w:rPr>
          <w:rFonts w:ascii="Times New Roman" w:hAnsi="Times New Roman" w:cs="Times New Roman"/>
          <w:sz w:val="24"/>
          <w:szCs w:val="24"/>
        </w:rPr>
        <w:t>CES</w:t>
      </w:r>
      <w:r>
        <w:rPr>
          <w:rFonts w:ascii="Times New Roman" w:hAnsi="Times New Roman" w:cs="Times New Roman" w:hint="eastAsia"/>
          <w:sz w:val="24"/>
          <w:szCs w:val="24"/>
        </w:rPr>
        <w:t>生产函数具有不变的替代弹性，不论在哪个生产阶段，各种要素之间的替代程度始终相同，替代弹性的大小取决于函数中参数的大小，具体函数形式如公式</w:t>
      </w:r>
      <w:r w:rsidR="00237679">
        <w:rPr>
          <w:rFonts w:ascii="Times New Roman" w:hAnsi="Times New Roman" w:cs="Times New Roman" w:hint="eastAsia"/>
          <w:sz w:val="24"/>
          <w:szCs w:val="24"/>
        </w:rPr>
        <w:t>2</w:t>
      </w:r>
      <w:r>
        <w:rPr>
          <w:rFonts w:ascii="Times New Roman" w:hAnsi="Times New Roman" w:cs="Times New Roman" w:hint="eastAsia"/>
          <w:sz w:val="24"/>
          <w:szCs w:val="24"/>
        </w:rPr>
        <w:t>-</w:t>
      </w:r>
      <w:r w:rsidRPr="00C46A1B">
        <w:rPr>
          <w:rFonts w:ascii="Times New Roman" w:hAnsi="Times New Roman" w:cs="Times New Roman"/>
          <w:sz w:val="24"/>
          <w:szCs w:val="24"/>
        </w:rPr>
        <w:t>1</w:t>
      </w:r>
      <w:r>
        <w:rPr>
          <w:rFonts w:ascii="Times New Roman" w:hAnsi="Times New Roman" w:cs="Times New Roman" w:hint="eastAsia"/>
          <w:sz w:val="24"/>
          <w:szCs w:val="24"/>
        </w:rPr>
        <w:t>。</w:t>
      </w:r>
    </w:p>
    <w:p w14:paraId="076A1DA1" w14:textId="3260A42A" w:rsidR="004B5113" w:rsidRPr="00237679" w:rsidRDefault="004B5113" w:rsidP="004B5113">
      <w:pPr>
        <w:tabs>
          <w:tab w:val="left" w:pos="0"/>
          <w:tab w:val="center" w:pos="4400"/>
          <w:tab w:val="right" w:pos="8800"/>
        </w:tabs>
        <w:spacing w:beforeLines="100" w:before="326" w:afterLines="100" w:after="326" w:line="400" w:lineRule="exact"/>
        <w:rPr>
          <w:rFonts w:ascii="Times New Roman" w:hAnsi="Times New Roman" w:cs="Times New Roman"/>
          <w:sz w:val="24"/>
          <w:szCs w:val="24"/>
        </w:rPr>
      </w:pPr>
      <w:r>
        <w:rPr>
          <w:rFonts w:ascii="Times New Roman" w:hAnsi="Times New Roman" w:cs="Times New Roman"/>
          <w:sz w:val="24"/>
          <w:szCs w:val="24"/>
        </w:rPr>
        <w:tab/>
      </w:r>
      <m:oMath>
        <m:r>
          <w:rPr>
            <w:rFonts w:ascii="Cambria Math" w:hAnsi="Cambria Math" w:cs="Times New Roman" w:hint="eastAsia"/>
            <w:sz w:val="24"/>
            <w:szCs w:val="24"/>
          </w:rPr>
          <m:t>y</m:t>
        </m:r>
        <m:r>
          <m:rPr>
            <m:sty m:val="p"/>
          </m:rPr>
          <w:rPr>
            <w:rFonts w:ascii="Cambria Math" w:hAnsi="Cambria Math" w:cs="Times New Roman"/>
            <w:sz w:val="24"/>
            <w:szCs w:val="24"/>
          </w:rPr>
          <m:t>=</m:t>
        </m:r>
        <m:r>
          <w:rPr>
            <w:rFonts w:ascii="Cambria Math" w:hAnsi="Cambria Math" w:cs="Times New Roman"/>
            <w:sz w:val="24"/>
            <w:szCs w:val="24"/>
          </w:rPr>
          <m:t>f</m:t>
        </m:r>
        <m:d>
          <m:dPr>
            <m:ctrlPr>
              <w:rPr>
                <w:rFonts w:ascii="Cambria Math" w:eastAsia="Cambria Math" w:hAnsi="Cambria Math" w:cs="Times New Roman"/>
                <w:i/>
                <w:sz w:val="24"/>
                <w:szCs w:val="24"/>
              </w:rPr>
            </m:ctrlPr>
          </m:dPr>
          <m:e>
            <m:sSub>
              <m:sSubPr>
                <m:ctrlPr>
                  <w:rPr>
                    <w:rFonts w:ascii="Cambria Math" w:eastAsia="Cambria Math" w:hAnsi="Cambria Math" w:cs="Times New Roman"/>
                    <w:i/>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1</m:t>
                </m:r>
              </m:sub>
            </m:sSub>
            <m:r>
              <w:rPr>
                <w:rFonts w:ascii="Cambria Math" w:eastAsia="Cambria Math" w:hAnsi="Cambria Math" w:cs="Times New Roman"/>
                <w:sz w:val="24"/>
                <w:szCs w:val="24"/>
              </w:rPr>
              <m:t>,</m:t>
            </m:r>
            <m:sSub>
              <m:sSubPr>
                <m:ctrlPr>
                  <w:rPr>
                    <w:rFonts w:ascii="Cambria Math" w:eastAsia="Cambria Math" w:hAnsi="Cambria Math" w:cs="Times New Roman"/>
                    <w:i/>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2</m:t>
                </m:r>
              </m:sub>
            </m:sSub>
          </m:e>
        </m:d>
        <m:r>
          <w:rPr>
            <w:rFonts w:ascii="Cambria Math" w:eastAsia="Cambria Math" w:hAnsi="Cambria Math" w:cs="Times New Roman"/>
            <w:sz w:val="24"/>
            <w:szCs w:val="24"/>
          </w:rPr>
          <m:t>=</m:t>
        </m:r>
        <m:r>
          <w:rPr>
            <w:rFonts w:ascii="Cambria Math" w:hAnsi="Cambria Math" w:cs="Times New Roman"/>
            <w:sz w:val="24"/>
            <w:szCs w:val="24"/>
          </w:rPr>
          <m:t>A</m:t>
        </m:r>
        <m:sSup>
          <m:sSupPr>
            <m:ctrlPr>
              <w:rPr>
                <w:rFonts w:ascii="Cambria Math" w:hAnsi="Cambria Math" w:cs="Times New Roman"/>
                <w:i/>
                <w:sz w:val="24"/>
                <w:szCs w:val="24"/>
              </w:rPr>
            </m:ctrlPr>
          </m:sSupPr>
          <m:e>
            <m:sSubSup>
              <m:sSubSupPr>
                <m:ctrlPr>
                  <w:rPr>
                    <w:rFonts w:ascii="Cambria Math" w:hAnsi="Cambria Math" w:cs="Times New Roman"/>
                    <w:i/>
                    <w:sz w:val="24"/>
                    <w:szCs w:val="24"/>
                  </w:rPr>
                </m:ctrlPr>
              </m:sSubSupPr>
              <m:e>
                <m:r>
                  <m:rPr>
                    <m:sty m:val="p"/>
                  </m:rPr>
                  <w:rPr>
                    <w:rFonts w:ascii="Cambria Math" w:hAnsi="Cambria Math" w:cs="Times New Roman"/>
                    <w:sz w:val="24"/>
                    <w:szCs w:val="24"/>
                  </w:rPr>
                  <m:t>(</m:t>
                </m:r>
                <m:r>
                  <w:rPr>
                    <w:rFonts w:ascii="Cambria Math" w:hAnsi="Cambria Math" w:cs="Times New Roman" w:hint="eastAsia"/>
                    <w:sz w:val="24"/>
                    <w:szCs w:val="24"/>
                  </w:rPr>
                  <m:t>a</m:t>
                </m:r>
                <m:r>
                  <w:rPr>
                    <w:rFonts w:ascii="Cambria Math" w:hAnsi="Cambria Math" w:cs="Times New Roman"/>
                    <w:sz w:val="24"/>
                    <w:szCs w:val="24"/>
                  </w:rPr>
                  <m:t>x</m:t>
                </m:r>
              </m:e>
              <m:sub>
                <m:r>
                  <w:rPr>
                    <w:rFonts w:ascii="Cambria Math" w:hAnsi="Cambria Math" w:cs="Times New Roman"/>
                    <w:sz w:val="24"/>
                    <w:szCs w:val="24"/>
                  </w:rPr>
                  <m:t>1</m:t>
                </m:r>
              </m:sub>
              <m:sup>
                <m:r>
                  <w:rPr>
                    <w:rFonts w:ascii="Cambria Math" w:hAnsi="Cambria Math" w:cs="Times New Roman"/>
                    <w:sz w:val="24"/>
                    <w:szCs w:val="24"/>
                  </w:rPr>
                  <m:t>ρ</m:t>
                </m:r>
              </m:sup>
            </m:sSubSup>
            <m:r>
              <w:rPr>
                <w:rFonts w:ascii="Cambria Math" w:hAnsi="Cambria Math" w:cs="Times New Roman"/>
                <w:sz w:val="24"/>
                <w:szCs w:val="24"/>
              </w:rPr>
              <m:t>+(1-a)</m:t>
            </m:r>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2</m:t>
                </m:r>
              </m:sub>
              <m:sup>
                <m:r>
                  <w:rPr>
                    <w:rFonts w:ascii="Cambria Math" w:hAnsi="Cambria Math" w:cs="Times New Roman"/>
                    <w:sz w:val="24"/>
                    <w:szCs w:val="24"/>
                  </w:rPr>
                  <m:t>ρ</m:t>
                </m:r>
              </m:sup>
            </m:sSubSup>
            <m:r>
              <w:rPr>
                <w:rFonts w:ascii="Cambria Math" w:hAnsi="Cambria Math" w:cs="Times New Roman"/>
                <w:sz w:val="24"/>
                <w:szCs w:val="24"/>
              </w:rPr>
              <m:t>)</m:t>
            </m:r>
          </m:e>
          <m:sup>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ρ</m:t>
                </m:r>
              </m:den>
            </m:f>
          </m:sup>
        </m:sSup>
      </m:oMath>
      <w:r>
        <w:rPr>
          <w:rFonts w:ascii="Times New Roman" w:hAnsi="Times New Roman" w:cs="Times New Roman"/>
          <w:sz w:val="24"/>
          <w:szCs w:val="24"/>
        </w:rPr>
        <w:tab/>
      </w:r>
      <w:r w:rsidR="001E5254">
        <w:rPr>
          <w:rFonts w:ascii="Times New Roman" w:hAnsi="Times New Roman" w:cs="Times New Roman" w:hint="eastAsia"/>
          <w:sz w:val="24"/>
          <w:szCs w:val="24"/>
        </w:rPr>
        <w:t>（</w:t>
      </w:r>
      <w:r w:rsidR="00DE09DD">
        <w:rPr>
          <w:rFonts w:ascii="Times New Roman" w:hAnsi="Times New Roman" w:cs="Times New Roman"/>
          <w:sz w:val="24"/>
          <w:szCs w:val="24"/>
        </w:rPr>
        <w:t>2</w:t>
      </w:r>
      <w:r>
        <w:rPr>
          <w:rFonts w:ascii="Times New Roman" w:hAnsi="Times New Roman" w:cs="Times New Roman"/>
          <w:sz w:val="24"/>
          <w:szCs w:val="24"/>
        </w:rPr>
        <w:t>-</w:t>
      </w:r>
      <w:r w:rsidRPr="00C46A1B">
        <w:rPr>
          <w:rFonts w:ascii="Times New Roman" w:hAnsi="Times New Roman" w:cs="Times New Roman"/>
          <w:sz w:val="24"/>
          <w:szCs w:val="24"/>
        </w:rPr>
        <w:t>1</w:t>
      </w:r>
      <w:r w:rsidR="001E5254">
        <w:rPr>
          <w:rFonts w:ascii="Times New Roman" w:hAnsi="Times New Roman" w:cs="Times New Roman" w:hint="eastAsia"/>
          <w:sz w:val="24"/>
          <w:szCs w:val="24"/>
        </w:rPr>
        <w:t>）</w:t>
      </w:r>
    </w:p>
    <w:p w14:paraId="0CFF667C" w14:textId="77777777" w:rsidR="004B5113" w:rsidRDefault="004B5113" w:rsidP="004B5113">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当</w:t>
      </w:r>
      <w:r w:rsidRPr="00C46A1B">
        <w:rPr>
          <w:rFonts w:ascii="Times New Roman" w:hAnsi="Times New Roman" w:cs="Times New Roman"/>
          <w:i/>
          <w:sz w:val="24"/>
          <w:szCs w:val="24"/>
        </w:rPr>
        <w:t>ρ</w:t>
      </w:r>
      <w:r>
        <w:rPr>
          <w:rFonts w:ascii="Times New Roman" w:hAnsi="Times New Roman" w:cs="Times New Roman" w:hint="eastAsia"/>
          <w:sz w:val="24"/>
          <w:szCs w:val="24"/>
        </w:rPr>
        <w:t>等于</w:t>
      </w:r>
      <w:r w:rsidRPr="00C46A1B">
        <w:rPr>
          <w:rFonts w:ascii="Times New Roman" w:hAnsi="Times New Roman" w:cs="Times New Roman"/>
          <w:sz w:val="24"/>
          <w:szCs w:val="24"/>
        </w:rPr>
        <w:t>1</w:t>
      </w:r>
      <w:r>
        <w:rPr>
          <w:rFonts w:ascii="Times New Roman" w:hAnsi="Times New Roman" w:cs="Times New Roman" w:hint="eastAsia"/>
          <w:sz w:val="24"/>
          <w:szCs w:val="24"/>
        </w:rPr>
        <w:t>时，替代弹性无穷大，</w:t>
      </w:r>
      <w:r w:rsidRPr="00C46A1B">
        <w:rPr>
          <w:rFonts w:ascii="Times New Roman" w:hAnsi="Times New Roman" w:cs="Times New Roman"/>
          <w:sz w:val="24"/>
          <w:szCs w:val="24"/>
        </w:rPr>
        <w:t>CES</w:t>
      </w:r>
      <w:r>
        <w:rPr>
          <w:rFonts w:ascii="Times New Roman" w:hAnsi="Times New Roman" w:cs="Times New Roman" w:hint="eastAsia"/>
          <w:sz w:val="24"/>
          <w:szCs w:val="24"/>
        </w:rPr>
        <w:t>函数等同于完全替代的生产函数。该种形式的函数替代弹性为无穷大，要素产出弹性恒为正；当</w:t>
      </w:r>
      <w:r w:rsidRPr="00C46A1B">
        <w:rPr>
          <w:rFonts w:ascii="Times New Roman" w:hAnsi="Times New Roman" w:cs="Times New Roman"/>
          <w:i/>
          <w:sz w:val="24"/>
          <w:szCs w:val="24"/>
        </w:rPr>
        <w:t>ρ</w:t>
      </w:r>
      <w:r w:rsidRPr="004E30CF">
        <w:rPr>
          <w:rFonts w:ascii="Times New Roman" w:hAnsi="Times New Roman" w:cs="Times New Roman" w:hint="eastAsia"/>
          <w:sz w:val="24"/>
          <w:szCs w:val="24"/>
        </w:rPr>
        <w:t>趋近于</w:t>
      </w:r>
      <w:r>
        <w:rPr>
          <w:rFonts w:ascii="Times New Roman" w:hAnsi="Times New Roman" w:cs="Times New Roman" w:hint="eastAsia"/>
          <w:sz w:val="24"/>
          <w:szCs w:val="24"/>
        </w:rPr>
        <w:t>负无穷时，</w:t>
      </w:r>
      <w:r w:rsidRPr="00C46A1B">
        <w:rPr>
          <w:rFonts w:ascii="Times New Roman" w:hAnsi="Times New Roman" w:cs="Times New Roman"/>
          <w:sz w:val="24"/>
          <w:szCs w:val="24"/>
        </w:rPr>
        <w:t>CES</w:t>
      </w:r>
      <w:r>
        <w:rPr>
          <w:rFonts w:ascii="Times New Roman" w:hAnsi="Times New Roman" w:cs="Times New Roman" w:hint="eastAsia"/>
          <w:sz w:val="24"/>
          <w:szCs w:val="24"/>
        </w:rPr>
        <w:t>函数等同于固定比例的生产函数，该函数的替代弹性为</w:t>
      </w:r>
      <w:r w:rsidRPr="00C46A1B">
        <w:rPr>
          <w:rFonts w:ascii="Times New Roman" w:hAnsi="Times New Roman" w:cs="Times New Roman"/>
          <w:sz w:val="24"/>
          <w:szCs w:val="24"/>
        </w:rPr>
        <w:t>0</w:t>
      </w:r>
      <w:r>
        <w:rPr>
          <w:rFonts w:ascii="Times New Roman" w:hAnsi="Times New Roman" w:cs="Times New Roman" w:hint="eastAsia"/>
          <w:sz w:val="24"/>
          <w:szCs w:val="24"/>
        </w:rPr>
        <w:t>，这意味着生产要素必须以某种固定比例投入，产出只取决于较少的生产要素的数量。当要素恰好以适当的固定比例投入时，增加具体一种要素的产出弹性为</w:t>
      </w:r>
      <w:r w:rsidRPr="00C46A1B">
        <w:rPr>
          <w:rFonts w:ascii="Times New Roman" w:hAnsi="Times New Roman" w:cs="Times New Roman"/>
          <w:sz w:val="24"/>
          <w:szCs w:val="24"/>
        </w:rPr>
        <w:t>0</w:t>
      </w:r>
      <w:r>
        <w:rPr>
          <w:rFonts w:ascii="Times New Roman" w:hAnsi="Times New Roman" w:cs="Times New Roman" w:hint="eastAsia"/>
          <w:sz w:val="24"/>
          <w:szCs w:val="24"/>
        </w:rPr>
        <w:t>，减少具体一种要素的产出弹性为负无穷；当</w:t>
      </w:r>
      <w:r w:rsidRPr="00C46A1B">
        <w:rPr>
          <w:rFonts w:ascii="Times New Roman" w:hAnsi="Times New Roman" w:cs="Times New Roman"/>
          <w:i/>
          <w:sz w:val="24"/>
          <w:szCs w:val="24"/>
        </w:rPr>
        <w:t>ρ</w:t>
      </w:r>
      <w:r w:rsidRPr="004E30CF">
        <w:rPr>
          <w:rFonts w:ascii="Times New Roman" w:hAnsi="Times New Roman" w:cs="Times New Roman" w:hint="eastAsia"/>
          <w:sz w:val="24"/>
          <w:szCs w:val="24"/>
        </w:rPr>
        <w:t>趋近于</w:t>
      </w:r>
      <w:r w:rsidRPr="00C46A1B">
        <w:rPr>
          <w:rFonts w:ascii="Times New Roman" w:hAnsi="Times New Roman" w:cs="Times New Roman"/>
          <w:sz w:val="24"/>
          <w:szCs w:val="24"/>
        </w:rPr>
        <w:t>0</w:t>
      </w:r>
      <w:r>
        <w:rPr>
          <w:rFonts w:ascii="Times New Roman" w:hAnsi="Times New Roman" w:cs="Times New Roman" w:hint="eastAsia"/>
          <w:sz w:val="24"/>
          <w:szCs w:val="24"/>
        </w:rPr>
        <w:t>时，</w:t>
      </w:r>
      <w:r w:rsidRPr="00C46A1B">
        <w:rPr>
          <w:rFonts w:ascii="Times New Roman" w:hAnsi="Times New Roman" w:cs="Times New Roman"/>
          <w:sz w:val="24"/>
          <w:szCs w:val="24"/>
        </w:rPr>
        <w:t>CES</w:t>
      </w:r>
      <w:r>
        <w:rPr>
          <w:rFonts w:ascii="Times New Roman" w:hAnsi="Times New Roman" w:cs="Times New Roman" w:hint="eastAsia"/>
          <w:sz w:val="24"/>
          <w:szCs w:val="24"/>
        </w:rPr>
        <w:t>函数等同于</w:t>
      </w:r>
      <w:r w:rsidRPr="00C46A1B">
        <w:rPr>
          <w:rFonts w:ascii="Times New Roman" w:hAnsi="Times New Roman" w:cs="Times New Roman"/>
          <w:sz w:val="24"/>
          <w:szCs w:val="24"/>
        </w:rPr>
        <w:t>Cobb</w:t>
      </w:r>
      <w:r>
        <w:rPr>
          <w:rFonts w:ascii="Times New Roman" w:hAnsi="Times New Roman" w:cs="Times New Roman"/>
          <w:sz w:val="24"/>
          <w:szCs w:val="24"/>
        </w:rPr>
        <w:t>-</w:t>
      </w:r>
      <w:r w:rsidRPr="00C46A1B">
        <w:rPr>
          <w:rFonts w:ascii="Times New Roman" w:hAnsi="Times New Roman" w:cs="Times New Roman"/>
          <w:sz w:val="24"/>
          <w:szCs w:val="24"/>
        </w:rPr>
        <w:t>Douglas</w:t>
      </w:r>
      <w:r>
        <w:rPr>
          <w:rFonts w:ascii="Times New Roman" w:hAnsi="Times New Roman" w:cs="Times New Roman" w:hint="eastAsia"/>
          <w:sz w:val="24"/>
          <w:szCs w:val="24"/>
        </w:rPr>
        <w:t>生产函数。该生产函数的等产量曲线近似于双曲线，是凸向原点的弧形，等产量曲线弧度越弯曲（越接近“</w:t>
      </w:r>
      <w:r w:rsidRPr="00C46A1B">
        <w:rPr>
          <w:rFonts w:ascii="Times New Roman" w:hAnsi="Times New Roman" w:cs="Times New Roman"/>
          <w:sz w:val="24"/>
          <w:szCs w:val="24"/>
        </w:rPr>
        <w:t>L</w:t>
      </w:r>
      <w:r>
        <w:rPr>
          <w:rFonts w:ascii="Times New Roman" w:hAnsi="Times New Roman" w:cs="Times New Roman" w:hint="eastAsia"/>
          <w:sz w:val="24"/>
          <w:szCs w:val="24"/>
        </w:rPr>
        <w:t>型”），要素间越难替代。等产量曲线越平坦（越接近直线），要素间替代效应越大。</w:t>
      </w:r>
    </w:p>
    <w:p w14:paraId="3D0B50FA" w14:textId="40821B0E" w:rsidR="004B5113" w:rsidRDefault="004B5113" w:rsidP="004B5113">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当前有关生产的文献普遍使用</w:t>
      </w:r>
      <w:r w:rsidRPr="00C46A1B">
        <w:rPr>
          <w:rFonts w:ascii="Times New Roman" w:hAnsi="Times New Roman" w:cs="Times New Roman"/>
          <w:sz w:val="24"/>
          <w:szCs w:val="24"/>
        </w:rPr>
        <w:t>C</w:t>
      </w:r>
      <w:r>
        <w:rPr>
          <w:rFonts w:ascii="Times New Roman" w:hAnsi="Times New Roman" w:cs="Times New Roman"/>
          <w:sz w:val="24"/>
          <w:szCs w:val="24"/>
        </w:rPr>
        <w:t>-</w:t>
      </w:r>
      <w:r w:rsidRPr="00C46A1B">
        <w:rPr>
          <w:rFonts w:ascii="Times New Roman" w:hAnsi="Times New Roman" w:cs="Times New Roman"/>
          <w:sz w:val="24"/>
          <w:szCs w:val="24"/>
        </w:rPr>
        <w:t>D</w:t>
      </w:r>
      <w:r>
        <w:rPr>
          <w:rFonts w:ascii="Times New Roman" w:hAnsi="Times New Roman" w:cs="Times New Roman" w:hint="eastAsia"/>
          <w:sz w:val="24"/>
          <w:szCs w:val="24"/>
        </w:rPr>
        <w:t>，优势在于实证分析中不需要进一步计算即可获得要素的产出弹性。但许多生产过程是动态灵活的，要素不论是生产弹性、替代或互补关系保持不变并不现实。为了让模型能够更真实的反映生产情况，准确把握要素的投入产出关系、替代或互补关系，学者们对</w:t>
      </w:r>
      <w:r w:rsidRPr="00C46A1B">
        <w:rPr>
          <w:rFonts w:ascii="Times New Roman" w:hAnsi="Times New Roman" w:cs="Times New Roman"/>
          <w:sz w:val="24"/>
          <w:szCs w:val="24"/>
        </w:rPr>
        <w:t>CES</w:t>
      </w:r>
      <w:r>
        <w:rPr>
          <w:rFonts w:ascii="Times New Roman" w:hAnsi="Times New Roman" w:cs="Times New Roman" w:hint="eastAsia"/>
          <w:sz w:val="24"/>
          <w:szCs w:val="24"/>
        </w:rPr>
        <w:t>生产函数进行了一番改造，得到了超越对数生产函数。与原来的</w:t>
      </w:r>
      <w:r w:rsidRPr="00C46A1B">
        <w:rPr>
          <w:rFonts w:ascii="Times New Roman" w:hAnsi="Times New Roman" w:cs="Times New Roman"/>
          <w:sz w:val="24"/>
          <w:szCs w:val="24"/>
        </w:rPr>
        <w:t>CES</w:t>
      </w:r>
      <w:r>
        <w:rPr>
          <w:rFonts w:ascii="Times New Roman" w:hAnsi="Times New Roman" w:cs="Times New Roman" w:hint="eastAsia"/>
          <w:sz w:val="24"/>
          <w:szCs w:val="24"/>
        </w:rPr>
        <w:t>生产函数相比，超越对数函数具有易估计和包容性的优势，易估计性体现在只需要投入和产出的数量或价值数据即可利用线性模型方法得到估计参数，</w:t>
      </w:r>
      <w:r>
        <w:rPr>
          <w:rFonts w:ascii="Times New Roman" w:hAnsi="Times New Roman" w:cs="Times New Roman"/>
          <w:sz w:val="24"/>
          <w:szCs w:val="24"/>
        </w:rPr>
        <w:t>包容性</w:t>
      </w:r>
      <w:r>
        <w:rPr>
          <w:rFonts w:ascii="Times New Roman" w:hAnsi="Times New Roman" w:cs="Times New Roman" w:hint="eastAsia"/>
          <w:sz w:val="24"/>
          <w:szCs w:val="24"/>
        </w:rPr>
        <w:t>体现在该函数可视作任意生产函数的二阶泰勒展开式，</w:t>
      </w:r>
      <w:r w:rsidRPr="00C46A1B">
        <w:rPr>
          <w:rFonts w:ascii="Times New Roman" w:hAnsi="Times New Roman" w:cs="Times New Roman"/>
          <w:sz w:val="24"/>
          <w:szCs w:val="24"/>
        </w:rPr>
        <w:t>CES</w:t>
      </w:r>
      <w:r>
        <w:rPr>
          <w:rFonts w:ascii="Times New Roman" w:hAnsi="Times New Roman" w:cs="Times New Roman" w:hint="eastAsia"/>
          <w:sz w:val="24"/>
          <w:szCs w:val="24"/>
        </w:rPr>
        <w:t>生产函数为其特例</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NE.Ref.{FCD67C0C-2A71-4CF0-B0E5-1221AEEF149A}</w:instrText>
      </w:r>
      <w:r>
        <w:rPr>
          <w:rFonts w:ascii="Times New Roman" w:hAnsi="Times New Roman" w:cs="Times New Roman"/>
          <w:sz w:val="24"/>
          <w:szCs w:val="24"/>
        </w:rPr>
        <w:fldChar w:fldCharType="separate"/>
      </w:r>
      <w:r w:rsidR="00C47404">
        <w:rPr>
          <w:rFonts w:ascii="Times New Roman" w:hAnsi="Times New Roman" w:cs="Times New Roman"/>
          <w:color w:val="080000"/>
          <w:sz w:val="24"/>
          <w:szCs w:val="24"/>
          <w:vertAlign w:val="superscript"/>
        </w:rPr>
        <w:t>[57]</w:t>
      </w:r>
      <w:r>
        <w:rPr>
          <w:rFonts w:ascii="Times New Roman" w:hAnsi="Times New Roman" w:cs="Times New Roman"/>
          <w:sz w:val="24"/>
          <w:szCs w:val="24"/>
        </w:rPr>
        <w:fldChar w:fldCharType="end"/>
      </w:r>
      <w:r>
        <w:rPr>
          <w:rFonts w:ascii="Times New Roman" w:hAnsi="Times New Roman" w:cs="Times New Roman" w:hint="eastAsia"/>
          <w:sz w:val="24"/>
          <w:szCs w:val="24"/>
        </w:rPr>
        <w:t>。多种生产要素的情况下，超越对数生产函数的对数形式如公式</w:t>
      </w:r>
      <w:r w:rsidR="00237679">
        <w:rPr>
          <w:rFonts w:ascii="Times New Roman" w:hAnsi="Times New Roman" w:cs="Times New Roman" w:hint="eastAsia"/>
          <w:sz w:val="24"/>
          <w:szCs w:val="24"/>
        </w:rPr>
        <w:t>2</w:t>
      </w:r>
      <w:r>
        <w:rPr>
          <w:rFonts w:ascii="Times New Roman" w:hAnsi="Times New Roman" w:cs="Times New Roman" w:hint="eastAsia"/>
          <w:sz w:val="24"/>
          <w:szCs w:val="24"/>
        </w:rPr>
        <w:t>-</w:t>
      </w:r>
      <w:r w:rsidRPr="00C46A1B">
        <w:rPr>
          <w:rFonts w:ascii="Times New Roman" w:hAnsi="Times New Roman" w:cs="Times New Roman"/>
          <w:sz w:val="24"/>
          <w:szCs w:val="24"/>
        </w:rPr>
        <w:t>2</w:t>
      </w:r>
      <w:r>
        <w:rPr>
          <w:rFonts w:ascii="Times New Roman" w:hAnsi="Times New Roman" w:cs="Times New Roman" w:hint="eastAsia"/>
          <w:sz w:val="24"/>
          <w:szCs w:val="24"/>
        </w:rPr>
        <w:t>所示。</w:t>
      </w:r>
    </w:p>
    <w:p w14:paraId="762E6DEB" w14:textId="3A3A7136" w:rsidR="004B5113" w:rsidRDefault="004B5113" w:rsidP="007D3A9B">
      <w:pPr>
        <w:tabs>
          <w:tab w:val="left" w:pos="0"/>
          <w:tab w:val="center" w:pos="4400"/>
          <w:tab w:val="right" w:pos="8800"/>
        </w:tabs>
        <w:spacing w:beforeLines="100" w:before="326" w:afterLines="100" w:after="326" w:line="400" w:lineRule="exact"/>
        <w:rPr>
          <w:rFonts w:ascii="Times New Roman" w:hAnsi="Times New Roman" w:cs="Times New Roman"/>
          <w:sz w:val="24"/>
          <w:szCs w:val="24"/>
        </w:rPr>
      </w:pPr>
      <w:r>
        <w:rPr>
          <w:rFonts w:ascii="Times New Roman" w:hAnsi="Times New Roman" w:cs="Times New Roman"/>
          <w:sz w:val="24"/>
          <w:szCs w:val="24"/>
        </w:rPr>
        <w:tab/>
      </w:r>
      <m:oMath>
        <m:r>
          <m:rPr>
            <m:sty m:val="p"/>
          </m:rPr>
          <w:rPr>
            <w:rFonts w:ascii="Cambria Math" w:hAnsi="Cambria Math" w:cs="Times New Roman"/>
            <w:sz w:val="24"/>
            <w:szCs w:val="24"/>
          </w:rPr>
          <m:t>ln</m:t>
        </m:r>
        <m:r>
          <w:rPr>
            <w:rFonts w:ascii="Cambria Math" w:hAnsi="Cambria Math" w:cs="Times New Roman" w:hint="eastAsia"/>
            <w:sz w:val="24"/>
            <w:szCs w:val="24"/>
          </w:rPr>
          <m:t>y</m:t>
        </m:r>
        <m:r>
          <m:rPr>
            <m:sty m:val="p"/>
          </m:rPr>
          <w:rPr>
            <w:rFonts w:ascii="Cambria Math" w:hAnsi="Cambria Math" w:cs="Times New Roman"/>
            <w:sz w:val="24"/>
            <w:szCs w:val="24"/>
          </w:rPr>
          <m:t>=ln</m:t>
        </m:r>
        <m:r>
          <w:rPr>
            <w:rFonts w:ascii="Cambria Math" w:hAnsi="Cambria Math" w:cs="Times New Roman"/>
            <w:sz w:val="24"/>
            <w:szCs w:val="24"/>
          </w:rPr>
          <m:t>f</m:t>
        </m:r>
        <m:d>
          <m:dPr>
            <m:ctrlPr>
              <w:rPr>
                <w:rFonts w:ascii="Cambria Math" w:eastAsia="Cambria Math" w:hAnsi="Cambria Math" w:cs="Times New Roman"/>
                <w:sz w:val="24"/>
                <w:szCs w:val="24"/>
              </w:rPr>
            </m:ctrlPr>
          </m:dPr>
          <m:e>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x</m:t>
                </m:r>
              </m:e>
              <m:sub>
                <m:r>
                  <m:rPr>
                    <m:sty m:val="p"/>
                  </m:rPr>
                  <w:rPr>
                    <w:rFonts w:ascii="Cambria Math" w:eastAsia="Cambria Math" w:hAnsi="Cambria Math" w:cs="Times New Roman"/>
                    <w:sz w:val="24"/>
                    <w:szCs w:val="24"/>
                  </w:rPr>
                  <m:t>1</m:t>
                </m:r>
              </m:sub>
            </m:sSub>
            <m:r>
              <m:rPr>
                <m:sty m:val="p"/>
              </m:rPr>
              <w:rPr>
                <w:rFonts w:ascii="Cambria Math" w:eastAsia="Cambria Math" w:hAnsi="Cambria Math" w:cs="Times New Roman"/>
                <w:sz w:val="24"/>
                <w:szCs w:val="24"/>
              </w:rPr>
              <m:t>,</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x</m:t>
                </m:r>
              </m:e>
              <m:sub>
                <m:r>
                  <m:rPr>
                    <m:sty m:val="p"/>
                  </m:rPr>
                  <w:rPr>
                    <w:rFonts w:ascii="Cambria Math" w:eastAsia="Cambria Math" w:hAnsi="Cambria Math" w:cs="Times New Roman"/>
                    <w:sz w:val="24"/>
                    <w:szCs w:val="24"/>
                  </w:rPr>
                  <m:t>2</m:t>
                </m:r>
              </m:sub>
            </m:sSub>
            <m:r>
              <m:rPr>
                <m:sty m:val="p"/>
              </m:rPr>
              <w:rPr>
                <w:rFonts w:ascii="Cambria Math" w:hAnsi="Cambria Math" w:cs="Times New Roman"/>
                <w:sz w:val="24"/>
                <w:szCs w:val="24"/>
              </w:rPr>
              <m:t>,…,</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i</m:t>
                </m:r>
              </m:sub>
            </m:sSub>
          </m:e>
        </m:d>
        <m:r>
          <m:rPr>
            <m:sty m:val="p"/>
          </m:rPr>
          <w:rPr>
            <w:rFonts w:ascii="Cambria Math" w:eastAsia="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hint="eastAsia"/>
                <w:sz w:val="24"/>
                <w:szCs w:val="24"/>
              </w:rPr>
              <m:t>a</m:t>
            </m:r>
          </m:e>
          <m:sub>
            <m:r>
              <m:rPr>
                <m:sty m:val="p"/>
              </m:rPr>
              <w:rPr>
                <w:rFonts w:ascii="Cambria Math" w:hAnsi="Cambria Math" w:cs="Times New Roman"/>
                <w:sz w:val="24"/>
                <w:szCs w:val="24"/>
              </w:rPr>
              <m:t>0</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Σ</m:t>
            </m:r>
          </m:e>
          <m:sub>
            <m:r>
              <w:rPr>
                <w:rFonts w:ascii="Cambria Math" w:hAnsi="Cambria Math" w:cs="Times New Roman"/>
                <w:sz w:val="24"/>
                <w:szCs w:val="24"/>
              </w:rPr>
              <m:t>i</m:t>
            </m:r>
          </m:sub>
        </m:sSub>
        <m:sSub>
          <m:sSubPr>
            <m:ctrlPr>
              <w:rPr>
                <w:rFonts w:ascii="Cambria Math" w:hAnsi="Cambria Math" w:cs="Times New Roman"/>
                <w:sz w:val="24"/>
                <w:szCs w:val="24"/>
              </w:rPr>
            </m:ctrlPr>
          </m:sSubPr>
          <m:e>
            <m:r>
              <w:rPr>
                <w:rFonts w:ascii="Cambria Math" w:hAnsi="Cambria Math" w:cs="Times New Roman" w:hint="eastAsia"/>
                <w:sz w:val="24"/>
                <w:szCs w:val="24"/>
              </w:rPr>
              <m:t>a</m:t>
            </m:r>
          </m:e>
          <m:sub>
            <m:r>
              <w:rPr>
                <w:rFonts w:ascii="Cambria Math" w:hAnsi="Cambria Math" w:cs="Times New Roman"/>
                <w:sz w:val="24"/>
                <w:szCs w:val="24"/>
              </w:rPr>
              <m:t>i</m:t>
            </m:r>
          </m:sub>
        </m:sSub>
        <m:r>
          <m:rPr>
            <m:sty m:val="p"/>
          </m:rPr>
          <w:rPr>
            <w:rFonts w:ascii="Cambria Math" w:hAnsi="Cambria Math" w:cs="Times New Roman"/>
            <w:sz w:val="24"/>
            <w:szCs w:val="24"/>
          </w:rPr>
          <m:t>ln</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i</m:t>
            </m:r>
          </m:sub>
        </m:sSub>
        <m:r>
          <m:rPr>
            <m:sty m:val="p"/>
          </m:rPr>
          <w:rPr>
            <w:rFonts w:ascii="Cambria Math" w:eastAsia="Cambria Math" w:hAnsi="Cambria Math" w:cs="Times New Roman"/>
            <w:sz w:val="24"/>
            <w:szCs w:val="24"/>
          </w:rPr>
          <m:t>+</m:t>
        </m:r>
        <m:sSub>
          <m:sSubPr>
            <m:ctrlPr>
              <w:rPr>
                <w:rFonts w:ascii="Cambria Math" w:hAnsi="Cambria Math" w:cs="Times New Roman"/>
                <w:sz w:val="24"/>
                <w:szCs w:val="24"/>
              </w:rPr>
            </m:ctrlPr>
          </m:sSubPr>
          <m:e>
            <m:f>
              <m:fPr>
                <m:ctrlPr>
                  <w:rPr>
                    <w:rFonts w:ascii="Cambria Math" w:hAnsi="Cambria Math" w:cs="Times New Roman"/>
                    <w:sz w:val="24"/>
                    <w:szCs w:val="24"/>
                  </w:rPr>
                </m:ctrlPr>
              </m:fPr>
              <m:num>
                <m:r>
                  <m:rPr>
                    <m:sty m:val="p"/>
                  </m:rPr>
                  <w:rPr>
                    <w:rFonts w:ascii="Cambria Math" w:hAnsi="Cambria Math" w:cs="Times New Roman"/>
                    <w:sz w:val="24"/>
                    <w:szCs w:val="24"/>
                  </w:rPr>
                  <m:t>1</m:t>
                </m:r>
              </m:num>
              <m:den>
                <m:r>
                  <m:rPr>
                    <m:sty m:val="p"/>
                  </m:rPr>
                  <w:rPr>
                    <w:rFonts w:ascii="Cambria Math" w:hAnsi="Cambria Math" w:cs="Times New Roman"/>
                    <w:sz w:val="24"/>
                    <w:szCs w:val="24"/>
                  </w:rPr>
                  <m:t>2</m:t>
                </m:r>
              </m:den>
            </m:f>
            <m:sSub>
              <m:sSubPr>
                <m:ctrlPr>
                  <w:rPr>
                    <w:rFonts w:ascii="Cambria Math" w:hAnsi="Cambria Math" w:cs="Times New Roman"/>
                    <w:sz w:val="24"/>
                    <w:szCs w:val="24"/>
                  </w:rPr>
                </m:ctrlPr>
              </m:sSubPr>
              <m:e>
                <m:r>
                  <m:rPr>
                    <m:sty m:val="p"/>
                  </m:rPr>
                  <w:rPr>
                    <w:rFonts w:ascii="Cambria Math" w:hAnsi="Cambria Math" w:cs="Times New Roman"/>
                    <w:sz w:val="24"/>
                    <w:szCs w:val="24"/>
                  </w:rPr>
                  <m:t>Σ</m:t>
                </m:r>
              </m:e>
              <m:sub>
                <m:r>
                  <w:rPr>
                    <w:rFonts w:ascii="Cambria Math" w:hAnsi="Cambria Math" w:cs="Times New Roman"/>
                    <w:sz w:val="24"/>
                    <w:szCs w:val="24"/>
                  </w:rPr>
                  <m:t>i</m:t>
                </m:r>
              </m:sub>
            </m:sSub>
            <m:sSub>
              <m:sSubPr>
                <m:ctrlPr>
                  <w:rPr>
                    <w:rFonts w:ascii="Cambria Math" w:hAnsi="Cambria Math" w:cs="Times New Roman"/>
                    <w:sz w:val="24"/>
                    <w:szCs w:val="24"/>
                  </w:rPr>
                </m:ctrlPr>
              </m:sSubPr>
              <m:e>
                <m:r>
                  <m:rPr>
                    <m:sty m:val="p"/>
                  </m:rPr>
                  <w:rPr>
                    <w:rFonts w:ascii="Cambria Math" w:hAnsi="Cambria Math" w:cs="Times New Roman"/>
                    <w:sz w:val="24"/>
                    <w:szCs w:val="24"/>
                  </w:rPr>
                  <m:t>Σ</m:t>
                </m:r>
              </m:e>
              <m:sub>
                <m:r>
                  <w:rPr>
                    <w:rFonts w:ascii="Cambria Math" w:hAnsi="Cambria Math" w:cs="Times New Roman"/>
                    <w:sz w:val="24"/>
                    <w:szCs w:val="24"/>
                  </w:rPr>
                  <m:t>j</m:t>
                </m:r>
              </m:sub>
            </m:sSub>
            <m:r>
              <w:rPr>
                <w:rFonts w:ascii="Cambria Math" w:hAnsi="Cambria Math" w:cs="Times New Roman"/>
                <w:sz w:val="24"/>
                <w:szCs w:val="24"/>
              </w:rPr>
              <m:t>a</m:t>
            </m:r>
          </m:e>
          <m:sub>
            <m:r>
              <w:rPr>
                <w:rFonts w:ascii="Cambria Math" w:hAnsi="Cambria Math" w:cs="Times New Roman"/>
                <w:sz w:val="24"/>
                <w:szCs w:val="24"/>
              </w:rPr>
              <m:t>ij</m:t>
            </m:r>
          </m:sub>
        </m:sSub>
        <m:r>
          <m:rPr>
            <m:sty m:val="p"/>
          </m:rPr>
          <w:rPr>
            <w:rFonts w:ascii="Cambria Math" w:hAnsi="Cambria Math" w:cs="Times New Roman"/>
            <w:sz w:val="24"/>
            <w:szCs w:val="24"/>
          </w:rPr>
          <m:t>ln</m:t>
        </m:r>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m:rPr>
            <m:sty m:val="p"/>
          </m:rPr>
          <w:rPr>
            <w:rFonts w:ascii="Cambria Math" w:hAnsi="Cambria Math" w:cs="Times New Roman"/>
            <w:sz w:val="24"/>
            <w:szCs w:val="24"/>
          </w:rPr>
          <m:t>ln</m:t>
        </m:r>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oMath>
      <w:r>
        <w:rPr>
          <w:rFonts w:ascii="Times New Roman" w:hAnsi="Times New Roman" w:cs="Times New Roman"/>
          <w:sz w:val="24"/>
          <w:szCs w:val="24"/>
        </w:rPr>
        <w:tab/>
      </w:r>
      <w:r w:rsidR="001E5254">
        <w:rPr>
          <w:rFonts w:ascii="Times New Roman" w:hAnsi="Times New Roman" w:cs="Times New Roman" w:hint="eastAsia"/>
          <w:sz w:val="24"/>
          <w:szCs w:val="24"/>
        </w:rPr>
        <w:t>（</w:t>
      </w:r>
      <w:r w:rsidR="00DE09DD">
        <w:rPr>
          <w:rFonts w:ascii="Times New Roman" w:hAnsi="Times New Roman" w:cs="Times New Roman"/>
          <w:sz w:val="24"/>
          <w:szCs w:val="24"/>
        </w:rPr>
        <w:t>2</w:t>
      </w:r>
      <w:r>
        <w:rPr>
          <w:rFonts w:ascii="Times New Roman" w:hAnsi="Times New Roman" w:cs="Times New Roman"/>
          <w:sz w:val="24"/>
          <w:szCs w:val="24"/>
        </w:rPr>
        <w:t>-</w:t>
      </w:r>
      <w:r w:rsidRPr="00C46A1B">
        <w:rPr>
          <w:rFonts w:ascii="Times New Roman" w:hAnsi="Times New Roman" w:cs="Times New Roman"/>
          <w:sz w:val="24"/>
          <w:szCs w:val="24"/>
        </w:rPr>
        <w:t>2</w:t>
      </w:r>
      <w:r w:rsidR="001E5254">
        <w:rPr>
          <w:rFonts w:ascii="Times New Roman" w:hAnsi="Times New Roman" w:cs="Times New Roman" w:hint="eastAsia"/>
          <w:sz w:val="24"/>
          <w:szCs w:val="24"/>
        </w:rPr>
        <w:t>）</w:t>
      </w:r>
    </w:p>
    <w:p w14:paraId="6E3BCE2C" w14:textId="3384CB57" w:rsidR="004B5113" w:rsidRDefault="004B5113" w:rsidP="004B5113">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其中，</w:t>
      </w:r>
      <m:oMath>
        <m:r>
          <w:rPr>
            <w:rFonts w:ascii="Cambria Math" w:hAnsi="Cambria Math" w:cs="Times New Roman" w:hint="eastAsia"/>
            <w:sz w:val="24"/>
            <w:szCs w:val="24"/>
          </w:rPr>
          <m:t>y</m:t>
        </m:r>
      </m:oMath>
      <w:r>
        <w:rPr>
          <w:rFonts w:ascii="Times New Roman" w:hAnsi="Times New Roman" w:cs="Times New Roman" w:hint="eastAsia"/>
          <w:sz w:val="24"/>
          <w:szCs w:val="24"/>
        </w:rPr>
        <w:t>为产出，</w:t>
      </w:r>
      <m:oMath>
        <m:sSub>
          <m:sSubPr>
            <m:ctrlPr>
              <w:rPr>
                <w:rFonts w:ascii="Cambria Math" w:eastAsia="Cambria Math" w:hAnsi="Cambria Math" w:cs="Times New Roman"/>
                <w:i/>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i</m:t>
            </m:r>
          </m:sub>
        </m:sSub>
      </m:oMath>
      <w:r>
        <w:rPr>
          <w:rFonts w:ascii="Times New Roman" w:hAnsi="Times New Roman" w:cs="Times New Roman" w:hint="eastAsia"/>
          <w:sz w:val="24"/>
          <w:szCs w:val="24"/>
        </w:rPr>
        <w:t>为投入要素，</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ij</m:t>
            </m:r>
          </m:sub>
        </m:sSub>
      </m:oMath>
      <w:r>
        <w:rPr>
          <w:rFonts w:ascii="Times New Roman" w:hAnsi="Times New Roman" w:cs="Times New Roman" w:hint="eastAsia"/>
          <w:sz w:val="24"/>
          <w:szCs w:val="24"/>
        </w:rPr>
        <w:t>和</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ji</m:t>
            </m:r>
          </m:sub>
        </m:sSub>
      </m:oMath>
      <w:r>
        <w:rPr>
          <w:rFonts w:ascii="Times New Roman" w:hAnsi="Times New Roman" w:cs="Times New Roman" w:hint="eastAsia"/>
          <w:sz w:val="24"/>
          <w:szCs w:val="24"/>
        </w:rPr>
        <w:t>具有对称性，</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ij</m:t>
            </m:r>
          </m:sub>
        </m:sSub>
      </m:oMath>
      <w:r>
        <w:rPr>
          <w:rFonts w:ascii="Times New Roman" w:hAnsi="Times New Roman" w:cs="Times New Roman" w:hint="eastAsia"/>
          <w:sz w:val="24"/>
          <w:szCs w:val="24"/>
        </w:rPr>
        <w:t>=</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ji</m:t>
            </m:r>
          </m:sub>
        </m:sSub>
      </m:oMath>
      <w:r>
        <w:rPr>
          <w:rFonts w:ascii="Times New Roman" w:hAnsi="Times New Roman" w:cs="Times New Roman" w:hint="eastAsia"/>
          <w:sz w:val="24"/>
          <w:szCs w:val="24"/>
        </w:rPr>
        <w:t>恒成立，</w:t>
      </w:r>
      <w:r>
        <w:rPr>
          <w:rFonts w:ascii="Times New Roman" w:hAnsi="Times New Roman" w:cs="Times New Roman"/>
          <w:sz w:val="24"/>
          <w:szCs w:val="24"/>
        </w:rPr>
        <w:t>因此</w:t>
      </w:r>
      <w:r w:rsidR="00237679">
        <w:rPr>
          <w:rFonts w:ascii="Times New Roman" w:hAnsi="Times New Roman" w:cs="Times New Roman" w:hint="eastAsia"/>
          <w:sz w:val="24"/>
          <w:szCs w:val="24"/>
        </w:rPr>
        <w:t>习惯性将式</w:t>
      </w:r>
      <w:r w:rsidR="00237679">
        <w:rPr>
          <w:rFonts w:ascii="Times New Roman" w:hAnsi="Times New Roman" w:cs="Times New Roman"/>
          <w:sz w:val="24"/>
          <w:szCs w:val="24"/>
        </w:rPr>
        <w:t>2</w:t>
      </w:r>
      <w:r>
        <w:rPr>
          <w:rFonts w:ascii="Times New Roman" w:hAnsi="Times New Roman" w:cs="Times New Roman"/>
          <w:sz w:val="24"/>
          <w:szCs w:val="24"/>
        </w:rPr>
        <w:t>-</w:t>
      </w:r>
      <w:r w:rsidRPr="00C46A1B">
        <w:rPr>
          <w:rFonts w:ascii="Times New Roman" w:hAnsi="Times New Roman" w:cs="Times New Roman"/>
          <w:sz w:val="24"/>
          <w:szCs w:val="24"/>
        </w:rPr>
        <w:t>2</w:t>
      </w:r>
      <w:r>
        <w:rPr>
          <w:rFonts w:ascii="Times New Roman" w:hAnsi="Times New Roman" w:cs="Times New Roman" w:hint="eastAsia"/>
          <w:sz w:val="24"/>
          <w:szCs w:val="24"/>
        </w:rPr>
        <w:t>写为式</w:t>
      </w:r>
      <w:r w:rsidR="00237679">
        <w:rPr>
          <w:rFonts w:ascii="Times New Roman" w:hAnsi="Times New Roman" w:cs="Times New Roman" w:hint="eastAsia"/>
          <w:sz w:val="24"/>
          <w:szCs w:val="24"/>
        </w:rPr>
        <w:t>2</w:t>
      </w:r>
      <w:r>
        <w:rPr>
          <w:rFonts w:ascii="Times New Roman" w:hAnsi="Times New Roman" w:cs="Times New Roman"/>
          <w:sz w:val="24"/>
          <w:szCs w:val="24"/>
        </w:rPr>
        <w:t>-</w:t>
      </w:r>
      <w:r w:rsidRPr="00C46A1B">
        <w:rPr>
          <w:rFonts w:ascii="Times New Roman" w:hAnsi="Times New Roman" w:cs="Times New Roman"/>
          <w:sz w:val="24"/>
          <w:szCs w:val="24"/>
        </w:rPr>
        <w:t>3</w:t>
      </w:r>
      <w:r>
        <w:rPr>
          <w:rFonts w:ascii="Times New Roman" w:hAnsi="Times New Roman" w:cs="Times New Roman"/>
          <w:sz w:val="24"/>
          <w:szCs w:val="24"/>
        </w:rPr>
        <w:t>的</w:t>
      </w:r>
      <w:r>
        <w:rPr>
          <w:rFonts w:ascii="Times New Roman" w:hAnsi="Times New Roman" w:cs="Times New Roman" w:hint="eastAsia"/>
          <w:sz w:val="24"/>
          <w:szCs w:val="24"/>
        </w:rPr>
        <w:t>形式。</w:t>
      </w:r>
    </w:p>
    <w:p w14:paraId="07616D4B" w14:textId="786DD829" w:rsidR="004B5113" w:rsidRPr="00237679" w:rsidRDefault="004B5113" w:rsidP="004B5113">
      <w:pPr>
        <w:tabs>
          <w:tab w:val="left" w:pos="0"/>
          <w:tab w:val="center" w:pos="4400"/>
          <w:tab w:val="right" w:pos="8800"/>
        </w:tabs>
        <w:spacing w:beforeLines="100" w:before="326" w:afterLines="100" w:after="326" w:line="400" w:lineRule="exact"/>
        <w:rPr>
          <w:rFonts w:ascii="Times New Roman" w:hAnsi="Times New Roman" w:cs="Times New Roman"/>
          <w:sz w:val="24"/>
          <w:szCs w:val="24"/>
        </w:rPr>
      </w:pPr>
      <m:oMath>
        <m:r>
          <m:rPr>
            <m:sty m:val="p"/>
          </m:rPr>
          <w:rPr>
            <w:rFonts w:ascii="Cambria Math" w:hAnsi="Cambria Math" w:cs="Times New Roman"/>
            <w:sz w:val="24"/>
            <w:szCs w:val="24"/>
          </w:rPr>
          <m:t>ln</m:t>
        </m:r>
        <m:r>
          <w:rPr>
            <w:rFonts w:ascii="Cambria Math" w:hAnsi="Cambria Math" w:cs="Times New Roman" w:hint="eastAsia"/>
            <w:sz w:val="24"/>
            <w:szCs w:val="24"/>
          </w:rPr>
          <m:t>y</m:t>
        </m:r>
        <m:r>
          <m:rPr>
            <m:sty m:val="p"/>
          </m:rPr>
          <w:rPr>
            <w:rFonts w:ascii="Cambria Math" w:hAnsi="Cambria Math" w:cs="Times New Roman"/>
            <w:sz w:val="24"/>
            <w:szCs w:val="24"/>
          </w:rPr>
          <m:t>=ln</m:t>
        </m:r>
        <m:r>
          <w:rPr>
            <w:rFonts w:ascii="Cambria Math" w:hAnsi="Cambria Math" w:cs="Times New Roman"/>
            <w:sz w:val="24"/>
            <w:szCs w:val="24"/>
          </w:rPr>
          <m:t>f</m:t>
        </m:r>
        <m:d>
          <m:dPr>
            <m:ctrlPr>
              <w:rPr>
                <w:rFonts w:ascii="Cambria Math" w:eastAsia="Cambria Math" w:hAnsi="Cambria Math" w:cs="Times New Roman"/>
                <w:sz w:val="24"/>
                <w:szCs w:val="24"/>
              </w:rPr>
            </m:ctrlPr>
          </m:dPr>
          <m:e>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x</m:t>
                </m:r>
              </m:e>
              <m:sub>
                <m:r>
                  <m:rPr>
                    <m:sty m:val="p"/>
                  </m:rPr>
                  <w:rPr>
                    <w:rFonts w:ascii="Cambria Math" w:eastAsia="Cambria Math" w:hAnsi="Cambria Math" w:cs="Times New Roman"/>
                    <w:sz w:val="24"/>
                    <w:szCs w:val="24"/>
                  </w:rPr>
                  <m:t>1</m:t>
                </m:r>
              </m:sub>
            </m:sSub>
            <m:r>
              <m:rPr>
                <m:sty m:val="p"/>
              </m:rPr>
              <w:rPr>
                <w:rFonts w:ascii="Cambria Math" w:eastAsia="Cambria Math" w:hAnsi="Cambria Math" w:cs="Times New Roman"/>
                <w:sz w:val="24"/>
                <w:szCs w:val="24"/>
              </w:rPr>
              <m:t>,</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x</m:t>
                </m:r>
              </m:e>
              <m:sub>
                <m:r>
                  <m:rPr>
                    <m:sty m:val="p"/>
                  </m:rPr>
                  <w:rPr>
                    <w:rFonts w:ascii="Cambria Math" w:eastAsia="Cambria Math" w:hAnsi="Cambria Math" w:cs="Times New Roman"/>
                    <w:sz w:val="24"/>
                    <w:szCs w:val="24"/>
                  </w:rPr>
                  <m:t>2</m:t>
                </m:r>
              </m:sub>
            </m:sSub>
            <m:r>
              <m:rPr>
                <m:sty m:val="p"/>
              </m:rPr>
              <w:rPr>
                <w:rFonts w:ascii="Cambria Math" w:hAnsi="Cambria Math" w:cs="Times New Roman"/>
                <w:sz w:val="24"/>
                <w:szCs w:val="24"/>
              </w:rPr>
              <m:t>,…,</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i</m:t>
                </m:r>
              </m:sub>
            </m:sSub>
          </m:e>
        </m:d>
        <m:r>
          <m:rPr>
            <m:sty m:val="p"/>
          </m:rPr>
          <w:rPr>
            <w:rFonts w:ascii="Cambria Math" w:eastAsia="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hint="eastAsia"/>
                <w:sz w:val="24"/>
                <w:szCs w:val="24"/>
              </w:rPr>
              <m:t>a</m:t>
            </m:r>
          </m:e>
          <m:sub>
            <m:r>
              <m:rPr>
                <m:sty m:val="p"/>
              </m:rPr>
              <w:rPr>
                <w:rFonts w:ascii="Cambria Math" w:hAnsi="Cambria Math" w:cs="Times New Roman"/>
                <w:sz w:val="24"/>
                <w:szCs w:val="24"/>
              </w:rPr>
              <m:t>0</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Σ</m:t>
            </m:r>
          </m:e>
          <m:sub>
            <m:r>
              <w:rPr>
                <w:rFonts w:ascii="Cambria Math" w:hAnsi="Cambria Math" w:cs="Times New Roman"/>
                <w:sz w:val="24"/>
                <w:szCs w:val="24"/>
              </w:rPr>
              <m:t>i</m:t>
            </m:r>
          </m:sub>
        </m:sSub>
        <m:sSub>
          <m:sSubPr>
            <m:ctrlPr>
              <w:rPr>
                <w:rFonts w:ascii="Cambria Math" w:hAnsi="Cambria Math" w:cs="Times New Roman"/>
                <w:sz w:val="24"/>
                <w:szCs w:val="24"/>
              </w:rPr>
            </m:ctrlPr>
          </m:sSubPr>
          <m:e>
            <m:r>
              <w:rPr>
                <w:rFonts w:ascii="Cambria Math" w:hAnsi="Cambria Math" w:cs="Times New Roman" w:hint="eastAsia"/>
                <w:sz w:val="24"/>
                <w:szCs w:val="24"/>
              </w:rPr>
              <m:t>a</m:t>
            </m:r>
          </m:e>
          <m:sub>
            <m:r>
              <w:rPr>
                <w:rFonts w:ascii="Cambria Math" w:hAnsi="Cambria Math" w:cs="Times New Roman"/>
                <w:sz w:val="24"/>
                <w:szCs w:val="24"/>
              </w:rPr>
              <m:t>i</m:t>
            </m:r>
          </m:sub>
        </m:sSub>
        <m:r>
          <m:rPr>
            <m:sty m:val="p"/>
          </m:rPr>
          <w:rPr>
            <w:rFonts w:ascii="Cambria Math" w:hAnsi="Cambria Math" w:cs="Times New Roman"/>
            <w:sz w:val="24"/>
            <w:szCs w:val="24"/>
          </w:rPr>
          <m:t>ln</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i</m:t>
            </m:r>
          </m:sub>
        </m:sSub>
        <m:r>
          <m:rPr>
            <m:sty m:val="p"/>
          </m:rPr>
          <w:rPr>
            <w:rFonts w:ascii="Cambria Math" w:eastAsia="Cambria Math" w:hAnsi="Cambria Math" w:cs="Times New Roman"/>
            <w:sz w:val="24"/>
            <w:szCs w:val="24"/>
          </w:rPr>
          <m:t>+</m:t>
        </m:r>
        <m:sSub>
          <m:sSubPr>
            <m:ctrlPr>
              <w:rPr>
                <w:rFonts w:ascii="Cambria Math" w:hAnsi="Cambria Math" w:cs="Times New Roman"/>
                <w:sz w:val="24"/>
                <w:szCs w:val="24"/>
              </w:rPr>
            </m:ctrlPr>
          </m:sSubPr>
          <m:e>
            <m:sSub>
              <m:sSubPr>
                <m:ctrlPr>
                  <w:rPr>
                    <w:rFonts w:ascii="Cambria Math" w:hAnsi="Cambria Math" w:cs="Times New Roman"/>
                    <w:sz w:val="24"/>
                    <w:szCs w:val="24"/>
                  </w:rPr>
                </m:ctrlPr>
              </m:sSubPr>
              <m:e>
                <m:sSub>
                  <m:sSubPr>
                    <m:ctrlPr>
                      <w:rPr>
                        <w:rFonts w:ascii="Cambria Math" w:hAnsi="Cambria Math" w:cs="Times New Roman"/>
                        <w:sz w:val="24"/>
                        <w:szCs w:val="24"/>
                      </w:rPr>
                    </m:ctrlPr>
                  </m:sSubPr>
                  <m:e>
                    <m:r>
                      <m:rPr>
                        <m:sty m:val="p"/>
                      </m:rPr>
                      <w:rPr>
                        <w:rFonts w:ascii="Cambria Math" w:hAnsi="Cambria Math" w:cs="Times New Roman"/>
                        <w:sz w:val="24"/>
                        <w:szCs w:val="24"/>
                      </w:rPr>
                      <m:t>Σ</m:t>
                    </m:r>
                  </m:e>
                  <m:sub>
                    <m:r>
                      <w:rPr>
                        <w:rFonts w:ascii="Cambria Math" w:hAnsi="Cambria Math" w:cs="Times New Roman"/>
                        <w:sz w:val="24"/>
                        <w:szCs w:val="24"/>
                      </w:rPr>
                      <m:t>i</m:t>
                    </m:r>
                  </m:sub>
                </m:sSub>
                <m:acc>
                  <m:accPr>
                    <m:chr m:val="̃"/>
                    <m:ctrlPr>
                      <w:rPr>
                        <w:rFonts w:ascii="Cambria Math" w:hAnsi="Cambria Math" w:cs="Times New Roman"/>
                        <w:sz w:val="24"/>
                        <w:szCs w:val="24"/>
                      </w:rPr>
                    </m:ctrlPr>
                  </m:accPr>
                  <m:e>
                    <m:sSub>
                      <m:sSubPr>
                        <m:ctrlPr>
                          <w:rPr>
                            <w:rFonts w:ascii="Cambria Math" w:hAnsi="Cambria Math" w:cs="Times New Roman"/>
                            <w:sz w:val="24"/>
                            <w:szCs w:val="24"/>
                          </w:rPr>
                        </m:ctrlPr>
                      </m:sSubPr>
                      <m:e>
                        <m:r>
                          <w:rPr>
                            <w:rFonts w:ascii="Cambria Math" w:hAnsi="Cambria Math" w:cs="Times New Roman" w:hint="eastAsia"/>
                            <w:sz w:val="24"/>
                            <w:szCs w:val="24"/>
                          </w:rPr>
                          <m:t>a</m:t>
                        </m:r>
                      </m:e>
                      <m:sub>
                        <m:r>
                          <w:rPr>
                            <w:rFonts w:ascii="Cambria Math" w:hAnsi="Cambria Math" w:cs="Times New Roman"/>
                            <w:sz w:val="24"/>
                            <w:szCs w:val="24"/>
                          </w:rPr>
                          <m:t>ii</m:t>
                        </m:r>
                      </m:sub>
                    </m:sSub>
                  </m:e>
                </m:acc>
                <m:sSup>
                  <m:sSupPr>
                    <m:ctrlPr>
                      <w:rPr>
                        <w:rFonts w:ascii="Cambria Math" w:hAnsi="Cambria Math" w:cs="Times New Roman"/>
                        <w:sz w:val="24"/>
                        <w:szCs w:val="24"/>
                      </w:rPr>
                    </m:ctrlPr>
                  </m:sSupPr>
                  <m:e>
                    <m:r>
                      <m:rPr>
                        <m:sty m:val="p"/>
                      </m:rPr>
                      <w:rPr>
                        <w:rFonts w:ascii="Cambria Math" w:hAnsi="Cambria Math" w:cs="Times New Roman"/>
                        <w:sz w:val="24"/>
                        <w:szCs w:val="24"/>
                      </w:rPr>
                      <m:t>(ln</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i</m:t>
                        </m:r>
                      </m:sub>
                    </m:sSub>
                    <m:r>
                      <m:rPr>
                        <m:sty m:val="p"/>
                      </m:rPr>
                      <w:rPr>
                        <w:rFonts w:ascii="Cambria Math" w:hAnsi="Cambria Math" w:cs="Times New Roman"/>
                        <w:sz w:val="24"/>
                        <w:szCs w:val="24"/>
                      </w:rPr>
                      <m:t>)</m:t>
                    </m:r>
                  </m:e>
                  <m:sup>
                    <m:r>
                      <m:rPr>
                        <m:sty m:val="p"/>
                      </m:rPr>
                      <w:rPr>
                        <w:rFonts w:ascii="Cambria Math" w:hAnsi="Cambria Math" w:cs="Times New Roman"/>
                        <w:sz w:val="24"/>
                        <w:szCs w:val="24"/>
                      </w:rPr>
                      <m:t>2</m:t>
                    </m:r>
                  </m:sup>
                </m:sSup>
                <m:r>
                  <m:rPr>
                    <m:sty m:val="p"/>
                  </m:rPr>
                  <w:rPr>
                    <w:rFonts w:ascii="Cambria Math" w:hAnsi="Cambria Math" w:cs="Times New Roman"/>
                    <w:sz w:val="24"/>
                    <w:szCs w:val="24"/>
                  </w:rPr>
                  <m:t>+Σ</m:t>
                </m:r>
              </m:e>
              <m:sub>
                <m:r>
                  <w:rPr>
                    <w:rFonts w:ascii="Cambria Math" w:hAnsi="Cambria Math" w:cs="Times New Roman"/>
                    <w:sz w:val="24"/>
                    <w:szCs w:val="24"/>
                  </w:rPr>
                  <m:t>i</m:t>
                </m:r>
                <m:r>
                  <m:rPr>
                    <m:sty m:val="p"/>
                  </m:rPr>
                  <w:rPr>
                    <w:rFonts w:ascii="Cambria Math" w:hAnsi="Cambria Math" w:cs="Times New Roman" w:hint="eastAsia"/>
                    <w:sz w:val="24"/>
                    <w:szCs w:val="24"/>
                  </w:rPr>
                  <m:t>&lt;</m:t>
                </m:r>
                <m:r>
                  <w:rPr>
                    <w:rFonts w:ascii="Cambria Math" w:hAnsi="Cambria Math" w:cs="Times New Roman"/>
                    <w:sz w:val="24"/>
                    <w:szCs w:val="24"/>
                  </w:rPr>
                  <m:t>j</m:t>
                </m:r>
              </m:sub>
            </m:sSub>
            <m:sSub>
              <m:sSubPr>
                <m:ctrlPr>
                  <w:rPr>
                    <w:rFonts w:ascii="Cambria Math" w:hAnsi="Cambria Math" w:cs="Times New Roman"/>
                    <w:sz w:val="24"/>
                    <w:szCs w:val="24"/>
                  </w:rPr>
                </m:ctrlPr>
              </m:sSubPr>
              <m:e>
                <m:r>
                  <m:rPr>
                    <m:sty m:val="p"/>
                  </m:rPr>
                  <w:rPr>
                    <w:rFonts w:ascii="Cambria Math" w:hAnsi="Cambria Math" w:cs="Times New Roman"/>
                    <w:sz w:val="24"/>
                    <w:szCs w:val="24"/>
                  </w:rPr>
                  <m:t>Σ</m:t>
                </m:r>
              </m:e>
              <m:sub>
                <m:r>
                  <w:rPr>
                    <w:rFonts w:ascii="Cambria Math" w:hAnsi="Cambria Math" w:cs="Times New Roman"/>
                    <w:sz w:val="24"/>
                    <w:szCs w:val="24"/>
                  </w:rPr>
                  <m:t>j</m:t>
                </m:r>
              </m:sub>
            </m:sSub>
            <m:r>
              <w:rPr>
                <w:rFonts w:ascii="Cambria Math" w:hAnsi="Cambria Math" w:cs="Times New Roman"/>
                <w:sz w:val="24"/>
                <w:szCs w:val="24"/>
              </w:rPr>
              <m:t>a</m:t>
            </m:r>
          </m:e>
          <m:sub>
            <m:r>
              <w:rPr>
                <w:rFonts w:ascii="Cambria Math" w:hAnsi="Cambria Math" w:cs="Times New Roman"/>
                <w:sz w:val="24"/>
                <w:szCs w:val="24"/>
              </w:rPr>
              <m:t>ij</m:t>
            </m:r>
          </m:sub>
        </m:sSub>
        <m:r>
          <m:rPr>
            <m:sty m:val="p"/>
          </m:rPr>
          <w:rPr>
            <w:rFonts w:ascii="Cambria Math" w:hAnsi="Cambria Math" w:cs="Times New Roman"/>
            <w:sz w:val="24"/>
            <w:szCs w:val="24"/>
          </w:rPr>
          <m:t>ln</m:t>
        </m:r>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m:rPr>
            <m:sty m:val="p"/>
          </m:rPr>
          <w:rPr>
            <w:rFonts w:ascii="Cambria Math" w:hAnsi="Cambria Math" w:cs="Times New Roman"/>
            <w:sz w:val="24"/>
            <w:szCs w:val="24"/>
          </w:rPr>
          <m:t>ln</m:t>
        </m:r>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oMath>
      <w:r>
        <w:rPr>
          <w:rFonts w:ascii="Times New Roman" w:hAnsi="Times New Roman" w:cs="Times New Roman"/>
          <w:sz w:val="24"/>
          <w:szCs w:val="24"/>
        </w:rPr>
        <w:tab/>
      </w:r>
      <w:r w:rsidR="001E5254">
        <w:rPr>
          <w:rFonts w:ascii="Times New Roman" w:hAnsi="Times New Roman" w:cs="Times New Roman" w:hint="eastAsia"/>
          <w:sz w:val="24"/>
          <w:szCs w:val="24"/>
        </w:rPr>
        <w:t>（</w:t>
      </w:r>
      <w:r w:rsidR="00DE09DD">
        <w:rPr>
          <w:rFonts w:ascii="Times New Roman" w:hAnsi="Times New Roman" w:cs="Times New Roman"/>
          <w:sz w:val="24"/>
          <w:szCs w:val="24"/>
        </w:rPr>
        <w:t>2</w:t>
      </w:r>
      <w:r>
        <w:rPr>
          <w:rFonts w:ascii="Times New Roman" w:hAnsi="Times New Roman" w:cs="Times New Roman"/>
          <w:sz w:val="24"/>
          <w:szCs w:val="24"/>
        </w:rPr>
        <w:t>-</w:t>
      </w:r>
      <w:r w:rsidRPr="00C46A1B">
        <w:rPr>
          <w:rFonts w:ascii="Times New Roman" w:hAnsi="Times New Roman" w:cs="Times New Roman"/>
          <w:sz w:val="24"/>
          <w:szCs w:val="24"/>
        </w:rPr>
        <w:t>3</w:t>
      </w:r>
      <w:r w:rsidR="001E5254">
        <w:rPr>
          <w:rFonts w:ascii="Times New Roman" w:hAnsi="Times New Roman" w:cs="Times New Roman" w:hint="eastAsia"/>
          <w:sz w:val="24"/>
          <w:szCs w:val="24"/>
        </w:rPr>
        <w:t>）</w:t>
      </w:r>
    </w:p>
    <w:p w14:paraId="3FAA7ABD" w14:textId="77777777" w:rsidR="004B5113" w:rsidRDefault="004B5113" w:rsidP="004B5113">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当所有生产要素同比例增加时，产出如何变化用规模收益衡量。当产量按照相同比例增加，称该生产是规模收益不变的。</w:t>
      </w:r>
      <w:r>
        <w:rPr>
          <w:rFonts w:ascii="Times New Roman" w:hAnsi="Times New Roman" w:cs="Times New Roman"/>
          <w:sz w:val="24"/>
          <w:szCs w:val="24"/>
        </w:rPr>
        <w:t>当</w:t>
      </w:r>
      <w:r>
        <w:rPr>
          <w:rFonts w:ascii="Times New Roman" w:hAnsi="Times New Roman" w:cs="Times New Roman" w:hint="eastAsia"/>
          <w:sz w:val="24"/>
          <w:szCs w:val="24"/>
        </w:rPr>
        <w:t>产量低于或高于规模收益不变的产量时，</w:t>
      </w:r>
      <w:r>
        <w:rPr>
          <w:rFonts w:ascii="Times New Roman" w:hAnsi="Times New Roman" w:cs="Times New Roman"/>
          <w:sz w:val="24"/>
          <w:szCs w:val="24"/>
        </w:rPr>
        <w:t>称</w:t>
      </w:r>
      <w:r>
        <w:rPr>
          <w:rFonts w:ascii="Times New Roman" w:hAnsi="Times New Roman" w:cs="Times New Roman" w:hint="eastAsia"/>
          <w:sz w:val="24"/>
          <w:szCs w:val="24"/>
        </w:rPr>
        <w:t>该生产规模收益递减或规模收益递增。当前主流理论定义的农业生产函数是全局性规模收益不变的，即在各种规模和要素组合下农业生产中所有要素同比例增加，投入随之同比例增加，</w:t>
      </w:r>
      <w:r>
        <w:rPr>
          <w:rFonts w:ascii="Times New Roman" w:hAnsi="Times New Roman" w:cs="Times New Roman"/>
          <w:sz w:val="24"/>
          <w:szCs w:val="24"/>
        </w:rPr>
        <w:t>限制</w:t>
      </w:r>
      <w:r>
        <w:rPr>
          <w:rFonts w:ascii="Times New Roman" w:hAnsi="Times New Roman" w:cs="Times New Roman" w:hint="eastAsia"/>
          <w:sz w:val="24"/>
          <w:szCs w:val="24"/>
        </w:rPr>
        <w:t>条件过于严格。因此，局部规模经济的研究更复合一般情况，适用于刻画寻常生产经营规模的收益特征。设</w:t>
      </w:r>
      <m:oMath>
        <m:r>
          <w:rPr>
            <w:rFonts w:ascii="Cambria Math" w:hAnsi="Cambria Math" w:cs="Times New Roman"/>
            <w:sz w:val="24"/>
            <w:szCs w:val="24"/>
          </w:rPr>
          <m:t>f</m:t>
        </m:r>
        <m:d>
          <m:dPr>
            <m:ctrlPr>
              <w:rPr>
                <w:rFonts w:ascii="Cambria Math" w:eastAsia="Cambria Math" w:hAnsi="Cambria Math" w:cs="Times New Roman"/>
                <w:i/>
                <w:sz w:val="24"/>
                <w:szCs w:val="24"/>
              </w:rPr>
            </m:ctrlPr>
          </m:dPr>
          <m:e>
            <m:r>
              <m:rPr>
                <m:sty m:val="b"/>
              </m:rPr>
              <w:rPr>
                <w:rFonts w:ascii="Cambria Math" w:eastAsia="Cambria Math" w:hAnsi="Cambria Math" w:cs="Times New Roman"/>
                <w:sz w:val="24"/>
                <w:szCs w:val="24"/>
              </w:rPr>
              <m:t>x</m:t>
            </m:r>
          </m:e>
        </m:d>
      </m:oMath>
      <w:r>
        <w:rPr>
          <w:rFonts w:ascii="Times New Roman" w:hAnsi="Times New Roman" w:cs="Times New Roman" w:hint="eastAsia"/>
          <w:sz w:val="24"/>
          <w:szCs w:val="24"/>
        </w:rPr>
        <w:t>为生产函数，</w:t>
      </w:r>
      <m:oMath>
        <m:r>
          <w:rPr>
            <w:rFonts w:ascii="Cambria Math" w:hAnsi="Cambria Math" w:cs="Times New Roman"/>
            <w:sz w:val="24"/>
            <w:szCs w:val="24"/>
          </w:rPr>
          <m:t xml:space="preserve"> </m:t>
        </m:r>
        <m:r>
          <w:rPr>
            <w:rFonts w:ascii="Cambria Math" w:hAnsi="Cambria Math" w:cs="Times New Roman" w:hint="eastAsia"/>
            <w:sz w:val="24"/>
            <w:szCs w:val="24"/>
          </w:rPr>
          <m:t>y</m:t>
        </m:r>
        <m:r>
          <m:rPr>
            <m:sty m:val="p"/>
          </m:rPr>
          <w:rPr>
            <w:rFonts w:ascii="Cambria Math" w:hAnsi="Cambria Math" w:cs="Times New Roman" w:hint="eastAsia"/>
            <w:sz w:val="24"/>
            <w:szCs w:val="24"/>
          </w:rPr>
          <m:t>(</m:t>
        </m:r>
        <m:r>
          <w:rPr>
            <w:rFonts w:ascii="Cambria Math" w:hAnsi="Cambria Math" w:cs="Times New Roman" w:hint="eastAsia"/>
            <w:sz w:val="24"/>
            <w:szCs w:val="24"/>
          </w:rPr>
          <m:t>t</m:t>
        </m:r>
        <m:r>
          <m:rPr>
            <m:sty m:val="p"/>
          </m:rPr>
          <w:rPr>
            <w:rFonts w:ascii="Cambria Math" w:hAnsi="Cambria Math" w:cs="Times New Roman" w:hint="eastAsia"/>
            <w:sz w:val="24"/>
            <w:szCs w:val="24"/>
          </w:rPr>
          <m:t>)=</m:t>
        </m:r>
        <m:r>
          <w:rPr>
            <w:rFonts w:ascii="Cambria Math" w:hAnsi="Cambria Math" w:cs="Times New Roman"/>
            <w:sz w:val="24"/>
            <w:szCs w:val="24"/>
          </w:rPr>
          <m:t>f</m:t>
        </m:r>
        <m:d>
          <m:dPr>
            <m:ctrlPr>
              <w:rPr>
                <w:rFonts w:ascii="Cambria Math" w:eastAsia="Cambria Math" w:hAnsi="Cambria Math" w:cs="Times New Roman"/>
                <w:i/>
                <w:sz w:val="24"/>
                <w:szCs w:val="24"/>
              </w:rPr>
            </m:ctrlPr>
          </m:dPr>
          <m:e>
            <m:r>
              <m:rPr>
                <m:sty m:val="b"/>
              </m:rPr>
              <w:rPr>
                <w:rFonts w:ascii="Cambria Math" w:eastAsia="Cambria Math" w:hAnsi="Cambria Math" w:cs="Times New Roman"/>
                <w:sz w:val="24"/>
                <w:szCs w:val="24"/>
              </w:rPr>
              <m:t>x</m:t>
            </m:r>
          </m:e>
        </m:d>
      </m:oMath>
      <w:r>
        <w:rPr>
          <w:rFonts w:ascii="Times New Roman" w:hAnsi="Times New Roman" w:cs="Times New Roman" w:hint="eastAsia"/>
          <w:sz w:val="24"/>
          <w:szCs w:val="24"/>
        </w:rPr>
        <w:t>，</w:t>
      </w:r>
      <w:r w:rsidRPr="00C46A1B">
        <w:rPr>
          <w:rFonts w:ascii="Times New Roman" w:hAnsi="Times New Roman" w:cs="Times New Roman"/>
          <w:sz w:val="24"/>
          <w:szCs w:val="24"/>
        </w:rPr>
        <w:t>t</w:t>
      </w:r>
      <w:r>
        <w:rPr>
          <w:rFonts w:ascii="Times New Roman" w:hAnsi="Times New Roman" w:cs="Times New Roman" w:hint="eastAsia"/>
          <w:sz w:val="24"/>
          <w:szCs w:val="24"/>
        </w:rPr>
        <w:t>为整数，</w:t>
      </w:r>
      <w:r>
        <w:rPr>
          <w:rFonts w:ascii="Times New Roman" w:hAnsi="Times New Roman" w:cs="Times New Roman"/>
          <w:sz w:val="24"/>
          <w:szCs w:val="24"/>
        </w:rPr>
        <w:t>代表</w:t>
      </w:r>
      <w:r>
        <w:rPr>
          <w:rFonts w:ascii="Times New Roman" w:hAnsi="Times New Roman" w:cs="Times New Roman" w:hint="eastAsia"/>
          <w:sz w:val="24"/>
          <w:szCs w:val="24"/>
        </w:rPr>
        <w:t>生产规模系数。在原有规模（</w:t>
      </w:r>
      <w:r w:rsidRPr="00C46A1B">
        <w:rPr>
          <w:rFonts w:ascii="Times New Roman" w:hAnsi="Times New Roman" w:cs="Times New Roman"/>
          <w:sz w:val="24"/>
          <w:szCs w:val="24"/>
        </w:rPr>
        <w:t>t</w:t>
      </w:r>
      <w:r>
        <w:rPr>
          <w:rFonts w:ascii="Times New Roman" w:hAnsi="Times New Roman" w:cs="Times New Roman"/>
          <w:sz w:val="24"/>
          <w:szCs w:val="24"/>
        </w:rPr>
        <w:t>=</w:t>
      </w:r>
      <w:r w:rsidRPr="00C46A1B">
        <w:rPr>
          <w:rFonts w:ascii="Times New Roman" w:hAnsi="Times New Roman" w:cs="Times New Roman"/>
          <w:sz w:val="24"/>
          <w:szCs w:val="24"/>
        </w:rPr>
        <w:t>1</w:t>
      </w:r>
      <w:r>
        <w:rPr>
          <w:rFonts w:ascii="Times New Roman" w:hAnsi="Times New Roman" w:cs="Times New Roman" w:hint="eastAsia"/>
          <w:sz w:val="24"/>
          <w:szCs w:val="24"/>
        </w:rPr>
        <w:t>）的基础上，</w:t>
      </w:r>
      <w:r>
        <w:rPr>
          <w:rFonts w:ascii="Times New Roman" w:hAnsi="Times New Roman" w:cs="Times New Roman"/>
          <w:sz w:val="24"/>
          <w:szCs w:val="24"/>
        </w:rPr>
        <w:t>扩大</w:t>
      </w:r>
      <w:r>
        <w:rPr>
          <w:rFonts w:ascii="Times New Roman" w:hAnsi="Times New Roman" w:cs="Times New Roman" w:hint="eastAsia"/>
          <w:sz w:val="24"/>
          <w:szCs w:val="24"/>
        </w:rPr>
        <w:t>或缩小规模时，</w:t>
      </w:r>
      <m:oMath>
        <m:r>
          <w:rPr>
            <w:rFonts w:ascii="Cambria Math" w:hAnsi="Cambria Math" w:cs="Times New Roman" w:hint="eastAsia"/>
            <w:sz w:val="24"/>
            <w:szCs w:val="24"/>
          </w:rPr>
          <m:t>y</m:t>
        </m:r>
        <m:r>
          <m:rPr>
            <m:sty m:val="p"/>
          </m:rPr>
          <w:rPr>
            <w:rFonts w:ascii="Cambria Math" w:hAnsi="Cambria Math" w:cs="Times New Roman" w:hint="eastAsia"/>
            <w:sz w:val="24"/>
            <w:szCs w:val="24"/>
          </w:rPr>
          <m:t>(</m:t>
        </m:r>
        <m:r>
          <w:rPr>
            <w:rFonts w:ascii="Cambria Math" w:hAnsi="Cambria Math" w:cs="Times New Roman" w:hint="eastAsia"/>
            <w:sz w:val="24"/>
            <w:szCs w:val="24"/>
          </w:rPr>
          <m:t>t</m:t>
        </m:r>
        <m:r>
          <m:rPr>
            <m:sty m:val="p"/>
          </m:rPr>
          <w:rPr>
            <w:rFonts w:ascii="Cambria Math" w:hAnsi="Cambria Math" w:cs="Times New Roman" w:hint="eastAsia"/>
            <w:sz w:val="24"/>
            <w:szCs w:val="24"/>
          </w:rPr>
          <m:t>)</m:t>
        </m:r>
      </m:oMath>
      <w:r>
        <w:rPr>
          <w:rFonts w:ascii="Times New Roman" w:hAnsi="Times New Roman" w:cs="Times New Roman" w:hint="eastAsia"/>
          <w:sz w:val="24"/>
          <w:szCs w:val="24"/>
        </w:rPr>
        <w:t>如何变化。当局部规模收益递增时，</w:t>
      </w:r>
      <w:r>
        <w:rPr>
          <w:rFonts w:ascii="Times New Roman" w:hAnsi="Times New Roman" w:cs="Times New Roman"/>
          <w:sz w:val="24"/>
          <w:szCs w:val="24"/>
        </w:rPr>
        <w:t>规模</w:t>
      </w:r>
      <w:r>
        <w:rPr>
          <w:rFonts w:ascii="Times New Roman" w:hAnsi="Times New Roman" w:cs="Times New Roman" w:hint="eastAsia"/>
          <w:sz w:val="24"/>
          <w:szCs w:val="24"/>
        </w:rPr>
        <w:t>收益弹性大于</w:t>
      </w:r>
      <w:r w:rsidRPr="00C46A1B">
        <w:rPr>
          <w:rFonts w:ascii="Times New Roman" w:hAnsi="Times New Roman" w:cs="Times New Roman"/>
          <w:sz w:val="24"/>
          <w:szCs w:val="24"/>
        </w:rPr>
        <w:t>1</w:t>
      </w:r>
      <w:r>
        <w:rPr>
          <w:rFonts w:ascii="Times New Roman" w:hAnsi="Times New Roman" w:cs="Times New Roman" w:hint="eastAsia"/>
          <w:sz w:val="24"/>
          <w:szCs w:val="24"/>
        </w:rPr>
        <w:t>，</w:t>
      </w:r>
      <w:r>
        <w:rPr>
          <w:rFonts w:ascii="Times New Roman" w:hAnsi="Times New Roman" w:cs="Times New Roman"/>
          <w:sz w:val="24"/>
          <w:szCs w:val="24"/>
        </w:rPr>
        <w:t>规模</w:t>
      </w:r>
      <w:r>
        <w:rPr>
          <w:rFonts w:ascii="Times New Roman" w:hAnsi="Times New Roman" w:cs="Times New Roman" w:hint="eastAsia"/>
          <w:sz w:val="24"/>
          <w:szCs w:val="24"/>
        </w:rPr>
        <w:t>收益递减时，</w:t>
      </w:r>
      <w:r>
        <w:rPr>
          <w:rFonts w:ascii="Times New Roman" w:hAnsi="Times New Roman" w:cs="Times New Roman"/>
          <w:sz w:val="24"/>
          <w:szCs w:val="24"/>
        </w:rPr>
        <w:t>规模</w:t>
      </w:r>
      <w:r>
        <w:rPr>
          <w:rFonts w:ascii="Times New Roman" w:hAnsi="Times New Roman" w:cs="Times New Roman" w:hint="eastAsia"/>
          <w:sz w:val="24"/>
          <w:szCs w:val="24"/>
        </w:rPr>
        <w:t>收益弹性小于</w:t>
      </w:r>
      <w:r w:rsidRPr="00C46A1B">
        <w:rPr>
          <w:rFonts w:ascii="Times New Roman" w:hAnsi="Times New Roman" w:cs="Times New Roman"/>
          <w:sz w:val="24"/>
          <w:szCs w:val="24"/>
        </w:rPr>
        <w:t>1</w:t>
      </w:r>
      <w:r>
        <w:rPr>
          <w:rFonts w:ascii="Times New Roman" w:hAnsi="Times New Roman" w:cs="Times New Roman" w:hint="eastAsia"/>
          <w:sz w:val="24"/>
          <w:szCs w:val="24"/>
        </w:rPr>
        <w:t>。规模收益曲线通常是“</w:t>
      </w:r>
      <w:r>
        <w:rPr>
          <w:rFonts w:ascii="Times New Roman" w:hAnsi="Times New Roman" w:cs="Times New Roman"/>
          <w:sz w:val="24"/>
          <w:szCs w:val="24"/>
        </w:rPr>
        <w:t>倒</w:t>
      </w:r>
      <w:r w:rsidRPr="00C46A1B">
        <w:rPr>
          <w:rFonts w:ascii="Times New Roman" w:hAnsi="Times New Roman" w:cs="Times New Roman"/>
          <w:sz w:val="24"/>
          <w:szCs w:val="24"/>
        </w:rPr>
        <w:t>U</w:t>
      </w:r>
      <w:r>
        <w:rPr>
          <w:rFonts w:ascii="Times New Roman" w:hAnsi="Times New Roman" w:cs="Times New Roman" w:hint="eastAsia"/>
          <w:sz w:val="24"/>
          <w:szCs w:val="24"/>
        </w:rPr>
        <w:t>型”</w:t>
      </w:r>
      <w:r>
        <w:rPr>
          <w:rFonts w:ascii="Times New Roman" w:hAnsi="Times New Roman" w:cs="Times New Roman"/>
          <w:sz w:val="24"/>
          <w:szCs w:val="24"/>
        </w:rPr>
        <w:t>的</w:t>
      </w:r>
      <w:r>
        <w:rPr>
          <w:rFonts w:ascii="Times New Roman" w:hAnsi="Times New Roman" w:cs="Times New Roman" w:hint="eastAsia"/>
          <w:sz w:val="24"/>
          <w:szCs w:val="24"/>
        </w:rPr>
        <w:t>，意味着厂商规模较小时，</w:t>
      </w:r>
      <w:r>
        <w:rPr>
          <w:rFonts w:ascii="Times New Roman" w:hAnsi="Times New Roman" w:cs="Times New Roman"/>
          <w:sz w:val="24"/>
          <w:szCs w:val="24"/>
        </w:rPr>
        <w:t>扩大</w:t>
      </w:r>
      <w:r>
        <w:rPr>
          <w:rFonts w:ascii="Times New Roman" w:hAnsi="Times New Roman" w:cs="Times New Roman" w:hint="eastAsia"/>
          <w:sz w:val="24"/>
          <w:szCs w:val="24"/>
        </w:rPr>
        <w:t>规模采取更精良的设备、</w:t>
      </w:r>
      <w:r>
        <w:rPr>
          <w:rFonts w:ascii="Times New Roman" w:hAnsi="Times New Roman" w:cs="Times New Roman"/>
          <w:sz w:val="24"/>
          <w:szCs w:val="24"/>
        </w:rPr>
        <w:t>更专业</w:t>
      </w:r>
      <w:r>
        <w:rPr>
          <w:rFonts w:ascii="Times New Roman" w:hAnsi="Times New Roman" w:cs="Times New Roman" w:hint="eastAsia"/>
          <w:sz w:val="24"/>
          <w:szCs w:val="24"/>
        </w:rPr>
        <w:t>的分工批量生产，节约单位产品的要素和设备投入，攫取规模经济。但当厂商处于较大规模时，进一步扩大经营规模可能会导致管理低效率，出现规模不经济，意味着更高的投入却带来较低的产出。</w:t>
      </w:r>
    </w:p>
    <w:p w14:paraId="0A3369BF" w14:textId="3A50FCCB" w:rsidR="004B5113" w:rsidRDefault="004B5113" w:rsidP="004359B2">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农业生产要素之间的替代作用导致各种规模和要素组合下产出弹性和规模收益弹性的变化丰富，因而在农业生产函数的选择上需结合农产品产出弹性和替代弹性的特点慎重考虑。</w:t>
      </w:r>
    </w:p>
    <w:p w14:paraId="24A6E4EC" w14:textId="77777777" w:rsidR="004359B2" w:rsidRDefault="004359B2" w:rsidP="004359B2">
      <w:pPr>
        <w:spacing w:after="0" w:line="400" w:lineRule="exact"/>
        <w:ind w:firstLineChars="200" w:firstLine="640"/>
        <w:jc w:val="both"/>
        <w:rPr>
          <w:rFonts w:eastAsia="黑体"/>
          <w:sz w:val="32"/>
          <w:szCs w:val="32"/>
        </w:rPr>
        <w:sectPr w:rsidR="004359B2" w:rsidSect="004C1DFA">
          <w:pgSz w:w="11906" w:h="16838"/>
          <w:pgMar w:top="1701" w:right="1418" w:bottom="1418" w:left="1701" w:header="1304" w:footer="1020" w:gutter="0"/>
          <w:cols w:space="425"/>
          <w:docGrid w:type="lines" w:linePitch="326"/>
        </w:sectPr>
      </w:pPr>
    </w:p>
    <w:p w14:paraId="452E2049" w14:textId="2BE2536A" w:rsidR="00812B87" w:rsidRDefault="00812B87" w:rsidP="006722DB">
      <w:pPr>
        <w:spacing w:beforeLines="100" w:before="326" w:afterLines="100" w:after="326" w:line="400" w:lineRule="exact"/>
        <w:jc w:val="center"/>
        <w:outlineLvl w:val="0"/>
        <w:rPr>
          <w:rFonts w:eastAsia="黑体"/>
          <w:sz w:val="32"/>
          <w:szCs w:val="32"/>
        </w:rPr>
      </w:pPr>
      <w:bookmarkStart w:id="169" w:name="_Toc4687806"/>
      <w:r w:rsidRPr="003A3EDD">
        <w:rPr>
          <w:rFonts w:eastAsia="黑体" w:hint="eastAsia"/>
          <w:sz w:val="32"/>
          <w:szCs w:val="32"/>
        </w:rPr>
        <w:t>第</w:t>
      </w:r>
      <w:r w:rsidR="004C7804">
        <w:rPr>
          <w:rFonts w:eastAsia="黑体" w:hint="eastAsia"/>
          <w:sz w:val="32"/>
          <w:szCs w:val="32"/>
        </w:rPr>
        <w:t>三</w:t>
      </w:r>
      <w:r w:rsidRPr="003A3EDD">
        <w:rPr>
          <w:rFonts w:eastAsia="黑体" w:hint="eastAsia"/>
          <w:sz w:val="32"/>
          <w:szCs w:val="32"/>
        </w:rPr>
        <w:t>章</w:t>
      </w:r>
      <w:r w:rsidR="00ED272E">
        <w:rPr>
          <w:rFonts w:eastAsia="黑体"/>
          <w:sz w:val="32"/>
          <w:szCs w:val="32"/>
        </w:rPr>
        <w:t xml:space="preserve">  </w:t>
      </w:r>
      <w:r w:rsidR="00554333">
        <w:rPr>
          <w:rFonts w:eastAsia="黑体" w:hint="eastAsia"/>
          <w:sz w:val="32"/>
          <w:szCs w:val="32"/>
        </w:rPr>
        <w:t>研究方案与数据</w:t>
      </w:r>
      <w:r w:rsidR="00FC4A77">
        <w:rPr>
          <w:rFonts w:eastAsia="黑体" w:hint="eastAsia"/>
          <w:sz w:val="32"/>
          <w:szCs w:val="32"/>
        </w:rPr>
        <w:t>描述</w:t>
      </w:r>
      <w:bookmarkEnd w:id="169"/>
    </w:p>
    <w:p w14:paraId="03BFD972" w14:textId="49FFB777" w:rsidR="00E27E4D" w:rsidRPr="00E27E4D" w:rsidRDefault="00C65531" w:rsidP="00E27E4D">
      <w:pPr>
        <w:spacing w:after="0" w:line="400" w:lineRule="exact"/>
        <w:ind w:firstLineChars="200" w:firstLine="480"/>
        <w:jc w:val="both"/>
        <w:rPr>
          <w:rFonts w:ascii="Times New Roman" w:eastAsia="宋体" w:hAnsi="Times New Roman" w:cs="Times New Roman"/>
          <w:sz w:val="24"/>
          <w:szCs w:val="24"/>
        </w:rPr>
      </w:pPr>
      <w:r>
        <w:rPr>
          <w:rFonts w:ascii="Times New Roman" w:eastAsia="宋体" w:hAnsi="Times New Roman" w:cs="Times New Roman" w:hint="eastAsia"/>
          <w:sz w:val="24"/>
          <w:szCs w:val="24"/>
        </w:rPr>
        <w:t>当前研究土地生产率与规模关系的文献诸多，</w:t>
      </w:r>
      <w:r w:rsidR="00C91CC9">
        <w:rPr>
          <w:rFonts w:ascii="Times New Roman" w:eastAsia="宋体" w:hAnsi="Times New Roman" w:cs="Times New Roman" w:hint="eastAsia"/>
          <w:sz w:val="24"/>
          <w:szCs w:val="24"/>
        </w:rPr>
        <w:t>多数是选取一个村、</w:t>
      </w:r>
      <w:r w:rsidR="00C91CC9">
        <w:rPr>
          <w:rFonts w:ascii="Times New Roman" w:eastAsia="宋体" w:hAnsi="Times New Roman" w:cs="Times New Roman"/>
          <w:sz w:val="24"/>
          <w:szCs w:val="24"/>
        </w:rPr>
        <w:t>一个</w:t>
      </w:r>
      <w:r w:rsidR="00C91CC9">
        <w:rPr>
          <w:rFonts w:ascii="Times New Roman" w:eastAsia="宋体" w:hAnsi="Times New Roman" w:cs="Times New Roman" w:hint="eastAsia"/>
          <w:sz w:val="24"/>
          <w:szCs w:val="24"/>
        </w:rPr>
        <w:t>省或者以全国农户数据为样本进行研究</w:t>
      </w:r>
      <w:r w:rsidR="00EA3598">
        <w:rPr>
          <w:rFonts w:ascii="Times New Roman" w:eastAsia="宋体" w:hAnsi="Times New Roman" w:cs="Times New Roman" w:hint="eastAsia"/>
          <w:sz w:val="24"/>
          <w:szCs w:val="24"/>
        </w:rPr>
        <w:t>。</w:t>
      </w:r>
      <w:r w:rsidR="0043569C">
        <w:rPr>
          <w:rFonts w:ascii="Times New Roman" w:eastAsia="宋体" w:hAnsi="Times New Roman" w:cs="Times New Roman" w:hint="eastAsia"/>
          <w:sz w:val="24"/>
          <w:szCs w:val="24"/>
        </w:rPr>
        <w:t>本研究处理办法</w:t>
      </w:r>
      <w:r w:rsidR="00AE7A8C">
        <w:rPr>
          <w:rFonts w:ascii="Times New Roman" w:eastAsia="宋体" w:hAnsi="Times New Roman" w:cs="Times New Roman" w:hint="eastAsia"/>
          <w:sz w:val="24"/>
          <w:szCs w:val="24"/>
        </w:rPr>
        <w:t>与它们</w:t>
      </w:r>
      <w:r w:rsidR="0043569C">
        <w:rPr>
          <w:rFonts w:ascii="Times New Roman" w:eastAsia="宋体" w:hAnsi="Times New Roman" w:cs="Times New Roman" w:hint="eastAsia"/>
          <w:sz w:val="24"/>
          <w:szCs w:val="24"/>
        </w:rPr>
        <w:t>不同，</w:t>
      </w:r>
      <w:r w:rsidR="008957D9">
        <w:rPr>
          <w:rFonts w:ascii="Times New Roman" w:eastAsia="宋体" w:hAnsi="Times New Roman" w:cs="Times New Roman" w:hint="eastAsia"/>
          <w:sz w:val="24"/>
          <w:szCs w:val="24"/>
        </w:rPr>
        <w:t>本章</w:t>
      </w:r>
      <w:r w:rsidR="00826D14">
        <w:rPr>
          <w:rFonts w:ascii="Times New Roman" w:eastAsia="宋体" w:hAnsi="Times New Roman" w:cs="Times New Roman" w:hint="eastAsia"/>
          <w:sz w:val="24"/>
          <w:szCs w:val="24"/>
        </w:rPr>
        <w:t>从种植制度视角出发，</w:t>
      </w:r>
      <w:r w:rsidR="00CC7FE9">
        <w:rPr>
          <w:rFonts w:ascii="Times New Roman" w:eastAsia="宋体" w:hAnsi="Times New Roman" w:cs="Times New Roman" w:hint="eastAsia"/>
          <w:sz w:val="24"/>
          <w:szCs w:val="24"/>
        </w:rPr>
        <w:t>阐明</w:t>
      </w:r>
      <w:r w:rsidR="008957D9">
        <w:rPr>
          <w:rFonts w:ascii="Times New Roman" w:eastAsia="宋体" w:hAnsi="Times New Roman" w:cs="Times New Roman" w:hint="eastAsia"/>
          <w:sz w:val="24"/>
          <w:szCs w:val="24"/>
        </w:rPr>
        <w:t>文中</w:t>
      </w:r>
      <w:r w:rsidR="00EB26B0">
        <w:rPr>
          <w:rFonts w:ascii="Times New Roman" w:eastAsia="宋体" w:hAnsi="Times New Roman" w:cs="Times New Roman" w:hint="eastAsia"/>
          <w:sz w:val="24"/>
          <w:szCs w:val="24"/>
        </w:rPr>
        <w:t>样本</w:t>
      </w:r>
      <w:r w:rsidR="000602EB">
        <w:rPr>
          <w:rFonts w:ascii="Times New Roman" w:eastAsia="宋体" w:hAnsi="Times New Roman" w:cs="Times New Roman" w:hint="eastAsia"/>
          <w:sz w:val="24"/>
          <w:szCs w:val="24"/>
        </w:rPr>
        <w:t>的</w:t>
      </w:r>
      <w:r w:rsidR="00CC7FE9">
        <w:rPr>
          <w:rFonts w:ascii="Times New Roman" w:eastAsia="宋体" w:hAnsi="Times New Roman" w:cs="Times New Roman" w:hint="eastAsia"/>
          <w:sz w:val="24"/>
          <w:szCs w:val="24"/>
        </w:rPr>
        <w:t>区域</w:t>
      </w:r>
      <w:r w:rsidR="00980C61">
        <w:rPr>
          <w:rFonts w:ascii="Times New Roman" w:eastAsia="宋体" w:hAnsi="Times New Roman" w:cs="Times New Roman" w:hint="eastAsia"/>
          <w:sz w:val="24"/>
          <w:szCs w:val="24"/>
        </w:rPr>
        <w:t>和作物</w:t>
      </w:r>
      <w:r w:rsidR="00CC7FE9">
        <w:rPr>
          <w:rFonts w:ascii="Times New Roman" w:eastAsia="宋体" w:hAnsi="Times New Roman" w:cs="Times New Roman" w:hint="eastAsia"/>
          <w:sz w:val="24"/>
          <w:szCs w:val="24"/>
        </w:rPr>
        <w:t>选择的依据</w:t>
      </w:r>
      <w:r w:rsidR="008957D9">
        <w:rPr>
          <w:rFonts w:ascii="Times New Roman" w:eastAsia="宋体" w:hAnsi="Times New Roman" w:cs="Times New Roman" w:hint="eastAsia"/>
          <w:sz w:val="24"/>
          <w:szCs w:val="24"/>
        </w:rPr>
        <w:t>，</w:t>
      </w:r>
      <w:r w:rsidR="00672F84">
        <w:rPr>
          <w:rFonts w:ascii="Times New Roman" w:eastAsia="宋体" w:hAnsi="Times New Roman" w:cs="Times New Roman" w:hint="eastAsia"/>
          <w:sz w:val="24"/>
          <w:szCs w:val="24"/>
        </w:rPr>
        <w:t>并描述不同情况下样本</w:t>
      </w:r>
      <w:r w:rsidR="00252AD5">
        <w:rPr>
          <w:rFonts w:ascii="Times New Roman" w:eastAsia="宋体" w:hAnsi="Times New Roman" w:cs="Times New Roman" w:hint="eastAsia"/>
          <w:sz w:val="24"/>
          <w:szCs w:val="24"/>
        </w:rPr>
        <w:t>的</w:t>
      </w:r>
      <w:r w:rsidR="00672F84">
        <w:rPr>
          <w:rFonts w:ascii="Times New Roman" w:eastAsia="宋体" w:hAnsi="Times New Roman" w:cs="Times New Roman" w:hint="eastAsia"/>
          <w:sz w:val="24"/>
          <w:szCs w:val="24"/>
        </w:rPr>
        <w:t>基本特征。</w:t>
      </w:r>
    </w:p>
    <w:p w14:paraId="1EE8E565" w14:textId="6DC05F84" w:rsidR="00916F92" w:rsidRPr="00A963E0" w:rsidRDefault="00916F92" w:rsidP="00A963E0">
      <w:pPr>
        <w:spacing w:beforeLines="100" w:before="326" w:afterLines="100" w:after="326" w:line="400" w:lineRule="exact"/>
        <w:jc w:val="both"/>
        <w:outlineLvl w:val="1"/>
        <w:rPr>
          <w:rFonts w:ascii="Times New Roman" w:eastAsia="黑体" w:hAnsi="Times New Roman" w:cs="Times New Roman"/>
          <w:sz w:val="28"/>
          <w:szCs w:val="28"/>
        </w:rPr>
      </w:pPr>
      <w:bookmarkStart w:id="170" w:name="_Toc4687807"/>
      <w:r w:rsidRPr="00A754D9">
        <w:rPr>
          <w:rFonts w:ascii="Times New Roman" w:eastAsia="黑体" w:hAnsi="Times New Roman" w:cs="Times New Roman" w:hint="eastAsia"/>
          <w:sz w:val="28"/>
          <w:szCs w:val="28"/>
        </w:rPr>
        <w:t>3</w:t>
      </w:r>
      <w:r w:rsidRPr="00A754D9">
        <w:rPr>
          <w:rFonts w:ascii="Times New Roman" w:eastAsia="黑体" w:hAnsi="Times New Roman" w:cs="Times New Roman"/>
          <w:sz w:val="28"/>
          <w:szCs w:val="28"/>
        </w:rPr>
        <w:t xml:space="preserve">.1  </w:t>
      </w:r>
      <w:r w:rsidR="00744F4D">
        <w:rPr>
          <w:rFonts w:ascii="Times New Roman" w:eastAsia="黑体" w:hAnsi="Times New Roman" w:cs="Times New Roman" w:hint="eastAsia"/>
          <w:sz w:val="28"/>
          <w:szCs w:val="28"/>
        </w:rPr>
        <w:t>一个新的研究视角</w:t>
      </w:r>
      <w:bookmarkEnd w:id="170"/>
    </w:p>
    <w:p w14:paraId="3DCB6773" w14:textId="58648B62" w:rsidR="005C7F6A" w:rsidRPr="005C1568" w:rsidRDefault="0014703B" w:rsidP="00F87460">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我国</w:t>
      </w:r>
      <w:r w:rsidR="00162C33">
        <w:rPr>
          <w:rFonts w:ascii="Times New Roman" w:hAnsi="Times New Roman" w:cs="Times New Roman" w:hint="eastAsia"/>
          <w:sz w:val="24"/>
          <w:szCs w:val="24"/>
        </w:rPr>
        <w:t>复杂</w:t>
      </w:r>
      <w:r w:rsidR="00511CA1">
        <w:rPr>
          <w:rFonts w:ascii="Times New Roman" w:hAnsi="Times New Roman" w:cs="Times New Roman" w:hint="eastAsia"/>
          <w:sz w:val="24"/>
          <w:szCs w:val="24"/>
        </w:rPr>
        <w:t>的气候</w:t>
      </w:r>
      <w:r w:rsidR="005B3FBE">
        <w:rPr>
          <w:rFonts w:ascii="Times New Roman" w:hAnsi="Times New Roman" w:cs="Times New Roman" w:hint="eastAsia"/>
          <w:sz w:val="24"/>
          <w:szCs w:val="24"/>
        </w:rPr>
        <w:t>和地形</w:t>
      </w:r>
      <w:r w:rsidR="00511CA1">
        <w:rPr>
          <w:rFonts w:ascii="Times New Roman" w:hAnsi="Times New Roman" w:cs="Times New Roman" w:hint="eastAsia"/>
          <w:sz w:val="24"/>
          <w:szCs w:val="24"/>
        </w:rPr>
        <w:t>环境孕育了多样的</w:t>
      </w:r>
      <w:r w:rsidR="00312B29">
        <w:rPr>
          <w:rFonts w:ascii="Times New Roman" w:hAnsi="Times New Roman" w:cs="Times New Roman" w:hint="eastAsia"/>
          <w:sz w:val="24"/>
          <w:szCs w:val="24"/>
        </w:rPr>
        <w:t>种植方式和种植结构</w:t>
      </w:r>
      <w:r w:rsidR="00006A1C">
        <w:rPr>
          <w:rFonts w:ascii="Times New Roman" w:hAnsi="Times New Roman" w:cs="Times New Roman" w:hint="eastAsia"/>
          <w:sz w:val="24"/>
          <w:szCs w:val="24"/>
        </w:rPr>
        <w:t>，</w:t>
      </w:r>
      <w:r w:rsidR="00006A1C">
        <w:rPr>
          <w:rFonts w:ascii="Times New Roman" w:hAnsi="Times New Roman" w:cs="Times New Roman"/>
          <w:sz w:val="24"/>
          <w:szCs w:val="24"/>
        </w:rPr>
        <w:t>不同</w:t>
      </w:r>
      <w:r w:rsidR="00006A1C">
        <w:rPr>
          <w:rFonts w:ascii="Times New Roman" w:hAnsi="Times New Roman" w:cs="Times New Roman" w:hint="eastAsia"/>
          <w:sz w:val="24"/>
          <w:szCs w:val="24"/>
        </w:rPr>
        <w:t>区域</w:t>
      </w:r>
      <w:r w:rsidR="000C4980">
        <w:rPr>
          <w:rFonts w:ascii="Times New Roman" w:hAnsi="Times New Roman" w:cs="Times New Roman" w:hint="eastAsia"/>
          <w:sz w:val="24"/>
          <w:szCs w:val="24"/>
        </w:rPr>
        <w:t>农业生产面临的</w:t>
      </w:r>
      <w:r w:rsidR="00006A1C">
        <w:rPr>
          <w:rFonts w:ascii="Times New Roman" w:hAnsi="Times New Roman" w:cs="Times New Roman" w:hint="eastAsia"/>
          <w:sz w:val="24"/>
          <w:szCs w:val="24"/>
        </w:rPr>
        <w:t>技术约束</w:t>
      </w:r>
      <w:r w:rsidR="006A5D5D">
        <w:rPr>
          <w:rFonts w:ascii="Times New Roman" w:hAnsi="Times New Roman" w:cs="Times New Roman" w:hint="eastAsia"/>
          <w:sz w:val="24"/>
          <w:szCs w:val="24"/>
        </w:rPr>
        <w:t>截然不同，</w:t>
      </w:r>
      <w:r w:rsidR="004F0BD3">
        <w:rPr>
          <w:rFonts w:ascii="Times New Roman" w:hAnsi="Times New Roman" w:cs="Times New Roman" w:hint="eastAsia"/>
          <w:sz w:val="24"/>
          <w:szCs w:val="24"/>
        </w:rPr>
        <w:t>农户规模分布特征和</w:t>
      </w:r>
      <w:r w:rsidR="005B3FBE">
        <w:rPr>
          <w:rFonts w:ascii="Times New Roman" w:hAnsi="Times New Roman" w:cs="Times New Roman" w:hint="eastAsia"/>
          <w:sz w:val="24"/>
          <w:szCs w:val="24"/>
        </w:rPr>
        <w:t>生产</w:t>
      </w:r>
      <w:r w:rsidR="009C6931">
        <w:rPr>
          <w:rFonts w:ascii="Times New Roman" w:hAnsi="Times New Roman" w:cs="Times New Roman" w:hint="eastAsia"/>
          <w:sz w:val="24"/>
          <w:szCs w:val="24"/>
        </w:rPr>
        <w:t>要素产出弹性</w:t>
      </w:r>
      <w:r w:rsidR="005765B1">
        <w:rPr>
          <w:rFonts w:ascii="Times New Roman" w:hAnsi="Times New Roman" w:cs="Times New Roman" w:hint="eastAsia"/>
          <w:sz w:val="24"/>
          <w:szCs w:val="24"/>
        </w:rPr>
        <w:t>差别较大</w:t>
      </w:r>
      <w:r w:rsidR="006A33AA">
        <w:rPr>
          <w:rFonts w:ascii="Times New Roman" w:hAnsi="Times New Roman" w:cs="Times New Roman" w:hint="eastAsia"/>
          <w:sz w:val="24"/>
          <w:szCs w:val="24"/>
        </w:rPr>
        <w:t>。</w:t>
      </w:r>
      <w:r w:rsidR="007B14C1">
        <w:rPr>
          <w:rFonts w:ascii="Times New Roman" w:hAnsi="Times New Roman" w:cs="Times New Roman" w:hint="eastAsia"/>
          <w:sz w:val="24"/>
          <w:szCs w:val="24"/>
        </w:rPr>
        <w:t>加上</w:t>
      </w:r>
      <w:r w:rsidR="00134460">
        <w:rPr>
          <w:rFonts w:ascii="Times New Roman" w:hAnsi="Times New Roman" w:cs="Times New Roman" w:hint="eastAsia"/>
          <w:sz w:val="24"/>
          <w:szCs w:val="24"/>
        </w:rPr>
        <w:t>各区域的经济发展水平不一致，</w:t>
      </w:r>
      <w:r w:rsidR="00134460">
        <w:rPr>
          <w:rFonts w:ascii="Times New Roman" w:hAnsi="Times New Roman" w:cs="Times New Roman"/>
          <w:sz w:val="24"/>
          <w:szCs w:val="24"/>
        </w:rPr>
        <w:t>农户</w:t>
      </w:r>
      <w:r w:rsidR="00134460">
        <w:rPr>
          <w:rFonts w:ascii="Times New Roman" w:hAnsi="Times New Roman" w:cs="Times New Roman" w:hint="eastAsia"/>
          <w:sz w:val="24"/>
          <w:szCs w:val="24"/>
        </w:rPr>
        <w:t>面临的要素市场和产品市场</w:t>
      </w:r>
      <w:r w:rsidR="006A5D5D">
        <w:rPr>
          <w:rFonts w:ascii="Times New Roman" w:hAnsi="Times New Roman" w:cs="Times New Roman" w:hint="eastAsia"/>
          <w:sz w:val="24"/>
          <w:szCs w:val="24"/>
        </w:rPr>
        <w:t>大相径庭</w:t>
      </w:r>
      <w:r w:rsidR="005765B1">
        <w:rPr>
          <w:rFonts w:ascii="Times New Roman" w:hAnsi="Times New Roman" w:cs="Times New Roman" w:hint="eastAsia"/>
          <w:sz w:val="24"/>
          <w:szCs w:val="24"/>
        </w:rPr>
        <w:t>。</w:t>
      </w:r>
      <w:r w:rsidR="005C1568">
        <w:rPr>
          <w:rFonts w:ascii="Times New Roman" w:hAnsi="Times New Roman" w:cs="Times New Roman" w:hint="eastAsia"/>
          <w:sz w:val="24"/>
          <w:szCs w:val="24"/>
        </w:rPr>
        <w:t>在理性生产者的假定下，</w:t>
      </w:r>
      <w:r w:rsidR="005C1568">
        <w:rPr>
          <w:rFonts w:ascii="Times New Roman" w:hAnsi="Times New Roman" w:cs="Times New Roman"/>
          <w:sz w:val="24"/>
          <w:szCs w:val="24"/>
        </w:rPr>
        <w:t>农户</w:t>
      </w:r>
      <w:r w:rsidR="005C1568">
        <w:rPr>
          <w:rFonts w:ascii="Times New Roman" w:hAnsi="Times New Roman" w:cs="Times New Roman" w:hint="eastAsia"/>
          <w:sz w:val="24"/>
          <w:szCs w:val="24"/>
        </w:rPr>
        <w:t>投入要素的基本原则是各要素边际产出价值相等，</w:t>
      </w:r>
      <w:r w:rsidR="00046961">
        <w:rPr>
          <w:rFonts w:ascii="Times New Roman" w:hAnsi="Times New Roman" w:cs="Times New Roman" w:hint="eastAsia"/>
          <w:sz w:val="24"/>
          <w:szCs w:val="24"/>
        </w:rPr>
        <w:t>在</w:t>
      </w:r>
      <w:r w:rsidR="005765B1">
        <w:rPr>
          <w:rFonts w:ascii="Times New Roman" w:hAnsi="Times New Roman" w:cs="Times New Roman" w:hint="eastAsia"/>
          <w:sz w:val="24"/>
          <w:szCs w:val="24"/>
        </w:rPr>
        <w:t>生产</w:t>
      </w:r>
      <w:r w:rsidR="00445C01">
        <w:rPr>
          <w:rFonts w:ascii="Times New Roman" w:hAnsi="Times New Roman" w:cs="Times New Roman" w:hint="eastAsia"/>
          <w:sz w:val="24"/>
          <w:szCs w:val="24"/>
        </w:rPr>
        <w:t>条件和市场环境大不同的情况下</w:t>
      </w:r>
      <w:r w:rsidR="00046961">
        <w:rPr>
          <w:rFonts w:ascii="Times New Roman" w:hAnsi="Times New Roman" w:cs="Times New Roman" w:hint="eastAsia"/>
          <w:sz w:val="24"/>
          <w:szCs w:val="24"/>
        </w:rPr>
        <w:t>，</w:t>
      </w:r>
      <w:r w:rsidR="00C42A9C">
        <w:rPr>
          <w:rFonts w:ascii="Times New Roman" w:hAnsi="Times New Roman" w:cs="Times New Roman" w:hint="eastAsia"/>
          <w:sz w:val="24"/>
          <w:szCs w:val="24"/>
        </w:rPr>
        <w:t>要素替代关系自然不同，</w:t>
      </w:r>
      <w:r w:rsidR="00F222E1">
        <w:rPr>
          <w:rFonts w:ascii="Times New Roman" w:hAnsi="Times New Roman" w:cs="Times New Roman" w:hint="eastAsia"/>
          <w:sz w:val="24"/>
          <w:szCs w:val="24"/>
        </w:rPr>
        <w:t>最终形成的</w:t>
      </w:r>
      <w:r w:rsidR="00C42A9C">
        <w:rPr>
          <w:rFonts w:ascii="Times New Roman" w:hAnsi="Times New Roman" w:cs="Times New Roman" w:hint="eastAsia"/>
          <w:sz w:val="24"/>
          <w:szCs w:val="24"/>
        </w:rPr>
        <w:t>农户生产行为</w:t>
      </w:r>
      <w:r w:rsidR="00F87460">
        <w:rPr>
          <w:rFonts w:ascii="Times New Roman" w:hAnsi="Times New Roman" w:cs="Times New Roman" w:hint="eastAsia"/>
          <w:sz w:val="24"/>
          <w:szCs w:val="24"/>
        </w:rPr>
        <w:t>也就是要素投入组合</w:t>
      </w:r>
      <w:r w:rsidR="00BA0C3B">
        <w:rPr>
          <w:rFonts w:ascii="Times New Roman" w:hAnsi="Times New Roman" w:cs="Times New Roman" w:hint="eastAsia"/>
          <w:sz w:val="24"/>
          <w:szCs w:val="24"/>
        </w:rPr>
        <w:t>各具特色</w:t>
      </w:r>
      <w:r w:rsidR="005C1568">
        <w:rPr>
          <w:rFonts w:ascii="Times New Roman" w:hAnsi="Times New Roman" w:cs="Times New Roman" w:hint="eastAsia"/>
          <w:sz w:val="24"/>
          <w:szCs w:val="24"/>
        </w:rPr>
        <w:t>。</w:t>
      </w:r>
      <w:r w:rsidR="00666887">
        <w:rPr>
          <w:rFonts w:ascii="Times New Roman" w:hAnsi="Times New Roman" w:cs="Times New Roman" w:hint="eastAsia"/>
          <w:sz w:val="24"/>
          <w:szCs w:val="24"/>
        </w:rPr>
        <w:t>因此，在错综复杂的</w:t>
      </w:r>
      <w:r w:rsidR="00890555">
        <w:rPr>
          <w:rFonts w:ascii="Times New Roman" w:hAnsi="Times New Roman" w:cs="Times New Roman" w:hint="eastAsia"/>
          <w:sz w:val="24"/>
          <w:szCs w:val="24"/>
        </w:rPr>
        <w:t>背景</w:t>
      </w:r>
      <w:r w:rsidR="00EA36E7">
        <w:rPr>
          <w:rFonts w:ascii="Times New Roman" w:hAnsi="Times New Roman" w:cs="Times New Roman" w:hint="eastAsia"/>
          <w:sz w:val="24"/>
          <w:szCs w:val="24"/>
        </w:rPr>
        <w:t>下</w:t>
      </w:r>
      <w:r w:rsidR="00D0392A">
        <w:rPr>
          <w:rFonts w:ascii="Times New Roman" w:hAnsi="Times New Roman" w:cs="Times New Roman" w:hint="eastAsia"/>
          <w:sz w:val="24"/>
          <w:szCs w:val="24"/>
        </w:rPr>
        <w:t>，</w:t>
      </w:r>
      <w:r w:rsidR="00890555">
        <w:rPr>
          <w:rFonts w:ascii="Times New Roman" w:hAnsi="Times New Roman" w:cs="Times New Roman" w:hint="eastAsia"/>
          <w:sz w:val="24"/>
          <w:szCs w:val="24"/>
        </w:rPr>
        <w:t>进一步</w:t>
      </w:r>
      <w:r w:rsidR="004F0BD3">
        <w:rPr>
          <w:rFonts w:ascii="Times New Roman" w:hAnsi="Times New Roman" w:cs="Times New Roman" w:hint="eastAsia"/>
          <w:sz w:val="24"/>
          <w:szCs w:val="24"/>
        </w:rPr>
        <w:t>细分区域进行</w:t>
      </w:r>
      <w:r w:rsidR="00EA36E7">
        <w:rPr>
          <w:rFonts w:ascii="Times New Roman" w:hAnsi="Times New Roman" w:cs="Times New Roman" w:hint="eastAsia"/>
          <w:sz w:val="24"/>
          <w:szCs w:val="24"/>
        </w:rPr>
        <w:t>分析农作物投入产出的关系</w:t>
      </w:r>
      <w:r w:rsidR="00876D68">
        <w:rPr>
          <w:rFonts w:ascii="Times New Roman" w:hAnsi="Times New Roman" w:cs="Times New Roman" w:hint="eastAsia"/>
          <w:sz w:val="24"/>
          <w:szCs w:val="24"/>
        </w:rPr>
        <w:t>值得提倡</w:t>
      </w:r>
      <w:r w:rsidR="003464F5">
        <w:rPr>
          <w:rFonts w:ascii="Times New Roman" w:hAnsi="Times New Roman" w:cs="Times New Roman" w:hint="eastAsia"/>
          <w:sz w:val="24"/>
          <w:szCs w:val="24"/>
        </w:rPr>
        <w:t>。</w:t>
      </w:r>
    </w:p>
    <w:p w14:paraId="7B8A6F2A" w14:textId="391481D5" w:rsidR="00832670" w:rsidRDefault="00E27576" w:rsidP="00217C91">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基于上述考虑，</w:t>
      </w:r>
      <w:r>
        <w:rPr>
          <w:rFonts w:ascii="Times New Roman" w:hAnsi="Times New Roman" w:cs="Times New Roman"/>
          <w:sz w:val="24"/>
          <w:szCs w:val="24"/>
        </w:rPr>
        <w:t>本研究</w:t>
      </w:r>
      <w:r>
        <w:rPr>
          <w:rFonts w:ascii="Times New Roman" w:hAnsi="Times New Roman" w:cs="Times New Roman" w:hint="eastAsia"/>
          <w:sz w:val="24"/>
          <w:szCs w:val="24"/>
        </w:rPr>
        <w:t>通过分种植制度分作物分析</w:t>
      </w:r>
      <w:r w:rsidR="00FB40A3">
        <w:rPr>
          <w:rFonts w:ascii="Times New Roman" w:hAnsi="Times New Roman" w:cs="Times New Roman" w:hint="eastAsia"/>
          <w:sz w:val="24"/>
          <w:szCs w:val="24"/>
        </w:rPr>
        <w:t>单产</w:t>
      </w:r>
      <w:r>
        <w:rPr>
          <w:rFonts w:ascii="Times New Roman" w:hAnsi="Times New Roman" w:cs="Times New Roman" w:hint="eastAsia"/>
          <w:sz w:val="24"/>
          <w:szCs w:val="24"/>
        </w:rPr>
        <w:t>与规模的关系，</w:t>
      </w:r>
      <w:r w:rsidR="00FB40A3">
        <w:rPr>
          <w:rFonts w:ascii="Times New Roman" w:hAnsi="Times New Roman" w:cs="Times New Roman" w:hint="eastAsia"/>
          <w:sz w:val="24"/>
          <w:szCs w:val="24"/>
        </w:rPr>
        <w:t>探索我国不同种植制度下农作物单产的变化规律。</w:t>
      </w:r>
      <w:r w:rsidR="008747D4">
        <w:rPr>
          <w:rFonts w:ascii="Times New Roman" w:hAnsi="Times New Roman" w:cs="Times New Roman" w:hint="eastAsia"/>
          <w:sz w:val="24"/>
          <w:szCs w:val="24"/>
        </w:rPr>
        <w:t>我国最为典型和普遍的种植制度为一年一熟和一年两熟</w:t>
      </w:r>
      <w:r w:rsidR="00512F81">
        <w:rPr>
          <w:rFonts w:ascii="Times New Roman" w:hAnsi="Times New Roman" w:cs="Times New Roman" w:hint="eastAsia"/>
          <w:sz w:val="24"/>
          <w:szCs w:val="24"/>
        </w:rPr>
        <w:t>，</w:t>
      </w:r>
      <w:r w:rsidR="00512F81">
        <w:rPr>
          <w:rFonts w:ascii="Times New Roman" w:hAnsi="Times New Roman" w:cs="Times New Roman"/>
          <w:sz w:val="24"/>
          <w:szCs w:val="24"/>
        </w:rPr>
        <w:t>较少</w:t>
      </w:r>
      <w:r w:rsidR="00512F81">
        <w:rPr>
          <w:rFonts w:ascii="Times New Roman" w:hAnsi="Times New Roman" w:cs="Times New Roman" w:hint="eastAsia"/>
          <w:sz w:val="24"/>
          <w:szCs w:val="24"/>
        </w:rPr>
        <w:t>地区为一年三熟或者两年三熟</w:t>
      </w:r>
      <w:r w:rsidR="008747D4">
        <w:rPr>
          <w:rFonts w:ascii="Times New Roman" w:hAnsi="Times New Roman" w:cs="Times New Roman" w:hint="eastAsia"/>
          <w:sz w:val="24"/>
          <w:szCs w:val="24"/>
        </w:rPr>
        <w:t>。</w:t>
      </w:r>
      <w:r w:rsidR="00217C91">
        <w:rPr>
          <w:rFonts w:ascii="Times New Roman" w:hAnsi="Times New Roman" w:cs="Times New Roman" w:hint="eastAsia"/>
          <w:sz w:val="24"/>
          <w:szCs w:val="24"/>
        </w:rPr>
        <w:t>一熟区</w:t>
      </w:r>
      <w:r w:rsidR="009E6473">
        <w:rPr>
          <w:rFonts w:ascii="Times New Roman" w:hAnsi="Times New Roman" w:cs="Times New Roman" w:hint="eastAsia"/>
          <w:sz w:val="24"/>
          <w:szCs w:val="24"/>
        </w:rPr>
        <w:t>分布在气温寒冷和无霜期较短的地区，</w:t>
      </w:r>
      <w:r w:rsidR="009E6473">
        <w:rPr>
          <w:rFonts w:ascii="Times New Roman" w:hAnsi="Times New Roman" w:cs="Times New Roman"/>
          <w:sz w:val="24"/>
          <w:szCs w:val="24"/>
        </w:rPr>
        <w:t>多</w:t>
      </w:r>
      <w:r w:rsidR="009E6473">
        <w:rPr>
          <w:rFonts w:ascii="Times New Roman" w:hAnsi="Times New Roman" w:cs="Times New Roman" w:hint="eastAsia"/>
          <w:sz w:val="24"/>
          <w:szCs w:val="24"/>
        </w:rPr>
        <w:t>位于我国北部和西南地区，</w:t>
      </w:r>
      <w:r w:rsidR="00217C91">
        <w:rPr>
          <w:rFonts w:ascii="Times New Roman" w:hAnsi="Times New Roman" w:cs="Times New Roman" w:hint="eastAsia"/>
          <w:sz w:val="24"/>
          <w:szCs w:val="24"/>
        </w:rPr>
        <w:t>主要种植作物有玉米、</w:t>
      </w:r>
      <w:r w:rsidR="009E6473">
        <w:rPr>
          <w:rFonts w:ascii="Times New Roman" w:hAnsi="Times New Roman" w:cs="Times New Roman" w:hint="eastAsia"/>
          <w:sz w:val="24"/>
          <w:szCs w:val="24"/>
        </w:rPr>
        <w:t>小麦、</w:t>
      </w:r>
      <w:del w:id="171" w:author="曾 翠红" w:date="2019-05-07T10:33:00Z">
        <w:r w:rsidR="00217C91" w:rsidDel="009314E9">
          <w:rPr>
            <w:rFonts w:ascii="Times New Roman" w:hAnsi="Times New Roman" w:cs="Times New Roman" w:hint="eastAsia"/>
            <w:sz w:val="24"/>
            <w:szCs w:val="24"/>
          </w:rPr>
          <w:delText>稻谷</w:delText>
        </w:r>
      </w:del>
      <w:ins w:id="172" w:author="曾 翠红" w:date="2019-05-07T10:33:00Z">
        <w:r w:rsidR="009314E9">
          <w:rPr>
            <w:rFonts w:ascii="Times New Roman" w:hAnsi="Times New Roman" w:cs="Times New Roman" w:hint="eastAsia"/>
            <w:sz w:val="24"/>
            <w:szCs w:val="24"/>
          </w:rPr>
          <w:t>水稻</w:t>
        </w:r>
      </w:ins>
      <w:r w:rsidR="00217C91">
        <w:rPr>
          <w:rFonts w:ascii="Times New Roman" w:hAnsi="Times New Roman" w:cs="Times New Roman" w:hint="eastAsia"/>
          <w:sz w:val="24"/>
          <w:szCs w:val="24"/>
        </w:rPr>
        <w:t>、青稞、油菜、马铃薯、胡麻、高粱、大豆、甜菜和向日葵等。</w:t>
      </w:r>
      <w:r w:rsidR="0078795A">
        <w:rPr>
          <w:rFonts w:ascii="Times New Roman" w:hAnsi="Times New Roman" w:cs="Times New Roman" w:hint="eastAsia"/>
          <w:sz w:val="24"/>
          <w:szCs w:val="24"/>
        </w:rPr>
        <w:t>因此，一熟区内本文选取播种</w:t>
      </w:r>
      <w:r w:rsidR="009C5D2E">
        <w:rPr>
          <w:rFonts w:ascii="Times New Roman" w:hAnsi="Times New Roman" w:cs="Times New Roman" w:hint="eastAsia"/>
          <w:sz w:val="24"/>
          <w:szCs w:val="24"/>
        </w:rPr>
        <w:t>最为普遍的</w:t>
      </w:r>
      <w:r w:rsidR="0078795A">
        <w:rPr>
          <w:rFonts w:ascii="Times New Roman" w:hAnsi="Times New Roman" w:cs="Times New Roman" w:hint="eastAsia"/>
          <w:sz w:val="24"/>
          <w:szCs w:val="24"/>
        </w:rPr>
        <w:t>玉米为研究对象</w:t>
      </w:r>
      <w:r w:rsidR="009C5D2E">
        <w:rPr>
          <w:rFonts w:ascii="Times New Roman" w:hAnsi="Times New Roman" w:cs="Times New Roman" w:hint="eastAsia"/>
          <w:sz w:val="24"/>
          <w:szCs w:val="24"/>
        </w:rPr>
        <w:t>。</w:t>
      </w:r>
      <w:del w:id="173" w:author="曾 翠红" w:date="2019-05-09T22:31:00Z">
        <w:r w:rsidR="00A87095" w:rsidDel="00B86D23">
          <w:rPr>
            <w:rFonts w:ascii="Times New Roman" w:hAnsi="Times New Roman" w:cs="Times New Roman" w:hint="eastAsia"/>
            <w:sz w:val="24"/>
            <w:szCs w:val="24"/>
          </w:rPr>
          <w:delText>一熟玉米</w:delText>
        </w:r>
      </w:del>
      <w:ins w:id="174" w:author="曾 翠红" w:date="2019-05-09T22:31:00Z">
        <w:r w:rsidR="00B86D23">
          <w:rPr>
            <w:rFonts w:ascii="Times New Roman" w:hAnsi="Times New Roman" w:cs="Times New Roman" w:hint="eastAsia"/>
            <w:sz w:val="24"/>
            <w:szCs w:val="24"/>
          </w:rPr>
          <w:t>一熟区春玉米</w:t>
        </w:r>
      </w:ins>
      <w:r w:rsidR="00A87095">
        <w:rPr>
          <w:rFonts w:ascii="Times New Roman" w:hAnsi="Times New Roman" w:cs="Times New Roman" w:hint="eastAsia"/>
          <w:sz w:val="24"/>
          <w:szCs w:val="24"/>
        </w:rPr>
        <w:t>主要集中在北方春播玉米区和西北灌溉玉米区，包括河北、</w:t>
      </w:r>
      <w:r w:rsidR="00A87095">
        <w:rPr>
          <w:rFonts w:ascii="Times New Roman" w:hAnsi="Times New Roman" w:cs="Times New Roman"/>
          <w:sz w:val="24"/>
          <w:szCs w:val="24"/>
        </w:rPr>
        <w:t>陕西</w:t>
      </w:r>
      <w:r w:rsidR="00A87095">
        <w:rPr>
          <w:rFonts w:ascii="Times New Roman" w:hAnsi="Times New Roman" w:cs="Times New Roman" w:hint="eastAsia"/>
          <w:sz w:val="24"/>
          <w:szCs w:val="24"/>
        </w:rPr>
        <w:t>、</w:t>
      </w:r>
      <w:r w:rsidR="00A87095">
        <w:rPr>
          <w:rFonts w:ascii="Times New Roman" w:hAnsi="Times New Roman" w:cs="Times New Roman"/>
          <w:sz w:val="24"/>
          <w:szCs w:val="24"/>
        </w:rPr>
        <w:t>内蒙古</w:t>
      </w:r>
      <w:r w:rsidR="00A87095">
        <w:rPr>
          <w:rFonts w:ascii="Times New Roman" w:hAnsi="Times New Roman" w:cs="Times New Roman" w:hint="eastAsia"/>
          <w:sz w:val="24"/>
          <w:szCs w:val="24"/>
        </w:rPr>
        <w:t>、辽宁、</w:t>
      </w:r>
      <w:r w:rsidR="00A87095">
        <w:rPr>
          <w:rFonts w:ascii="Times New Roman" w:hAnsi="Times New Roman" w:cs="Times New Roman"/>
          <w:sz w:val="24"/>
          <w:szCs w:val="24"/>
        </w:rPr>
        <w:t>吉林</w:t>
      </w:r>
      <w:r w:rsidR="00A87095">
        <w:rPr>
          <w:rFonts w:ascii="Times New Roman" w:hAnsi="Times New Roman" w:cs="Times New Roman" w:hint="eastAsia"/>
          <w:sz w:val="24"/>
          <w:szCs w:val="24"/>
        </w:rPr>
        <w:t>、</w:t>
      </w:r>
      <w:r w:rsidR="00A87095">
        <w:rPr>
          <w:rFonts w:ascii="Times New Roman" w:hAnsi="Times New Roman" w:cs="Times New Roman"/>
          <w:sz w:val="24"/>
          <w:szCs w:val="24"/>
        </w:rPr>
        <w:t>黑龙江</w:t>
      </w:r>
      <w:r w:rsidR="00A87095">
        <w:rPr>
          <w:rFonts w:ascii="Times New Roman" w:hAnsi="Times New Roman" w:cs="Times New Roman" w:hint="eastAsia"/>
          <w:sz w:val="24"/>
          <w:szCs w:val="24"/>
        </w:rPr>
        <w:t>、</w:t>
      </w:r>
      <w:r w:rsidR="00A87095">
        <w:rPr>
          <w:rFonts w:ascii="Times New Roman" w:hAnsi="Times New Roman" w:cs="Times New Roman"/>
          <w:sz w:val="24"/>
          <w:szCs w:val="24"/>
        </w:rPr>
        <w:t>陕西</w:t>
      </w:r>
      <w:r w:rsidR="00A87095">
        <w:rPr>
          <w:rFonts w:ascii="Times New Roman" w:hAnsi="Times New Roman" w:cs="Times New Roman" w:hint="eastAsia"/>
          <w:sz w:val="24"/>
          <w:szCs w:val="24"/>
        </w:rPr>
        <w:t>、</w:t>
      </w:r>
      <w:r w:rsidR="00A87095">
        <w:rPr>
          <w:rFonts w:ascii="Times New Roman" w:hAnsi="Times New Roman" w:cs="Times New Roman"/>
          <w:sz w:val="24"/>
          <w:szCs w:val="24"/>
        </w:rPr>
        <w:t>甘肃</w:t>
      </w:r>
      <w:r w:rsidR="00A87095">
        <w:rPr>
          <w:rFonts w:ascii="Times New Roman" w:hAnsi="Times New Roman" w:cs="Times New Roman" w:hint="eastAsia"/>
          <w:sz w:val="24"/>
          <w:szCs w:val="24"/>
        </w:rPr>
        <w:t>、</w:t>
      </w:r>
      <w:r w:rsidR="00A87095">
        <w:rPr>
          <w:rFonts w:ascii="Times New Roman" w:hAnsi="Times New Roman" w:cs="Times New Roman"/>
          <w:sz w:val="24"/>
          <w:szCs w:val="24"/>
        </w:rPr>
        <w:t>宁夏</w:t>
      </w:r>
      <w:r w:rsidR="00A87095">
        <w:rPr>
          <w:rFonts w:ascii="Times New Roman" w:hAnsi="Times New Roman" w:cs="Times New Roman" w:hint="eastAsia"/>
          <w:sz w:val="24"/>
          <w:szCs w:val="24"/>
        </w:rPr>
        <w:t>和新疆</w:t>
      </w:r>
      <w:r w:rsidR="00A87095">
        <w:rPr>
          <w:rFonts w:ascii="Times New Roman" w:hAnsi="Times New Roman" w:cs="Times New Roman" w:hint="eastAsia"/>
          <w:sz w:val="24"/>
          <w:szCs w:val="24"/>
        </w:rPr>
        <w:t>1</w:t>
      </w:r>
      <w:r w:rsidR="00066BD1">
        <w:rPr>
          <w:rFonts w:ascii="Times New Roman" w:hAnsi="Times New Roman" w:cs="Times New Roman"/>
          <w:sz w:val="24"/>
          <w:szCs w:val="24"/>
        </w:rPr>
        <w:t>0</w:t>
      </w:r>
      <w:r w:rsidR="00A87095">
        <w:rPr>
          <w:rFonts w:ascii="Times New Roman" w:hAnsi="Times New Roman" w:cs="Times New Roman" w:hint="eastAsia"/>
          <w:sz w:val="24"/>
          <w:szCs w:val="24"/>
        </w:rPr>
        <w:t>个省（</w:t>
      </w:r>
      <w:r w:rsidR="00A87095">
        <w:rPr>
          <w:rFonts w:ascii="Times New Roman" w:hAnsi="Times New Roman" w:cs="Times New Roman"/>
          <w:sz w:val="24"/>
          <w:szCs w:val="24"/>
        </w:rPr>
        <w:t>自治区</w:t>
      </w:r>
      <w:r w:rsidR="00A87095">
        <w:rPr>
          <w:rFonts w:ascii="Times New Roman" w:hAnsi="Times New Roman" w:cs="Times New Roman" w:hint="eastAsia"/>
          <w:sz w:val="24"/>
          <w:szCs w:val="24"/>
        </w:rPr>
        <w:t>）</w:t>
      </w:r>
      <w:r w:rsidR="00FA2A2F">
        <w:rPr>
          <w:rFonts w:ascii="Times New Roman" w:hAnsi="Times New Roman" w:cs="Times New Roman" w:hint="eastAsia"/>
          <w:sz w:val="24"/>
          <w:szCs w:val="24"/>
        </w:rPr>
        <w:t>，</w:t>
      </w:r>
      <w:r w:rsidR="00231A37">
        <w:rPr>
          <w:rFonts w:ascii="Times New Roman" w:hAnsi="Times New Roman" w:cs="Times New Roman" w:hint="eastAsia"/>
          <w:sz w:val="24"/>
          <w:szCs w:val="24"/>
        </w:rPr>
        <w:t>根据国家统计局的农业数据，</w:t>
      </w:r>
      <w:r w:rsidR="00FA2A2F">
        <w:rPr>
          <w:rFonts w:ascii="Times New Roman" w:hAnsi="Times New Roman" w:cs="Times New Roman"/>
          <w:sz w:val="24"/>
          <w:szCs w:val="24"/>
        </w:rPr>
        <w:t>这些</w:t>
      </w:r>
      <w:r w:rsidR="00FA2A2F">
        <w:rPr>
          <w:rFonts w:ascii="Times New Roman" w:hAnsi="Times New Roman" w:cs="Times New Roman" w:hint="eastAsia"/>
          <w:sz w:val="24"/>
          <w:szCs w:val="24"/>
        </w:rPr>
        <w:t>省份的玉米播种面积占全国播种面积的</w:t>
      </w:r>
      <w:r w:rsidR="00DC57D7">
        <w:rPr>
          <w:rFonts w:ascii="Times New Roman" w:hAnsi="Times New Roman" w:cs="Times New Roman"/>
          <w:sz w:val="24"/>
          <w:szCs w:val="24"/>
        </w:rPr>
        <w:t>55.5</w:t>
      </w:r>
      <w:r w:rsidR="00FA2A2F">
        <w:rPr>
          <w:rFonts w:ascii="Times New Roman" w:hAnsi="Times New Roman" w:cs="Times New Roman"/>
          <w:sz w:val="24"/>
          <w:szCs w:val="24"/>
        </w:rPr>
        <w:t>%</w:t>
      </w:r>
      <w:r w:rsidR="00FA2A2F">
        <w:rPr>
          <w:rFonts w:ascii="Times New Roman" w:hAnsi="Times New Roman" w:cs="Times New Roman"/>
          <w:sz w:val="24"/>
          <w:szCs w:val="24"/>
        </w:rPr>
        <w:t>。产量</w:t>
      </w:r>
      <w:r w:rsidR="00FA2A2F">
        <w:rPr>
          <w:rFonts w:ascii="Times New Roman" w:hAnsi="Times New Roman" w:cs="Times New Roman" w:hint="eastAsia"/>
          <w:sz w:val="24"/>
          <w:szCs w:val="24"/>
        </w:rPr>
        <w:t>占全国的</w:t>
      </w:r>
      <w:r w:rsidR="00DC57D7">
        <w:rPr>
          <w:rFonts w:ascii="Times New Roman" w:hAnsi="Times New Roman" w:cs="Times New Roman"/>
          <w:sz w:val="24"/>
          <w:szCs w:val="24"/>
        </w:rPr>
        <w:t>59.4</w:t>
      </w:r>
      <w:r w:rsidR="00FA2A2F">
        <w:rPr>
          <w:rFonts w:ascii="Times New Roman" w:hAnsi="Times New Roman" w:cs="Times New Roman"/>
          <w:sz w:val="24"/>
          <w:szCs w:val="24"/>
        </w:rPr>
        <w:t>%</w:t>
      </w:r>
      <w:r w:rsidR="00FF4734">
        <w:rPr>
          <w:rFonts w:ascii="Times New Roman" w:hAnsi="Times New Roman" w:cs="Times New Roman" w:hint="eastAsia"/>
          <w:sz w:val="24"/>
          <w:szCs w:val="24"/>
        </w:rPr>
        <w:t>。</w:t>
      </w:r>
    </w:p>
    <w:p w14:paraId="1A4281D0" w14:textId="1F6E3B5E" w:rsidR="00066BD1" w:rsidRDefault="00217C91" w:rsidP="00217C91">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sz w:val="24"/>
          <w:szCs w:val="24"/>
        </w:rPr>
        <w:t>两熟</w:t>
      </w:r>
      <w:r>
        <w:rPr>
          <w:rFonts w:ascii="Times New Roman" w:hAnsi="Times New Roman" w:cs="Times New Roman" w:hint="eastAsia"/>
          <w:sz w:val="24"/>
          <w:szCs w:val="24"/>
        </w:rPr>
        <w:t>作物又分旱地两熟和水田两熟作物，旱地两熟</w:t>
      </w:r>
      <w:r w:rsidR="00742017">
        <w:rPr>
          <w:rFonts w:ascii="Times New Roman" w:hAnsi="Times New Roman" w:cs="Times New Roman" w:hint="eastAsia"/>
          <w:sz w:val="24"/>
          <w:szCs w:val="24"/>
        </w:rPr>
        <w:t>区</w:t>
      </w:r>
      <w:r>
        <w:rPr>
          <w:rFonts w:ascii="Times New Roman" w:hAnsi="Times New Roman" w:cs="Times New Roman" w:hint="eastAsia"/>
          <w:sz w:val="24"/>
          <w:szCs w:val="24"/>
        </w:rPr>
        <w:t>主要种植模式为小麦</w:t>
      </w:r>
      <w:r>
        <w:rPr>
          <w:rFonts w:ascii="Times New Roman" w:hAnsi="Times New Roman" w:cs="Times New Roman" w:hint="eastAsia"/>
          <w:sz w:val="24"/>
          <w:szCs w:val="24"/>
        </w:rPr>
        <w:t>-</w:t>
      </w:r>
      <w:r>
        <w:rPr>
          <w:rFonts w:ascii="Times New Roman" w:hAnsi="Times New Roman" w:cs="Times New Roman" w:hint="eastAsia"/>
          <w:sz w:val="24"/>
          <w:szCs w:val="24"/>
        </w:rPr>
        <w:t>玉米、小麦</w:t>
      </w:r>
      <w:r>
        <w:rPr>
          <w:rFonts w:ascii="Times New Roman" w:hAnsi="Times New Roman" w:cs="Times New Roman" w:hint="eastAsia"/>
          <w:sz w:val="24"/>
          <w:szCs w:val="24"/>
        </w:rPr>
        <w:t>-</w:t>
      </w:r>
      <w:r>
        <w:rPr>
          <w:rFonts w:ascii="Times New Roman" w:hAnsi="Times New Roman" w:cs="Times New Roman" w:hint="eastAsia"/>
          <w:sz w:val="24"/>
          <w:szCs w:val="24"/>
        </w:rPr>
        <w:t>大豆、小麦</w:t>
      </w:r>
      <w:r>
        <w:rPr>
          <w:rFonts w:ascii="Times New Roman" w:hAnsi="Times New Roman" w:cs="Times New Roman" w:hint="eastAsia"/>
          <w:sz w:val="24"/>
          <w:szCs w:val="24"/>
        </w:rPr>
        <w:t>-</w:t>
      </w:r>
      <w:r>
        <w:rPr>
          <w:rFonts w:ascii="Times New Roman" w:hAnsi="Times New Roman" w:cs="Times New Roman" w:hint="eastAsia"/>
          <w:sz w:val="24"/>
          <w:szCs w:val="24"/>
        </w:rPr>
        <w:t>甘薯以及小麦</w:t>
      </w:r>
      <w:r>
        <w:rPr>
          <w:rFonts w:ascii="Times New Roman" w:hAnsi="Times New Roman" w:cs="Times New Roman" w:hint="eastAsia"/>
          <w:sz w:val="24"/>
          <w:szCs w:val="24"/>
        </w:rPr>
        <w:t>-</w:t>
      </w:r>
      <w:r>
        <w:rPr>
          <w:rFonts w:ascii="Times New Roman" w:hAnsi="Times New Roman" w:cs="Times New Roman" w:hint="eastAsia"/>
          <w:sz w:val="24"/>
          <w:szCs w:val="24"/>
        </w:rPr>
        <w:t>谷子等，其中又以黄淮海平原小麦</w:t>
      </w:r>
      <w:r>
        <w:rPr>
          <w:rFonts w:ascii="Times New Roman" w:hAnsi="Times New Roman" w:cs="Times New Roman"/>
          <w:sz w:val="24"/>
          <w:szCs w:val="24"/>
        </w:rPr>
        <w:t>-</w:t>
      </w:r>
      <w:r>
        <w:rPr>
          <w:rFonts w:ascii="Times New Roman" w:hAnsi="Times New Roman" w:cs="Times New Roman"/>
          <w:sz w:val="24"/>
          <w:szCs w:val="24"/>
        </w:rPr>
        <w:t>玉米</w:t>
      </w:r>
      <w:r>
        <w:rPr>
          <w:rFonts w:ascii="Times New Roman" w:hAnsi="Times New Roman" w:cs="Times New Roman" w:hint="eastAsia"/>
          <w:sz w:val="24"/>
          <w:szCs w:val="24"/>
        </w:rPr>
        <w:t>的种植模式最为普遍。</w:t>
      </w:r>
      <w:r w:rsidR="00FC4643">
        <w:rPr>
          <w:rFonts w:ascii="Times New Roman" w:hAnsi="Times New Roman" w:cs="Times New Roman" w:hint="eastAsia"/>
          <w:sz w:val="24"/>
          <w:szCs w:val="24"/>
        </w:rPr>
        <w:t>因此，两熟区内本文选择小麦和</w:t>
      </w:r>
      <w:r w:rsidR="00BA2F84">
        <w:rPr>
          <w:rFonts w:ascii="Times New Roman" w:hAnsi="Times New Roman" w:cs="Times New Roman" w:hint="eastAsia"/>
          <w:sz w:val="24"/>
          <w:szCs w:val="24"/>
        </w:rPr>
        <w:t>玉米</w:t>
      </w:r>
      <w:r w:rsidR="00FC4643">
        <w:rPr>
          <w:rFonts w:ascii="Times New Roman" w:hAnsi="Times New Roman" w:cs="Times New Roman" w:hint="eastAsia"/>
          <w:sz w:val="24"/>
          <w:szCs w:val="24"/>
        </w:rPr>
        <w:t>为研究对象</w:t>
      </w:r>
      <w:r w:rsidR="00611402">
        <w:rPr>
          <w:rFonts w:ascii="Times New Roman" w:hAnsi="Times New Roman" w:cs="Times New Roman" w:hint="eastAsia"/>
          <w:sz w:val="24"/>
          <w:szCs w:val="24"/>
        </w:rPr>
        <w:t>，</w:t>
      </w:r>
      <w:r w:rsidR="00BA2F84">
        <w:rPr>
          <w:rFonts w:ascii="Times New Roman" w:hAnsi="Times New Roman" w:cs="Times New Roman" w:hint="eastAsia"/>
          <w:sz w:val="24"/>
          <w:szCs w:val="24"/>
        </w:rPr>
        <w:t>小麦</w:t>
      </w:r>
      <w:r w:rsidR="00BA2F84">
        <w:rPr>
          <w:rFonts w:ascii="Times New Roman" w:hAnsi="Times New Roman" w:cs="Times New Roman" w:hint="eastAsia"/>
          <w:sz w:val="24"/>
          <w:szCs w:val="24"/>
        </w:rPr>
        <w:t>-</w:t>
      </w:r>
      <w:r w:rsidR="00BA2F84">
        <w:rPr>
          <w:rFonts w:ascii="Times New Roman" w:hAnsi="Times New Roman" w:cs="Times New Roman"/>
          <w:sz w:val="24"/>
          <w:szCs w:val="24"/>
        </w:rPr>
        <w:t>玉米</w:t>
      </w:r>
      <w:r w:rsidR="00611402">
        <w:rPr>
          <w:rFonts w:ascii="Times New Roman" w:hAnsi="Times New Roman" w:cs="Times New Roman" w:hint="eastAsia"/>
          <w:sz w:val="24"/>
          <w:szCs w:val="24"/>
        </w:rPr>
        <w:t>的种植制度主要分布在</w:t>
      </w:r>
      <w:r w:rsidR="00423F34">
        <w:rPr>
          <w:rFonts w:ascii="Times New Roman" w:hAnsi="Times New Roman" w:cs="Times New Roman" w:hint="eastAsia"/>
          <w:sz w:val="24"/>
          <w:szCs w:val="24"/>
        </w:rPr>
        <w:t>北京、</w:t>
      </w:r>
      <w:r w:rsidR="00423F34">
        <w:rPr>
          <w:rFonts w:ascii="Times New Roman" w:hAnsi="Times New Roman" w:cs="Times New Roman"/>
          <w:sz w:val="24"/>
          <w:szCs w:val="24"/>
        </w:rPr>
        <w:t>天津</w:t>
      </w:r>
      <w:r w:rsidR="00423F34">
        <w:rPr>
          <w:rFonts w:ascii="Times New Roman" w:hAnsi="Times New Roman" w:cs="Times New Roman" w:hint="eastAsia"/>
          <w:sz w:val="24"/>
          <w:szCs w:val="24"/>
        </w:rPr>
        <w:t>、河北、江苏、安徽、山东和河南</w:t>
      </w:r>
      <w:r w:rsidR="00423F34">
        <w:rPr>
          <w:rFonts w:ascii="Times New Roman" w:hAnsi="Times New Roman" w:cs="Times New Roman" w:hint="eastAsia"/>
          <w:sz w:val="24"/>
          <w:szCs w:val="24"/>
        </w:rPr>
        <w:t>7</w:t>
      </w:r>
      <w:r w:rsidR="00423F34">
        <w:rPr>
          <w:rFonts w:ascii="Times New Roman" w:hAnsi="Times New Roman" w:cs="Times New Roman" w:hint="eastAsia"/>
          <w:sz w:val="24"/>
          <w:szCs w:val="24"/>
        </w:rPr>
        <w:t>个省（</w:t>
      </w:r>
      <w:r w:rsidR="00423F34">
        <w:rPr>
          <w:rFonts w:ascii="Times New Roman" w:hAnsi="Times New Roman" w:cs="Times New Roman"/>
          <w:sz w:val="24"/>
          <w:szCs w:val="24"/>
        </w:rPr>
        <w:t>直辖市</w:t>
      </w:r>
      <w:r w:rsidR="00423F34">
        <w:rPr>
          <w:rFonts w:ascii="Times New Roman" w:hAnsi="Times New Roman" w:cs="Times New Roman" w:hint="eastAsia"/>
          <w:sz w:val="24"/>
          <w:szCs w:val="24"/>
        </w:rPr>
        <w:t>）</w:t>
      </w:r>
      <w:r w:rsidR="00611402">
        <w:rPr>
          <w:rFonts w:ascii="Times New Roman" w:hAnsi="Times New Roman" w:cs="Times New Roman" w:hint="eastAsia"/>
          <w:sz w:val="24"/>
          <w:szCs w:val="24"/>
        </w:rPr>
        <w:t>。</w:t>
      </w:r>
      <w:r w:rsidR="00FC4643">
        <w:rPr>
          <w:rFonts w:ascii="Times New Roman" w:hAnsi="Times New Roman" w:cs="Times New Roman" w:hint="eastAsia"/>
          <w:sz w:val="24"/>
          <w:szCs w:val="24"/>
        </w:rPr>
        <w:t>根据</w:t>
      </w:r>
      <w:r>
        <w:rPr>
          <w:rFonts w:ascii="Times New Roman" w:hAnsi="Times New Roman" w:cs="Times New Roman" w:hint="eastAsia"/>
          <w:sz w:val="24"/>
          <w:szCs w:val="24"/>
        </w:rPr>
        <w:t>国家统计局</w:t>
      </w:r>
      <w:r w:rsidR="00231A37">
        <w:rPr>
          <w:rFonts w:ascii="Times New Roman" w:hAnsi="Times New Roman" w:cs="Times New Roman" w:hint="eastAsia"/>
          <w:sz w:val="24"/>
          <w:szCs w:val="24"/>
        </w:rPr>
        <w:t>的</w:t>
      </w:r>
      <w:r>
        <w:rPr>
          <w:rFonts w:ascii="Times New Roman" w:hAnsi="Times New Roman" w:cs="Times New Roman" w:hint="eastAsia"/>
          <w:sz w:val="24"/>
          <w:szCs w:val="24"/>
        </w:rPr>
        <w:t>农业数据，</w:t>
      </w:r>
      <w:r w:rsidR="007B4352">
        <w:rPr>
          <w:rFonts w:ascii="Times New Roman" w:hAnsi="Times New Roman" w:cs="Times New Roman" w:hint="eastAsia"/>
          <w:sz w:val="24"/>
          <w:szCs w:val="24"/>
        </w:rPr>
        <w:t>该片区域</w:t>
      </w:r>
      <w:r w:rsidR="008735B0">
        <w:rPr>
          <w:rFonts w:ascii="Times New Roman" w:hAnsi="Times New Roman" w:cs="Times New Roman" w:hint="eastAsia"/>
          <w:sz w:val="24"/>
          <w:szCs w:val="24"/>
        </w:rPr>
        <w:t>小麦播种面积占全国播种面积的</w:t>
      </w:r>
      <w:r w:rsidR="008735B0">
        <w:rPr>
          <w:rFonts w:ascii="Times New Roman" w:hAnsi="Times New Roman" w:cs="Times New Roman" w:hint="eastAsia"/>
          <w:sz w:val="24"/>
          <w:szCs w:val="24"/>
        </w:rPr>
        <w:t>71</w:t>
      </w:r>
      <w:r w:rsidR="008735B0">
        <w:rPr>
          <w:rFonts w:ascii="Times New Roman" w:hAnsi="Times New Roman" w:cs="Times New Roman"/>
          <w:sz w:val="24"/>
          <w:szCs w:val="24"/>
        </w:rPr>
        <w:t>.5%</w:t>
      </w:r>
      <w:r w:rsidR="008735B0">
        <w:rPr>
          <w:rFonts w:ascii="Times New Roman" w:hAnsi="Times New Roman" w:cs="Times New Roman"/>
          <w:sz w:val="24"/>
          <w:szCs w:val="24"/>
        </w:rPr>
        <w:t>，产量</w:t>
      </w:r>
      <w:r w:rsidR="008735B0">
        <w:rPr>
          <w:rFonts w:ascii="Times New Roman" w:hAnsi="Times New Roman" w:cs="Times New Roman" w:hint="eastAsia"/>
          <w:sz w:val="24"/>
          <w:szCs w:val="24"/>
        </w:rPr>
        <w:t>为全国产量的</w:t>
      </w:r>
      <w:r w:rsidR="008735B0">
        <w:rPr>
          <w:rFonts w:ascii="Times New Roman" w:hAnsi="Times New Roman" w:cs="Times New Roman" w:hint="eastAsia"/>
          <w:sz w:val="24"/>
          <w:szCs w:val="24"/>
        </w:rPr>
        <w:t>79</w:t>
      </w:r>
      <w:r w:rsidR="008735B0">
        <w:rPr>
          <w:rFonts w:ascii="Times New Roman" w:hAnsi="Times New Roman" w:cs="Times New Roman"/>
          <w:sz w:val="24"/>
          <w:szCs w:val="24"/>
        </w:rPr>
        <w:t>.7%</w:t>
      </w:r>
      <w:r w:rsidR="008735B0">
        <w:rPr>
          <w:rFonts w:ascii="Times New Roman" w:hAnsi="Times New Roman" w:cs="Times New Roman"/>
          <w:sz w:val="24"/>
          <w:szCs w:val="24"/>
        </w:rPr>
        <w:t>。</w:t>
      </w:r>
      <w:r>
        <w:rPr>
          <w:rFonts w:ascii="Times New Roman" w:hAnsi="Times New Roman" w:cs="Times New Roman" w:hint="eastAsia"/>
          <w:sz w:val="24"/>
          <w:szCs w:val="24"/>
        </w:rPr>
        <w:t>玉米</w:t>
      </w:r>
      <w:r w:rsidR="008735B0">
        <w:rPr>
          <w:rFonts w:ascii="Times New Roman" w:hAnsi="Times New Roman" w:cs="Times New Roman" w:hint="eastAsia"/>
          <w:sz w:val="24"/>
          <w:szCs w:val="24"/>
        </w:rPr>
        <w:t>播种面积占全国</w:t>
      </w:r>
      <w:r w:rsidR="008735B0">
        <w:rPr>
          <w:rFonts w:ascii="Times New Roman" w:hAnsi="Times New Roman" w:cs="Times New Roman" w:hint="eastAsia"/>
          <w:sz w:val="24"/>
          <w:szCs w:val="24"/>
        </w:rPr>
        <w:t>31</w:t>
      </w:r>
      <w:r w:rsidR="008735B0">
        <w:rPr>
          <w:rFonts w:ascii="Times New Roman" w:hAnsi="Times New Roman" w:cs="Times New Roman"/>
          <w:sz w:val="24"/>
          <w:szCs w:val="24"/>
        </w:rPr>
        <w:t>.8%</w:t>
      </w:r>
      <w:r w:rsidR="008735B0">
        <w:rPr>
          <w:rFonts w:ascii="Times New Roman" w:hAnsi="Times New Roman" w:cs="Times New Roman" w:hint="eastAsia"/>
          <w:sz w:val="24"/>
          <w:szCs w:val="24"/>
        </w:rPr>
        <w:t>，</w:t>
      </w:r>
      <w:r>
        <w:rPr>
          <w:rFonts w:ascii="Times New Roman" w:hAnsi="Times New Roman" w:cs="Times New Roman" w:hint="eastAsia"/>
          <w:sz w:val="24"/>
          <w:szCs w:val="24"/>
        </w:rPr>
        <w:t>产量占全国玉米产量</w:t>
      </w:r>
      <w:r w:rsidR="008735B0">
        <w:rPr>
          <w:rFonts w:ascii="Times New Roman" w:hAnsi="Times New Roman" w:cs="Times New Roman" w:hint="eastAsia"/>
          <w:sz w:val="24"/>
          <w:szCs w:val="24"/>
        </w:rPr>
        <w:t>的</w:t>
      </w:r>
      <w:r w:rsidR="008735B0">
        <w:rPr>
          <w:rFonts w:ascii="Times New Roman" w:hAnsi="Times New Roman" w:cs="Times New Roman" w:hint="eastAsia"/>
          <w:sz w:val="24"/>
          <w:szCs w:val="24"/>
        </w:rPr>
        <w:t>30</w:t>
      </w:r>
      <w:r w:rsidR="008735B0">
        <w:rPr>
          <w:rFonts w:ascii="Times New Roman" w:hAnsi="Times New Roman" w:cs="Times New Roman"/>
          <w:sz w:val="24"/>
          <w:szCs w:val="24"/>
        </w:rPr>
        <w:t>.7</w:t>
      </w:r>
      <w:r>
        <w:rPr>
          <w:rFonts w:ascii="Times New Roman" w:hAnsi="Times New Roman" w:cs="Times New Roman" w:hint="eastAsia"/>
          <w:sz w:val="24"/>
          <w:szCs w:val="24"/>
        </w:rPr>
        <w:t>%</w:t>
      </w:r>
      <w:r>
        <w:rPr>
          <w:rFonts w:ascii="Times New Roman" w:hAnsi="Times New Roman" w:cs="Times New Roman" w:hint="eastAsia"/>
          <w:sz w:val="24"/>
          <w:szCs w:val="24"/>
        </w:rPr>
        <w:t>。水田两熟作物种植区以</w:t>
      </w:r>
      <w:del w:id="175" w:author="曾 翠红" w:date="2019-05-07T10:33:00Z">
        <w:r w:rsidDel="009314E9">
          <w:rPr>
            <w:rFonts w:ascii="Times New Roman" w:hAnsi="Times New Roman" w:cs="Times New Roman" w:hint="eastAsia"/>
            <w:sz w:val="24"/>
            <w:szCs w:val="24"/>
          </w:rPr>
          <w:delText>稻谷</w:delText>
        </w:r>
      </w:del>
      <w:ins w:id="176" w:author="曾 翠红" w:date="2019-05-07T10:33:00Z">
        <w:r w:rsidR="009314E9">
          <w:rPr>
            <w:rFonts w:ascii="Times New Roman" w:hAnsi="Times New Roman" w:cs="Times New Roman" w:hint="eastAsia"/>
            <w:sz w:val="24"/>
            <w:szCs w:val="24"/>
          </w:rPr>
          <w:t>水稻</w:t>
        </w:r>
      </w:ins>
      <w:r>
        <w:rPr>
          <w:rFonts w:ascii="Times New Roman" w:hAnsi="Times New Roman" w:cs="Times New Roman" w:hint="eastAsia"/>
          <w:sz w:val="24"/>
          <w:szCs w:val="24"/>
        </w:rPr>
        <w:t>-</w:t>
      </w:r>
      <w:del w:id="177" w:author="曾 翠红" w:date="2019-05-07T10:33:00Z">
        <w:r w:rsidDel="009314E9">
          <w:rPr>
            <w:rFonts w:ascii="Times New Roman" w:hAnsi="Times New Roman" w:cs="Times New Roman"/>
            <w:sz w:val="24"/>
            <w:szCs w:val="24"/>
          </w:rPr>
          <w:delText>稻谷</w:delText>
        </w:r>
      </w:del>
      <w:ins w:id="178" w:author="曾 翠红" w:date="2019-05-07T10:33:00Z">
        <w:r w:rsidR="009314E9">
          <w:rPr>
            <w:rFonts w:ascii="Times New Roman" w:hAnsi="Times New Roman" w:cs="Times New Roman"/>
            <w:sz w:val="24"/>
            <w:szCs w:val="24"/>
          </w:rPr>
          <w:t>水稻</w:t>
        </w:r>
      </w:ins>
      <w:r>
        <w:rPr>
          <w:rFonts w:ascii="Times New Roman" w:hAnsi="Times New Roman" w:cs="Times New Roman" w:hint="eastAsia"/>
          <w:sz w:val="24"/>
          <w:szCs w:val="24"/>
        </w:rPr>
        <w:t>种植模式为主</w:t>
      </w:r>
      <w:r w:rsidR="00742017">
        <w:rPr>
          <w:rFonts w:ascii="Times New Roman" w:hAnsi="Times New Roman" w:cs="Times New Roman" w:hint="eastAsia"/>
          <w:sz w:val="24"/>
          <w:szCs w:val="24"/>
        </w:rPr>
        <w:t>。</w:t>
      </w:r>
    </w:p>
    <w:p w14:paraId="31F755F4" w14:textId="4011A5BC" w:rsidR="00217C91" w:rsidRDefault="001130E2" w:rsidP="00217C91">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三熟区主要种植模式为绿肥</w:t>
      </w:r>
      <w:r>
        <w:rPr>
          <w:rFonts w:ascii="Times New Roman" w:hAnsi="Times New Roman" w:cs="Times New Roman" w:hint="eastAsia"/>
          <w:sz w:val="24"/>
          <w:szCs w:val="24"/>
        </w:rPr>
        <w:t>-</w:t>
      </w:r>
      <w:r>
        <w:rPr>
          <w:rFonts w:ascii="Times New Roman" w:hAnsi="Times New Roman" w:cs="Times New Roman" w:hint="eastAsia"/>
          <w:sz w:val="24"/>
          <w:szCs w:val="24"/>
        </w:rPr>
        <w:t>稻</w:t>
      </w:r>
      <w:r>
        <w:rPr>
          <w:rFonts w:ascii="Times New Roman" w:hAnsi="Times New Roman" w:cs="Times New Roman" w:hint="eastAsia"/>
          <w:sz w:val="24"/>
          <w:szCs w:val="24"/>
        </w:rPr>
        <w:t>-</w:t>
      </w:r>
      <w:r>
        <w:rPr>
          <w:rFonts w:ascii="Times New Roman" w:hAnsi="Times New Roman" w:cs="Times New Roman" w:hint="eastAsia"/>
          <w:sz w:val="24"/>
          <w:szCs w:val="24"/>
        </w:rPr>
        <w:t>稻、麦</w:t>
      </w:r>
      <w:r>
        <w:rPr>
          <w:rFonts w:ascii="Times New Roman" w:hAnsi="Times New Roman" w:cs="Times New Roman" w:hint="eastAsia"/>
          <w:sz w:val="24"/>
          <w:szCs w:val="24"/>
        </w:rPr>
        <w:t>-</w:t>
      </w:r>
      <w:r>
        <w:rPr>
          <w:rFonts w:ascii="Times New Roman" w:hAnsi="Times New Roman" w:cs="Times New Roman" w:hint="eastAsia"/>
          <w:sz w:val="24"/>
          <w:szCs w:val="24"/>
        </w:rPr>
        <w:t>稻</w:t>
      </w:r>
      <w:r>
        <w:rPr>
          <w:rFonts w:ascii="Times New Roman" w:hAnsi="Times New Roman" w:cs="Times New Roman" w:hint="eastAsia"/>
          <w:sz w:val="24"/>
          <w:szCs w:val="24"/>
        </w:rPr>
        <w:t>-</w:t>
      </w:r>
      <w:r>
        <w:rPr>
          <w:rFonts w:ascii="Times New Roman" w:hAnsi="Times New Roman" w:cs="Times New Roman" w:hint="eastAsia"/>
          <w:sz w:val="24"/>
          <w:szCs w:val="24"/>
        </w:rPr>
        <w:t>稻、油菜</w:t>
      </w:r>
      <w:r>
        <w:rPr>
          <w:rFonts w:ascii="Times New Roman" w:hAnsi="Times New Roman" w:cs="Times New Roman" w:hint="eastAsia"/>
          <w:sz w:val="24"/>
          <w:szCs w:val="24"/>
        </w:rPr>
        <w:t>-</w:t>
      </w:r>
      <w:r>
        <w:rPr>
          <w:rFonts w:ascii="Times New Roman" w:hAnsi="Times New Roman" w:cs="Times New Roman" w:hint="eastAsia"/>
          <w:sz w:val="24"/>
          <w:szCs w:val="24"/>
        </w:rPr>
        <w:t>稻</w:t>
      </w:r>
      <w:r>
        <w:rPr>
          <w:rFonts w:ascii="Times New Roman" w:hAnsi="Times New Roman" w:cs="Times New Roman" w:hint="eastAsia"/>
          <w:sz w:val="24"/>
          <w:szCs w:val="24"/>
        </w:rPr>
        <w:t>-</w:t>
      </w:r>
      <w:r>
        <w:rPr>
          <w:rFonts w:ascii="Times New Roman" w:hAnsi="Times New Roman" w:cs="Times New Roman" w:hint="eastAsia"/>
          <w:sz w:val="24"/>
          <w:szCs w:val="24"/>
        </w:rPr>
        <w:t>稻和薯</w:t>
      </w:r>
      <w:r>
        <w:rPr>
          <w:rFonts w:ascii="Times New Roman" w:hAnsi="Times New Roman" w:cs="Times New Roman" w:hint="eastAsia"/>
          <w:sz w:val="24"/>
          <w:szCs w:val="24"/>
        </w:rPr>
        <w:t>-</w:t>
      </w:r>
      <w:r>
        <w:rPr>
          <w:rFonts w:ascii="Times New Roman" w:hAnsi="Times New Roman" w:cs="Times New Roman" w:hint="eastAsia"/>
          <w:sz w:val="24"/>
          <w:szCs w:val="24"/>
        </w:rPr>
        <w:t>稻</w:t>
      </w:r>
      <w:r>
        <w:rPr>
          <w:rFonts w:ascii="Times New Roman" w:hAnsi="Times New Roman" w:cs="Times New Roman" w:hint="eastAsia"/>
          <w:sz w:val="24"/>
          <w:szCs w:val="24"/>
        </w:rPr>
        <w:t>-</w:t>
      </w:r>
      <w:r>
        <w:rPr>
          <w:rFonts w:ascii="Times New Roman" w:hAnsi="Times New Roman" w:cs="Times New Roman" w:hint="eastAsia"/>
          <w:sz w:val="24"/>
          <w:szCs w:val="24"/>
        </w:rPr>
        <w:t>稻等，以一季作物加两季稻的种植模式为主。</w:t>
      </w:r>
      <w:del w:id="179" w:author="曾 翠红" w:date="2019-05-07T10:33:00Z">
        <w:r w:rsidDel="009314E9">
          <w:rPr>
            <w:rFonts w:ascii="Times New Roman" w:hAnsi="Times New Roman" w:cs="Times New Roman"/>
            <w:sz w:val="24"/>
            <w:szCs w:val="24"/>
          </w:rPr>
          <w:delText>稻谷</w:delText>
        </w:r>
      </w:del>
      <w:ins w:id="180" w:author="曾 翠红" w:date="2019-05-07T10:33:00Z">
        <w:r w:rsidR="009314E9">
          <w:rPr>
            <w:rFonts w:ascii="Times New Roman" w:hAnsi="Times New Roman" w:cs="Times New Roman"/>
            <w:sz w:val="24"/>
            <w:szCs w:val="24"/>
          </w:rPr>
          <w:t>水稻</w:t>
        </w:r>
      </w:ins>
      <w:r>
        <w:rPr>
          <w:rFonts w:ascii="Times New Roman" w:hAnsi="Times New Roman" w:cs="Times New Roman" w:hint="eastAsia"/>
          <w:sz w:val="24"/>
          <w:szCs w:val="24"/>
        </w:rPr>
        <w:t>作为三大粮食作物之一，在一熟、两熟和三熟区域内</w:t>
      </w:r>
      <w:r w:rsidR="005041DB">
        <w:rPr>
          <w:rFonts w:ascii="Times New Roman" w:hAnsi="Times New Roman" w:cs="Times New Roman" w:hint="eastAsia"/>
          <w:sz w:val="24"/>
          <w:szCs w:val="24"/>
        </w:rPr>
        <w:t>均</w:t>
      </w:r>
      <w:r w:rsidR="00BF151B">
        <w:rPr>
          <w:rFonts w:ascii="Times New Roman" w:hAnsi="Times New Roman" w:cs="Times New Roman" w:hint="eastAsia"/>
          <w:sz w:val="24"/>
          <w:szCs w:val="24"/>
        </w:rPr>
        <w:t>普遍</w:t>
      </w:r>
      <w:r>
        <w:rPr>
          <w:rFonts w:ascii="Times New Roman" w:hAnsi="Times New Roman" w:cs="Times New Roman" w:hint="eastAsia"/>
          <w:sz w:val="24"/>
          <w:szCs w:val="24"/>
        </w:rPr>
        <w:t>种植</w:t>
      </w:r>
      <w:r w:rsidR="00104F16">
        <w:rPr>
          <w:rFonts w:ascii="Times New Roman" w:hAnsi="Times New Roman" w:cs="Times New Roman" w:hint="eastAsia"/>
          <w:sz w:val="24"/>
          <w:szCs w:val="24"/>
        </w:rPr>
        <w:t>，</w:t>
      </w:r>
      <w:r w:rsidR="00CA4204">
        <w:rPr>
          <w:rFonts w:ascii="Times New Roman" w:hAnsi="Times New Roman" w:cs="Times New Roman" w:hint="eastAsia"/>
          <w:sz w:val="24"/>
          <w:szCs w:val="24"/>
        </w:rPr>
        <w:t>所以</w:t>
      </w:r>
      <w:r w:rsidR="00104F16">
        <w:rPr>
          <w:rFonts w:ascii="Times New Roman" w:hAnsi="Times New Roman" w:cs="Times New Roman" w:hint="eastAsia"/>
          <w:sz w:val="24"/>
          <w:szCs w:val="24"/>
        </w:rPr>
        <w:t>同样将</w:t>
      </w:r>
      <w:del w:id="181" w:author="曾 翠红" w:date="2019-05-07T10:33:00Z">
        <w:r w:rsidR="00104F16" w:rsidDel="009314E9">
          <w:rPr>
            <w:rFonts w:ascii="Times New Roman" w:hAnsi="Times New Roman" w:cs="Times New Roman" w:hint="eastAsia"/>
            <w:sz w:val="24"/>
            <w:szCs w:val="24"/>
          </w:rPr>
          <w:delText>稻谷</w:delText>
        </w:r>
      </w:del>
      <w:ins w:id="182" w:author="曾 翠红" w:date="2019-05-07T10:33:00Z">
        <w:r w:rsidR="009314E9">
          <w:rPr>
            <w:rFonts w:ascii="Times New Roman" w:hAnsi="Times New Roman" w:cs="Times New Roman" w:hint="eastAsia"/>
            <w:sz w:val="24"/>
            <w:szCs w:val="24"/>
          </w:rPr>
          <w:t>水稻</w:t>
        </w:r>
      </w:ins>
      <w:r w:rsidR="00104F16">
        <w:rPr>
          <w:rFonts w:ascii="Times New Roman" w:hAnsi="Times New Roman" w:cs="Times New Roman" w:hint="eastAsia"/>
          <w:sz w:val="24"/>
          <w:szCs w:val="24"/>
        </w:rPr>
        <w:t>纳入本研究的</w:t>
      </w:r>
      <w:r w:rsidR="004E4A95">
        <w:rPr>
          <w:rFonts w:ascii="Times New Roman" w:hAnsi="Times New Roman" w:cs="Times New Roman" w:hint="eastAsia"/>
          <w:sz w:val="24"/>
          <w:szCs w:val="24"/>
        </w:rPr>
        <w:t>范围</w:t>
      </w:r>
      <w:r w:rsidR="00104F16">
        <w:rPr>
          <w:rFonts w:ascii="Times New Roman" w:hAnsi="Times New Roman" w:cs="Times New Roman" w:hint="eastAsia"/>
          <w:sz w:val="24"/>
          <w:szCs w:val="24"/>
        </w:rPr>
        <w:t>。但具体农户是种植一季稻、</w:t>
      </w:r>
      <w:r w:rsidR="00104F16">
        <w:rPr>
          <w:rFonts w:ascii="Times New Roman" w:hAnsi="Times New Roman" w:cs="Times New Roman"/>
          <w:sz w:val="24"/>
          <w:szCs w:val="24"/>
        </w:rPr>
        <w:t>两季稻</w:t>
      </w:r>
      <w:r w:rsidR="00104F16">
        <w:rPr>
          <w:rFonts w:ascii="Times New Roman" w:hAnsi="Times New Roman" w:cs="Times New Roman" w:hint="eastAsia"/>
          <w:sz w:val="24"/>
          <w:szCs w:val="24"/>
        </w:rPr>
        <w:t>还是三季稻在区域上无法进一步划分</w:t>
      </w:r>
      <w:r w:rsidR="0086444F">
        <w:rPr>
          <w:rFonts w:ascii="Times New Roman" w:hAnsi="Times New Roman" w:cs="Times New Roman" w:hint="eastAsia"/>
          <w:sz w:val="24"/>
          <w:szCs w:val="24"/>
        </w:rPr>
        <w:t>，</w:t>
      </w:r>
      <w:r w:rsidR="0086444F">
        <w:rPr>
          <w:rFonts w:ascii="Times New Roman" w:hAnsi="Times New Roman" w:cs="Times New Roman"/>
          <w:sz w:val="24"/>
          <w:szCs w:val="24"/>
        </w:rPr>
        <w:t>因此</w:t>
      </w:r>
      <w:del w:id="183" w:author="曾 翠红" w:date="2019-05-07T10:33:00Z">
        <w:r w:rsidR="0086444F" w:rsidDel="009314E9">
          <w:rPr>
            <w:rFonts w:ascii="Times New Roman" w:hAnsi="Times New Roman" w:cs="Times New Roman" w:hint="eastAsia"/>
            <w:sz w:val="24"/>
            <w:szCs w:val="24"/>
          </w:rPr>
          <w:delText>稻谷</w:delText>
        </w:r>
      </w:del>
      <w:ins w:id="184" w:author="曾 翠红" w:date="2019-05-07T10:33:00Z">
        <w:r w:rsidR="009314E9">
          <w:rPr>
            <w:rFonts w:ascii="Times New Roman" w:hAnsi="Times New Roman" w:cs="Times New Roman" w:hint="eastAsia"/>
            <w:sz w:val="24"/>
            <w:szCs w:val="24"/>
          </w:rPr>
          <w:t>水稻</w:t>
        </w:r>
      </w:ins>
      <w:r w:rsidR="002B662E">
        <w:rPr>
          <w:rFonts w:ascii="Times New Roman" w:hAnsi="Times New Roman" w:cs="Times New Roman" w:hint="eastAsia"/>
          <w:sz w:val="24"/>
          <w:szCs w:val="24"/>
        </w:rPr>
        <w:t>农户样本筛选时以主产区为依据选择</w:t>
      </w:r>
      <w:r>
        <w:rPr>
          <w:rFonts w:ascii="Times New Roman" w:hAnsi="Times New Roman" w:cs="Times New Roman" w:hint="eastAsia"/>
          <w:sz w:val="24"/>
          <w:szCs w:val="24"/>
        </w:rPr>
        <w:t>。</w:t>
      </w:r>
      <w:del w:id="185" w:author="曾 翠红" w:date="2019-05-07T10:33:00Z">
        <w:r w:rsidR="005041DB" w:rsidDel="009314E9">
          <w:rPr>
            <w:rFonts w:ascii="Times New Roman" w:hAnsi="Times New Roman" w:cs="Times New Roman" w:hint="eastAsia"/>
            <w:sz w:val="24"/>
            <w:szCs w:val="24"/>
          </w:rPr>
          <w:delText>稻谷</w:delText>
        </w:r>
      </w:del>
      <w:ins w:id="186" w:author="曾 翠红" w:date="2019-05-07T10:33:00Z">
        <w:r w:rsidR="009314E9">
          <w:rPr>
            <w:rFonts w:ascii="Times New Roman" w:hAnsi="Times New Roman" w:cs="Times New Roman" w:hint="eastAsia"/>
            <w:sz w:val="24"/>
            <w:szCs w:val="24"/>
          </w:rPr>
          <w:t>水稻</w:t>
        </w:r>
      </w:ins>
      <w:r w:rsidR="00066BD1">
        <w:rPr>
          <w:rFonts w:ascii="Times New Roman" w:hAnsi="Times New Roman" w:cs="Times New Roman" w:hint="eastAsia"/>
          <w:sz w:val="24"/>
          <w:szCs w:val="24"/>
        </w:rPr>
        <w:t>主产区包括浙江、安徽、福建、江西、</w:t>
      </w:r>
      <w:r w:rsidR="00066BD1">
        <w:rPr>
          <w:rFonts w:ascii="Times New Roman" w:hAnsi="Times New Roman" w:cs="Times New Roman"/>
          <w:sz w:val="24"/>
          <w:szCs w:val="24"/>
        </w:rPr>
        <w:t>湖北</w:t>
      </w:r>
      <w:r w:rsidR="00066BD1">
        <w:rPr>
          <w:rFonts w:ascii="Times New Roman" w:hAnsi="Times New Roman" w:cs="Times New Roman" w:hint="eastAsia"/>
          <w:sz w:val="24"/>
          <w:szCs w:val="24"/>
        </w:rPr>
        <w:t>、湖南、广东、</w:t>
      </w:r>
      <w:r w:rsidR="00066BD1">
        <w:rPr>
          <w:rFonts w:ascii="Times New Roman" w:hAnsi="Times New Roman" w:cs="Times New Roman"/>
          <w:sz w:val="24"/>
          <w:szCs w:val="24"/>
        </w:rPr>
        <w:t>广西</w:t>
      </w:r>
      <w:r w:rsidR="00066BD1">
        <w:rPr>
          <w:rFonts w:ascii="Times New Roman" w:hAnsi="Times New Roman" w:cs="Times New Roman" w:hint="eastAsia"/>
          <w:sz w:val="24"/>
          <w:szCs w:val="24"/>
        </w:rPr>
        <w:t>和海南</w:t>
      </w:r>
      <w:r w:rsidR="00066BD1">
        <w:rPr>
          <w:rFonts w:ascii="Times New Roman" w:hAnsi="Times New Roman" w:cs="Times New Roman" w:hint="eastAsia"/>
          <w:sz w:val="24"/>
          <w:szCs w:val="24"/>
        </w:rPr>
        <w:t>9</w:t>
      </w:r>
      <w:r w:rsidR="00066BD1">
        <w:rPr>
          <w:rFonts w:ascii="Times New Roman" w:hAnsi="Times New Roman" w:cs="Times New Roman" w:hint="eastAsia"/>
          <w:sz w:val="24"/>
          <w:szCs w:val="24"/>
        </w:rPr>
        <w:t>个省（</w:t>
      </w:r>
      <w:r w:rsidR="00066BD1">
        <w:rPr>
          <w:rFonts w:ascii="Times New Roman" w:hAnsi="Times New Roman" w:cs="Times New Roman"/>
          <w:sz w:val="24"/>
          <w:szCs w:val="24"/>
        </w:rPr>
        <w:t>自治区</w:t>
      </w:r>
      <w:r w:rsidR="00066BD1">
        <w:rPr>
          <w:rFonts w:ascii="Times New Roman" w:hAnsi="Times New Roman" w:cs="Times New Roman" w:hint="eastAsia"/>
          <w:sz w:val="24"/>
          <w:szCs w:val="24"/>
        </w:rPr>
        <w:t>）</w:t>
      </w:r>
      <w:r w:rsidR="00066BD1">
        <w:rPr>
          <w:rFonts w:ascii="Times New Roman" w:hAnsi="Times New Roman" w:cs="Times New Roman"/>
          <w:sz w:val="24"/>
          <w:szCs w:val="24"/>
        </w:rPr>
        <w:t>。</w:t>
      </w:r>
      <w:del w:id="187" w:author="曾 翠红" w:date="2019-05-07T10:33:00Z">
        <w:r w:rsidR="00217C91" w:rsidDel="009314E9">
          <w:rPr>
            <w:rFonts w:ascii="Times New Roman" w:hAnsi="Times New Roman" w:cs="Times New Roman" w:hint="eastAsia"/>
            <w:sz w:val="24"/>
            <w:szCs w:val="24"/>
          </w:rPr>
          <w:delText>稻谷</w:delText>
        </w:r>
      </w:del>
      <w:ins w:id="188" w:author="曾 翠红" w:date="2019-05-07T10:33:00Z">
        <w:r w:rsidR="009314E9">
          <w:rPr>
            <w:rFonts w:ascii="Times New Roman" w:hAnsi="Times New Roman" w:cs="Times New Roman" w:hint="eastAsia"/>
            <w:sz w:val="24"/>
            <w:szCs w:val="24"/>
          </w:rPr>
          <w:t>水稻</w:t>
        </w:r>
      </w:ins>
      <w:r w:rsidR="002B662E">
        <w:rPr>
          <w:rFonts w:ascii="Times New Roman" w:hAnsi="Times New Roman" w:cs="Times New Roman" w:hint="eastAsia"/>
          <w:sz w:val="24"/>
          <w:szCs w:val="24"/>
        </w:rPr>
        <w:t>播种面积占全国</w:t>
      </w:r>
      <w:del w:id="189" w:author="曾 翠红" w:date="2019-05-07T10:33:00Z">
        <w:r w:rsidR="002B662E" w:rsidDel="009314E9">
          <w:rPr>
            <w:rFonts w:ascii="Times New Roman" w:hAnsi="Times New Roman" w:cs="Times New Roman" w:hint="eastAsia"/>
            <w:sz w:val="24"/>
            <w:szCs w:val="24"/>
          </w:rPr>
          <w:delText>稻谷</w:delText>
        </w:r>
      </w:del>
      <w:ins w:id="190" w:author="曾 翠红" w:date="2019-05-07T10:33:00Z">
        <w:r w:rsidR="009314E9">
          <w:rPr>
            <w:rFonts w:ascii="Times New Roman" w:hAnsi="Times New Roman" w:cs="Times New Roman" w:hint="eastAsia"/>
            <w:sz w:val="24"/>
            <w:szCs w:val="24"/>
          </w:rPr>
          <w:t>水稻</w:t>
        </w:r>
      </w:ins>
      <w:r w:rsidR="002B662E">
        <w:rPr>
          <w:rFonts w:ascii="Times New Roman" w:hAnsi="Times New Roman" w:cs="Times New Roman" w:hint="eastAsia"/>
          <w:sz w:val="24"/>
          <w:szCs w:val="24"/>
        </w:rPr>
        <w:t>播种面积的</w:t>
      </w:r>
      <w:r w:rsidR="002B662E">
        <w:rPr>
          <w:rFonts w:ascii="Times New Roman" w:hAnsi="Times New Roman" w:cs="Times New Roman" w:hint="eastAsia"/>
          <w:sz w:val="24"/>
          <w:szCs w:val="24"/>
        </w:rPr>
        <w:t>58</w:t>
      </w:r>
      <w:r w:rsidR="002B662E">
        <w:rPr>
          <w:rFonts w:ascii="Times New Roman" w:hAnsi="Times New Roman" w:cs="Times New Roman"/>
          <w:sz w:val="24"/>
          <w:szCs w:val="24"/>
        </w:rPr>
        <w:t>.0%</w:t>
      </w:r>
      <w:r w:rsidR="002B662E">
        <w:rPr>
          <w:rFonts w:ascii="Times New Roman" w:hAnsi="Times New Roman" w:cs="Times New Roman" w:hint="eastAsia"/>
          <w:sz w:val="24"/>
          <w:szCs w:val="24"/>
        </w:rPr>
        <w:t>，</w:t>
      </w:r>
      <w:r w:rsidR="002B662E">
        <w:rPr>
          <w:rFonts w:ascii="Times New Roman" w:hAnsi="Times New Roman" w:cs="Times New Roman"/>
          <w:sz w:val="24"/>
          <w:szCs w:val="24"/>
        </w:rPr>
        <w:t>产量</w:t>
      </w:r>
      <w:r w:rsidR="002B662E">
        <w:rPr>
          <w:rFonts w:ascii="Times New Roman" w:hAnsi="Times New Roman" w:cs="Times New Roman" w:hint="eastAsia"/>
          <w:sz w:val="24"/>
          <w:szCs w:val="24"/>
        </w:rPr>
        <w:t>占全国产量的</w:t>
      </w:r>
      <w:r w:rsidR="002B662E">
        <w:rPr>
          <w:rFonts w:ascii="Times New Roman" w:hAnsi="Times New Roman" w:cs="Times New Roman" w:hint="eastAsia"/>
          <w:sz w:val="24"/>
          <w:szCs w:val="24"/>
        </w:rPr>
        <w:t>53</w:t>
      </w:r>
      <w:r w:rsidR="002B662E">
        <w:rPr>
          <w:rFonts w:ascii="Times New Roman" w:hAnsi="Times New Roman" w:cs="Times New Roman"/>
          <w:sz w:val="24"/>
          <w:szCs w:val="24"/>
        </w:rPr>
        <w:t>.9%</w:t>
      </w:r>
      <w:r w:rsidR="00217C91">
        <w:rPr>
          <w:rFonts w:ascii="Times New Roman" w:hAnsi="Times New Roman" w:cs="Times New Roman" w:hint="eastAsia"/>
          <w:sz w:val="24"/>
          <w:szCs w:val="24"/>
        </w:rPr>
        <w:t>（表</w:t>
      </w:r>
      <w:r w:rsidR="002B662E">
        <w:rPr>
          <w:rFonts w:ascii="Times New Roman" w:hAnsi="Times New Roman" w:cs="Times New Roman"/>
          <w:sz w:val="24"/>
          <w:szCs w:val="24"/>
        </w:rPr>
        <w:t>3</w:t>
      </w:r>
      <w:r w:rsidR="00161B24">
        <w:rPr>
          <w:rFonts w:ascii="Times New Roman" w:hAnsi="Times New Roman" w:cs="Times New Roman"/>
          <w:sz w:val="24"/>
          <w:szCs w:val="24"/>
        </w:rPr>
        <w:t>-</w:t>
      </w:r>
      <w:r w:rsidR="00217C91" w:rsidRPr="00C46A1B">
        <w:rPr>
          <w:rFonts w:ascii="Times New Roman" w:hAnsi="Times New Roman" w:cs="Times New Roman"/>
          <w:sz w:val="24"/>
          <w:szCs w:val="24"/>
        </w:rPr>
        <w:t>1</w:t>
      </w:r>
      <w:r w:rsidR="00217C91">
        <w:rPr>
          <w:rFonts w:ascii="Times New Roman" w:hAnsi="Times New Roman" w:cs="Times New Roman" w:hint="eastAsia"/>
          <w:sz w:val="24"/>
          <w:szCs w:val="24"/>
        </w:rPr>
        <w:t>）。</w:t>
      </w:r>
    </w:p>
    <w:p w14:paraId="78A93380" w14:textId="23AAD14F" w:rsidR="00217C91" w:rsidRPr="006517CE" w:rsidRDefault="008631F7" w:rsidP="002F0B06">
      <w:pPr>
        <w:spacing w:beforeLines="50" w:before="163" w:after="0" w:line="400" w:lineRule="exact"/>
        <w:jc w:val="center"/>
        <w:rPr>
          <w:rFonts w:ascii="Times New Roman" w:eastAsia="黑体" w:hAnsi="Times New Roman" w:cs="Times New Roman"/>
          <w:sz w:val="21"/>
          <w:szCs w:val="21"/>
        </w:rPr>
      </w:pPr>
      <w:r>
        <w:rPr>
          <w:rFonts w:ascii="Times New Roman" w:eastAsia="黑体" w:hAnsi="Times New Roman" w:cs="Times New Roman"/>
          <w:sz w:val="21"/>
          <w:szCs w:val="21"/>
        </w:rPr>
        <w:t>表</w:t>
      </w:r>
      <w:r w:rsidR="00161B24">
        <w:rPr>
          <w:rFonts w:ascii="Times New Roman" w:eastAsia="黑体" w:hAnsi="Times New Roman" w:cs="Times New Roman"/>
          <w:sz w:val="21"/>
          <w:szCs w:val="21"/>
        </w:rPr>
        <w:t>3</w:t>
      </w:r>
      <w:r w:rsidR="00217C91" w:rsidRPr="006517CE">
        <w:rPr>
          <w:rFonts w:ascii="Times New Roman" w:eastAsia="黑体" w:hAnsi="Times New Roman" w:cs="Times New Roman"/>
          <w:sz w:val="21"/>
          <w:szCs w:val="21"/>
        </w:rPr>
        <w:noBreakHyphen/>
      </w:r>
      <w:r w:rsidR="00217C91" w:rsidRPr="006517CE">
        <w:rPr>
          <w:rFonts w:ascii="Times New Roman" w:eastAsia="黑体" w:hAnsi="Times New Roman" w:cs="Times New Roman"/>
          <w:sz w:val="21"/>
          <w:szCs w:val="21"/>
        </w:rPr>
        <w:fldChar w:fldCharType="begin"/>
      </w:r>
      <w:r w:rsidR="00217C91" w:rsidRPr="006517CE">
        <w:rPr>
          <w:rFonts w:ascii="Times New Roman" w:eastAsia="黑体" w:hAnsi="Times New Roman" w:cs="Times New Roman"/>
          <w:sz w:val="21"/>
          <w:szCs w:val="21"/>
        </w:rPr>
        <w:instrText xml:space="preserve"> SEQ </w:instrText>
      </w:r>
      <w:r w:rsidR="00217C91" w:rsidRPr="006517CE">
        <w:rPr>
          <w:rFonts w:ascii="Times New Roman" w:eastAsia="黑体" w:hAnsi="Times New Roman" w:cs="Times New Roman"/>
          <w:sz w:val="21"/>
          <w:szCs w:val="21"/>
        </w:rPr>
        <w:instrText>表格</w:instrText>
      </w:r>
      <w:r w:rsidR="00217C91" w:rsidRPr="006517CE">
        <w:rPr>
          <w:rFonts w:ascii="Times New Roman" w:eastAsia="黑体" w:hAnsi="Times New Roman" w:cs="Times New Roman"/>
          <w:sz w:val="21"/>
          <w:szCs w:val="21"/>
        </w:rPr>
        <w:instrText xml:space="preserve"> \* ARABIC \s 1 </w:instrText>
      </w:r>
      <w:r w:rsidR="00217C91" w:rsidRPr="006517CE">
        <w:rPr>
          <w:rFonts w:ascii="Times New Roman" w:eastAsia="黑体" w:hAnsi="Times New Roman" w:cs="Times New Roman"/>
          <w:sz w:val="21"/>
          <w:szCs w:val="21"/>
        </w:rPr>
        <w:fldChar w:fldCharType="separate"/>
      </w:r>
      <w:r w:rsidR="00237679">
        <w:rPr>
          <w:rFonts w:ascii="Times New Roman" w:eastAsia="黑体" w:hAnsi="Times New Roman" w:cs="Times New Roman"/>
          <w:noProof/>
          <w:sz w:val="21"/>
          <w:szCs w:val="21"/>
        </w:rPr>
        <w:t>1</w:t>
      </w:r>
      <w:r w:rsidR="00217C91" w:rsidRPr="006517CE">
        <w:rPr>
          <w:rFonts w:ascii="Times New Roman" w:eastAsia="黑体" w:hAnsi="Times New Roman" w:cs="Times New Roman"/>
          <w:sz w:val="21"/>
          <w:szCs w:val="21"/>
        </w:rPr>
        <w:fldChar w:fldCharType="end"/>
      </w:r>
      <w:r w:rsidR="00217C91" w:rsidRPr="006517CE">
        <w:rPr>
          <w:rFonts w:ascii="Times New Roman" w:eastAsia="黑体" w:hAnsi="Times New Roman" w:cs="Times New Roman"/>
          <w:sz w:val="21"/>
          <w:szCs w:val="21"/>
        </w:rPr>
        <w:t xml:space="preserve">  </w:t>
      </w:r>
      <w:r w:rsidR="00217C91" w:rsidRPr="00C46A1B">
        <w:rPr>
          <w:rFonts w:ascii="Times New Roman" w:eastAsia="黑体" w:hAnsi="Times New Roman" w:cs="Times New Roman"/>
          <w:sz w:val="21"/>
          <w:szCs w:val="21"/>
        </w:rPr>
        <w:t>2017</w:t>
      </w:r>
      <w:r w:rsidR="00217C91" w:rsidRPr="006517CE">
        <w:rPr>
          <w:rFonts w:ascii="Times New Roman" w:eastAsia="黑体" w:hAnsi="Times New Roman" w:cs="Times New Roman"/>
          <w:sz w:val="21"/>
          <w:szCs w:val="21"/>
        </w:rPr>
        <w:t>年</w:t>
      </w:r>
      <w:r w:rsidR="005F6AC3">
        <w:rPr>
          <w:rFonts w:ascii="Times New Roman" w:eastAsia="黑体" w:hAnsi="Times New Roman" w:cs="Times New Roman" w:hint="eastAsia"/>
          <w:sz w:val="21"/>
          <w:szCs w:val="21"/>
        </w:rPr>
        <w:t>不同熟区</w:t>
      </w:r>
      <w:r w:rsidR="00EA12A6">
        <w:rPr>
          <w:rFonts w:ascii="Times New Roman" w:eastAsia="黑体" w:hAnsi="Times New Roman" w:cs="Times New Roman" w:hint="eastAsia"/>
          <w:sz w:val="21"/>
          <w:szCs w:val="21"/>
        </w:rPr>
        <w:t>粮食</w:t>
      </w:r>
      <w:r w:rsidR="00705C8D">
        <w:rPr>
          <w:rFonts w:ascii="Times New Roman" w:eastAsia="黑体" w:hAnsi="Times New Roman" w:cs="Times New Roman" w:hint="eastAsia"/>
          <w:sz w:val="21"/>
          <w:szCs w:val="21"/>
        </w:rPr>
        <w:t>的</w:t>
      </w:r>
      <w:r w:rsidR="00D3333B">
        <w:rPr>
          <w:rFonts w:ascii="Times New Roman" w:eastAsia="黑体" w:hAnsi="Times New Roman" w:cs="Times New Roman" w:hint="eastAsia"/>
          <w:sz w:val="21"/>
          <w:szCs w:val="21"/>
        </w:rPr>
        <w:t>基本情况</w:t>
      </w:r>
    </w:p>
    <w:tbl>
      <w:tblPr>
        <w:tblW w:w="0" w:type="auto"/>
        <w:jc w:val="center"/>
        <w:tblLook w:val="04A0" w:firstRow="1" w:lastRow="0" w:firstColumn="1" w:lastColumn="0" w:noHBand="0" w:noVBand="1"/>
      </w:tblPr>
      <w:tblGrid>
        <w:gridCol w:w="2526"/>
        <w:gridCol w:w="1973"/>
        <w:gridCol w:w="1060"/>
        <w:gridCol w:w="1481"/>
        <w:gridCol w:w="1060"/>
      </w:tblGrid>
      <w:tr w:rsidR="00D3333B" w:rsidRPr="00D669D6" w14:paraId="54BD9864" w14:textId="77777777" w:rsidTr="001B6901">
        <w:trPr>
          <w:trHeight w:val="454"/>
          <w:jc w:val="center"/>
        </w:trPr>
        <w:tc>
          <w:tcPr>
            <w:tcW w:w="0" w:type="auto"/>
            <w:tcBorders>
              <w:top w:val="single" w:sz="12" w:space="0" w:color="auto"/>
              <w:left w:val="nil"/>
              <w:bottom w:val="single" w:sz="4" w:space="0" w:color="auto"/>
              <w:right w:val="nil"/>
            </w:tcBorders>
            <w:shd w:val="clear" w:color="auto" w:fill="auto"/>
            <w:noWrap/>
            <w:vAlign w:val="center"/>
            <w:hideMark/>
          </w:tcPr>
          <w:p w14:paraId="7E89E78E" w14:textId="77777777" w:rsidR="00D3333B" w:rsidRPr="00D669D6" w:rsidRDefault="00D3333B" w:rsidP="00D3333B">
            <w:pPr>
              <w:spacing w:after="0" w:line="240" w:lineRule="auto"/>
              <w:jc w:val="center"/>
              <w:rPr>
                <w:rFonts w:ascii="Times New Roman" w:eastAsia="宋体" w:hAnsi="Times New Roman" w:cs="Times New Roman"/>
                <w:b/>
                <w:bCs/>
                <w:sz w:val="21"/>
                <w:szCs w:val="21"/>
              </w:rPr>
            </w:pPr>
            <w:r w:rsidRPr="00D669D6">
              <w:rPr>
                <w:rFonts w:ascii="Times New Roman" w:eastAsia="宋体" w:hAnsi="Times New Roman" w:cs="Times New Roman"/>
                <w:b/>
                <w:bCs/>
                <w:sz w:val="21"/>
                <w:szCs w:val="21"/>
              </w:rPr>
              <w:t>粮食种类</w:t>
            </w:r>
          </w:p>
        </w:tc>
        <w:tc>
          <w:tcPr>
            <w:tcW w:w="0" w:type="auto"/>
            <w:tcBorders>
              <w:top w:val="single" w:sz="12" w:space="0" w:color="auto"/>
              <w:left w:val="nil"/>
              <w:bottom w:val="single" w:sz="4" w:space="0" w:color="auto"/>
              <w:right w:val="nil"/>
            </w:tcBorders>
            <w:shd w:val="clear" w:color="auto" w:fill="auto"/>
            <w:noWrap/>
            <w:vAlign w:val="center"/>
            <w:hideMark/>
          </w:tcPr>
          <w:p w14:paraId="0B852B99" w14:textId="77777777" w:rsidR="00D3333B" w:rsidRPr="00D669D6" w:rsidRDefault="00D3333B" w:rsidP="00D3333B">
            <w:pPr>
              <w:spacing w:after="0" w:line="240" w:lineRule="auto"/>
              <w:jc w:val="center"/>
              <w:rPr>
                <w:rFonts w:ascii="Times New Roman" w:eastAsia="宋体" w:hAnsi="Times New Roman" w:cs="Times New Roman"/>
                <w:b/>
                <w:bCs/>
                <w:sz w:val="21"/>
                <w:szCs w:val="21"/>
              </w:rPr>
            </w:pPr>
            <w:r w:rsidRPr="00D669D6">
              <w:rPr>
                <w:rFonts w:ascii="Times New Roman" w:eastAsia="宋体" w:hAnsi="Times New Roman" w:cs="Times New Roman"/>
                <w:b/>
                <w:bCs/>
                <w:sz w:val="21"/>
                <w:szCs w:val="21"/>
              </w:rPr>
              <w:t>播种面积</w:t>
            </w:r>
            <w:r w:rsidRPr="00D669D6">
              <w:rPr>
                <w:rFonts w:ascii="Times New Roman" w:eastAsia="宋体" w:hAnsi="Times New Roman" w:cs="Times New Roman"/>
                <w:b/>
                <w:bCs/>
                <w:sz w:val="21"/>
                <w:szCs w:val="21"/>
              </w:rPr>
              <w:t>(</w:t>
            </w:r>
            <w:r w:rsidRPr="00D669D6">
              <w:rPr>
                <w:rFonts w:ascii="Times New Roman" w:eastAsia="宋体" w:hAnsi="Times New Roman" w:cs="Times New Roman"/>
                <w:b/>
                <w:bCs/>
                <w:sz w:val="21"/>
                <w:szCs w:val="21"/>
              </w:rPr>
              <w:t>千公顷）</w:t>
            </w:r>
          </w:p>
        </w:tc>
        <w:tc>
          <w:tcPr>
            <w:tcW w:w="0" w:type="auto"/>
            <w:tcBorders>
              <w:top w:val="single" w:sz="12" w:space="0" w:color="auto"/>
              <w:left w:val="nil"/>
              <w:bottom w:val="single" w:sz="4" w:space="0" w:color="auto"/>
              <w:right w:val="nil"/>
            </w:tcBorders>
            <w:shd w:val="clear" w:color="auto" w:fill="auto"/>
            <w:noWrap/>
            <w:vAlign w:val="center"/>
            <w:hideMark/>
          </w:tcPr>
          <w:p w14:paraId="0EE64D8C" w14:textId="77777777" w:rsidR="00D3333B" w:rsidRPr="00D669D6" w:rsidRDefault="00D3333B" w:rsidP="00D3333B">
            <w:pPr>
              <w:spacing w:after="0" w:line="240" w:lineRule="auto"/>
              <w:jc w:val="center"/>
              <w:rPr>
                <w:rFonts w:ascii="Times New Roman" w:eastAsia="宋体" w:hAnsi="Times New Roman" w:cs="Times New Roman"/>
                <w:b/>
                <w:bCs/>
                <w:sz w:val="21"/>
                <w:szCs w:val="21"/>
              </w:rPr>
            </w:pPr>
            <w:r w:rsidRPr="00D669D6">
              <w:rPr>
                <w:rFonts w:ascii="Times New Roman" w:eastAsia="宋体" w:hAnsi="Times New Roman" w:cs="Times New Roman"/>
                <w:b/>
                <w:bCs/>
                <w:sz w:val="21"/>
                <w:szCs w:val="21"/>
              </w:rPr>
              <w:t>全国占比</w:t>
            </w:r>
          </w:p>
        </w:tc>
        <w:tc>
          <w:tcPr>
            <w:tcW w:w="0" w:type="auto"/>
            <w:tcBorders>
              <w:top w:val="single" w:sz="12" w:space="0" w:color="auto"/>
              <w:left w:val="nil"/>
              <w:bottom w:val="single" w:sz="4" w:space="0" w:color="auto"/>
              <w:right w:val="nil"/>
            </w:tcBorders>
            <w:shd w:val="clear" w:color="auto" w:fill="auto"/>
            <w:noWrap/>
            <w:vAlign w:val="center"/>
            <w:hideMark/>
          </w:tcPr>
          <w:p w14:paraId="3439B9D8" w14:textId="77777777" w:rsidR="00D3333B" w:rsidRPr="00D669D6" w:rsidRDefault="00D3333B" w:rsidP="00D3333B">
            <w:pPr>
              <w:spacing w:after="0" w:line="240" w:lineRule="auto"/>
              <w:jc w:val="center"/>
              <w:rPr>
                <w:rFonts w:ascii="Times New Roman" w:eastAsia="宋体" w:hAnsi="Times New Roman" w:cs="Times New Roman"/>
                <w:b/>
                <w:bCs/>
                <w:sz w:val="21"/>
                <w:szCs w:val="21"/>
              </w:rPr>
            </w:pPr>
            <w:r w:rsidRPr="00D669D6">
              <w:rPr>
                <w:rFonts w:ascii="Times New Roman" w:eastAsia="宋体" w:hAnsi="Times New Roman" w:cs="Times New Roman"/>
                <w:b/>
                <w:bCs/>
                <w:sz w:val="21"/>
                <w:szCs w:val="21"/>
              </w:rPr>
              <w:t>产量（万吨）</w:t>
            </w:r>
          </w:p>
        </w:tc>
        <w:tc>
          <w:tcPr>
            <w:tcW w:w="0" w:type="auto"/>
            <w:tcBorders>
              <w:top w:val="single" w:sz="12" w:space="0" w:color="auto"/>
              <w:left w:val="nil"/>
              <w:bottom w:val="single" w:sz="4" w:space="0" w:color="auto"/>
              <w:right w:val="nil"/>
            </w:tcBorders>
            <w:shd w:val="clear" w:color="auto" w:fill="auto"/>
            <w:noWrap/>
            <w:vAlign w:val="center"/>
            <w:hideMark/>
          </w:tcPr>
          <w:p w14:paraId="259B5FF9" w14:textId="77777777" w:rsidR="00D3333B" w:rsidRPr="00D669D6" w:rsidRDefault="00D3333B" w:rsidP="00D3333B">
            <w:pPr>
              <w:spacing w:after="0" w:line="240" w:lineRule="auto"/>
              <w:jc w:val="center"/>
              <w:rPr>
                <w:rFonts w:ascii="Times New Roman" w:eastAsia="宋体" w:hAnsi="Times New Roman" w:cs="Times New Roman"/>
                <w:b/>
                <w:bCs/>
                <w:sz w:val="21"/>
                <w:szCs w:val="21"/>
              </w:rPr>
            </w:pPr>
            <w:r w:rsidRPr="00D669D6">
              <w:rPr>
                <w:rFonts w:ascii="Times New Roman" w:eastAsia="宋体" w:hAnsi="Times New Roman" w:cs="Times New Roman"/>
                <w:b/>
                <w:bCs/>
                <w:sz w:val="21"/>
                <w:szCs w:val="21"/>
              </w:rPr>
              <w:t>全国占比</w:t>
            </w:r>
          </w:p>
        </w:tc>
      </w:tr>
      <w:tr w:rsidR="00D3333B" w:rsidRPr="00D669D6" w14:paraId="05BFF5A9" w14:textId="77777777" w:rsidTr="001B6901">
        <w:trPr>
          <w:trHeight w:val="340"/>
          <w:jc w:val="center"/>
        </w:trPr>
        <w:tc>
          <w:tcPr>
            <w:tcW w:w="0" w:type="auto"/>
            <w:tcBorders>
              <w:top w:val="single" w:sz="4" w:space="0" w:color="auto"/>
              <w:left w:val="nil"/>
              <w:bottom w:val="nil"/>
              <w:right w:val="nil"/>
            </w:tcBorders>
            <w:shd w:val="clear" w:color="auto" w:fill="auto"/>
            <w:noWrap/>
            <w:vAlign w:val="center"/>
            <w:hideMark/>
          </w:tcPr>
          <w:p w14:paraId="088C125E" w14:textId="58915319" w:rsidR="00D3333B" w:rsidRPr="00D669D6" w:rsidRDefault="00D3333B" w:rsidP="001B6901">
            <w:pPr>
              <w:spacing w:after="0" w:line="240" w:lineRule="auto"/>
              <w:jc w:val="center"/>
              <w:rPr>
                <w:rFonts w:ascii="Times New Roman" w:eastAsia="宋体" w:hAnsi="Times New Roman" w:cs="Times New Roman"/>
                <w:sz w:val="21"/>
                <w:szCs w:val="21"/>
              </w:rPr>
            </w:pPr>
            <w:del w:id="191" w:author="曾 翠红" w:date="2019-05-09T22:31:00Z">
              <w:r w:rsidRPr="00D669D6" w:rsidDel="00B86D23">
                <w:rPr>
                  <w:rFonts w:ascii="Times New Roman" w:eastAsia="宋体" w:hAnsi="Times New Roman" w:cs="Times New Roman"/>
                  <w:sz w:val="21"/>
                  <w:szCs w:val="21"/>
                </w:rPr>
                <w:delText>一熟</w:delText>
              </w:r>
              <w:r w:rsidR="006A0B58" w:rsidRPr="00D669D6" w:rsidDel="00B86D23">
                <w:rPr>
                  <w:rFonts w:ascii="Times New Roman" w:eastAsia="宋体" w:hAnsi="Times New Roman" w:cs="Times New Roman"/>
                  <w:sz w:val="21"/>
                  <w:szCs w:val="21"/>
                </w:rPr>
                <w:delText>区</w:delText>
              </w:r>
              <w:r w:rsidRPr="00D669D6" w:rsidDel="00B86D23">
                <w:rPr>
                  <w:rFonts w:ascii="Times New Roman" w:eastAsia="宋体" w:hAnsi="Times New Roman" w:cs="Times New Roman"/>
                  <w:sz w:val="21"/>
                  <w:szCs w:val="21"/>
                </w:rPr>
                <w:delText>玉米</w:delText>
              </w:r>
            </w:del>
            <w:ins w:id="192" w:author="曾 翠红" w:date="2019-05-09T22:31:00Z">
              <w:r w:rsidR="00B86D23">
                <w:rPr>
                  <w:rFonts w:ascii="Times New Roman" w:eastAsia="宋体" w:hAnsi="Times New Roman" w:cs="Times New Roman"/>
                  <w:sz w:val="21"/>
                  <w:szCs w:val="21"/>
                </w:rPr>
                <w:t>一熟区春玉米</w:t>
              </w:r>
            </w:ins>
          </w:p>
        </w:tc>
        <w:tc>
          <w:tcPr>
            <w:tcW w:w="0" w:type="auto"/>
            <w:tcBorders>
              <w:top w:val="single" w:sz="4" w:space="0" w:color="auto"/>
              <w:left w:val="nil"/>
              <w:bottom w:val="nil"/>
              <w:right w:val="nil"/>
            </w:tcBorders>
            <w:shd w:val="clear" w:color="auto" w:fill="auto"/>
            <w:noWrap/>
            <w:vAlign w:val="center"/>
            <w:hideMark/>
          </w:tcPr>
          <w:p w14:paraId="00A9520E" w14:textId="32A9D0A5" w:rsidR="00D3333B" w:rsidRPr="00D669D6" w:rsidRDefault="00D3333B" w:rsidP="001B6901">
            <w:pPr>
              <w:spacing w:after="0" w:line="240" w:lineRule="auto"/>
              <w:jc w:val="center"/>
              <w:rPr>
                <w:rFonts w:ascii="Times New Roman" w:eastAsia="宋体" w:hAnsi="Times New Roman" w:cs="Times New Roman"/>
                <w:sz w:val="21"/>
                <w:szCs w:val="21"/>
              </w:rPr>
            </w:pPr>
            <w:r w:rsidRPr="00D669D6">
              <w:rPr>
                <w:rFonts w:ascii="Times New Roman" w:eastAsia="宋体" w:hAnsi="Times New Roman" w:cs="Times New Roman"/>
                <w:sz w:val="21"/>
                <w:szCs w:val="21"/>
              </w:rPr>
              <w:t>23543.3</w:t>
            </w:r>
          </w:p>
        </w:tc>
        <w:tc>
          <w:tcPr>
            <w:tcW w:w="0" w:type="auto"/>
            <w:tcBorders>
              <w:top w:val="single" w:sz="4" w:space="0" w:color="auto"/>
              <w:left w:val="nil"/>
              <w:bottom w:val="nil"/>
              <w:right w:val="nil"/>
            </w:tcBorders>
            <w:shd w:val="clear" w:color="auto" w:fill="auto"/>
            <w:noWrap/>
            <w:vAlign w:val="center"/>
            <w:hideMark/>
          </w:tcPr>
          <w:p w14:paraId="7ABD9582" w14:textId="77777777" w:rsidR="00D3333B" w:rsidRPr="00D669D6" w:rsidRDefault="00D3333B" w:rsidP="001B6901">
            <w:pPr>
              <w:spacing w:after="0" w:line="240" w:lineRule="auto"/>
              <w:jc w:val="center"/>
              <w:rPr>
                <w:rFonts w:ascii="Times New Roman" w:eastAsia="宋体" w:hAnsi="Times New Roman" w:cs="Times New Roman"/>
                <w:sz w:val="21"/>
                <w:szCs w:val="21"/>
              </w:rPr>
            </w:pPr>
            <w:r w:rsidRPr="00D669D6">
              <w:rPr>
                <w:rFonts w:ascii="Times New Roman" w:eastAsia="宋体" w:hAnsi="Times New Roman" w:cs="Times New Roman"/>
                <w:sz w:val="21"/>
                <w:szCs w:val="21"/>
              </w:rPr>
              <w:t>55.5%</w:t>
            </w:r>
          </w:p>
        </w:tc>
        <w:tc>
          <w:tcPr>
            <w:tcW w:w="0" w:type="auto"/>
            <w:tcBorders>
              <w:top w:val="single" w:sz="4" w:space="0" w:color="auto"/>
              <w:left w:val="nil"/>
              <w:bottom w:val="nil"/>
              <w:right w:val="nil"/>
            </w:tcBorders>
            <w:shd w:val="clear" w:color="auto" w:fill="auto"/>
            <w:noWrap/>
            <w:vAlign w:val="center"/>
            <w:hideMark/>
          </w:tcPr>
          <w:p w14:paraId="561DA5CC" w14:textId="77777777" w:rsidR="00D3333B" w:rsidRPr="00D669D6" w:rsidRDefault="00D3333B" w:rsidP="001B6901">
            <w:pPr>
              <w:spacing w:after="0" w:line="240" w:lineRule="auto"/>
              <w:jc w:val="center"/>
              <w:rPr>
                <w:rFonts w:ascii="Times New Roman" w:eastAsia="宋体" w:hAnsi="Times New Roman" w:cs="Times New Roman"/>
                <w:sz w:val="21"/>
                <w:szCs w:val="21"/>
              </w:rPr>
            </w:pPr>
            <w:r w:rsidRPr="00D669D6">
              <w:rPr>
                <w:rFonts w:ascii="Times New Roman" w:eastAsia="宋体" w:hAnsi="Times New Roman" w:cs="Times New Roman"/>
                <w:sz w:val="21"/>
                <w:szCs w:val="21"/>
              </w:rPr>
              <w:t>15391.56</w:t>
            </w:r>
          </w:p>
        </w:tc>
        <w:tc>
          <w:tcPr>
            <w:tcW w:w="0" w:type="auto"/>
            <w:tcBorders>
              <w:top w:val="single" w:sz="4" w:space="0" w:color="auto"/>
              <w:left w:val="nil"/>
              <w:bottom w:val="nil"/>
              <w:right w:val="nil"/>
            </w:tcBorders>
            <w:shd w:val="clear" w:color="auto" w:fill="auto"/>
            <w:noWrap/>
            <w:vAlign w:val="center"/>
            <w:hideMark/>
          </w:tcPr>
          <w:p w14:paraId="4A6E5501" w14:textId="77777777" w:rsidR="00D3333B" w:rsidRPr="00D669D6" w:rsidRDefault="00D3333B" w:rsidP="001B6901">
            <w:pPr>
              <w:spacing w:after="0" w:line="240" w:lineRule="auto"/>
              <w:jc w:val="center"/>
              <w:rPr>
                <w:rFonts w:ascii="Times New Roman" w:eastAsia="宋体" w:hAnsi="Times New Roman" w:cs="Times New Roman"/>
                <w:sz w:val="21"/>
                <w:szCs w:val="21"/>
              </w:rPr>
            </w:pPr>
            <w:r w:rsidRPr="00D669D6">
              <w:rPr>
                <w:rFonts w:ascii="Times New Roman" w:eastAsia="宋体" w:hAnsi="Times New Roman" w:cs="Times New Roman"/>
                <w:sz w:val="21"/>
                <w:szCs w:val="21"/>
              </w:rPr>
              <w:t>59.4%</w:t>
            </w:r>
          </w:p>
        </w:tc>
      </w:tr>
      <w:tr w:rsidR="00D3333B" w:rsidRPr="00D669D6" w14:paraId="53AF307D" w14:textId="77777777" w:rsidTr="001B6901">
        <w:trPr>
          <w:trHeight w:val="340"/>
          <w:jc w:val="center"/>
        </w:trPr>
        <w:tc>
          <w:tcPr>
            <w:tcW w:w="0" w:type="auto"/>
            <w:tcBorders>
              <w:top w:val="nil"/>
              <w:left w:val="nil"/>
              <w:bottom w:val="nil"/>
              <w:right w:val="nil"/>
            </w:tcBorders>
            <w:shd w:val="clear" w:color="auto" w:fill="auto"/>
            <w:noWrap/>
            <w:vAlign w:val="center"/>
            <w:hideMark/>
          </w:tcPr>
          <w:p w14:paraId="30401642" w14:textId="64EAD240" w:rsidR="00D3333B" w:rsidRPr="00D669D6" w:rsidRDefault="00D3333B" w:rsidP="001B6901">
            <w:pPr>
              <w:spacing w:after="0" w:line="240" w:lineRule="auto"/>
              <w:jc w:val="center"/>
              <w:rPr>
                <w:rFonts w:ascii="Times New Roman" w:eastAsia="宋体" w:hAnsi="Times New Roman" w:cs="Times New Roman"/>
                <w:sz w:val="21"/>
                <w:szCs w:val="21"/>
              </w:rPr>
            </w:pPr>
            <w:del w:id="193" w:author="曾 翠红" w:date="2019-05-09T22:31:00Z">
              <w:r w:rsidRPr="00D669D6" w:rsidDel="00B86D23">
                <w:rPr>
                  <w:rFonts w:ascii="Times New Roman" w:eastAsia="宋体" w:hAnsi="Times New Roman" w:cs="Times New Roman"/>
                  <w:sz w:val="21"/>
                  <w:szCs w:val="21"/>
                </w:rPr>
                <w:delText>两熟</w:delText>
              </w:r>
              <w:r w:rsidR="006A0B58" w:rsidRPr="00D669D6" w:rsidDel="00B86D23">
                <w:rPr>
                  <w:rFonts w:ascii="Times New Roman" w:eastAsia="宋体" w:hAnsi="Times New Roman" w:cs="Times New Roman"/>
                  <w:sz w:val="21"/>
                  <w:szCs w:val="21"/>
                </w:rPr>
                <w:delText>区</w:delText>
              </w:r>
              <w:r w:rsidRPr="00D669D6" w:rsidDel="00B86D23">
                <w:rPr>
                  <w:rFonts w:ascii="Times New Roman" w:eastAsia="宋体" w:hAnsi="Times New Roman" w:cs="Times New Roman"/>
                  <w:sz w:val="21"/>
                  <w:szCs w:val="21"/>
                </w:rPr>
                <w:delText>玉米</w:delText>
              </w:r>
            </w:del>
            <w:ins w:id="194" w:author="曾 翠红" w:date="2019-05-09T22:31:00Z">
              <w:r w:rsidR="00B86D23">
                <w:rPr>
                  <w:rFonts w:ascii="Times New Roman" w:eastAsia="宋体" w:hAnsi="Times New Roman" w:cs="Times New Roman"/>
                  <w:sz w:val="21"/>
                  <w:szCs w:val="21"/>
                </w:rPr>
                <w:t>两熟区夏玉米</w:t>
              </w:r>
            </w:ins>
          </w:p>
        </w:tc>
        <w:tc>
          <w:tcPr>
            <w:tcW w:w="0" w:type="auto"/>
            <w:tcBorders>
              <w:top w:val="nil"/>
              <w:left w:val="nil"/>
              <w:bottom w:val="nil"/>
              <w:right w:val="nil"/>
            </w:tcBorders>
            <w:shd w:val="clear" w:color="auto" w:fill="auto"/>
            <w:noWrap/>
            <w:vAlign w:val="center"/>
            <w:hideMark/>
          </w:tcPr>
          <w:p w14:paraId="25A2AEDB" w14:textId="37B62475" w:rsidR="00D3333B" w:rsidRPr="00D669D6" w:rsidRDefault="00D3333B" w:rsidP="001B6901">
            <w:pPr>
              <w:spacing w:after="0" w:line="240" w:lineRule="auto"/>
              <w:jc w:val="center"/>
              <w:rPr>
                <w:rFonts w:ascii="Times New Roman" w:eastAsia="宋体" w:hAnsi="Times New Roman" w:cs="Times New Roman"/>
                <w:sz w:val="21"/>
                <w:szCs w:val="21"/>
              </w:rPr>
            </w:pPr>
            <w:r w:rsidRPr="00D669D6">
              <w:rPr>
                <w:rFonts w:ascii="Times New Roman" w:eastAsia="宋体" w:hAnsi="Times New Roman" w:cs="Times New Roman"/>
                <w:sz w:val="21"/>
                <w:szCs w:val="21"/>
              </w:rPr>
              <w:t>13497.6</w:t>
            </w:r>
          </w:p>
        </w:tc>
        <w:tc>
          <w:tcPr>
            <w:tcW w:w="0" w:type="auto"/>
            <w:tcBorders>
              <w:top w:val="nil"/>
              <w:left w:val="nil"/>
              <w:bottom w:val="nil"/>
              <w:right w:val="nil"/>
            </w:tcBorders>
            <w:shd w:val="clear" w:color="auto" w:fill="auto"/>
            <w:noWrap/>
            <w:vAlign w:val="center"/>
            <w:hideMark/>
          </w:tcPr>
          <w:p w14:paraId="6D1AC8F8" w14:textId="77777777" w:rsidR="00D3333B" w:rsidRPr="00D669D6" w:rsidRDefault="00D3333B" w:rsidP="001B6901">
            <w:pPr>
              <w:spacing w:after="0" w:line="240" w:lineRule="auto"/>
              <w:jc w:val="center"/>
              <w:rPr>
                <w:rFonts w:ascii="Times New Roman" w:eastAsia="宋体" w:hAnsi="Times New Roman" w:cs="Times New Roman"/>
                <w:sz w:val="21"/>
                <w:szCs w:val="21"/>
              </w:rPr>
            </w:pPr>
            <w:r w:rsidRPr="00D669D6">
              <w:rPr>
                <w:rFonts w:ascii="Times New Roman" w:eastAsia="宋体" w:hAnsi="Times New Roman" w:cs="Times New Roman"/>
                <w:sz w:val="21"/>
                <w:szCs w:val="21"/>
              </w:rPr>
              <w:t>31.8%</w:t>
            </w:r>
          </w:p>
        </w:tc>
        <w:tc>
          <w:tcPr>
            <w:tcW w:w="0" w:type="auto"/>
            <w:tcBorders>
              <w:top w:val="nil"/>
              <w:left w:val="nil"/>
              <w:bottom w:val="nil"/>
              <w:right w:val="nil"/>
            </w:tcBorders>
            <w:shd w:val="clear" w:color="auto" w:fill="auto"/>
            <w:noWrap/>
            <w:vAlign w:val="center"/>
            <w:hideMark/>
          </w:tcPr>
          <w:p w14:paraId="379CC1E3" w14:textId="77777777" w:rsidR="00D3333B" w:rsidRPr="00D669D6" w:rsidRDefault="00D3333B" w:rsidP="001B6901">
            <w:pPr>
              <w:spacing w:after="0" w:line="240" w:lineRule="auto"/>
              <w:jc w:val="center"/>
              <w:rPr>
                <w:rFonts w:ascii="Times New Roman" w:eastAsia="宋体" w:hAnsi="Times New Roman" w:cs="Times New Roman"/>
                <w:sz w:val="21"/>
                <w:szCs w:val="21"/>
              </w:rPr>
            </w:pPr>
            <w:r w:rsidRPr="00D669D6">
              <w:rPr>
                <w:rFonts w:ascii="Times New Roman" w:eastAsia="宋体" w:hAnsi="Times New Roman" w:cs="Times New Roman"/>
                <w:sz w:val="21"/>
                <w:szCs w:val="21"/>
              </w:rPr>
              <w:t>7949</w:t>
            </w:r>
          </w:p>
        </w:tc>
        <w:tc>
          <w:tcPr>
            <w:tcW w:w="0" w:type="auto"/>
            <w:tcBorders>
              <w:top w:val="nil"/>
              <w:left w:val="nil"/>
              <w:bottom w:val="nil"/>
              <w:right w:val="nil"/>
            </w:tcBorders>
            <w:shd w:val="clear" w:color="auto" w:fill="auto"/>
            <w:noWrap/>
            <w:vAlign w:val="center"/>
            <w:hideMark/>
          </w:tcPr>
          <w:p w14:paraId="13C6FB9B" w14:textId="77777777" w:rsidR="00D3333B" w:rsidRPr="00D669D6" w:rsidRDefault="00D3333B" w:rsidP="001B6901">
            <w:pPr>
              <w:spacing w:after="0" w:line="240" w:lineRule="auto"/>
              <w:jc w:val="center"/>
              <w:rPr>
                <w:rFonts w:ascii="Times New Roman" w:eastAsia="宋体" w:hAnsi="Times New Roman" w:cs="Times New Roman"/>
                <w:sz w:val="21"/>
                <w:szCs w:val="21"/>
              </w:rPr>
            </w:pPr>
            <w:r w:rsidRPr="00D669D6">
              <w:rPr>
                <w:rFonts w:ascii="Times New Roman" w:eastAsia="宋体" w:hAnsi="Times New Roman" w:cs="Times New Roman"/>
                <w:sz w:val="21"/>
                <w:szCs w:val="21"/>
              </w:rPr>
              <w:t>30.7%</w:t>
            </w:r>
          </w:p>
        </w:tc>
      </w:tr>
      <w:tr w:rsidR="00D3333B" w:rsidRPr="00D669D6" w14:paraId="62B5ABBE" w14:textId="77777777" w:rsidTr="001B6901">
        <w:trPr>
          <w:trHeight w:val="340"/>
          <w:jc w:val="center"/>
        </w:trPr>
        <w:tc>
          <w:tcPr>
            <w:tcW w:w="0" w:type="auto"/>
            <w:tcBorders>
              <w:top w:val="nil"/>
              <w:left w:val="nil"/>
              <w:right w:val="nil"/>
            </w:tcBorders>
            <w:shd w:val="clear" w:color="auto" w:fill="auto"/>
            <w:noWrap/>
            <w:vAlign w:val="center"/>
            <w:hideMark/>
          </w:tcPr>
          <w:p w14:paraId="02E41AAF" w14:textId="208FC651" w:rsidR="00D3333B" w:rsidRPr="00D669D6" w:rsidRDefault="00D3333B" w:rsidP="001B6901">
            <w:pPr>
              <w:spacing w:after="0" w:line="240" w:lineRule="auto"/>
              <w:jc w:val="center"/>
              <w:rPr>
                <w:rFonts w:ascii="Times New Roman" w:eastAsia="宋体" w:hAnsi="Times New Roman" w:cs="Times New Roman"/>
                <w:sz w:val="21"/>
                <w:szCs w:val="21"/>
              </w:rPr>
            </w:pPr>
            <w:del w:id="195" w:author="曾 翠红" w:date="2019-05-09T22:31:00Z">
              <w:r w:rsidRPr="00D669D6" w:rsidDel="00B86D23">
                <w:rPr>
                  <w:rFonts w:ascii="Times New Roman" w:eastAsia="宋体" w:hAnsi="Times New Roman" w:cs="Times New Roman"/>
                  <w:sz w:val="21"/>
                  <w:szCs w:val="21"/>
                </w:rPr>
                <w:delText>两熟</w:delText>
              </w:r>
              <w:r w:rsidR="006A0B58" w:rsidRPr="00D669D6" w:rsidDel="00B86D23">
                <w:rPr>
                  <w:rFonts w:ascii="Times New Roman" w:eastAsia="宋体" w:hAnsi="Times New Roman" w:cs="Times New Roman"/>
                  <w:sz w:val="21"/>
                  <w:szCs w:val="21"/>
                </w:rPr>
                <w:delText>区</w:delText>
              </w:r>
              <w:r w:rsidRPr="00D669D6" w:rsidDel="00B86D23">
                <w:rPr>
                  <w:rFonts w:ascii="Times New Roman" w:eastAsia="宋体" w:hAnsi="Times New Roman" w:cs="Times New Roman"/>
                  <w:sz w:val="21"/>
                  <w:szCs w:val="21"/>
                </w:rPr>
                <w:delText>小麦</w:delText>
              </w:r>
            </w:del>
            <w:ins w:id="196" w:author="曾 翠红" w:date="2019-05-09T22:31:00Z">
              <w:r w:rsidR="00B86D23">
                <w:rPr>
                  <w:rFonts w:ascii="Times New Roman" w:eastAsia="宋体" w:hAnsi="Times New Roman" w:cs="Times New Roman"/>
                  <w:sz w:val="21"/>
                  <w:szCs w:val="21"/>
                </w:rPr>
                <w:t>两熟区冬小麦</w:t>
              </w:r>
            </w:ins>
          </w:p>
        </w:tc>
        <w:tc>
          <w:tcPr>
            <w:tcW w:w="0" w:type="auto"/>
            <w:tcBorders>
              <w:top w:val="nil"/>
              <w:left w:val="nil"/>
              <w:right w:val="nil"/>
            </w:tcBorders>
            <w:shd w:val="clear" w:color="auto" w:fill="auto"/>
            <w:noWrap/>
            <w:vAlign w:val="center"/>
            <w:hideMark/>
          </w:tcPr>
          <w:p w14:paraId="03E054F0" w14:textId="61A1602A" w:rsidR="00D3333B" w:rsidRPr="00D669D6" w:rsidRDefault="00D3333B" w:rsidP="001B6901">
            <w:pPr>
              <w:spacing w:after="0" w:line="240" w:lineRule="auto"/>
              <w:jc w:val="center"/>
              <w:rPr>
                <w:rFonts w:ascii="Times New Roman" w:eastAsia="宋体" w:hAnsi="Times New Roman" w:cs="Times New Roman"/>
                <w:sz w:val="21"/>
                <w:szCs w:val="21"/>
              </w:rPr>
            </w:pPr>
            <w:r w:rsidRPr="00D669D6">
              <w:rPr>
                <w:rFonts w:ascii="Times New Roman" w:eastAsia="宋体" w:hAnsi="Times New Roman" w:cs="Times New Roman"/>
                <w:sz w:val="21"/>
                <w:szCs w:val="21"/>
              </w:rPr>
              <w:t>17527.5</w:t>
            </w:r>
          </w:p>
        </w:tc>
        <w:tc>
          <w:tcPr>
            <w:tcW w:w="0" w:type="auto"/>
            <w:tcBorders>
              <w:top w:val="nil"/>
              <w:left w:val="nil"/>
              <w:right w:val="nil"/>
            </w:tcBorders>
            <w:shd w:val="clear" w:color="auto" w:fill="auto"/>
            <w:noWrap/>
            <w:vAlign w:val="center"/>
            <w:hideMark/>
          </w:tcPr>
          <w:p w14:paraId="502738DB" w14:textId="77777777" w:rsidR="00D3333B" w:rsidRPr="00D669D6" w:rsidRDefault="00D3333B" w:rsidP="001B6901">
            <w:pPr>
              <w:spacing w:after="0" w:line="240" w:lineRule="auto"/>
              <w:jc w:val="center"/>
              <w:rPr>
                <w:rFonts w:ascii="Times New Roman" w:eastAsia="宋体" w:hAnsi="Times New Roman" w:cs="Times New Roman"/>
                <w:sz w:val="21"/>
                <w:szCs w:val="21"/>
              </w:rPr>
            </w:pPr>
            <w:r w:rsidRPr="00D669D6">
              <w:rPr>
                <w:rFonts w:ascii="Times New Roman" w:eastAsia="宋体" w:hAnsi="Times New Roman" w:cs="Times New Roman"/>
                <w:sz w:val="21"/>
                <w:szCs w:val="21"/>
              </w:rPr>
              <w:t>71.5%</w:t>
            </w:r>
          </w:p>
        </w:tc>
        <w:tc>
          <w:tcPr>
            <w:tcW w:w="0" w:type="auto"/>
            <w:tcBorders>
              <w:top w:val="nil"/>
              <w:left w:val="nil"/>
              <w:right w:val="nil"/>
            </w:tcBorders>
            <w:shd w:val="clear" w:color="auto" w:fill="auto"/>
            <w:noWrap/>
            <w:vAlign w:val="center"/>
            <w:hideMark/>
          </w:tcPr>
          <w:p w14:paraId="0BBD06D7" w14:textId="77777777" w:rsidR="00D3333B" w:rsidRPr="00D669D6" w:rsidRDefault="00D3333B" w:rsidP="001B6901">
            <w:pPr>
              <w:spacing w:after="0" w:line="240" w:lineRule="auto"/>
              <w:jc w:val="center"/>
              <w:rPr>
                <w:rFonts w:ascii="Times New Roman" w:eastAsia="宋体" w:hAnsi="Times New Roman" w:cs="Times New Roman"/>
                <w:sz w:val="21"/>
                <w:szCs w:val="21"/>
              </w:rPr>
            </w:pPr>
            <w:r w:rsidRPr="00D669D6">
              <w:rPr>
                <w:rFonts w:ascii="Times New Roman" w:eastAsia="宋体" w:hAnsi="Times New Roman" w:cs="Times New Roman"/>
                <w:sz w:val="21"/>
                <w:szCs w:val="21"/>
              </w:rPr>
              <w:t>10712.98</w:t>
            </w:r>
          </w:p>
        </w:tc>
        <w:tc>
          <w:tcPr>
            <w:tcW w:w="0" w:type="auto"/>
            <w:tcBorders>
              <w:top w:val="nil"/>
              <w:left w:val="nil"/>
              <w:right w:val="nil"/>
            </w:tcBorders>
            <w:shd w:val="clear" w:color="auto" w:fill="auto"/>
            <w:noWrap/>
            <w:vAlign w:val="center"/>
            <w:hideMark/>
          </w:tcPr>
          <w:p w14:paraId="6DBC0FC3" w14:textId="77777777" w:rsidR="00D3333B" w:rsidRPr="00D669D6" w:rsidRDefault="00D3333B" w:rsidP="001B6901">
            <w:pPr>
              <w:spacing w:after="0" w:line="240" w:lineRule="auto"/>
              <w:jc w:val="center"/>
              <w:rPr>
                <w:rFonts w:ascii="Times New Roman" w:eastAsia="宋体" w:hAnsi="Times New Roman" w:cs="Times New Roman"/>
                <w:sz w:val="21"/>
                <w:szCs w:val="21"/>
              </w:rPr>
            </w:pPr>
            <w:r w:rsidRPr="00D669D6">
              <w:rPr>
                <w:rFonts w:ascii="Times New Roman" w:eastAsia="宋体" w:hAnsi="Times New Roman" w:cs="Times New Roman"/>
                <w:sz w:val="21"/>
                <w:szCs w:val="21"/>
              </w:rPr>
              <w:t>79.7%</w:t>
            </w:r>
          </w:p>
        </w:tc>
      </w:tr>
      <w:tr w:rsidR="00D3333B" w:rsidRPr="00D669D6" w14:paraId="73BCA803" w14:textId="77777777" w:rsidTr="001B6901">
        <w:trPr>
          <w:trHeight w:val="340"/>
          <w:jc w:val="center"/>
        </w:trPr>
        <w:tc>
          <w:tcPr>
            <w:tcW w:w="0" w:type="auto"/>
            <w:tcBorders>
              <w:top w:val="nil"/>
              <w:left w:val="nil"/>
              <w:bottom w:val="single" w:sz="12" w:space="0" w:color="auto"/>
              <w:right w:val="nil"/>
            </w:tcBorders>
            <w:shd w:val="clear" w:color="auto" w:fill="auto"/>
            <w:noWrap/>
            <w:vAlign w:val="center"/>
            <w:hideMark/>
          </w:tcPr>
          <w:p w14:paraId="6E8A7442" w14:textId="000FF8F0" w:rsidR="00D3333B" w:rsidRPr="00D669D6" w:rsidRDefault="00D3333B" w:rsidP="001B6901">
            <w:pPr>
              <w:spacing w:after="0" w:line="240" w:lineRule="auto"/>
              <w:jc w:val="center"/>
              <w:rPr>
                <w:rFonts w:ascii="Times New Roman" w:eastAsia="宋体" w:hAnsi="Times New Roman" w:cs="Times New Roman"/>
                <w:sz w:val="21"/>
                <w:szCs w:val="21"/>
              </w:rPr>
            </w:pPr>
            <w:del w:id="197" w:author="曾 翠红" w:date="2019-05-07T10:33:00Z">
              <w:r w:rsidRPr="00D669D6" w:rsidDel="009314E9">
                <w:rPr>
                  <w:rFonts w:ascii="Times New Roman" w:eastAsia="宋体" w:hAnsi="Times New Roman" w:cs="Times New Roman"/>
                  <w:sz w:val="21"/>
                  <w:szCs w:val="21"/>
                </w:rPr>
                <w:delText>稻谷</w:delText>
              </w:r>
            </w:del>
            <w:ins w:id="198" w:author="曾 翠红" w:date="2019-05-07T10:33:00Z">
              <w:r w:rsidR="009314E9">
                <w:rPr>
                  <w:rFonts w:ascii="Times New Roman" w:eastAsia="宋体" w:hAnsi="Times New Roman" w:cs="Times New Roman"/>
                  <w:sz w:val="21"/>
                  <w:szCs w:val="21"/>
                </w:rPr>
                <w:t>水稻</w:t>
              </w:r>
            </w:ins>
          </w:p>
        </w:tc>
        <w:tc>
          <w:tcPr>
            <w:tcW w:w="0" w:type="auto"/>
            <w:tcBorders>
              <w:top w:val="nil"/>
              <w:left w:val="nil"/>
              <w:bottom w:val="single" w:sz="12" w:space="0" w:color="auto"/>
              <w:right w:val="nil"/>
            </w:tcBorders>
            <w:shd w:val="clear" w:color="auto" w:fill="auto"/>
            <w:noWrap/>
            <w:vAlign w:val="center"/>
            <w:hideMark/>
          </w:tcPr>
          <w:p w14:paraId="509AF8D1" w14:textId="06F305ED" w:rsidR="00D3333B" w:rsidRPr="00D669D6" w:rsidRDefault="00D3333B" w:rsidP="001B6901">
            <w:pPr>
              <w:spacing w:after="0" w:line="240" w:lineRule="auto"/>
              <w:jc w:val="center"/>
              <w:rPr>
                <w:rFonts w:ascii="Times New Roman" w:eastAsia="宋体" w:hAnsi="Times New Roman" w:cs="Times New Roman"/>
                <w:sz w:val="21"/>
                <w:szCs w:val="21"/>
              </w:rPr>
            </w:pPr>
            <w:r w:rsidRPr="00D669D6">
              <w:rPr>
                <w:rFonts w:ascii="Times New Roman" w:eastAsia="宋体" w:hAnsi="Times New Roman" w:cs="Times New Roman"/>
                <w:sz w:val="21"/>
                <w:szCs w:val="21"/>
              </w:rPr>
              <w:t>14315.0</w:t>
            </w:r>
          </w:p>
        </w:tc>
        <w:tc>
          <w:tcPr>
            <w:tcW w:w="0" w:type="auto"/>
            <w:tcBorders>
              <w:top w:val="nil"/>
              <w:left w:val="nil"/>
              <w:bottom w:val="single" w:sz="12" w:space="0" w:color="auto"/>
              <w:right w:val="nil"/>
            </w:tcBorders>
            <w:shd w:val="clear" w:color="auto" w:fill="auto"/>
            <w:noWrap/>
            <w:vAlign w:val="center"/>
            <w:hideMark/>
          </w:tcPr>
          <w:p w14:paraId="6448590B" w14:textId="77777777" w:rsidR="00D3333B" w:rsidRPr="00D669D6" w:rsidRDefault="00D3333B" w:rsidP="001B6901">
            <w:pPr>
              <w:spacing w:after="0" w:line="240" w:lineRule="auto"/>
              <w:jc w:val="center"/>
              <w:rPr>
                <w:rFonts w:ascii="Times New Roman" w:eastAsia="宋体" w:hAnsi="Times New Roman" w:cs="Times New Roman"/>
                <w:sz w:val="21"/>
                <w:szCs w:val="21"/>
              </w:rPr>
            </w:pPr>
            <w:r w:rsidRPr="00D669D6">
              <w:rPr>
                <w:rFonts w:ascii="Times New Roman" w:eastAsia="宋体" w:hAnsi="Times New Roman" w:cs="Times New Roman"/>
                <w:sz w:val="21"/>
                <w:szCs w:val="21"/>
              </w:rPr>
              <w:t>58.0%</w:t>
            </w:r>
          </w:p>
        </w:tc>
        <w:tc>
          <w:tcPr>
            <w:tcW w:w="0" w:type="auto"/>
            <w:tcBorders>
              <w:top w:val="nil"/>
              <w:left w:val="nil"/>
              <w:bottom w:val="single" w:sz="12" w:space="0" w:color="auto"/>
              <w:right w:val="nil"/>
            </w:tcBorders>
            <w:shd w:val="clear" w:color="auto" w:fill="auto"/>
            <w:noWrap/>
            <w:vAlign w:val="center"/>
            <w:hideMark/>
          </w:tcPr>
          <w:p w14:paraId="468CE325" w14:textId="77777777" w:rsidR="00D3333B" w:rsidRPr="00D669D6" w:rsidRDefault="00D3333B" w:rsidP="001B6901">
            <w:pPr>
              <w:spacing w:after="0" w:line="240" w:lineRule="auto"/>
              <w:jc w:val="center"/>
              <w:rPr>
                <w:rFonts w:ascii="Times New Roman" w:eastAsia="宋体" w:hAnsi="Times New Roman" w:cs="Times New Roman"/>
                <w:sz w:val="21"/>
                <w:szCs w:val="21"/>
              </w:rPr>
            </w:pPr>
            <w:r w:rsidRPr="00D669D6">
              <w:rPr>
                <w:rFonts w:ascii="Times New Roman" w:eastAsia="宋体" w:hAnsi="Times New Roman" w:cs="Times New Roman"/>
                <w:sz w:val="21"/>
                <w:szCs w:val="21"/>
              </w:rPr>
              <w:t>11468.57</w:t>
            </w:r>
          </w:p>
        </w:tc>
        <w:tc>
          <w:tcPr>
            <w:tcW w:w="0" w:type="auto"/>
            <w:tcBorders>
              <w:top w:val="nil"/>
              <w:left w:val="nil"/>
              <w:bottom w:val="single" w:sz="12" w:space="0" w:color="auto"/>
              <w:right w:val="nil"/>
            </w:tcBorders>
            <w:shd w:val="clear" w:color="auto" w:fill="auto"/>
            <w:noWrap/>
            <w:vAlign w:val="center"/>
            <w:hideMark/>
          </w:tcPr>
          <w:p w14:paraId="25F2EEB7" w14:textId="77777777" w:rsidR="00D3333B" w:rsidRPr="00D669D6" w:rsidRDefault="00D3333B" w:rsidP="001B6901">
            <w:pPr>
              <w:spacing w:after="0" w:line="240" w:lineRule="auto"/>
              <w:jc w:val="center"/>
              <w:rPr>
                <w:rFonts w:ascii="Times New Roman" w:eastAsia="宋体" w:hAnsi="Times New Roman" w:cs="Times New Roman"/>
                <w:sz w:val="21"/>
                <w:szCs w:val="21"/>
              </w:rPr>
            </w:pPr>
            <w:r w:rsidRPr="00D669D6">
              <w:rPr>
                <w:rFonts w:ascii="Times New Roman" w:eastAsia="宋体" w:hAnsi="Times New Roman" w:cs="Times New Roman"/>
                <w:sz w:val="21"/>
                <w:szCs w:val="21"/>
              </w:rPr>
              <w:t>53.9%</w:t>
            </w:r>
          </w:p>
        </w:tc>
      </w:tr>
      <w:tr w:rsidR="00D3333B" w:rsidRPr="00D669D6" w14:paraId="6AB0DAF6" w14:textId="77777777" w:rsidTr="001B6901">
        <w:trPr>
          <w:trHeight w:val="340"/>
          <w:jc w:val="center"/>
        </w:trPr>
        <w:tc>
          <w:tcPr>
            <w:tcW w:w="0" w:type="auto"/>
            <w:gridSpan w:val="5"/>
            <w:tcBorders>
              <w:top w:val="single" w:sz="12" w:space="0" w:color="auto"/>
              <w:left w:val="nil"/>
              <w:bottom w:val="nil"/>
              <w:right w:val="nil"/>
            </w:tcBorders>
            <w:shd w:val="clear" w:color="auto" w:fill="auto"/>
            <w:noWrap/>
            <w:vAlign w:val="center"/>
            <w:hideMark/>
          </w:tcPr>
          <w:p w14:paraId="27866A83" w14:textId="77777777" w:rsidR="00D3333B" w:rsidRPr="00D669D6" w:rsidRDefault="00D3333B" w:rsidP="002F0B06">
            <w:pPr>
              <w:spacing w:afterLines="50" w:after="163" w:line="240" w:lineRule="auto"/>
              <w:jc w:val="both"/>
              <w:rPr>
                <w:rFonts w:ascii="Times New Roman" w:eastAsia="宋体" w:hAnsi="Times New Roman" w:cs="Times New Roman"/>
                <w:sz w:val="18"/>
                <w:szCs w:val="18"/>
              </w:rPr>
            </w:pPr>
            <w:r w:rsidRPr="00D669D6">
              <w:rPr>
                <w:rFonts w:ascii="Times New Roman" w:eastAsia="宋体" w:hAnsi="Times New Roman" w:cs="Times New Roman"/>
                <w:sz w:val="18"/>
                <w:szCs w:val="18"/>
              </w:rPr>
              <w:t>数据来源：国家统计局。</w:t>
            </w:r>
          </w:p>
        </w:tc>
      </w:tr>
    </w:tbl>
    <w:p w14:paraId="29DE2254" w14:textId="18F72BC9" w:rsidR="00194A60" w:rsidRDefault="00194A60" w:rsidP="006C75DD">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结合我国种植制度分布范围和不同种植制度下主要农作物种植的实际情况，我国最为普遍典型种植制度为一年一熟和一年两熟，一熟区内播种面积最为广阔的农作物为玉米，</w:t>
      </w:r>
      <w:r>
        <w:rPr>
          <w:rFonts w:ascii="Times New Roman" w:hAnsi="Times New Roman" w:cs="Times New Roman"/>
          <w:sz w:val="24"/>
          <w:szCs w:val="24"/>
        </w:rPr>
        <w:t>两熟</w:t>
      </w:r>
      <w:r>
        <w:rPr>
          <w:rFonts w:ascii="Times New Roman" w:hAnsi="Times New Roman" w:cs="Times New Roman" w:hint="eastAsia"/>
          <w:sz w:val="24"/>
          <w:szCs w:val="24"/>
        </w:rPr>
        <w:t>区内最为普遍的种植制度为小麦</w:t>
      </w:r>
      <w:r>
        <w:rPr>
          <w:rFonts w:ascii="Times New Roman" w:hAnsi="Times New Roman" w:cs="Times New Roman" w:hint="eastAsia"/>
          <w:sz w:val="24"/>
          <w:szCs w:val="24"/>
        </w:rPr>
        <w:t>-</w:t>
      </w:r>
      <w:r>
        <w:rPr>
          <w:rFonts w:ascii="Times New Roman" w:hAnsi="Times New Roman" w:cs="Times New Roman"/>
          <w:sz w:val="24"/>
          <w:szCs w:val="24"/>
        </w:rPr>
        <w:t>玉米</w:t>
      </w:r>
      <w:r>
        <w:rPr>
          <w:rFonts w:ascii="Times New Roman" w:hAnsi="Times New Roman" w:cs="Times New Roman" w:hint="eastAsia"/>
          <w:sz w:val="24"/>
          <w:szCs w:val="24"/>
        </w:rPr>
        <w:t>。</w:t>
      </w:r>
      <w:del w:id="199" w:author="曾 翠红" w:date="2019-05-07T10:33:00Z">
        <w:r w:rsidDel="009314E9">
          <w:rPr>
            <w:rFonts w:ascii="Times New Roman" w:hAnsi="Times New Roman" w:cs="Times New Roman" w:hint="eastAsia"/>
            <w:sz w:val="24"/>
            <w:szCs w:val="24"/>
          </w:rPr>
          <w:delText>稻谷</w:delText>
        </w:r>
      </w:del>
      <w:ins w:id="200" w:author="曾 翠红" w:date="2019-05-07T10:33:00Z">
        <w:r w:rsidR="009314E9">
          <w:rPr>
            <w:rFonts w:ascii="Times New Roman" w:hAnsi="Times New Roman" w:cs="Times New Roman" w:hint="eastAsia"/>
            <w:sz w:val="24"/>
            <w:szCs w:val="24"/>
          </w:rPr>
          <w:t>水稻</w:t>
        </w:r>
      </w:ins>
      <w:r>
        <w:rPr>
          <w:rFonts w:ascii="Times New Roman" w:hAnsi="Times New Roman" w:cs="Times New Roman" w:hint="eastAsia"/>
          <w:sz w:val="24"/>
          <w:szCs w:val="24"/>
        </w:rPr>
        <w:t>是一个有特点的农产品，</w:t>
      </w:r>
      <w:del w:id="201" w:author="曾 翠红" w:date="2019-05-07T10:33:00Z">
        <w:r w:rsidDel="009314E9">
          <w:rPr>
            <w:rFonts w:ascii="Times New Roman" w:hAnsi="Times New Roman" w:cs="Times New Roman" w:hint="eastAsia"/>
            <w:sz w:val="24"/>
            <w:szCs w:val="24"/>
          </w:rPr>
          <w:delText>稻谷</w:delText>
        </w:r>
      </w:del>
      <w:ins w:id="202" w:author="曾 翠红" w:date="2019-05-07T10:33:00Z">
        <w:r w:rsidR="009314E9">
          <w:rPr>
            <w:rFonts w:ascii="Times New Roman" w:hAnsi="Times New Roman" w:cs="Times New Roman" w:hint="eastAsia"/>
            <w:sz w:val="24"/>
            <w:szCs w:val="24"/>
          </w:rPr>
          <w:t>水稻</w:t>
        </w:r>
      </w:ins>
      <w:r>
        <w:rPr>
          <w:rFonts w:ascii="Times New Roman" w:hAnsi="Times New Roman" w:cs="Times New Roman" w:hint="eastAsia"/>
          <w:sz w:val="24"/>
          <w:szCs w:val="24"/>
        </w:rPr>
        <w:t>产品包括早稻、</w:t>
      </w:r>
      <w:r>
        <w:rPr>
          <w:rFonts w:ascii="Times New Roman" w:hAnsi="Times New Roman" w:cs="Times New Roman"/>
          <w:sz w:val="24"/>
          <w:szCs w:val="24"/>
        </w:rPr>
        <w:t>中稻</w:t>
      </w:r>
      <w:r>
        <w:rPr>
          <w:rFonts w:ascii="Times New Roman" w:hAnsi="Times New Roman" w:cs="Times New Roman" w:hint="eastAsia"/>
          <w:sz w:val="24"/>
          <w:szCs w:val="24"/>
        </w:rPr>
        <w:t>和晚稻，在一熟、</w:t>
      </w:r>
      <w:r>
        <w:rPr>
          <w:rFonts w:ascii="Times New Roman" w:hAnsi="Times New Roman" w:cs="Times New Roman"/>
          <w:sz w:val="24"/>
          <w:szCs w:val="24"/>
        </w:rPr>
        <w:t>两熟</w:t>
      </w:r>
      <w:r>
        <w:rPr>
          <w:rFonts w:ascii="Times New Roman" w:hAnsi="Times New Roman" w:cs="Times New Roman" w:hint="eastAsia"/>
          <w:sz w:val="24"/>
          <w:szCs w:val="24"/>
        </w:rPr>
        <w:t>和三熟种植区均被广泛种植。玉米、</w:t>
      </w:r>
      <w:r>
        <w:rPr>
          <w:rFonts w:ascii="Times New Roman" w:hAnsi="Times New Roman" w:cs="Times New Roman"/>
          <w:sz w:val="24"/>
          <w:szCs w:val="24"/>
        </w:rPr>
        <w:t>小麦</w:t>
      </w:r>
      <w:r>
        <w:rPr>
          <w:rFonts w:ascii="Times New Roman" w:hAnsi="Times New Roman" w:cs="Times New Roman" w:hint="eastAsia"/>
          <w:sz w:val="24"/>
          <w:szCs w:val="24"/>
        </w:rPr>
        <w:t>和</w:t>
      </w:r>
      <w:del w:id="203" w:author="曾 翠红" w:date="2019-05-07T10:33:00Z">
        <w:r w:rsidDel="009314E9">
          <w:rPr>
            <w:rFonts w:ascii="Times New Roman" w:hAnsi="Times New Roman" w:cs="Times New Roman" w:hint="eastAsia"/>
            <w:sz w:val="24"/>
            <w:szCs w:val="24"/>
          </w:rPr>
          <w:delText>稻谷</w:delText>
        </w:r>
      </w:del>
      <w:ins w:id="204" w:author="曾 翠红" w:date="2019-05-07T10:33:00Z">
        <w:r w:rsidR="009314E9">
          <w:rPr>
            <w:rFonts w:ascii="Times New Roman" w:hAnsi="Times New Roman" w:cs="Times New Roman" w:hint="eastAsia"/>
            <w:sz w:val="24"/>
            <w:szCs w:val="24"/>
          </w:rPr>
          <w:t>水稻</w:t>
        </w:r>
      </w:ins>
      <w:r>
        <w:rPr>
          <w:rFonts w:ascii="Times New Roman" w:hAnsi="Times New Roman" w:cs="Times New Roman" w:hint="eastAsia"/>
          <w:sz w:val="24"/>
          <w:szCs w:val="24"/>
        </w:rPr>
        <w:t>在不同种植区域内为</w:t>
      </w:r>
      <w:r w:rsidR="00876D68">
        <w:rPr>
          <w:rFonts w:ascii="Times New Roman" w:hAnsi="Times New Roman" w:cs="Times New Roman" w:hint="eastAsia"/>
          <w:sz w:val="24"/>
          <w:szCs w:val="24"/>
        </w:rPr>
        <w:t>广泛种植</w:t>
      </w:r>
      <w:r>
        <w:rPr>
          <w:rFonts w:ascii="Times New Roman" w:hAnsi="Times New Roman" w:cs="Times New Roman" w:hint="eastAsia"/>
          <w:sz w:val="24"/>
          <w:szCs w:val="24"/>
        </w:rPr>
        <w:t>，</w:t>
      </w:r>
      <w:r w:rsidR="00876D68">
        <w:rPr>
          <w:rFonts w:ascii="Times New Roman" w:hAnsi="Times New Roman" w:cs="Times New Roman" w:hint="eastAsia"/>
          <w:sz w:val="24"/>
          <w:szCs w:val="24"/>
        </w:rPr>
        <w:t>又为我国</w:t>
      </w:r>
      <w:r>
        <w:rPr>
          <w:rFonts w:ascii="Times New Roman" w:hAnsi="Times New Roman" w:cs="Times New Roman" w:hint="eastAsia"/>
          <w:sz w:val="24"/>
          <w:szCs w:val="24"/>
        </w:rPr>
        <w:t>三大粮食作物。因此，</w:t>
      </w:r>
      <w:r>
        <w:rPr>
          <w:rFonts w:ascii="Times New Roman" w:hAnsi="Times New Roman" w:cs="Times New Roman"/>
          <w:sz w:val="24"/>
          <w:szCs w:val="24"/>
        </w:rPr>
        <w:t>本研究</w:t>
      </w:r>
      <w:r>
        <w:rPr>
          <w:rFonts w:ascii="Times New Roman" w:hAnsi="Times New Roman" w:cs="Times New Roman" w:hint="eastAsia"/>
          <w:sz w:val="24"/>
          <w:szCs w:val="24"/>
        </w:rPr>
        <w:t>选取</w:t>
      </w:r>
      <w:del w:id="205" w:author="曾 翠红" w:date="2019-05-09T22:31:00Z">
        <w:r w:rsidDel="00B86D23">
          <w:rPr>
            <w:rFonts w:ascii="Times New Roman" w:hAnsi="Times New Roman" w:cs="Times New Roman" w:hint="eastAsia"/>
            <w:sz w:val="24"/>
            <w:szCs w:val="24"/>
          </w:rPr>
          <w:delText>一熟玉米</w:delText>
        </w:r>
      </w:del>
      <w:ins w:id="206" w:author="曾 翠红" w:date="2019-05-09T22:31:00Z">
        <w:r w:rsidR="00B86D23">
          <w:rPr>
            <w:rFonts w:ascii="Times New Roman" w:hAnsi="Times New Roman" w:cs="Times New Roman" w:hint="eastAsia"/>
            <w:sz w:val="24"/>
            <w:szCs w:val="24"/>
          </w:rPr>
          <w:t>一熟区春玉米</w:t>
        </w:r>
      </w:ins>
      <w:r>
        <w:rPr>
          <w:rFonts w:ascii="Times New Roman" w:hAnsi="Times New Roman" w:cs="Times New Roman" w:hint="eastAsia"/>
          <w:sz w:val="24"/>
          <w:szCs w:val="24"/>
        </w:rPr>
        <w:t>、</w:t>
      </w:r>
      <w:del w:id="207" w:author="曾 翠红" w:date="2019-05-09T22:31:00Z">
        <w:r w:rsidDel="00B86D23">
          <w:rPr>
            <w:rFonts w:ascii="Times New Roman" w:hAnsi="Times New Roman" w:cs="Times New Roman"/>
            <w:sz w:val="24"/>
            <w:szCs w:val="24"/>
          </w:rPr>
          <w:delText>两熟</w:delText>
        </w:r>
        <w:r w:rsidDel="00B86D23">
          <w:rPr>
            <w:rFonts w:ascii="Times New Roman" w:hAnsi="Times New Roman" w:cs="Times New Roman" w:hint="eastAsia"/>
            <w:sz w:val="24"/>
            <w:szCs w:val="24"/>
          </w:rPr>
          <w:delText>小麦</w:delText>
        </w:r>
      </w:del>
      <w:ins w:id="208" w:author="曾 翠红" w:date="2019-05-09T22:31:00Z">
        <w:r w:rsidR="00B86D23">
          <w:rPr>
            <w:rFonts w:ascii="Times New Roman" w:hAnsi="Times New Roman" w:cs="Times New Roman"/>
            <w:sz w:val="24"/>
            <w:szCs w:val="24"/>
          </w:rPr>
          <w:t>两熟区冬小麦</w:t>
        </w:r>
      </w:ins>
      <w:r>
        <w:rPr>
          <w:rFonts w:ascii="Times New Roman" w:hAnsi="Times New Roman" w:cs="Times New Roman" w:hint="eastAsia"/>
          <w:sz w:val="24"/>
          <w:szCs w:val="24"/>
        </w:rPr>
        <w:t>、</w:t>
      </w:r>
      <w:del w:id="209" w:author="曾 翠红" w:date="2019-05-09T22:31:00Z">
        <w:r w:rsidDel="00B86D23">
          <w:rPr>
            <w:rFonts w:ascii="Times New Roman" w:hAnsi="Times New Roman" w:cs="Times New Roman"/>
            <w:sz w:val="24"/>
            <w:szCs w:val="24"/>
          </w:rPr>
          <w:delText>两熟</w:delText>
        </w:r>
        <w:r w:rsidDel="00B86D23">
          <w:rPr>
            <w:rFonts w:ascii="Times New Roman" w:hAnsi="Times New Roman" w:cs="Times New Roman" w:hint="eastAsia"/>
            <w:sz w:val="24"/>
            <w:szCs w:val="24"/>
          </w:rPr>
          <w:delText>玉米</w:delText>
        </w:r>
      </w:del>
      <w:ins w:id="210" w:author="曾 翠红" w:date="2019-05-09T22:31:00Z">
        <w:r w:rsidR="00B86D23">
          <w:rPr>
            <w:rFonts w:ascii="Times New Roman" w:hAnsi="Times New Roman" w:cs="Times New Roman"/>
            <w:sz w:val="24"/>
            <w:szCs w:val="24"/>
          </w:rPr>
          <w:t>两熟区夏玉米</w:t>
        </w:r>
      </w:ins>
      <w:r>
        <w:rPr>
          <w:rFonts w:ascii="Times New Roman" w:hAnsi="Times New Roman" w:cs="Times New Roman" w:hint="eastAsia"/>
          <w:sz w:val="24"/>
          <w:szCs w:val="24"/>
        </w:rPr>
        <w:t>和</w:t>
      </w:r>
      <w:del w:id="211" w:author="曾 翠红" w:date="2019-05-07T10:33:00Z">
        <w:r w:rsidDel="009314E9">
          <w:rPr>
            <w:rFonts w:ascii="Times New Roman" w:hAnsi="Times New Roman" w:cs="Times New Roman" w:hint="eastAsia"/>
            <w:sz w:val="24"/>
            <w:szCs w:val="24"/>
          </w:rPr>
          <w:delText>稻谷</w:delText>
        </w:r>
      </w:del>
      <w:ins w:id="212" w:author="曾 翠红" w:date="2019-05-07T10:33:00Z">
        <w:r w:rsidR="009314E9">
          <w:rPr>
            <w:rFonts w:ascii="Times New Roman" w:hAnsi="Times New Roman" w:cs="Times New Roman" w:hint="eastAsia"/>
            <w:sz w:val="24"/>
            <w:szCs w:val="24"/>
          </w:rPr>
          <w:t>水稻</w:t>
        </w:r>
      </w:ins>
      <w:r>
        <w:rPr>
          <w:rFonts w:ascii="Times New Roman" w:hAnsi="Times New Roman" w:cs="Times New Roman" w:hint="eastAsia"/>
          <w:sz w:val="24"/>
          <w:szCs w:val="24"/>
        </w:rPr>
        <w:t>为研究对象，实证分析土地生产率与规模的关系。</w:t>
      </w:r>
    </w:p>
    <w:p w14:paraId="298D9844" w14:textId="779F3235" w:rsidR="00916F92" w:rsidRPr="00A963E0" w:rsidRDefault="00916F92" w:rsidP="00A963E0">
      <w:pPr>
        <w:spacing w:beforeLines="100" w:before="326" w:afterLines="100" w:after="326" w:line="400" w:lineRule="exact"/>
        <w:jc w:val="both"/>
        <w:outlineLvl w:val="1"/>
        <w:rPr>
          <w:rFonts w:ascii="Times New Roman" w:eastAsia="黑体" w:hAnsi="Times New Roman" w:cs="Times New Roman"/>
          <w:sz w:val="28"/>
          <w:szCs w:val="28"/>
        </w:rPr>
      </w:pPr>
      <w:bookmarkStart w:id="213" w:name="_Toc4687808"/>
      <w:r w:rsidRPr="00A963E0">
        <w:rPr>
          <w:rFonts w:ascii="Times New Roman" w:eastAsia="黑体" w:hAnsi="Times New Roman" w:cs="Times New Roman" w:hint="eastAsia"/>
          <w:sz w:val="28"/>
          <w:szCs w:val="28"/>
        </w:rPr>
        <w:t>3</w:t>
      </w:r>
      <w:r w:rsidRPr="00A963E0">
        <w:rPr>
          <w:rFonts w:ascii="Times New Roman" w:eastAsia="黑体" w:hAnsi="Times New Roman" w:cs="Times New Roman"/>
          <w:sz w:val="28"/>
          <w:szCs w:val="28"/>
        </w:rPr>
        <w:t xml:space="preserve">.2  </w:t>
      </w:r>
      <w:r w:rsidRPr="00A963E0">
        <w:rPr>
          <w:rFonts w:ascii="Times New Roman" w:eastAsia="黑体" w:hAnsi="Times New Roman" w:cs="Times New Roman" w:hint="eastAsia"/>
          <w:sz w:val="28"/>
          <w:szCs w:val="28"/>
        </w:rPr>
        <w:t>数据来源</w:t>
      </w:r>
      <w:r w:rsidR="00A57F20">
        <w:rPr>
          <w:rFonts w:ascii="Times New Roman" w:eastAsia="黑体" w:hAnsi="Times New Roman" w:cs="Times New Roman" w:hint="eastAsia"/>
          <w:sz w:val="28"/>
          <w:szCs w:val="28"/>
        </w:rPr>
        <w:t>与处理</w:t>
      </w:r>
      <w:r w:rsidR="00D71932">
        <w:rPr>
          <w:rFonts w:ascii="Times New Roman" w:eastAsia="黑体" w:hAnsi="Times New Roman" w:cs="Times New Roman" w:hint="eastAsia"/>
          <w:sz w:val="28"/>
          <w:szCs w:val="28"/>
        </w:rPr>
        <w:t>方法</w:t>
      </w:r>
      <w:bookmarkEnd w:id="213"/>
    </w:p>
    <w:p w14:paraId="5F6ED116" w14:textId="014D686C" w:rsidR="00E27E4D" w:rsidRDefault="00FB291C" w:rsidP="00E27E4D">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本研究</w:t>
      </w:r>
      <w:r w:rsidR="008856E1">
        <w:rPr>
          <w:rFonts w:ascii="Times New Roman" w:hAnsi="Times New Roman" w:cs="Times New Roman" w:hint="eastAsia"/>
          <w:sz w:val="24"/>
          <w:szCs w:val="24"/>
        </w:rPr>
        <w:t>数据来源于全国农村固定观察点的数据，</w:t>
      </w:r>
      <w:r w:rsidR="00E27E4D" w:rsidRPr="00C62D74">
        <w:rPr>
          <w:rFonts w:ascii="Times New Roman" w:hAnsi="Times New Roman" w:cs="Times New Roman" w:hint="eastAsia"/>
          <w:sz w:val="24"/>
          <w:szCs w:val="24"/>
        </w:rPr>
        <w:t>考虑到农户问卷信息的</w:t>
      </w:r>
      <w:r w:rsidR="00E27E4D">
        <w:rPr>
          <w:rFonts w:ascii="Times New Roman" w:hAnsi="Times New Roman" w:cs="Times New Roman" w:hint="eastAsia"/>
          <w:sz w:val="24"/>
          <w:szCs w:val="24"/>
        </w:rPr>
        <w:t>稳定性，</w:t>
      </w:r>
      <w:r w:rsidR="00252AD5">
        <w:rPr>
          <w:rFonts w:ascii="Times New Roman" w:hAnsi="Times New Roman" w:cs="Times New Roman" w:hint="eastAsia"/>
          <w:sz w:val="24"/>
          <w:szCs w:val="24"/>
        </w:rPr>
        <w:t>未选取所有年份，</w:t>
      </w:r>
      <w:r w:rsidR="00252AD5">
        <w:rPr>
          <w:rFonts w:ascii="Times New Roman" w:hAnsi="Times New Roman" w:cs="Times New Roman"/>
          <w:sz w:val="24"/>
          <w:szCs w:val="24"/>
        </w:rPr>
        <w:t>而</w:t>
      </w:r>
      <w:r w:rsidR="00252AD5">
        <w:rPr>
          <w:rFonts w:ascii="Times New Roman" w:hAnsi="Times New Roman" w:cs="Times New Roman" w:hint="eastAsia"/>
          <w:sz w:val="24"/>
          <w:szCs w:val="24"/>
        </w:rPr>
        <w:t>是</w:t>
      </w:r>
      <w:r w:rsidR="00E27E4D">
        <w:rPr>
          <w:rFonts w:ascii="Times New Roman" w:hAnsi="Times New Roman" w:cs="Times New Roman" w:hint="eastAsia"/>
          <w:sz w:val="24"/>
          <w:szCs w:val="24"/>
        </w:rPr>
        <w:t>选取</w:t>
      </w:r>
      <w:r w:rsidR="00E27E4D" w:rsidRPr="00C46A1B">
        <w:rPr>
          <w:rFonts w:ascii="Times New Roman" w:hAnsi="Times New Roman" w:cs="Times New Roman"/>
          <w:sz w:val="24"/>
          <w:szCs w:val="24"/>
        </w:rPr>
        <w:t>2011</w:t>
      </w:r>
      <w:r w:rsidR="00E27E4D">
        <w:rPr>
          <w:rFonts w:ascii="Times New Roman" w:hAnsi="Times New Roman" w:cs="Times New Roman"/>
          <w:sz w:val="24"/>
          <w:szCs w:val="24"/>
        </w:rPr>
        <w:t>-</w:t>
      </w:r>
      <w:r w:rsidR="00E27E4D" w:rsidRPr="00C46A1B">
        <w:rPr>
          <w:rFonts w:ascii="Times New Roman" w:hAnsi="Times New Roman" w:cs="Times New Roman"/>
          <w:sz w:val="24"/>
          <w:szCs w:val="24"/>
        </w:rPr>
        <w:t>2015</w:t>
      </w:r>
      <w:r w:rsidR="00E27E4D">
        <w:rPr>
          <w:rFonts w:ascii="Times New Roman" w:hAnsi="Times New Roman" w:cs="Times New Roman" w:hint="eastAsia"/>
          <w:sz w:val="24"/>
          <w:szCs w:val="24"/>
        </w:rPr>
        <w:t>年的</w:t>
      </w:r>
      <w:r w:rsidR="00E27E4D" w:rsidRPr="00AF35D8">
        <w:rPr>
          <w:rFonts w:ascii="Times New Roman" w:hAnsi="Times New Roman" w:cs="Times New Roman" w:hint="eastAsia"/>
          <w:sz w:val="24"/>
          <w:szCs w:val="24"/>
        </w:rPr>
        <w:t>农户数据</w:t>
      </w:r>
      <w:r w:rsidR="00E27E4D">
        <w:rPr>
          <w:rFonts w:ascii="Times New Roman" w:hAnsi="Times New Roman" w:cs="Times New Roman" w:hint="eastAsia"/>
          <w:sz w:val="24"/>
          <w:szCs w:val="24"/>
        </w:rPr>
        <w:t>，</w:t>
      </w:r>
      <w:r w:rsidR="00014C21">
        <w:rPr>
          <w:rFonts w:ascii="Times New Roman" w:hAnsi="Times New Roman" w:cs="Times New Roman" w:hint="eastAsia"/>
          <w:sz w:val="24"/>
          <w:szCs w:val="24"/>
        </w:rPr>
        <w:t>总共约有</w:t>
      </w:r>
      <w:r w:rsidR="00014C21">
        <w:rPr>
          <w:rFonts w:ascii="Times New Roman" w:hAnsi="Times New Roman" w:cs="Times New Roman" w:hint="eastAsia"/>
          <w:sz w:val="24"/>
          <w:szCs w:val="24"/>
        </w:rPr>
        <w:t>8</w:t>
      </w:r>
      <w:r w:rsidR="00014C21">
        <w:rPr>
          <w:rFonts w:ascii="Times New Roman" w:hAnsi="Times New Roman" w:cs="Times New Roman" w:hint="eastAsia"/>
          <w:sz w:val="24"/>
          <w:szCs w:val="24"/>
        </w:rPr>
        <w:t>万余条</w:t>
      </w:r>
      <w:r w:rsidR="00095451">
        <w:rPr>
          <w:rFonts w:ascii="Times New Roman" w:hAnsi="Times New Roman" w:cs="Times New Roman" w:hint="eastAsia"/>
          <w:sz w:val="24"/>
          <w:szCs w:val="24"/>
        </w:rPr>
        <w:t>数据。</w:t>
      </w:r>
      <w:r w:rsidR="00CD4EC9">
        <w:rPr>
          <w:rFonts w:ascii="Times New Roman" w:hAnsi="Times New Roman" w:cs="Times New Roman" w:hint="eastAsia"/>
          <w:sz w:val="24"/>
          <w:szCs w:val="24"/>
        </w:rPr>
        <w:t>在这</w:t>
      </w:r>
      <w:r w:rsidR="00CD4EC9">
        <w:rPr>
          <w:rFonts w:ascii="Times New Roman" w:hAnsi="Times New Roman" w:cs="Times New Roman" w:hint="eastAsia"/>
          <w:sz w:val="24"/>
          <w:szCs w:val="24"/>
        </w:rPr>
        <w:t>5</w:t>
      </w:r>
      <w:r w:rsidR="00CD4EC9">
        <w:rPr>
          <w:rFonts w:ascii="Times New Roman" w:hAnsi="Times New Roman" w:cs="Times New Roman" w:hint="eastAsia"/>
          <w:sz w:val="24"/>
          <w:szCs w:val="24"/>
        </w:rPr>
        <w:t>年的数据基础上筛选省份，</w:t>
      </w:r>
      <w:r w:rsidR="00CD4EC9">
        <w:rPr>
          <w:rFonts w:ascii="Times New Roman" w:hAnsi="Times New Roman" w:cs="Times New Roman"/>
          <w:sz w:val="24"/>
          <w:szCs w:val="24"/>
        </w:rPr>
        <w:t>最终</w:t>
      </w:r>
      <w:r w:rsidR="00CD4EC9">
        <w:rPr>
          <w:rFonts w:ascii="Times New Roman" w:hAnsi="Times New Roman" w:cs="Times New Roman" w:hint="eastAsia"/>
          <w:sz w:val="24"/>
          <w:szCs w:val="24"/>
        </w:rPr>
        <w:t>得到</w:t>
      </w:r>
      <w:r w:rsidR="00B4050B">
        <w:rPr>
          <w:rFonts w:ascii="Times New Roman" w:hAnsi="Times New Roman" w:cs="Times New Roman"/>
          <w:sz w:val="24"/>
          <w:szCs w:val="24"/>
        </w:rPr>
        <w:t>4</w:t>
      </w:r>
      <w:r w:rsidR="00B4050B">
        <w:rPr>
          <w:rFonts w:ascii="Times New Roman" w:hAnsi="Times New Roman" w:cs="Times New Roman" w:hint="eastAsia"/>
          <w:sz w:val="24"/>
          <w:szCs w:val="24"/>
        </w:rPr>
        <w:t>个样本库</w:t>
      </w:r>
      <w:r w:rsidR="00E04809">
        <w:rPr>
          <w:rFonts w:ascii="Times New Roman" w:hAnsi="Times New Roman" w:cs="Times New Roman" w:hint="eastAsia"/>
          <w:sz w:val="24"/>
          <w:szCs w:val="24"/>
        </w:rPr>
        <w:t>，</w:t>
      </w:r>
      <w:r w:rsidR="00E04809">
        <w:rPr>
          <w:rFonts w:ascii="Times New Roman" w:hAnsi="Times New Roman" w:cs="Times New Roman"/>
          <w:sz w:val="24"/>
          <w:szCs w:val="24"/>
        </w:rPr>
        <w:t>即</w:t>
      </w:r>
      <w:del w:id="214" w:author="曾 翠红" w:date="2019-05-07T10:33:00Z">
        <w:r w:rsidR="007B28BA" w:rsidDel="009314E9">
          <w:rPr>
            <w:rFonts w:ascii="Times New Roman" w:hAnsi="Times New Roman" w:cs="Times New Roman" w:hint="eastAsia"/>
            <w:sz w:val="24"/>
            <w:szCs w:val="24"/>
          </w:rPr>
          <w:delText>稻谷</w:delText>
        </w:r>
      </w:del>
      <w:ins w:id="215" w:author="曾 翠红" w:date="2019-05-07T10:33:00Z">
        <w:r w:rsidR="009314E9">
          <w:rPr>
            <w:rFonts w:ascii="Times New Roman" w:hAnsi="Times New Roman" w:cs="Times New Roman" w:hint="eastAsia"/>
            <w:sz w:val="24"/>
            <w:szCs w:val="24"/>
          </w:rPr>
          <w:t>水稻</w:t>
        </w:r>
      </w:ins>
      <w:r w:rsidR="007B28BA">
        <w:rPr>
          <w:rFonts w:ascii="Times New Roman" w:hAnsi="Times New Roman" w:cs="Times New Roman" w:hint="eastAsia"/>
          <w:sz w:val="24"/>
          <w:szCs w:val="24"/>
        </w:rPr>
        <w:t>、</w:t>
      </w:r>
      <w:del w:id="216" w:author="曾 翠红" w:date="2019-05-09T22:31:00Z">
        <w:r w:rsidR="007B28BA" w:rsidDel="00B86D23">
          <w:rPr>
            <w:rFonts w:ascii="Times New Roman" w:hAnsi="Times New Roman" w:cs="Times New Roman"/>
            <w:sz w:val="24"/>
            <w:szCs w:val="24"/>
          </w:rPr>
          <w:delText>两熟</w:delText>
        </w:r>
        <w:r w:rsidR="007B28BA" w:rsidDel="00B86D23">
          <w:rPr>
            <w:rFonts w:ascii="Times New Roman" w:hAnsi="Times New Roman" w:cs="Times New Roman" w:hint="eastAsia"/>
            <w:sz w:val="24"/>
            <w:szCs w:val="24"/>
          </w:rPr>
          <w:delText>小麦</w:delText>
        </w:r>
      </w:del>
      <w:ins w:id="217" w:author="曾 翠红" w:date="2019-05-09T22:31:00Z">
        <w:r w:rsidR="00B86D23">
          <w:rPr>
            <w:rFonts w:ascii="Times New Roman" w:hAnsi="Times New Roman" w:cs="Times New Roman"/>
            <w:sz w:val="24"/>
            <w:szCs w:val="24"/>
          </w:rPr>
          <w:t>两熟区冬小麦</w:t>
        </w:r>
      </w:ins>
      <w:r w:rsidR="007B28BA">
        <w:rPr>
          <w:rFonts w:ascii="Times New Roman" w:hAnsi="Times New Roman" w:cs="Times New Roman" w:hint="eastAsia"/>
          <w:sz w:val="24"/>
          <w:szCs w:val="24"/>
        </w:rPr>
        <w:t>、</w:t>
      </w:r>
      <w:del w:id="218" w:author="曾 翠红" w:date="2019-05-09T22:31:00Z">
        <w:r w:rsidR="007B28BA" w:rsidDel="00B86D23">
          <w:rPr>
            <w:rFonts w:ascii="Times New Roman" w:hAnsi="Times New Roman" w:cs="Times New Roman"/>
            <w:sz w:val="24"/>
            <w:szCs w:val="24"/>
          </w:rPr>
          <w:delText>两熟</w:delText>
        </w:r>
        <w:r w:rsidR="007B28BA" w:rsidDel="00B86D23">
          <w:rPr>
            <w:rFonts w:ascii="Times New Roman" w:hAnsi="Times New Roman" w:cs="Times New Roman" w:hint="eastAsia"/>
            <w:sz w:val="24"/>
            <w:szCs w:val="24"/>
          </w:rPr>
          <w:delText>玉米</w:delText>
        </w:r>
      </w:del>
      <w:ins w:id="219" w:author="曾 翠红" w:date="2019-05-09T22:31:00Z">
        <w:r w:rsidR="00B86D23">
          <w:rPr>
            <w:rFonts w:ascii="Times New Roman" w:hAnsi="Times New Roman" w:cs="Times New Roman"/>
            <w:sz w:val="24"/>
            <w:szCs w:val="24"/>
          </w:rPr>
          <w:t>两熟区夏玉米</w:t>
        </w:r>
      </w:ins>
      <w:r w:rsidR="007B28BA">
        <w:rPr>
          <w:rFonts w:ascii="Times New Roman" w:hAnsi="Times New Roman" w:cs="Times New Roman" w:hint="eastAsia"/>
          <w:sz w:val="24"/>
          <w:szCs w:val="24"/>
        </w:rPr>
        <w:t>和</w:t>
      </w:r>
      <w:del w:id="220" w:author="曾 翠红" w:date="2019-05-09T22:31:00Z">
        <w:r w:rsidR="007D47FF" w:rsidDel="00B86D23">
          <w:rPr>
            <w:rFonts w:ascii="Times New Roman" w:hAnsi="Times New Roman" w:cs="Times New Roman" w:hint="eastAsia"/>
            <w:sz w:val="24"/>
            <w:szCs w:val="24"/>
          </w:rPr>
          <w:delText>一熟玉米</w:delText>
        </w:r>
      </w:del>
      <w:ins w:id="221" w:author="曾 翠红" w:date="2019-05-09T22:31:00Z">
        <w:r w:rsidR="00B86D23">
          <w:rPr>
            <w:rFonts w:ascii="Times New Roman" w:hAnsi="Times New Roman" w:cs="Times New Roman" w:hint="eastAsia"/>
            <w:sz w:val="24"/>
            <w:szCs w:val="24"/>
          </w:rPr>
          <w:t>一熟区春玉米</w:t>
        </w:r>
      </w:ins>
      <w:r w:rsidR="00E27E4D">
        <w:rPr>
          <w:rFonts w:ascii="Times New Roman" w:hAnsi="Times New Roman" w:cs="Times New Roman" w:hint="eastAsia"/>
          <w:sz w:val="24"/>
          <w:szCs w:val="24"/>
        </w:rPr>
        <w:t>的农户</w:t>
      </w:r>
      <w:r w:rsidR="002804A6">
        <w:rPr>
          <w:rFonts w:ascii="Times New Roman" w:hAnsi="Times New Roman" w:cs="Times New Roman" w:hint="eastAsia"/>
          <w:sz w:val="24"/>
          <w:szCs w:val="24"/>
        </w:rPr>
        <w:t>数据</w:t>
      </w:r>
      <w:r w:rsidR="00E27E4D">
        <w:rPr>
          <w:rFonts w:ascii="Times New Roman" w:hAnsi="Times New Roman" w:cs="Times New Roman" w:hint="eastAsia"/>
          <w:sz w:val="24"/>
          <w:szCs w:val="24"/>
        </w:rPr>
        <w:t>，</w:t>
      </w:r>
      <w:r w:rsidR="00E27E4D">
        <w:rPr>
          <w:rFonts w:ascii="Times New Roman" w:hAnsi="Times New Roman" w:cs="Times New Roman"/>
          <w:sz w:val="24"/>
          <w:szCs w:val="24"/>
        </w:rPr>
        <w:t>来</w:t>
      </w:r>
      <w:r w:rsidR="00E27E4D" w:rsidRPr="00C62D74">
        <w:rPr>
          <w:rFonts w:ascii="Times New Roman" w:hAnsi="Times New Roman" w:cs="Times New Roman" w:hint="eastAsia"/>
          <w:sz w:val="24"/>
          <w:szCs w:val="24"/>
        </w:rPr>
        <w:t>提供关于粮食作物</w:t>
      </w:r>
      <w:r w:rsidR="000C0B03">
        <w:rPr>
          <w:rFonts w:ascii="Times New Roman" w:hAnsi="Times New Roman" w:cs="Times New Roman" w:hint="eastAsia"/>
          <w:sz w:val="24"/>
          <w:szCs w:val="24"/>
        </w:rPr>
        <w:t>单产</w:t>
      </w:r>
      <w:r w:rsidR="00E27E4D" w:rsidRPr="00C62D74">
        <w:rPr>
          <w:rFonts w:ascii="Times New Roman" w:hAnsi="Times New Roman" w:cs="Times New Roman" w:hint="eastAsia"/>
          <w:sz w:val="24"/>
          <w:szCs w:val="24"/>
        </w:rPr>
        <w:t>与</w:t>
      </w:r>
      <w:r w:rsidR="006C2585">
        <w:rPr>
          <w:rFonts w:ascii="Times New Roman" w:hAnsi="Times New Roman" w:cs="Times New Roman" w:hint="eastAsia"/>
          <w:sz w:val="24"/>
          <w:szCs w:val="24"/>
        </w:rPr>
        <w:t>经营面积</w:t>
      </w:r>
      <w:r w:rsidR="00E27E4D" w:rsidRPr="00C62D74">
        <w:rPr>
          <w:rFonts w:ascii="Times New Roman" w:hAnsi="Times New Roman" w:cs="Times New Roman" w:hint="eastAsia"/>
          <w:sz w:val="24"/>
          <w:szCs w:val="24"/>
        </w:rPr>
        <w:t>关系的证据。</w:t>
      </w:r>
      <w:r w:rsidR="00317441">
        <w:rPr>
          <w:rFonts w:ascii="Times New Roman" w:hAnsi="Times New Roman" w:cs="Times New Roman" w:hint="eastAsia"/>
          <w:sz w:val="24"/>
          <w:szCs w:val="24"/>
        </w:rPr>
        <w:t>在经过如下数据处理后，</w:t>
      </w:r>
      <w:del w:id="222" w:author="曾 翠红" w:date="2019-05-09T22:31:00Z">
        <w:r w:rsidR="009B0DAD" w:rsidDel="00B86D23">
          <w:rPr>
            <w:rFonts w:ascii="Times New Roman" w:hAnsi="Times New Roman" w:cs="Times New Roman" w:hint="eastAsia"/>
            <w:sz w:val="24"/>
            <w:szCs w:val="24"/>
          </w:rPr>
          <w:delText>一熟玉米</w:delText>
        </w:r>
      </w:del>
      <w:ins w:id="223" w:author="曾 翠红" w:date="2019-05-09T22:31:00Z">
        <w:r w:rsidR="00B86D23">
          <w:rPr>
            <w:rFonts w:ascii="Times New Roman" w:hAnsi="Times New Roman" w:cs="Times New Roman" w:hint="eastAsia"/>
            <w:sz w:val="24"/>
            <w:szCs w:val="24"/>
          </w:rPr>
          <w:t>一熟区春玉米</w:t>
        </w:r>
      </w:ins>
      <w:r w:rsidR="009B0DAD">
        <w:rPr>
          <w:rFonts w:ascii="Times New Roman" w:hAnsi="Times New Roman" w:cs="Times New Roman" w:hint="eastAsia"/>
          <w:sz w:val="24"/>
          <w:szCs w:val="24"/>
        </w:rPr>
        <w:t>最多，</w:t>
      </w:r>
      <w:r w:rsidR="004C241E">
        <w:rPr>
          <w:rFonts w:ascii="Times New Roman" w:hAnsi="Times New Roman" w:cs="Times New Roman" w:hint="eastAsia"/>
          <w:sz w:val="24"/>
          <w:szCs w:val="24"/>
        </w:rPr>
        <w:t>总共</w:t>
      </w:r>
      <w:r w:rsidR="00CC6DD1">
        <w:rPr>
          <w:rFonts w:ascii="Times New Roman" w:hAnsi="Times New Roman" w:cs="Times New Roman"/>
          <w:sz w:val="24"/>
          <w:szCs w:val="24"/>
        </w:rPr>
        <w:t>5294</w:t>
      </w:r>
      <w:r w:rsidR="009B0DAD">
        <w:rPr>
          <w:rFonts w:ascii="Times New Roman" w:hAnsi="Times New Roman" w:cs="Times New Roman" w:hint="eastAsia"/>
          <w:sz w:val="24"/>
          <w:szCs w:val="24"/>
        </w:rPr>
        <w:t>户</w:t>
      </w:r>
      <w:r w:rsidR="004C241E">
        <w:rPr>
          <w:rFonts w:ascii="Times New Roman" w:hAnsi="Times New Roman" w:cs="Times New Roman" w:hint="eastAsia"/>
          <w:sz w:val="24"/>
          <w:szCs w:val="24"/>
        </w:rPr>
        <w:t>农户</w:t>
      </w:r>
      <w:r w:rsidR="009B0DAD">
        <w:rPr>
          <w:rFonts w:ascii="Times New Roman" w:hAnsi="Times New Roman" w:cs="Times New Roman" w:hint="eastAsia"/>
          <w:sz w:val="24"/>
          <w:szCs w:val="24"/>
        </w:rPr>
        <w:t>，</w:t>
      </w:r>
      <w:r w:rsidR="009B0DAD">
        <w:rPr>
          <w:rFonts w:ascii="Times New Roman" w:hAnsi="Times New Roman" w:cs="Times New Roman" w:hint="eastAsia"/>
          <w:sz w:val="24"/>
          <w:szCs w:val="24"/>
        </w:rPr>
        <w:t>5</w:t>
      </w:r>
      <w:r w:rsidR="009B0DAD">
        <w:rPr>
          <w:rFonts w:ascii="Times New Roman" w:hAnsi="Times New Roman" w:cs="Times New Roman" w:hint="eastAsia"/>
          <w:sz w:val="24"/>
          <w:szCs w:val="24"/>
        </w:rPr>
        <w:t>年内总共</w:t>
      </w:r>
      <w:r w:rsidR="00CC6DD1">
        <w:rPr>
          <w:rFonts w:ascii="Times New Roman" w:hAnsi="Times New Roman" w:cs="Times New Roman"/>
          <w:sz w:val="24"/>
          <w:szCs w:val="24"/>
        </w:rPr>
        <w:t>17859</w:t>
      </w:r>
      <w:r w:rsidR="004C241E">
        <w:rPr>
          <w:rFonts w:ascii="Times New Roman" w:hAnsi="Times New Roman" w:cs="Times New Roman" w:hint="eastAsia"/>
          <w:sz w:val="24"/>
          <w:szCs w:val="24"/>
        </w:rPr>
        <w:t>条农户数据</w:t>
      </w:r>
      <w:r w:rsidR="009B0DAD">
        <w:rPr>
          <w:rFonts w:ascii="Times New Roman" w:hAnsi="Times New Roman" w:cs="Times New Roman" w:hint="eastAsia"/>
          <w:sz w:val="24"/>
          <w:szCs w:val="24"/>
        </w:rPr>
        <w:t>。</w:t>
      </w:r>
      <w:del w:id="224" w:author="曾 翠红" w:date="2019-05-09T22:31:00Z">
        <w:r w:rsidR="00CC6DD1" w:rsidDel="00B86D23">
          <w:rPr>
            <w:rFonts w:ascii="Times New Roman" w:hAnsi="Times New Roman" w:cs="Times New Roman" w:hint="eastAsia"/>
            <w:sz w:val="24"/>
            <w:szCs w:val="24"/>
          </w:rPr>
          <w:delText>两熟玉米</w:delText>
        </w:r>
      </w:del>
      <w:ins w:id="225" w:author="曾 翠红" w:date="2019-05-09T22:31:00Z">
        <w:r w:rsidR="00B86D23">
          <w:rPr>
            <w:rFonts w:ascii="Times New Roman" w:hAnsi="Times New Roman" w:cs="Times New Roman" w:hint="eastAsia"/>
            <w:sz w:val="24"/>
            <w:szCs w:val="24"/>
          </w:rPr>
          <w:t>两熟区夏玉米</w:t>
        </w:r>
      </w:ins>
      <w:r w:rsidR="004C241E">
        <w:rPr>
          <w:rFonts w:ascii="Times New Roman" w:hAnsi="Times New Roman" w:cs="Times New Roman" w:hint="eastAsia"/>
          <w:sz w:val="24"/>
          <w:szCs w:val="24"/>
        </w:rPr>
        <w:t>总共</w:t>
      </w:r>
      <w:r w:rsidR="00CC6DD1">
        <w:rPr>
          <w:rFonts w:ascii="Times New Roman" w:hAnsi="Times New Roman" w:cs="Times New Roman"/>
          <w:sz w:val="24"/>
          <w:szCs w:val="24"/>
        </w:rPr>
        <w:t>3123</w:t>
      </w:r>
      <w:r w:rsidR="004C241E">
        <w:rPr>
          <w:rFonts w:ascii="Times New Roman" w:hAnsi="Times New Roman" w:cs="Times New Roman" w:hint="eastAsia"/>
          <w:sz w:val="24"/>
          <w:szCs w:val="24"/>
        </w:rPr>
        <w:t>户农户</w:t>
      </w:r>
      <w:r w:rsidR="00742017">
        <w:rPr>
          <w:rFonts w:ascii="Times New Roman" w:hAnsi="Times New Roman" w:cs="Times New Roman" w:hint="eastAsia"/>
          <w:sz w:val="24"/>
          <w:szCs w:val="24"/>
        </w:rPr>
        <w:t>，</w:t>
      </w:r>
      <w:r w:rsidR="00742017">
        <w:rPr>
          <w:rFonts w:ascii="Times New Roman" w:hAnsi="Times New Roman" w:cs="Times New Roman" w:hint="eastAsia"/>
          <w:sz w:val="24"/>
          <w:szCs w:val="24"/>
        </w:rPr>
        <w:t>5</w:t>
      </w:r>
      <w:r w:rsidR="00742017">
        <w:rPr>
          <w:rFonts w:ascii="Times New Roman" w:hAnsi="Times New Roman" w:cs="Times New Roman" w:hint="eastAsia"/>
          <w:sz w:val="24"/>
          <w:szCs w:val="24"/>
        </w:rPr>
        <w:t>年内总共</w:t>
      </w:r>
      <w:r w:rsidR="00CC6DD1">
        <w:rPr>
          <w:rFonts w:ascii="Times New Roman" w:hAnsi="Times New Roman" w:cs="Times New Roman"/>
          <w:sz w:val="24"/>
          <w:szCs w:val="24"/>
        </w:rPr>
        <w:t>9713</w:t>
      </w:r>
      <w:r w:rsidR="004C241E">
        <w:rPr>
          <w:rFonts w:ascii="Times New Roman" w:hAnsi="Times New Roman" w:cs="Times New Roman" w:hint="eastAsia"/>
          <w:sz w:val="24"/>
          <w:szCs w:val="24"/>
        </w:rPr>
        <w:t>条农户数据</w:t>
      </w:r>
      <w:r w:rsidR="00742017">
        <w:rPr>
          <w:rFonts w:ascii="Times New Roman" w:hAnsi="Times New Roman" w:cs="Times New Roman" w:hint="eastAsia"/>
          <w:sz w:val="24"/>
          <w:szCs w:val="24"/>
        </w:rPr>
        <w:t>。</w:t>
      </w:r>
      <w:del w:id="226" w:author="曾 翠红" w:date="2019-05-09T22:31:00Z">
        <w:r w:rsidR="00742017" w:rsidDel="00B86D23">
          <w:rPr>
            <w:rFonts w:ascii="Times New Roman" w:hAnsi="Times New Roman" w:cs="Times New Roman" w:hint="eastAsia"/>
            <w:sz w:val="24"/>
            <w:szCs w:val="24"/>
          </w:rPr>
          <w:delText>两熟小麦</w:delText>
        </w:r>
      </w:del>
      <w:ins w:id="227" w:author="曾 翠红" w:date="2019-05-09T22:31:00Z">
        <w:r w:rsidR="00B86D23">
          <w:rPr>
            <w:rFonts w:ascii="Times New Roman" w:hAnsi="Times New Roman" w:cs="Times New Roman" w:hint="eastAsia"/>
            <w:sz w:val="24"/>
            <w:szCs w:val="24"/>
          </w:rPr>
          <w:t>两熟区冬小麦</w:t>
        </w:r>
      </w:ins>
      <w:r w:rsidR="004C241E">
        <w:rPr>
          <w:rFonts w:ascii="Times New Roman" w:hAnsi="Times New Roman" w:cs="Times New Roman" w:hint="eastAsia"/>
          <w:sz w:val="24"/>
          <w:szCs w:val="24"/>
        </w:rPr>
        <w:t>总共</w:t>
      </w:r>
      <w:r w:rsidR="00CC6DD1">
        <w:rPr>
          <w:rFonts w:ascii="Times New Roman" w:hAnsi="Times New Roman" w:cs="Times New Roman"/>
          <w:sz w:val="24"/>
          <w:szCs w:val="24"/>
        </w:rPr>
        <w:t>2</w:t>
      </w:r>
      <w:r w:rsidR="00461A82">
        <w:rPr>
          <w:rFonts w:ascii="Times New Roman" w:hAnsi="Times New Roman" w:cs="Times New Roman"/>
          <w:sz w:val="24"/>
          <w:szCs w:val="24"/>
        </w:rPr>
        <w:t>794</w:t>
      </w:r>
      <w:r w:rsidR="00742017">
        <w:rPr>
          <w:rFonts w:ascii="Times New Roman" w:hAnsi="Times New Roman" w:cs="Times New Roman" w:hint="eastAsia"/>
          <w:sz w:val="24"/>
          <w:szCs w:val="24"/>
        </w:rPr>
        <w:t>户，</w:t>
      </w:r>
      <w:r w:rsidR="00742017">
        <w:rPr>
          <w:rFonts w:ascii="Times New Roman" w:hAnsi="Times New Roman" w:cs="Times New Roman" w:hint="eastAsia"/>
          <w:sz w:val="24"/>
          <w:szCs w:val="24"/>
        </w:rPr>
        <w:t>5</w:t>
      </w:r>
      <w:r w:rsidR="00742017">
        <w:rPr>
          <w:rFonts w:ascii="Times New Roman" w:hAnsi="Times New Roman" w:cs="Times New Roman" w:hint="eastAsia"/>
          <w:sz w:val="24"/>
          <w:szCs w:val="24"/>
        </w:rPr>
        <w:t>年内农户总共</w:t>
      </w:r>
      <w:r w:rsidR="00CC6DD1">
        <w:rPr>
          <w:rFonts w:ascii="Times New Roman" w:hAnsi="Times New Roman" w:cs="Times New Roman"/>
          <w:sz w:val="24"/>
          <w:szCs w:val="24"/>
        </w:rPr>
        <w:t>9</w:t>
      </w:r>
      <w:r w:rsidR="00461A82">
        <w:rPr>
          <w:rFonts w:ascii="Times New Roman" w:hAnsi="Times New Roman" w:cs="Times New Roman"/>
          <w:sz w:val="24"/>
          <w:szCs w:val="24"/>
        </w:rPr>
        <w:t>275</w:t>
      </w:r>
      <w:r w:rsidR="004C241E">
        <w:rPr>
          <w:rFonts w:ascii="Times New Roman" w:hAnsi="Times New Roman" w:cs="Times New Roman" w:hint="eastAsia"/>
          <w:sz w:val="24"/>
          <w:szCs w:val="24"/>
        </w:rPr>
        <w:t>条农户数据。稻农总共</w:t>
      </w:r>
      <w:r w:rsidR="00CC6DD1">
        <w:rPr>
          <w:rFonts w:ascii="Times New Roman" w:hAnsi="Times New Roman" w:cs="Times New Roman"/>
          <w:sz w:val="24"/>
          <w:szCs w:val="24"/>
        </w:rPr>
        <w:t>3132</w:t>
      </w:r>
      <w:r w:rsidR="00742017">
        <w:rPr>
          <w:rFonts w:ascii="Times New Roman" w:hAnsi="Times New Roman" w:cs="Times New Roman" w:hint="eastAsia"/>
          <w:sz w:val="24"/>
          <w:szCs w:val="24"/>
        </w:rPr>
        <w:t>户，</w:t>
      </w:r>
      <w:r w:rsidR="00742017">
        <w:rPr>
          <w:rFonts w:ascii="Times New Roman" w:hAnsi="Times New Roman" w:cs="Times New Roman" w:hint="eastAsia"/>
          <w:sz w:val="24"/>
          <w:szCs w:val="24"/>
        </w:rPr>
        <w:t>5</w:t>
      </w:r>
      <w:r w:rsidR="00742017">
        <w:rPr>
          <w:rFonts w:ascii="Times New Roman" w:hAnsi="Times New Roman" w:cs="Times New Roman" w:hint="eastAsia"/>
          <w:sz w:val="24"/>
          <w:szCs w:val="24"/>
        </w:rPr>
        <w:t>年内参与的农户总共有</w:t>
      </w:r>
      <w:r w:rsidR="00CC6DD1">
        <w:rPr>
          <w:rFonts w:ascii="Times New Roman" w:hAnsi="Times New Roman" w:cs="Times New Roman"/>
          <w:sz w:val="24"/>
          <w:szCs w:val="24"/>
        </w:rPr>
        <w:t>9790</w:t>
      </w:r>
      <w:r w:rsidR="004C241E">
        <w:rPr>
          <w:rFonts w:ascii="Times New Roman" w:hAnsi="Times New Roman" w:cs="Times New Roman" w:hint="eastAsia"/>
          <w:sz w:val="24"/>
          <w:szCs w:val="24"/>
        </w:rPr>
        <w:t>条农户数据</w:t>
      </w:r>
      <w:r w:rsidR="00742017">
        <w:rPr>
          <w:rFonts w:ascii="Times New Roman" w:hAnsi="Times New Roman" w:cs="Times New Roman" w:hint="eastAsia"/>
          <w:sz w:val="24"/>
          <w:szCs w:val="24"/>
        </w:rPr>
        <w:t>。</w:t>
      </w:r>
      <w:r w:rsidR="002417A4">
        <w:rPr>
          <w:rFonts w:ascii="Times New Roman" w:hAnsi="Times New Roman" w:cs="Times New Roman" w:hint="eastAsia"/>
          <w:sz w:val="24"/>
          <w:szCs w:val="24"/>
        </w:rPr>
        <w:t>四个样本库均</w:t>
      </w:r>
      <w:r w:rsidR="00E03A30">
        <w:rPr>
          <w:rFonts w:ascii="Times New Roman" w:hAnsi="Times New Roman" w:cs="Times New Roman" w:hint="eastAsia"/>
          <w:sz w:val="24"/>
          <w:szCs w:val="24"/>
        </w:rPr>
        <w:t>为非平衡面板数据。</w:t>
      </w:r>
    </w:p>
    <w:p w14:paraId="63C5306E" w14:textId="4380718B" w:rsidR="00CE793D" w:rsidRDefault="00525A17" w:rsidP="000C68E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原始数据经过了如下处理。</w:t>
      </w:r>
      <w:r w:rsidR="00EE44C5">
        <w:rPr>
          <w:rFonts w:ascii="Times New Roman" w:hAnsi="Times New Roman" w:cs="Times New Roman" w:hint="eastAsia"/>
          <w:sz w:val="24"/>
          <w:szCs w:val="24"/>
        </w:rPr>
        <w:t>首先</w:t>
      </w:r>
      <w:r w:rsidR="00DC3D35">
        <w:rPr>
          <w:rFonts w:ascii="Times New Roman" w:hAnsi="Times New Roman" w:cs="Times New Roman" w:hint="eastAsia"/>
          <w:sz w:val="24"/>
          <w:szCs w:val="24"/>
        </w:rPr>
        <w:t>，</w:t>
      </w:r>
      <w:r w:rsidR="00CD7A71">
        <w:rPr>
          <w:rFonts w:ascii="Times New Roman" w:hAnsi="Times New Roman" w:cs="Times New Roman" w:hint="eastAsia"/>
          <w:sz w:val="24"/>
          <w:szCs w:val="24"/>
        </w:rPr>
        <w:t>匹配农户家庭信息。</w:t>
      </w:r>
      <w:r w:rsidR="00CD7A71">
        <w:rPr>
          <w:rFonts w:ascii="Times New Roman" w:hAnsi="Times New Roman" w:cs="Times New Roman"/>
          <w:sz w:val="24"/>
          <w:szCs w:val="24"/>
        </w:rPr>
        <w:t>农研中心</w:t>
      </w:r>
      <w:r w:rsidR="00CD7A71">
        <w:rPr>
          <w:rFonts w:ascii="Times New Roman" w:hAnsi="Times New Roman" w:cs="Times New Roman" w:hint="eastAsia"/>
          <w:sz w:val="24"/>
          <w:szCs w:val="24"/>
        </w:rPr>
        <w:t>农户投入产出数据和家庭成员构成情况分两个不同的表录入，因此需要合并两表数据，</w:t>
      </w:r>
      <w:r w:rsidR="00A34B34">
        <w:rPr>
          <w:rFonts w:ascii="Times New Roman" w:hAnsi="Times New Roman" w:cs="Times New Roman" w:hint="eastAsia"/>
          <w:sz w:val="24"/>
          <w:szCs w:val="24"/>
        </w:rPr>
        <w:t>形成完整的农户样本</w:t>
      </w:r>
      <w:r w:rsidR="00026301">
        <w:rPr>
          <w:rFonts w:ascii="Times New Roman" w:hAnsi="Times New Roman" w:cs="Times New Roman" w:hint="eastAsia"/>
          <w:sz w:val="24"/>
          <w:szCs w:val="24"/>
        </w:rPr>
        <w:t>；</w:t>
      </w:r>
      <w:r w:rsidR="00F3616D">
        <w:rPr>
          <w:rFonts w:ascii="Times New Roman" w:hAnsi="Times New Roman" w:cs="Times New Roman" w:hint="eastAsia"/>
          <w:sz w:val="24"/>
          <w:szCs w:val="24"/>
        </w:rPr>
        <w:t>其次，</w:t>
      </w:r>
      <w:r w:rsidR="004C6428" w:rsidRPr="00C62D74">
        <w:rPr>
          <w:rFonts w:ascii="Times New Roman" w:hAnsi="Times New Roman" w:cs="Times New Roman" w:hint="eastAsia"/>
          <w:sz w:val="24"/>
          <w:szCs w:val="24"/>
        </w:rPr>
        <w:t>异常值处理，即极端值以及缺失值的处理。由于可能存在调研报错数额和问卷录入错误的问题，需要对样本异常值进行一些必要的</w:t>
      </w:r>
      <w:r w:rsidR="00E44F07">
        <w:rPr>
          <w:rFonts w:ascii="Times New Roman" w:hAnsi="Times New Roman" w:cs="Times New Roman" w:hint="eastAsia"/>
          <w:sz w:val="24"/>
          <w:szCs w:val="24"/>
        </w:rPr>
        <w:t>调整</w:t>
      </w:r>
      <w:r w:rsidR="004C6428" w:rsidRPr="00C62D74">
        <w:rPr>
          <w:rFonts w:ascii="Times New Roman" w:hAnsi="Times New Roman" w:cs="Times New Roman" w:hint="eastAsia"/>
          <w:sz w:val="24"/>
          <w:szCs w:val="24"/>
        </w:rPr>
        <w:t>。处理的原则是，</w:t>
      </w:r>
      <w:r w:rsidR="004C6428">
        <w:rPr>
          <w:rFonts w:ascii="Times New Roman" w:hAnsi="Times New Roman" w:cs="Times New Roman" w:hint="eastAsia"/>
          <w:sz w:val="24"/>
          <w:szCs w:val="24"/>
        </w:rPr>
        <w:t>单产过高或过低的样本</w:t>
      </w:r>
      <w:r w:rsidR="004C6428" w:rsidRPr="00C62D74">
        <w:rPr>
          <w:rFonts w:ascii="Times New Roman" w:hAnsi="Times New Roman" w:cs="Times New Roman" w:hint="eastAsia"/>
          <w:sz w:val="24"/>
          <w:szCs w:val="24"/>
        </w:rPr>
        <w:t>直接删除，控制变量</w:t>
      </w:r>
      <w:r w:rsidR="004C6428">
        <w:rPr>
          <w:rFonts w:ascii="Times New Roman" w:hAnsi="Times New Roman" w:cs="Times New Roman" w:hint="eastAsia"/>
          <w:sz w:val="24"/>
          <w:szCs w:val="24"/>
        </w:rPr>
        <w:t>（</w:t>
      </w:r>
      <w:r w:rsidR="00430539">
        <w:rPr>
          <w:rFonts w:ascii="Times New Roman" w:hAnsi="Times New Roman" w:cs="Times New Roman" w:hint="eastAsia"/>
          <w:sz w:val="24"/>
          <w:szCs w:val="24"/>
        </w:rPr>
        <w:t>劳动、</w:t>
      </w:r>
      <w:r w:rsidR="00430539">
        <w:rPr>
          <w:rFonts w:ascii="Times New Roman" w:hAnsi="Times New Roman" w:cs="Times New Roman"/>
          <w:sz w:val="24"/>
          <w:szCs w:val="24"/>
        </w:rPr>
        <w:t>化肥</w:t>
      </w:r>
      <w:r w:rsidR="00430539">
        <w:rPr>
          <w:rFonts w:ascii="Times New Roman" w:hAnsi="Times New Roman" w:cs="Times New Roman" w:hint="eastAsia"/>
          <w:sz w:val="24"/>
          <w:szCs w:val="24"/>
        </w:rPr>
        <w:t>、</w:t>
      </w:r>
      <w:r w:rsidR="00430539">
        <w:rPr>
          <w:rFonts w:ascii="Times New Roman" w:hAnsi="Times New Roman" w:cs="Times New Roman"/>
          <w:sz w:val="24"/>
          <w:szCs w:val="24"/>
        </w:rPr>
        <w:t>机械</w:t>
      </w:r>
      <w:r w:rsidR="00430539">
        <w:rPr>
          <w:rFonts w:ascii="Times New Roman" w:hAnsi="Times New Roman" w:cs="Times New Roman" w:hint="eastAsia"/>
          <w:sz w:val="24"/>
          <w:szCs w:val="24"/>
        </w:rPr>
        <w:t>和其他农资投入，</w:t>
      </w:r>
      <w:r w:rsidR="004C6428">
        <w:rPr>
          <w:rFonts w:ascii="Times New Roman" w:hAnsi="Times New Roman" w:cs="Times New Roman"/>
          <w:sz w:val="24"/>
          <w:szCs w:val="24"/>
        </w:rPr>
        <w:t>地块</w:t>
      </w:r>
      <w:r w:rsidR="004C6428">
        <w:rPr>
          <w:rFonts w:ascii="Times New Roman" w:hAnsi="Times New Roman" w:cs="Times New Roman" w:hint="eastAsia"/>
          <w:sz w:val="24"/>
          <w:szCs w:val="24"/>
        </w:rPr>
        <w:t>细碎化水平、</w:t>
      </w:r>
      <w:r w:rsidR="004C6428">
        <w:rPr>
          <w:rFonts w:ascii="Times New Roman" w:hAnsi="Times New Roman" w:cs="Times New Roman"/>
          <w:sz w:val="24"/>
          <w:szCs w:val="24"/>
        </w:rPr>
        <w:t>政府</w:t>
      </w:r>
      <w:r w:rsidR="004C6428">
        <w:rPr>
          <w:rFonts w:ascii="Times New Roman" w:hAnsi="Times New Roman" w:cs="Times New Roman" w:hint="eastAsia"/>
          <w:sz w:val="24"/>
          <w:szCs w:val="24"/>
        </w:rPr>
        <w:t>补贴</w:t>
      </w:r>
      <w:r w:rsidR="00551501">
        <w:rPr>
          <w:rFonts w:ascii="Times New Roman" w:hAnsi="Times New Roman" w:cs="Times New Roman" w:hint="eastAsia"/>
          <w:sz w:val="24"/>
          <w:szCs w:val="24"/>
        </w:rPr>
        <w:t>和</w:t>
      </w:r>
      <w:r w:rsidR="004C6428">
        <w:rPr>
          <w:rFonts w:ascii="Times New Roman" w:hAnsi="Times New Roman" w:cs="Times New Roman"/>
          <w:sz w:val="24"/>
          <w:szCs w:val="24"/>
        </w:rPr>
        <w:t>农业</w:t>
      </w:r>
      <w:r w:rsidR="004C6428">
        <w:rPr>
          <w:rFonts w:ascii="Times New Roman" w:hAnsi="Times New Roman" w:cs="Times New Roman" w:hint="eastAsia"/>
          <w:sz w:val="24"/>
          <w:szCs w:val="24"/>
        </w:rPr>
        <w:t>保险等）</w:t>
      </w:r>
      <w:r w:rsidR="004C6428" w:rsidRPr="00C62D74">
        <w:rPr>
          <w:rFonts w:ascii="Times New Roman" w:hAnsi="Times New Roman" w:cs="Times New Roman" w:hint="eastAsia"/>
          <w:sz w:val="24"/>
          <w:szCs w:val="24"/>
        </w:rPr>
        <w:t>的异常值用正常分布的最大值和最小值替代</w:t>
      </w:r>
      <w:r w:rsidR="00026301">
        <w:rPr>
          <w:rFonts w:ascii="Times New Roman" w:hAnsi="Times New Roman" w:cs="Times New Roman" w:hint="eastAsia"/>
          <w:sz w:val="24"/>
          <w:szCs w:val="24"/>
        </w:rPr>
        <w:t>；</w:t>
      </w:r>
      <w:r w:rsidR="00F3616D">
        <w:rPr>
          <w:rFonts w:ascii="Times New Roman" w:hAnsi="Times New Roman" w:cs="Times New Roman" w:hint="eastAsia"/>
          <w:sz w:val="24"/>
          <w:szCs w:val="24"/>
        </w:rPr>
        <w:t>最后</w:t>
      </w:r>
      <w:r w:rsidR="00DC3D35">
        <w:rPr>
          <w:rFonts w:ascii="Times New Roman" w:hAnsi="Times New Roman" w:cs="Times New Roman" w:hint="eastAsia"/>
          <w:sz w:val="24"/>
          <w:szCs w:val="24"/>
        </w:rPr>
        <w:t>，</w:t>
      </w:r>
      <w:r w:rsidR="008E03E4">
        <w:rPr>
          <w:rFonts w:ascii="Times New Roman" w:hAnsi="Times New Roman" w:cs="Times New Roman" w:hint="eastAsia"/>
          <w:sz w:val="24"/>
          <w:szCs w:val="24"/>
        </w:rPr>
        <w:t>计算</w:t>
      </w:r>
      <w:r w:rsidR="0021171E">
        <w:rPr>
          <w:rFonts w:ascii="Times New Roman" w:hAnsi="Times New Roman" w:cs="Times New Roman" w:hint="eastAsia"/>
          <w:sz w:val="24"/>
          <w:szCs w:val="24"/>
        </w:rPr>
        <w:t>指标</w:t>
      </w:r>
      <w:r w:rsidR="008E3CA1">
        <w:rPr>
          <w:rFonts w:ascii="Times New Roman" w:hAnsi="Times New Roman" w:cs="Times New Roman" w:hint="eastAsia"/>
          <w:sz w:val="24"/>
          <w:szCs w:val="24"/>
        </w:rPr>
        <w:t>。</w:t>
      </w:r>
      <w:r w:rsidR="00E44F07">
        <w:rPr>
          <w:rFonts w:ascii="Times New Roman" w:hAnsi="Times New Roman" w:cs="Times New Roman" w:hint="eastAsia"/>
          <w:sz w:val="24"/>
          <w:szCs w:val="24"/>
        </w:rPr>
        <w:t>经过上述步骤处理的数据将包含本研究所需要的全部信息，</w:t>
      </w:r>
      <w:r w:rsidR="008E3CA1">
        <w:rPr>
          <w:rFonts w:ascii="Times New Roman" w:hAnsi="Times New Roman" w:cs="Times New Roman" w:hint="eastAsia"/>
          <w:sz w:val="24"/>
          <w:szCs w:val="24"/>
        </w:rPr>
        <w:t>需要处理的</w:t>
      </w:r>
      <w:r w:rsidR="007B28BA">
        <w:rPr>
          <w:rFonts w:ascii="Times New Roman" w:hAnsi="Times New Roman" w:cs="Times New Roman" w:hint="eastAsia"/>
          <w:sz w:val="24"/>
          <w:szCs w:val="24"/>
        </w:rPr>
        <w:t>指标</w:t>
      </w:r>
      <w:r w:rsidR="00CE793D" w:rsidRPr="00C62D74">
        <w:rPr>
          <w:rFonts w:ascii="Times New Roman" w:hAnsi="Times New Roman" w:cs="Times New Roman" w:hint="eastAsia"/>
          <w:sz w:val="24"/>
          <w:szCs w:val="24"/>
        </w:rPr>
        <w:t>包括代表</w:t>
      </w:r>
      <w:r w:rsidR="00D04527">
        <w:rPr>
          <w:rFonts w:ascii="Times New Roman" w:hAnsi="Times New Roman" w:cs="Times New Roman" w:hint="eastAsia"/>
          <w:sz w:val="24"/>
          <w:szCs w:val="24"/>
        </w:rPr>
        <w:t>耕地细碎化、</w:t>
      </w:r>
      <w:r w:rsidR="00CE793D" w:rsidRPr="00C62D74">
        <w:rPr>
          <w:rFonts w:ascii="Times New Roman" w:hAnsi="Times New Roman" w:cs="Times New Roman" w:hint="eastAsia"/>
          <w:sz w:val="24"/>
          <w:szCs w:val="24"/>
        </w:rPr>
        <w:t>政府补贴、农业保险支</w:t>
      </w:r>
      <w:r w:rsidR="00DA4D69">
        <w:rPr>
          <w:rFonts w:ascii="Times New Roman" w:hAnsi="Times New Roman" w:cs="Times New Roman" w:hint="eastAsia"/>
          <w:sz w:val="24"/>
          <w:szCs w:val="24"/>
        </w:rPr>
        <w:t>出</w:t>
      </w:r>
      <w:r w:rsidR="00B15983">
        <w:rPr>
          <w:rFonts w:ascii="Times New Roman" w:hAnsi="Times New Roman" w:cs="Times New Roman" w:hint="eastAsia"/>
          <w:sz w:val="24"/>
          <w:szCs w:val="24"/>
        </w:rPr>
        <w:t>、</w:t>
      </w:r>
      <w:r w:rsidR="00DA4D69">
        <w:rPr>
          <w:rFonts w:ascii="Times New Roman" w:hAnsi="Times New Roman" w:cs="Times New Roman" w:hint="eastAsia"/>
          <w:sz w:val="24"/>
          <w:szCs w:val="24"/>
        </w:rPr>
        <w:t>家庭人口结构</w:t>
      </w:r>
      <w:r w:rsidR="00B15983">
        <w:rPr>
          <w:rFonts w:ascii="Times New Roman" w:hAnsi="Times New Roman" w:cs="Times New Roman" w:hint="eastAsia"/>
          <w:sz w:val="24"/>
          <w:szCs w:val="24"/>
        </w:rPr>
        <w:t>和兼业水平</w:t>
      </w:r>
      <w:r w:rsidR="00DA4D69">
        <w:rPr>
          <w:rFonts w:ascii="Times New Roman" w:hAnsi="Times New Roman" w:cs="Times New Roman" w:hint="eastAsia"/>
          <w:sz w:val="24"/>
          <w:szCs w:val="24"/>
        </w:rPr>
        <w:t>。</w:t>
      </w:r>
      <w:r w:rsidR="00D04527">
        <w:rPr>
          <w:rFonts w:ascii="Times New Roman" w:hAnsi="Times New Roman" w:cs="Times New Roman" w:hint="eastAsia"/>
          <w:sz w:val="24"/>
          <w:szCs w:val="24"/>
        </w:rPr>
        <w:t>亩均要素投入情况用实际收获面积平均，</w:t>
      </w:r>
      <w:r w:rsidR="00CE793D" w:rsidRPr="00C62D74">
        <w:rPr>
          <w:rFonts w:ascii="Times New Roman" w:hAnsi="Times New Roman" w:cs="Times New Roman" w:hint="eastAsia"/>
          <w:sz w:val="24"/>
          <w:szCs w:val="24"/>
        </w:rPr>
        <w:t>地块细碎化水平、</w:t>
      </w:r>
      <w:r w:rsidR="00554AA9">
        <w:rPr>
          <w:rFonts w:ascii="Times New Roman" w:hAnsi="Times New Roman" w:cs="Times New Roman" w:hint="eastAsia"/>
          <w:sz w:val="24"/>
          <w:szCs w:val="24"/>
        </w:rPr>
        <w:t>亩均</w:t>
      </w:r>
      <w:r w:rsidR="00CE793D" w:rsidRPr="00C62D74">
        <w:rPr>
          <w:rFonts w:ascii="Times New Roman" w:hAnsi="Times New Roman" w:cs="Times New Roman" w:hint="eastAsia"/>
          <w:sz w:val="24"/>
          <w:szCs w:val="24"/>
        </w:rPr>
        <w:t>政府补贴和</w:t>
      </w:r>
      <w:r w:rsidR="00554AA9">
        <w:rPr>
          <w:rFonts w:ascii="Times New Roman" w:hAnsi="Times New Roman" w:cs="Times New Roman" w:hint="eastAsia"/>
          <w:sz w:val="24"/>
          <w:szCs w:val="24"/>
        </w:rPr>
        <w:t>亩均</w:t>
      </w:r>
      <w:r w:rsidR="00CE793D" w:rsidRPr="00C62D74">
        <w:rPr>
          <w:rFonts w:ascii="Times New Roman" w:hAnsi="Times New Roman" w:cs="Times New Roman" w:hint="eastAsia"/>
          <w:sz w:val="24"/>
          <w:szCs w:val="24"/>
        </w:rPr>
        <w:t>农业保险支出</w:t>
      </w:r>
      <w:r w:rsidR="00821166">
        <w:rPr>
          <w:rFonts w:ascii="Times New Roman" w:hAnsi="Times New Roman" w:cs="Times New Roman" w:hint="eastAsia"/>
          <w:sz w:val="24"/>
          <w:szCs w:val="24"/>
        </w:rPr>
        <w:t>使用</w:t>
      </w:r>
      <w:r w:rsidR="00CE793D" w:rsidRPr="00C62D74">
        <w:rPr>
          <w:rFonts w:ascii="Times New Roman" w:hAnsi="Times New Roman" w:cs="Times New Roman" w:hint="eastAsia"/>
          <w:sz w:val="24"/>
          <w:szCs w:val="24"/>
        </w:rPr>
        <w:t>的面积变量，为年末实际耕地面积。家庭人口结构为家庭劳动力除以家庭常住人口，即家庭</w:t>
      </w:r>
      <w:r w:rsidR="00445525">
        <w:rPr>
          <w:rFonts w:ascii="Times New Roman" w:hAnsi="Times New Roman" w:cs="Times New Roman" w:hint="eastAsia"/>
          <w:sz w:val="24"/>
          <w:szCs w:val="24"/>
        </w:rPr>
        <w:t>劳动力数量</w:t>
      </w:r>
      <w:r w:rsidR="00CE793D" w:rsidRPr="00C62D74">
        <w:rPr>
          <w:rFonts w:ascii="Times New Roman" w:hAnsi="Times New Roman" w:cs="Times New Roman" w:hint="eastAsia"/>
          <w:sz w:val="24"/>
          <w:szCs w:val="24"/>
        </w:rPr>
        <w:t>在家庭人口中所占的比例</w:t>
      </w:r>
      <w:r w:rsidR="00AD76E1">
        <w:rPr>
          <w:rFonts w:ascii="Times New Roman" w:hAnsi="Times New Roman" w:cs="Times New Roman" w:hint="eastAsia"/>
          <w:sz w:val="24"/>
          <w:szCs w:val="24"/>
        </w:rPr>
        <w:t>。兼业</w:t>
      </w:r>
      <w:r w:rsidR="00CE793D" w:rsidRPr="00C62D74">
        <w:rPr>
          <w:rFonts w:ascii="Times New Roman" w:hAnsi="Times New Roman" w:cs="Times New Roman" w:hint="eastAsia"/>
          <w:sz w:val="24"/>
          <w:szCs w:val="24"/>
        </w:rPr>
        <w:t>水平为非出售农产品的收入除以家庭全年总收入，</w:t>
      </w:r>
      <w:r w:rsidR="00CE793D">
        <w:rPr>
          <w:rFonts w:ascii="Times New Roman" w:hAnsi="Times New Roman" w:cs="Times New Roman" w:hint="eastAsia"/>
          <w:sz w:val="24"/>
          <w:szCs w:val="24"/>
        </w:rPr>
        <w:t>数值</w:t>
      </w:r>
      <w:r w:rsidR="00DA4D69">
        <w:rPr>
          <w:rFonts w:ascii="Times New Roman" w:hAnsi="Times New Roman" w:cs="Times New Roman" w:hint="eastAsia"/>
          <w:sz w:val="24"/>
          <w:szCs w:val="24"/>
        </w:rPr>
        <w:t>越大着代表兼业化水平越高</w:t>
      </w:r>
      <w:r w:rsidR="00CE793D" w:rsidRPr="00C62D74">
        <w:rPr>
          <w:rFonts w:ascii="Times New Roman" w:hAnsi="Times New Roman" w:cs="Times New Roman" w:hint="eastAsia"/>
          <w:sz w:val="24"/>
          <w:szCs w:val="24"/>
        </w:rPr>
        <w:t>。</w:t>
      </w:r>
    </w:p>
    <w:p w14:paraId="7F3E7A81" w14:textId="3038AC60" w:rsidR="00BA139B" w:rsidRDefault="003E372E" w:rsidP="000C68E8">
      <w:pPr>
        <w:spacing w:beforeLines="100" w:before="326" w:afterLines="100" w:after="326" w:line="400" w:lineRule="exact"/>
        <w:jc w:val="both"/>
        <w:outlineLvl w:val="1"/>
        <w:rPr>
          <w:rFonts w:ascii="Times New Roman" w:eastAsia="黑体" w:hAnsi="Times New Roman" w:cs="Times New Roman"/>
          <w:sz w:val="28"/>
          <w:szCs w:val="28"/>
        </w:rPr>
      </w:pPr>
      <w:bookmarkStart w:id="228" w:name="_Toc4687809"/>
      <w:r w:rsidRPr="00C46A1B">
        <w:rPr>
          <w:rFonts w:ascii="Times New Roman" w:eastAsia="黑体" w:hAnsi="Times New Roman" w:cs="Times New Roman"/>
          <w:sz w:val="28"/>
          <w:szCs w:val="28"/>
        </w:rPr>
        <w:t>3</w:t>
      </w:r>
      <w:r>
        <w:rPr>
          <w:rFonts w:ascii="Times New Roman" w:eastAsia="黑体" w:hAnsi="Times New Roman" w:cs="Times New Roman"/>
          <w:sz w:val="28"/>
          <w:szCs w:val="28"/>
        </w:rPr>
        <w:t>.</w:t>
      </w:r>
      <w:r w:rsidR="00A963E0">
        <w:rPr>
          <w:rFonts w:ascii="Times New Roman" w:eastAsia="黑体" w:hAnsi="Times New Roman" w:cs="Times New Roman"/>
          <w:sz w:val="28"/>
          <w:szCs w:val="28"/>
        </w:rPr>
        <w:t>3</w:t>
      </w:r>
      <w:r w:rsidR="00CD3836">
        <w:rPr>
          <w:rFonts w:ascii="Times New Roman" w:eastAsia="黑体" w:hAnsi="Times New Roman" w:cs="Times New Roman"/>
          <w:sz w:val="28"/>
          <w:szCs w:val="28"/>
        </w:rPr>
        <w:t xml:space="preserve">  </w:t>
      </w:r>
      <w:r w:rsidR="00D9151F">
        <w:rPr>
          <w:rFonts w:ascii="Times New Roman" w:eastAsia="黑体" w:hAnsi="Times New Roman" w:cs="Times New Roman" w:hint="eastAsia"/>
          <w:sz w:val="28"/>
          <w:szCs w:val="28"/>
        </w:rPr>
        <w:t>各规模</w:t>
      </w:r>
      <w:r w:rsidR="003F3A38">
        <w:rPr>
          <w:rFonts w:ascii="Times New Roman" w:eastAsia="黑体" w:hAnsi="Times New Roman" w:cs="Times New Roman" w:hint="eastAsia"/>
          <w:sz w:val="28"/>
          <w:szCs w:val="28"/>
        </w:rPr>
        <w:t>农户</w:t>
      </w:r>
      <w:r w:rsidR="00BB34B2">
        <w:rPr>
          <w:rFonts w:ascii="Times New Roman" w:eastAsia="黑体" w:hAnsi="Times New Roman" w:cs="Times New Roman" w:hint="eastAsia"/>
          <w:sz w:val="28"/>
          <w:szCs w:val="28"/>
        </w:rPr>
        <w:t>的</w:t>
      </w:r>
      <w:r w:rsidR="000F331E">
        <w:rPr>
          <w:rFonts w:ascii="Times New Roman" w:eastAsia="黑体" w:hAnsi="Times New Roman" w:cs="Times New Roman" w:hint="eastAsia"/>
          <w:sz w:val="28"/>
          <w:szCs w:val="28"/>
        </w:rPr>
        <w:t>基本特征</w:t>
      </w:r>
      <w:bookmarkEnd w:id="228"/>
    </w:p>
    <w:p w14:paraId="4190E7EB" w14:textId="37DD747F" w:rsidR="003D6DF8" w:rsidRDefault="00BA139B" w:rsidP="000C68E8">
      <w:pPr>
        <w:spacing w:beforeLines="100" w:before="326" w:afterLines="100" w:after="326" w:line="400" w:lineRule="exact"/>
        <w:ind w:firstLineChars="200" w:firstLine="480"/>
        <w:jc w:val="both"/>
        <w:rPr>
          <w:rFonts w:ascii="Times New Roman" w:eastAsia="黑体" w:hAnsi="Times New Roman" w:cs="Times New Roman"/>
          <w:sz w:val="24"/>
          <w:szCs w:val="24"/>
        </w:rPr>
      </w:pPr>
      <w:r w:rsidRPr="00C62D74">
        <w:rPr>
          <w:rFonts w:ascii="Times New Roman" w:hAnsi="Times New Roman" w:cs="Times New Roman" w:hint="eastAsia"/>
          <w:sz w:val="24"/>
          <w:szCs w:val="24"/>
        </w:rPr>
        <w:t>首先</w:t>
      </w:r>
      <w:r w:rsidR="00F949C0">
        <w:rPr>
          <w:rFonts w:ascii="Times New Roman" w:hAnsi="Times New Roman" w:cs="Times New Roman" w:hint="eastAsia"/>
          <w:sz w:val="24"/>
          <w:szCs w:val="24"/>
        </w:rPr>
        <w:t>，</w:t>
      </w:r>
      <w:r w:rsidRPr="00C62D74">
        <w:rPr>
          <w:rFonts w:ascii="Times New Roman" w:hAnsi="Times New Roman" w:cs="Times New Roman" w:hint="eastAsia"/>
          <w:sz w:val="24"/>
          <w:szCs w:val="24"/>
        </w:rPr>
        <w:t>对不同种植制度的农户总体数据统计性描述；其次，根据种植规模将农户分为</w:t>
      </w:r>
      <w:r w:rsidRPr="00C46A1B">
        <w:rPr>
          <w:rFonts w:ascii="Times New Roman" w:hAnsi="Times New Roman" w:cs="Times New Roman"/>
          <w:sz w:val="24"/>
          <w:szCs w:val="24"/>
        </w:rPr>
        <w:t>0</w:t>
      </w:r>
      <w:r w:rsidRPr="00C62D74">
        <w:rPr>
          <w:rFonts w:ascii="Times New Roman" w:hAnsi="Times New Roman" w:cs="Times New Roman" w:hint="eastAsia"/>
          <w:sz w:val="24"/>
          <w:szCs w:val="24"/>
        </w:rPr>
        <w:t>-</w:t>
      </w:r>
      <w:r w:rsidRPr="00C46A1B">
        <w:rPr>
          <w:rFonts w:ascii="Times New Roman" w:hAnsi="Times New Roman" w:cs="Times New Roman"/>
          <w:sz w:val="24"/>
          <w:szCs w:val="24"/>
        </w:rPr>
        <w:t>10</w:t>
      </w:r>
      <w:r w:rsidRPr="00C62D74">
        <w:rPr>
          <w:rFonts w:ascii="Times New Roman" w:hAnsi="Times New Roman" w:cs="Times New Roman" w:hint="eastAsia"/>
          <w:sz w:val="24"/>
          <w:szCs w:val="24"/>
        </w:rPr>
        <w:t>亩、</w:t>
      </w:r>
      <w:r w:rsidRPr="00C46A1B">
        <w:rPr>
          <w:rFonts w:ascii="Times New Roman" w:hAnsi="Times New Roman" w:cs="Times New Roman"/>
          <w:sz w:val="24"/>
          <w:szCs w:val="24"/>
        </w:rPr>
        <w:t>10</w:t>
      </w:r>
      <w:r w:rsidRPr="00C62D74">
        <w:rPr>
          <w:rFonts w:ascii="Times New Roman" w:hAnsi="Times New Roman" w:cs="Times New Roman" w:hint="eastAsia"/>
          <w:sz w:val="24"/>
          <w:szCs w:val="24"/>
        </w:rPr>
        <w:t>-</w:t>
      </w:r>
      <w:r w:rsidRPr="00C46A1B">
        <w:rPr>
          <w:rFonts w:ascii="Times New Roman" w:hAnsi="Times New Roman" w:cs="Times New Roman"/>
          <w:sz w:val="24"/>
          <w:szCs w:val="24"/>
        </w:rPr>
        <w:t>50</w:t>
      </w:r>
      <w:r w:rsidRPr="00C62D74">
        <w:rPr>
          <w:rFonts w:ascii="Times New Roman" w:hAnsi="Times New Roman" w:cs="Times New Roman" w:hint="eastAsia"/>
          <w:sz w:val="24"/>
          <w:szCs w:val="24"/>
        </w:rPr>
        <w:t>亩和</w:t>
      </w:r>
      <w:r w:rsidRPr="00C46A1B">
        <w:rPr>
          <w:rFonts w:ascii="Times New Roman" w:hAnsi="Times New Roman" w:cs="Times New Roman"/>
          <w:sz w:val="24"/>
          <w:szCs w:val="24"/>
        </w:rPr>
        <w:t>50</w:t>
      </w:r>
      <w:r w:rsidRPr="00C62D74">
        <w:rPr>
          <w:rFonts w:ascii="Times New Roman" w:hAnsi="Times New Roman" w:cs="Times New Roman" w:hint="eastAsia"/>
          <w:sz w:val="24"/>
          <w:szCs w:val="24"/>
        </w:rPr>
        <w:t>亩范围内的小规模农户、中等规模农户和大规模农户（以下简称小农户、中农户和大农户），分组统计性描述</w:t>
      </w:r>
      <w:r w:rsidR="00586940">
        <w:rPr>
          <w:rFonts w:ascii="Times New Roman" w:hAnsi="Times New Roman" w:cs="Times New Roman" w:hint="eastAsia"/>
          <w:sz w:val="24"/>
          <w:szCs w:val="24"/>
        </w:rPr>
        <w:t>，</w:t>
      </w:r>
      <w:r w:rsidR="00586940">
        <w:rPr>
          <w:rFonts w:ascii="Times New Roman" w:hAnsi="Times New Roman" w:cs="Times New Roman"/>
          <w:sz w:val="24"/>
          <w:szCs w:val="24"/>
        </w:rPr>
        <w:t>报告</w:t>
      </w:r>
      <w:r w:rsidR="00586940">
        <w:rPr>
          <w:rFonts w:ascii="Times New Roman" w:hAnsi="Times New Roman" w:cs="Times New Roman" w:hint="eastAsia"/>
          <w:sz w:val="24"/>
          <w:szCs w:val="24"/>
        </w:rPr>
        <w:t>方差检验结果</w:t>
      </w:r>
      <w:r w:rsidRPr="00C62D74">
        <w:rPr>
          <w:rFonts w:ascii="Times New Roman" w:hAnsi="Times New Roman" w:cs="Times New Roman" w:hint="eastAsia"/>
          <w:sz w:val="24"/>
          <w:szCs w:val="24"/>
        </w:rPr>
        <w:t>。</w:t>
      </w:r>
    </w:p>
    <w:p w14:paraId="4F22CBA6" w14:textId="754A1158" w:rsidR="00742017" w:rsidRPr="00EC35E6" w:rsidRDefault="00742017" w:rsidP="00742017">
      <w:pPr>
        <w:spacing w:beforeLines="100" w:before="326" w:afterLines="100" w:after="326" w:line="400" w:lineRule="exact"/>
        <w:outlineLvl w:val="2"/>
        <w:rPr>
          <w:rFonts w:ascii="Times New Roman" w:eastAsia="黑体" w:hAnsi="Times New Roman" w:cs="Times New Roman"/>
          <w:sz w:val="24"/>
          <w:szCs w:val="24"/>
        </w:rPr>
      </w:pPr>
      <w:r w:rsidRPr="00C46A1B">
        <w:rPr>
          <w:rFonts w:ascii="Times New Roman" w:eastAsia="黑体" w:hAnsi="Times New Roman" w:cs="Times New Roman"/>
          <w:sz w:val="24"/>
          <w:szCs w:val="24"/>
        </w:rPr>
        <w:t>3</w:t>
      </w:r>
      <w:r w:rsidRPr="00EC35E6">
        <w:rPr>
          <w:rFonts w:ascii="Times New Roman" w:eastAsia="黑体" w:hAnsi="Times New Roman" w:cs="Times New Roman" w:hint="eastAsia"/>
          <w:sz w:val="24"/>
          <w:szCs w:val="24"/>
        </w:rPr>
        <w:t>.</w:t>
      </w:r>
      <w:r>
        <w:rPr>
          <w:rFonts w:ascii="Times New Roman" w:eastAsia="黑体" w:hAnsi="Times New Roman" w:cs="Times New Roman"/>
          <w:sz w:val="24"/>
          <w:szCs w:val="24"/>
        </w:rPr>
        <w:t>3</w:t>
      </w:r>
      <w:r w:rsidRPr="00EC35E6">
        <w:rPr>
          <w:rFonts w:ascii="Times New Roman" w:eastAsia="黑体" w:hAnsi="Times New Roman" w:cs="Times New Roman" w:hint="eastAsia"/>
          <w:sz w:val="24"/>
          <w:szCs w:val="24"/>
        </w:rPr>
        <w:t>.</w:t>
      </w:r>
      <w:r>
        <w:rPr>
          <w:rFonts w:ascii="Times New Roman" w:eastAsia="黑体" w:hAnsi="Times New Roman" w:cs="Times New Roman"/>
          <w:sz w:val="24"/>
          <w:szCs w:val="24"/>
        </w:rPr>
        <w:t xml:space="preserve">1  </w:t>
      </w:r>
      <w:r w:rsidRPr="00EC35E6">
        <w:rPr>
          <w:rFonts w:ascii="Times New Roman" w:eastAsia="黑体" w:hAnsi="Times New Roman" w:cs="Times New Roman" w:hint="eastAsia"/>
          <w:sz w:val="24"/>
          <w:szCs w:val="24"/>
        </w:rPr>
        <w:t>一熟</w:t>
      </w:r>
      <w:r w:rsidR="00BA2D62">
        <w:rPr>
          <w:rFonts w:ascii="Times New Roman" w:eastAsia="黑体" w:hAnsi="Times New Roman" w:cs="Times New Roman" w:hint="eastAsia"/>
          <w:sz w:val="24"/>
          <w:szCs w:val="24"/>
        </w:rPr>
        <w:t>区</w:t>
      </w:r>
      <w:ins w:id="229" w:author="曾 翠红" w:date="2019-05-08T22:38:00Z">
        <w:r w:rsidR="00463109">
          <w:rPr>
            <w:rFonts w:ascii="Times New Roman" w:eastAsia="黑体" w:hAnsi="Times New Roman" w:cs="Times New Roman" w:hint="eastAsia"/>
            <w:sz w:val="24"/>
            <w:szCs w:val="24"/>
          </w:rPr>
          <w:t>春</w:t>
        </w:r>
      </w:ins>
      <w:r>
        <w:rPr>
          <w:rFonts w:ascii="Times New Roman" w:eastAsia="黑体" w:hAnsi="Times New Roman" w:cs="Times New Roman" w:hint="eastAsia"/>
          <w:sz w:val="24"/>
          <w:szCs w:val="24"/>
        </w:rPr>
        <w:t>玉米农户基本特征</w:t>
      </w:r>
    </w:p>
    <w:p w14:paraId="04EB8F2D" w14:textId="5A2DC4CA" w:rsidR="00742017" w:rsidRPr="00C62D74" w:rsidRDefault="00E03A30" w:rsidP="00742017">
      <w:pPr>
        <w:spacing w:after="0" w:line="400" w:lineRule="exact"/>
        <w:ind w:firstLineChars="200" w:firstLine="480"/>
        <w:rPr>
          <w:rFonts w:ascii="Times New Roman" w:hAnsi="Times New Roman" w:cs="Times New Roman"/>
          <w:sz w:val="24"/>
          <w:szCs w:val="24"/>
        </w:rPr>
      </w:pPr>
      <w:del w:id="230" w:author="曾 翠红" w:date="2019-05-09T22:31:00Z">
        <w:r w:rsidDel="00B86D23">
          <w:rPr>
            <w:rFonts w:ascii="Times New Roman" w:hAnsi="Times New Roman" w:cs="Times New Roman" w:hint="eastAsia"/>
            <w:sz w:val="24"/>
            <w:szCs w:val="24"/>
          </w:rPr>
          <w:delText>一熟区玉米</w:delText>
        </w:r>
      </w:del>
      <w:ins w:id="231" w:author="曾 翠红" w:date="2019-05-09T22:31:00Z">
        <w:r w:rsidR="00B86D23">
          <w:rPr>
            <w:rFonts w:ascii="Times New Roman" w:hAnsi="Times New Roman" w:cs="Times New Roman" w:hint="eastAsia"/>
            <w:sz w:val="24"/>
            <w:szCs w:val="24"/>
          </w:rPr>
          <w:t>一熟区春玉米</w:t>
        </w:r>
      </w:ins>
      <w:r>
        <w:rPr>
          <w:rFonts w:ascii="Times New Roman" w:hAnsi="Times New Roman" w:cs="Times New Roman" w:hint="eastAsia"/>
          <w:sz w:val="24"/>
          <w:szCs w:val="24"/>
        </w:rPr>
        <w:t>样本</w:t>
      </w:r>
      <w:r w:rsidR="00742017" w:rsidRPr="00C62D74">
        <w:rPr>
          <w:rFonts w:ascii="Times New Roman" w:hAnsi="Times New Roman" w:cs="Times New Roman" w:hint="eastAsia"/>
          <w:sz w:val="24"/>
          <w:szCs w:val="24"/>
        </w:rPr>
        <w:t>总共有</w:t>
      </w:r>
      <w:r w:rsidR="00742017" w:rsidRPr="00C46A1B">
        <w:rPr>
          <w:rFonts w:ascii="Times New Roman" w:hAnsi="Times New Roman" w:cs="Times New Roman"/>
          <w:sz w:val="24"/>
          <w:szCs w:val="24"/>
        </w:rPr>
        <w:t>17859</w:t>
      </w:r>
      <w:r w:rsidR="00742017" w:rsidRPr="00C62D74">
        <w:rPr>
          <w:rFonts w:ascii="Times New Roman" w:hAnsi="Times New Roman" w:cs="Times New Roman" w:hint="eastAsia"/>
          <w:sz w:val="24"/>
          <w:szCs w:val="24"/>
        </w:rPr>
        <w:t>条</w:t>
      </w:r>
      <w:r w:rsidR="00D56A74">
        <w:rPr>
          <w:rFonts w:ascii="Times New Roman" w:hAnsi="Times New Roman" w:cs="Times New Roman" w:hint="eastAsia"/>
          <w:sz w:val="24"/>
          <w:szCs w:val="24"/>
        </w:rPr>
        <w:t>，</w:t>
      </w:r>
      <w:r w:rsidR="00D56A74">
        <w:rPr>
          <w:rFonts w:ascii="Times New Roman" w:hAnsi="Times New Roman" w:cs="Times New Roman"/>
          <w:sz w:val="24"/>
          <w:szCs w:val="24"/>
        </w:rPr>
        <w:t>为</w:t>
      </w:r>
      <w:r w:rsidR="00D56A74" w:rsidRPr="00C62D74">
        <w:rPr>
          <w:rFonts w:ascii="Times New Roman" w:hAnsi="Times New Roman" w:cs="Times New Roman" w:hint="eastAsia"/>
          <w:sz w:val="24"/>
          <w:szCs w:val="24"/>
        </w:rPr>
        <w:t>非平衡面板数据</w:t>
      </w:r>
      <w:r w:rsidR="00742017" w:rsidRPr="00C62D74">
        <w:rPr>
          <w:rFonts w:ascii="Times New Roman" w:hAnsi="Times New Roman" w:cs="Times New Roman" w:hint="eastAsia"/>
          <w:sz w:val="24"/>
          <w:szCs w:val="24"/>
        </w:rPr>
        <w:t>，涉及</w:t>
      </w:r>
      <w:r w:rsidR="00742017" w:rsidRPr="00C46A1B">
        <w:rPr>
          <w:rFonts w:ascii="Times New Roman" w:hAnsi="Times New Roman" w:cs="Times New Roman"/>
          <w:sz w:val="24"/>
          <w:szCs w:val="24"/>
        </w:rPr>
        <w:t>5294</w:t>
      </w:r>
      <w:r w:rsidR="00742017" w:rsidRPr="00C62D74">
        <w:rPr>
          <w:rFonts w:ascii="Times New Roman" w:hAnsi="Times New Roman" w:cs="Times New Roman" w:hint="eastAsia"/>
          <w:sz w:val="24"/>
          <w:szCs w:val="24"/>
        </w:rPr>
        <w:t>户农村家庭。区域覆盖</w:t>
      </w:r>
      <w:r w:rsidR="00742017">
        <w:rPr>
          <w:rFonts w:ascii="Times New Roman" w:hAnsi="Times New Roman" w:cs="Times New Roman"/>
          <w:sz w:val="24"/>
          <w:szCs w:val="24"/>
        </w:rPr>
        <w:t>山西</w:t>
      </w:r>
      <w:r w:rsidR="00742017">
        <w:rPr>
          <w:rFonts w:ascii="Times New Roman" w:hAnsi="Times New Roman" w:cs="Times New Roman" w:hint="eastAsia"/>
          <w:sz w:val="24"/>
          <w:szCs w:val="24"/>
        </w:rPr>
        <w:t>、</w:t>
      </w:r>
      <w:r w:rsidR="00742017">
        <w:rPr>
          <w:rFonts w:ascii="Times New Roman" w:hAnsi="Times New Roman" w:cs="Times New Roman"/>
          <w:sz w:val="24"/>
          <w:szCs w:val="24"/>
        </w:rPr>
        <w:t>内蒙古</w:t>
      </w:r>
      <w:r w:rsidR="00742017">
        <w:rPr>
          <w:rFonts w:ascii="Times New Roman" w:hAnsi="Times New Roman" w:cs="Times New Roman" w:hint="eastAsia"/>
          <w:sz w:val="24"/>
          <w:szCs w:val="24"/>
        </w:rPr>
        <w:t>、</w:t>
      </w:r>
      <w:r w:rsidR="00742017">
        <w:rPr>
          <w:rFonts w:ascii="Times New Roman" w:hAnsi="Times New Roman" w:cs="Times New Roman"/>
          <w:sz w:val="24"/>
          <w:szCs w:val="24"/>
        </w:rPr>
        <w:t>辽宁</w:t>
      </w:r>
      <w:r w:rsidR="00742017">
        <w:rPr>
          <w:rFonts w:ascii="Times New Roman" w:hAnsi="Times New Roman" w:cs="Times New Roman" w:hint="eastAsia"/>
          <w:sz w:val="24"/>
          <w:szCs w:val="24"/>
        </w:rPr>
        <w:t>、</w:t>
      </w:r>
      <w:r w:rsidR="00742017">
        <w:rPr>
          <w:rFonts w:ascii="Times New Roman" w:hAnsi="Times New Roman" w:cs="Times New Roman"/>
          <w:sz w:val="24"/>
          <w:szCs w:val="24"/>
        </w:rPr>
        <w:t>吉林</w:t>
      </w:r>
      <w:r w:rsidR="00742017">
        <w:rPr>
          <w:rFonts w:ascii="Times New Roman" w:hAnsi="Times New Roman" w:cs="Times New Roman" w:hint="eastAsia"/>
          <w:sz w:val="24"/>
          <w:szCs w:val="24"/>
        </w:rPr>
        <w:t>、</w:t>
      </w:r>
      <w:r w:rsidR="00742017">
        <w:rPr>
          <w:rFonts w:ascii="Times New Roman" w:hAnsi="Times New Roman" w:cs="Times New Roman"/>
          <w:sz w:val="24"/>
          <w:szCs w:val="24"/>
        </w:rPr>
        <w:t>黑龙江</w:t>
      </w:r>
      <w:r w:rsidR="00742017">
        <w:rPr>
          <w:rFonts w:ascii="Times New Roman" w:hAnsi="Times New Roman" w:cs="Times New Roman" w:hint="eastAsia"/>
          <w:sz w:val="24"/>
          <w:szCs w:val="24"/>
        </w:rPr>
        <w:t>、陕西、</w:t>
      </w:r>
      <w:r w:rsidR="00742017">
        <w:rPr>
          <w:rFonts w:ascii="Times New Roman" w:hAnsi="Times New Roman" w:cs="Times New Roman"/>
          <w:sz w:val="24"/>
          <w:szCs w:val="24"/>
        </w:rPr>
        <w:t>甘肃</w:t>
      </w:r>
      <w:r w:rsidR="00742017">
        <w:rPr>
          <w:rFonts w:ascii="Times New Roman" w:hAnsi="Times New Roman" w:cs="Times New Roman" w:hint="eastAsia"/>
          <w:sz w:val="24"/>
          <w:szCs w:val="24"/>
        </w:rPr>
        <w:t>、</w:t>
      </w:r>
      <w:r w:rsidR="00742017">
        <w:rPr>
          <w:rFonts w:ascii="Times New Roman" w:hAnsi="Times New Roman" w:cs="Times New Roman"/>
          <w:sz w:val="24"/>
          <w:szCs w:val="24"/>
        </w:rPr>
        <w:t>宁夏</w:t>
      </w:r>
      <w:r w:rsidR="00742017">
        <w:rPr>
          <w:rFonts w:ascii="Times New Roman" w:hAnsi="Times New Roman" w:cs="Times New Roman" w:hint="eastAsia"/>
          <w:sz w:val="24"/>
          <w:szCs w:val="24"/>
        </w:rPr>
        <w:t>和新疆九</w:t>
      </w:r>
      <w:r w:rsidR="00742017" w:rsidRPr="00C62D74">
        <w:rPr>
          <w:rFonts w:ascii="Times New Roman" w:hAnsi="Times New Roman" w:cs="Times New Roman" w:hint="eastAsia"/>
          <w:sz w:val="24"/>
          <w:szCs w:val="24"/>
        </w:rPr>
        <w:t>个省（自治区）。从表</w:t>
      </w:r>
      <w:r w:rsidR="00742017" w:rsidRPr="00C46A1B">
        <w:rPr>
          <w:rFonts w:ascii="Times New Roman" w:hAnsi="Times New Roman" w:cs="Times New Roman"/>
          <w:sz w:val="24"/>
          <w:szCs w:val="24"/>
        </w:rPr>
        <w:t>3</w:t>
      </w:r>
      <w:r w:rsidR="00742017">
        <w:rPr>
          <w:rFonts w:ascii="Times New Roman" w:hAnsi="Times New Roman" w:cs="Times New Roman"/>
          <w:sz w:val="24"/>
          <w:szCs w:val="24"/>
        </w:rPr>
        <w:t>-</w:t>
      </w:r>
      <w:r w:rsidR="00742017" w:rsidRPr="00C46A1B">
        <w:rPr>
          <w:rFonts w:ascii="Times New Roman" w:hAnsi="Times New Roman" w:cs="Times New Roman"/>
          <w:sz w:val="24"/>
          <w:szCs w:val="24"/>
        </w:rPr>
        <w:t>1</w:t>
      </w:r>
      <w:r w:rsidR="00742017" w:rsidRPr="00C62D74">
        <w:rPr>
          <w:rFonts w:ascii="Times New Roman" w:hAnsi="Times New Roman" w:cs="Times New Roman" w:hint="eastAsia"/>
          <w:sz w:val="24"/>
          <w:szCs w:val="24"/>
        </w:rPr>
        <w:t>可以看出，农户玉米的平均</w:t>
      </w:r>
      <w:r w:rsidR="00742017">
        <w:rPr>
          <w:rFonts w:ascii="Times New Roman" w:hAnsi="Times New Roman" w:cs="Times New Roman" w:hint="eastAsia"/>
          <w:sz w:val="24"/>
          <w:szCs w:val="24"/>
        </w:rPr>
        <w:t>收获</w:t>
      </w:r>
      <w:r w:rsidR="00742017" w:rsidRPr="00C62D74">
        <w:rPr>
          <w:rFonts w:ascii="Times New Roman" w:hAnsi="Times New Roman" w:cs="Times New Roman" w:hint="eastAsia"/>
          <w:sz w:val="24"/>
          <w:szCs w:val="24"/>
        </w:rPr>
        <w:t>面积的为</w:t>
      </w:r>
      <w:r w:rsidR="00742017" w:rsidRPr="00C46A1B">
        <w:rPr>
          <w:rFonts w:ascii="Times New Roman" w:hAnsi="Times New Roman" w:cs="Times New Roman"/>
          <w:sz w:val="24"/>
          <w:szCs w:val="24"/>
        </w:rPr>
        <w:t>12</w:t>
      </w:r>
      <w:r w:rsidR="00742017">
        <w:rPr>
          <w:rFonts w:ascii="Times New Roman" w:hAnsi="Times New Roman" w:cs="Times New Roman"/>
          <w:sz w:val="24"/>
          <w:szCs w:val="24"/>
        </w:rPr>
        <w:t>.</w:t>
      </w:r>
      <w:r w:rsidR="00742017" w:rsidRPr="00C46A1B">
        <w:rPr>
          <w:rFonts w:ascii="Times New Roman" w:hAnsi="Times New Roman" w:cs="Times New Roman"/>
          <w:sz w:val="24"/>
          <w:szCs w:val="24"/>
        </w:rPr>
        <w:t>0</w:t>
      </w:r>
      <w:r w:rsidR="00742017" w:rsidRPr="00C62D74">
        <w:rPr>
          <w:rFonts w:ascii="Times New Roman" w:hAnsi="Times New Roman" w:cs="Times New Roman" w:hint="eastAsia"/>
          <w:sz w:val="24"/>
          <w:szCs w:val="24"/>
        </w:rPr>
        <w:t>亩，最高有</w:t>
      </w:r>
      <w:r w:rsidR="00742017" w:rsidRPr="00C46A1B">
        <w:rPr>
          <w:rFonts w:ascii="Times New Roman" w:hAnsi="Times New Roman" w:cs="Times New Roman"/>
          <w:sz w:val="24"/>
          <w:szCs w:val="24"/>
        </w:rPr>
        <w:t>241</w:t>
      </w:r>
      <w:r w:rsidR="00742017" w:rsidRPr="00C62D74">
        <w:rPr>
          <w:rFonts w:ascii="Times New Roman" w:hAnsi="Times New Roman" w:cs="Times New Roman" w:hint="eastAsia"/>
          <w:sz w:val="24"/>
          <w:szCs w:val="24"/>
        </w:rPr>
        <w:t>.</w:t>
      </w:r>
      <w:r w:rsidR="00742017" w:rsidRPr="00C46A1B">
        <w:rPr>
          <w:rFonts w:ascii="Times New Roman" w:hAnsi="Times New Roman" w:cs="Times New Roman"/>
          <w:sz w:val="24"/>
          <w:szCs w:val="24"/>
        </w:rPr>
        <w:t>8</w:t>
      </w:r>
      <w:r w:rsidR="00742017" w:rsidRPr="00C62D74">
        <w:rPr>
          <w:rFonts w:ascii="Times New Roman" w:hAnsi="Times New Roman" w:cs="Times New Roman" w:hint="eastAsia"/>
          <w:sz w:val="24"/>
          <w:szCs w:val="24"/>
        </w:rPr>
        <w:t>亩之多，最低只有</w:t>
      </w:r>
      <w:r w:rsidR="00742017" w:rsidRPr="00C46A1B">
        <w:rPr>
          <w:rFonts w:ascii="Times New Roman" w:hAnsi="Times New Roman" w:cs="Times New Roman"/>
          <w:sz w:val="24"/>
          <w:szCs w:val="24"/>
        </w:rPr>
        <w:t>0</w:t>
      </w:r>
      <w:r w:rsidR="00742017" w:rsidRPr="00C62D74">
        <w:rPr>
          <w:rFonts w:ascii="Times New Roman" w:hAnsi="Times New Roman" w:cs="Times New Roman" w:hint="eastAsia"/>
          <w:sz w:val="24"/>
          <w:szCs w:val="24"/>
        </w:rPr>
        <w:t>.</w:t>
      </w:r>
      <w:r w:rsidR="00742017" w:rsidRPr="00C46A1B">
        <w:rPr>
          <w:rFonts w:ascii="Times New Roman" w:hAnsi="Times New Roman" w:cs="Times New Roman"/>
          <w:sz w:val="24"/>
          <w:szCs w:val="24"/>
        </w:rPr>
        <w:t>1</w:t>
      </w:r>
      <w:r w:rsidR="00742017" w:rsidRPr="00C62D74">
        <w:rPr>
          <w:rFonts w:ascii="Times New Roman" w:hAnsi="Times New Roman" w:cs="Times New Roman" w:hint="eastAsia"/>
          <w:sz w:val="24"/>
          <w:szCs w:val="24"/>
        </w:rPr>
        <w:t>亩，但分布主要集中在中小规模农户之间。中小农户占比超过</w:t>
      </w:r>
      <w:r w:rsidR="00742017" w:rsidRPr="00C46A1B">
        <w:rPr>
          <w:rFonts w:ascii="Times New Roman" w:hAnsi="Times New Roman" w:cs="Times New Roman"/>
          <w:sz w:val="24"/>
          <w:szCs w:val="24"/>
        </w:rPr>
        <w:t>90</w:t>
      </w:r>
      <w:r w:rsidR="00742017" w:rsidRPr="00C62D74">
        <w:rPr>
          <w:rFonts w:ascii="Times New Roman" w:hAnsi="Times New Roman" w:cs="Times New Roman" w:hint="eastAsia"/>
          <w:sz w:val="24"/>
          <w:szCs w:val="24"/>
        </w:rPr>
        <w:t>%</w:t>
      </w:r>
      <w:r w:rsidR="00742017" w:rsidRPr="00C62D74">
        <w:rPr>
          <w:rFonts w:ascii="Times New Roman" w:hAnsi="Times New Roman" w:cs="Times New Roman" w:hint="eastAsia"/>
          <w:sz w:val="24"/>
          <w:szCs w:val="24"/>
        </w:rPr>
        <w:t>，</w:t>
      </w:r>
      <w:r w:rsidR="00742017" w:rsidRPr="00C46A1B">
        <w:rPr>
          <w:rFonts w:ascii="Times New Roman" w:hAnsi="Times New Roman" w:cs="Times New Roman"/>
          <w:sz w:val="24"/>
          <w:szCs w:val="24"/>
        </w:rPr>
        <w:t>0</w:t>
      </w:r>
      <w:r w:rsidR="00742017" w:rsidRPr="00C62D74">
        <w:rPr>
          <w:rFonts w:ascii="Times New Roman" w:hAnsi="Times New Roman" w:cs="Times New Roman" w:hint="eastAsia"/>
          <w:sz w:val="24"/>
          <w:szCs w:val="24"/>
        </w:rPr>
        <w:t>-</w:t>
      </w:r>
      <w:r w:rsidR="00742017" w:rsidRPr="00C46A1B">
        <w:rPr>
          <w:rFonts w:ascii="Times New Roman" w:hAnsi="Times New Roman" w:cs="Times New Roman"/>
          <w:sz w:val="24"/>
          <w:szCs w:val="24"/>
        </w:rPr>
        <w:t>10</w:t>
      </w:r>
      <w:r w:rsidR="00742017" w:rsidRPr="00C62D74">
        <w:rPr>
          <w:rFonts w:ascii="Times New Roman" w:hAnsi="Times New Roman" w:cs="Times New Roman" w:hint="eastAsia"/>
          <w:sz w:val="24"/>
          <w:szCs w:val="24"/>
        </w:rPr>
        <w:t>亩的截面数据占样本总数的</w:t>
      </w:r>
      <w:r w:rsidR="00742017">
        <w:rPr>
          <w:rFonts w:ascii="Times New Roman" w:hAnsi="Times New Roman" w:cs="Times New Roman" w:hint="eastAsia"/>
          <w:sz w:val="24"/>
          <w:szCs w:val="24"/>
        </w:rPr>
        <w:t>近</w:t>
      </w:r>
      <w:r w:rsidR="00742017" w:rsidRPr="00C46A1B">
        <w:rPr>
          <w:rFonts w:ascii="Times New Roman" w:hAnsi="Times New Roman" w:cs="Times New Roman"/>
          <w:sz w:val="24"/>
          <w:szCs w:val="24"/>
        </w:rPr>
        <w:t>65</w:t>
      </w:r>
      <w:r w:rsidR="00742017" w:rsidRPr="00C62D74">
        <w:rPr>
          <w:rFonts w:ascii="Times New Roman" w:hAnsi="Times New Roman" w:cs="Times New Roman" w:hint="eastAsia"/>
          <w:sz w:val="24"/>
          <w:szCs w:val="24"/>
        </w:rPr>
        <w:t>%</w:t>
      </w:r>
      <w:r w:rsidR="00742017" w:rsidRPr="00C62D74">
        <w:rPr>
          <w:rFonts w:ascii="Times New Roman" w:hAnsi="Times New Roman" w:cs="Times New Roman" w:hint="eastAsia"/>
          <w:sz w:val="24"/>
          <w:szCs w:val="24"/>
        </w:rPr>
        <w:t>；</w:t>
      </w:r>
      <w:r w:rsidR="00742017" w:rsidRPr="00C46A1B">
        <w:rPr>
          <w:rFonts w:ascii="Times New Roman" w:hAnsi="Times New Roman" w:cs="Times New Roman"/>
          <w:sz w:val="24"/>
          <w:szCs w:val="24"/>
        </w:rPr>
        <w:t>10</w:t>
      </w:r>
      <w:r w:rsidR="00742017" w:rsidRPr="00C62D74">
        <w:rPr>
          <w:rFonts w:ascii="Times New Roman" w:hAnsi="Times New Roman" w:cs="Times New Roman" w:hint="eastAsia"/>
          <w:sz w:val="24"/>
          <w:szCs w:val="24"/>
        </w:rPr>
        <w:t>-</w:t>
      </w:r>
      <w:r w:rsidR="00742017" w:rsidRPr="00C46A1B">
        <w:rPr>
          <w:rFonts w:ascii="Times New Roman" w:hAnsi="Times New Roman" w:cs="Times New Roman"/>
          <w:sz w:val="24"/>
          <w:szCs w:val="24"/>
        </w:rPr>
        <w:t>50</w:t>
      </w:r>
      <w:r w:rsidR="00742017">
        <w:rPr>
          <w:rFonts w:ascii="Times New Roman" w:hAnsi="Times New Roman" w:cs="Times New Roman" w:hint="eastAsia"/>
          <w:sz w:val="24"/>
          <w:szCs w:val="24"/>
        </w:rPr>
        <w:t>亩的截面数据占比超过</w:t>
      </w:r>
      <w:r w:rsidR="00742017" w:rsidRPr="00C46A1B">
        <w:rPr>
          <w:rFonts w:ascii="Times New Roman" w:hAnsi="Times New Roman" w:cs="Times New Roman"/>
          <w:sz w:val="24"/>
          <w:szCs w:val="24"/>
        </w:rPr>
        <w:t>30</w:t>
      </w:r>
      <w:r w:rsidR="00742017">
        <w:rPr>
          <w:rFonts w:ascii="Times New Roman" w:hAnsi="Times New Roman" w:cs="Times New Roman"/>
          <w:sz w:val="24"/>
          <w:szCs w:val="24"/>
        </w:rPr>
        <w:t>%</w:t>
      </w:r>
      <w:r w:rsidR="00742017" w:rsidRPr="00C62D74">
        <w:rPr>
          <w:rFonts w:ascii="Times New Roman" w:hAnsi="Times New Roman" w:cs="Times New Roman" w:hint="eastAsia"/>
          <w:sz w:val="24"/>
          <w:szCs w:val="24"/>
        </w:rPr>
        <w:t>；</w:t>
      </w:r>
      <w:r w:rsidR="00742017" w:rsidRPr="00C46A1B">
        <w:rPr>
          <w:rFonts w:ascii="Times New Roman" w:hAnsi="Times New Roman" w:cs="Times New Roman"/>
          <w:sz w:val="24"/>
          <w:szCs w:val="24"/>
        </w:rPr>
        <w:t>50</w:t>
      </w:r>
      <w:r w:rsidR="00742017" w:rsidRPr="00C62D74">
        <w:rPr>
          <w:rFonts w:ascii="Times New Roman" w:hAnsi="Times New Roman" w:cs="Times New Roman" w:hint="eastAsia"/>
          <w:sz w:val="24"/>
          <w:szCs w:val="24"/>
        </w:rPr>
        <w:t>亩以上的仅有</w:t>
      </w:r>
      <w:r w:rsidR="00742017" w:rsidRPr="00C46A1B">
        <w:rPr>
          <w:rFonts w:ascii="Times New Roman" w:hAnsi="Times New Roman" w:cs="Times New Roman"/>
          <w:sz w:val="24"/>
          <w:szCs w:val="24"/>
        </w:rPr>
        <w:t>765</w:t>
      </w:r>
      <w:r w:rsidR="00742017" w:rsidRPr="00C62D74">
        <w:rPr>
          <w:rFonts w:ascii="Times New Roman" w:hAnsi="Times New Roman" w:cs="Times New Roman" w:hint="eastAsia"/>
          <w:sz w:val="24"/>
          <w:szCs w:val="24"/>
        </w:rPr>
        <w:t>条数据，仅占样本总数的</w:t>
      </w:r>
      <w:r w:rsidR="00742017" w:rsidRPr="00C46A1B">
        <w:rPr>
          <w:rFonts w:ascii="Times New Roman" w:hAnsi="Times New Roman" w:cs="Times New Roman"/>
          <w:sz w:val="24"/>
          <w:szCs w:val="24"/>
        </w:rPr>
        <w:t>4</w:t>
      </w:r>
      <w:r w:rsidR="00742017" w:rsidRPr="00C62D74">
        <w:rPr>
          <w:rFonts w:ascii="Times New Roman" w:hAnsi="Times New Roman" w:cs="Times New Roman" w:hint="eastAsia"/>
          <w:sz w:val="24"/>
          <w:szCs w:val="24"/>
        </w:rPr>
        <w:t>.</w:t>
      </w:r>
      <w:r w:rsidR="00742017" w:rsidRPr="00C46A1B">
        <w:rPr>
          <w:rFonts w:ascii="Times New Roman" w:hAnsi="Times New Roman" w:cs="Times New Roman"/>
          <w:sz w:val="24"/>
          <w:szCs w:val="24"/>
        </w:rPr>
        <w:t>3</w:t>
      </w:r>
      <w:r w:rsidR="00742017" w:rsidRPr="00C62D74">
        <w:rPr>
          <w:rFonts w:ascii="Times New Roman" w:hAnsi="Times New Roman" w:cs="Times New Roman" w:hint="eastAsia"/>
          <w:sz w:val="24"/>
          <w:szCs w:val="24"/>
        </w:rPr>
        <w:t>%</w:t>
      </w:r>
      <w:r w:rsidR="00742017" w:rsidRPr="00C62D74">
        <w:rPr>
          <w:rFonts w:ascii="Times New Roman" w:hAnsi="Times New Roman" w:cs="Times New Roman" w:hint="eastAsia"/>
          <w:sz w:val="24"/>
          <w:szCs w:val="24"/>
        </w:rPr>
        <w:t>。</w:t>
      </w:r>
    </w:p>
    <w:p w14:paraId="5BE06C17" w14:textId="68D4F8A1" w:rsidR="00742017" w:rsidRPr="00C62D74" w:rsidRDefault="00742017" w:rsidP="00742017">
      <w:pPr>
        <w:spacing w:after="0" w:line="400" w:lineRule="exact"/>
        <w:ind w:firstLineChars="200" w:firstLine="480"/>
        <w:jc w:val="both"/>
        <w:rPr>
          <w:rFonts w:ascii="Times New Roman" w:hAnsi="Times New Roman" w:cs="Times New Roman"/>
          <w:sz w:val="24"/>
          <w:szCs w:val="24"/>
        </w:rPr>
      </w:pPr>
      <w:r w:rsidRPr="00C62D74">
        <w:rPr>
          <w:rFonts w:ascii="Times New Roman" w:hAnsi="Times New Roman" w:cs="Times New Roman" w:hint="eastAsia"/>
          <w:sz w:val="24"/>
          <w:szCs w:val="24"/>
        </w:rPr>
        <w:t>用方差检验不同规模农户要素投入水平和家庭禀赋</w:t>
      </w:r>
      <w:r>
        <w:rPr>
          <w:rFonts w:ascii="Times New Roman" w:hAnsi="Times New Roman" w:cs="Times New Roman" w:hint="eastAsia"/>
          <w:sz w:val="24"/>
          <w:szCs w:val="24"/>
        </w:rPr>
        <w:t>的差别，</w:t>
      </w:r>
      <w:r w:rsidRPr="00C62D74">
        <w:rPr>
          <w:rFonts w:ascii="Times New Roman" w:hAnsi="Times New Roman" w:cs="Times New Roman" w:hint="eastAsia"/>
          <w:sz w:val="24"/>
          <w:szCs w:val="24"/>
        </w:rPr>
        <w:t>发现</w:t>
      </w:r>
      <w:r>
        <w:rPr>
          <w:rFonts w:ascii="Times New Roman" w:hAnsi="Times New Roman" w:cs="Times New Roman" w:hint="eastAsia"/>
          <w:sz w:val="24"/>
          <w:szCs w:val="24"/>
        </w:rPr>
        <w:t>三种规模农户</w:t>
      </w:r>
      <w:r w:rsidRPr="00C62D74">
        <w:rPr>
          <w:rFonts w:ascii="Times New Roman" w:hAnsi="Times New Roman" w:cs="Times New Roman" w:hint="eastAsia"/>
          <w:sz w:val="24"/>
          <w:szCs w:val="24"/>
        </w:rPr>
        <w:t>家庭</w:t>
      </w:r>
      <w:r>
        <w:rPr>
          <w:rFonts w:ascii="Times New Roman" w:hAnsi="Times New Roman" w:cs="Times New Roman" w:hint="eastAsia"/>
          <w:sz w:val="24"/>
          <w:szCs w:val="24"/>
        </w:rPr>
        <w:t>禀赋差异较小，所处市场环境确实</w:t>
      </w:r>
      <w:r w:rsidRPr="00C62D74">
        <w:rPr>
          <w:rFonts w:ascii="Times New Roman" w:hAnsi="Times New Roman" w:cs="Times New Roman" w:hint="eastAsia"/>
          <w:sz w:val="24"/>
          <w:szCs w:val="24"/>
        </w:rPr>
        <w:t>存在显著的差异。</w:t>
      </w:r>
      <w:r>
        <w:rPr>
          <w:rFonts w:ascii="Times New Roman" w:hAnsi="Times New Roman" w:cs="Times New Roman" w:hint="eastAsia"/>
          <w:sz w:val="24"/>
          <w:szCs w:val="24"/>
        </w:rPr>
        <w:t>家庭特征方面，组间存在显著差异的家庭特征包括</w:t>
      </w:r>
      <w:r>
        <w:rPr>
          <w:rFonts w:ascii="Times New Roman" w:hAnsi="Times New Roman" w:cs="Times New Roman"/>
          <w:sz w:val="24"/>
          <w:szCs w:val="24"/>
        </w:rPr>
        <w:t>年龄</w:t>
      </w:r>
      <w:r>
        <w:rPr>
          <w:rFonts w:ascii="Times New Roman" w:hAnsi="Times New Roman" w:cs="Times New Roman" w:hint="eastAsia"/>
          <w:sz w:val="24"/>
          <w:szCs w:val="24"/>
        </w:rPr>
        <w:t>、</w:t>
      </w:r>
      <w:r>
        <w:rPr>
          <w:rFonts w:ascii="Times New Roman" w:hAnsi="Times New Roman" w:cs="Times New Roman"/>
          <w:sz w:val="24"/>
          <w:szCs w:val="24"/>
        </w:rPr>
        <w:t>耕地</w:t>
      </w:r>
      <w:r>
        <w:rPr>
          <w:rFonts w:ascii="Times New Roman" w:hAnsi="Times New Roman" w:cs="Times New Roman" w:hint="eastAsia"/>
          <w:sz w:val="24"/>
          <w:szCs w:val="24"/>
        </w:rPr>
        <w:t>细碎化水平和兼业水平，农户</w:t>
      </w:r>
      <w:r w:rsidRPr="00C62D74">
        <w:rPr>
          <w:rFonts w:ascii="Times New Roman" w:hAnsi="Times New Roman" w:cs="Times New Roman" w:hint="eastAsia"/>
          <w:sz w:val="24"/>
          <w:szCs w:val="24"/>
        </w:rPr>
        <w:t>平均年龄</w:t>
      </w:r>
      <w:r>
        <w:rPr>
          <w:rFonts w:ascii="Times New Roman" w:hAnsi="Times New Roman" w:cs="Times New Roman" w:hint="eastAsia"/>
          <w:sz w:val="24"/>
          <w:szCs w:val="24"/>
        </w:rPr>
        <w:t>为</w:t>
      </w:r>
      <w:r w:rsidRPr="00C46A1B">
        <w:rPr>
          <w:rFonts w:ascii="Times New Roman" w:hAnsi="Times New Roman" w:cs="Times New Roman"/>
          <w:sz w:val="24"/>
          <w:szCs w:val="24"/>
        </w:rPr>
        <w:t>52</w:t>
      </w:r>
      <w:r>
        <w:rPr>
          <w:rFonts w:ascii="Times New Roman" w:hAnsi="Times New Roman" w:cs="Times New Roman"/>
          <w:sz w:val="24"/>
          <w:szCs w:val="24"/>
        </w:rPr>
        <w:t>.</w:t>
      </w:r>
      <w:r w:rsidRPr="00C46A1B">
        <w:rPr>
          <w:rFonts w:ascii="Times New Roman" w:hAnsi="Times New Roman" w:cs="Times New Roman"/>
          <w:sz w:val="24"/>
          <w:szCs w:val="24"/>
        </w:rPr>
        <w:t>4</w:t>
      </w:r>
      <w:r>
        <w:rPr>
          <w:rFonts w:ascii="Times New Roman" w:hAnsi="Times New Roman" w:cs="Times New Roman" w:hint="eastAsia"/>
          <w:sz w:val="24"/>
          <w:szCs w:val="24"/>
        </w:rPr>
        <w:t>，组间差异大，具体表现为规模越大的农户户主越年轻</w:t>
      </w:r>
      <w:r w:rsidRPr="00C62D74">
        <w:rPr>
          <w:rFonts w:ascii="Times New Roman" w:hAnsi="Times New Roman" w:cs="Times New Roman" w:hint="eastAsia"/>
          <w:sz w:val="24"/>
          <w:szCs w:val="24"/>
        </w:rPr>
        <w:t>。</w:t>
      </w:r>
      <w:r>
        <w:rPr>
          <w:rFonts w:ascii="Times New Roman" w:hAnsi="Times New Roman" w:cs="Times New Roman" w:hint="eastAsia"/>
          <w:sz w:val="24"/>
          <w:szCs w:val="24"/>
        </w:rPr>
        <w:t>耕地细碎化水平和</w:t>
      </w:r>
      <w:r w:rsidRPr="00C62D74">
        <w:rPr>
          <w:rFonts w:ascii="Times New Roman" w:hAnsi="Times New Roman" w:cs="Times New Roman" w:hint="eastAsia"/>
          <w:sz w:val="24"/>
          <w:szCs w:val="24"/>
        </w:rPr>
        <w:t>兼业</w:t>
      </w:r>
      <w:r>
        <w:rPr>
          <w:rFonts w:ascii="Times New Roman" w:hAnsi="Times New Roman" w:cs="Times New Roman" w:hint="eastAsia"/>
          <w:sz w:val="24"/>
          <w:szCs w:val="24"/>
        </w:rPr>
        <w:t>化水平组间差异大，整体表现为规模越大的农户土地分布越集中，每块土地面积大（规模由小到大地块平均面积</w:t>
      </w:r>
      <w:r>
        <w:rPr>
          <w:rFonts w:ascii="Times New Roman" w:hAnsi="Times New Roman" w:cs="Times New Roman"/>
          <w:sz w:val="24"/>
          <w:szCs w:val="24"/>
        </w:rPr>
        <w:t>分别</w:t>
      </w:r>
      <w:r w:rsidRPr="00C46A1B">
        <w:rPr>
          <w:rFonts w:ascii="Times New Roman" w:hAnsi="Times New Roman" w:cs="Times New Roman"/>
          <w:sz w:val="24"/>
          <w:szCs w:val="24"/>
        </w:rPr>
        <w:t>2</w:t>
      </w:r>
      <w:r>
        <w:rPr>
          <w:rFonts w:ascii="Times New Roman" w:hAnsi="Times New Roman" w:cs="Times New Roman"/>
          <w:sz w:val="24"/>
          <w:szCs w:val="24"/>
        </w:rPr>
        <w:t>.</w:t>
      </w:r>
      <w:r w:rsidRPr="00C46A1B">
        <w:rPr>
          <w:rFonts w:ascii="Times New Roman" w:hAnsi="Times New Roman" w:cs="Times New Roman"/>
          <w:sz w:val="24"/>
          <w:szCs w:val="24"/>
        </w:rPr>
        <w:t>1</w:t>
      </w:r>
      <w:r>
        <w:rPr>
          <w:rFonts w:ascii="Times New Roman" w:hAnsi="Times New Roman" w:cs="Times New Roman" w:hint="eastAsia"/>
          <w:sz w:val="24"/>
          <w:szCs w:val="24"/>
        </w:rPr>
        <w:t>亩、</w:t>
      </w:r>
      <w:r w:rsidRPr="00C46A1B">
        <w:rPr>
          <w:rFonts w:ascii="Times New Roman" w:hAnsi="Times New Roman" w:cs="Times New Roman"/>
          <w:sz w:val="24"/>
          <w:szCs w:val="24"/>
        </w:rPr>
        <w:t>5</w:t>
      </w:r>
      <w:r>
        <w:rPr>
          <w:rFonts w:ascii="Times New Roman" w:hAnsi="Times New Roman" w:cs="Times New Roman"/>
          <w:sz w:val="24"/>
          <w:szCs w:val="24"/>
        </w:rPr>
        <w:t>.</w:t>
      </w:r>
      <w:r w:rsidRPr="00C46A1B">
        <w:rPr>
          <w:rFonts w:ascii="Times New Roman" w:hAnsi="Times New Roman" w:cs="Times New Roman"/>
          <w:sz w:val="24"/>
          <w:szCs w:val="24"/>
        </w:rPr>
        <w:t>5</w:t>
      </w:r>
      <w:r>
        <w:rPr>
          <w:rFonts w:ascii="Times New Roman" w:hAnsi="Times New Roman" w:cs="Times New Roman" w:hint="eastAsia"/>
          <w:sz w:val="24"/>
          <w:szCs w:val="24"/>
        </w:rPr>
        <w:t>亩和</w:t>
      </w:r>
      <w:r w:rsidRPr="00C46A1B">
        <w:rPr>
          <w:rFonts w:ascii="Times New Roman" w:hAnsi="Times New Roman" w:cs="Times New Roman"/>
          <w:sz w:val="24"/>
          <w:szCs w:val="24"/>
        </w:rPr>
        <w:t>14</w:t>
      </w:r>
      <w:r>
        <w:rPr>
          <w:rFonts w:ascii="Times New Roman" w:hAnsi="Times New Roman" w:cs="Times New Roman"/>
          <w:sz w:val="24"/>
          <w:szCs w:val="24"/>
        </w:rPr>
        <w:t>.</w:t>
      </w:r>
      <w:r w:rsidRPr="00C46A1B">
        <w:rPr>
          <w:rFonts w:ascii="Times New Roman" w:hAnsi="Times New Roman" w:cs="Times New Roman"/>
          <w:sz w:val="24"/>
          <w:szCs w:val="24"/>
        </w:rPr>
        <w:t>4</w:t>
      </w:r>
      <w:r>
        <w:rPr>
          <w:rFonts w:ascii="Times New Roman" w:hAnsi="Times New Roman" w:cs="Times New Roman" w:hint="eastAsia"/>
          <w:sz w:val="24"/>
          <w:szCs w:val="24"/>
        </w:rPr>
        <w:t>亩）</w:t>
      </w:r>
      <w:r>
        <w:rPr>
          <w:rFonts w:ascii="Times New Roman" w:hAnsi="Times New Roman" w:cs="Times New Roman"/>
          <w:sz w:val="24"/>
          <w:szCs w:val="24"/>
        </w:rPr>
        <w:t>，</w:t>
      </w:r>
      <w:r>
        <w:rPr>
          <w:rFonts w:ascii="Times New Roman" w:hAnsi="Times New Roman" w:cs="Times New Roman" w:hint="eastAsia"/>
          <w:sz w:val="24"/>
          <w:szCs w:val="24"/>
        </w:rPr>
        <w:t>非农收入占比越低，平均占比分别为</w:t>
      </w:r>
      <w:r w:rsidRPr="00C46A1B">
        <w:rPr>
          <w:rFonts w:ascii="Times New Roman" w:hAnsi="Times New Roman" w:cs="Times New Roman"/>
          <w:sz w:val="24"/>
          <w:szCs w:val="24"/>
        </w:rPr>
        <w:t>65</w:t>
      </w:r>
      <w:r>
        <w:rPr>
          <w:rFonts w:ascii="Times New Roman" w:hAnsi="Times New Roman" w:cs="Times New Roman"/>
          <w:sz w:val="24"/>
          <w:szCs w:val="24"/>
        </w:rPr>
        <w:t>.</w:t>
      </w:r>
      <w:r w:rsidRPr="00C46A1B">
        <w:rPr>
          <w:rFonts w:ascii="Times New Roman" w:hAnsi="Times New Roman" w:cs="Times New Roman"/>
          <w:sz w:val="24"/>
          <w:szCs w:val="24"/>
        </w:rPr>
        <w:t>0</w:t>
      </w:r>
      <w:r>
        <w:rPr>
          <w:rFonts w:ascii="Times New Roman" w:hAnsi="Times New Roman" w:cs="Times New Roman"/>
          <w:sz w:val="24"/>
          <w:szCs w:val="24"/>
        </w:rPr>
        <w:t>%</w:t>
      </w:r>
      <w:r>
        <w:rPr>
          <w:rFonts w:ascii="Times New Roman" w:hAnsi="Times New Roman" w:cs="Times New Roman"/>
          <w:sz w:val="24"/>
          <w:szCs w:val="24"/>
        </w:rPr>
        <w:t>、</w:t>
      </w:r>
      <w:r w:rsidRPr="00C46A1B">
        <w:rPr>
          <w:rFonts w:ascii="Times New Roman" w:hAnsi="Times New Roman" w:cs="Times New Roman"/>
          <w:sz w:val="24"/>
          <w:szCs w:val="24"/>
        </w:rPr>
        <w:t>41</w:t>
      </w:r>
      <w:r>
        <w:rPr>
          <w:rFonts w:ascii="Times New Roman" w:hAnsi="Times New Roman" w:cs="Times New Roman"/>
          <w:sz w:val="24"/>
          <w:szCs w:val="24"/>
        </w:rPr>
        <w:t>.</w:t>
      </w:r>
      <w:r w:rsidRPr="00C46A1B">
        <w:rPr>
          <w:rFonts w:ascii="Times New Roman" w:hAnsi="Times New Roman" w:cs="Times New Roman"/>
          <w:sz w:val="24"/>
          <w:szCs w:val="24"/>
        </w:rPr>
        <w:t>4</w:t>
      </w:r>
      <w:r>
        <w:rPr>
          <w:rFonts w:ascii="Times New Roman" w:hAnsi="Times New Roman" w:cs="Times New Roman"/>
          <w:sz w:val="24"/>
          <w:szCs w:val="24"/>
        </w:rPr>
        <w:t>%</w:t>
      </w:r>
      <w:r>
        <w:rPr>
          <w:rFonts w:ascii="Times New Roman" w:hAnsi="Times New Roman" w:cs="Times New Roman"/>
          <w:sz w:val="24"/>
          <w:szCs w:val="24"/>
        </w:rPr>
        <w:t>和</w:t>
      </w:r>
      <w:r w:rsidRPr="00C46A1B">
        <w:rPr>
          <w:rFonts w:ascii="Times New Roman" w:hAnsi="Times New Roman" w:cs="Times New Roman"/>
          <w:sz w:val="24"/>
          <w:szCs w:val="24"/>
        </w:rPr>
        <w:t>17</w:t>
      </w:r>
      <w:r>
        <w:rPr>
          <w:rFonts w:ascii="Times New Roman" w:hAnsi="Times New Roman" w:cs="Times New Roman"/>
          <w:sz w:val="24"/>
          <w:szCs w:val="24"/>
        </w:rPr>
        <w:t>.</w:t>
      </w:r>
      <w:r w:rsidRPr="00C46A1B">
        <w:rPr>
          <w:rFonts w:ascii="Times New Roman" w:hAnsi="Times New Roman" w:cs="Times New Roman"/>
          <w:sz w:val="24"/>
          <w:szCs w:val="24"/>
        </w:rPr>
        <w:t>9</w:t>
      </w:r>
      <w:r>
        <w:rPr>
          <w:rFonts w:ascii="Times New Roman" w:hAnsi="Times New Roman" w:cs="Times New Roman"/>
          <w:sz w:val="24"/>
          <w:szCs w:val="24"/>
        </w:rPr>
        <w:t>%</w:t>
      </w:r>
      <w:r w:rsidRPr="00C62D74">
        <w:rPr>
          <w:rFonts w:ascii="Times New Roman" w:hAnsi="Times New Roman" w:cs="Times New Roman" w:hint="eastAsia"/>
          <w:sz w:val="24"/>
          <w:szCs w:val="24"/>
        </w:rPr>
        <w:t>。</w:t>
      </w:r>
      <w:r>
        <w:rPr>
          <w:rFonts w:ascii="Times New Roman" w:hAnsi="Times New Roman" w:cs="Times New Roman" w:hint="eastAsia"/>
          <w:sz w:val="24"/>
          <w:szCs w:val="24"/>
        </w:rPr>
        <w:t>其余特征变量</w:t>
      </w:r>
      <w:r>
        <w:rPr>
          <w:rFonts w:ascii="Times New Roman" w:hAnsi="Times New Roman" w:cs="Times New Roman"/>
          <w:sz w:val="24"/>
          <w:szCs w:val="24"/>
        </w:rPr>
        <w:t>性别</w:t>
      </w:r>
      <w:r>
        <w:rPr>
          <w:rFonts w:ascii="Times New Roman" w:hAnsi="Times New Roman" w:cs="Times New Roman" w:hint="eastAsia"/>
          <w:sz w:val="24"/>
          <w:szCs w:val="24"/>
        </w:rPr>
        <w:t>、家庭背景、</w:t>
      </w:r>
      <w:r>
        <w:rPr>
          <w:rFonts w:ascii="Times New Roman" w:hAnsi="Times New Roman" w:cs="Times New Roman"/>
          <w:sz w:val="24"/>
          <w:szCs w:val="24"/>
        </w:rPr>
        <w:t>健康</w:t>
      </w:r>
      <w:r>
        <w:rPr>
          <w:rFonts w:ascii="Times New Roman" w:hAnsi="Times New Roman" w:cs="Times New Roman" w:hint="eastAsia"/>
          <w:sz w:val="24"/>
          <w:szCs w:val="24"/>
        </w:rPr>
        <w:t>状况和人力资源培训各规模农户情况相似。男性户主占</w:t>
      </w:r>
      <w:r w:rsidRPr="00C46A1B">
        <w:rPr>
          <w:rFonts w:ascii="Times New Roman" w:hAnsi="Times New Roman" w:cs="Times New Roman"/>
          <w:sz w:val="24"/>
          <w:szCs w:val="24"/>
        </w:rPr>
        <w:t>57</w:t>
      </w:r>
      <w:r>
        <w:rPr>
          <w:rFonts w:ascii="Times New Roman" w:hAnsi="Times New Roman" w:cs="Times New Roman"/>
          <w:sz w:val="24"/>
          <w:szCs w:val="24"/>
        </w:rPr>
        <w:t>.</w:t>
      </w:r>
      <w:r w:rsidRPr="00C46A1B">
        <w:rPr>
          <w:rFonts w:ascii="Times New Roman" w:hAnsi="Times New Roman" w:cs="Times New Roman"/>
          <w:sz w:val="24"/>
          <w:szCs w:val="24"/>
        </w:rPr>
        <w:t>4</w:t>
      </w:r>
      <w:r>
        <w:rPr>
          <w:rFonts w:ascii="Times New Roman" w:hAnsi="Times New Roman" w:cs="Times New Roman"/>
          <w:sz w:val="24"/>
          <w:szCs w:val="24"/>
        </w:rPr>
        <w:t>%</w:t>
      </w:r>
      <w:r>
        <w:rPr>
          <w:rFonts w:ascii="Times New Roman" w:hAnsi="Times New Roman" w:cs="Times New Roman"/>
          <w:sz w:val="24"/>
          <w:szCs w:val="24"/>
        </w:rPr>
        <w:t>，</w:t>
      </w:r>
      <w:r>
        <w:rPr>
          <w:rFonts w:ascii="Times New Roman" w:hAnsi="Times New Roman" w:cs="Times New Roman" w:hint="eastAsia"/>
          <w:sz w:val="24"/>
          <w:szCs w:val="24"/>
        </w:rPr>
        <w:t>健康状况普遍优良，家庭人口结构相似（</w:t>
      </w:r>
      <w:r w:rsidRPr="00C46A1B">
        <w:rPr>
          <w:rFonts w:ascii="Times New Roman" w:hAnsi="Times New Roman" w:cs="Times New Roman"/>
          <w:sz w:val="24"/>
          <w:szCs w:val="24"/>
        </w:rPr>
        <w:t>70</w:t>
      </w:r>
      <w:r>
        <w:rPr>
          <w:rFonts w:ascii="Times New Roman" w:hAnsi="Times New Roman" w:cs="Times New Roman"/>
          <w:sz w:val="24"/>
          <w:szCs w:val="24"/>
        </w:rPr>
        <w:t>%</w:t>
      </w:r>
      <w:r>
        <w:rPr>
          <w:rFonts w:ascii="Times New Roman" w:hAnsi="Times New Roman" w:cs="Times New Roman"/>
          <w:sz w:val="24"/>
          <w:szCs w:val="24"/>
        </w:rPr>
        <w:t>的</w:t>
      </w:r>
      <w:r>
        <w:rPr>
          <w:rFonts w:ascii="Times New Roman" w:hAnsi="Times New Roman" w:cs="Times New Roman" w:hint="eastAsia"/>
          <w:sz w:val="24"/>
          <w:szCs w:val="24"/>
        </w:rPr>
        <w:t>人口为劳动力）</w:t>
      </w:r>
      <w:r w:rsidRPr="00C62D74">
        <w:rPr>
          <w:rFonts w:ascii="Times New Roman" w:hAnsi="Times New Roman" w:cs="Times New Roman" w:hint="eastAsia"/>
          <w:sz w:val="24"/>
          <w:szCs w:val="24"/>
        </w:rPr>
        <w:t>。</w:t>
      </w:r>
      <w:r>
        <w:rPr>
          <w:rFonts w:ascii="Times New Roman" w:hAnsi="Times New Roman" w:cs="Times New Roman"/>
          <w:sz w:val="24"/>
          <w:szCs w:val="24"/>
        </w:rPr>
        <w:t>干部</w:t>
      </w:r>
      <w:r>
        <w:rPr>
          <w:rFonts w:ascii="Times New Roman" w:hAnsi="Times New Roman" w:cs="Times New Roman" w:hint="eastAsia"/>
          <w:sz w:val="24"/>
          <w:szCs w:val="24"/>
        </w:rPr>
        <w:t>家庭占</w:t>
      </w:r>
      <w:r w:rsidRPr="00C46A1B">
        <w:rPr>
          <w:rFonts w:ascii="Times New Roman" w:hAnsi="Times New Roman" w:cs="Times New Roman"/>
          <w:sz w:val="24"/>
          <w:szCs w:val="24"/>
        </w:rPr>
        <w:t>17</w:t>
      </w:r>
      <w:r>
        <w:rPr>
          <w:rFonts w:ascii="Times New Roman" w:hAnsi="Times New Roman" w:cs="Times New Roman"/>
          <w:sz w:val="24"/>
          <w:szCs w:val="24"/>
        </w:rPr>
        <w:t>.</w:t>
      </w:r>
      <w:r w:rsidRPr="00C46A1B">
        <w:rPr>
          <w:rFonts w:ascii="Times New Roman" w:hAnsi="Times New Roman" w:cs="Times New Roman"/>
          <w:sz w:val="24"/>
          <w:szCs w:val="24"/>
        </w:rPr>
        <w:t>7</w:t>
      </w:r>
      <w:r>
        <w:rPr>
          <w:rFonts w:ascii="Times New Roman" w:hAnsi="Times New Roman" w:cs="Times New Roman"/>
          <w:sz w:val="24"/>
          <w:szCs w:val="24"/>
        </w:rPr>
        <w:t>%</w:t>
      </w:r>
      <w:r>
        <w:rPr>
          <w:rFonts w:ascii="Times New Roman" w:hAnsi="Times New Roman" w:cs="Times New Roman" w:hint="eastAsia"/>
          <w:sz w:val="24"/>
          <w:szCs w:val="24"/>
        </w:rPr>
        <w:t>，平均受教育年限为</w:t>
      </w:r>
      <w:r w:rsidRPr="00C46A1B">
        <w:rPr>
          <w:rFonts w:ascii="Times New Roman" w:hAnsi="Times New Roman" w:cs="Times New Roman"/>
          <w:sz w:val="24"/>
          <w:szCs w:val="24"/>
        </w:rPr>
        <w:t>7</w:t>
      </w:r>
      <w:r>
        <w:rPr>
          <w:rFonts w:ascii="Times New Roman" w:hAnsi="Times New Roman" w:cs="Times New Roman"/>
          <w:sz w:val="24"/>
          <w:szCs w:val="24"/>
        </w:rPr>
        <w:t>.</w:t>
      </w:r>
      <w:r w:rsidRPr="00C46A1B">
        <w:rPr>
          <w:rFonts w:ascii="Times New Roman" w:hAnsi="Times New Roman" w:cs="Times New Roman"/>
          <w:sz w:val="24"/>
          <w:szCs w:val="24"/>
        </w:rPr>
        <w:t>2</w:t>
      </w:r>
      <w:r>
        <w:rPr>
          <w:rFonts w:ascii="Times New Roman" w:hAnsi="Times New Roman" w:cs="Times New Roman" w:hint="eastAsia"/>
          <w:sz w:val="24"/>
          <w:szCs w:val="24"/>
        </w:rPr>
        <w:t>年</w:t>
      </w:r>
      <w:r>
        <w:rPr>
          <w:rFonts w:ascii="Times New Roman" w:hAnsi="Times New Roman" w:cs="Times New Roman"/>
          <w:sz w:val="24"/>
          <w:szCs w:val="24"/>
        </w:rPr>
        <w:t>，</w:t>
      </w:r>
      <w:r>
        <w:rPr>
          <w:rFonts w:ascii="Times New Roman" w:hAnsi="Times New Roman" w:cs="Times New Roman" w:hint="eastAsia"/>
          <w:sz w:val="24"/>
          <w:szCs w:val="24"/>
        </w:rPr>
        <w:t>受过农业技能培训的家庭仅占</w:t>
      </w:r>
      <w:r w:rsidRPr="00C46A1B">
        <w:rPr>
          <w:rFonts w:ascii="Times New Roman" w:hAnsi="Times New Roman" w:cs="Times New Roman"/>
          <w:sz w:val="24"/>
          <w:szCs w:val="24"/>
        </w:rPr>
        <w:t>7</w:t>
      </w:r>
      <w:r>
        <w:rPr>
          <w:rFonts w:ascii="Times New Roman" w:hAnsi="Times New Roman" w:cs="Times New Roman"/>
          <w:sz w:val="24"/>
          <w:szCs w:val="24"/>
        </w:rPr>
        <w:t>.</w:t>
      </w:r>
      <w:r w:rsidRPr="00C46A1B">
        <w:rPr>
          <w:rFonts w:ascii="Times New Roman" w:hAnsi="Times New Roman" w:cs="Times New Roman"/>
          <w:sz w:val="24"/>
          <w:szCs w:val="24"/>
        </w:rPr>
        <w:t>9</w:t>
      </w:r>
      <w:r>
        <w:rPr>
          <w:rFonts w:ascii="Times New Roman" w:hAnsi="Times New Roman" w:cs="Times New Roman"/>
          <w:sz w:val="24"/>
          <w:szCs w:val="24"/>
        </w:rPr>
        <w:t>%</w:t>
      </w:r>
      <w:r>
        <w:rPr>
          <w:rFonts w:ascii="Times New Roman" w:hAnsi="Times New Roman" w:cs="Times New Roman" w:hint="eastAsia"/>
          <w:sz w:val="24"/>
          <w:szCs w:val="24"/>
        </w:rPr>
        <w:t>。代表风险意识的农业保险变量来看，</w:t>
      </w:r>
      <w:r>
        <w:rPr>
          <w:rFonts w:ascii="Times New Roman" w:hAnsi="Times New Roman" w:cs="Times New Roman"/>
          <w:sz w:val="24"/>
          <w:szCs w:val="24"/>
        </w:rPr>
        <w:t>小农户</w:t>
      </w:r>
      <w:r>
        <w:rPr>
          <w:rFonts w:ascii="Times New Roman" w:hAnsi="Times New Roman" w:cs="Times New Roman" w:hint="eastAsia"/>
          <w:sz w:val="24"/>
          <w:szCs w:val="24"/>
        </w:rPr>
        <w:t>风险意识低，中等和大农户交保险的家庭占比近</w:t>
      </w:r>
      <w:r w:rsidRPr="00C46A1B">
        <w:rPr>
          <w:rFonts w:ascii="Times New Roman" w:hAnsi="Times New Roman" w:cs="Times New Roman"/>
          <w:sz w:val="24"/>
          <w:szCs w:val="24"/>
        </w:rPr>
        <w:t>30</w:t>
      </w:r>
      <w:r>
        <w:rPr>
          <w:rFonts w:ascii="Times New Roman" w:hAnsi="Times New Roman" w:cs="Times New Roman"/>
          <w:sz w:val="24"/>
          <w:szCs w:val="24"/>
        </w:rPr>
        <w:t>%</w:t>
      </w:r>
      <w:r>
        <w:rPr>
          <w:rFonts w:ascii="Times New Roman" w:hAnsi="Times New Roman" w:cs="Times New Roman"/>
          <w:sz w:val="24"/>
          <w:szCs w:val="24"/>
        </w:rPr>
        <w:t>，</w:t>
      </w:r>
      <w:r>
        <w:rPr>
          <w:rFonts w:ascii="Times New Roman" w:hAnsi="Times New Roman" w:cs="Times New Roman" w:hint="eastAsia"/>
          <w:sz w:val="24"/>
          <w:szCs w:val="24"/>
        </w:rPr>
        <w:t>比小农户家庭高</w:t>
      </w:r>
      <w:r w:rsidRPr="00C46A1B">
        <w:rPr>
          <w:rFonts w:ascii="Times New Roman" w:hAnsi="Times New Roman" w:cs="Times New Roman"/>
          <w:sz w:val="24"/>
          <w:szCs w:val="24"/>
        </w:rPr>
        <w:t>10</w:t>
      </w:r>
      <w:r>
        <w:rPr>
          <w:rFonts w:ascii="Times New Roman" w:hAnsi="Times New Roman" w:cs="Times New Roman"/>
          <w:sz w:val="24"/>
          <w:szCs w:val="24"/>
        </w:rPr>
        <w:t>%</w:t>
      </w:r>
      <w:r>
        <w:rPr>
          <w:rFonts w:ascii="Times New Roman" w:hAnsi="Times New Roman" w:cs="Times New Roman" w:hint="eastAsia"/>
          <w:sz w:val="24"/>
          <w:szCs w:val="24"/>
        </w:rPr>
        <w:t>。此外，</w:t>
      </w:r>
      <w:r>
        <w:rPr>
          <w:rFonts w:ascii="Times New Roman" w:hAnsi="Times New Roman" w:cs="Times New Roman"/>
          <w:sz w:val="24"/>
          <w:szCs w:val="24"/>
        </w:rPr>
        <w:t>农户</w:t>
      </w:r>
      <w:r>
        <w:rPr>
          <w:rFonts w:ascii="Times New Roman" w:hAnsi="Times New Roman" w:cs="Times New Roman" w:hint="eastAsia"/>
          <w:sz w:val="24"/>
          <w:szCs w:val="24"/>
        </w:rPr>
        <w:t>所受农业补贴的组间差异突出，</w:t>
      </w:r>
      <w:r>
        <w:rPr>
          <w:rFonts w:ascii="Times New Roman" w:hAnsi="Times New Roman" w:cs="Times New Roman"/>
          <w:sz w:val="24"/>
          <w:szCs w:val="24"/>
        </w:rPr>
        <w:t>规模</w:t>
      </w:r>
      <w:r>
        <w:rPr>
          <w:rFonts w:ascii="Times New Roman" w:hAnsi="Times New Roman" w:cs="Times New Roman" w:hint="eastAsia"/>
          <w:sz w:val="24"/>
          <w:szCs w:val="24"/>
        </w:rPr>
        <w:t>越大的农户补贴水平越低，小规模和中等规模农户每亩补贴达到</w:t>
      </w:r>
      <w:r w:rsidRPr="00C46A1B">
        <w:rPr>
          <w:rFonts w:ascii="Times New Roman" w:hAnsi="Times New Roman" w:cs="Times New Roman"/>
          <w:sz w:val="24"/>
          <w:szCs w:val="24"/>
        </w:rPr>
        <w:t>84</w:t>
      </w:r>
      <w:r>
        <w:rPr>
          <w:rFonts w:ascii="Times New Roman" w:hAnsi="Times New Roman" w:cs="Times New Roman"/>
          <w:sz w:val="24"/>
          <w:szCs w:val="24"/>
        </w:rPr>
        <w:t>.</w:t>
      </w:r>
      <w:r w:rsidRPr="00C46A1B">
        <w:rPr>
          <w:rFonts w:ascii="Times New Roman" w:hAnsi="Times New Roman" w:cs="Times New Roman"/>
          <w:sz w:val="24"/>
          <w:szCs w:val="24"/>
        </w:rPr>
        <w:t>3</w:t>
      </w:r>
      <w:r>
        <w:rPr>
          <w:rFonts w:ascii="Times New Roman" w:hAnsi="Times New Roman" w:cs="Times New Roman" w:hint="eastAsia"/>
          <w:sz w:val="24"/>
          <w:szCs w:val="24"/>
        </w:rPr>
        <w:t>元和</w:t>
      </w:r>
      <w:r w:rsidRPr="00C46A1B">
        <w:rPr>
          <w:rFonts w:ascii="Times New Roman" w:hAnsi="Times New Roman" w:cs="Times New Roman"/>
          <w:sz w:val="24"/>
          <w:szCs w:val="24"/>
        </w:rPr>
        <w:t>77</w:t>
      </w:r>
      <w:r>
        <w:rPr>
          <w:rFonts w:ascii="Times New Roman" w:hAnsi="Times New Roman" w:cs="Times New Roman" w:hint="eastAsia"/>
          <w:sz w:val="24"/>
          <w:szCs w:val="24"/>
        </w:rPr>
        <w:t>.</w:t>
      </w:r>
      <w:r w:rsidRPr="00C46A1B">
        <w:rPr>
          <w:rFonts w:ascii="Times New Roman" w:hAnsi="Times New Roman" w:cs="Times New Roman"/>
          <w:sz w:val="24"/>
          <w:szCs w:val="24"/>
        </w:rPr>
        <w:t>4</w:t>
      </w:r>
      <w:r>
        <w:rPr>
          <w:rFonts w:ascii="Times New Roman" w:hAnsi="Times New Roman" w:cs="Times New Roman" w:hint="eastAsia"/>
          <w:sz w:val="24"/>
          <w:szCs w:val="24"/>
        </w:rPr>
        <w:t>元，</w:t>
      </w:r>
      <w:r>
        <w:rPr>
          <w:rFonts w:ascii="Times New Roman" w:hAnsi="Times New Roman" w:cs="Times New Roman"/>
          <w:sz w:val="24"/>
          <w:szCs w:val="24"/>
        </w:rPr>
        <w:t>大农户</w:t>
      </w:r>
      <w:r>
        <w:rPr>
          <w:rFonts w:ascii="Times New Roman" w:hAnsi="Times New Roman" w:cs="Times New Roman" w:hint="eastAsia"/>
          <w:sz w:val="24"/>
          <w:szCs w:val="24"/>
        </w:rPr>
        <w:t>仅有</w:t>
      </w:r>
      <w:r w:rsidRPr="00C46A1B">
        <w:rPr>
          <w:rFonts w:ascii="Times New Roman" w:hAnsi="Times New Roman" w:cs="Times New Roman"/>
          <w:sz w:val="24"/>
          <w:szCs w:val="24"/>
        </w:rPr>
        <w:t>48</w:t>
      </w:r>
      <w:r>
        <w:rPr>
          <w:rFonts w:ascii="Times New Roman" w:hAnsi="Times New Roman" w:cs="Times New Roman"/>
          <w:sz w:val="24"/>
          <w:szCs w:val="24"/>
        </w:rPr>
        <w:t>.</w:t>
      </w:r>
      <w:r w:rsidRPr="00C46A1B">
        <w:rPr>
          <w:rFonts w:ascii="Times New Roman" w:hAnsi="Times New Roman" w:cs="Times New Roman"/>
          <w:sz w:val="24"/>
          <w:szCs w:val="24"/>
        </w:rPr>
        <w:t>5</w:t>
      </w:r>
      <w:r>
        <w:rPr>
          <w:rFonts w:ascii="Times New Roman" w:hAnsi="Times New Roman" w:cs="Times New Roman" w:hint="eastAsia"/>
          <w:sz w:val="24"/>
          <w:szCs w:val="24"/>
        </w:rPr>
        <w:t>元。</w:t>
      </w:r>
    </w:p>
    <w:p w14:paraId="4B9F97C7" w14:textId="09DFB885" w:rsidR="00742017" w:rsidRDefault="00742017" w:rsidP="00742017">
      <w:pPr>
        <w:spacing w:after="0" w:line="400" w:lineRule="exact"/>
        <w:ind w:firstLineChars="200" w:firstLine="480"/>
        <w:jc w:val="both"/>
        <w:rPr>
          <w:rFonts w:ascii="Times New Roman" w:hAnsi="Times New Roman" w:cs="Times New Roman"/>
          <w:sz w:val="24"/>
          <w:szCs w:val="24"/>
        </w:rPr>
        <w:sectPr w:rsidR="00742017" w:rsidSect="004C1DFA">
          <w:headerReference w:type="default" r:id="rId34"/>
          <w:pgSz w:w="11906" w:h="16838"/>
          <w:pgMar w:top="1701" w:right="1418" w:bottom="1418" w:left="1701" w:header="1304" w:footer="1020" w:gutter="0"/>
          <w:cols w:space="425"/>
          <w:docGrid w:type="lines" w:linePitch="326"/>
        </w:sectPr>
      </w:pPr>
      <w:r>
        <w:rPr>
          <w:rFonts w:ascii="Times New Roman" w:hAnsi="Times New Roman" w:cs="Times New Roman" w:hint="eastAsia"/>
          <w:sz w:val="24"/>
          <w:szCs w:val="24"/>
        </w:rPr>
        <w:t>三种</w:t>
      </w:r>
      <w:r w:rsidRPr="00C62D74">
        <w:rPr>
          <w:rFonts w:ascii="Times New Roman" w:hAnsi="Times New Roman" w:cs="Times New Roman" w:hint="eastAsia"/>
          <w:sz w:val="24"/>
          <w:szCs w:val="24"/>
        </w:rPr>
        <w:t>规模农户</w:t>
      </w:r>
      <w:r>
        <w:rPr>
          <w:rFonts w:ascii="Times New Roman" w:hAnsi="Times New Roman" w:cs="Times New Roman" w:hint="eastAsia"/>
          <w:sz w:val="24"/>
          <w:szCs w:val="24"/>
        </w:rPr>
        <w:t>要素投入和产量</w:t>
      </w:r>
      <w:r w:rsidRPr="00C62D74">
        <w:rPr>
          <w:rFonts w:ascii="Times New Roman" w:hAnsi="Times New Roman" w:cs="Times New Roman" w:hint="eastAsia"/>
          <w:sz w:val="24"/>
          <w:szCs w:val="24"/>
        </w:rPr>
        <w:t>差异</w:t>
      </w:r>
      <w:r>
        <w:rPr>
          <w:rFonts w:ascii="Times New Roman" w:hAnsi="Times New Roman" w:cs="Times New Roman" w:hint="eastAsia"/>
          <w:sz w:val="24"/>
          <w:szCs w:val="24"/>
        </w:rPr>
        <w:t>都非常显著</w:t>
      </w:r>
      <w:r w:rsidRPr="00C62D74">
        <w:rPr>
          <w:rFonts w:ascii="Times New Roman" w:hAnsi="Times New Roman" w:cs="Times New Roman" w:hint="eastAsia"/>
          <w:sz w:val="24"/>
          <w:szCs w:val="24"/>
        </w:rPr>
        <w:t>。</w:t>
      </w:r>
      <w:r>
        <w:rPr>
          <w:rFonts w:ascii="Times New Roman" w:hAnsi="Times New Roman" w:cs="Times New Roman" w:hint="eastAsia"/>
          <w:sz w:val="24"/>
          <w:szCs w:val="24"/>
        </w:rPr>
        <w:t>样本总体平均单产</w:t>
      </w:r>
      <w:r w:rsidRPr="00C62D74">
        <w:rPr>
          <w:rFonts w:ascii="Times New Roman" w:hAnsi="Times New Roman" w:cs="Times New Roman" w:hint="eastAsia"/>
          <w:sz w:val="24"/>
          <w:szCs w:val="24"/>
        </w:rPr>
        <w:t>为</w:t>
      </w:r>
      <w:r w:rsidRPr="00C46A1B">
        <w:rPr>
          <w:rFonts w:ascii="Times New Roman" w:hAnsi="Times New Roman" w:cs="Times New Roman"/>
          <w:sz w:val="24"/>
          <w:szCs w:val="24"/>
        </w:rPr>
        <w:t>562</w:t>
      </w:r>
      <w:r>
        <w:rPr>
          <w:rFonts w:ascii="Times New Roman" w:hAnsi="Times New Roman" w:cs="Times New Roman"/>
          <w:sz w:val="24"/>
          <w:szCs w:val="24"/>
        </w:rPr>
        <w:t>.</w:t>
      </w:r>
      <w:r w:rsidRPr="00C46A1B">
        <w:rPr>
          <w:rFonts w:ascii="Times New Roman" w:hAnsi="Times New Roman" w:cs="Times New Roman"/>
          <w:sz w:val="24"/>
          <w:szCs w:val="24"/>
        </w:rPr>
        <w:t>9</w:t>
      </w:r>
      <w:r w:rsidRPr="00C62D74">
        <w:rPr>
          <w:rFonts w:ascii="Times New Roman" w:hAnsi="Times New Roman" w:cs="Times New Roman" w:hint="eastAsia"/>
          <w:sz w:val="24"/>
          <w:szCs w:val="24"/>
        </w:rPr>
        <w:t>千克，各规模每亩产出水平分别为</w:t>
      </w:r>
      <w:r w:rsidRPr="00C46A1B">
        <w:rPr>
          <w:rFonts w:ascii="Times New Roman" w:hAnsi="Times New Roman" w:cs="Times New Roman"/>
          <w:sz w:val="24"/>
          <w:szCs w:val="24"/>
        </w:rPr>
        <w:t>537</w:t>
      </w:r>
      <w:r>
        <w:rPr>
          <w:rFonts w:ascii="Times New Roman" w:hAnsi="Times New Roman" w:cs="Times New Roman"/>
          <w:sz w:val="24"/>
          <w:szCs w:val="24"/>
        </w:rPr>
        <w:t>.</w:t>
      </w:r>
      <w:r w:rsidRPr="00C46A1B">
        <w:rPr>
          <w:rFonts w:ascii="Times New Roman" w:hAnsi="Times New Roman" w:cs="Times New Roman"/>
          <w:sz w:val="24"/>
          <w:szCs w:val="24"/>
        </w:rPr>
        <w:t>9</w:t>
      </w:r>
      <w:r w:rsidRPr="00C62D74">
        <w:rPr>
          <w:rFonts w:ascii="Times New Roman" w:hAnsi="Times New Roman" w:cs="Times New Roman" w:hint="eastAsia"/>
          <w:sz w:val="24"/>
          <w:szCs w:val="24"/>
        </w:rPr>
        <w:t>、</w:t>
      </w:r>
      <w:r w:rsidRPr="00C46A1B">
        <w:rPr>
          <w:rFonts w:ascii="Times New Roman" w:hAnsi="Times New Roman" w:cs="Times New Roman"/>
          <w:sz w:val="24"/>
          <w:szCs w:val="24"/>
        </w:rPr>
        <w:t>612</w:t>
      </w:r>
      <w:r>
        <w:rPr>
          <w:rFonts w:ascii="Times New Roman" w:hAnsi="Times New Roman" w:cs="Times New Roman"/>
          <w:sz w:val="24"/>
          <w:szCs w:val="24"/>
        </w:rPr>
        <w:t>.</w:t>
      </w:r>
      <w:r w:rsidRPr="00C46A1B">
        <w:rPr>
          <w:rFonts w:ascii="Times New Roman" w:hAnsi="Times New Roman" w:cs="Times New Roman"/>
          <w:sz w:val="24"/>
          <w:szCs w:val="24"/>
        </w:rPr>
        <w:t>2</w:t>
      </w:r>
      <w:r w:rsidRPr="00C62D74">
        <w:rPr>
          <w:rFonts w:ascii="Times New Roman" w:hAnsi="Times New Roman" w:cs="Times New Roman" w:hint="eastAsia"/>
          <w:sz w:val="24"/>
          <w:szCs w:val="24"/>
        </w:rPr>
        <w:t>和</w:t>
      </w:r>
      <w:r w:rsidRPr="00C46A1B">
        <w:rPr>
          <w:rFonts w:ascii="Times New Roman" w:hAnsi="Times New Roman" w:cs="Times New Roman"/>
          <w:sz w:val="24"/>
          <w:szCs w:val="24"/>
        </w:rPr>
        <w:t>587</w:t>
      </w:r>
      <w:r>
        <w:rPr>
          <w:rFonts w:ascii="Times New Roman" w:hAnsi="Times New Roman" w:cs="Times New Roman"/>
          <w:sz w:val="24"/>
          <w:szCs w:val="24"/>
        </w:rPr>
        <w:t>.</w:t>
      </w:r>
      <w:r w:rsidRPr="00C46A1B">
        <w:rPr>
          <w:rFonts w:ascii="Times New Roman" w:hAnsi="Times New Roman" w:cs="Times New Roman"/>
          <w:sz w:val="24"/>
          <w:szCs w:val="24"/>
        </w:rPr>
        <w:t>1</w:t>
      </w:r>
      <w:r w:rsidRPr="00C62D74">
        <w:rPr>
          <w:rFonts w:ascii="Times New Roman" w:hAnsi="Times New Roman" w:cs="Times New Roman" w:hint="eastAsia"/>
          <w:sz w:val="24"/>
          <w:szCs w:val="24"/>
        </w:rPr>
        <w:t>千克，</w:t>
      </w:r>
      <w:r>
        <w:rPr>
          <w:rFonts w:ascii="Times New Roman" w:hAnsi="Times New Roman" w:cs="Times New Roman" w:hint="eastAsia"/>
          <w:sz w:val="24"/>
          <w:szCs w:val="24"/>
        </w:rPr>
        <w:t>简而言之，</w:t>
      </w:r>
      <w:r w:rsidRPr="00C62D74">
        <w:rPr>
          <w:rFonts w:ascii="Times New Roman" w:hAnsi="Times New Roman" w:cs="Times New Roman" w:hint="eastAsia"/>
          <w:sz w:val="24"/>
          <w:szCs w:val="24"/>
        </w:rPr>
        <w:t>产出和规模之间呈现“倒</w:t>
      </w:r>
      <w:r w:rsidRPr="00C46A1B">
        <w:rPr>
          <w:rFonts w:ascii="Times New Roman" w:hAnsi="Times New Roman" w:cs="Times New Roman"/>
          <w:sz w:val="24"/>
          <w:szCs w:val="24"/>
        </w:rPr>
        <w:t>U</w:t>
      </w:r>
      <w:r w:rsidRPr="00C62D74">
        <w:rPr>
          <w:rFonts w:ascii="Times New Roman" w:hAnsi="Times New Roman" w:cs="Times New Roman" w:hint="eastAsia"/>
          <w:sz w:val="24"/>
          <w:szCs w:val="24"/>
        </w:rPr>
        <w:t>型”关系。在投入方面，平均劳动力每亩投入约</w:t>
      </w:r>
      <w:r w:rsidRPr="00C46A1B">
        <w:rPr>
          <w:rFonts w:ascii="Times New Roman" w:hAnsi="Times New Roman" w:cs="Times New Roman"/>
          <w:sz w:val="24"/>
          <w:szCs w:val="24"/>
        </w:rPr>
        <w:t>11</w:t>
      </w:r>
      <w:r w:rsidRPr="00C62D74">
        <w:rPr>
          <w:rFonts w:ascii="Times New Roman" w:hAnsi="Times New Roman" w:cs="Times New Roman" w:hint="eastAsia"/>
          <w:sz w:val="24"/>
          <w:szCs w:val="24"/>
        </w:rPr>
        <w:t>日，劳动力强度因规模而已，小农每亩投入的劳动力大约是大农的</w:t>
      </w:r>
      <w:r w:rsidRPr="00C46A1B">
        <w:rPr>
          <w:rFonts w:ascii="Times New Roman" w:hAnsi="Times New Roman" w:cs="Times New Roman"/>
          <w:sz w:val="24"/>
          <w:szCs w:val="24"/>
        </w:rPr>
        <w:t>5</w:t>
      </w:r>
      <w:r w:rsidRPr="00C62D74">
        <w:rPr>
          <w:rFonts w:ascii="Times New Roman" w:hAnsi="Times New Roman" w:cs="Times New Roman" w:hint="eastAsia"/>
          <w:sz w:val="24"/>
          <w:szCs w:val="24"/>
        </w:rPr>
        <w:t>倍，小农投入</w:t>
      </w:r>
      <w:r w:rsidRPr="00C46A1B">
        <w:rPr>
          <w:rFonts w:ascii="Times New Roman" w:hAnsi="Times New Roman" w:cs="Times New Roman"/>
          <w:sz w:val="24"/>
          <w:szCs w:val="24"/>
        </w:rPr>
        <w:t>14</w:t>
      </w:r>
      <w:r w:rsidRPr="00C62D74">
        <w:rPr>
          <w:rFonts w:ascii="Times New Roman" w:hAnsi="Times New Roman" w:cs="Times New Roman" w:hint="eastAsia"/>
          <w:sz w:val="24"/>
          <w:szCs w:val="24"/>
        </w:rPr>
        <w:t>日，中农</w:t>
      </w:r>
      <w:r w:rsidRPr="00C46A1B">
        <w:rPr>
          <w:rFonts w:ascii="Times New Roman" w:hAnsi="Times New Roman" w:cs="Times New Roman"/>
          <w:sz w:val="24"/>
          <w:szCs w:val="24"/>
        </w:rPr>
        <w:t>6</w:t>
      </w:r>
      <w:r w:rsidRPr="00C62D74">
        <w:rPr>
          <w:rFonts w:ascii="Times New Roman" w:hAnsi="Times New Roman" w:cs="Times New Roman" w:hint="eastAsia"/>
          <w:sz w:val="24"/>
          <w:szCs w:val="24"/>
        </w:rPr>
        <w:t>日，大农</w:t>
      </w:r>
      <w:r w:rsidRPr="00C46A1B">
        <w:rPr>
          <w:rFonts w:ascii="Times New Roman" w:hAnsi="Times New Roman" w:cs="Times New Roman"/>
          <w:sz w:val="24"/>
          <w:szCs w:val="24"/>
        </w:rPr>
        <w:t>3</w:t>
      </w:r>
      <w:r w:rsidRPr="00C62D74">
        <w:rPr>
          <w:rFonts w:ascii="Times New Roman" w:hAnsi="Times New Roman" w:cs="Times New Roman" w:hint="eastAsia"/>
          <w:sz w:val="24"/>
          <w:szCs w:val="24"/>
        </w:rPr>
        <w:t>日。</w:t>
      </w:r>
      <w:r>
        <w:rPr>
          <w:rFonts w:ascii="Times New Roman" w:hAnsi="Times New Roman" w:cs="Times New Roman" w:hint="eastAsia"/>
          <w:sz w:val="24"/>
          <w:szCs w:val="24"/>
        </w:rPr>
        <w:t>投工量的组成</w:t>
      </w:r>
      <w:r w:rsidRPr="00C62D74">
        <w:rPr>
          <w:rFonts w:ascii="Times New Roman" w:hAnsi="Times New Roman" w:cs="Times New Roman" w:hint="eastAsia"/>
          <w:sz w:val="24"/>
          <w:szCs w:val="24"/>
        </w:rPr>
        <w:t>主要是家庭劳动力的投入，极少雇佣劳动力。</w:t>
      </w:r>
      <w:r>
        <w:rPr>
          <w:rFonts w:ascii="Times New Roman" w:hAnsi="Times New Roman" w:cs="Times New Roman" w:hint="eastAsia"/>
          <w:sz w:val="24"/>
          <w:szCs w:val="24"/>
        </w:rPr>
        <w:t>肥料平均每亩投入水平大农户显著低于中小农户。</w:t>
      </w:r>
      <w:r w:rsidRPr="00C62D74">
        <w:rPr>
          <w:rFonts w:ascii="Times New Roman" w:hAnsi="Times New Roman" w:cs="Times New Roman" w:hint="eastAsia"/>
          <w:sz w:val="24"/>
          <w:szCs w:val="24"/>
        </w:rPr>
        <w:t>机械投入平均每亩</w:t>
      </w:r>
      <w:r w:rsidRPr="00C46A1B">
        <w:rPr>
          <w:rFonts w:ascii="Times New Roman" w:hAnsi="Times New Roman" w:cs="Times New Roman"/>
          <w:sz w:val="24"/>
          <w:szCs w:val="24"/>
        </w:rPr>
        <w:t>66</w:t>
      </w:r>
      <w:r w:rsidRPr="00C62D74">
        <w:rPr>
          <w:rFonts w:ascii="Times New Roman" w:hAnsi="Times New Roman" w:cs="Times New Roman" w:hint="eastAsia"/>
          <w:sz w:val="24"/>
          <w:szCs w:val="24"/>
        </w:rPr>
        <w:t>.</w:t>
      </w:r>
      <w:r w:rsidRPr="00C46A1B">
        <w:rPr>
          <w:rFonts w:ascii="Times New Roman" w:hAnsi="Times New Roman" w:cs="Times New Roman"/>
          <w:sz w:val="24"/>
          <w:szCs w:val="24"/>
        </w:rPr>
        <w:t>5</w:t>
      </w:r>
      <w:r w:rsidRPr="00C62D74">
        <w:rPr>
          <w:rFonts w:ascii="Times New Roman" w:hAnsi="Times New Roman" w:cs="Times New Roman" w:hint="eastAsia"/>
          <w:sz w:val="24"/>
          <w:szCs w:val="24"/>
        </w:rPr>
        <w:t>元，</w:t>
      </w:r>
      <w:r>
        <w:rPr>
          <w:rFonts w:ascii="Times New Roman" w:hAnsi="Times New Roman" w:cs="Times New Roman" w:hint="eastAsia"/>
          <w:sz w:val="24"/>
          <w:szCs w:val="24"/>
        </w:rPr>
        <w:t>中大型农户机械花费显著高于小农户</w:t>
      </w:r>
      <w:r w:rsidRPr="00C62D74">
        <w:rPr>
          <w:rFonts w:ascii="Times New Roman" w:hAnsi="Times New Roman" w:cs="Times New Roman" w:hint="eastAsia"/>
          <w:sz w:val="24"/>
          <w:szCs w:val="24"/>
        </w:rPr>
        <w:t>（</w:t>
      </w:r>
      <w:r>
        <w:rPr>
          <w:rFonts w:ascii="Times New Roman" w:hAnsi="Times New Roman" w:cs="Times New Roman" w:hint="eastAsia"/>
          <w:sz w:val="24"/>
          <w:szCs w:val="24"/>
        </w:rPr>
        <w:t>小中大农户每亩机械投入</w:t>
      </w:r>
      <w:r w:rsidRPr="00C62D74">
        <w:rPr>
          <w:rFonts w:ascii="Times New Roman" w:hAnsi="Times New Roman" w:cs="Times New Roman" w:hint="eastAsia"/>
          <w:sz w:val="24"/>
          <w:szCs w:val="24"/>
        </w:rPr>
        <w:t>分别是</w:t>
      </w:r>
      <w:r w:rsidRPr="00C46A1B">
        <w:rPr>
          <w:rFonts w:ascii="Times New Roman" w:hAnsi="Times New Roman" w:cs="Times New Roman"/>
          <w:sz w:val="24"/>
          <w:szCs w:val="24"/>
        </w:rPr>
        <w:t>64</w:t>
      </w:r>
      <w:r>
        <w:rPr>
          <w:rFonts w:ascii="Times New Roman" w:hAnsi="Times New Roman" w:cs="Times New Roman"/>
          <w:sz w:val="24"/>
          <w:szCs w:val="24"/>
        </w:rPr>
        <w:t>.</w:t>
      </w:r>
      <w:r w:rsidRPr="00C46A1B">
        <w:rPr>
          <w:rFonts w:ascii="Times New Roman" w:hAnsi="Times New Roman" w:cs="Times New Roman"/>
          <w:sz w:val="24"/>
          <w:szCs w:val="24"/>
        </w:rPr>
        <w:t>6</w:t>
      </w:r>
      <w:r>
        <w:rPr>
          <w:rFonts w:ascii="Times New Roman" w:hAnsi="Times New Roman" w:cs="Times New Roman" w:hint="eastAsia"/>
          <w:sz w:val="24"/>
          <w:szCs w:val="24"/>
        </w:rPr>
        <w:t>元</w:t>
      </w:r>
      <w:r w:rsidRPr="00C62D74">
        <w:rPr>
          <w:rFonts w:ascii="Times New Roman" w:hAnsi="Times New Roman" w:cs="Times New Roman" w:hint="eastAsia"/>
          <w:sz w:val="24"/>
          <w:szCs w:val="24"/>
        </w:rPr>
        <w:t>、</w:t>
      </w:r>
      <w:r w:rsidRPr="00C46A1B">
        <w:rPr>
          <w:rFonts w:ascii="Times New Roman" w:hAnsi="Times New Roman" w:cs="Times New Roman"/>
          <w:sz w:val="24"/>
          <w:szCs w:val="24"/>
        </w:rPr>
        <w:t>73</w:t>
      </w:r>
      <w:r>
        <w:rPr>
          <w:rFonts w:ascii="Times New Roman" w:hAnsi="Times New Roman" w:cs="Times New Roman"/>
          <w:sz w:val="24"/>
          <w:szCs w:val="24"/>
        </w:rPr>
        <w:t>.</w:t>
      </w:r>
      <w:r w:rsidRPr="00C46A1B">
        <w:rPr>
          <w:rFonts w:ascii="Times New Roman" w:hAnsi="Times New Roman" w:cs="Times New Roman"/>
          <w:sz w:val="24"/>
          <w:szCs w:val="24"/>
        </w:rPr>
        <w:t>2</w:t>
      </w:r>
      <w:r>
        <w:rPr>
          <w:rFonts w:ascii="Times New Roman" w:hAnsi="Times New Roman" w:cs="Times New Roman" w:hint="eastAsia"/>
          <w:sz w:val="24"/>
          <w:szCs w:val="24"/>
        </w:rPr>
        <w:t>元</w:t>
      </w:r>
      <w:r w:rsidRPr="00C62D74">
        <w:rPr>
          <w:rFonts w:ascii="Times New Roman" w:hAnsi="Times New Roman" w:cs="Times New Roman" w:hint="eastAsia"/>
          <w:sz w:val="24"/>
          <w:szCs w:val="24"/>
        </w:rPr>
        <w:t>和</w:t>
      </w:r>
      <w:r w:rsidRPr="00C46A1B">
        <w:rPr>
          <w:rFonts w:ascii="Times New Roman" w:hAnsi="Times New Roman" w:cs="Times New Roman"/>
          <w:sz w:val="24"/>
          <w:szCs w:val="24"/>
        </w:rPr>
        <w:t>68</w:t>
      </w:r>
      <w:r>
        <w:rPr>
          <w:rFonts w:ascii="Times New Roman" w:hAnsi="Times New Roman" w:cs="Times New Roman"/>
          <w:sz w:val="24"/>
          <w:szCs w:val="24"/>
        </w:rPr>
        <w:t>.</w:t>
      </w:r>
      <w:r w:rsidRPr="00C46A1B">
        <w:rPr>
          <w:rFonts w:ascii="Times New Roman" w:hAnsi="Times New Roman" w:cs="Times New Roman"/>
          <w:sz w:val="24"/>
          <w:szCs w:val="24"/>
        </w:rPr>
        <w:t>7</w:t>
      </w:r>
      <w:r w:rsidRPr="00C62D74">
        <w:rPr>
          <w:rFonts w:ascii="Times New Roman" w:hAnsi="Times New Roman" w:cs="Times New Roman" w:hint="eastAsia"/>
          <w:sz w:val="24"/>
          <w:szCs w:val="24"/>
        </w:rPr>
        <w:t>元。其他农资投入平均每亩</w:t>
      </w:r>
      <w:r w:rsidRPr="00C46A1B">
        <w:rPr>
          <w:rFonts w:ascii="Times New Roman" w:hAnsi="Times New Roman" w:cs="Times New Roman"/>
          <w:sz w:val="24"/>
          <w:szCs w:val="24"/>
        </w:rPr>
        <w:t>104</w:t>
      </w:r>
      <w:r>
        <w:rPr>
          <w:rFonts w:ascii="Times New Roman" w:hAnsi="Times New Roman" w:cs="Times New Roman"/>
          <w:sz w:val="24"/>
          <w:szCs w:val="24"/>
        </w:rPr>
        <w:t>.</w:t>
      </w:r>
      <w:r w:rsidRPr="00C46A1B">
        <w:rPr>
          <w:rFonts w:ascii="Times New Roman" w:hAnsi="Times New Roman" w:cs="Times New Roman"/>
          <w:sz w:val="24"/>
          <w:szCs w:val="24"/>
        </w:rPr>
        <w:t>6</w:t>
      </w:r>
      <w:r w:rsidRPr="00C62D74">
        <w:rPr>
          <w:rFonts w:ascii="Times New Roman" w:hAnsi="Times New Roman" w:cs="Times New Roman" w:hint="eastAsia"/>
          <w:sz w:val="24"/>
          <w:szCs w:val="24"/>
        </w:rPr>
        <w:t>元，最高</w:t>
      </w:r>
      <w:r w:rsidRPr="00C46A1B">
        <w:rPr>
          <w:rFonts w:ascii="Times New Roman" w:hAnsi="Times New Roman" w:cs="Times New Roman"/>
          <w:sz w:val="24"/>
          <w:szCs w:val="24"/>
        </w:rPr>
        <w:t>194</w:t>
      </w:r>
      <w:r>
        <w:rPr>
          <w:rFonts w:ascii="Times New Roman" w:hAnsi="Times New Roman" w:cs="Times New Roman"/>
          <w:sz w:val="24"/>
          <w:szCs w:val="24"/>
        </w:rPr>
        <w:t>.</w:t>
      </w:r>
      <w:r w:rsidRPr="00C46A1B">
        <w:rPr>
          <w:rFonts w:ascii="Times New Roman" w:hAnsi="Times New Roman" w:cs="Times New Roman"/>
          <w:sz w:val="24"/>
          <w:szCs w:val="24"/>
        </w:rPr>
        <w:t>4</w:t>
      </w:r>
      <w:r w:rsidRPr="00C62D74">
        <w:rPr>
          <w:rFonts w:ascii="Times New Roman" w:hAnsi="Times New Roman" w:cs="Times New Roman" w:hint="eastAsia"/>
          <w:sz w:val="24"/>
          <w:szCs w:val="24"/>
        </w:rPr>
        <w:t>元，最低为</w:t>
      </w:r>
      <w:r w:rsidRPr="00C46A1B">
        <w:rPr>
          <w:rFonts w:ascii="Times New Roman" w:hAnsi="Times New Roman" w:cs="Times New Roman"/>
          <w:sz w:val="24"/>
          <w:szCs w:val="24"/>
        </w:rPr>
        <w:t>48</w:t>
      </w:r>
      <w:r>
        <w:rPr>
          <w:rFonts w:ascii="Times New Roman" w:hAnsi="Times New Roman" w:cs="Times New Roman"/>
          <w:sz w:val="24"/>
          <w:szCs w:val="24"/>
        </w:rPr>
        <w:t>.</w:t>
      </w:r>
      <w:r w:rsidRPr="00C46A1B">
        <w:rPr>
          <w:rFonts w:ascii="Times New Roman" w:hAnsi="Times New Roman" w:cs="Times New Roman"/>
          <w:sz w:val="24"/>
          <w:szCs w:val="24"/>
        </w:rPr>
        <w:t>9</w:t>
      </w:r>
      <w:r w:rsidRPr="00C62D74">
        <w:rPr>
          <w:rFonts w:ascii="Times New Roman" w:hAnsi="Times New Roman" w:cs="Times New Roman" w:hint="eastAsia"/>
          <w:sz w:val="24"/>
          <w:szCs w:val="24"/>
        </w:rPr>
        <w:t>元，农户投入水平分别为</w:t>
      </w:r>
      <w:r w:rsidRPr="00C46A1B">
        <w:rPr>
          <w:rFonts w:ascii="Times New Roman" w:hAnsi="Times New Roman" w:cs="Times New Roman"/>
          <w:sz w:val="24"/>
          <w:szCs w:val="24"/>
        </w:rPr>
        <w:t>108</w:t>
      </w:r>
      <w:r>
        <w:rPr>
          <w:rFonts w:ascii="Times New Roman" w:hAnsi="Times New Roman" w:cs="Times New Roman"/>
          <w:sz w:val="24"/>
          <w:szCs w:val="24"/>
        </w:rPr>
        <w:t>.</w:t>
      </w:r>
      <w:r w:rsidRPr="00C46A1B">
        <w:rPr>
          <w:rFonts w:ascii="Times New Roman" w:hAnsi="Times New Roman" w:cs="Times New Roman"/>
          <w:sz w:val="24"/>
          <w:szCs w:val="24"/>
        </w:rPr>
        <w:t>6</w:t>
      </w:r>
      <w:r w:rsidRPr="00C62D74">
        <w:rPr>
          <w:rFonts w:ascii="Times New Roman" w:hAnsi="Times New Roman" w:cs="Times New Roman" w:hint="eastAsia"/>
          <w:sz w:val="24"/>
          <w:szCs w:val="24"/>
        </w:rPr>
        <w:t>、</w:t>
      </w:r>
      <w:r w:rsidRPr="00C46A1B">
        <w:rPr>
          <w:rFonts w:ascii="Times New Roman" w:hAnsi="Times New Roman" w:cs="Times New Roman"/>
          <w:sz w:val="24"/>
          <w:szCs w:val="24"/>
        </w:rPr>
        <w:t>99</w:t>
      </w:r>
      <w:r>
        <w:rPr>
          <w:rFonts w:ascii="Times New Roman" w:hAnsi="Times New Roman" w:cs="Times New Roman"/>
          <w:sz w:val="24"/>
          <w:szCs w:val="24"/>
        </w:rPr>
        <w:t>.</w:t>
      </w:r>
      <w:r w:rsidRPr="00C46A1B">
        <w:rPr>
          <w:rFonts w:ascii="Times New Roman" w:hAnsi="Times New Roman" w:cs="Times New Roman"/>
          <w:sz w:val="24"/>
          <w:szCs w:val="24"/>
        </w:rPr>
        <w:t>0</w:t>
      </w:r>
      <w:r>
        <w:rPr>
          <w:rFonts w:ascii="Times New Roman" w:hAnsi="Times New Roman" w:cs="Times New Roman" w:hint="eastAsia"/>
          <w:sz w:val="24"/>
          <w:szCs w:val="24"/>
        </w:rPr>
        <w:t>和</w:t>
      </w:r>
      <w:r w:rsidRPr="00C46A1B">
        <w:rPr>
          <w:rFonts w:ascii="Times New Roman" w:hAnsi="Times New Roman" w:cs="Times New Roman"/>
          <w:sz w:val="24"/>
          <w:szCs w:val="24"/>
        </w:rPr>
        <w:t>90</w:t>
      </w:r>
      <w:r>
        <w:rPr>
          <w:rFonts w:ascii="Times New Roman" w:hAnsi="Times New Roman" w:cs="Times New Roman"/>
          <w:sz w:val="24"/>
          <w:szCs w:val="24"/>
        </w:rPr>
        <w:t>.</w:t>
      </w:r>
      <w:r w:rsidRPr="00C46A1B">
        <w:rPr>
          <w:rFonts w:ascii="Times New Roman" w:hAnsi="Times New Roman" w:cs="Times New Roman"/>
          <w:sz w:val="24"/>
          <w:szCs w:val="24"/>
        </w:rPr>
        <w:t>6</w:t>
      </w:r>
      <w:r>
        <w:rPr>
          <w:rFonts w:ascii="Times New Roman" w:hAnsi="Times New Roman" w:cs="Times New Roman" w:hint="eastAsia"/>
          <w:sz w:val="24"/>
          <w:szCs w:val="24"/>
        </w:rPr>
        <w:t>（表</w:t>
      </w:r>
      <w:r w:rsidRPr="00C46A1B">
        <w:rPr>
          <w:rFonts w:ascii="Times New Roman" w:hAnsi="Times New Roman" w:cs="Times New Roman"/>
          <w:sz w:val="24"/>
          <w:szCs w:val="24"/>
        </w:rPr>
        <w:t>3</w:t>
      </w:r>
      <w:r>
        <w:rPr>
          <w:rFonts w:ascii="Times New Roman" w:hAnsi="Times New Roman" w:cs="Times New Roman"/>
          <w:sz w:val="24"/>
          <w:szCs w:val="24"/>
        </w:rPr>
        <w:t>-2</w:t>
      </w:r>
      <w:r>
        <w:rPr>
          <w:rFonts w:ascii="Times New Roman" w:hAnsi="Times New Roman" w:cs="Times New Roman" w:hint="eastAsia"/>
          <w:sz w:val="24"/>
          <w:szCs w:val="24"/>
        </w:rPr>
        <w:t>）</w:t>
      </w:r>
      <w:r w:rsidRPr="00C62D74">
        <w:rPr>
          <w:rFonts w:ascii="Times New Roman" w:hAnsi="Times New Roman" w:cs="Times New Roman" w:hint="eastAsia"/>
          <w:sz w:val="24"/>
          <w:szCs w:val="24"/>
        </w:rPr>
        <w:t>。</w:t>
      </w:r>
    </w:p>
    <w:p w14:paraId="66C3134F" w14:textId="5D4DE62D" w:rsidR="007D44D6" w:rsidRDefault="007D44D6" w:rsidP="000272FA">
      <w:pPr>
        <w:spacing w:after="0" w:line="400" w:lineRule="exact"/>
        <w:jc w:val="center"/>
        <w:rPr>
          <w:rFonts w:ascii="Times New Roman" w:eastAsia="黑体" w:hAnsi="Times New Roman" w:cs="Times New Roman"/>
          <w:bCs/>
          <w:color w:val="000000"/>
          <w:sz w:val="21"/>
          <w:szCs w:val="21"/>
        </w:rPr>
      </w:pPr>
      <w:r w:rsidRPr="003158A9">
        <w:rPr>
          <w:rFonts w:ascii="Times New Roman" w:hAnsi="Times New Roman" w:cs="Times New Roman"/>
          <w:noProof/>
          <w:sz w:val="24"/>
          <w:szCs w:val="24"/>
        </w:rPr>
        <mc:AlternateContent>
          <mc:Choice Requires="wps">
            <w:drawing>
              <wp:anchor distT="45720" distB="45720" distL="114300" distR="114300" simplePos="0" relativeHeight="251672576" behindDoc="0" locked="0" layoutInCell="1" allowOverlap="1" wp14:anchorId="108433C0" wp14:editId="316DAAD4">
                <wp:simplePos x="0" y="0"/>
                <wp:positionH relativeFrom="margin">
                  <wp:posOffset>-1560195</wp:posOffset>
                </wp:positionH>
                <wp:positionV relativeFrom="margin">
                  <wp:align>center</wp:align>
                </wp:positionV>
                <wp:extent cx="8711565" cy="5579745"/>
                <wp:effectExtent l="3810" t="0" r="0" b="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8711565" cy="5579745"/>
                        </a:xfrm>
                        <a:prstGeom prst="rect">
                          <a:avLst/>
                        </a:prstGeom>
                        <a:noFill/>
                        <a:ln w="9525">
                          <a:noFill/>
                          <a:miter lim="800000"/>
                          <a:headEnd/>
                          <a:tailEnd/>
                        </a:ln>
                      </wps:spPr>
                      <wps:txbx>
                        <w:txbxContent>
                          <w:p w14:paraId="247E7806" w14:textId="375C15D0" w:rsidR="00C51030" w:rsidRPr="006B2738" w:rsidRDefault="00C51030" w:rsidP="007D44D6">
                            <w:pPr>
                              <w:spacing w:beforeLines="100" w:before="326" w:after="0" w:line="400" w:lineRule="exact"/>
                              <w:jc w:val="center"/>
                              <w:rPr>
                                <w:rFonts w:ascii="Times New Roman" w:eastAsia="黑体" w:hAnsi="Times New Roman" w:cs="Times New Roman"/>
                                <w:bCs/>
                                <w:color w:val="000000"/>
                                <w:sz w:val="21"/>
                                <w:szCs w:val="21"/>
                              </w:rPr>
                            </w:pPr>
                            <w:r w:rsidRPr="006B2738">
                              <w:rPr>
                                <w:rFonts w:ascii="Times New Roman" w:eastAsia="黑体" w:hAnsi="Times New Roman" w:cs="Times New Roman"/>
                                <w:bCs/>
                                <w:color w:val="000000"/>
                                <w:sz w:val="21"/>
                                <w:szCs w:val="21"/>
                              </w:rPr>
                              <w:t>表</w:t>
                            </w:r>
                            <w:r w:rsidRPr="006B2738">
                              <w:rPr>
                                <w:rFonts w:ascii="Times New Roman" w:eastAsia="黑体" w:hAnsi="Times New Roman" w:cs="Times New Roman"/>
                                <w:bCs/>
                                <w:color w:val="000000"/>
                                <w:sz w:val="21"/>
                                <w:szCs w:val="21"/>
                              </w:rPr>
                              <w:t>3-</w:t>
                            </w:r>
                            <w:r>
                              <w:rPr>
                                <w:rFonts w:ascii="Times New Roman" w:eastAsia="黑体" w:hAnsi="Times New Roman" w:cs="Times New Roman"/>
                                <w:bCs/>
                                <w:color w:val="000000"/>
                                <w:sz w:val="21"/>
                                <w:szCs w:val="21"/>
                              </w:rPr>
                              <w:t>2</w:t>
                            </w:r>
                            <w:r w:rsidRPr="006B2738">
                              <w:rPr>
                                <w:rFonts w:ascii="Times New Roman" w:eastAsia="黑体" w:hAnsi="Times New Roman" w:cs="Times New Roman"/>
                                <w:bCs/>
                                <w:color w:val="000000"/>
                                <w:sz w:val="21"/>
                                <w:szCs w:val="21"/>
                              </w:rPr>
                              <w:t xml:space="preserve">  </w:t>
                            </w:r>
                            <w:del w:id="232" w:author="曾 翠红" w:date="2019-05-09T22:31:00Z">
                              <w:r w:rsidRPr="006B2738" w:rsidDel="00B86D23">
                                <w:rPr>
                                  <w:rFonts w:ascii="Times New Roman" w:eastAsia="黑体" w:hAnsi="Times New Roman" w:cs="Times New Roman"/>
                                  <w:bCs/>
                                  <w:color w:val="000000"/>
                                  <w:sz w:val="21"/>
                                  <w:szCs w:val="21"/>
                                </w:rPr>
                                <w:delText>一熟</w:delText>
                              </w:r>
                              <w:r w:rsidDel="00B86D23">
                                <w:rPr>
                                  <w:rFonts w:ascii="Times New Roman" w:eastAsia="黑体" w:hAnsi="Times New Roman" w:cs="Times New Roman" w:hint="eastAsia"/>
                                  <w:bCs/>
                                  <w:color w:val="000000"/>
                                  <w:sz w:val="21"/>
                                  <w:szCs w:val="21"/>
                                </w:rPr>
                                <w:delText>区</w:delText>
                              </w:r>
                              <w:r w:rsidRPr="006B2738" w:rsidDel="00B86D23">
                                <w:rPr>
                                  <w:rFonts w:ascii="Times New Roman" w:eastAsia="黑体" w:hAnsi="Times New Roman" w:cs="Times New Roman"/>
                                  <w:bCs/>
                                  <w:color w:val="000000"/>
                                  <w:sz w:val="21"/>
                                  <w:szCs w:val="21"/>
                                </w:rPr>
                                <w:delText>玉米</w:delText>
                              </w:r>
                            </w:del>
                            <w:ins w:id="233" w:author="曾 翠红" w:date="2019-05-09T22:31:00Z">
                              <w:r>
                                <w:rPr>
                                  <w:rFonts w:ascii="Times New Roman" w:eastAsia="黑体" w:hAnsi="Times New Roman" w:cs="Times New Roman"/>
                                  <w:bCs/>
                                  <w:color w:val="000000"/>
                                  <w:sz w:val="21"/>
                                  <w:szCs w:val="21"/>
                                </w:rPr>
                                <w:t>一熟区春玉米</w:t>
                              </w:r>
                            </w:ins>
                            <w:r w:rsidRPr="006B2738">
                              <w:rPr>
                                <w:rFonts w:ascii="Times New Roman" w:eastAsia="黑体" w:hAnsi="Times New Roman" w:cs="Times New Roman"/>
                                <w:bCs/>
                                <w:color w:val="000000"/>
                                <w:sz w:val="21"/>
                                <w:szCs w:val="21"/>
                              </w:rPr>
                              <w:t>种植区农户生产的基本描述</w:t>
                            </w:r>
                          </w:p>
                          <w:tbl>
                            <w:tblPr>
                              <w:tblW w:w="13095" w:type="dxa"/>
                              <w:jc w:val="center"/>
                              <w:tblLayout w:type="fixed"/>
                              <w:tblLook w:val="04A0" w:firstRow="1" w:lastRow="0" w:firstColumn="1" w:lastColumn="0" w:noHBand="0" w:noVBand="1"/>
                            </w:tblPr>
                            <w:tblGrid>
                              <w:gridCol w:w="1984"/>
                              <w:gridCol w:w="283"/>
                              <w:gridCol w:w="737"/>
                              <w:gridCol w:w="737"/>
                              <w:gridCol w:w="737"/>
                              <w:gridCol w:w="283"/>
                              <w:gridCol w:w="737"/>
                              <w:gridCol w:w="737"/>
                              <w:gridCol w:w="737"/>
                              <w:gridCol w:w="567"/>
                              <w:gridCol w:w="737"/>
                              <w:gridCol w:w="228"/>
                              <w:gridCol w:w="509"/>
                              <w:gridCol w:w="737"/>
                              <w:gridCol w:w="567"/>
                              <w:gridCol w:w="737"/>
                              <w:gridCol w:w="737"/>
                              <w:gridCol w:w="737"/>
                              <w:gridCol w:w="567"/>
                            </w:tblGrid>
                            <w:tr w:rsidR="00C51030" w:rsidRPr="008A1DDD" w14:paraId="41378185" w14:textId="77777777" w:rsidTr="000272FA">
                              <w:trPr>
                                <w:trHeight w:val="397"/>
                                <w:jc w:val="center"/>
                              </w:trPr>
                              <w:tc>
                                <w:tcPr>
                                  <w:tcW w:w="1984" w:type="dxa"/>
                                  <w:vMerge w:val="restart"/>
                                  <w:tcBorders>
                                    <w:top w:val="single" w:sz="12" w:space="0" w:color="auto"/>
                                    <w:left w:val="nil"/>
                                    <w:bottom w:val="single" w:sz="4" w:space="0" w:color="000000"/>
                                    <w:right w:val="nil"/>
                                  </w:tcBorders>
                                  <w:shd w:val="clear" w:color="auto" w:fill="auto"/>
                                  <w:noWrap/>
                                  <w:vAlign w:val="center"/>
                                  <w:hideMark/>
                                </w:tcPr>
                                <w:p w14:paraId="22CF42F7" w14:textId="77777777" w:rsidR="00C51030" w:rsidRPr="008A1DDD" w:rsidRDefault="00C51030" w:rsidP="008D5D41">
                                  <w:pPr>
                                    <w:spacing w:after="0" w:line="240" w:lineRule="auto"/>
                                    <w:jc w:val="center"/>
                                    <w:rPr>
                                      <w:rFonts w:ascii="Times New Roman" w:eastAsia="宋体" w:hAnsi="Times New Roman" w:cs="Times New Roman"/>
                                      <w:b/>
                                      <w:color w:val="000000"/>
                                      <w:sz w:val="21"/>
                                      <w:szCs w:val="21"/>
                                    </w:rPr>
                                  </w:pPr>
                                  <w:r w:rsidRPr="008A1DDD">
                                    <w:rPr>
                                      <w:rFonts w:ascii="Times New Roman" w:eastAsia="宋体" w:hAnsi="Times New Roman" w:cs="Times New Roman"/>
                                      <w:b/>
                                      <w:color w:val="000000"/>
                                      <w:sz w:val="21"/>
                                      <w:szCs w:val="21"/>
                                    </w:rPr>
                                    <w:t>变量</w:t>
                                  </w:r>
                                </w:p>
                              </w:tc>
                              <w:tc>
                                <w:tcPr>
                                  <w:tcW w:w="283" w:type="dxa"/>
                                  <w:tcBorders>
                                    <w:top w:val="single" w:sz="12" w:space="0" w:color="auto"/>
                                    <w:left w:val="nil"/>
                                    <w:right w:val="nil"/>
                                  </w:tcBorders>
                                  <w:vAlign w:val="center"/>
                                </w:tcPr>
                                <w:p w14:paraId="0448CDD5" w14:textId="77777777" w:rsidR="00C51030" w:rsidRPr="008A1DDD" w:rsidRDefault="00C51030" w:rsidP="008D5D41">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780D1E85" w14:textId="77777777" w:rsidR="00C51030" w:rsidRPr="008A1DDD" w:rsidRDefault="00C51030" w:rsidP="008D5D41">
                                  <w:pPr>
                                    <w:spacing w:after="0" w:line="240" w:lineRule="auto"/>
                                    <w:jc w:val="center"/>
                                    <w:rPr>
                                      <w:rFonts w:ascii="Times New Roman" w:eastAsia="宋体" w:hAnsi="Times New Roman" w:cs="Times New Roman"/>
                                      <w:b/>
                                      <w:color w:val="000000"/>
                                      <w:sz w:val="21"/>
                                      <w:szCs w:val="21"/>
                                    </w:rPr>
                                  </w:pPr>
                                  <w:r w:rsidRPr="008A1DDD">
                                    <w:rPr>
                                      <w:rFonts w:ascii="Times New Roman" w:eastAsia="宋体" w:hAnsi="Times New Roman" w:cs="Times New Roman" w:hint="eastAsia"/>
                                      <w:b/>
                                      <w:color w:val="000000"/>
                                      <w:sz w:val="21"/>
                                      <w:szCs w:val="21"/>
                                    </w:rPr>
                                    <w:t>总体</w:t>
                                  </w:r>
                                </w:p>
                              </w:tc>
                              <w:tc>
                                <w:tcPr>
                                  <w:tcW w:w="283" w:type="dxa"/>
                                  <w:tcBorders>
                                    <w:top w:val="single" w:sz="12" w:space="0" w:color="auto"/>
                                    <w:left w:val="nil"/>
                                    <w:right w:val="nil"/>
                                  </w:tcBorders>
                                  <w:shd w:val="clear" w:color="auto" w:fill="auto"/>
                                  <w:noWrap/>
                                  <w:vAlign w:val="center"/>
                                  <w:hideMark/>
                                </w:tcPr>
                                <w:p w14:paraId="2A58D2B9" w14:textId="77777777" w:rsidR="00C51030" w:rsidRPr="008A1DDD" w:rsidRDefault="00C51030" w:rsidP="008D5D41">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2C98C72B" w14:textId="77777777" w:rsidR="00C51030" w:rsidRPr="008A1DDD" w:rsidRDefault="00C51030" w:rsidP="008D5D41">
                                  <w:pPr>
                                    <w:spacing w:after="0" w:line="240" w:lineRule="auto"/>
                                    <w:jc w:val="center"/>
                                    <w:rPr>
                                      <w:rFonts w:ascii="Times New Roman" w:eastAsia="宋体" w:hAnsi="Times New Roman" w:cs="Times New Roman"/>
                                      <w:b/>
                                      <w:color w:val="000000"/>
                                      <w:sz w:val="21"/>
                                      <w:szCs w:val="21"/>
                                    </w:rPr>
                                  </w:pPr>
                                  <w:r w:rsidRPr="008A1DDD">
                                    <w:rPr>
                                      <w:rFonts w:ascii="Times New Roman" w:eastAsia="宋体" w:hAnsi="Times New Roman" w:cs="Times New Roman"/>
                                      <w:b/>
                                      <w:color w:val="000000"/>
                                      <w:sz w:val="21"/>
                                      <w:szCs w:val="21"/>
                                    </w:rPr>
                                    <w:t>小规模</w:t>
                                  </w:r>
                                </w:p>
                              </w:tc>
                              <w:tc>
                                <w:tcPr>
                                  <w:tcW w:w="567" w:type="dxa"/>
                                  <w:tcBorders>
                                    <w:top w:val="single" w:sz="12" w:space="0" w:color="auto"/>
                                    <w:left w:val="nil"/>
                                    <w:bottom w:val="single" w:sz="4" w:space="0" w:color="auto"/>
                                    <w:right w:val="nil"/>
                                  </w:tcBorders>
                                  <w:shd w:val="clear" w:color="auto" w:fill="auto"/>
                                  <w:noWrap/>
                                  <w:vAlign w:val="center"/>
                                  <w:hideMark/>
                                </w:tcPr>
                                <w:p w14:paraId="7C1D8CCB" w14:textId="77777777" w:rsidR="00C51030" w:rsidRPr="008A1DDD" w:rsidRDefault="00C51030" w:rsidP="008D5D41">
                                  <w:pPr>
                                    <w:spacing w:after="0" w:line="240" w:lineRule="auto"/>
                                    <w:jc w:val="center"/>
                                    <w:rPr>
                                      <w:rFonts w:ascii="Times New Roman" w:eastAsia="宋体" w:hAnsi="Times New Roman" w:cs="Times New Roman"/>
                                      <w:b/>
                                      <w:color w:val="000000"/>
                                      <w:sz w:val="21"/>
                                      <w:szCs w:val="21"/>
                                    </w:rPr>
                                  </w:pPr>
                                </w:p>
                              </w:tc>
                              <w:tc>
                                <w:tcPr>
                                  <w:tcW w:w="2211" w:type="dxa"/>
                                  <w:gridSpan w:val="4"/>
                                  <w:tcBorders>
                                    <w:top w:val="single" w:sz="12" w:space="0" w:color="auto"/>
                                    <w:left w:val="nil"/>
                                    <w:bottom w:val="single" w:sz="4" w:space="0" w:color="auto"/>
                                    <w:right w:val="nil"/>
                                  </w:tcBorders>
                                  <w:shd w:val="clear" w:color="auto" w:fill="auto"/>
                                  <w:noWrap/>
                                  <w:vAlign w:val="center"/>
                                  <w:hideMark/>
                                </w:tcPr>
                                <w:p w14:paraId="14AF2F3A" w14:textId="77777777" w:rsidR="00C51030" w:rsidRPr="008A1DDD" w:rsidRDefault="00C51030" w:rsidP="008D5D41">
                                  <w:pPr>
                                    <w:spacing w:after="0" w:line="240" w:lineRule="auto"/>
                                    <w:jc w:val="center"/>
                                    <w:rPr>
                                      <w:rFonts w:ascii="Times New Roman" w:eastAsia="宋体" w:hAnsi="Times New Roman" w:cs="Times New Roman"/>
                                      <w:b/>
                                      <w:color w:val="000000"/>
                                      <w:sz w:val="21"/>
                                      <w:szCs w:val="21"/>
                                    </w:rPr>
                                  </w:pPr>
                                  <w:r w:rsidRPr="008A1DDD">
                                    <w:rPr>
                                      <w:rFonts w:ascii="Times New Roman" w:eastAsia="宋体" w:hAnsi="Times New Roman" w:cs="Times New Roman"/>
                                      <w:b/>
                                      <w:color w:val="000000"/>
                                      <w:sz w:val="21"/>
                                      <w:szCs w:val="21"/>
                                    </w:rPr>
                                    <w:t>中等规模</w:t>
                                  </w:r>
                                </w:p>
                              </w:tc>
                              <w:tc>
                                <w:tcPr>
                                  <w:tcW w:w="567" w:type="dxa"/>
                                  <w:tcBorders>
                                    <w:top w:val="single" w:sz="12" w:space="0" w:color="auto"/>
                                    <w:left w:val="nil"/>
                                    <w:bottom w:val="single" w:sz="4" w:space="0" w:color="auto"/>
                                    <w:right w:val="nil"/>
                                  </w:tcBorders>
                                  <w:shd w:val="clear" w:color="auto" w:fill="auto"/>
                                  <w:noWrap/>
                                  <w:vAlign w:val="center"/>
                                  <w:hideMark/>
                                </w:tcPr>
                                <w:p w14:paraId="1FB371B4" w14:textId="77777777" w:rsidR="00C51030" w:rsidRPr="008A1DDD" w:rsidRDefault="00C51030" w:rsidP="008D5D41">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421DD19E" w14:textId="77777777" w:rsidR="00C51030" w:rsidRPr="008A1DDD" w:rsidRDefault="00C51030" w:rsidP="008D5D41">
                                  <w:pPr>
                                    <w:spacing w:after="0" w:line="240" w:lineRule="auto"/>
                                    <w:jc w:val="center"/>
                                    <w:rPr>
                                      <w:rFonts w:ascii="Times New Roman" w:eastAsia="宋体" w:hAnsi="Times New Roman" w:cs="Times New Roman"/>
                                      <w:b/>
                                      <w:color w:val="000000"/>
                                      <w:sz w:val="21"/>
                                      <w:szCs w:val="21"/>
                                    </w:rPr>
                                  </w:pPr>
                                  <w:r w:rsidRPr="008A1DDD">
                                    <w:rPr>
                                      <w:rFonts w:ascii="Times New Roman" w:eastAsia="宋体" w:hAnsi="Times New Roman" w:cs="Times New Roman"/>
                                      <w:b/>
                                      <w:color w:val="000000"/>
                                      <w:sz w:val="21"/>
                                      <w:szCs w:val="21"/>
                                    </w:rPr>
                                    <w:t>大规模</w:t>
                                  </w:r>
                                </w:p>
                              </w:tc>
                              <w:tc>
                                <w:tcPr>
                                  <w:tcW w:w="567" w:type="dxa"/>
                                  <w:tcBorders>
                                    <w:top w:val="single" w:sz="12" w:space="0" w:color="auto"/>
                                    <w:left w:val="nil"/>
                                    <w:bottom w:val="single" w:sz="4" w:space="0" w:color="auto"/>
                                    <w:right w:val="nil"/>
                                  </w:tcBorders>
                                  <w:shd w:val="clear" w:color="auto" w:fill="auto"/>
                                  <w:noWrap/>
                                  <w:vAlign w:val="center"/>
                                  <w:hideMark/>
                                </w:tcPr>
                                <w:p w14:paraId="0CFF8254" w14:textId="77777777" w:rsidR="00C51030" w:rsidRPr="008A1DDD" w:rsidRDefault="00C51030" w:rsidP="008D5D41">
                                  <w:pPr>
                                    <w:spacing w:after="0" w:line="240" w:lineRule="auto"/>
                                    <w:jc w:val="center"/>
                                    <w:rPr>
                                      <w:rFonts w:ascii="Times New Roman" w:eastAsia="宋体" w:hAnsi="Times New Roman" w:cs="Times New Roman"/>
                                      <w:b/>
                                      <w:color w:val="000000"/>
                                      <w:sz w:val="21"/>
                                      <w:szCs w:val="21"/>
                                    </w:rPr>
                                  </w:pPr>
                                </w:p>
                              </w:tc>
                            </w:tr>
                            <w:tr w:rsidR="00C51030" w:rsidRPr="008A1DDD" w14:paraId="4FDE8B88" w14:textId="77777777" w:rsidTr="000272FA">
                              <w:trPr>
                                <w:trHeight w:val="397"/>
                                <w:jc w:val="center"/>
                              </w:trPr>
                              <w:tc>
                                <w:tcPr>
                                  <w:tcW w:w="1984" w:type="dxa"/>
                                  <w:vMerge/>
                                  <w:tcBorders>
                                    <w:top w:val="single" w:sz="4" w:space="0" w:color="auto"/>
                                    <w:left w:val="nil"/>
                                    <w:bottom w:val="single" w:sz="4" w:space="0" w:color="auto"/>
                                    <w:right w:val="nil"/>
                                  </w:tcBorders>
                                  <w:vAlign w:val="center"/>
                                  <w:hideMark/>
                                </w:tcPr>
                                <w:p w14:paraId="09709D37" w14:textId="77777777" w:rsidR="00C51030" w:rsidRPr="008A1DDD" w:rsidRDefault="00C51030" w:rsidP="008D5D41">
                                  <w:pPr>
                                    <w:spacing w:after="0" w:line="240" w:lineRule="auto"/>
                                    <w:jc w:val="center"/>
                                    <w:rPr>
                                      <w:rFonts w:ascii="Times New Roman" w:eastAsia="宋体" w:hAnsi="Times New Roman" w:cs="Times New Roman"/>
                                      <w:b/>
                                      <w:color w:val="000000"/>
                                      <w:sz w:val="21"/>
                                      <w:szCs w:val="21"/>
                                    </w:rPr>
                                  </w:pPr>
                                </w:p>
                              </w:tc>
                              <w:tc>
                                <w:tcPr>
                                  <w:tcW w:w="283" w:type="dxa"/>
                                  <w:tcBorders>
                                    <w:left w:val="nil"/>
                                    <w:right w:val="nil"/>
                                  </w:tcBorders>
                                  <w:vAlign w:val="center"/>
                                </w:tcPr>
                                <w:p w14:paraId="404C0EE9" w14:textId="77777777" w:rsidR="00C51030" w:rsidRPr="008A1DDD" w:rsidRDefault="00C51030" w:rsidP="008D5D41">
                                  <w:pPr>
                                    <w:spacing w:after="0" w:line="240" w:lineRule="auto"/>
                                    <w:jc w:val="center"/>
                                    <w:rPr>
                                      <w:rFonts w:ascii="Times New Roman" w:eastAsia="宋体" w:hAnsi="Times New Roman" w:cs="Times New Roman"/>
                                      <w:b/>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40E4E8DF" w14:textId="77777777" w:rsidR="00C51030" w:rsidRPr="008A1DDD" w:rsidRDefault="00C51030" w:rsidP="008D5D41">
                                  <w:pPr>
                                    <w:spacing w:after="0" w:line="240" w:lineRule="auto"/>
                                    <w:jc w:val="center"/>
                                    <w:rPr>
                                      <w:rFonts w:ascii="Times New Roman" w:eastAsia="宋体" w:hAnsi="Times New Roman" w:cs="Times New Roman"/>
                                      <w:color w:val="000000"/>
                                      <w:sz w:val="21"/>
                                      <w:szCs w:val="21"/>
                                    </w:rPr>
                                  </w:pPr>
                                  <w:r w:rsidRPr="008A1DDD">
                                    <w:rPr>
                                      <w:rFonts w:ascii="Times New Roman" w:eastAsia="宋体" w:hAnsi="Times New Roman" w:cs="Times New Roman" w:hint="eastAsia"/>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28C67FE4" w14:textId="77777777" w:rsidR="00C51030" w:rsidRPr="008A1DDD" w:rsidRDefault="00C51030" w:rsidP="008D5D41">
                                  <w:pPr>
                                    <w:spacing w:after="0" w:line="240" w:lineRule="auto"/>
                                    <w:jc w:val="center"/>
                                    <w:rPr>
                                      <w:rFonts w:ascii="Times New Roman" w:eastAsia="宋体" w:hAnsi="Times New Roman" w:cs="Times New Roman"/>
                                      <w:color w:val="000000"/>
                                      <w:sz w:val="21"/>
                                      <w:szCs w:val="21"/>
                                    </w:rPr>
                                  </w:pPr>
                                  <w:r w:rsidRPr="008A1DDD">
                                    <w:rPr>
                                      <w:rFonts w:ascii="Times New Roman" w:eastAsia="宋体" w:hAnsi="Times New Roman" w:cs="Times New Roman" w:hint="eastAsia"/>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62250F3D" w14:textId="77777777" w:rsidR="00C51030" w:rsidRPr="008A1DDD" w:rsidRDefault="00C51030" w:rsidP="008D5D41">
                                  <w:pPr>
                                    <w:spacing w:after="0" w:line="240" w:lineRule="auto"/>
                                    <w:jc w:val="center"/>
                                    <w:rPr>
                                      <w:rFonts w:ascii="Times New Roman" w:eastAsia="宋体" w:hAnsi="Times New Roman" w:cs="Times New Roman"/>
                                      <w:color w:val="000000"/>
                                      <w:sz w:val="21"/>
                                      <w:szCs w:val="21"/>
                                    </w:rPr>
                                  </w:pPr>
                                  <w:r w:rsidRPr="008A1DDD">
                                    <w:rPr>
                                      <w:rFonts w:ascii="Times New Roman" w:eastAsia="宋体" w:hAnsi="Times New Roman" w:cs="Times New Roman" w:hint="eastAsia"/>
                                      <w:color w:val="000000"/>
                                      <w:sz w:val="21"/>
                                      <w:szCs w:val="21"/>
                                    </w:rPr>
                                    <w:t>最小</w:t>
                                  </w:r>
                                </w:p>
                              </w:tc>
                              <w:tc>
                                <w:tcPr>
                                  <w:tcW w:w="283" w:type="dxa"/>
                                  <w:tcBorders>
                                    <w:left w:val="nil"/>
                                    <w:right w:val="nil"/>
                                  </w:tcBorders>
                                  <w:shd w:val="clear" w:color="auto" w:fill="auto"/>
                                  <w:noWrap/>
                                  <w:vAlign w:val="center"/>
                                  <w:hideMark/>
                                </w:tcPr>
                                <w:p w14:paraId="42C686F4" w14:textId="77777777" w:rsidR="00C51030" w:rsidRPr="008A1DDD" w:rsidRDefault="00C51030" w:rsidP="008D5D41">
                                  <w:pPr>
                                    <w:spacing w:after="0" w:line="240" w:lineRule="auto"/>
                                    <w:jc w:val="center"/>
                                    <w:rPr>
                                      <w:rFonts w:ascii="Times New Roman" w:eastAsia="宋体" w:hAnsi="Times New Roman" w:cs="Times New Roman"/>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553418C7" w14:textId="77777777" w:rsidR="00C51030" w:rsidRPr="008A1DDD" w:rsidRDefault="00C51030" w:rsidP="008D5D41">
                                  <w:pPr>
                                    <w:spacing w:after="0" w:line="240" w:lineRule="auto"/>
                                    <w:jc w:val="center"/>
                                    <w:rPr>
                                      <w:rFonts w:ascii="Times New Roman" w:eastAsia="宋体" w:hAnsi="Times New Roman" w:cs="Times New Roman"/>
                                      <w:color w:val="000000"/>
                                      <w:sz w:val="21"/>
                                      <w:szCs w:val="21"/>
                                    </w:rPr>
                                  </w:pPr>
                                  <w:r w:rsidRPr="008A1DDD">
                                    <w:rPr>
                                      <w:rFonts w:ascii="Times New Roman" w:eastAsia="宋体" w:hAnsi="Times New Roman" w:cs="Times New Roman" w:hint="eastAsia"/>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4AA777D6" w14:textId="77777777" w:rsidR="00C51030" w:rsidRPr="008A1DDD" w:rsidRDefault="00C51030" w:rsidP="008D5D41">
                                  <w:pPr>
                                    <w:spacing w:after="0" w:line="240" w:lineRule="auto"/>
                                    <w:jc w:val="center"/>
                                    <w:rPr>
                                      <w:rFonts w:ascii="Times New Roman" w:eastAsia="宋体" w:hAnsi="Times New Roman" w:cs="Times New Roman"/>
                                      <w:color w:val="000000"/>
                                      <w:sz w:val="21"/>
                                      <w:szCs w:val="21"/>
                                    </w:rPr>
                                  </w:pPr>
                                  <w:r w:rsidRPr="008A1DDD">
                                    <w:rPr>
                                      <w:rFonts w:ascii="Times New Roman" w:eastAsia="宋体" w:hAnsi="Times New Roman" w:cs="Times New Roman" w:hint="eastAsia"/>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15AD3C03" w14:textId="77777777" w:rsidR="00C51030" w:rsidRPr="008A1DDD" w:rsidRDefault="00C51030" w:rsidP="008D5D41">
                                  <w:pPr>
                                    <w:spacing w:after="0" w:line="240" w:lineRule="auto"/>
                                    <w:jc w:val="center"/>
                                    <w:rPr>
                                      <w:rFonts w:ascii="Times New Roman" w:eastAsia="宋体" w:hAnsi="Times New Roman" w:cs="Times New Roman"/>
                                      <w:color w:val="000000"/>
                                      <w:sz w:val="21"/>
                                      <w:szCs w:val="21"/>
                                    </w:rPr>
                                  </w:pPr>
                                  <w:r w:rsidRPr="008A1DDD">
                                    <w:rPr>
                                      <w:rFonts w:ascii="Times New Roman" w:eastAsia="宋体" w:hAnsi="Times New Roman" w:cs="Times New Roman" w:hint="eastAsia"/>
                                      <w:color w:val="000000"/>
                                      <w:sz w:val="21"/>
                                      <w:szCs w:val="21"/>
                                    </w:rPr>
                                    <w:t>最小</w:t>
                                  </w:r>
                                </w:p>
                              </w:tc>
                              <w:tc>
                                <w:tcPr>
                                  <w:tcW w:w="567" w:type="dxa"/>
                                  <w:tcBorders>
                                    <w:top w:val="single" w:sz="4" w:space="0" w:color="auto"/>
                                    <w:left w:val="nil"/>
                                    <w:bottom w:val="single" w:sz="4" w:space="0" w:color="auto"/>
                                    <w:right w:val="nil"/>
                                  </w:tcBorders>
                                  <w:shd w:val="clear" w:color="auto" w:fill="auto"/>
                                  <w:noWrap/>
                                  <w:vAlign w:val="center"/>
                                  <w:hideMark/>
                                </w:tcPr>
                                <w:p w14:paraId="31E40ED1" w14:textId="77777777" w:rsidR="00C51030" w:rsidRPr="008A1DDD" w:rsidRDefault="00C51030" w:rsidP="008D5D41">
                                  <w:pPr>
                                    <w:spacing w:after="0" w:line="240" w:lineRule="auto"/>
                                    <w:jc w:val="center"/>
                                    <w:rPr>
                                      <w:rFonts w:ascii="Times New Roman" w:eastAsia="宋体" w:hAnsi="Times New Roman" w:cs="Times New Roman"/>
                                      <w:color w:val="000000"/>
                                      <w:sz w:val="21"/>
                                      <w:szCs w:val="21"/>
                                    </w:rPr>
                                  </w:pPr>
                                  <w:r>
                                    <w:rPr>
                                      <w:rFonts w:ascii="Times New Roman" w:eastAsia="宋体" w:hAnsi="Times New Roman" w:cs="Times New Roman" w:hint="eastAsia"/>
                                      <w:color w:val="000000"/>
                                      <w:sz w:val="21"/>
                                      <w:szCs w:val="21"/>
                                    </w:rPr>
                                    <w:t>F</w:t>
                                  </w:r>
                                </w:p>
                              </w:tc>
                              <w:tc>
                                <w:tcPr>
                                  <w:tcW w:w="737" w:type="dxa"/>
                                  <w:tcBorders>
                                    <w:top w:val="single" w:sz="4" w:space="0" w:color="auto"/>
                                    <w:left w:val="nil"/>
                                    <w:bottom w:val="single" w:sz="4" w:space="0" w:color="auto"/>
                                    <w:right w:val="nil"/>
                                  </w:tcBorders>
                                  <w:shd w:val="clear" w:color="auto" w:fill="auto"/>
                                  <w:noWrap/>
                                  <w:vAlign w:val="center"/>
                                  <w:hideMark/>
                                </w:tcPr>
                                <w:p w14:paraId="15192598" w14:textId="77777777" w:rsidR="00C51030" w:rsidRPr="008A1DDD" w:rsidRDefault="00C51030" w:rsidP="008D5D41">
                                  <w:pPr>
                                    <w:spacing w:after="0" w:line="240" w:lineRule="auto"/>
                                    <w:jc w:val="center"/>
                                    <w:rPr>
                                      <w:rFonts w:ascii="Times New Roman" w:eastAsia="宋体" w:hAnsi="Times New Roman" w:cs="Times New Roman"/>
                                      <w:color w:val="000000"/>
                                      <w:sz w:val="21"/>
                                      <w:szCs w:val="21"/>
                                    </w:rPr>
                                  </w:pPr>
                                  <w:r w:rsidRPr="008A1DDD">
                                    <w:rPr>
                                      <w:rFonts w:ascii="Times New Roman" w:eastAsia="宋体" w:hAnsi="Times New Roman" w:cs="Times New Roman" w:hint="eastAsia"/>
                                      <w:color w:val="000000"/>
                                      <w:sz w:val="21"/>
                                      <w:szCs w:val="21"/>
                                    </w:rPr>
                                    <w:t>均值</w:t>
                                  </w:r>
                                </w:p>
                              </w:tc>
                              <w:tc>
                                <w:tcPr>
                                  <w:tcW w:w="737" w:type="dxa"/>
                                  <w:gridSpan w:val="2"/>
                                  <w:tcBorders>
                                    <w:top w:val="single" w:sz="4" w:space="0" w:color="auto"/>
                                    <w:left w:val="nil"/>
                                    <w:bottom w:val="single" w:sz="4" w:space="0" w:color="auto"/>
                                    <w:right w:val="nil"/>
                                  </w:tcBorders>
                                  <w:shd w:val="clear" w:color="auto" w:fill="auto"/>
                                  <w:noWrap/>
                                  <w:vAlign w:val="center"/>
                                  <w:hideMark/>
                                </w:tcPr>
                                <w:p w14:paraId="00C3FE81" w14:textId="77777777" w:rsidR="00C51030" w:rsidRPr="008A1DDD" w:rsidRDefault="00C51030" w:rsidP="008D5D41">
                                  <w:pPr>
                                    <w:spacing w:after="0" w:line="240" w:lineRule="auto"/>
                                    <w:jc w:val="center"/>
                                    <w:rPr>
                                      <w:rFonts w:ascii="Times New Roman" w:eastAsia="宋体" w:hAnsi="Times New Roman" w:cs="Times New Roman"/>
                                      <w:color w:val="000000"/>
                                      <w:sz w:val="21"/>
                                      <w:szCs w:val="21"/>
                                    </w:rPr>
                                  </w:pPr>
                                  <w:r w:rsidRPr="008A1DDD">
                                    <w:rPr>
                                      <w:rFonts w:ascii="Times New Roman" w:eastAsia="宋体" w:hAnsi="Times New Roman" w:cs="Times New Roman" w:hint="eastAsia"/>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7A075CDF" w14:textId="77777777" w:rsidR="00C51030" w:rsidRPr="008A1DDD" w:rsidRDefault="00C51030" w:rsidP="008D5D41">
                                  <w:pPr>
                                    <w:spacing w:after="0" w:line="240" w:lineRule="auto"/>
                                    <w:jc w:val="center"/>
                                    <w:rPr>
                                      <w:rFonts w:ascii="Times New Roman" w:eastAsia="宋体" w:hAnsi="Times New Roman" w:cs="Times New Roman"/>
                                      <w:color w:val="000000"/>
                                      <w:sz w:val="21"/>
                                      <w:szCs w:val="21"/>
                                    </w:rPr>
                                  </w:pPr>
                                  <w:r w:rsidRPr="008A1DDD">
                                    <w:rPr>
                                      <w:rFonts w:ascii="Times New Roman" w:eastAsia="宋体" w:hAnsi="Times New Roman" w:cs="Times New Roman" w:hint="eastAsia"/>
                                      <w:color w:val="000000"/>
                                      <w:sz w:val="21"/>
                                      <w:szCs w:val="21"/>
                                    </w:rPr>
                                    <w:t>最小</w:t>
                                  </w:r>
                                </w:p>
                              </w:tc>
                              <w:tc>
                                <w:tcPr>
                                  <w:tcW w:w="567" w:type="dxa"/>
                                  <w:tcBorders>
                                    <w:top w:val="single" w:sz="4" w:space="0" w:color="auto"/>
                                    <w:left w:val="nil"/>
                                    <w:bottom w:val="single" w:sz="4" w:space="0" w:color="auto"/>
                                    <w:right w:val="nil"/>
                                  </w:tcBorders>
                                  <w:shd w:val="clear" w:color="auto" w:fill="auto"/>
                                  <w:noWrap/>
                                  <w:vAlign w:val="center"/>
                                  <w:hideMark/>
                                </w:tcPr>
                                <w:p w14:paraId="0782D831" w14:textId="77777777" w:rsidR="00C51030" w:rsidRPr="008A1DDD" w:rsidRDefault="00C51030" w:rsidP="008D5D41">
                                  <w:pPr>
                                    <w:spacing w:after="0" w:line="240" w:lineRule="auto"/>
                                    <w:jc w:val="center"/>
                                    <w:rPr>
                                      <w:rFonts w:ascii="Times New Roman" w:eastAsia="宋体" w:hAnsi="Times New Roman" w:cs="Times New Roman"/>
                                      <w:color w:val="000000"/>
                                      <w:sz w:val="21"/>
                                      <w:szCs w:val="21"/>
                                    </w:rPr>
                                  </w:pPr>
                                  <w:r>
                                    <w:rPr>
                                      <w:rFonts w:ascii="Times New Roman" w:eastAsia="宋体" w:hAnsi="Times New Roman" w:cs="Times New Roman" w:hint="eastAsia"/>
                                      <w:color w:val="000000"/>
                                      <w:sz w:val="21"/>
                                      <w:szCs w:val="21"/>
                                    </w:rPr>
                                    <w:t>F</w:t>
                                  </w:r>
                                </w:p>
                              </w:tc>
                              <w:tc>
                                <w:tcPr>
                                  <w:tcW w:w="737" w:type="dxa"/>
                                  <w:tcBorders>
                                    <w:top w:val="single" w:sz="4" w:space="0" w:color="auto"/>
                                    <w:left w:val="nil"/>
                                    <w:bottom w:val="single" w:sz="4" w:space="0" w:color="auto"/>
                                    <w:right w:val="nil"/>
                                  </w:tcBorders>
                                  <w:shd w:val="clear" w:color="auto" w:fill="auto"/>
                                  <w:noWrap/>
                                  <w:vAlign w:val="center"/>
                                  <w:hideMark/>
                                </w:tcPr>
                                <w:p w14:paraId="41AC9483" w14:textId="77777777" w:rsidR="00C51030" w:rsidRPr="008A1DDD" w:rsidRDefault="00C51030" w:rsidP="008D5D41">
                                  <w:pPr>
                                    <w:spacing w:after="0" w:line="240" w:lineRule="auto"/>
                                    <w:jc w:val="center"/>
                                    <w:rPr>
                                      <w:rFonts w:ascii="Times New Roman" w:eastAsia="宋体" w:hAnsi="Times New Roman" w:cs="Times New Roman"/>
                                      <w:color w:val="000000"/>
                                      <w:sz w:val="21"/>
                                      <w:szCs w:val="21"/>
                                    </w:rPr>
                                  </w:pPr>
                                  <w:r w:rsidRPr="008A1DDD">
                                    <w:rPr>
                                      <w:rFonts w:ascii="Times New Roman" w:eastAsia="宋体" w:hAnsi="Times New Roman" w:cs="Times New Roman" w:hint="eastAsia"/>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14CA2EB9" w14:textId="77777777" w:rsidR="00C51030" w:rsidRPr="008A1DDD" w:rsidRDefault="00C51030" w:rsidP="008D5D41">
                                  <w:pPr>
                                    <w:spacing w:after="0" w:line="240" w:lineRule="auto"/>
                                    <w:jc w:val="center"/>
                                    <w:rPr>
                                      <w:rFonts w:ascii="Times New Roman" w:eastAsia="宋体" w:hAnsi="Times New Roman" w:cs="Times New Roman"/>
                                      <w:color w:val="000000"/>
                                      <w:sz w:val="21"/>
                                      <w:szCs w:val="21"/>
                                    </w:rPr>
                                  </w:pPr>
                                  <w:r w:rsidRPr="008A1DDD">
                                    <w:rPr>
                                      <w:rFonts w:ascii="Times New Roman" w:eastAsia="宋体" w:hAnsi="Times New Roman" w:cs="Times New Roman" w:hint="eastAsia"/>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2B6F2D79" w14:textId="77777777" w:rsidR="00C51030" w:rsidRPr="008A1DDD" w:rsidRDefault="00C51030" w:rsidP="008D5D41">
                                  <w:pPr>
                                    <w:spacing w:after="0" w:line="240" w:lineRule="auto"/>
                                    <w:jc w:val="center"/>
                                    <w:rPr>
                                      <w:rFonts w:ascii="Times New Roman" w:eastAsia="宋体" w:hAnsi="Times New Roman" w:cs="Times New Roman"/>
                                      <w:color w:val="000000"/>
                                      <w:sz w:val="21"/>
                                      <w:szCs w:val="21"/>
                                    </w:rPr>
                                  </w:pPr>
                                  <w:r w:rsidRPr="008A1DDD">
                                    <w:rPr>
                                      <w:rFonts w:ascii="Times New Roman" w:eastAsia="宋体" w:hAnsi="Times New Roman" w:cs="Times New Roman" w:hint="eastAsia"/>
                                      <w:color w:val="000000"/>
                                      <w:sz w:val="21"/>
                                      <w:szCs w:val="21"/>
                                    </w:rPr>
                                    <w:t>最小</w:t>
                                  </w:r>
                                </w:p>
                              </w:tc>
                              <w:tc>
                                <w:tcPr>
                                  <w:tcW w:w="567" w:type="dxa"/>
                                  <w:tcBorders>
                                    <w:top w:val="single" w:sz="4" w:space="0" w:color="auto"/>
                                    <w:left w:val="nil"/>
                                    <w:bottom w:val="single" w:sz="4" w:space="0" w:color="auto"/>
                                    <w:right w:val="nil"/>
                                  </w:tcBorders>
                                  <w:shd w:val="clear" w:color="auto" w:fill="auto"/>
                                  <w:noWrap/>
                                  <w:vAlign w:val="center"/>
                                  <w:hideMark/>
                                </w:tcPr>
                                <w:p w14:paraId="6330529F" w14:textId="77777777" w:rsidR="00C51030" w:rsidRPr="008A1DDD" w:rsidRDefault="00C51030" w:rsidP="008D5D41">
                                  <w:pPr>
                                    <w:spacing w:after="0" w:line="240" w:lineRule="auto"/>
                                    <w:jc w:val="center"/>
                                    <w:rPr>
                                      <w:rFonts w:ascii="Times New Roman" w:eastAsia="宋体" w:hAnsi="Times New Roman" w:cs="Times New Roman"/>
                                      <w:color w:val="000000"/>
                                      <w:sz w:val="21"/>
                                      <w:szCs w:val="21"/>
                                    </w:rPr>
                                  </w:pPr>
                                  <w:r>
                                    <w:rPr>
                                      <w:rFonts w:ascii="Times New Roman" w:eastAsia="宋体" w:hAnsi="Times New Roman" w:cs="Times New Roman" w:hint="eastAsia"/>
                                      <w:color w:val="000000"/>
                                      <w:sz w:val="21"/>
                                      <w:szCs w:val="21"/>
                                    </w:rPr>
                                    <w:t>F</w:t>
                                  </w:r>
                                </w:p>
                              </w:tc>
                            </w:tr>
                            <w:tr w:rsidR="00C51030" w:rsidRPr="008A1DDD" w14:paraId="58A78385" w14:textId="77777777" w:rsidTr="000272FA">
                              <w:trPr>
                                <w:trHeight w:val="283"/>
                                <w:jc w:val="center"/>
                              </w:trPr>
                              <w:tc>
                                <w:tcPr>
                                  <w:tcW w:w="1984" w:type="dxa"/>
                                  <w:tcBorders>
                                    <w:top w:val="single" w:sz="4" w:space="0" w:color="auto"/>
                                    <w:left w:val="nil"/>
                                    <w:bottom w:val="nil"/>
                                    <w:right w:val="nil"/>
                                  </w:tcBorders>
                                  <w:shd w:val="clear" w:color="auto" w:fill="auto"/>
                                  <w:noWrap/>
                                  <w:vAlign w:val="center"/>
                                  <w:hideMark/>
                                </w:tcPr>
                                <w:p w14:paraId="279BBE38" w14:textId="77777777" w:rsidR="00C51030" w:rsidRPr="008A1DDD" w:rsidRDefault="00C51030" w:rsidP="008D5D41">
                                  <w:pPr>
                                    <w:spacing w:after="0" w:line="240" w:lineRule="auto"/>
                                    <w:rPr>
                                      <w:rFonts w:ascii="Times New Roman" w:eastAsia="宋体" w:hAnsi="Times New Roman" w:cs="Times New Roman"/>
                                      <w:color w:val="000000"/>
                                      <w:sz w:val="21"/>
                                      <w:szCs w:val="21"/>
                                    </w:rPr>
                                  </w:pPr>
                                  <w:r>
                                    <w:rPr>
                                      <w:rFonts w:ascii="Times New Roman" w:eastAsia="宋体" w:hAnsi="Times New Roman" w:cs="Times New Roman"/>
                                      <w:color w:val="000000"/>
                                      <w:sz w:val="21"/>
                                      <w:szCs w:val="21"/>
                                    </w:rPr>
                                    <w:t>单产（千克</w:t>
                                  </w:r>
                                  <w:r>
                                    <w:rPr>
                                      <w:rFonts w:ascii="Times New Roman" w:eastAsia="宋体" w:hAnsi="Times New Roman" w:cs="Times New Roman"/>
                                      <w:color w:val="000000"/>
                                      <w:sz w:val="21"/>
                                      <w:szCs w:val="21"/>
                                    </w:rPr>
                                    <w:t>/</w:t>
                                  </w:r>
                                  <w:r w:rsidRPr="008A1DDD">
                                    <w:rPr>
                                      <w:rFonts w:ascii="Times New Roman" w:eastAsia="宋体" w:hAnsi="Times New Roman" w:cs="Times New Roman"/>
                                      <w:color w:val="000000"/>
                                      <w:sz w:val="21"/>
                                      <w:szCs w:val="21"/>
                                    </w:rPr>
                                    <w:t>亩）</w:t>
                                  </w:r>
                                </w:p>
                              </w:tc>
                              <w:tc>
                                <w:tcPr>
                                  <w:tcW w:w="283" w:type="dxa"/>
                                  <w:tcBorders>
                                    <w:left w:val="nil"/>
                                    <w:bottom w:val="nil"/>
                                    <w:right w:val="nil"/>
                                  </w:tcBorders>
                                  <w:vAlign w:val="center"/>
                                </w:tcPr>
                                <w:p w14:paraId="1CDD2DB5" w14:textId="77777777" w:rsidR="00C51030" w:rsidRPr="008A1DDD" w:rsidRDefault="00C51030" w:rsidP="008D5D41">
                                  <w:pPr>
                                    <w:spacing w:after="0" w:line="240" w:lineRule="auto"/>
                                    <w:jc w:val="center"/>
                                    <w:rPr>
                                      <w:rFonts w:ascii="Times New Roman" w:eastAsia="宋体" w:hAnsi="Times New Roman" w:cs="Times New Roman"/>
                                      <w:color w:val="000000"/>
                                      <w:sz w:val="21"/>
                                      <w:szCs w:val="21"/>
                                    </w:rPr>
                                  </w:pPr>
                                </w:p>
                              </w:tc>
                              <w:tc>
                                <w:tcPr>
                                  <w:tcW w:w="737" w:type="dxa"/>
                                  <w:tcBorders>
                                    <w:top w:val="single" w:sz="4" w:space="0" w:color="auto"/>
                                    <w:left w:val="nil"/>
                                    <w:bottom w:val="nil"/>
                                    <w:right w:val="nil"/>
                                  </w:tcBorders>
                                  <w:shd w:val="clear" w:color="auto" w:fill="auto"/>
                                  <w:noWrap/>
                                  <w:vAlign w:val="center"/>
                                  <w:hideMark/>
                                </w:tcPr>
                                <w:p w14:paraId="6C2F378B"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562.9 </w:t>
                                  </w:r>
                                </w:p>
                              </w:tc>
                              <w:tc>
                                <w:tcPr>
                                  <w:tcW w:w="737" w:type="dxa"/>
                                  <w:tcBorders>
                                    <w:top w:val="single" w:sz="4" w:space="0" w:color="auto"/>
                                    <w:left w:val="nil"/>
                                    <w:bottom w:val="nil"/>
                                    <w:right w:val="nil"/>
                                  </w:tcBorders>
                                  <w:shd w:val="clear" w:color="auto" w:fill="auto"/>
                                  <w:noWrap/>
                                  <w:vAlign w:val="center"/>
                                  <w:hideMark/>
                                </w:tcPr>
                                <w:p w14:paraId="6A72B193"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900.0 </w:t>
                                  </w:r>
                                </w:p>
                              </w:tc>
                              <w:tc>
                                <w:tcPr>
                                  <w:tcW w:w="737" w:type="dxa"/>
                                  <w:tcBorders>
                                    <w:top w:val="single" w:sz="4" w:space="0" w:color="auto"/>
                                    <w:left w:val="nil"/>
                                    <w:bottom w:val="nil"/>
                                    <w:right w:val="nil"/>
                                  </w:tcBorders>
                                  <w:shd w:val="clear" w:color="auto" w:fill="auto"/>
                                  <w:noWrap/>
                                  <w:vAlign w:val="center"/>
                                  <w:hideMark/>
                                </w:tcPr>
                                <w:p w14:paraId="4D134BC3"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200.0 </w:t>
                                  </w:r>
                                </w:p>
                              </w:tc>
                              <w:tc>
                                <w:tcPr>
                                  <w:tcW w:w="283" w:type="dxa"/>
                                  <w:tcBorders>
                                    <w:left w:val="nil"/>
                                    <w:right w:val="nil"/>
                                  </w:tcBorders>
                                  <w:shd w:val="clear" w:color="auto" w:fill="auto"/>
                                  <w:noWrap/>
                                  <w:vAlign w:val="center"/>
                                  <w:hideMark/>
                                </w:tcPr>
                                <w:p w14:paraId="784E5F3D"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p>
                              </w:tc>
                              <w:tc>
                                <w:tcPr>
                                  <w:tcW w:w="737" w:type="dxa"/>
                                  <w:tcBorders>
                                    <w:top w:val="single" w:sz="4" w:space="0" w:color="auto"/>
                                    <w:left w:val="nil"/>
                                    <w:bottom w:val="nil"/>
                                    <w:right w:val="nil"/>
                                  </w:tcBorders>
                                  <w:shd w:val="clear" w:color="auto" w:fill="auto"/>
                                  <w:noWrap/>
                                  <w:vAlign w:val="center"/>
                                  <w:hideMark/>
                                </w:tcPr>
                                <w:p w14:paraId="71A89A79"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537.9 </w:t>
                                  </w:r>
                                </w:p>
                              </w:tc>
                              <w:tc>
                                <w:tcPr>
                                  <w:tcW w:w="737" w:type="dxa"/>
                                  <w:tcBorders>
                                    <w:top w:val="single" w:sz="4" w:space="0" w:color="auto"/>
                                    <w:left w:val="nil"/>
                                    <w:bottom w:val="nil"/>
                                    <w:right w:val="nil"/>
                                  </w:tcBorders>
                                  <w:shd w:val="clear" w:color="auto" w:fill="auto"/>
                                  <w:noWrap/>
                                  <w:vAlign w:val="center"/>
                                  <w:hideMark/>
                                </w:tcPr>
                                <w:p w14:paraId="6C3B02C6"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900.0 </w:t>
                                  </w:r>
                                </w:p>
                              </w:tc>
                              <w:tc>
                                <w:tcPr>
                                  <w:tcW w:w="737" w:type="dxa"/>
                                  <w:tcBorders>
                                    <w:top w:val="single" w:sz="4" w:space="0" w:color="auto"/>
                                    <w:left w:val="nil"/>
                                    <w:bottom w:val="nil"/>
                                    <w:right w:val="nil"/>
                                  </w:tcBorders>
                                  <w:shd w:val="clear" w:color="auto" w:fill="auto"/>
                                  <w:noWrap/>
                                  <w:vAlign w:val="center"/>
                                  <w:hideMark/>
                                </w:tcPr>
                                <w:p w14:paraId="2EE658A5"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200.0 </w:t>
                                  </w:r>
                                </w:p>
                              </w:tc>
                              <w:tc>
                                <w:tcPr>
                                  <w:tcW w:w="567" w:type="dxa"/>
                                  <w:tcBorders>
                                    <w:top w:val="single" w:sz="4" w:space="0" w:color="auto"/>
                                    <w:left w:val="nil"/>
                                    <w:bottom w:val="nil"/>
                                    <w:right w:val="nil"/>
                                  </w:tcBorders>
                                  <w:shd w:val="clear" w:color="auto" w:fill="auto"/>
                                  <w:noWrap/>
                                  <w:vAlign w:val="center"/>
                                  <w:hideMark/>
                                </w:tcPr>
                                <w:p w14:paraId="55E38F60"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single" w:sz="4" w:space="0" w:color="auto"/>
                                    <w:left w:val="nil"/>
                                    <w:bottom w:val="nil"/>
                                    <w:right w:val="nil"/>
                                  </w:tcBorders>
                                  <w:shd w:val="clear" w:color="auto" w:fill="auto"/>
                                  <w:noWrap/>
                                  <w:vAlign w:val="center"/>
                                  <w:hideMark/>
                                </w:tcPr>
                                <w:p w14:paraId="16004320"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612.2 </w:t>
                                  </w:r>
                                </w:p>
                              </w:tc>
                              <w:tc>
                                <w:tcPr>
                                  <w:tcW w:w="737" w:type="dxa"/>
                                  <w:gridSpan w:val="2"/>
                                  <w:tcBorders>
                                    <w:top w:val="single" w:sz="4" w:space="0" w:color="auto"/>
                                    <w:left w:val="nil"/>
                                    <w:bottom w:val="nil"/>
                                    <w:right w:val="nil"/>
                                  </w:tcBorders>
                                  <w:shd w:val="clear" w:color="auto" w:fill="auto"/>
                                  <w:noWrap/>
                                  <w:vAlign w:val="center"/>
                                  <w:hideMark/>
                                </w:tcPr>
                                <w:p w14:paraId="231BCFA9"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900.0 </w:t>
                                  </w:r>
                                </w:p>
                              </w:tc>
                              <w:tc>
                                <w:tcPr>
                                  <w:tcW w:w="737" w:type="dxa"/>
                                  <w:tcBorders>
                                    <w:top w:val="single" w:sz="4" w:space="0" w:color="auto"/>
                                    <w:left w:val="nil"/>
                                    <w:bottom w:val="nil"/>
                                    <w:right w:val="nil"/>
                                  </w:tcBorders>
                                  <w:shd w:val="clear" w:color="auto" w:fill="auto"/>
                                  <w:noWrap/>
                                  <w:vAlign w:val="center"/>
                                  <w:hideMark/>
                                </w:tcPr>
                                <w:p w14:paraId="7CFA403C"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200.0 </w:t>
                                  </w:r>
                                </w:p>
                              </w:tc>
                              <w:tc>
                                <w:tcPr>
                                  <w:tcW w:w="567" w:type="dxa"/>
                                  <w:tcBorders>
                                    <w:top w:val="single" w:sz="4" w:space="0" w:color="auto"/>
                                    <w:left w:val="nil"/>
                                    <w:bottom w:val="nil"/>
                                    <w:right w:val="nil"/>
                                  </w:tcBorders>
                                  <w:shd w:val="clear" w:color="auto" w:fill="auto"/>
                                  <w:noWrap/>
                                  <w:vAlign w:val="center"/>
                                  <w:hideMark/>
                                </w:tcPr>
                                <w:p w14:paraId="277F46B1"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single" w:sz="4" w:space="0" w:color="auto"/>
                                    <w:left w:val="nil"/>
                                    <w:bottom w:val="nil"/>
                                    <w:right w:val="nil"/>
                                  </w:tcBorders>
                                  <w:shd w:val="clear" w:color="auto" w:fill="auto"/>
                                  <w:noWrap/>
                                  <w:vAlign w:val="center"/>
                                  <w:hideMark/>
                                </w:tcPr>
                                <w:p w14:paraId="58C7C8BE"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587.1 </w:t>
                                  </w:r>
                                </w:p>
                              </w:tc>
                              <w:tc>
                                <w:tcPr>
                                  <w:tcW w:w="737" w:type="dxa"/>
                                  <w:tcBorders>
                                    <w:top w:val="single" w:sz="4" w:space="0" w:color="auto"/>
                                    <w:left w:val="nil"/>
                                    <w:bottom w:val="nil"/>
                                    <w:right w:val="nil"/>
                                  </w:tcBorders>
                                  <w:shd w:val="clear" w:color="auto" w:fill="auto"/>
                                  <w:noWrap/>
                                  <w:vAlign w:val="center"/>
                                  <w:hideMark/>
                                </w:tcPr>
                                <w:p w14:paraId="036D1611"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900.0 </w:t>
                                  </w:r>
                                </w:p>
                              </w:tc>
                              <w:tc>
                                <w:tcPr>
                                  <w:tcW w:w="737" w:type="dxa"/>
                                  <w:tcBorders>
                                    <w:top w:val="single" w:sz="4" w:space="0" w:color="auto"/>
                                    <w:left w:val="nil"/>
                                    <w:bottom w:val="nil"/>
                                    <w:right w:val="nil"/>
                                  </w:tcBorders>
                                  <w:shd w:val="clear" w:color="auto" w:fill="auto"/>
                                  <w:noWrap/>
                                  <w:vAlign w:val="center"/>
                                  <w:hideMark/>
                                </w:tcPr>
                                <w:p w14:paraId="0AF43304"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200.0 </w:t>
                                  </w:r>
                                </w:p>
                              </w:tc>
                              <w:tc>
                                <w:tcPr>
                                  <w:tcW w:w="567" w:type="dxa"/>
                                  <w:tcBorders>
                                    <w:top w:val="single" w:sz="4" w:space="0" w:color="auto"/>
                                    <w:left w:val="nil"/>
                                    <w:bottom w:val="nil"/>
                                    <w:right w:val="nil"/>
                                  </w:tcBorders>
                                  <w:shd w:val="clear" w:color="auto" w:fill="auto"/>
                                  <w:noWrap/>
                                  <w:vAlign w:val="center"/>
                                  <w:hideMark/>
                                </w:tcPr>
                                <w:p w14:paraId="5555D3B4"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r>
                            <w:tr w:rsidR="00C51030" w:rsidRPr="008A1DDD" w14:paraId="222CB556"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2D6D6B12" w14:textId="77777777" w:rsidR="00C51030" w:rsidRPr="008A1DDD" w:rsidRDefault="00C51030" w:rsidP="008D5D41">
                                  <w:pPr>
                                    <w:spacing w:after="0" w:line="240" w:lineRule="auto"/>
                                    <w:rPr>
                                      <w:rFonts w:ascii="Times New Roman" w:eastAsia="宋体" w:hAnsi="Times New Roman" w:cs="Times New Roman"/>
                                      <w:color w:val="000000"/>
                                      <w:sz w:val="21"/>
                                      <w:szCs w:val="21"/>
                                    </w:rPr>
                                  </w:pPr>
                                  <w:r>
                                    <w:rPr>
                                      <w:rFonts w:ascii="Times New Roman" w:eastAsia="宋体" w:hAnsi="Times New Roman" w:cs="Times New Roman" w:hint="eastAsia"/>
                                      <w:color w:val="000000"/>
                                      <w:sz w:val="21"/>
                                      <w:szCs w:val="21"/>
                                    </w:rPr>
                                    <w:t>收获</w:t>
                                  </w:r>
                                  <w:r w:rsidRPr="008A1DDD">
                                    <w:rPr>
                                      <w:rFonts w:ascii="Times New Roman" w:eastAsia="宋体" w:hAnsi="Times New Roman" w:cs="Times New Roman"/>
                                      <w:color w:val="000000"/>
                                      <w:sz w:val="21"/>
                                      <w:szCs w:val="21"/>
                                    </w:rPr>
                                    <w:t>面积</w:t>
                                  </w:r>
                                </w:p>
                              </w:tc>
                              <w:tc>
                                <w:tcPr>
                                  <w:tcW w:w="283" w:type="dxa"/>
                                  <w:tcBorders>
                                    <w:top w:val="nil"/>
                                    <w:left w:val="nil"/>
                                    <w:bottom w:val="nil"/>
                                    <w:right w:val="nil"/>
                                  </w:tcBorders>
                                  <w:vAlign w:val="center"/>
                                </w:tcPr>
                                <w:p w14:paraId="59B15EA4" w14:textId="77777777" w:rsidR="00C51030" w:rsidRPr="008A1DDD" w:rsidRDefault="00C51030"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4888FE6"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12.0 </w:t>
                                  </w:r>
                                </w:p>
                              </w:tc>
                              <w:tc>
                                <w:tcPr>
                                  <w:tcW w:w="737" w:type="dxa"/>
                                  <w:tcBorders>
                                    <w:top w:val="nil"/>
                                    <w:left w:val="nil"/>
                                    <w:bottom w:val="nil"/>
                                    <w:right w:val="nil"/>
                                  </w:tcBorders>
                                  <w:shd w:val="clear" w:color="auto" w:fill="auto"/>
                                  <w:noWrap/>
                                  <w:vAlign w:val="center"/>
                                  <w:hideMark/>
                                </w:tcPr>
                                <w:p w14:paraId="060527A0"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241.8 </w:t>
                                  </w:r>
                                </w:p>
                              </w:tc>
                              <w:tc>
                                <w:tcPr>
                                  <w:tcW w:w="737" w:type="dxa"/>
                                  <w:tcBorders>
                                    <w:top w:val="nil"/>
                                    <w:left w:val="nil"/>
                                    <w:bottom w:val="nil"/>
                                    <w:right w:val="nil"/>
                                  </w:tcBorders>
                                  <w:shd w:val="clear" w:color="auto" w:fill="auto"/>
                                  <w:noWrap/>
                                  <w:vAlign w:val="center"/>
                                  <w:hideMark/>
                                </w:tcPr>
                                <w:p w14:paraId="0ECDDA07"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0.1 </w:t>
                                  </w:r>
                                </w:p>
                              </w:tc>
                              <w:tc>
                                <w:tcPr>
                                  <w:tcW w:w="283" w:type="dxa"/>
                                  <w:tcBorders>
                                    <w:left w:val="nil"/>
                                    <w:right w:val="nil"/>
                                  </w:tcBorders>
                                  <w:shd w:val="clear" w:color="auto" w:fill="auto"/>
                                  <w:noWrap/>
                                  <w:vAlign w:val="center"/>
                                  <w:hideMark/>
                                </w:tcPr>
                                <w:p w14:paraId="0A31FB2A"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A7D2BB6"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4.3 </w:t>
                                  </w:r>
                                </w:p>
                              </w:tc>
                              <w:tc>
                                <w:tcPr>
                                  <w:tcW w:w="737" w:type="dxa"/>
                                  <w:tcBorders>
                                    <w:top w:val="nil"/>
                                    <w:left w:val="nil"/>
                                    <w:bottom w:val="nil"/>
                                    <w:right w:val="nil"/>
                                  </w:tcBorders>
                                  <w:shd w:val="clear" w:color="auto" w:fill="auto"/>
                                  <w:noWrap/>
                                  <w:vAlign w:val="center"/>
                                  <w:hideMark/>
                                </w:tcPr>
                                <w:p w14:paraId="6F02BA75"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9.9 </w:t>
                                  </w:r>
                                </w:p>
                              </w:tc>
                              <w:tc>
                                <w:tcPr>
                                  <w:tcW w:w="737" w:type="dxa"/>
                                  <w:tcBorders>
                                    <w:top w:val="nil"/>
                                    <w:left w:val="nil"/>
                                    <w:bottom w:val="nil"/>
                                    <w:right w:val="nil"/>
                                  </w:tcBorders>
                                  <w:shd w:val="clear" w:color="auto" w:fill="auto"/>
                                  <w:noWrap/>
                                  <w:vAlign w:val="center"/>
                                  <w:hideMark/>
                                </w:tcPr>
                                <w:p w14:paraId="56B8166F"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0.1 </w:t>
                                  </w:r>
                                </w:p>
                              </w:tc>
                              <w:tc>
                                <w:tcPr>
                                  <w:tcW w:w="567" w:type="dxa"/>
                                  <w:tcBorders>
                                    <w:top w:val="nil"/>
                                    <w:left w:val="nil"/>
                                    <w:bottom w:val="nil"/>
                                    <w:right w:val="nil"/>
                                  </w:tcBorders>
                                  <w:shd w:val="clear" w:color="auto" w:fill="auto"/>
                                  <w:noWrap/>
                                  <w:vAlign w:val="center"/>
                                  <w:hideMark/>
                                </w:tcPr>
                                <w:p w14:paraId="6F418AF2"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407C51F6"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19.9 </w:t>
                                  </w:r>
                                </w:p>
                              </w:tc>
                              <w:tc>
                                <w:tcPr>
                                  <w:tcW w:w="737" w:type="dxa"/>
                                  <w:gridSpan w:val="2"/>
                                  <w:tcBorders>
                                    <w:top w:val="nil"/>
                                    <w:left w:val="nil"/>
                                    <w:bottom w:val="nil"/>
                                    <w:right w:val="nil"/>
                                  </w:tcBorders>
                                  <w:shd w:val="clear" w:color="auto" w:fill="auto"/>
                                  <w:noWrap/>
                                  <w:vAlign w:val="center"/>
                                  <w:hideMark/>
                                </w:tcPr>
                                <w:p w14:paraId="7C612181"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49.9 </w:t>
                                  </w:r>
                                </w:p>
                              </w:tc>
                              <w:tc>
                                <w:tcPr>
                                  <w:tcW w:w="737" w:type="dxa"/>
                                  <w:tcBorders>
                                    <w:top w:val="nil"/>
                                    <w:left w:val="nil"/>
                                    <w:bottom w:val="nil"/>
                                    <w:right w:val="nil"/>
                                  </w:tcBorders>
                                  <w:shd w:val="clear" w:color="auto" w:fill="auto"/>
                                  <w:noWrap/>
                                  <w:vAlign w:val="center"/>
                                  <w:hideMark/>
                                </w:tcPr>
                                <w:p w14:paraId="354F5B95"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10.0 </w:t>
                                  </w:r>
                                </w:p>
                              </w:tc>
                              <w:tc>
                                <w:tcPr>
                                  <w:tcW w:w="567" w:type="dxa"/>
                                  <w:tcBorders>
                                    <w:top w:val="nil"/>
                                    <w:left w:val="nil"/>
                                    <w:bottom w:val="nil"/>
                                    <w:right w:val="nil"/>
                                  </w:tcBorders>
                                  <w:shd w:val="clear" w:color="auto" w:fill="auto"/>
                                  <w:noWrap/>
                                  <w:vAlign w:val="center"/>
                                  <w:hideMark/>
                                </w:tcPr>
                                <w:p w14:paraId="40793793"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555D115"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73.3 </w:t>
                                  </w:r>
                                </w:p>
                              </w:tc>
                              <w:tc>
                                <w:tcPr>
                                  <w:tcW w:w="737" w:type="dxa"/>
                                  <w:tcBorders>
                                    <w:top w:val="nil"/>
                                    <w:left w:val="nil"/>
                                    <w:bottom w:val="nil"/>
                                    <w:right w:val="nil"/>
                                  </w:tcBorders>
                                  <w:shd w:val="clear" w:color="auto" w:fill="auto"/>
                                  <w:noWrap/>
                                  <w:vAlign w:val="center"/>
                                  <w:hideMark/>
                                </w:tcPr>
                                <w:p w14:paraId="4842BB77"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241.8 </w:t>
                                  </w:r>
                                </w:p>
                              </w:tc>
                              <w:tc>
                                <w:tcPr>
                                  <w:tcW w:w="737" w:type="dxa"/>
                                  <w:tcBorders>
                                    <w:top w:val="nil"/>
                                    <w:left w:val="nil"/>
                                    <w:bottom w:val="nil"/>
                                    <w:right w:val="nil"/>
                                  </w:tcBorders>
                                  <w:shd w:val="clear" w:color="auto" w:fill="auto"/>
                                  <w:noWrap/>
                                  <w:vAlign w:val="center"/>
                                  <w:hideMark/>
                                </w:tcPr>
                                <w:p w14:paraId="431E9DD8"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50.0 </w:t>
                                  </w:r>
                                </w:p>
                              </w:tc>
                              <w:tc>
                                <w:tcPr>
                                  <w:tcW w:w="567" w:type="dxa"/>
                                  <w:tcBorders>
                                    <w:top w:val="nil"/>
                                    <w:left w:val="nil"/>
                                    <w:bottom w:val="nil"/>
                                    <w:right w:val="nil"/>
                                  </w:tcBorders>
                                  <w:shd w:val="clear" w:color="auto" w:fill="auto"/>
                                  <w:noWrap/>
                                  <w:vAlign w:val="center"/>
                                  <w:hideMark/>
                                </w:tcPr>
                                <w:p w14:paraId="089A4A9A"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p>
                              </w:tc>
                            </w:tr>
                            <w:tr w:rsidR="00C51030" w:rsidRPr="008A1DDD" w14:paraId="49002CFB"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28357158" w14:textId="77777777" w:rsidR="00C51030" w:rsidRPr="008A1DDD" w:rsidRDefault="00C51030"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投工量（日</w:t>
                                  </w:r>
                                  <w:r w:rsidRPr="008A1DDD">
                                    <w:rPr>
                                      <w:rFonts w:ascii="Times New Roman" w:eastAsia="宋体" w:hAnsi="Times New Roman" w:cs="Times New Roman"/>
                                      <w:color w:val="000000"/>
                                      <w:sz w:val="21"/>
                                      <w:szCs w:val="21"/>
                                    </w:rPr>
                                    <w:t>/</w:t>
                                  </w:r>
                                  <w:r w:rsidRPr="008A1DDD">
                                    <w:rPr>
                                      <w:rFonts w:ascii="Times New Roman" w:eastAsia="宋体" w:hAnsi="Times New Roman" w:cs="Times New Roman"/>
                                      <w:color w:val="000000"/>
                                      <w:sz w:val="21"/>
                                      <w:szCs w:val="21"/>
                                    </w:rPr>
                                    <w:t>亩）</w:t>
                                  </w:r>
                                </w:p>
                              </w:tc>
                              <w:tc>
                                <w:tcPr>
                                  <w:tcW w:w="283" w:type="dxa"/>
                                  <w:tcBorders>
                                    <w:top w:val="nil"/>
                                    <w:left w:val="nil"/>
                                    <w:bottom w:val="nil"/>
                                    <w:right w:val="nil"/>
                                  </w:tcBorders>
                                  <w:vAlign w:val="center"/>
                                </w:tcPr>
                                <w:p w14:paraId="254A134A" w14:textId="77777777" w:rsidR="00C51030" w:rsidRPr="008A1DDD" w:rsidRDefault="00C51030"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5D2BAF4"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11.0 </w:t>
                                  </w:r>
                                </w:p>
                              </w:tc>
                              <w:tc>
                                <w:tcPr>
                                  <w:tcW w:w="737" w:type="dxa"/>
                                  <w:tcBorders>
                                    <w:top w:val="nil"/>
                                    <w:left w:val="nil"/>
                                    <w:bottom w:val="nil"/>
                                    <w:right w:val="nil"/>
                                  </w:tcBorders>
                                  <w:shd w:val="clear" w:color="auto" w:fill="auto"/>
                                  <w:noWrap/>
                                  <w:vAlign w:val="center"/>
                                  <w:hideMark/>
                                </w:tcPr>
                                <w:p w14:paraId="205AD78B"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57.1 </w:t>
                                  </w:r>
                                </w:p>
                              </w:tc>
                              <w:tc>
                                <w:tcPr>
                                  <w:tcW w:w="737" w:type="dxa"/>
                                  <w:tcBorders>
                                    <w:top w:val="nil"/>
                                    <w:left w:val="nil"/>
                                    <w:bottom w:val="nil"/>
                                    <w:right w:val="nil"/>
                                  </w:tcBorders>
                                  <w:shd w:val="clear" w:color="auto" w:fill="auto"/>
                                  <w:noWrap/>
                                  <w:vAlign w:val="center"/>
                                  <w:hideMark/>
                                </w:tcPr>
                                <w:p w14:paraId="580BAC1D"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0.7 </w:t>
                                  </w:r>
                                </w:p>
                              </w:tc>
                              <w:tc>
                                <w:tcPr>
                                  <w:tcW w:w="283" w:type="dxa"/>
                                  <w:tcBorders>
                                    <w:left w:val="nil"/>
                                    <w:right w:val="nil"/>
                                  </w:tcBorders>
                                  <w:shd w:val="clear" w:color="auto" w:fill="auto"/>
                                  <w:noWrap/>
                                  <w:vAlign w:val="center"/>
                                  <w:hideMark/>
                                </w:tcPr>
                                <w:p w14:paraId="52D6AC5A"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09ECE0B"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13.8 </w:t>
                                  </w:r>
                                </w:p>
                              </w:tc>
                              <w:tc>
                                <w:tcPr>
                                  <w:tcW w:w="737" w:type="dxa"/>
                                  <w:tcBorders>
                                    <w:top w:val="nil"/>
                                    <w:left w:val="nil"/>
                                    <w:bottom w:val="nil"/>
                                    <w:right w:val="nil"/>
                                  </w:tcBorders>
                                  <w:shd w:val="clear" w:color="auto" w:fill="auto"/>
                                  <w:noWrap/>
                                  <w:vAlign w:val="center"/>
                                  <w:hideMark/>
                                </w:tcPr>
                                <w:p w14:paraId="37532B34"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57.1 </w:t>
                                  </w:r>
                                </w:p>
                              </w:tc>
                              <w:tc>
                                <w:tcPr>
                                  <w:tcW w:w="737" w:type="dxa"/>
                                  <w:tcBorders>
                                    <w:top w:val="nil"/>
                                    <w:left w:val="nil"/>
                                    <w:bottom w:val="nil"/>
                                    <w:right w:val="nil"/>
                                  </w:tcBorders>
                                  <w:shd w:val="clear" w:color="auto" w:fill="auto"/>
                                  <w:noWrap/>
                                  <w:vAlign w:val="center"/>
                                  <w:hideMark/>
                                </w:tcPr>
                                <w:p w14:paraId="0CAD2E01"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0.7 </w:t>
                                  </w:r>
                                </w:p>
                              </w:tc>
                              <w:tc>
                                <w:tcPr>
                                  <w:tcW w:w="567" w:type="dxa"/>
                                  <w:tcBorders>
                                    <w:top w:val="nil"/>
                                    <w:left w:val="nil"/>
                                    <w:bottom w:val="nil"/>
                                    <w:right w:val="nil"/>
                                  </w:tcBorders>
                                  <w:shd w:val="clear" w:color="auto" w:fill="auto"/>
                                  <w:noWrap/>
                                  <w:vAlign w:val="center"/>
                                  <w:hideMark/>
                                </w:tcPr>
                                <w:p w14:paraId="6ACA941C"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78A0D567"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6.2 </w:t>
                                  </w:r>
                                </w:p>
                              </w:tc>
                              <w:tc>
                                <w:tcPr>
                                  <w:tcW w:w="737" w:type="dxa"/>
                                  <w:gridSpan w:val="2"/>
                                  <w:tcBorders>
                                    <w:top w:val="nil"/>
                                    <w:left w:val="nil"/>
                                    <w:bottom w:val="nil"/>
                                    <w:right w:val="nil"/>
                                  </w:tcBorders>
                                  <w:shd w:val="clear" w:color="auto" w:fill="auto"/>
                                  <w:noWrap/>
                                  <w:vAlign w:val="center"/>
                                  <w:hideMark/>
                                </w:tcPr>
                                <w:p w14:paraId="4D27CB86"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57.1 </w:t>
                                  </w:r>
                                </w:p>
                              </w:tc>
                              <w:tc>
                                <w:tcPr>
                                  <w:tcW w:w="737" w:type="dxa"/>
                                  <w:tcBorders>
                                    <w:top w:val="nil"/>
                                    <w:left w:val="nil"/>
                                    <w:bottom w:val="nil"/>
                                    <w:right w:val="nil"/>
                                  </w:tcBorders>
                                  <w:shd w:val="clear" w:color="auto" w:fill="auto"/>
                                  <w:noWrap/>
                                  <w:vAlign w:val="center"/>
                                  <w:hideMark/>
                                </w:tcPr>
                                <w:p w14:paraId="0AB7BE4E"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0.7 </w:t>
                                  </w:r>
                                </w:p>
                              </w:tc>
                              <w:tc>
                                <w:tcPr>
                                  <w:tcW w:w="567" w:type="dxa"/>
                                  <w:tcBorders>
                                    <w:top w:val="nil"/>
                                    <w:left w:val="nil"/>
                                    <w:bottom w:val="nil"/>
                                    <w:right w:val="nil"/>
                                  </w:tcBorders>
                                  <w:shd w:val="clear" w:color="auto" w:fill="auto"/>
                                  <w:noWrap/>
                                  <w:vAlign w:val="center"/>
                                  <w:hideMark/>
                                </w:tcPr>
                                <w:p w14:paraId="460C7C05"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7FEA2CE"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2.7 </w:t>
                                  </w:r>
                                </w:p>
                              </w:tc>
                              <w:tc>
                                <w:tcPr>
                                  <w:tcW w:w="737" w:type="dxa"/>
                                  <w:tcBorders>
                                    <w:top w:val="nil"/>
                                    <w:left w:val="nil"/>
                                    <w:bottom w:val="nil"/>
                                    <w:right w:val="nil"/>
                                  </w:tcBorders>
                                  <w:shd w:val="clear" w:color="auto" w:fill="auto"/>
                                  <w:noWrap/>
                                  <w:vAlign w:val="center"/>
                                  <w:hideMark/>
                                </w:tcPr>
                                <w:p w14:paraId="2EB8B49E"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14.0 </w:t>
                                  </w:r>
                                </w:p>
                              </w:tc>
                              <w:tc>
                                <w:tcPr>
                                  <w:tcW w:w="737" w:type="dxa"/>
                                  <w:tcBorders>
                                    <w:top w:val="nil"/>
                                    <w:left w:val="nil"/>
                                    <w:bottom w:val="nil"/>
                                    <w:right w:val="nil"/>
                                  </w:tcBorders>
                                  <w:shd w:val="clear" w:color="auto" w:fill="auto"/>
                                  <w:noWrap/>
                                  <w:vAlign w:val="center"/>
                                  <w:hideMark/>
                                </w:tcPr>
                                <w:p w14:paraId="7EF5EDEE"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0.7 </w:t>
                                  </w:r>
                                </w:p>
                              </w:tc>
                              <w:tc>
                                <w:tcPr>
                                  <w:tcW w:w="567" w:type="dxa"/>
                                  <w:tcBorders>
                                    <w:top w:val="nil"/>
                                    <w:left w:val="nil"/>
                                    <w:bottom w:val="nil"/>
                                    <w:right w:val="nil"/>
                                  </w:tcBorders>
                                  <w:shd w:val="clear" w:color="auto" w:fill="auto"/>
                                  <w:noWrap/>
                                  <w:vAlign w:val="center"/>
                                  <w:hideMark/>
                                </w:tcPr>
                                <w:p w14:paraId="3BB5D02D"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r>
                            <w:tr w:rsidR="00C51030" w:rsidRPr="008A1DDD" w14:paraId="501EFC29"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26CA82D6" w14:textId="77777777" w:rsidR="00C51030" w:rsidRPr="008A1DDD" w:rsidRDefault="00C51030"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家庭投工量（日</w:t>
                                  </w:r>
                                  <w:r w:rsidRPr="008A1DDD">
                                    <w:rPr>
                                      <w:rFonts w:ascii="Times New Roman" w:eastAsia="宋体" w:hAnsi="Times New Roman" w:cs="Times New Roman"/>
                                      <w:color w:val="000000"/>
                                      <w:sz w:val="21"/>
                                      <w:szCs w:val="21"/>
                                    </w:rPr>
                                    <w:t>/</w:t>
                                  </w:r>
                                  <w:r w:rsidRPr="008A1DDD">
                                    <w:rPr>
                                      <w:rFonts w:ascii="Times New Roman" w:eastAsia="宋体" w:hAnsi="Times New Roman" w:cs="Times New Roman"/>
                                      <w:color w:val="000000"/>
                                      <w:sz w:val="21"/>
                                      <w:szCs w:val="21"/>
                                    </w:rPr>
                                    <w:t>亩）</w:t>
                                  </w:r>
                                </w:p>
                              </w:tc>
                              <w:tc>
                                <w:tcPr>
                                  <w:tcW w:w="283" w:type="dxa"/>
                                  <w:tcBorders>
                                    <w:top w:val="nil"/>
                                    <w:left w:val="nil"/>
                                    <w:bottom w:val="nil"/>
                                    <w:right w:val="nil"/>
                                  </w:tcBorders>
                                  <w:vAlign w:val="center"/>
                                </w:tcPr>
                                <w:p w14:paraId="420A0390" w14:textId="77777777" w:rsidR="00C51030" w:rsidRPr="008A1DDD" w:rsidRDefault="00C51030"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5379185"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10.9 </w:t>
                                  </w:r>
                                </w:p>
                              </w:tc>
                              <w:tc>
                                <w:tcPr>
                                  <w:tcW w:w="737" w:type="dxa"/>
                                  <w:tcBorders>
                                    <w:top w:val="nil"/>
                                    <w:left w:val="nil"/>
                                    <w:bottom w:val="nil"/>
                                    <w:right w:val="nil"/>
                                  </w:tcBorders>
                                  <w:shd w:val="clear" w:color="auto" w:fill="auto"/>
                                  <w:noWrap/>
                                  <w:vAlign w:val="center"/>
                                  <w:hideMark/>
                                </w:tcPr>
                                <w:p w14:paraId="0FD64581"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57.1 </w:t>
                                  </w:r>
                                </w:p>
                              </w:tc>
                              <w:tc>
                                <w:tcPr>
                                  <w:tcW w:w="737" w:type="dxa"/>
                                  <w:tcBorders>
                                    <w:top w:val="nil"/>
                                    <w:left w:val="nil"/>
                                    <w:bottom w:val="nil"/>
                                    <w:right w:val="nil"/>
                                  </w:tcBorders>
                                  <w:shd w:val="clear" w:color="auto" w:fill="auto"/>
                                  <w:noWrap/>
                                  <w:vAlign w:val="center"/>
                                  <w:hideMark/>
                                </w:tcPr>
                                <w:p w14:paraId="2A352375"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539DFED1"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F45846B"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13.7 </w:t>
                                  </w:r>
                                </w:p>
                              </w:tc>
                              <w:tc>
                                <w:tcPr>
                                  <w:tcW w:w="737" w:type="dxa"/>
                                  <w:tcBorders>
                                    <w:top w:val="nil"/>
                                    <w:left w:val="nil"/>
                                    <w:bottom w:val="nil"/>
                                    <w:right w:val="nil"/>
                                  </w:tcBorders>
                                  <w:shd w:val="clear" w:color="auto" w:fill="auto"/>
                                  <w:noWrap/>
                                  <w:vAlign w:val="center"/>
                                  <w:hideMark/>
                                </w:tcPr>
                                <w:p w14:paraId="58F5FDAC"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57.1 </w:t>
                                  </w:r>
                                </w:p>
                              </w:tc>
                              <w:tc>
                                <w:tcPr>
                                  <w:tcW w:w="737" w:type="dxa"/>
                                  <w:tcBorders>
                                    <w:top w:val="nil"/>
                                    <w:left w:val="nil"/>
                                    <w:bottom w:val="nil"/>
                                    <w:right w:val="nil"/>
                                  </w:tcBorders>
                                  <w:shd w:val="clear" w:color="auto" w:fill="auto"/>
                                  <w:noWrap/>
                                  <w:vAlign w:val="center"/>
                                  <w:hideMark/>
                                </w:tcPr>
                                <w:p w14:paraId="7011929D"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6D3276C9"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403F0A2"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6.1 </w:t>
                                  </w:r>
                                </w:p>
                              </w:tc>
                              <w:tc>
                                <w:tcPr>
                                  <w:tcW w:w="737" w:type="dxa"/>
                                  <w:gridSpan w:val="2"/>
                                  <w:tcBorders>
                                    <w:top w:val="nil"/>
                                    <w:left w:val="nil"/>
                                    <w:bottom w:val="nil"/>
                                    <w:right w:val="nil"/>
                                  </w:tcBorders>
                                  <w:shd w:val="clear" w:color="auto" w:fill="auto"/>
                                  <w:noWrap/>
                                  <w:vAlign w:val="center"/>
                                  <w:hideMark/>
                                </w:tcPr>
                                <w:p w14:paraId="66335B2E"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57.1 </w:t>
                                  </w:r>
                                </w:p>
                              </w:tc>
                              <w:tc>
                                <w:tcPr>
                                  <w:tcW w:w="737" w:type="dxa"/>
                                  <w:tcBorders>
                                    <w:top w:val="nil"/>
                                    <w:left w:val="nil"/>
                                    <w:bottom w:val="nil"/>
                                    <w:right w:val="nil"/>
                                  </w:tcBorders>
                                  <w:shd w:val="clear" w:color="auto" w:fill="auto"/>
                                  <w:noWrap/>
                                  <w:vAlign w:val="center"/>
                                  <w:hideMark/>
                                </w:tcPr>
                                <w:p w14:paraId="5B3DD5DE"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6E427D89"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07D6F373"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2.6 </w:t>
                                  </w:r>
                                </w:p>
                              </w:tc>
                              <w:tc>
                                <w:tcPr>
                                  <w:tcW w:w="737" w:type="dxa"/>
                                  <w:tcBorders>
                                    <w:top w:val="nil"/>
                                    <w:left w:val="nil"/>
                                    <w:bottom w:val="nil"/>
                                    <w:right w:val="nil"/>
                                  </w:tcBorders>
                                  <w:shd w:val="clear" w:color="auto" w:fill="auto"/>
                                  <w:noWrap/>
                                  <w:vAlign w:val="center"/>
                                  <w:hideMark/>
                                </w:tcPr>
                                <w:p w14:paraId="5C462DDC"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14.0 </w:t>
                                  </w:r>
                                </w:p>
                              </w:tc>
                              <w:tc>
                                <w:tcPr>
                                  <w:tcW w:w="737" w:type="dxa"/>
                                  <w:tcBorders>
                                    <w:top w:val="nil"/>
                                    <w:left w:val="nil"/>
                                    <w:bottom w:val="nil"/>
                                    <w:right w:val="nil"/>
                                  </w:tcBorders>
                                  <w:shd w:val="clear" w:color="auto" w:fill="auto"/>
                                  <w:noWrap/>
                                  <w:vAlign w:val="center"/>
                                  <w:hideMark/>
                                </w:tcPr>
                                <w:p w14:paraId="0B5A3BC6"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0.2 </w:t>
                                  </w:r>
                                </w:p>
                              </w:tc>
                              <w:tc>
                                <w:tcPr>
                                  <w:tcW w:w="567" w:type="dxa"/>
                                  <w:tcBorders>
                                    <w:top w:val="nil"/>
                                    <w:left w:val="nil"/>
                                    <w:bottom w:val="nil"/>
                                    <w:right w:val="nil"/>
                                  </w:tcBorders>
                                  <w:shd w:val="clear" w:color="auto" w:fill="auto"/>
                                  <w:noWrap/>
                                  <w:vAlign w:val="center"/>
                                  <w:hideMark/>
                                </w:tcPr>
                                <w:p w14:paraId="1FB3CF28"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p>
                              </w:tc>
                            </w:tr>
                            <w:tr w:rsidR="00C51030" w:rsidRPr="008A1DDD" w14:paraId="67AF405F"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4FBC8770" w14:textId="77777777" w:rsidR="00C51030" w:rsidRPr="008A1DDD" w:rsidRDefault="00C51030"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雇佣投工量（日</w:t>
                                  </w:r>
                                  <w:r w:rsidRPr="008A1DDD">
                                    <w:rPr>
                                      <w:rFonts w:ascii="Times New Roman" w:eastAsia="宋体" w:hAnsi="Times New Roman" w:cs="Times New Roman"/>
                                      <w:color w:val="000000"/>
                                      <w:sz w:val="21"/>
                                      <w:szCs w:val="21"/>
                                    </w:rPr>
                                    <w:t>/</w:t>
                                  </w:r>
                                  <w:r w:rsidRPr="008A1DDD">
                                    <w:rPr>
                                      <w:rFonts w:ascii="Times New Roman" w:eastAsia="宋体" w:hAnsi="Times New Roman" w:cs="Times New Roman"/>
                                      <w:color w:val="000000"/>
                                      <w:sz w:val="21"/>
                                      <w:szCs w:val="21"/>
                                    </w:rPr>
                                    <w:t>亩）</w:t>
                                  </w:r>
                                </w:p>
                              </w:tc>
                              <w:tc>
                                <w:tcPr>
                                  <w:tcW w:w="283" w:type="dxa"/>
                                  <w:tcBorders>
                                    <w:top w:val="nil"/>
                                    <w:left w:val="nil"/>
                                    <w:bottom w:val="nil"/>
                                    <w:right w:val="nil"/>
                                  </w:tcBorders>
                                  <w:vAlign w:val="center"/>
                                </w:tcPr>
                                <w:p w14:paraId="0EA4A5AA" w14:textId="77777777" w:rsidR="00C51030" w:rsidRPr="008A1DDD" w:rsidRDefault="00C51030"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D74134B"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4915085A"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14.0 </w:t>
                                  </w:r>
                                </w:p>
                              </w:tc>
                              <w:tc>
                                <w:tcPr>
                                  <w:tcW w:w="737" w:type="dxa"/>
                                  <w:tcBorders>
                                    <w:top w:val="nil"/>
                                    <w:left w:val="nil"/>
                                    <w:bottom w:val="nil"/>
                                    <w:right w:val="nil"/>
                                  </w:tcBorders>
                                  <w:shd w:val="clear" w:color="auto" w:fill="auto"/>
                                  <w:noWrap/>
                                  <w:vAlign w:val="center"/>
                                  <w:hideMark/>
                                </w:tcPr>
                                <w:p w14:paraId="46EE31F2"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3AFEF52B"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2104DCF"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2685DA37"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14.0 </w:t>
                                  </w:r>
                                </w:p>
                              </w:tc>
                              <w:tc>
                                <w:tcPr>
                                  <w:tcW w:w="737" w:type="dxa"/>
                                  <w:tcBorders>
                                    <w:top w:val="nil"/>
                                    <w:left w:val="nil"/>
                                    <w:bottom w:val="nil"/>
                                    <w:right w:val="nil"/>
                                  </w:tcBorders>
                                  <w:shd w:val="clear" w:color="auto" w:fill="auto"/>
                                  <w:noWrap/>
                                  <w:vAlign w:val="center"/>
                                  <w:hideMark/>
                                </w:tcPr>
                                <w:p w14:paraId="7811258D"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44DA8D8E"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F7559D4"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0.1 </w:t>
                                  </w:r>
                                </w:p>
                              </w:tc>
                              <w:tc>
                                <w:tcPr>
                                  <w:tcW w:w="737" w:type="dxa"/>
                                  <w:gridSpan w:val="2"/>
                                  <w:tcBorders>
                                    <w:top w:val="nil"/>
                                    <w:left w:val="nil"/>
                                    <w:bottom w:val="nil"/>
                                    <w:right w:val="nil"/>
                                  </w:tcBorders>
                                  <w:shd w:val="clear" w:color="auto" w:fill="auto"/>
                                  <w:noWrap/>
                                  <w:vAlign w:val="center"/>
                                  <w:hideMark/>
                                </w:tcPr>
                                <w:p w14:paraId="2403DA4E"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14.0 </w:t>
                                  </w:r>
                                </w:p>
                              </w:tc>
                              <w:tc>
                                <w:tcPr>
                                  <w:tcW w:w="737" w:type="dxa"/>
                                  <w:tcBorders>
                                    <w:top w:val="nil"/>
                                    <w:left w:val="nil"/>
                                    <w:bottom w:val="nil"/>
                                    <w:right w:val="nil"/>
                                  </w:tcBorders>
                                  <w:shd w:val="clear" w:color="auto" w:fill="auto"/>
                                  <w:noWrap/>
                                  <w:vAlign w:val="center"/>
                                  <w:hideMark/>
                                </w:tcPr>
                                <w:p w14:paraId="42DAB655"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5B91A61B"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D9E41BB"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3B4CA0AA"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6.3 </w:t>
                                  </w:r>
                                </w:p>
                              </w:tc>
                              <w:tc>
                                <w:tcPr>
                                  <w:tcW w:w="737" w:type="dxa"/>
                                  <w:tcBorders>
                                    <w:top w:val="nil"/>
                                    <w:left w:val="nil"/>
                                    <w:bottom w:val="nil"/>
                                    <w:right w:val="nil"/>
                                  </w:tcBorders>
                                  <w:shd w:val="clear" w:color="auto" w:fill="auto"/>
                                  <w:noWrap/>
                                  <w:vAlign w:val="center"/>
                                  <w:hideMark/>
                                </w:tcPr>
                                <w:p w14:paraId="05BC6BCF"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288093B5"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p>
                              </w:tc>
                            </w:tr>
                            <w:tr w:rsidR="00C51030" w:rsidRPr="008A1DDD" w14:paraId="10E9D31C"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49457080" w14:textId="77777777" w:rsidR="00C51030" w:rsidRPr="008A1DDD" w:rsidRDefault="00C51030"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肥料投入（元</w:t>
                                  </w:r>
                                  <w:r w:rsidRPr="008A1DDD">
                                    <w:rPr>
                                      <w:rFonts w:ascii="Times New Roman" w:eastAsia="宋体" w:hAnsi="Times New Roman" w:cs="Times New Roman"/>
                                      <w:color w:val="000000"/>
                                      <w:sz w:val="21"/>
                                      <w:szCs w:val="21"/>
                                    </w:rPr>
                                    <w:t>/</w:t>
                                  </w:r>
                                  <w:r w:rsidRPr="008A1DDD">
                                    <w:rPr>
                                      <w:rFonts w:ascii="Times New Roman" w:eastAsia="宋体" w:hAnsi="Times New Roman" w:cs="Times New Roman"/>
                                      <w:color w:val="000000"/>
                                      <w:sz w:val="21"/>
                                      <w:szCs w:val="21"/>
                                    </w:rPr>
                                    <w:t>亩）</w:t>
                                  </w:r>
                                </w:p>
                              </w:tc>
                              <w:tc>
                                <w:tcPr>
                                  <w:tcW w:w="283" w:type="dxa"/>
                                  <w:tcBorders>
                                    <w:top w:val="nil"/>
                                    <w:left w:val="nil"/>
                                    <w:bottom w:val="nil"/>
                                    <w:right w:val="nil"/>
                                  </w:tcBorders>
                                  <w:vAlign w:val="center"/>
                                </w:tcPr>
                                <w:p w14:paraId="07F9BF3C" w14:textId="77777777" w:rsidR="00C51030" w:rsidRPr="008A1DDD" w:rsidRDefault="00C51030"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32A2762"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159.4 </w:t>
                                  </w:r>
                                </w:p>
                              </w:tc>
                              <w:tc>
                                <w:tcPr>
                                  <w:tcW w:w="737" w:type="dxa"/>
                                  <w:tcBorders>
                                    <w:top w:val="nil"/>
                                    <w:left w:val="nil"/>
                                    <w:bottom w:val="nil"/>
                                    <w:right w:val="nil"/>
                                  </w:tcBorders>
                                  <w:shd w:val="clear" w:color="auto" w:fill="auto"/>
                                  <w:noWrap/>
                                  <w:vAlign w:val="center"/>
                                  <w:hideMark/>
                                </w:tcPr>
                                <w:p w14:paraId="5335921F"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400.0 </w:t>
                                  </w:r>
                                </w:p>
                              </w:tc>
                              <w:tc>
                                <w:tcPr>
                                  <w:tcW w:w="737" w:type="dxa"/>
                                  <w:tcBorders>
                                    <w:top w:val="nil"/>
                                    <w:left w:val="nil"/>
                                    <w:bottom w:val="nil"/>
                                    <w:right w:val="nil"/>
                                  </w:tcBorders>
                                  <w:shd w:val="clear" w:color="auto" w:fill="auto"/>
                                  <w:noWrap/>
                                  <w:vAlign w:val="center"/>
                                  <w:hideMark/>
                                </w:tcPr>
                                <w:p w14:paraId="49339FF4"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37.5 </w:t>
                                  </w:r>
                                </w:p>
                              </w:tc>
                              <w:tc>
                                <w:tcPr>
                                  <w:tcW w:w="283" w:type="dxa"/>
                                  <w:tcBorders>
                                    <w:left w:val="nil"/>
                                    <w:right w:val="nil"/>
                                  </w:tcBorders>
                                  <w:shd w:val="clear" w:color="auto" w:fill="auto"/>
                                  <w:noWrap/>
                                  <w:vAlign w:val="center"/>
                                  <w:hideMark/>
                                </w:tcPr>
                                <w:p w14:paraId="5C8C34AC"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9CD8CF2"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158.6 </w:t>
                                  </w:r>
                                </w:p>
                              </w:tc>
                              <w:tc>
                                <w:tcPr>
                                  <w:tcW w:w="737" w:type="dxa"/>
                                  <w:tcBorders>
                                    <w:top w:val="nil"/>
                                    <w:left w:val="nil"/>
                                    <w:bottom w:val="nil"/>
                                    <w:right w:val="nil"/>
                                  </w:tcBorders>
                                  <w:shd w:val="clear" w:color="auto" w:fill="auto"/>
                                  <w:noWrap/>
                                  <w:vAlign w:val="center"/>
                                  <w:hideMark/>
                                </w:tcPr>
                                <w:p w14:paraId="2DA4C6F4"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400.0 </w:t>
                                  </w:r>
                                </w:p>
                              </w:tc>
                              <w:tc>
                                <w:tcPr>
                                  <w:tcW w:w="737" w:type="dxa"/>
                                  <w:tcBorders>
                                    <w:top w:val="nil"/>
                                    <w:left w:val="nil"/>
                                    <w:bottom w:val="nil"/>
                                    <w:right w:val="nil"/>
                                  </w:tcBorders>
                                  <w:shd w:val="clear" w:color="auto" w:fill="auto"/>
                                  <w:noWrap/>
                                  <w:vAlign w:val="center"/>
                                  <w:hideMark/>
                                </w:tcPr>
                                <w:p w14:paraId="25714A78"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37.5 </w:t>
                                  </w:r>
                                </w:p>
                              </w:tc>
                              <w:tc>
                                <w:tcPr>
                                  <w:tcW w:w="567" w:type="dxa"/>
                                  <w:tcBorders>
                                    <w:top w:val="nil"/>
                                    <w:left w:val="nil"/>
                                    <w:bottom w:val="nil"/>
                                    <w:right w:val="nil"/>
                                  </w:tcBorders>
                                  <w:shd w:val="clear" w:color="auto" w:fill="auto"/>
                                  <w:noWrap/>
                                  <w:vAlign w:val="center"/>
                                  <w:hideMark/>
                                </w:tcPr>
                                <w:p w14:paraId="0642B08B"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77B7AE5"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164.4 </w:t>
                                  </w:r>
                                </w:p>
                              </w:tc>
                              <w:tc>
                                <w:tcPr>
                                  <w:tcW w:w="737" w:type="dxa"/>
                                  <w:gridSpan w:val="2"/>
                                  <w:tcBorders>
                                    <w:top w:val="nil"/>
                                    <w:left w:val="nil"/>
                                    <w:bottom w:val="nil"/>
                                    <w:right w:val="nil"/>
                                  </w:tcBorders>
                                  <w:shd w:val="clear" w:color="auto" w:fill="auto"/>
                                  <w:noWrap/>
                                  <w:vAlign w:val="center"/>
                                  <w:hideMark/>
                                </w:tcPr>
                                <w:p w14:paraId="67267815"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400.0 </w:t>
                                  </w:r>
                                </w:p>
                              </w:tc>
                              <w:tc>
                                <w:tcPr>
                                  <w:tcW w:w="737" w:type="dxa"/>
                                  <w:tcBorders>
                                    <w:top w:val="nil"/>
                                    <w:left w:val="nil"/>
                                    <w:bottom w:val="nil"/>
                                    <w:right w:val="nil"/>
                                  </w:tcBorders>
                                  <w:shd w:val="clear" w:color="auto" w:fill="auto"/>
                                  <w:noWrap/>
                                  <w:vAlign w:val="center"/>
                                  <w:hideMark/>
                                </w:tcPr>
                                <w:p w14:paraId="49D9B61D"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37.5 </w:t>
                                  </w:r>
                                </w:p>
                              </w:tc>
                              <w:tc>
                                <w:tcPr>
                                  <w:tcW w:w="567" w:type="dxa"/>
                                  <w:tcBorders>
                                    <w:top w:val="nil"/>
                                    <w:left w:val="nil"/>
                                    <w:bottom w:val="nil"/>
                                    <w:right w:val="nil"/>
                                  </w:tcBorders>
                                  <w:shd w:val="clear" w:color="auto" w:fill="auto"/>
                                  <w:noWrap/>
                                  <w:vAlign w:val="center"/>
                                  <w:hideMark/>
                                </w:tcPr>
                                <w:p w14:paraId="402C535F"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7F873F5F"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136.0 </w:t>
                                  </w:r>
                                </w:p>
                              </w:tc>
                              <w:tc>
                                <w:tcPr>
                                  <w:tcW w:w="737" w:type="dxa"/>
                                  <w:tcBorders>
                                    <w:top w:val="nil"/>
                                    <w:left w:val="nil"/>
                                    <w:bottom w:val="nil"/>
                                    <w:right w:val="nil"/>
                                  </w:tcBorders>
                                  <w:shd w:val="clear" w:color="auto" w:fill="auto"/>
                                  <w:noWrap/>
                                  <w:vAlign w:val="center"/>
                                  <w:hideMark/>
                                </w:tcPr>
                                <w:p w14:paraId="029713E1"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339.9 </w:t>
                                  </w:r>
                                </w:p>
                              </w:tc>
                              <w:tc>
                                <w:tcPr>
                                  <w:tcW w:w="737" w:type="dxa"/>
                                  <w:tcBorders>
                                    <w:top w:val="nil"/>
                                    <w:left w:val="nil"/>
                                    <w:bottom w:val="nil"/>
                                    <w:right w:val="nil"/>
                                  </w:tcBorders>
                                  <w:shd w:val="clear" w:color="auto" w:fill="auto"/>
                                  <w:noWrap/>
                                  <w:vAlign w:val="center"/>
                                  <w:hideMark/>
                                </w:tcPr>
                                <w:p w14:paraId="78E255A8"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37.5 </w:t>
                                  </w:r>
                                </w:p>
                              </w:tc>
                              <w:tc>
                                <w:tcPr>
                                  <w:tcW w:w="567" w:type="dxa"/>
                                  <w:tcBorders>
                                    <w:top w:val="nil"/>
                                    <w:left w:val="nil"/>
                                    <w:bottom w:val="nil"/>
                                    <w:right w:val="nil"/>
                                  </w:tcBorders>
                                  <w:shd w:val="clear" w:color="auto" w:fill="auto"/>
                                  <w:noWrap/>
                                  <w:vAlign w:val="center"/>
                                  <w:hideMark/>
                                </w:tcPr>
                                <w:p w14:paraId="1DFD13B5"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r>
                            <w:tr w:rsidR="00C51030" w:rsidRPr="008A1DDD" w14:paraId="432E3CFB"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7554902B" w14:textId="77777777" w:rsidR="00C51030" w:rsidRPr="008A1DDD" w:rsidRDefault="00C51030"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机械投入（元</w:t>
                                  </w:r>
                                  <w:r w:rsidRPr="008A1DDD">
                                    <w:rPr>
                                      <w:rFonts w:ascii="Times New Roman" w:eastAsia="宋体" w:hAnsi="Times New Roman" w:cs="Times New Roman"/>
                                      <w:color w:val="000000"/>
                                      <w:sz w:val="21"/>
                                      <w:szCs w:val="21"/>
                                    </w:rPr>
                                    <w:t>/</w:t>
                                  </w:r>
                                  <w:r w:rsidRPr="008A1DDD">
                                    <w:rPr>
                                      <w:rFonts w:ascii="Times New Roman" w:eastAsia="宋体" w:hAnsi="Times New Roman" w:cs="Times New Roman"/>
                                      <w:color w:val="000000"/>
                                      <w:sz w:val="21"/>
                                      <w:szCs w:val="21"/>
                                    </w:rPr>
                                    <w:t>亩）</w:t>
                                  </w:r>
                                </w:p>
                              </w:tc>
                              <w:tc>
                                <w:tcPr>
                                  <w:tcW w:w="283" w:type="dxa"/>
                                  <w:tcBorders>
                                    <w:top w:val="nil"/>
                                    <w:left w:val="nil"/>
                                    <w:bottom w:val="nil"/>
                                    <w:right w:val="nil"/>
                                  </w:tcBorders>
                                  <w:vAlign w:val="center"/>
                                </w:tcPr>
                                <w:p w14:paraId="482BA7E6" w14:textId="77777777" w:rsidR="00C51030" w:rsidRPr="008A1DDD" w:rsidRDefault="00C51030"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DD4FA25"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67.4 </w:t>
                                  </w:r>
                                </w:p>
                              </w:tc>
                              <w:tc>
                                <w:tcPr>
                                  <w:tcW w:w="737" w:type="dxa"/>
                                  <w:tcBorders>
                                    <w:top w:val="nil"/>
                                    <w:left w:val="nil"/>
                                    <w:bottom w:val="nil"/>
                                    <w:right w:val="nil"/>
                                  </w:tcBorders>
                                  <w:shd w:val="clear" w:color="auto" w:fill="auto"/>
                                  <w:noWrap/>
                                  <w:vAlign w:val="center"/>
                                  <w:hideMark/>
                                </w:tcPr>
                                <w:p w14:paraId="7E8D443D"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281.8 </w:t>
                                  </w:r>
                                </w:p>
                              </w:tc>
                              <w:tc>
                                <w:tcPr>
                                  <w:tcW w:w="737" w:type="dxa"/>
                                  <w:tcBorders>
                                    <w:top w:val="nil"/>
                                    <w:left w:val="nil"/>
                                    <w:bottom w:val="nil"/>
                                    <w:right w:val="nil"/>
                                  </w:tcBorders>
                                  <w:shd w:val="clear" w:color="auto" w:fill="auto"/>
                                  <w:noWrap/>
                                  <w:vAlign w:val="center"/>
                                  <w:hideMark/>
                                </w:tcPr>
                                <w:p w14:paraId="0C7FE075"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20D2AB91"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D0CA2F5"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64.6 </w:t>
                                  </w:r>
                                </w:p>
                              </w:tc>
                              <w:tc>
                                <w:tcPr>
                                  <w:tcW w:w="737" w:type="dxa"/>
                                  <w:tcBorders>
                                    <w:top w:val="nil"/>
                                    <w:left w:val="nil"/>
                                    <w:bottom w:val="nil"/>
                                    <w:right w:val="nil"/>
                                  </w:tcBorders>
                                  <w:shd w:val="clear" w:color="auto" w:fill="auto"/>
                                  <w:noWrap/>
                                  <w:vAlign w:val="center"/>
                                  <w:hideMark/>
                                </w:tcPr>
                                <w:p w14:paraId="78D45D34"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281.8 </w:t>
                                  </w:r>
                                </w:p>
                              </w:tc>
                              <w:tc>
                                <w:tcPr>
                                  <w:tcW w:w="737" w:type="dxa"/>
                                  <w:tcBorders>
                                    <w:top w:val="nil"/>
                                    <w:left w:val="nil"/>
                                    <w:bottom w:val="nil"/>
                                    <w:right w:val="nil"/>
                                  </w:tcBorders>
                                  <w:shd w:val="clear" w:color="auto" w:fill="auto"/>
                                  <w:noWrap/>
                                  <w:vAlign w:val="center"/>
                                  <w:hideMark/>
                                </w:tcPr>
                                <w:p w14:paraId="060889AF"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1096A05F"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7D930CE9"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73.2 </w:t>
                                  </w:r>
                                </w:p>
                              </w:tc>
                              <w:tc>
                                <w:tcPr>
                                  <w:tcW w:w="737" w:type="dxa"/>
                                  <w:gridSpan w:val="2"/>
                                  <w:tcBorders>
                                    <w:top w:val="nil"/>
                                    <w:left w:val="nil"/>
                                    <w:bottom w:val="nil"/>
                                    <w:right w:val="nil"/>
                                  </w:tcBorders>
                                  <w:shd w:val="clear" w:color="auto" w:fill="auto"/>
                                  <w:noWrap/>
                                  <w:vAlign w:val="center"/>
                                  <w:hideMark/>
                                </w:tcPr>
                                <w:p w14:paraId="0D6353E3"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281.8 </w:t>
                                  </w:r>
                                </w:p>
                              </w:tc>
                              <w:tc>
                                <w:tcPr>
                                  <w:tcW w:w="737" w:type="dxa"/>
                                  <w:tcBorders>
                                    <w:top w:val="nil"/>
                                    <w:left w:val="nil"/>
                                    <w:bottom w:val="nil"/>
                                    <w:right w:val="nil"/>
                                  </w:tcBorders>
                                  <w:shd w:val="clear" w:color="auto" w:fill="auto"/>
                                  <w:noWrap/>
                                  <w:vAlign w:val="center"/>
                                  <w:hideMark/>
                                </w:tcPr>
                                <w:p w14:paraId="3695EE14"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30DB3B1A"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5771302"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68.7 </w:t>
                                  </w:r>
                                </w:p>
                              </w:tc>
                              <w:tc>
                                <w:tcPr>
                                  <w:tcW w:w="737" w:type="dxa"/>
                                  <w:tcBorders>
                                    <w:top w:val="nil"/>
                                    <w:left w:val="nil"/>
                                    <w:bottom w:val="nil"/>
                                    <w:right w:val="nil"/>
                                  </w:tcBorders>
                                  <w:shd w:val="clear" w:color="auto" w:fill="auto"/>
                                  <w:noWrap/>
                                  <w:vAlign w:val="center"/>
                                  <w:hideMark/>
                                </w:tcPr>
                                <w:p w14:paraId="24212745"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230.0 </w:t>
                                  </w:r>
                                </w:p>
                              </w:tc>
                              <w:tc>
                                <w:tcPr>
                                  <w:tcW w:w="737" w:type="dxa"/>
                                  <w:tcBorders>
                                    <w:top w:val="nil"/>
                                    <w:left w:val="nil"/>
                                    <w:bottom w:val="nil"/>
                                    <w:right w:val="nil"/>
                                  </w:tcBorders>
                                  <w:shd w:val="clear" w:color="auto" w:fill="auto"/>
                                  <w:noWrap/>
                                  <w:vAlign w:val="center"/>
                                  <w:hideMark/>
                                </w:tcPr>
                                <w:p w14:paraId="26EC38FE"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4F532138"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p>
                              </w:tc>
                            </w:tr>
                            <w:tr w:rsidR="00C51030" w:rsidRPr="008A1DDD" w14:paraId="4670662D"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5FE648A4" w14:textId="77777777" w:rsidR="00C51030" w:rsidRPr="008A1DDD" w:rsidRDefault="00C51030"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其他投入（元</w:t>
                                  </w:r>
                                  <w:r w:rsidRPr="008A1DDD">
                                    <w:rPr>
                                      <w:rFonts w:ascii="Times New Roman" w:eastAsia="宋体" w:hAnsi="Times New Roman" w:cs="Times New Roman"/>
                                      <w:color w:val="000000"/>
                                      <w:sz w:val="21"/>
                                      <w:szCs w:val="21"/>
                                    </w:rPr>
                                    <w:t>/</w:t>
                                  </w:r>
                                  <w:r w:rsidRPr="008A1DDD">
                                    <w:rPr>
                                      <w:rFonts w:ascii="Times New Roman" w:eastAsia="宋体" w:hAnsi="Times New Roman" w:cs="Times New Roman"/>
                                      <w:color w:val="000000"/>
                                      <w:sz w:val="21"/>
                                      <w:szCs w:val="21"/>
                                    </w:rPr>
                                    <w:t>亩）</w:t>
                                  </w:r>
                                </w:p>
                              </w:tc>
                              <w:tc>
                                <w:tcPr>
                                  <w:tcW w:w="283" w:type="dxa"/>
                                  <w:tcBorders>
                                    <w:top w:val="nil"/>
                                    <w:left w:val="nil"/>
                                    <w:bottom w:val="nil"/>
                                    <w:right w:val="nil"/>
                                  </w:tcBorders>
                                  <w:vAlign w:val="center"/>
                                </w:tcPr>
                                <w:p w14:paraId="207DA528" w14:textId="77777777" w:rsidR="00C51030" w:rsidRPr="008A1DDD" w:rsidRDefault="00C51030"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F35A063"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104.9 </w:t>
                                  </w:r>
                                </w:p>
                              </w:tc>
                              <w:tc>
                                <w:tcPr>
                                  <w:tcW w:w="737" w:type="dxa"/>
                                  <w:tcBorders>
                                    <w:top w:val="nil"/>
                                    <w:left w:val="nil"/>
                                    <w:bottom w:val="nil"/>
                                    <w:right w:val="nil"/>
                                  </w:tcBorders>
                                  <w:shd w:val="clear" w:color="auto" w:fill="auto"/>
                                  <w:noWrap/>
                                  <w:vAlign w:val="center"/>
                                  <w:hideMark/>
                                </w:tcPr>
                                <w:p w14:paraId="1756B9ED"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194.4 </w:t>
                                  </w:r>
                                </w:p>
                              </w:tc>
                              <w:tc>
                                <w:tcPr>
                                  <w:tcW w:w="737" w:type="dxa"/>
                                  <w:tcBorders>
                                    <w:top w:val="nil"/>
                                    <w:left w:val="nil"/>
                                    <w:bottom w:val="nil"/>
                                    <w:right w:val="nil"/>
                                  </w:tcBorders>
                                  <w:shd w:val="clear" w:color="auto" w:fill="auto"/>
                                  <w:noWrap/>
                                  <w:vAlign w:val="center"/>
                                  <w:hideMark/>
                                </w:tcPr>
                                <w:p w14:paraId="75278945"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48.9 </w:t>
                                  </w:r>
                                </w:p>
                              </w:tc>
                              <w:tc>
                                <w:tcPr>
                                  <w:tcW w:w="283" w:type="dxa"/>
                                  <w:tcBorders>
                                    <w:left w:val="nil"/>
                                    <w:right w:val="nil"/>
                                  </w:tcBorders>
                                  <w:shd w:val="clear" w:color="auto" w:fill="auto"/>
                                  <w:noWrap/>
                                  <w:vAlign w:val="center"/>
                                  <w:hideMark/>
                                </w:tcPr>
                                <w:p w14:paraId="08CA038C"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8F6BF7E"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108.6 </w:t>
                                  </w:r>
                                </w:p>
                              </w:tc>
                              <w:tc>
                                <w:tcPr>
                                  <w:tcW w:w="737" w:type="dxa"/>
                                  <w:tcBorders>
                                    <w:top w:val="nil"/>
                                    <w:left w:val="nil"/>
                                    <w:bottom w:val="nil"/>
                                    <w:right w:val="nil"/>
                                  </w:tcBorders>
                                  <w:shd w:val="clear" w:color="auto" w:fill="auto"/>
                                  <w:noWrap/>
                                  <w:vAlign w:val="center"/>
                                  <w:hideMark/>
                                </w:tcPr>
                                <w:p w14:paraId="3D1D1000"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194.4 </w:t>
                                  </w:r>
                                </w:p>
                              </w:tc>
                              <w:tc>
                                <w:tcPr>
                                  <w:tcW w:w="737" w:type="dxa"/>
                                  <w:tcBorders>
                                    <w:top w:val="nil"/>
                                    <w:left w:val="nil"/>
                                    <w:bottom w:val="nil"/>
                                    <w:right w:val="nil"/>
                                  </w:tcBorders>
                                  <w:shd w:val="clear" w:color="auto" w:fill="auto"/>
                                  <w:noWrap/>
                                  <w:vAlign w:val="center"/>
                                  <w:hideMark/>
                                </w:tcPr>
                                <w:p w14:paraId="1EFBB7EE"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48.9 </w:t>
                                  </w:r>
                                </w:p>
                              </w:tc>
                              <w:tc>
                                <w:tcPr>
                                  <w:tcW w:w="567" w:type="dxa"/>
                                  <w:tcBorders>
                                    <w:top w:val="nil"/>
                                    <w:left w:val="nil"/>
                                    <w:bottom w:val="nil"/>
                                    <w:right w:val="nil"/>
                                  </w:tcBorders>
                                  <w:shd w:val="clear" w:color="auto" w:fill="auto"/>
                                  <w:noWrap/>
                                  <w:vAlign w:val="center"/>
                                  <w:hideMark/>
                                </w:tcPr>
                                <w:p w14:paraId="39CBD677"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5BEF6520"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99.0 </w:t>
                                  </w:r>
                                </w:p>
                              </w:tc>
                              <w:tc>
                                <w:tcPr>
                                  <w:tcW w:w="737" w:type="dxa"/>
                                  <w:gridSpan w:val="2"/>
                                  <w:tcBorders>
                                    <w:top w:val="nil"/>
                                    <w:left w:val="nil"/>
                                    <w:bottom w:val="nil"/>
                                    <w:right w:val="nil"/>
                                  </w:tcBorders>
                                  <w:shd w:val="clear" w:color="auto" w:fill="auto"/>
                                  <w:noWrap/>
                                  <w:vAlign w:val="center"/>
                                  <w:hideMark/>
                                </w:tcPr>
                                <w:p w14:paraId="0A076AEC"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194.4 </w:t>
                                  </w:r>
                                </w:p>
                              </w:tc>
                              <w:tc>
                                <w:tcPr>
                                  <w:tcW w:w="737" w:type="dxa"/>
                                  <w:tcBorders>
                                    <w:top w:val="nil"/>
                                    <w:left w:val="nil"/>
                                    <w:bottom w:val="nil"/>
                                    <w:right w:val="nil"/>
                                  </w:tcBorders>
                                  <w:shd w:val="clear" w:color="auto" w:fill="auto"/>
                                  <w:noWrap/>
                                  <w:vAlign w:val="center"/>
                                  <w:hideMark/>
                                </w:tcPr>
                                <w:p w14:paraId="599DA198"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48.9 </w:t>
                                  </w:r>
                                </w:p>
                              </w:tc>
                              <w:tc>
                                <w:tcPr>
                                  <w:tcW w:w="567" w:type="dxa"/>
                                  <w:tcBorders>
                                    <w:top w:val="nil"/>
                                    <w:left w:val="nil"/>
                                    <w:bottom w:val="nil"/>
                                    <w:right w:val="nil"/>
                                  </w:tcBorders>
                                  <w:shd w:val="clear" w:color="auto" w:fill="auto"/>
                                  <w:noWrap/>
                                  <w:vAlign w:val="center"/>
                                  <w:hideMark/>
                                </w:tcPr>
                                <w:p w14:paraId="0F4D3776"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20556B48"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90.6 </w:t>
                                  </w:r>
                                </w:p>
                              </w:tc>
                              <w:tc>
                                <w:tcPr>
                                  <w:tcW w:w="737" w:type="dxa"/>
                                  <w:tcBorders>
                                    <w:top w:val="nil"/>
                                    <w:left w:val="nil"/>
                                    <w:bottom w:val="nil"/>
                                    <w:right w:val="nil"/>
                                  </w:tcBorders>
                                  <w:shd w:val="clear" w:color="auto" w:fill="auto"/>
                                  <w:noWrap/>
                                  <w:vAlign w:val="center"/>
                                  <w:hideMark/>
                                </w:tcPr>
                                <w:p w14:paraId="08017297"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194.4 </w:t>
                                  </w:r>
                                </w:p>
                              </w:tc>
                              <w:tc>
                                <w:tcPr>
                                  <w:tcW w:w="737" w:type="dxa"/>
                                  <w:tcBorders>
                                    <w:top w:val="nil"/>
                                    <w:left w:val="nil"/>
                                    <w:bottom w:val="nil"/>
                                    <w:right w:val="nil"/>
                                  </w:tcBorders>
                                  <w:shd w:val="clear" w:color="auto" w:fill="auto"/>
                                  <w:noWrap/>
                                  <w:vAlign w:val="center"/>
                                  <w:hideMark/>
                                </w:tcPr>
                                <w:p w14:paraId="3A95BEA2"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48.9 </w:t>
                                  </w:r>
                                </w:p>
                              </w:tc>
                              <w:tc>
                                <w:tcPr>
                                  <w:tcW w:w="567" w:type="dxa"/>
                                  <w:tcBorders>
                                    <w:top w:val="nil"/>
                                    <w:left w:val="nil"/>
                                    <w:bottom w:val="nil"/>
                                    <w:right w:val="nil"/>
                                  </w:tcBorders>
                                  <w:shd w:val="clear" w:color="auto" w:fill="auto"/>
                                  <w:noWrap/>
                                  <w:vAlign w:val="center"/>
                                  <w:hideMark/>
                                </w:tcPr>
                                <w:p w14:paraId="1DBF1409"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r>
                            <w:tr w:rsidR="00C51030" w:rsidRPr="008A1DDD" w14:paraId="6EB4C796"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610C9C12" w14:textId="77777777" w:rsidR="00C51030" w:rsidRPr="008A1DDD" w:rsidRDefault="00C51030"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农业补贴</w:t>
                                  </w:r>
                                </w:p>
                              </w:tc>
                              <w:tc>
                                <w:tcPr>
                                  <w:tcW w:w="283" w:type="dxa"/>
                                  <w:tcBorders>
                                    <w:top w:val="nil"/>
                                    <w:left w:val="nil"/>
                                    <w:bottom w:val="nil"/>
                                    <w:right w:val="nil"/>
                                  </w:tcBorders>
                                  <w:vAlign w:val="center"/>
                                </w:tcPr>
                                <w:p w14:paraId="3BCC4292" w14:textId="77777777" w:rsidR="00C51030" w:rsidRPr="008A1DDD" w:rsidRDefault="00C51030"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622A153"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80.6 </w:t>
                                  </w:r>
                                </w:p>
                              </w:tc>
                              <w:tc>
                                <w:tcPr>
                                  <w:tcW w:w="737" w:type="dxa"/>
                                  <w:tcBorders>
                                    <w:top w:val="nil"/>
                                    <w:left w:val="nil"/>
                                    <w:bottom w:val="nil"/>
                                    <w:right w:val="nil"/>
                                  </w:tcBorders>
                                  <w:shd w:val="clear" w:color="auto" w:fill="auto"/>
                                  <w:noWrap/>
                                  <w:vAlign w:val="center"/>
                                  <w:hideMark/>
                                </w:tcPr>
                                <w:p w14:paraId="1993AF2B"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330.0 </w:t>
                                  </w:r>
                                </w:p>
                              </w:tc>
                              <w:tc>
                                <w:tcPr>
                                  <w:tcW w:w="737" w:type="dxa"/>
                                  <w:tcBorders>
                                    <w:top w:val="nil"/>
                                    <w:left w:val="nil"/>
                                    <w:bottom w:val="nil"/>
                                    <w:right w:val="nil"/>
                                  </w:tcBorders>
                                  <w:shd w:val="clear" w:color="auto" w:fill="auto"/>
                                  <w:noWrap/>
                                  <w:vAlign w:val="center"/>
                                  <w:hideMark/>
                                </w:tcPr>
                                <w:p w14:paraId="51B3B912"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76CFC712"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C14EE15"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84.3 </w:t>
                                  </w:r>
                                </w:p>
                              </w:tc>
                              <w:tc>
                                <w:tcPr>
                                  <w:tcW w:w="737" w:type="dxa"/>
                                  <w:tcBorders>
                                    <w:top w:val="nil"/>
                                    <w:left w:val="nil"/>
                                    <w:bottom w:val="nil"/>
                                    <w:right w:val="nil"/>
                                  </w:tcBorders>
                                  <w:shd w:val="clear" w:color="auto" w:fill="auto"/>
                                  <w:noWrap/>
                                  <w:vAlign w:val="center"/>
                                  <w:hideMark/>
                                </w:tcPr>
                                <w:p w14:paraId="69FE6EDF"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330.0 </w:t>
                                  </w:r>
                                </w:p>
                              </w:tc>
                              <w:tc>
                                <w:tcPr>
                                  <w:tcW w:w="737" w:type="dxa"/>
                                  <w:tcBorders>
                                    <w:top w:val="nil"/>
                                    <w:left w:val="nil"/>
                                    <w:bottom w:val="nil"/>
                                    <w:right w:val="nil"/>
                                  </w:tcBorders>
                                  <w:shd w:val="clear" w:color="auto" w:fill="auto"/>
                                  <w:noWrap/>
                                  <w:vAlign w:val="center"/>
                                  <w:hideMark/>
                                </w:tcPr>
                                <w:p w14:paraId="60F059A5"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7FABF9B6"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0397B51B"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77.4 </w:t>
                                  </w:r>
                                </w:p>
                              </w:tc>
                              <w:tc>
                                <w:tcPr>
                                  <w:tcW w:w="737" w:type="dxa"/>
                                  <w:gridSpan w:val="2"/>
                                  <w:tcBorders>
                                    <w:top w:val="nil"/>
                                    <w:left w:val="nil"/>
                                    <w:bottom w:val="nil"/>
                                    <w:right w:val="nil"/>
                                  </w:tcBorders>
                                  <w:shd w:val="clear" w:color="auto" w:fill="auto"/>
                                  <w:noWrap/>
                                  <w:vAlign w:val="center"/>
                                  <w:hideMark/>
                                </w:tcPr>
                                <w:p w14:paraId="6E0B7531"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330.0 </w:t>
                                  </w:r>
                                </w:p>
                              </w:tc>
                              <w:tc>
                                <w:tcPr>
                                  <w:tcW w:w="737" w:type="dxa"/>
                                  <w:tcBorders>
                                    <w:top w:val="nil"/>
                                    <w:left w:val="nil"/>
                                    <w:bottom w:val="nil"/>
                                    <w:right w:val="nil"/>
                                  </w:tcBorders>
                                  <w:shd w:val="clear" w:color="auto" w:fill="auto"/>
                                  <w:noWrap/>
                                  <w:vAlign w:val="center"/>
                                  <w:hideMark/>
                                </w:tcPr>
                                <w:p w14:paraId="489BD555"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1D53F386"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38B226C2"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48.5 </w:t>
                                  </w:r>
                                </w:p>
                              </w:tc>
                              <w:tc>
                                <w:tcPr>
                                  <w:tcW w:w="737" w:type="dxa"/>
                                  <w:tcBorders>
                                    <w:top w:val="nil"/>
                                    <w:left w:val="nil"/>
                                    <w:bottom w:val="nil"/>
                                    <w:right w:val="nil"/>
                                  </w:tcBorders>
                                  <w:shd w:val="clear" w:color="auto" w:fill="auto"/>
                                  <w:noWrap/>
                                  <w:vAlign w:val="center"/>
                                  <w:hideMark/>
                                </w:tcPr>
                                <w:p w14:paraId="2585BA78"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330.0 </w:t>
                                  </w:r>
                                </w:p>
                              </w:tc>
                              <w:tc>
                                <w:tcPr>
                                  <w:tcW w:w="737" w:type="dxa"/>
                                  <w:tcBorders>
                                    <w:top w:val="nil"/>
                                    <w:left w:val="nil"/>
                                    <w:bottom w:val="nil"/>
                                    <w:right w:val="nil"/>
                                  </w:tcBorders>
                                  <w:shd w:val="clear" w:color="auto" w:fill="auto"/>
                                  <w:noWrap/>
                                  <w:vAlign w:val="center"/>
                                  <w:hideMark/>
                                </w:tcPr>
                                <w:p w14:paraId="164F46D8"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7A5D7740"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r>
                            <w:tr w:rsidR="00C51030" w:rsidRPr="008A1DDD" w14:paraId="2744A689"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2859B0B7" w14:textId="77777777" w:rsidR="00C51030" w:rsidRPr="008A1DDD" w:rsidRDefault="00C51030"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农业保险</w:t>
                                  </w:r>
                                </w:p>
                              </w:tc>
                              <w:tc>
                                <w:tcPr>
                                  <w:tcW w:w="283" w:type="dxa"/>
                                  <w:tcBorders>
                                    <w:top w:val="nil"/>
                                    <w:left w:val="nil"/>
                                    <w:bottom w:val="nil"/>
                                    <w:right w:val="nil"/>
                                  </w:tcBorders>
                                  <w:vAlign w:val="center"/>
                                </w:tcPr>
                                <w:p w14:paraId="13DD33A0" w14:textId="77777777" w:rsidR="00C51030" w:rsidRPr="008A1DDD" w:rsidRDefault="00C51030"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8123E1E"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5EE5D931"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32CA13E7"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0D6A5C5D"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4660E49"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1A3EF0B2"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7BA49EE6"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7570CD45"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037FC9AE"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0.3 </w:t>
                                  </w:r>
                                </w:p>
                              </w:tc>
                              <w:tc>
                                <w:tcPr>
                                  <w:tcW w:w="737" w:type="dxa"/>
                                  <w:gridSpan w:val="2"/>
                                  <w:tcBorders>
                                    <w:top w:val="nil"/>
                                    <w:left w:val="nil"/>
                                    <w:bottom w:val="nil"/>
                                    <w:right w:val="nil"/>
                                  </w:tcBorders>
                                  <w:shd w:val="clear" w:color="auto" w:fill="auto"/>
                                  <w:noWrap/>
                                  <w:vAlign w:val="center"/>
                                  <w:hideMark/>
                                </w:tcPr>
                                <w:p w14:paraId="5868C431"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463B7D8B"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734C0CFE"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79B61C3"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0.3 </w:t>
                                  </w:r>
                                </w:p>
                              </w:tc>
                              <w:tc>
                                <w:tcPr>
                                  <w:tcW w:w="737" w:type="dxa"/>
                                  <w:tcBorders>
                                    <w:top w:val="nil"/>
                                    <w:left w:val="nil"/>
                                    <w:bottom w:val="nil"/>
                                    <w:right w:val="nil"/>
                                  </w:tcBorders>
                                  <w:shd w:val="clear" w:color="auto" w:fill="auto"/>
                                  <w:noWrap/>
                                  <w:vAlign w:val="center"/>
                                  <w:hideMark/>
                                </w:tcPr>
                                <w:p w14:paraId="2F02487D"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05A3A44D"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71E2DCFC"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r>
                            <w:tr w:rsidR="00C51030" w:rsidRPr="008A1DDD" w14:paraId="64EB38D1"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0FB59A55" w14:textId="77777777" w:rsidR="00C51030" w:rsidRPr="008A1DDD" w:rsidRDefault="00C51030"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耕地细碎化（亩</w:t>
                                  </w:r>
                                  <w:r w:rsidRPr="008A1DDD">
                                    <w:rPr>
                                      <w:rFonts w:ascii="Times New Roman" w:eastAsia="宋体" w:hAnsi="Times New Roman" w:cs="Times New Roman"/>
                                      <w:color w:val="000000"/>
                                      <w:sz w:val="21"/>
                                      <w:szCs w:val="21"/>
                                    </w:rPr>
                                    <w:t>/</w:t>
                                  </w:r>
                                  <w:r w:rsidRPr="008A1DDD">
                                    <w:rPr>
                                      <w:rFonts w:ascii="Times New Roman" w:eastAsia="宋体" w:hAnsi="Times New Roman" w:cs="Times New Roman"/>
                                      <w:color w:val="000000"/>
                                      <w:sz w:val="21"/>
                                      <w:szCs w:val="21"/>
                                    </w:rPr>
                                    <w:t>块）</w:t>
                                  </w:r>
                                </w:p>
                              </w:tc>
                              <w:tc>
                                <w:tcPr>
                                  <w:tcW w:w="283" w:type="dxa"/>
                                  <w:tcBorders>
                                    <w:top w:val="nil"/>
                                    <w:left w:val="nil"/>
                                    <w:bottom w:val="nil"/>
                                    <w:right w:val="nil"/>
                                  </w:tcBorders>
                                  <w:vAlign w:val="center"/>
                                </w:tcPr>
                                <w:p w14:paraId="44EE6A13" w14:textId="77777777" w:rsidR="00C51030" w:rsidRPr="008A1DDD" w:rsidRDefault="00C51030"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968216A"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3.7 </w:t>
                                  </w:r>
                                </w:p>
                              </w:tc>
                              <w:tc>
                                <w:tcPr>
                                  <w:tcW w:w="737" w:type="dxa"/>
                                  <w:tcBorders>
                                    <w:top w:val="nil"/>
                                    <w:left w:val="nil"/>
                                    <w:bottom w:val="nil"/>
                                    <w:right w:val="nil"/>
                                  </w:tcBorders>
                                  <w:shd w:val="clear" w:color="auto" w:fill="auto"/>
                                  <w:noWrap/>
                                  <w:vAlign w:val="center"/>
                                  <w:hideMark/>
                                </w:tcPr>
                                <w:p w14:paraId="7AD6900F"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90.0 </w:t>
                                  </w:r>
                                </w:p>
                              </w:tc>
                              <w:tc>
                                <w:tcPr>
                                  <w:tcW w:w="737" w:type="dxa"/>
                                  <w:tcBorders>
                                    <w:top w:val="nil"/>
                                    <w:left w:val="nil"/>
                                    <w:bottom w:val="nil"/>
                                    <w:right w:val="nil"/>
                                  </w:tcBorders>
                                  <w:shd w:val="clear" w:color="auto" w:fill="auto"/>
                                  <w:noWrap/>
                                  <w:vAlign w:val="center"/>
                                  <w:hideMark/>
                                </w:tcPr>
                                <w:p w14:paraId="14618444"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7C1BDF12"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449A27C"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2.1 </w:t>
                                  </w:r>
                                </w:p>
                              </w:tc>
                              <w:tc>
                                <w:tcPr>
                                  <w:tcW w:w="737" w:type="dxa"/>
                                  <w:tcBorders>
                                    <w:top w:val="nil"/>
                                    <w:left w:val="nil"/>
                                    <w:bottom w:val="nil"/>
                                    <w:right w:val="nil"/>
                                  </w:tcBorders>
                                  <w:shd w:val="clear" w:color="auto" w:fill="auto"/>
                                  <w:noWrap/>
                                  <w:vAlign w:val="center"/>
                                  <w:hideMark/>
                                </w:tcPr>
                                <w:p w14:paraId="27EB4D15"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69.0 </w:t>
                                  </w:r>
                                </w:p>
                              </w:tc>
                              <w:tc>
                                <w:tcPr>
                                  <w:tcW w:w="737" w:type="dxa"/>
                                  <w:tcBorders>
                                    <w:top w:val="nil"/>
                                    <w:left w:val="nil"/>
                                    <w:bottom w:val="nil"/>
                                    <w:right w:val="nil"/>
                                  </w:tcBorders>
                                  <w:shd w:val="clear" w:color="auto" w:fill="auto"/>
                                  <w:noWrap/>
                                  <w:vAlign w:val="center"/>
                                  <w:hideMark/>
                                </w:tcPr>
                                <w:p w14:paraId="08F8F6E6"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522487FB"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5E818B63"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5.5 </w:t>
                                  </w:r>
                                </w:p>
                              </w:tc>
                              <w:tc>
                                <w:tcPr>
                                  <w:tcW w:w="737" w:type="dxa"/>
                                  <w:gridSpan w:val="2"/>
                                  <w:tcBorders>
                                    <w:top w:val="nil"/>
                                    <w:left w:val="nil"/>
                                    <w:bottom w:val="nil"/>
                                    <w:right w:val="nil"/>
                                  </w:tcBorders>
                                  <w:shd w:val="clear" w:color="auto" w:fill="auto"/>
                                  <w:noWrap/>
                                  <w:vAlign w:val="center"/>
                                  <w:hideMark/>
                                </w:tcPr>
                                <w:p w14:paraId="2ACD41B0"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45.0 </w:t>
                                  </w:r>
                                </w:p>
                              </w:tc>
                              <w:tc>
                                <w:tcPr>
                                  <w:tcW w:w="737" w:type="dxa"/>
                                  <w:tcBorders>
                                    <w:top w:val="nil"/>
                                    <w:left w:val="nil"/>
                                    <w:bottom w:val="nil"/>
                                    <w:right w:val="nil"/>
                                  </w:tcBorders>
                                  <w:shd w:val="clear" w:color="auto" w:fill="auto"/>
                                  <w:noWrap/>
                                  <w:vAlign w:val="center"/>
                                  <w:hideMark/>
                                </w:tcPr>
                                <w:p w14:paraId="1F5DC5EC"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6B7E9F10"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73A908B8"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14.4 </w:t>
                                  </w:r>
                                </w:p>
                              </w:tc>
                              <w:tc>
                                <w:tcPr>
                                  <w:tcW w:w="737" w:type="dxa"/>
                                  <w:tcBorders>
                                    <w:top w:val="nil"/>
                                    <w:left w:val="nil"/>
                                    <w:bottom w:val="nil"/>
                                    <w:right w:val="nil"/>
                                  </w:tcBorders>
                                  <w:shd w:val="clear" w:color="auto" w:fill="auto"/>
                                  <w:noWrap/>
                                  <w:vAlign w:val="center"/>
                                  <w:hideMark/>
                                </w:tcPr>
                                <w:p w14:paraId="36C067DE"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90.0 </w:t>
                                  </w:r>
                                </w:p>
                              </w:tc>
                              <w:tc>
                                <w:tcPr>
                                  <w:tcW w:w="737" w:type="dxa"/>
                                  <w:tcBorders>
                                    <w:top w:val="nil"/>
                                    <w:left w:val="nil"/>
                                    <w:bottom w:val="nil"/>
                                    <w:right w:val="nil"/>
                                  </w:tcBorders>
                                  <w:shd w:val="clear" w:color="auto" w:fill="auto"/>
                                  <w:noWrap/>
                                  <w:vAlign w:val="center"/>
                                  <w:hideMark/>
                                </w:tcPr>
                                <w:p w14:paraId="0E5D6E38"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3.1 </w:t>
                                  </w:r>
                                </w:p>
                              </w:tc>
                              <w:tc>
                                <w:tcPr>
                                  <w:tcW w:w="567" w:type="dxa"/>
                                  <w:tcBorders>
                                    <w:top w:val="nil"/>
                                    <w:left w:val="nil"/>
                                    <w:bottom w:val="nil"/>
                                    <w:right w:val="nil"/>
                                  </w:tcBorders>
                                  <w:shd w:val="clear" w:color="auto" w:fill="auto"/>
                                  <w:noWrap/>
                                  <w:vAlign w:val="center"/>
                                  <w:hideMark/>
                                </w:tcPr>
                                <w:p w14:paraId="315A0128"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r>
                            <w:tr w:rsidR="00C51030" w:rsidRPr="008A1DDD" w14:paraId="7E849AA8"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2EEF893C" w14:textId="77777777" w:rsidR="00C51030" w:rsidRPr="008A1DDD" w:rsidRDefault="00C51030"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家庭人口结构</w:t>
                                  </w:r>
                                </w:p>
                              </w:tc>
                              <w:tc>
                                <w:tcPr>
                                  <w:tcW w:w="283" w:type="dxa"/>
                                  <w:tcBorders>
                                    <w:top w:val="nil"/>
                                    <w:left w:val="nil"/>
                                    <w:bottom w:val="nil"/>
                                    <w:right w:val="nil"/>
                                  </w:tcBorders>
                                  <w:vAlign w:val="center"/>
                                </w:tcPr>
                                <w:p w14:paraId="36709E6F" w14:textId="77777777" w:rsidR="00C51030" w:rsidRPr="008A1DDD" w:rsidRDefault="00C51030"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97AE7C9"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1B1ACD3C"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2.0 </w:t>
                                  </w:r>
                                </w:p>
                              </w:tc>
                              <w:tc>
                                <w:tcPr>
                                  <w:tcW w:w="737" w:type="dxa"/>
                                  <w:tcBorders>
                                    <w:top w:val="nil"/>
                                    <w:left w:val="nil"/>
                                    <w:bottom w:val="nil"/>
                                    <w:right w:val="nil"/>
                                  </w:tcBorders>
                                  <w:shd w:val="clear" w:color="auto" w:fill="auto"/>
                                  <w:noWrap/>
                                  <w:vAlign w:val="center"/>
                                  <w:hideMark/>
                                </w:tcPr>
                                <w:p w14:paraId="6E4027A6"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2E3DF5A1"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A04F1BD"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4ABAA7BE"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2.0 </w:t>
                                  </w:r>
                                </w:p>
                              </w:tc>
                              <w:tc>
                                <w:tcPr>
                                  <w:tcW w:w="737" w:type="dxa"/>
                                  <w:tcBorders>
                                    <w:top w:val="nil"/>
                                    <w:left w:val="nil"/>
                                    <w:bottom w:val="nil"/>
                                    <w:right w:val="nil"/>
                                  </w:tcBorders>
                                  <w:shd w:val="clear" w:color="auto" w:fill="auto"/>
                                  <w:noWrap/>
                                  <w:vAlign w:val="center"/>
                                  <w:hideMark/>
                                </w:tcPr>
                                <w:p w14:paraId="75C1F3D2"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2CB3AA4A"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3989B0C"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0.8 </w:t>
                                  </w:r>
                                </w:p>
                              </w:tc>
                              <w:tc>
                                <w:tcPr>
                                  <w:tcW w:w="737" w:type="dxa"/>
                                  <w:gridSpan w:val="2"/>
                                  <w:tcBorders>
                                    <w:top w:val="nil"/>
                                    <w:left w:val="nil"/>
                                    <w:bottom w:val="nil"/>
                                    <w:right w:val="nil"/>
                                  </w:tcBorders>
                                  <w:shd w:val="clear" w:color="auto" w:fill="auto"/>
                                  <w:noWrap/>
                                  <w:vAlign w:val="center"/>
                                  <w:hideMark/>
                                </w:tcPr>
                                <w:p w14:paraId="1080DDC0"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2.0 </w:t>
                                  </w:r>
                                </w:p>
                              </w:tc>
                              <w:tc>
                                <w:tcPr>
                                  <w:tcW w:w="737" w:type="dxa"/>
                                  <w:tcBorders>
                                    <w:top w:val="nil"/>
                                    <w:left w:val="nil"/>
                                    <w:bottom w:val="nil"/>
                                    <w:right w:val="nil"/>
                                  </w:tcBorders>
                                  <w:shd w:val="clear" w:color="auto" w:fill="auto"/>
                                  <w:noWrap/>
                                  <w:vAlign w:val="center"/>
                                  <w:hideMark/>
                                </w:tcPr>
                                <w:p w14:paraId="3AC7BFAE"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1C114124"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CFCCE21"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697CAFD6"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2.0 </w:t>
                                  </w:r>
                                </w:p>
                              </w:tc>
                              <w:tc>
                                <w:tcPr>
                                  <w:tcW w:w="737" w:type="dxa"/>
                                  <w:tcBorders>
                                    <w:top w:val="nil"/>
                                    <w:left w:val="nil"/>
                                    <w:bottom w:val="nil"/>
                                    <w:right w:val="nil"/>
                                  </w:tcBorders>
                                  <w:shd w:val="clear" w:color="auto" w:fill="auto"/>
                                  <w:noWrap/>
                                  <w:vAlign w:val="center"/>
                                  <w:hideMark/>
                                </w:tcPr>
                                <w:p w14:paraId="6F729B80"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1AC479E2"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p>
                              </w:tc>
                            </w:tr>
                            <w:tr w:rsidR="00C51030" w:rsidRPr="008A1DDD" w14:paraId="5002CB12"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402E0AC7" w14:textId="77777777" w:rsidR="00C51030" w:rsidRPr="008A1DDD" w:rsidRDefault="00C51030"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兼业化</w:t>
                                  </w:r>
                                </w:p>
                              </w:tc>
                              <w:tc>
                                <w:tcPr>
                                  <w:tcW w:w="283" w:type="dxa"/>
                                  <w:tcBorders>
                                    <w:top w:val="nil"/>
                                    <w:left w:val="nil"/>
                                    <w:bottom w:val="nil"/>
                                    <w:right w:val="nil"/>
                                  </w:tcBorders>
                                  <w:vAlign w:val="center"/>
                                </w:tcPr>
                                <w:p w14:paraId="416055ED" w14:textId="77777777" w:rsidR="00C51030" w:rsidRPr="008A1DDD" w:rsidRDefault="00C51030"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7CD3293"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0.6 </w:t>
                                  </w:r>
                                </w:p>
                              </w:tc>
                              <w:tc>
                                <w:tcPr>
                                  <w:tcW w:w="737" w:type="dxa"/>
                                  <w:tcBorders>
                                    <w:top w:val="nil"/>
                                    <w:left w:val="nil"/>
                                    <w:bottom w:val="nil"/>
                                    <w:right w:val="nil"/>
                                  </w:tcBorders>
                                  <w:shd w:val="clear" w:color="auto" w:fill="auto"/>
                                  <w:noWrap/>
                                  <w:vAlign w:val="center"/>
                                  <w:hideMark/>
                                </w:tcPr>
                                <w:p w14:paraId="061A0434"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bottom w:val="nil"/>
                                    <w:right w:val="nil"/>
                                  </w:tcBorders>
                                  <w:shd w:val="clear" w:color="auto" w:fill="auto"/>
                                  <w:noWrap/>
                                  <w:vAlign w:val="center"/>
                                  <w:hideMark/>
                                </w:tcPr>
                                <w:p w14:paraId="2F1FE75A"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283" w:type="dxa"/>
                                  <w:tcBorders>
                                    <w:left w:val="nil"/>
                                    <w:right w:val="nil"/>
                                  </w:tcBorders>
                                  <w:shd w:val="clear" w:color="auto" w:fill="auto"/>
                                  <w:noWrap/>
                                  <w:vAlign w:val="center"/>
                                  <w:hideMark/>
                                </w:tcPr>
                                <w:p w14:paraId="75FB44D4"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38C70C0"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0.6 </w:t>
                                  </w:r>
                                </w:p>
                              </w:tc>
                              <w:tc>
                                <w:tcPr>
                                  <w:tcW w:w="737" w:type="dxa"/>
                                  <w:tcBorders>
                                    <w:top w:val="nil"/>
                                    <w:left w:val="nil"/>
                                    <w:bottom w:val="nil"/>
                                    <w:right w:val="nil"/>
                                  </w:tcBorders>
                                  <w:shd w:val="clear" w:color="auto" w:fill="auto"/>
                                  <w:noWrap/>
                                  <w:vAlign w:val="center"/>
                                  <w:hideMark/>
                                </w:tcPr>
                                <w:p w14:paraId="7DCE59C7"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bottom w:val="nil"/>
                                    <w:right w:val="nil"/>
                                  </w:tcBorders>
                                  <w:shd w:val="clear" w:color="auto" w:fill="auto"/>
                                  <w:noWrap/>
                                  <w:vAlign w:val="center"/>
                                  <w:hideMark/>
                                </w:tcPr>
                                <w:p w14:paraId="705713F0"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567" w:type="dxa"/>
                                  <w:tcBorders>
                                    <w:top w:val="nil"/>
                                    <w:left w:val="nil"/>
                                    <w:bottom w:val="nil"/>
                                    <w:right w:val="nil"/>
                                  </w:tcBorders>
                                  <w:shd w:val="clear" w:color="auto" w:fill="auto"/>
                                  <w:noWrap/>
                                  <w:vAlign w:val="center"/>
                                  <w:hideMark/>
                                </w:tcPr>
                                <w:p w14:paraId="57A4C6B6"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7681CF1"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0.4 </w:t>
                                  </w:r>
                                </w:p>
                              </w:tc>
                              <w:tc>
                                <w:tcPr>
                                  <w:tcW w:w="737" w:type="dxa"/>
                                  <w:gridSpan w:val="2"/>
                                  <w:tcBorders>
                                    <w:top w:val="nil"/>
                                    <w:left w:val="nil"/>
                                    <w:bottom w:val="nil"/>
                                    <w:right w:val="nil"/>
                                  </w:tcBorders>
                                  <w:shd w:val="clear" w:color="auto" w:fill="auto"/>
                                  <w:noWrap/>
                                  <w:vAlign w:val="center"/>
                                  <w:hideMark/>
                                </w:tcPr>
                                <w:p w14:paraId="202B27D0"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bottom w:val="nil"/>
                                    <w:right w:val="nil"/>
                                  </w:tcBorders>
                                  <w:shd w:val="clear" w:color="auto" w:fill="auto"/>
                                  <w:noWrap/>
                                  <w:vAlign w:val="center"/>
                                  <w:hideMark/>
                                </w:tcPr>
                                <w:p w14:paraId="32A31D5F"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567" w:type="dxa"/>
                                  <w:tcBorders>
                                    <w:top w:val="nil"/>
                                    <w:left w:val="nil"/>
                                    <w:bottom w:val="nil"/>
                                    <w:right w:val="nil"/>
                                  </w:tcBorders>
                                  <w:shd w:val="clear" w:color="auto" w:fill="auto"/>
                                  <w:noWrap/>
                                  <w:vAlign w:val="center"/>
                                  <w:hideMark/>
                                </w:tcPr>
                                <w:p w14:paraId="36AA91F1"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48AD8884"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445B121C"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0.9 </w:t>
                                  </w:r>
                                </w:p>
                              </w:tc>
                              <w:tc>
                                <w:tcPr>
                                  <w:tcW w:w="737" w:type="dxa"/>
                                  <w:tcBorders>
                                    <w:top w:val="nil"/>
                                    <w:left w:val="nil"/>
                                    <w:bottom w:val="nil"/>
                                    <w:right w:val="nil"/>
                                  </w:tcBorders>
                                  <w:shd w:val="clear" w:color="auto" w:fill="auto"/>
                                  <w:noWrap/>
                                  <w:vAlign w:val="center"/>
                                  <w:hideMark/>
                                </w:tcPr>
                                <w:p w14:paraId="74D2940F"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4D870620"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r>
                            <w:tr w:rsidR="00C51030" w:rsidRPr="008A1DDD" w14:paraId="095C2076"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16355C64" w14:textId="77777777" w:rsidR="00C51030" w:rsidRPr="008A1DDD" w:rsidRDefault="00C51030"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性别</w:t>
                                  </w:r>
                                </w:p>
                              </w:tc>
                              <w:tc>
                                <w:tcPr>
                                  <w:tcW w:w="283" w:type="dxa"/>
                                  <w:tcBorders>
                                    <w:top w:val="nil"/>
                                    <w:left w:val="nil"/>
                                    <w:bottom w:val="nil"/>
                                    <w:right w:val="nil"/>
                                  </w:tcBorders>
                                  <w:vAlign w:val="center"/>
                                </w:tcPr>
                                <w:p w14:paraId="18261C8E" w14:textId="77777777" w:rsidR="00C51030" w:rsidRPr="008A1DDD" w:rsidRDefault="00C51030"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9223E38"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0.6 </w:t>
                                  </w:r>
                                </w:p>
                              </w:tc>
                              <w:tc>
                                <w:tcPr>
                                  <w:tcW w:w="737" w:type="dxa"/>
                                  <w:tcBorders>
                                    <w:top w:val="nil"/>
                                    <w:left w:val="nil"/>
                                    <w:bottom w:val="nil"/>
                                    <w:right w:val="nil"/>
                                  </w:tcBorders>
                                  <w:shd w:val="clear" w:color="auto" w:fill="auto"/>
                                  <w:noWrap/>
                                  <w:vAlign w:val="center"/>
                                  <w:hideMark/>
                                </w:tcPr>
                                <w:p w14:paraId="01B99A87"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bottom w:val="nil"/>
                                    <w:right w:val="nil"/>
                                  </w:tcBorders>
                                  <w:shd w:val="clear" w:color="auto" w:fill="auto"/>
                                  <w:noWrap/>
                                  <w:vAlign w:val="center"/>
                                  <w:hideMark/>
                                </w:tcPr>
                                <w:p w14:paraId="4869D8A7"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283" w:type="dxa"/>
                                  <w:tcBorders>
                                    <w:left w:val="nil"/>
                                    <w:right w:val="nil"/>
                                  </w:tcBorders>
                                  <w:shd w:val="clear" w:color="auto" w:fill="auto"/>
                                  <w:noWrap/>
                                  <w:vAlign w:val="center"/>
                                  <w:hideMark/>
                                </w:tcPr>
                                <w:p w14:paraId="1FA94D92"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D11AEC9"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0.6 </w:t>
                                  </w:r>
                                </w:p>
                              </w:tc>
                              <w:tc>
                                <w:tcPr>
                                  <w:tcW w:w="737" w:type="dxa"/>
                                  <w:tcBorders>
                                    <w:top w:val="nil"/>
                                    <w:left w:val="nil"/>
                                    <w:bottom w:val="nil"/>
                                    <w:right w:val="nil"/>
                                  </w:tcBorders>
                                  <w:shd w:val="clear" w:color="auto" w:fill="auto"/>
                                  <w:noWrap/>
                                  <w:vAlign w:val="center"/>
                                  <w:hideMark/>
                                </w:tcPr>
                                <w:p w14:paraId="6A6B1934"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bottom w:val="nil"/>
                                    <w:right w:val="nil"/>
                                  </w:tcBorders>
                                  <w:shd w:val="clear" w:color="auto" w:fill="auto"/>
                                  <w:noWrap/>
                                  <w:vAlign w:val="center"/>
                                  <w:hideMark/>
                                </w:tcPr>
                                <w:p w14:paraId="29B2C4F8"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567" w:type="dxa"/>
                                  <w:tcBorders>
                                    <w:top w:val="nil"/>
                                    <w:left w:val="nil"/>
                                    <w:bottom w:val="nil"/>
                                    <w:right w:val="nil"/>
                                  </w:tcBorders>
                                  <w:shd w:val="clear" w:color="auto" w:fill="auto"/>
                                  <w:noWrap/>
                                  <w:vAlign w:val="center"/>
                                  <w:hideMark/>
                                </w:tcPr>
                                <w:p w14:paraId="4A3B3935"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D0E7B4C"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0.6 </w:t>
                                  </w:r>
                                </w:p>
                              </w:tc>
                              <w:tc>
                                <w:tcPr>
                                  <w:tcW w:w="737" w:type="dxa"/>
                                  <w:gridSpan w:val="2"/>
                                  <w:tcBorders>
                                    <w:top w:val="nil"/>
                                    <w:left w:val="nil"/>
                                    <w:bottom w:val="nil"/>
                                    <w:right w:val="nil"/>
                                  </w:tcBorders>
                                  <w:shd w:val="clear" w:color="auto" w:fill="auto"/>
                                  <w:noWrap/>
                                  <w:vAlign w:val="center"/>
                                  <w:hideMark/>
                                </w:tcPr>
                                <w:p w14:paraId="0F9CF2AC"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bottom w:val="nil"/>
                                    <w:right w:val="nil"/>
                                  </w:tcBorders>
                                  <w:shd w:val="clear" w:color="auto" w:fill="auto"/>
                                  <w:noWrap/>
                                  <w:vAlign w:val="center"/>
                                  <w:hideMark/>
                                </w:tcPr>
                                <w:p w14:paraId="13165EB8"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567" w:type="dxa"/>
                                  <w:tcBorders>
                                    <w:top w:val="nil"/>
                                    <w:left w:val="nil"/>
                                    <w:bottom w:val="nil"/>
                                    <w:right w:val="nil"/>
                                  </w:tcBorders>
                                  <w:shd w:val="clear" w:color="auto" w:fill="auto"/>
                                  <w:noWrap/>
                                  <w:vAlign w:val="center"/>
                                  <w:hideMark/>
                                </w:tcPr>
                                <w:p w14:paraId="5C3C6F17"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157EB2AE"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0.5 </w:t>
                                  </w:r>
                                </w:p>
                              </w:tc>
                              <w:tc>
                                <w:tcPr>
                                  <w:tcW w:w="737" w:type="dxa"/>
                                  <w:tcBorders>
                                    <w:top w:val="nil"/>
                                    <w:left w:val="nil"/>
                                    <w:bottom w:val="nil"/>
                                    <w:right w:val="nil"/>
                                  </w:tcBorders>
                                  <w:shd w:val="clear" w:color="auto" w:fill="auto"/>
                                  <w:noWrap/>
                                  <w:vAlign w:val="center"/>
                                  <w:hideMark/>
                                </w:tcPr>
                                <w:p w14:paraId="38997136"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bottom w:val="nil"/>
                                    <w:right w:val="nil"/>
                                  </w:tcBorders>
                                  <w:shd w:val="clear" w:color="auto" w:fill="auto"/>
                                  <w:noWrap/>
                                  <w:vAlign w:val="center"/>
                                  <w:hideMark/>
                                </w:tcPr>
                                <w:p w14:paraId="719900B4"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567" w:type="dxa"/>
                                  <w:tcBorders>
                                    <w:top w:val="nil"/>
                                    <w:left w:val="nil"/>
                                    <w:bottom w:val="nil"/>
                                    <w:right w:val="nil"/>
                                  </w:tcBorders>
                                  <w:shd w:val="clear" w:color="auto" w:fill="auto"/>
                                  <w:noWrap/>
                                  <w:vAlign w:val="center"/>
                                  <w:hideMark/>
                                </w:tcPr>
                                <w:p w14:paraId="15BCDC4D"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p>
                              </w:tc>
                            </w:tr>
                            <w:tr w:rsidR="00C51030" w:rsidRPr="008A1DDD" w14:paraId="19B479EA"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2E5601F8" w14:textId="77777777" w:rsidR="00C51030" w:rsidRPr="008A1DDD" w:rsidRDefault="00C51030"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年龄</w:t>
                                  </w:r>
                                </w:p>
                              </w:tc>
                              <w:tc>
                                <w:tcPr>
                                  <w:tcW w:w="283" w:type="dxa"/>
                                  <w:tcBorders>
                                    <w:top w:val="nil"/>
                                    <w:left w:val="nil"/>
                                    <w:bottom w:val="nil"/>
                                    <w:right w:val="nil"/>
                                  </w:tcBorders>
                                  <w:vAlign w:val="center"/>
                                </w:tcPr>
                                <w:p w14:paraId="34965C4A" w14:textId="77777777" w:rsidR="00C51030" w:rsidRPr="008A1DDD" w:rsidRDefault="00C51030"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75F4A85"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52.4 </w:t>
                                  </w:r>
                                </w:p>
                              </w:tc>
                              <w:tc>
                                <w:tcPr>
                                  <w:tcW w:w="737" w:type="dxa"/>
                                  <w:tcBorders>
                                    <w:top w:val="nil"/>
                                    <w:left w:val="nil"/>
                                    <w:bottom w:val="nil"/>
                                    <w:right w:val="nil"/>
                                  </w:tcBorders>
                                  <w:shd w:val="clear" w:color="auto" w:fill="auto"/>
                                  <w:noWrap/>
                                  <w:vAlign w:val="center"/>
                                  <w:hideMark/>
                                </w:tcPr>
                                <w:p w14:paraId="6DBA764D"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74.0 </w:t>
                                  </w:r>
                                </w:p>
                              </w:tc>
                              <w:tc>
                                <w:tcPr>
                                  <w:tcW w:w="737" w:type="dxa"/>
                                  <w:tcBorders>
                                    <w:top w:val="nil"/>
                                    <w:left w:val="nil"/>
                                    <w:bottom w:val="nil"/>
                                    <w:right w:val="nil"/>
                                  </w:tcBorders>
                                  <w:shd w:val="clear" w:color="auto" w:fill="auto"/>
                                  <w:noWrap/>
                                  <w:vAlign w:val="center"/>
                                  <w:hideMark/>
                                </w:tcPr>
                                <w:p w14:paraId="25596BB3"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30.0 </w:t>
                                  </w:r>
                                </w:p>
                              </w:tc>
                              <w:tc>
                                <w:tcPr>
                                  <w:tcW w:w="283" w:type="dxa"/>
                                  <w:tcBorders>
                                    <w:left w:val="nil"/>
                                    <w:right w:val="nil"/>
                                  </w:tcBorders>
                                  <w:shd w:val="clear" w:color="auto" w:fill="auto"/>
                                  <w:noWrap/>
                                  <w:vAlign w:val="center"/>
                                  <w:hideMark/>
                                </w:tcPr>
                                <w:p w14:paraId="72857217"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476C1D0"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53.2 </w:t>
                                  </w:r>
                                </w:p>
                              </w:tc>
                              <w:tc>
                                <w:tcPr>
                                  <w:tcW w:w="737" w:type="dxa"/>
                                  <w:tcBorders>
                                    <w:top w:val="nil"/>
                                    <w:left w:val="nil"/>
                                    <w:bottom w:val="nil"/>
                                    <w:right w:val="nil"/>
                                  </w:tcBorders>
                                  <w:shd w:val="clear" w:color="auto" w:fill="auto"/>
                                  <w:noWrap/>
                                  <w:vAlign w:val="center"/>
                                  <w:hideMark/>
                                </w:tcPr>
                                <w:p w14:paraId="5AF5F9F0"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74.0 </w:t>
                                  </w:r>
                                </w:p>
                              </w:tc>
                              <w:tc>
                                <w:tcPr>
                                  <w:tcW w:w="737" w:type="dxa"/>
                                  <w:tcBorders>
                                    <w:top w:val="nil"/>
                                    <w:left w:val="nil"/>
                                    <w:bottom w:val="nil"/>
                                    <w:right w:val="nil"/>
                                  </w:tcBorders>
                                  <w:shd w:val="clear" w:color="auto" w:fill="auto"/>
                                  <w:noWrap/>
                                  <w:vAlign w:val="center"/>
                                  <w:hideMark/>
                                </w:tcPr>
                                <w:p w14:paraId="298260ED"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30.0 </w:t>
                                  </w:r>
                                </w:p>
                              </w:tc>
                              <w:tc>
                                <w:tcPr>
                                  <w:tcW w:w="567" w:type="dxa"/>
                                  <w:tcBorders>
                                    <w:top w:val="nil"/>
                                    <w:left w:val="nil"/>
                                    <w:bottom w:val="nil"/>
                                    <w:right w:val="nil"/>
                                  </w:tcBorders>
                                  <w:shd w:val="clear" w:color="auto" w:fill="auto"/>
                                  <w:noWrap/>
                                  <w:vAlign w:val="center"/>
                                  <w:hideMark/>
                                </w:tcPr>
                                <w:p w14:paraId="09CD3DCA"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21C8321F"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51.3 </w:t>
                                  </w:r>
                                </w:p>
                              </w:tc>
                              <w:tc>
                                <w:tcPr>
                                  <w:tcW w:w="737" w:type="dxa"/>
                                  <w:gridSpan w:val="2"/>
                                  <w:tcBorders>
                                    <w:top w:val="nil"/>
                                    <w:left w:val="nil"/>
                                    <w:bottom w:val="nil"/>
                                    <w:right w:val="nil"/>
                                  </w:tcBorders>
                                  <w:shd w:val="clear" w:color="auto" w:fill="auto"/>
                                  <w:noWrap/>
                                  <w:vAlign w:val="center"/>
                                  <w:hideMark/>
                                </w:tcPr>
                                <w:p w14:paraId="18378A88"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74.0 </w:t>
                                  </w:r>
                                </w:p>
                              </w:tc>
                              <w:tc>
                                <w:tcPr>
                                  <w:tcW w:w="737" w:type="dxa"/>
                                  <w:tcBorders>
                                    <w:top w:val="nil"/>
                                    <w:left w:val="nil"/>
                                    <w:bottom w:val="nil"/>
                                    <w:right w:val="nil"/>
                                  </w:tcBorders>
                                  <w:shd w:val="clear" w:color="auto" w:fill="auto"/>
                                  <w:noWrap/>
                                  <w:vAlign w:val="center"/>
                                  <w:hideMark/>
                                </w:tcPr>
                                <w:p w14:paraId="25CA50E2"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30.0 </w:t>
                                  </w:r>
                                </w:p>
                              </w:tc>
                              <w:tc>
                                <w:tcPr>
                                  <w:tcW w:w="567" w:type="dxa"/>
                                  <w:tcBorders>
                                    <w:top w:val="nil"/>
                                    <w:left w:val="nil"/>
                                    <w:bottom w:val="nil"/>
                                    <w:right w:val="nil"/>
                                  </w:tcBorders>
                                  <w:shd w:val="clear" w:color="auto" w:fill="auto"/>
                                  <w:noWrap/>
                                  <w:vAlign w:val="center"/>
                                  <w:hideMark/>
                                </w:tcPr>
                                <w:p w14:paraId="5D8DC0E5"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222E0662"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49.1 </w:t>
                                  </w:r>
                                </w:p>
                              </w:tc>
                              <w:tc>
                                <w:tcPr>
                                  <w:tcW w:w="737" w:type="dxa"/>
                                  <w:tcBorders>
                                    <w:top w:val="nil"/>
                                    <w:left w:val="nil"/>
                                    <w:bottom w:val="nil"/>
                                    <w:right w:val="nil"/>
                                  </w:tcBorders>
                                  <w:shd w:val="clear" w:color="auto" w:fill="auto"/>
                                  <w:noWrap/>
                                  <w:vAlign w:val="center"/>
                                  <w:hideMark/>
                                </w:tcPr>
                                <w:p w14:paraId="5AB7945F"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69.0 </w:t>
                                  </w:r>
                                </w:p>
                              </w:tc>
                              <w:tc>
                                <w:tcPr>
                                  <w:tcW w:w="737" w:type="dxa"/>
                                  <w:tcBorders>
                                    <w:top w:val="nil"/>
                                    <w:left w:val="nil"/>
                                    <w:bottom w:val="nil"/>
                                    <w:right w:val="nil"/>
                                  </w:tcBorders>
                                  <w:shd w:val="clear" w:color="auto" w:fill="auto"/>
                                  <w:noWrap/>
                                  <w:vAlign w:val="center"/>
                                  <w:hideMark/>
                                </w:tcPr>
                                <w:p w14:paraId="4FC3F83F"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30.0 </w:t>
                                  </w:r>
                                </w:p>
                              </w:tc>
                              <w:tc>
                                <w:tcPr>
                                  <w:tcW w:w="567" w:type="dxa"/>
                                  <w:tcBorders>
                                    <w:top w:val="nil"/>
                                    <w:left w:val="nil"/>
                                    <w:bottom w:val="nil"/>
                                    <w:right w:val="nil"/>
                                  </w:tcBorders>
                                  <w:shd w:val="clear" w:color="auto" w:fill="auto"/>
                                  <w:noWrap/>
                                  <w:vAlign w:val="center"/>
                                  <w:hideMark/>
                                </w:tcPr>
                                <w:p w14:paraId="2C176CC5"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r>
                            <w:tr w:rsidR="00C51030" w:rsidRPr="008A1DDD" w14:paraId="6E512755"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3BB5D043" w14:textId="77777777" w:rsidR="00C51030" w:rsidRPr="008A1DDD" w:rsidRDefault="00C51030"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文化程度</w:t>
                                  </w:r>
                                </w:p>
                              </w:tc>
                              <w:tc>
                                <w:tcPr>
                                  <w:tcW w:w="283" w:type="dxa"/>
                                  <w:tcBorders>
                                    <w:top w:val="nil"/>
                                    <w:left w:val="nil"/>
                                    <w:bottom w:val="nil"/>
                                    <w:right w:val="nil"/>
                                  </w:tcBorders>
                                  <w:vAlign w:val="center"/>
                                </w:tcPr>
                                <w:p w14:paraId="49037467" w14:textId="77777777" w:rsidR="00C51030" w:rsidRPr="008A1DDD" w:rsidRDefault="00C51030"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49579FF"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7.2 </w:t>
                                  </w:r>
                                </w:p>
                              </w:tc>
                              <w:tc>
                                <w:tcPr>
                                  <w:tcW w:w="737" w:type="dxa"/>
                                  <w:tcBorders>
                                    <w:top w:val="nil"/>
                                    <w:left w:val="nil"/>
                                    <w:bottom w:val="nil"/>
                                    <w:right w:val="nil"/>
                                  </w:tcBorders>
                                  <w:shd w:val="clear" w:color="auto" w:fill="auto"/>
                                  <w:noWrap/>
                                  <w:vAlign w:val="center"/>
                                  <w:hideMark/>
                                </w:tcPr>
                                <w:p w14:paraId="1575F8AA"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16.0 </w:t>
                                  </w:r>
                                </w:p>
                              </w:tc>
                              <w:tc>
                                <w:tcPr>
                                  <w:tcW w:w="737" w:type="dxa"/>
                                  <w:tcBorders>
                                    <w:top w:val="nil"/>
                                    <w:left w:val="nil"/>
                                    <w:bottom w:val="nil"/>
                                    <w:right w:val="nil"/>
                                  </w:tcBorders>
                                  <w:shd w:val="clear" w:color="auto" w:fill="auto"/>
                                  <w:noWrap/>
                                  <w:vAlign w:val="center"/>
                                  <w:hideMark/>
                                </w:tcPr>
                                <w:p w14:paraId="69D1611B"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2087305D"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D57144E"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7.1 </w:t>
                                  </w:r>
                                </w:p>
                              </w:tc>
                              <w:tc>
                                <w:tcPr>
                                  <w:tcW w:w="737" w:type="dxa"/>
                                  <w:tcBorders>
                                    <w:top w:val="nil"/>
                                    <w:left w:val="nil"/>
                                    <w:bottom w:val="nil"/>
                                    <w:right w:val="nil"/>
                                  </w:tcBorders>
                                  <w:shd w:val="clear" w:color="auto" w:fill="auto"/>
                                  <w:noWrap/>
                                  <w:vAlign w:val="center"/>
                                  <w:hideMark/>
                                </w:tcPr>
                                <w:p w14:paraId="10B30134"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15.0 </w:t>
                                  </w:r>
                                </w:p>
                              </w:tc>
                              <w:tc>
                                <w:tcPr>
                                  <w:tcW w:w="737" w:type="dxa"/>
                                  <w:tcBorders>
                                    <w:top w:val="nil"/>
                                    <w:left w:val="nil"/>
                                    <w:bottom w:val="nil"/>
                                    <w:right w:val="nil"/>
                                  </w:tcBorders>
                                  <w:shd w:val="clear" w:color="auto" w:fill="auto"/>
                                  <w:noWrap/>
                                  <w:vAlign w:val="center"/>
                                  <w:hideMark/>
                                </w:tcPr>
                                <w:p w14:paraId="3E41EDF3"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025256C0"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2BD6C491"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7.2 </w:t>
                                  </w:r>
                                </w:p>
                              </w:tc>
                              <w:tc>
                                <w:tcPr>
                                  <w:tcW w:w="737" w:type="dxa"/>
                                  <w:gridSpan w:val="2"/>
                                  <w:tcBorders>
                                    <w:top w:val="nil"/>
                                    <w:left w:val="nil"/>
                                    <w:bottom w:val="nil"/>
                                    <w:right w:val="nil"/>
                                  </w:tcBorders>
                                  <w:shd w:val="clear" w:color="auto" w:fill="auto"/>
                                  <w:noWrap/>
                                  <w:vAlign w:val="center"/>
                                  <w:hideMark/>
                                </w:tcPr>
                                <w:p w14:paraId="693FA6B9"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15.0 </w:t>
                                  </w:r>
                                </w:p>
                              </w:tc>
                              <w:tc>
                                <w:tcPr>
                                  <w:tcW w:w="737" w:type="dxa"/>
                                  <w:tcBorders>
                                    <w:top w:val="nil"/>
                                    <w:left w:val="nil"/>
                                    <w:bottom w:val="nil"/>
                                    <w:right w:val="nil"/>
                                  </w:tcBorders>
                                  <w:shd w:val="clear" w:color="auto" w:fill="auto"/>
                                  <w:noWrap/>
                                  <w:vAlign w:val="center"/>
                                  <w:hideMark/>
                                </w:tcPr>
                                <w:p w14:paraId="49EBF2F4"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7BD45C1E"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CDEF72B"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7.2 </w:t>
                                  </w:r>
                                </w:p>
                              </w:tc>
                              <w:tc>
                                <w:tcPr>
                                  <w:tcW w:w="737" w:type="dxa"/>
                                  <w:tcBorders>
                                    <w:top w:val="nil"/>
                                    <w:left w:val="nil"/>
                                    <w:bottom w:val="nil"/>
                                    <w:right w:val="nil"/>
                                  </w:tcBorders>
                                  <w:shd w:val="clear" w:color="auto" w:fill="auto"/>
                                  <w:noWrap/>
                                  <w:vAlign w:val="center"/>
                                  <w:hideMark/>
                                </w:tcPr>
                                <w:p w14:paraId="30BCE14C"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16.0 </w:t>
                                  </w:r>
                                </w:p>
                              </w:tc>
                              <w:tc>
                                <w:tcPr>
                                  <w:tcW w:w="737" w:type="dxa"/>
                                  <w:tcBorders>
                                    <w:top w:val="nil"/>
                                    <w:left w:val="nil"/>
                                    <w:bottom w:val="nil"/>
                                    <w:right w:val="nil"/>
                                  </w:tcBorders>
                                  <w:shd w:val="clear" w:color="auto" w:fill="auto"/>
                                  <w:noWrap/>
                                  <w:vAlign w:val="center"/>
                                  <w:hideMark/>
                                </w:tcPr>
                                <w:p w14:paraId="591BEEAF"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2.0 </w:t>
                                  </w:r>
                                </w:p>
                              </w:tc>
                              <w:tc>
                                <w:tcPr>
                                  <w:tcW w:w="567" w:type="dxa"/>
                                  <w:tcBorders>
                                    <w:top w:val="nil"/>
                                    <w:left w:val="nil"/>
                                    <w:bottom w:val="nil"/>
                                    <w:right w:val="nil"/>
                                  </w:tcBorders>
                                  <w:shd w:val="clear" w:color="auto" w:fill="auto"/>
                                  <w:noWrap/>
                                  <w:vAlign w:val="center"/>
                                  <w:hideMark/>
                                </w:tcPr>
                                <w:p w14:paraId="1FA093C1"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p>
                              </w:tc>
                            </w:tr>
                            <w:tr w:rsidR="00C51030" w:rsidRPr="008A1DDD" w14:paraId="11854823"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3A5EC803" w14:textId="77777777" w:rsidR="00C51030" w:rsidRPr="008A1DDD" w:rsidRDefault="00C51030"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农业培训</w:t>
                                  </w:r>
                                </w:p>
                              </w:tc>
                              <w:tc>
                                <w:tcPr>
                                  <w:tcW w:w="283" w:type="dxa"/>
                                  <w:tcBorders>
                                    <w:top w:val="nil"/>
                                    <w:left w:val="nil"/>
                                    <w:bottom w:val="nil"/>
                                    <w:right w:val="nil"/>
                                  </w:tcBorders>
                                  <w:vAlign w:val="center"/>
                                </w:tcPr>
                                <w:p w14:paraId="612BF6BA" w14:textId="77777777" w:rsidR="00C51030" w:rsidRPr="008A1DDD" w:rsidRDefault="00C51030"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EA51D07"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4F577F1E"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bottom w:val="nil"/>
                                    <w:right w:val="nil"/>
                                  </w:tcBorders>
                                  <w:shd w:val="clear" w:color="auto" w:fill="auto"/>
                                  <w:noWrap/>
                                  <w:vAlign w:val="center"/>
                                  <w:hideMark/>
                                </w:tcPr>
                                <w:p w14:paraId="6AB47930"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283" w:type="dxa"/>
                                  <w:tcBorders>
                                    <w:left w:val="nil"/>
                                    <w:right w:val="nil"/>
                                  </w:tcBorders>
                                  <w:shd w:val="clear" w:color="auto" w:fill="auto"/>
                                  <w:noWrap/>
                                  <w:vAlign w:val="center"/>
                                  <w:hideMark/>
                                </w:tcPr>
                                <w:p w14:paraId="289A17BB"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A8D2CFD"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5503A766"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bottom w:val="nil"/>
                                    <w:right w:val="nil"/>
                                  </w:tcBorders>
                                  <w:shd w:val="clear" w:color="auto" w:fill="auto"/>
                                  <w:noWrap/>
                                  <w:vAlign w:val="center"/>
                                  <w:hideMark/>
                                </w:tcPr>
                                <w:p w14:paraId="0839C475"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567" w:type="dxa"/>
                                  <w:tcBorders>
                                    <w:top w:val="nil"/>
                                    <w:left w:val="nil"/>
                                    <w:bottom w:val="nil"/>
                                    <w:right w:val="nil"/>
                                  </w:tcBorders>
                                  <w:shd w:val="clear" w:color="auto" w:fill="auto"/>
                                  <w:noWrap/>
                                  <w:vAlign w:val="center"/>
                                  <w:hideMark/>
                                </w:tcPr>
                                <w:p w14:paraId="2B326C29"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486C2873"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0.1 </w:t>
                                  </w:r>
                                </w:p>
                              </w:tc>
                              <w:tc>
                                <w:tcPr>
                                  <w:tcW w:w="737" w:type="dxa"/>
                                  <w:gridSpan w:val="2"/>
                                  <w:tcBorders>
                                    <w:top w:val="nil"/>
                                    <w:left w:val="nil"/>
                                    <w:bottom w:val="nil"/>
                                    <w:right w:val="nil"/>
                                  </w:tcBorders>
                                  <w:shd w:val="clear" w:color="auto" w:fill="auto"/>
                                  <w:noWrap/>
                                  <w:vAlign w:val="center"/>
                                  <w:hideMark/>
                                </w:tcPr>
                                <w:p w14:paraId="7858AF85"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bottom w:val="nil"/>
                                    <w:right w:val="nil"/>
                                  </w:tcBorders>
                                  <w:shd w:val="clear" w:color="auto" w:fill="auto"/>
                                  <w:noWrap/>
                                  <w:vAlign w:val="center"/>
                                  <w:hideMark/>
                                </w:tcPr>
                                <w:p w14:paraId="7D528928"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567" w:type="dxa"/>
                                  <w:tcBorders>
                                    <w:top w:val="nil"/>
                                    <w:left w:val="nil"/>
                                    <w:bottom w:val="nil"/>
                                    <w:right w:val="nil"/>
                                  </w:tcBorders>
                                  <w:shd w:val="clear" w:color="auto" w:fill="auto"/>
                                  <w:noWrap/>
                                  <w:vAlign w:val="center"/>
                                  <w:hideMark/>
                                </w:tcPr>
                                <w:p w14:paraId="6264CFDF"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0878018"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7949E9A3"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bottom w:val="nil"/>
                                    <w:right w:val="nil"/>
                                  </w:tcBorders>
                                  <w:shd w:val="clear" w:color="auto" w:fill="auto"/>
                                  <w:noWrap/>
                                  <w:vAlign w:val="center"/>
                                  <w:hideMark/>
                                </w:tcPr>
                                <w:p w14:paraId="23951903"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567" w:type="dxa"/>
                                  <w:tcBorders>
                                    <w:top w:val="nil"/>
                                    <w:left w:val="nil"/>
                                    <w:bottom w:val="nil"/>
                                    <w:right w:val="nil"/>
                                  </w:tcBorders>
                                  <w:shd w:val="clear" w:color="auto" w:fill="auto"/>
                                  <w:noWrap/>
                                  <w:vAlign w:val="center"/>
                                  <w:hideMark/>
                                </w:tcPr>
                                <w:p w14:paraId="29ED593D"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p>
                              </w:tc>
                            </w:tr>
                            <w:tr w:rsidR="00C51030" w:rsidRPr="008A1DDD" w14:paraId="625B0A35"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412D2B6D" w14:textId="77777777" w:rsidR="00C51030" w:rsidRPr="008A1DDD" w:rsidRDefault="00C51030"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健康状况</w:t>
                                  </w:r>
                                </w:p>
                              </w:tc>
                              <w:tc>
                                <w:tcPr>
                                  <w:tcW w:w="283" w:type="dxa"/>
                                  <w:tcBorders>
                                    <w:top w:val="nil"/>
                                    <w:left w:val="nil"/>
                                    <w:bottom w:val="nil"/>
                                    <w:right w:val="nil"/>
                                  </w:tcBorders>
                                  <w:vAlign w:val="center"/>
                                </w:tcPr>
                                <w:p w14:paraId="7CE7BDB9" w14:textId="77777777" w:rsidR="00C51030" w:rsidRPr="008A1DDD" w:rsidRDefault="00C51030"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1666D33"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4.3 </w:t>
                                  </w:r>
                                </w:p>
                              </w:tc>
                              <w:tc>
                                <w:tcPr>
                                  <w:tcW w:w="737" w:type="dxa"/>
                                  <w:tcBorders>
                                    <w:top w:val="nil"/>
                                    <w:left w:val="nil"/>
                                    <w:bottom w:val="nil"/>
                                    <w:right w:val="nil"/>
                                  </w:tcBorders>
                                  <w:shd w:val="clear" w:color="auto" w:fill="auto"/>
                                  <w:noWrap/>
                                  <w:vAlign w:val="center"/>
                                  <w:hideMark/>
                                </w:tcPr>
                                <w:p w14:paraId="31781545"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5</w:t>
                                  </w:r>
                                </w:p>
                              </w:tc>
                              <w:tc>
                                <w:tcPr>
                                  <w:tcW w:w="737" w:type="dxa"/>
                                  <w:tcBorders>
                                    <w:top w:val="nil"/>
                                    <w:left w:val="nil"/>
                                    <w:bottom w:val="nil"/>
                                    <w:right w:val="nil"/>
                                  </w:tcBorders>
                                  <w:shd w:val="clear" w:color="auto" w:fill="auto"/>
                                  <w:noWrap/>
                                  <w:vAlign w:val="center"/>
                                  <w:hideMark/>
                                </w:tcPr>
                                <w:p w14:paraId="66D4C670"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283" w:type="dxa"/>
                                  <w:tcBorders>
                                    <w:left w:val="nil"/>
                                    <w:right w:val="nil"/>
                                  </w:tcBorders>
                                  <w:shd w:val="clear" w:color="auto" w:fill="auto"/>
                                  <w:noWrap/>
                                  <w:vAlign w:val="center"/>
                                  <w:hideMark/>
                                </w:tcPr>
                                <w:p w14:paraId="0BCDB6BE"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DE85AC2"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4.2 </w:t>
                                  </w:r>
                                </w:p>
                              </w:tc>
                              <w:tc>
                                <w:tcPr>
                                  <w:tcW w:w="737" w:type="dxa"/>
                                  <w:tcBorders>
                                    <w:top w:val="nil"/>
                                    <w:left w:val="nil"/>
                                    <w:bottom w:val="nil"/>
                                    <w:right w:val="nil"/>
                                  </w:tcBorders>
                                  <w:shd w:val="clear" w:color="auto" w:fill="auto"/>
                                  <w:noWrap/>
                                  <w:vAlign w:val="center"/>
                                  <w:hideMark/>
                                </w:tcPr>
                                <w:p w14:paraId="05EEA61D"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5</w:t>
                                  </w:r>
                                </w:p>
                              </w:tc>
                              <w:tc>
                                <w:tcPr>
                                  <w:tcW w:w="737" w:type="dxa"/>
                                  <w:tcBorders>
                                    <w:top w:val="nil"/>
                                    <w:left w:val="nil"/>
                                    <w:bottom w:val="nil"/>
                                    <w:right w:val="nil"/>
                                  </w:tcBorders>
                                  <w:shd w:val="clear" w:color="auto" w:fill="auto"/>
                                  <w:noWrap/>
                                  <w:vAlign w:val="center"/>
                                  <w:hideMark/>
                                </w:tcPr>
                                <w:p w14:paraId="2F674DB9"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567" w:type="dxa"/>
                                  <w:tcBorders>
                                    <w:top w:val="nil"/>
                                    <w:left w:val="nil"/>
                                    <w:bottom w:val="nil"/>
                                    <w:right w:val="nil"/>
                                  </w:tcBorders>
                                  <w:shd w:val="clear" w:color="auto" w:fill="auto"/>
                                  <w:noWrap/>
                                  <w:vAlign w:val="center"/>
                                  <w:hideMark/>
                                </w:tcPr>
                                <w:p w14:paraId="291D8BF9"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D8F9A28"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4.4 </w:t>
                                  </w:r>
                                </w:p>
                              </w:tc>
                              <w:tc>
                                <w:tcPr>
                                  <w:tcW w:w="737" w:type="dxa"/>
                                  <w:gridSpan w:val="2"/>
                                  <w:tcBorders>
                                    <w:top w:val="nil"/>
                                    <w:left w:val="nil"/>
                                    <w:bottom w:val="nil"/>
                                    <w:right w:val="nil"/>
                                  </w:tcBorders>
                                  <w:shd w:val="clear" w:color="auto" w:fill="auto"/>
                                  <w:noWrap/>
                                  <w:vAlign w:val="center"/>
                                  <w:hideMark/>
                                </w:tcPr>
                                <w:p w14:paraId="3919F468"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5</w:t>
                                  </w:r>
                                </w:p>
                              </w:tc>
                              <w:tc>
                                <w:tcPr>
                                  <w:tcW w:w="737" w:type="dxa"/>
                                  <w:tcBorders>
                                    <w:top w:val="nil"/>
                                    <w:left w:val="nil"/>
                                    <w:bottom w:val="nil"/>
                                    <w:right w:val="nil"/>
                                  </w:tcBorders>
                                  <w:shd w:val="clear" w:color="auto" w:fill="auto"/>
                                  <w:noWrap/>
                                  <w:vAlign w:val="center"/>
                                  <w:hideMark/>
                                </w:tcPr>
                                <w:p w14:paraId="33C207A2"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567" w:type="dxa"/>
                                  <w:tcBorders>
                                    <w:top w:val="nil"/>
                                    <w:left w:val="nil"/>
                                    <w:bottom w:val="nil"/>
                                    <w:right w:val="nil"/>
                                  </w:tcBorders>
                                  <w:shd w:val="clear" w:color="auto" w:fill="auto"/>
                                  <w:noWrap/>
                                  <w:vAlign w:val="center"/>
                                  <w:hideMark/>
                                </w:tcPr>
                                <w:p w14:paraId="35ABA120"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4512936"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4.3 </w:t>
                                  </w:r>
                                </w:p>
                              </w:tc>
                              <w:tc>
                                <w:tcPr>
                                  <w:tcW w:w="737" w:type="dxa"/>
                                  <w:tcBorders>
                                    <w:top w:val="nil"/>
                                    <w:left w:val="nil"/>
                                    <w:bottom w:val="nil"/>
                                    <w:right w:val="nil"/>
                                  </w:tcBorders>
                                  <w:shd w:val="clear" w:color="auto" w:fill="auto"/>
                                  <w:noWrap/>
                                  <w:vAlign w:val="center"/>
                                  <w:hideMark/>
                                </w:tcPr>
                                <w:p w14:paraId="08A6B544"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5</w:t>
                                  </w:r>
                                </w:p>
                              </w:tc>
                              <w:tc>
                                <w:tcPr>
                                  <w:tcW w:w="737" w:type="dxa"/>
                                  <w:tcBorders>
                                    <w:top w:val="nil"/>
                                    <w:left w:val="nil"/>
                                    <w:bottom w:val="nil"/>
                                    <w:right w:val="nil"/>
                                  </w:tcBorders>
                                  <w:shd w:val="clear" w:color="auto" w:fill="auto"/>
                                  <w:noWrap/>
                                  <w:vAlign w:val="center"/>
                                  <w:hideMark/>
                                </w:tcPr>
                                <w:p w14:paraId="7E84B177"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567" w:type="dxa"/>
                                  <w:tcBorders>
                                    <w:top w:val="nil"/>
                                    <w:left w:val="nil"/>
                                    <w:bottom w:val="nil"/>
                                    <w:right w:val="nil"/>
                                  </w:tcBorders>
                                  <w:shd w:val="clear" w:color="auto" w:fill="auto"/>
                                  <w:noWrap/>
                                  <w:vAlign w:val="center"/>
                                  <w:hideMark/>
                                </w:tcPr>
                                <w:p w14:paraId="4399122C"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r>
                            <w:tr w:rsidR="00C51030" w:rsidRPr="008A1DDD" w14:paraId="3B8AF1B9" w14:textId="77777777" w:rsidTr="000272FA">
                              <w:trPr>
                                <w:trHeight w:val="283"/>
                                <w:jc w:val="center"/>
                              </w:trPr>
                              <w:tc>
                                <w:tcPr>
                                  <w:tcW w:w="1984" w:type="dxa"/>
                                  <w:tcBorders>
                                    <w:top w:val="nil"/>
                                    <w:left w:val="nil"/>
                                    <w:right w:val="nil"/>
                                  </w:tcBorders>
                                  <w:shd w:val="clear" w:color="auto" w:fill="auto"/>
                                  <w:noWrap/>
                                  <w:vAlign w:val="center"/>
                                  <w:hideMark/>
                                </w:tcPr>
                                <w:p w14:paraId="59A3867E" w14:textId="77777777" w:rsidR="00C51030" w:rsidRPr="008A1DDD" w:rsidRDefault="00C51030"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家庭背景</w:t>
                                  </w:r>
                                </w:p>
                              </w:tc>
                              <w:tc>
                                <w:tcPr>
                                  <w:tcW w:w="283" w:type="dxa"/>
                                  <w:tcBorders>
                                    <w:top w:val="nil"/>
                                    <w:left w:val="nil"/>
                                    <w:right w:val="nil"/>
                                  </w:tcBorders>
                                  <w:vAlign w:val="center"/>
                                </w:tcPr>
                                <w:p w14:paraId="716B778C" w14:textId="77777777" w:rsidR="00C51030" w:rsidRPr="008A1DDD" w:rsidRDefault="00C51030"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right w:val="nil"/>
                                  </w:tcBorders>
                                  <w:shd w:val="clear" w:color="auto" w:fill="auto"/>
                                  <w:noWrap/>
                                  <w:vAlign w:val="center"/>
                                  <w:hideMark/>
                                </w:tcPr>
                                <w:p w14:paraId="42D625A7"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0.2 </w:t>
                                  </w:r>
                                </w:p>
                              </w:tc>
                              <w:tc>
                                <w:tcPr>
                                  <w:tcW w:w="737" w:type="dxa"/>
                                  <w:tcBorders>
                                    <w:top w:val="nil"/>
                                    <w:left w:val="nil"/>
                                    <w:right w:val="nil"/>
                                  </w:tcBorders>
                                  <w:shd w:val="clear" w:color="auto" w:fill="auto"/>
                                  <w:noWrap/>
                                  <w:vAlign w:val="center"/>
                                  <w:hideMark/>
                                </w:tcPr>
                                <w:p w14:paraId="2C6F51CF"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right w:val="nil"/>
                                  </w:tcBorders>
                                  <w:shd w:val="clear" w:color="auto" w:fill="auto"/>
                                  <w:noWrap/>
                                  <w:vAlign w:val="center"/>
                                  <w:hideMark/>
                                </w:tcPr>
                                <w:p w14:paraId="45A23962"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283" w:type="dxa"/>
                                  <w:tcBorders>
                                    <w:left w:val="nil"/>
                                    <w:right w:val="nil"/>
                                  </w:tcBorders>
                                  <w:shd w:val="clear" w:color="auto" w:fill="auto"/>
                                  <w:noWrap/>
                                  <w:vAlign w:val="center"/>
                                  <w:hideMark/>
                                </w:tcPr>
                                <w:p w14:paraId="7B802D81"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　</w:t>
                                  </w:r>
                                </w:p>
                              </w:tc>
                              <w:tc>
                                <w:tcPr>
                                  <w:tcW w:w="737" w:type="dxa"/>
                                  <w:tcBorders>
                                    <w:top w:val="nil"/>
                                    <w:left w:val="nil"/>
                                    <w:right w:val="nil"/>
                                  </w:tcBorders>
                                  <w:shd w:val="clear" w:color="auto" w:fill="auto"/>
                                  <w:noWrap/>
                                  <w:vAlign w:val="center"/>
                                  <w:hideMark/>
                                </w:tcPr>
                                <w:p w14:paraId="7F5EA3F2"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0.2 </w:t>
                                  </w:r>
                                </w:p>
                              </w:tc>
                              <w:tc>
                                <w:tcPr>
                                  <w:tcW w:w="737" w:type="dxa"/>
                                  <w:tcBorders>
                                    <w:top w:val="nil"/>
                                    <w:left w:val="nil"/>
                                    <w:right w:val="nil"/>
                                  </w:tcBorders>
                                  <w:shd w:val="clear" w:color="auto" w:fill="auto"/>
                                  <w:noWrap/>
                                  <w:vAlign w:val="center"/>
                                  <w:hideMark/>
                                </w:tcPr>
                                <w:p w14:paraId="6CC4854E"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right w:val="nil"/>
                                  </w:tcBorders>
                                  <w:shd w:val="clear" w:color="auto" w:fill="auto"/>
                                  <w:noWrap/>
                                  <w:vAlign w:val="center"/>
                                  <w:hideMark/>
                                </w:tcPr>
                                <w:p w14:paraId="4A3AEE0E"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567" w:type="dxa"/>
                                  <w:tcBorders>
                                    <w:top w:val="nil"/>
                                    <w:left w:val="nil"/>
                                    <w:right w:val="nil"/>
                                  </w:tcBorders>
                                  <w:shd w:val="clear" w:color="auto" w:fill="auto"/>
                                  <w:noWrap/>
                                  <w:vAlign w:val="center"/>
                                  <w:hideMark/>
                                </w:tcPr>
                                <w:p w14:paraId="51CB7E81"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right w:val="nil"/>
                                  </w:tcBorders>
                                  <w:shd w:val="clear" w:color="auto" w:fill="auto"/>
                                  <w:noWrap/>
                                  <w:vAlign w:val="center"/>
                                  <w:hideMark/>
                                </w:tcPr>
                                <w:p w14:paraId="06C0F887"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0.1 </w:t>
                                  </w:r>
                                </w:p>
                              </w:tc>
                              <w:tc>
                                <w:tcPr>
                                  <w:tcW w:w="737" w:type="dxa"/>
                                  <w:gridSpan w:val="2"/>
                                  <w:tcBorders>
                                    <w:top w:val="nil"/>
                                    <w:left w:val="nil"/>
                                    <w:right w:val="nil"/>
                                  </w:tcBorders>
                                  <w:shd w:val="clear" w:color="auto" w:fill="auto"/>
                                  <w:noWrap/>
                                  <w:vAlign w:val="center"/>
                                  <w:hideMark/>
                                </w:tcPr>
                                <w:p w14:paraId="340B0878"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right w:val="nil"/>
                                  </w:tcBorders>
                                  <w:shd w:val="clear" w:color="auto" w:fill="auto"/>
                                  <w:noWrap/>
                                  <w:vAlign w:val="center"/>
                                  <w:hideMark/>
                                </w:tcPr>
                                <w:p w14:paraId="2650AAA1"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567" w:type="dxa"/>
                                  <w:tcBorders>
                                    <w:top w:val="nil"/>
                                    <w:left w:val="nil"/>
                                    <w:right w:val="nil"/>
                                  </w:tcBorders>
                                  <w:shd w:val="clear" w:color="auto" w:fill="auto"/>
                                  <w:noWrap/>
                                  <w:vAlign w:val="center"/>
                                  <w:hideMark/>
                                </w:tcPr>
                                <w:p w14:paraId="7FAE9D74"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　</w:t>
                                  </w:r>
                                </w:p>
                              </w:tc>
                              <w:tc>
                                <w:tcPr>
                                  <w:tcW w:w="737" w:type="dxa"/>
                                  <w:tcBorders>
                                    <w:top w:val="nil"/>
                                    <w:left w:val="nil"/>
                                    <w:right w:val="nil"/>
                                  </w:tcBorders>
                                  <w:shd w:val="clear" w:color="auto" w:fill="auto"/>
                                  <w:noWrap/>
                                  <w:vAlign w:val="center"/>
                                  <w:hideMark/>
                                </w:tcPr>
                                <w:p w14:paraId="68DB6978"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0.2 </w:t>
                                  </w:r>
                                </w:p>
                              </w:tc>
                              <w:tc>
                                <w:tcPr>
                                  <w:tcW w:w="737" w:type="dxa"/>
                                  <w:tcBorders>
                                    <w:top w:val="nil"/>
                                    <w:left w:val="nil"/>
                                    <w:right w:val="nil"/>
                                  </w:tcBorders>
                                  <w:shd w:val="clear" w:color="auto" w:fill="auto"/>
                                  <w:noWrap/>
                                  <w:vAlign w:val="center"/>
                                  <w:hideMark/>
                                </w:tcPr>
                                <w:p w14:paraId="446A0406"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right w:val="nil"/>
                                  </w:tcBorders>
                                  <w:shd w:val="clear" w:color="auto" w:fill="auto"/>
                                  <w:noWrap/>
                                  <w:vAlign w:val="center"/>
                                  <w:hideMark/>
                                </w:tcPr>
                                <w:p w14:paraId="32293572"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567" w:type="dxa"/>
                                  <w:tcBorders>
                                    <w:top w:val="nil"/>
                                    <w:left w:val="nil"/>
                                    <w:right w:val="nil"/>
                                  </w:tcBorders>
                                  <w:shd w:val="clear" w:color="auto" w:fill="auto"/>
                                  <w:noWrap/>
                                  <w:vAlign w:val="center"/>
                                  <w:hideMark/>
                                </w:tcPr>
                                <w:p w14:paraId="71F41307"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　</w:t>
                                  </w:r>
                                </w:p>
                              </w:tc>
                            </w:tr>
                            <w:tr w:rsidR="00C51030" w:rsidRPr="008A1DDD" w14:paraId="04DAF765" w14:textId="77777777" w:rsidTr="000272FA">
                              <w:trPr>
                                <w:trHeight w:val="283"/>
                                <w:jc w:val="center"/>
                              </w:trPr>
                              <w:tc>
                                <w:tcPr>
                                  <w:tcW w:w="1984" w:type="dxa"/>
                                  <w:tcBorders>
                                    <w:left w:val="nil"/>
                                    <w:bottom w:val="single" w:sz="12" w:space="0" w:color="auto"/>
                                    <w:right w:val="nil"/>
                                  </w:tcBorders>
                                  <w:shd w:val="clear" w:color="auto" w:fill="auto"/>
                                  <w:noWrap/>
                                  <w:vAlign w:val="center"/>
                                  <w:hideMark/>
                                </w:tcPr>
                                <w:p w14:paraId="5C681B8D" w14:textId="77777777" w:rsidR="00C51030" w:rsidRPr="008A1DDD" w:rsidRDefault="00C51030" w:rsidP="008D5D41">
                                  <w:pPr>
                                    <w:spacing w:after="0" w:line="240" w:lineRule="auto"/>
                                    <w:rPr>
                                      <w:rFonts w:ascii="Times New Roman" w:eastAsia="宋体" w:hAnsi="Times New Roman" w:cs="Times New Roman"/>
                                      <w:b/>
                                      <w:color w:val="000000"/>
                                      <w:sz w:val="21"/>
                                      <w:szCs w:val="21"/>
                                    </w:rPr>
                                  </w:pPr>
                                  <w:r w:rsidRPr="008A1DDD">
                                    <w:rPr>
                                      <w:rFonts w:ascii="Times New Roman" w:eastAsia="宋体" w:hAnsi="Times New Roman" w:cs="Times New Roman"/>
                                      <w:b/>
                                      <w:color w:val="000000"/>
                                      <w:sz w:val="21"/>
                                      <w:szCs w:val="21"/>
                                    </w:rPr>
                                    <w:t>样本数量</w:t>
                                  </w:r>
                                </w:p>
                              </w:tc>
                              <w:tc>
                                <w:tcPr>
                                  <w:tcW w:w="283" w:type="dxa"/>
                                  <w:tcBorders>
                                    <w:left w:val="nil"/>
                                    <w:bottom w:val="single" w:sz="12" w:space="0" w:color="auto"/>
                                    <w:right w:val="nil"/>
                                  </w:tcBorders>
                                  <w:vAlign w:val="center"/>
                                </w:tcPr>
                                <w:p w14:paraId="20F5C5CB" w14:textId="77777777" w:rsidR="00C51030" w:rsidRPr="008A1DDD" w:rsidRDefault="00C51030" w:rsidP="008D5D41">
                                  <w:pPr>
                                    <w:spacing w:after="0" w:line="240" w:lineRule="auto"/>
                                    <w:jc w:val="center"/>
                                    <w:rPr>
                                      <w:rFonts w:ascii="Times New Roman" w:eastAsia="宋体" w:hAnsi="Times New Roman" w:cs="Times New Roman"/>
                                      <w:b/>
                                      <w:color w:val="000000"/>
                                      <w:sz w:val="21"/>
                                      <w:szCs w:val="21"/>
                                    </w:rPr>
                                  </w:pPr>
                                </w:p>
                              </w:tc>
                              <w:tc>
                                <w:tcPr>
                                  <w:tcW w:w="2211" w:type="dxa"/>
                                  <w:gridSpan w:val="3"/>
                                  <w:tcBorders>
                                    <w:left w:val="nil"/>
                                    <w:bottom w:val="single" w:sz="12" w:space="0" w:color="auto"/>
                                    <w:right w:val="nil"/>
                                  </w:tcBorders>
                                  <w:shd w:val="clear" w:color="auto" w:fill="auto"/>
                                  <w:noWrap/>
                                  <w:vAlign w:val="center"/>
                                  <w:hideMark/>
                                </w:tcPr>
                                <w:p w14:paraId="0FB1C0DC" w14:textId="77777777" w:rsidR="00C51030" w:rsidRPr="008A1DDD" w:rsidRDefault="00C51030" w:rsidP="008D5D41">
                                  <w:pPr>
                                    <w:spacing w:after="0" w:line="240" w:lineRule="auto"/>
                                    <w:jc w:val="center"/>
                                    <w:rPr>
                                      <w:rFonts w:ascii="Times New Roman" w:eastAsia="宋体" w:hAnsi="Times New Roman" w:cs="Times New Roman"/>
                                      <w:b/>
                                      <w:color w:val="000000"/>
                                      <w:sz w:val="21"/>
                                      <w:szCs w:val="21"/>
                                    </w:rPr>
                                  </w:pPr>
                                  <w:r w:rsidRPr="008A1DDD">
                                    <w:rPr>
                                      <w:rFonts w:ascii="Times New Roman" w:eastAsia="宋体" w:hAnsi="Times New Roman" w:cs="Times New Roman"/>
                                      <w:b/>
                                      <w:color w:val="000000"/>
                                      <w:sz w:val="21"/>
                                      <w:szCs w:val="21"/>
                                    </w:rPr>
                                    <w:t>N=17859</w:t>
                                  </w:r>
                                  <w:r>
                                    <w:rPr>
                                      <w:rFonts w:ascii="Times New Roman" w:eastAsia="宋体" w:hAnsi="Times New Roman" w:cs="Times New Roman" w:hint="eastAsia"/>
                                      <w:b/>
                                      <w:color w:val="000000"/>
                                      <w:sz w:val="21"/>
                                      <w:szCs w:val="21"/>
                                    </w:rPr>
                                    <w:t>，</w:t>
                                  </w:r>
                                  <w:r>
                                    <w:rPr>
                                      <w:rFonts w:ascii="Times New Roman" w:eastAsia="宋体" w:hAnsi="Times New Roman" w:cs="Times New Roman"/>
                                      <w:b/>
                                      <w:color w:val="000000"/>
                                      <w:sz w:val="21"/>
                                      <w:szCs w:val="21"/>
                                    </w:rPr>
                                    <w:t>n=5294</w:t>
                                  </w:r>
                                </w:p>
                              </w:tc>
                              <w:tc>
                                <w:tcPr>
                                  <w:tcW w:w="283" w:type="dxa"/>
                                  <w:tcBorders>
                                    <w:left w:val="nil"/>
                                    <w:bottom w:val="single" w:sz="12" w:space="0" w:color="auto"/>
                                    <w:right w:val="nil"/>
                                  </w:tcBorders>
                                  <w:shd w:val="clear" w:color="auto" w:fill="auto"/>
                                  <w:noWrap/>
                                  <w:vAlign w:val="center"/>
                                  <w:hideMark/>
                                </w:tcPr>
                                <w:p w14:paraId="31406FAB" w14:textId="77777777" w:rsidR="00C51030" w:rsidRPr="008A1DDD" w:rsidRDefault="00C51030" w:rsidP="008D5D41">
                                  <w:pPr>
                                    <w:spacing w:after="0" w:line="240" w:lineRule="auto"/>
                                    <w:jc w:val="center"/>
                                    <w:rPr>
                                      <w:rFonts w:ascii="Times New Roman" w:eastAsia="宋体" w:hAnsi="Times New Roman" w:cs="Times New Roman"/>
                                      <w:b/>
                                      <w:color w:val="000000"/>
                                      <w:sz w:val="21"/>
                                      <w:szCs w:val="21"/>
                                    </w:rPr>
                                  </w:pPr>
                                </w:p>
                              </w:tc>
                              <w:tc>
                                <w:tcPr>
                                  <w:tcW w:w="2211" w:type="dxa"/>
                                  <w:gridSpan w:val="3"/>
                                  <w:tcBorders>
                                    <w:left w:val="nil"/>
                                    <w:bottom w:val="single" w:sz="12" w:space="0" w:color="auto"/>
                                    <w:right w:val="nil"/>
                                  </w:tcBorders>
                                  <w:shd w:val="clear" w:color="auto" w:fill="auto"/>
                                  <w:noWrap/>
                                  <w:vAlign w:val="center"/>
                                  <w:hideMark/>
                                </w:tcPr>
                                <w:p w14:paraId="1008D25C" w14:textId="77777777" w:rsidR="00C51030" w:rsidRPr="008A1DDD" w:rsidRDefault="00C51030" w:rsidP="008D5D41">
                                  <w:pPr>
                                    <w:spacing w:after="0" w:line="240" w:lineRule="auto"/>
                                    <w:jc w:val="center"/>
                                    <w:rPr>
                                      <w:rFonts w:ascii="Times New Roman" w:eastAsia="宋体" w:hAnsi="Times New Roman" w:cs="Times New Roman"/>
                                      <w:b/>
                                      <w:color w:val="000000"/>
                                      <w:sz w:val="21"/>
                                      <w:szCs w:val="21"/>
                                    </w:rPr>
                                  </w:pPr>
                                  <w:r w:rsidRPr="008A1DDD">
                                    <w:rPr>
                                      <w:rFonts w:ascii="Times New Roman" w:eastAsia="宋体" w:hAnsi="Times New Roman" w:cs="Times New Roman"/>
                                      <w:b/>
                                      <w:color w:val="000000"/>
                                      <w:sz w:val="21"/>
                                      <w:szCs w:val="21"/>
                                    </w:rPr>
                                    <w:t>N=11597</w:t>
                                  </w:r>
                                </w:p>
                              </w:tc>
                              <w:tc>
                                <w:tcPr>
                                  <w:tcW w:w="567" w:type="dxa"/>
                                  <w:tcBorders>
                                    <w:left w:val="nil"/>
                                    <w:bottom w:val="single" w:sz="12" w:space="0" w:color="auto"/>
                                    <w:right w:val="nil"/>
                                  </w:tcBorders>
                                  <w:shd w:val="clear" w:color="auto" w:fill="auto"/>
                                  <w:noWrap/>
                                  <w:vAlign w:val="center"/>
                                  <w:hideMark/>
                                </w:tcPr>
                                <w:p w14:paraId="3D7AC1BA" w14:textId="77777777" w:rsidR="00C51030" w:rsidRPr="008A1DDD" w:rsidRDefault="00C51030" w:rsidP="008D5D41">
                                  <w:pPr>
                                    <w:spacing w:after="0" w:line="240" w:lineRule="auto"/>
                                    <w:jc w:val="center"/>
                                    <w:rPr>
                                      <w:rFonts w:ascii="Times New Roman" w:eastAsia="宋体" w:hAnsi="Times New Roman" w:cs="Times New Roman"/>
                                      <w:b/>
                                      <w:color w:val="000000"/>
                                      <w:sz w:val="21"/>
                                      <w:szCs w:val="21"/>
                                    </w:rPr>
                                  </w:pPr>
                                </w:p>
                              </w:tc>
                              <w:tc>
                                <w:tcPr>
                                  <w:tcW w:w="2211" w:type="dxa"/>
                                  <w:gridSpan w:val="4"/>
                                  <w:tcBorders>
                                    <w:left w:val="nil"/>
                                    <w:bottom w:val="single" w:sz="12" w:space="0" w:color="auto"/>
                                    <w:right w:val="nil"/>
                                  </w:tcBorders>
                                  <w:shd w:val="clear" w:color="auto" w:fill="auto"/>
                                  <w:noWrap/>
                                  <w:vAlign w:val="center"/>
                                  <w:hideMark/>
                                </w:tcPr>
                                <w:p w14:paraId="2966E027" w14:textId="77777777" w:rsidR="00C51030" w:rsidRPr="008A1DDD" w:rsidRDefault="00C51030" w:rsidP="008D5D41">
                                  <w:pPr>
                                    <w:spacing w:after="0" w:line="240" w:lineRule="auto"/>
                                    <w:jc w:val="center"/>
                                    <w:rPr>
                                      <w:rFonts w:ascii="Times New Roman" w:eastAsia="宋体" w:hAnsi="Times New Roman" w:cs="Times New Roman"/>
                                      <w:b/>
                                      <w:color w:val="000000"/>
                                      <w:sz w:val="21"/>
                                      <w:szCs w:val="21"/>
                                    </w:rPr>
                                  </w:pPr>
                                  <w:r w:rsidRPr="008A1DDD">
                                    <w:rPr>
                                      <w:rFonts w:ascii="Times New Roman" w:eastAsia="宋体" w:hAnsi="Times New Roman" w:cs="Times New Roman"/>
                                      <w:b/>
                                      <w:color w:val="000000"/>
                                      <w:sz w:val="21"/>
                                      <w:szCs w:val="21"/>
                                    </w:rPr>
                                    <w:t>N=5497</w:t>
                                  </w:r>
                                </w:p>
                              </w:tc>
                              <w:tc>
                                <w:tcPr>
                                  <w:tcW w:w="567" w:type="dxa"/>
                                  <w:tcBorders>
                                    <w:left w:val="nil"/>
                                    <w:bottom w:val="single" w:sz="12" w:space="0" w:color="auto"/>
                                    <w:right w:val="nil"/>
                                  </w:tcBorders>
                                  <w:shd w:val="clear" w:color="auto" w:fill="auto"/>
                                  <w:noWrap/>
                                  <w:vAlign w:val="center"/>
                                  <w:hideMark/>
                                </w:tcPr>
                                <w:p w14:paraId="6AB1FB00" w14:textId="77777777" w:rsidR="00C51030" w:rsidRPr="008A1DDD" w:rsidRDefault="00C51030" w:rsidP="008D5D41">
                                  <w:pPr>
                                    <w:spacing w:after="0" w:line="240" w:lineRule="auto"/>
                                    <w:jc w:val="center"/>
                                    <w:rPr>
                                      <w:rFonts w:ascii="Times New Roman" w:eastAsia="宋体" w:hAnsi="Times New Roman" w:cs="Times New Roman"/>
                                      <w:b/>
                                      <w:color w:val="000000"/>
                                      <w:sz w:val="21"/>
                                      <w:szCs w:val="21"/>
                                    </w:rPr>
                                  </w:pPr>
                                </w:p>
                              </w:tc>
                              <w:tc>
                                <w:tcPr>
                                  <w:tcW w:w="2211" w:type="dxa"/>
                                  <w:gridSpan w:val="3"/>
                                  <w:tcBorders>
                                    <w:left w:val="nil"/>
                                    <w:bottom w:val="single" w:sz="12" w:space="0" w:color="auto"/>
                                    <w:right w:val="nil"/>
                                  </w:tcBorders>
                                  <w:shd w:val="clear" w:color="auto" w:fill="auto"/>
                                  <w:noWrap/>
                                  <w:vAlign w:val="center"/>
                                  <w:hideMark/>
                                </w:tcPr>
                                <w:p w14:paraId="48F7301A" w14:textId="77777777" w:rsidR="00C51030" w:rsidRPr="008A1DDD" w:rsidRDefault="00C51030" w:rsidP="008D5D41">
                                  <w:pPr>
                                    <w:spacing w:after="0" w:line="240" w:lineRule="auto"/>
                                    <w:jc w:val="center"/>
                                    <w:rPr>
                                      <w:rFonts w:ascii="Times New Roman" w:eastAsia="宋体" w:hAnsi="Times New Roman" w:cs="Times New Roman"/>
                                      <w:b/>
                                      <w:color w:val="000000"/>
                                      <w:sz w:val="21"/>
                                      <w:szCs w:val="21"/>
                                    </w:rPr>
                                  </w:pPr>
                                  <w:r w:rsidRPr="008A1DDD">
                                    <w:rPr>
                                      <w:rFonts w:ascii="Times New Roman" w:eastAsia="宋体" w:hAnsi="Times New Roman" w:cs="Times New Roman"/>
                                      <w:b/>
                                      <w:color w:val="000000"/>
                                      <w:sz w:val="21"/>
                                      <w:szCs w:val="21"/>
                                    </w:rPr>
                                    <w:t>N=765</w:t>
                                  </w:r>
                                </w:p>
                              </w:tc>
                              <w:tc>
                                <w:tcPr>
                                  <w:tcW w:w="567" w:type="dxa"/>
                                  <w:tcBorders>
                                    <w:left w:val="nil"/>
                                    <w:bottom w:val="single" w:sz="12" w:space="0" w:color="auto"/>
                                    <w:right w:val="nil"/>
                                  </w:tcBorders>
                                  <w:shd w:val="clear" w:color="auto" w:fill="auto"/>
                                  <w:noWrap/>
                                  <w:vAlign w:val="center"/>
                                  <w:hideMark/>
                                </w:tcPr>
                                <w:p w14:paraId="4DFD2E03" w14:textId="77777777" w:rsidR="00C51030" w:rsidRPr="008A1DDD" w:rsidRDefault="00C51030" w:rsidP="008D5D41">
                                  <w:pPr>
                                    <w:spacing w:after="0" w:line="240" w:lineRule="auto"/>
                                    <w:rPr>
                                      <w:rFonts w:ascii="Times New Roman" w:eastAsia="宋体" w:hAnsi="Times New Roman" w:cs="Times New Roman"/>
                                      <w:b/>
                                      <w:color w:val="000000"/>
                                      <w:sz w:val="21"/>
                                      <w:szCs w:val="21"/>
                                    </w:rPr>
                                  </w:pPr>
                                </w:p>
                              </w:tc>
                            </w:tr>
                            <w:tr w:rsidR="00C51030" w:rsidRPr="008A1DDD" w14:paraId="5629DC94" w14:textId="77777777" w:rsidTr="000272FA">
                              <w:trPr>
                                <w:gridAfter w:val="7"/>
                                <w:wAfter w:w="4591" w:type="dxa"/>
                                <w:trHeight w:val="283"/>
                                <w:jc w:val="center"/>
                              </w:trPr>
                              <w:tc>
                                <w:tcPr>
                                  <w:tcW w:w="8504" w:type="dxa"/>
                                  <w:gridSpan w:val="12"/>
                                  <w:tcBorders>
                                    <w:top w:val="nil"/>
                                    <w:left w:val="nil"/>
                                  </w:tcBorders>
                                  <w:shd w:val="clear" w:color="auto" w:fill="auto"/>
                                  <w:noWrap/>
                                  <w:vAlign w:val="center"/>
                                </w:tcPr>
                                <w:p w14:paraId="5F518A0C" w14:textId="77777777" w:rsidR="00C51030" w:rsidRPr="008A1DDD" w:rsidRDefault="00C51030" w:rsidP="008D5D41">
                                  <w:pPr>
                                    <w:spacing w:after="0" w:line="240" w:lineRule="auto"/>
                                    <w:jc w:val="both"/>
                                    <w:rPr>
                                      <w:rFonts w:ascii="Times New Roman" w:eastAsia="宋体" w:hAnsi="Times New Roman" w:cs="Times New Roman"/>
                                      <w:color w:val="000000"/>
                                      <w:sz w:val="21"/>
                                      <w:szCs w:val="21"/>
                                    </w:rPr>
                                  </w:pPr>
                                  <w:r w:rsidRPr="00F03DE6">
                                    <w:rPr>
                                      <w:rFonts w:ascii="Times New Roman" w:hAnsi="Times New Roman" w:cs="Times New Roman"/>
                                      <w:sz w:val="18"/>
                                      <w:szCs w:val="18"/>
                                    </w:rPr>
                                    <w:t>注：</w:t>
                                  </w:r>
                                  <w:r w:rsidRPr="00F03DE6">
                                    <w:rPr>
                                      <w:rFonts w:ascii="Times New Roman" w:hAnsi="Times New Roman" w:cs="Times New Roman"/>
                                      <w:sz w:val="18"/>
                                      <w:szCs w:val="18"/>
                                    </w:rPr>
                                    <w:t>***</w:t>
                                  </w:r>
                                  <w:r w:rsidRPr="00F03DE6">
                                    <w:rPr>
                                      <w:rFonts w:ascii="Times New Roman" w:hAnsi="Times New Roman" w:cs="Times New Roman"/>
                                      <w:sz w:val="18"/>
                                      <w:szCs w:val="18"/>
                                    </w:rPr>
                                    <w:t>、</w:t>
                                  </w:r>
                                  <w:r w:rsidRPr="00F03DE6">
                                    <w:rPr>
                                      <w:rFonts w:ascii="Times New Roman" w:hAnsi="Times New Roman" w:cs="Times New Roman"/>
                                      <w:sz w:val="18"/>
                                      <w:szCs w:val="18"/>
                                    </w:rPr>
                                    <w:t>**</w:t>
                                  </w:r>
                                  <w:r w:rsidRPr="00F03DE6">
                                    <w:rPr>
                                      <w:rFonts w:ascii="Times New Roman" w:hAnsi="Times New Roman" w:cs="Times New Roman"/>
                                      <w:sz w:val="18"/>
                                      <w:szCs w:val="18"/>
                                    </w:rPr>
                                    <w:t>和</w:t>
                                  </w:r>
                                  <w:r w:rsidRPr="00F03DE6">
                                    <w:rPr>
                                      <w:rFonts w:ascii="Times New Roman" w:hAnsi="Times New Roman" w:cs="Times New Roman"/>
                                      <w:sz w:val="18"/>
                                      <w:szCs w:val="18"/>
                                    </w:rPr>
                                    <w:t>*</w:t>
                                  </w:r>
                                  <w:r w:rsidRPr="00F03DE6">
                                    <w:rPr>
                                      <w:rFonts w:ascii="Times New Roman" w:hAnsi="Times New Roman" w:cs="Times New Roman"/>
                                      <w:sz w:val="18"/>
                                      <w:szCs w:val="18"/>
                                    </w:rPr>
                                    <w:t>分别表示</w:t>
                                  </w:r>
                                  <w:r w:rsidRPr="00F03DE6">
                                    <w:rPr>
                                      <w:rFonts w:ascii="Times New Roman" w:hAnsi="Times New Roman" w:cs="Times New Roman"/>
                                      <w:sz w:val="18"/>
                                      <w:szCs w:val="18"/>
                                    </w:rPr>
                                    <w:t>1%</w:t>
                                  </w:r>
                                  <w:r w:rsidRPr="00F03DE6">
                                    <w:rPr>
                                      <w:rFonts w:ascii="Times New Roman" w:hAnsi="Times New Roman" w:cs="Times New Roman"/>
                                      <w:sz w:val="18"/>
                                      <w:szCs w:val="18"/>
                                    </w:rPr>
                                    <w:t>、</w:t>
                                  </w:r>
                                  <w:r w:rsidRPr="00F03DE6">
                                    <w:rPr>
                                      <w:rFonts w:ascii="Times New Roman" w:hAnsi="Times New Roman" w:cs="Times New Roman"/>
                                      <w:sz w:val="18"/>
                                      <w:szCs w:val="18"/>
                                    </w:rPr>
                                    <w:t>5%</w:t>
                                  </w:r>
                                  <w:r w:rsidRPr="00F03DE6">
                                    <w:rPr>
                                      <w:rFonts w:ascii="Times New Roman" w:hAnsi="Times New Roman" w:cs="Times New Roman"/>
                                      <w:sz w:val="18"/>
                                      <w:szCs w:val="18"/>
                                    </w:rPr>
                                    <w:t>和</w:t>
                                  </w:r>
                                  <w:r w:rsidRPr="00F03DE6">
                                    <w:rPr>
                                      <w:rFonts w:ascii="Times New Roman" w:hAnsi="Times New Roman" w:cs="Times New Roman"/>
                                      <w:sz w:val="18"/>
                                      <w:szCs w:val="18"/>
                                    </w:rPr>
                                    <w:t>10%</w:t>
                                  </w:r>
                                  <w:r w:rsidRPr="00F03DE6">
                                    <w:rPr>
                                      <w:rFonts w:ascii="Times New Roman" w:hAnsi="Times New Roman" w:cs="Times New Roman"/>
                                      <w:sz w:val="18"/>
                                      <w:szCs w:val="18"/>
                                    </w:rPr>
                                    <w:t>的显著性水平。</w:t>
                                  </w:r>
                                </w:p>
                              </w:tc>
                            </w:tr>
                          </w:tbl>
                          <w:p w14:paraId="1EFFFB06" w14:textId="77777777" w:rsidR="00C51030" w:rsidRDefault="00C51030" w:rsidP="007D44D6">
                            <w:pPr>
                              <w:spacing w:after="0" w:line="240" w:lineRule="auto"/>
                              <w:ind w:firstLine="440"/>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08433C0" id="_x0000_t202" coordsize="21600,21600" o:spt="202" path="m,l,21600r21600,l21600,xe">
                <v:stroke joinstyle="miter"/>
                <v:path gradientshapeok="t" o:connecttype="rect"/>
              </v:shapetype>
              <v:shape id="文本框 2" o:spid="_x0000_s1071" type="#_x0000_t202" style="position:absolute;left:0;text-align:left;margin-left:-122.85pt;margin-top:0;width:685.95pt;height:439.35pt;rotation:-90;z-index:251672576;visibility:visible;mso-wrap-style:square;mso-width-percent:0;mso-height-percent:0;mso-wrap-distance-left:9pt;mso-wrap-distance-top:3.6pt;mso-wrap-distance-right:9pt;mso-wrap-distance-bottom:3.6pt;mso-position-horizontal:absolute;mso-position-horizontal-relative:margin;mso-position-vertical:center;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" filled="f" stroked="f">
                <v:textbox>
                  <w:txbxContent>
                    <w:p w14:paraId="247E7806" w14:textId="375C15D0" w:rsidR="00C51030" w:rsidRPr="006B2738" w:rsidRDefault="00C51030" w:rsidP="007D44D6">
                      <w:pPr>
                        <w:spacing w:beforeLines="100" w:before="326" w:after="0" w:line="400" w:lineRule="exact"/>
                        <w:jc w:val="center"/>
                        <w:rPr>
                          <w:rFonts w:ascii="Times New Roman" w:eastAsia="黑体" w:hAnsi="Times New Roman" w:cs="Times New Roman"/>
                          <w:bCs/>
                          <w:color w:val="000000"/>
                          <w:sz w:val="21"/>
                          <w:szCs w:val="21"/>
                        </w:rPr>
                      </w:pPr>
                      <w:r w:rsidRPr="006B2738">
                        <w:rPr>
                          <w:rFonts w:ascii="Times New Roman" w:eastAsia="黑体" w:hAnsi="Times New Roman" w:cs="Times New Roman"/>
                          <w:bCs/>
                          <w:color w:val="000000"/>
                          <w:sz w:val="21"/>
                          <w:szCs w:val="21"/>
                        </w:rPr>
                        <w:t>表</w:t>
                      </w:r>
                      <w:r w:rsidRPr="006B2738">
                        <w:rPr>
                          <w:rFonts w:ascii="Times New Roman" w:eastAsia="黑体" w:hAnsi="Times New Roman" w:cs="Times New Roman"/>
                          <w:bCs/>
                          <w:color w:val="000000"/>
                          <w:sz w:val="21"/>
                          <w:szCs w:val="21"/>
                        </w:rPr>
                        <w:t>3-</w:t>
                      </w:r>
                      <w:r>
                        <w:rPr>
                          <w:rFonts w:ascii="Times New Roman" w:eastAsia="黑体" w:hAnsi="Times New Roman" w:cs="Times New Roman"/>
                          <w:bCs/>
                          <w:color w:val="000000"/>
                          <w:sz w:val="21"/>
                          <w:szCs w:val="21"/>
                        </w:rPr>
                        <w:t>2</w:t>
                      </w:r>
                      <w:r w:rsidRPr="006B2738">
                        <w:rPr>
                          <w:rFonts w:ascii="Times New Roman" w:eastAsia="黑体" w:hAnsi="Times New Roman" w:cs="Times New Roman"/>
                          <w:bCs/>
                          <w:color w:val="000000"/>
                          <w:sz w:val="21"/>
                          <w:szCs w:val="21"/>
                        </w:rPr>
                        <w:t xml:space="preserve">  </w:t>
                      </w:r>
                      <w:del w:id="234" w:author="曾 翠红" w:date="2019-05-09T22:31:00Z">
                        <w:r w:rsidRPr="006B2738" w:rsidDel="00B86D23">
                          <w:rPr>
                            <w:rFonts w:ascii="Times New Roman" w:eastAsia="黑体" w:hAnsi="Times New Roman" w:cs="Times New Roman"/>
                            <w:bCs/>
                            <w:color w:val="000000"/>
                            <w:sz w:val="21"/>
                            <w:szCs w:val="21"/>
                          </w:rPr>
                          <w:delText>一熟</w:delText>
                        </w:r>
                        <w:r w:rsidDel="00B86D23">
                          <w:rPr>
                            <w:rFonts w:ascii="Times New Roman" w:eastAsia="黑体" w:hAnsi="Times New Roman" w:cs="Times New Roman" w:hint="eastAsia"/>
                            <w:bCs/>
                            <w:color w:val="000000"/>
                            <w:sz w:val="21"/>
                            <w:szCs w:val="21"/>
                          </w:rPr>
                          <w:delText>区</w:delText>
                        </w:r>
                        <w:r w:rsidRPr="006B2738" w:rsidDel="00B86D23">
                          <w:rPr>
                            <w:rFonts w:ascii="Times New Roman" w:eastAsia="黑体" w:hAnsi="Times New Roman" w:cs="Times New Roman"/>
                            <w:bCs/>
                            <w:color w:val="000000"/>
                            <w:sz w:val="21"/>
                            <w:szCs w:val="21"/>
                          </w:rPr>
                          <w:delText>玉米</w:delText>
                        </w:r>
                      </w:del>
                      <w:ins w:id="235" w:author="曾 翠红" w:date="2019-05-09T22:31:00Z">
                        <w:r>
                          <w:rPr>
                            <w:rFonts w:ascii="Times New Roman" w:eastAsia="黑体" w:hAnsi="Times New Roman" w:cs="Times New Roman"/>
                            <w:bCs/>
                            <w:color w:val="000000"/>
                            <w:sz w:val="21"/>
                            <w:szCs w:val="21"/>
                          </w:rPr>
                          <w:t>一熟区春玉米</w:t>
                        </w:r>
                      </w:ins>
                      <w:r w:rsidRPr="006B2738">
                        <w:rPr>
                          <w:rFonts w:ascii="Times New Roman" w:eastAsia="黑体" w:hAnsi="Times New Roman" w:cs="Times New Roman"/>
                          <w:bCs/>
                          <w:color w:val="000000"/>
                          <w:sz w:val="21"/>
                          <w:szCs w:val="21"/>
                        </w:rPr>
                        <w:t>种植区农户生产的基本描述</w:t>
                      </w:r>
                    </w:p>
                    <w:tbl>
                      <w:tblPr>
                        <w:tblW w:w="13095" w:type="dxa"/>
                        <w:jc w:val="center"/>
                        <w:tblLayout w:type="fixed"/>
                        <w:tblLook w:val="04A0" w:firstRow="1" w:lastRow="0" w:firstColumn="1" w:lastColumn="0" w:noHBand="0" w:noVBand="1"/>
                      </w:tblPr>
                      <w:tblGrid>
                        <w:gridCol w:w="1984"/>
                        <w:gridCol w:w="283"/>
                        <w:gridCol w:w="737"/>
                        <w:gridCol w:w="737"/>
                        <w:gridCol w:w="737"/>
                        <w:gridCol w:w="283"/>
                        <w:gridCol w:w="737"/>
                        <w:gridCol w:w="737"/>
                        <w:gridCol w:w="737"/>
                        <w:gridCol w:w="567"/>
                        <w:gridCol w:w="737"/>
                        <w:gridCol w:w="228"/>
                        <w:gridCol w:w="509"/>
                        <w:gridCol w:w="737"/>
                        <w:gridCol w:w="567"/>
                        <w:gridCol w:w="737"/>
                        <w:gridCol w:w="737"/>
                        <w:gridCol w:w="737"/>
                        <w:gridCol w:w="567"/>
                      </w:tblGrid>
                      <w:tr w:rsidR="00C51030" w:rsidRPr="008A1DDD" w14:paraId="41378185" w14:textId="77777777" w:rsidTr="000272FA">
                        <w:trPr>
                          <w:trHeight w:val="397"/>
                          <w:jc w:val="center"/>
                        </w:trPr>
                        <w:tc>
                          <w:tcPr>
                            <w:tcW w:w="1984" w:type="dxa"/>
                            <w:vMerge w:val="restart"/>
                            <w:tcBorders>
                              <w:top w:val="single" w:sz="12" w:space="0" w:color="auto"/>
                              <w:left w:val="nil"/>
                              <w:bottom w:val="single" w:sz="4" w:space="0" w:color="000000"/>
                              <w:right w:val="nil"/>
                            </w:tcBorders>
                            <w:shd w:val="clear" w:color="auto" w:fill="auto"/>
                            <w:noWrap/>
                            <w:vAlign w:val="center"/>
                            <w:hideMark/>
                          </w:tcPr>
                          <w:p w14:paraId="22CF42F7" w14:textId="77777777" w:rsidR="00C51030" w:rsidRPr="008A1DDD" w:rsidRDefault="00C51030" w:rsidP="008D5D41">
                            <w:pPr>
                              <w:spacing w:after="0" w:line="240" w:lineRule="auto"/>
                              <w:jc w:val="center"/>
                              <w:rPr>
                                <w:rFonts w:ascii="Times New Roman" w:eastAsia="宋体" w:hAnsi="Times New Roman" w:cs="Times New Roman"/>
                                <w:b/>
                                <w:color w:val="000000"/>
                                <w:sz w:val="21"/>
                                <w:szCs w:val="21"/>
                              </w:rPr>
                            </w:pPr>
                            <w:r w:rsidRPr="008A1DDD">
                              <w:rPr>
                                <w:rFonts w:ascii="Times New Roman" w:eastAsia="宋体" w:hAnsi="Times New Roman" w:cs="Times New Roman"/>
                                <w:b/>
                                <w:color w:val="000000"/>
                                <w:sz w:val="21"/>
                                <w:szCs w:val="21"/>
                              </w:rPr>
                              <w:t>变量</w:t>
                            </w:r>
                          </w:p>
                        </w:tc>
                        <w:tc>
                          <w:tcPr>
                            <w:tcW w:w="283" w:type="dxa"/>
                            <w:tcBorders>
                              <w:top w:val="single" w:sz="12" w:space="0" w:color="auto"/>
                              <w:left w:val="nil"/>
                              <w:right w:val="nil"/>
                            </w:tcBorders>
                            <w:vAlign w:val="center"/>
                          </w:tcPr>
                          <w:p w14:paraId="0448CDD5" w14:textId="77777777" w:rsidR="00C51030" w:rsidRPr="008A1DDD" w:rsidRDefault="00C51030" w:rsidP="008D5D41">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780D1E85" w14:textId="77777777" w:rsidR="00C51030" w:rsidRPr="008A1DDD" w:rsidRDefault="00C51030" w:rsidP="008D5D41">
                            <w:pPr>
                              <w:spacing w:after="0" w:line="240" w:lineRule="auto"/>
                              <w:jc w:val="center"/>
                              <w:rPr>
                                <w:rFonts w:ascii="Times New Roman" w:eastAsia="宋体" w:hAnsi="Times New Roman" w:cs="Times New Roman"/>
                                <w:b/>
                                <w:color w:val="000000"/>
                                <w:sz w:val="21"/>
                                <w:szCs w:val="21"/>
                              </w:rPr>
                            </w:pPr>
                            <w:r w:rsidRPr="008A1DDD">
                              <w:rPr>
                                <w:rFonts w:ascii="Times New Roman" w:eastAsia="宋体" w:hAnsi="Times New Roman" w:cs="Times New Roman" w:hint="eastAsia"/>
                                <w:b/>
                                <w:color w:val="000000"/>
                                <w:sz w:val="21"/>
                                <w:szCs w:val="21"/>
                              </w:rPr>
                              <w:t>总体</w:t>
                            </w:r>
                          </w:p>
                        </w:tc>
                        <w:tc>
                          <w:tcPr>
                            <w:tcW w:w="283" w:type="dxa"/>
                            <w:tcBorders>
                              <w:top w:val="single" w:sz="12" w:space="0" w:color="auto"/>
                              <w:left w:val="nil"/>
                              <w:right w:val="nil"/>
                            </w:tcBorders>
                            <w:shd w:val="clear" w:color="auto" w:fill="auto"/>
                            <w:noWrap/>
                            <w:vAlign w:val="center"/>
                            <w:hideMark/>
                          </w:tcPr>
                          <w:p w14:paraId="2A58D2B9" w14:textId="77777777" w:rsidR="00C51030" w:rsidRPr="008A1DDD" w:rsidRDefault="00C51030" w:rsidP="008D5D41">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2C98C72B" w14:textId="77777777" w:rsidR="00C51030" w:rsidRPr="008A1DDD" w:rsidRDefault="00C51030" w:rsidP="008D5D41">
                            <w:pPr>
                              <w:spacing w:after="0" w:line="240" w:lineRule="auto"/>
                              <w:jc w:val="center"/>
                              <w:rPr>
                                <w:rFonts w:ascii="Times New Roman" w:eastAsia="宋体" w:hAnsi="Times New Roman" w:cs="Times New Roman"/>
                                <w:b/>
                                <w:color w:val="000000"/>
                                <w:sz w:val="21"/>
                                <w:szCs w:val="21"/>
                              </w:rPr>
                            </w:pPr>
                            <w:r w:rsidRPr="008A1DDD">
                              <w:rPr>
                                <w:rFonts w:ascii="Times New Roman" w:eastAsia="宋体" w:hAnsi="Times New Roman" w:cs="Times New Roman"/>
                                <w:b/>
                                <w:color w:val="000000"/>
                                <w:sz w:val="21"/>
                                <w:szCs w:val="21"/>
                              </w:rPr>
                              <w:t>小规模</w:t>
                            </w:r>
                          </w:p>
                        </w:tc>
                        <w:tc>
                          <w:tcPr>
                            <w:tcW w:w="567" w:type="dxa"/>
                            <w:tcBorders>
                              <w:top w:val="single" w:sz="12" w:space="0" w:color="auto"/>
                              <w:left w:val="nil"/>
                              <w:bottom w:val="single" w:sz="4" w:space="0" w:color="auto"/>
                              <w:right w:val="nil"/>
                            </w:tcBorders>
                            <w:shd w:val="clear" w:color="auto" w:fill="auto"/>
                            <w:noWrap/>
                            <w:vAlign w:val="center"/>
                            <w:hideMark/>
                          </w:tcPr>
                          <w:p w14:paraId="7C1D8CCB" w14:textId="77777777" w:rsidR="00C51030" w:rsidRPr="008A1DDD" w:rsidRDefault="00C51030" w:rsidP="008D5D41">
                            <w:pPr>
                              <w:spacing w:after="0" w:line="240" w:lineRule="auto"/>
                              <w:jc w:val="center"/>
                              <w:rPr>
                                <w:rFonts w:ascii="Times New Roman" w:eastAsia="宋体" w:hAnsi="Times New Roman" w:cs="Times New Roman"/>
                                <w:b/>
                                <w:color w:val="000000"/>
                                <w:sz w:val="21"/>
                                <w:szCs w:val="21"/>
                              </w:rPr>
                            </w:pPr>
                          </w:p>
                        </w:tc>
                        <w:tc>
                          <w:tcPr>
                            <w:tcW w:w="2211" w:type="dxa"/>
                            <w:gridSpan w:val="4"/>
                            <w:tcBorders>
                              <w:top w:val="single" w:sz="12" w:space="0" w:color="auto"/>
                              <w:left w:val="nil"/>
                              <w:bottom w:val="single" w:sz="4" w:space="0" w:color="auto"/>
                              <w:right w:val="nil"/>
                            </w:tcBorders>
                            <w:shd w:val="clear" w:color="auto" w:fill="auto"/>
                            <w:noWrap/>
                            <w:vAlign w:val="center"/>
                            <w:hideMark/>
                          </w:tcPr>
                          <w:p w14:paraId="14AF2F3A" w14:textId="77777777" w:rsidR="00C51030" w:rsidRPr="008A1DDD" w:rsidRDefault="00C51030" w:rsidP="008D5D41">
                            <w:pPr>
                              <w:spacing w:after="0" w:line="240" w:lineRule="auto"/>
                              <w:jc w:val="center"/>
                              <w:rPr>
                                <w:rFonts w:ascii="Times New Roman" w:eastAsia="宋体" w:hAnsi="Times New Roman" w:cs="Times New Roman"/>
                                <w:b/>
                                <w:color w:val="000000"/>
                                <w:sz w:val="21"/>
                                <w:szCs w:val="21"/>
                              </w:rPr>
                            </w:pPr>
                            <w:r w:rsidRPr="008A1DDD">
                              <w:rPr>
                                <w:rFonts w:ascii="Times New Roman" w:eastAsia="宋体" w:hAnsi="Times New Roman" w:cs="Times New Roman"/>
                                <w:b/>
                                <w:color w:val="000000"/>
                                <w:sz w:val="21"/>
                                <w:szCs w:val="21"/>
                              </w:rPr>
                              <w:t>中等规模</w:t>
                            </w:r>
                          </w:p>
                        </w:tc>
                        <w:tc>
                          <w:tcPr>
                            <w:tcW w:w="567" w:type="dxa"/>
                            <w:tcBorders>
                              <w:top w:val="single" w:sz="12" w:space="0" w:color="auto"/>
                              <w:left w:val="nil"/>
                              <w:bottom w:val="single" w:sz="4" w:space="0" w:color="auto"/>
                              <w:right w:val="nil"/>
                            </w:tcBorders>
                            <w:shd w:val="clear" w:color="auto" w:fill="auto"/>
                            <w:noWrap/>
                            <w:vAlign w:val="center"/>
                            <w:hideMark/>
                          </w:tcPr>
                          <w:p w14:paraId="1FB371B4" w14:textId="77777777" w:rsidR="00C51030" w:rsidRPr="008A1DDD" w:rsidRDefault="00C51030" w:rsidP="008D5D41">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421DD19E" w14:textId="77777777" w:rsidR="00C51030" w:rsidRPr="008A1DDD" w:rsidRDefault="00C51030" w:rsidP="008D5D41">
                            <w:pPr>
                              <w:spacing w:after="0" w:line="240" w:lineRule="auto"/>
                              <w:jc w:val="center"/>
                              <w:rPr>
                                <w:rFonts w:ascii="Times New Roman" w:eastAsia="宋体" w:hAnsi="Times New Roman" w:cs="Times New Roman"/>
                                <w:b/>
                                <w:color w:val="000000"/>
                                <w:sz w:val="21"/>
                                <w:szCs w:val="21"/>
                              </w:rPr>
                            </w:pPr>
                            <w:r w:rsidRPr="008A1DDD">
                              <w:rPr>
                                <w:rFonts w:ascii="Times New Roman" w:eastAsia="宋体" w:hAnsi="Times New Roman" w:cs="Times New Roman"/>
                                <w:b/>
                                <w:color w:val="000000"/>
                                <w:sz w:val="21"/>
                                <w:szCs w:val="21"/>
                              </w:rPr>
                              <w:t>大规模</w:t>
                            </w:r>
                          </w:p>
                        </w:tc>
                        <w:tc>
                          <w:tcPr>
                            <w:tcW w:w="567" w:type="dxa"/>
                            <w:tcBorders>
                              <w:top w:val="single" w:sz="12" w:space="0" w:color="auto"/>
                              <w:left w:val="nil"/>
                              <w:bottom w:val="single" w:sz="4" w:space="0" w:color="auto"/>
                              <w:right w:val="nil"/>
                            </w:tcBorders>
                            <w:shd w:val="clear" w:color="auto" w:fill="auto"/>
                            <w:noWrap/>
                            <w:vAlign w:val="center"/>
                            <w:hideMark/>
                          </w:tcPr>
                          <w:p w14:paraId="0CFF8254" w14:textId="77777777" w:rsidR="00C51030" w:rsidRPr="008A1DDD" w:rsidRDefault="00C51030" w:rsidP="008D5D41">
                            <w:pPr>
                              <w:spacing w:after="0" w:line="240" w:lineRule="auto"/>
                              <w:jc w:val="center"/>
                              <w:rPr>
                                <w:rFonts w:ascii="Times New Roman" w:eastAsia="宋体" w:hAnsi="Times New Roman" w:cs="Times New Roman"/>
                                <w:b/>
                                <w:color w:val="000000"/>
                                <w:sz w:val="21"/>
                                <w:szCs w:val="21"/>
                              </w:rPr>
                            </w:pPr>
                          </w:p>
                        </w:tc>
                      </w:tr>
                      <w:tr w:rsidR="00C51030" w:rsidRPr="008A1DDD" w14:paraId="4FDE8B88" w14:textId="77777777" w:rsidTr="000272FA">
                        <w:trPr>
                          <w:trHeight w:val="397"/>
                          <w:jc w:val="center"/>
                        </w:trPr>
                        <w:tc>
                          <w:tcPr>
                            <w:tcW w:w="1984" w:type="dxa"/>
                            <w:vMerge/>
                            <w:tcBorders>
                              <w:top w:val="single" w:sz="4" w:space="0" w:color="auto"/>
                              <w:left w:val="nil"/>
                              <w:bottom w:val="single" w:sz="4" w:space="0" w:color="auto"/>
                              <w:right w:val="nil"/>
                            </w:tcBorders>
                            <w:vAlign w:val="center"/>
                            <w:hideMark/>
                          </w:tcPr>
                          <w:p w14:paraId="09709D37" w14:textId="77777777" w:rsidR="00C51030" w:rsidRPr="008A1DDD" w:rsidRDefault="00C51030" w:rsidP="008D5D41">
                            <w:pPr>
                              <w:spacing w:after="0" w:line="240" w:lineRule="auto"/>
                              <w:jc w:val="center"/>
                              <w:rPr>
                                <w:rFonts w:ascii="Times New Roman" w:eastAsia="宋体" w:hAnsi="Times New Roman" w:cs="Times New Roman"/>
                                <w:b/>
                                <w:color w:val="000000"/>
                                <w:sz w:val="21"/>
                                <w:szCs w:val="21"/>
                              </w:rPr>
                            </w:pPr>
                          </w:p>
                        </w:tc>
                        <w:tc>
                          <w:tcPr>
                            <w:tcW w:w="283" w:type="dxa"/>
                            <w:tcBorders>
                              <w:left w:val="nil"/>
                              <w:right w:val="nil"/>
                            </w:tcBorders>
                            <w:vAlign w:val="center"/>
                          </w:tcPr>
                          <w:p w14:paraId="404C0EE9" w14:textId="77777777" w:rsidR="00C51030" w:rsidRPr="008A1DDD" w:rsidRDefault="00C51030" w:rsidP="008D5D41">
                            <w:pPr>
                              <w:spacing w:after="0" w:line="240" w:lineRule="auto"/>
                              <w:jc w:val="center"/>
                              <w:rPr>
                                <w:rFonts w:ascii="Times New Roman" w:eastAsia="宋体" w:hAnsi="Times New Roman" w:cs="Times New Roman"/>
                                <w:b/>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40E4E8DF" w14:textId="77777777" w:rsidR="00C51030" w:rsidRPr="008A1DDD" w:rsidRDefault="00C51030" w:rsidP="008D5D41">
                            <w:pPr>
                              <w:spacing w:after="0" w:line="240" w:lineRule="auto"/>
                              <w:jc w:val="center"/>
                              <w:rPr>
                                <w:rFonts w:ascii="Times New Roman" w:eastAsia="宋体" w:hAnsi="Times New Roman" w:cs="Times New Roman"/>
                                <w:color w:val="000000"/>
                                <w:sz w:val="21"/>
                                <w:szCs w:val="21"/>
                              </w:rPr>
                            </w:pPr>
                            <w:r w:rsidRPr="008A1DDD">
                              <w:rPr>
                                <w:rFonts w:ascii="Times New Roman" w:eastAsia="宋体" w:hAnsi="Times New Roman" w:cs="Times New Roman" w:hint="eastAsia"/>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28C67FE4" w14:textId="77777777" w:rsidR="00C51030" w:rsidRPr="008A1DDD" w:rsidRDefault="00C51030" w:rsidP="008D5D41">
                            <w:pPr>
                              <w:spacing w:after="0" w:line="240" w:lineRule="auto"/>
                              <w:jc w:val="center"/>
                              <w:rPr>
                                <w:rFonts w:ascii="Times New Roman" w:eastAsia="宋体" w:hAnsi="Times New Roman" w:cs="Times New Roman"/>
                                <w:color w:val="000000"/>
                                <w:sz w:val="21"/>
                                <w:szCs w:val="21"/>
                              </w:rPr>
                            </w:pPr>
                            <w:r w:rsidRPr="008A1DDD">
                              <w:rPr>
                                <w:rFonts w:ascii="Times New Roman" w:eastAsia="宋体" w:hAnsi="Times New Roman" w:cs="Times New Roman" w:hint="eastAsia"/>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62250F3D" w14:textId="77777777" w:rsidR="00C51030" w:rsidRPr="008A1DDD" w:rsidRDefault="00C51030" w:rsidP="008D5D41">
                            <w:pPr>
                              <w:spacing w:after="0" w:line="240" w:lineRule="auto"/>
                              <w:jc w:val="center"/>
                              <w:rPr>
                                <w:rFonts w:ascii="Times New Roman" w:eastAsia="宋体" w:hAnsi="Times New Roman" w:cs="Times New Roman"/>
                                <w:color w:val="000000"/>
                                <w:sz w:val="21"/>
                                <w:szCs w:val="21"/>
                              </w:rPr>
                            </w:pPr>
                            <w:r w:rsidRPr="008A1DDD">
                              <w:rPr>
                                <w:rFonts w:ascii="Times New Roman" w:eastAsia="宋体" w:hAnsi="Times New Roman" w:cs="Times New Roman" w:hint="eastAsia"/>
                                <w:color w:val="000000"/>
                                <w:sz w:val="21"/>
                                <w:szCs w:val="21"/>
                              </w:rPr>
                              <w:t>最小</w:t>
                            </w:r>
                          </w:p>
                        </w:tc>
                        <w:tc>
                          <w:tcPr>
                            <w:tcW w:w="283" w:type="dxa"/>
                            <w:tcBorders>
                              <w:left w:val="nil"/>
                              <w:right w:val="nil"/>
                            </w:tcBorders>
                            <w:shd w:val="clear" w:color="auto" w:fill="auto"/>
                            <w:noWrap/>
                            <w:vAlign w:val="center"/>
                            <w:hideMark/>
                          </w:tcPr>
                          <w:p w14:paraId="42C686F4" w14:textId="77777777" w:rsidR="00C51030" w:rsidRPr="008A1DDD" w:rsidRDefault="00C51030" w:rsidP="008D5D41">
                            <w:pPr>
                              <w:spacing w:after="0" w:line="240" w:lineRule="auto"/>
                              <w:jc w:val="center"/>
                              <w:rPr>
                                <w:rFonts w:ascii="Times New Roman" w:eastAsia="宋体" w:hAnsi="Times New Roman" w:cs="Times New Roman"/>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553418C7" w14:textId="77777777" w:rsidR="00C51030" w:rsidRPr="008A1DDD" w:rsidRDefault="00C51030" w:rsidP="008D5D41">
                            <w:pPr>
                              <w:spacing w:after="0" w:line="240" w:lineRule="auto"/>
                              <w:jc w:val="center"/>
                              <w:rPr>
                                <w:rFonts w:ascii="Times New Roman" w:eastAsia="宋体" w:hAnsi="Times New Roman" w:cs="Times New Roman"/>
                                <w:color w:val="000000"/>
                                <w:sz w:val="21"/>
                                <w:szCs w:val="21"/>
                              </w:rPr>
                            </w:pPr>
                            <w:r w:rsidRPr="008A1DDD">
                              <w:rPr>
                                <w:rFonts w:ascii="Times New Roman" w:eastAsia="宋体" w:hAnsi="Times New Roman" w:cs="Times New Roman" w:hint="eastAsia"/>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4AA777D6" w14:textId="77777777" w:rsidR="00C51030" w:rsidRPr="008A1DDD" w:rsidRDefault="00C51030" w:rsidP="008D5D41">
                            <w:pPr>
                              <w:spacing w:after="0" w:line="240" w:lineRule="auto"/>
                              <w:jc w:val="center"/>
                              <w:rPr>
                                <w:rFonts w:ascii="Times New Roman" w:eastAsia="宋体" w:hAnsi="Times New Roman" w:cs="Times New Roman"/>
                                <w:color w:val="000000"/>
                                <w:sz w:val="21"/>
                                <w:szCs w:val="21"/>
                              </w:rPr>
                            </w:pPr>
                            <w:r w:rsidRPr="008A1DDD">
                              <w:rPr>
                                <w:rFonts w:ascii="Times New Roman" w:eastAsia="宋体" w:hAnsi="Times New Roman" w:cs="Times New Roman" w:hint="eastAsia"/>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15AD3C03" w14:textId="77777777" w:rsidR="00C51030" w:rsidRPr="008A1DDD" w:rsidRDefault="00C51030" w:rsidP="008D5D41">
                            <w:pPr>
                              <w:spacing w:after="0" w:line="240" w:lineRule="auto"/>
                              <w:jc w:val="center"/>
                              <w:rPr>
                                <w:rFonts w:ascii="Times New Roman" w:eastAsia="宋体" w:hAnsi="Times New Roman" w:cs="Times New Roman"/>
                                <w:color w:val="000000"/>
                                <w:sz w:val="21"/>
                                <w:szCs w:val="21"/>
                              </w:rPr>
                            </w:pPr>
                            <w:r w:rsidRPr="008A1DDD">
                              <w:rPr>
                                <w:rFonts w:ascii="Times New Roman" w:eastAsia="宋体" w:hAnsi="Times New Roman" w:cs="Times New Roman" w:hint="eastAsia"/>
                                <w:color w:val="000000"/>
                                <w:sz w:val="21"/>
                                <w:szCs w:val="21"/>
                              </w:rPr>
                              <w:t>最小</w:t>
                            </w:r>
                          </w:p>
                        </w:tc>
                        <w:tc>
                          <w:tcPr>
                            <w:tcW w:w="567" w:type="dxa"/>
                            <w:tcBorders>
                              <w:top w:val="single" w:sz="4" w:space="0" w:color="auto"/>
                              <w:left w:val="nil"/>
                              <w:bottom w:val="single" w:sz="4" w:space="0" w:color="auto"/>
                              <w:right w:val="nil"/>
                            </w:tcBorders>
                            <w:shd w:val="clear" w:color="auto" w:fill="auto"/>
                            <w:noWrap/>
                            <w:vAlign w:val="center"/>
                            <w:hideMark/>
                          </w:tcPr>
                          <w:p w14:paraId="31E40ED1" w14:textId="77777777" w:rsidR="00C51030" w:rsidRPr="008A1DDD" w:rsidRDefault="00C51030" w:rsidP="008D5D41">
                            <w:pPr>
                              <w:spacing w:after="0" w:line="240" w:lineRule="auto"/>
                              <w:jc w:val="center"/>
                              <w:rPr>
                                <w:rFonts w:ascii="Times New Roman" w:eastAsia="宋体" w:hAnsi="Times New Roman" w:cs="Times New Roman"/>
                                <w:color w:val="000000"/>
                                <w:sz w:val="21"/>
                                <w:szCs w:val="21"/>
                              </w:rPr>
                            </w:pPr>
                            <w:r>
                              <w:rPr>
                                <w:rFonts w:ascii="Times New Roman" w:eastAsia="宋体" w:hAnsi="Times New Roman" w:cs="Times New Roman" w:hint="eastAsia"/>
                                <w:color w:val="000000"/>
                                <w:sz w:val="21"/>
                                <w:szCs w:val="21"/>
                              </w:rPr>
                              <w:t>F</w:t>
                            </w:r>
                          </w:p>
                        </w:tc>
                        <w:tc>
                          <w:tcPr>
                            <w:tcW w:w="737" w:type="dxa"/>
                            <w:tcBorders>
                              <w:top w:val="single" w:sz="4" w:space="0" w:color="auto"/>
                              <w:left w:val="nil"/>
                              <w:bottom w:val="single" w:sz="4" w:space="0" w:color="auto"/>
                              <w:right w:val="nil"/>
                            </w:tcBorders>
                            <w:shd w:val="clear" w:color="auto" w:fill="auto"/>
                            <w:noWrap/>
                            <w:vAlign w:val="center"/>
                            <w:hideMark/>
                          </w:tcPr>
                          <w:p w14:paraId="15192598" w14:textId="77777777" w:rsidR="00C51030" w:rsidRPr="008A1DDD" w:rsidRDefault="00C51030" w:rsidP="008D5D41">
                            <w:pPr>
                              <w:spacing w:after="0" w:line="240" w:lineRule="auto"/>
                              <w:jc w:val="center"/>
                              <w:rPr>
                                <w:rFonts w:ascii="Times New Roman" w:eastAsia="宋体" w:hAnsi="Times New Roman" w:cs="Times New Roman"/>
                                <w:color w:val="000000"/>
                                <w:sz w:val="21"/>
                                <w:szCs w:val="21"/>
                              </w:rPr>
                            </w:pPr>
                            <w:r w:rsidRPr="008A1DDD">
                              <w:rPr>
                                <w:rFonts w:ascii="Times New Roman" w:eastAsia="宋体" w:hAnsi="Times New Roman" w:cs="Times New Roman" w:hint="eastAsia"/>
                                <w:color w:val="000000"/>
                                <w:sz w:val="21"/>
                                <w:szCs w:val="21"/>
                              </w:rPr>
                              <w:t>均值</w:t>
                            </w:r>
                          </w:p>
                        </w:tc>
                        <w:tc>
                          <w:tcPr>
                            <w:tcW w:w="737" w:type="dxa"/>
                            <w:gridSpan w:val="2"/>
                            <w:tcBorders>
                              <w:top w:val="single" w:sz="4" w:space="0" w:color="auto"/>
                              <w:left w:val="nil"/>
                              <w:bottom w:val="single" w:sz="4" w:space="0" w:color="auto"/>
                              <w:right w:val="nil"/>
                            </w:tcBorders>
                            <w:shd w:val="clear" w:color="auto" w:fill="auto"/>
                            <w:noWrap/>
                            <w:vAlign w:val="center"/>
                            <w:hideMark/>
                          </w:tcPr>
                          <w:p w14:paraId="00C3FE81" w14:textId="77777777" w:rsidR="00C51030" w:rsidRPr="008A1DDD" w:rsidRDefault="00C51030" w:rsidP="008D5D41">
                            <w:pPr>
                              <w:spacing w:after="0" w:line="240" w:lineRule="auto"/>
                              <w:jc w:val="center"/>
                              <w:rPr>
                                <w:rFonts w:ascii="Times New Roman" w:eastAsia="宋体" w:hAnsi="Times New Roman" w:cs="Times New Roman"/>
                                <w:color w:val="000000"/>
                                <w:sz w:val="21"/>
                                <w:szCs w:val="21"/>
                              </w:rPr>
                            </w:pPr>
                            <w:r w:rsidRPr="008A1DDD">
                              <w:rPr>
                                <w:rFonts w:ascii="Times New Roman" w:eastAsia="宋体" w:hAnsi="Times New Roman" w:cs="Times New Roman" w:hint="eastAsia"/>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7A075CDF" w14:textId="77777777" w:rsidR="00C51030" w:rsidRPr="008A1DDD" w:rsidRDefault="00C51030" w:rsidP="008D5D41">
                            <w:pPr>
                              <w:spacing w:after="0" w:line="240" w:lineRule="auto"/>
                              <w:jc w:val="center"/>
                              <w:rPr>
                                <w:rFonts w:ascii="Times New Roman" w:eastAsia="宋体" w:hAnsi="Times New Roman" w:cs="Times New Roman"/>
                                <w:color w:val="000000"/>
                                <w:sz w:val="21"/>
                                <w:szCs w:val="21"/>
                              </w:rPr>
                            </w:pPr>
                            <w:r w:rsidRPr="008A1DDD">
                              <w:rPr>
                                <w:rFonts w:ascii="Times New Roman" w:eastAsia="宋体" w:hAnsi="Times New Roman" w:cs="Times New Roman" w:hint="eastAsia"/>
                                <w:color w:val="000000"/>
                                <w:sz w:val="21"/>
                                <w:szCs w:val="21"/>
                              </w:rPr>
                              <w:t>最小</w:t>
                            </w:r>
                          </w:p>
                        </w:tc>
                        <w:tc>
                          <w:tcPr>
                            <w:tcW w:w="567" w:type="dxa"/>
                            <w:tcBorders>
                              <w:top w:val="single" w:sz="4" w:space="0" w:color="auto"/>
                              <w:left w:val="nil"/>
                              <w:bottom w:val="single" w:sz="4" w:space="0" w:color="auto"/>
                              <w:right w:val="nil"/>
                            </w:tcBorders>
                            <w:shd w:val="clear" w:color="auto" w:fill="auto"/>
                            <w:noWrap/>
                            <w:vAlign w:val="center"/>
                            <w:hideMark/>
                          </w:tcPr>
                          <w:p w14:paraId="0782D831" w14:textId="77777777" w:rsidR="00C51030" w:rsidRPr="008A1DDD" w:rsidRDefault="00C51030" w:rsidP="008D5D41">
                            <w:pPr>
                              <w:spacing w:after="0" w:line="240" w:lineRule="auto"/>
                              <w:jc w:val="center"/>
                              <w:rPr>
                                <w:rFonts w:ascii="Times New Roman" w:eastAsia="宋体" w:hAnsi="Times New Roman" w:cs="Times New Roman"/>
                                <w:color w:val="000000"/>
                                <w:sz w:val="21"/>
                                <w:szCs w:val="21"/>
                              </w:rPr>
                            </w:pPr>
                            <w:r>
                              <w:rPr>
                                <w:rFonts w:ascii="Times New Roman" w:eastAsia="宋体" w:hAnsi="Times New Roman" w:cs="Times New Roman" w:hint="eastAsia"/>
                                <w:color w:val="000000"/>
                                <w:sz w:val="21"/>
                                <w:szCs w:val="21"/>
                              </w:rPr>
                              <w:t>F</w:t>
                            </w:r>
                          </w:p>
                        </w:tc>
                        <w:tc>
                          <w:tcPr>
                            <w:tcW w:w="737" w:type="dxa"/>
                            <w:tcBorders>
                              <w:top w:val="single" w:sz="4" w:space="0" w:color="auto"/>
                              <w:left w:val="nil"/>
                              <w:bottom w:val="single" w:sz="4" w:space="0" w:color="auto"/>
                              <w:right w:val="nil"/>
                            </w:tcBorders>
                            <w:shd w:val="clear" w:color="auto" w:fill="auto"/>
                            <w:noWrap/>
                            <w:vAlign w:val="center"/>
                            <w:hideMark/>
                          </w:tcPr>
                          <w:p w14:paraId="41AC9483" w14:textId="77777777" w:rsidR="00C51030" w:rsidRPr="008A1DDD" w:rsidRDefault="00C51030" w:rsidP="008D5D41">
                            <w:pPr>
                              <w:spacing w:after="0" w:line="240" w:lineRule="auto"/>
                              <w:jc w:val="center"/>
                              <w:rPr>
                                <w:rFonts w:ascii="Times New Roman" w:eastAsia="宋体" w:hAnsi="Times New Roman" w:cs="Times New Roman"/>
                                <w:color w:val="000000"/>
                                <w:sz w:val="21"/>
                                <w:szCs w:val="21"/>
                              </w:rPr>
                            </w:pPr>
                            <w:r w:rsidRPr="008A1DDD">
                              <w:rPr>
                                <w:rFonts w:ascii="Times New Roman" w:eastAsia="宋体" w:hAnsi="Times New Roman" w:cs="Times New Roman" w:hint="eastAsia"/>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14CA2EB9" w14:textId="77777777" w:rsidR="00C51030" w:rsidRPr="008A1DDD" w:rsidRDefault="00C51030" w:rsidP="008D5D41">
                            <w:pPr>
                              <w:spacing w:after="0" w:line="240" w:lineRule="auto"/>
                              <w:jc w:val="center"/>
                              <w:rPr>
                                <w:rFonts w:ascii="Times New Roman" w:eastAsia="宋体" w:hAnsi="Times New Roman" w:cs="Times New Roman"/>
                                <w:color w:val="000000"/>
                                <w:sz w:val="21"/>
                                <w:szCs w:val="21"/>
                              </w:rPr>
                            </w:pPr>
                            <w:r w:rsidRPr="008A1DDD">
                              <w:rPr>
                                <w:rFonts w:ascii="Times New Roman" w:eastAsia="宋体" w:hAnsi="Times New Roman" w:cs="Times New Roman" w:hint="eastAsia"/>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2B6F2D79" w14:textId="77777777" w:rsidR="00C51030" w:rsidRPr="008A1DDD" w:rsidRDefault="00C51030" w:rsidP="008D5D41">
                            <w:pPr>
                              <w:spacing w:after="0" w:line="240" w:lineRule="auto"/>
                              <w:jc w:val="center"/>
                              <w:rPr>
                                <w:rFonts w:ascii="Times New Roman" w:eastAsia="宋体" w:hAnsi="Times New Roman" w:cs="Times New Roman"/>
                                <w:color w:val="000000"/>
                                <w:sz w:val="21"/>
                                <w:szCs w:val="21"/>
                              </w:rPr>
                            </w:pPr>
                            <w:r w:rsidRPr="008A1DDD">
                              <w:rPr>
                                <w:rFonts w:ascii="Times New Roman" w:eastAsia="宋体" w:hAnsi="Times New Roman" w:cs="Times New Roman" w:hint="eastAsia"/>
                                <w:color w:val="000000"/>
                                <w:sz w:val="21"/>
                                <w:szCs w:val="21"/>
                              </w:rPr>
                              <w:t>最小</w:t>
                            </w:r>
                          </w:p>
                        </w:tc>
                        <w:tc>
                          <w:tcPr>
                            <w:tcW w:w="567" w:type="dxa"/>
                            <w:tcBorders>
                              <w:top w:val="single" w:sz="4" w:space="0" w:color="auto"/>
                              <w:left w:val="nil"/>
                              <w:bottom w:val="single" w:sz="4" w:space="0" w:color="auto"/>
                              <w:right w:val="nil"/>
                            </w:tcBorders>
                            <w:shd w:val="clear" w:color="auto" w:fill="auto"/>
                            <w:noWrap/>
                            <w:vAlign w:val="center"/>
                            <w:hideMark/>
                          </w:tcPr>
                          <w:p w14:paraId="6330529F" w14:textId="77777777" w:rsidR="00C51030" w:rsidRPr="008A1DDD" w:rsidRDefault="00C51030" w:rsidP="008D5D41">
                            <w:pPr>
                              <w:spacing w:after="0" w:line="240" w:lineRule="auto"/>
                              <w:jc w:val="center"/>
                              <w:rPr>
                                <w:rFonts w:ascii="Times New Roman" w:eastAsia="宋体" w:hAnsi="Times New Roman" w:cs="Times New Roman"/>
                                <w:color w:val="000000"/>
                                <w:sz w:val="21"/>
                                <w:szCs w:val="21"/>
                              </w:rPr>
                            </w:pPr>
                            <w:r>
                              <w:rPr>
                                <w:rFonts w:ascii="Times New Roman" w:eastAsia="宋体" w:hAnsi="Times New Roman" w:cs="Times New Roman" w:hint="eastAsia"/>
                                <w:color w:val="000000"/>
                                <w:sz w:val="21"/>
                                <w:szCs w:val="21"/>
                              </w:rPr>
                              <w:t>F</w:t>
                            </w:r>
                          </w:p>
                        </w:tc>
                      </w:tr>
                      <w:tr w:rsidR="00C51030" w:rsidRPr="008A1DDD" w14:paraId="58A78385" w14:textId="77777777" w:rsidTr="000272FA">
                        <w:trPr>
                          <w:trHeight w:val="283"/>
                          <w:jc w:val="center"/>
                        </w:trPr>
                        <w:tc>
                          <w:tcPr>
                            <w:tcW w:w="1984" w:type="dxa"/>
                            <w:tcBorders>
                              <w:top w:val="single" w:sz="4" w:space="0" w:color="auto"/>
                              <w:left w:val="nil"/>
                              <w:bottom w:val="nil"/>
                              <w:right w:val="nil"/>
                            </w:tcBorders>
                            <w:shd w:val="clear" w:color="auto" w:fill="auto"/>
                            <w:noWrap/>
                            <w:vAlign w:val="center"/>
                            <w:hideMark/>
                          </w:tcPr>
                          <w:p w14:paraId="279BBE38" w14:textId="77777777" w:rsidR="00C51030" w:rsidRPr="008A1DDD" w:rsidRDefault="00C51030" w:rsidP="008D5D41">
                            <w:pPr>
                              <w:spacing w:after="0" w:line="240" w:lineRule="auto"/>
                              <w:rPr>
                                <w:rFonts w:ascii="Times New Roman" w:eastAsia="宋体" w:hAnsi="Times New Roman" w:cs="Times New Roman"/>
                                <w:color w:val="000000"/>
                                <w:sz w:val="21"/>
                                <w:szCs w:val="21"/>
                              </w:rPr>
                            </w:pPr>
                            <w:r>
                              <w:rPr>
                                <w:rFonts w:ascii="Times New Roman" w:eastAsia="宋体" w:hAnsi="Times New Roman" w:cs="Times New Roman"/>
                                <w:color w:val="000000"/>
                                <w:sz w:val="21"/>
                                <w:szCs w:val="21"/>
                              </w:rPr>
                              <w:t>单产（千克</w:t>
                            </w:r>
                            <w:r>
                              <w:rPr>
                                <w:rFonts w:ascii="Times New Roman" w:eastAsia="宋体" w:hAnsi="Times New Roman" w:cs="Times New Roman"/>
                                <w:color w:val="000000"/>
                                <w:sz w:val="21"/>
                                <w:szCs w:val="21"/>
                              </w:rPr>
                              <w:t>/</w:t>
                            </w:r>
                            <w:r w:rsidRPr="008A1DDD">
                              <w:rPr>
                                <w:rFonts w:ascii="Times New Roman" w:eastAsia="宋体" w:hAnsi="Times New Roman" w:cs="Times New Roman"/>
                                <w:color w:val="000000"/>
                                <w:sz w:val="21"/>
                                <w:szCs w:val="21"/>
                              </w:rPr>
                              <w:t>亩）</w:t>
                            </w:r>
                          </w:p>
                        </w:tc>
                        <w:tc>
                          <w:tcPr>
                            <w:tcW w:w="283" w:type="dxa"/>
                            <w:tcBorders>
                              <w:left w:val="nil"/>
                              <w:bottom w:val="nil"/>
                              <w:right w:val="nil"/>
                            </w:tcBorders>
                            <w:vAlign w:val="center"/>
                          </w:tcPr>
                          <w:p w14:paraId="1CDD2DB5" w14:textId="77777777" w:rsidR="00C51030" w:rsidRPr="008A1DDD" w:rsidRDefault="00C51030" w:rsidP="008D5D41">
                            <w:pPr>
                              <w:spacing w:after="0" w:line="240" w:lineRule="auto"/>
                              <w:jc w:val="center"/>
                              <w:rPr>
                                <w:rFonts w:ascii="Times New Roman" w:eastAsia="宋体" w:hAnsi="Times New Roman" w:cs="Times New Roman"/>
                                <w:color w:val="000000"/>
                                <w:sz w:val="21"/>
                                <w:szCs w:val="21"/>
                              </w:rPr>
                            </w:pPr>
                          </w:p>
                        </w:tc>
                        <w:tc>
                          <w:tcPr>
                            <w:tcW w:w="737" w:type="dxa"/>
                            <w:tcBorders>
                              <w:top w:val="single" w:sz="4" w:space="0" w:color="auto"/>
                              <w:left w:val="nil"/>
                              <w:bottom w:val="nil"/>
                              <w:right w:val="nil"/>
                            </w:tcBorders>
                            <w:shd w:val="clear" w:color="auto" w:fill="auto"/>
                            <w:noWrap/>
                            <w:vAlign w:val="center"/>
                            <w:hideMark/>
                          </w:tcPr>
                          <w:p w14:paraId="6C2F378B"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562.9 </w:t>
                            </w:r>
                          </w:p>
                        </w:tc>
                        <w:tc>
                          <w:tcPr>
                            <w:tcW w:w="737" w:type="dxa"/>
                            <w:tcBorders>
                              <w:top w:val="single" w:sz="4" w:space="0" w:color="auto"/>
                              <w:left w:val="nil"/>
                              <w:bottom w:val="nil"/>
                              <w:right w:val="nil"/>
                            </w:tcBorders>
                            <w:shd w:val="clear" w:color="auto" w:fill="auto"/>
                            <w:noWrap/>
                            <w:vAlign w:val="center"/>
                            <w:hideMark/>
                          </w:tcPr>
                          <w:p w14:paraId="6A72B193"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900.0 </w:t>
                            </w:r>
                          </w:p>
                        </w:tc>
                        <w:tc>
                          <w:tcPr>
                            <w:tcW w:w="737" w:type="dxa"/>
                            <w:tcBorders>
                              <w:top w:val="single" w:sz="4" w:space="0" w:color="auto"/>
                              <w:left w:val="nil"/>
                              <w:bottom w:val="nil"/>
                              <w:right w:val="nil"/>
                            </w:tcBorders>
                            <w:shd w:val="clear" w:color="auto" w:fill="auto"/>
                            <w:noWrap/>
                            <w:vAlign w:val="center"/>
                            <w:hideMark/>
                          </w:tcPr>
                          <w:p w14:paraId="4D134BC3"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200.0 </w:t>
                            </w:r>
                          </w:p>
                        </w:tc>
                        <w:tc>
                          <w:tcPr>
                            <w:tcW w:w="283" w:type="dxa"/>
                            <w:tcBorders>
                              <w:left w:val="nil"/>
                              <w:right w:val="nil"/>
                            </w:tcBorders>
                            <w:shd w:val="clear" w:color="auto" w:fill="auto"/>
                            <w:noWrap/>
                            <w:vAlign w:val="center"/>
                            <w:hideMark/>
                          </w:tcPr>
                          <w:p w14:paraId="784E5F3D"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p>
                        </w:tc>
                        <w:tc>
                          <w:tcPr>
                            <w:tcW w:w="737" w:type="dxa"/>
                            <w:tcBorders>
                              <w:top w:val="single" w:sz="4" w:space="0" w:color="auto"/>
                              <w:left w:val="nil"/>
                              <w:bottom w:val="nil"/>
                              <w:right w:val="nil"/>
                            </w:tcBorders>
                            <w:shd w:val="clear" w:color="auto" w:fill="auto"/>
                            <w:noWrap/>
                            <w:vAlign w:val="center"/>
                            <w:hideMark/>
                          </w:tcPr>
                          <w:p w14:paraId="71A89A79"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537.9 </w:t>
                            </w:r>
                          </w:p>
                        </w:tc>
                        <w:tc>
                          <w:tcPr>
                            <w:tcW w:w="737" w:type="dxa"/>
                            <w:tcBorders>
                              <w:top w:val="single" w:sz="4" w:space="0" w:color="auto"/>
                              <w:left w:val="nil"/>
                              <w:bottom w:val="nil"/>
                              <w:right w:val="nil"/>
                            </w:tcBorders>
                            <w:shd w:val="clear" w:color="auto" w:fill="auto"/>
                            <w:noWrap/>
                            <w:vAlign w:val="center"/>
                            <w:hideMark/>
                          </w:tcPr>
                          <w:p w14:paraId="6C3B02C6"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900.0 </w:t>
                            </w:r>
                          </w:p>
                        </w:tc>
                        <w:tc>
                          <w:tcPr>
                            <w:tcW w:w="737" w:type="dxa"/>
                            <w:tcBorders>
                              <w:top w:val="single" w:sz="4" w:space="0" w:color="auto"/>
                              <w:left w:val="nil"/>
                              <w:bottom w:val="nil"/>
                              <w:right w:val="nil"/>
                            </w:tcBorders>
                            <w:shd w:val="clear" w:color="auto" w:fill="auto"/>
                            <w:noWrap/>
                            <w:vAlign w:val="center"/>
                            <w:hideMark/>
                          </w:tcPr>
                          <w:p w14:paraId="2EE658A5"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200.0 </w:t>
                            </w:r>
                          </w:p>
                        </w:tc>
                        <w:tc>
                          <w:tcPr>
                            <w:tcW w:w="567" w:type="dxa"/>
                            <w:tcBorders>
                              <w:top w:val="single" w:sz="4" w:space="0" w:color="auto"/>
                              <w:left w:val="nil"/>
                              <w:bottom w:val="nil"/>
                              <w:right w:val="nil"/>
                            </w:tcBorders>
                            <w:shd w:val="clear" w:color="auto" w:fill="auto"/>
                            <w:noWrap/>
                            <w:vAlign w:val="center"/>
                            <w:hideMark/>
                          </w:tcPr>
                          <w:p w14:paraId="55E38F60"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single" w:sz="4" w:space="0" w:color="auto"/>
                              <w:left w:val="nil"/>
                              <w:bottom w:val="nil"/>
                              <w:right w:val="nil"/>
                            </w:tcBorders>
                            <w:shd w:val="clear" w:color="auto" w:fill="auto"/>
                            <w:noWrap/>
                            <w:vAlign w:val="center"/>
                            <w:hideMark/>
                          </w:tcPr>
                          <w:p w14:paraId="16004320"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612.2 </w:t>
                            </w:r>
                          </w:p>
                        </w:tc>
                        <w:tc>
                          <w:tcPr>
                            <w:tcW w:w="737" w:type="dxa"/>
                            <w:gridSpan w:val="2"/>
                            <w:tcBorders>
                              <w:top w:val="single" w:sz="4" w:space="0" w:color="auto"/>
                              <w:left w:val="nil"/>
                              <w:bottom w:val="nil"/>
                              <w:right w:val="nil"/>
                            </w:tcBorders>
                            <w:shd w:val="clear" w:color="auto" w:fill="auto"/>
                            <w:noWrap/>
                            <w:vAlign w:val="center"/>
                            <w:hideMark/>
                          </w:tcPr>
                          <w:p w14:paraId="231BCFA9"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900.0 </w:t>
                            </w:r>
                          </w:p>
                        </w:tc>
                        <w:tc>
                          <w:tcPr>
                            <w:tcW w:w="737" w:type="dxa"/>
                            <w:tcBorders>
                              <w:top w:val="single" w:sz="4" w:space="0" w:color="auto"/>
                              <w:left w:val="nil"/>
                              <w:bottom w:val="nil"/>
                              <w:right w:val="nil"/>
                            </w:tcBorders>
                            <w:shd w:val="clear" w:color="auto" w:fill="auto"/>
                            <w:noWrap/>
                            <w:vAlign w:val="center"/>
                            <w:hideMark/>
                          </w:tcPr>
                          <w:p w14:paraId="7CFA403C"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200.0 </w:t>
                            </w:r>
                          </w:p>
                        </w:tc>
                        <w:tc>
                          <w:tcPr>
                            <w:tcW w:w="567" w:type="dxa"/>
                            <w:tcBorders>
                              <w:top w:val="single" w:sz="4" w:space="0" w:color="auto"/>
                              <w:left w:val="nil"/>
                              <w:bottom w:val="nil"/>
                              <w:right w:val="nil"/>
                            </w:tcBorders>
                            <w:shd w:val="clear" w:color="auto" w:fill="auto"/>
                            <w:noWrap/>
                            <w:vAlign w:val="center"/>
                            <w:hideMark/>
                          </w:tcPr>
                          <w:p w14:paraId="277F46B1"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single" w:sz="4" w:space="0" w:color="auto"/>
                              <w:left w:val="nil"/>
                              <w:bottom w:val="nil"/>
                              <w:right w:val="nil"/>
                            </w:tcBorders>
                            <w:shd w:val="clear" w:color="auto" w:fill="auto"/>
                            <w:noWrap/>
                            <w:vAlign w:val="center"/>
                            <w:hideMark/>
                          </w:tcPr>
                          <w:p w14:paraId="58C7C8BE"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587.1 </w:t>
                            </w:r>
                          </w:p>
                        </w:tc>
                        <w:tc>
                          <w:tcPr>
                            <w:tcW w:w="737" w:type="dxa"/>
                            <w:tcBorders>
                              <w:top w:val="single" w:sz="4" w:space="0" w:color="auto"/>
                              <w:left w:val="nil"/>
                              <w:bottom w:val="nil"/>
                              <w:right w:val="nil"/>
                            </w:tcBorders>
                            <w:shd w:val="clear" w:color="auto" w:fill="auto"/>
                            <w:noWrap/>
                            <w:vAlign w:val="center"/>
                            <w:hideMark/>
                          </w:tcPr>
                          <w:p w14:paraId="036D1611"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900.0 </w:t>
                            </w:r>
                          </w:p>
                        </w:tc>
                        <w:tc>
                          <w:tcPr>
                            <w:tcW w:w="737" w:type="dxa"/>
                            <w:tcBorders>
                              <w:top w:val="single" w:sz="4" w:space="0" w:color="auto"/>
                              <w:left w:val="nil"/>
                              <w:bottom w:val="nil"/>
                              <w:right w:val="nil"/>
                            </w:tcBorders>
                            <w:shd w:val="clear" w:color="auto" w:fill="auto"/>
                            <w:noWrap/>
                            <w:vAlign w:val="center"/>
                            <w:hideMark/>
                          </w:tcPr>
                          <w:p w14:paraId="0AF43304"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200.0 </w:t>
                            </w:r>
                          </w:p>
                        </w:tc>
                        <w:tc>
                          <w:tcPr>
                            <w:tcW w:w="567" w:type="dxa"/>
                            <w:tcBorders>
                              <w:top w:val="single" w:sz="4" w:space="0" w:color="auto"/>
                              <w:left w:val="nil"/>
                              <w:bottom w:val="nil"/>
                              <w:right w:val="nil"/>
                            </w:tcBorders>
                            <w:shd w:val="clear" w:color="auto" w:fill="auto"/>
                            <w:noWrap/>
                            <w:vAlign w:val="center"/>
                            <w:hideMark/>
                          </w:tcPr>
                          <w:p w14:paraId="5555D3B4"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r>
                      <w:tr w:rsidR="00C51030" w:rsidRPr="008A1DDD" w14:paraId="222CB556"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2D6D6B12" w14:textId="77777777" w:rsidR="00C51030" w:rsidRPr="008A1DDD" w:rsidRDefault="00C51030" w:rsidP="008D5D41">
                            <w:pPr>
                              <w:spacing w:after="0" w:line="240" w:lineRule="auto"/>
                              <w:rPr>
                                <w:rFonts w:ascii="Times New Roman" w:eastAsia="宋体" w:hAnsi="Times New Roman" w:cs="Times New Roman"/>
                                <w:color w:val="000000"/>
                                <w:sz w:val="21"/>
                                <w:szCs w:val="21"/>
                              </w:rPr>
                            </w:pPr>
                            <w:r>
                              <w:rPr>
                                <w:rFonts w:ascii="Times New Roman" w:eastAsia="宋体" w:hAnsi="Times New Roman" w:cs="Times New Roman" w:hint="eastAsia"/>
                                <w:color w:val="000000"/>
                                <w:sz w:val="21"/>
                                <w:szCs w:val="21"/>
                              </w:rPr>
                              <w:t>收获</w:t>
                            </w:r>
                            <w:r w:rsidRPr="008A1DDD">
                              <w:rPr>
                                <w:rFonts w:ascii="Times New Roman" w:eastAsia="宋体" w:hAnsi="Times New Roman" w:cs="Times New Roman"/>
                                <w:color w:val="000000"/>
                                <w:sz w:val="21"/>
                                <w:szCs w:val="21"/>
                              </w:rPr>
                              <w:t>面积</w:t>
                            </w:r>
                          </w:p>
                        </w:tc>
                        <w:tc>
                          <w:tcPr>
                            <w:tcW w:w="283" w:type="dxa"/>
                            <w:tcBorders>
                              <w:top w:val="nil"/>
                              <w:left w:val="nil"/>
                              <w:bottom w:val="nil"/>
                              <w:right w:val="nil"/>
                            </w:tcBorders>
                            <w:vAlign w:val="center"/>
                          </w:tcPr>
                          <w:p w14:paraId="59B15EA4" w14:textId="77777777" w:rsidR="00C51030" w:rsidRPr="008A1DDD" w:rsidRDefault="00C51030"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4888FE6"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12.0 </w:t>
                            </w:r>
                          </w:p>
                        </w:tc>
                        <w:tc>
                          <w:tcPr>
                            <w:tcW w:w="737" w:type="dxa"/>
                            <w:tcBorders>
                              <w:top w:val="nil"/>
                              <w:left w:val="nil"/>
                              <w:bottom w:val="nil"/>
                              <w:right w:val="nil"/>
                            </w:tcBorders>
                            <w:shd w:val="clear" w:color="auto" w:fill="auto"/>
                            <w:noWrap/>
                            <w:vAlign w:val="center"/>
                            <w:hideMark/>
                          </w:tcPr>
                          <w:p w14:paraId="060527A0"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241.8 </w:t>
                            </w:r>
                          </w:p>
                        </w:tc>
                        <w:tc>
                          <w:tcPr>
                            <w:tcW w:w="737" w:type="dxa"/>
                            <w:tcBorders>
                              <w:top w:val="nil"/>
                              <w:left w:val="nil"/>
                              <w:bottom w:val="nil"/>
                              <w:right w:val="nil"/>
                            </w:tcBorders>
                            <w:shd w:val="clear" w:color="auto" w:fill="auto"/>
                            <w:noWrap/>
                            <w:vAlign w:val="center"/>
                            <w:hideMark/>
                          </w:tcPr>
                          <w:p w14:paraId="0ECDDA07"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0.1 </w:t>
                            </w:r>
                          </w:p>
                        </w:tc>
                        <w:tc>
                          <w:tcPr>
                            <w:tcW w:w="283" w:type="dxa"/>
                            <w:tcBorders>
                              <w:left w:val="nil"/>
                              <w:right w:val="nil"/>
                            </w:tcBorders>
                            <w:shd w:val="clear" w:color="auto" w:fill="auto"/>
                            <w:noWrap/>
                            <w:vAlign w:val="center"/>
                            <w:hideMark/>
                          </w:tcPr>
                          <w:p w14:paraId="0A31FB2A"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A7D2BB6"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4.3 </w:t>
                            </w:r>
                          </w:p>
                        </w:tc>
                        <w:tc>
                          <w:tcPr>
                            <w:tcW w:w="737" w:type="dxa"/>
                            <w:tcBorders>
                              <w:top w:val="nil"/>
                              <w:left w:val="nil"/>
                              <w:bottom w:val="nil"/>
                              <w:right w:val="nil"/>
                            </w:tcBorders>
                            <w:shd w:val="clear" w:color="auto" w:fill="auto"/>
                            <w:noWrap/>
                            <w:vAlign w:val="center"/>
                            <w:hideMark/>
                          </w:tcPr>
                          <w:p w14:paraId="6F02BA75"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9.9 </w:t>
                            </w:r>
                          </w:p>
                        </w:tc>
                        <w:tc>
                          <w:tcPr>
                            <w:tcW w:w="737" w:type="dxa"/>
                            <w:tcBorders>
                              <w:top w:val="nil"/>
                              <w:left w:val="nil"/>
                              <w:bottom w:val="nil"/>
                              <w:right w:val="nil"/>
                            </w:tcBorders>
                            <w:shd w:val="clear" w:color="auto" w:fill="auto"/>
                            <w:noWrap/>
                            <w:vAlign w:val="center"/>
                            <w:hideMark/>
                          </w:tcPr>
                          <w:p w14:paraId="56B8166F"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0.1 </w:t>
                            </w:r>
                          </w:p>
                        </w:tc>
                        <w:tc>
                          <w:tcPr>
                            <w:tcW w:w="567" w:type="dxa"/>
                            <w:tcBorders>
                              <w:top w:val="nil"/>
                              <w:left w:val="nil"/>
                              <w:bottom w:val="nil"/>
                              <w:right w:val="nil"/>
                            </w:tcBorders>
                            <w:shd w:val="clear" w:color="auto" w:fill="auto"/>
                            <w:noWrap/>
                            <w:vAlign w:val="center"/>
                            <w:hideMark/>
                          </w:tcPr>
                          <w:p w14:paraId="6F418AF2"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407C51F6"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19.9 </w:t>
                            </w:r>
                          </w:p>
                        </w:tc>
                        <w:tc>
                          <w:tcPr>
                            <w:tcW w:w="737" w:type="dxa"/>
                            <w:gridSpan w:val="2"/>
                            <w:tcBorders>
                              <w:top w:val="nil"/>
                              <w:left w:val="nil"/>
                              <w:bottom w:val="nil"/>
                              <w:right w:val="nil"/>
                            </w:tcBorders>
                            <w:shd w:val="clear" w:color="auto" w:fill="auto"/>
                            <w:noWrap/>
                            <w:vAlign w:val="center"/>
                            <w:hideMark/>
                          </w:tcPr>
                          <w:p w14:paraId="7C612181"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49.9 </w:t>
                            </w:r>
                          </w:p>
                        </w:tc>
                        <w:tc>
                          <w:tcPr>
                            <w:tcW w:w="737" w:type="dxa"/>
                            <w:tcBorders>
                              <w:top w:val="nil"/>
                              <w:left w:val="nil"/>
                              <w:bottom w:val="nil"/>
                              <w:right w:val="nil"/>
                            </w:tcBorders>
                            <w:shd w:val="clear" w:color="auto" w:fill="auto"/>
                            <w:noWrap/>
                            <w:vAlign w:val="center"/>
                            <w:hideMark/>
                          </w:tcPr>
                          <w:p w14:paraId="354F5B95"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10.0 </w:t>
                            </w:r>
                          </w:p>
                        </w:tc>
                        <w:tc>
                          <w:tcPr>
                            <w:tcW w:w="567" w:type="dxa"/>
                            <w:tcBorders>
                              <w:top w:val="nil"/>
                              <w:left w:val="nil"/>
                              <w:bottom w:val="nil"/>
                              <w:right w:val="nil"/>
                            </w:tcBorders>
                            <w:shd w:val="clear" w:color="auto" w:fill="auto"/>
                            <w:noWrap/>
                            <w:vAlign w:val="center"/>
                            <w:hideMark/>
                          </w:tcPr>
                          <w:p w14:paraId="40793793"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555D115"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73.3 </w:t>
                            </w:r>
                          </w:p>
                        </w:tc>
                        <w:tc>
                          <w:tcPr>
                            <w:tcW w:w="737" w:type="dxa"/>
                            <w:tcBorders>
                              <w:top w:val="nil"/>
                              <w:left w:val="nil"/>
                              <w:bottom w:val="nil"/>
                              <w:right w:val="nil"/>
                            </w:tcBorders>
                            <w:shd w:val="clear" w:color="auto" w:fill="auto"/>
                            <w:noWrap/>
                            <w:vAlign w:val="center"/>
                            <w:hideMark/>
                          </w:tcPr>
                          <w:p w14:paraId="4842BB77"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241.8 </w:t>
                            </w:r>
                          </w:p>
                        </w:tc>
                        <w:tc>
                          <w:tcPr>
                            <w:tcW w:w="737" w:type="dxa"/>
                            <w:tcBorders>
                              <w:top w:val="nil"/>
                              <w:left w:val="nil"/>
                              <w:bottom w:val="nil"/>
                              <w:right w:val="nil"/>
                            </w:tcBorders>
                            <w:shd w:val="clear" w:color="auto" w:fill="auto"/>
                            <w:noWrap/>
                            <w:vAlign w:val="center"/>
                            <w:hideMark/>
                          </w:tcPr>
                          <w:p w14:paraId="431E9DD8"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50.0 </w:t>
                            </w:r>
                          </w:p>
                        </w:tc>
                        <w:tc>
                          <w:tcPr>
                            <w:tcW w:w="567" w:type="dxa"/>
                            <w:tcBorders>
                              <w:top w:val="nil"/>
                              <w:left w:val="nil"/>
                              <w:bottom w:val="nil"/>
                              <w:right w:val="nil"/>
                            </w:tcBorders>
                            <w:shd w:val="clear" w:color="auto" w:fill="auto"/>
                            <w:noWrap/>
                            <w:vAlign w:val="center"/>
                            <w:hideMark/>
                          </w:tcPr>
                          <w:p w14:paraId="089A4A9A"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p>
                        </w:tc>
                      </w:tr>
                      <w:tr w:rsidR="00C51030" w:rsidRPr="008A1DDD" w14:paraId="49002CFB"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28357158" w14:textId="77777777" w:rsidR="00C51030" w:rsidRPr="008A1DDD" w:rsidRDefault="00C51030"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投工量（日</w:t>
                            </w:r>
                            <w:r w:rsidRPr="008A1DDD">
                              <w:rPr>
                                <w:rFonts w:ascii="Times New Roman" w:eastAsia="宋体" w:hAnsi="Times New Roman" w:cs="Times New Roman"/>
                                <w:color w:val="000000"/>
                                <w:sz w:val="21"/>
                                <w:szCs w:val="21"/>
                              </w:rPr>
                              <w:t>/</w:t>
                            </w:r>
                            <w:r w:rsidRPr="008A1DDD">
                              <w:rPr>
                                <w:rFonts w:ascii="Times New Roman" w:eastAsia="宋体" w:hAnsi="Times New Roman" w:cs="Times New Roman"/>
                                <w:color w:val="000000"/>
                                <w:sz w:val="21"/>
                                <w:szCs w:val="21"/>
                              </w:rPr>
                              <w:t>亩）</w:t>
                            </w:r>
                          </w:p>
                        </w:tc>
                        <w:tc>
                          <w:tcPr>
                            <w:tcW w:w="283" w:type="dxa"/>
                            <w:tcBorders>
                              <w:top w:val="nil"/>
                              <w:left w:val="nil"/>
                              <w:bottom w:val="nil"/>
                              <w:right w:val="nil"/>
                            </w:tcBorders>
                            <w:vAlign w:val="center"/>
                          </w:tcPr>
                          <w:p w14:paraId="254A134A" w14:textId="77777777" w:rsidR="00C51030" w:rsidRPr="008A1DDD" w:rsidRDefault="00C51030"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5D2BAF4"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11.0 </w:t>
                            </w:r>
                          </w:p>
                        </w:tc>
                        <w:tc>
                          <w:tcPr>
                            <w:tcW w:w="737" w:type="dxa"/>
                            <w:tcBorders>
                              <w:top w:val="nil"/>
                              <w:left w:val="nil"/>
                              <w:bottom w:val="nil"/>
                              <w:right w:val="nil"/>
                            </w:tcBorders>
                            <w:shd w:val="clear" w:color="auto" w:fill="auto"/>
                            <w:noWrap/>
                            <w:vAlign w:val="center"/>
                            <w:hideMark/>
                          </w:tcPr>
                          <w:p w14:paraId="205AD78B"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57.1 </w:t>
                            </w:r>
                          </w:p>
                        </w:tc>
                        <w:tc>
                          <w:tcPr>
                            <w:tcW w:w="737" w:type="dxa"/>
                            <w:tcBorders>
                              <w:top w:val="nil"/>
                              <w:left w:val="nil"/>
                              <w:bottom w:val="nil"/>
                              <w:right w:val="nil"/>
                            </w:tcBorders>
                            <w:shd w:val="clear" w:color="auto" w:fill="auto"/>
                            <w:noWrap/>
                            <w:vAlign w:val="center"/>
                            <w:hideMark/>
                          </w:tcPr>
                          <w:p w14:paraId="580BAC1D"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0.7 </w:t>
                            </w:r>
                          </w:p>
                        </w:tc>
                        <w:tc>
                          <w:tcPr>
                            <w:tcW w:w="283" w:type="dxa"/>
                            <w:tcBorders>
                              <w:left w:val="nil"/>
                              <w:right w:val="nil"/>
                            </w:tcBorders>
                            <w:shd w:val="clear" w:color="auto" w:fill="auto"/>
                            <w:noWrap/>
                            <w:vAlign w:val="center"/>
                            <w:hideMark/>
                          </w:tcPr>
                          <w:p w14:paraId="52D6AC5A"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09ECE0B"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13.8 </w:t>
                            </w:r>
                          </w:p>
                        </w:tc>
                        <w:tc>
                          <w:tcPr>
                            <w:tcW w:w="737" w:type="dxa"/>
                            <w:tcBorders>
                              <w:top w:val="nil"/>
                              <w:left w:val="nil"/>
                              <w:bottom w:val="nil"/>
                              <w:right w:val="nil"/>
                            </w:tcBorders>
                            <w:shd w:val="clear" w:color="auto" w:fill="auto"/>
                            <w:noWrap/>
                            <w:vAlign w:val="center"/>
                            <w:hideMark/>
                          </w:tcPr>
                          <w:p w14:paraId="37532B34"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57.1 </w:t>
                            </w:r>
                          </w:p>
                        </w:tc>
                        <w:tc>
                          <w:tcPr>
                            <w:tcW w:w="737" w:type="dxa"/>
                            <w:tcBorders>
                              <w:top w:val="nil"/>
                              <w:left w:val="nil"/>
                              <w:bottom w:val="nil"/>
                              <w:right w:val="nil"/>
                            </w:tcBorders>
                            <w:shd w:val="clear" w:color="auto" w:fill="auto"/>
                            <w:noWrap/>
                            <w:vAlign w:val="center"/>
                            <w:hideMark/>
                          </w:tcPr>
                          <w:p w14:paraId="0CAD2E01"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0.7 </w:t>
                            </w:r>
                          </w:p>
                        </w:tc>
                        <w:tc>
                          <w:tcPr>
                            <w:tcW w:w="567" w:type="dxa"/>
                            <w:tcBorders>
                              <w:top w:val="nil"/>
                              <w:left w:val="nil"/>
                              <w:bottom w:val="nil"/>
                              <w:right w:val="nil"/>
                            </w:tcBorders>
                            <w:shd w:val="clear" w:color="auto" w:fill="auto"/>
                            <w:noWrap/>
                            <w:vAlign w:val="center"/>
                            <w:hideMark/>
                          </w:tcPr>
                          <w:p w14:paraId="6ACA941C"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78A0D567"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6.2 </w:t>
                            </w:r>
                          </w:p>
                        </w:tc>
                        <w:tc>
                          <w:tcPr>
                            <w:tcW w:w="737" w:type="dxa"/>
                            <w:gridSpan w:val="2"/>
                            <w:tcBorders>
                              <w:top w:val="nil"/>
                              <w:left w:val="nil"/>
                              <w:bottom w:val="nil"/>
                              <w:right w:val="nil"/>
                            </w:tcBorders>
                            <w:shd w:val="clear" w:color="auto" w:fill="auto"/>
                            <w:noWrap/>
                            <w:vAlign w:val="center"/>
                            <w:hideMark/>
                          </w:tcPr>
                          <w:p w14:paraId="4D27CB86"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57.1 </w:t>
                            </w:r>
                          </w:p>
                        </w:tc>
                        <w:tc>
                          <w:tcPr>
                            <w:tcW w:w="737" w:type="dxa"/>
                            <w:tcBorders>
                              <w:top w:val="nil"/>
                              <w:left w:val="nil"/>
                              <w:bottom w:val="nil"/>
                              <w:right w:val="nil"/>
                            </w:tcBorders>
                            <w:shd w:val="clear" w:color="auto" w:fill="auto"/>
                            <w:noWrap/>
                            <w:vAlign w:val="center"/>
                            <w:hideMark/>
                          </w:tcPr>
                          <w:p w14:paraId="0AB7BE4E"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0.7 </w:t>
                            </w:r>
                          </w:p>
                        </w:tc>
                        <w:tc>
                          <w:tcPr>
                            <w:tcW w:w="567" w:type="dxa"/>
                            <w:tcBorders>
                              <w:top w:val="nil"/>
                              <w:left w:val="nil"/>
                              <w:bottom w:val="nil"/>
                              <w:right w:val="nil"/>
                            </w:tcBorders>
                            <w:shd w:val="clear" w:color="auto" w:fill="auto"/>
                            <w:noWrap/>
                            <w:vAlign w:val="center"/>
                            <w:hideMark/>
                          </w:tcPr>
                          <w:p w14:paraId="460C7C05"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7FEA2CE"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2.7 </w:t>
                            </w:r>
                          </w:p>
                        </w:tc>
                        <w:tc>
                          <w:tcPr>
                            <w:tcW w:w="737" w:type="dxa"/>
                            <w:tcBorders>
                              <w:top w:val="nil"/>
                              <w:left w:val="nil"/>
                              <w:bottom w:val="nil"/>
                              <w:right w:val="nil"/>
                            </w:tcBorders>
                            <w:shd w:val="clear" w:color="auto" w:fill="auto"/>
                            <w:noWrap/>
                            <w:vAlign w:val="center"/>
                            <w:hideMark/>
                          </w:tcPr>
                          <w:p w14:paraId="2EB8B49E"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14.0 </w:t>
                            </w:r>
                          </w:p>
                        </w:tc>
                        <w:tc>
                          <w:tcPr>
                            <w:tcW w:w="737" w:type="dxa"/>
                            <w:tcBorders>
                              <w:top w:val="nil"/>
                              <w:left w:val="nil"/>
                              <w:bottom w:val="nil"/>
                              <w:right w:val="nil"/>
                            </w:tcBorders>
                            <w:shd w:val="clear" w:color="auto" w:fill="auto"/>
                            <w:noWrap/>
                            <w:vAlign w:val="center"/>
                            <w:hideMark/>
                          </w:tcPr>
                          <w:p w14:paraId="7EF5EDEE"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0.7 </w:t>
                            </w:r>
                          </w:p>
                        </w:tc>
                        <w:tc>
                          <w:tcPr>
                            <w:tcW w:w="567" w:type="dxa"/>
                            <w:tcBorders>
                              <w:top w:val="nil"/>
                              <w:left w:val="nil"/>
                              <w:bottom w:val="nil"/>
                              <w:right w:val="nil"/>
                            </w:tcBorders>
                            <w:shd w:val="clear" w:color="auto" w:fill="auto"/>
                            <w:noWrap/>
                            <w:vAlign w:val="center"/>
                            <w:hideMark/>
                          </w:tcPr>
                          <w:p w14:paraId="3BB5D02D"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r>
                      <w:tr w:rsidR="00C51030" w:rsidRPr="008A1DDD" w14:paraId="501EFC29"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26CA82D6" w14:textId="77777777" w:rsidR="00C51030" w:rsidRPr="008A1DDD" w:rsidRDefault="00C51030"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家庭投工量（日</w:t>
                            </w:r>
                            <w:r w:rsidRPr="008A1DDD">
                              <w:rPr>
                                <w:rFonts w:ascii="Times New Roman" w:eastAsia="宋体" w:hAnsi="Times New Roman" w:cs="Times New Roman"/>
                                <w:color w:val="000000"/>
                                <w:sz w:val="21"/>
                                <w:szCs w:val="21"/>
                              </w:rPr>
                              <w:t>/</w:t>
                            </w:r>
                            <w:r w:rsidRPr="008A1DDD">
                              <w:rPr>
                                <w:rFonts w:ascii="Times New Roman" w:eastAsia="宋体" w:hAnsi="Times New Roman" w:cs="Times New Roman"/>
                                <w:color w:val="000000"/>
                                <w:sz w:val="21"/>
                                <w:szCs w:val="21"/>
                              </w:rPr>
                              <w:t>亩）</w:t>
                            </w:r>
                          </w:p>
                        </w:tc>
                        <w:tc>
                          <w:tcPr>
                            <w:tcW w:w="283" w:type="dxa"/>
                            <w:tcBorders>
                              <w:top w:val="nil"/>
                              <w:left w:val="nil"/>
                              <w:bottom w:val="nil"/>
                              <w:right w:val="nil"/>
                            </w:tcBorders>
                            <w:vAlign w:val="center"/>
                          </w:tcPr>
                          <w:p w14:paraId="420A0390" w14:textId="77777777" w:rsidR="00C51030" w:rsidRPr="008A1DDD" w:rsidRDefault="00C51030"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5379185"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10.9 </w:t>
                            </w:r>
                          </w:p>
                        </w:tc>
                        <w:tc>
                          <w:tcPr>
                            <w:tcW w:w="737" w:type="dxa"/>
                            <w:tcBorders>
                              <w:top w:val="nil"/>
                              <w:left w:val="nil"/>
                              <w:bottom w:val="nil"/>
                              <w:right w:val="nil"/>
                            </w:tcBorders>
                            <w:shd w:val="clear" w:color="auto" w:fill="auto"/>
                            <w:noWrap/>
                            <w:vAlign w:val="center"/>
                            <w:hideMark/>
                          </w:tcPr>
                          <w:p w14:paraId="0FD64581"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57.1 </w:t>
                            </w:r>
                          </w:p>
                        </w:tc>
                        <w:tc>
                          <w:tcPr>
                            <w:tcW w:w="737" w:type="dxa"/>
                            <w:tcBorders>
                              <w:top w:val="nil"/>
                              <w:left w:val="nil"/>
                              <w:bottom w:val="nil"/>
                              <w:right w:val="nil"/>
                            </w:tcBorders>
                            <w:shd w:val="clear" w:color="auto" w:fill="auto"/>
                            <w:noWrap/>
                            <w:vAlign w:val="center"/>
                            <w:hideMark/>
                          </w:tcPr>
                          <w:p w14:paraId="2A352375"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539DFED1"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F45846B"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13.7 </w:t>
                            </w:r>
                          </w:p>
                        </w:tc>
                        <w:tc>
                          <w:tcPr>
                            <w:tcW w:w="737" w:type="dxa"/>
                            <w:tcBorders>
                              <w:top w:val="nil"/>
                              <w:left w:val="nil"/>
                              <w:bottom w:val="nil"/>
                              <w:right w:val="nil"/>
                            </w:tcBorders>
                            <w:shd w:val="clear" w:color="auto" w:fill="auto"/>
                            <w:noWrap/>
                            <w:vAlign w:val="center"/>
                            <w:hideMark/>
                          </w:tcPr>
                          <w:p w14:paraId="58F5FDAC"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57.1 </w:t>
                            </w:r>
                          </w:p>
                        </w:tc>
                        <w:tc>
                          <w:tcPr>
                            <w:tcW w:w="737" w:type="dxa"/>
                            <w:tcBorders>
                              <w:top w:val="nil"/>
                              <w:left w:val="nil"/>
                              <w:bottom w:val="nil"/>
                              <w:right w:val="nil"/>
                            </w:tcBorders>
                            <w:shd w:val="clear" w:color="auto" w:fill="auto"/>
                            <w:noWrap/>
                            <w:vAlign w:val="center"/>
                            <w:hideMark/>
                          </w:tcPr>
                          <w:p w14:paraId="7011929D"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6D3276C9"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403F0A2"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6.1 </w:t>
                            </w:r>
                          </w:p>
                        </w:tc>
                        <w:tc>
                          <w:tcPr>
                            <w:tcW w:w="737" w:type="dxa"/>
                            <w:gridSpan w:val="2"/>
                            <w:tcBorders>
                              <w:top w:val="nil"/>
                              <w:left w:val="nil"/>
                              <w:bottom w:val="nil"/>
                              <w:right w:val="nil"/>
                            </w:tcBorders>
                            <w:shd w:val="clear" w:color="auto" w:fill="auto"/>
                            <w:noWrap/>
                            <w:vAlign w:val="center"/>
                            <w:hideMark/>
                          </w:tcPr>
                          <w:p w14:paraId="66335B2E"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57.1 </w:t>
                            </w:r>
                          </w:p>
                        </w:tc>
                        <w:tc>
                          <w:tcPr>
                            <w:tcW w:w="737" w:type="dxa"/>
                            <w:tcBorders>
                              <w:top w:val="nil"/>
                              <w:left w:val="nil"/>
                              <w:bottom w:val="nil"/>
                              <w:right w:val="nil"/>
                            </w:tcBorders>
                            <w:shd w:val="clear" w:color="auto" w:fill="auto"/>
                            <w:noWrap/>
                            <w:vAlign w:val="center"/>
                            <w:hideMark/>
                          </w:tcPr>
                          <w:p w14:paraId="5B3DD5DE"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6E427D89"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07D6F373"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2.6 </w:t>
                            </w:r>
                          </w:p>
                        </w:tc>
                        <w:tc>
                          <w:tcPr>
                            <w:tcW w:w="737" w:type="dxa"/>
                            <w:tcBorders>
                              <w:top w:val="nil"/>
                              <w:left w:val="nil"/>
                              <w:bottom w:val="nil"/>
                              <w:right w:val="nil"/>
                            </w:tcBorders>
                            <w:shd w:val="clear" w:color="auto" w:fill="auto"/>
                            <w:noWrap/>
                            <w:vAlign w:val="center"/>
                            <w:hideMark/>
                          </w:tcPr>
                          <w:p w14:paraId="5C462DDC"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14.0 </w:t>
                            </w:r>
                          </w:p>
                        </w:tc>
                        <w:tc>
                          <w:tcPr>
                            <w:tcW w:w="737" w:type="dxa"/>
                            <w:tcBorders>
                              <w:top w:val="nil"/>
                              <w:left w:val="nil"/>
                              <w:bottom w:val="nil"/>
                              <w:right w:val="nil"/>
                            </w:tcBorders>
                            <w:shd w:val="clear" w:color="auto" w:fill="auto"/>
                            <w:noWrap/>
                            <w:vAlign w:val="center"/>
                            <w:hideMark/>
                          </w:tcPr>
                          <w:p w14:paraId="0B5A3BC6"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0.2 </w:t>
                            </w:r>
                          </w:p>
                        </w:tc>
                        <w:tc>
                          <w:tcPr>
                            <w:tcW w:w="567" w:type="dxa"/>
                            <w:tcBorders>
                              <w:top w:val="nil"/>
                              <w:left w:val="nil"/>
                              <w:bottom w:val="nil"/>
                              <w:right w:val="nil"/>
                            </w:tcBorders>
                            <w:shd w:val="clear" w:color="auto" w:fill="auto"/>
                            <w:noWrap/>
                            <w:vAlign w:val="center"/>
                            <w:hideMark/>
                          </w:tcPr>
                          <w:p w14:paraId="1FB3CF28"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p>
                        </w:tc>
                      </w:tr>
                      <w:tr w:rsidR="00C51030" w:rsidRPr="008A1DDD" w14:paraId="67AF405F"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4FBC8770" w14:textId="77777777" w:rsidR="00C51030" w:rsidRPr="008A1DDD" w:rsidRDefault="00C51030"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雇佣投工量（日</w:t>
                            </w:r>
                            <w:r w:rsidRPr="008A1DDD">
                              <w:rPr>
                                <w:rFonts w:ascii="Times New Roman" w:eastAsia="宋体" w:hAnsi="Times New Roman" w:cs="Times New Roman"/>
                                <w:color w:val="000000"/>
                                <w:sz w:val="21"/>
                                <w:szCs w:val="21"/>
                              </w:rPr>
                              <w:t>/</w:t>
                            </w:r>
                            <w:r w:rsidRPr="008A1DDD">
                              <w:rPr>
                                <w:rFonts w:ascii="Times New Roman" w:eastAsia="宋体" w:hAnsi="Times New Roman" w:cs="Times New Roman"/>
                                <w:color w:val="000000"/>
                                <w:sz w:val="21"/>
                                <w:szCs w:val="21"/>
                              </w:rPr>
                              <w:t>亩）</w:t>
                            </w:r>
                          </w:p>
                        </w:tc>
                        <w:tc>
                          <w:tcPr>
                            <w:tcW w:w="283" w:type="dxa"/>
                            <w:tcBorders>
                              <w:top w:val="nil"/>
                              <w:left w:val="nil"/>
                              <w:bottom w:val="nil"/>
                              <w:right w:val="nil"/>
                            </w:tcBorders>
                            <w:vAlign w:val="center"/>
                          </w:tcPr>
                          <w:p w14:paraId="0EA4A5AA" w14:textId="77777777" w:rsidR="00C51030" w:rsidRPr="008A1DDD" w:rsidRDefault="00C51030"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D74134B"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4915085A"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14.0 </w:t>
                            </w:r>
                          </w:p>
                        </w:tc>
                        <w:tc>
                          <w:tcPr>
                            <w:tcW w:w="737" w:type="dxa"/>
                            <w:tcBorders>
                              <w:top w:val="nil"/>
                              <w:left w:val="nil"/>
                              <w:bottom w:val="nil"/>
                              <w:right w:val="nil"/>
                            </w:tcBorders>
                            <w:shd w:val="clear" w:color="auto" w:fill="auto"/>
                            <w:noWrap/>
                            <w:vAlign w:val="center"/>
                            <w:hideMark/>
                          </w:tcPr>
                          <w:p w14:paraId="46EE31F2"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3AFEF52B"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2104DCF"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2685DA37"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14.0 </w:t>
                            </w:r>
                          </w:p>
                        </w:tc>
                        <w:tc>
                          <w:tcPr>
                            <w:tcW w:w="737" w:type="dxa"/>
                            <w:tcBorders>
                              <w:top w:val="nil"/>
                              <w:left w:val="nil"/>
                              <w:bottom w:val="nil"/>
                              <w:right w:val="nil"/>
                            </w:tcBorders>
                            <w:shd w:val="clear" w:color="auto" w:fill="auto"/>
                            <w:noWrap/>
                            <w:vAlign w:val="center"/>
                            <w:hideMark/>
                          </w:tcPr>
                          <w:p w14:paraId="7811258D"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44DA8D8E"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F7559D4"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0.1 </w:t>
                            </w:r>
                          </w:p>
                        </w:tc>
                        <w:tc>
                          <w:tcPr>
                            <w:tcW w:w="737" w:type="dxa"/>
                            <w:gridSpan w:val="2"/>
                            <w:tcBorders>
                              <w:top w:val="nil"/>
                              <w:left w:val="nil"/>
                              <w:bottom w:val="nil"/>
                              <w:right w:val="nil"/>
                            </w:tcBorders>
                            <w:shd w:val="clear" w:color="auto" w:fill="auto"/>
                            <w:noWrap/>
                            <w:vAlign w:val="center"/>
                            <w:hideMark/>
                          </w:tcPr>
                          <w:p w14:paraId="2403DA4E"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14.0 </w:t>
                            </w:r>
                          </w:p>
                        </w:tc>
                        <w:tc>
                          <w:tcPr>
                            <w:tcW w:w="737" w:type="dxa"/>
                            <w:tcBorders>
                              <w:top w:val="nil"/>
                              <w:left w:val="nil"/>
                              <w:bottom w:val="nil"/>
                              <w:right w:val="nil"/>
                            </w:tcBorders>
                            <w:shd w:val="clear" w:color="auto" w:fill="auto"/>
                            <w:noWrap/>
                            <w:vAlign w:val="center"/>
                            <w:hideMark/>
                          </w:tcPr>
                          <w:p w14:paraId="42DAB655"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5B91A61B"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D9E41BB"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3B4CA0AA"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6.3 </w:t>
                            </w:r>
                          </w:p>
                        </w:tc>
                        <w:tc>
                          <w:tcPr>
                            <w:tcW w:w="737" w:type="dxa"/>
                            <w:tcBorders>
                              <w:top w:val="nil"/>
                              <w:left w:val="nil"/>
                              <w:bottom w:val="nil"/>
                              <w:right w:val="nil"/>
                            </w:tcBorders>
                            <w:shd w:val="clear" w:color="auto" w:fill="auto"/>
                            <w:noWrap/>
                            <w:vAlign w:val="center"/>
                            <w:hideMark/>
                          </w:tcPr>
                          <w:p w14:paraId="05BC6BCF"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288093B5"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p>
                        </w:tc>
                      </w:tr>
                      <w:tr w:rsidR="00C51030" w:rsidRPr="008A1DDD" w14:paraId="10E9D31C"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49457080" w14:textId="77777777" w:rsidR="00C51030" w:rsidRPr="008A1DDD" w:rsidRDefault="00C51030"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肥料投入（元</w:t>
                            </w:r>
                            <w:r w:rsidRPr="008A1DDD">
                              <w:rPr>
                                <w:rFonts w:ascii="Times New Roman" w:eastAsia="宋体" w:hAnsi="Times New Roman" w:cs="Times New Roman"/>
                                <w:color w:val="000000"/>
                                <w:sz w:val="21"/>
                                <w:szCs w:val="21"/>
                              </w:rPr>
                              <w:t>/</w:t>
                            </w:r>
                            <w:r w:rsidRPr="008A1DDD">
                              <w:rPr>
                                <w:rFonts w:ascii="Times New Roman" w:eastAsia="宋体" w:hAnsi="Times New Roman" w:cs="Times New Roman"/>
                                <w:color w:val="000000"/>
                                <w:sz w:val="21"/>
                                <w:szCs w:val="21"/>
                              </w:rPr>
                              <w:t>亩）</w:t>
                            </w:r>
                          </w:p>
                        </w:tc>
                        <w:tc>
                          <w:tcPr>
                            <w:tcW w:w="283" w:type="dxa"/>
                            <w:tcBorders>
                              <w:top w:val="nil"/>
                              <w:left w:val="nil"/>
                              <w:bottom w:val="nil"/>
                              <w:right w:val="nil"/>
                            </w:tcBorders>
                            <w:vAlign w:val="center"/>
                          </w:tcPr>
                          <w:p w14:paraId="07F9BF3C" w14:textId="77777777" w:rsidR="00C51030" w:rsidRPr="008A1DDD" w:rsidRDefault="00C51030"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32A2762"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159.4 </w:t>
                            </w:r>
                          </w:p>
                        </w:tc>
                        <w:tc>
                          <w:tcPr>
                            <w:tcW w:w="737" w:type="dxa"/>
                            <w:tcBorders>
                              <w:top w:val="nil"/>
                              <w:left w:val="nil"/>
                              <w:bottom w:val="nil"/>
                              <w:right w:val="nil"/>
                            </w:tcBorders>
                            <w:shd w:val="clear" w:color="auto" w:fill="auto"/>
                            <w:noWrap/>
                            <w:vAlign w:val="center"/>
                            <w:hideMark/>
                          </w:tcPr>
                          <w:p w14:paraId="5335921F"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400.0 </w:t>
                            </w:r>
                          </w:p>
                        </w:tc>
                        <w:tc>
                          <w:tcPr>
                            <w:tcW w:w="737" w:type="dxa"/>
                            <w:tcBorders>
                              <w:top w:val="nil"/>
                              <w:left w:val="nil"/>
                              <w:bottom w:val="nil"/>
                              <w:right w:val="nil"/>
                            </w:tcBorders>
                            <w:shd w:val="clear" w:color="auto" w:fill="auto"/>
                            <w:noWrap/>
                            <w:vAlign w:val="center"/>
                            <w:hideMark/>
                          </w:tcPr>
                          <w:p w14:paraId="49339FF4"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37.5 </w:t>
                            </w:r>
                          </w:p>
                        </w:tc>
                        <w:tc>
                          <w:tcPr>
                            <w:tcW w:w="283" w:type="dxa"/>
                            <w:tcBorders>
                              <w:left w:val="nil"/>
                              <w:right w:val="nil"/>
                            </w:tcBorders>
                            <w:shd w:val="clear" w:color="auto" w:fill="auto"/>
                            <w:noWrap/>
                            <w:vAlign w:val="center"/>
                            <w:hideMark/>
                          </w:tcPr>
                          <w:p w14:paraId="5C8C34AC"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9CD8CF2"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158.6 </w:t>
                            </w:r>
                          </w:p>
                        </w:tc>
                        <w:tc>
                          <w:tcPr>
                            <w:tcW w:w="737" w:type="dxa"/>
                            <w:tcBorders>
                              <w:top w:val="nil"/>
                              <w:left w:val="nil"/>
                              <w:bottom w:val="nil"/>
                              <w:right w:val="nil"/>
                            </w:tcBorders>
                            <w:shd w:val="clear" w:color="auto" w:fill="auto"/>
                            <w:noWrap/>
                            <w:vAlign w:val="center"/>
                            <w:hideMark/>
                          </w:tcPr>
                          <w:p w14:paraId="2DA4C6F4"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400.0 </w:t>
                            </w:r>
                          </w:p>
                        </w:tc>
                        <w:tc>
                          <w:tcPr>
                            <w:tcW w:w="737" w:type="dxa"/>
                            <w:tcBorders>
                              <w:top w:val="nil"/>
                              <w:left w:val="nil"/>
                              <w:bottom w:val="nil"/>
                              <w:right w:val="nil"/>
                            </w:tcBorders>
                            <w:shd w:val="clear" w:color="auto" w:fill="auto"/>
                            <w:noWrap/>
                            <w:vAlign w:val="center"/>
                            <w:hideMark/>
                          </w:tcPr>
                          <w:p w14:paraId="25714A78"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37.5 </w:t>
                            </w:r>
                          </w:p>
                        </w:tc>
                        <w:tc>
                          <w:tcPr>
                            <w:tcW w:w="567" w:type="dxa"/>
                            <w:tcBorders>
                              <w:top w:val="nil"/>
                              <w:left w:val="nil"/>
                              <w:bottom w:val="nil"/>
                              <w:right w:val="nil"/>
                            </w:tcBorders>
                            <w:shd w:val="clear" w:color="auto" w:fill="auto"/>
                            <w:noWrap/>
                            <w:vAlign w:val="center"/>
                            <w:hideMark/>
                          </w:tcPr>
                          <w:p w14:paraId="0642B08B"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77B7AE5"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164.4 </w:t>
                            </w:r>
                          </w:p>
                        </w:tc>
                        <w:tc>
                          <w:tcPr>
                            <w:tcW w:w="737" w:type="dxa"/>
                            <w:gridSpan w:val="2"/>
                            <w:tcBorders>
                              <w:top w:val="nil"/>
                              <w:left w:val="nil"/>
                              <w:bottom w:val="nil"/>
                              <w:right w:val="nil"/>
                            </w:tcBorders>
                            <w:shd w:val="clear" w:color="auto" w:fill="auto"/>
                            <w:noWrap/>
                            <w:vAlign w:val="center"/>
                            <w:hideMark/>
                          </w:tcPr>
                          <w:p w14:paraId="67267815"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400.0 </w:t>
                            </w:r>
                          </w:p>
                        </w:tc>
                        <w:tc>
                          <w:tcPr>
                            <w:tcW w:w="737" w:type="dxa"/>
                            <w:tcBorders>
                              <w:top w:val="nil"/>
                              <w:left w:val="nil"/>
                              <w:bottom w:val="nil"/>
                              <w:right w:val="nil"/>
                            </w:tcBorders>
                            <w:shd w:val="clear" w:color="auto" w:fill="auto"/>
                            <w:noWrap/>
                            <w:vAlign w:val="center"/>
                            <w:hideMark/>
                          </w:tcPr>
                          <w:p w14:paraId="49D9B61D"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37.5 </w:t>
                            </w:r>
                          </w:p>
                        </w:tc>
                        <w:tc>
                          <w:tcPr>
                            <w:tcW w:w="567" w:type="dxa"/>
                            <w:tcBorders>
                              <w:top w:val="nil"/>
                              <w:left w:val="nil"/>
                              <w:bottom w:val="nil"/>
                              <w:right w:val="nil"/>
                            </w:tcBorders>
                            <w:shd w:val="clear" w:color="auto" w:fill="auto"/>
                            <w:noWrap/>
                            <w:vAlign w:val="center"/>
                            <w:hideMark/>
                          </w:tcPr>
                          <w:p w14:paraId="402C535F"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7F873F5F"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136.0 </w:t>
                            </w:r>
                          </w:p>
                        </w:tc>
                        <w:tc>
                          <w:tcPr>
                            <w:tcW w:w="737" w:type="dxa"/>
                            <w:tcBorders>
                              <w:top w:val="nil"/>
                              <w:left w:val="nil"/>
                              <w:bottom w:val="nil"/>
                              <w:right w:val="nil"/>
                            </w:tcBorders>
                            <w:shd w:val="clear" w:color="auto" w:fill="auto"/>
                            <w:noWrap/>
                            <w:vAlign w:val="center"/>
                            <w:hideMark/>
                          </w:tcPr>
                          <w:p w14:paraId="029713E1"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339.9 </w:t>
                            </w:r>
                          </w:p>
                        </w:tc>
                        <w:tc>
                          <w:tcPr>
                            <w:tcW w:w="737" w:type="dxa"/>
                            <w:tcBorders>
                              <w:top w:val="nil"/>
                              <w:left w:val="nil"/>
                              <w:bottom w:val="nil"/>
                              <w:right w:val="nil"/>
                            </w:tcBorders>
                            <w:shd w:val="clear" w:color="auto" w:fill="auto"/>
                            <w:noWrap/>
                            <w:vAlign w:val="center"/>
                            <w:hideMark/>
                          </w:tcPr>
                          <w:p w14:paraId="78E255A8"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37.5 </w:t>
                            </w:r>
                          </w:p>
                        </w:tc>
                        <w:tc>
                          <w:tcPr>
                            <w:tcW w:w="567" w:type="dxa"/>
                            <w:tcBorders>
                              <w:top w:val="nil"/>
                              <w:left w:val="nil"/>
                              <w:bottom w:val="nil"/>
                              <w:right w:val="nil"/>
                            </w:tcBorders>
                            <w:shd w:val="clear" w:color="auto" w:fill="auto"/>
                            <w:noWrap/>
                            <w:vAlign w:val="center"/>
                            <w:hideMark/>
                          </w:tcPr>
                          <w:p w14:paraId="1DFD13B5"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r>
                      <w:tr w:rsidR="00C51030" w:rsidRPr="008A1DDD" w14:paraId="432E3CFB"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7554902B" w14:textId="77777777" w:rsidR="00C51030" w:rsidRPr="008A1DDD" w:rsidRDefault="00C51030"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机械投入（元</w:t>
                            </w:r>
                            <w:r w:rsidRPr="008A1DDD">
                              <w:rPr>
                                <w:rFonts w:ascii="Times New Roman" w:eastAsia="宋体" w:hAnsi="Times New Roman" w:cs="Times New Roman"/>
                                <w:color w:val="000000"/>
                                <w:sz w:val="21"/>
                                <w:szCs w:val="21"/>
                              </w:rPr>
                              <w:t>/</w:t>
                            </w:r>
                            <w:r w:rsidRPr="008A1DDD">
                              <w:rPr>
                                <w:rFonts w:ascii="Times New Roman" w:eastAsia="宋体" w:hAnsi="Times New Roman" w:cs="Times New Roman"/>
                                <w:color w:val="000000"/>
                                <w:sz w:val="21"/>
                                <w:szCs w:val="21"/>
                              </w:rPr>
                              <w:t>亩）</w:t>
                            </w:r>
                          </w:p>
                        </w:tc>
                        <w:tc>
                          <w:tcPr>
                            <w:tcW w:w="283" w:type="dxa"/>
                            <w:tcBorders>
                              <w:top w:val="nil"/>
                              <w:left w:val="nil"/>
                              <w:bottom w:val="nil"/>
                              <w:right w:val="nil"/>
                            </w:tcBorders>
                            <w:vAlign w:val="center"/>
                          </w:tcPr>
                          <w:p w14:paraId="482BA7E6" w14:textId="77777777" w:rsidR="00C51030" w:rsidRPr="008A1DDD" w:rsidRDefault="00C51030"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DD4FA25"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67.4 </w:t>
                            </w:r>
                          </w:p>
                        </w:tc>
                        <w:tc>
                          <w:tcPr>
                            <w:tcW w:w="737" w:type="dxa"/>
                            <w:tcBorders>
                              <w:top w:val="nil"/>
                              <w:left w:val="nil"/>
                              <w:bottom w:val="nil"/>
                              <w:right w:val="nil"/>
                            </w:tcBorders>
                            <w:shd w:val="clear" w:color="auto" w:fill="auto"/>
                            <w:noWrap/>
                            <w:vAlign w:val="center"/>
                            <w:hideMark/>
                          </w:tcPr>
                          <w:p w14:paraId="7E8D443D"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281.8 </w:t>
                            </w:r>
                          </w:p>
                        </w:tc>
                        <w:tc>
                          <w:tcPr>
                            <w:tcW w:w="737" w:type="dxa"/>
                            <w:tcBorders>
                              <w:top w:val="nil"/>
                              <w:left w:val="nil"/>
                              <w:bottom w:val="nil"/>
                              <w:right w:val="nil"/>
                            </w:tcBorders>
                            <w:shd w:val="clear" w:color="auto" w:fill="auto"/>
                            <w:noWrap/>
                            <w:vAlign w:val="center"/>
                            <w:hideMark/>
                          </w:tcPr>
                          <w:p w14:paraId="0C7FE075"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20D2AB91"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D0CA2F5"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64.6 </w:t>
                            </w:r>
                          </w:p>
                        </w:tc>
                        <w:tc>
                          <w:tcPr>
                            <w:tcW w:w="737" w:type="dxa"/>
                            <w:tcBorders>
                              <w:top w:val="nil"/>
                              <w:left w:val="nil"/>
                              <w:bottom w:val="nil"/>
                              <w:right w:val="nil"/>
                            </w:tcBorders>
                            <w:shd w:val="clear" w:color="auto" w:fill="auto"/>
                            <w:noWrap/>
                            <w:vAlign w:val="center"/>
                            <w:hideMark/>
                          </w:tcPr>
                          <w:p w14:paraId="78D45D34"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281.8 </w:t>
                            </w:r>
                          </w:p>
                        </w:tc>
                        <w:tc>
                          <w:tcPr>
                            <w:tcW w:w="737" w:type="dxa"/>
                            <w:tcBorders>
                              <w:top w:val="nil"/>
                              <w:left w:val="nil"/>
                              <w:bottom w:val="nil"/>
                              <w:right w:val="nil"/>
                            </w:tcBorders>
                            <w:shd w:val="clear" w:color="auto" w:fill="auto"/>
                            <w:noWrap/>
                            <w:vAlign w:val="center"/>
                            <w:hideMark/>
                          </w:tcPr>
                          <w:p w14:paraId="060889AF"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1096A05F"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7D930CE9"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73.2 </w:t>
                            </w:r>
                          </w:p>
                        </w:tc>
                        <w:tc>
                          <w:tcPr>
                            <w:tcW w:w="737" w:type="dxa"/>
                            <w:gridSpan w:val="2"/>
                            <w:tcBorders>
                              <w:top w:val="nil"/>
                              <w:left w:val="nil"/>
                              <w:bottom w:val="nil"/>
                              <w:right w:val="nil"/>
                            </w:tcBorders>
                            <w:shd w:val="clear" w:color="auto" w:fill="auto"/>
                            <w:noWrap/>
                            <w:vAlign w:val="center"/>
                            <w:hideMark/>
                          </w:tcPr>
                          <w:p w14:paraId="0D6353E3"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281.8 </w:t>
                            </w:r>
                          </w:p>
                        </w:tc>
                        <w:tc>
                          <w:tcPr>
                            <w:tcW w:w="737" w:type="dxa"/>
                            <w:tcBorders>
                              <w:top w:val="nil"/>
                              <w:left w:val="nil"/>
                              <w:bottom w:val="nil"/>
                              <w:right w:val="nil"/>
                            </w:tcBorders>
                            <w:shd w:val="clear" w:color="auto" w:fill="auto"/>
                            <w:noWrap/>
                            <w:vAlign w:val="center"/>
                            <w:hideMark/>
                          </w:tcPr>
                          <w:p w14:paraId="3695EE14"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30DB3B1A"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5771302"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68.7 </w:t>
                            </w:r>
                          </w:p>
                        </w:tc>
                        <w:tc>
                          <w:tcPr>
                            <w:tcW w:w="737" w:type="dxa"/>
                            <w:tcBorders>
                              <w:top w:val="nil"/>
                              <w:left w:val="nil"/>
                              <w:bottom w:val="nil"/>
                              <w:right w:val="nil"/>
                            </w:tcBorders>
                            <w:shd w:val="clear" w:color="auto" w:fill="auto"/>
                            <w:noWrap/>
                            <w:vAlign w:val="center"/>
                            <w:hideMark/>
                          </w:tcPr>
                          <w:p w14:paraId="24212745"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230.0 </w:t>
                            </w:r>
                          </w:p>
                        </w:tc>
                        <w:tc>
                          <w:tcPr>
                            <w:tcW w:w="737" w:type="dxa"/>
                            <w:tcBorders>
                              <w:top w:val="nil"/>
                              <w:left w:val="nil"/>
                              <w:bottom w:val="nil"/>
                              <w:right w:val="nil"/>
                            </w:tcBorders>
                            <w:shd w:val="clear" w:color="auto" w:fill="auto"/>
                            <w:noWrap/>
                            <w:vAlign w:val="center"/>
                            <w:hideMark/>
                          </w:tcPr>
                          <w:p w14:paraId="26EC38FE"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4F532138"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p>
                        </w:tc>
                      </w:tr>
                      <w:tr w:rsidR="00C51030" w:rsidRPr="008A1DDD" w14:paraId="4670662D"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5FE648A4" w14:textId="77777777" w:rsidR="00C51030" w:rsidRPr="008A1DDD" w:rsidRDefault="00C51030"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其他投入（元</w:t>
                            </w:r>
                            <w:r w:rsidRPr="008A1DDD">
                              <w:rPr>
                                <w:rFonts w:ascii="Times New Roman" w:eastAsia="宋体" w:hAnsi="Times New Roman" w:cs="Times New Roman"/>
                                <w:color w:val="000000"/>
                                <w:sz w:val="21"/>
                                <w:szCs w:val="21"/>
                              </w:rPr>
                              <w:t>/</w:t>
                            </w:r>
                            <w:r w:rsidRPr="008A1DDD">
                              <w:rPr>
                                <w:rFonts w:ascii="Times New Roman" w:eastAsia="宋体" w:hAnsi="Times New Roman" w:cs="Times New Roman"/>
                                <w:color w:val="000000"/>
                                <w:sz w:val="21"/>
                                <w:szCs w:val="21"/>
                              </w:rPr>
                              <w:t>亩）</w:t>
                            </w:r>
                          </w:p>
                        </w:tc>
                        <w:tc>
                          <w:tcPr>
                            <w:tcW w:w="283" w:type="dxa"/>
                            <w:tcBorders>
                              <w:top w:val="nil"/>
                              <w:left w:val="nil"/>
                              <w:bottom w:val="nil"/>
                              <w:right w:val="nil"/>
                            </w:tcBorders>
                            <w:vAlign w:val="center"/>
                          </w:tcPr>
                          <w:p w14:paraId="207DA528" w14:textId="77777777" w:rsidR="00C51030" w:rsidRPr="008A1DDD" w:rsidRDefault="00C51030"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F35A063"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104.9 </w:t>
                            </w:r>
                          </w:p>
                        </w:tc>
                        <w:tc>
                          <w:tcPr>
                            <w:tcW w:w="737" w:type="dxa"/>
                            <w:tcBorders>
                              <w:top w:val="nil"/>
                              <w:left w:val="nil"/>
                              <w:bottom w:val="nil"/>
                              <w:right w:val="nil"/>
                            </w:tcBorders>
                            <w:shd w:val="clear" w:color="auto" w:fill="auto"/>
                            <w:noWrap/>
                            <w:vAlign w:val="center"/>
                            <w:hideMark/>
                          </w:tcPr>
                          <w:p w14:paraId="1756B9ED"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194.4 </w:t>
                            </w:r>
                          </w:p>
                        </w:tc>
                        <w:tc>
                          <w:tcPr>
                            <w:tcW w:w="737" w:type="dxa"/>
                            <w:tcBorders>
                              <w:top w:val="nil"/>
                              <w:left w:val="nil"/>
                              <w:bottom w:val="nil"/>
                              <w:right w:val="nil"/>
                            </w:tcBorders>
                            <w:shd w:val="clear" w:color="auto" w:fill="auto"/>
                            <w:noWrap/>
                            <w:vAlign w:val="center"/>
                            <w:hideMark/>
                          </w:tcPr>
                          <w:p w14:paraId="75278945"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48.9 </w:t>
                            </w:r>
                          </w:p>
                        </w:tc>
                        <w:tc>
                          <w:tcPr>
                            <w:tcW w:w="283" w:type="dxa"/>
                            <w:tcBorders>
                              <w:left w:val="nil"/>
                              <w:right w:val="nil"/>
                            </w:tcBorders>
                            <w:shd w:val="clear" w:color="auto" w:fill="auto"/>
                            <w:noWrap/>
                            <w:vAlign w:val="center"/>
                            <w:hideMark/>
                          </w:tcPr>
                          <w:p w14:paraId="08CA038C"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8F6BF7E"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108.6 </w:t>
                            </w:r>
                          </w:p>
                        </w:tc>
                        <w:tc>
                          <w:tcPr>
                            <w:tcW w:w="737" w:type="dxa"/>
                            <w:tcBorders>
                              <w:top w:val="nil"/>
                              <w:left w:val="nil"/>
                              <w:bottom w:val="nil"/>
                              <w:right w:val="nil"/>
                            </w:tcBorders>
                            <w:shd w:val="clear" w:color="auto" w:fill="auto"/>
                            <w:noWrap/>
                            <w:vAlign w:val="center"/>
                            <w:hideMark/>
                          </w:tcPr>
                          <w:p w14:paraId="3D1D1000"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194.4 </w:t>
                            </w:r>
                          </w:p>
                        </w:tc>
                        <w:tc>
                          <w:tcPr>
                            <w:tcW w:w="737" w:type="dxa"/>
                            <w:tcBorders>
                              <w:top w:val="nil"/>
                              <w:left w:val="nil"/>
                              <w:bottom w:val="nil"/>
                              <w:right w:val="nil"/>
                            </w:tcBorders>
                            <w:shd w:val="clear" w:color="auto" w:fill="auto"/>
                            <w:noWrap/>
                            <w:vAlign w:val="center"/>
                            <w:hideMark/>
                          </w:tcPr>
                          <w:p w14:paraId="1EFBB7EE"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48.9 </w:t>
                            </w:r>
                          </w:p>
                        </w:tc>
                        <w:tc>
                          <w:tcPr>
                            <w:tcW w:w="567" w:type="dxa"/>
                            <w:tcBorders>
                              <w:top w:val="nil"/>
                              <w:left w:val="nil"/>
                              <w:bottom w:val="nil"/>
                              <w:right w:val="nil"/>
                            </w:tcBorders>
                            <w:shd w:val="clear" w:color="auto" w:fill="auto"/>
                            <w:noWrap/>
                            <w:vAlign w:val="center"/>
                            <w:hideMark/>
                          </w:tcPr>
                          <w:p w14:paraId="39CBD677"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5BEF6520"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99.0 </w:t>
                            </w:r>
                          </w:p>
                        </w:tc>
                        <w:tc>
                          <w:tcPr>
                            <w:tcW w:w="737" w:type="dxa"/>
                            <w:gridSpan w:val="2"/>
                            <w:tcBorders>
                              <w:top w:val="nil"/>
                              <w:left w:val="nil"/>
                              <w:bottom w:val="nil"/>
                              <w:right w:val="nil"/>
                            </w:tcBorders>
                            <w:shd w:val="clear" w:color="auto" w:fill="auto"/>
                            <w:noWrap/>
                            <w:vAlign w:val="center"/>
                            <w:hideMark/>
                          </w:tcPr>
                          <w:p w14:paraId="0A076AEC"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194.4 </w:t>
                            </w:r>
                          </w:p>
                        </w:tc>
                        <w:tc>
                          <w:tcPr>
                            <w:tcW w:w="737" w:type="dxa"/>
                            <w:tcBorders>
                              <w:top w:val="nil"/>
                              <w:left w:val="nil"/>
                              <w:bottom w:val="nil"/>
                              <w:right w:val="nil"/>
                            </w:tcBorders>
                            <w:shd w:val="clear" w:color="auto" w:fill="auto"/>
                            <w:noWrap/>
                            <w:vAlign w:val="center"/>
                            <w:hideMark/>
                          </w:tcPr>
                          <w:p w14:paraId="599DA198"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48.9 </w:t>
                            </w:r>
                          </w:p>
                        </w:tc>
                        <w:tc>
                          <w:tcPr>
                            <w:tcW w:w="567" w:type="dxa"/>
                            <w:tcBorders>
                              <w:top w:val="nil"/>
                              <w:left w:val="nil"/>
                              <w:bottom w:val="nil"/>
                              <w:right w:val="nil"/>
                            </w:tcBorders>
                            <w:shd w:val="clear" w:color="auto" w:fill="auto"/>
                            <w:noWrap/>
                            <w:vAlign w:val="center"/>
                            <w:hideMark/>
                          </w:tcPr>
                          <w:p w14:paraId="0F4D3776"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20556B48"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90.6 </w:t>
                            </w:r>
                          </w:p>
                        </w:tc>
                        <w:tc>
                          <w:tcPr>
                            <w:tcW w:w="737" w:type="dxa"/>
                            <w:tcBorders>
                              <w:top w:val="nil"/>
                              <w:left w:val="nil"/>
                              <w:bottom w:val="nil"/>
                              <w:right w:val="nil"/>
                            </w:tcBorders>
                            <w:shd w:val="clear" w:color="auto" w:fill="auto"/>
                            <w:noWrap/>
                            <w:vAlign w:val="center"/>
                            <w:hideMark/>
                          </w:tcPr>
                          <w:p w14:paraId="08017297"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194.4 </w:t>
                            </w:r>
                          </w:p>
                        </w:tc>
                        <w:tc>
                          <w:tcPr>
                            <w:tcW w:w="737" w:type="dxa"/>
                            <w:tcBorders>
                              <w:top w:val="nil"/>
                              <w:left w:val="nil"/>
                              <w:bottom w:val="nil"/>
                              <w:right w:val="nil"/>
                            </w:tcBorders>
                            <w:shd w:val="clear" w:color="auto" w:fill="auto"/>
                            <w:noWrap/>
                            <w:vAlign w:val="center"/>
                            <w:hideMark/>
                          </w:tcPr>
                          <w:p w14:paraId="3A95BEA2"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48.9 </w:t>
                            </w:r>
                          </w:p>
                        </w:tc>
                        <w:tc>
                          <w:tcPr>
                            <w:tcW w:w="567" w:type="dxa"/>
                            <w:tcBorders>
                              <w:top w:val="nil"/>
                              <w:left w:val="nil"/>
                              <w:bottom w:val="nil"/>
                              <w:right w:val="nil"/>
                            </w:tcBorders>
                            <w:shd w:val="clear" w:color="auto" w:fill="auto"/>
                            <w:noWrap/>
                            <w:vAlign w:val="center"/>
                            <w:hideMark/>
                          </w:tcPr>
                          <w:p w14:paraId="1DBF1409"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r>
                      <w:tr w:rsidR="00C51030" w:rsidRPr="008A1DDD" w14:paraId="6EB4C796"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610C9C12" w14:textId="77777777" w:rsidR="00C51030" w:rsidRPr="008A1DDD" w:rsidRDefault="00C51030"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农业补贴</w:t>
                            </w:r>
                          </w:p>
                        </w:tc>
                        <w:tc>
                          <w:tcPr>
                            <w:tcW w:w="283" w:type="dxa"/>
                            <w:tcBorders>
                              <w:top w:val="nil"/>
                              <w:left w:val="nil"/>
                              <w:bottom w:val="nil"/>
                              <w:right w:val="nil"/>
                            </w:tcBorders>
                            <w:vAlign w:val="center"/>
                          </w:tcPr>
                          <w:p w14:paraId="3BCC4292" w14:textId="77777777" w:rsidR="00C51030" w:rsidRPr="008A1DDD" w:rsidRDefault="00C51030"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622A153"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80.6 </w:t>
                            </w:r>
                          </w:p>
                        </w:tc>
                        <w:tc>
                          <w:tcPr>
                            <w:tcW w:w="737" w:type="dxa"/>
                            <w:tcBorders>
                              <w:top w:val="nil"/>
                              <w:left w:val="nil"/>
                              <w:bottom w:val="nil"/>
                              <w:right w:val="nil"/>
                            </w:tcBorders>
                            <w:shd w:val="clear" w:color="auto" w:fill="auto"/>
                            <w:noWrap/>
                            <w:vAlign w:val="center"/>
                            <w:hideMark/>
                          </w:tcPr>
                          <w:p w14:paraId="1993AF2B"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330.0 </w:t>
                            </w:r>
                          </w:p>
                        </w:tc>
                        <w:tc>
                          <w:tcPr>
                            <w:tcW w:w="737" w:type="dxa"/>
                            <w:tcBorders>
                              <w:top w:val="nil"/>
                              <w:left w:val="nil"/>
                              <w:bottom w:val="nil"/>
                              <w:right w:val="nil"/>
                            </w:tcBorders>
                            <w:shd w:val="clear" w:color="auto" w:fill="auto"/>
                            <w:noWrap/>
                            <w:vAlign w:val="center"/>
                            <w:hideMark/>
                          </w:tcPr>
                          <w:p w14:paraId="51B3B912"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76CFC712"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C14EE15"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84.3 </w:t>
                            </w:r>
                          </w:p>
                        </w:tc>
                        <w:tc>
                          <w:tcPr>
                            <w:tcW w:w="737" w:type="dxa"/>
                            <w:tcBorders>
                              <w:top w:val="nil"/>
                              <w:left w:val="nil"/>
                              <w:bottom w:val="nil"/>
                              <w:right w:val="nil"/>
                            </w:tcBorders>
                            <w:shd w:val="clear" w:color="auto" w:fill="auto"/>
                            <w:noWrap/>
                            <w:vAlign w:val="center"/>
                            <w:hideMark/>
                          </w:tcPr>
                          <w:p w14:paraId="69FE6EDF"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330.0 </w:t>
                            </w:r>
                          </w:p>
                        </w:tc>
                        <w:tc>
                          <w:tcPr>
                            <w:tcW w:w="737" w:type="dxa"/>
                            <w:tcBorders>
                              <w:top w:val="nil"/>
                              <w:left w:val="nil"/>
                              <w:bottom w:val="nil"/>
                              <w:right w:val="nil"/>
                            </w:tcBorders>
                            <w:shd w:val="clear" w:color="auto" w:fill="auto"/>
                            <w:noWrap/>
                            <w:vAlign w:val="center"/>
                            <w:hideMark/>
                          </w:tcPr>
                          <w:p w14:paraId="60F059A5"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7FABF9B6"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0397B51B"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77.4 </w:t>
                            </w:r>
                          </w:p>
                        </w:tc>
                        <w:tc>
                          <w:tcPr>
                            <w:tcW w:w="737" w:type="dxa"/>
                            <w:gridSpan w:val="2"/>
                            <w:tcBorders>
                              <w:top w:val="nil"/>
                              <w:left w:val="nil"/>
                              <w:bottom w:val="nil"/>
                              <w:right w:val="nil"/>
                            </w:tcBorders>
                            <w:shd w:val="clear" w:color="auto" w:fill="auto"/>
                            <w:noWrap/>
                            <w:vAlign w:val="center"/>
                            <w:hideMark/>
                          </w:tcPr>
                          <w:p w14:paraId="6E0B7531"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330.0 </w:t>
                            </w:r>
                          </w:p>
                        </w:tc>
                        <w:tc>
                          <w:tcPr>
                            <w:tcW w:w="737" w:type="dxa"/>
                            <w:tcBorders>
                              <w:top w:val="nil"/>
                              <w:left w:val="nil"/>
                              <w:bottom w:val="nil"/>
                              <w:right w:val="nil"/>
                            </w:tcBorders>
                            <w:shd w:val="clear" w:color="auto" w:fill="auto"/>
                            <w:noWrap/>
                            <w:vAlign w:val="center"/>
                            <w:hideMark/>
                          </w:tcPr>
                          <w:p w14:paraId="489BD555"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1D53F386"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38B226C2"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48.5 </w:t>
                            </w:r>
                          </w:p>
                        </w:tc>
                        <w:tc>
                          <w:tcPr>
                            <w:tcW w:w="737" w:type="dxa"/>
                            <w:tcBorders>
                              <w:top w:val="nil"/>
                              <w:left w:val="nil"/>
                              <w:bottom w:val="nil"/>
                              <w:right w:val="nil"/>
                            </w:tcBorders>
                            <w:shd w:val="clear" w:color="auto" w:fill="auto"/>
                            <w:noWrap/>
                            <w:vAlign w:val="center"/>
                            <w:hideMark/>
                          </w:tcPr>
                          <w:p w14:paraId="2585BA78"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330.0 </w:t>
                            </w:r>
                          </w:p>
                        </w:tc>
                        <w:tc>
                          <w:tcPr>
                            <w:tcW w:w="737" w:type="dxa"/>
                            <w:tcBorders>
                              <w:top w:val="nil"/>
                              <w:left w:val="nil"/>
                              <w:bottom w:val="nil"/>
                              <w:right w:val="nil"/>
                            </w:tcBorders>
                            <w:shd w:val="clear" w:color="auto" w:fill="auto"/>
                            <w:noWrap/>
                            <w:vAlign w:val="center"/>
                            <w:hideMark/>
                          </w:tcPr>
                          <w:p w14:paraId="164F46D8"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7A5D7740"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r>
                      <w:tr w:rsidR="00C51030" w:rsidRPr="008A1DDD" w14:paraId="2744A689"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2859B0B7" w14:textId="77777777" w:rsidR="00C51030" w:rsidRPr="008A1DDD" w:rsidRDefault="00C51030"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农业保险</w:t>
                            </w:r>
                          </w:p>
                        </w:tc>
                        <w:tc>
                          <w:tcPr>
                            <w:tcW w:w="283" w:type="dxa"/>
                            <w:tcBorders>
                              <w:top w:val="nil"/>
                              <w:left w:val="nil"/>
                              <w:bottom w:val="nil"/>
                              <w:right w:val="nil"/>
                            </w:tcBorders>
                            <w:vAlign w:val="center"/>
                          </w:tcPr>
                          <w:p w14:paraId="13DD33A0" w14:textId="77777777" w:rsidR="00C51030" w:rsidRPr="008A1DDD" w:rsidRDefault="00C51030"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8123E1E"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5EE5D931"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32CA13E7"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0D6A5C5D"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4660E49"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1A3EF0B2"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7BA49EE6"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7570CD45"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037FC9AE"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0.3 </w:t>
                            </w:r>
                          </w:p>
                        </w:tc>
                        <w:tc>
                          <w:tcPr>
                            <w:tcW w:w="737" w:type="dxa"/>
                            <w:gridSpan w:val="2"/>
                            <w:tcBorders>
                              <w:top w:val="nil"/>
                              <w:left w:val="nil"/>
                              <w:bottom w:val="nil"/>
                              <w:right w:val="nil"/>
                            </w:tcBorders>
                            <w:shd w:val="clear" w:color="auto" w:fill="auto"/>
                            <w:noWrap/>
                            <w:vAlign w:val="center"/>
                            <w:hideMark/>
                          </w:tcPr>
                          <w:p w14:paraId="5868C431"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463B7D8B"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734C0CFE"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79B61C3"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0.3 </w:t>
                            </w:r>
                          </w:p>
                        </w:tc>
                        <w:tc>
                          <w:tcPr>
                            <w:tcW w:w="737" w:type="dxa"/>
                            <w:tcBorders>
                              <w:top w:val="nil"/>
                              <w:left w:val="nil"/>
                              <w:bottom w:val="nil"/>
                              <w:right w:val="nil"/>
                            </w:tcBorders>
                            <w:shd w:val="clear" w:color="auto" w:fill="auto"/>
                            <w:noWrap/>
                            <w:vAlign w:val="center"/>
                            <w:hideMark/>
                          </w:tcPr>
                          <w:p w14:paraId="2F02487D"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05A3A44D"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71E2DCFC"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r>
                      <w:tr w:rsidR="00C51030" w:rsidRPr="008A1DDD" w14:paraId="64EB38D1"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0FB59A55" w14:textId="77777777" w:rsidR="00C51030" w:rsidRPr="008A1DDD" w:rsidRDefault="00C51030"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耕地细碎化（亩</w:t>
                            </w:r>
                            <w:r w:rsidRPr="008A1DDD">
                              <w:rPr>
                                <w:rFonts w:ascii="Times New Roman" w:eastAsia="宋体" w:hAnsi="Times New Roman" w:cs="Times New Roman"/>
                                <w:color w:val="000000"/>
                                <w:sz w:val="21"/>
                                <w:szCs w:val="21"/>
                              </w:rPr>
                              <w:t>/</w:t>
                            </w:r>
                            <w:r w:rsidRPr="008A1DDD">
                              <w:rPr>
                                <w:rFonts w:ascii="Times New Roman" w:eastAsia="宋体" w:hAnsi="Times New Roman" w:cs="Times New Roman"/>
                                <w:color w:val="000000"/>
                                <w:sz w:val="21"/>
                                <w:szCs w:val="21"/>
                              </w:rPr>
                              <w:t>块）</w:t>
                            </w:r>
                          </w:p>
                        </w:tc>
                        <w:tc>
                          <w:tcPr>
                            <w:tcW w:w="283" w:type="dxa"/>
                            <w:tcBorders>
                              <w:top w:val="nil"/>
                              <w:left w:val="nil"/>
                              <w:bottom w:val="nil"/>
                              <w:right w:val="nil"/>
                            </w:tcBorders>
                            <w:vAlign w:val="center"/>
                          </w:tcPr>
                          <w:p w14:paraId="44EE6A13" w14:textId="77777777" w:rsidR="00C51030" w:rsidRPr="008A1DDD" w:rsidRDefault="00C51030"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968216A"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3.7 </w:t>
                            </w:r>
                          </w:p>
                        </w:tc>
                        <w:tc>
                          <w:tcPr>
                            <w:tcW w:w="737" w:type="dxa"/>
                            <w:tcBorders>
                              <w:top w:val="nil"/>
                              <w:left w:val="nil"/>
                              <w:bottom w:val="nil"/>
                              <w:right w:val="nil"/>
                            </w:tcBorders>
                            <w:shd w:val="clear" w:color="auto" w:fill="auto"/>
                            <w:noWrap/>
                            <w:vAlign w:val="center"/>
                            <w:hideMark/>
                          </w:tcPr>
                          <w:p w14:paraId="7AD6900F"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90.0 </w:t>
                            </w:r>
                          </w:p>
                        </w:tc>
                        <w:tc>
                          <w:tcPr>
                            <w:tcW w:w="737" w:type="dxa"/>
                            <w:tcBorders>
                              <w:top w:val="nil"/>
                              <w:left w:val="nil"/>
                              <w:bottom w:val="nil"/>
                              <w:right w:val="nil"/>
                            </w:tcBorders>
                            <w:shd w:val="clear" w:color="auto" w:fill="auto"/>
                            <w:noWrap/>
                            <w:vAlign w:val="center"/>
                            <w:hideMark/>
                          </w:tcPr>
                          <w:p w14:paraId="14618444"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7C1BDF12"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449A27C"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2.1 </w:t>
                            </w:r>
                          </w:p>
                        </w:tc>
                        <w:tc>
                          <w:tcPr>
                            <w:tcW w:w="737" w:type="dxa"/>
                            <w:tcBorders>
                              <w:top w:val="nil"/>
                              <w:left w:val="nil"/>
                              <w:bottom w:val="nil"/>
                              <w:right w:val="nil"/>
                            </w:tcBorders>
                            <w:shd w:val="clear" w:color="auto" w:fill="auto"/>
                            <w:noWrap/>
                            <w:vAlign w:val="center"/>
                            <w:hideMark/>
                          </w:tcPr>
                          <w:p w14:paraId="27EB4D15"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69.0 </w:t>
                            </w:r>
                          </w:p>
                        </w:tc>
                        <w:tc>
                          <w:tcPr>
                            <w:tcW w:w="737" w:type="dxa"/>
                            <w:tcBorders>
                              <w:top w:val="nil"/>
                              <w:left w:val="nil"/>
                              <w:bottom w:val="nil"/>
                              <w:right w:val="nil"/>
                            </w:tcBorders>
                            <w:shd w:val="clear" w:color="auto" w:fill="auto"/>
                            <w:noWrap/>
                            <w:vAlign w:val="center"/>
                            <w:hideMark/>
                          </w:tcPr>
                          <w:p w14:paraId="08F8F6E6"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522487FB"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5E818B63"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5.5 </w:t>
                            </w:r>
                          </w:p>
                        </w:tc>
                        <w:tc>
                          <w:tcPr>
                            <w:tcW w:w="737" w:type="dxa"/>
                            <w:gridSpan w:val="2"/>
                            <w:tcBorders>
                              <w:top w:val="nil"/>
                              <w:left w:val="nil"/>
                              <w:bottom w:val="nil"/>
                              <w:right w:val="nil"/>
                            </w:tcBorders>
                            <w:shd w:val="clear" w:color="auto" w:fill="auto"/>
                            <w:noWrap/>
                            <w:vAlign w:val="center"/>
                            <w:hideMark/>
                          </w:tcPr>
                          <w:p w14:paraId="2ACD41B0"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45.0 </w:t>
                            </w:r>
                          </w:p>
                        </w:tc>
                        <w:tc>
                          <w:tcPr>
                            <w:tcW w:w="737" w:type="dxa"/>
                            <w:tcBorders>
                              <w:top w:val="nil"/>
                              <w:left w:val="nil"/>
                              <w:bottom w:val="nil"/>
                              <w:right w:val="nil"/>
                            </w:tcBorders>
                            <w:shd w:val="clear" w:color="auto" w:fill="auto"/>
                            <w:noWrap/>
                            <w:vAlign w:val="center"/>
                            <w:hideMark/>
                          </w:tcPr>
                          <w:p w14:paraId="1F5DC5EC"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6B7E9F10"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73A908B8"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14.4 </w:t>
                            </w:r>
                          </w:p>
                        </w:tc>
                        <w:tc>
                          <w:tcPr>
                            <w:tcW w:w="737" w:type="dxa"/>
                            <w:tcBorders>
                              <w:top w:val="nil"/>
                              <w:left w:val="nil"/>
                              <w:bottom w:val="nil"/>
                              <w:right w:val="nil"/>
                            </w:tcBorders>
                            <w:shd w:val="clear" w:color="auto" w:fill="auto"/>
                            <w:noWrap/>
                            <w:vAlign w:val="center"/>
                            <w:hideMark/>
                          </w:tcPr>
                          <w:p w14:paraId="36C067DE"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90.0 </w:t>
                            </w:r>
                          </w:p>
                        </w:tc>
                        <w:tc>
                          <w:tcPr>
                            <w:tcW w:w="737" w:type="dxa"/>
                            <w:tcBorders>
                              <w:top w:val="nil"/>
                              <w:left w:val="nil"/>
                              <w:bottom w:val="nil"/>
                              <w:right w:val="nil"/>
                            </w:tcBorders>
                            <w:shd w:val="clear" w:color="auto" w:fill="auto"/>
                            <w:noWrap/>
                            <w:vAlign w:val="center"/>
                            <w:hideMark/>
                          </w:tcPr>
                          <w:p w14:paraId="0E5D6E38"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3.1 </w:t>
                            </w:r>
                          </w:p>
                        </w:tc>
                        <w:tc>
                          <w:tcPr>
                            <w:tcW w:w="567" w:type="dxa"/>
                            <w:tcBorders>
                              <w:top w:val="nil"/>
                              <w:left w:val="nil"/>
                              <w:bottom w:val="nil"/>
                              <w:right w:val="nil"/>
                            </w:tcBorders>
                            <w:shd w:val="clear" w:color="auto" w:fill="auto"/>
                            <w:noWrap/>
                            <w:vAlign w:val="center"/>
                            <w:hideMark/>
                          </w:tcPr>
                          <w:p w14:paraId="315A0128"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r>
                      <w:tr w:rsidR="00C51030" w:rsidRPr="008A1DDD" w14:paraId="7E849AA8"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2EEF893C" w14:textId="77777777" w:rsidR="00C51030" w:rsidRPr="008A1DDD" w:rsidRDefault="00C51030"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家庭人口结构</w:t>
                            </w:r>
                          </w:p>
                        </w:tc>
                        <w:tc>
                          <w:tcPr>
                            <w:tcW w:w="283" w:type="dxa"/>
                            <w:tcBorders>
                              <w:top w:val="nil"/>
                              <w:left w:val="nil"/>
                              <w:bottom w:val="nil"/>
                              <w:right w:val="nil"/>
                            </w:tcBorders>
                            <w:vAlign w:val="center"/>
                          </w:tcPr>
                          <w:p w14:paraId="36709E6F" w14:textId="77777777" w:rsidR="00C51030" w:rsidRPr="008A1DDD" w:rsidRDefault="00C51030"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97AE7C9"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1B1ACD3C"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2.0 </w:t>
                            </w:r>
                          </w:p>
                        </w:tc>
                        <w:tc>
                          <w:tcPr>
                            <w:tcW w:w="737" w:type="dxa"/>
                            <w:tcBorders>
                              <w:top w:val="nil"/>
                              <w:left w:val="nil"/>
                              <w:bottom w:val="nil"/>
                              <w:right w:val="nil"/>
                            </w:tcBorders>
                            <w:shd w:val="clear" w:color="auto" w:fill="auto"/>
                            <w:noWrap/>
                            <w:vAlign w:val="center"/>
                            <w:hideMark/>
                          </w:tcPr>
                          <w:p w14:paraId="6E4027A6"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2E3DF5A1"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A04F1BD"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4ABAA7BE"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2.0 </w:t>
                            </w:r>
                          </w:p>
                        </w:tc>
                        <w:tc>
                          <w:tcPr>
                            <w:tcW w:w="737" w:type="dxa"/>
                            <w:tcBorders>
                              <w:top w:val="nil"/>
                              <w:left w:val="nil"/>
                              <w:bottom w:val="nil"/>
                              <w:right w:val="nil"/>
                            </w:tcBorders>
                            <w:shd w:val="clear" w:color="auto" w:fill="auto"/>
                            <w:noWrap/>
                            <w:vAlign w:val="center"/>
                            <w:hideMark/>
                          </w:tcPr>
                          <w:p w14:paraId="75C1F3D2"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2CB3AA4A"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3989B0C"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0.8 </w:t>
                            </w:r>
                          </w:p>
                        </w:tc>
                        <w:tc>
                          <w:tcPr>
                            <w:tcW w:w="737" w:type="dxa"/>
                            <w:gridSpan w:val="2"/>
                            <w:tcBorders>
                              <w:top w:val="nil"/>
                              <w:left w:val="nil"/>
                              <w:bottom w:val="nil"/>
                              <w:right w:val="nil"/>
                            </w:tcBorders>
                            <w:shd w:val="clear" w:color="auto" w:fill="auto"/>
                            <w:noWrap/>
                            <w:vAlign w:val="center"/>
                            <w:hideMark/>
                          </w:tcPr>
                          <w:p w14:paraId="1080DDC0"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2.0 </w:t>
                            </w:r>
                          </w:p>
                        </w:tc>
                        <w:tc>
                          <w:tcPr>
                            <w:tcW w:w="737" w:type="dxa"/>
                            <w:tcBorders>
                              <w:top w:val="nil"/>
                              <w:left w:val="nil"/>
                              <w:bottom w:val="nil"/>
                              <w:right w:val="nil"/>
                            </w:tcBorders>
                            <w:shd w:val="clear" w:color="auto" w:fill="auto"/>
                            <w:noWrap/>
                            <w:vAlign w:val="center"/>
                            <w:hideMark/>
                          </w:tcPr>
                          <w:p w14:paraId="3AC7BFAE"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1C114124"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CFCCE21"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697CAFD6"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2.0 </w:t>
                            </w:r>
                          </w:p>
                        </w:tc>
                        <w:tc>
                          <w:tcPr>
                            <w:tcW w:w="737" w:type="dxa"/>
                            <w:tcBorders>
                              <w:top w:val="nil"/>
                              <w:left w:val="nil"/>
                              <w:bottom w:val="nil"/>
                              <w:right w:val="nil"/>
                            </w:tcBorders>
                            <w:shd w:val="clear" w:color="auto" w:fill="auto"/>
                            <w:noWrap/>
                            <w:vAlign w:val="center"/>
                            <w:hideMark/>
                          </w:tcPr>
                          <w:p w14:paraId="6F729B80"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1AC479E2"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p>
                        </w:tc>
                      </w:tr>
                      <w:tr w:rsidR="00C51030" w:rsidRPr="008A1DDD" w14:paraId="5002CB12"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402E0AC7" w14:textId="77777777" w:rsidR="00C51030" w:rsidRPr="008A1DDD" w:rsidRDefault="00C51030"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兼业化</w:t>
                            </w:r>
                          </w:p>
                        </w:tc>
                        <w:tc>
                          <w:tcPr>
                            <w:tcW w:w="283" w:type="dxa"/>
                            <w:tcBorders>
                              <w:top w:val="nil"/>
                              <w:left w:val="nil"/>
                              <w:bottom w:val="nil"/>
                              <w:right w:val="nil"/>
                            </w:tcBorders>
                            <w:vAlign w:val="center"/>
                          </w:tcPr>
                          <w:p w14:paraId="416055ED" w14:textId="77777777" w:rsidR="00C51030" w:rsidRPr="008A1DDD" w:rsidRDefault="00C51030"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7CD3293"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0.6 </w:t>
                            </w:r>
                          </w:p>
                        </w:tc>
                        <w:tc>
                          <w:tcPr>
                            <w:tcW w:w="737" w:type="dxa"/>
                            <w:tcBorders>
                              <w:top w:val="nil"/>
                              <w:left w:val="nil"/>
                              <w:bottom w:val="nil"/>
                              <w:right w:val="nil"/>
                            </w:tcBorders>
                            <w:shd w:val="clear" w:color="auto" w:fill="auto"/>
                            <w:noWrap/>
                            <w:vAlign w:val="center"/>
                            <w:hideMark/>
                          </w:tcPr>
                          <w:p w14:paraId="061A0434"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bottom w:val="nil"/>
                              <w:right w:val="nil"/>
                            </w:tcBorders>
                            <w:shd w:val="clear" w:color="auto" w:fill="auto"/>
                            <w:noWrap/>
                            <w:vAlign w:val="center"/>
                            <w:hideMark/>
                          </w:tcPr>
                          <w:p w14:paraId="2F1FE75A"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283" w:type="dxa"/>
                            <w:tcBorders>
                              <w:left w:val="nil"/>
                              <w:right w:val="nil"/>
                            </w:tcBorders>
                            <w:shd w:val="clear" w:color="auto" w:fill="auto"/>
                            <w:noWrap/>
                            <w:vAlign w:val="center"/>
                            <w:hideMark/>
                          </w:tcPr>
                          <w:p w14:paraId="75FB44D4"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38C70C0"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0.6 </w:t>
                            </w:r>
                          </w:p>
                        </w:tc>
                        <w:tc>
                          <w:tcPr>
                            <w:tcW w:w="737" w:type="dxa"/>
                            <w:tcBorders>
                              <w:top w:val="nil"/>
                              <w:left w:val="nil"/>
                              <w:bottom w:val="nil"/>
                              <w:right w:val="nil"/>
                            </w:tcBorders>
                            <w:shd w:val="clear" w:color="auto" w:fill="auto"/>
                            <w:noWrap/>
                            <w:vAlign w:val="center"/>
                            <w:hideMark/>
                          </w:tcPr>
                          <w:p w14:paraId="7DCE59C7"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bottom w:val="nil"/>
                              <w:right w:val="nil"/>
                            </w:tcBorders>
                            <w:shd w:val="clear" w:color="auto" w:fill="auto"/>
                            <w:noWrap/>
                            <w:vAlign w:val="center"/>
                            <w:hideMark/>
                          </w:tcPr>
                          <w:p w14:paraId="705713F0"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567" w:type="dxa"/>
                            <w:tcBorders>
                              <w:top w:val="nil"/>
                              <w:left w:val="nil"/>
                              <w:bottom w:val="nil"/>
                              <w:right w:val="nil"/>
                            </w:tcBorders>
                            <w:shd w:val="clear" w:color="auto" w:fill="auto"/>
                            <w:noWrap/>
                            <w:vAlign w:val="center"/>
                            <w:hideMark/>
                          </w:tcPr>
                          <w:p w14:paraId="57A4C6B6"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7681CF1"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0.4 </w:t>
                            </w:r>
                          </w:p>
                        </w:tc>
                        <w:tc>
                          <w:tcPr>
                            <w:tcW w:w="737" w:type="dxa"/>
                            <w:gridSpan w:val="2"/>
                            <w:tcBorders>
                              <w:top w:val="nil"/>
                              <w:left w:val="nil"/>
                              <w:bottom w:val="nil"/>
                              <w:right w:val="nil"/>
                            </w:tcBorders>
                            <w:shd w:val="clear" w:color="auto" w:fill="auto"/>
                            <w:noWrap/>
                            <w:vAlign w:val="center"/>
                            <w:hideMark/>
                          </w:tcPr>
                          <w:p w14:paraId="202B27D0"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bottom w:val="nil"/>
                              <w:right w:val="nil"/>
                            </w:tcBorders>
                            <w:shd w:val="clear" w:color="auto" w:fill="auto"/>
                            <w:noWrap/>
                            <w:vAlign w:val="center"/>
                            <w:hideMark/>
                          </w:tcPr>
                          <w:p w14:paraId="32A31D5F"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567" w:type="dxa"/>
                            <w:tcBorders>
                              <w:top w:val="nil"/>
                              <w:left w:val="nil"/>
                              <w:bottom w:val="nil"/>
                              <w:right w:val="nil"/>
                            </w:tcBorders>
                            <w:shd w:val="clear" w:color="auto" w:fill="auto"/>
                            <w:noWrap/>
                            <w:vAlign w:val="center"/>
                            <w:hideMark/>
                          </w:tcPr>
                          <w:p w14:paraId="36AA91F1"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48AD8884"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445B121C"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0.9 </w:t>
                            </w:r>
                          </w:p>
                        </w:tc>
                        <w:tc>
                          <w:tcPr>
                            <w:tcW w:w="737" w:type="dxa"/>
                            <w:tcBorders>
                              <w:top w:val="nil"/>
                              <w:left w:val="nil"/>
                              <w:bottom w:val="nil"/>
                              <w:right w:val="nil"/>
                            </w:tcBorders>
                            <w:shd w:val="clear" w:color="auto" w:fill="auto"/>
                            <w:noWrap/>
                            <w:vAlign w:val="center"/>
                            <w:hideMark/>
                          </w:tcPr>
                          <w:p w14:paraId="74D2940F"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4D870620"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r>
                      <w:tr w:rsidR="00C51030" w:rsidRPr="008A1DDD" w14:paraId="095C2076"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16355C64" w14:textId="77777777" w:rsidR="00C51030" w:rsidRPr="008A1DDD" w:rsidRDefault="00C51030"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性别</w:t>
                            </w:r>
                          </w:p>
                        </w:tc>
                        <w:tc>
                          <w:tcPr>
                            <w:tcW w:w="283" w:type="dxa"/>
                            <w:tcBorders>
                              <w:top w:val="nil"/>
                              <w:left w:val="nil"/>
                              <w:bottom w:val="nil"/>
                              <w:right w:val="nil"/>
                            </w:tcBorders>
                            <w:vAlign w:val="center"/>
                          </w:tcPr>
                          <w:p w14:paraId="18261C8E" w14:textId="77777777" w:rsidR="00C51030" w:rsidRPr="008A1DDD" w:rsidRDefault="00C51030"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9223E38"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0.6 </w:t>
                            </w:r>
                          </w:p>
                        </w:tc>
                        <w:tc>
                          <w:tcPr>
                            <w:tcW w:w="737" w:type="dxa"/>
                            <w:tcBorders>
                              <w:top w:val="nil"/>
                              <w:left w:val="nil"/>
                              <w:bottom w:val="nil"/>
                              <w:right w:val="nil"/>
                            </w:tcBorders>
                            <w:shd w:val="clear" w:color="auto" w:fill="auto"/>
                            <w:noWrap/>
                            <w:vAlign w:val="center"/>
                            <w:hideMark/>
                          </w:tcPr>
                          <w:p w14:paraId="01B99A87"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bottom w:val="nil"/>
                              <w:right w:val="nil"/>
                            </w:tcBorders>
                            <w:shd w:val="clear" w:color="auto" w:fill="auto"/>
                            <w:noWrap/>
                            <w:vAlign w:val="center"/>
                            <w:hideMark/>
                          </w:tcPr>
                          <w:p w14:paraId="4869D8A7"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283" w:type="dxa"/>
                            <w:tcBorders>
                              <w:left w:val="nil"/>
                              <w:right w:val="nil"/>
                            </w:tcBorders>
                            <w:shd w:val="clear" w:color="auto" w:fill="auto"/>
                            <w:noWrap/>
                            <w:vAlign w:val="center"/>
                            <w:hideMark/>
                          </w:tcPr>
                          <w:p w14:paraId="1FA94D92"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D11AEC9"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0.6 </w:t>
                            </w:r>
                          </w:p>
                        </w:tc>
                        <w:tc>
                          <w:tcPr>
                            <w:tcW w:w="737" w:type="dxa"/>
                            <w:tcBorders>
                              <w:top w:val="nil"/>
                              <w:left w:val="nil"/>
                              <w:bottom w:val="nil"/>
                              <w:right w:val="nil"/>
                            </w:tcBorders>
                            <w:shd w:val="clear" w:color="auto" w:fill="auto"/>
                            <w:noWrap/>
                            <w:vAlign w:val="center"/>
                            <w:hideMark/>
                          </w:tcPr>
                          <w:p w14:paraId="6A6B1934"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bottom w:val="nil"/>
                              <w:right w:val="nil"/>
                            </w:tcBorders>
                            <w:shd w:val="clear" w:color="auto" w:fill="auto"/>
                            <w:noWrap/>
                            <w:vAlign w:val="center"/>
                            <w:hideMark/>
                          </w:tcPr>
                          <w:p w14:paraId="29B2C4F8"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567" w:type="dxa"/>
                            <w:tcBorders>
                              <w:top w:val="nil"/>
                              <w:left w:val="nil"/>
                              <w:bottom w:val="nil"/>
                              <w:right w:val="nil"/>
                            </w:tcBorders>
                            <w:shd w:val="clear" w:color="auto" w:fill="auto"/>
                            <w:noWrap/>
                            <w:vAlign w:val="center"/>
                            <w:hideMark/>
                          </w:tcPr>
                          <w:p w14:paraId="4A3B3935"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D0E7B4C"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0.6 </w:t>
                            </w:r>
                          </w:p>
                        </w:tc>
                        <w:tc>
                          <w:tcPr>
                            <w:tcW w:w="737" w:type="dxa"/>
                            <w:gridSpan w:val="2"/>
                            <w:tcBorders>
                              <w:top w:val="nil"/>
                              <w:left w:val="nil"/>
                              <w:bottom w:val="nil"/>
                              <w:right w:val="nil"/>
                            </w:tcBorders>
                            <w:shd w:val="clear" w:color="auto" w:fill="auto"/>
                            <w:noWrap/>
                            <w:vAlign w:val="center"/>
                            <w:hideMark/>
                          </w:tcPr>
                          <w:p w14:paraId="0F9CF2AC"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bottom w:val="nil"/>
                              <w:right w:val="nil"/>
                            </w:tcBorders>
                            <w:shd w:val="clear" w:color="auto" w:fill="auto"/>
                            <w:noWrap/>
                            <w:vAlign w:val="center"/>
                            <w:hideMark/>
                          </w:tcPr>
                          <w:p w14:paraId="13165EB8"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567" w:type="dxa"/>
                            <w:tcBorders>
                              <w:top w:val="nil"/>
                              <w:left w:val="nil"/>
                              <w:bottom w:val="nil"/>
                              <w:right w:val="nil"/>
                            </w:tcBorders>
                            <w:shd w:val="clear" w:color="auto" w:fill="auto"/>
                            <w:noWrap/>
                            <w:vAlign w:val="center"/>
                            <w:hideMark/>
                          </w:tcPr>
                          <w:p w14:paraId="5C3C6F17"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157EB2AE"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0.5 </w:t>
                            </w:r>
                          </w:p>
                        </w:tc>
                        <w:tc>
                          <w:tcPr>
                            <w:tcW w:w="737" w:type="dxa"/>
                            <w:tcBorders>
                              <w:top w:val="nil"/>
                              <w:left w:val="nil"/>
                              <w:bottom w:val="nil"/>
                              <w:right w:val="nil"/>
                            </w:tcBorders>
                            <w:shd w:val="clear" w:color="auto" w:fill="auto"/>
                            <w:noWrap/>
                            <w:vAlign w:val="center"/>
                            <w:hideMark/>
                          </w:tcPr>
                          <w:p w14:paraId="38997136"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bottom w:val="nil"/>
                              <w:right w:val="nil"/>
                            </w:tcBorders>
                            <w:shd w:val="clear" w:color="auto" w:fill="auto"/>
                            <w:noWrap/>
                            <w:vAlign w:val="center"/>
                            <w:hideMark/>
                          </w:tcPr>
                          <w:p w14:paraId="719900B4"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567" w:type="dxa"/>
                            <w:tcBorders>
                              <w:top w:val="nil"/>
                              <w:left w:val="nil"/>
                              <w:bottom w:val="nil"/>
                              <w:right w:val="nil"/>
                            </w:tcBorders>
                            <w:shd w:val="clear" w:color="auto" w:fill="auto"/>
                            <w:noWrap/>
                            <w:vAlign w:val="center"/>
                            <w:hideMark/>
                          </w:tcPr>
                          <w:p w14:paraId="15BCDC4D"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p>
                        </w:tc>
                      </w:tr>
                      <w:tr w:rsidR="00C51030" w:rsidRPr="008A1DDD" w14:paraId="19B479EA"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2E5601F8" w14:textId="77777777" w:rsidR="00C51030" w:rsidRPr="008A1DDD" w:rsidRDefault="00C51030"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年龄</w:t>
                            </w:r>
                          </w:p>
                        </w:tc>
                        <w:tc>
                          <w:tcPr>
                            <w:tcW w:w="283" w:type="dxa"/>
                            <w:tcBorders>
                              <w:top w:val="nil"/>
                              <w:left w:val="nil"/>
                              <w:bottom w:val="nil"/>
                              <w:right w:val="nil"/>
                            </w:tcBorders>
                            <w:vAlign w:val="center"/>
                          </w:tcPr>
                          <w:p w14:paraId="34965C4A" w14:textId="77777777" w:rsidR="00C51030" w:rsidRPr="008A1DDD" w:rsidRDefault="00C51030"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75F4A85"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52.4 </w:t>
                            </w:r>
                          </w:p>
                        </w:tc>
                        <w:tc>
                          <w:tcPr>
                            <w:tcW w:w="737" w:type="dxa"/>
                            <w:tcBorders>
                              <w:top w:val="nil"/>
                              <w:left w:val="nil"/>
                              <w:bottom w:val="nil"/>
                              <w:right w:val="nil"/>
                            </w:tcBorders>
                            <w:shd w:val="clear" w:color="auto" w:fill="auto"/>
                            <w:noWrap/>
                            <w:vAlign w:val="center"/>
                            <w:hideMark/>
                          </w:tcPr>
                          <w:p w14:paraId="6DBA764D"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74.0 </w:t>
                            </w:r>
                          </w:p>
                        </w:tc>
                        <w:tc>
                          <w:tcPr>
                            <w:tcW w:w="737" w:type="dxa"/>
                            <w:tcBorders>
                              <w:top w:val="nil"/>
                              <w:left w:val="nil"/>
                              <w:bottom w:val="nil"/>
                              <w:right w:val="nil"/>
                            </w:tcBorders>
                            <w:shd w:val="clear" w:color="auto" w:fill="auto"/>
                            <w:noWrap/>
                            <w:vAlign w:val="center"/>
                            <w:hideMark/>
                          </w:tcPr>
                          <w:p w14:paraId="25596BB3"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30.0 </w:t>
                            </w:r>
                          </w:p>
                        </w:tc>
                        <w:tc>
                          <w:tcPr>
                            <w:tcW w:w="283" w:type="dxa"/>
                            <w:tcBorders>
                              <w:left w:val="nil"/>
                              <w:right w:val="nil"/>
                            </w:tcBorders>
                            <w:shd w:val="clear" w:color="auto" w:fill="auto"/>
                            <w:noWrap/>
                            <w:vAlign w:val="center"/>
                            <w:hideMark/>
                          </w:tcPr>
                          <w:p w14:paraId="72857217"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476C1D0"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53.2 </w:t>
                            </w:r>
                          </w:p>
                        </w:tc>
                        <w:tc>
                          <w:tcPr>
                            <w:tcW w:w="737" w:type="dxa"/>
                            <w:tcBorders>
                              <w:top w:val="nil"/>
                              <w:left w:val="nil"/>
                              <w:bottom w:val="nil"/>
                              <w:right w:val="nil"/>
                            </w:tcBorders>
                            <w:shd w:val="clear" w:color="auto" w:fill="auto"/>
                            <w:noWrap/>
                            <w:vAlign w:val="center"/>
                            <w:hideMark/>
                          </w:tcPr>
                          <w:p w14:paraId="5AF5F9F0"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74.0 </w:t>
                            </w:r>
                          </w:p>
                        </w:tc>
                        <w:tc>
                          <w:tcPr>
                            <w:tcW w:w="737" w:type="dxa"/>
                            <w:tcBorders>
                              <w:top w:val="nil"/>
                              <w:left w:val="nil"/>
                              <w:bottom w:val="nil"/>
                              <w:right w:val="nil"/>
                            </w:tcBorders>
                            <w:shd w:val="clear" w:color="auto" w:fill="auto"/>
                            <w:noWrap/>
                            <w:vAlign w:val="center"/>
                            <w:hideMark/>
                          </w:tcPr>
                          <w:p w14:paraId="298260ED"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30.0 </w:t>
                            </w:r>
                          </w:p>
                        </w:tc>
                        <w:tc>
                          <w:tcPr>
                            <w:tcW w:w="567" w:type="dxa"/>
                            <w:tcBorders>
                              <w:top w:val="nil"/>
                              <w:left w:val="nil"/>
                              <w:bottom w:val="nil"/>
                              <w:right w:val="nil"/>
                            </w:tcBorders>
                            <w:shd w:val="clear" w:color="auto" w:fill="auto"/>
                            <w:noWrap/>
                            <w:vAlign w:val="center"/>
                            <w:hideMark/>
                          </w:tcPr>
                          <w:p w14:paraId="09CD3DCA"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21C8321F"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51.3 </w:t>
                            </w:r>
                          </w:p>
                        </w:tc>
                        <w:tc>
                          <w:tcPr>
                            <w:tcW w:w="737" w:type="dxa"/>
                            <w:gridSpan w:val="2"/>
                            <w:tcBorders>
                              <w:top w:val="nil"/>
                              <w:left w:val="nil"/>
                              <w:bottom w:val="nil"/>
                              <w:right w:val="nil"/>
                            </w:tcBorders>
                            <w:shd w:val="clear" w:color="auto" w:fill="auto"/>
                            <w:noWrap/>
                            <w:vAlign w:val="center"/>
                            <w:hideMark/>
                          </w:tcPr>
                          <w:p w14:paraId="18378A88"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74.0 </w:t>
                            </w:r>
                          </w:p>
                        </w:tc>
                        <w:tc>
                          <w:tcPr>
                            <w:tcW w:w="737" w:type="dxa"/>
                            <w:tcBorders>
                              <w:top w:val="nil"/>
                              <w:left w:val="nil"/>
                              <w:bottom w:val="nil"/>
                              <w:right w:val="nil"/>
                            </w:tcBorders>
                            <w:shd w:val="clear" w:color="auto" w:fill="auto"/>
                            <w:noWrap/>
                            <w:vAlign w:val="center"/>
                            <w:hideMark/>
                          </w:tcPr>
                          <w:p w14:paraId="25CA50E2"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30.0 </w:t>
                            </w:r>
                          </w:p>
                        </w:tc>
                        <w:tc>
                          <w:tcPr>
                            <w:tcW w:w="567" w:type="dxa"/>
                            <w:tcBorders>
                              <w:top w:val="nil"/>
                              <w:left w:val="nil"/>
                              <w:bottom w:val="nil"/>
                              <w:right w:val="nil"/>
                            </w:tcBorders>
                            <w:shd w:val="clear" w:color="auto" w:fill="auto"/>
                            <w:noWrap/>
                            <w:vAlign w:val="center"/>
                            <w:hideMark/>
                          </w:tcPr>
                          <w:p w14:paraId="5D8DC0E5"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222E0662"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49.1 </w:t>
                            </w:r>
                          </w:p>
                        </w:tc>
                        <w:tc>
                          <w:tcPr>
                            <w:tcW w:w="737" w:type="dxa"/>
                            <w:tcBorders>
                              <w:top w:val="nil"/>
                              <w:left w:val="nil"/>
                              <w:bottom w:val="nil"/>
                              <w:right w:val="nil"/>
                            </w:tcBorders>
                            <w:shd w:val="clear" w:color="auto" w:fill="auto"/>
                            <w:noWrap/>
                            <w:vAlign w:val="center"/>
                            <w:hideMark/>
                          </w:tcPr>
                          <w:p w14:paraId="5AB7945F"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69.0 </w:t>
                            </w:r>
                          </w:p>
                        </w:tc>
                        <w:tc>
                          <w:tcPr>
                            <w:tcW w:w="737" w:type="dxa"/>
                            <w:tcBorders>
                              <w:top w:val="nil"/>
                              <w:left w:val="nil"/>
                              <w:bottom w:val="nil"/>
                              <w:right w:val="nil"/>
                            </w:tcBorders>
                            <w:shd w:val="clear" w:color="auto" w:fill="auto"/>
                            <w:noWrap/>
                            <w:vAlign w:val="center"/>
                            <w:hideMark/>
                          </w:tcPr>
                          <w:p w14:paraId="4FC3F83F"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30.0 </w:t>
                            </w:r>
                          </w:p>
                        </w:tc>
                        <w:tc>
                          <w:tcPr>
                            <w:tcW w:w="567" w:type="dxa"/>
                            <w:tcBorders>
                              <w:top w:val="nil"/>
                              <w:left w:val="nil"/>
                              <w:bottom w:val="nil"/>
                              <w:right w:val="nil"/>
                            </w:tcBorders>
                            <w:shd w:val="clear" w:color="auto" w:fill="auto"/>
                            <w:noWrap/>
                            <w:vAlign w:val="center"/>
                            <w:hideMark/>
                          </w:tcPr>
                          <w:p w14:paraId="2C176CC5"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r>
                      <w:tr w:rsidR="00C51030" w:rsidRPr="008A1DDD" w14:paraId="6E512755"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3BB5D043" w14:textId="77777777" w:rsidR="00C51030" w:rsidRPr="008A1DDD" w:rsidRDefault="00C51030"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文化程度</w:t>
                            </w:r>
                          </w:p>
                        </w:tc>
                        <w:tc>
                          <w:tcPr>
                            <w:tcW w:w="283" w:type="dxa"/>
                            <w:tcBorders>
                              <w:top w:val="nil"/>
                              <w:left w:val="nil"/>
                              <w:bottom w:val="nil"/>
                              <w:right w:val="nil"/>
                            </w:tcBorders>
                            <w:vAlign w:val="center"/>
                          </w:tcPr>
                          <w:p w14:paraId="49037467" w14:textId="77777777" w:rsidR="00C51030" w:rsidRPr="008A1DDD" w:rsidRDefault="00C51030"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49579FF"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7.2 </w:t>
                            </w:r>
                          </w:p>
                        </w:tc>
                        <w:tc>
                          <w:tcPr>
                            <w:tcW w:w="737" w:type="dxa"/>
                            <w:tcBorders>
                              <w:top w:val="nil"/>
                              <w:left w:val="nil"/>
                              <w:bottom w:val="nil"/>
                              <w:right w:val="nil"/>
                            </w:tcBorders>
                            <w:shd w:val="clear" w:color="auto" w:fill="auto"/>
                            <w:noWrap/>
                            <w:vAlign w:val="center"/>
                            <w:hideMark/>
                          </w:tcPr>
                          <w:p w14:paraId="1575F8AA"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16.0 </w:t>
                            </w:r>
                          </w:p>
                        </w:tc>
                        <w:tc>
                          <w:tcPr>
                            <w:tcW w:w="737" w:type="dxa"/>
                            <w:tcBorders>
                              <w:top w:val="nil"/>
                              <w:left w:val="nil"/>
                              <w:bottom w:val="nil"/>
                              <w:right w:val="nil"/>
                            </w:tcBorders>
                            <w:shd w:val="clear" w:color="auto" w:fill="auto"/>
                            <w:noWrap/>
                            <w:vAlign w:val="center"/>
                            <w:hideMark/>
                          </w:tcPr>
                          <w:p w14:paraId="69D1611B"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2087305D"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D57144E"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7.1 </w:t>
                            </w:r>
                          </w:p>
                        </w:tc>
                        <w:tc>
                          <w:tcPr>
                            <w:tcW w:w="737" w:type="dxa"/>
                            <w:tcBorders>
                              <w:top w:val="nil"/>
                              <w:left w:val="nil"/>
                              <w:bottom w:val="nil"/>
                              <w:right w:val="nil"/>
                            </w:tcBorders>
                            <w:shd w:val="clear" w:color="auto" w:fill="auto"/>
                            <w:noWrap/>
                            <w:vAlign w:val="center"/>
                            <w:hideMark/>
                          </w:tcPr>
                          <w:p w14:paraId="10B30134"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15.0 </w:t>
                            </w:r>
                          </w:p>
                        </w:tc>
                        <w:tc>
                          <w:tcPr>
                            <w:tcW w:w="737" w:type="dxa"/>
                            <w:tcBorders>
                              <w:top w:val="nil"/>
                              <w:left w:val="nil"/>
                              <w:bottom w:val="nil"/>
                              <w:right w:val="nil"/>
                            </w:tcBorders>
                            <w:shd w:val="clear" w:color="auto" w:fill="auto"/>
                            <w:noWrap/>
                            <w:vAlign w:val="center"/>
                            <w:hideMark/>
                          </w:tcPr>
                          <w:p w14:paraId="3E41EDF3"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025256C0"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2BD6C491"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7.2 </w:t>
                            </w:r>
                          </w:p>
                        </w:tc>
                        <w:tc>
                          <w:tcPr>
                            <w:tcW w:w="737" w:type="dxa"/>
                            <w:gridSpan w:val="2"/>
                            <w:tcBorders>
                              <w:top w:val="nil"/>
                              <w:left w:val="nil"/>
                              <w:bottom w:val="nil"/>
                              <w:right w:val="nil"/>
                            </w:tcBorders>
                            <w:shd w:val="clear" w:color="auto" w:fill="auto"/>
                            <w:noWrap/>
                            <w:vAlign w:val="center"/>
                            <w:hideMark/>
                          </w:tcPr>
                          <w:p w14:paraId="693FA6B9"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15.0 </w:t>
                            </w:r>
                          </w:p>
                        </w:tc>
                        <w:tc>
                          <w:tcPr>
                            <w:tcW w:w="737" w:type="dxa"/>
                            <w:tcBorders>
                              <w:top w:val="nil"/>
                              <w:left w:val="nil"/>
                              <w:bottom w:val="nil"/>
                              <w:right w:val="nil"/>
                            </w:tcBorders>
                            <w:shd w:val="clear" w:color="auto" w:fill="auto"/>
                            <w:noWrap/>
                            <w:vAlign w:val="center"/>
                            <w:hideMark/>
                          </w:tcPr>
                          <w:p w14:paraId="49EBF2F4"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7BD45C1E"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CDEF72B"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7.2 </w:t>
                            </w:r>
                          </w:p>
                        </w:tc>
                        <w:tc>
                          <w:tcPr>
                            <w:tcW w:w="737" w:type="dxa"/>
                            <w:tcBorders>
                              <w:top w:val="nil"/>
                              <w:left w:val="nil"/>
                              <w:bottom w:val="nil"/>
                              <w:right w:val="nil"/>
                            </w:tcBorders>
                            <w:shd w:val="clear" w:color="auto" w:fill="auto"/>
                            <w:noWrap/>
                            <w:vAlign w:val="center"/>
                            <w:hideMark/>
                          </w:tcPr>
                          <w:p w14:paraId="30BCE14C"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16.0 </w:t>
                            </w:r>
                          </w:p>
                        </w:tc>
                        <w:tc>
                          <w:tcPr>
                            <w:tcW w:w="737" w:type="dxa"/>
                            <w:tcBorders>
                              <w:top w:val="nil"/>
                              <w:left w:val="nil"/>
                              <w:bottom w:val="nil"/>
                              <w:right w:val="nil"/>
                            </w:tcBorders>
                            <w:shd w:val="clear" w:color="auto" w:fill="auto"/>
                            <w:noWrap/>
                            <w:vAlign w:val="center"/>
                            <w:hideMark/>
                          </w:tcPr>
                          <w:p w14:paraId="591BEEAF"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2.0 </w:t>
                            </w:r>
                          </w:p>
                        </w:tc>
                        <w:tc>
                          <w:tcPr>
                            <w:tcW w:w="567" w:type="dxa"/>
                            <w:tcBorders>
                              <w:top w:val="nil"/>
                              <w:left w:val="nil"/>
                              <w:bottom w:val="nil"/>
                              <w:right w:val="nil"/>
                            </w:tcBorders>
                            <w:shd w:val="clear" w:color="auto" w:fill="auto"/>
                            <w:noWrap/>
                            <w:vAlign w:val="center"/>
                            <w:hideMark/>
                          </w:tcPr>
                          <w:p w14:paraId="1FA093C1"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p>
                        </w:tc>
                      </w:tr>
                      <w:tr w:rsidR="00C51030" w:rsidRPr="008A1DDD" w14:paraId="11854823"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3A5EC803" w14:textId="77777777" w:rsidR="00C51030" w:rsidRPr="008A1DDD" w:rsidRDefault="00C51030"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农业培训</w:t>
                            </w:r>
                          </w:p>
                        </w:tc>
                        <w:tc>
                          <w:tcPr>
                            <w:tcW w:w="283" w:type="dxa"/>
                            <w:tcBorders>
                              <w:top w:val="nil"/>
                              <w:left w:val="nil"/>
                              <w:bottom w:val="nil"/>
                              <w:right w:val="nil"/>
                            </w:tcBorders>
                            <w:vAlign w:val="center"/>
                          </w:tcPr>
                          <w:p w14:paraId="612BF6BA" w14:textId="77777777" w:rsidR="00C51030" w:rsidRPr="008A1DDD" w:rsidRDefault="00C51030"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EA51D07"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4F577F1E"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bottom w:val="nil"/>
                              <w:right w:val="nil"/>
                            </w:tcBorders>
                            <w:shd w:val="clear" w:color="auto" w:fill="auto"/>
                            <w:noWrap/>
                            <w:vAlign w:val="center"/>
                            <w:hideMark/>
                          </w:tcPr>
                          <w:p w14:paraId="6AB47930"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283" w:type="dxa"/>
                            <w:tcBorders>
                              <w:left w:val="nil"/>
                              <w:right w:val="nil"/>
                            </w:tcBorders>
                            <w:shd w:val="clear" w:color="auto" w:fill="auto"/>
                            <w:noWrap/>
                            <w:vAlign w:val="center"/>
                            <w:hideMark/>
                          </w:tcPr>
                          <w:p w14:paraId="289A17BB"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A8D2CFD"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5503A766"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bottom w:val="nil"/>
                              <w:right w:val="nil"/>
                            </w:tcBorders>
                            <w:shd w:val="clear" w:color="auto" w:fill="auto"/>
                            <w:noWrap/>
                            <w:vAlign w:val="center"/>
                            <w:hideMark/>
                          </w:tcPr>
                          <w:p w14:paraId="0839C475"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567" w:type="dxa"/>
                            <w:tcBorders>
                              <w:top w:val="nil"/>
                              <w:left w:val="nil"/>
                              <w:bottom w:val="nil"/>
                              <w:right w:val="nil"/>
                            </w:tcBorders>
                            <w:shd w:val="clear" w:color="auto" w:fill="auto"/>
                            <w:noWrap/>
                            <w:vAlign w:val="center"/>
                            <w:hideMark/>
                          </w:tcPr>
                          <w:p w14:paraId="2B326C29"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486C2873"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0.1 </w:t>
                            </w:r>
                          </w:p>
                        </w:tc>
                        <w:tc>
                          <w:tcPr>
                            <w:tcW w:w="737" w:type="dxa"/>
                            <w:gridSpan w:val="2"/>
                            <w:tcBorders>
                              <w:top w:val="nil"/>
                              <w:left w:val="nil"/>
                              <w:bottom w:val="nil"/>
                              <w:right w:val="nil"/>
                            </w:tcBorders>
                            <w:shd w:val="clear" w:color="auto" w:fill="auto"/>
                            <w:noWrap/>
                            <w:vAlign w:val="center"/>
                            <w:hideMark/>
                          </w:tcPr>
                          <w:p w14:paraId="7858AF85"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bottom w:val="nil"/>
                              <w:right w:val="nil"/>
                            </w:tcBorders>
                            <w:shd w:val="clear" w:color="auto" w:fill="auto"/>
                            <w:noWrap/>
                            <w:vAlign w:val="center"/>
                            <w:hideMark/>
                          </w:tcPr>
                          <w:p w14:paraId="7D528928"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567" w:type="dxa"/>
                            <w:tcBorders>
                              <w:top w:val="nil"/>
                              <w:left w:val="nil"/>
                              <w:bottom w:val="nil"/>
                              <w:right w:val="nil"/>
                            </w:tcBorders>
                            <w:shd w:val="clear" w:color="auto" w:fill="auto"/>
                            <w:noWrap/>
                            <w:vAlign w:val="center"/>
                            <w:hideMark/>
                          </w:tcPr>
                          <w:p w14:paraId="6264CFDF"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0878018"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7949E9A3"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bottom w:val="nil"/>
                              <w:right w:val="nil"/>
                            </w:tcBorders>
                            <w:shd w:val="clear" w:color="auto" w:fill="auto"/>
                            <w:noWrap/>
                            <w:vAlign w:val="center"/>
                            <w:hideMark/>
                          </w:tcPr>
                          <w:p w14:paraId="23951903"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567" w:type="dxa"/>
                            <w:tcBorders>
                              <w:top w:val="nil"/>
                              <w:left w:val="nil"/>
                              <w:bottom w:val="nil"/>
                              <w:right w:val="nil"/>
                            </w:tcBorders>
                            <w:shd w:val="clear" w:color="auto" w:fill="auto"/>
                            <w:noWrap/>
                            <w:vAlign w:val="center"/>
                            <w:hideMark/>
                          </w:tcPr>
                          <w:p w14:paraId="29ED593D"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p>
                        </w:tc>
                      </w:tr>
                      <w:tr w:rsidR="00C51030" w:rsidRPr="008A1DDD" w14:paraId="625B0A35"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412D2B6D" w14:textId="77777777" w:rsidR="00C51030" w:rsidRPr="008A1DDD" w:rsidRDefault="00C51030"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健康状况</w:t>
                            </w:r>
                          </w:p>
                        </w:tc>
                        <w:tc>
                          <w:tcPr>
                            <w:tcW w:w="283" w:type="dxa"/>
                            <w:tcBorders>
                              <w:top w:val="nil"/>
                              <w:left w:val="nil"/>
                              <w:bottom w:val="nil"/>
                              <w:right w:val="nil"/>
                            </w:tcBorders>
                            <w:vAlign w:val="center"/>
                          </w:tcPr>
                          <w:p w14:paraId="7CE7BDB9" w14:textId="77777777" w:rsidR="00C51030" w:rsidRPr="008A1DDD" w:rsidRDefault="00C51030"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1666D33"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4.3 </w:t>
                            </w:r>
                          </w:p>
                        </w:tc>
                        <w:tc>
                          <w:tcPr>
                            <w:tcW w:w="737" w:type="dxa"/>
                            <w:tcBorders>
                              <w:top w:val="nil"/>
                              <w:left w:val="nil"/>
                              <w:bottom w:val="nil"/>
                              <w:right w:val="nil"/>
                            </w:tcBorders>
                            <w:shd w:val="clear" w:color="auto" w:fill="auto"/>
                            <w:noWrap/>
                            <w:vAlign w:val="center"/>
                            <w:hideMark/>
                          </w:tcPr>
                          <w:p w14:paraId="31781545"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5</w:t>
                            </w:r>
                          </w:p>
                        </w:tc>
                        <w:tc>
                          <w:tcPr>
                            <w:tcW w:w="737" w:type="dxa"/>
                            <w:tcBorders>
                              <w:top w:val="nil"/>
                              <w:left w:val="nil"/>
                              <w:bottom w:val="nil"/>
                              <w:right w:val="nil"/>
                            </w:tcBorders>
                            <w:shd w:val="clear" w:color="auto" w:fill="auto"/>
                            <w:noWrap/>
                            <w:vAlign w:val="center"/>
                            <w:hideMark/>
                          </w:tcPr>
                          <w:p w14:paraId="66D4C670"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283" w:type="dxa"/>
                            <w:tcBorders>
                              <w:left w:val="nil"/>
                              <w:right w:val="nil"/>
                            </w:tcBorders>
                            <w:shd w:val="clear" w:color="auto" w:fill="auto"/>
                            <w:noWrap/>
                            <w:vAlign w:val="center"/>
                            <w:hideMark/>
                          </w:tcPr>
                          <w:p w14:paraId="0BCDB6BE"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DE85AC2"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4.2 </w:t>
                            </w:r>
                          </w:p>
                        </w:tc>
                        <w:tc>
                          <w:tcPr>
                            <w:tcW w:w="737" w:type="dxa"/>
                            <w:tcBorders>
                              <w:top w:val="nil"/>
                              <w:left w:val="nil"/>
                              <w:bottom w:val="nil"/>
                              <w:right w:val="nil"/>
                            </w:tcBorders>
                            <w:shd w:val="clear" w:color="auto" w:fill="auto"/>
                            <w:noWrap/>
                            <w:vAlign w:val="center"/>
                            <w:hideMark/>
                          </w:tcPr>
                          <w:p w14:paraId="05EEA61D"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5</w:t>
                            </w:r>
                          </w:p>
                        </w:tc>
                        <w:tc>
                          <w:tcPr>
                            <w:tcW w:w="737" w:type="dxa"/>
                            <w:tcBorders>
                              <w:top w:val="nil"/>
                              <w:left w:val="nil"/>
                              <w:bottom w:val="nil"/>
                              <w:right w:val="nil"/>
                            </w:tcBorders>
                            <w:shd w:val="clear" w:color="auto" w:fill="auto"/>
                            <w:noWrap/>
                            <w:vAlign w:val="center"/>
                            <w:hideMark/>
                          </w:tcPr>
                          <w:p w14:paraId="2F674DB9"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567" w:type="dxa"/>
                            <w:tcBorders>
                              <w:top w:val="nil"/>
                              <w:left w:val="nil"/>
                              <w:bottom w:val="nil"/>
                              <w:right w:val="nil"/>
                            </w:tcBorders>
                            <w:shd w:val="clear" w:color="auto" w:fill="auto"/>
                            <w:noWrap/>
                            <w:vAlign w:val="center"/>
                            <w:hideMark/>
                          </w:tcPr>
                          <w:p w14:paraId="291D8BF9"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D8F9A28"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4.4 </w:t>
                            </w:r>
                          </w:p>
                        </w:tc>
                        <w:tc>
                          <w:tcPr>
                            <w:tcW w:w="737" w:type="dxa"/>
                            <w:gridSpan w:val="2"/>
                            <w:tcBorders>
                              <w:top w:val="nil"/>
                              <w:left w:val="nil"/>
                              <w:bottom w:val="nil"/>
                              <w:right w:val="nil"/>
                            </w:tcBorders>
                            <w:shd w:val="clear" w:color="auto" w:fill="auto"/>
                            <w:noWrap/>
                            <w:vAlign w:val="center"/>
                            <w:hideMark/>
                          </w:tcPr>
                          <w:p w14:paraId="3919F468"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5</w:t>
                            </w:r>
                          </w:p>
                        </w:tc>
                        <w:tc>
                          <w:tcPr>
                            <w:tcW w:w="737" w:type="dxa"/>
                            <w:tcBorders>
                              <w:top w:val="nil"/>
                              <w:left w:val="nil"/>
                              <w:bottom w:val="nil"/>
                              <w:right w:val="nil"/>
                            </w:tcBorders>
                            <w:shd w:val="clear" w:color="auto" w:fill="auto"/>
                            <w:noWrap/>
                            <w:vAlign w:val="center"/>
                            <w:hideMark/>
                          </w:tcPr>
                          <w:p w14:paraId="33C207A2"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567" w:type="dxa"/>
                            <w:tcBorders>
                              <w:top w:val="nil"/>
                              <w:left w:val="nil"/>
                              <w:bottom w:val="nil"/>
                              <w:right w:val="nil"/>
                            </w:tcBorders>
                            <w:shd w:val="clear" w:color="auto" w:fill="auto"/>
                            <w:noWrap/>
                            <w:vAlign w:val="center"/>
                            <w:hideMark/>
                          </w:tcPr>
                          <w:p w14:paraId="35ABA120"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4512936"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4.3 </w:t>
                            </w:r>
                          </w:p>
                        </w:tc>
                        <w:tc>
                          <w:tcPr>
                            <w:tcW w:w="737" w:type="dxa"/>
                            <w:tcBorders>
                              <w:top w:val="nil"/>
                              <w:left w:val="nil"/>
                              <w:bottom w:val="nil"/>
                              <w:right w:val="nil"/>
                            </w:tcBorders>
                            <w:shd w:val="clear" w:color="auto" w:fill="auto"/>
                            <w:noWrap/>
                            <w:vAlign w:val="center"/>
                            <w:hideMark/>
                          </w:tcPr>
                          <w:p w14:paraId="08A6B544"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5</w:t>
                            </w:r>
                          </w:p>
                        </w:tc>
                        <w:tc>
                          <w:tcPr>
                            <w:tcW w:w="737" w:type="dxa"/>
                            <w:tcBorders>
                              <w:top w:val="nil"/>
                              <w:left w:val="nil"/>
                              <w:bottom w:val="nil"/>
                              <w:right w:val="nil"/>
                            </w:tcBorders>
                            <w:shd w:val="clear" w:color="auto" w:fill="auto"/>
                            <w:noWrap/>
                            <w:vAlign w:val="center"/>
                            <w:hideMark/>
                          </w:tcPr>
                          <w:p w14:paraId="7E84B177"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567" w:type="dxa"/>
                            <w:tcBorders>
                              <w:top w:val="nil"/>
                              <w:left w:val="nil"/>
                              <w:bottom w:val="nil"/>
                              <w:right w:val="nil"/>
                            </w:tcBorders>
                            <w:shd w:val="clear" w:color="auto" w:fill="auto"/>
                            <w:noWrap/>
                            <w:vAlign w:val="center"/>
                            <w:hideMark/>
                          </w:tcPr>
                          <w:p w14:paraId="4399122C"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r>
                      <w:tr w:rsidR="00C51030" w:rsidRPr="008A1DDD" w14:paraId="3B8AF1B9" w14:textId="77777777" w:rsidTr="000272FA">
                        <w:trPr>
                          <w:trHeight w:val="283"/>
                          <w:jc w:val="center"/>
                        </w:trPr>
                        <w:tc>
                          <w:tcPr>
                            <w:tcW w:w="1984" w:type="dxa"/>
                            <w:tcBorders>
                              <w:top w:val="nil"/>
                              <w:left w:val="nil"/>
                              <w:right w:val="nil"/>
                            </w:tcBorders>
                            <w:shd w:val="clear" w:color="auto" w:fill="auto"/>
                            <w:noWrap/>
                            <w:vAlign w:val="center"/>
                            <w:hideMark/>
                          </w:tcPr>
                          <w:p w14:paraId="59A3867E" w14:textId="77777777" w:rsidR="00C51030" w:rsidRPr="008A1DDD" w:rsidRDefault="00C51030"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家庭背景</w:t>
                            </w:r>
                          </w:p>
                        </w:tc>
                        <w:tc>
                          <w:tcPr>
                            <w:tcW w:w="283" w:type="dxa"/>
                            <w:tcBorders>
                              <w:top w:val="nil"/>
                              <w:left w:val="nil"/>
                              <w:right w:val="nil"/>
                            </w:tcBorders>
                            <w:vAlign w:val="center"/>
                          </w:tcPr>
                          <w:p w14:paraId="716B778C" w14:textId="77777777" w:rsidR="00C51030" w:rsidRPr="008A1DDD" w:rsidRDefault="00C51030"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right w:val="nil"/>
                            </w:tcBorders>
                            <w:shd w:val="clear" w:color="auto" w:fill="auto"/>
                            <w:noWrap/>
                            <w:vAlign w:val="center"/>
                            <w:hideMark/>
                          </w:tcPr>
                          <w:p w14:paraId="42D625A7"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0.2 </w:t>
                            </w:r>
                          </w:p>
                        </w:tc>
                        <w:tc>
                          <w:tcPr>
                            <w:tcW w:w="737" w:type="dxa"/>
                            <w:tcBorders>
                              <w:top w:val="nil"/>
                              <w:left w:val="nil"/>
                              <w:right w:val="nil"/>
                            </w:tcBorders>
                            <w:shd w:val="clear" w:color="auto" w:fill="auto"/>
                            <w:noWrap/>
                            <w:vAlign w:val="center"/>
                            <w:hideMark/>
                          </w:tcPr>
                          <w:p w14:paraId="2C6F51CF"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right w:val="nil"/>
                            </w:tcBorders>
                            <w:shd w:val="clear" w:color="auto" w:fill="auto"/>
                            <w:noWrap/>
                            <w:vAlign w:val="center"/>
                            <w:hideMark/>
                          </w:tcPr>
                          <w:p w14:paraId="45A23962"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283" w:type="dxa"/>
                            <w:tcBorders>
                              <w:left w:val="nil"/>
                              <w:right w:val="nil"/>
                            </w:tcBorders>
                            <w:shd w:val="clear" w:color="auto" w:fill="auto"/>
                            <w:noWrap/>
                            <w:vAlign w:val="center"/>
                            <w:hideMark/>
                          </w:tcPr>
                          <w:p w14:paraId="7B802D81"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　</w:t>
                            </w:r>
                          </w:p>
                        </w:tc>
                        <w:tc>
                          <w:tcPr>
                            <w:tcW w:w="737" w:type="dxa"/>
                            <w:tcBorders>
                              <w:top w:val="nil"/>
                              <w:left w:val="nil"/>
                              <w:right w:val="nil"/>
                            </w:tcBorders>
                            <w:shd w:val="clear" w:color="auto" w:fill="auto"/>
                            <w:noWrap/>
                            <w:vAlign w:val="center"/>
                            <w:hideMark/>
                          </w:tcPr>
                          <w:p w14:paraId="7F5EA3F2"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0.2 </w:t>
                            </w:r>
                          </w:p>
                        </w:tc>
                        <w:tc>
                          <w:tcPr>
                            <w:tcW w:w="737" w:type="dxa"/>
                            <w:tcBorders>
                              <w:top w:val="nil"/>
                              <w:left w:val="nil"/>
                              <w:right w:val="nil"/>
                            </w:tcBorders>
                            <w:shd w:val="clear" w:color="auto" w:fill="auto"/>
                            <w:noWrap/>
                            <w:vAlign w:val="center"/>
                            <w:hideMark/>
                          </w:tcPr>
                          <w:p w14:paraId="6CC4854E"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right w:val="nil"/>
                            </w:tcBorders>
                            <w:shd w:val="clear" w:color="auto" w:fill="auto"/>
                            <w:noWrap/>
                            <w:vAlign w:val="center"/>
                            <w:hideMark/>
                          </w:tcPr>
                          <w:p w14:paraId="4A3AEE0E"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567" w:type="dxa"/>
                            <w:tcBorders>
                              <w:top w:val="nil"/>
                              <w:left w:val="nil"/>
                              <w:right w:val="nil"/>
                            </w:tcBorders>
                            <w:shd w:val="clear" w:color="auto" w:fill="auto"/>
                            <w:noWrap/>
                            <w:vAlign w:val="center"/>
                            <w:hideMark/>
                          </w:tcPr>
                          <w:p w14:paraId="51CB7E81"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right w:val="nil"/>
                            </w:tcBorders>
                            <w:shd w:val="clear" w:color="auto" w:fill="auto"/>
                            <w:noWrap/>
                            <w:vAlign w:val="center"/>
                            <w:hideMark/>
                          </w:tcPr>
                          <w:p w14:paraId="06C0F887"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0.1 </w:t>
                            </w:r>
                          </w:p>
                        </w:tc>
                        <w:tc>
                          <w:tcPr>
                            <w:tcW w:w="737" w:type="dxa"/>
                            <w:gridSpan w:val="2"/>
                            <w:tcBorders>
                              <w:top w:val="nil"/>
                              <w:left w:val="nil"/>
                              <w:right w:val="nil"/>
                            </w:tcBorders>
                            <w:shd w:val="clear" w:color="auto" w:fill="auto"/>
                            <w:noWrap/>
                            <w:vAlign w:val="center"/>
                            <w:hideMark/>
                          </w:tcPr>
                          <w:p w14:paraId="340B0878"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right w:val="nil"/>
                            </w:tcBorders>
                            <w:shd w:val="clear" w:color="auto" w:fill="auto"/>
                            <w:noWrap/>
                            <w:vAlign w:val="center"/>
                            <w:hideMark/>
                          </w:tcPr>
                          <w:p w14:paraId="2650AAA1"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567" w:type="dxa"/>
                            <w:tcBorders>
                              <w:top w:val="nil"/>
                              <w:left w:val="nil"/>
                              <w:right w:val="nil"/>
                            </w:tcBorders>
                            <w:shd w:val="clear" w:color="auto" w:fill="auto"/>
                            <w:noWrap/>
                            <w:vAlign w:val="center"/>
                            <w:hideMark/>
                          </w:tcPr>
                          <w:p w14:paraId="7FAE9D74"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　</w:t>
                            </w:r>
                          </w:p>
                        </w:tc>
                        <w:tc>
                          <w:tcPr>
                            <w:tcW w:w="737" w:type="dxa"/>
                            <w:tcBorders>
                              <w:top w:val="nil"/>
                              <w:left w:val="nil"/>
                              <w:right w:val="nil"/>
                            </w:tcBorders>
                            <w:shd w:val="clear" w:color="auto" w:fill="auto"/>
                            <w:noWrap/>
                            <w:vAlign w:val="center"/>
                            <w:hideMark/>
                          </w:tcPr>
                          <w:p w14:paraId="68DB6978"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0.2 </w:t>
                            </w:r>
                          </w:p>
                        </w:tc>
                        <w:tc>
                          <w:tcPr>
                            <w:tcW w:w="737" w:type="dxa"/>
                            <w:tcBorders>
                              <w:top w:val="nil"/>
                              <w:left w:val="nil"/>
                              <w:right w:val="nil"/>
                            </w:tcBorders>
                            <w:shd w:val="clear" w:color="auto" w:fill="auto"/>
                            <w:noWrap/>
                            <w:vAlign w:val="center"/>
                            <w:hideMark/>
                          </w:tcPr>
                          <w:p w14:paraId="446A0406"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right w:val="nil"/>
                            </w:tcBorders>
                            <w:shd w:val="clear" w:color="auto" w:fill="auto"/>
                            <w:noWrap/>
                            <w:vAlign w:val="center"/>
                            <w:hideMark/>
                          </w:tcPr>
                          <w:p w14:paraId="32293572"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567" w:type="dxa"/>
                            <w:tcBorders>
                              <w:top w:val="nil"/>
                              <w:left w:val="nil"/>
                              <w:right w:val="nil"/>
                            </w:tcBorders>
                            <w:shd w:val="clear" w:color="auto" w:fill="auto"/>
                            <w:noWrap/>
                            <w:vAlign w:val="center"/>
                            <w:hideMark/>
                          </w:tcPr>
                          <w:p w14:paraId="71F41307" w14:textId="77777777" w:rsidR="00C51030" w:rsidRPr="008A1DDD" w:rsidRDefault="00C51030"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　</w:t>
                            </w:r>
                          </w:p>
                        </w:tc>
                      </w:tr>
                      <w:tr w:rsidR="00C51030" w:rsidRPr="008A1DDD" w14:paraId="04DAF765" w14:textId="77777777" w:rsidTr="000272FA">
                        <w:trPr>
                          <w:trHeight w:val="283"/>
                          <w:jc w:val="center"/>
                        </w:trPr>
                        <w:tc>
                          <w:tcPr>
                            <w:tcW w:w="1984" w:type="dxa"/>
                            <w:tcBorders>
                              <w:left w:val="nil"/>
                              <w:bottom w:val="single" w:sz="12" w:space="0" w:color="auto"/>
                              <w:right w:val="nil"/>
                            </w:tcBorders>
                            <w:shd w:val="clear" w:color="auto" w:fill="auto"/>
                            <w:noWrap/>
                            <w:vAlign w:val="center"/>
                            <w:hideMark/>
                          </w:tcPr>
                          <w:p w14:paraId="5C681B8D" w14:textId="77777777" w:rsidR="00C51030" w:rsidRPr="008A1DDD" w:rsidRDefault="00C51030" w:rsidP="008D5D41">
                            <w:pPr>
                              <w:spacing w:after="0" w:line="240" w:lineRule="auto"/>
                              <w:rPr>
                                <w:rFonts w:ascii="Times New Roman" w:eastAsia="宋体" w:hAnsi="Times New Roman" w:cs="Times New Roman"/>
                                <w:b/>
                                <w:color w:val="000000"/>
                                <w:sz w:val="21"/>
                                <w:szCs w:val="21"/>
                              </w:rPr>
                            </w:pPr>
                            <w:r w:rsidRPr="008A1DDD">
                              <w:rPr>
                                <w:rFonts w:ascii="Times New Roman" w:eastAsia="宋体" w:hAnsi="Times New Roman" w:cs="Times New Roman"/>
                                <w:b/>
                                <w:color w:val="000000"/>
                                <w:sz w:val="21"/>
                                <w:szCs w:val="21"/>
                              </w:rPr>
                              <w:t>样本数量</w:t>
                            </w:r>
                          </w:p>
                        </w:tc>
                        <w:tc>
                          <w:tcPr>
                            <w:tcW w:w="283" w:type="dxa"/>
                            <w:tcBorders>
                              <w:left w:val="nil"/>
                              <w:bottom w:val="single" w:sz="12" w:space="0" w:color="auto"/>
                              <w:right w:val="nil"/>
                            </w:tcBorders>
                            <w:vAlign w:val="center"/>
                          </w:tcPr>
                          <w:p w14:paraId="20F5C5CB" w14:textId="77777777" w:rsidR="00C51030" w:rsidRPr="008A1DDD" w:rsidRDefault="00C51030" w:rsidP="008D5D41">
                            <w:pPr>
                              <w:spacing w:after="0" w:line="240" w:lineRule="auto"/>
                              <w:jc w:val="center"/>
                              <w:rPr>
                                <w:rFonts w:ascii="Times New Roman" w:eastAsia="宋体" w:hAnsi="Times New Roman" w:cs="Times New Roman"/>
                                <w:b/>
                                <w:color w:val="000000"/>
                                <w:sz w:val="21"/>
                                <w:szCs w:val="21"/>
                              </w:rPr>
                            </w:pPr>
                          </w:p>
                        </w:tc>
                        <w:tc>
                          <w:tcPr>
                            <w:tcW w:w="2211" w:type="dxa"/>
                            <w:gridSpan w:val="3"/>
                            <w:tcBorders>
                              <w:left w:val="nil"/>
                              <w:bottom w:val="single" w:sz="12" w:space="0" w:color="auto"/>
                              <w:right w:val="nil"/>
                            </w:tcBorders>
                            <w:shd w:val="clear" w:color="auto" w:fill="auto"/>
                            <w:noWrap/>
                            <w:vAlign w:val="center"/>
                            <w:hideMark/>
                          </w:tcPr>
                          <w:p w14:paraId="0FB1C0DC" w14:textId="77777777" w:rsidR="00C51030" w:rsidRPr="008A1DDD" w:rsidRDefault="00C51030" w:rsidP="008D5D41">
                            <w:pPr>
                              <w:spacing w:after="0" w:line="240" w:lineRule="auto"/>
                              <w:jc w:val="center"/>
                              <w:rPr>
                                <w:rFonts w:ascii="Times New Roman" w:eastAsia="宋体" w:hAnsi="Times New Roman" w:cs="Times New Roman"/>
                                <w:b/>
                                <w:color w:val="000000"/>
                                <w:sz w:val="21"/>
                                <w:szCs w:val="21"/>
                              </w:rPr>
                            </w:pPr>
                            <w:r w:rsidRPr="008A1DDD">
                              <w:rPr>
                                <w:rFonts w:ascii="Times New Roman" w:eastAsia="宋体" w:hAnsi="Times New Roman" w:cs="Times New Roman"/>
                                <w:b/>
                                <w:color w:val="000000"/>
                                <w:sz w:val="21"/>
                                <w:szCs w:val="21"/>
                              </w:rPr>
                              <w:t>N=17859</w:t>
                            </w:r>
                            <w:r>
                              <w:rPr>
                                <w:rFonts w:ascii="Times New Roman" w:eastAsia="宋体" w:hAnsi="Times New Roman" w:cs="Times New Roman" w:hint="eastAsia"/>
                                <w:b/>
                                <w:color w:val="000000"/>
                                <w:sz w:val="21"/>
                                <w:szCs w:val="21"/>
                              </w:rPr>
                              <w:t>，</w:t>
                            </w:r>
                            <w:r>
                              <w:rPr>
                                <w:rFonts w:ascii="Times New Roman" w:eastAsia="宋体" w:hAnsi="Times New Roman" w:cs="Times New Roman"/>
                                <w:b/>
                                <w:color w:val="000000"/>
                                <w:sz w:val="21"/>
                                <w:szCs w:val="21"/>
                              </w:rPr>
                              <w:t>n=5294</w:t>
                            </w:r>
                          </w:p>
                        </w:tc>
                        <w:tc>
                          <w:tcPr>
                            <w:tcW w:w="283" w:type="dxa"/>
                            <w:tcBorders>
                              <w:left w:val="nil"/>
                              <w:bottom w:val="single" w:sz="12" w:space="0" w:color="auto"/>
                              <w:right w:val="nil"/>
                            </w:tcBorders>
                            <w:shd w:val="clear" w:color="auto" w:fill="auto"/>
                            <w:noWrap/>
                            <w:vAlign w:val="center"/>
                            <w:hideMark/>
                          </w:tcPr>
                          <w:p w14:paraId="31406FAB" w14:textId="77777777" w:rsidR="00C51030" w:rsidRPr="008A1DDD" w:rsidRDefault="00C51030" w:rsidP="008D5D41">
                            <w:pPr>
                              <w:spacing w:after="0" w:line="240" w:lineRule="auto"/>
                              <w:jc w:val="center"/>
                              <w:rPr>
                                <w:rFonts w:ascii="Times New Roman" w:eastAsia="宋体" w:hAnsi="Times New Roman" w:cs="Times New Roman"/>
                                <w:b/>
                                <w:color w:val="000000"/>
                                <w:sz w:val="21"/>
                                <w:szCs w:val="21"/>
                              </w:rPr>
                            </w:pPr>
                          </w:p>
                        </w:tc>
                        <w:tc>
                          <w:tcPr>
                            <w:tcW w:w="2211" w:type="dxa"/>
                            <w:gridSpan w:val="3"/>
                            <w:tcBorders>
                              <w:left w:val="nil"/>
                              <w:bottom w:val="single" w:sz="12" w:space="0" w:color="auto"/>
                              <w:right w:val="nil"/>
                            </w:tcBorders>
                            <w:shd w:val="clear" w:color="auto" w:fill="auto"/>
                            <w:noWrap/>
                            <w:vAlign w:val="center"/>
                            <w:hideMark/>
                          </w:tcPr>
                          <w:p w14:paraId="1008D25C" w14:textId="77777777" w:rsidR="00C51030" w:rsidRPr="008A1DDD" w:rsidRDefault="00C51030" w:rsidP="008D5D41">
                            <w:pPr>
                              <w:spacing w:after="0" w:line="240" w:lineRule="auto"/>
                              <w:jc w:val="center"/>
                              <w:rPr>
                                <w:rFonts w:ascii="Times New Roman" w:eastAsia="宋体" w:hAnsi="Times New Roman" w:cs="Times New Roman"/>
                                <w:b/>
                                <w:color w:val="000000"/>
                                <w:sz w:val="21"/>
                                <w:szCs w:val="21"/>
                              </w:rPr>
                            </w:pPr>
                            <w:r w:rsidRPr="008A1DDD">
                              <w:rPr>
                                <w:rFonts w:ascii="Times New Roman" w:eastAsia="宋体" w:hAnsi="Times New Roman" w:cs="Times New Roman"/>
                                <w:b/>
                                <w:color w:val="000000"/>
                                <w:sz w:val="21"/>
                                <w:szCs w:val="21"/>
                              </w:rPr>
                              <w:t>N=11597</w:t>
                            </w:r>
                          </w:p>
                        </w:tc>
                        <w:tc>
                          <w:tcPr>
                            <w:tcW w:w="567" w:type="dxa"/>
                            <w:tcBorders>
                              <w:left w:val="nil"/>
                              <w:bottom w:val="single" w:sz="12" w:space="0" w:color="auto"/>
                              <w:right w:val="nil"/>
                            </w:tcBorders>
                            <w:shd w:val="clear" w:color="auto" w:fill="auto"/>
                            <w:noWrap/>
                            <w:vAlign w:val="center"/>
                            <w:hideMark/>
                          </w:tcPr>
                          <w:p w14:paraId="3D7AC1BA" w14:textId="77777777" w:rsidR="00C51030" w:rsidRPr="008A1DDD" w:rsidRDefault="00C51030" w:rsidP="008D5D41">
                            <w:pPr>
                              <w:spacing w:after="0" w:line="240" w:lineRule="auto"/>
                              <w:jc w:val="center"/>
                              <w:rPr>
                                <w:rFonts w:ascii="Times New Roman" w:eastAsia="宋体" w:hAnsi="Times New Roman" w:cs="Times New Roman"/>
                                <w:b/>
                                <w:color w:val="000000"/>
                                <w:sz w:val="21"/>
                                <w:szCs w:val="21"/>
                              </w:rPr>
                            </w:pPr>
                          </w:p>
                        </w:tc>
                        <w:tc>
                          <w:tcPr>
                            <w:tcW w:w="2211" w:type="dxa"/>
                            <w:gridSpan w:val="4"/>
                            <w:tcBorders>
                              <w:left w:val="nil"/>
                              <w:bottom w:val="single" w:sz="12" w:space="0" w:color="auto"/>
                              <w:right w:val="nil"/>
                            </w:tcBorders>
                            <w:shd w:val="clear" w:color="auto" w:fill="auto"/>
                            <w:noWrap/>
                            <w:vAlign w:val="center"/>
                            <w:hideMark/>
                          </w:tcPr>
                          <w:p w14:paraId="2966E027" w14:textId="77777777" w:rsidR="00C51030" w:rsidRPr="008A1DDD" w:rsidRDefault="00C51030" w:rsidP="008D5D41">
                            <w:pPr>
                              <w:spacing w:after="0" w:line="240" w:lineRule="auto"/>
                              <w:jc w:val="center"/>
                              <w:rPr>
                                <w:rFonts w:ascii="Times New Roman" w:eastAsia="宋体" w:hAnsi="Times New Roman" w:cs="Times New Roman"/>
                                <w:b/>
                                <w:color w:val="000000"/>
                                <w:sz w:val="21"/>
                                <w:szCs w:val="21"/>
                              </w:rPr>
                            </w:pPr>
                            <w:r w:rsidRPr="008A1DDD">
                              <w:rPr>
                                <w:rFonts w:ascii="Times New Roman" w:eastAsia="宋体" w:hAnsi="Times New Roman" w:cs="Times New Roman"/>
                                <w:b/>
                                <w:color w:val="000000"/>
                                <w:sz w:val="21"/>
                                <w:szCs w:val="21"/>
                              </w:rPr>
                              <w:t>N=5497</w:t>
                            </w:r>
                          </w:p>
                        </w:tc>
                        <w:tc>
                          <w:tcPr>
                            <w:tcW w:w="567" w:type="dxa"/>
                            <w:tcBorders>
                              <w:left w:val="nil"/>
                              <w:bottom w:val="single" w:sz="12" w:space="0" w:color="auto"/>
                              <w:right w:val="nil"/>
                            </w:tcBorders>
                            <w:shd w:val="clear" w:color="auto" w:fill="auto"/>
                            <w:noWrap/>
                            <w:vAlign w:val="center"/>
                            <w:hideMark/>
                          </w:tcPr>
                          <w:p w14:paraId="6AB1FB00" w14:textId="77777777" w:rsidR="00C51030" w:rsidRPr="008A1DDD" w:rsidRDefault="00C51030" w:rsidP="008D5D41">
                            <w:pPr>
                              <w:spacing w:after="0" w:line="240" w:lineRule="auto"/>
                              <w:jc w:val="center"/>
                              <w:rPr>
                                <w:rFonts w:ascii="Times New Roman" w:eastAsia="宋体" w:hAnsi="Times New Roman" w:cs="Times New Roman"/>
                                <w:b/>
                                <w:color w:val="000000"/>
                                <w:sz w:val="21"/>
                                <w:szCs w:val="21"/>
                              </w:rPr>
                            </w:pPr>
                          </w:p>
                        </w:tc>
                        <w:tc>
                          <w:tcPr>
                            <w:tcW w:w="2211" w:type="dxa"/>
                            <w:gridSpan w:val="3"/>
                            <w:tcBorders>
                              <w:left w:val="nil"/>
                              <w:bottom w:val="single" w:sz="12" w:space="0" w:color="auto"/>
                              <w:right w:val="nil"/>
                            </w:tcBorders>
                            <w:shd w:val="clear" w:color="auto" w:fill="auto"/>
                            <w:noWrap/>
                            <w:vAlign w:val="center"/>
                            <w:hideMark/>
                          </w:tcPr>
                          <w:p w14:paraId="48F7301A" w14:textId="77777777" w:rsidR="00C51030" w:rsidRPr="008A1DDD" w:rsidRDefault="00C51030" w:rsidP="008D5D41">
                            <w:pPr>
                              <w:spacing w:after="0" w:line="240" w:lineRule="auto"/>
                              <w:jc w:val="center"/>
                              <w:rPr>
                                <w:rFonts w:ascii="Times New Roman" w:eastAsia="宋体" w:hAnsi="Times New Roman" w:cs="Times New Roman"/>
                                <w:b/>
                                <w:color w:val="000000"/>
                                <w:sz w:val="21"/>
                                <w:szCs w:val="21"/>
                              </w:rPr>
                            </w:pPr>
                            <w:r w:rsidRPr="008A1DDD">
                              <w:rPr>
                                <w:rFonts w:ascii="Times New Roman" w:eastAsia="宋体" w:hAnsi="Times New Roman" w:cs="Times New Roman"/>
                                <w:b/>
                                <w:color w:val="000000"/>
                                <w:sz w:val="21"/>
                                <w:szCs w:val="21"/>
                              </w:rPr>
                              <w:t>N=765</w:t>
                            </w:r>
                          </w:p>
                        </w:tc>
                        <w:tc>
                          <w:tcPr>
                            <w:tcW w:w="567" w:type="dxa"/>
                            <w:tcBorders>
                              <w:left w:val="nil"/>
                              <w:bottom w:val="single" w:sz="12" w:space="0" w:color="auto"/>
                              <w:right w:val="nil"/>
                            </w:tcBorders>
                            <w:shd w:val="clear" w:color="auto" w:fill="auto"/>
                            <w:noWrap/>
                            <w:vAlign w:val="center"/>
                            <w:hideMark/>
                          </w:tcPr>
                          <w:p w14:paraId="4DFD2E03" w14:textId="77777777" w:rsidR="00C51030" w:rsidRPr="008A1DDD" w:rsidRDefault="00C51030" w:rsidP="008D5D41">
                            <w:pPr>
                              <w:spacing w:after="0" w:line="240" w:lineRule="auto"/>
                              <w:rPr>
                                <w:rFonts w:ascii="Times New Roman" w:eastAsia="宋体" w:hAnsi="Times New Roman" w:cs="Times New Roman"/>
                                <w:b/>
                                <w:color w:val="000000"/>
                                <w:sz w:val="21"/>
                                <w:szCs w:val="21"/>
                              </w:rPr>
                            </w:pPr>
                          </w:p>
                        </w:tc>
                      </w:tr>
                      <w:tr w:rsidR="00C51030" w:rsidRPr="008A1DDD" w14:paraId="5629DC94" w14:textId="77777777" w:rsidTr="000272FA">
                        <w:trPr>
                          <w:gridAfter w:val="7"/>
                          <w:wAfter w:w="4591" w:type="dxa"/>
                          <w:trHeight w:val="283"/>
                          <w:jc w:val="center"/>
                        </w:trPr>
                        <w:tc>
                          <w:tcPr>
                            <w:tcW w:w="8504" w:type="dxa"/>
                            <w:gridSpan w:val="12"/>
                            <w:tcBorders>
                              <w:top w:val="nil"/>
                              <w:left w:val="nil"/>
                            </w:tcBorders>
                            <w:shd w:val="clear" w:color="auto" w:fill="auto"/>
                            <w:noWrap/>
                            <w:vAlign w:val="center"/>
                          </w:tcPr>
                          <w:p w14:paraId="5F518A0C" w14:textId="77777777" w:rsidR="00C51030" w:rsidRPr="008A1DDD" w:rsidRDefault="00C51030" w:rsidP="008D5D41">
                            <w:pPr>
                              <w:spacing w:after="0" w:line="240" w:lineRule="auto"/>
                              <w:jc w:val="both"/>
                              <w:rPr>
                                <w:rFonts w:ascii="Times New Roman" w:eastAsia="宋体" w:hAnsi="Times New Roman" w:cs="Times New Roman"/>
                                <w:color w:val="000000"/>
                                <w:sz w:val="21"/>
                                <w:szCs w:val="21"/>
                              </w:rPr>
                            </w:pPr>
                            <w:r w:rsidRPr="00F03DE6">
                              <w:rPr>
                                <w:rFonts w:ascii="Times New Roman" w:hAnsi="Times New Roman" w:cs="Times New Roman"/>
                                <w:sz w:val="18"/>
                                <w:szCs w:val="18"/>
                              </w:rPr>
                              <w:t>注：</w:t>
                            </w:r>
                            <w:r w:rsidRPr="00F03DE6">
                              <w:rPr>
                                <w:rFonts w:ascii="Times New Roman" w:hAnsi="Times New Roman" w:cs="Times New Roman"/>
                                <w:sz w:val="18"/>
                                <w:szCs w:val="18"/>
                              </w:rPr>
                              <w:t>***</w:t>
                            </w:r>
                            <w:r w:rsidRPr="00F03DE6">
                              <w:rPr>
                                <w:rFonts w:ascii="Times New Roman" w:hAnsi="Times New Roman" w:cs="Times New Roman"/>
                                <w:sz w:val="18"/>
                                <w:szCs w:val="18"/>
                              </w:rPr>
                              <w:t>、</w:t>
                            </w:r>
                            <w:r w:rsidRPr="00F03DE6">
                              <w:rPr>
                                <w:rFonts w:ascii="Times New Roman" w:hAnsi="Times New Roman" w:cs="Times New Roman"/>
                                <w:sz w:val="18"/>
                                <w:szCs w:val="18"/>
                              </w:rPr>
                              <w:t>**</w:t>
                            </w:r>
                            <w:r w:rsidRPr="00F03DE6">
                              <w:rPr>
                                <w:rFonts w:ascii="Times New Roman" w:hAnsi="Times New Roman" w:cs="Times New Roman"/>
                                <w:sz w:val="18"/>
                                <w:szCs w:val="18"/>
                              </w:rPr>
                              <w:t>和</w:t>
                            </w:r>
                            <w:r w:rsidRPr="00F03DE6">
                              <w:rPr>
                                <w:rFonts w:ascii="Times New Roman" w:hAnsi="Times New Roman" w:cs="Times New Roman"/>
                                <w:sz w:val="18"/>
                                <w:szCs w:val="18"/>
                              </w:rPr>
                              <w:t>*</w:t>
                            </w:r>
                            <w:r w:rsidRPr="00F03DE6">
                              <w:rPr>
                                <w:rFonts w:ascii="Times New Roman" w:hAnsi="Times New Roman" w:cs="Times New Roman"/>
                                <w:sz w:val="18"/>
                                <w:szCs w:val="18"/>
                              </w:rPr>
                              <w:t>分别表示</w:t>
                            </w:r>
                            <w:r w:rsidRPr="00F03DE6">
                              <w:rPr>
                                <w:rFonts w:ascii="Times New Roman" w:hAnsi="Times New Roman" w:cs="Times New Roman"/>
                                <w:sz w:val="18"/>
                                <w:szCs w:val="18"/>
                              </w:rPr>
                              <w:t>1%</w:t>
                            </w:r>
                            <w:r w:rsidRPr="00F03DE6">
                              <w:rPr>
                                <w:rFonts w:ascii="Times New Roman" w:hAnsi="Times New Roman" w:cs="Times New Roman"/>
                                <w:sz w:val="18"/>
                                <w:szCs w:val="18"/>
                              </w:rPr>
                              <w:t>、</w:t>
                            </w:r>
                            <w:r w:rsidRPr="00F03DE6">
                              <w:rPr>
                                <w:rFonts w:ascii="Times New Roman" w:hAnsi="Times New Roman" w:cs="Times New Roman"/>
                                <w:sz w:val="18"/>
                                <w:szCs w:val="18"/>
                              </w:rPr>
                              <w:t>5%</w:t>
                            </w:r>
                            <w:r w:rsidRPr="00F03DE6">
                              <w:rPr>
                                <w:rFonts w:ascii="Times New Roman" w:hAnsi="Times New Roman" w:cs="Times New Roman"/>
                                <w:sz w:val="18"/>
                                <w:szCs w:val="18"/>
                              </w:rPr>
                              <w:t>和</w:t>
                            </w:r>
                            <w:r w:rsidRPr="00F03DE6">
                              <w:rPr>
                                <w:rFonts w:ascii="Times New Roman" w:hAnsi="Times New Roman" w:cs="Times New Roman"/>
                                <w:sz w:val="18"/>
                                <w:szCs w:val="18"/>
                              </w:rPr>
                              <w:t>10%</w:t>
                            </w:r>
                            <w:r w:rsidRPr="00F03DE6">
                              <w:rPr>
                                <w:rFonts w:ascii="Times New Roman" w:hAnsi="Times New Roman" w:cs="Times New Roman"/>
                                <w:sz w:val="18"/>
                                <w:szCs w:val="18"/>
                              </w:rPr>
                              <w:t>的显著性水平。</w:t>
                            </w:r>
                          </w:p>
                        </w:tc>
                      </w:tr>
                    </w:tbl>
                    <w:p w14:paraId="1EFFFB06" w14:textId="77777777" w:rsidR="00C51030" w:rsidRDefault="00C51030" w:rsidP="007D44D6">
                      <w:pPr>
                        <w:spacing w:after="0" w:line="240" w:lineRule="auto"/>
                        <w:ind w:firstLine="440"/>
                        <w:jc w:val="center"/>
                      </w:pPr>
                    </w:p>
                  </w:txbxContent>
                </v:textbox>
                <w10:wrap type="square" anchorx="margin" anchory="margin"/>
              </v:shape>
            </w:pict>
          </mc:Fallback>
        </mc:AlternateContent>
      </w:r>
    </w:p>
    <w:p w14:paraId="3768D8AD" w14:textId="77777777" w:rsidR="007D44D6" w:rsidRDefault="007D44D6" w:rsidP="000272FA">
      <w:pPr>
        <w:spacing w:after="0" w:line="400" w:lineRule="exact"/>
        <w:jc w:val="center"/>
        <w:rPr>
          <w:rFonts w:ascii="Times New Roman" w:eastAsia="黑体" w:hAnsi="Times New Roman" w:cs="Times New Roman"/>
          <w:sz w:val="24"/>
          <w:szCs w:val="24"/>
        </w:rPr>
        <w:sectPr w:rsidR="007D44D6" w:rsidSect="00AA451C">
          <w:headerReference w:type="default" r:id="rId35"/>
          <w:pgSz w:w="11906" w:h="16838" w:code="9"/>
          <w:pgMar w:top="1701" w:right="1418" w:bottom="1418" w:left="1701" w:header="1304" w:footer="1021" w:gutter="0"/>
          <w:cols w:space="425"/>
          <w:docGrid w:type="lines" w:linePitch="326"/>
        </w:sectPr>
      </w:pPr>
    </w:p>
    <w:p w14:paraId="3D02058E" w14:textId="6C2E5120" w:rsidR="00C62DA7" w:rsidRPr="0099673B" w:rsidRDefault="00C62DA7" w:rsidP="007D44D6">
      <w:pPr>
        <w:spacing w:beforeLines="100" w:before="326" w:afterLines="100" w:after="326" w:line="400" w:lineRule="exact"/>
        <w:outlineLvl w:val="2"/>
        <w:rPr>
          <w:rFonts w:ascii="Times New Roman" w:eastAsia="黑体" w:hAnsi="Times New Roman" w:cs="Times New Roman"/>
          <w:sz w:val="24"/>
          <w:szCs w:val="24"/>
        </w:rPr>
      </w:pPr>
      <w:r w:rsidRPr="00C46A1B">
        <w:rPr>
          <w:rFonts w:ascii="Times New Roman" w:eastAsia="黑体" w:hAnsi="Times New Roman" w:cs="Times New Roman"/>
          <w:sz w:val="24"/>
          <w:szCs w:val="24"/>
        </w:rPr>
        <w:t>3</w:t>
      </w:r>
      <w:r w:rsidRPr="00EC35E6">
        <w:rPr>
          <w:rFonts w:ascii="Times New Roman" w:eastAsia="黑体" w:hAnsi="Times New Roman" w:cs="Times New Roman" w:hint="eastAsia"/>
          <w:sz w:val="24"/>
          <w:szCs w:val="24"/>
        </w:rPr>
        <w:t>.</w:t>
      </w:r>
      <w:r w:rsidR="00A963E0">
        <w:rPr>
          <w:rFonts w:ascii="Times New Roman" w:eastAsia="黑体" w:hAnsi="Times New Roman" w:cs="Times New Roman"/>
          <w:sz w:val="24"/>
          <w:szCs w:val="24"/>
        </w:rPr>
        <w:t>3</w:t>
      </w:r>
      <w:r w:rsidRPr="00EC35E6">
        <w:rPr>
          <w:rFonts w:ascii="Times New Roman" w:eastAsia="黑体" w:hAnsi="Times New Roman" w:cs="Times New Roman" w:hint="eastAsia"/>
          <w:sz w:val="24"/>
          <w:szCs w:val="24"/>
        </w:rPr>
        <w:t>.</w:t>
      </w:r>
      <w:r w:rsidR="00E50B97">
        <w:rPr>
          <w:rFonts w:ascii="Times New Roman" w:eastAsia="黑体" w:hAnsi="Times New Roman" w:cs="Times New Roman"/>
          <w:sz w:val="24"/>
          <w:szCs w:val="24"/>
        </w:rPr>
        <w:t>2</w:t>
      </w:r>
      <w:r w:rsidR="00CC38BA">
        <w:rPr>
          <w:rFonts w:ascii="Times New Roman" w:eastAsia="黑体" w:hAnsi="Times New Roman" w:cs="Times New Roman"/>
          <w:sz w:val="24"/>
          <w:szCs w:val="24"/>
        </w:rPr>
        <w:t xml:space="preserve">  </w:t>
      </w:r>
      <w:r w:rsidR="00397B4B">
        <w:rPr>
          <w:rFonts w:ascii="Times New Roman" w:eastAsia="黑体" w:hAnsi="Times New Roman" w:cs="Times New Roman" w:hint="eastAsia"/>
          <w:sz w:val="24"/>
          <w:szCs w:val="24"/>
        </w:rPr>
        <w:t>两熟</w:t>
      </w:r>
      <w:r w:rsidR="00BA2D62">
        <w:rPr>
          <w:rFonts w:ascii="Times New Roman" w:eastAsia="黑体" w:hAnsi="Times New Roman" w:cs="Times New Roman" w:hint="eastAsia"/>
          <w:sz w:val="24"/>
          <w:szCs w:val="24"/>
        </w:rPr>
        <w:t>区</w:t>
      </w:r>
      <w:ins w:id="236" w:author="曾 翠红" w:date="2019-05-08T22:39:00Z">
        <w:r w:rsidR="00463109">
          <w:rPr>
            <w:rFonts w:ascii="Times New Roman" w:eastAsia="黑体" w:hAnsi="Times New Roman" w:cs="Times New Roman" w:hint="eastAsia"/>
            <w:sz w:val="24"/>
            <w:szCs w:val="24"/>
          </w:rPr>
          <w:t>夏</w:t>
        </w:r>
      </w:ins>
      <w:r w:rsidRPr="00EC35E6">
        <w:rPr>
          <w:rFonts w:ascii="Times New Roman" w:eastAsia="黑体" w:hAnsi="Times New Roman" w:cs="Times New Roman" w:hint="eastAsia"/>
          <w:sz w:val="24"/>
          <w:szCs w:val="24"/>
        </w:rPr>
        <w:t>玉米</w:t>
      </w:r>
      <w:r>
        <w:rPr>
          <w:rFonts w:ascii="Times New Roman" w:eastAsia="黑体" w:hAnsi="Times New Roman" w:cs="Times New Roman" w:hint="eastAsia"/>
          <w:sz w:val="24"/>
          <w:szCs w:val="24"/>
        </w:rPr>
        <w:t>农户基本特征</w:t>
      </w:r>
    </w:p>
    <w:p w14:paraId="119BFD84" w14:textId="1F90BACB" w:rsidR="00C62DA7" w:rsidRPr="00C62D74" w:rsidRDefault="00796568" w:rsidP="000C68E8">
      <w:pPr>
        <w:spacing w:after="0" w:line="400" w:lineRule="exact"/>
        <w:ind w:firstLineChars="200" w:firstLine="480"/>
        <w:jc w:val="both"/>
        <w:rPr>
          <w:rFonts w:ascii="Times New Roman" w:hAnsi="Times New Roman" w:cs="Times New Roman"/>
          <w:sz w:val="24"/>
          <w:szCs w:val="24"/>
        </w:rPr>
      </w:pPr>
      <w:del w:id="237" w:author="曾 翠红" w:date="2019-05-09T22:31:00Z">
        <w:r w:rsidDel="00B86D23">
          <w:rPr>
            <w:rFonts w:ascii="Times New Roman" w:hAnsi="Times New Roman" w:cs="Times New Roman" w:hint="eastAsia"/>
            <w:sz w:val="24"/>
            <w:szCs w:val="24"/>
          </w:rPr>
          <w:delText>两熟区玉米</w:delText>
        </w:r>
      </w:del>
      <w:ins w:id="238" w:author="曾 翠红" w:date="2019-05-09T22:31:00Z">
        <w:r w:rsidR="00B86D23">
          <w:rPr>
            <w:rFonts w:ascii="Times New Roman" w:hAnsi="Times New Roman" w:cs="Times New Roman" w:hint="eastAsia"/>
            <w:sz w:val="24"/>
            <w:szCs w:val="24"/>
          </w:rPr>
          <w:t>两熟区夏玉米</w:t>
        </w:r>
      </w:ins>
      <w:r>
        <w:rPr>
          <w:rFonts w:ascii="Times New Roman" w:hAnsi="Times New Roman" w:cs="Times New Roman" w:hint="eastAsia"/>
          <w:sz w:val="24"/>
          <w:szCs w:val="24"/>
        </w:rPr>
        <w:t>农户数据总共</w:t>
      </w:r>
      <w:r w:rsidR="00C62DA7" w:rsidRPr="00C62D74">
        <w:rPr>
          <w:rFonts w:ascii="Times New Roman" w:hAnsi="Times New Roman" w:cs="Times New Roman" w:hint="eastAsia"/>
          <w:sz w:val="24"/>
          <w:szCs w:val="24"/>
        </w:rPr>
        <w:t>有</w:t>
      </w:r>
      <w:r w:rsidR="00C62DA7" w:rsidRPr="00C46A1B">
        <w:rPr>
          <w:rFonts w:ascii="Times New Roman" w:hAnsi="Times New Roman" w:cs="Times New Roman"/>
          <w:sz w:val="24"/>
          <w:szCs w:val="24"/>
        </w:rPr>
        <w:t>9713</w:t>
      </w:r>
      <w:r w:rsidR="00C62DA7" w:rsidRPr="00C62D74">
        <w:rPr>
          <w:rFonts w:ascii="Times New Roman" w:hAnsi="Times New Roman" w:cs="Times New Roman" w:hint="eastAsia"/>
          <w:sz w:val="24"/>
          <w:szCs w:val="24"/>
        </w:rPr>
        <w:t>条</w:t>
      </w:r>
      <w:r w:rsidR="00D56A74">
        <w:rPr>
          <w:rFonts w:ascii="Times New Roman" w:hAnsi="Times New Roman" w:cs="Times New Roman" w:hint="eastAsia"/>
          <w:sz w:val="24"/>
          <w:szCs w:val="24"/>
        </w:rPr>
        <w:t>，</w:t>
      </w:r>
      <w:r w:rsidR="00D56A74">
        <w:rPr>
          <w:rFonts w:ascii="Times New Roman" w:hAnsi="Times New Roman" w:cs="Times New Roman"/>
          <w:sz w:val="24"/>
          <w:szCs w:val="24"/>
        </w:rPr>
        <w:t>为</w:t>
      </w:r>
      <w:r w:rsidR="00D56A74" w:rsidRPr="00C62D74">
        <w:rPr>
          <w:rFonts w:ascii="Times New Roman" w:hAnsi="Times New Roman" w:cs="Times New Roman" w:hint="eastAsia"/>
          <w:sz w:val="24"/>
          <w:szCs w:val="24"/>
        </w:rPr>
        <w:t>非平衡面板数据</w:t>
      </w:r>
      <w:r w:rsidR="00C62DA7" w:rsidRPr="00C62D74">
        <w:rPr>
          <w:rFonts w:ascii="Times New Roman" w:hAnsi="Times New Roman" w:cs="Times New Roman" w:hint="eastAsia"/>
          <w:sz w:val="24"/>
          <w:szCs w:val="24"/>
        </w:rPr>
        <w:t>，涉及</w:t>
      </w:r>
      <w:r w:rsidR="00C62DA7" w:rsidRPr="00C46A1B">
        <w:rPr>
          <w:rFonts w:ascii="Times New Roman" w:hAnsi="Times New Roman" w:cs="Times New Roman"/>
          <w:sz w:val="24"/>
          <w:szCs w:val="24"/>
        </w:rPr>
        <w:t>3123</w:t>
      </w:r>
      <w:r w:rsidR="00C62DA7" w:rsidRPr="00C62D74">
        <w:rPr>
          <w:rFonts w:ascii="Times New Roman" w:hAnsi="Times New Roman" w:cs="Times New Roman" w:hint="eastAsia"/>
          <w:sz w:val="24"/>
          <w:szCs w:val="24"/>
        </w:rPr>
        <w:t>户农村家庭。区域覆盖</w:t>
      </w:r>
      <w:r w:rsidR="00C62DA7">
        <w:rPr>
          <w:rFonts w:ascii="Times New Roman" w:hAnsi="Times New Roman" w:cs="Times New Roman" w:hint="eastAsia"/>
          <w:sz w:val="24"/>
          <w:szCs w:val="24"/>
        </w:rPr>
        <w:t>天津、</w:t>
      </w:r>
      <w:r w:rsidR="00C62DA7">
        <w:rPr>
          <w:rFonts w:ascii="Times New Roman" w:hAnsi="Times New Roman" w:cs="Times New Roman"/>
          <w:sz w:val="24"/>
          <w:szCs w:val="24"/>
        </w:rPr>
        <w:t>河北</w:t>
      </w:r>
      <w:r w:rsidR="00C62DA7">
        <w:rPr>
          <w:rFonts w:ascii="Times New Roman" w:hAnsi="Times New Roman" w:cs="Times New Roman" w:hint="eastAsia"/>
          <w:sz w:val="24"/>
          <w:szCs w:val="24"/>
        </w:rPr>
        <w:t>、江苏、</w:t>
      </w:r>
      <w:r w:rsidR="00C62DA7">
        <w:rPr>
          <w:rFonts w:ascii="Times New Roman" w:hAnsi="Times New Roman" w:cs="Times New Roman"/>
          <w:sz w:val="24"/>
          <w:szCs w:val="24"/>
        </w:rPr>
        <w:t>安徽</w:t>
      </w:r>
      <w:r w:rsidR="00C62DA7">
        <w:rPr>
          <w:rFonts w:ascii="Times New Roman" w:hAnsi="Times New Roman" w:cs="Times New Roman" w:hint="eastAsia"/>
          <w:sz w:val="24"/>
          <w:szCs w:val="24"/>
        </w:rPr>
        <w:t>、</w:t>
      </w:r>
      <w:r w:rsidR="00C62DA7">
        <w:rPr>
          <w:rFonts w:ascii="Times New Roman" w:hAnsi="Times New Roman" w:cs="Times New Roman"/>
          <w:sz w:val="24"/>
          <w:szCs w:val="24"/>
        </w:rPr>
        <w:t>山东</w:t>
      </w:r>
      <w:r w:rsidR="00C62DA7">
        <w:rPr>
          <w:rFonts w:ascii="Times New Roman" w:hAnsi="Times New Roman" w:cs="Times New Roman" w:hint="eastAsia"/>
          <w:sz w:val="24"/>
          <w:szCs w:val="24"/>
        </w:rPr>
        <w:t>和</w:t>
      </w:r>
      <w:r>
        <w:rPr>
          <w:rFonts w:ascii="Times New Roman" w:hAnsi="Times New Roman" w:cs="Times New Roman" w:hint="eastAsia"/>
          <w:sz w:val="24"/>
          <w:szCs w:val="24"/>
        </w:rPr>
        <w:t>河南</w:t>
      </w:r>
      <w:r w:rsidR="00C62DA7">
        <w:rPr>
          <w:rFonts w:ascii="Times New Roman" w:hAnsi="Times New Roman" w:cs="Times New Roman" w:hint="eastAsia"/>
          <w:sz w:val="24"/>
          <w:szCs w:val="24"/>
        </w:rPr>
        <w:t>六</w:t>
      </w:r>
      <w:r w:rsidR="00C62DA7" w:rsidRPr="00C62D74">
        <w:rPr>
          <w:rFonts w:ascii="Times New Roman" w:hAnsi="Times New Roman" w:cs="Times New Roman" w:hint="eastAsia"/>
          <w:sz w:val="24"/>
          <w:szCs w:val="24"/>
        </w:rPr>
        <w:t>个省（</w:t>
      </w:r>
      <w:r w:rsidR="00C62DA7">
        <w:rPr>
          <w:rFonts w:ascii="Times New Roman" w:hAnsi="Times New Roman" w:cs="Times New Roman" w:hint="eastAsia"/>
          <w:sz w:val="24"/>
          <w:szCs w:val="24"/>
        </w:rPr>
        <w:t>直辖市</w:t>
      </w:r>
      <w:r w:rsidR="00C62DA7" w:rsidRPr="00C62D74">
        <w:rPr>
          <w:rFonts w:ascii="Times New Roman" w:hAnsi="Times New Roman" w:cs="Times New Roman" w:hint="eastAsia"/>
          <w:sz w:val="24"/>
          <w:szCs w:val="24"/>
        </w:rPr>
        <w:t>）。从表</w:t>
      </w:r>
      <w:r w:rsidR="00C62DA7" w:rsidRPr="00C46A1B">
        <w:rPr>
          <w:rFonts w:ascii="Times New Roman" w:hAnsi="Times New Roman" w:cs="Times New Roman"/>
          <w:sz w:val="24"/>
          <w:szCs w:val="24"/>
        </w:rPr>
        <w:t>3</w:t>
      </w:r>
      <w:r w:rsidR="00C62DA7">
        <w:rPr>
          <w:rFonts w:ascii="Times New Roman" w:hAnsi="Times New Roman" w:cs="Times New Roman"/>
          <w:sz w:val="24"/>
          <w:szCs w:val="24"/>
        </w:rPr>
        <w:t>-</w:t>
      </w:r>
      <w:r w:rsidR="00E50B97">
        <w:rPr>
          <w:rFonts w:ascii="Times New Roman" w:hAnsi="Times New Roman" w:cs="Times New Roman"/>
          <w:sz w:val="24"/>
          <w:szCs w:val="24"/>
        </w:rPr>
        <w:t>3</w:t>
      </w:r>
      <w:r w:rsidR="00C62DA7" w:rsidRPr="00C62D74">
        <w:rPr>
          <w:rFonts w:ascii="Times New Roman" w:hAnsi="Times New Roman" w:cs="Times New Roman" w:hint="eastAsia"/>
          <w:sz w:val="24"/>
          <w:szCs w:val="24"/>
        </w:rPr>
        <w:t>可以看出，农户玉米的平均</w:t>
      </w:r>
      <w:r w:rsidR="00C62DA7">
        <w:rPr>
          <w:rFonts w:ascii="Times New Roman" w:hAnsi="Times New Roman" w:cs="Times New Roman" w:hint="eastAsia"/>
          <w:sz w:val="24"/>
          <w:szCs w:val="24"/>
        </w:rPr>
        <w:t>收获</w:t>
      </w:r>
      <w:r w:rsidR="00C62DA7" w:rsidRPr="00C62D74">
        <w:rPr>
          <w:rFonts w:ascii="Times New Roman" w:hAnsi="Times New Roman" w:cs="Times New Roman" w:hint="eastAsia"/>
          <w:sz w:val="24"/>
          <w:szCs w:val="24"/>
        </w:rPr>
        <w:t>面积的为</w:t>
      </w:r>
      <w:r w:rsidR="00C62DA7" w:rsidRPr="00C46A1B">
        <w:rPr>
          <w:rFonts w:ascii="Times New Roman" w:hAnsi="Times New Roman" w:cs="Times New Roman"/>
          <w:sz w:val="24"/>
          <w:szCs w:val="24"/>
        </w:rPr>
        <w:t>3</w:t>
      </w:r>
      <w:r w:rsidR="00C62DA7">
        <w:rPr>
          <w:rFonts w:ascii="Times New Roman" w:hAnsi="Times New Roman" w:cs="Times New Roman"/>
          <w:sz w:val="24"/>
          <w:szCs w:val="24"/>
        </w:rPr>
        <w:t>.</w:t>
      </w:r>
      <w:r w:rsidR="00C62DA7" w:rsidRPr="00C46A1B">
        <w:rPr>
          <w:rFonts w:ascii="Times New Roman" w:hAnsi="Times New Roman" w:cs="Times New Roman"/>
          <w:sz w:val="24"/>
          <w:szCs w:val="24"/>
        </w:rPr>
        <w:t>8</w:t>
      </w:r>
      <w:r w:rsidR="00C62DA7" w:rsidRPr="00C62D74">
        <w:rPr>
          <w:rFonts w:ascii="Times New Roman" w:hAnsi="Times New Roman" w:cs="Times New Roman" w:hint="eastAsia"/>
          <w:sz w:val="24"/>
          <w:szCs w:val="24"/>
        </w:rPr>
        <w:t>亩，最高有</w:t>
      </w:r>
      <w:r w:rsidR="00C62DA7" w:rsidRPr="00C46A1B">
        <w:rPr>
          <w:rFonts w:ascii="Times New Roman" w:hAnsi="Times New Roman" w:cs="Times New Roman"/>
          <w:sz w:val="24"/>
          <w:szCs w:val="24"/>
        </w:rPr>
        <w:t>52</w:t>
      </w:r>
      <w:r w:rsidR="00C62DA7">
        <w:rPr>
          <w:rFonts w:ascii="Times New Roman" w:hAnsi="Times New Roman" w:cs="Times New Roman" w:hint="eastAsia"/>
          <w:sz w:val="24"/>
          <w:szCs w:val="24"/>
        </w:rPr>
        <w:t>亩</w:t>
      </w:r>
      <w:r w:rsidR="00C62DA7" w:rsidRPr="00C62D74">
        <w:rPr>
          <w:rFonts w:ascii="Times New Roman" w:hAnsi="Times New Roman" w:cs="Times New Roman" w:hint="eastAsia"/>
          <w:sz w:val="24"/>
          <w:szCs w:val="24"/>
        </w:rPr>
        <w:t>，最低只有</w:t>
      </w:r>
      <w:r w:rsidR="00C62DA7" w:rsidRPr="00C46A1B">
        <w:rPr>
          <w:rFonts w:ascii="Times New Roman" w:hAnsi="Times New Roman" w:cs="Times New Roman"/>
          <w:sz w:val="24"/>
          <w:szCs w:val="24"/>
        </w:rPr>
        <w:t>0</w:t>
      </w:r>
      <w:r w:rsidR="00C62DA7" w:rsidRPr="00C62D74">
        <w:rPr>
          <w:rFonts w:ascii="Times New Roman" w:hAnsi="Times New Roman" w:cs="Times New Roman" w:hint="eastAsia"/>
          <w:sz w:val="24"/>
          <w:szCs w:val="24"/>
        </w:rPr>
        <w:t>.</w:t>
      </w:r>
      <w:r w:rsidR="00C62DA7" w:rsidRPr="00C46A1B">
        <w:rPr>
          <w:rFonts w:ascii="Times New Roman" w:hAnsi="Times New Roman" w:cs="Times New Roman"/>
          <w:sz w:val="24"/>
          <w:szCs w:val="24"/>
        </w:rPr>
        <w:t>1</w:t>
      </w:r>
      <w:r w:rsidR="00C62DA7" w:rsidRPr="00C62D74">
        <w:rPr>
          <w:rFonts w:ascii="Times New Roman" w:hAnsi="Times New Roman" w:cs="Times New Roman" w:hint="eastAsia"/>
          <w:sz w:val="24"/>
          <w:szCs w:val="24"/>
        </w:rPr>
        <w:t>亩，</w:t>
      </w:r>
      <w:r w:rsidR="00C62DA7">
        <w:rPr>
          <w:rFonts w:ascii="Times New Roman" w:hAnsi="Times New Roman" w:cs="Times New Roman" w:hint="eastAsia"/>
          <w:sz w:val="24"/>
          <w:szCs w:val="24"/>
        </w:rPr>
        <w:t>耕种面积几乎全为</w:t>
      </w:r>
      <w:r w:rsidR="00C62DA7" w:rsidRPr="00C46A1B">
        <w:rPr>
          <w:rFonts w:ascii="Times New Roman" w:hAnsi="Times New Roman" w:cs="Times New Roman"/>
          <w:sz w:val="24"/>
          <w:szCs w:val="24"/>
        </w:rPr>
        <w:t>50</w:t>
      </w:r>
      <w:r w:rsidR="00C62DA7">
        <w:rPr>
          <w:rFonts w:ascii="Times New Roman" w:hAnsi="Times New Roman" w:cs="Times New Roman" w:hint="eastAsia"/>
          <w:sz w:val="24"/>
          <w:szCs w:val="24"/>
        </w:rPr>
        <w:t>亩以下，</w:t>
      </w:r>
      <w:r w:rsidR="00C62DA7" w:rsidRPr="00C46A1B">
        <w:rPr>
          <w:rFonts w:ascii="Times New Roman" w:hAnsi="Times New Roman" w:cs="Times New Roman"/>
          <w:sz w:val="24"/>
          <w:szCs w:val="24"/>
        </w:rPr>
        <w:t>50</w:t>
      </w:r>
      <w:r w:rsidR="00C62DA7">
        <w:rPr>
          <w:rFonts w:ascii="Times New Roman" w:hAnsi="Times New Roman" w:cs="Times New Roman" w:hint="eastAsia"/>
          <w:sz w:val="24"/>
          <w:szCs w:val="24"/>
        </w:rPr>
        <w:t>亩以上仅有</w:t>
      </w:r>
      <w:r w:rsidR="00C62DA7" w:rsidRPr="00C46A1B">
        <w:rPr>
          <w:rFonts w:ascii="Times New Roman" w:hAnsi="Times New Roman" w:cs="Times New Roman"/>
          <w:sz w:val="24"/>
          <w:szCs w:val="24"/>
        </w:rPr>
        <w:t>2</w:t>
      </w:r>
      <w:r w:rsidR="00C62DA7">
        <w:rPr>
          <w:rFonts w:ascii="Times New Roman" w:hAnsi="Times New Roman" w:cs="Times New Roman" w:hint="eastAsia"/>
          <w:sz w:val="24"/>
          <w:szCs w:val="24"/>
        </w:rPr>
        <w:t>条数据</w:t>
      </w:r>
      <w:r w:rsidR="00C62DA7" w:rsidRPr="00C62D74">
        <w:rPr>
          <w:rFonts w:ascii="Times New Roman" w:hAnsi="Times New Roman" w:cs="Times New Roman" w:hint="eastAsia"/>
          <w:sz w:val="24"/>
          <w:szCs w:val="24"/>
        </w:rPr>
        <w:t>。</w:t>
      </w:r>
      <w:r w:rsidR="00C62DA7" w:rsidRPr="00C46A1B">
        <w:rPr>
          <w:rFonts w:ascii="Times New Roman" w:hAnsi="Times New Roman" w:cs="Times New Roman"/>
          <w:sz w:val="24"/>
          <w:szCs w:val="24"/>
        </w:rPr>
        <w:t>0</w:t>
      </w:r>
      <w:r w:rsidR="00C62DA7" w:rsidRPr="00C62D74">
        <w:rPr>
          <w:rFonts w:ascii="Times New Roman" w:hAnsi="Times New Roman" w:cs="Times New Roman" w:hint="eastAsia"/>
          <w:sz w:val="24"/>
          <w:szCs w:val="24"/>
        </w:rPr>
        <w:t>-</w:t>
      </w:r>
      <w:r w:rsidR="00C62DA7" w:rsidRPr="00C46A1B">
        <w:rPr>
          <w:rFonts w:ascii="Times New Roman" w:hAnsi="Times New Roman" w:cs="Times New Roman"/>
          <w:sz w:val="24"/>
          <w:szCs w:val="24"/>
        </w:rPr>
        <w:t>10</w:t>
      </w:r>
      <w:r w:rsidR="00C62DA7" w:rsidRPr="00C62D74">
        <w:rPr>
          <w:rFonts w:ascii="Times New Roman" w:hAnsi="Times New Roman" w:cs="Times New Roman" w:hint="eastAsia"/>
          <w:sz w:val="24"/>
          <w:szCs w:val="24"/>
        </w:rPr>
        <w:t>亩的截面数据占样本总数的</w:t>
      </w:r>
      <w:r w:rsidR="00C62DA7" w:rsidRPr="00C46A1B">
        <w:rPr>
          <w:rFonts w:ascii="Times New Roman" w:hAnsi="Times New Roman" w:cs="Times New Roman"/>
          <w:sz w:val="24"/>
          <w:szCs w:val="24"/>
        </w:rPr>
        <w:t>92</w:t>
      </w:r>
      <w:r w:rsidR="00C62DA7">
        <w:rPr>
          <w:rFonts w:ascii="Times New Roman" w:hAnsi="Times New Roman" w:cs="Times New Roman"/>
          <w:sz w:val="24"/>
          <w:szCs w:val="24"/>
        </w:rPr>
        <w:t>.</w:t>
      </w:r>
      <w:r w:rsidR="00C62DA7" w:rsidRPr="00C46A1B">
        <w:rPr>
          <w:rFonts w:ascii="Times New Roman" w:hAnsi="Times New Roman" w:cs="Times New Roman"/>
          <w:sz w:val="24"/>
          <w:szCs w:val="24"/>
        </w:rPr>
        <w:t>8</w:t>
      </w:r>
      <w:r w:rsidR="00C62DA7" w:rsidRPr="00C62D74">
        <w:rPr>
          <w:rFonts w:ascii="Times New Roman" w:hAnsi="Times New Roman" w:cs="Times New Roman" w:hint="eastAsia"/>
          <w:sz w:val="24"/>
          <w:szCs w:val="24"/>
        </w:rPr>
        <w:t>%</w:t>
      </w:r>
      <w:r w:rsidR="00C62DA7" w:rsidRPr="00C62D74">
        <w:rPr>
          <w:rFonts w:ascii="Times New Roman" w:hAnsi="Times New Roman" w:cs="Times New Roman" w:hint="eastAsia"/>
          <w:sz w:val="24"/>
          <w:szCs w:val="24"/>
        </w:rPr>
        <w:t>；</w:t>
      </w:r>
      <w:r w:rsidR="00C62DA7" w:rsidRPr="00C46A1B">
        <w:rPr>
          <w:rFonts w:ascii="Times New Roman" w:hAnsi="Times New Roman" w:cs="Times New Roman"/>
          <w:sz w:val="24"/>
          <w:szCs w:val="24"/>
        </w:rPr>
        <w:t>10</w:t>
      </w:r>
      <w:r w:rsidR="00C62DA7" w:rsidRPr="00C62D74">
        <w:rPr>
          <w:rFonts w:ascii="Times New Roman" w:hAnsi="Times New Roman" w:cs="Times New Roman" w:hint="eastAsia"/>
          <w:sz w:val="24"/>
          <w:szCs w:val="24"/>
        </w:rPr>
        <w:t>-</w:t>
      </w:r>
      <w:r w:rsidR="00C62DA7" w:rsidRPr="00C46A1B">
        <w:rPr>
          <w:rFonts w:ascii="Times New Roman" w:hAnsi="Times New Roman" w:cs="Times New Roman"/>
          <w:sz w:val="24"/>
          <w:szCs w:val="24"/>
        </w:rPr>
        <w:t>50</w:t>
      </w:r>
      <w:r w:rsidR="00C62DA7">
        <w:rPr>
          <w:rFonts w:ascii="Times New Roman" w:hAnsi="Times New Roman" w:cs="Times New Roman" w:hint="eastAsia"/>
          <w:sz w:val="24"/>
          <w:szCs w:val="24"/>
        </w:rPr>
        <w:t>亩的截面数据占比</w:t>
      </w:r>
      <w:r w:rsidR="00C62DA7" w:rsidRPr="00C46A1B">
        <w:rPr>
          <w:rFonts w:ascii="Times New Roman" w:hAnsi="Times New Roman" w:cs="Times New Roman"/>
          <w:sz w:val="24"/>
          <w:szCs w:val="24"/>
        </w:rPr>
        <w:t>7</w:t>
      </w:r>
      <w:r w:rsidR="00C62DA7">
        <w:rPr>
          <w:rFonts w:ascii="Times New Roman" w:hAnsi="Times New Roman" w:cs="Times New Roman"/>
          <w:sz w:val="24"/>
          <w:szCs w:val="24"/>
        </w:rPr>
        <w:t>.</w:t>
      </w:r>
      <w:r w:rsidR="00C62DA7" w:rsidRPr="00C46A1B">
        <w:rPr>
          <w:rFonts w:ascii="Times New Roman" w:hAnsi="Times New Roman" w:cs="Times New Roman"/>
          <w:sz w:val="24"/>
          <w:szCs w:val="24"/>
        </w:rPr>
        <w:t>1</w:t>
      </w:r>
      <w:r w:rsidR="00C62DA7" w:rsidRPr="00C62D74">
        <w:rPr>
          <w:rFonts w:ascii="Times New Roman" w:hAnsi="Times New Roman" w:cs="Times New Roman" w:hint="eastAsia"/>
          <w:sz w:val="24"/>
          <w:szCs w:val="24"/>
        </w:rPr>
        <w:t>%</w:t>
      </w:r>
      <w:r w:rsidR="00C62DA7">
        <w:rPr>
          <w:rFonts w:ascii="Times New Roman" w:hAnsi="Times New Roman" w:cs="Times New Roman" w:hint="eastAsia"/>
          <w:sz w:val="24"/>
          <w:szCs w:val="24"/>
        </w:rPr>
        <w:t>。</w:t>
      </w:r>
      <w:r w:rsidR="00C62DA7">
        <w:rPr>
          <w:rFonts w:ascii="Times New Roman" w:hAnsi="Times New Roman" w:cs="Times New Roman"/>
          <w:sz w:val="24"/>
          <w:szCs w:val="24"/>
        </w:rPr>
        <w:t>由于</w:t>
      </w:r>
      <w:r w:rsidR="00C62DA7">
        <w:rPr>
          <w:rFonts w:ascii="Times New Roman" w:hAnsi="Times New Roman" w:cs="Times New Roman" w:hint="eastAsia"/>
          <w:sz w:val="24"/>
          <w:szCs w:val="24"/>
        </w:rPr>
        <w:t>超过</w:t>
      </w:r>
      <w:r w:rsidR="00C62DA7" w:rsidRPr="00C46A1B">
        <w:rPr>
          <w:rFonts w:ascii="Times New Roman" w:hAnsi="Times New Roman" w:cs="Times New Roman"/>
          <w:sz w:val="24"/>
          <w:szCs w:val="24"/>
        </w:rPr>
        <w:t>50</w:t>
      </w:r>
      <w:r w:rsidR="00C62DA7">
        <w:rPr>
          <w:rFonts w:ascii="Times New Roman" w:hAnsi="Times New Roman" w:cs="Times New Roman" w:hint="eastAsia"/>
          <w:sz w:val="24"/>
          <w:szCs w:val="24"/>
        </w:rPr>
        <w:t>亩耕种面积的农户数量太少，</w:t>
      </w:r>
      <w:r w:rsidR="00C62DA7">
        <w:rPr>
          <w:rFonts w:ascii="Times New Roman" w:hAnsi="Times New Roman" w:cs="Times New Roman"/>
          <w:sz w:val="24"/>
          <w:szCs w:val="24"/>
        </w:rPr>
        <w:t>本</w:t>
      </w:r>
      <w:r w:rsidR="00C62DA7">
        <w:rPr>
          <w:rFonts w:ascii="Times New Roman" w:hAnsi="Times New Roman" w:cs="Times New Roman" w:hint="eastAsia"/>
          <w:sz w:val="24"/>
          <w:szCs w:val="24"/>
        </w:rPr>
        <w:t>小节对比和介绍仅限于中小农户</w:t>
      </w:r>
      <w:r w:rsidR="00140250">
        <w:rPr>
          <w:rFonts w:ascii="Times New Roman" w:hAnsi="Times New Roman" w:cs="Times New Roman" w:hint="eastAsia"/>
          <w:sz w:val="24"/>
          <w:szCs w:val="24"/>
        </w:rPr>
        <w:t>。</w:t>
      </w:r>
    </w:p>
    <w:p w14:paraId="28597E22" w14:textId="75F3E41E" w:rsidR="00C62DA7" w:rsidRPr="00C62D74" w:rsidRDefault="00C62DA7" w:rsidP="000C68E8">
      <w:pPr>
        <w:spacing w:after="0" w:line="400" w:lineRule="exact"/>
        <w:ind w:firstLineChars="200" w:firstLine="480"/>
        <w:jc w:val="both"/>
        <w:rPr>
          <w:rFonts w:ascii="Times New Roman" w:hAnsi="Times New Roman" w:cs="Times New Roman"/>
          <w:sz w:val="24"/>
          <w:szCs w:val="24"/>
        </w:rPr>
      </w:pPr>
      <w:r w:rsidRPr="00C62D74">
        <w:rPr>
          <w:rFonts w:ascii="Times New Roman" w:hAnsi="Times New Roman" w:cs="Times New Roman" w:hint="eastAsia"/>
          <w:sz w:val="24"/>
          <w:szCs w:val="24"/>
        </w:rPr>
        <w:t>方差检验不同规模农户要素投入水平和家庭禀赋</w:t>
      </w:r>
      <w:r>
        <w:rPr>
          <w:rFonts w:ascii="Times New Roman" w:hAnsi="Times New Roman" w:cs="Times New Roman" w:hint="eastAsia"/>
          <w:sz w:val="24"/>
          <w:szCs w:val="24"/>
        </w:rPr>
        <w:t>的差别，</w:t>
      </w:r>
      <w:r w:rsidRPr="00C62D74">
        <w:rPr>
          <w:rFonts w:ascii="Times New Roman" w:hAnsi="Times New Roman" w:cs="Times New Roman" w:hint="eastAsia"/>
          <w:sz w:val="24"/>
          <w:szCs w:val="24"/>
        </w:rPr>
        <w:t>发现</w:t>
      </w:r>
      <w:r>
        <w:rPr>
          <w:rFonts w:ascii="Times New Roman" w:hAnsi="Times New Roman" w:cs="Times New Roman" w:hint="eastAsia"/>
          <w:sz w:val="24"/>
          <w:szCs w:val="24"/>
        </w:rPr>
        <w:t>中小农户</w:t>
      </w:r>
      <w:r w:rsidRPr="00C62D74">
        <w:rPr>
          <w:rFonts w:ascii="Times New Roman" w:hAnsi="Times New Roman" w:cs="Times New Roman" w:hint="eastAsia"/>
          <w:sz w:val="24"/>
          <w:szCs w:val="24"/>
        </w:rPr>
        <w:t>家庭</w:t>
      </w:r>
      <w:r>
        <w:rPr>
          <w:rFonts w:ascii="Times New Roman" w:hAnsi="Times New Roman" w:cs="Times New Roman" w:hint="eastAsia"/>
          <w:sz w:val="24"/>
          <w:szCs w:val="24"/>
        </w:rPr>
        <w:t>禀赋差异较小，所处市场环境确实</w:t>
      </w:r>
      <w:r w:rsidRPr="00C62D74">
        <w:rPr>
          <w:rFonts w:ascii="Times New Roman" w:hAnsi="Times New Roman" w:cs="Times New Roman" w:hint="eastAsia"/>
          <w:sz w:val="24"/>
          <w:szCs w:val="24"/>
        </w:rPr>
        <w:t>存在显著的差异。</w:t>
      </w:r>
      <w:r>
        <w:rPr>
          <w:rFonts w:ascii="Times New Roman" w:hAnsi="Times New Roman" w:cs="Times New Roman" w:hint="eastAsia"/>
          <w:sz w:val="24"/>
          <w:szCs w:val="24"/>
        </w:rPr>
        <w:t>家庭特征方面，组间存在显著差异的家庭特征包括</w:t>
      </w:r>
      <w:r>
        <w:rPr>
          <w:rFonts w:ascii="Times New Roman" w:hAnsi="Times New Roman" w:cs="Times New Roman"/>
          <w:sz w:val="24"/>
          <w:szCs w:val="24"/>
        </w:rPr>
        <w:t>耕地</w:t>
      </w:r>
      <w:r>
        <w:rPr>
          <w:rFonts w:ascii="Times New Roman" w:hAnsi="Times New Roman" w:cs="Times New Roman" w:hint="eastAsia"/>
          <w:sz w:val="24"/>
          <w:szCs w:val="24"/>
        </w:rPr>
        <w:t>细碎化水平和兼业水平，整体表现为规模越大的农户土地分布越集中，小农户平均地块面积为</w:t>
      </w:r>
      <w:r w:rsidRPr="00C46A1B">
        <w:rPr>
          <w:rFonts w:ascii="Times New Roman" w:hAnsi="Times New Roman" w:cs="Times New Roman"/>
          <w:sz w:val="24"/>
          <w:szCs w:val="24"/>
        </w:rPr>
        <w:t>1</w:t>
      </w:r>
      <w:r>
        <w:rPr>
          <w:rFonts w:ascii="Times New Roman" w:hAnsi="Times New Roman" w:cs="Times New Roman"/>
          <w:sz w:val="24"/>
          <w:szCs w:val="24"/>
        </w:rPr>
        <w:t>.</w:t>
      </w:r>
      <w:r w:rsidRPr="00C46A1B">
        <w:rPr>
          <w:rFonts w:ascii="Times New Roman" w:hAnsi="Times New Roman" w:cs="Times New Roman"/>
          <w:sz w:val="24"/>
          <w:szCs w:val="24"/>
        </w:rPr>
        <w:t>5</w:t>
      </w:r>
      <w:r>
        <w:rPr>
          <w:rFonts w:ascii="Times New Roman" w:hAnsi="Times New Roman" w:cs="Times New Roman" w:hint="eastAsia"/>
          <w:sz w:val="24"/>
          <w:szCs w:val="24"/>
        </w:rPr>
        <w:t>亩，</w:t>
      </w:r>
      <w:r>
        <w:rPr>
          <w:rFonts w:ascii="Times New Roman" w:hAnsi="Times New Roman" w:cs="Times New Roman"/>
          <w:sz w:val="24"/>
          <w:szCs w:val="24"/>
        </w:rPr>
        <w:t>中型</w:t>
      </w:r>
      <w:r>
        <w:rPr>
          <w:rFonts w:ascii="Times New Roman" w:hAnsi="Times New Roman" w:cs="Times New Roman" w:hint="eastAsia"/>
          <w:sz w:val="24"/>
          <w:szCs w:val="24"/>
        </w:rPr>
        <w:t>规模农户平均地块面积为</w:t>
      </w:r>
      <w:r w:rsidRPr="00C46A1B">
        <w:rPr>
          <w:rFonts w:ascii="Times New Roman" w:hAnsi="Times New Roman" w:cs="Times New Roman"/>
          <w:sz w:val="24"/>
          <w:szCs w:val="24"/>
        </w:rPr>
        <w:t>3</w:t>
      </w:r>
      <w:r>
        <w:rPr>
          <w:rFonts w:ascii="Times New Roman" w:hAnsi="Times New Roman" w:cs="Times New Roman"/>
          <w:sz w:val="24"/>
          <w:szCs w:val="24"/>
        </w:rPr>
        <w:t>.</w:t>
      </w:r>
      <w:r w:rsidRPr="00C46A1B">
        <w:rPr>
          <w:rFonts w:ascii="Times New Roman" w:hAnsi="Times New Roman" w:cs="Times New Roman"/>
          <w:sz w:val="24"/>
          <w:szCs w:val="24"/>
        </w:rPr>
        <w:t>1</w:t>
      </w:r>
      <w:ins w:id="239" w:author="曾 翠红" w:date="2019-05-09T16:08:00Z">
        <w:r w:rsidR="00E30B96">
          <w:rPr>
            <w:rFonts w:ascii="Times New Roman" w:hAnsi="Times New Roman" w:cs="Times New Roman" w:hint="eastAsia"/>
            <w:sz w:val="24"/>
            <w:szCs w:val="24"/>
          </w:rPr>
          <w:t>亩</w:t>
        </w:r>
      </w:ins>
      <w:r>
        <w:rPr>
          <w:rFonts w:ascii="Times New Roman" w:hAnsi="Times New Roman" w:cs="Times New Roman"/>
          <w:sz w:val="24"/>
          <w:szCs w:val="24"/>
        </w:rPr>
        <w:t>，</w:t>
      </w:r>
      <w:r>
        <w:rPr>
          <w:rFonts w:ascii="Times New Roman" w:hAnsi="Times New Roman" w:cs="Times New Roman" w:hint="eastAsia"/>
          <w:sz w:val="24"/>
          <w:szCs w:val="24"/>
        </w:rPr>
        <w:t>非农收入占比越低，平均占比分别为</w:t>
      </w:r>
      <w:r w:rsidRPr="00C46A1B">
        <w:rPr>
          <w:rFonts w:ascii="Times New Roman" w:hAnsi="Times New Roman" w:cs="Times New Roman"/>
          <w:sz w:val="24"/>
          <w:szCs w:val="24"/>
        </w:rPr>
        <w:t>67</w:t>
      </w:r>
      <w:r>
        <w:rPr>
          <w:rFonts w:ascii="Times New Roman" w:hAnsi="Times New Roman" w:cs="Times New Roman"/>
          <w:sz w:val="24"/>
          <w:szCs w:val="24"/>
        </w:rPr>
        <w:t>.</w:t>
      </w:r>
      <w:r w:rsidRPr="00C46A1B">
        <w:rPr>
          <w:rFonts w:ascii="Times New Roman" w:hAnsi="Times New Roman" w:cs="Times New Roman"/>
          <w:sz w:val="24"/>
          <w:szCs w:val="24"/>
        </w:rPr>
        <w:t>9</w:t>
      </w:r>
      <w:r>
        <w:rPr>
          <w:rFonts w:ascii="Times New Roman" w:hAnsi="Times New Roman" w:cs="Times New Roman"/>
          <w:sz w:val="24"/>
          <w:szCs w:val="24"/>
        </w:rPr>
        <w:t>%</w:t>
      </w:r>
      <w:r>
        <w:rPr>
          <w:rFonts w:ascii="Times New Roman" w:hAnsi="Times New Roman" w:cs="Times New Roman"/>
          <w:sz w:val="24"/>
          <w:szCs w:val="24"/>
        </w:rPr>
        <w:t>和</w:t>
      </w:r>
      <w:r w:rsidRPr="00C46A1B">
        <w:rPr>
          <w:rFonts w:ascii="Times New Roman" w:hAnsi="Times New Roman" w:cs="Times New Roman"/>
          <w:sz w:val="24"/>
          <w:szCs w:val="24"/>
        </w:rPr>
        <w:t>57</w:t>
      </w:r>
      <w:r>
        <w:rPr>
          <w:rFonts w:ascii="Times New Roman" w:hAnsi="Times New Roman" w:cs="Times New Roman"/>
          <w:sz w:val="24"/>
          <w:szCs w:val="24"/>
        </w:rPr>
        <w:t>.</w:t>
      </w:r>
      <w:r w:rsidRPr="00C46A1B">
        <w:rPr>
          <w:rFonts w:ascii="Times New Roman" w:hAnsi="Times New Roman" w:cs="Times New Roman"/>
          <w:sz w:val="24"/>
          <w:szCs w:val="24"/>
        </w:rPr>
        <w:t>6</w:t>
      </w:r>
      <w:r>
        <w:rPr>
          <w:rFonts w:ascii="Times New Roman" w:hAnsi="Times New Roman" w:cs="Times New Roman"/>
          <w:sz w:val="24"/>
          <w:szCs w:val="24"/>
        </w:rPr>
        <w:t>%</w:t>
      </w:r>
      <w:r w:rsidRPr="00C62D74">
        <w:rPr>
          <w:rFonts w:ascii="Times New Roman" w:hAnsi="Times New Roman" w:cs="Times New Roman" w:hint="eastAsia"/>
          <w:sz w:val="24"/>
          <w:szCs w:val="24"/>
        </w:rPr>
        <w:t>。</w:t>
      </w:r>
      <w:r>
        <w:rPr>
          <w:rFonts w:ascii="Times New Roman" w:hAnsi="Times New Roman" w:cs="Times New Roman" w:hint="eastAsia"/>
          <w:sz w:val="24"/>
          <w:szCs w:val="24"/>
        </w:rPr>
        <w:t>其余特征变量</w:t>
      </w:r>
      <w:r>
        <w:rPr>
          <w:rFonts w:ascii="Times New Roman" w:hAnsi="Times New Roman" w:cs="Times New Roman"/>
          <w:sz w:val="24"/>
          <w:szCs w:val="24"/>
        </w:rPr>
        <w:t>性别</w:t>
      </w:r>
      <w:r>
        <w:rPr>
          <w:rFonts w:ascii="Times New Roman" w:hAnsi="Times New Roman" w:cs="Times New Roman" w:hint="eastAsia"/>
          <w:sz w:val="24"/>
          <w:szCs w:val="24"/>
        </w:rPr>
        <w:t>、年龄、家庭背景、</w:t>
      </w:r>
      <w:r>
        <w:rPr>
          <w:rFonts w:ascii="Times New Roman" w:hAnsi="Times New Roman" w:cs="Times New Roman"/>
          <w:sz w:val="24"/>
          <w:szCs w:val="24"/>
        </w:rPr>
        <w:t>健康</w:t>
      </w:r>
      <w:r>
        <w:rPr>
          <w:rFonts w:ascii="Times New Roman" w:hAnsi="Times New Roman" w:cs="Times New Roman" w:hint="eastAsia"/>
          <w:sz w:val="24"/>
          <w:szCs w:val="24"/>
        </w:rPr>
        <w:t>状况和人力资源培训各规模农户情况相似。男性户主占</w:t>
      </w:r>
      <w:r w:rsidRPr="00C46A1B">
        <w:rPr>
          <w:rFonts w:ascii="Times New Roman" w:hAnsi="Times New Roman" w:cs="Times New Roman"/>
          <w:sz w:val="24"/>
          <w:szCs w:val="24"/>
        </w:rPr>
        <w:t>54</w:t>
      </w:r>
      <w:r>
        <w:rPr>
          <w:rFonts w:ascii="Times New Roman" w:hAnsi="Times New Roman" w:cs="Times New Roman"/>
          <w:sz w:val="24"/>
          <w:szCs w:val="24"/>
        </w:rPr>
        <w:t>.</w:t>
      </w:r>
      <w:r w:rsidRPr="00C46A1B">
        <w:rPr>
          <w:rFonts w:ascii="Times New Roman" w:hAnsi="Times New Roman" w:cs="Times New Roman"/>
          <w:sz w:val="24"/>
          <w:szCs w:val="24"/>
        </w:rPr>
        <w:t>9</w:t>
      </w:r>
      <w:r>
        <w:rPr>
          <w:rFonts w:ascii="Times New Roman" w:hAnsi="Times New Roman" w:cs="Times New Roman"/>
          <w:sz w:val="24"/>
          <w:szCs w:val="24"/>
        </w:rPr>
        <w:t>%</w:t>
      </w:r>
      <w:r>
        <w:rPr>
          <w:rFonts w:ascii="Times New Roman" w:hAnsi="Times New Roman" w:cs="Times New Roman"/>
          <w:sz w:val="24"/>
          <w:szCs w:val="24"/>
        </w:rPr>
        <w:t>，</w:t>
      </w:r>
      <w:r w:rsidRPr="00C62D74">
        <w:rPr>
          <w:rFonts w:ascii="Times New Roman" w:hAnsi="Times New Roman" w:cs="Times New Roman" w:hint="eastAsia"/>
          <w:sz w:val="24"/>
          <w:szCs w:val="24"/>
        </w:rPr>
        <w:t>平均年龄</w:t>
      </w:r>
      <w:r>
        <w:rPr>
          <w:rFonts w:ascii="Times New Roman" w:hAnsi="Times New Roman" w:cs="Times New Roman" w:hint="eastAsia"/>
          <w:sz w:val="24"/>
          <w:szCs w:val="24"/>
        </w:rPr>
        <w:t>为</w:t>
      </w:r>
      <w:r w:rsidRPr="00C46A1B">
        <w:rPr>
          <w:rFonts w:ascii="Times New Roman" w:hAnsi="Times New Roman" w:cs="Times New Roman"/>
          <w:sz w:val="24"/>
          <w:szCs w:val="24"/>
        </w:rPr>
        <w:t>54</w:t>
      </w:r>
      <w:r>
        <w:rPr>
          <w:rFonts w:ascii="Times New Roman" w:hAnsi="Times New Roman" w:cs="Times New Roman"/>
          <w:sz w:val="24"/>
          <w:szCs w:val="24"/>
        </w:rPr>
        <w:t>.</w:t>
      </w:r>
      <w:r w:rsidRPr="00C46A1B">
        <w:rPr>
          <w:rFonts w:ascii="Times New Roman" w:hAnsi="Times New Roman" w:cs="Times New Roman"/>
          <w:sz w:val="24"/>
          <w:szCs w:val="24"/>
        </w:rPr>
        <w:t>7</w:t>
      </w:r>
      <w:r>
        <w:rPr>
          <w:rFonts w:ascii="Times New Roman" w:hAnsi="Times New Roman" w:cs="Times New Roman" w:hint="eastAsia"/>
          <w:sz w:val="24"/>
          <w:szCs w:val="24"/>
        </w:rPr>
        <w:t>，受教育年限为</w:t>
      </w:r>
      <w:r w:rsidRPr="00C46A1B">
        <w:rPr>
          <w:rFonts w:ascii="Times New Roman" w:hAnsi="Times New Roman" w:cs="Times New Roman"/>
          <w:sz w:val="24"/>
          <w:szCs w:val="24"/>
        </w:rPr>
        <w:t>7</w:t>
      </w:r>
      <w:r>
        <w:rPr>
          <w:rFonts w:ascii="Times New Roman" w:hAnsi="Times New Roman" w:cs="Times New Roman"/>
          <w:sz w:val="24"/>
          <w:szCs w:val="24"/>
        </w:rPr>
        <w:t>.</w:t>
      </w:r>
      <w:r w:rsidRPr="00C46A1B">
        <w:rPr>
          <w:rFonts w:ascii="Times New Roman" w:hAnsi="Times New Roman" w:cs="Times New Roman"/>
          <w:sz w:val="24"/>
          <w:szCs w:val="24"/>
        </w:rPr>
        <w:t>2</w:t>
      </w:r>
      <w:r>
        <w:rPr>
          <w:rFonts w:ascii="Times New Roman" w:hAnsi="Times New Roman" w:cs="Times New Roman" w:hint="eastAsia"/>
          <w:sz w:val="24"/>
          <w:szCs w:val="24"/>
        </w:rPr>
        <w:t>年</w:t>
      </w:r>
      <w:r>
        <w:rPr>
          <w:rFonts w:ascii="Times New Roman" w:hAnsi="Times New Roman" w:cs="Times New Roman"/>
          <w:sz w:val="24"/>
          <w:szCs w:val="24"/>
        </w:rPr>
        <w:t>，</w:t>
      </w:r>
      <w:r>
        <w:rPr>
          <w:rFonts w:ascii="Times New Roman" w:hAnsi="Times New Roman" w:cs="Times New Roman" w:hint="eastAsia"/>
          <w:sz w:val="24"/>
          <w:szCs w:val="24"/>
        </w:rPr>
        <w:t>健康状况普遍优良，家庭人口结构相似（</w:t>
      </w:r>
      <w:r w:rsidRPr="00C46A1B">
        <w:rPr>
          <w:rFonts w:ascii="Times New Roman" w:hAnsi="Times New Roman" w:cs="Times New Roman"/>
          <w:sz w:val="24"/>
          <w:szCs w:val="24"/>
        </w:rPr>
        <w:t>70</w:t>
      </w:r>
      <w:r>
        <w:rPr>
          <w:rFonts w:ascii="Times New Roman" w:hAnsi="Times New Roman" w:cs="Times New Roman"/>
          <w:sz w:val="24"/>
          <w:szCs w:val="24"/>
        </w:rPr>
        <w:t>%</w:t>
      </w:r>
      <w:r>
        <w:rPr>
          <w:rFonts w:ascii="Times New Roman" w:hAnsi="Times New Roman" w:cs="Times New Roman"/>
          <w:sz w:val="24"/>
          <w:szCs w:val="24"/>
        </w:rPr>
        <w:t>的</w:t>
      </w:r>
      <w:r>
        <w:rPr>
          <w:rFonts w:ascii="Times New Roman" w:hAnsi="Times New Roman" w:cs="Times New Roman" w:hint="eastAsia"/>
          <w:sz w:val="24"/>
          <w:szCs w:val="24"/>
        </w:rPr>
        <w:t>人口为劳动力）。</w:t>
      </w:r>
      <w:r>
        <w:rPr>
          <w:rFonts w:ascii="Times New Roman" w:hAnsi="Times New Roman" w:cs="Times New Roman"/>
          <w:sz w:val="24"/>
          <w:szCs w:val="24"/>
        </w:rPr>
        <w:t>干部户</w:t>
      </w:r>
      <w:r>
        <w:rPr>
          <w:rFonts w:ascii="Times New Roman" w:hAnsi="Times New Roman" w:cs="Times New Roman" w:hint="eastAsia"/>
          <w:sz w:val="24"/>
          <w:szCs w:val="24"/>
        </w:rPr>
        <w:t>家庭占</w:t>
      </w:r>
      <w:r w:rsidRPr="00C46A1B">
        <w:rPr>
          <w:rFonts w:ascii="Times New Roman" w:hAnsi="Times New Roman" w:cs="Times New Roman"/>
          <w:sz w:val="24"/>
          <w:szCs w:val="24"/>
        </w:rPr>
        <w:t>20</w:t>
      </w:r>
      <w:r>
        <w:rPr>
          <w:rFonts w:ascii="Times New Roman" w:hAnsi="Times New Roman" w:cs="Times New Roman"/>
          <w:sz w:val="24"/>
          <w:szCs w:val="24"/>
        </w:rPr>
        <w:t>.</w:t>
      </w:r>
      <w:r w:rsidRPr="00C46A1B">
        <w:rPr>
          <w:rFonts w:ascii="Times New Roman" w:hAnsi="Times New Roman" w:cs="Times New Roman"/>
          <w:sz w:val="24"/>
          <w:szCs w:val="24"/>
        </w:rPr>
        <w:t>8</w:t>
      </w:r>
      <w:r>
        <w:rPr>
          <w:rFonts w:ascii="Times New Roman" w:hAnsi="Times New Roman" w:cs="Times New Roman"/>
          <w:sz w:val="24"/>
          <w:szCs w:val="24"/>
        </w:rPr>
        <w:t>%</w:t>
      </w:r>
      <w:r>
        <w:rPr>
          <w:rFonts w:ascii="Times New Roman" w:hAnsi="Times New Roman" w:cs="Times New Roman"/>
          <w:sz w:val="24"/>
          <w:szCs w:val="24"/>
        </w:rPr>
        <w:t>，</w:t>
      </w:r>
      <w:r>
        <w:rPr>
          <w:rFonts w:ascii="Times New Roman" w:hAnsi="Times New Roman" w:cs="Times New Roman" w:hint="eastAsia"/>
          <w:sz w:val="24"/>
          <w:szCs w:val="24"/>
        </w:rPr>
        <w:t>受过农业技能培训的家庭仅占</w:t>
      </w:r>
      <w:r w:rsidRPr="00C46A1B">
        <w:rPr>
          <w:rFonts w:ascii="Times New Roman" w:hAnsi="Times New Roman" w:cs="Times New Roman"/>
          <w:sz w:val="24"/>
          <w:szCs w:val="24"/>
        </w:rPr>
        <w:t>5</w:t>
      </w:r>
      <w:r>
        <w:rPr>
          <w:rFonts w:ascii="Times New Roman" w:hAnsi="Times New Roman" w:cs="Times New Roman"/>
          <w:sz w:val="24"/>
          <w:szCs w:val="24"/>
        </w:rPr>
        <w:t>.</w:t>
      </w:r>
      <w:r w:rsidRPr="00C46A1B">
        <w:rPr>
          <w:rFonts w:ascii="Times New Roman" w:hAnsi="Times New Roman" w:cs="Times New Roman"/>
          <w:sz w:val="24"/>
          <w:szCs w:val="24"/>
        </w:rPr>
        <w:t>4</w:t>
      </w:r>
      <w:r>
        <w:rPr>
          <w:rFonts w:ascii="Times New Roman" w:hAnsi="Times New Roman" w:cs="Times New Roman"/>
          <w:sz w:val="24"/>
          <w:szCs w:val="24"/>
        </w:rPr>
        <w:t>%</w:t>
      </w:r>
      <w:r w:rsidRPr="00C62D74">
        <w:rPr>
          <w:rFonts w:ascii="Times New Roman" w:hAnsi="Times New Roman" w:cs="Times New Roman" w:hint="eastAsia"/>
          <w:sz w:val="24"/>
          <w:szCs w:val="24"/>
        </w:rPr>
        <w:t>。</w:t>
      </w:r>
      <w:r>
        <w:rPr>
          <w:rFonts w:ascii="Times New Roman" w:hAnsi="Times New Roman" w:cs="Times New Roman" w:hint="eastAsia"/>
          <w:sz w:val="24"/>
          <w:szCs w:val="24"/>
        </w:rPr>
        <w:t>代表风险意识的农业保险变量来看，</w:t>
      </w:r>
      <w:r>
        <w:rPr>
          <w:rFonts w:ascii="Times New Roman" w:hAnsi="Times New Roman" w:cs="Times New Roman"/>
          <w:sz w:val="24"/>
          <w:szCs w:val="24"/>
        </w:rPr>
        <w:t>小农户</w:t>
      </w:r>
      <w:r>
        <w:rPr>
          <w:rFonts w:ascii="Times New Roman" w:hAnsi="Times New Roman" w:cs="Times New Roman" w:hint="eastAsia"/>
          <w:sz w:val="24"/>
          <w:szCs w:val="24"/>
        </w:rPr>
        <w:t>风险意识低，仅有</w:t>
      </w:r>
      <w:r w:rsidRPr="00C46A1B">
        <w:rPr>
          <w:rFonts w:ascii="Times New Roman" w:hAnsi="Times New Roman" w:cs="Times New Roman"/>
          <w:sz w:val="24"/>
          <w:szCs w:val="24"/>
        </w:rPr>
        <w:t>15</w:t>
      </w:r>
      <w:r>
        <w:rPr>
          <w:rFonts w:ascii="Times New Roman" w:hAnsi="Times New Roman" w:cs="Times New Roman"/>
          <w:sz w:val="24"/>
          <w:szCs w:val="24"/>
        </w:rPr>
        <w:t>.</w:t>
      </w:r>
      <w:r w:rsidRPr="00C46A1B">
        <w:rPr>
          <w:rFonts w:ascii="Times New Roman" w:hAnsi="Times New Roman" w:cs="Times New Roman"/>
          <w:sz w:val="24"/>
          <w:szCs w:val="24"/>
        </w:rPr>
        <w:t>7</w:t>
      </w:r>
      <w:r>
        <w:rPr>
          <w:rFonts w:ascii="Times New Roman" w:hAnsi="Times New Roman" w:cs="Times New Roman"/>
          <w:sz w:val="24"/>
          <w:szCs w:val="24"/>
        </w:rPr>
        <w:t>%</w:t>
      </w:r>
      <w:r>
        <w:rPr>
          <w:rFonts w:ascii="Times New Roman" w:hAnsi="Times New Roman" w:cs="Times New Roman" w:hint="eastAsia"/>
          <w:sz w:val="24"/>
          <w:szCs w:val="24"/>
        </w:rPr>
        <w:t>的家庭配置农业保险，仅为中型农户的一半（</w:t>
      </w:r>
      <w:r w:rsidRPr="00C46A1B">
        <w:rPr>
          <w:rFonts w:ascii="Times New Roman" w:hAnsi="Times New Roman" w:cs="Times New Roman"/>
          <w:sz w:val="24"/>
          <w:szCs w:val="24"/>
        </w:rPr>
        <w:t>30</w:t>
      </w:r>
      <w:r>
        <w:rPr>
          <w:rFonts w:ascii="Times New Roman" w:hAnsi="Times New Roman" w:cs="Times New Roman"/>
          <w:sz w:val="24"/>
          <w:szCs w:val="24"/>
        </w:rPr>
        <w:t>.</w:t>
      </w:r>
      <w:r w:rsidRPr="00C46A1B">
        <w:rPr>
          <w:rFonts w:ascii="Times New Roman" w:hAnsi="Times New Roman" w:cs="Times New Roman"/>
          <w:sz w:val="24"/>
          <w:szCs w:val="24"/>
        </w:rPr>
        <w:t>3</w:t>
      </w:r>
      <w:r>
        <w:rPr>
          <w:rFonts w:ascii="Times New Roman" w:hAnsi="Times New Roman" w:cs="Times New Roman"/>
          <w:sz w:val="24"/>
          <w:szCs w:val="24"/>
        </w:rPr>
        <w:t>%</w:t>
      </w:r>
      <w:r>
        <w:rPr>
          <w:rFonts w:ascii="Times New Roman" w:hAnsi="Times New Roman" w:cs="Times New Roman"/>
          <w:sz w:val="24"/>
          <w:szCs w:val="24"/>
        </w:rPr>
        <w:t>）</w:t>
      </w:r>
      <w:r>
        <w:rPr>
          <w:rFonts w:ascii="Times New Roman" w:hAnsi="Times New Roman" w:cs="Times New Roman" w:hint="eastAsia"/>
          <w:sz w:val="24"/>
          <w:szCs w:val="24"/>
        </w:rPr>
        <w:t>。此外，</w:t>
      </w:r>
      <w:r>
        <w:rPr>
          <w:rFonts w:ascii="Times New Roman" w:hAnsi="Times New Roman" w:cs="Times New Roman"/>
          <w:sz w:val="24"/>
          <w:szCs w:val="24"/>
        </w:rPr>
        <w:t>农户</w:t>
      </w:r>
      <w:r>
        <w:rPr>
          <w:rFonts w:ascii="Times New Roman" w:hAnsi="Times New Roman" w:cs="Times New Roman" w:hint="eastAsia"/>
          <w:sz w:val="24"/>
          <w:szCs w:val="24"/>
        </w:rPr>
        <w:t>所受农业补贴组间差异突出，</w:t>
      </w:r>
      <w:r>
        <w:rPr>
          <w:rFonts w:ascii="Times New Roman" w:hAnsi="Times New Roman" w:cs="Times New Roman"/>
          <w:sz w:val="24"/>
          <w:szCs w:val="24"/>
        </w:rPr>
        <w:t>规模</w:t>
      </w:r>
      <w:r>
        <w:rPr>
          <w:rFonts w:ascii="Times New Roman" w:hAnsi="Times New Roman" w:cs="Times New Roman" w:hint="eastAsia"/>
          <w:sz w:val="24"/>
          <w:szCs w:val="24"/>
        </w:rPr>
        <w:t>越大的农户补贴水平越低，小规模和中等规模农户每亩补贴达到</w:t>
      </w:r>
      <w:r w:rsidRPr="00C46A1B">
        <w:rPr>
          <w:rFonts w:ascii="Times New Roman" w:hAnsi="Times New Roman" w:cs="Times New Roman"/>
          <w:sz w:val="24"/>
          <w:szCs w:val="24"/>
        </w:rPr>
        <w:t>102</w:t>
      </w:r>
      <w:r>
        <w:rPr>
          <w:rFonts w:ascii="Times New Roman" w:hAnsi="Times New Roman" w:cs="Times New Roman"/>
          <w:sz w:val="24"/>
          <w:szCs w:val="24"/>
        </w:rPr>
        <w:t>.</w:t>
      </w:r>
      <w:r w:rsidRPr="00C46A1B">
        <w:rPr>
          <w:rFonts w:ascii="Times New Roman" w:hAnsi="Times New Roman" w:cs="Times New Roman"/>
          <w:sz w:val="24"/>
          <w:szCs w:val="24"/>
        </w:rPr>
        <w:t>0</w:t>
      </w:r>
      <w:r>
        <w:rPr>
          <w:rFonts w:ascii="Times New Roman" w:hAnsi="Times New Roman" w:cs="Times New Roman" w:hint="eastAsia"/>
          <w:sz w:val="24"/>
          <w:szCs w:val="24"/>
        </w:rPr>
        <w:t>元和</w:t>
      </w:r>
      <w:r w:rsidRPr="00C46A1B">
        <w:rPr>
          <w:rFonts w:ascii="Times New Roman" w:hAnsi="Times New Roman" w:cs="Times New Roman"/>
          <w:sz w:val="24"/>
          <w:szCs w:val="24"/>
        </w:rPr>
        <w:t>84</w:t>
      </w:r>
      <w:r>
        <w:rPr>
          <w:rFonts w:ascii="Times New Roman" w:hAnsi="Times New Roman" w:cs="Times New Roman"/>
          <w:sz w:val="24"/>
          <w:szCs w:val="24"/>
        </w:rPr>
        <w:t>.</w:t>
      </w:r>
      <w:r w:rsidRPr="00C46A1B">
        <w:rPr>
          <w:rFonts w:ascii="Times New Roman" w:hAnsi="Times New Roman" w:cs="Times New Roman"/>
          <w:sz w:val="24"/>
          <w:szCs w:val="24"/>
        </w:rPr>
        <w:t>7</w:t>
      </w:r>
      <w:r>
        <w:rPr>
          <w:rFonts w:ascii="Times New Roman" w:hAnsi="Times New Roman" w:cs="Times New Roman" w:hint="eastAsia"/>
          <w:sz w:val="24"/>
          <w:szCs w:val="24"/>
        </w:rPr>
        <w:t>元。</w:t>
      </w:r>
    </w:p>
    <w:p w14:paraId="310CE3BD" w14:textId="0D7DF07F" w:rsidR="00F03DE6" w:rsidRDefault="00C62DA7" w:rsidP="000C68E8">
      <w:pPr>
        <w:spacing w:after="0" w:line="400" w:lineRule="exact"/>
        <w:ind w:firstLineChars="200" w:firstLine="480"/>
        <w:jc w:val="both"/>
        <w:rPr>
          <w:rFonts w:ascii="Times New Roman" w:hAnsi="Times New Roman" w:cs="Times New Roman"/>
          <w:sz w:val="24"/>
          <w:szCs w:val="24"/>
        </w:rPr>
        <w:sectPr w:rsidR="00F03DE6" w:rsidSect="00AA451C">
          <w:pgSz w:w="11906" w:h="16838" w:code="9"/>
          <w:pgMar w:top="1701" w:right="1418" w:bottom="1418" w:left="1701" w:header="1304" w:footer="1021" w:gutter="0"/>
          <w:cols w:space="425"/>
          <w:docGrid w:type="lines" w:linePitch="326"/>
        </w:sectPr>
      </w:pPr>
      <w:r>
        <w:rPr>
          <w:rFonts w:ascii="Times New Roman" w:hAnsi="Times New Roman" w:cs="Times New Roman" w:hint="eastAsia"/>
          <w:sz w:val="24"/>
          <w:szCs w:val="24"/>
        </w:rPr>
        <w:t>要素投入</w:t>
      </w:r>
      <w:r w:rsidRPr="00C62D74">
        <w:rPr>
          <w:rFonts w:ascii="Times New Roman" w:hAnsi="Times New Roman" w:cs="Times New Roman" w:hint="eastAsia"/>
          <w:sz w:val="24"/>
          <w:szCs w:val="24"/>
        </w:rPr>
        <w:t>差异</w:t>
      </w:r>
      <w:r>
        <w:rPr>
          <w:rFonts w:ascii="Times New Roman" w:hAnsi="Times New Roman" w:cs="Times New Roman" w:hint="eastAsia"/>
          <w:sz w:val="24"/>
          <w:szCs w:val="24"/>
        </w:rPr>
        <w:t>非常显著，</w:t>
      </w:r>
      <w:r>
        <w:rPr>
          <w:rFonts w:ascii="Times New Roman" w:hAnsi="Times New Roman" w:cs="Times New Roman"/>
          <w:sz w:val="24"/>
          <w:szCs w:val="24"/>
        </w:rPr>
        <w:t>产量</w:t>
      </w:r>
      <w:r>
        <w:rPr>
          <w:rFonts w:ascii="Times New Roman" w:hAnsi="Times New Roman" w:cs="Times New Roman" w:hint="eastAsia"/>
          <w:sz w:val="24"/>
          <w:szCs w:val="24"/>
        </w:rPr>
        <w:t>差异不显著</w:t>
      </w:r>
      <w:r w:rsidRPr="00C62D74">
        <w:rPr>
          <w:rFonts w:ascii="Times New Roman" w:hAnsi="Times New Roman" w:cs="Times New Roman" w:hint="eastAsia"/>
          <w:sz w:val="24"/>
          <w:szCs w:val="24"/>
        </w:rPr>
        <w:t>。</w:t>
      </w:r>
      <w:r>
        <w:rPr>
          <w:rFonts w:ascii="Times New Roman" w:hAnsi="Times New Roman" w:cs="Times New Roman" w:hint="eastAsia"/>
          <w:sz w:val="24"/>
          <w:szCs w:val="24"/>
        </w:rPr>
        <w:t>样本总体平均单产</w:t>
      </w:r>
      <w:r w:rsidRPr="00C62D74">
        <w:rPr>
          <w:rFonts w:ascii="Times New Roman" w:hAnsi="Times New Roman" w:cs="Times New Roman" w:hint="eastAsia"/>
          <w:sz w:val="24"/>
          <w:szCs w:val="24"/>
        </w:rPr>
        <w:t>为</w:t>
      </w:r>
      <w:r w:rsidRPr="00C46A1B">
        <w:rPr>
          <w:rFonts w:ascii="Times New Roman" w:hAnsi="Times New Roman" w:cs="Times New Roman"/>
          <w:sz w:val="24"/>
          <w:szCs w:val="24"/>
        </w:rPr>
        <w:t>459</w:t>
      </w:r>
      <w:r>
        <w:rPr>
          <w:rFonts w:ascii="Times New Roman" w:hAnsi="Times New Roman" w:cs="Times New Roman"/>
          <w:sz w:val="24"/>
          <w:szCs w:val="24"/>
        </w:rPr>
        <w:t>.</w:t>
      </w:r>
      <w:r w:rsidRPr="00C46A1B">
        <w:rPr>
          <w:rFonts w:ascii="Times New Roman" w:hAnsi="Times New Roman" w:cs="Times New Roman"/>
          <w:sz w:val="24"/>
          <w:szCs w:val="24"/>
        </w:rPr>
        <w:t>1</w:t>
      </w:r>
      <w:r w:rsidRPr="00C62D74">
        <w:rPr>
          <w:rFonts w:ascii="Times New Roman" w:hAnsi="Times New Roman" w:cs="Times New Roman" w:hint="eastAsia"/>
          <w:sz w:val="24"/>
          <w:szCs w:val="24"/>
        </w:rPr>
        <w:t>千克，</w:t>
      </w:r>
      <w:r>
        <w:rPr>
          <w:rFonts w:ascii="Times New Roman" w:hAnsi="Times New Roman" w:cs="Times New Roman" w:hint="eastAsia"/>
          <w:sz w:val="24"/>
          <w:szCs w:val="24"/>
        </w:rPr>
        <w:t>小农户单产为</w:t>
      </w:r>
      <w:r w:rsidRPr="00C46A1B">
        <w:rPr>
          <w:rFonts w:ascii="Times New Roman" w:hAnsi="Times New Roman" w:cs="Times New Roman"/>
          <w:sz w:val="24"/>
          <w:szCs w:val="24"/>
        </w:rPr>
        <w:t>458</w:t>
      </w:r>
      <w:r>
        <w:rPr>
          <w:rFonts w:ascii="Times New Roman" w:hAnsi="Times New Roman" w:cs="Times New Roman"/>
          <w:sz w:val="24"/>
          <w:szCs w:val="24"/>
        </w:rPr>
        <w:t>.</w:t>
      </w:r>
      <w:r w:rsidRPr="00C46A1B">
        <w:rPr>
          <w:rFonts w:ascii="Times New Roman" w:hAnsi="Times New Roman" w:cs="Times New Roman"/>
          <w:sz w:val="24"/>
          <w:szCs w:val="24"/>
        </w:rPr>
        <w:t>8</w:t>
      </w:r>
      <w:r>
        <w:rPr>
          <w:rFonts w:ascii="Times New Roman" w:hAnsi="Times New Roman" w:cs="Times New Roman" w:hint="eastAsia"/>
          <w:sz w:val="24"/>
          <w:szCs w:val="24"/>
        </w:rPr>
        <w:t>千克，</w:t>
      </w:r>
      <w:r>
        <w:rPr>
          <w:rFonts w:ascii="Times New Roman" w:hAnsi="Times New Roman" w:cs="Times New Roman"/>
          <w:sz w:val="24"/>
          <w:szCs w:val="24"/>
        </w:rPr>
        <w:t>中型</w:t>
      </w:r>
      <w:r>
        <w:rPr>
          <w:rFonts w:ascii="Times New Roman" w:hAnsi="Times New Roman" w:cs="Times New Roman" w:hint="eastAsia"/>
          <w:sz w:val="24"/>
          <w:szCs w:val="24"/>
        </w:rPr>
        <w:t>农户单产为</w:t>
      </w:r>
      <w:r w:rsidRPr="00C46A1B">
        <w:rPr>
          <w:rFonts w:ascii="Times New Roman" w:hAnsi="Times New Roman" w:cs="Times New Roman"/>
          <w:sz w:val="24"/>
          <w:szCs w:val="24"/>
        </w:rPr>
        <w:t>463</w:t>
      </w:r>
      <w:r>
        <w:rPr>
          <w:rFonts w:ascii="Times New Roman" w:hAnsi="Times New Roman" w:cs="Times New Roman"/>
          <w:sz w:val="24"/>
          <w:szCs w:val="24"/>
        </w:rPr>
        <w:t>.</w:t>
      </w:r>
      <w:r w:rsidRPr="00C46A1B">
        <w:rPr>
          <w:rFonts w:ascii="Times New Roman" w:hAnsi="Times New Roman" w:cs="Times New Roman"/>
          <w:sz w:val="24"/>
          <w:szCs w:val="24"/>
        </w:rPr>
        <w:t>7</w:t>
      </w:r>
      <w:r>
        <w:rPr>
          <w:rFonts w:ascii="Times New Roman" w:hAnsi="Times New Roman" w:cs="Times New Roman" w:hint="eastAsia"/>
          <w:sz w:val="24"/>
          <w:szCs w:val="24"/>
        </w:rPr>
        <w:t>千克，</w:t>
      </w:r>
      <w:r w:rsidRPr="00C62D74">
        <w:rPr>
          <w:rFonts w:ascii="Times New Roman" w:hAnsi="Times New Roman" w:cs="Times New Roman" w:hint="eastAsia"/>
          <w:sz w:val="24"/>
          <w:szCs w:val="24"/>
        </w:rPr>
        <w:t>产出和规模之间呈</w:t>
      </w:r>
      <w:r>
        <w:rPr>
          <w:rFonts w:ascii="Times New Roman" w:hAnsi="Times New Roman" w:cs="Times New Roman" w:hint="eastAsia"/>
          <w:sz w:val="24"/>
          <w:szCs w:val="24"/>
        </w:rPr>
        <w:t>正向</w:t>
      </w:r>
      <w:r w:rsidRPr="00C62D74">
        <w:rPr>
          <w:rFonts w:ascii="Times New Roman" w:hAnsi="Times New Roman" w:cs="Times New Roman" w:hint="eastAsia"/>
          <w:sz w:val="24"/>
          <w:szCs w:val="24"/>
        </w:rPr>
        <w:t>关系。在投入方面，平均劳动力每亩投入约</w:t>
      </w:r>
      <w:r w:rsidRPr="00C46A1B">
        <w:rPr>
          <w:rFonts w:ascii="Times New Roman" w:hAnsi="Times New Roman" w:cs="Times New Roman"/>
          <w:sz w:val="24"/>
          <w:szCs w:val="24"/>
        </w:rPr>
        <w:t>14</w:t>
      </w:r>
      <w:r w:rsidRPr="00C62D74">
        <w:rPr>
          <w:rFonts w:ascii="Times New Roman" w:hAnsi="Times New Roman" w:cs="Times New Roman" w:hint="eastAsia"/>
          <w:sz w:val="24"/>
          <w:szCs w:val="24"/>
        </w:rPr>
        <w:t>日，劳动力强度因规模而已，小农每亩投入的劳动力大约是</w:t>
      </w:r>
      <w:r>
        <w:rPr>
          <w:rFonts w:ascii="Times New Roman" w:hAnsi="Times New Roman" w:cs="Times New Roman" w:hint="eastAsia"/>
          <w:sz w:val="24"/>
          <w:szCs w:val="24"/>
        </w:rPr>
        <w:t>中型农户</w:t>
      </w:r>
      <w:r w:rsidRPr="00C62D74">
        <w:rPr>
          <w:rFonts w:ascii="Times New Roman" w:hAnsi="Times New Roman" w:cs="Times New Roman" w:hint="eastAsia"/>
          <w:sz w:val="24"/>
          <w:szCs w:val="24"/>
        </w:rPr>
        <w:t>的</w:t>
      </w:r>
      <w:r w:rsidRPr="00C46A1B">
        <w:rPr>
          <w:rFonts w:ascii="Times New Roman" w:hAnsi="Times New Roman" w:cs="Times New Roman"/>
          <w:sz w:val="24"/>
          <w:szCs w:val="24"/>
        </w:rPr>
        <w:t>2</w:t>
      </w:r>
      <w:r w:rsidRPr="00C62D74">
        <w:rPr>
          <w:rFonts w:ascii="Times New Roman" w:hAnsi="Times New Roman" w:cs="Times New Roman" w:hint="eastAsia"/>
          <w:sz w:val="24"/>
          <w:szCs w:val="24"/>
        </w:rPr>
        <w:t>倍，小农投入</w:t>
      </w:r>
      <w:r w:rsidRPr="00C46A1B">
        <w:rPr>
          <w:rFonts w:ascii="Times New Roman" w:hAnsi="Times New Roman" w:cs="Times New Roman"/>
          <w:sz w:val="24"/>
          <w:szCs w:val="24"/>
        </w:rPr>
        <w:t>14</w:t>
      </w:r>
      <w:r w:rsidRPr="00C62D74">
        <w:rPr>
          <w:rFonts w:ascii="Times New Roman" w:hAnsi="Times New Roman" w:cs="Times New Roman" w:hint="eastAsia"/>
          <w:sz w:val="24"/>
          <w:szCs w:val="24"/>
        </w:rPr>
        <w:t>日</w:t>
      </w:r>
      <w:r>
        <w:rPr>
          <w:rFonts w:ascii="Times New Roman" w:hAnsi="Times New Roman" w:cs="Times New Roman" w:hint="eastAsia"/>
          <w:sz w:val="24"/>
          <w:szCs w:val="24"/>
        </w:rPr>
        <w:t>，中型农户</w:t>
      </w:r>
      <w:r w:rsidRPr="00C46A1B">
        <w:rPr>
          <w:rFonts w:ascii="Times New Roman" w:hAnsi="Times New Roman" w:cs="Times New Roman"/>
          <w:sz w:val="24"/>
          <w:szCs w:val="24"/>
        </w:rPr>
        <w:t>5</w:t>
      </w:r>
      <w:r w:rsidRPr="00C62D74">
        <w:rPr>
          <w:rFonts w:ascii="Times New Roman" w:hAnsi="Times New Roman" w:cs="Times New Roman" w:hint="eastAsia"/>
          <w:sz w:val="24"/>
          <w:szCs w:val="24"/>
        </w:rPr>
        <w:t>日。</w:t>
      </w:r>
      <w:r>
        <w:rPr>
          <w:rFonts w:ascii="Times New Roman" w:hAnsi="Times New Roman" w:cs="Times New Roman" w:hint="eastAsia"/>
          <w:sz w:val="24"/>
          <w:szCs w:val="24"/>
        </w:rPr>
        <w:t>投工量组成</w:t>
      </w:r>
      <w:r w:rsidRPr="00C62D74">
        <w:rPr>
          <w:rFonts w:ascii="Times New Roman" w:hAnsi="Times New Roman" w:cs="Times New Roman" w:hint="eastAsia"/>
          <w:sz w:val="24"/>
          <w:szCs w:val="24"/>
        </w:rPr>
        <w:t>主要是家庭劳动力的投入，极少雇佣劳动力。</w:t>
      </w:r>
      <w:r>
        <w:rPr>
          <w:rFonts w:ascii="Times New Roman" w:hAnsi="Times New Roman" w:cs="Times New Roman" w:hint="eastAsia"/>
          <w:sz w:val="24"/>
          <w:szCs w:val="24"/>
        </w:rPr>
        <w:t>肥料平均每亩投入水平中型农户显著低于小农户，每亩投入花费分别为</w:t>
      </w:r>
      <w:r w:rsidRPr="00C46A1B">
        <w:rPr>
          <w:rFonts w:ascii="Times New Roman" w:hAnsi="Times New Roman" w:cs="Times New Roman"/>
          <w:sz w:val="24"/>
          <w:szCs w:val="24"/>
        </w:rPr>
        <w:t>121</w:t>
      </w:r>
      <w:r>
        <w:rPr>
          <w:rFonts w:ascii="Times New Roman" w:hAnsi="Times New Roman" w:cs="Times New Roman"/>
          <w:sz w:val="24"/>
          <w:szCs w:val="24"/>
        </w:rPr>
        <w:t>.</w:t>
      </w:r>
      <w:r w:rsidRPr="00C46A1B">
        <w:rPr>
          <w:rFonts w:ascii="Times New Roman" w:hAnsi="Times New Roman" w:cs="Times New Roman"/>
          <w:sz w:val="24"/>
          <w:szCs w:val="24"/>
        </w:rPr>
        <w:t>6</w:t>
      </w:r>
      <w:r>
        <w:rPr>
          <w:rFonts w:ascii="Times New Roman" w:hAnsi="Times New Roman" w:cs="Times New Roman" w:hint="eastAsia"/>
          <w:sz w:val="24"/>
          <w:szCs w:val="24"/>
        </w:rPr>
        <w:t>元和</w:t>
      </w:r>
      <w:r w:rsidRPr="00C46A1B">
        <w:rPr>
          <w:rFonts w:ascii="Times New Roman" w:hAnsi="Times New Roman" w:cs="Times New Roman"/>
          <w:sz w:val="24"/>
          <w:szCs w:val="24"/>
        </w:rPr>
        <w:t>141</w:t>
      </w:r>
      <w:r>
        <w:rPr>
          <w:rFonts w:ascii="Times New Roman" w:hAnsi="Times New Roman" w:cs="Times New Roman"/>
          <w:sz w:val="24"/>
          <w:szCs w:val="24"/>
        </w:rPr>
        <w:t>.</w:t>
      </w:r>
      <w:r w:rsidRPr="00C46A1B">
        <w:rPr>
          <w:rFonts w:ascii="Times New Roman" w:hAnsi="Times New Roman" w:cs="Times New Roman"/>
          <w:sz w:val="24"/>
          <w:szCs w:val="24"/>
        </w:rPr>
        <w:t>5</w:t>
      </w:r>
      <w:r>
        <w:rPr>
          <w:rFonts w:ascii="Times New Roman" w:hAnsi="Times New Roman" w:cs="Times New Roman" w:hint="eastAsia"/>
          <w:sz w:val="24"/>
          <w:szCs w:val="24"/>
        </w:rPr>
        <w:t>元。</w:t>
      </w:r>
      <w:r w:rsidRPr="00C62D74">
        <w:rPr>
          <w:rFonts w:ascii="Times New Roman" w:hAnsi="Times New Roman" w:cs="Times New Roman" w:hint="eastAsia"/>
          <w:sz w:val="24"/>
          <w:szCs w:val="24"/>
        </w:rPr>
        <w:t>机械投入平均每亩</w:t>
      </w:r>
      <w:r w:rsidRPr="00C46A1B">
        <w:rPr>
          <w:rFonts w:ascii="Times New Roman" w:hAnsi="Times New Roman" w:cs="Times New Roman"/>
          <w:sz w:val="24"/>
          <w:szCs w:val="24"/>
        </w:rPr>
        <w:t>60</w:t>
      </w:r>
      <w:r>
        <w:rPr>
          <w:rFonts w:ascii="Times New Roman" w:hAnsi="Times New Roman" w:cs="Times New Roman"/>
          <w:sz w:val="24"/>
          <w:szCs w:val="24"/>
        </w:rPr>
        <w:t>.</w:t>
      </w:r>
      <w:r w:rsidRPr="00C46A1B">
        <w:rPr>
          <w:rFonts w:ascii="Times New Roman" w:hAnsi="Times New Roman" w:cs="Times New Roman"/>
          <w:sz w:val="24"/>
          <w:szCs w:val="24"/>
        </w:rPr>
        <w:t>0</w:t>
      </w:r>
      <w:r w:rsidRPr="00C62D74">
        <w:rPr>
          <w:rFonts w:ascii="Times New Roman" w:hAnsi="Times New Roman" w:cs="Times New Roman" w:hint="eastAsia"/>
          <w:sz w:val="24"/>
          <w:szCs w:val="24"/>
        </w:rPr>
        <w:t>元，</w:t>
      </w:r>
      <w:r>
        <w:rPr>
          <w:rFonts w:ascii="Times New Roman" w:hAnsi="Times New Roman" w:cs="Times New Roman" w:hint="eastAsia"/>
          <w:sz w:val="24"/>
          <w:szCs w:val="24"/>
        </w:rPr>
        <w:t>小农每亩机械投入</w:t>
      </w:r>
      <w:r w:rsidRPr="00C46A1B">
        <w:rPr>
          <w:rFonts w:ascii="Times New Roman" w:hAnsi="Times New Roman" w:cs="Times New Roman"/>
          <w:sz w:val="24"/>
          <w:szCs w:val="24"/>
        </w:rPr>
        <w:t>57</w:t>
      </w:r>
      <w:r>
        <w:rPr>
          <w:rFonts w:ascii="Times New Roman" w:hAnsi="Times New Roman" w:cs="Times New Roman"/>
          <w:sz w:val="24"/>
          <w:szCs w:val="24"/>
        </w:rPr>
        <w:t>.</w:t>
      </w:r>
      <w:r w:rsidRPr="00C46A1B">
        <w:rPr>
          <w:rFonts w:ascii="Times New Roman" w:hAnsi="Times New Roman" w:cs="Times New Roman"/>
          <w:sz w:val="24"/>
          <w:szCs w:val="24"/>
        </w:rPr>
        <w:t>6</w:t>
      </w:r>
      <w:r>
        <w:rPr>
          <w:rFonts w:ascii="Times New Roman" w:hAnsi="Times New Roman" w:cs="Times New Roman" w:hint="eastAsia"/>
          <w:sz w:val="24"/>
          <w:szCs w:val="24"/>
        </w:rPr>
        <w:t>元，</w:t>
      </w:r>
      <w:r>
        <w:rPr>
          <w:rFonts w:ascii="Times New Roman" w:hAnsi="Times New Roman" w:cs="Times New Roman"/>
          <w:sz w:val="24"/>
          <w:szCs w:val="24"/>
        </w:rPr>
        <w:t>中型</w:t>
      </w:r>
      <w:r>
        <w:rPr>
          <w:rFonts w:ascii="Times New Roman" w:hAnsi="Times New Roman" w:cs="Times New Roman" w:hint="eastAsia"/>
          <w:sz w:val="24"/>
          <w:szCs w:val="24"/>
        </w:rPr>
        <w:t>农户投入</w:t>
      </w:r>
      <w:r w:rsidRPr="00C46A1B">
        <w:rPr>
          <w:rFonts w:ascii="Times New Roman" w:hAnsi="Times New Roman" w:cs="Times New Roman"/>
          <w:sz w:val="24"/>
          <w:szCs w:val="24"/>
        </w:rPr>
        <w:t>91</w:t>
      </w:r>
      <w:r>
        <w:rPr>
          <w:rFonts w:ascii="Times New Roman" w:hAnsi="Times New Roman" w:cs="Times New Roman"/>
          <w:sz w:val="24"/>
          <w:szCs w:val="24"/>
        </w:rPr>
        <w:t>.</w:t>
      </w:r>
      <w:r w:rsidRPr="00C46A1B">
        <w:rPr>
          <w:rFonts w:ascii="Times New Roman" w:hAnsi="Times New Roman" w:cs="Times New Roman"/>
          <w:sz w:val="24"/>
          <w:szCs w:val="24"/>
        </w:rPr>
        <w:t>2</w:t>
      </w:r>
      <w:r>
        <w:rPr>
          <w:rFonts w:ascii="Times New Roman" w:hAnsi="Times New Roman" w:cs="Times New Roman" w:hint="eastAsia"/>
          <w:sz w:val="24"/>
          <w:szCs w:val="24"/>
        </w:rPr>
        <w:t>元</w:t>
      </w:r>
      <w:r w:rsidRPr="00C62D74">
        <w:rPr>
          <w:rFonts w:ascii="Times New Roman" w:hAnsi="Times New Roman" w:cs="Times New Roman" w:hint="eastAsia"/>
          <w:sz w:val="24"/>
          <w:szCs w:val="24"/>
        </w:rPr>
        <w:t>。其他农资投入平均每亩</w:t>
      </w:r>
      <w:r w:rsidRPr="00C46A1B">
        <w:rPr>
          <w:rFonts w:ascii="Times New Roman" w:hAnsi="Times New Roman" w:cs="Times New Roman"/>
          <w:sz w:val="24"/>
          <w:szCs w:val="24"/>
        </w:rPr>
        <w:t>94</w:t>
      </w:r>
      <w:r>
        <w:rPr>
          <w:rFonts w:ascii="Times New Roman" w:hAnsi="Times New Roman" w:cs="Times New Roman"/>
          <w:sz w:val="24"/>
          <w:szCs w:val="24"/>
        </w:rPr>
        <w:t>.</w:t>
      </w:r>
      <w:r w:rsidRPr="00C46A1B">
        <w:rPr>
          <w:rFonts w:ascii="Times New Roman" w:hAnsi="Times New Roman" w:cs="Times New Roman"/>
          <w:sz w:val="24"/>
          <w:szCs w:val="24"/>
        </w:rPr>
        <w:t>9</w:t>
      </w:r>
      <w:r w:rsidRPr="00C62D74">
        <w:rPr>
          <w:rFonts w:ascii="Times New Roman" w:hAnsi="Times New Roman" w:cs="Times New Roman" w:hint="eastAsia"/>
          <w:sz w:val="24"/>
          <w:szCs w:val="24"/>
        </w:rPr>
        <w:t>元，最高</w:t>
      </w:r>
      <w:r w:rsidRPr="00C46A1B">
        <w:rPr>
          <w:rFonts w:ascii="Times New Roman" w:hAnsi="Times New Roman" w:cs="Times New Roman"/>
          <w:sz w:val="24"/>
          <w:szCs w:val="24"/>
        </w:rPr>
        <w:t>167</w:t>
      </w:r>
      <w:r>
        <w:rPr>
          <w:rFonts w:ascii="Times New Roman" w:hAnsi="Times New Roman" w:cs="Times New Roman"/>
          <w:sz w:val="24"/>
          <w:szCs w:val="24"/>
        </w:rPr>
        <w:t>.</w:t>
      </w:r>
      <w:r w:rsidRPr="00C46A1B">
        <w:rPr>
          <w:rFonts w:ascii="Times New Roman" w:hAnsi="Times New Roman" w:cs="Times New Roman"/>
          <w:sz w:val="24"/>
          <w:szCs w:val="24"/>
        </w:rPr>
        <w:t>5</w:t>
      </w:r>
      <w:r w:rsidRPr="00C62D74">
        <w:rPr>
          <w:rFonts w:ascii="Times New Roman" w:hAnsi="Times New Roman" w:cs="Times New Roman" w:hint="eastAsia"/>
          <w:sz w:val="24"/>
          <w:szCs w:val="24"/>
        </w:rPr>
        <w:t>元，最低为</w:t>
      </w:r>
      <w:r w:rsidRPr="00C46A1B">
        <w:rPr>
          <w:rFonts w:ascii="Times New Roman" w:hAnsi="Times New Roman" w:cs="Times New Roman"/>
          <w:sz w:val="24"/>
          <w:szCs w:val="24"/>
        </w:rPr>
        <w:t>46</w:t>
      </w:r>
      <w:r>
        <w:rPr>
          <w:rFonts w:ascii="Times New Roman" w:hAnsi="Times New Roman" w:cs="Times New Roman"/>
          <w:sz w:val="24"/>
          <w:szCs w:val="24"/>
        </w:rPr>
        <w:t>.</w:t>
      </w:r>
      <w:r w:rsidRPr="00C46A1B">
        <w:rPr>
          <w:rFonts w:ascii="Times New Roman" w:hAnsi="Times New Roman" w:cs="Times New Roman"/>
          <w:sz w:val="24"/>
          <w:szCs w:val="24"/>
        </w:rPr>
        <w:t>7</w:t>
      </w:r>
      <w:r w:rsidRPr="00C62D74">
        <w:rPr>
          <w:rFonts w:ascii="Times New Roman" w:hAnsi="Times New Roman" w:cs="Times New Roman" w:hint="eastAsia"/>
          <w:sz w:val="24"/>
          <w:szCs w:val="24"/>
        </w:rPr>
        <w:t>元，</w:t>
      </w:r>
      <w:r>
        <w:rPr>
          <w:rFonts w:ascii="Times New Roman" w:hAnsi="Times New Roman" w:cs="Times New Roman" w:hint="eastAsia"/>
          <w:sz w:val="24"/>
          <w:szCs w:val="24"/>
        </w:rPr>
        <w:t>中小农户投入水平差距相对较小</w:t>
      </w:r>
      <w:r w:rsidR="00E50B97">
        <w:rPr>
          <w:rFonts w:ascii="Times New Roman" w:hAnsi="Times New Roman" w:cs="Times New Roman" w:hint="eastAsia"/>
          <w:sz w:val="24"/>
          <w:szCs w:val="24"/>
        </w:rPr>
        <w:t>（</w:t>
      </w:r>
      <w:r w:rsidR="00E50B97">
        <w:rPr>
          <w:rFonts w:ascii="Times New Roman" w:hAnsi="Times New Roman" w:cs="Times New Roman"/>
          <w:sz w:val="24"/>
          <w:szCs w:val="24"/>
        </w:rPr>
        <w:t>表</w:t>
      </w:r>
      <w:r w:rsidR="00E50B97">
        <w:rPr>
          <w:rFonts w:ascii="Times New Roman" w:hAnsi="Times New Roman" w:cs="Times New Roman" w:hint="eastAsia"/>
          <w:sz w:val="24"/>
          <w:szCs w:val="24"/>
        </w:rPr>
        <w:t>3</w:t>
      </w:r>
      <w:r w:rsidR="00E50B97">
        <w:rPr>
          <w:rFonts w:ascii="Times New Roman" w:hAnsi="Times New Roman" w:cs="Times New Roman"/>
          <w:sz w:val="24"/>
          <w:szCs w:val="24"/>
        </w:rPr>
        <w:t>-3</w:t>
      </w:r>
      <w:r w:rsidR="00E50B97">
        <w:rPr>
          <w:rFonts w:ascii="Times New Roman" w:hAnsi="Times New Roman" w:cs="Times New Roman" w:hint="eastAsia"/>
          <w:sz w:val="24"/>
          <w:szCs w:val="24"/>
        </w:rPr>
        <w:t>）</w:t>
      </w:r>
      <w:r w:rsidRPr="00C62D74">
        <w:rPr>
          <w:rFonts w:ascii="Times New Roman" w:hAnsi="Times New Roman" w:cs="Times New Roman" w:hint="eastAsia"/>
          <w:sz w:val="24"/>
          <w:szCs w:val="24"/>
        </w:rPr>
        <w:t>。</w:t>
      </w:r>
    </w:p>
    <w:p w14:paraId="57937DBD" w14:textId="77777777" w:rsidR="00C62DA7" w:rsidRDefault="00C62DA7" w:rsidP="008D5D41">
      <w:pPr>
        <w:spacing w:after="0"/>
        <w:ind w:firstLine="480"/>
        <w:rPr>
          <w:rFonts w:ascii="Times New Roman" w:hAnsi="Times New Roman" w:cs="Times New Roman"/>
          <w:sz w:val="24"/>
          <w:szCs w:val="24"/>
        </w:rPr>
      </w:pPr>
      <w:r w:rsidRPr="008764DF">
        <w:rPr>
          <w:rFonts w:ascii="Times New Roman" w:hAnsi="Times New Roman" w:cs="Times New Roman"/>
          <w:noProof/>
          <w:sz w:val="24"/>
          <w:szCs w:val="24"/>
        </w:rPr>
        <mc:AlternateContent>
          <mc:Choice Requires="wps">
            <w:drawing>
              <wp:anchor distT="45720" distB="45720" distL="114300" distR="114300" simplePos="0" relativeHeight="251648000" behindDoc="0" locked="0" layoutInCell="1" allowOverlap="1" wp14:anchorId="504B974C" wp14:editId="74F86218">
                <wp:simplePos x="0" y="0"/>
                <wp:positionH relativeFrom="margin">
                  <wp:posOffset>-1560195</wp:posOffset>
                </wp:positionH>
                <wp:positionV relativeFrom="margin">
                  <wp:align>center</wp:align>
                </wp:positionV>
                <wp:extent cx="8711565" cy="5579745"/>
                <wp:effectExtent l="3810" t="0" r="0" b="0"/>
                <wp:wrapSquare wrapText="bothSides"/>
                <wp:docPr id="2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8711565" cy="5579745"/>
                        </a:xfrm>
                        <a:prstGeom prst="rect">
                          <a:avLst/>
                        </a:prstGeom>
                        <a:noFill/>
                        <a:ln w="9525">
                          <a:noFill/>
                          <a:miter lim="800000"/>
                          <a:headEnd/>
                          <a:tailEnd/>
                        </a:ln>
                      </wps:spPr>
                      <wps:txbx>
                        <w:txbxContent>
                          <w:p w14:paraId="52C022FB" w14:textId="71AD2500" w:rsidR="00C51030" w:rsidRPr="008323E8" w:rsidRDefault="00C51030" w:rsidP="00120257">
                            <w:pPr>
                              <w:spacing w:beforeLines="100" w:before="326" w:after="0" w:line="400" w:lineRule="exact"/>
                              <w:jc w:val="center"/>
                              <w:rPr>
                                <w:rFonts w:ascii="Times New Roman" w:eastAsia="黑体" w:hAnsi="Times New Roman" w:cs="Times New Roman"/>
                                <w:bCs/>
                                <w:color w:val="000000"/>
                                <w:sz w:val="21"/>
                                <w:szCs w:val="21"/>
                              </w:rPr>
                            </w:pPr>
                            <w:r w:rsidRPr="008323E8">
                              <w:rPr>
                                <w:rFonts w:ascii="Times New Roman" w:eastAsia="黑体" w:hAnsi="Times New Roman" w:cs="Times New Roman"/>
                                <w:bCs/>
                                <w:color w:val="000000"/>
                                <w:sz w:val="21"/>
                                <w:szCs w:val="21"/>
                              </w:rPr>
                              <w:t>表</w:t>
                            </w:r>
                            <w:r>
                              <w:rPr>
                                <w:rFonts w:ascii="Times New Roman" w:eastAsia="黑体" w:hAnsi="Times New Roman" w:cs="Times New Roman"/>
                                <w:bCs/>
                                <w:color w:val="000000"/>
                                <w:sz w:val="21"/>
                                <w:szCs w:val="21"/>
                              </w:rPr>
                              <w:t>3-3</w:t>
                            </w:r>
                            <w:r w:rsidRPr="008323E8">
                              <w:rPr>
                                <w:rFonts w:ascii="Times New Roman" w:eastAsia="黑体" w:hAnsi="Times New Roman" w:cs="Times New Roman"/>
                                <w:bCs/>
                                <w:color w:val="000000"/>
                                <w:sz w:val="21"/>
                                <w:szCs w:val="21"/>
                              </w:rPr>
                              <w:t xml:space="preserve">  </w:t>
                            </w:r>
                            <w:del w:id="240" w:author="曾 翠红" w:date="2019-05-09T22:31:00Z">
                              <w:r w:rsidDel="00B86D23">
                                <w:rPr>
                                  <w:rFonts w:ascii="Times New Roman" w:eastAsia="黑体" w:hAnsi="Times New Roman" w:cs="Times New Roman"/>
                                  <w:bCs/>
                                  <w:color w:val="000000"/>
                                  <w:sz w:val="21"/>
                                  <w:szCs w:val="21"/>
                                </w:rPr>
                                <w:delText>两熟</w:delText>
                              </w:r>
                              <w:r w:rsidDel="00B86D23">
                                <w:rPr>
                                  <w:rFonts w:ascii="Times New Roman" w:eastAsia="黑体" w:hAnsi="Times New Roman" w:cs="Times New Roman" w:hint="eastAsia"/>
                                  <w:bCs/>
                                  <w:color w:val="000000"/>
                                  <w:sz w:val="21"/>
                                  <w:szCs w:val="21"/>
                                </w:rPr>
                                <w:delText>区</w:delText>
                              </w:r>
                              <w:r w:rsidRPr="008323E8" w:rsidDel="00B86D23">
                                <w:rPr>
                                  <w:rFonts w:ascii="Times New Roman" w:eastAsia="黑体" w:hAnsi="Times New Roman" w:cs="Times New Roman"/>
                                  <w:bCs/>
                                  <w:color w:val="000000"/>
                                  <w:sz w:val="21"/>
                                  <w:szCs w:val="21"/>
                                </w:rPr>
                                <w:delText>玉米</w:delText>
                              </w:r>
                            </w:del>
                            <w:ins w:id="241" w:author="曾 翠红" w:date="2019-05-09T22:31:00Z">
                              <w:r>
                                <w:rPr>
                                  <w:rFonts w:ascii="Times New Roman" w:eastAsia="黑体" w:hAnsi="Times New Roman" w:cs="Times New Roman"/>
                                  <w:bCs/>
                                  <w:color w:val="000000"/>
                                  <w:sz w:val="21"/>
                                  <w:szCs w:val="21"/>
                                </w:rPr>
                                <w:t>两熟区夏玉米</w:t>
                              </w:r>
                            </w:ins>
                            <w:r w:rsidRPr="008323E8">
                              <w:rPr>
                                <w:rFonts w:ascii="Times New Roman" w:eastAsia="黑体" w:hAnsi="Times New Roman" w:cs="Times New Roman"/>
                                <w:bCs/>
                                <w:color w:val="000000"/>
                                <w:sz w:val="21"/>
                                <w:szCs w:val="21"/>
                              </w:rPr>
                              <w:t>地区农户的基本特征和投入产出情况</w:t>
                            </w:r>
                          </w:p>
                          <w:tbl>
                            <w:tblPr>
                              <w:tblW w:w="13094" w:type="dxa"/>
                              <w:jc w:val="center"/>
                              <w:tblLayout w:type="fixed"/>
                              <w:tblLook w:val="04A0" w:firstRow="1" w:lastRow="0" w:firstColumn="1" w:lastColumn="0" w:noHBand="0" w:noVBand="1"/>
                            </w:tblPr>
                            <w:tblGrid>
                              <w:gridCol w:w="1984"/>
                              <w:gridCol w:w="282"/>
                              <w:gridCol w:w="737"/>
                              <w:gridCol w:w="737"/>
                              <w:gridCol w:w="737"/>
                              <w:gridCol w:w="283"/>
                              <w:gridCol w:w="737"/>
                              <w:gridCol w:w="737"/>
                              <w:gridCol w:w="737"/>
                              <w:gridCol w:w="567"/>
                              <w:gridCol w:w="737"/>
                              <w:gridCol w:w="737"/>
                              <w:gridCol w:w="737"/>
                              <w:gridCol w:w="567"/>
                              <w:gridCol w:w="737"/>
                              <w:gridCol w:w="737"/>
                              <w:gridCol w:w="737"/>
                              <w:gridCol w:w="567"/>
                            </w:tblGrid>
                            <w:tr w:rsidR="00C51030" w:rsidRPr="00F03DE6" w14:paraId="7913D5D9" w14:textId="77777777" w:rsidTr="000272FA">
                              <w:trPr>
                                <w:trHeight w:val="397"/>
                                <w:jc w:val="center"/>
                              </w:trPr>
                              <w:tc>
                                <w:tcPr>
                                  <w:tcW w:w="1984" w:type="dxa"/>
                                  <w:vMerge w:val="restart"/>
                                  <w:tcBorders>
                                    <w:top w:val="single" w:sz="12" w:space="0" w:color="auto"/>
                                    <w:left w:val="nil"/>
                                    <w:bottom w:val="single" w:sz="4" w:space="0" w:color="000000"/>
                                    <w:right w:val="nil"/>
                                  </w:tcBorders>
                                  <w:shd w:val="clear" w:color="auto" w:fill="auto"/>
                                  <w:noWrap/>
                                  <w:vAlign w:val="center"/>
                                  <w:hideMark/>
                                </w:tcPr>
                                <w:p w14:paraId="300AD153" w14:textId="77777777" w:rsidR="00C51030" w:rsidRPr="00F03DE6" w:rsidRDefault="00C51030" w:rsidP="00C336C4">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变量</w:t>
                                  </w:r>
                                </w:p>
                              </w:tc>
                              <w:tc>
                                <w:tcPr>
                                  <w:tcW w:w="282" w:type="dxa"/>
                                  <w:tcBorders>
                                    <w:top w:val="single" w:sz="12" w:space="0" w:color="auto"/>
                                    <w:left w:val="nil"/>
                                    <w:right w:val="nil"/>
                                  </w:tcBorders>
                                  <w:shd w:val="clear" w:color="auto" w:fill="auto"/>
                                  <w:noWrap/>
                                  <w:vAlign w:val="center"/>
                                  <w:hideMark/>
                                </w:tcPr>
                                <w:p w14:paraId="2A0D2456" w14:textId="77777777" w:rsidR="00C51030" w:rsidRPr="00F03DE6" w:rsidRDefault="00C51030" w:rsidP="006B2738">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5537C025" w14:textId="77777777" w:rsidR="00C51030" w:rsidRPr="00F03DE6" w:rsidRDefault="00C51030" w:rsidP="006B2738">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总体</w:t>
                                  </w:r>
                                </w:p>
                              </w:tc>
                              <w:tc>
                                <w:tcPr>
                                  <w:tcW w:w="283" w:type="dxa"/>
                                  <w:tcBorders>
                                    <w:top w:val="single" w:sz="12" w:space="0" w:color="auto"/>
                                    <w:left w:val="nil"/>
                                    <w:right w:val="nil"/>
                                  </w:tcBorders>
                                  <w:vAlign w:val="center"/>
                                </w:tcPr>
                                <w:p w14:paraId="56D34187" w14:textId="77777777" w:rsidR="00C51030" w:rsidRPr="00F03DE6" w:rsidRDefault="00C51030" w:rsidP="006B2738">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0185BC14" w14:textId="77777777" w:rsidR="00C51030" w:rsidRPr="00F03DE6" w:rsidRDefault="00C51030" w:rsidP="006B2738">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小规模</w:t>
                                  </w:r>
                                </w:p>
                              </w:tc>
                              <w:tc>
                                <w:tcPr>
                                  <w:tcW w:w="567" w:type="dxa"/>
                                  <w:tcBorders>
                                    <w:top w:val="single" w:sz="12" w:space="0" w:color="auto"/>
                                    <w:left w:val="nil"/>
                                    <w:bottom w:val="single" w:sz="4" w:space="0" w:color="auto"/>
                                    <w:right w:val="nil"/>
                                  </w:tcBorders>
                                  <w:shd w:val="clear" w:color="auto" w:fill="auto"/>
                                  <w:noWrap/>
                                  <w:vAlign w:val="center"/>
                                  <w:hideMark/>
                                </w:tcPr>
                                <w:p w14:paraId="028CEB30" w14:textId="77777777" w:rsidR="00C51030" w:rsidRPr="00F03DE6" w:rsidRDefault="00C51030" w:rsidP="006B2738">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73275273" w14:textId="77777777" w:rsidR="00C51030" w:rsidRPr="00F03DE6" w:rsidRDefault="00C51030" w:rsidP="006B2738">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中等规模</w:t>
                                  </w:r>
                                </w:p>
                              </w:tc>
                              <w:tc>
                                <w:tcPr>
                                  <w:tcW w:w="567" w:type="dxa"/>
                                  <w:tcBorders>
                                    <w:top w:val="single" w:sz="12" w:space="0" w:color="auto"/>
                                    <w:left w:val="nil"/>
                                    <w:bottom w:val="single" w:sz="4" w:space="0" w:color="auto"/>
                                    <w:right w:val="nil"/>
                                  </w:tcBorders>
                                  <w:vAlign w:val="center"/>
                                </w:tcPr>
                                <w:p w14:paraId="4692EC17" w14:textId="77777777" w:rsidR="00C51030" w:rsidRPr="00F03DE6" w:rsidRDefault="00C51030" w:rsidP="006B2738">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0D7805A6" w14:textId="77777777" w:rsidR="00C51030" w:rsidRPr="00F03DE6" w:rsidRDefault="00C51030" w:rsidP="006B2738">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大规模</w:t>
                                  </w:r>
                                </w:p>
                              </w:tc>
                              <w:tc>
                                <w:tcPr>
                                  <w:tcW w:w="567" w:type="dxa"/>
                                  <w:tcBorders>
                                    <w:top w:val="single" w:sz="12" w:space="0" w:color="auto"/>
                                    <w:left w:val="nil"/>
                                    <w:bottom w:val="single" w:sz="4" w:space="0" w:color="auto"/>
                                    <w:right w:val="nil"/>
                                  </w:tcBorders>
                                  <w:shd w:val="clear" w:color="auto" w:fill="auto"/>
                                  <w:noWrap/>
                                  <w:vAlign w:val="center"/>
                                  <w:hideMark/>
                                </w:tcPr>
                                <w:p w14:paraId="507D7C3B" w14:textId="77777777" w:rsidR="00C51030" w:rsidRPr="00F03DE6" w:rsidRDefault="00C51030" w:rsidP="006B2738">
                                  <w:pPr>
                                    <w:spacing w:after="0" w:line="240" w:lineRule="auto"/>
                                    <w:jc w:val="center"/>
                                    <w:rPr>
                                      <w:rFonts w:ascii="Times New Roman" w:eastAsia="宋体" w:hAnsi="Times New Roman" w:cs="Times New Roman"/>
                                      <w:b/>
                                      <w:color w:val="000000"/>
                                      <w:sz w:val="21"/>
                                      <w:szCs w:val="21"/>
                                    </w:rPr>
                                  </w:pPr>
                                </w:p>
                              </w:tc>
                            </w:tr>
                            <w:tr w:rsidR="00C51030" w:rsidRPr="00F03DE6" w14:paraId="00685442" w14:textId="77777777" w:rsidTr="000272FA">
                              <w:trPr>
                                <w:trHeight w:val="397"/>
                                <w:jc w:val="center"/>
                              </w:trPr>
                              <w:tc>
                                <w:tcPr>
                                  <w:tcW w:w="1984" w:type="dxa"/>
                                  <w:vMerge/>
                                  <w:tcBorders>
                                    <w:top w:val="single" w:sz="4" w:space="0" w:color="auto"/>
                                    <w:left w:val="nil"/>
                                    <w:bottom w:val="single" w:sz="4" w:space="0" w:color="000000"/>
                                    <w:right w:val="nil"/>
                                  </w:tcBorders>
                                  <w:vAlign w:val="center"/>
                                  <w:hideMark/>
                                </w:tcPr>
                                <w:p w14:paraId="08FFCDB0" w14:textId="77777777" w:rsidR="00C51030" w:rsidRPr="00F03DE6" w:rsidRDefault="00C51030" w:rsidP="00C336C4">
                                  <w:pPr>
                                    <w:spacing w:after="0" w:line="240" w:lineRule="auto"/>
                                    <w:jc w:val="center"/>
                                    <w:rPr>
                                      <w:rFonts w:ascii="Times New Roman" w:eastAsia="宋体" w:hAnsi="Times New Roman" w:cs="Times New Roman"/>
                                      <w:b/>
                                      <w:color w:val="000000"/>
                                      <w:sz w:val="21"/>
                                      <w:szCs w:val="21"/>
                                    </w:rPr>
                                  </w:pPr>
                                </w:p>
                              </w:tc>
                              <w:tc>
                                <w:tcPr>
                                  <w:tcW w:w="282" w:type="dxa"/>
                                  <w:tcBorders>
                                    <w:top w:val="nil"/>
                                    <w:left w:val="nil"/>
                                    <w:right w:val="nil"/>
                                  </w:tcBorders>
                                  <w:shd w:val="clear" w:color="auto" w:fill="auto"/>
                                  <w:noWrap/>
                                  <w:vAlign w:val="center"/>
                                  <w:hideMark/>
                                </w:tcPr>
                                <w:p w14:paraId="5882831F" w14:textId="77777777" w:rsidR="00C51030" w:rsidRPr="00F03DE6" w:rsidRDefault="00C51030" w:rsidP="006B2738">
                                  <w:pPr>
                                    <w:spacing w:after="0" w:line="240" w:lineRule="auto"/>
                                    <w:jc w:val="center"/>
                                    <w:rPr>
                                      <w:rFonts w:ascii="Times New Roman" w:eastAsia="宋体" w:hAnsi="Times New Roman" w:cs="Times New Roman"/>
                                      <w:b/>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21ED2038" w14:textId="77777777" w:rsidR="00C51030" w:rsidRPr="00F03DE6" w:rsidRDefault="00C51030"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20F9C3A9" w14:textId="77777777" w:rsidR="00C51030" w:rsidRPr="00F03DE6" w:rsidRDefault="00C51030"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28D3F087" w14:textId="77777777" w:rsidR="00C51030" w:rsidRPr="00F03DE6" w:rsidRDefault="00C51030"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最小</w:t>
                                  </w:r>
                                </w:p>
                              </w:tc>
                              <w:tc>
                                <w:tcPr>
                                  <w:tcW w:w="283" w:type="dxa"/>
                                  <w:tcBorders>
                                    <w:left w:val="nil"/>
                                    <w:right w:val="nil"/>
                                  </w:tcBorders>
                                  <w:shd w:val="clear" w:color="auto" w:fill="auto"/>
                                  <w:noWrap/>
                                  <w:vAlign w:val="center"/>
                                  <w:hideMark/>
                                </w:tcPr>
                                <w:p w14:paraId="65BF457B" w14:textId="77777777" w:rsidR="00C51030" w:rsidRPr="00F03DE6" w:rsidRDefault="00C51030" w:rsidP="006B2738">
                                  <w:pPr>
                                    <w:spacing w:after="0" w:line="240" w:lineRule="auto"/>
                                    <w:jc w:val="center"/>
                                    <w:rPr>
                                      <w:rFonts w:ascii="Times New Roman" w:eastAsia="宋体" w:hAnsi="Times New Roman" w:cs="Times New Roman"/>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75D962BC" w14:textId="77777777" w:rsidR="00C51030" w:rsidRPr="00F03DE6" w:rsidRDefault="00C51030"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2FADCB72" w14:textId="77777777" w:rsidR="00C51030" w:rsidRPr="00F03DE6" w:rsidRDefault="00C51030"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3962A5B6" w14:textId="77777777" w:rsidR="00C51030" w:rsidRPr="00F03DE6" w:rsidRDefault="00C51030"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最小</w:t>
                                  </w:r>
                                </w:p>
                              </w:tc>
                              <w:tc>
                                <w:tcPr>
                                  <w:tcW w:w="567" w:type="dxa"/>
                                  <w:tcBorders>
                                    <w:top w:val="single" w:sz="4" w:space="0" w:color="auto"/>
                                    <w:left w:val="nil"/>
                                    <w:bottom w:val="single" w:sz="4" w:space="0" w:color="auto"/>
                                    <w:right w:val="nil"/>
                                  </w:tcBorders>
                                  <w:shd w:val="clear" w:color="auto" w:fill="auto"/>
                                  <w:noWrap/>
                                  <w:vAlign w:val="center"/>
                                  <w:hideMark/>
                                </w:tcPr>
                                <w:p w14:paraId="187C1408" w14:textId="7FEBED36" w:rsidR="00C51030" w:rsidRPr="00F03DE6" w:rsidRDefault="00C51030" w:rsidP="006B2738">
                                  <w:pPr>
                                    <w:spacing w:after="0" w:line="240" w:lineRule="auto"/>
                                    <w:jc w:val="center"/>
                                    <w:rPr>
                                      <w:rFonts w:ascii="Times New Roman" w:eastAsia="宋体" w:hAnsi="Times New Roman" w:cs="Times New Roman"/>
                                      <w:color w:val="000000"/>
                                      <w:sz w:val="21"/>
                                      <w:szCs w:val="21"/>
                                    </w:rPr>
                                  </w:pPr>
                                  <w:r>
                                    <w:rPr>
                                      <w:rFonts w:ascii="Times New Roman" w:eastAsia="宋体" w:hAnsi="Times New Roman" w:cs="Times New Roman" w:hint="eastAsia"/>
                                      <w:color w:val="000000"/>
                                      <w:sz w:val="21"/>
                                      <w:szCs w:val="21"/>
                                    </w:rPr>
                                    <w:t>F</w:t>
                                  </w:r>
                                </w:p>
                              </w:tc>
                              <w:tc>
                                <w:tcPr>
                                  <w:tcW w:w="737" w:type="dxa"/>
                                  <w:tcBorders>
                                    <w:top w:val="single" w:sz="4" w:space="0" w:color="auto"/>
                                    <w:left w:val="nil"/>
                                    <w:bottom w:val="single" w:sz="4" w:space="0" w:color="auto"/>
                                    <w:right w:val="nil"/>
                                  </w:tcBorders>
                                  <w:shd w:val="clear" w:color="auto" w:fill="auto"/>
                                  <w:noWrap/>
                                  <w:vAlign w:val="center"/>
                                  <w:hideMark/>
                                </w:tcPr>
                                <w:p w14:paraId="6B19335F" w14:textId="77777777" w:rsidR="00C51030" w:rsidRPr="00F03DE6" w:rsidRDefault="00C51030"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40D4B3C1" w14:textId="77777777" w:rsidR="00C51030" w:rsidRPr="00F03DE6" w:rsidRDefault="00C51030"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3B00D0D9" w14:textId="77777777" w:rsidR="00C51030" w:rsidRPr="00F03DE6" w:rsidRDefault="00C51030"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最小</w:t>
                                  </w:r>
                                </w:p>
                              </w:tc>
                              <w:tc>
                                <w:tcPr>
                                  <w:tcW w:w="567" w:type="dxa"/>
                                  <w:tcBorders>
                                    <w:top w:val="single" w:sz="4" w:space="0" w:color="auto"/>
                                    <w:left w:val="nil"/>
                                    <w:bottom w:val="single" w:sz="4" w:space="0" w:color="auto"/>
                                    <w:right w:val="nil"/>
                                  </w:tcBorders>
                                  <w:shd w:val="clear" w:color="auto" w:fill="auto"/>
                                  <w:noWrap/>
                                  <w:vAlign w:val="center"/>
                                  <w:hideMark/>
                                </w:tcPr>
                                <w:p w14:paraId="2958F797" w14:textId="5E294758" w:rsidR="00C51030" w:rsidRPr="00F03DE6" w:rsidRDefault="00C51030" w:rsidP="006B2738">
                                  <w:pPr>
                                    <w:spacing w:after="0" w:line="240" w:lineRule="auto"/>
                                    <w:jc w:val="center"/>
                                    <w:rPr>
                                      <w:rFonts w:ascii="Times New Roman" w:eastAsia="宋体" w:hAnsi="Times New Roman" w:cs="Times New Roman"/>
                                      <w:color w:val="000000"/>
                                      <w:sz w:val="21"/>
                                      <w:szCs w:val="21"/>
                                    </w:rPr>
                                  </w:pPr>
                                  <w:r>
                                    <w:rPr>
                                      <w:rFonts w:ascii="Times New Roman" w:eastAsia="宋体" w:hAnsi="Times New Roman" w:cs="Times New Roman" w:hint="eastAsia"/>
                                      <w:color w:val="000000"/>
                                      <w:sz w:val="21"/>
                                      <w:szCs w:val="21"/>
                                    </w:rPr>
                                    <w:t>F</w:t>
                                  </w:r>
                                </w:p>
                              </w:tc>
                              <w:tc>
                                <w:tcPr>
                                  <w:tcW w:w="737" w:type="dxa"/>
                                  <w:tcBorders>
                                    <w:top w:val="single" w:sz="4" w:space="0" w:color="auto"/>
                                    <w:left w:val="nil"/>
                                    <w:bottom w:val="single" w:sz="4" w:space="0" w:color="auto"/>
                                    <w:right w:val="nil"/>
                                  </w:tcBorders>
                                  <w:shd w:val="clear" w:color="auto" w:fill="auto"/>
                                  <w:noWrap/>
                                  <w:vAlign w:val="center"/>
                                  <w:hideMark/>
                                </w:tcPr>
                                <w:p w14:paraId="551F1EC4" w14:textId="77777777" w:rsidR="00C51030" w:rsidRPr="00F03DE6" w:rsidRDefault="00C51030"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25EC26E9" w14:textId="77777777" w:rsidR="00C51030" w:rsidRPr="00F03DE6" w:rsidRDefault="00C51030"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6F9D8D16" w14:textId="77777777" w:rsidR="00C51030" w:rsidRPr="00F03DE6" w:rsidRDefault="00C51030"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最小</w:t>
                                  </w:r>
                                </w:p>
                              </w:tc>
                              <w:tc>
                                <w:tcPr>
                                  <w:tcW w:w="567" w:type="dxa"/>
                                  <w:tcBorders>
                                    <w:top w:val="single" w:sz="4" w:space="0" w:color="auto"/>
                                    <w:left w:val="nil"/>
                                    <w:bottom w:val="single" w:sz="4" w:space="0" w:color="auto"/>
                                    <w:right w:val="nil"/>
                                  </w:tcBorders>
                                  <w:shd w:val="clear" w:color="auto" w:fill="auto"/>
                                  <w:noWrap/>
                                  <w:vAlign w:val="center"/>
                                  <w:hideMark/>
                                </w:tcPr>
                                <w:p w14:paraId="0A3A7A09" w14:textId="18E24743" w:rsidR="00C51030" w:rsidRPr="00F03DE6" w:rsidRDefault="00C51030" w:rsidP="006B2738">
                                  <w:pPr>
                                    <w:spacing w:after="0" w:line="240" w:lineRule="auto"/>
                                    <w:jc w:val="center"/>
                                    <w:rPr>
                                      <w:rFonts w:ascii="Times New Roman" w:eastAsia="宋体" w:hAnsi="Times New Roman" w:cs="Times New Roman"/>
                                      <w:b/>
                                      <w:color w:val="000000"/>
                                      <w:sz w:val="21"/>
                                      <w:szCs w:val="21"/>
                                    </w:rPr>
                                  </w:pPr>
                                  <w:r>
                                    <w:rPr>
                                      <w:rFonts w:ascii="Times New Roman" w:eastAsia="宋体" w:hAnsi="Times New Roman" w:cs="Times New Roman" w:hint="eastAsia"/>
                                      <w:color w:val="000000"/>
                                      <w:sz w:val="21"/>
                                      <w:szCs w:val="21"/>
                                    </w:rPr>
                                    <w:t>F</w:t>
                                  </w:r>
                                </w:p>
                              </w:tc>
                            </w:tr>
                            <w:tr w:rsidR="00C51030" w:rsidRPr="00F03DE6" w14:paraId="69DA2434"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3D75292A" w14:textId="77777777" w:rsidR="00C51030" w:rsidRPr="00F03DE6" w:rsidRDefault="00C51030"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单产（千克</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52B90B25" w14:textId="77777777" w:rsidR="00C51030" w:rsidRPr="00F03DE6" w:rsidRDefault="00C51030"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FED7F55" w14:textId="77777777" w:rsidR="00C51030" w:rsidRPr="00F03DE6" w:rsidRDefault="00C5103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459.1 </w:t>
                                  </w:r>
                                </w:p>
                              </w:tc>
                              <w:tc>
                                <w:tcPr>
                                  <w:tcW w:w="737" w:type="dxa"/>
                                  <w:tcBorders>
                                    <w:top w:val="nil"/>
                                    <w:left w:val="nil"/>
                                    <w:bottom w:val="nil"/>
                                    <w:right w:val="nil"/>
                                  </w:tcBorders>
                                  <w:shd w:val="clear" w:color="auto" w:fill="auto"/>
                                  <w:noWrap/>
                                  <w:vAlign w:val="center"/>
                                  <w:hideMark/>
                                </w:tcPr>
                                <w:p w14:paraId="753AA123" w14:textId="77777777" w:rsidR="00C51030" w:rsidRPr="00F03DE6" w:rsidRDefault="00C5103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650.0 </w:t>
                                  </w:r>
                                </w:p>
                              </w:tc>
                              <w:tc>
                                <w:tcPr>
                                  <w:tcW w:w="737" w:type="dxa"/>
                                  <w:tcBorders>
                                    <w:top w:val="single" w:sz="4" w:space="0" w:color="auto"/>
                                    <w:left w:val="nil"/>
                                    <w:bottom w:val="nil"/>
                                    <w:right w:val="nil"/>
                                  </w:tcBorders>
                                  <w:shd w:val="clear" w:color="auto" w:fill="auto"/>
                                  <w:noWrap/>
                                  <w:vAlign w:val="center"/>
                                  <w:hideMark/>
                                </w:tcPr>
                                <w:p w14:paraId="6544C3EF" w14:textId="77777777" w:rsidR="00C51030" w:rsidRPr="00F03DE6" w:rsidRDefault="00C5103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200.0 </w:t>
                                  </w:r>
                                </w:p>
                              </w:tc>
                              <w:tc>
                                <w:tcPr>
                                  <w:tcW w:w="283" w:type="dxa"/>
                                  <w:tcBorders>
                                    <w:top w:val="single" w:sz="4" w:space="0" w:color="auto"/>
                                    <w:left w:val="nil"/>
                                    <w:right w:val="nil"/>
                                  </w:tcBorders>
                                  <w:shd w:val="clear" w:color="auto" w:fill="auto"/>
                                  <w:noWrap/>
                                  <w:vAlign w:val="center"/>
                                  <w:hideMark/>
                                </w:tcPr>
                                <w:p w14:paraId="1A1D8A5C" w14:textId="77777777" w:rsidR="00C51030" w:rsidRPr="00F03DE6" w:rsidRDefault="00C51030" w:rsidP="006B2738">
                                  <w:pPr>
                                    <w:spacing w:after="0" w:line="240" w:lineRule="auto"/>
                                    <w:jc w:val="right"/>
                                    <w:rPr>
                                      <w:rFonts w:ascii="Times New Roman" w:eastAsia="宋体" w:hAnsi="Times New Roman" w:cs="Times New Roman"/>
                                      <w:color w:val="000000"/>
                                      <w:sz w:val="21"/>
                                      <w:szCs w:val="21"/>
                                    </w:rPr>
                                  </w:pPr>
                                </w:p>
                              </w:tc>
                              <w:tc>
                                <w:tcPr>
                                  <w:tcW w:w="737" w:type="dxa"/>
                                  <w:tcBorders>
                                    <w:top w:val="single" w:sz="4" w:space="0" w:color="auto"/>
                                    <w:left w:val="nil"/>
                                    <w:bottom w:val="nil"/>
                                    <w:right w:val="nil"/>
                                  </w:tcBorders>
                                  <w:shd w:val="clear" w:color="auto" w:fill="auto"/>
                                  <w:noWrap/>
                                  <w:vAlign w:val="center"/>
                                  <w:hideMark/>
                                </w:tcPr>
                                <w:p w14:paraId="7A51996D" w14:textId="77777777" w:rsidR="00C51030" w:rsidRPr="00F03DE6" w:rsidRDefault="00C5103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458.8 </w:t>
                                  </w:r>
                                </w:p>
                              </w:tc>
                              <w:tc>
                                <w:tcPr>
                                  <w:tcW w:w="737" w:type="dxa"/>
                                  <w:tcBorders>
                                    <w:top w:val="single" w:sz="4" w:space="0" w:color="auto"/>
                                    <w:left w:val="nil"/>
                                    <w:bottom w:val="nil"/>
                                    <w:right w:val="nil"/>
                                  </w:tcBorders>
                                  <w:shd w:val="clear" w:color="auto" w:fill="auto"/>
                                  <w:noWrap/>
                                  <w:vAlign w:val="center"/>
                                  <w:hideMark/>
                                </w:tcPr>
                                <w:p w14:paraId="2777D8AB" w14:textId="77777777" w:rsidR="00C51030" w:rsidRPr="00F03DE6" w:rsidRDefault="00C5103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650.0 </w:t>
                                  </w:r>
                                </w:p>
                              </w:tc>
                              <w:tc>
                                <w:tcPr>
                                  <w:tcW w:w="737" w:type="dxa"/>
                                  <w:tcBorders>
                                    <w:top w:val="single" w:sz="4" w:space="0" w:color="auto"/>
                                    <w:left w:val="nil"/>
                                    <w:bottom w:val="nil"/>
                                    <w:right w:val="nil"/>
                                  </w:tcBorders>
                                  <w:shd w:val="clear" w:color="auto" w:fill="auto"/>
                                  <w:noWrap/>
                                  <w:vAlign w:val="center"/>
                                  <w:hideMark/>
                                </w:tcPr>
                                <w:p w14:paraId="3BBFEB84" w14:textId="77777777" w:rsidR="00C51030" w:rsidRPr="00F03DE6" w:rsidRDefault="00C5103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200.0 </w:t>
                                  </w:r>
                                </w:p>
                              </w:tc>
                              <w:tc>
                                <w:tcPr>
                                  <w:tcW w:w="567" w:type="dxa"/>
                                  <w:tcBorders>
                                    <w:top w:val="single" w:sz="4" w:space="0" w:color="auto"/>
                                    <w:left w:val="nil"/>
                                    <w:right w:val="nil"/>
                                  </w:tcBorders>
                                  <w:shd w:val="clear" w:color="auto" w:fill="auto"/>
                                  <w:noWrap/>
                                  <w:vAlign w:val="center"/>
                                  <w:hideMark/>
                                </w:tcPr>
                                <w:p w14:paraId="4CBB0729" w14:textId="77777777" w:rsidR="00C51030" w:rsidRPr="00F03DE6" w:rsidRDefault="00C51030" w:rsidP="006B2738">
                                  <w:pPr>
                                    <w:spacing w:after="0" w:line="240" w:lineRule="auto"/>
                                    <w:jc w:val="center"/>
                                    <w:rPr>
                                      <w:rFonts w:ascii="Times New Roman" w:eastAsia="宋体" w:hAnsi="Times New Roman" w:cs="Times New Roman"/>
                                      <w:color w:val="000000"/>
                                      <w:sz w:val="21"/>
                                      <w:szCs w:val="21"/>
                                    </w:rPr>
                                  </w:pPr>
                                </w:p>
                              </w:tc>
                              <w:tc>
                                <w:tcPr>
                                  <w:tcW w:w="737" w:type="dxa"/>
                                  <w:tcBorders>
                                    <w:top w:val="single" w:sz="4" w:space="0" w:color="auto"/>
                                    <w:left w:val="nil"/>
                                    <w:bottom w:val="nil"/>
                                    <w:right w:val="nil"/>
                                  </w:tcBorders>
                                  <w:shd w:val="clear" w:color="auto" w:fill="auto"/>
                                  <w:noWrap/>
                                  <w:vAlign w:val="center"/>
                                  <w:hideMark/>
                                </w:tcPr>
                                <w:p w14:paraId="3E0E926D" w14:textId="77777777" w:rsidR="00C51030" w:rsidRPr="00F03DE6" w:rsidRDefault="00C5103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463.7 </w:t>
                                  </w:r>
                                </w:p>
                              </w:tc>
                              <w:tc>
                                <w:tcPr>
                                  <w:tcW w:w="737" w:type="dxa"/>
                                  <w:tcBorders>
                                    <w:top w:val="single" w:sz="4" w:space="0" w:color="auto"/>
                                    <w:left w:val="nil"/>
                                    <w:bottom w:val="nil"/>
                                    <w:right w:val="nil"/>
                                  </w:tcBorders>
                                  <w:shd w:val="clear" w:color="auto" w:fill="auto"/>
                                  <w:noWrap/>
                                  <w:vAlign w:val="center"/>
                                  <w:hideMark/>
                                </w:tcPr>
                                <w:p w14:paraId="501433F7" w14:textId="77777777" w:rsidR="00C51030" w:rsidRPr="00F03DE6" w:rsidRDefault="00C5103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650.0 </w:t>
                                  </w:r>
                                </w:p>
                              </w:tc>
                              <w:tc>
                                <w:tcPr>
                                  <w:tcW w:w="737" w:type="dxa"/>
                                  <w:tcBorders>
                                    <w:top w:val="single" w:sz="4" w:space="0" w:color="auto"/>
                                    <w:left w:val="nil"/>
                                    <w:bottom w:val="nil"/>
                                    <w:right w:val="nil"/>
                                  </w:tcBorders>
                                  <w:shd w:val="clear" w:color="auto" w:fill="auto"/>
                                  <w:noWrap/>
                                  <w:vAlign w:val="center"/>
                                  <w:hideMark/>
                                </w:tcPr>
                                <w:p w14:paraId="321A78CD" w14:textId="77777777" w:rsidR="00C51030" w:rsidRPr="00F03DE6" w:rsidRDefault="00C5103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200.0 </w:t>
                                  </w:r>
                                </w:p>
                              </w:tc>
                              <w:tc>
                                <w:tcPr>
                                  <w:tcW w:w="567" w:type="dxa"/>
                                  <w:tcBorders>
                                    <w:top w:val="single" w:sz="4" w:space="0" w:color="auto"/>
                                    <w:left w:val="nil"/>
                                    <w:right w:val="nil"/>
                                  </w:tcBorders>
                                  <w:shd w:val="clear" w:color="auto" w:fill="auto"/>
                                  <w:noWrap/>
                                  <w:vAlign w:val="center"/>
                                  <w:hideMark/>
                                </w:tcPr>
                                <w:p w14:paraId="3C9923CB" w14:textId="77777777" w:rsidR="00C51030" w:rsidRPr="00F03DE6" w:rsidRDefault="00C51030" w:rsidP="006B2738">
                                  <w:pPr>
                                    <w:spacing w:after="0" w:line="240" w:lineRule="auto"/>
                                    <w:jc w:val="center"/>
                                    <w:rPr>
                                      <w:rFonts w:ascii="Times New Roman" w:eastAsia="宋体" w:hAnsi="Times New Roman" w:cs="Times New Roman"/>
                                      <w:color w:val="000000"/>
                                      <w:sz w:val="21"/>
                                      <w:szCs w:val="21"/>
                                    </w:rPr>
                                  </w:pPr>
                                </w:p>
                              </w:tc>
                              <w:tc>
                                <w:tcPr>
                                  <w:tcW w:w="737" w:type="dxa"/>
                                  <w:tcBorders>
                                    <w:top w:val="single" w:sz="4" w:space="0" w:color="auto"/>
                                    <w:left w:val="nil"/>
                                    <w:bottom w:val="nil"/>
                                    <w:right w:val="nil"/>
                                  </w:tcBorders>
                                  <w:shd w:val="clear" w:color="auto" w:fill="auto"/>
                                  <w:noWrap/>
                                  <w:vAlign w:val="center"/>
                                  <w:hideMark/>
                                </w:tcPr>
                                <w:p w14:paraId="59FEFBFC" w14:textId="77777777" w:rsidR="00C51030" w:rsidRPr="00F03DE6" w:rsidRDefault="00C5103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440.4 </w:t>
                                  </w:r>
                                </w:p>
                              </w:tc>
                              <w:tc>
                                <w:tcPr>
                                  <w:tcW w:w="737" w:type="dxa"/>
                                  <w:tcBorders>
                                    <w:top w:val="single" w:sz="4" w:space="0" w:color="auto"/>
                                    <w:left w:val="nil"/>
                                    <w:bottom w:val="nil"/>
                                    <w:right w:val="nil"/>
                                  </w:tcBorders>
                                  <w:shd w:val="clear" w:color="auto" w:fill="auto"/>
                                  <w:noWrap/>
                                  <w:vAlign w:val="center"/>
                                  <w:hideMark/>
                                </w:tcPr>
                                <w:p w14:paraId="2615D933" w14:textId="77777777" w:rsidR="00C51030" w:rsidRPr="00F03DE6" w:rsidRDefault="00C5103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480.8 </w:t>
                                  </w:r>
                                </w:p>
                              </w:tc>
                              <w:tc>
                                <w:tcPr>
                                  <w:tcW w:w="737" w:type="dxa"/>
                                  <w:tcBorders>
                                    <w:top w:val="single" w:sz="4" w:space="0" w:color="auto"/>
                                    <w:left w:val="nil"/>
                                    <w:bottom w:val="nil"/>
                                    <w:right w:val="nil"/>
                                  </w:tcBorders>
                                  <w:shd w:val="clear" w:color="auto" w:fill="auto"/>
                                  <w:noWrap/>
                                  <w:vAlign w:val="center"/>
                                  <w:hideMark/>
                                </w:tcPr>
                                <w:p w14:paraId="2F3A4D86" w14:textId="77777777" w:rsidR="00C51030" w:rsidRPr="00F03DE6" w:rsidRDefault="00C5103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400.0 </w:t>
                                  </w:r>
                                </w:p>
                              </w:tc>
                              <w:tc>
                                <w:tcPr>
                                  <w:tcW w:w="567" w:type="dxa"/>
                                  <w:tcBorders>
                                    <w:top w:val="single" w:sz="4" w:space="0" w:color="auto"/>
                                    <w:left w:val="nil"/>
                                    <w:right w:val="nil"/>
                                  </w:tcBorders>
                                  <w:shd w:val="clear" w:color="auto" w:fill="auto"/>
                                  <w:noWrap/>
                                  <w:vAlign w:val="center"/>
                                  <w:hideMark/>
                                </w:tcPr>
                                <w:p w14:paraId="6ABCD8E8" w14:textId="77777777" w:rsidR="00C51030" w:rsidRPr="00F03DE6" w:rsidRDefault="00C51030" w:rsidP="006B2738">
                                  <w:pPr>
                                    <w:spacing w:after="0" w:line="240" w:lineRule="auto"/>
                                    <w:jc w:val="center"/>
                                    <w:rPr>
                                      <w:rFonts w:ascii="Times New Roman" w:eastAsia="宋体" w:hAnsi="Times New Roman" w:cs="Times New Roman"/>
                                      <w:color w:val="000000"/>
                                      <w:sz w:val="21"/>
                                      <w:szCs w:val="21"/>
                                    </w:rPr>
                                  </w:pPr>
                                </w:p>
                              </w:tc>
                            </w:tr>
                            <w:tr w:rsidR="00C51030" w:rsidRPr="00F03DE6" w14:paraId="4D3E2405"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70ABDC9E" w14:textId="77777777" w:rsidR="00C51030" w:rsidRPr="00F03DE6" w:rsidRDefault="00C51030"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收获面积（亩）</w:t>
                                  </w:r>
                                </w:p>
                              </w:tc>
                              <w:tc>
                                <w:tcPr>
                                  <w:tcW w:w="282" w:type="dxa"/>
                                  <w:tcBorders>
                                    <w:top w:val="nil"/>
                                    <w:left w:val="nil"/>
                                    <w:bottom w:val="nil"/>
                                    <w:right w:val="nil"/>
                                  </w:tcBorders>
                                  <w:shd w:val="clear" w:color="auto" w:fill="auto"/>
                                  <w:noWrap/>
                                  <w:vAlign w:val="center"/>
                                  <w:hideMark/>
                                </w:tcPr>
                                <w:p w14:paraId="0C3B91A9" w14:textId="77777777" w:rsidR="00C51030" w:rsidRPr="00F03DE6" w:rsidRDefault="00C51030"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44FC866" w14:textId="77777777" w:rsidR="00C51030" w:rsidRPr="00F03DE6" w:rsidRDefault="00C5103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3.8 </w:t>
                                  </w:r>
                                </w:p>
                              </w:tc>
                              <w:tc>
                                <w:tcPr>
                                  <w:tcW w:w="737" w:type="dxa"/>
                                  <w:tcBorders>
                                    <w:top w:val="nil"/>
                                    <w:left w:val="nil"/>
                                    <w:bottom w:val="nil"/>
                                    <w:right w:val="nil"/>
                                  </w:tcBorders>
                                  <w:shd w:val="clear" w:color="auto" w:fill="auto"/>
                                  <w:noWrap/>
                                  <w:vAlign w:val="center"/>
                                  <w:hideMark/>
                                </w:tcPr>
                                <w:p w14:paraId="63C7E03F" w14:textId="77777777" w:rsidR="00C51030" w:rsidRPr="00F03DE6" w:rsidRDefault="00C5103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52.0 </w:t>
                                  </w:r>
                                </w:p>
                              </w:tc>
                              <w:tc>
                                <w:tcPr>
                                  <w:tcW w:w="737" w:type="dxa"/>
                                  <w:tcBorders>
                                    <w:top w:val="nil"/>
                                    <w:left w:val="nil"/>
                                    <w:bottom w:val="nil"/>
                                    <w:right w:val="nil"/>
                                  </w:tcBorders>
                                  <w:shd w:val="clear" w:color="auto" w:fill="auto"/>
                                  <w:noWrap/>
                                  <w:vAlign w:val="center"/>
                                  <w:hideMark/>
                                </w:tcPr>
                                <w:p w14:paraId="05F2C002" w14:textId="77777777" w:rsidR="00C51030" w:rsidRPr="00F03DE6" w:rsidRDefault="00C5103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0.1 </w:t>
                                  </w:r>
                                </w:p>
                              </w:tc>
                              <w:tc>
                                <w:tcPr>
                                  <w:tcW w:w="283" w:type="dxa"/>
                                  <w:tcBorders>
                                    <w:left w:val="nil"/>
                                    <w:right w:val="nil"/>
                                  </w:tcBorders>
                                  <w:shd w:val="clear" w:color="auto" w:fill="auto"/>
                                  <w:noWrap/>
                                  <w:vAlign w:val="center"/>
                                  <w:hideMark/>
                                </w:tcPr>
                                <w:p w14:paraId="4CBCCE83" w14:textId="77777777" w:rsidR="00C51030" w:rsidRPr="00F03DE6" w:rsidRDefault="00C51030"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24B63DE" w14:textId="77777777" w:rsidR="00C51030" w:rsidRPr="00F03DE6" w:rsidRDefault="00C5103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3.1 </w:t>
                                  </w:r>
                                </w:p>
                              </w:tc>
                              <w:tc>
                                <w:tcPr>
                                  <w:tcW w:w="737" w:type="dxa"/>
                                  <w:tcBorders>
                                    <w:top w:val="nil"/>
                                    <w:left w:val="nil"/>
                                    <w:bottom w:val="nil"/>
                                    <w:right w:val="nil"/>
                                  </w:tcBorders>
                                  <w:shd w:val="clear" w:color="auto" w:fill="auto"/>
                                  <w:noWrap/>
                                  <w:vAlign w:val="center"/>
                                  <w:hideMark/>
                                </w:tcPr>
                                <w:p w14:paraId="2142DAD2" w14:textId="77777777" w:rsidR="00C51030" w:rsidRPr="00F03DE6" w:rsidRDefault="00C5103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9.8 </w:t>
                                  </w:r>
                                </w:p>
                              </w:tc>
                              <w:tc>
                                <w:tcPr>
                                  <w:tcW w:w="737" w:type="dxa"/>
                                  <w:tcBorders>
                                    <w:top w:val="nil"/>
                                    <w:left w:val="nil"/>
                                    <w:bottom w:val="nil"/>
                                    <w:right w:val="nil"/>
                                  </w:tcBorders>
                                  <w:shd w:val="clear" w:color="auto" w:fill="auto"/>
                                  <w:noWrap/>
                                  <w:vAlign w:val="center"/>
                                  <w:hideMark/>
                                </w:tcPr>
                                <w:p w14:paraId="1CD17359" w14:textId="77777777" w:rsidR="00C51030" w:rsidRPr="00F03DE6" w:rsidRDefault="00C5103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0.1 </w:t>
                                  </w:r>
                                </w:p>
                              </w:tc>
                              <w:tc>
                                <w:tcPr>
                                  <w:tcW w:w="567" w:type="dxa"/>
                                  <w:tcBorders>
                                    <w:left w:val="nil"/>
                                    <w:right w:val="nil"/>
                                  </w:tcBorders>
                                  <w:shd w:val="clear" w:color="auto" w:fill="auto"/>
                                  <w:noWrap/>
                                  <w:vAlign w:val="center"/>
                                  <w:hideMark/>
                                </w:tcPr>
                                <w:p w14:paraId="2A42EBA2" w14:textId="77777777" w:rsidR="00C51030" w:rsidRPr="00F03DE6" w:rsidRDefault="00C51030"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4567892" w14:textId="77777777" w:rsidR="00C51030" w:rsidRPr="00F03DE6" w:rsidRDefault="00C5103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13.9 </w:t>
                                  </w:r>
                                </w:p>
                              </w:tc>
                              <w:tc>
                                <w:tcPr>
                                  <w:tcW w:w="737" w:type="dxa"/>
                                  <w:tcBorders>
                                    <w:top w:val="nil"/>
                                    <w:left w:val="nil"/>
                                    <w:bottom w:val="nil"/>
                                    <w:right w:val="nil"/>
                                  </w:tcBorders>
                                  <w:shd w:val="clear" w:color="auto" w:fill="auto"/>
                                  <w:noWrap/>
                                  <w:vAlign w:val="center"/>
                                  <w:hideMark/>
                                </w:tcPr>
                                <w:p w14:paraId="645C6742" w14:textId="77777777" w:rsidR="00C51030" w:rsidRPr="00F03DE6" w:rsidRDefault="00C5103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40.0 </w:t>
                                  </w:r>
                                </w:p>
                              </w:tc>
                              <w:tc>
                                <w:tcPr>
                                  <w:tcW w:w="737" w:type="dxa"/>
                                  <w:tcBorders>
                                    <w:top w:val="nil"/>
                                    <w:left w:val="nil"/>
                                    <w:bottom w:val="nil"/>
                                    <w:right w:val="nil"/>
                                  </w:tcBorders>
                                  <w:shd w:val="clear" w:color="auto" w:fill="auto"/>
                                  <w:noWrap/>
                                  <w:vAlign w:val="center"/>
                                  <w:hideMark/>
                                </w:tcPr>
                                <w:p w14:paraId="47F2303C" w14:textId="77777777" w:rsidR="00C51030" w:rsidRPr="00F03DE6" w:rsidRDefault="00C5103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10.0 </w:t>
                                  </w:r>
                                </w:p>
                              </w:tc>
                              <w:tc>
                                <w:tcPr>
                                  <w:tcW w:w="567" w:type="dxa"/>
                                  <w:tcBorders>
                                    <w:left w:val="nil"/>
                                    <w:right w:val="nil"/>
                                  </w:tcBorders>
                                  <w:shd w:val="clear" w:color="auto" w:fill="auto"/>
                                  <w:noWrap/>
                                  <w:vAlign w:val="center"/>
                                  <w:hideMark/>
                                </w:tcPr>
                                <w:p w14:paraId="31313ECC" w14:textId="77777777" w:rsidR="00C51030" w:rsidRPr="00F03DE6" w:rsidRDefault="00C51030"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942D926" w14:textId="77777777" w:rsidR="00C51030" w:rsidRPr="00F03DE6" w:rsidRDefault="00C5103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51.0 </w:t>
                                  </w:r>
                                </w:p>
                              </w:tc>
                              <w:tc>
                                <w:tcPr>
                                  <w:tcW w:w="737" w:type="dxa"/>
                                  <w:tcBorders>
                                    <w:top w:val="nil"/>
                                    <w:left w:val="nil"/>
                                    <w:bottom w:val="nil"/>
                                    <w:right w:val="nil"/>
                                  </w:tcBorders>
                                  <w:shd w:val="clear" w:color="auto" w:fill="auto"/>
                                  <w:noWrap/>
                                  <w:vAlign w:val="center"/>
                                  <w:hideMark/>
                                </w:tcPr>
                                <w:p w14:paraId="249153C2" w14:textId="77777777" w:rsidR="00C51030" w:rsidRPr="00F03DE6" w:rsidRDefault="00C5103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52.0 </w:t>
                                  </w:r>
                                </w:p>
                              </w:tc>
                              <w:tc>
                                <w:tcPr>
                                  <w:tcW w:w="737" w:type="dxa"/>
                                  <w:tcBorders>
                                    <w:top w:val="nil"/>
                                    <w:left w:val="nil"/>
                                    <w:bottom w:val="nil"/>
                                    <w:right w:val="nil"/>
                                  </w:tcBorders>
                                  <w:shd w:val="clear" w:color="auto" w:fill="auto"/>
                                  <w:noWrap/>
                                  <w:vAlign w:val="center"/>
                                  <w:hideMark/>
                                </w:tcPr>
                                <w:p w14:paraId="764701DB" w14:textId="77777777" w:rsidR="00C51030" w:rsidRPr="00F03DE6" w:rsidRDefault="00C5103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50.0 </w:t>
                                  </w:r>
                                </w:p>
                              </w:tc>
                              <w:tc>
                                <w:tcPr>
                                  <w:tcW w:w="567" w:type="dxa"/>
                                  <w:tcBorders>
                                    <w:left w:val="nil"/>
                                    <w:right w:val="nil"/>
                                  </w:tcBorders>
                                  <w:shd w:val="clear" w:color="auto" w:fill="auto"/>
                                  <w:noWrap/>
                                  <w:vAlign w:val="center"/>
                                  <w:hideMark/>
                                </w:tcPr>
                                <w:p w14:paraId="1D1F1A3C" w14:textId="77777777" w:rsidR="00C51030" w:rsidRPr="00F03DE6" w:rsidRDefault="00C51030" w:rsidP="006B2738">
                                  <w:pPr>
                                    <w:spacing w:after="0" w:line="240" w:lineRule="auto"/>
                                    <w:jc w:val="center"/>
                                    <w:rPr>
                                      <w:rFonts w:ascii="Times New Roman" w:eastAsia="宋体" w:hAnsi="Times New Roman" w:cs="Times New Roman"/>
                                      <w:color w:val="000000"/>
                                      <w:sz w:val="21"/>
                                      <w:szCs w:val="21"/>
                                    </w:rPr>
                                  </w:pPr>
                                </w:p>
                              </w:tc>
                            </w:tr>
                            <w:tr w:rsidR="00C51030" w:rsidRPr="00F03DE6" w14:paraId="66EC29D5"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63F8C4CE" w14:textId="77777777" w:rsidR="00C51030" w:rsidRPr="00F03DE6" w:rsidRDefault="00C51030"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投工量（日</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59A30FBD" w14:textId="77777777" w:rsidR="00C51030" w:rsidRPr="00F03DE6" w:rsidRDefault="00C51030"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F9FBDFE" w14:textId="77777777" w:rsidR="00C51030" w:rsidRPr="00F03DE6" w:rsidRDefault="00C5103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13.9 </w:t>
                                  </w:r>
                                </w:p>
                              </w:tc>
                              <w:tc>
                                <w:tcPr>
                                  <w:tcW w:w="737" w:type="dxa"/>
                                  <w:tcBorders>
                                    <w:top w:val="nil"/>
                                    <w:left w:val="nil"/>
                                    <w:bottom w:val="nil"/>
                                    <w:right w:val="nil"/>
                                  </w:tcBorders>
                                  <w:shd w:val="clear" w:color="auto" w:fill="auto"/>
                                  <w:noWrap/>
                                  <w:vAlign w:val="center"/>
                                  <w:hideMark/>
                                </w:tcPr>
                                <w:p w14:paraId="0E48AE8A" w14:textId="77777777" w:rsidR="00C51030" w:rsidRPr="00F03DE6" w:rsidRDefault="00C5103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75.0 </w:t>
                                  </w:r>
                                </w:p>
                              </w:tc>
                              <w:tc>
                                <w:tcPr>
                                  <w:tcW w:w="737" w:type="dxa"/>
                                  <w:tcBorders>
                                    <w:top w:val="nil"/>
                                    <w:left w:val="nil"/>
                                    <w:bottom w:val="nil"/>
                                    <w:right w:val="nil"/>
                                  </w:tcBorders>
                                  <w:shd w:val="clear" w:color="auto" w:fill="auto"/>
                                  <w:noWrap/>
                                  <w:vAlign w:val="center"/>
                                  <w:hideMark/>
                                </w:tcPr>
                                <w:p w14:paraId="155CA1E0" w14:textId="77777777" w:rsidR="00C51030" w:rsidRPr="00F03DE6" w:rsidRDefault="00C5103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1.4 </w:t>
                                  </w:r>
                                </w:p>
                              </w:tc>
                              <w:tc>
                                <w:tcPr>
                                  <w:tcW w:w="283" w:type="dxa"/>
                                  <w:tcBorders>
                                    <w:left w:val="nil"/>
                                    <w:right w:val="nil"/>
                                  </w:tcBorders>
                                  <w:shd w:val="clear" w:color="auto" w:fill="auto"/>
                                  <w:noWrap/>
                                  <w:vAlign w:val="center"/>
                                  <w:hideMark/>
                                </w:tcPr>
                                <w:p w14:paraId="1DBADBA1" w14:textId="77777777" w:rsidR="00C51030" w:rsidRPr="00F03DE6" w:rsidRDefault="00C51030"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4886D62" w14:textId="77777777" w:rsidR="00C51030" w:rsidRPr="00F03DE6" w:rsidRDefault="00C5103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14.5 </w:t>
                                  </w:r>
                                </w:p>
                              </w:tc>
                              <w:tc>
                                <w:tcPr>
                                  <w:tcW w:w="737" w:type="dxa"/>
                                  <w:tcBorders>
                                    <w:top w:val="nil"/>
                                    <w:left w:val="nil"/>
                                    <w:bottom w:val="nil"/>
                                    <w:right w:val="nil"/>
                                  </w:tcBorders>
                                  <w:shd w:val="clear" w:color="auto" w:fill="auto"/>
                                  <w:noWrap/>
                                  <w:vAlign w:val="center"/>
                                  <w:hideMark/>
                                </w:tcPr>
                                <w:p w14:paraId="20D8FD6E" w14:textId="77777777" w:rsidR="00C51030" w:rsidRPr="00F03DE6" w:rsidRDefault="00C5103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75.0 </w:t>
                                  </w:r>
                                </w:p>
                              </w:tc>
                              <w:tc>
                                <w:tcPr>
                                  <w:tcW w:w="737" w:type="dxa"/>
                                  <w:tcBorders>
                                    <w:top w:val="nil"/>
                                    <w:left w:val="nil"/>
                                    <w:bottom w:val="nil"/>
                                    <w:right w:val="nil"/>
                                  </w:tcBorders>
                                  <w:shd w:val="clear" w:color="auto" w:fill="auto"/>
                                  <w:noWrap/>
                                  <w:vAlign w:val="center"/>
                                  <w:hideMark/>
                                </w:tcPr>
                                <w:p w14:paraId="3F7F1A9C" w14:textId="77777777" w:rsidR="00C51030" w:rsidRPr="00F03DE6" w:rsidRDefault="00C5103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1.4 </w:t>
                                  </w:r>
                                </w:p>
                              </w:tc>
                              <w:tc>
                                <w:tcPr>
                                  <w:tcW w:w="567" w:type="dxa"/>
                                  <w:tcBorders>
                                    <w:left w:val="nil"/>
                                    <w:right w:val="nil"/>
                                  </w:tcBorders>
                                  <w:shd w:val="clear" w:color="auto" w:fill="auto"/>
                                  <w:noWrap/>
                                  <w:vAlign w:val="center"/>
                                  <w:hideMark/>
                                </w:tcPr>
                                <w:p w14:paraId="0A2CAE9D" w14:textId="77777777" w:rsidR="00C51030" w:rsidRPr="00F03DE6" w:rsidRDefault="00C51030"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F336BA3" w14:textId="77777777" w:rsidR="00C51030" w:rsidRPr="00F03DE6" w:rsidRDefault="00C5103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5.3 </w:t>
                                  </w:r>
                                </w:p>
                              </w:tc>
                              <w:tc>
                                <w:tcPr>
                                  <w:tcW w:w="737" w:type="dxa"/>
                                  <w:tcBorders>
                                    <w:top w:val="nil"/>
                                    <w:left w:val="nil"/>
                                    <w:bottom w:val="nil"/>
                                    <w:right w:val="nil"/>
                                  </w:tcBorders>
                                  <w:shd w:val="clear" w:color="auto" w:fill="auto"/>
                                  <w:noWrap/>
                                  <w:vAlign w:val="center"/>
                                  <w:hideMark/>
                                </w:tcPr>
                                <w:p w14:paraId="22B54BAC" w14:textId="77777777" w:rsidR="00C51030" w:rsidRPr="00F03DE6" w:rsidRDefault="00C5103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50.0 </w:t>
                                  </w:r>
                                </w:p>
                              </w:tc>
                              <w:tc>
                                <w:tcPr>
                                  <w:tcW w:w="737" w:type="dxa"/>
                                  <w:tcBorders>
                                    <w:top w:val="nil"/>
                                    <w:left w:val="nil"/>
                                    <w:bottom w:val="nil"/>
                                    <w:right w:val="nil"/>
                                  </w:tcBorders>
                                  <w:shd w:val="clear" w:color="auto" w:fill="auto"/>
                                  <w:noWrap/>
                                  <w:vAlign w:val="center"/>
                                  <w:hideMark/>
                                </w:tcPr>
                                <w:p w14:paraId="2024B7EA" w14:textId="77777777" w:rsidR="00C51030" w:rsidRPr="00F03DE6" w:rsidRDefault="00C5103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1.4 </w:t>
                                  </w:r>
                                </w:p>
                              </w:tc>
                              <w:tc>
                                <w:tcPr>
                                  <w:tcW w:w="567" w:type="dxa"/>
                                  <w:tcBorders>
                                    <w:left w:val="nil"/>
                                    <w:right w:val="nil"/>
                                  </w:tcBorders>
                                  <w:shd w:val="clear" w:color="auto" w:fill="auto"/>
                                  <w:noWrap/>
                                  <w:vAlign w:val="center"/>
                                  <w:hideMark/>
                                </w:tcPr>
                                <w:p w14:paraId="3BB048DA" w14:textId="77777777" w:rsidR="00C51030" w:rsidRPr="00F03DE6" w:rsidRDefault="00C51030"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4E7998D" w14:textId="77777777" w:rsidR="00C51030" w:rsidRPr="00F03DE6" w:rsidRDefault="00C5103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3.3 </w:t>
                                  </w:r>
                                </w:p>
                              </w:tc>
                              <w:tc>
                                <w:tcPr>
                                  <w:tcW w:w="737" w:type="dxa"/>
                                  <w:tcBorders>
                                    <w:top w:val="nil"/>
                                    <w:left w:val="nil"/>
                                    <w:bottom w:val="nil"/>
                                    <w:right w:val="nil"/>
                                  </w:tcBorders>
                                  <w:shd w:val="clear" w:color="auto" w:fill="auto"/>
                                  <w:noWrap/>
                                  <w:vAlign w:val="center"/>
                                  <w:hideMark/>
                                </w:tcPr>
                                <w:p w14:paraId="73FAA590" w14:textId="77777777" w:rsidR="00C51030" w:rsidRPr="00F03DE6" w:rsidRDefault="00C5103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4.8 </w:t>
                                  </w:r>
                                </w:p>
                              </w:tc>
                              <w:tc>
                                <w:tcPr>
                                  <w:tcW w:w="737" w:type="dxa"/>
                                  <w:tcBorders>
                                    <w:top w:val="nil"/>
                                    <w:left w:val="nil"/>
                                    <w:bottom w:val="nil"/>
                                    <w:right w:val="nil"/>
                                  </w:tcBorders>
                                  <w:shd w:val="clear" w:color="auto" w:fill="auto"/>
                                  <w:noWrap/>
                                  <w:vAlign w:val="center"/>
                                  <w:hideMark/>
                                </w:tcPr>
                                <w:p w14:paraId="71AE8284" w14:textId="77777777" w:rsidR="00C51030" w:rsidRPr="00F03DE6" w:rsidRDefault="00C5103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1.8 </w:t>
                                  </w:r>
                                </w:p>
                              </w:tc>
                              <w:tc>
                                <w:tcPr>
                                  <w:tcW w:w="567" w:type="dxa"/>
                                  <w:tcBorders>
                                    <w:left w:val="nil"/>
                                    <w:right w:val="nil"/>
                                  </w:tcBorders>
                                  <w:shd w:val="clear" w:color="auto" w:fill="auto"/>
                                  <w:noWrap/>
                                  <w:vAlign w:val="center"/>
                                  <w:hideMark/>
                                </w:tcPr>
                                <w:p w14:paraId="4ED1EFDF" w14:textId="77777777" w:rsidR="00C51030" w:rsidRPr="00F03DE6" w:rsidRDefault="00C51030" w:rsidP="006B2738">
                                  <w:pPr>
                                    <w:spacing w:after="0" w:line="240" w:lineRule="auto"/>
                                    <w:jc w:val="center"/>
                                    <w:rPr>
                                      <w:rFonts w:ascii="Times New Roman" w:eastAsia="宋体" w:hAnsi="Times New Roman" w:cs="Times New Roman"/>
                                      <w:color w:val="000000"/>
                                      <w:sz w:val="21"/>
                                      <w:szCs w:val="21"/>
                                    </w:rPr>
                                  </w:pPr>
                                </w:p>
                              </w:tc>
                            </w:tr>
                            <w:tr w:rsidR="00C51030" w:rsidRPr="00F03DE6" w14:paraId="6CC154C9"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0D0DB8D5" w14:textId="77777777" w:rsidR="00C51030" w:rsidRPr="00F03DE6" w:rsidRDefault="00C51030"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家庭投工量（日</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62787ECC" w14:textId="77777777" w:rsidR="00C51030" w:rsidRPr="00F03DE6" w:rsidRDefault="00C51030"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3A53386" w14:textId="77777777" w:rsidR="00C51030" w:rsidRPr="00F03DE6" w:rsidRDefault="00C5103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13.8 </w:t>
                                  </w:r>
                                </w:p>
                              </w:tc>
                              <w:tc>
                                <w:tcPr>
                                  <w:tcW w:w="737" w:type="dxa"/>
                                  <w:tcBorders>
                                    <w:top w:val="nil"/>
                                    <w:left w:val="nil"/>
                                    <w:bottom w:val="nil"/>
                                    <w:right w:val="nil"/>
                                  </w:tcBorders>
                                  <w:shd w:val="clear" w:color="auto" w:fill="auto"/>
                                  <w:noWrap/>
                                  <w:vAlign w:val="center"/>
                                  <w:hideMark/>
                                </w:tcPr>
                                <w:p w14:paraId="33B6663C" w14:textId="77777777" w:rsidR="00C51030" w:rsidRPr="00F03DE6" w:rsidRDefault="00C5103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75.0 </w:t>
                                  </w:r>
                                </w:p>
                              </w:tc>
                              <w:tc>
                                <w:tcPr>
                                  <w:tcW w:w="737" w:type="dxa"/>
                                  <w:tcBorders>
                                    <w:top w:val="nil"/>
                                    <w:left w:val="nil"/>
                                    <w:bottom w:val="nil"/>
                                    <w:right w:val="nil"/>
                                  </w:tcBorders>
                                  <w:shd w:val="clear" w:color="auto" w:fill="auto"/>
                                  <w:noWrap/>
                                  <w:vAlign w:val="center"/>
                                  <w:hideMark/>
                                </w:tcPr>
                                <w:p w14:paraId="777CDB5E" w14:textId="77777777" w:rsidR="00C51030" w:rsidRPr="00F03DE6" w:rsidRDefault="00C5103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0BF8A19C" w14:textId="77777777" w:rsidR="00C51030" w:rsidRPr="00F03DE6" w:rsidRDefault="00C51030"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C5C85E8" w14:textId="77777777" w:rsidR="00C51030" w:rsidRPr="00F03DE6" w:rsidRDefault="00C5103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14.5 </w:t>
                                  </w:r>
                                </w:p>
                              </w:tc>
                              <w:tc>
                                <w:tcPr>
                                  <w:tcW w:w="737" w:type="dxa"/>
                                  <w:tcBorders>
                                    <w:top w:val="nil"/>
                                    <w:left w:val="nil"/>
                                    <w:bottom w:val="nil"/>
                                    <w:right w:val="nil"/>
                                  </w:tcBorders>
                                  <w:shd w:val="clear" w:color="auto" w:fill="auto"/>
                                  <w:noWrap/>
                                  <w:vAlign w:val="center"/>
                                  <w:hideMark/>
                                </w:tcPr>
                                <w:p w14:paraId="648A03E0" w14:textId="77777777" w:rsidR="00C51030" w:rsidRPr="00F03DE6" w:rsidRDefault="00C5103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75.0 </w:t>
                                  </w:r>
                                </w:p>
                              </w:tc>
                              <w:tc>
                                <w:tcPr>
                                  <w:tcW w:w="737" w:type="dxa"/>
                                  <w:tcBorders>
                                    <w:top w:val="nil"/>
                                    <w:left w:val="nil"/>
                                    <w:bottom w:val="nil"/>
                                    <w:right w:val="nil"/>
                                  </w:tcBorders>
                                  <w:shd w:val="clear" w:color="auto" w:fill="auto"/>
                                  <w:noWrap/>
                                  <w:vAlign w:val="center"/>
                                  <w:hideMark/>
                                </w:tcPr>
                                <w:p w14:paraId="1DC3861D" w14:textId="77777777" w:rsidR="00C51030" w:rsidRPr="00F03DE6" w:rsidRDefault="00C5103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70FCC2ED" w14:textId="77777777" w:rsidR="00C51030" w:rsidRPr="00F03DE6" w:rsidRDefault="00C51030"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2BCEE760" w14:textId="77777777" w:rsidR="00C51030" w:rsidRPr="00F03DE6" w:rsidRDefault="00C5103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5.2 </w:t>
                                  </w:r>
                                </w:p>
                              </w:tc>
                              <w:tc>
                                <w:tcPr>
                                  <w:tcW w:w="737" w:type="dxa"/>
                                  <w:tcBorders>
                                    <w:top w:val="nil"/>
                                    <w:left w:val="nil"/>
                                    <w:bottom w:val="nil"/>
                                    <w:right w:val="nil"/>
                                  </w:tcBorders>
                                  <w:shd w:val="clear" w:color="auto" w:fill="auto"/>
                                  <w:noWrap/>
                                  <w:vAlign w:val="center"/>
                                  <w:hideMark/>
                                </w:tcPr>
                                <w:p w14:paraId="3B8F094B" w14:textId="77777777" w:rsidR="00C51030" w:rsidRPr="00F03DE6" w:rsidRDefault="00C5103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50.0 </w:t>
                                  </w:r>
                                </w:p>
                              </w:tc>
                              <w:tc>
                                <w:tcPr>
                                  <w:tcW w:w="737" w:type="dxa"/>
                                  <w:tcBorders>
                                    <w:top w:val="nil"/>
                                    <w:left w:val="nil"/>
                                    <w:bottom w:val="nil"/>
                                    <w:right w:val="nil"/>
                                  </w:tcBorders>
                                  <w:shd w:val="clear" w:color="auto" w:fill="auto"/>
                                  <w:noWrap/>
                                  <w:vAlign w:val="center"/>
                                  <w:hideMark/>
                                </w:tcPr>
                                <w:p w14:paraId="79645DA8" w14:textId="77777777" w:rsidR="00C51030" w:rsidRPr="00F03DE6" w:rsidRDefault="00C5103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1A69E6F3" w14:textId="77777777" w:rsidR="00C51030" w:rsidRPr="00F03DE6" w:rsidRDefault="00C51030"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BCDC7EC" w14:textId="77777777" w:rsidR="00C51030" w:rsidRPr="00F03DE6" w:rsidRDefault="00C5103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1.9 </w:t>
                                  </w:r>
                                </w:p>
                              </w:tc>
                              <w:tc>
                                <w:tcPr>
                                  <w:tcW w:w="737" w:type="dxa"/>
                                  <w:tcBorders>
                                    <w:top w:val="nil"/>
                                    <w:left w:val="nil"/>
                                    <w:bottom w:val="nil"/>
                                    <w:right w:val="nil"/>
                                  </w:tcBorders>
                                  <w:shd w:val="clear" w:color="auto" w:fill="auto"/>
                                  <w:noWrap/>
                                  <w:vAlign w:val="center"/>
                                  <w:hideMark/>
                                </w:tcPr>
                                <w:p w14:paraId="507BAC28" w14:textId="77777777" w:rsidR="00C51030" w:rsidRPr="00F03DE6" w:rsidRDefault="00C5103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1.9 </w:t>
                                  </w:r>
                                </w:p>
                              </w:tc>
                              <w:tc>
                                <w:tcPr>
                                  <w:tcW w:w="737" w:type="dxa"/>
                                  <w:tcBorders>
                                    <w:top w:val="nil"/>
                                    <w:left w:val="nil"/>
                                    <w:bottom w:val="nil"/>
                                    <w:right w:val="nil"/>
                                  </w:tcBorders>
                                  <w:shd w:val="clear" w:color="auto" w:fill="auto"/>
                                  <w:noWrap/>
                                  <w:vAlign w:val="center"/>
                                  <w:hideMark/>
                                </w:tcPr>
                                <w:p w14:paraId="33886B73" w14:textId="77777777" w:rsidR="00C51030" w:rsidRPr="00F03DE6" w:rsidRDefault="00C5103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1.8 </w:t>
                                  </w:r>
                                </w:p>
                              </w:tc>
                              <w:tc>
                                <w:tcPr>
                                  <w:tcW w:w="567" w:type="dxa"/>
                                  <w:tcBorders>
                                    <w:left w:val="nil"/>
                                    <w:right w:val="nil"/>
                                  </w:tcBorders>
                                  <w:shd w:val="clear" w:color="auto" w:fill="auto"/>
                                  <w:noWrap/>
                                  <w:vAlign w:val="center"/>
                                  <w:hideMark/>
                                </w:tcPr>
                                <w:p w14:paraId="138EEA5B" w14:textId="77777777" w:rsidR="00C51030" w:rsidRPr="00F03DE6" w:rsidRDefault="00C51030" w:rsidP="006B2738">
                                  <w:pPr>
                                    <w:spacing w:after="0" w:line="240" w:lineRule="auto"/>
                                    <w:jc w:val="center"/>
                                    <w:rPr>
                                      <w:rFonts w:ascii="Times New Roman" w:eastAsia="宋体" w:hAnsi="Times New Roman" w:cs="Times New Roman"/>
                                      <w:color w:val="000000"/>
                                      <w:sz w:val="21"/>
                                      <w:szCs w:val="21"/>
                                    </w:rPr>
                                  </w:pPr>
                                </w:p>
                              </w:tc>
                            </w:tr>
                            <w:tr w:rsidR="00C51030" w:rsidRPr="00F03DE6" w14:paraId="4343EB4B"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4FDE97E8" w14:textId="77777777" w:rsidR="00C51030" w:rsidRPr="00F03DE6" w:rsidRDefault="00C51030"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雇佣投工量（日</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297686E9" w14:textId="77777777" w:rsidR="00C51030" w:rsidRPr="00F03DE6" w:rsidRDefault="00C51030"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3225423" w14:textId="77777777" w:rsidR="00C51030" w:rsidRPr="00F03DE6" w:rsidRDefault="00C5103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1702A519" w14:textId="77777777" w:rsidR="00C51030" w:rsidRPr="00F03DE6" w:rsidRDefault="00C5103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12.7 </w:t>
                                  </w:r>
                                </w:p>
                              </w:tc>
                              <w:tc>
                                <w:tcPr>
                                  <w:tcW w:w="737" w:type="dxa"/>
                                  <w:tcBorders>
                                    <w:top w:val="nil"/>
                                    <w:left w:val="nil"/>
                                    <w:bottom w:val="nil"/>
                                    <w:right w:val="nil"/>
                                  </w:tcBorders>
                                  <w:shd w:val="clear" w:color="auto" w:fill="auto"/>
                                  <w:noWrap/>
                                  <w:vAlign w:val="center"/>
                                  <w:hideMark/>
                                </w:tcPr>
                                <w:p w14:paraId="5B847683" w14:textId="77777777" w:rsidR="00C51030" w:rsidRPr="00F03DE6" w:rsidRDefault="00C5103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03C375E8" w14:textId="77777777" w:rsidR="00C51030" w:rsidRPr="00F03DE6" w:rsidRDefault="00C51030"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C8EF17C" w14:textId="77777777" w:rsidR="00C51030" w:rsidRPr="00F03DE6" w:rsidRDefault="00C5103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12D328B2" w14:textId="77777777" w:rsidR="00C51030" w:rsidRPr="00F03DE6" w:rsidRDefault="00C5103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12.7 </w:t>
                                  </w:r>
                                </w:p>
                              </w:tc>
                              <w:tc>
                                <w:tcPr>
                                  <w:tcW w:w="737" w:type="dxa"/>
                                  <w:tcBorders>
                                    <w:top w:val="nil"/>
                                    <w:left w:val="nil"/>
                                    <w:bottom w:val="nil"/>
                                    <w:right w:val="nil"/>
                                  </w:tcBorders>
                                  <w:shd w:val="clear" w:color="auto" w:fill="auto"/>
                                  <w:noWrap/>
                                  <w:vAlign w:val="center"/>
                                  <w:hideMark/>
                                </w:tcPr>
                                <w:p w14:paraId="49CCF7E0" w14:textId="77777777" w:rsidR="00C51030" w:rsidRPr="00F03DE6" w:rsidRDefault="00C5103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574E2397" w14:textId="77777777" w:rsidR="00C51030" w:rsidRPr="00F03DE6" w:rsidRDefault="00C51030"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BB8422D" w14:textId="77777777" w:rsidR="00C51030" w:rsidRPr="00F03DE6" w:rsidRDefault="00C5103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16CFAEE3" w14:textId="77777777" w:rsidR="00C51030" w:rsidRPr="00F03DE6" w:rsidRDefault="00C5103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12.7 </w:t>
                                  </w:r>
                                </w:p>
                              </w:tc>
                              <w:tc>
                                <w:tcPr>
                                  <w:tcW w:w="737" w:type="dxa"/>
                                  <w:tcBorders>
                                    <w:top w:val="nil"/>
                                    <w:left w:val="nil"/>
                                    <w:bottom w:val="nil"/>
                                    <w:right w:val="nil"/>
                                  </w:tcBorders>
                                  <w:shd w:val="clear" w:color="auto" w:fill="auto"/>
                                  <w:noWrap/>
                                  <w:vAlign w:val="center"/>
                                  <w:hideMark/>
                                </w:tcPr>
                                <w:p w14:paraId="3874FBBA" w14:textId="77777777" w:rsidR="00C51030" w:rsidRPr="00F03DE6" w:rsidRDefault="00C5103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7AE9F06C" w14:textId="77777777" w:rsidR="00C51030" w:rsidRPr="00F03DE6" w:rsidRDefault="00C51030"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7BB967FA" w14:textId="77777777" w:rsidR="00C51030" w:rsidRPr="00F03DE6" w:rsidRDefault="00C5103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1.4 </w:t>
                                  </w:r>
                                </w:p>
                              </w:tc>
                              <w:tc>
                                <w:tcPr>
                                  <w:tcW w:w="737" w:type="dxa"/>
                                  <w:tcBorders>
                                    <w:top w:val="nil"/>
                                    <w:left w:val="nil"/>
                                    <w:bottom w:val="nil"/>
                                    <w:right w:val="nil"/>
                                  </w:tcBorders>
                                  <w:shd w:val="clear" w:color="auto" w:fill="auto"/>
                                  <w:noWrap/>
                                  <w:vAlign w:val="center"/>
                                  <w:hideMark/>
                                </w:tcPr>
                                <w:p w14:paraId="12D6CEB2" w14:textId="77777777" w:rsidR="00C51030" w:rsidRPr="00F03DE6" w:rsidRDefault="00C5103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2.9 </w:t>
                                  </w:r>
                                </w:p>
                              </w:tc>
                              <w:tc>
                                <w:tcPr>
                                  <w:tcW w:w="737" w:type="dxa"/>
                                  <w:tcBorders>
                                    <w:top w:val="nil"/>
                                    <w:left w:val="nil"/>
                                    <w:bottom w:val="nil"/>
                                    <w:right w:val="nil"/>
                                  </w:tcBorders>
                                  <w:shd w:val="clear" w:color="auto" w:fill="auto"/>
                                  <w:noWrap/>
                                  <w:vAlign w:val="center"/>
                                  <w:hideMark/>
                                </w:tcPr>
                                <w:p w14:paraId="55C4334B" w14:textId="77777777" w:rsidR="00C51030" w:rsidRPr="00F03DE6" w:rsidRDefault="00C5103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62F099AA" w14:textId="77777777" w:rsidR="00C51030" w:rsidRPr="00F03DE6" w:rsidRDefault="00C51030"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r>
                            <w:tr w:rsidR="00C51030" w:rsidRPr="00F03DE6" w14:paraId="310047B1"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1FA6829A" w14:textId="77777777" w:rsidR="00C51030" w:rsidRPr="00F03DE6" w:rsidRDefault="00C51030"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肥料投入（元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51ED0611" w14:textId="77777777" w:rsidR="00C51030" w:rsidRPr="00F03DE6" w:rsidRDefault="00C51030"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D0E95E4" w14:textId="77777777" w:rsidR="00C51030" w:rsidRPr="00F03DE6" w:rsidRDefault="00C5103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140.1 </w:t>
                                  </w:r>
                                </w:p>
                              </w:tc>
                              <w:tc>
                                <w:tcPr>
                                  <w:tcW w:w="737" w:type="dxa"/>
                                  <w:tcBorders>
                                    <w:top w:val="nil"/>
                                    <w:left w:val="nil"/>
                                    <w:bottom w:val="nil"/>
                                    <w:right w:val="nil"/>
                                  </w:tcBorders>
                                  <w:shd w:val="clear" w:color="auto" w:fill="auto"/>
                                  <w:noWrap/>
                                  <w:vAlign w:val="center"/>
                                  <w:hideMark/>
                                </w:tcPr>
                                <w:p w14:paraId="03990BE5" w14:textId="77777777" w:rsidR="00C51030" w:rsidRPr="00F03DE6" w:rsidRDefault="00C5103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350.0 </w:t>
                                  </w:r>
                                </w:p>
                              </w:tc>
                              <w:tc>
                                <w:tcPr>
                                  <w:tcW w:w="737" w:type="dxa"/>
                                  <w:tcBorders>
                                    <w:top w:val="nil"/>
                                    <w:left w:val="nil"/>
                                    <w:bottom w:val="nil"/>
                                    <w:right w:val="nil"/>
                                  </w:tcBorders>
                                  <w:shd w:val="clear" w:color="auto" w:fill="auto"/>
                                  <w:noWrap/>
                                  <w:vAlign w:val="center"/>
                                  <w:hideMark/>
                                </w:tcPr>
                                <w:p w14:paraId="216A0F49" w14:textId="77777777" w:rsidR="00C51030" w:rsidRPr="00F03DE6" w:rsidRDefault="00C5103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10.0 </w:t>
                                  </w:r>
                                </w:p>
                              </w:tc>
                              <w:tc>
                                <w:tcPr>
                                  <w:tcW w:w="283" w:type="dxa"/>
                                  <w:tcBorders>
                                    <w:left w:val="nil"/>
                                    <w:right w:val="nil"/>
                                  </w:tcBorders>
                                  <w:shd w:val="clear" w:color="auto" w:fill="auto"/>
                                  <w:noWrap/>
                                  <w:vAlign w:val="center"/>
                                  <w:hideMark/>
                                </w:tcPr>
                                <w:p w14:paraId="7CD914BE" w14:textId="77777777" w:rsidR="00C51030" w:rsidRPr="00F03DE6" w:rsidRDefault="00C51030"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EFDCA31" w14:textId="77777777" w:rsidR="00C51030" w:rsidRPr="00F03DE6" w:rsidRDefault="00C5103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141.5 </w:t>
                                  </w:r>
                                </w:p>
                              </w:tc>
                              <w:tc>
                                <w:tcPr>
                                  <w:tcW w:w="737" w:type="dxa"/>
                                  <w:tcBorders>
                                    <w:top w:val="nil"/>
                                    <w:left w:val="nil"/>
                                    <w:bottom w:val="nil"/>
                                    <w:right w:val="nil"/>
                                  </w:tcBorders>
                                  <w:shd w:val="clear" w:color="auto" w:fill="auto"/>
                                  <w:noWrap/>
                                  <w:vAlign w:val="center"/>
                                  <w:hideMark/>
                                </w:tcPr>
                                <w:p w14:paraId="5942755E" w14:textId="77777777" w:rsidR="00C51030" w:rsidRPr="00F03DE6" w:rsidRDefault="00C5103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350.0 </w:t>
                                  </w:r>
                                </w:p>
                              </w:tc>
                              <w:tc>
                                <w:tcPr>
                                  <w:tcW w:w="737" w:type="dxa"/>
                                  <w:tcBorders>
                                    <w:top w:val="nil"/>
                                    <w:left w:val="nil"/>
                                    <w:bottom w:val="nil"/>
                                    <w:right w:val="nil"/>
                                  </w:tcBorders>
                                  <w:shd w:val="clear" w:color="auto" w:fill="auto"/>
                                  <w:noWrap/>
                                  <w:vAlign w:val="center"/>
                                  <w:hideMark/>
                                </w:tcPr>
                                <w:p w14:paraId="659D807F" w14:textId="77777777" w:rsidR="00C51030" w:rsidRPr="00F03DE6" w:rsidRDefault="00C5103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10.0 </w:t>
                                  </w:r>
                                </w:p>
                              </w:tc>
                              <w:tc>
                                <w:tcPr>
                                  <w:tcW w:w="567" w:type="dxa"/>
                                  <w:tcBorders>
                                    <w:left w:val="nil"/>
                                    <w:right w:val="nil"/>
                                  </w:tcBorders>
                                  <w:shd w:val="clear" w:color="auto" w:fill="auto"/>
                                  <w:noWrap/>
                                  <w:vAlign w:val="center"/>
                                  <w:hideMark/>
                                </w:tcPr>
                                <w:p w14:paraId="665770CF" w14:textId="77777777" w:rsidR="00C51030" w:rsidRPr="00F03DE6" w:rsidRDefault="00C51030"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38FABE3" w14:textId="77777777" w:rsidR="00C51030" w:rsidRPr="00F03DE6" w:rsidRDefault="00C5103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121.6 </w:t>
                                  </w:r>
                                </w:p>
                              </w:tc>
                              <w:tc>
                                <w:tcPr>
                                  <w:tcW w:w="737" w:type="dxa"/>
                                  <w:tcBorders>
                                    <w:top w:val="nil"/>
                                    <w:left w:val="nil"/>
                                    <w:bottom w:val="nil"/>
                                    <w:right w:val="nil"/>
                                  </w:tcBorders>
                                  <w:shd w:val="clear" w:color="auto" w:fill="auto"/>
                                  <w:noWrap/>
                                  <w:vAlign w:val="center"/>
                                  <w:hideMark/>
                                </w:tcPr>
                                <w:p w14:paraId="79C1F283" w14:textId="77777777" w:rsidR="00C51030" w:rsidRPr="00F03DE6" w:rsidRDefault="00C5103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267.4 </w:t>
                                  </w:r>
                                </w:p>
                              </w:tc>
                              <w:tc>
                                <w:tcPr>
                                  <w:tcW w:w="737" w:type="dxa"/>
                                  <w:tcBorders>
                                    <w:top w:val="nil"/>
                                    <w:left w:val="nil"/>
                                    <w:bottom w:val="nil"/>
                                    <w:right w:val="nil"/>
                                  </w:tcBorders>
                                  <w:shd w:val="clear" w:color="auto" w:fill="auto"/>
                                  <w:noWrap/>
                                  <w:vAlign w:val="center"/>
                                  <w:hideMark/>
                                </w:tcPr>
                                <w:p w14:paraId="20817DA2" w14:textId="77777777" w:rsidR="00C51030" w:rsidRPr="00F03DE6" w:rsidRDefault="00C5103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10.0 </w:t>
                                  </w:r>
                                </w:p>
                              </w:tc>
                              <w:tc>
                                <w:tcPr>
                                  <w:tcW w:w="567" w:type="dxa"/>
                                  <w:tcBorders>
                                    <w:left w:val="nil"/>
                                    <w:right w:val="nil"/>
                                  </w:tcBorders>
                                  <w:shd w:val="clear" w:color="auto" w:fill="auto"/>
                                  <w:noWrap/>
                                  <w:vAlign w:val="center"/>
                                  <w:hideMark/>
                                </w:tcPr>
                                <w:p w14:paraId="22BD7503" w14:textId="77777777" w:rsidR="00C51030" w:rsidRPr="00F03DE6" w:rsidRDefault="00C51030"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593EC0AA" w14:textId="77777777" w:rsidR="00C51030" w:rsidRPr="00F03DE6" w:rsidRDefault="00C5103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195.4 </w:t>
                                  </w:r>
                                </w:p>
                              </w:tc>
                              <w:tc>
                                <w:tcPr>
                                  <w:tcW w:w="737" w:type="dxa"/>
                                  <w:tcBorders>
                                    <w:top w:val="nil"/>
                                    <w:left w:val="nil"/>
                                    <w:bottom w:val="nil"/>
                                    <w:right w:val="nil"/>
                                  </w:tcBorders>
                                  <w:shd w:val="clear" w:color="auto" w:fill="auto"/>
                                  <w:noWrap/>
                                  <w:vAlign w:val="center"/>
                                  <w:hideMark/>
                                </w:tcPr>
                                <w:p w14:paraId="57722C06" w14:textId="77777777" w:rsidR="00C51030" w:rsidRPr="00F03DE6" w:rsidRDefault="00C5103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230.8 </w:t>
                                  </w:r>
                                </w:p>
                              </w:tc>
                              <w:tc>
                                <w:tcPr>
                                  <w:tcW w:w="737" w:type="dxa"/>
                                  <w:tcBorders>
                                    <w:top w:val="nil"/>
                                    <w:left w:val="nil"/>
                                    <w:bottom w:val="nil"/>
                                    <w:right w:val="nil"/>
                                  </w:tcBorders>
                                  <w:shd w:val="clear" w:color="auto" w:fill="auto"/>
                                  <w:noWrap/>
                                  <w:vAlign w:val="center"/>
                                  <w:hideMark/>
                                </w:tcPr>
                                <w:p w14:paraId="520FBC18" w14:textId="77777777" w:rsidR="00C51030" w:rsidRPr="00F03DE6" w:rsidRDefault="00C5103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160.0 </w:t>
                                  </w:r>
                                </w:p>
                              </w:tc>
                              <w:tc>
                                <w:tcPr>
                                  <w:tcW w:w="567" w:type="dxa"/>
                                  <w:tcBorders>
                                    <w:left w:val="nil"/>
                                    <w:right w:val="nil"/>
                                  </w:tcBorders>
                                  <w:shd w:val="clear" w:color="auto" w:fill="auto"/>
                                  <w:noWrap/>
                                  <w:vAlign w:val="center"/>
                                  <w:hideMark/>
                                </w:tcPr>
                                <w:p w14:paraId="40AFBD5C" w14:textId="77777777" w:rsidR="00C51030" w:rsidRPr="00F03DE6" w:rsidRDefault="00C51030"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r>
                            <w:tr w:rsidR="00C51030" w:rsidRPr="00F03DE6" w14:paraId="44B15BD3"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72CB1FE6" w14:textId="77777777" w:rsidR="00C51030" w:rsidRPr="00F03DE6" w:rsidRDefault="00C51030"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机械投入（元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7593A925" w14:textId="77777777" w:rsidR="00C51030" w:rsidRPr="00F03DE6" w:rsidRDefault="00C51030"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CCCF48A" w14:textId="77777777" w:rsidR="00C51030" w:rsidRPr="00F03DE6" w:rsidRDefault="00C5103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60.0 </w:t>
                                  </w:r>
                                </w:p>
                              </w:tc>
                              <w:tc>
                                <w:tcPr>
                                  <w:tcW w:w="737" w:type="dxa"/>
                                  <w:tcBorders>
                                    <w:top w:val="nil"/>
                                    <w:left w:val="nil"/>
                                    <w:bottom w:val="nil"/>
                                    <w:right w:val="nil"/>
                                  </w:tcBorders>
                                  <w:shd w:val="clear" w:color="auto" w:fill="auto"/>
                                  <w:noWrap/>
                                  <w:vAlign w:val="center"/>
                                  <w:hideMark/>
                                </w:tcPr>
                                <w:p w14:paraId="1DCE34F7" w14:textId="77777777" w:rsidR="00C51030" w:rsidRPr="00F03DE6" w:rsidRDefault="00C5103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250.0 </w:t>
                                  </w:r>
                                </w:p>
                              </w:tc>
                              <w:tc>
                                <w:tcPr>
                                  <w:tcW w:w="737" w:type="dxa"/>
                                  <w:tcBorders>
                                    <w:top w:val="nil"/>
                                    <w:left w:val="nil"/>
                                    <w:bottom w:val="nil"/>
                                    <w:right w:val="nil"/>
                                  </w:tcBorders>
                                  <w:shd w:val="clear" w:color="auto" w:fill="auto"/>
                                  <w:noWrap/>
                                  <w:vAlign w:val="center"/>
                                  <w:hideMark/>
                                </w:tcPr>
                                <w:p w14:paraId="0AD2B19D" w14:textId="77777777" w:rsidR="00C51030" w:rsidRPr="00F03DE6" w:rsidRDefault="00C5103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4FF48B42" w14:textId="77777777" w:rsidR="00C51030" w:rsidRPr="00F03DE6" w:rsidRDefault="00C51030"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38F37CB" w14:textId="77777777" w:rsidR="00C51030" w:rsidRPr="00F03DE6" w:rsidRDefault="00C5103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57.6 </w:t>
                                  </w:r>
                                </w:p>
                              </w:tc>
                              <w:tc>
                                <w:tcPr>
                                  <w:tcW w:w="737" w:type="dxa"/>
                                  <w:tcBorders>
                                    <w:top w:val="nil"/>
                                    <w:left w:val="nil"/>
                                    <w:bottom w:val="nil"/>
                                    <w:right w:val="nil"/>
                                  </w:tcBorders>
                                  <w:shd w:val="clear" w:color="auto" w:fill="auto"/>
                                  <w:noWrap/>
                                  <w:vAlign w:val="center"/>
                                  <w:hideMark/>
                                </w:tcPr>
                                <w:p w14:paraId="585C5843" w14:textId="77777777" w:rsidR="00C51030" w:rsidRPr="00F03DE6" w:rsidRDefault="00C5103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250.0 </w:t>
                                  </w:r>
                                </w:p>
                              </w:tc>
                              <w:tc>
                                <w:tcPr>
                                  <w:tcW w:w="737" w:type="dxa"/>
                                  <w:tcBorders>
                                    <w:top w:val="nil"/>
                                    <w:left w:val="nil"/>
                                    <w:bottom w:val="nil"/>
                                    <w:right w:val="nil"/>
                                  </w:tcBorders>
                                  <w:shd w:val="clear" w:color="auto" w:fill="auto"/>
                                  <w:noWrap/>
                                  <w:vAlign w:val="center"/>
                                  <w:hideMark/>
                                </w:tcPr>
                                <w:p w14:paraId="69B2E35F" w14:textId="77777777" w:rsidR="00C51030" w:rsidRPr="00F03DE6" w:rsidRDefault="00C5103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0EC995F9" w14:textId="77777777" w:rsidR="00C51030" w:rsidRPr="00F03DE6" w:rsidRDefault="00C51030"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68B187E" w14:textId="77777777" w:rsidR="00C51030" w:rsidRPr="00F03DE6" w:rsidRDefault="00C5103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91.2 </w:t>
                                  </w:r>
                                </w:p>
                              </w:tc>
                              <w:tc>
                                <w:tcPr>
                                  <w:tcW w:w="737" w:type="dxa"/>
                                  <w:tcBorders>
                                    <w:top w:val="nil"/>
                                    <w:left w:val="nil"/>
                                    <w:bottom w:val="nil"/>
                                    <w:right w:val="nil"/>
                                  </w:tcBorders>
                                  <w:shd w:val="clear" w:color="auto" w:fill="auto"/>
                                  <w:noWrap/>
                                  <w:vAlign w:val="center"/>
                                  <w:hideMark/>
                                </w:tcPr>
                                <w:p w14:paraId="01378BF8" w14:textId="77777777" w:rsidR="00C51030" w:rsidRPr="00F03DE6" w:rsidRDefault="00C5103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240.0 </w:t>
                                  </w:r>
                                </w:p>
                              </w:tc>
                              <w:tc>
                                <w:tcPr>
                                  <w:tcW w:w="737" w:type="dxa"/>
                                  <w:tcBorders>
                                    <w:top w:val="nil"/>
                                    <w:left w:val="nil"/>
                                    <w:bottom w:val="nil"/>
                                    <w:right w:val="nil"/>
                                  </w:tcBorders>
                                  <w:shd w:val="clear" w:color="auto" w:fill="auto"/>
                                  <w:noWrap/>
                                  <w:vAlign w:val="center"/>
                                  <w:hideMark/>
                                </w:tcPr>
                                <w:p w14:paraId="4B0155AD" w14:textId="77777777" w:rsidR="00C51030" w:rsidRPr="00F03DE6" w:rsidRDefault="00C5103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0D40AA9D" w14:textId="77777777" w:rsidR="00C51030" w:rsidRPr="00F03DE6" w:rsidRDefault="00C51030"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4DE0309" w14:textId="77777777" w:rsidR="00C51030" w:rsidRPr="00F03DE6" w:rsidRDefault="00C5103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142.8 </w:t>
                                  </w:r>
                                </w:p>
                              </w:tc>
                              <w:tc>
                                <w:tcPr>
                                  <w:tcW w:w="737" w:type="dxa"/>
                                  <w:tcBorders>
                                    <w:top w:val="nil"/>
                                    <w:left w:val="nil"/>
                                    <w:bottom w:val="nil"/>
                                    <w:right w:val="nil"/>
                                  </w:tcBorders>
                                  <w:shd w:val="clear" w:color="auto" w:fill="auto"/>
                                  <w:noWrap/>
                                  <w:vAlign w:val="center"/>
                                  <w:hideMark/>
                                </w:tcPr>
                                <w:p w14:paraId="54271402" w14:textId="77777777" w:rsidR="00C51030" w:rsidRPr="00F03DE6" w:rsidRDefault="00C5103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157.7 </w:t>
                                  </w:r>
                                </w:p>
                              </w:tc>
                              <w:tc>
                                <w:tcPr>
                                  <w:tcW w:w="737" w:type="dxa"/>
                                  <w:tcBorders>
                                    <w:top w:val="nil"/>
                                    <w:left w:val="nil"/>
                                    <w:bottom w:val="nil"/>
                                    <w:right w:val="nil"/>
                                  </w:tcBorders>
                                  <w:shd w:val="clear" w:color="auto" w:fill="auto"/>
                                  <w:noWrap/>
                                  <w:vAlign w:val="center"/>
                                  <w:hideMark/>
                                </w:tcPr>
                                <w:p w14:paraId="7A378337" w14:textId="77777777" w:rsidR="00C51030" w:rsidRPr="00F03DE6" w:rsidRDefault="00C5103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128.0 </w:t>
                                  </w:r>
                                </w:p>
                              </w:tc>
                              <w:tc>
                                <w:tcPr>
                                  <w:tcW w:w="567" w:type="dxa"/>
                                  <w:tcBorders>
                                    <w:left w:val="nil"/>
                                    <w:right w:val="nil"/>
                                  </w:tcBorders>
                                  <w:shd w:val="clear" w:color="auto" w:fill="auto"/>
                                  <w:noWrap/>
                                  <w:vAlign w:val="center"/>
                                  <w:hideMark/>
                                </w:tcPr>
                                <w:p w14:paraId="3EB1C3CD" w14:textId="77777777" w:rsidR="00C51030" w:rsidRPr="00F03DE6" w:rsidRDefault="00C51030" w:rsidP="006B2738">
                                  <w:pPr>
                                    <w:spacing w:after="0" w:line="240" w:lineRule="auto"/>
                                    <w:jc w:val="center"/>
                                    <w:rPr>
                                      <w:rFonts w:ascii="Times New Roman" w:eastAsia="宋体" w:hAnsi="Times New Roman" w:cs="Times New Roman"/>
                                      <w:color w:val="000000"/>
                                      <w:sz w:val="21"/>
                                      <w:szCs w:val="21"/>
                                    </w:rPr>
                                  </w:pPr>
                                </w:p>
                              </w:tc>
                            </w:tr>
                            <w:tr w:rsidR="00C51030" w:rsidRPr="00F03DE6" w14:paraId="6FA8EBEC"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631C8B03" w14:textId="77777777" w:rsidR="00C51030" w:rsidRPr="00F03DE6" w:rsidRDefault="00C51030"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其他投入（元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590DD85E" w14:textId="77777777" w:rsidR="00C51030" w:rsidRPr="00F03DE6" w:rsidRDefault="00C51030"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33265AB" w14:textId="77777777" w:rsidR="00C51030" w:rsidRPr="00F03DE6" w:rsidRDefault="00C5103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94.9 </w:t>
                                  </w:r>
                                </w:p>
                              </w:tc>
                              <w:tc>
                                <w:tcPr>
                                  <w:tcW w:w="737" w:type="dxa"/>
                                  <w:tcBorders>
                                    <w:top w:val="nil"/>
                                    <w:left w:val="nil"/>
                                    <w:bottom w:val="nil"/>
                                    <w:right w:val="nil"/>
                                  </w:tcBorders>
                                  <w:shd w:val="clear" w:color="auto" w:fill="auto"/>
                                  <w:noWrap/>
                                  <w:vAlign w:val="center"/>
                                  <w:hideMark/>
                                </w:tcPr>
                                <w:p w14:paraId="3F730A97" w14:textId="77777777" w:rsidR="00C51030" w:rsidRPr="00F03DE6" w:rsidRDefault="00C5103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167.5 </w:t>
                                  </w:r>
                                </w:p>
                              </w:tc>
                              <w:tc>
                                <w:tcPr>
                                  <w:tcW w:w="737" w:type="dxa"/>
                                  <w:tcBorders>
                                    <w:top w:val="nil"/>
                                    <w:left w:val="nil"/>
                                    <w:bottom w:val="nil"/>
                                    <w:right w:val="nil"/>
                                  </w:tcBorders>
                                  <w:shd w:val="clear" w:color="auto" w:fill="auto"/>
                                  <w:noWrap/>
                                  <w:vAlign w:val="center"/>
                                  <w:hideMark/>
                                </w:tcPr>
                                <w:p w14:paraId="3B6A28E9" w14:textId="77777777" w:rsidR="00C51030" w:rsidRPr="00F03DE6" w:rsidRDefault="00C5103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46.7 </w:t>
                                  </w:r>
                                </w:p>
                              </w:tc>
                              <w:tc>
                                <w:tcPr>
                                  <w:tcW w:w="283" w:type="dxa"/>
                                  <w:tcBorders>
                                    <w:left w:val="nil"/>
                                    <w:right w:val="nil"/>
                                  </w:tcBorders>
                                  <w:shd w:val="clear" w:color="auto" w:fill="auto"/>
                                  <w:noWrap/>
                                  <w:vAlign w:val="center"/>
                                  <w:hideMark/>
                                </w:tcPr>
                                <w:p w14:paraId="72B04C42" w14:textId="77777777" w:rsidR="00C51030" w:rsidRPr="00F03DE6" w:rsidRDefault="00C51030"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06A631B" w14:textId="77777777" w:rsidR="00C51030" w:rsidRPr="00F03DE6" w:rsidRDefault="00C5103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95.5 </w:t>
                                  </w:r>
                                </w:p>
                              </w:tc>
                              <w:tc>
                                <w:tcPr>
                                  <w:tcW w:w="737" w:type="dxa"/>
                                  <w:tcBorders>
                                    <w:top w:val="nil"/>
                                    <w:left w:val="nil"/>
                                    <w:bottom w:val="nil"/>
                                    <w:right w:val="nil"/>
                                  </w:tcBorders>
                                  <w:shd w:val="clear" w:color="auto" w:fill="auto"/>
                                  <w:noWrap/>
                                  <w:vAlign w:val="center"/>
                                  <w:hideMark/>
                                </w:tcPr>
                                <w:p w14:paraId="3C68E8A3" w14:textId="77777777" w:rsidR="00C51030" w:rsidRPr="00F03DE6" w:rsidRDefault="00C5103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167.5 </w:t>
                                  </w:r>
                                </w:p>
                              </w:tc>
                              <w:tc>
                                <w:tcPr>
                                  <w:tcW w:w="737" w:type="dxa"/>
                                  <w:tcBorders>
                                    <w:top w:val="nil"/>
                                    <w:left w:val="nil"/>
                                    <w:bottom w:val="nil"/>
                                    <w:right w:val="nil"/>
                                  </w:tcBorders>
                                  <w:shd w:val="clear" w:color="auto" w:fill="auto"/>
                                  <w:noWrap/>
                                  <w:vAlign w:val="center"/>
                                  <w:hideMark/>
                                </w:tcPr>
                                <w:p w14:paraId="1FB1895D" w14:textId="77777777" w:rsidR="00C51030" w:rsidRPr="00F03DE6" w:rsidRDefault="00C5103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46.7 </w:t>
                                  </w:r>
                                </w:p>
                              </w:tc>
                              <w:tc>
                                <w:tcPr>
                                  <w:tcW w:w="567" w:type="dxa"/>
                                  <w:tcBorders>
                                    <w:left w:val="nil"/>
                                    <w:right w:val="nil"/>
                                  </w:tcBorders>
                                  <w:shd w:val="clear" w:color="auto" w:fill="auto"/>
                                  <w:noWrap/>
                                  <w:vAlign w:val="center"/>
                                  <w:hideMark/>
                                </w:tcPr>
                                <w:p w14:paraId="78EF6795" w14:textId="77777777" w:rsidR="00C51030" w:rsidRPr="00F03DE6" w:rsidRDefault="00C51030"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1365C52E" w14:textId="77777777" w:rsidR="00C51030" w:rsidRPr="00F03DE6" w:rsidRDefault="00C5103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86.5 </w:t>
                                  </w:r>
                                </w:p>
                              </w:tc>
                              <w:tc>
                                <w:tcPr>
                                  <w:tcW w:w="737" w:type="dxa"/>
                                  <w:tcBorders>
                                    <w:top w:val="nil"/>
                                    <w:left w:val="nil"/>
                                    <w:bottom w:val="nil"/>
                                    <w:right w:val="nil"/>
                                  </w:tcBorders>
                                  <w:shd w:val="clear" w:color="auto" w:fill="auto"/>
                                  <w:noWrap/>
                                  <w:vAlign w:val="center"/>
                                  <w:hideMark/>
                                </w:tcPr>
                                <w:p w14:paraId="424A278A" w14:textId="77777777" w:rsidR="00C51030" w:rsidRPr="00F03DE6" w:rsidRDefault="00C5103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167.5 </w:t>
                                  </w:r>
                                </w:p>
                              </w:tc>
                              <w:tc>
                                <w:tcPr>
                                  <w:tcW w:w="737" w:type="dxa"/>
                                  <w:tcBorders>
                                    <w:top w:val="nil"/>
                                    <w:left w:val="nil"/>
                                    <w:bottom w:val="nil"/>
                                    <w:right w:val="nil"/>
                                  </w:tcBorders>
                                  <w:shd w:val="clear" w:color="auto" w:fill="auto"/>
                                  <w:noWrap/>
                                  <w:vAlign w:val="center"/>
                                  <w:hideMark/>
                                </w:tcPr>
                                <w:p w14:paraId="31DBAAF5" w14:textId="77777777" w:rsidR="00C51030" w:rsidRPr="00F03DE6" w:rsidRDefault="00C5103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46.7 </w:t>
                                  </w:r>
                                </w:p>
                              </w:tc>
                              <w:tc>
                                <w:tcPr>
                                  <w:tcW w:w="567" w:type="dxa"/>
                                  <w:tcBorders>
                                    <w:left w:val="nil"/>
                                    <w:right w:val="nil"/>
                                  </w:tcBorders>
                                  <w:shd w:val="clear" w:color="auto" w:fill="auto"/>
                                  <w:noWrap/>
                                  <w:vAlign w:val="center"/>
                                  <w:hideMark/>
                                </w:tcPr>
                                <w:p w14:paraId="533A39F7" w14:textId="77777777" w:rsidR="00C51030" w:rsidRPr="00F03DE6" w:rsidRDefault="00C51030"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BCEA513" w14:textId="77777777" w:rsidR="00C51030" w:rsidRPr="00F03DE6" w:rsidRDefault="00C5103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69.5 </w:t>
                                  </w:r>
                                </w:p>
                              </w:tc>
                              <w:tc>
                                <w:tcPr>
                                  <w:tcW w:w="737" w:type="dxa"/>
                                  <w:tcBorders>
                                    <w:top w:val="nil"/>
                                    <w:left w:val="nil"/>
                                    <w:bottom w:val="nil"/>
                                    <w:right w:val="nil"/>
                                  </w:tcBorders>
                                  <w:shd w:val="clear" w:color="auto" w:fill="auto"/>
                                  <w:noWrap/>
                                  <w:vAlign w:val="center"/>
                                  <w:hideMark/>
                                </w:tcPr>
                                <w:p w14:paraId="419FBCC5" w14:textId="77777777" w:rsidR="00C51030" w:rsidRPr="00F03DE6" w:rsidRDefault="00C5103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76.9 </w:t>
                                  </w:r>
                                </w:p>
                              </w:tc>
                              <w:tc>
                                <w:tcPr>
                                  <w:tcW w:w="737" w:type="dxa"/>
                                  <w:tcBorders>
                                    <w:top w:val="nil"/>
                                    <w:left w:val="nil"/>
                                    <w:bottom w:val="nil"/>
                                    <w:right w:val="nil"/>
                                  </w:tcBorders>
                                  <w:shd w:val="clear" w:color="auto" w:fill="auto"/>
                                  <w:noWrap/>
                                  <w:vAlign w:val="center"/>
                                  <w:hideMark/>
                                </w:tcPr>
                                <w:p w14:paraId="28199694" w14:textId="77777777" w:rsidR="00C51030" w:rsidRPr="00F03DE6" w:rsidRDefault="00C5103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62.0 </w:t>
                                  </w:r>
                                </w:p>
                              </w:tc>
                              <w:tc>
                                <w:tcPr>
                                  <w:tcW w:w="567" w:type="dxa"/>
                                  <w:tcBorders>
                                    <w:left w:val="nil"/>
                                    <w:right w:val="nil"/>
                                  </w:tcBorders>
                                  <w:shd w:val="clear" w:color="auto" w:fill="auto"/>
                                  <w:noWrap/>
                                  <w:vAlign w:val="center"/>
                                  <w:hideMark/>
                                </w:tcPr>
                                <w:p w14:paraId="78B26A67" w14:textId="77777777" w:rsidR="00C51030" w:rsidRPr="00F03DE6" w:rsidRDefault="00C51030" w:rsidP="006B2738">
                                  <w:pPr>
                                    <w:spacing w:after="0" w:line="240" w:lineRule="auto"/>
                                    <w:jc w:val="center"/>
                                    <w:rPr>
                                      <w:rFonts w:ascii="Times New Roman" w:eastAsia="宋体" w:hAnsi="Times New Roman" w:cs="Times New Roman"/>
                                      <w:color w:val="000000"/>
                                      <w:sz w:val="21"/>
                                      <w:szCs w:val="21"/>
                                    </w:rPr>
                                  </w:pPr>
                                </w:p>
                              </w:tc>
                            </w:tr>
                            <w:tr w:rsidR="00C51030" w:rsidRPr="00F03DE6" w14:paraId="7B922B10"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3E6FBC56" w14:textId="77777777" w:rsidR="00C51030" w:rsidRPr="00F03DE6" w:rsidRDefault="00C51030"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政策补贴（元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5F9915F8" w14:textId="77777777" w:rsidR="00C51030" w:rsidRPr="00F03DE6" w:rsidRDefault="00C51030"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EECA60F" w14:textId="77777777" w:rsidR="00C51030" w:rsidRPr="00F03DE6" w:rsidRDefault="00C5103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100.8 </w:t>
                                  </w:r>
                                </w:p>
                              </w:tc>
                              <w:tc>
                                <w:tcPr>
                                  <w:tcW w:w="737" w:type="dxa"/>
                                  <w:tcBorders>
                                    <w:top w:val="nil"/>
                                    <w:left w:val="nil"/>
                                    <w:bottom w:val="nil"/>
                                    <w:right w:val="nil"/>
                                  </w:tcBorders>
                                  <w:shd w:val="clear" w:color="auto" w:fill="auto"/>
                                  <w:noWrap/>
                                  <w:vAlign w:val="center"/>
                                  <w:hideMark/>
                                </w:tcPr>
                                <w:p w14:paraId="27AB548F" w14:textId="77777777" w:rsidR="00C51030" w:rsidRPr="00F03DE6" w:rsidRDefault="00C5103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431.0 </w:t>
                                  </w:r>
                                </w:p>
                              </w:tc>
                              <w:tc>
                                <w:tcPr>
                                  <w:tcW w:w="737" w:type="dxa"/>
                                  <w:tcBorders>
                                    <w:top w:val="nil"/>
                                    <w:left w:val="nil"/>
                                    <w:bottom w:val="nil"/>
                                    <w:right w:val="nil"/>
                                  </w:tcBorders>
                                  <w:shd w:val="clear" w:color="auto" w:fill="auto"/>
                                  <w:noWrap/>
                                  <w:vAlign w:val="center"/>
                                  <w:hideMark/>
                                </w:tcPr>
                                <w:p w14:paraId="72D7B3E2" w14:textId="77777777" w:rsidR="00C51030" w:rsidRPr="00F03DE6" w:rsidRDefault="00C5103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581CDF4F" w14:textId="77777777" w:rsidR="00C51030" w:rsidRPr="00F03DE6" w:rsidRDefault="00C51030"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6AFBD6D" w14:textId="77777777" w:rsidR="00C51030" w:rsidRPr="00F03DE6" w:rsidRDefault="00C5103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102.0 </w:t>
                                  </w:r>
                                </w:p>
                              </w:tc>
                              <w:tc>
                                <w:tcPr>
                                  <w:tcW w:w="737" w:type="dxa"/>
                                  <w:tcBorders>
                                    <w:top w:val="nil"/>
                                    <w:left w:val="nil"/>
                                    <w:bottom w:val="nil"/>
                                    <w:right w:val="nil"/>
                                  </w:tcBorders>
                                  <w:shd w:val="clear" w:color="auto" w:fill="auto"/>
                                  <w:noWrap/>
                                  <w:vAlign w:val="center"/>
                                  <w:hideMark/>
                                </w:tcPr>
                                <w:p w14:paraId="7F02F5BB" w14:textId="77777777" w:rsidR="00C51030" w:rsidRPr="00F03DE6" w:rsidRDefault="00C5103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431.0 </w:t>
                                  </w:r>
                                </w:p>
                              </w:tc>
                              <w:tc>
                                <w:tcPr>
                                  <w:tcW w:w="737" w:type="dxa"/>
                                  <w:tcBorders>
                                    <w:top w:val="nil"/>
                                    <w:left w:val="nil"/>
                                    <w:bottom w:val="nil"/>
                                    <w:right w:val="nil"/>
                                  </w:tcBorders>
                                  <w:shd w:val="clear" w:color="auto" w:fill="auto"/>
                                  <w:noWrap/>
                                  <w:vAlign w:val="center"/>
                                  <w:hideMark/>
                                </w:tcPr>
                                <w:p w14:paraId="2F99FFCB" w14:textId="77777777" w:rsidR="00C51030" w:rsidRPr="00F03DE6" w:rsidRDefault="00C5103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41F6E823" w14:textId="77777777" w:rsidR="00C51030" w:rsidRPr="00F03DE6" w:rsidRDefault="00C51030"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383454F1" w14:textId="77777777" w:rsidR="00C51030" w:rsidRPr="00F03DE6" w:rsidRDefault="00C5103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84.7 </w:t>
                                  </w:r>
                                </w:p>
                              </w:tc>
                              <w:tc>
                                <w:tcPr>
                                  <w:tcW w:w="737" w:type="dxa"/>
                                  <w:tcBorders>
                                    <w:top w:val="nil"/>
                                    <w:left w:val="nil"/>
                                    <w:bottom w:val="nil"/>
                                    <w:right w:val="nil"/>
                                  </w:tcBorders>
                                  <w:shd w:val="clear" w:color="auto" w:fill="auto"/>
                                  <w:noWrap/>
                                  <w:vAlign w:val="center"/>
                                  <w:hideMark/>
                                </w:tcPr>
                                <w:p w14:paraId="4AAB6D4E" w14:textId="77777777" w:rsidR="00C51030" w:rsidRPr="00F03DE6" w:rsidRDefault="00C5103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431.0 </w:t>
                                  </w:r>
                                </w:p>
                              </w:tc>
                              <w:tc>
                                <w:tcPr>
                                  <w:tcW w:w="737" w:type="dxa"/>
                                  <w:tcBorders>
                                    <w:top w:val="nil"/>
                                    <w:left w:val="nil"/>
                                    <w:bottom w:val="nil"/>
                                    <w:right w:val="nil"/>
                                  </w:tcBorders>
                                  <w:shd w:val="clear" w:color="auto" w:fill="auto"/>
                                  <w:noWrap/>
                                  <w:vAlign w:val="center"/>
                                  <w:hideMark/>
                                </w:tcPr>
                                <w:p w14:paraId="2D8D1551" w14:textId="77777777" w:rsidR="00C51030" w:rsidRPr="00F03DE6" w:rsidRDefault="00C5103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18777EF3" w14:textId="77777777" w:rsidR="00C51030" w:rsidRPr="00F03DE6" w:rsidRDefault="00C51030"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B4DDE6F" w14:textId="77777777" w:rsidR="00C51030" w:rsidRPr="00F03DE6" w:rsidRDefault="00C5103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11.6 </w:t>
                                  </w:r>
                                </w:p>
                              </w:tc>
                              <w:tc>
                                <w:tcPr>
                                  <w:tcW w:w="737" w:type="dxa"/>
                                  <w:tcBorders>
                                    <w:top w:val="nil"/>
                                    <w:left w:val="nil"/>
                                    <w:bottom w:val="nil"/>
                                    <w:right w:val="nil"/>
                                  </w:tcBorders>
                                  <w:shd w:val="clear" w:color="auto" w:fill="auto"/>
                                  <w:noWrap/>
                                  <w:vAlign w:val="center"/>
                                  <w:hideMark/>
                                </w:tcPr>
                                <w:p w14:paraId="355B1DF8" w14:textId="77777777" w:rsidR="00C51030" w:rsidRPr="00F03DE6" w:rsidRDefault="00C5103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14.8 </w:t>
                                  </w:r>
                                </w:p>
                              </w:tc>
                              <w:tc>
                                <w:tcPr>
                                  <w:tcW w:w="737" w:type="dxa"/>
                                  <w:tcBorders>
                                    <w:top w:val="nil"/>
                                    <w:left w:val="nil"/>
                                    <w:bottom w:val="nil"/>
                                    <w:right w:val="nil"/>
                                  </w:tcBorders>
                                  <w:shd w:val="clear" w:color="auto" w:fill="auto"/>
                                  <w:noWrap/>
                                  <w:vAlign w:val="center"/>
                                  <w:hideMark/>
                                </w:tcPr>
                                <w:p w14:paraId="03997E2D" w14:textId="77777777" w:rsidR="00C51030" w:rsidRPr="00F03DE6" w:rsidRDefault="00C5103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8.4 </w:t>
                                  </w:r>
                                </w:p>
                              </w:tc>
                              <w:tc>
                                <w:tcPr>
                                  <w:tcW w:w="567" w:type="dxa"/>
                                  <w:tcBorders>
                                    <w:left w:val="nil"/>
                                    <w:right w:val="nil"/>
                                  </w:tcBorders>
                                  <w:shd w:val="clear" w:color="auto" w:fill="auto"/>
                                  <w:noWrap/>
                                  <w:vAlign w:val="center"/>
                                  <w:hideMark/>
                                </w:tcPr>
                                <w:p w14:paraId="328A37F9" w14:textId="77777777" w:rsidR="00C51030" w:rsidRPr="00F03DE6" w:rsidRDefault="00C51030" w:rsidP="006B2738">
                                  <w:pPr>
                                    <w:spacing w:after="0" w:line="240" w:lineRule="auto"/>
                                    <w:jc w:val="center"/>
                                    <w:rPr>
                                      <w:rFonts w:ascii="Times New Roman" w:eastAsia="宋体" w:hAnsi="Times New Roman" w:cs="Times New Roman"/>
                                      <w:color w:val="000000"/>
                                      <w:sz w:val="21"/>
                                      <w:szCs w:val="21"/>
                                    </w:rPr>
                                  </w:pPr>
                                </w:p>
                              </w:tc>
                            </w:tr>
                            <w:tr w:rsidR="00C51030" w:rsidRPr="00F03DE6" w14:paraId="65426463"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318AFC53" w14:textId="084FB857" w:rsidR="00C51030" w:rsidRPr="00F03DE6" w:rsidRDefault="00C51030"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农业保险（元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3BFECB34" w14:textId="77777777" w:rsidR="00C51030" w:rsidRPr="00F03DE6" w:rsidRDefault="00C51030"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8C65592" w14:textId="77777777" w:rsidR="00C51030" w:rsidRPr="00F03DE6" w:rsidRDefault="00C5103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2BCD870D" w14:textId="77777777" w:rsidR="00C51030" w:rsidRPr="00F03DE6" w:rsidRDefault="00C5103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06C2BC5E" w14:textId="77777777" w:rsidR="00C51030" w:rsidRPr="00F03DE6" w:rsidRDefault="00C5103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77C10FED" w14:textId="77777777" w:rsidR="00C51030" w:rsidRPr="00F03DE6" w:rsidRDefault="00C51030"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48CF6A0" w14:textId="77777777" w:rsidR="00C51030" w:rsidRPr="00F03DE6" w:rsidRDefault="00C5103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6EDE37F5" w14:textId="77777777" w:rsidR="00C51030" w:rsidRPr="00F03DE6" w:rsidRDefault="00C5103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5E15980E" w14:textId="77777777" w:rsidR="00C51030" w:rsidRPr="00F03DE6" w:rsidRDefault="00C5103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7D773A35" w14:textId="77777777" w:rsidR="00C51030" w:rsidRPr="00F03DE6" w:rsidRDefault="00C51030"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200FD63" w14:textId="77777777" w:rsidR="00C51030" w:rsidRPr="00F03DE6" w:rsidRDefault="00C5103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0.3 </w:t>
                                  </w:r>
                                </w:p>
                              </w:tc>
                              <w:tc>
                                <w:tcPr>
                                  <w:tcW w:w="737" w:type="dxa"/>
                                  <w:tcBorders>
                                    <w:top w:val="nil"/>
                                    <w:left w:val="nil"/>
                                    <w:bottom w:val="nil"/>
                                    <w:right w:val="nil"/>
                                  </w:tcBorders>
                                  <w:shd w:val="clear" w:color="auto" w:fill="auto"/>
                                  <w:noWrap/>
                                  <w:vAlign w:val="center"/>
                                  <w:hideMark/>
                                </w:tcPr>
                                <w:p w14:paraId="5B059BCD" w14:textId="77777777" w:rsidR="00C51030" w:rsidRPr="00F03DE6" w:rsidRDefault="00C5103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0136E357" w14:textId="77777777" w:rsidR="00C51030" w:rsidRPr="00F03DE6" w:rsidRDefault="00C5103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31BC283E" w14:textId="77777777" w:rsidR="00C51030" w:rsidRPr="00F03DE6" w:rsidRDefault="00C51030"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A60AFBD" w14:textId="77777777" w:rsidR="00C51030" w:rsidRPr="00F03DE6" w:rsidRDefault="00C5103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0A42A324" w14:textId="77777777" w:rsidR="00C51030" w:rsidRPr="00F03DE6" w:rsidRDefault="00C5103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3979641F" w14:textId="77777777" w:rsidR="00C51030" w:rsidRPr="00F03DE6" w:rsidRDefault="00C5103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0102D8C3" w14:textId="77777777" w:rsidR="00C51030" w:rsidRPr="00F03DE6" w:rsidRDefault="00C51030" w:rsidP="006B2738">
                                  <w:pPr>
                                    <w:spacing w:after="0" w:line="240" w:lineRule="auto"/>
                                    <w:jc w:val="center"/>
                                    <w:rPr>
                                      <w:rFonts w:ascii="Times New Roman" w:eastAsia="宋体" w:hAnsi="Times New Roman" w:cs="Times New Roman"/>
                                      <w:color w:val="000000"/>
                                      <w:sz w:val="21"/>
                                      <w:szCs w:val="21"/>
                                    </w:rPr>
                                  </w:pPr>
                                </w:p>
                              </w:tc>
                            </w:tr>
                            <w:tr w:rsidR="00C51030" w:rsidRPr="00F03DE6" w14:paraId="231C9183"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3F1228F8" w14:textId="77777777" w:rsidR="00C51030" w:rsidRPr="00F03DE6" w:rsidRDefault="00C51030"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耕地细碎化（亩</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块）</w:t>
                                  </w:r>
                                </w:p>
                              </w:tc>
                              <w:tc>
                                <w:tcPr>
                                  <w:tcW w:w="282" w:type="dxa"/>
                                  <w:tcBorders>
                                    <w:top w:val="nil"/>
                                    <w:left w:val="nil"/>
                                    <w:bottom w:val="nil"/>
                                    <w:right w:val="nil"/>
                                  </w:tcBorders>
                                  <w:shd w:val="clear" w:color="auto" w:fill="auto"/>
                                  <w:noWrap/>
                                  <w:vAlign w:val="center"/>
                                  <w:hideMark/>
                                </w:tcPr>
                                <w:p w14:paraId="36BA92D4" w14:textId="77777777" w:rsidR="00C51030" w:rsidRPr="00F03DE6" w:rsidRDefault="00C51030"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E9F9599" w14:textId="77777777" w:rsidR="00C51030" w:rsidRPr="00F03DE6" w:rsidRDefault="00C5103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1.6 </w:t>
                                  </w:r>
                                </w:p>
                              </w:tc>
                              <w:tc>
                                <w:tcPr>
                                  <w:tcW w:w="737" w:type="dxa"/>
                                  <w:tcBorders>
                                    <w:top w:val="nil"/>
                                    <w:left w:val="nil"/>
                                    <w:bottom w:val="nil"/>
                                    <w:right w:val="nil"/>
                                  </w:tcBorders>
                                  <w:shd w:val="clear" w:color="auto" w:fill="auto"/>
                                  <w:noWrap/>
                                  <w:vAlign w:val="center"/>
                                  <w:hideMark/>
                                </w:tcPr>
                                <w:p w14:paraId="3B3AEC78" w14:textId="77777777" w:rsidR="00C51030" w:rsidRPr="00F03DE6" w:rsidRDefault="00C5103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50.0 </w:t>
                                  </w:r>
                                </w:p>
                              </w:tc>
                              <w:tc>
                                <w:tcPr>
                                  <w:tcW w:w="737" w:type="dxa"/>
                                  <w:tcBorders>
                                    <w:top w:val="nil"/>
                                    <w:left w:val="nil"/>
                                    <w:bottom w:val="nil"/>
                                    <w:right w:val="nil"/>
                                  </w:tcBorders>
                                  <w:shd w:val="clear" w:color="auto" w:fill="auto"/>
                                  <w:noWrap/>
                                  <w:vAlign w:val="center"/>
                                  <w:hideMark/>
                                </w:tcPr>
                                <w:p w14:paraId="5E8E81EC" w14:textId="77777777" w:rsidR="00C51030" w:rsidRPr="00F03DE6" w:rsidRDefault="00C5103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1C1B1BC5" w14:textId="77777777" w:rsidR="00C51030" w:rsidRPr="00F03DE6" w:rsidRDefault="00C51030"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70510A8" w14:textId="77777777" w:rsidR="00C51030" w:rsidRPr="00F03DE6" w:rsidRDefault="00C5103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1.5 </w:t>
                                  </w:r>
                                </w:p>
                              </w:tc>
                              <w:tc>
                                <w:tcPr>
                                  <w:tcW w:w="737" w:type="dxa"/>
                                  <w:tcBorders>
                                    <w:top w:val="nil"/>
                                    <w:left w:val="nil"/>
                                    <w:bottom w:val="nil"/>
                                    <w:right w:val="nil"/>
                                  </w:tcBorders>
                                  <w:shd w:val="clear" w:color="auto" w:fill="auto"/>
                                  <w:noWrap/>
                                  <w:vAlign w:val="center"/>
                                  <w:hideMark/>
                                </w:tcPr>
                                <w:p w14:paraId="785CF0CB" w14:textId="77777777" w:rsidR="00C51030" w:rsidRPr="00F03DE6" w:rsidRDefault="00C5103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23.0 </w:t>
                                  </w:r>
                                </w:p>
                              </w:tc>
                              <w:tc>
                                <w:tcPr>
                                  <w:tcW w:w="737" w:type="dxa"/>
                                  <w:tcBorders>
                                    <w:top w:val="nil"/>
                                    <w:left w:val="nil"/>
                                    <w:bottom w:val="nil"/>
                                    <w:right w:val="nil"/>
                                  </w:tcBorders>
                                  <w:shd w:val="clear" w:color="auto" w:fill="auto"/>
                                  <w:noWrap/>
                                  <w:vAlign w:val="center"/>
                                  <w:hideMark/>
                                </w:tcPr>
                                <w:p w14:paraId="208E8DF0" w14:textId="77777777" w:rsidR="00C51030" w:rsidRPr="00F03DE6" w:rsidRDefault="00C5103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17E80323" w14:textId="77777777" w:rsidR="00C51030" w:rsidRPr="00F03DE6" w:rsidRDefault="00C51030"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3ACD0C1D" w14:textId="77777777" w:rsidR="00C51030" w:rsidRPr="00F03DE6" w:rsidRDefault="00C5103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3.1 </w:t>
                                  </w:r>
                                </w:p>
                              </w:tc>
                              <w:tc>
                                <w:tcPr>
                                  <w:tcW w:w="737" w:type="dxa"/>
                                  <w:tcBorders>
                                    <w:top w:val="nil"/>
                                    <w:left w:val="nil"/>
                                    <w:bottom w:val="nil"/>
                                    <w:right w:val="nil"/>
                                  </w:tcBorders>
                                  <w:shd w:val="clear" w:color="auto" w:fill="auto"/>
                                  <w:noWrap/>
                                  <w:vAlign w:val="center"/>
                                  <w:hideMark/>
                                </w:tcPr>
                                <w:p w14:paraId="6756896D" w14:textId="77777777" w:rsidR="00C51030" w:rsidRPr="00F03DE6" w:rsidRDefault="00C5103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15.0 </w:t>
                                  </w:r>
                                </w:p>
                              </w:tc>
                              <w:tc>
                                <w:tcPr>
                                  <w:tcW w:w="737" w:type="dxa"/>
                                  <w:tcBorders>
                                    <w:top w:val="nil"/>
                                    <w:left w:val="nil"/>
                                    <w:bottom w:val="nil"/>
                                    <w:right w:val="nil"/>
                                  </w:tcBorders>
                                  <w:shd w:val="clear" w:color="auto" w:fill="auto"/>
                                  <w:noWrap/>
                                  <w:vAlign w:val="center"/>
                                  <w:hideMark/>
                                </w:tcPr>
                                <w:p w14:paraId="7DE31314" w14:textId="77777777" w:rsidR="00C51030" w:rsidRPr="00F03DE6" w:rsidRDefault="00C5103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0.2 </w:t>
                                  </w:r>
                                </w:p>
                              </w:tc>
                              <w:tc>
                                <w:tcPr>
                                  <w:tcW w:w="567" w:type="dxa"/>
                                  <w:tcBorders>
                                    <w:left w:val="nil"/>
                                    <w:right w:val="nil"/>
                                  </w:tcBorders>
                                  <w:shd w:val="clear" w:color="auto" w:fill="auto"/>
                                  <w:noWrap/>
                                  <w:vAlign w:val="center"/>
                                  <w:hideMark/>
                                </w:tcPr>
                                <w:p w14:paraId="0B5FE978" w14:textId="77777777" w:rsidR="00C51030" w:rsidRPr="00F03DE6" w:rsidRDefault="00C51030"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798C562A" w14:textId="77777777" w:rsidR="00C51030" w:rsidRPr="00F03DE6" w:rsidRDefault="00C5103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30.3 </w:t>
                                  </w:r>
                                </w:p>
                              </w:tc>
                              <w:tc>
                                <w:tcPr>
                                  <w:tcW w:w="737" w:type="dxa"/>
                                  <w:tcBorders>
                                    <w:top w:val="nil"/>
                                    <w:left w:val="nil"/>
                                    <w:bottom w:val="nil"/>
                                    <w:right w:val="nil"/>
                                  </w:tcBorders>
                                  <w:shd w:val="clear" w:color="auto" w:fill="auto"/>
                                  <w:noWrap/>
                                  <w:vAlign w:val="center"/>
                                  <w:hideMark/>
                                </w:tcPr>
                                <w:p w14:paraId="17D28498" w14:textId="77777777" w:rsidR="00C51030" w:rsidRPr="00F03DE6" w:rsidRDefault="00C5103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50.0 </w:t>
                                  </w:r>
                                </w:p>
                              </w:tc>
                              <w:tc>
                                <w:tcPr>
                                  <w:tcW w:w="737" w:type="dxa"/>
                                  <w:tcBorders>
                                    <w:top w:val="nil"/>
                                    <w:left w:val="nil"/>
                                    <w:bottom w:val="nil"/>
                                    <w:right w:val="nil"/>
                                  </w:tcBorders>
                                  <w:shd w:val="clear" w:color="auto" w:fill="auto"/>
                                  <w:noWrap/>
                                  <w:vAlign w:val="center"/>
                                  <w:hideMark/>
                                </w:tcPr>
                                <w:p w14:paraId="02356E19" w14:textId="77777777" w:rsidR="00C51030" w:rsidRPr="00F03DE6" w:rsidRDefault="00C5103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10.6 </w:t>
                                  </w:r>
                                </w:p>
                              </w:tc>
                              <w:tc>
                                <w:tcPr>
                                  <w:tcW w:w="567" w:type="dxa"/>
                                  <w:tcBorders>
                                    <w:left w:val="nil"/>
                                    <w:right w:val="nil"/>
                                  </w:tcBorders>
                                  <w:shd w:val="clear" w:color="auto" w:fill="auto"/>
                                  <w:noWrap/>
                                  <w:vAlign w:val="center"/>
                                  <w:hideMark/>
                                </w:tcPr>
                                <w:p w14:paraId="56CD755F" w14:textId="77777777" w:rsidR="00C51030" w:rsidRPr="00F03DE6" w:rsidRDefault="00C51030"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r>
                            <w:tr w:rsidR="00C51030" w:rsidRPr="00F03DE6" w14:paraId="05B2E084"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1A070A76" w14:textId="77777777" w:rsidR="00C51030" w:rsidRPr="00F03DE6" w:rsidRDefault="00C51030"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人口结构</w:t>
                                  </w:r>
                                </w:p>
                              </w:tc>
                              <w:tc>
                                <w:tcPr>
                                  <w:tcW w:w="282" w:type="dxa"/>
                                  <w:tcBorders>
                                    <w:top w:val="nil"/>
                                    <w:left w:val="nil"/>
                                    <w:bottom w:val="nil"/>
                                    <w:right w:val="nil"/>
                                  </w:tcBorders>
                                  <w:shd w:val="clear" w:color="auto" w:fill="auto"/>
                                  <w:noWrap/>
                                  <w:vAlign w:val="center"/>
                                  <w:hideMark/>
                                </w:tcPr>
                                <w:p w14:paraId="1B29095E" w14:textId="77777777" w:rsidR="00C51030" w:rsidRPr="00F03DE6" w:rsidRDefault="00C51030"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0590CFB" w14:textId="77777777" w:rsidR="00C51030" w:rsidRPr="00F03DE6" w:rsidRDefault="00C5103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4353A4A4" w14:textId="77777777" w:rsidR="00C51030" w:rsidRPr="00F03DE6" w:rsidRDefault="00C5103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2.8 </w:t>
                                  </w:r>
                                </w:p>
                              </w:tc>
                              <w:tc>
                                <w:tcPr>
                                  <w:tcW w:w="737" w:type="dxa"/>
                                  <w:tcBorders>
                                    <w:top w:val="nil"/>
                                    <w:left w:val="nil"/>
                                    <w:bottom w:val="nil"/>
                                    <w:right w:val="nil"/>
                                  </w:tcBorders>
                                  <w:shd w:val="clear" w:color="auto" w:fill="auto"/>
                                  <w:noWrap/>
                                  <w:vAlign w:val="center"/>
                                  <w:hideMark/>
                                </w:tcPr>
                                <w:p w14:paraId="7AE00EE7" w14:textId="77777777" w:rsidR="00C51030" w:rsidRPr="00F03DE6" w:rsidRDefault="00C5103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00A8A045" w14:textId="77777777" w:rsidR="00C51030" w:rsidRPr="00F03DE6" w:rsidRDefault="00C51030"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0191D5A" w14:textId="77777777" w:rsidR="00C51030" w:rsidRPr="00F03DE6" w:rsidRDefault="00C5103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3E87FEEE" w14:textId="77777777" w:rsidR="00C51030" w:rsidRPr="00F03DE6" w:rsidRDefault="00C5103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2.8 </w:t>
                                  </w:r>
                                </w:p>
                              </w:tc>
                              <w:tc>
                                <w:tcPr>
                                  <w:tcW w:w="737" w:type="dxa"/>
                                  <w:tcBorders>
                                    <w:top w:val="nil"/>
                                    <w:left w:val="nil"/>
                                    <w:bottom w:val="nil"/>
                                    <w:right w:val="nil"/>
                                  </w:tcBorders>
                                  <w:shd w:val="clear" w:color="auto" w:fill="auto"/>
                                  <w:noWrap/>
                                  <w:vAlign w:val="center"/>
                                  <w:hideMark/>
                                </w:tcPr>
                                <w:p w14:paraId="024BD1B9" w14:textId="77777777" w:rsidR="00C51030" w:rsidRPr="00F03DE6" w:rsidRDefault="00C5103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31B950D8" w14:textId="77777777" w:rsidR="00C51030" w:rsidRPr="00F03DE6" w:rsidRDefault="00C51030"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D5F2F83" w14:textId="77777777" w:rsidR="00C51030" w:rsidRPr="00F03DE6" w:rsidRDefault="00C5103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37AE722F" w14:textId="77777777" w:rsidR="00C51030" w:rsidRPr="00F03DE6" w:rsidRDefault="00C5103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2.8 </w:t>
                                  </w:r>
                                </w:p>
                              </w:tc>
                              <w:tc>
                                <w:tcPr>
                                  <w:tcW w:w="737" w:type="dxa"/>
                                  <w:tcBorders>
                                    <w:top w:val="nil"/>
                                    <w:left w:val="nil"/>
                                    <w:bottom w:val="nil"/>
                                    <w:right w:val="nil"/>
                                  </w:tcBorders>
                                  <w:shd w:val="clear" w:color="auto" w:fill="auto"/>
                                  <w:noWrap/>
                                  <w:vAlign w:val="center"/>
                                  <w:hideMark/>
                                </w:tcPr>
                                <w:p w14:paraId="3A5F3464" w14:textId="77777777" w:rsidR="00C51030" w:rsidRPr="00F03DE6" w:rsidRDefault="00C5103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7169A675" w14:textId="77777777" w:rsidR="00C51030" w:rsidRPr="00F03DE6" w:rsidRDefault="00C51030"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D23D74D" w14:textId="77777777" w:rsidR="00C51030" w:rsidRPr="00F03DE6" w:rsidRDefault="00C5103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0.3 </w:t>
                                  </w:r>
                                </w:p>
                              </w:tc>
                              <w:tc>
                                <w:tcPr>
                                  <w:tcW w:w="737" w:type="dxa"/>
                                  <w:tcBorders>
                                    <w:top w:val="nil"/>
                                    <w:left w:val="nil"/>
                                    <w:bottom w:val="nil"/>
                                    <w:right w:val="nil"/>
                                  </w:tcBorders>
                                  <w:shd w:val="clear" w:color="auto" w:fill="auto"/>
                                  <w:noWrap/>
                                  <w:vAlign w:val="center"/>
                                  <w:hideMark/>
                                </w:tcPr>
                                <w:p w14:paraId="6307AE77" w14:textId="77777777" w:rsidR="00C51030" w:rsidRPr="00F03DE6" w:rsidRDefault="00C5103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38BCF10F" w14:textId="77777777" w:rsidR="00C51030" w:rsidRPr="00F03DE6" w:rsidRDefault="00C5103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4378A085" w14:textId="77777777" w:rsidR="00C51030" w:rsidRPr="00F03DE6" w:rsidRDefault="00C51030" w:rsidP="006B2738">
                                  <w:pPr>
                                    <w:spacing w:after="0" w:line="240" w:lineRule="auto"/>
                                    <w:jc w:val="center"/>
                                    <w:rPr>
                                      <w:rFonts w:ascii="Times New Roman" w:eastAsia="宋体" w:hAnsi="Times New Roman" w:cs="Times New Roman"/>
                                      <w:color w:val="000000"/>
                                      <w:sz w:val="21"/>
                                      <w:szCs w:val="21"/>
                                    </w:rPr>
                                  </w:pPr>
                                </w:p>
                              </w:tc>
                            </w:tr>
                            <w:tr w:rsidR="00C51030" w:rsidRPr="00F03DE6" w14:paraId="78329386"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3A5BE565" w14:textId="77777777" w:rsidR="00C51030" w:rsidRPr="00F03DE6" w:rsidRDefault="00C51030"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兼业化水平</w:t>
                                  </w:r>
                                </w:p>
                              </w:tc>
                              <w:tc>
                                <w:tcPr>
                                  <w:tcW w:w="282" w:type="dxa"/>
                                  <w:tcBorders>
                                    <w:top w:val="nil"/>
                                    <w:left w:val="nil"/>
                                    <w:bottom w:val="nil"/>
                                    <w:right w:val="nil"/>
                                  </w:tcBorders>
                                  <w:shd w:val="clear" w:color="auto" w:fill="auto"/>
                                  <w:noWrap/>
                                  <w:vAlign w:val="center"/>
                                  <w:hideMark/>
                                </w:tcPr>
                                <w:p w14:paraId="727C2B6E" w14:textId="77777777" w:rsidR="00C51030" w:rsidRPr="00F03DE6" w:rsidRDefault="00C51030"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09B0FB4" w14:textId="77777777" w:rsidR="00C51030" w:rsidRPr="00F03DE6" w:rsidRDefault="00C5103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77B61FDD" w14:textId="77777777" w:rsidR="00C51030" w:rsidRPr="00F03DE6" w:rsidRDefault="00C5103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20F15953" w14:textId="77777777" w:rsidR="00C51030" w:rsidRPr="00F03DE6" w:rsidRDefault="00C5103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65FC7854" w14:textId="77777777" w:rsidR="00C51030" w:rsidRPr="00F03DE6" w:rsidRDefault="00C51030"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1A10AAE" w14:textId="77777777" w:rsidR="00C51030" w:rsidRPr="00F03DE6" w:rsidRDefault="00C5103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3A2378B9" w14:textId="77777777" w:rsidR="00C51030" w:rsidRPr="00F03DE6" w:rsidRDefault="00C5103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7DDB1DEE" w14:textId="77777777" w:rsidR="00C51030" w:rsidRPr="00F03DE6" w:rsidRDefault="00C5103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5A1833A9" w14:textId="77777777" w:rsidR="00C51030" w:rsidRPr="00F03DE6" w:rsidRDefault="00C51030"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D82D281" w14:textId="77777777" w:rsidR="00C51030" w:rsidRPr="00F03DE6" w:rsidRDefault="00C5103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0.6 </w:t>
                                  </w:r>
                                </w:p>
                              </w:tc>
                              <w:tc>
                                <w:tcPr>
                                  <w:tcW w:w="737" w:type="dxa"/>
                                  <w:tcBorders>
                                    <w:top w:val="nil"/>
                                    <w:left w:val="nil"/>
                                    <w:bottom w:val="nil"/>
                                    <w:right w:val="nil"/>
                                  </w:tcBorders>
                                  <w:shd w:val="clear" w:color="auto" w:fill="auto"/>
                                  <w:noWrap/>
                                  <w:vAlign w:val="center"/>
                                  <w:hideMark/>
                                </w:tcPr>
                                <w:p w14:paraId="4ED27F38" w14:textId="77777777" w:rsidR="00C51030" w:rsidRPr="00F03DE6" w:rsidRDefault="00C5103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7C6777F5" w14:textId="77777777" w:rsidR="00C51030" w:rsidRPr="00F03DE6" w:rsidRDefault="00C5103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2871F26F" w14:textId="77777777" w:rsidR="00C51030" w:rsidRPr="00F03DE6" w:rsidRDefault="00C51030"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66E4CB0" w14:textId="77777777" w:rsidR="00C51030" w:rsidRPr="00F03DE6" w:rsidRDefault="00C5103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0.4 </w:t>
                                  </w:r>
                                </w:p>
                              </w:tc>
                              <w:tc>
                                <w:tcPr>
                                  <w:tcW w:w="737" w:type="dxa"/>
                                  <w:tcBorders>
                                    <w:top w:val="nil"/>
                                    <w:left w:val="nil"/>
                                    <w:bottom w:val="nil"/>
                                    <w:right w:val="nil"/>
                                  </w:tcBorders>
                                  <w:shd w:val="clear" w:color="auto" w:fill="auto"/>
                                  <w:noWrap/>
                                  <w:vAlign w:val="center"/>
                                  <w:hideMark/>
                                </w:tcPr>
                                <w:p w14:paraId="4080D6E7" w14:textId="77777777" w:rsidR="00C51030" w:rsidRPr="00F03DE6" w:rsidRDefault="00C5103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0.4 </w:t>
                                  </w:r>
                                </w:p>
                              </w:tc>
                              <w:tc>
                                <w:tcPr>
                                  <w:tcW w:w="737" w:type="dxa"/>
                                  <w:tcBorders>
                                    <w:top w:val="nil"/>
                                    <w:left w:val="nil"/>
                                    <w:bottom w:val="nil"/>
                                    <w:right w:val="nil"/>
                                  </w:tcBorders>
                                  <w:shd w:val="clear" w:color="auto" w:fill="auto"/>
                                  <w:noWrap/>
                                  <w:vAlign w:val="center"/>
                                  <w:hideMark/>
                                </w:tcPr>
                                <w:p w14:paraId="29C12307" w14:textId="77777777" w:rsidR="00C51030" w:rsidRPr="00F03DE6" w:rsidRDefault="00C5103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0.3 </w:t>
                                  </w:r>
                                </w:p>
                              </w:tc>
                              <w:tc>
                                <w:tcPr>
                                  <w:tcW w:w="567" w:type="dxa"/>
                                  <w:tcBorders>
                                    <w:left w:val="nil"/>
                                    <w:right w:val="nil"/>
                                  </w:tcBorders>
                                  <w:shd w:val="clear" w:color="auto" w:fill="auto"/>
                                  <w:noWrap/>
                                  <w:vAlign w:val="center"/>
                                  <w:hideMark/>
                                </w:tcPr>
                                <w:p w14:paraId="7169857A" w14:textId="77777777" w:rsidR="00C51030" w:rsidRPr="00F03DE6" w:rsidRDefault="00C51030" w:rsidP="006B2738">
                                  <w:pPr>
                                    <w:spacing w:after="0" w:line="240" w:lineRule="auto"/>
                                    <w:jc w:val="center"/>
                                    <w:rPr>
                                      <w:rFonts w:ascii="Times New Roman" w:eastAsia="宋体" w:hAnsi="Times New Roman" w:cs="Times New Roman"/>
                                      <w:color w:val="000000"/>
                                      <w:sz w:val="21"/>
                                      <w:szCs w:val="21"/>
                                    </w:rPr>
                                  </w:pPr>
                                </w:p>
                              </w:tc>
                            </w:tr>
                            <w:tr w:rsidR="00C51030" w:rsidRPr="00F03DE6" w14:paraId="6D2DA256"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475285C6" w14:textId="77777777" w:rsidR="00C51030" w:rsidRPr="00F03DE6" w:rsidRDefault="00C51030"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性别</w:t>
                                  </w:r>
                                </w:p>
                              </w:tc>
                              <w:tc>
                                <w:tcPr>
                                  <w:tcW w:w="282" w:type="dxa"/>
                                  <w:tcBorders>
                                    <w:top w:val="nil"/>
                                    <w:left w:val="nil"/>
                                    <w:bottom w:val="nil"/>
                                    <w:right w:val="nil"/>
                                  </w:tcBorders>
                                  <w:shd w:val="clear" w:color="auto" w:fill="auto"/>
                                  <w:noWrap/>
                                  <w:vAlign w:val="center"/>
                                  <w:hideMark/>
                                </w:tcPr>
                                <w:p w14:paraId="43E2CDC7" w14:textId="77777777" w:rsidR="00C51030" w:rsidRPr="00F03DE6" w:rsidRDefault="00C51030"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EFD24C1" w14:textId="77777777" w:rsidR="00C51030" w:rsidRPr="00F03DE6" w:rsidRDefault="00C5103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0.5 </w:t>
                                  </w:r>
                                </w:p>
                              </w:tc>
                              <w:tc>
                                <w:tcPr>
                                  <w:tcW w:w="737" w:type="dxa"/>
                                  <w:tcBorders>
                                    <w:top w:val="nil"/>
                                    <w:left w:val="nil"/>
                                    <w:bottom w:val="nil"/>
                                    <w:right w:val="nil"/>
                                  </w:tcBorders>
                                  <w:shd w:val="clear" w:color="auto" w:fill="auto"/>
                                  <w:noWrap/>
                                  <w:vAlign w:val="center"/>
                                  <w:hideMark/>
                                </w:tcPr>
                                <w:p w14:paraId="0077FBAD" w14:textId="77777777" w:rsidR="00C51030" w:rsidRPr="00F03DE6" w:rsidRDefault="00C5103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15FEBD32" w14:textId="77777777" w:rsidR="00C51030" w:rsidRPr="00F03DE6" w:rsidRDefault="00C5103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68ACD41F" w14:textId="77777777" w:rsidR="00C51030" w:rsidRPr="00F03DE6" w:rsidRDefault="00C51030"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9528E01" w14:textId="77777777" w:rsidR="00C51030" w:rsidRPr="00F03DE6" w:rsidRDefault="00C5103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0.5 </w:t>
                                  </w:r>
                                </w:p>
                              </w:tc>
                              <w:tc>
                                <w:tcPr>
                                  <w:tcW w:w="737" w:type="dxa"/>
                                  <w:tcBorders>
                                    <w:top w:val="nil"/>
                                    <w:left w:val="nil"/>
                                    <w:bottom w:val="nil"/>
                                    <w:right w:val="nil"/>
                                  </w:tcBorders>
                                  <w:shd w:val="clear" w:color="auto" w:fill="auto"/>
                                  <w:noWrap/>
                                  <w:vAlign w:val="center"/>
                                  <w:hideMark/>
                                </w:tcPr>
                                <w:p w14:paraId="7F1E8B56" w14:textId="77777777" w:rsidR="00C51030" w:rsidRPr="00F03DE6" w:rsidRDefault="00C5103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51D44D50" w14:textId="77777777" w:rsidR="00C51030" w:rsidRPr="00F03DE6" w:rsidRDefault="00C5103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58A6E5A1" w14:textId="77777777" w:rsidR="00C51030" w:rsidRPr="00F03DE6" w:rsidRDefault="00C51030"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5C43D17" w14:textId="77777777" w:rsidR="00C51030" w:rsidRPr="00F03DE6" w:rsidRDefault="00C5103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0.6 </w:t>
                                  </w:r>
                                </w:p>
                              </w:tc>
                              <w:tc>
                                <w:tcPr>
                                  <w:tcW w:w="737" w:type="dxa"/>
                                  <w:tcBorders>
                                    <w:top w:val="nil"/>
                                    <w:left w:val="nil"/>
                                    <w:bottom w:val="nil"/>
                                    <w:right w:val="nil"/>
                                  </w:tcBorders>
                                  <w:shd w:val="clear" w:color="auto" w:fill="auto"/>
                                  <w:noWrap/>
                                  <w:vAlign w:val="center"/>
                                  <w:hideMark/>
                                </w:tcPr>
                                <w:p w14:paraId="2468488A" w14:textId="77777777" w:rsidR="00C51030" w:rsidRPr="00F03DE6" w:rsidRDefault="00C5103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4FB39DEA" w14:textId="77777777" w:rsidR="00C51030" w:rsidRPr="00F03DE6" w:rsidRDefault="00C5103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38BDF44C" w14:textId="77777777" w:rsidR="00C51030" w:rsidRPr="00F03DE6" w:rsidRDefault="00C51030"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A51DCBA" w14:textId="77777777" w:rsidR="00C51030" w:rsidRPr="00F03DE6" w:rsidRDefault="00C5103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0.5 </w:t>
                                  </w:r>
                                </w:p>
                              </w:tc>
                              <w:tc>
                                <w:tcPr>
                                  <w:tcW w:w="737" w:type="dxa"/>
                                  <w:tcBorders>
                                    <w:top w:val="nil"/>
                                    <w:left w:val="nil"/>
                                    <w:bottom w:val="nil"/>
                                    <w:right w:val="nil"/>
                                  </w:tcBorders>
                                  <w:shd w:val="clear" w:color="auto" w:fill="auto"/>
                                  <w:noWrap/>
                                  <w:vAlign w:val="center"/>
                                  <w:hideMark/>
                                </w:tcPr>
                                <w:p w14:paraId="618DB298" w14:textId="77777777" w:rsidR="00C51030" w:rsidRPr="00F03DE6" w:rsidRDefault="00C5103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1409680F" w14:textId="77777777" w:rsidR="00C51030" w:rsidRPr="00F03DE6" w:rsidRDefault="00C5103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47E9BE12" w14:textId="77777777" w:rsidR="00C51030" w:rsidRPr="00F03DE6" w:rsidRDefault="00C51030" w:rsidP="006B2738">
                                  <w:pPr>
                                    <w:spacing w:after="0" w:line="240" w:lineRule="auto"/>
                                    <w:jc w:val="center"/>
                                    <w:rPr>
                                      <w:rFonts w:ascii="Times New Roman" w:eastAsia="宋体" w:hAnsi="Times New Roman" w:cs="Times New Roman"/>
                                      <w:color w:val="000000"/>
                                      <w:sz w:val="21"/>
                                      <w:szCs w:val="21"/>
                                    </w:rPr>
                                  </w:pPr>
                                </w:p>
                              </w:tc>
                            </w:tr>
                            <w:tr w:rsidR="00C51030" w:rsidRPr="00F03DE6" w14:paraId="1C8DCAEE"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0AB9A95E" w14:textId="77777777" w:rsidR="00C51030" w:rsidRPr="00F03DE6" w:rsidRDefault="00C51030"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年龄</w:t>
                                  </w:r>
                                </w:p>
                              </w:tc>
                              <w:tc>
                                <w:tcPr>
                                  <w:tcW w:w="282" w:type="dxa"/>
                                  <w:tcBorders>
                                    <w:top w:val="nil"/>
                                    <w:left w:val="nil"/>
                                    <w:bottom w:val="nil"/>
                                    <w:right w:val="nil"/>
                                  </w:tcBorders>
                                  <w:shd w:val="clear" w:color="auto" w:fill="auto"/>
                                  <w:noWrap/>
                                  <w:vAlign w:val="center"/>
                                  <w:hideMark/>
                                </w:tcPr>
                                <w:p w14:paraId="0FA332D3" w14:textId="77777777" w:rsidR="00C51030" w:rsidRPr="00F03DE6" w:rsidRDefault="00C51030"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2E17A8F" w14:textId="77777777" w:rsidR="00C51030" w:rsidRPr="00F03DE6" w:rsidRDefault="00C5103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54.7 </w:t>
                                  </w:r>
                                </w:p>
                              </w:tc>
                              <w:tc>
                                <w:tcPr>
                                  <w:tcW w:w="737" w:type="dxa"/>
                                  <w:tcBorders>
                                    <w:top w:val="nil"/>
                                    <w:left w:val="nil"/>
                                    <w:bottom w:val="nil"/>
                                    <w:right w:val="nil"/>
                                  </w:tcBorders>
                                  <w:shd w:val="clear" w:color="auto" w:fill="auto"/>
                                  <w:noWrap/>
                                  <w:vAlign w:val="center"/>
                                  <w:hideMark/>
                                </w:tcPr>
                                <w:p w14:paraId="1F277261" w14:textId="77777777" w:rsidR="00C51030" w:rsidRPr="00F03DE6" w:rsidRDefault="00C5103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76.0 </w:t>
                                  </w:r>
                                </w:p>
                              </w:tc>
                              <w:tc>
                                <w:tcPr>
                                  <w:tcW w:w="737" w:type="dxa"/>
                                  <w:tcBorders>
                                    <w:top w:val="nil"/>
                                    <w:left w:val="nil"/>
                                    <w:bottom w:val="nil"/>
                                    <w:right w:val="nil"/>
                                  </w:tcBorders>
                                  <w:shd w:val="clear" w:color="auto" w:fill="auto"/>
                                  <w:noWrap/>
                                  <w:vAlign w:val="center"/>
                                  <w:hideMark/>
                                </w:tcPr>
                                <w:p w14:paraId="475BB015" w14:textId="77777777" w:rsidR="00C51030" w:rsidRPr="00F03DE6" w:rsidRDefault="00C5103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31.0 </w:t>
                                  </w:r>
                                </w:p>
                              </w:tc>
                              <w:tc>
                                <w:tcPr>
                                  <w:tcW w:w="283" w:type="dxa"/>
                                  <w:tcBorders>
                                    <w:left w:val="nil"/>
                                    <w:right w:val="nil"/>
                                  </w:tcBorders>
                                  <w:shd w:val="clear" w:color="auto" w:fill="auto"/>
                                  <w:noWrap/>
                                  <w:vAlign w:val="center"/>
                                  <w:hideMark/>
                                </w:tcPr>
                                <w:p w14:paraId="237EF2FE" w14:textId="77777777" w:rsidR="00C51030" w:rsidRPr="00F03DE6" w:rsidRDefault="00C51030"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83CBA30" w14:textId="77777777" w:rsidR="00C51030" w:rsidRPr="00F03DE6" w:rsidRDefault="00C5103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54.8 </w:t>
                                  </w:r>
                                </w:p>
                              </w:tc>
                              <w:tc>
                                <w:tcPr>
                                  <w:tcW w:w="737" w:type="dxa"/>
                                  <w:tcBorders>
                                    <w:top w:val="nil"/>
                                    <w:left w:val="nil"/>
                                    <w:bottom w:val="nil"/>
                                    <w:right w:val="nil"/>
                                  </w:tcBorders>
                                  <w:shd w:val="clear" w:color="auto" w:fill="auto"/>
                                  <w:noWrap/>
                                  <w:vAlign w:val="center"/>
                                  <w:hideMark/>
                                </w:tcPr>
                                <w:p w14:paraId="2CBF9AF5" w14:textId="77777777" w:rsidR="00C51030" w:rsidRPr="00F03DE6" w:rsidRDefault="00C5103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76.0 </w:t>
                                  </w:r>
                                </w:p>
                              </w:tc>
                              <w:tc>
                                <w:tcPr>
                                  <w:tcW w:w="737" w:type="dxa"/>
                                  <w:tcBorders>
                                    <w:top w:val="nil"/>
                                    <w:left w:val="nil"/>
                                    <w:bottom w:val="nil"/>
                                    <w:right w:val="nil"/>
                                  </w:tcBorders>
                                  <w:shd w:val="clear" w:color="auto" w:fill="auto"/>
                                  <w:noWrap/>
                                  <w:vAlign w:val="center"/>
                                  <w:hideMark/>
                                </w:tcPr>
                                <w:p w14:paraId="4DA86279" w14:textId="77777777" w:rsidR="00C51030" w:rsidRPr="00F03DE6" w:rsidRDefault="00C5103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31.0 </w:t>
                                  </w:r>
                                </w:p>
                              </w:tc>
                              <w:tc>
                                <w:tcPr>
                                  <w:tcW w:w="567" w:type="dxa"/>
                                  <w:tcBorders>
                                    <w:left w:val="nil"/>
                                    <w:right w:val="nil"/>
                                  </w:tcBorders>
                                  <w:shd w:val="clear" w:color="auto" w:fill="auto"/>
                                  <w:noWrap/>
                                  <w:vAlign w:val="center"/>
                                  <w:hideMark/>
                                </w:tcPr>
                                <w:p w14:paraId="4FD6A202" w14:textId="77777777" w:rsidR="00C51030" w:rsidRPr="00F03DE6" w:rsidRDefault="00C51030"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78120FB3" w14:textId="77777777" w:rsidR="00C51030" w:rsidRPr="00F03DE6" w:rsidRDefault="00C5103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53.1 </w:t>
                                  </w:r>
                                </w:p>
                              </w:tc>
                              <w:tc>
                                <w:tcPr>
                                  <w:tcW w:w="737" w:type="dxa"/>
                                  <w:tcBorders>
                                    <w:top w:val="nil"/>
                                    <w:left w:val="nil"/>
                                    <w:bottom w:val="nil"/>
                                    <w:right w:val="nil"/>
                                  </w:tcBorders>
                                  <w:shd w:val="clear" w:color="auto" w:fill="auto"/>
                                  <w:noWrap/>
                                  <w:vAlign w:val="center"/>
                                  <w:hideMark/>
                                </w:tcPr>
                                <w:p w14:paraId="67F13239" w14:textId="77777777" w:rsidR="00C51030" w:rsidRPr="00F03DE6" w:rsidRDefault="00C5103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76.0 </w:t>
                                  </w:r>
                                </w:p>
                              </w:tc>
                              <w:tc>
                                <w:tcPr>
                                  <w:tcW w:w="737" w:type="dxa"/>
                                  <w:tcBorders>
                                    <w:top w:val="nil"/>
                                    <w:left w:val="nil"/>
                                    <w:bottom w:val="nil"/>
                                    <w:right w:val="nil"/>
                                  </w:tcBorders>
                                  <w:shd w:val="clear" w:color="auto" w:fill="auto"/>
                                  <w:noWrap/>
                                  <w:vAlign w:val="center"/>
                                  <w:hideMark/>
                                </w:tcPr>
                                <w:p w14:paraId="2B2099A3" w14:textId="77777777" w:rsidR="00C51030" w:rsidRPr="00F03DE6" w:rsidRDefault="00C5103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31.0 </w:t>
                                  </w:r>
                                </w:p>
                              </w:tc>
                              <w:tc>
                                <w:tcPr>
                                  <w:tcW w:w="567" w:type="dxa"/>
                                  <w:tcBorders>
                                    <w:left w:val="nil"/>
                                    <w:right w:val="nil"/>
                                  </w:tcBorders>
                                  <w:shd w:val="clear" w:color="auto" w:fill="auto"/>
                                  <w:noWrap/>
                                  <w:vAlign w:val="center"/>
                                  <w:hideMark/>
                                </w:tcPr>
                                <w:p w14:paraId="1CB2CF65" w14:textId="77777777" w:rsidR="00C51030" w:rsidRPr="00F03DE6" w:rsidRDefault="00C51030"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2CB0C9E" w14:textId="77777777" w:rsidR="00C51030" w:rsidRPr="00F03DE6" w:rsidRDefault="00C5103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57.3 </w:t>
                                  </w:r>
                                </w:p>
                              </w:tc>
                              <w:tc>
                                <w:tcPr>
                                  <w:tcW w:w="737" w:type="dxa"/>
                                  <w:tcBorders>
                                    <w:top w:val="nil"/>
                                    <w:left w:val="nil"/>
                                    <w:bottom w:val="nil"/>
                                    <w:right w:val="nil"/>
                                  </w:tcBorders>
                                  <w:shd w:val="clear" w:color="auto" w:fill="auto"/>
                                  <w:noWrap/>
                                  <w:vAlign w:val="center"/>
                                  <w:hideMark/>
                                </w:tcPr>
                                <w:p w14:paraId="12AFC259" w14:textId="77777777" w:rsidR="00C51030" w:rsidRPr="00F03DE6" w:rsidRDefault="00C5103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60.0 </w:t>
                                  </w:r>
                                </w:p>
                              </w:tc>
                              <w:tc>
                                <w:tcPr>
                                  <w:tcW w:w="737" w:type="dxa"/>
                                  <w:tcBorders>
                                    <w:top w:val="nil"/>
                                    <w:left w:val="nil"/>
                                    <w:bottom w:val="nil"/>
                                    <w:right w:val="nil"/>
                                  </w:tcBorders>
                                  <w:shd w:val="clear" w:color="auto" w:fill="auto"/>
                                  <w:noWrap/>
                                  <w:vAlign w:val="center"/>
                                  <w:hideMark/>
                                </w:tcPr>
                                <w:p w14:paraId="7BBF859A" w14:textId="77777777" w:rsidR="00C51030" w:rsidRPr="00F03DE6" w:rsidRDefault="00C5103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54.7 </w:t>
                                  </w:r>
                                </w:p>
                              </w:tc>
                              <w:tc>
                                <w:tcPr>
                                  <w:tcW w:w="567" w:type="dxa"/>
                                  <w:tcBorders>
                                    <w:left w:val="nil"/>
                                    <w:right w:val="nil"/>
                                  </w:tcBorders>
                                  <w:shd w:val="clear" w:color="auto" w:fill="auto"/>
                                  <w:noWrap/>
                                  <w:vAlign w:val="center"/>
                                  <w:hideMark/>
                                </w:tcPr>
                                <w:p w14:paraId="7D756AC4" w14:textId="77777777" w:rsidR="00C51030" w:rsidRPr="00F03DE6" w:rsidRDefault="00C51030" w:rsidP="006B2738">
                                  <w:pPr>
                                    <w:spacing w:after="0" w:line="240" w:lineRule="auto"/>
                                    <w:jc w:val="center"/>
                                    <w:rPr>
                                      <w:rFonts w:ascii="Times New Roman" w:eastAsia="宋体" w:hAnsi="Times New Roman" w:cs="Times New Roman"/>
                                      <w:color w:val="000000"/>
                                      <w:sz w:val="21"/>
                                      <w:szCs w:val="21"/>
                                    </w:rPr>
                                  </w:pPr>
                                </w:p>
                              </w:tc>
                            </w:tr>
                            <w:tr w:rsidR="00C51030" w:rsidRPr="00F03DE6" w14:paraId="3FEA2456"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06AECB54" w14:textId="77777777" w:rsidR="00C51030" w:rsidRPr="00F03DE6" w:rsidRDefault="00C51030"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文化程度</w:t>
                                  </w:r>
                                </w:p>
                              </w:tc>
                              <w:tc>
                                <w:tcPr>
                                  <w:tcW w:w="282" w:type="dxa"/>
                                  <w:tcBorders>
                                    <w:top w:val="nil"/>
                                    <w:left w:val="nil"/>
                                    <w:bottom w:val="nil"/>
                                    <w:right w:val="nil"/>
                                  </w:tcBorders>
                                  <w:shd w:val="clear" w:color="auto" w:fill="auto"/>
                                  <w:noWrap/>
                                  <w:vAlign w:val="center"/>
                                  <w:hideMark/>
                                </w:tcPr>
                                <w:p w14:paraId="7ABB1833" w14:textId="77777777" w:rsidR="00C51030" w:rsidRPr="00F03DE6" w:rsidRDefault="00C51030"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69C4FB0" w14:textId="77777777" w:rsidR="00C51030" w:rsidRPr="00F03DE6" w:rsidRDefault="00C5103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7.1 </w:t>
                                  </w:r>
                                </w:p>
                              </w:tc>
                              <w:tc>
                                <w:tcPr>
                                  <w:tcW w:w="737" w:type="dxa"/>
                                  <w:tcBorders>
                                    <w:top w:val="nil"/>
                                    <w:left w:val="nil"/>
                                    <w:bottom w:val="nil"/>
                                    <w:right w:val="nil"/>
                                  </w:tcBorders>
                                  <w:shd w:val="clear" w:color="auto" w:fill="auto"/>
                                  <w:noWrap/>
                                  <w:vAlign w:val="center"/>
                                  <w:hideMark/>
                                </w:tcPr>
                                <w:p w14:paraId="65AA1A2E" w14:textId="77777777" w:rsidR="00C51030" w:rsidRPr="00F03DE6" w:rsidRDefault="00C5103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17.0 </w:t>
                                  </w:r>
                                </w:p>
                              </w:tc>
                              <w:tc>
                                <w:tcPr>
                                  <w:tcW w:w="737" w:type="dxa"/>
                                  <w:tcBorders>
                                    <w:top w:val="nil"/>
                                    <w:left w:val="nil"/>
                                    <w:bottom w:val="nil"/>
                                    <w:right w:val="nil"/>
                                  </w:tcBorders>
                                  <w:shd w:val="clear" w:color="auto" w:fill="auto"/>
                                  <w:noWrap/>
                                  <w:vAlign w:val="center"/>
                                  <w:hideMark/>
                                </w:tcPr>
                                <w:p w14:paraId="49BB51AB" w14:textId="77777777" w:rsidR="00C51030" w:rsidRPr="00F03DE6" w:rsidRDefault="00C5103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3238E9BC" w14:textId="77777777" w:rsidR="00C51030" w:rsidRPr="00F03DE6" w:rsidRDefault="00C51030"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C6B9841" w14:textId="77777777" w:rsidR="00C51030" w:rsidRPr="00F03DE6" w:rsidRDefault="00C5103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7.1 </w:t>
                                  </w:r>
                                </w:p>
                              </w:tc>
                              <w:tc>
                                <w:tcPr>
                                  <w:tcW w:w="737" w:type="dxa"/>
                                  <w:tcBorders>
                                    <w:top w:val="nil"/>
                                    <w:left w:val="nil"/>
                                    <w:bottom w:val="nil"/>
                                    <w:right w:val="nil"/>
                                  </w:tcBorders>
                                  <w:shd w:val="clear" w:color="auto" w:fill="auto"/>
                                  <w:noWrap/>
                                  <w:vAlign w:val="center"/>
                                  <w:hideMark/>
                                </w:tcPr>
                                <w:p w14:paraId="56BCCFFA" w14:textId="77777777" w:rsidR="00C51030" w:rsidRPr="00F03DE6" w:rsidRDefault="00C5103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17.0 </w:t>
                                  </w:r>
                                </w:p>
                              </w:tc>
                              <w:tc>
                                <w:tcPr>
                                  <w:tcW w:w="737" w:type="dxa"/>
                                  <w:tcBorders>
                                    <w:top w:val="nil"/>
                                    <w:left w:val="nil"/>
                                    <w:bottom w:val="nil"/>
                                    <w:right w:val="nil"/>
                                  </w:tcBorders>
                                  <w:shd w:val="clear" w:color="auto" w:fill="auto"/>
                                  <w:noWrap/>
                                  <w:vAlign w:val="center"/>
                                  <w:hideMark/>
                                </w:tcPr>
                                <w:p w14:paraId="248385E9" w14:textId="77777777" w:rsidR="00C51030" w:rsidRPr="00F03DE6" w:rsidRDefault="00C5103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64B4F82F" w14:textId="77777777" w:rsidR="00C51030" w:rsidRPr="00F03DE6" w:rsidRDefault="00C51030"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DA21A4A" w14:textId="77777777" w:rsidR="00C51030" w:rsidRPr="00F03DE6" w:rsidRDefault="00C5103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7.2 </w:t>
                                  </w:r>
                                </w:p>
                              </w:tc>
                              <w:tc>
                                <w:tcPr>
                                  <w:tcW w:w="737" w:type="dxa"/>
                                  <w:tcBorders>
                                    <w:top w:val="nil"/>
                                    <w:left w:val="nil"/>
                                    <w:bottom w:val="nil"/>
                                    <w:right w:val="nil"/>
                                  </w:tcBorders>
                                  <w:shd w:val="clear" w:color="auto" w:fill="auto"/>
                                  <w:noWrap/>
                                  <w:vAlign w:val="center"/>
                                  <w:hideMark/>
                                </w:tcPr>
                                <w:p w14:paraId="1ED73BFC" w14:textId="77777777" w:rsidR="00C51030" w:rsidRPr="00F03DE6" w:rsidRDefault="00C5103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15.0 </w:t>
                                  </w:r>
                                </w:p>
                              </w:tc>
                              <w:tc>
                                <w:tcPr>
                                  <w:tcW w:w="737" w:type="dxa"/>
                                  <w:tcBorders>
                                    <w:top w:val="nil"/>
                                    <w:left w:val="nil"/>
                                    <w:bottom w:val="nil"/>
                                    <w:right w:val="nil"/>
                                  </w:tcBorders>
                                  <w:shd w:val="clear" w:color="auto" w:fill="auto"/>
                                  <w:noWrap/>
                                  <w:vAlign w:val="center"/>
                                  <w:hideMark/>
                                </w:tcPr>
                                <w:p w14:paraId="422507BE" w14:textId="77777777" w:rsidR="00C51030" w:rsidRPr="00F03DE6" w:rsidRDefault="00C5103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21A6CBA8" w14:textId="77777777" w:rsidR="00C51030" w:rsidRPr="00F03DE6" w:rsidRDefault="00C51030"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16DFB863" w14:textId="77777777" w:rsidR="00C51030" w:rsidRPr="00F03DE6" w:rsidRDefault="00C5103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8.0 </w:t>
                                  </w:r>
                                </w:p>
                              </w:tc>
                              <w:tc>
                                <w:tcPr>
                                  <w:tcW w:w="737" w:type="dxa"/>
                                  <w:tcBorders>
                                    <w:top w:val="nil"/>
                                    <w:left w:val="nil"/>
                                    <w:bottom w:val="nil"/>
                                    <w:right w:val="nil"/>
                                  </w:tcBorders>
                                  <w:shd w:val="clear" w:color="auto" w:fill="auto"/>
                                  <w:noWrap/>
                                  <w:vAlign w:val="center"/>
                                  <w:hideMark/>
                                </w:tcPr>
                                <w:p w14:paraId="1FB164F7" w14:textId="77777777" w:rsidR="00C51030" w:rsidRPr="00F03DE6" w:rsidRDefault="00C5103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9.0 </w:t>
                                  </w:r>
                                </w:p>
                              </w:tc>
                              <w:tc>
                                <w:tcPr>
                                  <w:tcW w:w="737" w:type="dxa"/>
                                  <w:tcBorders>
                                    <w:top w:val="nil"/>
                                    <w:left w:val="nil"/>
                                    <w:bottom w:val="nil"/>
                                    <w:right w:val="nil"/>
                                  </w:tcBorders>
                                  <w:shd w:val="clear" w:color="auto" w:fill="auto"/>
                                  <w:noWrap/>
                                  <w:vAlign w:val="center"/>
                                  <w:hideMark/>
                                </w:tcPr>
                                <w:p w14:paraId="737B17A4" w14:textId="77777777" w:rsidR="00C51030" w:rsidRPr="00F03DE6" w:rsidRDefault="00C5103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7.1 </w:t>
                                  </w:r>
                                </w:p>
                              </w:tc>
                              <w:tc>
                                <w:tcPr>
                                  <w:tcW w:w="567" w:type="dxa"/>
                                  <w:tcBorders>
                                    <w:left w:val="nil"/>
                                    <w:right w:val="nil"/>
                                  </w:tcBorders>
                                  <w:shd w:val="clear" w:color="auto" w:fill="auto"/>
                                  <w:noWrap/>
                                  <w:vAlign w:val="center"/>
                                  <w:hideMark/>
                                </w:tcPr>
                                <w:p w14:paraId="5446EC75" w14:textId="77777777" w:rsidR="00C51030" w:rsidRPr="00F03DE6" w:rsidRDefault="00C51030"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r>
                            <w:tr w:rsidR="00C51030" w:rsidRPr="00F03DE6" w14:paraId="656D4A3F"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1480DD4C" w14:textId="77777777" w:rsidR="00C51030" w:rsidRPr="00F03DE6" w:rsidRDefault="00C51030"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农业培训</w:t>
                                  </w:r>
                                </w:p>
                              </w:tc>
                              <w:tc>
                                <w:tcPr>
                                  <w:tcW w:w="282" w:type="dxa"/>
                                  <w:tcBorders>
                                    <w:top w:val="nil"/>
                                    <w:left w:val="nil"/>
                                    <w:bottom w:val="nil"/>
                                    <w:right w:val="nil"/>
                                  </w:tcBorders>
                                  <w:shd w:val="clear" w:color="auto" w:fill="auto"/>
                                  <w:noWrap/>
                                  <w:vAlign w:val="center"/>
                                  <w:hideMark/>
                                </w:tcPr>
                                <w:p w14:paraId="2EB66F39" w14:textId="77777777" w:rsidR="00C51030" w:rsidRPr="00F03DE6" w:rsidRDefault="00C51030"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7D5A38B" w14:textId="77777777" w:rsidR="00C51030" w:rsidRPr="00F03DE6" w:rsidRDefault="00C5103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49EFCA10" w14:textId="77777777" w:rsidR="00C51030" w:rsidRPr="00F03DE6" w:rsidRDefault="00C5103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0F2794FE" w14:textId="77777777" w:rsidR="00C51030" w:rsidRPr="00F03DE6" w:rsidRDefault="00C5103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7C8B8B31" w14:textId="77777777" w:rsidR="00C51030" w:rsidRPr="00F03DE6" w:rsidRDefault="00C51030"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067DC7A" w14:textId="77777777" w:rsidR="00C51030" w:rsidRPr="00F03DE6" w:rsidRDefault="00C5103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7B81E997" w14:textId="77777777" w:rsidR="00C51030" w:rsidRPr="00F03DE6" w:rsidRDefault="00C5103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41EB4BAD" w14:textId="77777777" w:rsidR="00C51030" w:rsidRPr="00F03DE6" w:rsidRDefault="00C5103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7AC31591" w14:textId="77777777" w:rsidR="00C51030" w:rsidRPr="00F03DE6" w:rsidRDefault="00C51030"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91F6732" w14:textId="77777777" w:rsidR="00C51030" w:rsidRPr="00F03DE6" w:rsidRDefault="00C5103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34C6A508" w14:textId="77777777" w:rsidR="00C51030" w:rsidRPr="00F03DE6" w:rsidRDefault="00C5103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43B602C4" w14:textId="77777777" w:rsidR="00C51030" w:rsidRPr="00F03DE6" w:rsidRDefault="00C5103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3894F165" w14:textId="77777777" w:rsidR="00C51030" w:rsidRPr="00F03DE6" w:rsidRDefault="00C51030"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4FD8183" w14:textId="77777777" w:rsidR="00C51030" w:rsidRPr="00F03DE6" w:rsidRDefault="00C5103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0.5 </w:t>
                                  </w:r>
                                </w:p>
                              </w:tc>
                              <w:tc>
                                <w:tcPr>
                                  <w:tcW w:w="737" w:type="dxa"/>
                                  <w:tcBorders>
                                    <w:top w:val="nil"/>
                                    <w:left w:val="nil"/>
                                    <w:bottom w:val="nil"/>
                                    <w:right w:val="nil"/>
                                  </w:tcBorders>
                                  <w:shd w:val="clear" w:color="auto" w:fill="auto"/>
                                  <w:noWrap/>
                                  <w:vAlign w:val="center"/>
                                  <w:hideMark/>
                                </w:tcPr>
                                <w:p w14:paraId="4C5E65EA" w14:textId="77777777" w:rsidR="00C51030" w:rsidRPr="00F03DE6" w:rsidRDefault="00C5103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5C78AE5A" w14:textId="77777777" w:rsidR="00C51030" w:rsidRPr="00F03DE6" w:rsidRDefault="00C5103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1CC5A590" w14:textId="77777777" w:rsidR="00C51030" w:rsidRPr="00F03DE6" w:rsidRDefault="00C51030" w:rsidP="006B2738">
                                  <w:pPr>
                                    <w:spacing w:after="0" w:line="240" w:lineRule="auto"/>
                                    <w:jc w:val="center"/>
                                    <w:rPr>
                                      <w:rFonts w:ascii="Times New Roman" w:eastAsia="宋体" w:hAnsi="Times New Roman" w:cs="Times New Roman"/>
                                      <w:color w:val="000000"/>
                                      <w:sz w:val="21"/>
                                      <w:szCs w:val="21"/>
                                    </w:rPr>
                                  </w:pPr>
                                </w:p>
                              </w:tc>
                            </w:tr>
                            <w:tr w:rsidR="00C51030" w:rsidRPr="00F03DE6" w14:paraId="22A5937A"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2CC630EC" w14:textId="77777777" w:rsidR="00C51030" w:rsidRPr="00F03DE6" w:rsidRDefault="00C51030"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健康状态</w:t>
                                  </w:r>
                                </w:p>
                              </w:tc>
                              <w:tc>
                                <w:tcPr>
                                  <w:tcW w:w="282" w:type="dxa"/>
                                  <w:tcBorders>
                                    <w:top w:val="nil"/>
                                    <w:left w:val="nil"/>
                                    <w:bottom w:val="nil"/>
                                    <w:right w:val="nil"/>
                                  </w:tcBorders>
                                  <w:shd w:val="clear" w:color="auto" w:fill="auto"/>
                                  <w:noWrap/>
                                  <w:vAlign w:val="center"/>
                                  <w:hideMark/>
                                </w:tcPr>
                                <w:p w14:paraId="4A4FA600" w14:textId="77777777" w:rsidR="00C51030" w:rsidRPr="00F03DE6" w:rsidRDefault="00C51030"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CA026CA" w14:textId="77777777" w:rsidR="00C51030" w:rsidRPr="00F03DE6" w:rsidRDefault="00C5103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4.3 </w:t>
                                  </w:r>
                                </w:p>
                              </w:tc>
                              <w:tc>
                                <w:tcPr>
                                  <w:tcW w:w="737" w:type="dxa"/>
                                  <w:tcBorders>
                                    <w:top w:val="nil"/>
                                    <w:left w:val="nil"/>
                                    <w:bottom w:val="nil"/>
                                    <w:right w:val="nil"/>
                                  </w:tcBorders>
                                  <w:shd w:val="clear" w:color="auto" w:fill="auto"/>
                                  <w:noWrap/>
                                  <w:vAlign w:val="center"/>
                                  <w:hideMark/>
                                </w:tcPr>
                                <w:p w14:paraId="56FCF696" w14:textId="77777777" w:rsidR="00C51030" w:rsidRPr="00F03DE6" w:rsidRDefault="00C5103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418CC537" w14:textId="77777777" w:rsidR="00C51030" w:rsidRPr="00F03DE6" w:rsidRDefault="00C5103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283" w:type="dxa"/>
                                  <w:tcBorders>
                                    <w:left w:val="nil"/>
                                    <w:right w:val="nil"/>
                                  </w:tcBorders>
                                  <w:shd w:val="clear" w:color="auto" w:fill="auto"/>
                                  <w:noWrap/>
                                  <w:vAlign w:val="center"/>
                                  <w:hideMark/>
                                </w:tcPr>
                                <w:p w14:paraId="507697F6" w14:textId="77777777" w:rsidR="00C51030" w:rsidRPr="00F03DE6" w:rsidRDefault="00C51030"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0B08F0E" w14:textId="77777777" w:rsidR="00C51030" w:rsidRPr="00F03DE6" w:rsidRDefault="00C5103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4.3 </w:t>
                                  </w:r>
                                </w:p>
                              </w:tc>
                              <w:tc>
                                <w:tcPr>
                                  <w:tcW w:w="737" w:type="dxa"/>
                                  <w:tcBorders>
                                    <w:top w:val="nil"/>
                                    <w:left w:val="nil"/>
                                    <w:bottom w:val="nil"/>
                                    <w:right w:val="nil"/>
                                  </w:tcBorders>
                                  <w:shd w:val="clear" w:color="auto" w:fill="auto"/>
                                  <w:noWrap/>
                                  <w:vAlign w:val="center"/>
                                  <w:hideMark/>
                                </w:tcPr>
                                <w:p w14:paraId="406D125C" w14:textId="77777777" w:rsidR="00C51030" w:rsidRPr="00F03DE6" w:rsidRDefault="00C5103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33661A15" w14:textId="77777777" w:rsidR="00C51030" w:rsidRPr="00F03DE6" w:rsidRDefault="00C5103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567" w:type="dxa"/>
                                  <w:tcBorders>
                                    <w:left w:val="nil"/>
                                    <w:right w:val="nil"/>
                                  </w:tcBorders>
                                  <w:shd w:val="clear" w:color="auto" w:fill="auto"/>
                                  <w:noWrap/>
                                  <w:vAlign w:val="center"/>
                                  <w:hideMark/>
                                </w:tcPr>
                                <w:p w14:paraId="6F03561E" w14:textId="77777777" w:rsidR="00C51030" w:rsidRPr="00F03DE6" w:rsidRDefault="00C51030"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E0BA978" w14:textId="77777777" w:rsidR="00C51030" w:rsidRPr="00F03DE6" w:rsidRDefault="00C5103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4.3 </w:t>
                                  </w:r>
                                </w:p>
                              </w:tc>
                              <w:tc>
                                <w:tcPr>
                                  <w:tcW w:w="737" w:type="dxa"/>
                                  <w:tcBorders>
                                    <w:top w:val="nil"/>
                                    <w:left w:val="nil"/>
                                    <w:bottom w:val="nil"/>
                                    <w:right w:val="nil"/>
                                  </w:tcBorders>
                                  <w:shd w:val="clear" w:color="auto" w:fill="auto"/>
                                  <w:noWrap/>
                                  <w:vAlign w:val="center"/>
                                  <w:hideMark/>
                                </w:tcPr>
                                <w:p w14:paraId="50714213" w14:textId="77777777" w:rsidR="00C51030" w:rsidRPr="00F03DE6" w:rsidRDefault="00C5103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2400B8E2" w14:textId="77777777" w:rsidR="00C51030" w:rsidRPr="00F03DE6" w:rsidRDefault="00C5103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3.0 </w:t>
                                  </w:r>
                                </w:p>
                              </w:tc>
                              <w:tc>
                                <w:tcPr>
                                  <w:tcW w:w="567" w:type="dxa"/>
                                  <w:tcBorders>
                                    <w:left w:val="nil"/>
                                    <w:right w:val="nil"/>
                                  </w:tcBorders>
                                  <w:shd w:val="clear" w:color="auto" w:fill="auto"/>
                                  <w:noWrap/>
                                  <w:vAlign w:val="center"/>
                                  <w:hideMark/>
                                </w:tcPr>
                                <w:p w14:paraId="4AC171BF" w14:textId="77777777" w:rsidR="00C51030" w:rsidRPr="00F03DE6" w:rsidRDefault="00C51030"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A357656" w14:textId="77777777" w:rsidR="00C51030" w:rsidRPr="00F03DE6" w:rsidRDefault="00C5103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4.5 </w:t>
                                  </w:r>
                                </w:p>
                              </w:tc>
                              <w:tc>
                                <w:tcPr>
                                  <w:tcW w:w="737" w:type="dxa"/>
                                  <w:tcBorders>
                                    <w:top w:val="nil"/>
                                    <w:left w:val="nil"/>
                                    <w:bottom w:val="nil"/>
                                    <w:right w:val="nil"/>
                                  </w:tcBorders>
                                  <w:shd w:val="clear" w:color="auto" w:fill="auto"/>
                                  <w:noWrap/>
                                  <w:vAlign w:val="center"/>
                                  <w:hideMark/>
                                </w:tcPr>
                                <w:p w14:paraId="7009CC28" w14:textId="77777777" w:rsidR="00C51030" w:rsidRPr="00F03DE6" w:rsidRDefault="00C5103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42EA11BE" w14:textId="77777777" w:rsidR="00C51030" w:rsidRPr="00F03DE6" w:rsidRDefault="00C5103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4.0 </w:t>
                                  </w:r>
                                </w:p>
                              </w:tc>
                              <w:tc>
                                <w:tcPr>
                                  <w:tcW w:w="567" w:type="dxa"/>
                                  <w:tcBorders>
                                    <w:left w:val="nil"/>
                                    <w:right w:val="nil"/>
                                  </w:tcBorders>
                                  <w:shd w:val="clear" w:color="auto" w:fill="auto"/>
                                  <w:noWrap/>
                                  <w:vAlign w:val="center"/>
                                  <w:hideMark/>
                                </w:tcPr>
                                <w:p w14:paraId="28B77F91" w14:textId="77777777" w:rsidR="00C51030" w:rsidRPr="00F03DE6" w:rsidRDefault="00C51030" w:rsidP="006B2738">
                                  <w:pPr>
                                    <w:spacing w:after="0" w:line="240" w:lineRule="auto"/>
                                    <w:jc w:val="center"/>
                                    <w:rPr>
                                      <w:rFonts w:ascii="Times New Roman" w:eastAsia="宋体" w:hAnsi="Times New Roman" w:cs="Times New Roman"/>
                                      <w:color w:val="000000"/>
                                      <w:sz w:val="21"/>
                                      <w:szCs w:val="21"/>
                                    </w:rPr>
                                  </w:pPr>
                                </w:p>
                              </w:tc>
                            </w:tr>
                            <w:tr w:rsidR="00C51030" w:rsidRPr="00F03DE6" w14:paraId="600E6803"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50E145F0" w14:textId="77777777" w:rsidR="00C51030" w:rsidRPr="00F03DE6" w:rsidRDefault="00C51030"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家庭背景</w:t>
                                  </w:r>
                                </w:p>
                              </w:tc>
                              <w:tc>
                                <w:tcPr>
                                  <w:tcW w:w="282" w:type="dxa"/>
                                  <w:tcBorders>
                                    <w:top w:val="nil"/>
                                    <w:left w:val="nil"/>
                                    <w:bottom w:val="nil"/>
                                    <w:right w:val="nil"/>
                                  </w:tcBorders>
                                  <w:shd w:val="clear" w:color="auto" w:fill="auto"/>
                                  <w:noWrap/>
                                  <w:vAlign w:val="center"/>
                                  <w:hideMark/>
                                </w:tcPr>
                                <w:p w14:paraId="6D44D789" w14:textId="77777777" w:rsidR="00C51030" w:rsidRPr="00F03DE6" w:rsidRDefault="00C51030" w:rsidP="00D773D1">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50D8A53" w14:textId="77777777" w:rsidR="00C51030" w:rsidRPr="00F03DE6" w:rsidRDefault="00C51030" w:rsidP="00D773D1">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738046D3" w14:textId="77777777" w:rsidR="00C51030" w:rsidRPr="00F03DE6" w:rsidRDefault="00C51030" w:rsidP="00D773D1">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1B2A0118" w14:textId="77777777" w:rsidR="00C51030" w:rsidRPr="00F03DE6" w:rsidRDefault="00C51030" w:rsidP="00D773D1">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3578B3AF" w14:textId="77777777" w:rsidR="00C51030" w:rsidRPr="00F03DE6" w:rsidRDefault="00C51030" w:rsidP="00D773D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29222BA" w14:textId="77777777" w:rsidR="00C51030" w:rsidRPr="00F03DE6" w:rsidRDefault="00C51030" w:rsidP="00D773D1">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6B4B37D2" w14:textId="77777777" w:rsidR="00C51030" w:rsidRPr="00F03DE6" w:rsidRDefault="00C51030" w:rsidP="00D773D1">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3FA9760A" w14:textId="77777777" w:rsidR="00C51030" w:rsidRPr="00F03DE6" w:rsidRDefault="00C51030" w:rsidP="00D773D1">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6322361F" w14:textId="77777777" w:rsidR="00C51030" w:rsidRPr="00F03DE6" w:rsidRDefault="00C51030" w:rsidP="00D773D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28330F5" w14:textId="77777777" w:rsidR="00C51030" w:rsidRPr="00F03DE6" w:rsidRDefault="00C51030" w:rsidP="00D773D1">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6DF9FDD8" w14:textId="77777777" w:rsidR="00C51030" w:rsidRPr="00F03DE6" w:rsidRDefault="00C51030" w:rsidP="00D773D1">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2A8C3551" w14:textId="77777777" w:rsidR="00C51030" w:rsidRPr="00F03DE6" w:rsidRDefault="00C51030" w:rsidP="00D773D1">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5FE622FD" w14:textId="77777777" w:rsidR="00C51030" w:rsidRPr="00F03DE6" w:rsidRDefault="00C51030" w:rsidP="00D773D1">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1AD93774" w14:textId="77777777" w:rsidR="00C51030" w:rsidRPr="00F03DE6" w:rsidRDefault="00C51030" w:rsidP="00D773D1">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1A311411" w14:textId="77777777" w:rsidR="00C51030" w:rsidRPr="00F03DE6" w:rsidRDefault="00C51030" w:rsidP="00D773D1">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67DB891F" w14:textId="77777777" w:rsidR="00C51030" w:rsidRPr="00F03DE6" w:rsidRDefault="00C51030" w:rsidP="00D773D1">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567" w:type="dxa"/>
                                  <w:tcBorders>
                                    <w:left w:val="nil"/>
                                    <w:right w:val="nil"/>
                                  </w:tcBorders>
                                  <w:shd w:val="clear" w:color="auto" w:fill="auto"/>
                                  <w:noWrap/>
                                  <w:vAlign w:val="center"/>
                                  <w:hideMark/>
                                </w:tcPr>
                                <w:p w14:paraId="6C2845E6" w14:textId="77777777" w:rsidR="00C51030" w:rsidRPr="00F03DE6" w:rsidRDefault="00C51030" w:rsidP="00D773D1">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r>
                            <w:tr w:rsidR="00C51030" w:rsidRPr="00F03DE6" w14:paraId="29D339DA" w14:textId="77777777" w:rsidTr="000272FA">
                              <w:trPr>
                                <w:trHeight w:val="283"/>
                                <w:jc w:val="center"/>
                              </w:trPr>
                              <w:tc>
                                <w:tcPr>
                                  <w:tcW w:w="1984" w:type="dxa"/>
                                  <w:tcBorders>
                                    <w:top w:val="nil"/>
                                    <w:left w:val="nil"/>
                                    <w:bottom w:val="single" w:sz="12" w:space="0" w:color="auto"/>
                                    <w:right w:val="nil"/>
                                  </w:tcBorders>
                                  <w:shd w:val="clear" w:color="auto" w:fill="auto"/>
                                  <w:noWrap/>
                                  <w:vAlign w:val="center"/>
                                  <w:hideMark/>
                                </w:tcPr>
                                <w:p w14:paraId="23B924D1" w14:textId="77777777" w:rsidR="00C51030" w:rsidRPr="00F03DE6" w:rsidRDefault="00C51030" w:rsidP="00C336C4">
                                  <w:pPr>
                                    <w:spacing w:after="0" w:line="240" w:lineRule="auto"/>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样本数量</w:t>
                                  </w:r>
                                </w:p>
                              </w:tc>
                              <w:tc>
                                <w:tcPr>
                                  <w:tcW w:w="282" w:type="dxa"/>
                                  <w:tcBorders>
                                    <w:top w:val="nil"/>
                                    <w:left w:val="nil"/>
                                    <w:bottom w:val="single" w:sz="12" w:space="0" w:color="auto"/>
                                    <w:right w:val="nil"/>
                                  </w:tcBorders>
                                  <w:shd w:val="clear" w:color="auto" w:fill="auto"/>
                                  <w:noWrap/>
                                  <w:vAlign w:val="center"/>
                                  <w:hideMark/>
                                </w:tcPr>
                                <w:p w14:paraId="10C624B8" w14:textId="77777777" w:rsidR="00C51030" w:rsidRPr="00F03DE6" w:rsidRDefault="00C51030" w:rsidP="00D773D1">
                                  <w:pPr>
                                    <w:spacing w:after="0" w:line="240" w:lineRule="auto"/>
                                    <w:rPr>
                                      <w:rFonts w:ascii="Times New Roman" w:eastAsia="宋体" w:hAnsi="Times New Roman" w:cs="Times New Roman"/>
                                      <w:b/>
                                      <w:color w:val="000000"/>
                                      <w:sz w:val="21"/>
                                      <w:szCs w:val="21"/>
                                    </w:rPr>
                                  </w:pPr>
                                </w:p>
                              </w:tc>
                              <w:tc>
                                <w:tcPr>
                                  <w:tcW w:w="2211" w:type="dxa"/>
                                  <w:gridSpan w:val="3"/>
                                  <w:tcBorders>
                                    <w:top w:val="nil"/>
                                    <w:left w:val="nil"/>
                                    <w:bottom w:val="single" w:sz="12" w:space="0" w:color="auto"/>
                                    <w:right w:val="nil"/>
                                  </w:tcBorders>
                                  <w:shd w:val="clear" w:color="auto" w:fill="auto"/>
                                  <w:noWrap/>
                                  <w:vAlign w:val="center"/>
                                  <w:hideMark/>
                                </w:tcPr>
                                <w:p w14:paraId="1C7B6290" w14:textId="1C9BC6B4" w:rsidR="00C51030" w:rsidRPr="00F03DE6" w:rsidRDefault="00C51030" w:rsidP="006612BA">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N=9713</w:t>
                                  </w:r>
                                  <w:r w:rsidRPr="00773812">
                                    <w:rPr>
                                      <w:rFonts w:ascii="Times New Roman" w:eastAsia="宋体" w:hAnsi="Times New Roman" w:cs="Times New Roman"/>
                                      <w:b/>
                                      <w:color w:val="000000"/>
                                      <w:sz w:val="21"/>
                                      <w:szCs w:val="21"/>
                                    </w:rPr>
                                    <w:t>，</w:t>
                                  </w:r>
                                  <w:r w:rsidRPr="00773812">
                                    <w:rPr>
                                      <w:rFonts w:ascii="Times New Roman" w:eastAsia="宋体" w:hAnsi="Times New Roman" w:cs="Times New Roman"/>
                                      <w:b/>
                                      <w:color w:val="000000"/>
                                      <w:sz w:val="21"/>
                                      <w:szCs w:val="21"/>
                                    </w:rPr>
                                    <w:t>n</w:t>
                                  </w:r>
                                  <w:r>
                                    <w:rPr>
                                      <w:rFonts w:ascii="Times New Roman" w:eastAsia="宋体" w:hAnsi="Times New Roman" w:cs="Times New Roman"/>
                                      <w:b/>
                                      <w:color w:val="000000"/>
                                      <w:sz w:val="21"/>
                                      <w:szCs w:val="21"/>
                                    </w:rPr>
                                    <w:t>=3123</w:t>
                                  </w:r>
                                </w:p>
                              </w:tc>
                              <w:tc>
                                <w:tcPr>
                                  <w:tcW w:w="283" w:type="dxa"/>
                                  <w:tcBorders>
                                    <w:left w:val="nil"/>
                                    <w:bottom w:val="single" w:sz="12" w:space="0" w:color="auto"/>
                                    <w:right w:val="nil"/>
                                  </w:tcBorders>
                                  <w:shd w:val="clear" w:color="auto" w:fill="auto"/>
                                  <w:noWrap/>
                                  <w:vAlign w:val="center"/>
                                  <w:hideMark/>
                                </w:tcPr>
                                <w:p w14:paraId="4480FF3C" w14:textId="77777777" w:rsidR="00C51030" w:rsidRPr="00F03DE6" w:rsidRDefault="00C51030" w:rsidP="00D773D1">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nil"/>
                                    <w:left w:val="nil"/>
                                    <w:bottom w:val="single" w:sz="12" w:space="0" w:color="auto"/>
                                    <w:right w:val="nil"/>
                                  </w:tcBorders>
                                  <w:shd w:val="clear" w:color="auto" w:fill="auto"/>
                                  <w:noWrap/>
                                  <w:vAlign w:val="center"/>
                                  <w:hideMark/>
                                </w:tcPr>
                                <w:p w14:paraId="23CC813B" w14:textId="77777777" w:rsidR="00C51030" w:rsidRPr="00F03DE6" w:rsidRDefault="00C51030" w:rsidP="00D773D1">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N=9022</w:t>
                                  </w:r>
                                </w:p>
                              </w:tc>
                              <w:tc>
                                <w:tcPr>
                                  <w:tcW w:w="567" w:type="dxa"/>
                                  <w:tcBorders>
                                    <w:left w:val="nil"/>
                                    <w:bottom w:val="single" w:sz="12" w:space="0" w:color="auto"/>
                                    <w:right w:val="nil"/>
                                  </w:tcBorders>
                                  <w:shd w:val="clear" w:color="auto" w:fill="auto"/>
                                  <w:noWrap/>
                                  <w:vAlign w:val="center"/>
                                  <w:hideMark/>
                                </w:tcPr>
                                <w:p w14:paraId="77868581" w14:textId="77777777" w:rsidR="00C51030" w:rsidRPr="00F03DE6" w:rsidRDefault="00C51030" w:rsidP="00D773D1">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nil"/>
                                    <w:left w:val="nil"/>
                                    <w:bottom w:val="single" w:sz="12" w:space="0" w:color="auto"/>
                                    <w:right w:val="nil"/>
                                  </w:tcBorders>
                                  <w:shd w:val="clear" w:color="auto" w:fill="auto"/>
                                  <w:noWrap/>
                                  <w:vAlign w:val="center"/>
                                  <w:hideMark/>
                                </w:tcPr>
                                <w:p w14:paraId="7EBC943B" w14:textId="77777777" w:rsidR="00C51030" w:rsidRPr="00F03DE6" w:rsidRDefault="00C51030" w:rsidP="00D773D1">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N=689</w:t>
                                  </w:r>
                                </w:p>
                              </w:tc>
                              <w:tc>
                                <w:tcPr>
                                  <w:tcW w:w="567" w:type="dxa"/>
                                  <w:tcBorders>
                                    <w:left w:val="nil"/>
                                    <w:bottom w:val="single" w:sz="12" w:space="0" w:color="auto"/>
                                    <w:right w:val="nil"/>
                                  </w:tcBorders>
                                  <w:shd w:val="clear" w:color="auto" w:fill="auto"/>
                                  <w:noWrap/>
                                  <w:vAlign w:val="center"/>
                                  <w:hideMark/>
                                </w:tcPr>
                                <w:p w14:paraId="238F8AB4" w14:textId="77777777" w:rsidR="00C51030" w:rsidRPr="00F03DE6" w:rsidRDefault="00C51030" w:rsidP="00D773D1">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nil"/>
                                    <w:left w:val="nil"/>
                                    <w:bottom w:val="single" w:sz="12" w:space="0" w:color="auto"/>
                                    <w:right w:val="nil"/>
                                  </w:tcBorders>
                                  <w:shd w:val="clear" w:color="auto" w:fill="auto"/>
                                  <w:noWrap/>
                                  <w:vAlign w:val="center"/>
                                  <w:hideMark/>
                                </w:tcPr>
                                <w:p w14:paraId="54C8EB30" w14:textId="77777777" w:rsidR="00C51030" w:rsidRPr="00F03DE6" w:rsidRDefault="00C51030" w:rsidP="00D773D1">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N=2</w:t>
                                  </w:r>
                                </w:p>
                              </w:tc>
                              <w:tc>
                                <w:tcPr>
                                  <w:tcW w:w="567" w:type="dxa"/>
                                  <w:tcBorders>
                                    <w:left w:val="nil"/>
                                    <w:bottom w:val="single" w:sz="12" w:space="0" w:color="auto"/>
                                    <w:right w:val="nil"/>
                                  </w:tcBorders>
                                  <w:shd w:val="clear" w:color="auto" w:fill="auto"/>
                                  <w:noWrap/>
                                  <w:vAlign w:val="center"/>
                                  <w:hideMark/>
                                </w:tcPr>
                                <w:p w14:paraId="3AF37B70" w14:textId="77777777" w:rsidR="00C51030" w:rsidRPr="00F03DE6" w:rsidRDefault="00C51030" w:rsidP="00D773D1">
                                  <w:pPr>
                                    <w:spacing w:after="0" w:line="240" w:lineRule="auto"/>
                                    <w:jc w:val="center"/>
                                    <w:rPr>
                                      <w:rFonts w:ascii="Times New Roman" w:eastAsia="宋体" w:hAnsi="Times New Roman" w:cs="Times New Roman"/>
                                      <w:b/>
                                      <w:color w:val="000000"/>
                                      <w:sz w:val="21"/>
                                      <w:szCs w:val="21"/>
                                    </w:rPr>
                                  </w:pPr>
                                </w:p>
                              </w:tc>
                            </w:tr>
                            <w:tr w:rsidR="00C51030" w:rsidRPr="00F03DE6" w14:paraId="62AE7DA2" w14:textId="77777777" w:rsidTr="000272FA">
                              <w:trPr>
                                <w:trHeight w:val="283"/>
                                <w:jc w:val="center"/>
                              </w:trPr>
                              <w:tc>
                                <w:tcPr>
                                  <w:tcW w:w="13094" w:type="dxa"/>
                                  <w:gridSpan w:val="18"/>
                                  <w:tcBorders>
                                    <w:top w:val="nil"/>
                                    <w:left w:val="nil"/>
                                    <w:bottom w:val="nil"/>
                                    <w:right w:val="nil"/>
                                  </w:tcBorders>
                                  <w:shd w:val="clear" w:color="auto" w:fill="auto"/>
                                  <w:noWrap/>
                                  <w:vAlign w:val="center"/>
                                </w:tcPr>
                                <w:p w14:paraId="71F1C20E" w14:textId="7E3F9011" w:rsidR="00C51030" w:rsidRPr="00F03DE6" w:rsidRDefault="00C51030" w:rsidP="00C336C4">
                                  <w:pPr>
                                    <w:spacing w:after="0" w:line="240" w:lineRule="auto"/>
                                    <w:jc w:val="both"/>
                                    <w:rPr>
                                      <w:rFonts w:ascii="Times New Roman" w:eastAsia="宋体" w:hAnsi="Times New Roman" w:cs="Times New Roman"/>
                                      <w:color w:val="000000"/>
                                      <w:sz w:val="21"/>
                                      <w:szCs w:val="21"/>
                                    </w:rPr>
                                  </w:pPr>
                                  <w:r w:rsidRPr="00F03DE6">
                                    <w:rPr>
                                      <w:rFonts w:ascii="Times New Roman" w:hAnsi="Times New Roman" w:cs="Times New Roman"/>
                                      <w:sz w:val="18"/>
                                      <w:szCs w:val="18"/>
                                    </w:rPr>
                                    <w:t>注：</w:t>
                                  </w:r>
                                  <w:r w:rsidRPr="00F03DE6">
                                    <w:rPr>
                                      <w:rFonts w:ascii="Times New Roman" w:hAnsi="Times New Roman" w:cs="Times New Roman"/>
                                      <w:sz w:val="18"/>
                                      <w:szCs w:val="18"/>
                                    </w:rPr>
                                    <w:t>***</w:t>
                                  </w:r>
                                  <w:r w:rsidRPr="00F03DE6">
                                    <w:rPr>
                                      <w:rFonts w:ascii="Times New Roman" w:hAnsi="Times New Roman" w:cs="Times New Roman"/>
                                      <w:sz w:val="18"/>
                                      <w:szCs w:val="18"/>
                                    </w:rPr>
                                    <w:t>、</w:t>
                                  </w:r>
                                  <w:r w:rsidRPr="00F03DE6">
                                    <w:rPr>
                                      <w:rFonts w:ascii="Times New Roman" w:hAnsi="Times New Roman" w:cs="Times New Roman"/>
                                      <w:sz w:val="18"/>
                                      <w:szCs w:val="18"/>
                                    </w:rPr>
                                    <w:t>**</w:t>
                                  </w:r>
                                  <w:r w:rsidRPr="00F03DE6">
                                    <w:rPr>
                                      <w:rFonts w:ascii="Times New Roman" w:hAnsi="Times New Roman" w:cs="Times New Roman"/>
                                      <w:sz w:val="18"/>
                                      <w:szCs w:val="18"/>
                                    </w:rPr>
                                    <w:t>和</w:t>
                                  </w:r>
                                  <w:r w:rsidRPr="00F03DE6">
                                    <w:rPr>
                                      <w:rFonts w:ascii="Times New Roman" w:hAnsi="Times New Roman" w:cs="Times New Roman"/>
                                      <w:sz w:val="18"/>
                                      <w:szCs w:val="18"/>
                                    </w:rPr>
                                    <w:t>*</w:t>
                                  </w:r>
                                  <w:r w:rsidRPr="00F03DE6">
                                    <w:rPr>
                                      <w:rFonts w:ascii="Times New Roman" w:hAnsi="Times New Roman" w:cs="Times New Roman"/>
                                      <w:sz w:val="18"/>
                                      <w:szCs w:val="18"/>
                                    </w:rPr>
                                    <w:t>分别表示</w:t>
                                  </w:r>
                                  <w:r w:rsidRPr="00F03DE6">
                                    <w:rPr>
                                      <w:rFonts w:ascii="Times New Roman" w:hAnsi="Times New Roman" w:cs="Times New Roman"/>
                                      <w:sz w:val="18"/>
                                      <w:szCs w:val="18"/>
                                    </w:rPr>
                                    <w:t>1%</w:t>
                                  </w:r>
                                  <w:r w:rsidRPr="00F03DE6">
                                    <w:rPr>
                                      <w:rFonts w:ascii="Times New Roman" w:hAnsi="Times New Roman" w:cs="Times New Roman"/>
                                      <w:sz w:val="18"/>
                                      <w:szCs w:val="18"/>
                                    </w:rPr>
                                    <w:t>、</w:t>
                                  </w:r>
                                  <w:r w:rsidRPr="00F03DE6">
                                    <w:rPr>
                                      <w:rFonts w:ascii="Times New Roman" w:hAnsi="Times New Roman" w:cs="Times New Roman"/>
                                      <w:sz w:val="18"/>
                                      <w:szCs w:val="18"/>
                                    </w:rPr>
                                    <w:t>5%</w:t>
                                  </w:r>
                                  <w:r w:rsidRPr="00F03DE6">
                                    <w:rPr>
                                      <w:rFonts w:ascii="Times New Roman" w:hAnsi="Times New Roman" w:cs="Times New Roman"/>
                                      <w:sz w:val="18"/>
                                      <w:szCs w:val="18"/>
                                    </w:rPr>
                                    <w:t>和</w:t>
                                  </w:r>
                                  <w:r w:rsidRPr="00F03DE6">
                                    <w:rPr>
                                      <w:rFonts w:ascii="Times New Roman" w:hAnsi="Times New Roman" w:cs="Times New Roman"/>
                                      <w:sz w:val="18"/>
                                      <w:szCs w:val="18"/>
                                    </w:rPr>
                                    <w:t>10%</w:t>
                                  </w:r>
                                  <w:r w:rsidRPr="00F03DE6">
                                    <w:rPr>
                                      <w:rFonts w:ascii="Times New Roman" w:hAnsi="Times New Roman" w:cs="Times New Roman"/>
                                      <w:sz w:val="18"/>
                                      <w:szCs w:val="18"/>
                                    </w:rPr>
                                    <w:t>的显著性水平。</w:t>
                                  </w:r>
                                </w:p>
                              </w:tc>
                            </w:tr>
                          </w:tbl>
                          <w:p w14:paraId="6DFDCF2E" w14:textId="77777777" w:rsidR="00C51030" w:rsidRDefault="00C51030" w:rsidP="00C62DA7">
                            <w:pPr>
                              <w:spacing w:after="83"/>
                              <w:ind w:firstLine="440"/>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4B974C" id="_x0000_s1072" type="#_x0000_t202" style="position:absolute;left:0;text-align:left;margin-left:-122.85pt;margin-top:0;width:685.95pt;height:439.35pt;rotation:-90;z-index:251648000;visibility:visible;mso-wrap-style:square;mso-width-percent:0;mso-height-percent:0;mso-wrap-distance-left:9pt;mso-wrap-distance-top:3.6pt;mso-wrap-distance-right:9pt;mso-wrap-distance-bottom:3.6pt;mso-position-horizontal:absolute;mso-position-horizontal-relative:margin;mso-position-vertical:center;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" filled="f" stroked="f">
                <v:textbox>
                  <w:txbxContent>
                    <w:p w14:paraId="52C022FB" w14:textId="71AD2500" w:rsidR="00C51030" w:rsidRPr="008323E8" w:rsidRDefault="00C51030" w:rsidP="00120257">
                      <w:pPr>
                        <w:spacing w:beforeLines="100" w:before="326" w:after="0" w:line="400" w:lineRule="exact"/>
                        <w:jc w:val="center"/>
                        <w:rPr>
                          <w:rFonts w:ascii="Times New Roman" w:eastAsia="黑体" w:hAnsi="Times New Roman" w:cs="Times New Roman"/>
                          <w:bCs/>
                          <w:color w:val="000000"/>
                          <w:sz w:val="21"/>
                          <w:szCs w:val="21"/>
                        </w:rPr>
                      </w:pPr>
                      <w:r w:rsidRPr="008323E8">
                        <w:rPr>
                          <w:rFonts w:ascii="Times New Roman" w:eastAsia="黑体" w:hAnsi="Times New Roman" w:cs="Times New Roman"/>
                          <w:bCs/>
                          <w:color w:val="000000"/>
                          <w:sz w:val="21"/>
                          <w:szCs w:val="21"/>
                        </w:rPr>
                        <w:t>表</w:t>
                      </w:r>
                      <w:r>
                        <w:rPr>
                          <w:rFonts w:ascii="Times New Roman" w:eastAsia="黑体" w:hAnsi="Times New Roman" w:cs="Times New Roman"/>
                          <w:bCs/>
                          <w:color w:val="000000"/>
                          <w:sz w:val="21"/>
                          <w:szCs w:val="21"/>
                        </w:rPr>
                        <w:t>3-3</w:t>
                      </w:r>
                      <w:r w:rsidRPr="008323E8">
                        <w:rPr>
                          <w:rFonts w:ascii="Times New Roman" w:eastAsia="黑体" w:hAnsi="Times New Roman" w:cs="Times New Roman"/>
                          <w:bCs/>
                          <w:color w:val="000000"/>
                          <w:sz w:val="21"/>
                          <w:szCs w:val="21"/>
                        </w:rPr>
                        <w:t xml:space="preserve">  </w:t>
                      </w:r>
                      <w:del w:id="242" w:author="曾 翠红" w:date="2019-05-09T22:31:00Z">
                        <w:r w:rsidDel="00B86D23">
                          <w:rPr>
                            <w:rFonts w:ascii="Times New Roman" w:eastAsia="黑体" w:hAnsi="Times New Roman" w:cs="Times New Roman"/>
                            <w:bCs/>
                            <w:color w:val="000000"/>
                            <w:sz w:val="21"/>
                            <w:szCs w:val="21"/>
                          </w:rPr>
                          <w:delText>两熟</w:delText>
                        </w:r>
                        <w:r w:rsidDel="00B86D23">
                          <w:rPr>
                            <w:rFonts w:ascii="Times New Roman" w:eastAsia="黑体" w:hAnsi="Times New Roman" w:cs="Times New Roman" w:hint="eastAsia"/>
                            <w:bCs/>
                            <w:color w:val="000000"/>
                            <w:sz w:val="21"/>
                            <w:szCs w:val="21"/>
                          </w:rPr>
                          <w:delText>区</w:delText>
                        </w:r>
                        <w:r w:rsidRPr="008323E8" w:rsidDel="00B86D23">
                          <w:rPr>
                            <w:rFonts w:ascii="Times New Roman" w:eastAsia="黑体" w:hAnsi="Times New Roman" w:cs="Times New Roman"/>
                            <w:bCs/>
                            <w:color w:val="000000"/>
                            <w:sz w:val="21"/>
                            <w:szCs w:val="21"/>
                          </w:rPr>
                          <w:delText>玉米</w:delText>
                        </w:r>
                      </w:del>
                      <w:ins w:id="243" w:author="曾 翠红" w:date="2019-05-09T22:31:00Z">
                        <w:r>
                          <w:rPr>
                            <w:rFonts w:ascii="Times New Roman" w:eastAsia="黑体" w:hAnsi="Times New Roman" w:cs="Times New Roman"/>
                            <w:bCs/>
                            <w:color w:val="000000"/>
                            <w:sz w:val="21"/>
                            <w:szCs w:val="21"/>
                          </w:rPr>
                          <w:t>两熟区夏玉米</w:t>
                        </w:r>
                      </w:ins>
                      <w:r w:rsidRPr="008323E8">
                        <w:rPr>
                          <w:rFonts w:ascii="Times New Roman" w:eastAsia="黑体" w:hAnsi="Times New Roman" w:cs="Times New Roman"/>
                          <w:bCs/>
                          <w:color w:val="000000"/>
                          <w:sz w:val="21"/>
                          <w:szCs w:val="21"/>
                        </w:rPr>
                        <w:t>地区农户的基本特征和投入产出情况</w:t>
                      </w:r>
                    </w:p>
                    <w:tbl>
                      <w:tblPr>
                        <w:tblW w:w="13094" w:type="dxa"/>
                        <w:jc w:val="center"/>
                        <w:tblLayout w:type="fixed"/>
                        <w:tblLook w:val="04A0" w:firstRow="1" w:lastRow="0" w:firstColumn="1" w:lastColumn="0" w:noHBand="0" w:noVBand="1"/>
                      </w:tblPr>
                      <w:tblGrid>
                        <w:gridCol w:w="1984"/>
                        <w:gridCol w:w="282"/>
                        <w:gridCol w:w="737"/>
                        <w:gridCol w:w="737"/>
                        <w:gridCol w:w="737"/>
                        <w:gridCol w:w="283"/>
                        <w:gridCol w:w="737"/>
                        <w:gridCol w:w="737"/>
                        <w:gridCol w:w="737"/>
                        <w:gridCol w:w="567"/>
                        <w:gridCol w:w="737"/>
                        <w:gridCol w:w="737"/>
                        <w:gridCol w:w="737"/>
                        <w:gridCol w:w="567"/>
                        <w:gridCol w:w="737"/>
                        <w:gridCol w:w="737"/>
                        <w:gridCol w:w="737"/>
                        <w:gridCol w:w="567"/>
                      </w:tblGrid>
                      <w:tr w:rsidR="00C51030" w:rsidRPr="00F03DE6" w14:paraId="7913D5D9" w14:textId="77777777" w:rsidTr="000272FA">
                        <w:trPr>
                          <w:trHeight w:val="397"/>
                          <w:jc w:val="center"/>
                        </w:trPr>
                        <w:tc>
                          <w:tcPr>
                            <w:tcW w:w="1984" w:type="dxa"/>
                            <w:vMerge w:val="restart"/>
                            <w:tcBorders>
                              <w:top w:val="single" w:sz="12" w:space="0" w:color="auto"/>
                              <w:left w:val="nil"/>
                              <w:bottom w:val="single" w:sz="4" w:space="0" w:color="000000"/>
                              <w:right w:val="nil"/>
                            </w:tcBorders>
                            <w:shd w:val="clear" w:color="auto" w:fill="auto"/>
                            <w:noWrap/>
                            <w:vAlign w:val="center"/>
                            <w:hideMark/>
                          </w:tcPr>
                          <w:p w14:paraId="300AD153" w14:textId="77777777" w:rsidR="00C51030" w:rsidRPr="00F03DE6" w:rsidRDefault="00C51030" w:rsidP="00C336C4">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变量</w:t>
                            </w:r>
                          </w:p>
                        </w:tc>
                        <w:tc>
                          <w:tcPr>
                            <w:tcW w:w="282" w:type="dxa"/>
                            <w:tcBorders>
                              <w:top w:val="single" w:sz="12" w:space="0" w:color="auto"/>
                              <w:left w:val="nil"/>
                              <w:right w:val="nil"/>
                            </w:tcBorders>
                            <w:shd w:val="clear" w:color="auto" w:fill="auto"/>
                            <w:noWrap/>
                            <w:vAlign w:val="center"/>
                            <w:hideMark/>
                          </w:tcPr>
                          <w:p w14:paraId="2A0D2456" w14:textId="77777777" w:rsidR="00C51030" w:rsidRPr="00F03DE6" w:rsidRDefault="00C51030" w:rsidP="006B2738">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5537C025" w14:textId="77777777" w:rsidR="00C51030" w:rsidRPr="00F03DE6" w:rsidRDefault="00C51030" w:rsidP="006B2738">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总体</w:t>
                            </w:r>
                          </w:p>
                        </w:tc>
                        <w:tc>
                          <w:tcPr>
                            <w:tcW w:w="283" w:type="dxa"/>
                            <w:tcBorders>
                              <w:top w:val="single" w:sz="12" w:space="0" w:color="auto"/>
                              <w:left w:val="nil"/>
                              <w:right w:val="nil"/>
                            </w:tcBorders>
                            <w:vAlign w:val="center"/>
                          </w:tcPr>
                          <w:p w14:paraId="56D34187" w14:textId="77777777" w:rsidR="00C51030" w:rsidRPr="00F03DE6" w:rsidRDefault="00C51030" w:rsidP="006B2738">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0185BC14" w14:textId="77777777" w:rsidR="00C51030" w:rsidRPr="00F03DE6" w:rsidRDefault="00C51030" w:rsidP="006B2738">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小规模</w:t>
                            </w:r>
                          </w:p>
                        </w:tc>
                        <w:tc>
                          <w:tcPr>
                            <w:tcW w:w="567" w:type="dxa"/>
                            <w:tcBorders>
                              <w:top w:val="single" w:sz="12" w:space="0" w:color="auto"/>
                              <w:left w:val="nil"/>
                              <w:bottom w:val="single" w:sz="4" w:space="0" w:color="auto"/>
                              <w:right w:val="nil"/>
                            </w:tcBorders>
                            <w:shd w:val="clear" w:color="auto" w:fill="auto"/>
                            <w:noWrap/>
                            <w:vAlign w:val="center"/>
                            <w:hideMark/>
                          </w:tcPr>
                          <w:p w14:paraId="028CEB30" w14:textId="77777777" w:rsidR="00C51030" w:rsidRPr="00F03DE6" w:rsidRDefault="00C51030" w:rsidP="006B2738">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73275273" w14:textId="77777777" w:rsidR="00C51030" w:rsidRPr="00F03DE6" w:rsidRDefault="00C51030" w:rsidP="006B2738">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中等规模</w:t>
                            </w:r>
                          </w:p>
                        </w:tc>
                        <w:tc>
                          <w:tcPr>
                            <w:tcW w:w="567" w:type="dxa"/>
                            <w:tcBorders>
                              <w:top w:val="single" w:sz="12" w:space="0" w:color="auto"/>
                              <w:left w:val="nil"/>
                              <w:bottom w:val="single" w:sz="4" w:space="0" w:color="auto"/>
                              <w:right w:val="nil"/>
                            </w:tcBorders>
                            <w:vAlign w:val="center"/>
                          </w:tcPr>
                          <w:p w14:paraId="4692EC17" w14:textId="77777777" w:rsidR="00C51030" w:rsidRPr="00F03DE6" w:rsidRDefault="00C51030" w:rsidP="006B2738">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0D7805A6" w14:textId="77777777" w:rsidR="00C51030" w:rsidRPr="00F03DE6" w:rsidRDefault="00C51030" w:rsidP="006B2738">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大规模</w:t>
                            </w:r>
                          </w:p>
                        </w:tc>
                        <w:tc>
                          <w:tcPr>
                            <w:tcW w:w="567" w:type="dxa"/>
                            <w:tcBorders>
                              <w:top w:val="single" w:sz="12" w:space="0" w:color="auto"/>
                              <w:left w:val="nil"/>
                              <w:bottom w:val="single" w:sz="4" w:space="0" w:color="auto"/>
                              <w:right w:val="nil"/>
                            </w:tcBorders>
                            <w:shd w:val="clear" w:color="auto" w:fill="auto"/>
                            <w:noWrap/>
                            <w:vAlign w:val="center"/>
                            <w:hideMark/>
                          </w:tcPr>
                          <w:p w14:paraId="507D7C3B" w14:textId="77777777" w:rsidR="00C51030" w:rsidRPr="00F03DE6" w:rsidRDefault="00C51030" w:rsidP="006B2738">
                            <w:pPr>
                              <w:spacing w:after="0" w:line="240" w:lineRule="auto"/>
                              <w:jc w:val="center"/>
                              <w:rPr>
                                <w:rFonts w:ascii="Times New Roman" w:eastAsia="宋体" w:hAnsi="Times New Roman" w:cs="Times New Roman"/>
                                <w:b/>
                                <w:color w:val="000000"/>
                                <w:sz w:val="21"/>
                                <w:szCs w:val="21"/>
                              </w:rPr>
                            </w:pPr>
                          </w:p>
                        </w:tc>
                      </w:tr>
                      <w:tr w:rsidR="00C51030" w:rsidRPr="00F03DE6" w14:paraId="00685442" w14:textId="77777777" w:rsidTr="000272FA">
                        <w:trPr>
                          <w:trHeight w:val="397"/>
                          <w:jc w:val="center"/>
                        </w:trPr>
                        <w:tc>
                          <w:tcPr>
                            <w:tcW w:w="1984" w:type="dxa"/>
                            <w:vMerge/>
                            <w:tcBorders>
                              <w:top w:val="single" w:sz="4" w:space="0" w:color="auto"/>
                              <w:left w:val="nil"/>
                              <w:bottom w:val="single" w:sz="4" w:space="0" w:color="000000"/>
                              <w:right w:val="nil"/>
                            </w:tcBorders>
                            <w:vAlign w:val="center"/>
                            <w:hideMark/>
                          </w:tcPr>
                          <w:p w14:paraId="08FFCDB0" w14:textId="77777777" w:rsidR="00C51030" w:rsidRPr="00F03DE6" w:rsidRDefault="00C51030" w:rsidP="00C336C4">
                            <w:pPr>
                              <w:spacing w:after="0" w:line="240" w:lineRule="auto"/>
                              <w:jc w:val="center"/>
                              <w:rPr>
                                <w:rFonts w:ascii="Times New Roman" w:eastAsia="宋体" w:hAnsi="Times New Roman" w:cs="Times New Roman"/>
                                <w:b/>
                                <w:color w:val="000000"/>
                                <w:sz w:val="21"/>
                                <w:szCs w:val="21"/>
                              </w:rPr>
                            </w:pPr>
                          </w:p>
                        </w:tc>
                        <w:tc>
                          <w:tcPr>
                            <w:tcW w:w="282" w:type="dxa"/>
                            <w:tcBorders>
                              <w:top w:val="nil"/>
                              <w:left w:val="nil"/>
                              <w:right w:val="nil"/>
                            </w:tcBorders>
                            <w:shd w:val="clear" w:color="auto" w:fill="auto"/>
                            <w:noWrap/>
                            <w:vAlign w:val="center"/>
                            <w:hideMark/>
                          </w:tcPr>
                          <w:p w14:paraId="5882831F" w14:textId="77777777" w:rsidR="00C51030" w:rsidRPr="00F03DE6" w:rsidRDefault="00C51030" w:rsidP="006B2738">
                            <w:pPr>
                              <w:spacing w:after="0" w:line="240" w:lineRule="auto"/>
                              <w:jc w:val="center"/>
                              <w:rPr>
                                <w:rFonts w:ascii="Times New Roman" w:eastAsia="宋体" w:hAnsi="Times New Roman" w:cs="Times New Roman"/>
                                <w:b/>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21ED2038" w14:textId="77777777" w:rsidR="00C51030" w:rsidRPr="00F03DE6" w:rsidRDefault="00C51030"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20F9C3A9" w14:textId="77777777" w:rsidR="00C51030" w:rsidRPr="00F03DE6" w:rsidRDefault="00C51030"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28D3F087" w14:textId="77777777" w:rsidR="00C51030" w:rsidRPr="00F03DE6" w:rsidRDefault="00C51030"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最小</w:t>
                            </w:r>
                          </w:p>
                        </w:tc>
                        <w:tc>
                          <w:tcPr>
                            <w:tcW w:w="283" w:type="dxa"/>
                            <w:tcBorders>
                              <w:left w:val="nil"/>
                              <w:right w:val="nil"/>
                            </w:tcBorders>
                            <w:shd w:val="clear" w:color="auto" w:fill="auto"/>
                            <w:noWrap/>
                            <w:vAlign w:val="center"/>
                            <w:hideMark/>
                          </w:tcPr>
                          <w:p w14:paraId="65BF457B" w14:textId="77777777" w:rsidR="00C51030" w:rsidRPr="00F03DE6" w:rsidRDefault="00C51030" w:rsidP="006B2738">
                            <w:pPr>
                              <w:spacing w:after="0" w:line="240" w:lineRule="auto"/>
                              <w:jc w:val="center"/>
                              <w:rPr>
                                <w:rFonts w:ascii="Times New Roman" w:eastAsia="宋体" w:hAnsi="Times New Roman" w:cs="Times New Roman"/>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75D962BC" w14:textId="77777777" w:rsidR="00C51030" w:rsidRPr="00F03DE6" w:rsidRDefault="00C51030"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2FADCB72" w14:textId="77777777" w:rsidR="00C51030" w:rsidRPr="00F03DE6" w:rsidRDefault="00C51030"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3962A5B6" w14:textId="77777777" w:rsidR="00C51030" w:rsidRPr="00F03DE6" w:rsidRDefault="00C51030"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最小</w:t>
                            </w:r>
                          </w:p>
                        </w:tc>
                        <w:tc>
                          <w:tcPr>
                            <w:tcW w:w="567" w:type="dxa"/>
                            <w:tcBorders>
                              <w:top w:val="single" w:sz="4" w:space="0" w:color="auto"/>
                              <w:left w:val="nil"/>
                              <w:bottom w:val="single" w:sz="4" w:space="0" w:color="auto"/>
                              <w:right w:val="nil"/>
                            </w:tcBorders>
                            <w:shd w:val="clear" w:color="auto" w:fill="auto"/>
                            <w:noWrap/>
                            <w:vAlign w:val="center"/>
                            <w:hideMark/>
                          </w:tcPr>
                          <w:p w14:paraId="187C1408" w14:textId="7FEBED36" w:rsidR="00C51030" w:rsidRPr="00F03DE6" w:rsidRDefault="00C51030" w:rsidP="006B2738">
                            <w:pPr>
                              <w:spacing w:after="0" w:line="240" w:lineRule="auto"/>
                              <w:jc w:val="center"/>
                              <w:rPr>
                                <w:rFonts w:ascii="Times New Roman" w:eastAsia="宋体" w:hAnsi="Times New Roman" w:cs="Times New Roman"/>
                                <w:color w:val="000000"/>
                                <w:sz w:val="21"/>
                                <w:szCs w:val="21"/>
                              </w:rPr>
                            </w:pPr>
                            <w:r>
                              <w:rPr>
                                <w:rFonts w:ascii="Times New Roman" w:eastAsia="宋体" w:hAnsi="Times New Roman" w:cs="Times New Roman" w:hint="eastAsia"/>
                                <w:color w:val="000000"/>
                                <w:sz w:val="21"/>
                                <w:szCs w:val="21"/>
                              </w:rPr>
                              <w:t>F</w:t>
                            </w:r>
                          </w:p>
                        </w:tc>
                        <w:tc>
                          <w:tcPr>
                            <w:tcW w:w="737" w:type="dxa"/>
                            <w:tcBorders>
                              <w:top w:val="single" w:sz="4" w:space="0" w:color="auto"/>
                              <w:left w:val="nil"/>
                              <w:bottom w:val="single" w:sz="4" w:space="0" w:color="auto"/>
                              <w:right w:val="nil"/>
                            </w:tcBorders>
                            <w:shd w:val="clear" w:color="auto" w:fill="auto"/>
                            <w:noWrap/>
                            <w:vAlign w:val="center"/>
                            <w:hideMark/>
                          </w:tcPr>
                          <w:p w14:paraId="6B19335F" w14:textId="77777777" w:rsidR="00C51030" w:rsidRPr="00F03DE6" w:rsidRDefault="00C51030"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40D4B3C1" w14:textId="77777777" w:rsidR="00C51030" w:rsidRPr="00F03DE6" w:rsidRDefault="00C51030"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3B00D0D9" w14:textId="77777777" w:rsidR="00C51030" w:rsidRPr="00F03DE6" w:rsidRDefault="00C51030"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最小</w:t>
                            </w:r>
                          </w:p>
                        </w:tc>
                        <w:tc>
                          <w:tcPr>
                            <w:tcW w:w="567" w:type="dxa"/>
                            <w:tcBorders>
                              <w:top w:val="single" w:sz="4" w:space="0" w:color="auto"/>
                              <w:left w:val="nil"/>
                              <w:bottom w:val="single" w:sz="4" w:space="0" w:color="auto"/>
                              <w:right w:val="nil"/>
                            </w:tcBorders>
                            <w:shd w:val="clear" w:color="auto" w:fill="auto"/>
                            <w:noWrap/>
                            <w:vAlign w:val="center"/>
                            <w:hideMark/>
                          </w:tcPr>
                          <w:p w14:paraId="2958F797" w14:textId="5E294758" w:rsidR="00C51030" w:rsidRPr="00F03DE6" w:rsidRDefault="00C51030" w:rsidP="006B2738">
                            <w:pPr>
                              <w:spacing w:after="0" w:line="240" w:lineRule="auto"/>
                              <w:jc w:val="center"/>
                              <w:rPr>
                                <w:rFonts w:ascii="Times New Roman" w:eastAsia="宋体" w:hAnsi="Times New Roman" w:cs="Times New Roman"/>
                                <w:color w:val="000000"/>
                                <w:sz w:val="21"/>
                                <w:szCs w:val="21"/>
                              </w:rPr>
                            </w:pPr>
                            <w:r>
                              <w:rPr>
                                <w:rFonts w:ascii="Times New Roman" w:eastAsia="宋体" w:hAnsi="Times New Roman" w:cs="Times New Roman" w:hint="eastAsia"/>
                                <w:color w:val="000000"/>
                                <w:sz w:val="21"/>
                                <w:szCs w:val="21"/>
                              </w:rPr>
                              <w:t>F</w:t>
                            </w:r>
                          </w:p>
                        </w:tc>
                        <w:tc>
                          <w:tcPr>
                            <w:tcW w:w="737" w:type="dxa"/>
                            <w:tcBorders>
                              <w:top w:val="single" w:sz="4" w:space="0" w:color="auto"/>
                              <w:left w:val="nil"/>
                              <w:bottom w:val="single" w:sz="4" w:space="0" w:color="auto"/>
                              <w:right w:val="nil"/>
                            </w:tcBorders>
                            <w:shd w:val="clear" w:color="auto" w:fill="auto"/>
                            <w:noWrap/>
                            <w:vAlign w:val="center"/>
                            <w:hideMark/>
                          </w:tcPr>
                          <w:p w14:paraId="551F1EC4" w14:textId="77777777" w:rsidR="00C51030" w:rsidRPr="00F03DE6" w:rsidRDefault="00C51030"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25EC26E9" w14:textId="77777777" w:rsidR="00C51030" w:rsidRPr="00F03DE6" w:rsidRDefault="00C51030"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6F9D8D16" w14:textId="77777777" w:rsidR="00C51030" w:rsidRPr="00F03DE6" w:rsidRDefault="00C51030"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最小</w:t>
                            </w:r>
                          </w:p>
                        </w:tc>
                        <w:tc>
                          <w:tcPr>
                            <w:tcW w:w="567" w:type="dxa"/>
                            <w:tcBorders>
                              <w:top w:val="single" w:sz="4" w:space="0" w:color="auto"/>
                              <w:left w:val="nil"/>
                              <w:bottom w:val="single" w:sz="4" w:space="0" w:color="auto"/>
                              <w:right w:val="nil"/>
                            </w:tcBorders>
                            <w:shd w:val="clear" w:color="auto" w:fill="auto"/>
                            <w:noWrap/>
                            <w:vAlign w:val="center"/>
                            <w:hideMark/>
                          </w:tcPr>
                          <w:p w14:paraId="0A3A7A09" w14:textId="18E24743" w:rsidR="00C51030" w:rsidRPr="00F03DE6" w:rsidRDefault="00C51030" w:rsidP="006B2738">
                            <w:pPr>
                              <w:spacing w:after="0" w:line="240" w:lineRule="auto"/>
                              <w:jc w:val="center"/>
                              <w:rPr>
                                <w:rFonts w:ascii="Times New Roman" w:eastAsia="宋体" w:hAnsi="Times New Roman" w:cs="Times New Roman"/>
                                <w:b/>
                                <w:color w:val="000000"/>
                                <w:sz w:val="21"/>
                                <w:szCs w:val="21"/>
                              </w:rPr>
                            </w:pPr>
                            <w:r>
                              <w:rPr>
                                <w:rFonts w:ascii="Times New Roman" w:eastAsia="宋体" w:hAnsi="Times New Roman" w:cs="Times New Roman" w:hint="eastAsia"/>
                                <w:color w:val="000000"/>
                                <w:sz w:val="21"/>
                                <w:szCs w:val="21"/>
                              </w:rPr>
                              <w:t>F</w:t>
                            </w:r>
                          </w:p>
                        </w:tc>
                      </w:tr>
                      <w:tr w:rsidR="00C51030" w:rsidRPr="00F03DE6" w14:paraId="69DA2434"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3D75292A" w14:textId="77777777" w:rsidR="00C51030" w:rsidRPr="00F03DE6" w:rsidRDefault="00C51030"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单产（千克</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52B90B25" w14:textId="77777777" w:rsidR="00C51030" w:rsidRPr="00F03DE6" w:rsidRDefault="00C51030"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FED7F55" w14:textId="77777777" w:rsidR="00C51030" w:rsidRPr="00F03DE6" w:rsidRDefault="00C5103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459.1 </w:t>
                            </w:r>
                          </w:p>
                        </w:tc>
                        <w:tc>
                          <w:tcPr>
                            <w:tcW w:w="737" w:type="dxa"/>
                            <w:tcBorders>
                              <w:top w:val="nil"/>
                              <w:left w:val="nil"/>
                              <w:bottom w:val="nil"/>
                              <w:right w:val="nil"/>
                            </w:tcBorders>
                            <w:shd w:val="clear" w:color="auto" w:fill="auto"/>
                            <w:noWrap/>
                            <w:vAlign w:val="center"/>
                            <w:hideMark/>
                          </w:tcPr>
                          <w:p w14:paraId="753AA123" w14:textId="77777777" w:rsidR="00C51030" w:rsidRPr="00F03DE6" w:rsidRDefault="00C5103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650.0 </w:t>
                            </w:r>
                          </w:p>
                        </w:tc>
                        <w:tc>
                          <w:tcPr>
                            <w:tcW w:w="737" w:type="dxa"/>
                            <w:tcBorders>
                              <w:top w:val="single" w:sz="4" w:space="0" w:color="auto"/>
                              <w:left w:val="nil"/>
                              <w:bottom w:val="nil"/>
                              <w:right w:val="nil"/>
                            </w:tcBorders>
                            <w:shd w:val="clear" w:color="auto" w:fill="auto"/>
                            <w:noWrap/>
                            <w:vAlign w:val="center"/>
                            <w:hideMark/>
                          </w:tcPr>
                          <w:p w14:paraId="6544C3EF" w14:textId="77777777" w:rsidR="00C51030" w:rsidRPr="00F03DE6" w:rsidRDefault="00C5103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200.0 </w:t>
                            </w:r>
                          </w:p>
                        </w:tc>
                        <w:tc>
                          <w:tcPr>
                            <w:tcW w:w="283" w:type="dxa"/>
                            <w:tcBorders>
                              <w:top w:val="single" w:sz="4" w:space="0" w:color="auto"/>
                              <w:left w:val="nil"/>
                              <w:right w:val="nil"/>
                            </w:tcBorders>
                            <w:shd w:val="clear" w:color="auto" w:fill="auto"/>
                            <w:noWrap/>
                            <w:vAlign w:val="center"/>
                            <w:hideMark/>
                          </w:tcPr>
                          <w:p w14:paraId="1A1D8A5C" w14:textId="77777777" w:rsidR="00C51030" w:rsidRPr="00F03DE6" w:rsidRDefault="00C51030" w:rsidP="006B2738">
                            <w:pPr>
                              <w:spacing w:after="0" w:line="240" w:lineRule="auto"/>
                              <w:jc w:val="right"/>
                              <w:rPr>
                                <w:rFonts w:ascii="Times New Roman" w:eastAsia="宋体" w:hAnsi="Times New Roman" w:cs="Times New Roman"/>
                                <w:color w:val="000000"/>
                                <w:sz w:val="21"/>
                                <w:szCs w:val="21"/>
                              </w:rPr>
                            </w:pPr>
                          </w:p>
                        </w:tc>
                        <w:tc>
                          <w:tcPr>
                            <w:tcW w:w="737" w:type="dxa"/>
                            <w:tcBorders>
                              <w:top w:val="single" w:sz="4" w:space="0" w:color="auto"/>
                              <w:left w:val="nil"/>
                              <w:bottom w:val="nil"/>
                              <w:right w:val="nil"/>
                            </w:tcBorders>
                            <w:shd w:val="clear" w:color="auto" w:fill="auto"/>
                            <w:noWrap/>
                            <w:vAlign w:val="center"/>
                            <w:hideMark/>
                          </w:tcPr>
                          <w:p w14:paraId="7A51996D" w14:textId="77777777" w:rsidR="00C51030" w:rsidRPr="00F03DE6" w:rsidRDefault="00C5103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458.8 </w:t>
                            </w:r>
                          </w:p>
                        </w:tc>
                        <w:tc>
                          <w:tcPr>
                            <w:tcW w:w="737" w:type="dxa"/>
                            <w:tcBorders>
                              <w:top w:val="single" w:sz="4" w:space="0" w:color="auto"/>
                              <w:left w:val="nil"/>
                              <w:bottom w:val="nil"/>
                              <w:right w:val="nil"/>
                            </w:tcBorders>
                            <w:shd w:val="clear" w:color="auto" w:fill="auto"/>
                            <w:noWrap/>
                            <w:vAlign w:val="center"/>
                            <w:hideMark/>
                          </w:tcPr>
                          <w:p w14:paraId="2777D8AB" w14:textId="77777777" w:rsidR="00C51030" w:rsidRPr="00F03DE6" w:rsidRDefault="00C5103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650.0 </w:t>
                            </w:r>
                          </w:p>
                        </w:tc>
                        <w:tc>
                          <w:tcPr>
                            <w:tcW w:w="737" w:type="dxa"/>
                            <w:tcBorders>
                              <w:top w:val="single" w:sz="4" w:space="0" w:color="auto"/>
                              <w:left w:val="nil"/>
                              <w:bottom w:val="nil"/>
                              <w:right w:val="nil"/>
                            </w:tcBorders>
                            <w:shd w:val="clear" w:color="auto" w:fill="auto"/>
                            <w:noWrap/>
                            <w:vAlign w:val="center"/>
                            <w:hideMark/>
                          </w:tcPr>
                          <w:p w14:paraId="3BBFEB84" w14:textId="77777777" w:rsidR="00C51030" w:rsidRPr="00F03DE6" w:rsidRDefault="00C5103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200.0 </w:t>
                            </w:r>
                          </w:p>
                        </w:tc>
                        <w:tc>
                          <w:tcPr>
                            <w:tcW w:w="567" w:type="dxa"/>
                            <w:tcBorders>
                              <w:top w:val="single" w:sz="4" w:space="0" w:color="auto"/>
                              <w:left w:val="nil"/>
                              <w:right w:val="nil"/>
                            </w:tcBorders>
                            <w:shd w:val="clear" w:color="auto" w:fill="auto"/>
                            <w:noWrap/>
                            <w:vAlign w:val="center"/>
                            <w:hideMark/>
                          </w:tcPr>
                          <w:p w14:paraId="4CBB0729" w14:textId="77777777" w:rsidR="00C51030" w:rsidRPr="00F03DE6" w:rsidRDefault="00C51030" w:rsidP="006B2738">
                            <w:pPr>
                              <w:spacing w:after="0" w:line="240" w:lineRule="auto"/>
                              <w:jc w:val="center"/>
                              <w:rPr>
                                <w:rFonts w:ascii="Times New Roman" w:eastAsia="宋体" w:hAnsi="Times New Roman" w:cs="Times New Roman"/>
                                <w:color w:val="000000"/>
                                <w:sz w:val="21"/>
                                <w:szCs w:val="21"/>
                              </w:rPr>
                            </w:pPr>
                          </w:p>
                        </w:tc>
                        <w:tc>
                          <w:tcPr>
                            <w:tcW w:w="737" w:type="dxa"/>
                            <w:tcBorders>
                              <w:top w:val="single" w:sz="4" w:space="0" w:color="auto"/>
                              <w:left w:val="nil"/>
                              <w:bottom w:val="nil"/>
                              <w:right w:val="nil"/>
                            </w:tcBorders>
                            <w:shd w:val="clear" w:color="auto" w:fill="auto"/>
                            <w:noWrap/>
                            <w:vAlign w:val="center"/>
                            <w:hideMark/>
                          </w:tcPr>
                          <w:p w14:paraId="3E0E926D" w14:textId="77777777" w:rsidR="00C51030" w:rsidRPr="00F03DE6" w:rsidRDefault="00C5103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463.7 </w:t>
                            </w:r>
                          </w:p>
                        </w:tc>
                        <w:tc>
                          <w:tcPr>
                            <w:tcW w:w="737" w:type="dxa"/>
                            <w:tcBorders>
                              <w:top w:val="single" w:sz="4" w:space="0" w:color="auto"/>
                              <w:left w:val="nil"/>
                              <w:bottom w:val="nil"/>
                              <w:right w:val="nil"/>
                            </w:tcBorders>
                            <w:shd w:val="clear" w:color="auto" w:fill="auto"/>
                            <w:noWrap/>
                            <w:vAlign w:val="center"/>
                            <w:hideMark/>
                          </w:tcPr>
                          <w:p w14:paraId="501433F7" w14:textId="77777777" w:rsidR="00C51030" w:rsidRPr="00F03DE6" w:rsidRDefault="00C5103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650.0 </w:t>
                            </w:r>
                          </w:p>
                        </w:tc>
                        <w:tc>
                          <w:tcPr>
                            <w:tcW w:w="737" w:type="dxa"/>
                            <w:tcBorders>
                              <w:top w:val="single" w:sz="4" w:space="0" w:color="auto"/>
                              <w:left w:val="nil"/>
                              <w:bottom w:val="nil"/>
                              <w:right w:val="nil"/>
                            </w:tcBorders>
                            <w:shd w:val="clear" w:color="auto" w:fill="auto"/>
                            <w:noWrap/>
                            <w:vAlign w:val="center"/>
                            <w:hideMark/>
                          </w:tcPr>
                          <w:p w14:paraId="321A78CD" w14:textId="77777777" w:rsidR="00C51030" w:rsidRPr="00F03DE6" w:rsidRDefault="00C5103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200.0 </w:t>
                            </w:r>
                          </w:p>
                        </w:tc>
                        <w:tc>
                          <w:tcPr>
                            <w:tcW w:w="567" w:type="dxa"/>
                            <w:tcBorders>
                              <w:top w:val="single" w:sz="4" w:space="0" w:color="auto"/>
                              <w:left w:val="nil"/>
                              <w:right w:val="nil"/>
                            </w:tcBorders>
                            <w:shd w:val="clear" w:color="auto" w:fill="auto"/>
                            <w:noWrap/>
                            <w:vAlign w:val="center"/>
                            <w:hideMark/>
                          </w:tcPr>
                          <w:p w14:paraId="3C9923CB" w14:textId="77777777" w:rsidR="00C51030" w:rsidRPr="00F03DE6" w:rsidRDefault="00C51030" w:rsidP="006B2738">
                            <w:pPr>
                              <w:spacing w:after="0" w:line="240" w:lineRule="auto"/>
                              <w:jc w:val="center"/>
                              <w:rPr>
                                <w:rFonts w:ascii="Times New Roman" w:eastAsia="宋体" w:hAnsi="Times New Roman" w:cs="Times New Roman"/>
                                <w:color w:val="000000"/>
                                <w:sz w:val="21"/>
                                <w:szCs w:val="21"/>
                              </w:rPr>
                            </w:pPr>
                          </w:p>
                        </w:tc>
                        <w:tc>
                          <w:tcPr>
                            <w:tcW w:w="737" w:type="dxa"/>
                            <w:tcBorders>
                              <w:top w:val="single" w:sz="4" w:space="0" w:color="auto"/>
                              <w:left w:val="nil"/>
                              <w:bottom w:val="nil"/>
                              <w:right w:val="nil"/>
                            </w:tcBorders>
                            <w:shd w:val="clear" w:color="auto" w:fill="auto"/>
                            <w:noWrap/>
                            <w:vAlign w:val="center"/>
                            <w:hideMark/>
                          </w:tcPr>
                          <w:p w14:paraId="59FEFBFC" w14:textId="77777777" w:rsidR="00C51030" w:rsidRPr="00F03DE6" w:rsidRDefault="00C5103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440.4 </w:t>
                            </w:r>
                          </w:p>
                        </w:tc>
                        <w:tc>
                          <w:tcPr>
                            <w:tcW w:w="737" w:type="dxa"/>
                            <w:tcBorders>
                              <w:top w:val="single" w:sz="4" w:space="0" w:color="auto"/>
                              <w:left w:val="nil"/>
                              <w:bottom w:val="nil"/>
                              <w:right w:val="nil"/>
                            </w:tcBorders>
                            <w:shd w:val="clear" w:color="auto" w:fill="auto"/>
                            <w:noWrap/>
                            <w:vAlign w:val="center"/>
                            <w:hideMark/>
                          </w:tcPr>
                          <w:p w14:paraId="2615D933" w14:textId="77777777" w:rsidR="00C51030" w:rsidRPr="00F03DE6" w:rsidRDefault="00C5103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480.8 </w:t>
                            </w:r>
                          </w:p>
                        </w:tc>
                        <w:tc>
                          <w:tcPr>
                            <w:tcW w:w="737" w:type="dxa"/>
                            <w:tcBorders>
                              <w:top w:val="single" w:sz="4" w:space="0" w:color="auto"/>
                              <w:left w:val="nil"/>
                              <w:bottom w:val="nil"/>
                              <w:right w:val="nil"/>
                            </w:tcBorders>
                            <w:shd w:val="clear" w:color="auto" w:fill="auto"/>
                            <w:noWrap/>
                            <w:vAlign w:val="center"/>
                            <w:hideMark/>
                          </w:tcPr>
                          <w:p w14:paraId="2F3A4D86" w14:textId="77777777" w:rsidR="00C51030" w:rsidRPr="00F03DE6" w:rsidRDefault="00C5103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400.0 </w:t>
                            </w:r>
                          </w:p>
                        </w:tc>
                        <w:tc>
                          <w:tcPr>
                            <w:tcW w:w="567" w:type="dxa"/>
                            <w:tcBorders>
                              <w:top w:val="single" w:sz="4" w:space="0" w:color="auto"/>
                              <w:left w:val="nil"/>
                              <w:right w:val="nil"/>
                            </w:tcBorders>
                            <w:shd w:val="clear" w:color="auto" w:fill="auto"/>
                            <w:noWrap/>
                            <w:vAlign w:val="center"/>
                            <w:hideMark/>
                          </w:tcPr>
                          <w:p w14:paraId="6ABCD8E8" w14:textId="77777777" w:rsidR="00C51030" w:rsidRPr="00F03DE6" w:rsidRDefault="00C51030" w:rsidP="006B2738">
                            <w:pPr>
                              <w:spacing w:after="0" w:line="240" w:lineRule="auto"/>
                              <w:jc w:val="center"/>
                              <w:rPr>
                                <w:rFonts w:ascii="Times New Roman" w:eastAsia="宋体" w:hAnsi="Times New Roman" w:cs="Times New Roman"/>
                                <w:color w:val="000000"/>
                                <w:sz w:val="21"/>
                                <w:szCs w:val="21"/>
                              </w:rPr>
                            </w:pPr>
                          </w:p>
                        </w:tc>
                      </w:tr>
                      <w:tr w:rsidR="00C51030" w:rsidRPr="00F03DE6" w14:paraId="4D3E2405"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70ABDC9E" w14:textId="77777777" w:rsidR="00C51030" w:rsidRPr="00F03DE6" w:rsidRDefault="00C51030"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收获面积（亩）</w:t>
                            </w:r>
                          </w:p>
                        </w:tc>
                        <w:tc>
                          <w:tcPr>
                            <w:tcW w:w="282" w:type="dxa"/>
                            <w:tcBorders>
                              <w:top w:val="nil"/>
                              <w:left w:val="nil"/>
                              <w:bottom w:val="nil"/>
                              <w:right w:val="nil"/>
                            </w:tcBorders>
                            <w:shd w:val="clear" w:color="auto" w:fill="auto"/>
                            <w:noWrap/>
                            <w:vAlign w:val="center"/>
                            <w:hideMark/>
                          </w:tcPr>
                          <w:p w14:paraId="0C3B91A9" w14:textId="77777777" w:rsidR="00C51030" w:rsidRPr="00F03DE6" w:rsidRDefault="00C51030"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44FC866" w14:textId="77777777" w:rsidR="00C51030" w:rsidRPr="00F03DE6" w:rsidRDefault="00C5103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3.8 </w:t>
                            </w:r>
                          </w:p>
                        </w:tc>
                        <w:tc>
                          <w:tcPr>
                            <w:tcW w:w="737" w:type="dxa"/>
                            <w:tcBorders>
                              <w:top w:val="nil"/>
                              <w:left w:val="nil"/>
                              <w:bottom w:val="nil"/>
                              <w:right w:val="nil"/>
                            </w:tcBorders>
                            <w:shd w:val="clear" w:color="auto" w:fill="auto"/>
                            <w:noWrap/>
                            <w:vAlign w:val="center"/>
                            <w:hideMark/>
                          </w:tcPr>
                          <w:p w14:paraId="63C7E03F" w14:textId="77777777" w:rsidR="00C51030" w:rsidRPr="00F03DE6" w:rsidRDefault="00C5103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52.0 </w:t>
                            </w:r>
                          </w:p>
                        </w:tc>
                        <w:tc>
                          <w:tcPr>
                            <w:tcW w:w="737" w:type="dxa"/>
                            <w:tcBorders>
                              <w:top w:val="nil"/>
                              <w:left w:val="nil"/>
                              <w:bottom w:val="nil"/>
                              <w:right w:val="nil"/>
                            </w:tcBorders>
                            <w:shd w:val="clear" w:color="auto" w:fill="auto"/>
                            <w:noWrap/>
                            <w:vAlign w:val="center"/>
                            <w:hideMark/>
                          </w:tcPr>
                          <w:p w14:paraId="05F2C002" w14:textId="77777777" w:rsidR="00C51030" w:rsidRPr="00F03DE6" w:rsidRDefault="00C5103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0.1 </w:t>
                            </w:r>
                          </w:p>
                        </w:tc>
                        <w:tc>
                          <w:tcPr>
                            <w:tcW w:w="283" w:type="dxa"/>
                            <w:tcBorders>
                              <w:left w:val="nil"/>
                              <w:right w:val="nil"/>
                            </w:tcBorders>
                            <w:shd w:val="clear" w:color="auto" w:fill="auto"/>
                            <w:noWrap/>
                            <w:vAlign w:val="center"/>
                            <w:hideMark/>
                          </w:tcPr>
                          <w:p w14:paraId="4CBCCE83" w14:textId="77777777" w:rsidR="00C51030" w:rsidRPr="00F03DE6" w:rsidRDefault="00C51030"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24B63DE" w14:textId="77777777" w:rsidR="00C51030" w:rsidRPr="00F03DE6" w:rsidRDefault="00C5103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3.1 </w:t>
                            </w:r>
                          </w:p>
                        </w:tc>
                        <w:tc>
                          <w:tcPr>
                            <w:tcW w:w="737" w:type="dxa"/>
                            <w:tcBorders>
                              <w:top w:val="nil"/>
                              <w:left w:val="nil"/>
                              <w:bottom w:val="nil"/>
                              <w:right w:val="nil"/>
                            </w:tcBorders>
                            <w:shd w:val="clear" w:color="auto" w:fill="auto"/>
                            <w:noWrap/>
                            <w:vAlign w:val="center"/>
                            <w:hideMark/>
                          </w:tcPr>
                          <w:p w14:paraId="2142DAD2" w14:textId="77777777" w:rsidR="00C51030" w:rsidRPr="00F03DE6" w:rsidRDefault="00C5103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9.8 </w:t>
                            </w:r>
                          </w:p>
                        </w:tc>
                        <w:tc>
                          <w:tcPr>
                            <w:tcW w:w="737" w:type="dxa"/>
                            <w:tcBorders>
                              <w:top w:val="nil"/>
                              <w:left w:val="nil"/>
                              <w:bottom w:val="nil"/>
                              <w:right w:val="nil"/>
                            </w:tcBorders>
                            <w:shd w:val="clear" w:color="auto" w:fill="auto"/>
                            <w:noWrap/>
                            <w:vAlign w:val="center"/>
                            <w:hideMark/>
                          </w:tcPr>
                          <w:p w14:paraId="1CD17359" w14:textId="77777777" w:rsidR="00C51030" w:rsidRPr="00F03DE6" w:rsidRDefault="00C5103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0.1 </w:t>
                            </w:r>
                          </w:p>
                        </w:tc>
                        <w:tc>
                          <w:tcPr>
                            <w:tcW w:w="567" w:type="dxa"/>
                            <w:tcBorders>
                              <w:left w:val="nil"/>
                              <w:right w:val="nil"/>
                            </w:tcBorders>
                            <w:shd w:val="clear" w:color="auto" w:fill="auto"/>
                            <w:noWrap/>
                            <w:vAlign w:val="center"/>
                            <w:hideMark/>
                          </w:tcPr>
                          <w:p w14:paraId="2A42EBA2" w14:textId="77777777" w:rsidR="00C51030" w:rsidRPr="00F03DE6" w:rsidRDefault="00C51030"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4567892" w14:textId="77777777" w:rsidR="00C51030" w:rsidRPr="00F03DE6" w:rsidRDefault="00C5103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13.9 </w:t>
                            </w:r>
                          </w:p>
                        </w:tc>
                        <w:tc>
                          <w:tcPr>
                            <w:tcW w:w="737" w:type="dxa"/>
                            <w:tcBorders>
                              <w:top w:val="nil"/>
                              <w:left w:val="nil"/>
                              <w:bottom w:val="nil"/>
                              <w:right w:val="nil"/>
                            </w:tcBorders>
                            <w:shd w:val="clear" w:color="auto" w:fill="auto"/>
                            <w:noWrap/>
                            <w:vAlign w:val="center"/>
                            <w:hideMark/>
                          </w:tcPr>
                          <w:p w14:paraId="645C6742" w14:textId="77777777" w:rsidR="00C51030" w:rsidRPr="00F03DE6" w:rsidRDefault="00C5103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40.0 </w:t>
                            </w:r>
                          </w:p>
                        </w:tc>
                        <w:tc>
                          <w:tcPr>
                            <w:tcW w:w="737" w:type="dxa"/>
                            <w:tcBorders>
                              <w:top w:val="nil"/>
                              <w:left w:val="nil"/>
                              <w:bottom w:val="nil"/>
                              <w:right w:val="nil"/>
                            </w:tcBorders>
                            <w:shd w:val="clear" w:color="auto" w:fill="auto"/>
                            <w:noWrap/>
                            <w:vAlign w:val="center"/>
                            <w:hideMark/>
                          </w:tcPr>
                          <w:p w14:paraId="47F2303C" w14:textId="77777777" w:rsidR="00C51030" w:rsidRPr="00F03DE6" w:rsidRDefault="00C5103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10.0 </w:t>
                            </w:r>
                          </w:p>
                        </w:tc>
                        <w:tc>
                          <w:tcPr>
                            <w:tcW w:w="567" w:type="dxa"/>
                            <w:tcBorders>
                              <w:left w:val="nil"/>
                              <w:right w:val="nil"/>
                            </w:tcBorders>
                            <w:shd w:val="clear" w:color="auto" w:fill="auto"/>
                            <w:noWrap/>
                            <w:vAlign w:val="center"/>
                            <w:hideMark/>
                          </w:tcPr>
                          <w:p w14:paraId="31313ECC" w14:textId="77777777" w:rsidR="00C51030" w:rsidRPr="00F03DE6" w:rsidRDefault="00C51030"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942D926" w14:textId="77777777" w:rsidR="00C51030" w:rsidRPr="00F03DE6" w:rsidRDefault="00C5103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51.0 </w:t>
                            </w:r>
                          </w:p>
                        </w:tc>
                        <w:tc>
                          <w:tcPr>
                            <w:tcW w:w="737" w:type="dxa"/>
                            <w:tcBorders>
                              <w:top w:val="nil"/>
                              <w:left w:val="nil"/>
                              <w:bottom w:val="nil"/>
                              <w:right w:val="nil"/>
                            </w:tcBorders>
                            <w:shd w:val="clear" w:color="auto" w:fill="auto"/>
                            <w:noWrap/>
                            <w:vAlign w:val="center"/>
                            <w:hideMark/>
                          </w:tcPr>
                          <w:p w14:paraId="249153C2" w14:textId="77777777" w:rsidR="00C51030" w:rsidRPr="00F03DE6" w:rsidRDefault="00C5103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52.0 </w:t>
                            </w:r>
                          </w:p>
                        </w:tc>
                        <w:tc>
                          <w:tcPr>
                            <w:tcW w:w="737" w:type="dxa"/>
                            <w:tcBorders>
                              <w:top w:val="nil"/>
                              <w:left w:val="nil"/>
                              <w:bottom w:val="nil"/>
                              <w:right w:val="nil"/>
                            </w:tcBorders>
                            <w:shd w:val="clear" w:color="auto" w:fill="auto"/>
                            <w:noWrap/>
                            <w:vAlign w:val="center"/>
                            <w:hideMark/>
                          </w:tcPr>
                          <w:p w14:paraId="764701DB" w14:textId="77777777" w:rsidR="00C51030" w:rsidRPr="00F03DE6" w:rsidRDefault="00C5103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50.0 </w:t>
                            </w:r>
                          </w:p>
                        </w:tc>
                        <w:tc>
                          <w:tcPr>
                            <w:tcW w:w="567" w:type="dxa"/>
                            <w:tcBorders>
                              <w:left w:val="nil"/>
                              <w:right w:val="nil"/>
                            </w:tcBorders>
                            <w:shd w:val="clear" w:color="auto" w:fill="auto"/>
                            <w:noWrap/>
                            <w:vAlign w:val="center"/>
                            <w:hideMark/>
                          </w:tcPr>
                          <w:p w14:paraId="1D1F1A3C" w14:textId="77777777" w:rsidR="00C51030" w:rsidRPr="00F03DE6" w:rsidRDefault="00C51030" w:rsidP="006B2738">
                            <w:pPr>
                              <w:spacing w:after="0" w:line="240" w:lineRule="auto"/>
                              <w:jc w:val="center"/>
                              <w:rPr>
                                <w:rFonts w:ascii="Times New Roman" w:eastAsia="宋体" w:hAnsi="Times New Roman" w:cs="Times New Roman"/>
                                <w:color w:val="000000"/>
                                <w:sz w:val="21"/>
                                <w:szCs w:val="21"/>
                              </w:rPr>
                            </w:pPr>
                          </w:p>
                        </w:tc>
                      </w:tr>
                      <w:tr w:rsidR="00C51030" w:rsidRPr="00F03DE6" w14:paraId="66EC29D5"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63F8C4CE" w14:textId="77777777" w:rsidR="00C51030" w:rsidRPr="00F03DE6" w:rsidRDefault="00C51030"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投工量（日</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59A30FBD" w14:textId="77777777" w:rsidR="00C51030" w:rsidRPr="00F03DE6" w:rsidRDefault="00C51030"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F9FBDFE" w14:textId="77777777" w:rsidR="00C51030" w:rsidRPr="00F03DE6" w:rsidRDefault="00C5103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13.9 </w:t>
                            </w:r>
                          </w:p>
                        </w:tc>
                        <w:tc>
                          <w:tcPr>
                            <w:tcW w:w="737" w:type="dxa"/>
                            <w:tcBorders>
                              <w:top w:val="nil"/>
                              <w:left w:val="nil"/>
                              <w:bottom w:val="nil"/>
                              <w:right w:val="nil"/>
                            </w:tcBorders>
                            <w:shd w:val="clear" w:color="auto" w:fill="auto"/>
                            <w:noWrap/>
                            <w:vAlign w:val="center"/>
                            <w:hideMark/>
                          </w:tcPr>
                          <w:p w14:paraId="0E48AE8A" w14:textId="77777777" w:rsidR="00C51030" w:rsidRPr="00F03DE6" w:rsidRDefault="00C5103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75.0 </w:t>
                            </w:r>
                          </w:p>
                        </w:tc>
                        <w:tc>
                          <w:tcPr>
                            <w:tcW w:w="737" w:type="dxa"/>
                            <w:tcBorders>
                              <w:top w:val="nil"/>
                              <w:left w:val="nil"/>
                              <w:bottom w:val="nil"/>
                              <w:right w:val="nil"/>
                            </w:tcBorders>
                            <w:shd w:val="clear" w:color="auto" w:fill="auto"/>
                            <w:noWrap/>
                            <w:vAlign w:val="center"/>
                            <w:hideMark/>
                          </w:tcPr>
                          <w:p w14:paraId="155CA1E0" w14:textId="77777777" w:rsidR="00C51030" w:rsidRPr="00F03DE6" w:rsidRDefault="00C5103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1.4 </w:t>
                            </w:r>
                          </w:p>
                        </w:tc>
                        <w:tc>
                          <w:tcPr>
                            <w:tcW w:w="283" w:type="dxa"/>
                            <w:tcBorders>
                              <w:left w:val="nil"/>
                              <w:right w:val="nil"/>
                            </w:tcBorders>
                            <w:shd w:val="clear" w:color="auto" w:fill="auto"/>
                            <w:noWrap/>
                            <w:vAlign w:val="center"/>
                            <w:hideMark/>
                          </w:tcPr>
                          <w:p w14:paraId="1DBADBA1" w14:textId="77777777" w:rsidR="00C51030" w:rsidRPr="00F03DE6" w:rsidRDefault="00C51030"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4886D62" w14:textId="77777777" w:rsidR="00C51030" w:rsidRPr="00F03DE6" w:rsidRDefault="00C5103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14.5 </w:t>
                            </w:r>
                          </w:p>
                        </w:tc>
                        <w:tc>
                          <w:tcPr>
                            <w:tcW w:w="737" w:type="dxa"/>
                            <w:tcBorders>
                              <w:top w:val="nil"/>
                              <w:left w:val="nil"/>
                              <w:bottom w:val="nil"/>
                              <w:right w:val="nil"/>
                            </w:tcBorders>
                            <w:shd w:val="clear" w:color="auto" w:fill="auto"/>
                            <w:noWrap/>
                            <w:vAlign w:val="center"/>
                            <w:hideMark/>
                          </w:tcPr>
                          <w:p w14:paraId="20D8FD6E" w14:textId="77777777" w:rsidR="00C51030" w:rsidRPr="00F03DE6" w:rsidRDefault="00C5103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75.0 </w:t>
                            </w:r>
                          </w:p>
                        </w:tc>
                        <w:tc>
                          <w:tcPr>
                            <w:tcW w:w="737" w:type="dxa"/>
                            <w:tcBorders>
                              <w:top w:val="nil"/>
                              <w:left w:val="nil"/>
                              <w:bottom w:val="nil"/>
                              <w:right w:val="nil"/>
                            </w:tcBorders>
                            <w:shd w:val="clear" w:color="auto" w:fill="auto"/>
                            <w:noWrap/>
                            <w:vAlign w:val="center"/>
                            <w:hideMark/>
                          </w:tcPr>
                          <w:p w14:paraId="3F7F1A9C" w14:textId="77777777" w:rsidR="00C51030" w:rsidRPr="00F03DE6" w:rsidRDefault="00C5103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1.4 </w:t>
                            </w:r>
                          </w:p>
                        </w:tc>
                        <w:tc>
                          <w:tcPr>
                            <w:tcW w:w="567" w:type="dxa"/>
                            <w:tcBorders>
                              <w:left w:val="nil"/>
                              <w:right w:val="nil"/>
                            </w:tcBorders>
                            <w:shd w:val="clear" w:color="auto" w:fill="auto"/>
                            <w:noWrap/>
                            <w:vAlign w:val="center"/>
                            <w:hideMark/>
                          </w:tcPr>
                          <w:p w14:paraId="0A2CAE9D" w14:textId="77777777" w:rsidR="00C51030" w:rsidRPr="00F03DE6" w:rsidRDefault="00C51030"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F336BA3" w14:textId="77777777" w:rsidR="00C51030" w:rsidRPr="00F03DE6" w:rsidRDefault="00C5103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5.3 </w:t>
                            </w:r>
                          </w:p>
                        </w:tc>
                        <w:tc>
                          <w:tcPr>
                            <w:tcW w:w="737" w:type="dxa"/>
                            <w:tcBorders>
                              <w:top w:val="nil"/>
                              <w:left w:val="nil"/>
                              <w:bottom w:val="nil"/>
                              <w:right w:val="nil"/>
                            </w:tcBorders>
                            <w:shd w:val="clear" w:color="auto" w:fill="auto"/>
                            <w:noWrap/>
                            <w:vAlign w:val="center"/>
                            <w:hideMark/>
                          </w:tcPr>
                          <w:p w14:paraId="22B54BAC" w14:textId="77777777" w:rsidR="00C51030" w:rsidRPr="00F03DE6" w:rsidRDefault="00C5103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50.0 </w:t>
                            </w:r>
                          </w:p>
                        </w:tc>
                        <w:tc>
                          <w:tcPr>
                            <w:tcW w:w="737" w:type="dxa"/>
                            <w:tcBorders>
                              <w:top w:val="nil"/>
                              <w:left w:val="nil"/>
                              <w:bottom w:val="nil"/>
                              <w:right w:val="nil"/>
                            </w:tcBorders>
                            <w:shd w:val="clear" w:color="auto" w:fill="auto"/>
                            <w:noWrap/>
                            <w:vAlign w:val="center"/>
                            <w:hideMark/>
                          </w:tcPr>
                          <w:p w14:paraId="2024B7EA" w14:textId="77777777" w:rsidR="00C51030" w:rsidRPr="00F03DE6" w:rsidRDefault="00C5103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1.4 </w:t>
                            </w:r>
                          </w:p>
                        </w:tc>
                        <w:tc>
                          <w:tcPr>
                            <w:tcW w:w="567" w:type="dxa"/>
                            <w:tcBorders>
                              <w:left w:val="nil"/>
                              <w:right w:val="nil"/>
                            </w:tcBorders>
                            <w:shd w:val="clear" w:color="auto" w:fill="auto"/>
                            <w:noWrap/>
                            <w:vAlign w:val="center"/>
                            <w:hideMark/>
                          </w:tcPr>
                          <w:p w14:paraId="3BB048DA" w14:textId="77777777" w:rsidR="00C51030" w:rsidRPr="00F03DE6" w:rsidRDefault="00C51030"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4E7998D" w14:textId="77777777" w:rsidR="00C51030" w:rsidRPr="00F03DE6" w:rsidRDefault="00C5103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3.3 </w:t>
                            </w:r>
                          </w:p>
                        </w:tc>
                        <w:tc>
                          <w:tcPr>
                            <w:tcW w:w="737" w:type="dxa"/>
                            <w:tcBorders>
                              <w:top w:val="nil"/>
                              <w:left w:val="nil"/>
                              <w:bottom w:val="nil"/>
                              <w:right w:val="nil"/>
                            </w:tcBorders>
                            <w:shd w:val="clear" w:color="auto" w:fill="auto"/>
                            <w:noWrap/>
                            <w:vAlign w:val="center"/>
                            <w:hideMark/>
                          </w:tcPr>
                          <w:p w14:paraId="73FAA590" w14:textId="77777777" w:rsidR="00C51030" w:rsidRPr="00F03DE6" w:rsidRDefault="00C5103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4.8 </w:t>
                            </w:r>
                          </w:p>
                        </w:tc>
                        <w:tc>
                          <w:tcPr>
                            <w:tcW w:w="737" w:type="dxa"/>
                            <w:tcBorders>
                              <w:top w:val="nil"/>
                              <w:left w:val="nil"/>
                              <w:bottom w:val="nil"/>
                              <w:right w:val="nil"/>
                            </w:tcBorders>
                            <w:shd w:val="clear" w:color="auto" w:fill="auto"/>
                            <w:noWrap/>
                            <w:vAlign w:val="center"/>
                            <w:hideMark/>
                          </w:tcPr>
                          <w:p w14:paraId="71AE8284" w14:textId="77777777" w:rsidR="00C51030" w:rsidRPr="00F03DE6" w:rsidRDefault="00C5103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1.8 </w:t>
                            </w:r>
                          </w:p>
                        </w:tc>
                        <w:tc>
                          <w:tcPr>
                            <w:tcW w:w="567" w:type="dxa"/>
                            <w:tcBorders>
                              <w:left w:val="nil"/>
                              <w:right w:val="nil"/>
                            </w:tcBorders>
                            <w:shd w:val="clear" w:color="auto" w:fill="auto"/>
                            <w:noWrap/>
                            <w:vAlign w:val="center"/>
                            <w:hideMark/>
                          </w:tcPr>
                          <w:p w14:paraId="4ED1EFDF" w14:textId="77777777" w:rsidR="00C51030" w:rsidRPr="00F03DE6" w:rsidRDefault="00C51030" w:rsidP="006B2738">
                            <w:pPr>
                              <w:spacing w:after="0" w:line="240" w:lineRule="auto"/>
                              <w:jc w:val="center"/>
                              <w:rPr>
                                <w:rFonts w:ascii="Times New Roman" w:eastAsia="宋体" w:hAnsi="Times New Roman" w:cs="Times New Roman"/>
                                <w:color w:val="000000"/>
                                <w:sz w:val="21"/>
                                <w:szCs w:val="21"/>
                              </w:rPr>
                            </w:pPr>
                          </w:p>
                        </w:tc>
                      </w:tr>
                      <w:tr w:rsidR="00C51030" w:rsidRPr="00F03DE6" w14:paraId="6CC154C9"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0D0DB8D5" w14:textId="77777777" w:rsidR="00C51030" w:rsidRPr="00F03DE6" w:rsidRDefault="00C51030"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家庭投工量（日</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62787ECC" w14:textId="77777777" w:rsidR="00C51030" w:rsidRPr="00F03DE6" w:rsidRDefault="00C51030"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3A53386" w14:textId="77777777" w:rsidR="00C51030" w:rsidRPr="00F03DE6" w:rsidRDefault="00C5103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13.8 </w:t>
                            </w:r>
                          </w:p>
                        </w:tc>
                        <w:tc>
                          <w:tcPr>
                            <w:tcW w:w="737" w:type="dxa"/>
                            <w:tcBorders>
                              <w:top w:val="nil"/>
                              <w:left w:val="nil"/>
                              <w:bottom w:val="nil"/>
                              <w:right w:val="nil"/>
                            </w:tcBorders>
                            <w:shd w:val="clear" w:color="auto" w:fill="auto"/>
                            <w:noWrap/>
                            <w:vAlign w:val="center"/>
                            <w:hideMark/>
                          </w:tcPr>
                          <w:p w14:paraId="33B6663C" w14:textId="77777777" w:rsidR="00C51030" w:rsidRPr="00F03DE6" w:rsidRDefault="00C5103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75.0 </w:t>
                            </w:r>
                          </w:p>
                        </w:tc>
                        <w:tc>
                          <w:tcPr>
                            <w:tcW w:w="737" w:type="dxa"/>
                            <w:tcBorders>
                              <w:top w:val="nil"/>
                              <w:left w:val="nil"/>
                              <w:bottom w:val="nil"/>
                              <w:right w:val="nil"/>
                            </w:tcBorders>
                            <w:shd w:val="clear" w:color="auto" w:fill="auto"/>
                            <w:noWrap/>
                            <w:vAlign w:val="center"/>
                            <w:hideMark/>
                          </w:tcPr>
                          <w:p w14:paraId="777CDB5E" w14:textId="77777777" w:rsidR="00C51030" w:rsidRPr="00F03DE6" w:rsidRDefault="00C5103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0BF8A19C" w14:textId="77777777" w:rsidR="00C51030" w:rsidRPr="00F03DE6" w:rsidRDefault="00C51030"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C5C85E8" w14:textId="77777777" w:rsidR="00C51030" w:rsidRPr="00F03DE6" w:rsidRDefault="00C5103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14.5 </w:t>
                            </w:r>
                          </w:p>
                        </w:tc>
                        <w:tc>
                          <w:tcPr>
                            <w:tcW w:w="737" w:type="dxa"/>
                            <w:tcBorders>
                              <w:top w:val="nil"/>
                              <w:left w:val="nil"/>
                              <w:bottom w:val="nil"/>
                              <w:right w:val="nil"/>
                            </w:tcBorders>
                            <w:shd w:val="clear" w:color="auto" w:fill="auto"/>
                            <w:noWrap/>
                            <w:vAlign w:val="center"/>
                            <w:hideMark/>
                          </w:tcPr>
                          <w:p w14:paraId="648A03E0" w14:textId="77777777" w:rsidR="00C51030" w:rsidRPr="00F03DE6" w:rsidRDefault="00C5103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75.0 </w:t>
                            </w:r>
                          </w:p>
                        </w:tc>
                        <w:tc>
                          <w:tcPr>
                            <w:tcW w:w="737" w:type="dxa"/>
                            <w:tcBorders>
                              <w:top w:val="nil"/>
                              <w:left w:val="nil"/>
                              <w:bottom w:val="nil"/>
                              <w:right w:val="nil"/>
                            </w:tcBorders>
                            <w:shd w:val="clear" w:color="auto" w:fill="auto"/>
                            <w:noWrap/>
                            <w:vAlign w:val="center"/>
                            <w:hideMark/>
                          </w:tcPr>
                          <w:p w14:paraId="1DC3861D" w14:textId="77777777" w:rsidR="00C51030" w:rsidRPr="00F03DE6" w:rsidRDefault="00C5103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70FCC2ED" w14:textId="77777777" w:rsidR="00C51030" w:rsidRPr="00F03DE6" w:rsidRDefault="00C51030"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2BCEE760" w14:textId="77777777" w:rsidR="00C51030" w:rsidRPr="00F03DE6" w:rsidRDefault="00C5103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5.2 </w:t>
                            </w:r>
                          </w:p>
                        </w:tc>
                        <w:tc>
                          <w:tcPr>
                            <w:tcW w:w="737" w:type="dxa"/>
                            <w:tcBorders>
                              <w:top w:val="nil"/>
                              <w:left w:val="nil"/>
                              <w:bottom w:val="nil"/>
                              <w:right w:val="nil"/>
                            </w:tcBorders>
                            <w:shd w:val="clear" w:color="auto" w:fill="auto"/>
                            <w:noWrap/>
                            <w:vAlign w:val="center"/>
                            <w:hideMark/>
                          </w:tcPr>
                          <w:p w14:paraId="3B8F094B" w14:textId="77777777" w:rsidR="00C51030" w:rsidRPr="00F03DE6" w:rsidRDefault="00C5103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50.0 </w:t>
                            </w:r>
                          </w:p>
                        </w:tc>
                        <w:tc>
                          <w:tcPr>
                            <w:tcW w:w="737" w:type="dxa"/>
                            <w:tcBorders>
                              <w:top w:val="nil"/>
                              <w:left w:val="nil"/>
                              <w:bottom w:val="nil"/>
                              <w:right w:val="nil"/>
                            </w:tcBorders>
                            <w:shd w:val="clear" w:color="auto" w:fill="auto"/>
                            <w:noWrap/>
                            <w:vAlign w:val="center"/>
                            <w:hideMark/>
                          </w:tcPr>
                          <w:p w14:paraId="79645DA8" w14:textId="77777777" w:rsidR="00C51030" w:rsidRPr="00F03DE6" w:rsidRDefault="00C5103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1A69E6F3" w14:textId="77777777" w:rsidR="00C51030" w:rsidRPr="00F03DE6" w:rsidRDefault="00C51030"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BCDC7EC" w14:textId="77777777" w:rsidR="00C51030" w:rsidRPr="00F03DE6" w:rsidRDefault="00C5103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1.9 </w:t>
                            </w:r>
                          </w:p>
                        </w:tc>
                        <w:tc>
                          <w:tcPr>
                            <w:tcW w:w="737" w:type="dxa"/>
                            <w:tcBorders>
                              <w:top w:val="nil"/>
                              <w:left w:val="nil"/>
                              <w:bottom w:val="nil"/>
                              <w:right w:val="nil"/>
                            </w:tcBorders>
                            <w:shd w:val="clear" w:color="auto" w:fill="auto"/>
                            <w:noWrap/>
                            <w:vAlign w:val="center"/>
                            <w:hideMark/>
                          </w:tcPr>
                          <w:p w14:paraId="507BAC28" w14:textId="77777777" w:rsidR="00C51030" w:rsidRPr="00F03DE6" w:rsidRDefault="00C5103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1.9 </w:t>
                            </w:r>
                          </w:p>
                        </w:tc>
                        <w:tc>
                          <w:tcPr>
                            <w:tcW w:w="737" w:type="dxa"/>
                            <w:tcBorders>
                              <w:top w:val="nil"/>
                              <w:left w:val="nil"/>
                              <w:bottom w:val="nil"/>
                              <w:right w:val="nil"/>
                            </w:tcBorders>
                            <w:shd w:val="clear" w:color="auto" w:fill="auto"/>
                            <w:noWrap/>
                            <w:vAlign w:val="center"/>
                            <w:hideMark/>
                          </w:tcPr>
                          <w:p w14:paraId="33886B73" w14:textId="77777777" w:rsidR="00C51030" w:rsidRPr="00F03DE6" w:rsidRDefault="00C5103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1.8 </w:t>
                            </w:r>
                          </w:p>
                        </w:tc>
                        <w:tc>
                          <w:tcPr>
                            <w:tcW w:w="567" w:type="dxa"/>
                            <w:tcBorders>
                              <w:left w:val="nil"/>
                              <w:right w:val="nil"/>
                            </w:tcBorders>
                            <w:shd w:val="clear" w:color="auto" w:fill="auto"/>
                            <w:noWrap/>
                            <w:vAlign w:val="center"/>
                            <w:hideMark/>
                          </w:tcPr>
                          <w:p w14:paraId="138EEA5B" w14:textId="77777777" w:rsidR="00C51030" w:rsidRPr="00F03DE6" w:rsidRDefault="00C51030" w:rsidP="006B2738">
                            <w:pPr>
                              <w:spacing w:after="0" w:line="240" w:lineRule="auto"/>
                              <w:jc w:val="center"/>
                              <w:rPr>
                                <w:rFonts w:ascii="Times New Roman" w:eastAsia="宋体" w:hAnsi="Times New Roman" w:cs="Times New Roman"/>
                                <w:color w:val="000000"/>
                                <w:sz w:val="21"/>
                                <w:szCs w:val="21"/>
                              </w:rPr>
                            </w:pPr>
                          </w:p>
                        </w:tc>
                      </w:tr>
                      <w:tr w:rsidR="00C51030" w:rsidRPr="00F03DE6" w14:paraId="4343EB4B"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4FDE97E8" w14:textId="77777777" w:rsidR="00C51030" w:rsidRPr="00F03DE6" w:rsidRDefault="00C51030"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雇佣投工量（日</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297686E9" w14:textId="77777777" w:rsidR="00C51030" w:rsidRPr="00F03DE6" w:rsidRDefault="00C51030"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3225423" w14:textId="77777777" w:rsidR="00C51030" w:rsidRPr="00F03DE6" w:rsidRDefault="00C5103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1702A519" w14:textId="77777777" w:rsidR="00C51030" w:rsidRPr="00F03DE6" w:rsidRDefault="00C5103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12.7 </w:t>
                            </w:r>
                          </w:p>
                        </w:tc>
                        <w:tc>
                          <w:tcPr>
                            <w:tcW w:w="737" w:type="dxa"/>
                            <w:tcBorders>
                              <w:top w:val="nil"/>
                              <w:left w:val="nil"/>
                              <w:bottom w:val="nil"/>
                              <w:right w:val="nil"/>
                            </w:tcBorders>
                            <w:shd w:val="clear" w:color="auto" w:fill="auto"/>
                            <w:noWrap/>
                            <w:vAlign w:val="center"/>
                            <w:hideMark/>
                          </w:tcPr>
                          <w:p w14:paraId="5B847683" w14:textId="77777777" w:rsidR="00C51030" w:rsidRPr="00F03DE6" w:rsidRDefault="00C5103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03C375E8" w14:textId="77777777" w:rsidR="00C51030" w:rsidRPr="00F03DE6" w:rsidRDefault="00C51030"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C8EF17C" w14:textId="77777777" w:rsidR="00C51030" w:rsidRPr="00F03DE6" w:rsidRDefault="00C5103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12D328B2" w14:textId="77777777" w:rsidR="00C51030" w:rsidRPr="00F03DE6" w:rsidRDefault="00C5103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12.7 </w:t>
                            </w:r>
                          </w:p>
                        </w:tc>
                        <w:tc>
                          <w:tcPr>
                            <w:tcW w:w="737" w:type="dxa"/>
                            <w:tcBorders>
                              <w:top w:val="nil"/>
                              <w:left w:val="nil"/>
                              <w:bottom w:val="nil"/>
                              <w:right w:val="nil"/>
                            </w:tcBorders>
                            <w:shd w:val="clear" w:color="auto" w:fill="auto"/>
                            <w:noWrap/>
                            <w:vAlign w:val="center"/>
                            <w:hideMark/>
                          </w:tcPr>
                          <w:p w14:paraId="49CCF7E0" w14:textId="77777777" w:rsidR="00C51030" w:rsidRPr="00F03DE6" w:rsidRDefault="00C5103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574E2397" w14:textId="77777777" w:rsidR="00C51030" w:rsidRPr="00F03DE6" w:rsidRDefault="00C51030"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BB8422D" w14:textId="77777777" w:rsidR="00C51030" w:rsidRPr="00F03DE6" w:rsidRDefault="00C5103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16CFAEE3" w14:textId="77777777" w:rsidR="00C51030" w:rsidRPr="00F03DE6" w:rsidRDefault="00C5103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12.7 </w:t>
                            </w:r>
                          </w:p>
                        </w:tc>
                        <w:tc>
                          <w:tcPr>
                            <w:tcW w:w="737" w:type="dxa"/>
                            <w:tcBorders>
                              <w:top w:val="nil"/>
                              <w:left w:val="nil"/>
                              <w:bottom w:val="nil"/>
                              <w:right w:val="nil"/>
                            </w:tcBorders>
                            <w:shd w:val="clear" w:color="auto" w:fill="auto"/>
                            <w:noWrap/>
                            <w:vAlign w:val="center"/>
                            <w:hideMark/>
                          </w:tcPr>
                          <w:p w14:paraId="3874FBBA" w14:textId="77777777" w:rsidR="00C51030" w:rsidRPr="00F03DE6" w:rsidRDefault="00C5103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7AE9F06C" w14:textId="77777777" w:rsidR="00C51030" w:rsidRPr="00F03DE6" w:rsidRDefault="00C51030"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7BB967FA" w14:textId="77777777" w:rsidR="00C51030" w:rsidRPr="00F03DE6" w:rsidRDefault="00C5103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1.4 </w:t>
                            </w:r>
                          </w:p>
                        </w:tc>
                        <w:tc>
                          <w:tcPr>
                            <w:tcW w:w="737" w:type="dxa"/>
                            <w:tcBorders>
                              <w:top w:val="nil"/>
                              <w:left w:val="nil"/>
                              <w:bottom w:val="nil"/>
                              <w:right w:val="nil"/>
                            </w:tcBorders>
                            <w:shd w:val="clear" w:color="auto" w:fill="auto"/>
                            <w:noWrap/>
                            <w:vAlign w:val="center"/>
                            <w:hideMark/>
                          </w:tcPr>
                          <w:p w14:paraId="12D6CEB2" w14:textId="77777777" w:rsidR="00C51030" w:rsidRPr="00F03DE6" w:rsidRDefault="00C5103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2.9 </w:t>
                            </w:r>
                          </w:p>
                        </w:tc>
                        <w:tc>
                          <w:tcPr>
                            <w:tcW w:w="737" w:type="dxa"/>
                            <w:tcBorders>
                              <w:top w:val="nil"/>
                              <w:left w:val="nil"/>
                              <w:bottom w:val="nil"/>
                              <w:right w:val="nil"/>
                            </w:tcBorders>
                            <w:shd w:val="clear" w:color="auto" w:fill="auto"/>
                            <w:noWrap/>
                            <w:vAlign w:val="center"/>
                            <w:hideMark/>
                          </w:tcPr>
                          <w:p w14:paraId="55C4334B" w14:textId="77777777" w:rsidR="00C51030" w:rsidRPr="00F03DE6" w:rsidRDefault="00C5103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62F099AA" w14:textId="77777777" w:rsidR="00C51030" w:rsidRPr="00F03DE6" w:rsidRDefault="00C51030"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r>
                      <w:tr w:rsidR="00C51030" w:rsidRPr="00F03DE6" w14:paraId="310047B1"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1FA6829A" w14:textId="77777777" w:rsidR="00C51030" w:rsidRPr="00F03DE6" w:rsidRDefault="00C51030"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肥料投入（元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51ED0611" w14:textId="77777777" w:rsidR="00C51030" w:rsidRPr="00F03DE6" w:rsidRDefault="00C51030"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D0E95E4" w14:textId="77777777" w:rsidR="00C51030" w:rsidRPr="00F03DE6" w:rsidRDefault="00C5103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140.1 </w:t>
                            </w:r>
                          </w:p>
                        </w:tc>
                        <w:tc>
                          <w:tcPr>
                            <w:tcW w:w="737" w:type="dxa"/>
                            <w:tcBorders>
                              <w:top w:val="nil"/>
                              <w:left w:val="nil"/>
                              <w:bottom w:val="nil"/>
                              <w:right w:val="nil"/>
                            </w:tcBorders>
                            <w:shd w:val="clear" w:color="auto" w:fill="auto"/>
                            <w:noWrap/>
                            <w:vAlign w:val="center"/>
                            <w:hideMark/>
                          </w:tcPr>
                          <w:p w14:paraId="03990BE5" w14:textId="77777777" w:rsidR="00C51030" w:rsidRPr="00F03DE6" w:rsidRDefault="00C5103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350.0 </w:t>
                            </w:r>
                          </w:p>
                        </w:tc>
                        <w:tc>
                          <w:tcPr>
                            <w:tcW w:w="737" w:type="dxa"/>
                            <w:tcBorders>
                              <w:top w:val="nil"/>
                              <w:left w:val="nil"/>
                              <w:bottom w:val="nil"/>
                              <w:right w:val="nil"/>
                            </w:tcBorders>
                            <w:shd w:val="clear" w:color="auto" w:fill="auto"/>
                            <w:noWrap/>
                            <w:vAlign w:val="center"/>
                            <w:hideMark/>
                          </w:tcPr>
                          <w:p w14:paraId="216A0F49" w14:textId="77777777" w:rsidR="00C51030" w:rsidRPr="00F03DE6" w:rsidRDefault="00C5103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10.0 </w:t>
                            </w:r>
                          </w:p>
                        </w:tc>
                        <w:tc>
                          <w:tcPr>
                            <w:tcW w:w="283" w:type="dxa"/>
                            <w:tcBorders>
                              <w:left w:val="nil"/>
                              <w:right w:val="nil"/>
                            </w:tcBorders>
                            <w:shd w:val="clear" w:color="auto" w:fill="auto"/>
                            <w:noWrap/>
                            <w:vAlign w:val="center"/>
                            <w:hideMark/>
                          </w:tcPr>
                          <w:p w14:paraId="7CD914BE" w14:textId="77777777" w:rsidR="00C51030" w:rsidRPr="00F03DE6" w:rsidRDefault="00C51030"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EFDCA31" w14:textId="77777777" w:rsidR="00C51030" w:rsidRPr="00F03DE6" w:rsidRDefault="00C5103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141.5 </w:t>
                            </w:r>
                          </w:p>
                        </w:tc>
                        <w:tc>
                          <w:tcPr>
                            <w:tcW w:w="737" w:type="dxa"/>
                            <w:tcBorders>
                              <w:top w:val="nil"/>
                              <w:left w:val="nil"/>
                              <w:bottom w:val="nil"/>
                              <w:right w:val="nil"/>
                            </w:tcBorders>
                            <w:shd w:val="clear" w:color="auto" w:fill="auto"/>
                            <w:noWrap/>
                            <w:vAlign w:val="center"/>
                            <w:hideMark/>
                          </w:tcPr>
                          <w:p w14:paraId="5942755E" w14:textId="77777777" w:rsidR="00C51030" w:rsidRPr="00F03DE6" w:rsidRDefault="00C5103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350.0 </w:t>
                            </w:r>
                          </w:p>
                        </w:tc>
                        <w:tc>
                          <w:tcPr>
                            <w:tcW w:w="737" w:type="dxa"/>
                            <w:tcBorders>
                              <w:top w:val="nil"/>
                              <w:left w:val="nil"/>
                              <w:bottom w:val="nil"/>
                              <w:right w:val="nil"/>
                            </w:tcBorders>
                            <w:shd w:val="clear" w:color="auto" w:fill="auto"/>
                            <w:noWrap/>
                            <w:vAlign w:val="center"/>
                            <w:hideMark/>
                          </w:tcPr>
                          <w:p w14:paraId="659D807F" w14:textId="77777777" w:rsidR="00C51030" w:rsidRPr="00F03DE6" w:rsidRDefault="00C5103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10.0 </w:t>
                            </w:r>
                          </w:p>
                        </w:tc>
                        <w:tc>
                          <w:tcPr>
                            <w:tcW w:w="567" w:type="dxa"/>
                            <w:tcBorders>
                              <w:left w:val="nil"/>
                              <w:right w:val="nil"/>
                            </w:tcBorders>
                            <w:shd w:val="clear" w:color="auto" w:fill="auto"/>
                            <w:noWrap/>
                            <w:vAlign w:val="center"/>
                            <w:hideMark/>
                          </w:tcPr>
                          <w:p w14:paraId="665770CF" w14:textId="77777777" w:rsidR="00C51030" w:rsidRPr="00F03DE6" w:rsidRDefault="00C51030"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38FABE3" w14:textId="77777777" w:rsidR="00C51030" w:rsidRPr="00F03DE6" w:rsidRDefault="00C5103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121.6 </w:t>
                            </w:r>
                          </w:p>
                        </w:tc>
                        <w:tc>
                          <w:tcPr>
                            <w:tcW w:w="737" w:type="dxa"/>
                            <w:tcBorders>
                              <w:top w:val="nil"/>
                              <w:left w:val="nil"/>
                              <w:bottom w:val="nil"/>
                              <w:right w:val="nil"/>
                            </w:tcBorders>
                            <w:shd w:val="clear" w:color="auto" w:fill="auto"/>
                            <w:noWrap/>
                            <w:vAlign w:val="center"/>
                            <w:hideMark/>
                          </w:tcPr>
                          <w:p w14:paraId="79C1F283" w14:textId="77777777" w:rsidR="00C51030" w:rsidRPr="00F03DE6" w:rsidRDefault="00C5103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267.4 </w:t>
                            </w:r>
                          </w:p>
                        </w:tc>
                        <w:tc>
                          <w:tcPr>
                            <w:tcW w:w="737" w:type="dxa"/>
                            <w:tcBorders>
                              <w:top w:val="nil"/>
                              <w:left w:val="nil"/>
                              <w:bottom w:val="nil"/>
                              <w:right w:val="nil"/>
                            </w:tcBorders>
                            <w:shd w:val="clear" w:color="auto" w:fill="auto"/>
                            <w:noWrap/>
                            <w:vAlign w:val="center"/>
                            <w:hideMark/>
                          </w:tcPr>
                          <w:p w14:paraId="20817DA2" w14:textId="77777777" w:rsidR="00C51030" w:rsidRPr="00F03DE6" w:rsidRDefault="00C5103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10.0 </w:t>
                            </w:r>
                          </w:p>
                        </w:tc>
                        <w:tc>
                          <w:tcPr>
                            <w:tcW w:w="567" w:type="dxa"/>
                            <w:tcBorders>
                              <w:left w:val="nil"/>
                              <w:right w:val="nil"/>
                            </w:tcBorders>
                            <w:shd w:val="clear" w:color="auto" w:fill="auto"/>
                            <w:noWrap/>
                            <w:vAlign w:val="center"/>
                            <w:hideMark/>
                          </w:tcPr>
                          <w:p w14:paraId="22BD7503" w14:textId="77777777" w:rsidR="00C51030" w:rsidRPr="00F03DE6" w:rsidRDefault="00C51030"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593EC0AA" w14:textId="77777777" w:rsidR="00C51030" w:rsidRPr="00F03DE6" w:rsidRDefault="00C5103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195.4 </w:t>
                            </w:r>
                          </w:p>
                        </w:tc>
                        <w:tc>
                          <w:tcPr>
                            <w:tcW w:w="737" w:type="dxa"/>
                            <w:tcBorders>
                              <w:top w:val="nil"/>
                              <w:left w:val="nil"/>
                              <w:bottom w:val="nil"/>
                              <w:right w:val="nil"/>
                            </w:tcBorders>
                            <w:shd w:val="clear" w:color="auto" w:fill="auto"/>
                            <w:noWrap/>
                            <w:vAlign w:val="center"/>
                            <w:hideMark/>
                          </w:tcPr>
                          <w:p w14:paraId="57722C06" w14:textId="77777777" w:rsidR="00C51030" w:rsidRPr="00F03DE6" w:rsidRDefault="00C5103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230.8 </w:t>
                            </w:r>
                          </w:p>
                        </w:tc>
                        <w:tc>
                          <w:tcPr>
                            <w:tcW w:w="737" w:type="dxa"/>
                            <w:tcBorders>
                              <w:top w:val="nil"/>
                              <w:left w:val="nil"/>
                              <w:bottom w:val="nil"/>
                              <w:right w:val="nil"/>
                            </w:tcBorders>
                            <w:shd w:val="clear" w:color="auto" w:fill="auto"/>
                            <w:noWrap/>
                            <w:vAlign w:val="center"/>
                            <w:hideMark/>
                          </w:tcPr>
                          <w:p w14:paraId="520FBC18" w14:textId="77777777" w:rsidR="00C51030" w:rsidRPr="00F03DE6" w:rsidRDefault="00C5103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160.0 </w:t>
                            </w:r>
                          </w:p>
                        </w:tc>
                        <w:tc>
                          <w:tcPr>
                            <w:tcW w:w="567" w:type="dxa"/>
                            <w:tcBorders>
                              <w:left w:val="nil"/>
                              <w:right w:val="nil"/>
                            </w:tcBorders>
                            <w:shd w:val="clear" w:color="auto" w:fill="auto"/>
                            <w:noWrap/>
                            <w:vAlign w:val="center"/>
                            <w:hideMark/>
                          </w:tcPr>
                          <w:p w14:paraId="40AFBD5C" w14:textId="77777777" w:rsidR="00C51030" w:rsidRPr="00F03DE6" w:rsidRDefault="00C51030"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r>
                      <w:tr w:rsidR="00C51030" w:rsidRPr="00F03DE6" w14:paraId="44B15BD3"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72CB1FE6" w14:textId="77777777" w:rsidR="00C51030" w:rsidRPr="00F03DE6" w:rsidRDefault="00C51030"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机械投入（元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7593A925" w14:textId="77777777" w:rsidR="00C51030" w:rsidRPr="00F03DE6" w:rsidRDefault="00C51030"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CCCF48A" w14:textId="77777777" w:rsidR="00C51030" w:rsidRPr="00F03DE6" w:rsidRDefault="00C5103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60.0 </w:t>
                            </w:r>
                          </w:p>
                        </w:tc>
                        <w:tc>
                          <w:tcPr>
                            <w:tcW w:w="737" w:type="dxa"/>
                            <w:tcBorders>
                              <w:top w:val="nil"/>
                              <w:left w:val="nil"/>
                              <w:bottom w:val="nil"/>
                              <w:right w:val="nil"/>
                            </w:tcBorders>
                            <w:shd w:val="clear" w:color="auto" w:fill="auto"/>
                            <w:noWrap/>
                            <w:vAlign w:val="center"/>
                            <w:hideMark/>
                          </w:tcPr>
                          <w:p w14:paraId="1DCE34F7" w14:textId="77777777" w:rsidR="00C51030" w:rsidRPr="00F03DE6" w:rsidRDefault="00C5103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250.0 </w:t>
                            </w:r>
                          </w:p>
                        </w:tc>
                        <w:tc>
                          <w:tcPr>
                            <w:tcW w:w="737" w:type="dxa"/>
                            <w:tcBorders>
                              <w:top w:val="nil"/>
                              <w:left w:val="nil"/>
                              <w:bottom w:val="nil"/>
                              <w:right w:val="nil"/>
                            </w:tcBorders>
                            <w:shd w:val="clear" w:color="auto" w:fill="auto"/>
                            <w:noWrap/>
                            <w:vAlign w:val="center"/>
                            <w:hideMark/>
                          </w:tcPr>
                          <w:p w14:paraId="0AD2B19D" w14:textId="77777777" w:rsidR="00C51030" w:rsidRPr="00F03DE6" w:rsidRDefault="00C5103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4FF48B42" w14:textId="77777777" w:rsidR="00C51030" w:rsidRPr="00F03DE6" w:rsidRDefault="00C51030"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38F37CB" w14:textId="77777777" w:rsidR="00C51030" w:rsidRPr="00F03DE6" w:rsidRDefault="00C5103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57.6 </w:t>
                            </w:r>
                          </w:p>
                        </w:tc>
                        <w:tc>
                          <w:tcPr>
                            <w:tcW w:w="737" w:type="dxa"/>
                            <w:tcBorders>
                              <w:top w:val="nil"/>
                              <w:left w:val="nil"/>
                              <w:bottom w:val="nil"/>
                              <w:right w:val="nil"/>
                            </w:tcBorders>
                            <w:shd w:val="clear" w:color="auto" w:fill="auto"/>
                            <w:noWrap/>
                            <w:vAlign w:val="center"/>
                            <w:hideMark/>
                          </w:tcPr>
                          <w:p w14:paraId="585C5843" w14:textId="77777777" w:rsidR="00C51030" w:rsidRPr="00F03DE6" w:rsidRDefault="00C5103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250.0 </w:t>
                            </w:r>
                          </w:p>
                        </w:tc>
                        <w:tc>
                          <w:tcPr>
                            <w:tcW w:w="737" w:type="dxa"/>
                            <w:tcBorders>
                              <w:top w:val="nil"/>
                              <w:left w:val="nil"/>
                              <w:bottom w:val="nil"/>
                              <w:right w:val="nil"/>
                            </w:tcBorders>
                            <w:shd w:val="clear" w:color="auto" w:fill="auto"/>
                            <w:noWrap/>
                            <w:vAlign w:val="center"/>
                            <w:hideMark/>
                          </w:tcPr>
                          <w:p w14:paraId="69B2E35F" w14:textId="77777777" w:rsidR="00C51030" w:rsidRPr="00F03DE6" w:rsidRDefault="00C5103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0EC995F9" w14:textId="77777777" w:rsidR="00C51030" w:rsidRPr="00F03DE6" w:rsidRDefault="00C51030"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68B187E" w14:textId="77777777" w:rsidR="00C51030" w:rsidRPr="00F03DE6" w:rsidRDefault="00C5103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91.2 </w:t>
                            </w:r>
                          </w:p>
                        </w:tc>
                        <w:tc>
                          <w:tcPr>
                            <w:tcW w:w="737" w:type="dxa"/>
                            <w:tcBorders>
                              <w:top w:val="nil"/>
                              <w:left w:val="nil"/>
                              <w:bottom w:val="nil"/>
                              <w:right w:val="nil"/>
                            </w:tcBorders>
                            <w:shd w:val="clear" w:color="auto" w:fill="auto"/>
                            <w:noWrap/>
                            <w:vAlign w:val="center"/>
                            <w:hideMark/>
                          </w:tcPr>
                          <w:p w14:paraId="01378BF8" w14:textId="77777777" w:rsidR="00C51030" w:rsidRPr="00F03DE6" w:rsidRDefault="00C5103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240.0 </w:t>
                            </w:r>
                          </w:p>
                        </w:tc>
                        <w:tc>
                          <w:tcPr>
                            <w:tcW w:w="737" w:type="dxa"/>
                            <w:tcBorders>
                              <w:top w:val="nil"/>
                              <w:left w:val="nil"/>
                              <w:bottom w:val="nil"/>
                              <w:right w:val="nil"/>
                            </w:tcBorders>
                            <w:shd w:val="clear" w:color="auto" w:fill="auto"/>
                            <w:noWrap/>
                            <w:vAlign w:val="center"/>
                            <w:hideMark/>
                          </w:tcPr>
                          <w:p w14:paraId="4B0155AD" w14:textId="77777777" w:rsidR="00C51030" w:rsidRPr="00F03DE6" w:rsidRDefault="00C5103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0D40AA9D" w14:textId="77777777" w:rsidR="00C51030" w:rsidRPr="00F03DE6" w:rsidRDefault="00C51030"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4DE0309" w14:textId="77777777" w:rsidR="00C51030" w:rsidRPr="00F03DE6" w:rsidRDefault="00C5103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142.8 </w:t>
                            </w:r>
                          </w:p>
                        </w:tc>
                        <w:tc>
                          <w:tcPr>
                            <w:tcW w:w="737" w:type="dxa"/>
                            <w:tcBorders>
                              <w:top w:val="nil"/>
                              <w:left w:val="nil"/>
                              <w:bottom w:val="nil"/>
                              <w:right w:val="nil"/>
                            </w:tcBorders>
                            <w:shd w:val="clear" w:color="auto" w:fill="auto"/>
                            <w:noWrap/>
                            <w:vAlign w:val="center"/>
                            <w:hideMark/>
                          </w:tcPr>
                          <w:p w14:paraId="54271402" w14:textId="77777777" w:rsidR="00C51030" w:rsidRPr="00F03DE6" w:rsidRDefault="00C5103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157.7 </w:t>
                            </w:r>
                          </w:p>
                        </w:tc>
                        <w:tc>
                          <w:tcPr>
                            <w:tcW w:w="737" w:type="dxa"/>
                            <w:tcBorders>
                              <w:top w:val="nil"/>
                              <w:left w:val="nil"/>
                              <w:bottom w:val="nil"/>
                              <w:right w:val="nil"/>
                            </w:tcBorders>
                            <w:shd w:val="clear" w:color="auto" w:fill="auto"/>
                            <w:noWrap/>
                            <w:vAlign w:val="center"/>
                            <w:hideMark/>
                          </w:tcPr>
                          <w:p w14:paraId="7A378337" w14:textId="77777777" w:rsidR="00C51030" w:rsidRPr="00F03DE6" w:rsidRDefault="00C5103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128.0 </w:t>
                            </w:r>
                          </w:p>
                        </w:tc>
                        <w:tc>
                          <w:tcPr>
                            <w:tcW w:w="567" w:type="dxa"/>
                            <w:tcBorders>
                              <w:left w:val="nil"/>
                              <w:right w:val="nil"/>
                            </w:tcBorders>
                            <w:shd w:val="clear" w:color="auto" w:fill="auto"/>
                            <w:noWrap/>
                            <w:vAlign w:val="center"/>
                            <w:hideMark/>
                          </w:tcPr>
                          <w:p w14:paraId="3EB1C3CD" w14:textId="77777777" w:rsidR="00C51030" w:rsidRPr="00F03DE6" w:rsidRDefault="00C51030" w:rsidP="006B2738">
                            <w:pPr>
                              <w:spacing w:after="0" w:line="240" w:lineRule="auto"/>
                              <w:jc w:val="center"/>
                              <w:rPr>
                                <w:rFonts w:ascii="Times New Roman" w:eastAsia="宋体" w:hAnsi="Times New Roman" w:cs="Times New Roman"/>
                                <w:color w:val="000000"/>
                                <w:sz w:val="21"/>
                                <w:szCs w:val="21"/>
                              </w:rPr>
                            </w:pPr>
                          </w:p>
                        </w:tc>
                      </w:tr>
                      <w:tr w:rsidR="00C51030" w:rsidRPr="00F03DE6" w14:paraId="6FA8EBEC"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631C8B03" w14:textId="77777777" w:rsidR="00C51030" w:rsidRPr="00F03DE6" w:rsidRDefault="00C51030"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其他投入（元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590DD85E" w14:textId="77777777" w:rsidR="00C51030" w:rsidRPr="00F03DE6" w:rsidRDefault="00C51030"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33265AB" w14:textId="77777777" w:rsidR="00C51030" w:rsidRPr="00F03DE6" w:rsidRDefault="00C5103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94.9 </w:t>
                            </w:r>
                          </w:p>
                        </w:tc>
                        <w:tc>
                          <w:tcPr>
                            <w:tcW w:w="737" w:type="dxa"/>
                            <w:tcBorders>
                              <w:top w:val="nil"/>
                              <w:left w:val="nil"/>
                              <w:bottom w:val="nil"/>
                              <w:right w:val="nil"/>
                            </w:tcBorders>
                            <w:shd w:val="clear" w:color="auto" w:fill="auto"/>
                            <w:noWrap/>
                            <w:vAlign w:val="center"/>
                            <w:hideMark/>
                          </w:tcPr>
                          <w:p w14:paraId="3F730A97" w14:textId="77777777" w:rsidR="00C51030" w:rsidRPr="00F03DE6" w:rsidRDefault="00C5103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167.5 </w:t>
                            </w:r>
                          </w:p>
                        </w:tc>
                        <w:tc>
                          <w:tcPr>
                            <w:tcW w:w="737" w:type="dxa"/>
                            <w:tcBorders>
                              <w:top w:val="nil"/>
                              <w:left w:val="nil"/>
                              <w:bottom w:val="nil"/>
                              <w:right w:val="nil"/>
                            </w:tcBorders>
                            <w:shd w:val="clear" w:color="auto" w:fill="auto"/>
                            <w:noWrap/>
                            <w:vAlign w:val="center"/>
                            <w:hideMark/>
                          </w:tcPr>
                          <w:p w14:paraId="3B6A28E9" w14:textId="77777777" w:rsidR="00C51030" w:rsidRPr="00F03DE6" w:rsidRDefault="00C5103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46.7 </w:t>
                            </w:r>
                          </w:p>
                        </w:tc>
                        <w:tc>
                          <w:tcPr>
                            <w:tcW w:w="283" w:type="dxa"/>
                            <w:tcBorders>
                              <w:left w:val="nil"/>
                              <w:right w:val="nil"/>
                            </w:tcBorders>
                            <w:shd w:val="clear" w:color="auto" w:fill="auto"/>
                            <w:noWrap/>
                            <w:vAlign w:val="center"/>
                            <w:hideMark/>
                          </w:tcPr>
                          <w:p w14:paraId="72B04C42" w14:textId="77777777" w:rsidR="00C51030" w:rsidRPr="00F03DE6" w:rsidRDefault="00C51030"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06A631B" w14:textId="77777777" w:rsidR="00C51030" w:rsidRPr="00F03DE6" w:rsidRDefault="00C5103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95.5 </w:t>
                            </w:r>
                          </w:p>
                        </w:tc>
                        <w:tc>
                          <w:tcPr>
                            <w:tcW w:w="737" w:type="dxa"/>
                            <w:tcBorders>
                              <w:top w:val="nil"/>
                              <w:left w:val="nil"/>
                              <w:bottom w:val="nil"/>
                              <w:right w:val="nil"/>
                            </w:tcBorders>
                            <w:shd w:val="clear" w:color="auto" w:fill="auto"/>
                            <w:noWrap/>
                            <w:vAlign w:val="center"/>
                            <w:hideMark/>
                          </w:tcPr>
                          <w:p w14:paraId="3C68E8A3" w14:textId="77777777" w:rsidR="00C51030" w:rsidRPr="00F03DE6" w:rsidRDefault="00C5103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167.5 </w:t>
                            </w:r>
                          </w:p>
                        </w:tc>
                        <w:tc>
                          <w:tcPr>
                            <w:tcW w:w="737" w:type="dxa"/>
                            <w:tcBorders>
                              <w:top w:val="nil"/>
                              <w:left w:val="nil"/>
                              <w:bottom w:val="nil"/>
                              <w:right w:val="nil"/>
                            </w:tcBorders>
                            <w:shd w:val="clear" w:color="auto" w:fill="auto"/>
                            <w:noWrap/>
                            <w:vAlign w:val="center"/>
                            <w:hideMark/>
                          </w:tcPr>
                          <w:p w14:paraId="1FB1895D" w14:textId="77777777" w:rsidR="00C51030" w:rsidRPr="00F03DE6" w:rsidRDefault="00C5103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46.7 </w:t>
                            </w:r>
                          </w:p>
                        </w:tc>
                        <w:tc>
                          <w:tcPr>
                            <w:tcW w:w="567" w:type="dxa"/>
                            <w:tcBorders>
                              <w:left w:val="nil"/>
                              <w:right w:val="nil"/>
                            </w:tcBorders>
                            <w:shd w:val="clear" w:color="auto" w:fill="auto"/>
                            <w:noWrap/>
                            <w:vAlign w:val="center"/>
                            <w:hideMark/>
                          </w:tcPr>
                          <w:p w14:paraId="78EF6795" w14:textId="77777777" w:rsidR="00C51030" w:rsidRPr="00F03DE6" w:rsidRDefault="00C51030"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1365C52E" w14:textId="77777777" w:rsidR="00C51030" w:rsidRPr="00F03DE6" w:rsidRDefault="00C5103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86.5 </w:t>
                            </w:r>
                          </w:p>
                        </w:tc>
                        <w:tc>
                          <w:tcPr>
                            <w:tcW w:w="737" w:type="dxa"/>
                            <w:tcBorders>
                              <w:top w:val="nil"/>
                              <w:left w:val="nil"/>
                              <w:bottom w:val="nil"/>
                              <w:right w:val="nil"/>
                            </w:tcBorders>
                            <w:shd w:val="clear" w:color="auto" w:fill="auto"/>
                            <w:noWrap/>
                            <w:vAlign w:val="center"/>
                            <w:hideMark/>
                          </w:tcPr>
                          <w:p w14:paraId="424A278A" w14:textId="77777777" w:rsidR="00C51030" w:rsidRPr="00F03DE6" w:rsidRDefault="00C5103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167.5 </w:t>
                            </w:r>
                          </w:p>
                        </w:tc>
                        <w:tc>
                          <w:tcPr>
                            <w:tcW w:w="737" w:type="dxa"/>
                            <w:tcBorders>
                              <w:top w:val="nil"/>
                              <w:left w:val="nil"/>
                              <w:bottom w:val="nil"/>
                              <w:right w:val="nil"/>
                            </w:tcBorders>
                            <w:shd w:val="clear" w:color="auto" w:fill="auto"/>
                            <w:noWrap/>
                            <w:vAlign w:val="center"/>
                            <w:hideMark/>
                          </w:tcPr>
                          <w:p w14:paraId="31DBAAF5" w14:textId="77777777" w:rsidR="00C51030" w:rsidRPr="00F03DE6" w:rsidRDefault="00C5103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46.7 </w:t>
                            </w:r>
                          </w:p>
                        </w:tc>
                        <w:tc>
                          <w:tcPr>
                            <w:tcW w:w="567" w:type="dxa"/>
                            <w:tcBorders>
                              <w:left w:val="nil"/>
                              <w:right w:val="nil"/>
                            </w:tcBorders>
                            <w:shd w:val="clear" w:color="auto" w:fill="auto"/>
                            <w:noWrap/>
                            <w:vAlign w:val="center"/>
                            <w:hideMark/>
                          </w:tcPr>
                          <w:p w14:paraId="533A39F7" w14:textId="77777777" w:rsidR="00C51030" w:rsidRPr="00F03DE6" w:rsidRDefault="00C51030"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BCEA513" w14:textId="77777777" w:rsidR="00C51030" w:rsidRPr="00F03DE6" w:rsidRDefault="00C5103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69.5 </w:t>
                            </w:r>
                          </w:p>
                        </w:tc>
                        <w:tc>
                          <w:tcPr>
                            <w:tcW w:w="737" w:type="dxa"/>
                            <w:tcBorders>
                              <w:top w:val="nil"/>
                              <w:left w:val="nil"/>
                              <w:bottom w:val="nil"/>
                              <w:right w:val="nil"/>
                            </w:tcBorders>
                            <w:shd w:val="clear" w:color="auto" w:fill="auto"/>
                            <w:noWrap/>
                            <w:vAlign w:val="center"/>
                            <w:hideMark/>
                          </w:tcPr>
                          <w:p w14:paraId="419FBCC5" w14:textId="77777777" w:rsidR="00C51030" w:rsidRPr="00F03DE6" w:rsidRDefault="00C5103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76.9 </w:t>
                            </w:r>
                          </w:p>
                        </w:tc>
                        <w:tc>
                          <w:tcPr>
                            <w:tcW w:w="737" w:type="dxa"/>
                            <w:tcBorders>
                              <w:top w:val="nil"/>
                              <w:left w:val="nil"/>
                              <w:bottom w:val="nil"/>
                              <w:right w:val="nil"/>
                            </w:tcBorders>
                            <w:shd w:val="clear" w:color="auto" w:fill="auto"/>
                            <w:noWrap/>
                            <w:vAlign w:val="center"/>
                            <w:hideMark/>
                          </w:tcPr>
                          <w:p w14:paraId="28199694" w14:textId="77777777" w:rsidR="00C51030" w:rsidRPr="00F03DE6" w:rsidRDefault="00C5103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62.0 </w:t>
                            </w:r>
                          </w:p>
                        </w:tc>
                        <w:tc>
                          <w:tcPr>
                            <w:tcW w:w="567" w:type="dxa"/>
                            <w:tcBorders>
                              <w:left w:val="nil"/>
                              <w:right w:val="nil"/>
                            </w:tcBorders>
                            <w:shd w:val="clear" w:color="auto" w:fill="auto"/>
                            <w:noWrap/>
                            <w:vAlign w:val="center"/>
                            <w:hideMark/>
                          </w:tcPr>
                          <w:p w14:paraId="78B26A67" w14:textId="77777777" w:rsidR="00C51030" w:rsidRPr="00F03DE6" w:rsidRDefault="00C51030" w:rsidP="006B2738">
                            <w:pPr>
                              <w:spacing w:after="0" w:line="240" w:lineRule="auto"/>
                              <w:jc w:val="center"/>
                              <w:rPr>
                                <w:rFonts w:ascii="Times New Roman" w:eastAsia="宋体" w:hAnsi="Times New Roman" w:cs="Times New Roman"/>
                                <w:color w:val="000000"/>
                                <w:sz w:val="21"/>
                                <w:szCs w:val="21"/>
                              </w:rPr>
                            </w:pPr>
                          </w:p>
                        </w:tc>
                      </w:tr>
                      <w:tr w:rsidR="00C51030" w:rsidRPr="00F03DE6" w14:paraId="7B922B10"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3E6FBC56" w14:textId="77777777" w:rsidR="00C51030" w:rsidRPr="00F03DE6" w:rsidRDefault="00C51030"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政策补贴（元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5F9915F8" w14:textId="77777777" w:rsidR="00C51030" w:rsidRPr="00F03DE6" w:rsidRDefault="00C51030"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EECA60F" w14:textId="77777777" w:rsidR="00C51030" w:rsidRPr="00F03DE6" w:rsidRDefault="00C5103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100.8 </w:t>
                            </w:r>
                          </w:p>
                        </w:tc>
                        <w:tc>
                          <w:tcPr>
                            <w:tcW w:w="737" w:type="dxa"/>
                            <w:tcBorders>
                              <w:top w:val="nil"/>
                              <w:left w:val="nil"/>
                              <w:bottom w:val="nil"/>
                              <w:right w:val="nil"/>
                            </w:tcBorders>
                            <w:shd w:val="clear" w:color="auto" w:fill="auto"/>
                            <w:noWrap/>
                            <w:vAlign w:val="center"/>
                            <w:hideMark/>
                          </w:tcPr>
                          <w:p w14:paraId="27AB548F" w14:textId="77777777" w:rsidR="00C51030" w:rsidRPr="00F03DE6" w:rsidRDefault="00C5103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431.0 </w:t>
                            </w:r>
                          </w:p>
                        </w:tc>
                        <w:tc>
                          <w:tcPr>
                            <w:tcW w:w="737" w:type="dxa"/>
                            <w:tcBorders>
                              <w:top w:val="nil"/>
                              <w:left w:val="nil"/>
                              <w:bottom w:val="nil"/>
                              <w:right w:val="nil"/>
                            </w:tcBorders>
                            <w:shd w:val="clear" w:color="auto" w:fill="auto"/>
                            <w:noWrap/>
                            <w:vAlign w:val="center"/>
                            <w:hideMark/>
                          </w:tcPr>
                          <w:p w14:paraId="72D7B3E2" w14:textId="77777777" w:rsidR="00C51030" w:rsidRPr="00F03DE6" w:rsidRDefault="00C5103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581CDF4F" w14:textId="77777777" w:rsidR="00C51030" w:rsidRPr="00F03DE6" w:rsidRDefault="00C51030"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6AFBD6D" w14:textId="77777777" w:rsidR="00C51030" w:rsidRPr="00F03DE6" w:rsidRDefault="00C5103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102.0 </w:t>
                            </w:r>
                          </w:p>
                        </w:tc>
                        <w:tc>
                          <w:tcPr>
                            <w:tcW w:w="737" w:type="dxa"/>
                            <w:tcBorders>
                              <w:top w:val="nil"/>
                              <w:left w:val="nil"/>
                              <w:bottom w:val="nil"/>
                              <w:right w:val="nil"/>
                            </w:tcBorders>
                            <w:shd w:val="clear" w:color="auto" w:fill="auto"/>
                            <w:noWrap/>
                            <w:vAlign w:val="center"/>
                            <w:hideMark/>
                          </w:tcPr>
                          <w:p w14:paraId="7F02F5BB" w14:textId="77777777" w:rsidR="00C51030" w:rsidRPr="00F03DE6" w:rsidRDefault="00C5103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431.0 </w:t>
                            </w:r>
                          </w:p>
                        </w:tc>
                        <w:tc>
                          <w:tcPr>
                            <w:tcW w:w="737" w:type="dxa"/>
                            <w:tcBorders>
                              <w:top w:val="nil"/>
                              <w:left w:val="nil"/>
                              <w:bottom w:val="nil"/>
                              <w:right w:val="nil"/>
                            </w:tcBorders>
                            <w:shd w:val="clear" w:color="auto" w:fill="auto"/>
                            <w:noWrap/>
                            <w:vAlign w:val="center"/>
                            <w:hideMark/>
                          </w:tcPr>
                          <w:p w14:paraId="2F99FFCB" w14:textId="77777777" w:rsidR="00C51030" w:rsidRPr="00F03DE6" w:rsidRDefault="00C5103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41F6E823" w14:textId="77777777" w:rsidR="00C51030" w:rsidRPr="00F03DE6" w:rsidRDefault="00C51030"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383454F1" w14:textId="77777777" w:rsidR="00C51030" w:rsidRPr="00F03DE6" w:rsidRDefault="00C5103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84.7 </w:t>
                            </w:r>
                          </w:p>
                        </w:tc>
                        <w:tc>
                          <w:tcPr>
                            <w:tcW w:w="737" w:type="dxa"/>
                            <w:tcBorders>
                              <w:top w:val="nil"/>
                              <w:left w:val="nil"/>
                              <w:bottom w:val="nil"/>
                              <w:right w:val="nil"/>
                            </w:tcBorders>
                            <w:shd w:val="clear" w:color="auto" w:fill="auto"/>
                            <w:noWrap/>
                            <w:vAlign w:val="center"/>
                            <w:hideMark/>
                          </w:tcPr>
                          <w:p w14:paraId="4AAB6D4E" w14:textId="77777777" w:rsidR="00C51030" w:rsidRPr="00F03DE6" w:rsidRDefault="00C5103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431.0 </w:t>
                            </w:r>
                          </w:p>
                        </w:tc>
                        <w:tc>
                          <w:tcPr>
                            <w:tcW w:w="737" w:type="dxa"/>
                            <w:tcBorders>
                              <w:top w:val="nil"/>
                              <w:left w:val="nil"/>
                              <w:bottom w:val="nil"/>
                              <w:right w:val="nil"/>
                            </w:tcBorders>
                            <w:shd w:val="clear" w:color="auto" w:fill="auto"/>
                            <w:noWrap/>
                            <w:vAlign w:val="center"/>
                            <w:hideMark/>
                          </w:tcPr>
                          <w:p w14:paraId="2D8D1551" w14:textId="77777777" w:rsidR="00C51030" w:rsidRPr="00F03DE6" w:rsidRDefault="00C5103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18777EF3" w14:textId="77777777" w:rsidR="00C51030" w:rsidRPr="00F03DE6" w:rsidRDefault="00C51030"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B4DDE6F" w14:textId="77777777" w:rsidR="00C51030" w:rsidRPr="00F03DE6" w:rsidRDefault="00C5103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11.6 </w:t>
                            </w:r>
                          </w:p>
                        </w:tc>
                        <w:tc>
                          <w:tcPr>
                            <w:tcW w:w="737" w:type="dxa"/>
                            <w:tcBorders>
                              <w:top w:val="nil"/>
                              <w:left w:val="nil"/>
                              <w:bottom w:val="nil"/>
                              <w:right w:val="nil"/>
                            </w:tcBorders>
                            <w:shd w:val="clear" w:color="auto" w:fill="auto"/>
                            <w:noWrap/>
                            <w:vAlign w:val="center"/>
                            <w:hideMark/>
                          </w:tcPr>
                          <w:p w14:paraId="355B1DF8" w14:textId="77777777" w:rsidR="00C51030" w:rsidRPr="00F03DE6" w:rsidRDefault="00C5103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14.8 </w:t>
                            </w:r>
                          </w:p>
                        </w:tc>
                        <w:tc>
                          <w:tcPr>
                            <w:tcW w:w="737" w:type="dxa"/>
                            <w:tcBorders>
                              <w:top w:val="nil"/>
                              <w:left w:val="nil"/>
                              <w:bottom w:val="nil"/>
                              <w:right w:val="nil"/>
                            </w:tcBorders>
                            <w:shd w:val="clear" w:color="auto" w:fill="auto"/>
                            <w:noWrap/>
                            <w:vAlign w:val="center"/>
                            <w:hideMark/>
                          </w:tcPr>
                          <w:p w14:paraId="03997E2D" w14:textId="77777777" w:rsidR="00C51030" w:rsidRPr="00F03DE6" w:rsidRDefault="00C5103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8.4 </w:t>
                            </w:r>
                          </w:p>
                        </w:tc>
                        <w:tc>
                          <w:tcPr>
                            <w:tcW w:w="567" w:type="dxa"/>
                            <w:tcBorders>
                              <w:left w:val="nil"/>
                              <w:right w:val="nil"/>
                            </w:tcBorders>
                            <w:shd w:val="clear" w:color="auto" w:fill="auto"/>
                            <w:noWrap/>
                            <w:vAlign w:val="center"/>
                            <w:hideMark/>
                          </w:tcPr>
                          <w:p w14:paraId="328A37F9" w14:textId="77777777" w:rsidR="00C51030" w:rsidRPr="00F03DE6" w:rsidRDefault="00C51030" w:rsidP="006B2738">
                            <w:pPr>
                              <w:spacing w:after="0" w:line="240" w:lineRule="auto"/>
                              <w:jc w:val="center"/>
                              <w:rPr>
                                <w:rFonts w:ascii="Times New Roman" w:eastAsia="宋体" w:hAnsi="Times New Roman" w:cs="Times New Roman"/>
                                <w:color w:val="000000"/>
                                <w:sz w:val="21"/>
                                <w:szCs w:val="21"/>
                              </w:rPr>
                            </w:pPr>
                          </w:p>
                        </w:tc>
                      </w:tr>
                      <w:tr w:rsidR="00C51030" w:rsidRPr="00F03DE6" w14:paraId="65426463"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318AFC53" w14:textId="084FB857" w:rsidR="00C51030" w:rsidRPr="00F03DE6" w:rsidRDefault="00C51030"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农业保险（元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3BFECB34" w14:textId="77777777" w:rsidR="00C51030" w:rsidRPr="00F03DE6" w:rsidRDefault="00C51030"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8C65592" w14:textId="77777777" w:rsidR="00C51030" w:rsidRPr="00F03DE6" w:rsidRDefault="00C5103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2BCD870D" w14:textId="77777777" w:rsidR="00C51030" w:rsidRPr="00F03DE6" w:rsidRDefault="00C5103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06C2BC5E" w14:textId="77777777" w:rsidR="00C51030" w:rsidRPr="00F03DE6" w:rsidRDefault="00C5103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77C10FED" w14:textId="77777777" w:rsidR="00C51030" w:rsidRPr="00F03DE6" w:rsidRDefault="00C51030"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48CF6A0" w14:textId="77777777" w:rsidR="00C51030" w:rsidRPr="00F03DE6" w:rsidRDefault="00C5103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6EDE37F5" w14:textId="77777777" w:rsidR="00C51030" w:rsidRPr="00F03DE6" w:rsidRDefault="00C5103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5E15980E" w14:textId="77777777" w:rsidR="00C51030" w:rsidRPr="00F03DE6" w:rsidRDefault="00C5103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7D773A35" w14:textId="77777777" w:rsidR="00C51030" w:rsidRPr="00F03DE6" w:rsidRDefault="00C51030"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200FD63" w14:textId="77777777" w:rsidR="00C51030" w:rsidRPr="00F03DE6" w:rsidRDefault="00C5103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0.3 </w:t>
                            </w:r>
                          </w:p>
                        </w:tc>
                        <w:tc>
                          <w:tcPr>
                            <w:tcW w:w="737" w:type="dxa"/>
                            <w:tcBorders>
                              <w:top w:val="nil"/>
                              <w:left w:val="nil"/>
                              <w:bottom w:val="nil"/>
                              <w:right w:val="nil"/>
                            </w:tcBorders>
                            <w:shd w:val="clear" w:color="auto" w:fill="auto"/>
                            <w:noWrap/>
                            <w:vAlign w:val="center"/>
                            <w:hideMark/>
                          </w:tcPr>
                          <w:p w14:paraId="5B059BCD" w14:textId="77777777" w:rsidR="00C51030" w:rsidRPr="00F03DE6" w:rsidRDefault="00C5103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0136E357" w14:textId="77777777" w:rsidR="00C51030" w:rsidRPr="00F03DE6" w:rsidRDefault="00C5103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31BC283E" w14:textId="77777777" w:rsidR="00C51030" w:rsidRPr="00F03DE6" w:rsidRDefault="00C51030"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A60AFBD" w14:textId="77777777" w:rsidR="00C51030" w:rsidRPr="00F03DE6" w:rsidRDefault="00C5103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0A42A324" w14:textId="77777777" w:rsidR="00C51030" w:rsidRPr="00F03DE6" w:rsidRDefault="00C5103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3979641F" w14:textId="77777777" w:rsidR="00C51030" w:rsidRPr="00F03DE6" w:rsidRDefault="00C5103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0102D8C3" w14:textId="77777777" w:rsidR="00C51030" w:rsidRPr="00F03DE6" w:rsidRDefault="00C51030" w:rsidP="006B2738">
                            <w:pPr>
                              <w:spacing w:after="0" w:line="240" w:lineRule="auto"/>
                              <w:jc w:val="center"/>
                              <w:rPr>
                                <w:rFonts w:ascii="Times New Roman" w:eastAsia="宋体" w:hAnsi="Times New Roman" w:cs="Times New Roman"/>
                                <w:color w:val="000000"/>
                                <w:sz w:val="21"/>
                                <w:szCs w:val="21"/>
                              </w:rPr>
                            </w:pPr>
                          </w:p>
                        </w:tc>
                      </w:tr>
                      <w:tr w:rsidR="00C51030" w:rsidRPr="00F03DE6" w14:paraId="231C9183"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3F1228F8" w14:textId="77777777" w:rsidR="00C51030" w:rsidRPr="00F03DE6" w:rsidRDefault="00C51030"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耕地细碎化（亩</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块）</w:t>
                            </w:r>
                          </w:p>
                        </w:tc>
                        <w:tc>
                          <w:tcPr>
                            <w:tcW w:w="282" w:type="dxa"/>
                            <w:tcBorders>
                              <w:top w:val="nil"/>
                              <w:left w:val="nil"/>
                              <w:bottom w:val="nil"/>
                              <w:right w:val="nil"/>
                            </w:tcBorders>
                            <w:shd w:val="clear" w:color="auto" w:fill="auto"/>
                            <w:noWrap/>
                            <w:vAlign w:val="center"/>
                            <w:hideMark/>
                          </w:tcPr>
                          <w:p w14:paraId="36BA92D4" w14:textId="77777777" w:rsidR="00C51030" w:rsidRPr="00F03DE6" w:rsidRDefault="00C51030"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E9F9599" w14:textId="77777777" w:rsidR="00C51030" w:rsidRPr="00F03DE6" w:rsidRDefault="00C5103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1.6 </w:t>
                            </w:r>
                          </w:p>
                        </w:tc>
                        <w:tc>
                          <w:tcPr>
                            <w:tcW w:w="737" w:type="dxa"/>
                            <w:tcBorders>
                              <w:top w:val="nil"/>
                              <w:left w:val="nil"/>
                              <w:bottom w:val="nil"/>
                              <w:right w:val="nil"/>
                            </w:tcBorders>
                            <w:shd w:val="clear" w:color="auto" w:fill="auto"/>
                            <w:noWrap/>
                            <w:vAlign w:val="center"/>
                            <w:hideMark/>
                          </w:tcPr>
                          <w:p w14:paraId="3B3AEC78" w14:textId="77777777" w:rsidR="00C51030" w:rsidRPr="00F03DE6" w:rsidRDefault="00C5103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50.0 </w:t>
                            </w:r>
                          </w:p>
                        </w:tc>
                        <w:tc>
                          <w:tcPr>
                            <w:tcW w:w="737" w:type="dxa"/>
                            <w:tcBorders>
                              <w:top w:val="nil"/>
                              <w:left w:val="nil"/>
                              <w:bottom w:val="nil"/>
                              <w:right w:val="nil"/>
                            </w:tcBorders>
                            <w:shd w:val="clear" w:color="auto" w:fill="auto"/>
                            <w:noWrap/>
                            <w:vAlign w:val="center"/>
                            <w:hideMark/>
                          </w:tcPr>
                          <w:p w14:paraId="5E8E81EC" w14:textId="77777777" w:rsidR="00C51030" w:rsidRPr="00F03DE6" w:rsidRDefault="00C5103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1C1B1BC5" w14:textId="77777777" w:rsidR="00C51030" w:rsidRPr="00F03DE6" w:rsidRDefault="00C51030"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70510A8" w14:textId="77777777" w:rsidR="00C51030" w:rsidRPr="00F03DE6" w:rsidRDefault="00C5103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1.5 </w:t>
                            </w:r>
                          </w:p>
                        </w:tc>
                        <w:tc>
                          <w:tcPr>
                            <w:tcW w:w="737" w:type="dxa"/>
                            <w:tcBorders>
                              <w:top w:val="nil"/>
                              <w:left w:val="nil"/>
                              <w:bottom w:val="nil"/>
                              <w:right w:val="nil"/>
                            </w:tcBorders>
                            <w:shd w:val="clear" w:color="auto" w:fill="auto"/>
                            <w:noWrap/>
                            <w:vAlign w:val="center"/>
                            <w:hideMark/>
                          </w:tcPr>
                          <w:p w14:paraId="785CF0CB" w14:textId="77777777" w:rsidR="00C51030" w:rsidRPr="00F03DE6" w:rsidRDefault="00C5103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23.0 </w:t>
                            </w:r>
                          </w:p>
                        </w:tc>
                        <w:tc>
                          <w:tcPr>
                            <w:tcW w:w="737" w:type="dxa"/>
                            <w:tcBorders>
                              <w:top w:val="nil"/>
                              <w:left w:val="nil"/>
                              <w:bottom w:val="nil"/>
                              <w:right w:val="nil"/>
                            </w:tcBorders>
                            <w:shd w:val="clear" w:color="auto" w:fill="auto"/>
                            <w:noWrap/>
                            <w:vAlign w:val="center"/>
                            <w:hideMark/>
                          </w:tcPr>
                          <w:p w14:paraId="208E8DF0" w14:textId="77777777" w:rsidR="00C51030" w:rsidRPr="00F03DE6" w:rsidRDefault="00C5103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17E80323" w14:textId="77777777" w:rsidR="00C51030" w:rsidRPr="00F03DE6" w:rsidRDefault="00C51030"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3ACD0C1D" w14:textId="77777777" w:rsidR="00C51030" w:rsidRPr="00F03DE6" w:rsidRDefault="00C5103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3.1 </w:t>
                            </w:r>
                          </w:p>
                        </w:tc>
                        <w:tc>
                          <w:tcPr>
                            <w:tcW w:w="737" w:type="dxa"/>
                            <w:tcBorders>
                              <w:top w:val="nil"/>
                              <w:left w:val="nil"/>
                              <w:bottom w:val="nil"/>
                              <w:right w:val="nil"/>
                            </w:tcBorders>
                            <w:shd w:val="clear" w:color="auto" w:fill="auto"/>
                            <w:noWrap/>
                            <w:vAlign w:val="center"/>
                            <w:hideMark/>
                          </w:tcPr>
                          <w:p w14:paraId="6756896D" w14:textId="77777777" w:rsidR="00C51030" w:rsidRPr="00F03DE6" w:rsidRDefault="00C5103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15.0 </w:t>
                            </w:r>
                          </w:p>
                        </w:tc>
                        <w:tc>
                          <w:tcPr>
                            <w:tcW w:w="737" w:type="dxa"/>
                            <w:tcBorders>
                              <w:top w:val="nil"/>
                              <w:left w:val="nil"/>
                              <w:bottom w:val="nil"/>
                              <w:right w:val="nil"/>
                            </w:tcBorders>
                            <w:shd w:val="clear" w:color="auto" w:fill="auto"/>
                            <w:noWrap/>
                            <w:vAlign w:val="center"/>
                            <w:hideMark/>
                          </w:tcPr>
                          <w:p w14:paraId="7DE31314" w14:textId="77777777" w:rsidR="00C51030" w:rsidRPr="00F03DE6" w:rsidRDefault="00C5103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0.2 </w:t>
                            </w:r>
                          </w:p>
                        </w:tc>
                        <w:tc>
                          <w:tcPr>
                            <w:tcW w:w="567" w:type="dxa"/>
                            <w:tcBorders>
                              <w:left w:val="nil"/>
                              <w:right w:val="nil"/>
                            </w:tcBorders>
                            <w:shd w:val="clear" w:color="auto" w:fill="auto"/>
                            <w:noWrap/>
                            <w:vAlign w:val="center"/>
                            <w:hideMark/>
                          </w:tcPr>
                          <w:p w14:paraId="0B5FE978" w14:textId="77777777" w:rsidR="00C51030" w:rsidRPr="00F03DE6" w:rsidRDefault="00C51030"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798C562A" w14:textId="77777777" w:rsidR="00C51030" w:rsidRPr="00F03DE6" w:rsidRDefault="00C5103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30.3 </w:t>
                            </w:r>
                          </w:p>
                        </w:tc>
                        <w:tc>
                          <w:tcPr>
                            <w:tcW w:w="737" w:type="dxa"/>
                            <w:tcBorders>
                              <w:top w:val="nil"/>
                              <w:left w:val="nil"/>
                              <w:bottom w:val="nil"/>
                              <w:right w:val="nil"/>
                            </w:tcBorders>
                            <w:shd w:val="clear" w:color="auto" w:fill="auto"/>
                            <w:noWrap/>
                            <w:vAlign w:val="center"/>
                            <w:hideMark/>
                          </w:tcPr>
                          <w:p w14:paraId="17D28498" w14:textId="77777777" w:rsidR="00C51030" w:rsidRPr="00F03DE6" w:rsidRDefault="00C5103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50.0 </w:t>
                            </w:r>
                          </w:p>
                        </w:tc>
                        <w:tc>
                          <w:tcPr>
                            <w:tcW w:w="737" w:type="dxa"/>
                            <w:tcBorders>
                              <w:top w:val="nil"/>
                              <w:left w:val="nil"/>
                              <w:bottom w:val="nil"/>
                              <w:right w:val="nil"/>
                            </w:tcBorders>
                            <w:shd w:val="clear" w:color="auto" w:fill="auto"/>
                            <w:noWrap/>
                            <w:vAlign w:val="center"/>
                            <w:hideMark/>
                          </w:tcPr>
                          <w:p w14:paraId="02356E19" w14:textId="77777777" w:rsidR="00C51030" w:rsidRPr="00F03DE6" w:rsidRDefault="00C5103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10.6 </w:t>
                            </w:r>
                          </w:p>
                        </w:tc>
                        <w:tc>
                          <w:tcPr>
                            <w:tcW w:w="567" w:type="dxa"/>
                            <w:tcBorders>
                              <w:left w:val="nil"/>
                              <w:right w:val="nil"/>
                            </w:tcBorders>
                            <w:shd w:val="clear" w:color="auto" w:fill="auto"/>
                            <w:noWrap/>
                            <w:vAlign w:val="center"/>
                            <w:hideMark/>
                          </w:tcPr>
                          <w:p w14:paraId="56CD755F" w14:textId="77777777" w:rsidR="00C51030" w:rsidRPr="00F03DE6" w:rsidRDefault="00C51030"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r>
                      <w:tr w:rsidR="00C51030" w:rsidRPr="00F03DE6" w14:paraId="05B2E084"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1A070A76" w14:textId="77777777" w:rsidR="00C51030" w:rsidRPr="00F03DE6" w:rsidRDefault="00C51030"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人口结构</w:t>
                            </w:r>
                          </w:p>
                        </w:tc>
                        <w:tc>
                          <w:tcPr>
                            <w:tcW w:w="282" w:type="dxa"/>
                            <w:tcBorders>
                              <w:top w:val="nil"/>
                              <w:left w:val="nil"/>
                              <w:bottom w:val="nil"/>
                              <w:right w:val="nil"/>
                            </w:tcBorders>
                            <w:shd w:val="clear" w:color="auto" w:fill="auto"/>
                            <w:noWrap/>
                            <w:vAlign w:val="center"/>
                            <w:hideMark/>
                          </w:tcPr>
                          <w:p w14:paraId="1B29095E" w14:textId="77777777" w:rsidR="00C51030" w:rsidRPr="00F03DE6" w:rsidRDefault="00C51030"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0590CFB" w14:textId="77777777" w:rsidR="00C51030" w:rsidRPr="00F03DE6" w:rsidRDefault="00C5103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4353A4A4" w14:textId="77777777" w:rsidR="00C51030" w:rsidRPr="00F03DE6" w:rsidRDefault="00C5103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2.8 </w:t>
                            </w:r>
                          </w:p>
                        </w:tc>
                        <w:tc>
                          <w:tcPr>
                            <w:tcW w:w="737" w:type="dxa"/>
                            <w:tcBorders>
                              <w:top w:val="nil"/>
                              <w:left w:val="nil"/>
                              <w:bottom w:val="nil"/>
                              <w:right w:val="nil"/>
                            </w:tcBorders>
                            <w:shd w:val="clear" w:color="auto" w:fill="auto"/>
                            <w:noWrap/>
                            <w:vAlign w:val="center"/>
                            <w:hideMark/>
                          </w:tcPr>
                          <w:p w14:paraId="7AE00EE7" w14:textId="77777777" w:rsidR="00C51030" w:rsidRPr="00F03DE6" w:rsidRDefault="00C5103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00A8A045" w14:textId="77777777" w:rsidR="00C51030" w:rsidRPr="00F03DE6" w:rsidRDefault="00C51030"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0191D5A" w14:textId="77777777" w:rsidR="00C51030" w:rsidRPr="00F03DE6" w:rsidRDefault="00C5103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3E87FEEE" w14:textId="77777777" w:rsidR="00C51030" w:rsidRPr="00F03DE6" w:rsidRDefault="00C5103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2.8 </w:t>
                            </w:r>
                          </w:p>
                        </w:tc>
                        <w:tc>
                          <w:tcPr>
                            <w:tcW w:w="737" w:type="dxa"/>
                            <w:tcBorders>
                              <w:top w:val="nil"/>
                              <w:left w:val="nil"/>
                              <w:bottom w:val="nil"/>
                              <w:right w:val="nil"/>
                            </w:tcBorders>
                            <w:shd w:val="clear" w:color="auto" w:fill="auto"/>
                            <w:noWrap/>
                            <w:vAlign w:val="center"/>
                            <w:hideMark/>
                          </w:tcPr>
                          <w:p w14:paraId="024BD1B9" w14:textId="77777777" w:rsidR="00C51030" w:rsidRPr="00F03DE6" w:rsidRDefault="00C5103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31B950D8" w14:textId="77777777" w:rsidR="00C51030" w:rsidRPr="00F03DE6" w:rsidRDefault="00C51030"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D5F2F83" w14:textId="77777777" w:rsidR="00C51030" w:rsidRPr="00F03DE6" w:rsidRDefault="00C5103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37AE722F" w14:textId="77777777" w:rsidR="00C51030" w:rsidRPr="00F03DE6" w:rsidRDefault="00C5103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2.8 </w:t>
                            </w:r>
                          </w:p>
                        </w:tc>
                        <w:tc>
                          <w:tcPr>
                            <w:tcW w:w="737" w:type="dxa"/>
                            <w:tcBorders>
                              <w:top w:val="nil"/>
                              <w:left w:val="nil"/>
                              <w:bottom w:val="nil"/>
                              <w:right w:val="nil"/>
                            </w:tcBorders>
                            <w:shd w:val="clear" w:color="auto" w:fill="auto"/>
                            <w:noWrap/>
                            <w:vAlign w:val="center"/>
                            <w:hideMark/>
                          </w:tcPr>
                          <w:p w14:paraId="3A5F3464" w14:textId="77777777" w:rsidR="00C51030" w:rsidRPr="00F03DE6" w:rsidRDefault="00C5103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7169A675" w14:textId="77777777" w:rsidR="00C51030" w:rsidRPr="00F03DE6" w:rsidRDefault="00C51030"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D23D74D" w14:textId="77777777" w:rsidR="00C51030" w:rsidRPr="00F03DE6" w:rsidRDefault="00C5103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0.3 </w:t>
                            </w:r>
                          </w:p>
                        </w:tc>
                        <w:tc>
                          <w:tcPr>
                            <w:tcW w:w="737" w:type="dxa"/>
                            <w:tcBorders>
                              <w:top w:val="nil"/>
                              <w:left w:val="nil"/>
                              <w:bottom w:val="nil"/>
                              <w:right w:val="nil"/>
                            </w:tcBorders>
                            <w:shd w:val="clear" w:color="auto" w:fill="auto"/>
                            <w:noWrap/>
                            <w:vAlign w:val="center"/>
                            <w:hideMark/>
                          </w:tcPr>
                          <w:p w14:paraId="6307AE77" w14:textId="77777777" w:rsidR="00C51030" w:rsidRPr="00F03DE6" w:rsidRDefault="00C5103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38BCF10F" w14:textId="77777777" w:rsidR="00C51030" w:rsidRPr="00F03DE6" w:rsidRDefault="00C5103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4378A085" w14:textId="77777777" w:rsidR="00C51030" w:rsidRPr="00F03DE6" w:rsidRDefault="00C51030" w:rsidP="006B2738">
                            <w:pPr>
                              <w:spacing w:after="0" w:line="240" w:lineRule="auto"/>
                              <w:jc w:val="center"/>
                              <w:rPr>
                                <w:rFonts w:ascii="Times New Roman" w:eastAsia="宋体" w:hAnsi="Times New Roman" w:cs="Times New Roman"/>
                                <w:color w:val="000000"/>
                                <w:sz w:val="21"/>
                                <w:szCs w:val="21"/>
                              </w:rPr>
                            </w:pPr>
                          </w:p>
                        </w:tc>
                      </w:tr>
                      <w:tr w:rsidR="00C51030" w:rsidRPr="00F03DE6" w14:paraId="78329386"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3A5BE565" w14:textId="77777777" w:rsidR="00C51030" w:rsidRPr="00F03DE6" w:rsidRDefault="00C51030"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兼业化水平</w:t>
                            </w:r>
                          </w:p>
                        </w:tc>
                        <w:tc>
                          <w:tcPr>
                            <w:tcW w:w="282" w:type="dxa"/>
                            <w:tcBorders>
                              <w:top w:val="nil"/>
                              <w:left w:val="nil"/>
                              <w:bottom w:val="nil"/>
                              <w:right w:val="nil"/>
                            </w:tcBorders>
                            <w:shd w:val="clear" w:color="auto" w:fill="auto"/>
                            <w:noWrap/>
                            <w:vAlign w:val="center"/>
                            <w:hideMark/>
                          </w:tcPr>
                          <w:p w14:paraId="727C2B6E" w14:textId="77777777" w:rsidR="00C51030" w:rsidRPr="00F03DE6" w:rsidRDefault="00C51030"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09B0FB4" w14:textId="77777777" w:rsidR="00C51030" w:rsidRPr="00F03DE6" w:rsidRDefault="00C5103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77B61FDD" w14:textId="77777777" w:rsidR="00C51030" w:rsidRPr="00F03DE6" w:rsidRDefault="00C5103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20F15953" w14:textId="77777777" w:rsidR="00C51030" w:rsidRPr="00F03DE6" w:rsidRDefault="00C5103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65FC7854" w14:textId="77777777" w:rsidR="00C51030" w:rsidRPr="00F03DE6" w:rsidRDefault="00C51030"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1A10AAE" w14:textId="77777777" w:rsidR="00C51030" w:rsidRPr="00F03DE6" w:rsidRDefault="00C5103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3A2378B9" w14:textId="77777777" w:rsidR="00C51030" w:rsidRPr="00F03DE6" w:rsidRDefault="00C5103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7DDB1DEE" w14:textId="77777777" w:rsidR="00C51030" w:rsidRPr="00F03DE6" w:rsidRDefault="00C5103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5A1833A9" w14:textId="77777777" w:rsidR="00C51030" w:rsidRPr="00F03DE6" w:rsidRDefault="00C51030"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D82D281" w14:textId="77777777" w:rsidR="00C51030" w:rsidRPr="00F03DE6" w:rsidRDefault="00C5103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0.6 </w:t>
                            </w:r>
                          </w:p>
                        </w:tc>
                        <w:tc>
                          <w:tcPr>
                            <w:tcW w:w="737" w:type="dxa"/>
                            <w:tcBorders>
                              <w:top w:val="nil"/>
                              <w:left w:val="nil"/>
                              <w:bottom w:val="nil"/>
                              <w:right w:val="nil"/>
                            </w:tcBorders>
                            <w:shd w:val="clear" w:color="auto" w:fill="auto"/>
                            <w:noWrap/>
                            <w:vAlign w:val="center"/>
                            <w:hideMark/>
                          </w:tcPr>
                          <w:p w14:paraId="4ED27F38" w14:textId="77777777" w:rsidR="00C51030" w:rsidRPr="00F03DE6" w:rsidRDefault="00C5103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7C6777F5" w14:textId="77777777" w:rsidR="00C51030" w:rsidRPr="00F03DE6" w:rsidRDefault="00C5103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2871F26F" w14:textId="77777777" w:rsidR="00C51030" w:rsidRPr="00F03DE6" w:rsidRDefault="00C51030"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66E4CB0" w14:textId="77777777" w:rsidR="00C51030" w:rsidRPr="00F03DE6" w:rsidRDefault="00C5103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0.4 </w:t>
                            </w:r>
                          </w:p>
                        </w:tc>
                        <w:tc>
                          <w:tcPr>
                            <w:tcW w:w="737" w:type="dxa"/>
                            <w:tcBorders>
                              <w:top w:val="nil"/>
                              <w:left w:val="nil"/>
                              <w:bottom w:val="nil"/>
                              <w:right w:val="nil"/>
                            </w:tcBorders>
                            <w:shd w:val="clear" w:color="auto" w:fill="auto"/>
                            <w:noWrap/>
                            <w:vAlign w:val="center"/>
                            <w:hideMark/>
                          </w:tcPr>
                          <w:p w14:paraId="4080D6E7" w14:textId="77777777" w:rsidR="00C51030" w:rsidRPr="00F03DE6" w:rsidRDefault="00C5103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0.4 </w:t>
                            </w:r>
                          </w:p>
                        </w:tc>
                        <w:tc>
                          <w:tcPr>
                            <w:tcW w:w="737" w:type="dxa"/>
                            <w:tcBorders>
                              <w:top w:val="nil"/>
                              <w:left w:val="nil"/>
                              <w:bottom w:val="nil"/>
                              <w:right w:val="nil"/>
                            </w:tcBorders>
                            <w:shd w:val="clear" w:color="auto" w:fill="auto"/>
                            <w:noWrap/>
                            <w:vAlign w:val="center"/>
                            <w:hideMark/>
                          </w:tcPr>
                          <w:p w14:paraId="29C12307" w14:textId="77777777" w:rsidR="00C51030" w:rsidRPr="00F03DE6" w:rsidRDefault="00C5103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0.3 </w:t>
                            </w:r>
                          </w:p>
                        </w:tc>
                        <w:tc>
                          <w:tcPr>
                            <w:tcW w:w="567" w:type="dxa"/>
                            <w:tcBorders>
                              <w:left w:val="nil"/>
                              <w:right w:val="nil"/>
                            </w:tcBorders>
                            <w:shd w:val="clear" w:color="auto" w:fill="auto"/>
                            <w:noWrap/>
                            <w:vAlign w:val="center"/>
                            <w:hideMark/>
                          </w:tcPr>
                          <w:p w14:paraId="7169857A" w14:textId="77777777" w:rsidR="00C51030" w:rsidRPr="00F03DE6" w:rsidRDefault="00C51030" w:rsidP="006B2738">
                            <w:pPr>
                              <w:spacing w:after="0" w:line="240" w:lineRule="auto"/>
                              <w:jc w:val="center"/>
                              <w:rPr>
                                <w:rFonts w:ascii="Times New Roman" w:eastAsia="宋体" w:hAnsi="Times New Roman" w:cs="Times New Roman"/>
                                <w:color w:val="000000"/>
                                <w:sz w:val="21"/>
                                <w:szCs w:val="21"/>
                              </w:rPr>
                            </w:pPr>
                          </w:p>
                        </w:tc>
                      </w:tr>
                      <w:tr w:rsidR="00C51030" w:rsidRPr="00F03DE6" w14:paraId="6D2DA256"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475285C6" w14:textId="77777777" w:rsidR="00C51030" w:rsidRPr="00F03DE6" w:rsidRDefault="00C51030"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性别</w:t>
                            </w:r>
                          </w:p>
                        </w:tc>
                        <w:tc>
                          <w:tcPr>
                            <w:tcW w:w="282" w:type="dxa"/>
                            <w:tcBorders>
                              <w:top w:val="nil"/>
                              <w:left w:val="nil"/>
                              <w:bottom w:val="nil"/>
                              <w:right w:val="nil"/>
                            </w:tcBorders>
                            <w:shd w:val="clear" w:color="auto" w:fill="auto"/>
                            <w:noWrap/>
                            <w:vAlign w:val="center"/>
                            <w:hideMark/>
                          </w:tcPr>
                          <w:p w14:paraId="43E2CDC7" w14:textId="77777777" w:rsidR="00C51030" w:rsidRPr="00F03DE6" w:rsidRDefault="00C51030"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EFD24C1" w14:textId="77777777" w:rsidR="00C51030" w:rsidRPr="00F03DE6" w:rsidRDefault="00C5103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0.5 </w:t>
                            </w:r>
                          </w:p>
                        </w:tc>
                        <w:tc>
                          <w:tcPr>
                            <w:tcW w:w="737" w:type="dxa"/>
                            <w:tcBorders>
                              <w:top w:val="nil"/>
                              <w:left w:val="nil"/>
                              <w:bottom w:val="nil"/>
                              <w:right w:val="nil"/>
                            </w:tcBorders>
                            <w:shd w:val="clear" w:color="auto" w:fill="auto"/>
                            <w:noWrap/>
                            <w:vAlign w:val="center"/>
                            <w:hideMark/>
                          </w:tcPr>
                          <w:p w14:paraId="0077FBAD" w14:textId="77777777" w:rsidR="00C51030" w:rsidRPr="00F03DE6" w:rsidRDefault="00C5103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15FEBD32" w14:textId="77777777" w:rsidR="00C51030" w:rsidRPr="00F03DE6" w:rsidRDefault="00C5103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68ACD41F" w14:textId="77777777" w:rsidR="00C51030" w:rsidRPr="00F03DE6" w:rsidRDefault="00C51030"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9528E01" w14:textId="77777777" w:rsidR="00C51030" w:rsidRPr="00F03DE6" w:rsidRDefault="00C5103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0.5 </w:t>
                            </w:r>
                          </w:p>
                        </w:tc>
                        <w:tc>
                          <w:tcPr>
                            <w:tcW w:w="737" w:type="dxa"/>
                            <w:tcBorders>
                              <w:top w:val="nil"/>
                              <w:left w:val="nil"/>
                              <w:bottom w:val="nil"/>
                              <w:right w:val="nil"/>
                            </w:tcBorders>
                            <w:shd w:val="clear" w:color="auto" w:fill="auto"/>
                            <w:noWrap/>
                            <w:vAlign w:val="center"/>
                            <w:hideMark/>
                          </w:tcPr>
                          <w:p w14:paraId="7F1E8B56" w14:textId="77777777" w:rsidR="00C51030" w:rsidRPr="00F03DE6" w:rsidRDefault="00C5103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51D44D50" w14:textId="77777777" w:rsidR="00C51030" w:rsidRPr="00F03DE6" w:rsidRDefault="00C5103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58A6E5A1" w14:textId="77777777" w:rsidR="00C51030" w:rsidRPr="00F03DE6" w:rsidRDefault="00C51030"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5C43D17" w14:textId="77777777" w:rsidR="00C51030" w:rsidRPr="00F03DE6" w:rsidRDefault="00C5103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0.6 </w:t>
                            </w:r>
                          </w:p>
                        </w:tc>
                        <w:tc>
                          <w:tcPr>
                            <w:tcW w:w="737" w:type="dxa"/>
                            <w:tcBorders>
                              <w:top w:val="nil"/>
                              <w:left w:val="nil"/>
                              <w:bottom w:val="nil"/>
                              <w:right w:val="nil"/>
                            </w:tcBorders>
                            <w:shd w:val="clear" w:color="auto" w:fill="auto"/>
                            <w:noWrap/>
                            <w:vAlign w:val="center"/>
                            <w:hideMark/>
                          </w:tcPr>
                          <w:p w14:paraId="2468488A" w14:textId="77777777" w:rsidR="00C51030" w:rsidRPr="00F03DE6" w:rsidRDefault="00C5103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4FB39DEA" w14:textId="77777777" w:rsidR="00C51030" w:rsidRPr="00F03DE6" w:rsidRDefault="00C5103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38BDF44C" w14:textId="77777777" w:rsidR="00C51030" w:rsidRPr="00F03DE6" w:rsidRDefault="00C51030"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A51DCBA" w14:textId="77777777" w:rsidR="00C51030" w:rsidRPr="00F03DE6" w:rsidRDefault="00C5103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0.5 </w:t>
                            </w:r>
                          </w:p>
                        </w:tc>
                        <w:tc>
                          <w:tcPr>
                            <w:tcW w:w="737" w:type="dxa"/>
                            <w:tcBorders>
                              <w:top w:val="nil"/>
                              <w:left w:val="nil"/>
                              <w:bottom w:val="nil"/>
                              <w:right w:val="nil"/>
                            </w:tcBorders>
                            <w:shd w:val="clear" w:color="auto" w:fill="auto"/>
                            <w:noWrap/>
                            <w:vAlign w:val="center"/>
                            <w:hideMark/>
                          </w:tcPr>
                          <w:p w14:paraId="618DB298" w14:textId="77777777" w:rsidR="00C51030" w:rsidRPr="00F03DE6" w:rsidRDefault="00C5103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1409680F" w14:textId="77777777" w:rsidR="00C51030" w:rsidRPr="00F03DE6" w:rsidRDefault="00C5103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47E9BE12" w14:textId="77777777" w:rsidR="00C51030" w:rsidRPr="00F03DE6" w:rsidRDefault="00C51030" w:rsidP="006B2738">
                            <w:pPr>
                              <w:spacing w:after="0" w:line="240" w:lineRule="auto"/>
                              <w:jc w:val="center"/>
                              <w:rPr>
                                <w:rFonts w:ascii="Times New Roman" w:eastAsia="宋体" w:hAnsi="Times New Roman" w:cs="Times New Roman"/>
                                <w:color w:val="000000"/>
                                <w:sz w:val="21"/>
                                <w:szCs w:val="21"/>
                              </w:rPr>
                            </w:pPr>
                          </w:p>
                        </w:tc>
                      </w:tr>
                      <w:tr w:rsidR="00C51030" w:rsidRPr="00F03DE6" w14:paraId="1C8DCAEE"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0AB9A95E" w14:textId="77777777" w:rsidR="00C51030" w:rsidRPr="00F03DE6" w:rsidRDefault="00C51030"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年龄</w:t>
                            </w:r>
                          </w:p>
                        </w:tc>
                        <w:tc>
                          <w:tcPr>
                            <w:tcW w:w="282" w:type="dxa"/>
                            <w:tcBorders>
                              <w:top w:val="nil"/>
                              <w:left w:val="nil"/>
                              <w:bottom w:val="nil"/>
                              <w:right w:val="nil"/>
                            </w:tcBorders>
                            <w:shd w:val="clear" w:color="auto" w:fill="auto"/>
                            <w:noWrap/>
                            <w:vAlign w:val="center"/>
                            <w:hideMark/>
                          </w:tcPr>
                          <w:p w14:paraId="0FA332D3" w14:textId="77777777" w:rsidR="00C51030" w:rsidRPr="00F03DE6" w:rsidRDefault="00C51030"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2E17A8F" w14:textId="77777777" w:rsidR="00C51030" w:rsidRPr="00F03DE6" w:rsidRDefault="00C5103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54.7 </w:t>
                            </w:r>
                          </w:p>
                        </w:tc>
                        <w:tc>
                          <w:tcPr>
                            <w:tcW w:w="737" w:type="dxa"/>
                            <w:tcBorders>
                              <w:top w:val="nil"/>
                              <w:left w:val="nil"/>
                              <w:bottom w:val="nil"/>
                              <w:right w:val="nil"/>
                            </w:tcBorders>
                            <w:shd w:val="clear" w:color="auto" w:fill="auto"/>
                            <w:noWrap/>
                            <w:vAlign w:val="center"/>
                            <w:hideMark/>
                          </w:tcPr>
                          <w:p w14:paraId="1F277261" w14:textId="77777777" w:rsidR="00C51030" w:rsidRPr="00F03DE6" w:rsidRDefault="00C5103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76.0 </w:t>
                            </w:r>
                          </w:p>
                        </w:tc>
                        <w:tc>
                          <w:tcPr>
                            <w:tcW w:w="737" w:type="dxa"/>
                            <w:tcBorders>
                              <w:top w:val="nil"/>
                              <w:left w:val="nil"/>
                              <w:bottom w:val="nil"/>
                              <w:right w:val="nil"/>
                            </w:tcBorders>
                            <w:shd w:val="clear" w:color="auto" w:fill="auto"/>
                            <w:noWrap/>
                            <w:vAlign w:val="center"/>
                            <w:hideMark/>
                          </w:tcPr>
                          <w:p w14:paraId="475BB015" w14:textId="77777777" w:rsidR="00C51030" w:rsidRPr="00F03DE6" w:rsidRDefault="00C5103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31.0 </w:t>
                            </w:r>
                          </w:p>
                        </w:tc>
                        <w:tc>
                          <w:tcPr>
                            <w:tcW w:w="283" w:type="dxa"/>
                            <w:tcBorders>
                              <w:left w:val="nil"/>
                              <w:right w:val="nil"/>
                            </w:tcBorders>
                            <w:shd w:val="clear" w:color="auto" w:fill="auto"/>
                            <w:noWrap/>
                            <w:vAlign w:val="center"/>
                            <w:hideMark/>
                          </w:tcPr>
                          <w:p w14:paraId="237EF2FE" w14:textId="77777777" w:rsidR="00C51030" w:rsidRPr="00F03DE6" w:rsidRDefault="00C51030"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83CBA30" w14:textId="77777777" w:rsidR="00C51030" w:rsidRPr="00F03DE6" w:rsidRDefault="00C5103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54.8 </w:t>
                            </w:r>
                          </w:p>
                        </w:tc>
                        <w:tc>
                          <w:tcPr>
                            <w:tcW w:w="737" w:type="dxa"/>
                            <w:tcBorders>
                              <w:top w:val="nil"/>
                              <w:left w:val="nil"/>
                              <w:bottom w:val="nil"/>
                              <w:right w:val="nil"/>
                            </w:tcBorders>
                            <w:shd w:val="clear" w:color="auto" w:fill="auto"/>
                            <w:noWrap/>
                            <w:vAlign w:val="center"/>
                            <w:hideMark/>
                          </w:tcPr>
                          <w:p w14:paraId="2CBF9AF5" w14:textId="77777777" w:rsidR="00C51030" w:rsidRPr="00F03DE6" w:rsidRDefault="00C5103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76.0 </w:t>
                            </w:r>
                          </w:p>
                        </w:tc>
                        <w:tc>
                          <w:tcPr>
                            <w:tcW w:w="737" w:type="dxa"/>
                            <w:tcBorders>
                              <w:top w:val="nil"/>
                              <w:left w:val="nil"/>
                              <w:bottom w:val="nil"/>
                              <w:right w:val="nil"/>
                            </w:tcBorders>
                            <w:shd w:val="clear" w:color="auto" w:fill="auto"/>
                            <w:noWrap/>
                            <w:vAlign w:val="center"/>
                            <w:hideMark/>
                          </w:tcPr>
                          <w:p w14:paraId="4DA86279" w14:textId="77777777" w:rsidR="00C51030" w:rsidRPr="00F03DE6" w:rsidRDefault="00C5103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31.0 </w:t>
                            </w:r>
                          </w:p>
                        </w:tc>
                        <w:tc>
                          <w:tcPr>
                            <w:tcW w:w="567" w:type="dxa"/>
                            <w:tcBorders>
                              <w:left w:val="nil"/>
                              <w:right w:val="nil"/>
                            </w:tcBorders>
                            <w:shd w:val="clear" w:color="auto" w:fill="auto"/>
                            <w:noWrap/>
                            <w:vAlign w:val="center"/>
                            <w:hideMark/>
                          </w:tcPr>
                          <w:p w14:paraId="4FD6A202" w14:textId="77777777" w:rsidR="00C51030" w:rsidRPr="00F03DE6" w:rsidRDefault="00C51030"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78120FB3" w14:textId="77777777" w:rsidR="00C51030" w:rsidRPr="00F03DE6" w:rsidRDefault="00C5103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53.1 </w:t>
                            </w:r>
                          </w:p>
                        </w:tc>
                        <w:tc>
                          <w:tcPr>
                            <w:tcW w:w="737" w:type="dxa"/>
                            <w:tcBorders>
                              <w:top w:val="nil"/>
                              <w:left w:val="nil"/>
                              <w:bottom w:val="nil"/>
                              <w:right w:val="nil"/>
                            </w:tcBorders>
                            <w:shd w:val="clear" w:color="auto" w:fill="auto"/>
                            <w:noWrap/>
                            <w:vAlign w:val="center"/>
                            <w:hideMark/>
                          </w:tcPr>
                          <w:p w14:paraId="67F13239" w14:textId="77777777" w:rsidR="00C51030" w:rsidRPr="00F03DE6" w:rsidRDefault="00C5103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76.0 </w:t>
                            </w:r>
                          </w:p>
                        </w:tc>
                        <w:tc>
                          <w:tcPr>
                            <w:tcW w:w="737" w:type="dxa"/>
                            <w:tcBorders>
                              <w:top w:val="nil"/>
                              <w:left w:val="nil"/>
                              <w:bottom w:val="nil"/>
                              <w:right w:val="nil"/>
                            </w:tcBorders>
                            <w:shd w:val="clear" w:color="auto" w:fill="auto"/>
                            <w:noWrap/>
                            <w:vAlign w:val="center"/>
                            <w:hideMark/>
                          </w:tcPr>
                          <w:p w14:paraId="2B2099A3" w14:textId="77777777" w:rsidR="00C51030" w:rsidRPr="00F03DE6" w:rsidRDefault="00C5103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31.0 </w:t>
                            </w:r>
                          </w:p>
                        </w:tc>
                        <w:tc>
                          <w:tcPr>
                            <w:tcW w:w="567" w:type="dxa"/>
                            <w:tcBorders>
                              <w:left w:val="nil"/>
                              <w:right w:val="nil"/>
                            </w:tcBorders>
                            <w:shd w:val="clear" w:color="auto" w:fill="auto"/>
                            <w:noWrap/>
                            <w:vAlign w:val="center"/>
                            <w:hideMark/>
                          </w:tcPr>
                          <w:p w14:paraId="1CB2CF65" w14:textId="77777777" w:rsidR="00C51030" w:rsidRPr="00F03DE6" w:rsidRDefault="00C51030"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2CB0C9E" w14:textId="77777777" w:rsidR="00C51030" w:rsidRPr="00F03DE6" w:rsidRDefault="00C5103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57.3 </w:t>
                            </w:r>
                          </w:p>
                        </w:tc>
                        <w:tc>
                          <w:tcPr>
                            <w:tcW w:w="737" w:type="dxa"/>
                            <w:tcBorders>
                              <w:top w:val="nil"/>
                              <w:left w:val="nil"/>
                              <w:bottom w:val="nil"/>
                              <w:right w:val="nil"/>
                            </w:tcBorders>
                            <w:shd w:val="clear" w:color="auto" w:fill="auto"/>
                            <w:noWrap/>
                            <w:vAlign w:val="center"/>
                            <w:hideMark/>
                          </w:tcPr>
                          <w:p w14:paraId="12AFC259" w14:textId="77777777" w:rsidR="00C51030" w:rsidRPr="00F03DE6" w:rsidRDefault="00C5103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60.0 </w:t>
                            </w:r>
                          </w:p>
                        </w:tc>
                        <w:tc>
                          <w:tcPr>
                            <w:tcW w:w="737" w:type="dxa"/>
                            <w:tcBorders>
                              <w:top w:val="nil"/>
                              <w:left w:val="nil"/>
                              <w:bottom w:val="nil"/>
                              <w:right w:val="nil"/>
                            </w:tcBorders>
                            <w:shd w:val="clear" w:color="auto" w:fill="auto"/>
                            <w:noWrap/>
                            <w:vAlign w:val="center"/>
                            <w:hideMark/>
                          </w:tcPr>
                          <w:p w14:paraId="7BBF859A" w14:textId="77777777" w:rsidR="00C51030" w:rsidRPr="00F03DE6" w:rsidRDefault="00C5103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54.7 </w:t>
                            </w:r>
                          </w:p>
                        </w:tc>
                        <w:tc>
                          <w:tcPr>
                            <w:tcW w:w="567" w:type="dxa"/>
                            <w:tcBorders>
                              <w:left w:val="nil"/>
                              <w:right w:val="nil"/>
                            </w:tcBorders>
                            <w:shd w:val="clear" w:color="auto" w:fill="auto"/>
                            <w:noWrap/>
                            <w:vAlign w:val="center"/>
                            <w:hideMark/>
                          </w:tcPr>
                          <w:p w14:paraId="7D756AC4" w14:textId="77777777" w:rsidR="00C51030" w:rsidRPr="00F03DE6" w:rsidRDefault="00C51030" w:rsidP="006B2738">
                            <w:pPr>
                              <w:spacing w:after="0" w:line="240" w:lineRule="auto"/>
                              <w:jc w:val="center"/>
                              <w:rPr>
                                <w:rFonts w:ascii="Times New Roman" w:eastAsia="宋体" w:hAnsi="Times New Roman" w:cs="Times New Roman"/>
                                <w:color w:val="000000"/>
                                <w:sz w:val="21"/>
                                <w:szCs w:val="21"/>
                              </w:rPr>
                            </w:pPr>
                          </w:p>
                        </w:tc>
                      </w:tr>
                      <w:tr w:rsidR="00C51030" w:rsidRPr="00F03DE6" w14:paraId="3FEA2456"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06AECB54" w14:textId="77777777" w:rsidR="00C51030" w:rsidRPr="00F03DE6" w:rsidRDefault="00C51030"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文化程度</w:t>
                            </w:r>
                          </w:p>
                        </w:tc>
                        <w:tc>
                          <w:tcPr>
                            <w:tcW w:w="282" w:type="dxa"/>
                            <w:tcBorders>
                              <w:top w:val="nil"/>
                              <w:left w:val="nil"/>
                              <w:bottom w:val="nil"/>
                              <w:right w:val="nil"/>
                            </w:tcBorders>
                            <w:shd w:val="clear" w:color="auto" w:fill="auto"/>
                            <w:noWrap/>
                            <w:vAlign w:val="center"/>
                            <w:hideMark/>
                          </w:tcPr>
                          <w:p w14:paraId="7ABB1833" w14:textId="77777777" w:rsidR="00C51030" w:rsidRPr="00F03DE6" w:rsidRDefault="00C51030"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69C4FB0" w14:textId="77777777" w:rsidR="00C51030" w:rsidRPr="00F03DE6" w:rsidRDefault="00C5103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7.1 </w:t>
                            </w:r>
                          </w:p>
                        </w:tc>
                        <w:tc>
                          <w:tcPr>
                            <w:tcW w:w="737" w:type="dxa"/>
                            <w:tcBorders>
                              <w:top w:val="nil"/>
                              <w:left w:val="nil"/>
                              <w:bottom w:val="nil"/>
                              <w:right w:val="nil"/>
                            </w:tcBorders>
                            <w:shd w:val="clear" w:color="auto" w:fill="auto"/>
                            <w:noWrap/>
                            <w:vAlign w:val="center"/>
                            <w:hideMark/>
                          </w:tcPr>
                          <w:p w14:paraId="65AA1A2E" w14:textId="77777777" w:rsidR="00C51030" w:rsidRPr="00F03DE6" w:rsidRDefault="00C5103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17.0 </w:t>
                            </w:r>
                          </w:p>
                        </w:tc>
                        <w:tc>
                          <w:tcPr>
                            <w:tcW w:w="737" w:type="dxa"/>
                            <w:tcBorders>
                              <w:top w:val="nil"/>
                              <w:left w:val="nil"/>
                              <w:bottom w:val="nil"/>
                              <w:right w:val="nil"/>
                            </w:tcBorders>
                            <w:shd w:val="clear" w:color="auto" w:fill="auto"/>
                            <w:noWrap/>
                            <w:vAlign w:val="center"/>
                            <w:hideMark/>
                          </w:tcPr>
                          <w:p w14:paraId="49BB51AB" w14:textId="77777777" w:rsidR="00C51030" w:rsidRPr="00F03DE6" w:rsidRDefault="00C5103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3238E9BC" w14:textId="77777777" w:rsidR="00C51030" w:rsidRPr="00F03DE6" w:rsidRDefault="00C51030"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C6B9841" w14:textId="77777777" w:rsidR="00C51030" w:rsidRPr="00F03DE6" w:rsidRDefault="00C5103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7.1 </w:t>
                            </w:r>
                          </w:p>
                        </w:tc>
                        <w:tc>
                          <w:tcPr>
                            <w:tcW w:w="737" w:type="dxa"/>
                            <w:tcBorders>
                              <w:top w:val="nil"/>
                              <w:left w:val="nil"/>
                              <w:bottom w:val="nil"/>
                              <w:right w:val="nil"/>
                            </w:tcBorders>
                            <w:shd w:val="clear" w:color="auto" w:fill="auto"/>
                            <w:noWrap/>
                            <w:vAlign w:val="center"/>
                            <w:hideMark/>
                          </w:tcPr>
                          <w:p w14:paraId="56BCCFFA" w14:textId="77777777" w:rsidR="00C51030" w:rsidRPr="00F03DE6" w:rsidRDefault="00C5103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17.0 </w:t>
                            </w:r>
                          </w:p>
                        </w:tc>
                        <w:tc>
                          <w:tcPr>
                            <w:tcW w:w="737" w:type="dxa"/>
                            <w:tcBorders>
                              <w:top w:val="nil"/>
                              <w:left w:val="nil"/>
                              <w:bottom w:val="nil"/>
                              <w:right w:val="nil"/>
                            </w:tcBorders>
                            <w:shd w:val="clear" w:color="auto" w:fill="auto"/>
                            <w:noWrap/>
                            <w:vAlign w:val="center"/>
                            <w:hideMark/>
                          </w:tcPr>
                          <w:p w14:paraId="248385E9" w14:textId="77777777" w:rsidR="00C51030" w:rsidRPr="00F03DE6" w:rsidRDefault="00C5103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64B4F82F" w14:textId="77777777" w:rsidR="00C51030" w:rsidRPr="00F03DE6" w:rsidRDefault="00C51030"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DA21A4A" w14:textId="77777777" w:rsidR="00C51030" w:rsidRPr="00F03DE6" w:rsidRDefault="00C5103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7.2 </w:t>
                            </w:r>
                          </w:p>
                        </w:tc>
                        <w:tc>
                          <w:tcPr>
                            <w:tcW w:w="737" w:type="dxa"/>
                            <w:tcBorders>
                              <w:top w:val="nil"/>
                              <w:left w:val="nil"/>
                              <w:bottom w:val="nil"/>
                              <w:right w:val="nil"/>
                            </w:tcBorders>
                            <w:shd w:val="clear" w:color="auto" w:fill="auto"/>
                            <w:noWrap/>
                            <w:vAlign w:val="center"/>
                            <w:hideMark/>
                          </w:tcPr>
                          <w:p w14:paraId="1ED73BFC" w14:textId="77777777" w:rsidR="00C51030" w:rsidRPr="00F03DE6" w:rsidRDefault="00C5103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15.0 </w:t>
                            </w:r>
                          </w:p>
                        </w:tc>
                        <w:tc>
                          <w:tcPr>
                            <w:tcW w:w="737" w:type="dxa"/>
                            <w:tcBorders>
                              <w:top w:val="nil"/>
                              <w:left w:val="nil"/>
                              <w:bottom w:val="nil"/>
                              <w:right w:val="nil"/>
                            </w:tcBorders>
                            <w:shd w:val="clear" w:color="auto" w:fill="auto"/>
                            <w:noWrap/>
                            <w:vAlign w:val="center"/>
                            <w:hideMark/>
                          </w:tcPr>
                          <w:p w14:paraId="422507BE" w14:textId="77777777" w:rsidR="00C51030" w:rsidRPr="00F03DE6" w:rsidRDefault="00C5103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21A6CBA8" w14:textId="77777777" w:rsidR="00C51030" w:rsidRPr="00F03DE6" w:rsidRDefault="00C51030"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16DFB863" w14:textId="77777777" w:rsidR="00C51030" w:rsidRPr="00F03DE6" w:rsidRDefault="00C5103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8.0 </w:t>
                            </w:r>
                          </w:p>
                        </w:tc>
                        <w:tc>
                          <w:tcPr>
                            <w:tcW w:w="737" w:type="dxa"/>
                            <w:tcBorders>
                              <w:top w:val="nil"/>
                              <w:left w:val="nil"/>
                              <w:bottom w:val="nil"/>
                              <w:right w:val="nil"/>
                            </w:tcBorders>
                            <w:shd w:val="clear" w:color="auto" w:fill="auto"/>
                            <w:noWrap/>
                            <w:vAlign w:val="center"/>
                            <w:hideMark/>
                          </w:tcPr>
                          <w:p w14:paraId="1FB164F7" w14:textId="77777777" w:rsidR="00C51030" w:rsidRPr="00F03DE6" w:rsidRDefault="00C5103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9.0 </w:t>
                            </w:r>
                          </w:p>
                        </w:tc>
                        <w:tc>
                          <w:tcPr>
                            <w:tcW w:w="737" w:type="dxa"/>
                            <w:tcBorders>
                              <w:top w:val="nil"/>
                              <w:left w:val="nil"/>
                              <w:bottom w:val="nil"/>
                              <w:right w:val="nil"/>
                            </w:tcBorders>
                            <w:shd w:val="clear" w:color="auto" w:fill="auto"/>
                            <w:noWrap/>
                            <w:vAlign w:val="center"/>
                            <w:hideMark/>
                          </w:tcPr>
                          <w:p w14:paraId="737B17A4" w14:textId="77777777" w:rsidR="00C51030" w:rsidRPr="00F03DE6" w:rsidRDefault="00C5103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7.1 </w:t>
                            </w:r>
                          </w:p>
                        </w:tc>
                        <w:tc>
                          <w:tcPr>
                            <w:tcW w:w="567" w:type="dxa"/>
                            <w:tcBorders>
                              <w:left w:val="nil"/>
                              <w:right w:val="nil"/>
                            </w:tcBorders>
                            <w:shd w:val="clear" w:color="auto" w:fill="auto"/>
                            <w:noWrap/>
                            <w:vAlign w:val="center"/>
                            <w:hideMark/>
                          </w:tcPr>
                          <w:p w14:paraId="5446EC75" w14:textId="77777777" w:rsidR="00C51030" w:rsidRPr="00F03DE6" w:rsidRDefault="00C51030"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r>
                      <w:tr w:rsidR="00C51030" w:rsidRPr="00F03DE6" w14:paraId="656D4A3F"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1480DD4C" w14:textId="77777777" w:rsidR="00C51030" w:rsidRPr="00F03DE6" w:rsidRDefault="00C51030"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农业培训</w:t>
                            </w:r>
                          </w:p>
                        </w:tc>
                        <w:tc>
                          <w:tcPr>
                            <w:tcW w:w="282" w:type="dxa"/>
                            <w:tcBorders>
                              <w:top w:val="nil"/>
                              <w:left w:val="nil"/>
                              <w:bottom w:val="nil"/>
                              <w:right w:val="nil"/>
                            </w:tcBorders>
                            <w:shd w:val="clear" w:color="auto" w:fill="auto"/>
                            <w:noWrap/>
                            <w:vAlign w:val="center"/>
                            <w:hideMark/>
                          </w:tcPr>
                          <w:p w14:paraId="2EB66F39" w14:textId="77777777" w:rsidR="00C51030" w:rsidRPr="00F03DE6" w:rsidRDefault="00C51030"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7D5A38B" w14:textId="77777777" w:rsidR="00C51030" w:rsidRPr="00F03DE6" w:rsidRDefault="00C5103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49EFCA10" w14:textId="77777777" w:rsidR="00C51030" w:rsidRPr="00F03DE6" w:rsidRDefault="00C5103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0F2794FE" w14:textId="77777777" w:rsidR="00C51030" w:rsidRPr="00F03DE6" w:rsidRDefault="00C5103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7C8B8B31" w14:textId="77777777" w:rsidR="00C51030" w:rsidRPr="00F03DE6" w:rsidRDefault="00C51030"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067DC7A" w14:textId="77777777" w:rsidR="00C51030" w:rsidRPr="00F03DE6" w:rsidRDefault="00C5103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7B81E997" w14:textId="77777777" w:rsidR="00C51030" w:rsidRPr="00F03DE6" w:rsidRDefault="00C5103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41EB4BAD" w14:textId="77777777" w:rsidR="00C51030" w:rsidRPr="00F03DE6" w:rsidRDefault="00C5103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7AC31591" w14:textId="77777777" w:rsidR="00C51030" w:rsidRPr="00F03DE6" w:rsidRDefault="00C51030"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91F6732" w14:textId="77777777" w:rsidR="00C51030" w:rsidRPr="00F03DE6" w:rsidRDefault="00C5103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34C6A508" w14:textId="77777777" w:rsidR="00C51030" w:rsidRPr="00F03DE6" w:rsidRDefault="00C5103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43B602C4" w14:textId="77777777" w:rsidR="00C51030" w:rsidRPr="00F03DE6" w:rsidRDefault="00C5103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3894F165" w14:textId="77777777" w:rsidR="00C51030" w:rsidRPr="00F03DE6" w:rsidRDefault="00C51030"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4FD8183" w14:textId="77777777" w:rsidR="00C51030" w:rsidRPr="00F03DE6" w:rsidRDefault="00C5103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0.5 </w:t>
                            </w:r>
                          </w:p>
                        </w:tc>
                        <w:tc>
                          <w:tcPr>
                            <w:tcW w:w="737" w:type="dxa"/>
                            <w:tcBorders>
                              <w:top w:val="nil"/>
                              <w:left w:val="nil"/>
                              <w:bottom w:val="nil"/>
                              <w:right w:val="nil"/>
                            </w:tcBorders>
                            <w:shd w:val="clear" w:color="auto" w:fill="auto"/>
                            <w:noWrap/>
                            <w:vAlign w:val="center"/>
                            <w:hideMark/>
                          </w:tcPr>
                          <w:p w14:paraId="4C5E65EA" w14:textId="77777777" w:rsidR="00C51030" w:rsidRPr="00F03DE6" w:rsidRDefault="00C5103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5C78AE5A" w14:textId="77777777" w:rsidR="00C51030" w:rsidRPr="00F03DE6" w:rsidRDefault="00C5103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1CC5A590" w14:textId="77777777" w:rsidR="00C51030" w:rsidRPr="00F03DE6" w:rsidRDefault="00C51030" w:rsidP="006B2738">
                            <w:pPr>
                              <w:spacing w:after="0" w:line="240" w:lineRule="auto"/>
                              <w:jc w:val="center"/>
                              <w:rPr>
                                <w:rFonts w:ascii="Times New Roman" w:eastAsia="宋体" w:hAnsi="Times New Roman" w:cs="Times New Roman"/>
                                <w:color w:val="000000"/>
                                <w:sz w:val="21"/>
                                <w:szCs w:val="21"/>
                              </w:rPr>
                            </w:pPr>
                          </w:p>
                        </w:tc>
                      </w:tr>
                      <w:tr w:rsidR="00C51030" w:rsidRPr="00F03DE6" w14:paraId="22A5937A"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2CC630EC" w14:textId="77777777" w:rsidR="00C51030" w:rsidRPr="00F03DE6" w:rsidRDefault="00C51030"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健康状态</w:t>
                            </w:r>
                          </w:p>
                        </w:tc>
                        <w:tc>
                          <w:tcPr>
                            <w:tcW w:w="282" w:type="dxa"/>
                            <w:tcBorders>
                              <w:top w:val="nil"/>
                              <w:left w:val="nil"/>
                              <w:bottom w:val="nil"/>
                              <w:right w:val="nil"/>
                            </w:tcBorders>
                            <w:shd w:val="clear" w:color="auto" w:fill="auto"/>
                            <w:noWrap/>
                            <w:vAlign w:val="center"/>
                            <w:hideMark/>
                          </w:tcPr>
                          <w:p w14:paraId="4A4FA600" w14:textId="77777777" w:rsidR="00C51030" w:rsidRPr="00F03DE6" w:rsidRDefault="00C51030"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CA026CA" w14:textId="77777777" w:rsidR="00C51030" w:rsidRPr="00F03DE6" w:rsidRDefault="00C5103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4.3 </w:t>
                            </w:r>
                          </w:p>
                        </w:tc>
                        <w:tc>
                          <w:tcPr>
                            <w:tcW w:w="737" w:type="dxa"/>
                            <w:tcBorders>
                              <w:top w:val="nil"/>
                              <w:left w:val="nil"/>
                              <w:bottom w:val="nil"/>
                              <w:right w:val="nil"/>
                            </w:tcBorders>
                            <w:shd w:val="clear" w:color="auto" w:fill="auto"/>
                            <w:noWrap/>
                            <w:vAlign w:val="center"/>
                            <w:hideMark/>
                          </w:tcPr>
                          <w:p w14:paraId="56FCF696" w14:textId="77777777" w:rsidR="00C51030" w:rsidRPr="00F03DE6" w:rsidRDefault="00C5103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418CC537" w14:textId="77777777" w:rsidR="00C51030" w:rsidRPr="00F03DE6" w:rsidRDefault="00C5103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283" w:type="dxa"/>
                            <w:tcBorders>
                              <w:left w:val="nil"/>
                              <w:right w:val="nil"/>
                            </w:tcBorders>
                            <w:shd w:val="clear" w:color="auto" w:fill="auto"/>
                            <w:noWrap/>
                            <w:vAlign w:val="center"/>
                            <w:hideMark/>
                          </w:tcPr>
                          <w:p w14:paraId="507697F6" w14:textId="77777777" w:rsidR="00C51030" w:rsidRPr="00F03DE6" w:rsidRDefault="00C51030"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0B08F0E" w14:textId="77777777" w:rsidR="00C51030" w:rsidRPr="00F03DE6" w:rsidRDefault="00C5103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4.3 </w:t>
                            </w:r>
                          </w:p>
                        </w:tc>
                        <w:tc>
                          <w:tcPr>
                            <w:tcW w:w="737" w:type="dxa"/>
                            <w:tcBorders>
                              <w:top w:val="nil"/>
                              <w:left w:val="nil"/>
                              <w:bottom w:val="nil"/>
                              <w:right w:val="nil"/>
                            </w:tcBorders>
                            <w:shd w:val="clear" w:color="auto" w:fill="auto"/>
                            <w:noWrap/>
                            <w:vAlign w:val="center"/>
                            <w:hideMark/>
                          </w:tcPr>
                          <w:p w14:paraId="406D125C" w14:textId="77777777" w:rsidR="00C51030" w:rsidRPr="00F03DE6" w:rsidRDefault="00C5103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33661A15" w14:textId="77777777" w:rsidR="00C51030" w:rsidRPr="00F03DE6" w:rsidRDefault="00C5103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567" w:type="dxa"/>
                            <w:tcBorders>
                              <w:left w:val="nil"/>
                              <w:right w:val="nil"/>
                            </w:tcBorders>
                            <w:shd w:val="clear" w:color="auto" w:fill="auto"/>
                            <w:noWrap/>
                            <w:vAlign w:val="center"/>
                            <w:hideMark/>
                          </w:tcPr>
                          <w:p w14:paraId="6F03561E" w14:textId="77777777" w:rsidR="00C51030" w:rsidRPr="00F03DE6" w:rsidRDefault="00C51030"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E0BA978" w14:textId="77777777" w:rsidR="00C51030" w:rsidRPr="00F03DE6" w:rsidRDefault="00C5103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4.3 </w:t>
                            </w:r>
                          </w:p>
                        </w:tc>
                        <w:tc>
                          <w:tcPr>
                            <w:tcW w:w="737" w:type="dxa"/>
                            <w:tcBorders>
                              <w:top w:val="nil"/>
                              <w:left w:val="nil"/>
                              <w:bottom w:val="nil"/>
                              <w:right w:val="nil"/>
                            </w:tcBorders>
                            <w:shd w:val="clear" w:color="auto" w:fill="auto"/>
                            <w:noWrap/>
                            <w:vAlign w:val="center"/>
                            <w:hideMark/>
                          </w:tcPr>
                          <w:p w14:paraId="50714213" w14:textId="77777777" w:rsidR="00C51030" w:rsidRPr="00F03DE6" w:rsidRDefault="00C5103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2400B8E2" w14:textId="77777777" w:rsidR="00C51030" w:rsidRPr="00F03DE6" w:rsidRDefault="00C5103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3.0 </w:t>
                            </w:r>
                          </w:p>
                        </w:tc>
                        <w:tc>
                          <w:tcPr>
                            <w:tcW w:w="567" w:type="dxa"/>
                            <w:tcBorders>
                              <w:left w:val="nil"/>
                              <w:right w:val="nil"/>
                            </w:tcBorders>
                            <w:shd w:val="clear" w:color="auto" w:fill="auto"/>
                            <w:noWrap/>
                            <w:vAlign w:val="center"/>
                            <w:hideMark/>
                          </w:tcPr>
                          <w:p w14:paraId="4AC171BF" w14:textId="77777777" w:rsidR="00C51030" w:rsidRPr="00F03DE6" w:rsidRDefault="00C51030"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A357656" w14:textId="77777777" w:rsidR="00C51030" w:rsidRPr="00F03DE6" w:rsidRDefault="00C5103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4.5 </w:t>
                            </w:r>
                          </w:p>
                        </w:tc>
                        <w:tc>
                          <w:tcPr>
                            <w:tcW w:w="737" w:type="dxa"/>
                            <w:tcBorders>
                              <w:top w:val="nil"/>
                              <w:left w:val="nil"/>
                              <w:bottom w:val="nil"/>
                              <w:right w:val="nil"/>
                            </w:tcBorders>
                            <w:shd w:val="clear" w:color="auto" w:fill="auto"/>
                            <w:noWrap/>
                            <w:vAlign w:val="center"/>
                            <w:hideMark/>
                          </w:tcPr>
                          <w:p w14:paraId="7009CC28" w14:textId="77777777" w:rsidR="00C51030" w:rsidRPr="00F03DE6" w:rsidRDefault="00C5103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42EA11BE" w14:textId="77777777" w:rsidR="00C51030" w:rsidRPr="00F03DE6" w:rsidRDefault="00C51030"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4.0 </w:t>
                            </w:r>
                          </w:p>
                        </w:tc>
                        <w:tc>
                          <w:tcPr>
                            <w:tcW w:w="567" w:type="dxa"/>
                            <w:tcBorders>
                              <w:left w:val="nil"/>
                              <w:right w:val="nil"/>
                            </w:tcBorders>
                            <w:shd w:val="clear" w:color="auto" w:fill="auto"/>
                            <w:noWrap/>
                            <w:vAlign w:val="center"/>
                            <w:hideMark/>
                          </w:tcPr>
                          <w:p w14:paraId="28B77F91" w14:textId="77777777" w:rsidR="00C51030" w:rsidRPr="00F03DE6" w:rsidRDefault="00C51030" w:rsidP="006B2738">
                            <w:pPr>
                              <w:spacing w:after="0" w:line="240" w:lineRule="auto"/>
                              <w:jc w:val="center"/>
                              <w:rPr>
                                <w:rFonts w:ascii="Times New Roman" w:eastAsia="宋体" w:hAnsi="Times New Roman" w:cs="Times New Roman"/>
                                <w:color w:val="000000"/>
                                <w:sz w:val="21"/>
                                <w:szCs w:val="21"/>
                              </w:rPr>
                            </w:pPr>
                          </w:p>
                        </w:tc>
                      </w:tr>
                      <w:tr w:rsidR="00C51030" w:rsidRPr="00F03DE6" w14:paraId="600E6803" w14:textId="77777777" w:rsidTr="000272FA">
                        <w:trPr>
                          <w:trHeight w:val="283"/>
                          <w:jc w:val="center"/>
                        </w:trPr>
                        <w:tc>
                          <w:tcPr>
                            <w:tcW w:w="1984" w:type="dxa"/>
                            <w:tcBorders>
                              <w:top w:val="nil"/>
                              <w:left w:val="nil"/>
                              <w:bottom w:val="nil"/>
                              <w:right w:val="nil"/>
                            </w:tcBorders>
                            <w:shd w:val="clear" w:color="auto" w:fill="auto"/>
                            <w:noWrap/>
                            <w:vAlign w:val="center"/>
                            <w:hideMark/>
                          </w:tcPr>
                          <w:p w14:paraId="50E145F0" w14:textId="77777777" w:rsidR="00C51030" w:rsidRPr="00F03DE6" w:rsidRDefault="00C51030"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家庭背景</w:t>
                            </w:r>
                          </w:p>
                        </w:tc>
                        <w:tc>
                          <w:tcPr>
                            <w:tcW w:w="282" w:type="dxa"/>
                            <w:tcBorders>
                              <w:top w:val="nil"/>
                              <w:left w:val="nil"/>
                              <w:bottom w:val="nil"/>
                              <w:right w:val="nil"/>
                            </w:tcBorders>
                            <w:shd w:val="clear" w:color="auto" w:fill="auto"/>
                            <w:noWrap/>
                            <w:vAlign w:val="center"/>
                            <w:hideMark/>
                          </w:tcPr>
                          <w:p w14:paraId="6D44D789" w14:textId="77777777" w:rsidR="00C51030" w:rsidRPr="00F03DE6" w:rsidRDefault="00C51030" w:rsidP="00D773D1">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50D8A53" w14:textId="77777777" w:rsidR="00C51030" w:rsidRPr="00F03DE6" w:rsidRDefault="00C51030" w:rsidP="00D773D1">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738046D3" w14:textId="77777777" w:rsidR="00C51030" w:rsidRPr="00F03DE6" w:rsidRDefault="00C51030" w:rsidP="00D773D1">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1B2A0118" w14:textId="77777777" w:rsidR="00C51030" w:rsidRPr="00F03DE6" w:rsidRDefault="00C51030" w:rsidP="00D773D1">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3578B3AF" w14:textId="77777777" w:rsidR="00C51030" w:rsidRPr="00F03DE6" w:rsidRDefault="00C51030" w:rsidP="00D773D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29222BA" w14:textId="77777777" w:rsidR="00C51030" w:rsidRPr="00F03DE6" w:rsidRDefault="00C51030" w:rsidP="00D773D1">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6B4B37D2" w14:textId="77777777" w:rsidR="00C51030" w:rsidRPr="00F03DE6" w:rsidRDefault="00C51030" w:rsidP="00D773D1">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3FA9760A" w14:textId="77777777" w:rsidR="00C51030" w:rsidRPr="00F03DE6" w:rsidRDefault="00C51030" w:rsidP="00D773D1">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6322361F" w14:textId="77777777" w:rsidR="00C51030" w:rsidRPr="00F03DE6" w:rsidRDefault="00C51030" w:rsidP="00D773D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28330F5" w14:textId="77777777" w:rsidR="00C51030" w:rsidRPr="00F03DE6" w:rsidRDefault="00C51030" w:rsidP="00D773D1">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6DF9FDD8" w14:textId="77777777" w:rsidR="00C51030" w:rsidRPr="00F03DE6" w:rsidRDefault="00C51030" w:rsidP="00D773D1">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2A8C3551" w14:textId="77777777" w:rsidR="00C51030" w:rsidRPr="00F03DE6" w:rsidRDefault="00C51030" w:rsidP="00D773D1">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5FE622FD" w14:textId="77777777" w:rsidR="00C51030" w:rsidRPr="00F03DE6" w:rsidRDefault="00C51030" w:rsidP="00D773D1">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1AD93774" w14:textId="77777777" w:rsidR="00C51030" w:rsidRPr="00F03DE6" w:rsidRDefault="00C51030" w:rsidP="00D773D1">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1A311411" w14:textId="77777777" w:rsidR="00C51030" w:rsidRPr="00F03DE6" w:rsidRDefault="00C51030" w:rsidP="00D773D1">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67DB891F" w14:textId="77777777" w:rsidR="00C51030" w:rsidRPr="00F03DE6" w:rsidRDefault="00C51030" w:rsidP="00D773D1">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567" w:type="dxa"/>
                            <w:tcBorders>
                              <w:left w:val="nil"/>
                              <w:right w:val="nil"/>
                            </w:tcBorders>
                            <w:shd w:val="clear" w:color="auto" w:fill="auto"/>
                            <w:noWrap/>
                            <w:vAlign w:val="center"/>
                            <w:hideMark/>
                          </w:tcPr>
                          <w:p w14:paraId="6C2845E6" w14:textId="77777777" w:rsidR="00C51030" w:rsidRPr="00F03DE6" w:rsidRDefault="00C51030" w:rsidP="00D773D1">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r>
                      <w:tr w:rsidR="00C51030" w:rsidRPr="00F03DE6" w14:paraId="29D339DA" w14:textId="77777777" w:rsidTr="000272FA">
                        <w:trPr>
                          <w:trHeight w:val="283"/>
                          <w:jc w:val="center"/>
                        </w:trPr>
                        <w:tc>
                          <w:tcPr>
                            <w:tcW w:w="1984" w:type="dxa"/>
                            <w:tcBorders>
                              <w:top w:val="nil"/>
                              <w:left w:val="nil"/>
                              <w:bottom w:val="single" w:sz="12" w:space="0" w:color="auto"/>
                              <w:right w:val="nil"/>
                            </w:tcBorders>
                            <w:shd w:val="clear" w:color="auto" w:fill="auto"/>
                            <w:noWrap/>
                            <w:vAlign w:val="center"/>
                            <w:hideMark/>
                          </w:tcPr>
                          <w:p w14:paraId="23B924D1" w14:textId="77777777" w:rsidR="00C51030" w:rsidRPr="00F03DE6" w:rsidRDefault="00C51030" w:rsidP="00C336C4">
                            <w:pPr>
                              <w:spacing w:after="0" w:line="240" w:lineRule="auto"/>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样本数量</w:t>
                            </w:r>
                          </w:p>
                        </w:tc>
                        <w:tc>
                          <w:tcPr>
                            <w:tcW w:w="282" w:type="dxa"/>
                            <w:tcBorders>
                              <w:top w:val="nil"/>
                              <w:left w:val="nil"/>
                              <w:bottom w:val="single" w:sz="12" w:space="0" w:color="auto"/>
                              <w:right w:val="nil"/>
                            </w:tcBorders>
                            <w:shd w:val="clear" w:color="auto" w:fill="auto"/>
                            <w:noWrap/>
                            <w:vAlign w:val="center"/>
                            <w:hideMark/>
                          </w:tcPr>
                          <w:p w14:paraId="10C624B8" w14:textId="77777777" w:rsidR="00C51030" w:rsidRPr="00F03DE6" w:rsidRDefault="00C51030" w:rsidP="00D773D1">
                            <w:pPr>
                              <w:spacing w:after="0" w:line="240" w:lineRule="auto"/>
                              <w:rPr>
                                <w:rFonts w:ascii="Times New Roman" w:eastAsia="宋体" w:hAnsi="Times New Roman" w:cs="Times New Roman"/>
                                <w:b/>
                                <w:color w:val="000000"/>
                                <w:sz w:val="21"/>
                                <w:szCs w:val="21"/>
                              </w:rPr>
                            </w:pPr>
                          </w:p>
                        </w:tc>
                        <w:tc>
                          <w:tcPr>
                            <w:tcW w:w="2211" w:type="dxa"/>
                            <w:gridSpan w:val="3"/>
                            <w:tcBorders>
                              <w:top w:val="nil"/>
                              <w:left w:val="nil"/>
                              <w:bottom w:val="single" w:sz="12" w:space="0" w:color="auto"/>
                              <w:right w:val="nil"/>
                            </w:tcBorders>
                            <w:shd w:val="clear" w:color="auto" w:fill="auto"/>
                            <w:noWrap/>
                            <w:vAlign w:val="center"/>
                            <w:hideMark/>
                          </w:tcPr>
                          <w:p w14:paraId="1C7B6290" w14:textId="1C9BC6B4" w:rsidR="00C51030" w:rsidRPr="00F03DE6" w:rsidRDefault="00C51030" w:rsidP="006612BA">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N=9713</w:t>
                            </w:r>
                            <w:r w:rsidRPr="00773812">
                              <w:rPr>
                                <w:rFonts w:ascii="Times New Roman" w:eastAsia="宋体" w:hAnsi="Times New Roman" w:cs="Times New Roman"/>
                                <w:b/>
                                <w:color w:val="000000"/>
                                <w:sz w:val="21"/>
                                <w:szCs w:val="21"/>
                              </w:rPr>
                              <w:t>，</w:t>
                            </w:r>
                            <w:r w:rsidRPr="00773812">
                              <w:rPr>
                                <w:rFonts w:ascii="Times New Roman" w:eastAsia="宋体" w:hAnsi="Times New Roman" w:cs="Times New Roman"/>
                                <w:b/>
                                <w:color w:val="000000"/>
                                <w:sz w:val="21"/>
                                <w:szCs w:val="21"/>
                              </w:rPr>
                              <w:t>n</w:t>
                            </w:r>
                            <w:r>
                              <w:rPr>
                                <w:rFonts w:ascii="Times New Roman" w:eastAsia="宋体" w:hAnsi="Times New Roman" w:cs="Times New Roman"/>
                                <w:b/>
                                <w:color w:val="000000"/>
                                <w:sz w:val="21"/>
                                <w:szCs w:val="21"/>
                              </w:rPr>
                              <w:t>=3123</w:t>
                            </w:r>
                          </w:p>
                        </w:tc>
                        <w:tc>
                          <w:tcPr>
                            <w:tcW w:w="283" w:type="dxa"/>
                            <w:tcBorders>
                              <w:left w:val="nil"/>
                              <w:bottom w:val="single" w:sz="12" w:space="0" w:color="auto"/>
                              <w:right w:val="nil"/>
                            </w:tcBorders>
                            <w:shd w:val="clear" w:color="auto" w:fill="auto"/>
                            <w:noWrap/>
                            <w:vAlign w:val="center"/>
                            <w:hideMark/>
                          </w:tcPr>
                          <w:p w14:paraId="4480FF3C" w14:textId="77777777" w:rsidR="00C51030" w:rsidRPr="00F03DE6" w:rsidRDefault="00C51030" w:rsidP="00D773D1">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nil"/>
                              <w:left w:val="nil"/>
                              <w:bottom w:val="single" w:sz="12" w:space="0" w:color="auto"/>
                              <w:right w:val="nil"/>
                            </w:tcBorders>
                            <w:shd w:val="clear" w:color="auto" w:fill="auto"/>
                            <w:noWrap/>
                            <w:vAlign w:val="center"/>
                            <w:hideMark/>
                          </w:tcPr>
                          <w:p w14:paraId="23CC813B" w14:textId="77777777" w:rsidR="00C51030" w:rsidRPr="00F03DE6" w:rsidRDefault="00C51030" w:rsidP="00D773D1">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N=9022</w:t>
                            </w:r>
                          </w:p>
                        </w:tc>
                        <w:tc>
                          <w:tcPr>
                            <w:tcW w:w="567" w:type="dxa"/>
                            <w:tcBorders>
                              <w:left w:val="nil"/>
                              <w:bottom w:val="single" w:sz="12" w:space="0" w:color="auto"/>
                              <w:right w:val="nil"/>
                            </w:tcBorders>
                            <w:shd w:val="clear" w:color="auto" w:fill="auto"/>
                            <w:noWrap/>
                            <w:vAlign w:val="center"/>
                            <w:hideMark/>
                          </w:tcPr>
                          <w:p w14:paraId="77868581" w14:textId="77777777" w:rsidR="00C51030" w:rsidRPr="00F03DE6" w:rsidRDefault="00C51030" w:rsidP="00D773D1">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nil"/>
                              <w:left w:val="nil"/>
                              <w:bottom w:val="single" w:sz="12" w:space="0" w:color="auto"/>
                              <w:right w:val="nil"/>
                            </w:tcBorders>
                            <w:shd w:val="clear" w:color="auto" w:fill="auto"/>
                            <w:noWrap/>
                            <w:vAlign w:val="center"/>
                            <w:hideMark/>
                          </w:tcPr>
                          <w:p w14:paraId="7EBC943B" w14:textId="77777777" w:rsidR="00C51030" w:rsidRPr="00F03DE6" w:rsidRDefault="00C51030" w:rsidP="00D773D1">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N=689</w:t>
                            </w:r>
                          </w:p>
                        </w:tc>
                        <w:tc>
                          <w:tcPr>
                            <w:tcW w:w="567" w:type="dxa"/>
                            <w:tcBorders>
                              <w:left w:val="nil"/>
                              <w:bottom w:val="single" w:sz="12" w:space="0" w:color="auto"/>
                              <w:right w:val="nil"/>
                            </w:tcBorders>
                            <w:shd w:val="clear" w:color="auto" w:fill="auto"/>
                            <w:noWrap/>
                            <w:vAlign w:val="center"/>
                            <w:hideMark/>
                          </w:tcPr>
                          <w:p w14:paraId="238F8AB4" w14:textId="77777777" w:rsidR="00C51030" w:rsidRPr="00F03DE6" w:rsidRDefault="00C51030" w:rsidP="00D773D1">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nil"/>
                              <w:left w:val="nil"/>
                              <w:bottom w:val="single" w:sz="12" w:space="0" w:color="auto"/>
                              <w:right w:val="nil"/>
                            </w:tcBorders>
                            <w:shd w:val="clear" w:color="auto" w:fill="auto"/>
                            <w:noWrap/>
                            <w:vAlign w:val="center"/>
                            <w:hideMark/>
                          </w:tcPr>
                          <w:p w14:paraId="54C8EB30" w14:textId="77777777" w:rsidR="00C51030" w:rsidRPr="00F03DE6" w:rsidRDefault="00C51030" w:rsidP="00D773D1">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N=2</w:t>
                            </w:r>
                          </w:p>
                        </w:tc>
                        <w:tc>
                          <w:tcPr>
                            <w:tcW w:w="567" w:type="dxa"/>
                            <w:tcBorders>
                              <w:left w:val="nil"/>
                              <w:bottom w:val="single" w:sz="12" w:space="0" w:color="auto"/>
                              <w:right w:val="nil"/>
                            </w:tcBorders>
                            <w:shd w:val="clear" w:color="auto" w:fill="auto"/>
                            <w:noWrap/>
                            <w:vAlign w:val="center"/>
                            <w:hideMark/>
                          </w:tcPr>
                          <w:p w14:paraId="3AF37B70" w14:textId="77777777" w:rsidR="00C51030" w:rsidRPr="00F03DE6" w:rsidRDefault="00C51030" w:rsidP="00D773D1">
                            <w:pPr>
                              <w:spacing w:after="0" w:line="240" w:lineRule="auto"/>
                              <w:jc w:val="center"/>
                              <w:rPr>
                                <w:rFonts w:ascii="Times New Roman" w:eastAsia="宋体" w:hAnsi="Times New Roman" w:cs="Times New Roman"/>
                                <w:b/>
                                <w:color w:val="000000"/>
                                <w:sz w:val="21"/>
                                <w:szCs w:val="21"/>
                              </w:rPr>
                            </w:pPr>
                          </w:p>
                        </w:tc>
                      </w:tr>
                      <w:tr w:rsidR="00C51030" w:rsidRPr="00F03DE6" w14:paraId="62AE7DA2" w14:textId="77777777" w:rsidTr="000272FA">
                        <w:trPr>
                          <w:trHeight w:val="283"/>
                          <w:jc w:val="center"/>
                        </w:trPr>
                        <w:tc>
                          <w:tcPr>
                            <w:tcW w:w="13094" w:type="dxa"/>
                            <w:gridSpan w:val="18"/>
                            <w:tcBorders>
                              <w:top w:val="nil"/>
                              <w:left w:val="nil"/>
                              <w:bottom w:val="nil"/>
                              <w:right w:val="nil"/>
                            </w:tcBorders>
                            <w:shd w:val="clear" w:color="auto" w:fill="auto"/>
                            <w:noWrap/>
                            <w:vAlign w:val="center"/>
                          </w:tcPr>
                          <w:p w14:paraId="71F1C20E" w14:textId="7E3F9011" w:rsidR="00C51030" w:rsidRPr="00F03DE6" w:rsidRDefault="00C51030" w:rsidP="00C336C4">
                            <w:pPr>
                              <w:spacing w:after="0" w:line="240" w:lineRule="auto"/>
                              <w:jc w:val="both"/>
                              <w:rPr>
                                <w:rFonts w:ascii="Times New Roman" w:eastAsia="宋体" w:hAnsi="Times New Roman" w:cs="Times New Roman"/>
                                <w:color w:val="000000"/>
                                <w:sz w:val="21"/>
                                <w:szCs w:val="21"/>
                              </w:rPr>
                            </w:pPr>
                            <w:r w:rsidRPr="00F03DE6">
                              <w:rPr>
                                <w:rFonts w:ascii="Times New Roman" w:hAnsi="Times New Roman" w:cs="Times New Roman"/>
                                <w:sz w:val="18"/>
                                <w:szCs w:val="18"/>
                              </w:rPr>
                              <w:t>注：</w:t>
                            </w:r>
                            <w:r w:rsidRPr="00F03DE6">
                              <w:rPr>
                                <w:rFonts w:ascii="Times New Roman" w:hAnsi="Times New Roman" w:cs="Times New Roman"/>
                                <w:sz w:val="18"/>
                                <w:szCs w:val="18"/>
                              </w:rPr>
                              <w:t>***</w:t>
                            </w:r>
                            <w:r w:rsidRPr="00F03DE6">
                              <w:rPr>
                                <w:rFonts w:ascii="Times New Roman" w:hAnsi="Times New Roman" w:cs="Times New Roman"/>
                                <w:sz w:val="18"/>
                                <w:szCs w:val="18"/>
                              </w:rPr>
                              <w:t>、</w:t>
                            </w:r>
                            <w:r w:rsidRPr="00F03DE6">
                              <w:rPr>
                                <w:rFonts w:ascii="Times New Roman" w:hAnsi="Times New Roman" w:cs="Times New Roman"/>
                                <w:sz w:val="18"/>
                                <w:szCs w:val="18"/>
                              </w:rPr>
                              <w:t>**</w:t>
                            </w:r>
                            <w:r w:rsidRPr="00F03DE6">
                              <w:rPr>
                                <w:rFonts w:ascii="Times New Roman" w:hAnsi="Times New Roman" w:cs="Times New Roman"/>
                                <w:sz w:val="18"/>
                                <w:szCs w:val="18"/>
                              </w:rPr>
                              <w:t>和</w:t>
                            </w:r>
                            <w:r w:rsidRPr="00F03DE6">
                              <w:rPr>
                                <w:rFonts w:ascii="Times New Roman" w:hAnsi="Times New Roman" w:cs="Times New Roman"/>
                                <w:sz w:val="18"/>
                                <w:szCs w:val="18"/>
                              </w:rPr>
                              <w:t>*</w:t>
                            </w:r>
                            <w:r w:rsidRPr="00F03DE6">
                              <w:rPr>
                                <w:rFonts w:ascii="Times New Roman" w:hAnsi="Times New Roman" w:cs="Times New Roman"/>
                                <w:sz w:val="18"/>
                                <w:szCs w:val="18"/>
                              </w:rPr>
                              <w:t>分别表示</w:t>
                            </w:r>
                            <w:r w:rsidRPr="00F03DE6">
                              <w:rPr>
                                <w:rFonts w:ascii="Times New Roman" w:hAnsi="Times New Roman" w:cs="Times New Roman"/>
                                <w:sz w:val="18"/>
                                <w:szCs w:val="18"/>
                              </w:rPr>
                              <w:t>1%</w:t>
                            </w:r>
                            <w:r w:rsidRPr="00F03DE6">
                              <w:rPr>
                                <w:rFonts w:ascii="Times New Roman" w:hAnsi="Times New Roman" w:cs="Times New Roman"/>
                                <w:sz w:val="18"/>
                                <w:szCs w:val="18"/>
                              </w:rPr>
                              <w:t>、</w:t>
                            </w:r>
                            <w:r w:rsidRPr="00F03DE6">
                              <w:rPr>
                                <w:rFonts w:ascii="Times New Roman" w:hAnsi="Times New Roman" w:cs="Times New Roman"/>
                                <w:sz w:val="18"/>
                                <w:szCs w:val="18"/>
                              </w:rPr>
                              <w:t>5%</w:t>
                            </w:r>
                            <w:r w:rsidRPr="00F03DE6">
                              <w:rPr>
                                <w:rFonts w:ascii="Times New Roman" w:hAnsi="Times New Roman" w:cs="Times New Roman"/>
                                <w:sz w:val="18"/>
                                <w:szCs w:val="18"/>
                              </w:rPr>
                              <w:t>和</w:t>
                            </w:r>
                            <w:r w:rsidRPr="00F03DE6">
                              <w:rPr>
                                <w:rFonts w:ascii="Times New Roman" w:hAnsi="Times New Roman" w:cs="Times New Roman"/>
                                <w:sz w:val="18"/>
                                <w:szCs w:val="18"/>
                              </w:rPr>
                              <w:t>10%</w:t>
                            </w:r>
                            <w:r w:rsidRPr="00F03DE6">
                              <w:rPr>
                                <w:rFonts w:ascii="Times New Roman" w:hAnsi="Times New Roman" w:cs="Times New Roman"/>
                                <w:sz w:val="18"/>
                                <w:szCs w:val="18"/>
                              </w:rPr>
                              <w:t>的显著性水平。</w:t>
                            </w:r>
                          </w:p>
                        </w:tc>
                      </w:tr>
                    </w:tbl>
                    <w:p w14:paraId="6DFDCF2E" w14:textId="77777777" w:rsidR="00C51030" w:rsidRDefault="00C51030" w:rsidP="00C62DA7">
                      <w:pPr>
                        <w:spacing w:after="83"/>
                        <w:ind w:firstLine="440"/>
                        <w:jc w:val="center"/>
                      </w:pPr>
                    </w:p>
                  </w:txbxContent>
                </v:textbox>
                <w10:wrap type="square" anchorx="margin" anchory="margin"/>
              </v:shape>
            </w:pict>
          </mc:Fallback>
        </mc:AlternateContent>
      </w:r>
    </w:p>
    <w:p w14:paraId="5947B8C0" w14:textId="77777777" w:rsidR="00F03DE6" w:rsidRDefault="00F03DE6" w:rsidP="008D5D41">
      <w:pPr>
        <w:spacing w:after="0" w:line="400" w:lineRule="exact"/>
        <w:outlineLvl w:val="2"/>
        <w:rPr>
          <w:rFonts w:ascii="Times New Roman" w:eastAsia="黑体" w:hAnsi="Times New Roman" w:cs="Times New Roman"/>
          <w:sz w:val="24"/>
          <w:szCs w:val="24"/>
        </w:rPr>
        <w:sectPr w:rsidR="00F03DE6" w:rsidSect="00571244">
          <w:pgSz w:w="11906" w:h="16838" w:code="9"/>
          <w:pgMar w:top="1701" w:right="1418" w:bottom="1418" w:left="1701" w:header="1304" w:footer="1021" w:gutter="0"/>
          <w:cols w:space="425"/>
          <w:docGrid w:type="lines" w:linePitch="326"/>
        </w:sectPr>
      </w:pPr>
    </w:p>
    <w:p w14:paraId="156688AA" w14:textId="0952FDAB" w:rsidR="00742017" w:rsidRPr="00292707" w:rsidRDefault="00742017" w:rsidP="00742017">
      <w:pPr>
        <w:spacing w:beforeLines="100" w:before="326" w:afterLines="100" w:after="326" w:line="400" w:lineRule="exact"/>
        <w:jc w:val="both"/>
        <w:outlineLvl w:val="2"/>
        <w:rPr>
          <w:rFonts w:ascii="Times New Roman" w:eastAsia="黑体" w:hAnsi="Times New Roman" w:cs="Times New Roman"/>
          <w:sz w:val="24"/>
          <w:szCs w:val="24"/>
        </w:rPr>
      </w:pPr>
      <w:r w:rsidRPr="00C46A1B">
        <w:rPr>
          <w:rFonts w:ascii="Times New Roman" w:eastAsia="黑体" w:hAnsi="Times New Roman" w:cs="Times New Roman"/>
          <w:sz w:val="24"/>
          <w:szCs w:val="24"/>
        </w:rPr>
        <w:t>3</w:t>
      </w:r>
      <w:r w:rsidRPr="00EC35E6">
        <w:rPr>
          <w:rFonts w:ascii="Times New Roman" w:eastAsia="黑体" w:hAnsi="Times New Roman" w:cs="Times New Roman" w:hint="eastAsia"/>
          <w:sz w:val="24"/>
          <w:szCs w:val="24"/>
        </w:rPr>
        <w:t>.</w:t>
      </w:r>
      <w:r>
        <w:rPr>
          <w:rFonts w:ascii="Times New Roman" w:eastAsia="黑体" w:hAnsi="Times New Roman" w:cs="Times New Roman"/>
          <w:sz w:val="24"/>
          <w:szCs w:val="24"/>
        </w:rPr>
        <w:t>3</w:t>
      </w:r>
      <w:r w:rsidRPr="00EC35E6">
        <w:rPr>
          <w:rFonts w:ascii="Times New Roman" w:eastAsia="黑体" w:hAnsi="Times New Roman" w:cs="Times New Roman" w:hint="eastAsia"/>
          <w:sz w:val="24"/>
          <w:szCs w:val="24"/>
        </w:rPr>
        <w:t>.</w:t>
      </w:r>
      <w:r w:rsidR="00E50B97">
        <w:rPr>
          <w:rFonts w:ascii="Times New Roman" w:eastAsia="黑体" w:hAnsi="Times New Roman" w:cs="Times New Roman"/>
          <w:sz w:val="24"/>
          <w:szCs w:val="24"/>
        </w:rPr>
        <w:t>3</w:t>
      </w:r>
      <w:r>
        <w:rPr>
          <w:rFonts w:ascii="Times New Roman" w:eastAsia="黑体" w:hAnsi="Times New Roman" w:cs="Times New Roman"/>
          <w:sz w:val="24"/>
          <w:szCs w:val="24"/>
        </w:rPr>
        <w:t xml:space="preserve">  </w:t>
      </w:r>
      <w:r>
        <w:rPr>
          <w:rFonts w:ascii="Times New Roman" w:eastAsia="黑体" w:hAnsi="Times New Roman" w:cs="Times New Roman" w:hint="eastAsia"/>
          <w:sz w:val="24"/>
          <w:szCs w:val="24"/>
        </w:rPr>
        <w:t>两熟</w:t>
      </w:r>
      <w:r w:rsidR="00BA2D62">
        <w:rPr>
          <w:rFonts w:ascii="Times New Roman" w:eastAsia="黑体" w:hAnsi="Times New Roman" w:cs="Times New Roman" w:hint="eastAsia"/>
          <w:sz w:val="24"/>
          <w:szCs w:val="24"/>
        </w:rPr>
        <w:t>区</w:t>
      </w:r>
      <w:ins w:id="244" w:author="曾 翠红" w:date="2019-05-08T22:39:00Z">
        <w:r w:rsidR="00463109">
          <w:rPr>
            <w:rFonts w:ascii="Times New Roman" w:eastAsia="黑体" w:hAnsi="Times New Roman" w:cs="Times New Roman" w:hint="eastAsia"/>
            <w:sz w:val="24"/>
            <w:szCs w:val="24"/>
          </w:rPr>
          <w:t>冬</w:t>
        </w:r>
      </w:ins>
      <w:r w:rsidRPr="00EC35E6">
        <w:rPr>
          <w:rFonts w:ascii="Times New Roman" w:eastAsia="黑体" w:hAnsi="Times New Roman" w:cs="Times New Roman" w:hint="eastAsia"/>
          <w:sz w:val="24"/>
          <w:szCs w:val="24"/>
        </w:rPr>
        <w:t>小麦</w:t>
      </w:r>
      <w:r>
        <w:rPr>
          <w:rFonts w:ascii="Times New Roman" w:eastAsia="黑体" w:hAnsi="Times New Roman" w:cs="Times New Roman" w:hint="eastAsia"/>
          <w:sz w:val="24"/>
          <w:szCs w:val="24"/>
        </w:rPr>
        <w:t>农户基本特征</w:t>
      </w:r>
    </w:p>
    <w:p w14:paraId="1995AFB0" w14:textId="4DC2B5F2" w:rsidR="00742017" w:rsidRPr="00C62D74" w:rsidRDefault="00742017" w:rsidP="00742017">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两熟区种植小麦的农户数据总共</w:t>
      </w:r>
      <w:r w:rsidRPr="00C62D74">
        <w:rPr>
          <w:rFonts w:ascii="Times New Roman" w:hAnsi="Times New Roman" w:cs="Times New Roman" w:hint="eastAsia"/>
          <w:sz w:val="24"/>
          <w:szCs w:val="24"/>
        </w:rPr>
        <w:t>有</w:t>
      </w:r>
      <w:r w:rsidRPr="00C46A1B">
        <w:rPr>
          <w:rFonts w:ascii="Times New Roman" w:hAnsi="Times New Roman" w:cs="Times New Roman"/>
          <w:sz w:val="24"/>
          <w:szCs w:val="24"/>
        </w:rPr>
        <w:t>9275</w:t>
      </w:r>
      <w:r w:rsidRPr="00C62D74">
        <w:rPr>
          <w:rFonts w:ascii="Times New Roman" w:hAnsi="Times New Roman" w:cs="Times New Roman" w:hint="eastAsia"/>
          <w:sz w:val="24"/>
          <w:szCs w:val="24"/>
        </w:rPr>
        <w:t>条</w:t>
      </w:r>
      <w:r w:rsidR="00D56A74">
        <w:rPr>
          <w:rFonts w:ascii="Times New Roman" w:hAnsi="Times New Roman" w:cs="Times New Roman" w:hint="eastAsia"/>
          <w:sz w:val="24"/>
          <w:szCs w:val="24"/>
        </w:rPr>
        <w:t>，</w:t>
      </w:r>
      <w:r w:rsidR="00D56A74">
        <w:rPr>
          <w:rFonts w:ascii="Times New Roman" w:hAnsi="Times New Roman" w:cs="Times New Roman"/>
          <w:sz w:val="24"/>
          <w:szCs w:val="24"/>
        </w:rPr>
        <w:t>为</w:t>
      </w:r>
      <w:r w:rsidR="00D56A74" w:rsidRPr="00C62D74">
        <w:rPr>
          <w:rFonts w:ascii="Times New Roman" w:hAnsi="Times New Roman" w:cs="Times New Roman" w:hint="eastAsia"/>
          <w:sz w:val="24"/>
          <w:szCs w:val="24"/>
        </w:rPr>
        <w:t>非平衡面板数据</w:t>
      </w:r>
      <w:r w:rsidRPr="00C62D74">
        <w:rPr>
          <w:rFonts w:ascii="Times New Roman" w:hAnsi="Times New Roman" w:cs="Times New Roman" w:hint="eastAsia"/>
          <w:sz w:val="24"/>
          <w:szCs w:val="24"/>
        </w:rPr>
        <w:t>，涉及</w:t>
      </w:r>
      <w:r w:rsidRPr="00C46A1B">
        <w:rPr>
          <w:rFonts w:ascii="Times New Roman" w:hAnsi="Times New Roman" w:cs="Times New Roman"/>
          <w:sz w:val="24"/>
          <w:szCs w:val="24"/>
        </w:rPr>
        <w:t>2794</w:t>
      </w:r>
      <w:r w:rsidRPr="00C62D74">
        <w:rPr>
          <w:rFonts w:ascii="Times New Roman" w:hAnsi="Times New Roman" w:cs="Times New Roman" w:hint="eastAsia"/>
          <w:sz w:val="24"/>
          <w:szCs w:val="24"/>
        </w:rPr>
        <w:t>户农村家庭。区域覆盖</w:t>
      </w:r>
      <w:r>
        <w:rPr>
          <w:rFonts w:ascii="Times New Roman" w:hAnsi="Times New Roman" w:cs="Times New Roman" w:hint="eastAsia"/>
          <w:sz w:val="24"/>
          <w:szCs w:val="24"/>
        </w:rPr>
        <w:t>天津、</w:t>
      </w:r>
      <w:r>
        <w:rPr>
          <w:rFonts w:ascii="Times New Roman" w:hAnsi="Times New Roman" w:cs="Times New Roman"/>
          <w:sz w:val="24"/>
          <w:szCs w:val="24"/>
        </w:rPr>
        <w:t>河北</w:t>
      </w:r>
      <w:r>
        <w:rPr>
          <w:rFonts w:ascii="Times New Roman" w:hAnsi="Times New Roman" w:cs="Times New Roman" w:hint="eastAsia"/>
          <w:sz w:val="24"/>
          <w:szCs w:val="24"/>
        </w:rPr>
        <w:t>、江苏、</w:t>
      </w:r>
      <w:r>
        <w:rPr>
          <w:rFonts w:ascii="Times New Roman" w:hAnsi="Times New Roman" w:cs="Times New Roman"/>
          <w:sz w:val="24"/>
          <w:szCs w:val="24"/>
        </w:rPr>
        <w:t>安徽</w:t>
      </w:r>
      <w:r>
        <w:rPr>
          <w:rFonts w:ascii="Times New Roman" w:hAnsi="Times New Roman" w:cs="Times New Roman" w:hint="eastAsia"/>
          <w:sz w:val="24"/>
          <w:szCs w:val="24"/>
        </w:rPr>
        <w:t>、</w:t>
      </w:r>
      <w:r>
        <w:rPr>
          <w:rFonts w:ascii="Times New Roman" w:hAnsi="Times New Roman" w:cs="Times New Roman"/>
          <w:sz w:val="24"/>
          <w:szCs w:val="24"/>
        </w:rPr>
        <w:t>山东</w:t>
      </w:r>
      <w:r>
        <w:rPr>
          <w:rFonts w:ascii="Times New Roman" w:hAnsi="Times New Roman" w:cs="Times New Roman" w:hint="eastAsia"/>
          <w:sz w:val="24"/>
          <w:szCs w:val="24"/>
        </w:rPr>
        <w:t>和河南六</w:t>
      </w:r>
      <w:r w:rsidRPr="00C62D74">
        <w:rPr>
          <w:rFonts w:ascii="Times New Roman" w:hAnsi="Times New Roman" w:cs="Times New Roman" w:hint="eastAsia"/>
          <w:sz w:val="24"/>
          <w:szCs w:val="24"/>
        </w:rPr>
        <w:t>个省（</w:t>
      </w:r>
      <w:r>
        <w:rPr>
          <w:rFonts w:ascii="Times New Roman" w:hAnsi="Times New Roman" w:cs="Times New Roman" w:hint="eastAsia"/>
          <w:sz w:val="24"/>
          <w:szCs w:val="24"/>
        </w:rPr>
        <w:t>直辖市</w:t>
      </w:r>
      <w:r w:rsidRPr="00C62D74">
        <w:rPr>
          <w:rFonts w:ascii="Times New Roman" w:hAnsi="Times New Roman" w:cs="Times New Roman" w:hint="eastAsia"/>
          <w:sz w:val="24"/>
          <w:szCs w:val="24"/>
        </w:rPr>
        <w:t>）。从表</w:t>
      </w:r>
      <w:r w:rsidRPr="00C46A1B">
        <w:rPr>
          <w:rFonts w:ascii="Times New Roman" w:hAnsi="Times New Roman" w:cs="Times New Roman"/>
          <w:sz w:val="24"/>
          <w:szCs w:val="24"/>
        </w:rPr>
        <w:t>3</w:t>
      </w:r>
      <w:r>
        <w:rPr>
          <w:rFonts w:ascii="Times New Roman" w:hAnsi="Times New Roman" w:cs="Times New Roman"/>
          <w:sz w:val="24"/>
          <w:szCs w:val="24"/>
        </w:rPr>
        <w:t>-</w:t>
      </w:r>
      <w:r w:rsidR="00E50B97">
        <w:rPr>
          <w:rFonts w:ascii="Times New Roman" w:hAnsi="Times New Roman" w:cs="Times New Roman"/>
          <w:sz w:val="24"/>
          <w:szCs w:val="24"/>
        </w:rPr>
        <w:t>4</w:t>
      </w:r>
      <w:r w:rsidRPr="00C62D74">
        <w:rPr>
          <w:rFonts w:ascii="Times New Roman" w:hAnsi="Times New Roman" w:cs="Times New Roman" w:hint="eastAsia"/>
          <w:sz w:val="24"/>
          <w:szCs w:val="24"/>
        </w:rPr>
        <w:t>可以看出，农户</w:t>
      </w:r>
      <w:ins w:id="245" w:author="曾 翠红" w:date="2019-05-08T22:41:00Z">
        <w:r w:rsidR="00463109">
          <w:rPr>
            <w:rFonts w:ascii="Times New Roman" w:hAnsi="Times New Roman" w:cs="Times New Roman" w:hint="eastAsia"/>
            <w:sz w:val="24"/>
            <w:szCs w:val="24"/>
          </w:rPr>
          <w:t>小麦</w:t>
        </w:r>
      </w:ins>
      <w:del w:id="246" w:author="曾 翠红" w:date="2019-05-08T22:41:00Z">
        <w:r w:rsidRPr="00C62D74" w:rsidDel="00463109">
          <w:rPr>
            <w:rFonts w:ascii="Times New Roman" w:hAnsi="Times New Roman" w:cs="Times New Roman" w:hint="eastAsia"/>
            <w:sz w:val="24"/>
            <w:szCs w:val="24"/>
          </w:rPr>
          <w:delText>玉米</w:delText>
        </w:r>
      </w:del>
      <w:r w:rsidRPr="00C62D74">
        <w:rPr>
          <w:rFonts w:ascii="Times New Roman" w:hAnsi="Times New Roman" w:cs="Times New Roman" w:hint="eastAsia"/>
          <w:sz w:val="24"/>
          <w:szCs w:val="24"/>
        </w:rPr>
        <w:t>的平均</w:t>
      </w:r>
      <w:r>
        <w:rPr>
          <w:rFonts w:ascii="Times New Roman" w:hAnsi="Times New Roman" w:cs="Times New Roman" w:hint="eastAsia"/>
          <w:sz w:val="24"/>
          <w:szCs w:val="24"/>
        </w:rPr>
        <w:t>收获</w:t>
      </w:r>
      <w:r w:rsidRPr="00C62D74">
        <w:rPr>
          <w:rFonts w:ascii="Times New Roman" w:hAnsi="Times New Roman" w:cs="Times New Roman" w:hint="eastAsia"/>
          <w:sz w:val="24"/>
          <w:szCs w:val="24"/>
        </w:rPr>
        <w:t>面积的为</w:t>
      </w:r>
      <w:r w:rsidRPr="00C46A1B">
        <w:rPr>
          <w:rFonts w:ascii="Times New Roman" w:hAnsi="Times New Roman" w:cs="Times New Roman"/>
          <w:sz w:val="24"/>
          <w:szCs w:val="24"/>
        </w:rPr>
        <w:t>4</w:t>
      </w:r>
      <w:r>
        <w:rPr>
          <w:rFonts w:ascii="Times New Roman" w:hAnsi="Times New Roman" w:cs="Times New Roman"/>
          <w:sz w:val="24"/>
          <w:szCs w:val="24"/>
        </w:rPr>
        <w:t>.</w:t>
      </w:r>
      <w:r w:rsidRPr="00C46A1B">
        <w:rPr>
          <w:rFonts w:ascii="Times New Roman" w:hAnsi="Times New Roman" w:cs="Times New Roman"/>
          <w:sz w:val="24"/>
          <w:szCs w:val="24"/>
        </w:rPr>
        <w:t>5</w:t>
      </w:r>
      <w:r w:rsidRPr="00C62D74">
        <w:rPr>
          <w:rFonts w:ascii="Times New Roman" w:hAnsi="Times New Roman" w:cs="Times New Roman" w:hint="eastAsia"/>
          <w:sz w:val="24"/>
          <w:szCs w:val="24"/>
        </w:rPr>
        <w:t>亩，最高有</w:t>
      </w:r>
      <w:r w:rsidRPr="00C46A1B">
        <w:rPr>
          <w:rFonts w:ascii="Times New Roman" w:hAnsi="Times New Roman" w:cs="Times New Roman"/>
          <w:sz w:val="24"/>
          <w:szCs w:val="24"/>
        </w:rPr>
        <w:t>95</w:t>
      </w:r>
      <w:r>
        <w:rPr>
          <w:rFonts w:ascii="Times New Roman" w:hAnsi="Times New Roman" w:cs="Times New Roman" w:hint="eastAsia"/>
          <w:sz w:val="24"/>
          <w:szCs w:val="24"/>
        </w:rPr>
        <w:t>亩</w:t>
      </w:r>
      <w:r w:rsidRPr="00C62D74">
        <w:rPr>
          <w:rFonts w:ascii="Times New Roman" w:hAnsi="Times New Roman" w:cs="Times New Roman" w:hint="eastAsia"/>
          <w:sz w:val="24"/>
          <w:szCs w:val="24"/>
        </w:rPr>
        <w:t>，最低只有</w:t>
      </w:r>
      <w:r w:rsidRPr="00C46A1B">
        <w:rPr>
          <w:rFonts w:ascii="Times New Roman" w:hAnsi="Times New Roman" w:cs="Times New Roman"/>
          <w:sz w:val="24"/>
          <w:szCs w:val="24"/>
        </w:rPr>
        <w:t>0</w:t>
      </w:r>
      <w:r w:rsidRPr="00C62D74">
        <w:rPr>
          <w:rFonts w:ascii="Times New Roman" w:hAnsi="Times New Roman" w:cs="Times New Roman" w:hint="eastAsia"/>
          <w:sz w:val="24"/>
          <w:szCs w:val="24"/>
        </w:rPr>
        <w:t>.</w:t>
      </w:r>
      <w:r w:rsidRPr="00C46A1B">
        <w:rPr>
          <w:rFonts w:ascii="Times New Roman" w:hAnsi="Times New Roman" w:cs="Times New Roman"/>
          <w:sz w:val="24"/>
          <w:szCs w:val="24"/>
        </w:rPr>
        <w:t>2</w:t>
      </w:r>
      <w:r w:rsidRPr="00C62D74">
        <w:rPr>
          <w:rFonts w:ascii="Times New Roman" w:hAnsi="Times New Roman" w:cs="Times New Roman" w:hint="eastAsia"/>
          <w:sz w:val="24"/>
          <w:szCs w:val="24"/>
        </w:rPr>
        <w:t>亩，</w:t>
      </w:r>
      <w:r>
        <w:rPr>
          <w:rFonts w:ascii="Times New Roman" w:hAnsi="Times New Roman" w:cs="Times New Roman" w:hint="eastAsia"/>
          <w:sz w:val="24"/>
          <w:szCs w:val="24"/>
        </w:rPr>
        <w:t>耕种面积几乎全为</w:t>
      </w:r>
      <w:r w:rsidRPr="00C46A1B">
        <w:rPr>
          <w:rFonts w:ascii="Times New Roman" w:hAnsi="Times New Roman" w:cs="Times New Roman"/>
          <w:sz w:val="24"/>
          <w:szCs w:val="24"/>
        </w:rPr>
        <w:t>50</w:t>
      </w:r>
      <w:r>
        <w:rPr>
          <w:rFonts w:ascii="Times New Roman" w:hAnsi="Times New Roman" w:cs="Times New Roman" w:hint="eastAsia"/>
          <w:sz w:val="24"/>
          <w:szCs w:val="24"/>
        </w:rPr>
        <w:t>亩以下，</w:t>
      </w:r>
      <w:r w:rsidRPr="00C46A1B">
        <w:rPr>
          <w:rFonts w:ascii="Times New Roman" w:hAnsi="Times New Roman" w:cs="Times New Roman"/>
          <w:sz w:val="24"/>
          <w:szCs w:val="24"/>
        </w:rPr>
        <w:t>50</w:t>
      </w:r>
      <w:r>
        <w:rPr>
          <w:rFonts w:ascii="Times New Roman" w:hAnsi="Times New Roman" w:cs="Times New Roman" w:hint="eastAsia"/>
          <w:sz w:val="24"/>
          <w:szCs w:val="24"/>
        </w:rPr>
        <w:t>亩以上仅有</w:t>
      </w:r>
      <w:r w:rsidRPr="00C46A1B">
        <w:rPr>
          <w:rFonts w:ascii="Times New Roman" w:hAnsi="Times New Roman" w:cs="Times New Roman"/>
          <w:sz w:val="24"/>
          <w:szCs w:val="24"/>
        </w:rPr>
        <w:t>4</w:t>
      </w:r>
      <w:r>
        <w:rPr>
          <w:rFonts w:ascii="Times New Roman" w:hAnsi="Times New Roman" w:cs="Times New Roman" w:hint="eastAsia"/>
          <w:sz w:val="24"/>
          <w:szCs w:val="24"/>
        </w:rPr>
        <w:t>条数据</w:t>
      </w:r>
      <w:r w:rsidRPr="00C62D74">
        <w:rPr>
          <w:rFonts w:ascii="Times New Roman" w:hAnsi="Times New Roman" w:cs="Times New Roman" w:hint="eastAsia"/>
          <w:sz w:val="24"/>
          <w:szCs w:val="24"/>
        </w:rPr>
        <w:t>。</w:t>
      </w:r>
      <w:r w:rsidRPr="00C46A1B">
        <w:rPr>
          <w:rFonts w:ascii="Times New Roman" w:hAnsi="Times New Roman" w:cs="Times New Roman"/>
          <w:sz w:val="24"/>
          <w:szCs w:val="24"/>
        </w:rPr>
        <w:t>0</w:t>
      </w:r>
      <w:r w:rsidRPr="00C62D74">
        <w:rPr>
          <w:rFonts w:ascii="Times New Roman" w:hAnsi="Times New Roman" w:cs="Times New Roman" w:hint="eastAsia"/>
          <w:sz w:val="24"/>
          <w:szCs w:val="24"/>
        </w:rPr>
        <w:t>-</w:t>
      </w:r>
      <w:r w:rsidRPr="00C46A1B">
        <w:rPr>
          <w:rFonts w:ascii="Times New Roman" w:hAnsi="Times New Roman" w:cs="Times New Roman"/>
          <w:sz w:val="24"/>
          <w:szCs w:val="24"/>
        </w:rPr>
        <w:t>10</w:t>
      </w:r>
      <w:r w:rsidRPr="00C62D74">
        <w:rPr>
          <w:rFonts w:ascii="Times New Roman" w:hAnsi="Times New Roman" w:cs="Times New Roman" w:hint="eastAsia"/>
          <w:sz w:val="24"/>
          <w:szCs w:val="24"/>
        </w:rPr>
        <w:t>亩的截面数据占样本总数的</w:t>
      </w:r>
      <w:r w:rsidRPr="00C46A1B">
        <w:rPr>
          <w:rFonts w:ascii="Times New Roman" w:hAnsi="Times New Roman" w:cs="Times New Roman"/>
          <w:sz w:val="24"/>
          <w:szCs w:val="24"/>
        </w:rPr>
        <w:t>92</w:t>
      </w:r>
      <w:r>
        <w:rPr>
          <w:rFonts w:ascii="Times New Roman" w:hAnsi="Times New Roman" w:cs="Times New Roman"/>
          <w:sz w:val="24"/>
          <w:szCs w:val="24"/>
        </w:rPr>
        <w:t>.</w:t>
      </w:r>
      <w:r w:rsidRPr="00C46A1B">
        <w:rPr>
          <w:rFonts w:ascii="Times New Roman" w:hAnsi="Times New Roman" w:cs="Times New Roman"/>
          <w:sz w:val="24"/>
          <w:szCs w:val="24"/>
        </w:rPr>
        <w:t>8</w:t>
      </w:r>
      <w:r w:rsidRPr="00C62D74">
        <w:rPr>
          <w:rFonts w:ascii="Times New Roman" w:hAnsi="Times New Roman" w:cs="Times New Roman" w:hint="eastAsia"/>
          <w:sz w:val="24"/>
          <w:szCs w:val="24"/>
        </w:rPr>
        <w:t>%</w:t>
      </w:r>
      <w:r w:rsidRPr="00C62D74">
        <w:rPr>
          <w:rFonts w:ascii="Times New Roman" w:hAnsi="Times New Roman" w:cs="Times New Roman" w:hint="eastAsia"/>
          <w:sz w:val="24"/>
          <w:szCs w:val="24"/>
        </w:rPr>
        <w:t>；</w:t>
      </w:r>
      <w:r w:rsidRPr="00C46A1B">
        <w:rPr>
          <w:rFonts w:ascii="Times New Roman" w:hAnsi="Times New Roman" w:cs="Times New Roman"/>
          <w:sz w:val="24"/>
          <w:szCs w:val="24"/>
        </w:rPr>
        <w:t>10</w:t>
      </w:r>
      <w:r w:rsidRPr="00C62D74">
        <w:rPr>
          <w:rFonts w:ascii="Times New Roman" w:hAnsi="Times New Roman" w:cs="Times New Roman" w:hint="eastAsia"/>
          <w:sz w:val="24"/>
          <w:szCs w:val="24"/>
        </w:rPr>
        <w:t>-</w:t>
      </w:r>
      <w:r w:rsidRPr="00C46A1B">
        <w:rPr>
          <w:rFonts w:ascii="Times New Roman" w:hAnsi="Times New Roman" w:cs="Times New Roman"/>
          <w:sz w:val="24"/>
          <w:szCs w:val="24"/>
        </w:rPr>
        <w:t>50</w:t>
      </w:r>
      <w:r>
        <w:rPr>
          <w:rFonts w:ascii="Times New Roman" w:hAnsi="Times New Roman" w:cs="Times New Roman" w:hint="eastAsia"/>
          <w:sz w:val="24"/>
          <w:szCs w:val="24"/>
        </w:rPr>
        <w:t>亩的截面数据占比</w:t>
      </w:r>
      <w:r w:rsidRPr="00C46A1B">
        <w:rPr>
          <w:rFonts w:ascii="Times New Roman" w:hAnsi="Times New Roman" w:cs="Times New Roman"/>
          <w:sz w:val="24"/>
          <w:szCs w:val="24"/>
        </w:rPr>
        <w:t>8</w:t>
      </w:r>
      <w:r>
        <w:rPr>
          <w:rFonts w:ascii="Times New Roman" w:hAnsi="Times New Roman" w:cs="Times New Roman"/>
          <w:sz w:val="24"/>
          <w:szCs w:val="24"/>
        </w:rPr>
        <w:t>.</w:t>
      </w:r>
      <w:r w:rsidRPr="00C46A1B">
        <w:rPr>
          <w:rFonts w:ascii="Times New Roman" w:hAnsi="Times New Roman" w:cs="Times New Roman"/>
          <w:sz w:val="24"/>
          <w:szCs w:val="24"/>
        </w:rPr>
        <w:t>5</w:t>
      </w:r>
      <w:r w:rsidRPr="00C62D74">
        <w:rPr>
          <w:rFonts w:ascii="Times New Roman" w:hAnsi="Times New Roman" w:cs="Times New Roman" w:hint="eastAsia"/>
          <w:sz w:val="24"/>
          <w:szCs w:val="24"/>
        </w:rPr>
        <w:t>%</w:t>
      </w:r>
      <w:r>
        <w:rPr>
          <w:rFonts w:ascii="Times New Roman" w:hAnsi="Times New Roman" w:cs="Times New Roman" w:hint="eastAsia"/>
          <w:sz w:val="24"/>
          <w:szCs w:val="24"/>
        </w:rPr>
        <w:t>。</w:t>
      </w:r>
      <w:r>
        <w:rPr>
          <w:rFonts w:ascii="Times New Roman" w:hAnsi="Times New Roman" w:cs="Times New Roman"/>
          <w:sz w:val="24"/>
          <w:szCs w:val="24"/>
        </w:rPr>
        <w:t>由于</w:t>
      </w:r>
      <w:r>
        <w:rPr>
          <w:rFonts w:ascii="Times New Roman" w:hAnsi="Times New Roman" w:cs="Times New Roman" w:hint="eastAsia"/>
          <w:sz w:val="24"/>
          <w:szCs w:val="24"/>
        </w:rPr>
        <w:t>超过</w:t>
      </w:r>
      <w:r w:rsidRPr="00C46A1B">
        <w:rPr>
          <w:rFonts w:ascii="Times New Roman" w:hAnsi="Times New Roman" w:cs="Times New Roman"/>
          <w:sz w:val="24"/>
          <w:szCs w:val="24"/>
        </w:rPr>
        <w:t>50</w:t>
      </w:r>
      <w:r>
        <w:rPr>
          <w:rFonts w:ascii="Times New Roman" w:hAnsi="Times New Roman" w:cs="Times New Roman" w:hint="eastAsia"/>
          <w:sz w:val="24"/>
          <w:szCs w:val="24"/>
        </w:rPr>
        <w:t>亩耕种面积的农户数量太少，</w:t>
      </w:r>
      <w:r>
        <w:rPr>
          <w:rFonts w:ascii="Times New Roman" w:hAnsi="Times New Roman" w:cs="Times New Roman"/>
          <w:sz w:val="24"/>
          <w:szCs w:val="24"/>
        </w:rPr>
        <w:t>本</w:t>
      </w:r>
      <w:r>
        <w:rPr>
          <w:rFonts w:ascii="Times New Roman" w:hAnsi="Times New Roman" w:cs="Times New Roman" w:hint="eastAsia"/>
          <w:sz w:val="24"/>
          <w:szCs w:val="24"/>
        </w:rPr>
        <w:t>小节对比和介绍仅限于中小农户。</w:t>
      </w:r>
    </w:p>
    <w:p w14:paraId="1E81A2D2" w14:textId="012DB065" w:rsidR="00742017" w:rsidRPr="00C62D74" w:rsidRDefault="00742017" w:rsidP="00742017">
      <w:pPr>
        <w:spacing w:after="0" w:line="400" w:lineRule="exact"/>
        <w:ind w:firstLineChars="200" w:firstLine="480"/>
        <w:jc w:val="both"/>
        <w:rPr>
          <w:rFonts w:ascii="Times New Roman" w:hAnsi="Times New Roman" w:cs="Times New Roman"/>
          <w:sz w:val="24"/>
          <w:szCs w:val="24"/>
        </w:rPr>
      </w:pPr>
      <w:r w:rsidRPr="00C62D74">
        <w:rPr>
          <w:rFonts w:ascii="Times New Roman" w:hAnsi="Times New Roman" w:cs="Times New Roman" w:hint="eastAsia"/>
          <w:sz w:val="24"/>
          <w:szCs w:val="24"/>
        </w:rPr>
        <w:t>用方差检验不同规模农户要素投入水平和家庭禀赋</w:t>
      </w:r>
      <w:r>
        <w:rPr>
          <w:rFonts w:ascii="Times New Roman" w:hAnsi="Times New Roman" w:cs="Times New Roman" w:hint="eastAsia"/>
          <w:sz w:val="24"/>
          <w:szCs w:val="24"/>
        </w:rPr>
        <w:t>的差别，</w:t>
      </w:r>
      <w:r w:rsidRPr="00C62D74">
        <w:rPr>
          <w:rFonts w:ascii="Times New Roman" w:hAnsi="Times New Roman" w:cs="Times New Roman" w:hint="eastAsia"/>
          <w:sz w:val="24"/>
          <w:szCs w:val="24"/>
        </w:rPr>
        <w:t>发现</w:t>
      </w:r>
      <w:r>
        <w:rPr>
          <w:rFonts w:ascii="Times New Roman" w:hAnsi="Times New Roman" w:cs="Times New Roman" w:hint="eastAsia"/>
          <w:sz w:val="24"/>
          <w:szCs w:val="24"/>
        </w:rPr>
        <w:t>中小农户</w:t>
      </w:r>
      <w:r w:rsidRPr="00C62D74">
        <w:rPr>
          <w:rFonts w:ascii="Times New Roman" w:hAnsi="Times New Roman" w:cs="Times New Roman" w:hint="eastAsia"/>
          <w:sz w:val="24"/>
          <w:szCs w:val="24"/>
        </w:rPr>
        <w:t>家庭</w:t>
      </w:r>
      <w:r>
        <w:rPr>
          <w:rFonts w:ascii="Times New Roman" w:hAnsi="Times New Roman" w:cs="Times New Roman" w:hint="eastAsia"/>
          <w:sz w:val="24"/>
          <w:szCs w:val="24"/>
        </w:rPr>
        <w:t>禀赋差异较小，所处市场环境确实</w:t>
      </w:r>
      <w:r w:rsidRPr="00C62D74">
        <w:rPr>
          <w:rFonts w:ascii="Times New Roman" w:hAnsi="Times New Roman" w:cs="Times New Roman" w:hint="eastAsia"/>
          <w:sz w:val="24"/>
          <w:szCs w:val="24"/>
        </w:rPr>
        <w:t>存在显著的差异。</w:t>
      </w:r>
      <w:r>
        <w:rPr>
          <w:rFonts w:ascii="Times New Roman" w:hAnsi="Times New Roman" w:cs="Times New Roman" w:hint="eastAsia"/>
          <w:sz w:val="24"/>
          <w:szCs w:val="24"/>
        </w:rPr>
        <w:t>家庭特征方面，组间存在显著差异的家庭特征包括</w:t>
      </w:r>
      <w:r>
        <w:rPr>
          <w:rFonts w:ascii="Times New Roman" w:hAnsi="Times New Roman" w:cs="Times New Roman"/>
          <w:sz w:val="24"/>
          <w:szCs w:val="24"/>
        </w:rPr>
        <w:t>耕地</w:t>
      </w:r>
      <w:r>
        <w:rPr>
          <w:rFonts w:ascii="Times New Roman" w:hAnsi="Times New Roman" w:cs="Times New Roman" w:hint="eastAsia"/>
          <w:sz w:val="24"/>
          <w:szCs w:val="24"/>
        </w:rPr>
        <w:t>细碎化水平和兼业水平，整体表现为规模越大的农户土地分布越集中，小农户平均地块面积为</w:t>
      </w:r>
      <w:r w:rsidRPr="00C46A1B">
        <w:rPr>
          <w:rFonts w:ascii="Times New Roman" w:hAnsi="Times New Roman" w:cs="Times New Roman"/>
          <w:sz w:val="24"/>
          <w:szCs w:val="24"/>
        </w:rPr>
        <w:t>1</w:t>
      </w:r>
      <w:r>
        <w:rPr>
          <w:rFonts w:ascii="Times New Roman" w:hAnsi="Times New Roman" w:cs="Times New Roman"/>
          <w:sz w:val="24"/>
          <w:szCs w:val="24"/>
        </w:rPr>
        <w:t>.</w:t>
      </w:r>
      <w:r w:rsidRPr="00C46A1B">
        <w:rPr>
          <w:rFonts w:ascii="Times New Roman" w:hAnsi="Times New Roman" w:cs="Times New Roman"/>
          <w:sz w:val="24"/>
          <w:szCs w:val="24"/>
        </w:rPr>
        <w:t>7</w:t>
      </w:r>
      <w:r>
        <w:rPr>
          <w:rFonts w:ascii="Times New Roman" w:hAnsi="Times New Roman" w:cs="Times New Roman" w:hint="eastAsia"/>
          <w:sz w:val="24"/>
          <w:szCs w:val="24"/>
        </w:rPr>
        <w:t>亩，</w:t>
      </w:r>
      <w:r>
        <w:rPr>
          <w:rFonts w:ascii="Times New Roman" w:hAnsi="Times New Roman" w:cs="Times New Roman"/>
          <w:sz w:val="24"/>
          <w:szCs w:val="24"/>
        </w:rPr>
        <w:t>中型</w:t>
      </w:r>
      <w:r>
        <w:rPr>
          <w:rFonts w:ascii="Times New Roman" w:hAnsi="Times New Roman" w:cs="Times New Roman" w:hint="eastAsia"/>
          <w:sz w:val="24"/>
          <w:szCs w:val="24"/>
        </w:rPr>
        <w:t>规模农户平均地块面积为</w:t>
      </w:r>
      <w:r w:rsidRPr="00C46A1B">
        <w:rPr>
          <w:rFonts w:ascii="Times New Roman" w:hAnsi="Times New Roman" w:cs="Times New Roman"/>
          <w:sz w:val="24"/>
          <w:szCs w:val="24"/>
        </w:rPr>
        <w:t>3</w:t>
      </w:r>
      <w:r>
        <w:rPr>
          <w:rFonts w:ascii="Times New Roman" w:hAnsi="Times New Roman" w:cs="Times New Roman"/>
          <w:sz w:val="24"/>
          <w:szCs w:val="24"/>
        </w:rPr>
        <w:t>.</w:t>
      </w:r>
      <w:r w:rsidRPr="00C46A1B">
        <w:rPr>
          <w:rFonts w:ascii="Times New Roman" w:hAnsi="Times New Roman" w:cs="Times New Roman"/>
          <w:sz w:val="24"/>
          <w:szCs w:val="24"/>
        </w:rPr>
        <w:t>4</w:t>
      </w:r>
      <w:ins w:id="247" w:author="曾 翠红" w:date="2019-05-09T16:09:00Z">
        <w:r w:rsidR="00E30B96">
          <w:rPr>
            <w:rFonts w:ascii="Times New Roman" w:hAnsi="Times New Roman" w:cs="Times New Roman" w:hint="eastAsia"/>
            <w:sz w:val="24"/>
            <w:szCs w:val="24"/>
          </w:rPr>
          <w:t>亩</w:t>
        </w:r>
      </w:ins>
      <w:r>
        <w:rPr>
          <w:rFonts w:ascii="Times New Roman" w:hAnsi="Times New Roman" w:cs="Times New Roman"/>
          <w:sz w:val="24"/>
          <w:szCs w:val="24"/>
        </w:rPr>
        <w:t>，</w:t>
      </w:r>
      <w:r>
        <w:rPr>
          <w:rFonts w:ascii="Times New Roman" w:hAnsi="Times New Roman" w:cs="Times New Roman" w:hint="eastAsia"/>
          <w:sz w:val="24"/>
          <w:szCs w:val="24"/>
        </w:rPr>
        <w:t>非农收入占比越低，平均占比分别为</w:t>
      </w:r>
      <w:r w:rsidRPr="00C46A1B">
        <w:rPr>
          <w:rFonts w:ascii="Times New Roman" w:hAnsi="Times New Roman" w:cs="Times New Roman"/>
          <w:sz w:val="24"/>
          <w:szCs w:val="24"/>
        </w:rPr>
        <w:t>73</w:t>
      </w:r>
      <w:r>
        <w:rPr>
          <w:rFonts w:ascii="Times New Roman" w:hAnsi="Times New Roman" w:cs="Times New Roman"/>
          <w:sz w:val="24"/>
          <w:szCs w:val="24"/>
        </w:rPr>
        <w:t>.</w:t>
      </w:r>
      <w:r w:rsidRPr="00C46A1B">
        <w:rPr>
          <w:rFonts w:ascii="Times New Roman" w:hAnsi="Times New Roman" w:cs="Times New Roman"/>
          <w:sz w:val="24"/>
          <w:szCs w:val="24"/>
        </w:rPr>
        <w:t>7</w:t>
      </w:r>
      <w:r>
        <w:rPr>
          <w:rFonts w:ascii="Times New Roman" w:hAnsi="Times New Roman" w:cs="Times New Roman"/>
          <w:sz w:val="24"/>
          <w:szCs w:val="24"/>
        </w:rPr>
        <w:t>%</w:t>
      </w:r>
      <w:r>
        <w:rPr>
          <w:rFonts w:ascii="Times New Roman" w:hAnsi="Times New Roman" w:cs="Times New Roman"/>
          <w:sz w:val="24"/>
          <w:szCs w:val="24"/>
        </w:rPr>
        <w:t>和</w:t>
      </w:r>
      <w:r w:rsidRPr="00C46A1B">
        <w:rPr>
          <w:rFonts w:ascii="Times New Roman" w:hAnsi="Times New Roman" w:cs="Times New Roman"/>
          <w:sz w:val="24"/>
          <w:szCs w:val="24"/>
        </w:rPr>
        <w:t>51</w:t>
      </w:r>
      <w:r>
        <w:rPr>
          <w:rFonts w:ascii="Times New Roman" w:hAnsi="Times New Roman" w:cs="Times New Roman"/>
          <w:sz w:val="24"/>
          <w:szCs w:val="24"/>
        </w:rPr>
        <w:t>.</w:t>
      </w:r>
      <w:r w:rsidRPr="00C46A1B">
        <w:rPr>
          <w:rFonts w:ascii="Times New Roman" w:hAnsi="Times New Roman" w:cs="Times New Roman"/>
          <w:sz w:val="24"/>
          <w:szCs w:val="24"/>
        </w:rPr>
        <w:t>3</w:t>
      </w:r>
      <w:r>
        <w:rPr>
          <w:rFonts w:ascii="Times New Roman" w:hAnsi="Times New Roman" w:cs="Times New Roman"/>
          <w:sz w:val="24"/>
          <w:szCs w:val="24"/>
        </w:rPr>
        <w:t>%</w:t>
      </w:r>
      <w:r w:rsidRPr="00C62D74">
        <w:rPr>
          <w:rFonts w:ascii="Times New Roman" w:hAnsi="Times New Roman" w:cs="Times New Roman" w:hint="eastAsia"/>
          <w:sz w:val="24"/>
          <w:szCs w:val="24"/>
        </w:rPr>
        <w:t>。</w:t>
      </w:r>
      <w:r>
        <w:rPr>
          <w:rFonts w:ascii="Times New Roman" w:hAnsi="Times New Roman" w:cs="Times New Roman" w:hint="eastAsia"/>
          <w:sz w:val="24"/>
          <w:szCs w:val="24"/>
        </w:rPr>
        <w:t>其余特征变量</w:t>
      </w:r>
      <w:r>
        <w:rPr>
          <w:rFonts w:ascii="Times New Roman" w:hAnsi="Times New Roman" w:cs="Times New Roman"/>
          <w:sz w:val="24"/>
          <w:szCs w:val="24"/>
        </w:rPr>
        <w:t>性别</w:t>
      </w:r>
      <w:r>
        <w:rPr>
          <w:rFonts w:ascii="Times New Roman" w:hAnsi="Times New Roman" w:cs="Times New Roman" w:hint="eastAsia"/>
          <w:sz w:val="24"/>
          <w:szCs w:val="24"/>
        </w:rPr>
        <w:t>、年龄、家庭背景、</w:t>
      </w:r>
      <w:r>
        <w:rPr>
          <w:rFonts w:ascii="Times New Roman" w:hAnsi="Times New Roman" w:cs="Times New Roman"/>
          <w:sz w:val="24"/>
          <w:szCs w:val="24"/>
        </w:rPr>
        <w:t>健康</w:t>
      </w:r>
      <w:r>
        <w:rPr>
          <w:rFonts w:ascii="Times New Roman" w:hAnsi="Times New Roman" w:cs="Times New Roman" w:hint="eastAsia"/>
          <w:sz w:val="24"/>
          <w:szCs w:val="24"/>
        </w:rPr>
        <w:t>状况和人力资源培训各规模农户情况相似。男性户主占</w:t>
      </w:r>
      <w:r w:rsidRPr="00C46A1B">
        <w:rPr>
          <w:rFonts w:ascii="Times New Roman" w:hAnsi="Times New Roman" w:cs="Times New Roman"/>
          <w:sz w:val="24"/>
          <w:szCs w:val="24"/>
        </w:rPr>
        <w:t>53</w:t>
      </w:r>
      <w:r>
        <w:rPr>
          <w:rFonts w:ascii="Times New Roman" w:hAnsi="Times New Roman" w:cs="Times New Roman"/>
          <w:sz w:val="24"/>
          <w:szCs w:val="24"/>
        </w:rPr>
        <w:t>.</w:t>
      </w:r>
      <w:r w:rsidRPr="00C46A1B">
        <w:rPr>
          <w:rFonts w:ascii="Times New Roman" w:hAnsi="Times New Roman" w:cs="Times New Roman"/>
          <w:sz w:val="24"/>
          <w:szCs w:val="24"/>
        </w:rPr>
        <w:t>9</w:t>
      </w:r>
      <w:r>
        <w:rPr>
          <w:rFonts w:ascii="Times New Roman" w:hAnsi="Times New Roman" w:cs="Times New Roman"/>
          <w:sz w:val="24"/>
          <w:szCs w:val="24"/>
        </w:rPr>
        <w:t>%</w:t>
      </w:r>
      <w:r>
        <w:rPr>
          <w:rFonts w:ascii="Times New Roman" w:hAnsi="Times New Roman" w:cs="Times New Roman"/>
          <w:sz w:val="24"/>
          <w:szCs w:val="24"/>
        </w:rPr>
        <w:t>，</w:t>
      </w:r>
      <w:r w:rsidRPr="00C62D74">
        <w:rPr>
          <w:rFonts w:ascii="Times New Roman" w:hAnsi="Times New Roman" w:cs="Times New Roman" w:hint="eastAsia"/>
          <w:sz w:val="24"/>
          <w:szCs w:val="24"/>
        </w:rPr>
        <w:t>平均年龄</w:t>
      </w:r>
      <w:r>
        <w:rPr>
          <w:rFonts w:ascii="Times New Roman" w:hAnsi="Times New Roman" w:cs="Times New Roman" w:hint="eastAsia"/>
          <w:sz w:val="24"/>
          <w:szCs w:val="24"/>
        </w:rPr>
        <w:t>为</w:t>
      </w:r>
      <w:r w:rsidRPr="00C46A1B">
        <w:rPr>
          <w:rFonts w:ascii="Times New Roman" w:hAnsi="Times New Roman" w:cs="Times New Roman"/>
          <w:sz w:val="24"/>
          <w:szCs w:val="24"/>
        </w:rPr>
        <w:t>54</w:t>
      </w:r>
      <w:r>
        <w:rPr>
          <w:rFonts w:ascii="Times New Roman" w:hAnsi="Times New Roman" w:cs="Times New Roman"/>
          <w:sz w:val="24"/>
          <w:szCs w:val="24"/>
        </w:rPr>
        <w:t>.</w:t>
      </w:r>
      <w:r w:rsidRPr="00C46A1B">
        <w:rPr>
          <w:rFonts w:ascii="Times New Roman" w:hAnsi="Times New Roman" w:cs="Times New Roman"/>
          <w:sz w:val="24"/>
          <w:szCs w:val="24"/>
        </w:rPr>
        <w:t>4</w:t>
      </w:r>
      <w:r>
        <w:rPr>
          <w:rFonts w:ascii="Times New Roman" w:hAnsi="Times New Roman" w:cs="Times New Roman" w:hint="eastAsia"/>
          <w:sz w:val="24"/>
          <w:szCs w:val="24"/>
        </w:rPr>
        <w:t>，受教育年限为</w:t>
      </w:r>
      <w:r w:rsidRPr="00C46A1B">
        <w:rPr>
          <w:rFonts w:ascii="Times New Roman" w:hAnsi="Times New Roman" w:cs="Times New Roman"/>
          <w:sz w:val="24"/>
          <w:szCs w:val="24"/>
        </w:rPr>
        <w:t>7</w:t>
      </w:r>
      <w:r>
        <w:rPr>
          <w:rFonts w:ascii="Times New Roman" w:hAnsi="Times New Roman" w:cs="Times New Roman"/>
          <w:sz w:val="24"/>
          <w:szCs w:val="24"/>
        </w:rPr>
        <w:t>.</w:t>
      </w:r>
      <w:r w:rsidRPr="00C46A1B">
        <w:rPr>
          <w:rFonts w:ascii="Times New Roman" w:hAnsi="Times New Roman" w:cs="Times New Roman"/>
          <w:sz w:val="24"/>
          <w:szCs w:val="24"/>
        </w:rPr>
        <w:t>0</w:t>
      </w:r>
      <w:r>
        <w:rPr>
          <w:rFonts w:ascii="Times New Roman" w:hAnsi="Times New Roman" w:cs="Times New Roman" w:hint="eastAsia"/>
          <w:sz w:val="24"/>
          <w:szCs w:val="24"/>
        </w:rPr>
        <w:t>年</w:t>
      </w:r>
      <w:r>
        <w:rPr>
          <w:rFonts w:ascii="Times New Roman" w:hAnsi="Times New Roman" w:cs="Times New Roman"/>
          <w:sz w:val="24"/>
          <w:szCs w:val="24"/>
        </w:rPr>
        <w:t>，</w:t>
      </w:r>
      <w:r>
        <w:rPr>
          <w:rFonts w:ascii="Times New Roman" w:hAnsi="Times New Roman" w:cs="Times New Roman" w:hint="eastAsia"/>
          <w:sz w:val="24"/>
          <w:szCs w:val="24"/>
        </w:rPr>
        <w:t>健康状况普遍优良，家庭人口结构相似（</w:t>
      </w:r>
      <w:r w:rsidRPr="00C46A1B">
        <w:rPr>
          <w:rFonts w:ascii="Times New Roman" w:hAnsi="Times New Roman" w:cs="Times New Roman"/>
          <w:sz w:val="24"/>
          <w:szCs w:val="24"/>
        </w:rPr>
        <w:t>70</w:t>
      </w:r>
      <w:r>
        <w:rPr>
          <w:rFonts w:ascii="Times New Roman" w:hAnsi="Times New Roman" w:cs="Times New Roman"/>
          <w:sz w:val="24"/>
          <w:szCs w:val="24"/>
        </w:rPr>
        <w:t>%</w:t>
      </w:r>
      <w:r>
        <w:rPr>
          <w:rFonts w:ascii="Times New Roman" w:hAnsi="Times New Roman" w:cs="Times New Roman" w:hint="eastAsia"/>
          <w:sz w:val="24"/>
          <w:szCs w:val="24"/>
        </w:rPr>
        <w:t>以上</w:t>
      </w:r>
      <w:r>
        <w:rPr>
          <w:rFonts w:ascii="Times New Roman" w:hAnsi="Times New Roman" w:cs="Times New Roman"/>
          <w:sz w:val="24"/>
          <w:szCs w:val="24"/>
        </w:rPr>
        <w:t>的</w:t>
      </w:r>
      <w:r>
        <w:rPr>
          <w:rFonts w:ascii="Times New Roman" w:hAnsi="Times New Roman" w:cs="Times New Roman" w:hint="eastAsia"/>
          <w:sz w:val="24"/>
          <w:szCs w:val="24"/>
        </w:rPr>
        <w:t>人口为劳动力）。</w:t>
      </w:r>
      <w:r>
        <w:rPr>
          <w:rFonts w:ascii="Times New Roman" w:hAnsi="Times New Roman" w:cs="Times New Roman"/>
          <w:sz w:val="24"/>
          <w:szCs w:val="24"/>
        </w:rPr>
        <w:t>干部户</w:t>
      </w:r>
      <w:r>
        <w:rPr>
          <w:rFonts w:ascii="Times New Roman" w:hAnsi="Times New Roman" w:cs="Times New Roman" w:hint="eastAsia"/>
          <w:sz w:val="24"/>
          <w:szCs w:val="24"/>
        </w:rPr>
        <w:t>家庭占</w:t>
      </w:r>
      <w:r w:rsidRPr="00C46A1B">
        <w:rPr>
          <w:rFonts w:ascii="Times New Roman" w:hAnsi="Times New Roman" w:cs="Times New Roman"/>
          <w:sz w:val="24"/>
          <w:szCs w:val="24"/>
        </w:rPr>
        <w:t>21</w:t>
      </w:r>
      <w:r>
        <w:rPr>
          <w:rFonts w:ascii="Times New Roman" w:hAnsi="Times New Roman" w:cs="Times New Roman"/>
          <w:sz w:val="24"/>
          <w:szCs w:val="24"/>
        </w:rPr>
        <w:t>.</w:t>
      </w:r>
      <w:r w:rsidRPr="00C46A1B">
        <w:rPr>
          <w:rFonts w:ascii="Times New Roman" w:hAnsi="Times New Roman" w:cs="Times New Roman"/>
          <w:sz w:val="24"/>
          <w:szCs w:val="24"/>
        </w:rPr>
        <w:t>7</w:t>
      </w:r>
      <w:r>
        <w:rPr>
          <w:rFonts w:ascii="Times New Roman" w:hAnsi="Times New Roman" w:cs="Times New Roman"/>
          <w:sz w:val="24"/>
          <w:szCs w:val="24"/>
        </w:rPr>
        <w:t>%</w:t>
      </w:r>
      <w:r>
        <w:rPr>
          <w:rFonts w:ascii="Times New Roman" w:hAnsi="Times New Roman" w:cs="Times New Roman"/>
          <w:sz w:val="24"/>
          <w:szCs w:val="24"/>
        </w:rPr>
        <w:t>，</w:t>
      </w:r>
      <w:r>
        <w:rPr>
          <w:rFonts w:ascii="Times New Roman" w:hAnsi="Times New Roman" w:cs="Times New Roman" w:hint="eastAsia"/>
          <w:sz w:val="24"/>
          <w:szCs w:val="24"/>
        </w:rPr>
        <w:t>受过农业技能培训的家庭仅占</w:t>
      </w:r>
      <w:r w:rsidRPr="00C46A1B">
        <w:rPr>
          <w:rFonts w:ascii="Times New Roman" w:hAnsi="Times New Roman" w:cs="Times New Roman"/>
          <w:sz w:val="24"/>
          <w:szCs w:val="24"/>
        </w:rPr>
        <w:t>4</w:t>
      </w:r>
      <w:r>
        <w:rPr>
          <w:rFonts w:ascii="Times New Roman" w:hAnsi="Times New Roman" w:cs="Times New Roman"/>
          <w:sz w:val="24"/>
          <w:szCs w:val="24"/>
        </w:rPr>
        <w:t>.</w:t>
      </w:r>
      <w:r w:rsidRPr="00C46A1B">
        <w:rPr>
          <w:rFonts w:ascii="Times New Roman" w:hAnsi="Times New Roman" w:cs="Times New Roman"/>
          <w:sz w:val="24"/>
          <w:szCs w:val="24"/>
        </w:rPr>
        <w:t>0</w:t>
      </w:r>
      <w:r>
        <w:rPr>
          <w:rFonts w:ascii="Times New Roman" w:hAnsi="Times New Roman" w:cs="Times New Roman"/>
          <w:sz w:val="24"/>
          <w:szCs w:val="24"/>
        </w:rPr>
        <w:t>%</w:t>
      </w:r>
      <w:r w:rsidRPr="00C62D74">
        <w:rPr>
          <w:rFonts w:ascii="Times New Roman" w:hAnsi="Times New Roman" w:cs="Times New Roman" w:hint="eastAsia"/>
          <w:sz w:val="24"/>
          <w:szCs w:val="24"/>
        </w:rPr>
        <w:t>。</w:t>
      </w:r>
      <w:r>
        <w:rPr>
          <w:rFonts w:ascii="Times New Roman" w:hAnsi="Times New Roman" w:cs="Times New Roman" w:hint="eastAsia"/>
          <w:sz w:val="24"/>
          <w:szCs w:val="24"/>
        </w:rPr>
        <w:t>代表风险意识的农业保险变量来看，</w:t>
      </w:r>
      <w:r>
        <w:rPr>
          <w:rFonts w:ascii="Times New Roman" w:hAnsi="Times New Roman" w:cs="Times New Roman"/>
          <w:sz w:val="24"/>
          <w:szCs w:val="24"/>
        </w:rPr>
        <w:t>小农户</w:t>
      </w:r>
      <w:r>
        <w:rPr>
          <w:rFonts w:ascii="Times New Roman" w:hAnsi="Times New Roman" w:cs="Times New Roman" w:hint="eastAsia"/>
          <w:sz w:val="24"/>
          <w:szCs w:val="24"/>
        </w:rPr>
        <w:t>风险意识低，仅有</w:t>
      </w:r>
      <w:r w:rsidRPr="00C46A1B">
        <w:rPr>
          <w:rFonts w:ascii="Times New Roman" w:hAnsi="Times New Roman" w:cs="Times New Roman"/>
          <w:sz w:val="24"/>
          <w:szCs w:val="24"/>
        </w:rPr>
        <w:t>18</w:t>
      </w:r>
      <w:r>
        <w:rPr>
          <w:rFonts w:ascii="Times New Roman" w:hAnsi="Times New Roman" w:cs="Times New Roman"/>
          <w:sz w:val="24"/>
          <w:szCs w:val="24"/>
        </w:rPr>
        <w:t>.</w:t>
      </w:r>
      <w:r w:rsidRPr="00C46A1B">
        <w:rPr>
          <w:rFonts w:ascii="Times New Roman" w:hAnsi="Times New Roman" w:cs="Times New Roman"/>
          <w:sz w:val="24"/>
          <w:szCs w:val="24"/>
        </w:rPr>
        <w:t>2</w:t>
      </w:r>
      <w:r>
        <w:rPr>
          <w:rFonts w:ascii="Times New Roman" w:hAnsi="Times New Roman" w:cs="Times New Roman"/>
          <w:sz w:val="24"/>
          <w:szCs w:val="24"/>
        </w:rPr>
        <w:t>%</w:t>
      </w:r>
      <w:r>
        <w:rPr>
          <w:rFonts w:ascii="Times New Roman" w:hAnsi="Times New Roman" w:cs="Times New Roman" w:hint="eastAsia"/>
          <w:sz w:val="24"/>
          <w:szCs w:val="24"/>
        </w:rPr>
        <w:t>的家庭配置农业保险，仅为中型农户的一半（</w:t>
      </w:r>
      <w:r w:rsidRPr="00C46A1B">
        <w:rPr>
          <w:rFonts w:ascii="Times New Roman" w:hAnsi="Times New Roman" w:cs="Times New Roman"/>
          <w:sz w:val="24"/>
          <w:szCs w:val="24"/>
        </w:rPr>
        <w:t>34</w:t>
      </w:r>
      <w:r>
        <w:rPr>
          <w:rFonts w:ascii="Times New Roman" w:hAnsi="Times New Roman" w:cs="Times New Roman"/>
          <w:sz w:val="24"/>
          <w:szCs w:val="24"/>
        </w:rPr>
        <w:t>.</w:t>
      </w:r>
      <w:r w:rsidRPr="00C46A1B">
        <w:rPr>
          <w:rFonts w:ascii="Times New Roman" w:hAnsi="Times New Roman" w:cs="Times New Roman"/>
          <w:sz w:val="24"/>
          <w:szCs w:val="24"/>
        </w:rPr>
        <w:t>2</w:t>
      </w:r>
      <w:r>
        <w:rPr>
          <w:rFonts w:ascii="Times New Roman" w:hAnsi="Times New Roman" w:cs="Times New Roman"/>
          <w:sz w:val="24"/>
          <w:szCs w:val="24"/>
        </w:rPr>
        <w:t>%</w:t>
      </w:r>
      <w:r>
        <w:rPr>
          <w:rFonts w:ascii="Times New Roman" w:hAnsi="Times New Roman" w:cs="Times New Roman"/>
          <w:sz w:val="24"/>
          <w:szCs w:val="24"/>
        </w:rPr>
        <w:t>）</w:t>
      </w:r>
      <w:r>
        <w:rPr>
          <w:rFonts w:ascii="Times New Roman" w:hAnsi="Times New Roman" w:cs="Times New Roman" w:hint="eastAsia"/>
          <w:sz w:val="24"/>
          <w:szCs w:val="24"/>
        </w:rPr>
        <w:t>。此外，</w:t>
      </w:r>
      <w:r>
        <w:rPr>
          <w:rFonts w:ascii="Times New Roman" w:hAnsi="Times New Roman" w:cs="Times New Roman"/>
          <w:sz w:val="24"/>
          <w:szCs w:val="24"/>
        </w:rPr>
        <w:t>农户</w:t>
      </w:r>
      <w:r>
        <w:rPr>
          <w:rFonts w:ascii="Times New Roman" w:hAnsi="Times New Roman" w:cs="Times New Roman" w:hint="eastAsia"/>
          <w:sz w:val="24"/>
          <w:szCs w:val="24"/>
        </w:rPr>
        <w:t>所受农业补贴组间差异突出，</w:t>
      </w:r>
      <w:r>
        <w:rPr>
          <w:rFonts w:ascii="Times New Roman" w:hAnsi="Times New Roman" w:cs="Times New Roman"/>
          <w:sz w:val="24"/>
          <w:szCs w:val="24"/>
        </w:rPr>
        <w:t>规模</w:t>
      </w:r>
      <w:r>
        <w:rPr>
          <w:rFonts w:ascii="Times New Roman" w:hAnsi="Times New Roman" w:cs="Times New Roman" w:hint="eastAsia"/>
          <w:sz w:val="24"/>
          <w:szCs w:val="24"/>
        </w:rPr>
        <w:t>越大的农户补贴水平越低，小规模和中等规模农户每亩补贴达到</w:t>
      </w:r>
      <w:r w:rsidRPr="00C46A1B">
        <w:rPr>
          <w:rFonts w:ascii="Times New Roman" w:hAnsi="Times New Roman" w:cs="Times New Roman"/>
          <w:sz w:val="24"/>
          <w:szCs w:val="24"/>
        </w:rPr>
        <w:t>120</w:t>
      </w:r>
      <w:r>
        <w:rPr>
          <w:rFonts w:ascii="Times New Roman" w:hAnsi="Times New Roman" w:cs="Times New Roman"/>
          <w:sz w:val="24"/>
          <w:szCs w:val="24"/>
        </w:rPr>
        <w:t>.</w:t>
      </w:r>
      <w:r w:rsidRPr="00C46A1B">
        <w:rPr>
          <w:rFonts w:ascii="Times New Roman" w:hAnsi="Times New Roman" w:cs="Times New Roman"/>
          <w:sz w:val="24"/>
          <w:szCs w:val="24"/>
        </w:rPr>
        <w:t>8</w:t>
      </w:r>
      <w:r>
        <w:rPr>
          <w:rFonts w:ascii="Times New Roman" w:hAnsi="Times New Roman" w:cs="Times New Roman" w:hint="eastAsia"/>
          <w:sz w:val="24"/>
          <w:szCs w:val="24"/>
        </w:rPr>
        <w:t>元和</w:t>
      </w:r>
      <w:r w:rsidRPr="00C46A1B">
        <w:rPr>
          <w:rFonts w:ascii="Times New Roman" w:hAnsi="Times New Roman" w:cs="Times New Roman"/>
          <w:sz w:val="24"/>
          <w:szCs w:val="24"/>
        </w:rPr>
        <w:t>99</w:t>
      </w:r>
      <w:r>
        <w:rPr>
          <w:rFonts w:ascii="Times New Roman" w:hAnsi="Times New Roman" w:cs="Times New Roman"/>
          <w:sz w:val="24"/>
          <w:szCs w:val="24"/>
        </w:rPr>
        <w:t>.</w:t>
      </w:r>
      <w:r w:rsidRPr="00C46A1B">
        <w:rPr>
          <w:rFonts w:ascii="Times New Roman" w:hAnsi="Times New Roman" w:cs="Times New Roman"/>
          <w:sz w:val="24"/>
          <w:szCs w:val="24"/>
        </w:rPr>
        <w:t>5</w:t>
      </w:r>
      <w:r>
        <w:rPr>
          <w:rFonts w:ascii="Times New Roman" w:hAnsi="Times New Roman" w:cs="Times New Roman" w:hint="eastAsia"/>
          <w:sz w:val="24"/>
          <w:szCs w:val="24"/>
        </w:rPr>
        <w:t>元。</w:t>
      </w:r>
    </w:p>
    <w:p w14:paraId="6E500863" w14:textId="3EEE4AEC" w:rsidR="00742017" w:rsidRDefault="00742017" w:rsidP="00742017">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要素投入和产量</w:t>
      </w:r>
      <w:r w:rsidRPr="00C62D74">
        <w:rPr>
          <w:rFonts w:ascii="Times New Roman" w:hAnsi="Times New Roman" w:cs="Times New Roman" w:hint="eastAsia"/>
          <w:sz w:val="24"/>
          <w:szCs w:val="24"/>
        </w:rPr>
        <w:t>差异</w:t>
      </w:r>
      <w:r>
        <w:rPr>
          <w:rFonts w:ascii="Times New Roman" w:hAnsi="Times New Roman" w:cs="Times New Roman" w:hint="eastAsia"/>
          <w:sz w:val="24"/>
          <w:szCs w:val="24"/>
        </w:rPr>
        <w:t>非常显著</w:t>
      </w:r>
      <w:r w:rsidRPr="00C62D74">
        <w:rPr>
          <w:rFonts w:ascii="Times New Roman" w:hAnsi="Times New Roman" w:cs="Times New Roman" w:hint="eastAsia"/>
          <w:sz w:val="24"/>
          <w:szCs w:val="24"/>
        </w:rPr>
        <w:t>。</w:t>
      </w:r>
      <w:r>
        <w:rPr>
          <w:rFonts w:ascii="Times New Roman" w:hAnsi="Times New Roman" w:cs="Times New Roman" w:hint="eastAsia"/>
          <w:sz w:val="24"/>
          <w:szCs w:val="24"/>
        </w:rPr>
        <w:t>样本总体平均每亩</w:t>
      </w:r>
      <w:ins w:id="248" w:author="曾 翠红" w:date="2019-05-08T22:41:00Z">
        <w:r w:rsidR="00463109">
          <w:rPr>
            <w:rFonts w:ascii="Times New Roman" w:hAnsi="Times New Roman" w:cs="Times New Roman" w:hint="eastAsia"/>
            <w:sz w:val="24"/>
            <w:szCs w:val="24"/>
          </w:rPr>
          <w:t>小麦</w:t>
        </w:r>
      </w:ins>
      <w:r>
        <w:rPr>
          <w:rFonts w:ascii="Times New Roman" w:hAnsi="Times New Roman" w:cs="Times New Roman" w:hint="eastAsia"/>
          <w:sz w:val="24"/>
          <w:szCs w:val="24"/>
        </w:rPr>
        <w:t>产量</w:t>
      </w:r>
      <w:r w:rsidRPr="00C62D74">
        <w:rPr>
          <w:rFonts w:ascii="Times New Roman" w:hAnsi="Times New Roman" w:cs="Times New Roman" w:hint="eastAsia"/>
          <w:sz w:val="24"/>
          <w:szCs w:val="24"/>
        </w:rPr>
        <w:t>为</w:t>
      </w:r>
      <w:r w:rsidRPr="00C46A1B">
        <w:rPr>
          <w:rFonts w:ascii="Times New Roman" w:hAnsi="Times New Roman" w:cs="Times New Roman"/>
          <w:sz w:val="24"/>
          <w:szCs w:val="24"/>
        </w:rPr>
        <w:t>420</w:t>
      </w:r>
      <w:r>
        <w:rPr>
          <w:rFonts w:ascii="Times New Roman" w:hAnsi="Times New Roman" w:cs="Times New Roman"/>
          <w:sz w:val="24"/>
          <w:szCs w:val="24"/>
        </w:rPr>
        <w:t>.</w:t>
      </w:r>
      <w:r w:rsidRPr="00C46A1B">
        <w:rPr>
          <w:rFonts w:ascii="Times New Roman" w:hAnsi="Times New Roman" w:cs="Times New Roman"/>
          <w:sz w:val="24"/>
          <w:szCs w:val="24"/>
        </w:rPr>
        <w:t>7</w:t>
      </w:r>
      <w:r w:rsidRPr="00C62D74">
        <w:rPr>
          <w:rFonts w:ascii="Times New Roman" w:hAnsi="Times New Roman" w:cs="Times New Roman" w:hint="eastAsia"/>
          <w:sz w:val="24"/>
          <w:szCs w:val="24"/>
        </w:rPr>
        <w:t>千克，</w:t>
      </w:r>
      <w:r>
        <w:rPr>
          <w:rFonts w:ascii="Times New Roman" w:hAnsi="Times New Roman" w:cs="Times New Roman" w:hint="eastAsia"/>
          <w:sz w:val="24"/>
          <w:szCs w:val="24"/>
        </w:rPr>
        <w:t>小农户每亩产量为</w:t>
      </w:r>
      <w:r w:rsidRPr="00C46A1B">
        <w:rPr>
          <w:rFonts w:ascii="Times New Roman" w:hAnsi="Times New Roman" w:cs="Times New Roman"/>
          <w:sz w:val="24"/>
          <w:szCs w:val="24"/>
        </w:rPr>
        <w:t>419</w:t>
      </w:r>
      <w:r>
        <w:rPr>
          <w:rFonts w:ascii="Times New Roman" w:hAnsi="Times New Roman" w:cs="Times New Roman"/>
          <w:sz w:val="24"/>
          <w:szCs w:val="24"/>
        </w:rPr>
        <w:t>.</w:t>
      </w:r>
      <w:r w:rsidRPr="00C46A1B">
        <w:rPr>
          <w:rFonts w:ascii="Times New Roman" w:hAnsi="Times New Roman" w:cs="Times New Roman"/>
          <w:sz w:val="24"/>
          <w:szCs w:val="24"/>
        </w:rPr>
        <w:t>7</w:t>
      </w:r>
      <w:r>
        <w:rPr>
          <w:rFonts w:ascii="Times New Roman" w:hAnsi="Times New Roman" w:cs="Times New Roman" w:hint="eastAsia"/>
          <w:sz w:val="24"/>
          <w:szCs w:val="24"/>
        </w:rPr>
        <w:t>千克，</w:t>
      </w:r>
      <w:r>
        <w:rPr>
          <w:rFonts w:ascii="Times New Roman" w:hAnsi="Times New Roman" w:cs="Times New Roman"/>
          <w:sz w:val="24"/>
          <w:szCs w:val="24"/>
        </w:rPr>
        <w:t>中型</w:t>
      </w:r>
      <w:r>
        <w:rPr>
          <w:rFonts w:ascii="Times New Roman" w:hAnsi="Times New Roman" w:cs="Times New Roman" w:hint="eastAsia"/>
          <w:sz w:val="24"/>
          <w:szCs w:val="24"/>
        </w:rPr>
        <w:t>农户每亩产量为</w:t>
      </w:r>
      <w:r w:rsidRPr="00C46A1B">
        <w:rPr>
          <w:rFonts w:ascii="Times New Roman" w:hAnsi="Times New Roman" w:cs="Times New Roman"/>
          <w:sz w:val="24"/>
          <w:szCs w:val="24"/>
        </w:rPr>
        <w:t>432</w:t>
      </w:r>
      <w:r>
        <w:rPr>
          <w:rFonts w:ascii="Times New Roman" w:hAnsi="Times New Roman" w:cs="Times New Roman"/>
          <w:sz w:val="24"/>
          <w:szCs w:val="24"/>
        </w:rPr>
        <w:t>.</w:t>
      </w:r>
      <w:r w:rsidRPr="00C46A1B">
        <w:rPr>
          <w:rFonts w:ascii="Times New Roman" w:hAnsi="Times New Roman" w:cs="Times New Roman"/>
          <w:sz w:val="24"/>
          <w:szCs w:val="24"/>
        </w:rPr>
        <w:t>2</w:t>
      </w:r>
      <w:r>
        <w:rPr>
          <w:rFonts w:ascii="Times New Roman" w:hAnsi="Times New Roman" w:cs="Times New Roman" w:hint="eastAsia"/>
          <w:sz w:val="24"/>
          <w:szCs w:val="24"/>
        </w:rPr>
        <w:t>千克，单产</w:t>
      </w:r>
      <w:r w:rsidRPr="00C62D74">
        <w:rPr>
          <w:rFonts w:ascii="Times New Roman" w:hAnsi="Times New Roman" w:cs="Times New Roman" w:hint="eastAsia"/>
          <w:sz w:val="24"/>
          <w:szCs w:val="24"/>
        </w:rPr>
        <w:t>和规模之间呈</w:t>
      </w:r>
      <w:r>
        <w:rPr>
          <w:rFonts w:ascii="Times New Roman" w:hAnsi="Times New Roman" w:cs="Times New Roman" w:hint="eastAsia"/>
          <w:sz w:val="24"/>
          <w:szCs w:val="24"/>
        </w:rPr>
        <w:t>正向</w:t>
      </w:r>
      <w:r w:rsidRPr="00C62D74">
        <w:rPr>
          <w:rFonts w:ascii="Times New Roman" w:hAnsi="Times New Roman" w:cs="Times New Roman" w:hint="eastAsia"/>
          <w:sz w:val="24"/>
          <w:szCs w:val="24"/>
        </w:rPr>
        <w:t>关系。在投入方面，平均劳动力每亩投入约</w:t>
      </w:r>
      <w:r w:rsidRPr="00C46A1B">
        <w:rPr>
          <w:rFonts w:ascii="Times New Roman" w:hAnsi="Times New Roman" w:cs="Times New Roman"/>
          <w:sz w:val="24"/>
          <w:szCs w:val="24"/>
        </w:rPr>
        <w:t>10</w:t>
      </w:r>
      <w:r w:rsidRPr="00C62D74">
        <w:rPr>
          <w:rFonts w:ascii="Times New Roman" w:hAnsi="Times New Roman" w:cs="Times New Roman" w:hint="eastAsia"/>
          <w:sz w:val="24"/>
          <w:szCs w:val="24"/>
        </w:rPr>
        <w:t>日，劳动力强度因规模而已，小农每亩投入的劳动力大约是</w:t>
      </w:r>
      <w:r>
        <w:rPr>
          <w:rFonts w:ascii="Times New Roman" w:hAnsi="Times New Roman" w:cs="Times New Roman" w:hint="eastAsia"/>
          <w:sz w:val="24"/>
          <w:szCs w:val="24"/>
        </w:rPr>
        <w:t>中型农户</w:t>
      </w:r>
      <w:r w:rsidRPr="00C62D74">
        <w:rPr>
          <w:rFonts w:ascii="Times New Roman" w:hAnsi="Times New Roman" w:cs="Times New Roman" w:hint="eastAsia"/>
          <w:sz w:val="24"/>
          <w:szCs w:val="24"/>
        </w:rPr>
        <w:t>的</w:t>
      </w:r>
      <w:r w:rsidRPr="00C46A1B">
        <w:rPr>
          <w:rFonts w:ascii="Times New Roman" w:hAnsi="Times New Roman" w:cs="Times New Roman"/>
          <w:sz w:val="24"/>
          <w:szCs w:val="24"/>
        </w:rPr>
        <w:t>1</w:t>
      </w:r>
      <w:r>
        <w:rPr>
          <w:rFonts w:ascii="Times New Roman" w:hAnsi="Times New Roman" w:cs="Times New Roman"/>
          <w:sz w:val="24"/>
          <w:szCs w:val="24"/>
        </w:rPr>
        <w:t>.</w:t>
      </w:r>
      <w:r w:rsidRPr="00C46A1B">
        <w:rPr>
          <w:rFonts w:ascii="Times New Roman" w:hAnsi="Times New Roman" w:cs="Times New Roman"/>
          <w:sz w:val="24"/>
          <w:szCs w:val="24"/>
        </w:rPr>
        <w:t>5</w:t>
      </w:r>
      <w:r w:rsidRPr="00C62D74">
        <w:rPr>
          <w:rFonts w:ascii="Times New Roman" w:hAnsi="Times New Roman" w:cs="Times New Roman" w:hint="eastAsia"/>
          <w:sz w:val="24"/>
          <w:szCs w:val="24"/>
        </w:rPr>
        <w:t>倍，小农投入</w:t>
      </w:r>
      <w:r w:rsidRPr="00C46A1B">
        <w:rPr>
          <w:rFonts w:ascii="Times New Roman" w:hAnsi="Times New Roman" w:cs="Times New Roman"/>
          <w:sz w:val="24"/>
          <w:szCs w:val="24"/>
        </w:rPr>
        <w:t>11</w:t>
      </w:r>
      <w:r w:rsidRPr="00C62D74">
        <w:rPr>
          <w:rFonts w:ascii="Times New Roman" w:hAnsi="Times New Roman" w:cs="Times New Roman" w:hint="eastAsia"/>
          <w:sz w:val="24"/>
          <w:szCs w:val="24"/>
        </w:rPr>
        <w:t>日</w:t>
      </w:r>
      <w:r>
        <w:rPr>
          <w:rFonts w:ascii="Times New Roman" w:hAnsi="Times New Roman" w:cs="Times New Roman" w:hint="eastAsia"/>
          <w:sz w:val="24"/>
          <w:szCs w:val="24"/>
        </w:rPr>
        <w:t>，中型农户</w:t>
      </w:r>
      <w:r w:rsidRPr="00C46A1B">
        <w:rPr>
          <w:rFonts w:ascii="Times New Roman" w:hAnsi="Times New Roman" w:cs="Times New Roman"/>
          <w:sz w:val="24"/>
          <w:szCs w:val="24"/>
        </w:rPr>
        <w:t>7</w:t>
      </w:r>
      <w:r w:rsidRPr="00C62D74">
        <w:rPr>
          <w:rFonts w:ascii="Times New Roman" w:hAnsi="Times New Roman" w:cs="Times New Roman" w:hint="eastAsia"/>
          <w:sz w:val="24"/>
          <w:szCs w:val="24"/>
        </w:rPr>
        <w:t>日。</w:t>
      </w:r>
      <w:r>
        <w:rPr>
          <w:rFonts w:ascii="Times New Roman" w:hAnsi="Times New Roman" w:cs="Times New Roman" w:hint="eastAsia"/>
          <w:sz w:val="24"/>
          <w:szCs w:val="24"/>
        </w:rPr>
        <w:t>投工量组成</w:t>
      </w:r>
      <w:r w:rsidRPr="00C62D74">
        <w:rPr>
          <w:rFonts w:ascii="Times New Roman" w:hAnsi="Times New Roman" w:cs="Times New Roman" w:hint="eastAsia"/>
          <w:sz w:val="24"/>
          <w:szCs w:val="24"/>
        </w:rPr>
        <w:t>主要是家庭劳动力的投入，极少雇佣劳动力。</w:t>
      </w:r>
      <w:r>
        <w:rPr>
          <w:rFonts w:ascii="Times New Roman" w:hAnsi="Times New Roman" w:cs="Times New Roman" w:hint="eastAsia"/>
          <w:sz w:val="24"/>
          <w:szCs w:val="24"/>
        </w:rPr>
        <w:t>肥料、机械和其他农资投入水平差别小，肥料每亩投入花费平均</w:t>
      </w:r>
      <w:r w:rsidRPr="00C46A1B">
        <w:rPr>
          <w:rFonts w:ascii="Times New Roman" w:hAnsi="Times New Roman" w:cs="Times New Roman"/>
          <w:sz w:val="24"/>
          <w:szCs w:val="24"/>
        </w:rPr>
        <w:t>175</w:t>
      </w:r>
      <w:r>
        <w:rPr>
          <w:rFonts w:ascii="Times New Roman" w:hAnsi="Times New Roman" w:cs="Times New Roman"/>
          <w:sz w:val="24"/>
          <w:szCs w:val="24"/>
        </w:rPr>
        <w:t>.</w:t>
      </w:r>
      <w:r w:rsidRPr="00C46A1B">
        <w:rPr>
          <w:rFonts w:ascii="Times New Roman" w:hAnsi="Times New Roman" w:cs="Times New Roman"/>
          <w:sz w:val="24"/>
          <w:szCs w:val="24"/>
        </w:rPr>
        <w:t>1</w:t>
      </w:r>
      <w:r>
        <w:rPr>
          <w:rFonts w:ascii="Times New Roman" w:hAnsi="Times New Roman" w:cs="Times New Roman" w:hint="eastAsia"/>
          <w:sz w:val="24"/>
          <w:szCs w:val="24"/>
        </w:rPr>
        <w:t>元，</w:t>
      </w:r>
      <w:r w:rsidRPr="00C62D74">
        <w:rPr>
          <w:rFonts w:ascii="Times New Roman" w:hAnsi="Times New Roman" w:cs="Times New Roman" w:hint="eastAsia"/>
          <w:sz w:val="24"/>
          <w:szCs w:val="24"/>
        </w:rPr>
        <w:t>机械投入平均每亩</w:t>
      </w:r>
      <w:r w:rsidRPr="00C46A1B">
        <w:rPr>
          <w:rFonts w:ascii="Times New Roman" w:hAnsi="Times New Roman" w:cs="Times New Roman"/>
          <w:sz w:val="24"/>
          <w:szCs w:val="24"/>
        </w:rPr>
        <w:t>129</w:t>
      </w:r>
      <w:r>
        <w:rPr>
          <w:rFonts w:ascii="Times New Roman" w:hAnsi="Times New Roman" w:cs="Times New Roman"/>
          <w:sz w:val="24"/>
          <w:szCs w:val="24"/>
        </w:rPr>
        <w:t>.</w:t>
      </w:r>
      <w:r w:rsidRPr="00C46A1B">
        <w:rPr>
          <w:rFonts w:ascii="Times New Roman" w:hAnsi="Times New Roman" w:cs="Times New Roman"/>
          <w:sz w:val="24"/>
          <w:szCs w:val="24"/>
        </w:rPr>
        <w:t>5</w:t>
      </w:r>
      <w:r>
        <w:rPr>
          <w:rFonts w:ascii="Times New Roman" w:hAnsi="Times New Roman" w:cs="Times New Roman" w:hint="eastAsia"/>
          <w:sz w:val="24"/>
          <w:szCs w:val="24"/>
        </w:rPr>
        <w:t>元，</w:t>
      </w:r>
      <w:r w:rsidRPr="00C62D74">
        <w:rPr>
          <w:rFonts w:ascii="Times New Roman" w:hAnsi="Times New Roman" w:cs="Times New Roman" w:hint="eastAsia"/>
          <w:sz w:val="24"/>
          <w:szCs w:val="24"/>
        </w:rPr>
        <w:t>其他农资投入平均每亩</w:t>
      </w:r>
      <w:r w:rsidRPr="00C46A1B">
        <w:rPr>
          <w:rFonts w:ascii="Times New Roman" w:hAnsi="Times New Roman" w:cs="Times New Roman"/>
          <w:sz w:val="24"/>
          <w:szCs w:val="24"/>
        </w:rPr>
        <w:t>116</w:t>
      </w:r>
      <w:r>
        <w:rPr>
          <w:rFonts w:ascii="Times New Roman" w:hAnsi="Times New Roman" w:cs="Times New Roman"/>
          <w:sz w:val="24"/>
          <w:szCs w:val="24"/>
        </w:rPr>
        <w:t>.</w:t>
      </w:r>
      <w:r w:rsidRPr="00C46A1B">
        <w:rPr>
          <w:rFonts w:ascii="Times New Roman" w:hAnsi="Times New Roman" w:cs="Times New Roman"/>
          <w:sz w:val="24"/>
          <w:szCs w:val="24"/>
        </w:rPr>
        <w:t>7</w:t>
      </w:r>
      <w:r w:rsidRPr="00C62D74">
        <w:rPr>
          <w:rFonts w:ascii="Times New Roman" w:hAnsi="Times New Roman" w:cs="Times New Roman" w:hint="eastAsia"/>
          <w:sz w:val="24"/>
          <w:szCs w:val="24"/>
        </w:rPr>
        <w:t>元</w:t>
      </w:r>
      <w:r>
        <w:rPr>
          <w:rFonts w:ascii="Times New Roman" w:hAnsi="Times New Roman" w:cs="Times New Roman" w:hint="eastAsia"/>
          <w:sz w:val="24"/>
          <w:szCs w:val="24"/>
        </w:rPr>
        <w:t>（表</w:t>
      </w:r>
      <w:r w:rsidRPr="00C46A1B">
        <w:rPr>
          <w:rFonts w:ascii="Times New Roman" w:hAnsi="Times New Roman" w:cs="Times New Roman"/>
          <w:sz w:val="24"/>
          <w:szCs w:val="24"/>
        </w:rPr>
        <w:t>3</w:t>
      </w:r>
      <w:r>
        <w:rPr>
          <w:rFonts w:ascii="Times New Roman" w:hAnsi="Times New Roman" w:cs="Times New Roman"/>
          <w:sz w:val="24"/>
          <w:szCs w:val="24"/>
        </w:rPr>
        <w:t>-</w:t>
      </w:r>
      <w:r w:rsidR="00E50B97">
        <w:rPr>
          <w:rFonts w:ascii="Times New Roman" w:hAnsi="Times New Roman" w:cs="Times New Roman"/>
          <w:sz w:val="24"/>
          <w:szCs w:val="24"/>
        </w:rPr>
        <w:t>4</w:t>
      </w:r>
      <w:r>
        <w:rPr>
          <w:rFonts w:ascii="Times New Roman" w:hAnsi="Times New Roman" w:cs="Times New Roman" w:hint="eastAsia"/>
          <w:sz w:val="24"/>
          <w:szCs w:val="24"/>
        </w:rPr>
        <w:t>）</w:t>
      </w:r>
      <w:r w:rsidRPr="00C62D74">
        <w:rPr>
          <w:rFonts w:ascii="Times New Roman" w:hAnsi="Times New Roman" w:cs="Times New Roman" w:hint="eastAsia"/>
          <w:sz w:val="24"/>
          <w:szCs w:val="24"/>
        </w:rPr>
        <w:t>。</w:t>
      </w:r>
    </w:p>
    <w:p w14:paraId="0F5E9D5A" w14:textId="77777777" w:rsidR="00742017" w:rsidRDefault="00742017" w:rsidP="00742017">
      <w:pPr>
        <w:ind w:firstLine="480"/>
        <w:rPr>
          <w:rFonts w:ascii="Times New Roman" w:hAnsi="Times New Roman" w:cs="Times New Roman"/>
          <w:sz w:val="24"/>
          <w:szCs w:val="24"/>
        </w:rPr>
        <w:sectPr w:rsidR="00742017" w:rsidSect="00AA451C">
          <w:headerReference w:type="default" r:id="rId36"/>
          <w:pgSz w:w="11906" w:h="16838" w:code="9"/>
          <w:pgMar w:top="1701" w:right="1418" w:bottom="1418" w:left="1701" w:header="1304" w:footer="1021" w:gutter="0"/>
          <w:cols w:space="425"/>
          <w:docGrid w:type="lines" w:linePitch="326"/>
        </w:sectPr>
      </w:pPr>
    </w:p>
    <w:p w14:paraId="3BC74203" w14:textId="77777777" w:rsidR="00742017" w:rsidRDefault="00742017" w:rsidP="00742017">
      <w:pPr>
        <w:spacing w:after="0" w:line="400" w:lineRule="exact"/>
        <w:ind w:firstLine="480"/>
        <w:rPr>
          <w:rFonts w:ascii="Times New Roman" w:eastAsia="黑体" w:hAnsi="Times New Roman" w:cs="Times New Roman"/>
          <w:sz w:val="24"/>
          <w:szCs w:val="24"/>
        </w:rPr>
      </w:pPr>
      <w:r w:rsidRPr="00830933">
        <w:rPr>
          <w:rFonts w:ascii="Times New Roman" w:hAnsi="Times New Roman" w:cs="Times New Roman"/>
          <w:noProof/>
          <w:sz w:val="24"/>
          <w:szCs w:val="24"/>
        </w:rPr>
        <mc:AlternateContent>
          <mc:Choice Requires="wps">
            <w:drawing>
              <wp:anchor distT="45720" distB="45720" distL="114300" distR="114300" simplePos="0" relativeHeight="251660288" behindDoc="0" locked="0" layoutInCell="1" allowOverlap="1" wp14:anchorId="32BEBB85" wp14:editId="3949AF2A">
                <wp:simplePos x="0" y="0"/>
                <wp:positionH relativeFrom="margin">
                  <wp:align>center</wp:align>
                </wp:positionH>
                <wp:positionV relativeFrom="margin">
                  <wp:align>center</wp:align>
                </wp:positionV>
                <wp:extent cx="8711565" cy="5579745"/>
                <wp:effectExtent l="3810" t="0" r="0" b="0"/>
                <wp:wrapTopAndBottom/>
                <wp:docPr id="2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8711565" cy="5579745"/>
                        </a:xfrm>
                        <a:prstGeom prst="rect">
                          <a:avLst/>
                        </a:prstGeom>
                        <a:noFill/>
                        <a:ln w="9525">
                          <a:noFill/>
                          <a:miter lim="800000"/>
                          <a:headEnd/>
                          <a:tailEnd/>
                        </a:ln>
                      </wps:spPr>
                      <wps:txbx>
                        <w:txbxContent>
                          <w:p w14:paraId="103A5288" w14:textId="07092109" w:rsidR="00C51030" w:rsidRPr="00563044" w:rsidRDefault="00C51030" w:rsidP="00742017">
                            <w:pPr>
                              <w:spacing w:beforeLines="100" w:before="326" w:after="0" w:line="240" w:lineRule="auto"/>
                              <w:jc w:val="center"/>
                              <w:rPr>
                                <w:rFonts w:ascii="Times New Roman" w:eastAsia="黑体" w:hAnsi="Times New Roman" w:cs="Times New Roman"/>
                                <w:bCs/>
                                <w:color w:val="000000"/>
                                <w:sz w:val="21"/>
                                <w:szCs w:val="21"/>
                              </w:rPr>
                            </w:pPr>
                            <w:bookmarkStart w:id="249" w:name="_Toc97183"/>
                            <w:r w:rsidRPr="00563044">
                              <w:rPr>
                                <w:rFonts w:ascii="Times New Roman" w:eastAsia="黑体" w:hAnsi="Times New Roman" w:cs="Times New Roman"/>
                                <w:bCs/>
                                <w:color w:val="000000"/>
                                <w:sz w:val="21"/>
                                <w:szCs w:val="21"/>
                              </w:rPr>
                              <w:t>表</w:t>
                            </w:r>
                            <w:r w:rsidRPr="00563044">
                              <w:rPr>
                                <w:rFonts w:ascii="Times New Roman" w:eastAsia="黑体" w:hAnsi="Times New Roman" w:cs="Times New Roman"/>
                                <w:bCs/>
                                <w:color w:val="000000"/>
                                <w:sz w:val="21"/>
                                <w:szCs w:val="21"/>
                              </w:rPr>
                              <w:t>3-</w:t>
                            </w:r>
                            <w:r>
                              <w:rPr>
                                <w:rFonts w:ascii="Times New Roman" w:eastAsia="黑体" w:hAnsi="Times New Roman" w:cs="Times New Roman"/>
                                <w:bCs/>
                                <w:color w:val="000000"/>
                                <w:sz w:val="21"/>
                                <w:szCs w:val="21"/>
                              </w:rPr>
                              <w:t>4</w:t>
                            </w:r>
                            <w:r w:rsidRPr="00563044">
                              <w:rPr>
                                <w:rFonts w:ascii="Times New Roman" w:eastAsia="黑体" w:hAnsi="Times New Roman" w:cs="Times New Roman"/>
                                <w:bCs/>
                                <w:color w:val="000000"/>
                                <w:sz w:val="21"/>
                                <w:szCs w:val="21"/>
                              </w:rPr>
                              <w:t xml:space="preserve">  </w:t>
                            </w:r>
                            <w:del w:id="250" w:author="曾 翠红" w:date="2019-05-09T22:31:00Z">
                              <w:r w:rsidRPr="00563044" w:rsidDel="00B86D23">
                                <w:rPr>
                                  <w:rFonts w:ascii="Times New Roman" w:eastAsia="黑体" w:hAnsi="Times New Roman" w:cs="Times New Roman"/>
                                  <w:bCs/>
                                  <w:color w:val="000000"/>
                                  <w:sz w:val="21"/>
                                  <w:szCs w:val="21"/>
                                </w:rPr>
                                <w:delText>两熟</w:delText>
                              </w:r>
                              <w:r w:rsidDel="00B86D23">
                                <w:rPr>
                                  <w:rFonts w:ascii="Times New Roman" w:eastAsia="黑体" w:hAnsi="Times New Roman" w:cs="Times New Roman" w:hint="eastAsia"/>
                                  <w:bCs/>
                                  <w:color w:val="000000"/>
                                  <w:sz w:val="21"/>
                                  <w:szCs w:val="21"/>
                                </w:rPr>
                                <w:delText>区</w:delText>
                              </w:r>
                              <w:r w:rsidRPr="00563044" w:rsidDel="00B86D23">
                                <w:rPr>
                                  <w:rFonts w:ascii="Times New Roman" w:eastAsia="黑体" w:hAnsi="Times New Roman" w:cs="Times New Roman"/>
                                  <w:bCs/>
                                  <w:color w:val="000000"/>
                                  <w:sz w:val="21"/>
                                  <w:szCs w:val="21"/>
                                </w:rPr>
                                <w:delText>小麦</w:delText>
                              </w:r>
                            </w:del>
                            <w:ins w:id="251" w:author="曾 翠红" w:date="2019-05-09T22:31:00Z">
                              <w:r>
                                <w:rPr>
                                  <w:rFonts w:ascii="Times New Roman" w:eastAsia="黑体" w:hAnsi="Times New Roman" w:cs="Times New Roman"/>
                                  <w:bCs/>
                                  <w:color w:val="000000"/>
                                  <w:sz w:val="21"/>
                                  <w:szCs w:val="21"/>
                                </w:rPr>
                                <w:t>两熟区冬小麦</w:t>
                              </w:r>
                            </w:ins>
                            <w:r w:rsidRPr="00563044">
                              <w:rPr>
                                <w:rFonts w:ascii="Times New Roman" w:eastAsia="黑体" w:hAnsi="Times New Roman" w:cs="Times New Roman"/>
                                <w:bCs/>
                                <w:color w:val="000000"/>
                                <w:sz w:val="21"/>
                                <w:szCs w:val="21"/>
                              </w:rPr>
                              <w:t>地区农户的基本特征和投入产出情况</w:t>
                            </w:r>
                            <w:bookmarkEnd w:id="249"/>
                          </w:p>
                          <w:tbl>
                            <w:tblPr>
                              <w:tblW w:w="13096" w:type="dxa"/>
                              <w:jc w:val="center"/>
                              <w:tblLayout w:type="fixed"/>
                              <w:tblLook w:val="04A0" w:firstRow="1" w:lastRow="0" w:firstColumn="1" w:lastColumn="0" w:noHBand="0" w:noVBand="1"/>
                            </w:tblPr>
                            <w:tblGrid>
                              <w:gridCol w:w="1984"/>
                              <w:gridCol w:w="282"/>
                              <w:gridCol w:w="737"/>
                              <w:gridCol w:w="737"/>
                              <w:gridCol w:w="737"/>
                              <w:gridCol w:w="283"/>
                              <w:gridCol w:w="737"/>
                              <w:gridCol w:w="737"/>
                              <w:gridCol w:w="737"/>
                              <w:gridCol w:w="567"/>
                              <w:gridCol w:w="737"/>
                              <w:gridCol w:w="737"/>
                              <w:gridCol w:w="737"/>
                              <w:gridCol w:w="567"/>
                              <w:gridCol w:w="737"/>
                              <w:gridCol w:w="737"/>
                              <w:gridCol w:w="737"/>
                              <w:gridCol w:w="563"/>
                              <w:gridCol w:w="6"/>
                            </w:tblGrid>
                            <w:tr w:rsidR="00C51030" w:rsidRPr="00F03DE6" w14:paraId="42C149FC" w14:textId="77777777" w:rsidTr="00740008">
                              <w:trPr>
                                <w:trHeight w:val="397"/>
                                <w:jc w:val="center"/>
                              </w:trPr>
                              <w:tc>
                                <w:tcPr>
                                  <w:tcW w:w="1984" w:type="dxa"/>
                                  <w:vMerge w:val="restart"/>
                                  <w:tcBorders>
                                    <w:top w:val="single" w:sz="12" w:space="0" w:color="auto"/>
                                    <w:left w:val="nil"/>
                                    <w:bottom w:val="single" w:sz="4" w:space="0" w:color="000000"/>
                                    <w:right w:val="nil"/>
                                  </w:tcBorders>
                                  <w:shd w:val="clear" w:color="auto" w:fill="auto"/>
                                  <w:noWrap/>
                                  <w:vAlign w:val="center"/>
                                  <w:hideMark/>
                                </w:tcPr>
                                <w:p w14:paraId="287CD837" w14:textId="77777777" w:rsidR="00C51030" w:rsidRPr="00F03DE6" w:rsidRDefault="00C51030" w:rsidP="00606608">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变量</w:t>
                                  </w:r>
                                </w:p>
                              </w:tc>
                              <w:tc>
                                <w:tcPr>
                                  <w:tcW w:w="282" w:type="dxa"/>
                                  <w:tcBorders>
                                    <w:top w:val="single" w:sz="12" w:space="0" w:color="auto"/>
                                    <w:left w:val="nil"/>
                                    <w:right w:val="nil"/>
                                  </w:tcBorders>
                                  <w:shd w:val="clear" w:color="auto" w:fill="auto"/>
                                  <w:noWrap/>
                                  <w:vAlign w:val="center"/>
                                  <w:hideMark/>
                                </w:tcPr>
                                <w:p w14:paraId="587F8148" w14:textId="77777777" w:rsidR="00C51030" w:rsidRPr="00F03DE6" w:rsidRDefault="00C51030" w:rsidP="00606608">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2E8F960D" w14:textId="77777777" w:rsidR="00C51030" w:rsidRPr="00F03DE6" w:rsidRDefault="00C51030" w:rsidP="00606608">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总体</w:t>
                                  </w:r>
                                </w:p>
                              </w:tc>
                              <w:tc>
                                <w:tcPr>
                                  <w:tcW w:w="283" w:type="dxa"/>
                                  <w:tcBorders>
                                    <w:top w:val="single" w:sz="12" w:space="0" w:color="auto"/>
                                    <w:left w:val="nil"/>
                                    <w:right w:val="nil"/>
                                  </w:tcBorders>
                                  <w:vAlign w:val="center"/>
                                </w:tcPr>
                                <w:p w14:paraId="557C43F8" w14:textId="77777777" w:rsidR="00C51030" w:rsidRPr="00F03DE6" w:rsidRDefault="00C51030" w:rsidP="00606608">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1B48535E" w14:textId="77777777" w:rsidR="00C51030" w:rsidRPr="00F03DE6" w:rsidRDefault="00C51030" w:rsidP="00606608">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小规模</w:t>
                                  </w:r>
                                </w:p>
                              </w:tc>
                              <w:tc>
                                <w:tcPr>
                                  <w:tcW w:w="567" w:type="dxa"/>
                                  <w:tcBorders>
                                    <w:top w:val="single" w:sz="12" w:space="0" w:color="auto"/>
                                    <w:left w:val="nil"/>
                                    <w:bottom w:val="single" w:sz="4" w:space="0" w:color="auto"/>
                                    <w:right w:val="nil"/>
                                  </w:tcBorders>
                                  <w:shd w:val="clear" w:color="auto" w:fill="auto"/>
                                  <w:noWrap/>
                                  <w:vAlign w:val="center"/>
                                  <w:hideMark/>
                                </w:tcPr>
                                <w:p w14:paraId="40B3018F" w14:textId="77777777" w:rsidR="00C51030" w:rsidRPr="00F03DE6" w:rsidRDefault="00C51030" w:rsidP="00606608">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2E4F9E92" w14:textId="77777777" w:rsidR="00C51030" w:rsidRPr="00F03DE6" w:rsidRDefault="00C51030" w:rsidP="00606608">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中等规模</w:t>
                                  </w:r>
                                </w:p>
                              </w:tc>
                              <w:tc>
                                <w:tcPr>
                                  <w:tcW w:w="567" w:type="dxa"/>
                                  <w:tcBorders>
                                    <w:top w:val="single" w:sz="12" w:space="0" w:color="auto"/>
                                    <w:left w:val="nil"/>
                                    <w:bottom w:val="single" w:sz="4" w:space="0" w:color="auto"/>
                                    <w:right w:val="nil"/>
                                  </w:tcBorders>
                                  <w:vAlign w:val="center"/>
                                </w:tcPr>
                                <w:p w14:paraId="3F8315CA" w14:textId="77777777" w:rsidR="00C51030" w:rsidRPr="00F03DE6" w:rsidRDefault="00C51030" w:rsidP="00606608">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22E7BC8D" w14:textId="77777777" w:rsidR="00C51030" w:rsidRPr="00F03DE6" w:rsidRDefault="00C51030" w:rsidP="00606608">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大规模</w:t>
                                  </w:r>
                                </w:p>
                              </w:tc>
                              <w:tc>
                                <w:tcPr>
                                  <w:tcW w:w="569" w:type="dxa"/>
                                  <w:gridSpan w:val="2"/>
                                  <w:tcBorders>
                                    <w:top w:val="single" w:sz="12" w:space="0" w:color="auto"/>
                                    <w:left w:val="nil"/>
                                    <w:bottom w:val="single" w:sz="4" w:space="0" w:color="auto"/>
                                    <w:right w:val="nil"/>
                                  </w:tcBorders>
                                  <w:shd w:val="clear" w:color="auto" w:fill="auto"/>
                                  <w:noWrap/>
                                  <w:vAlign w:val="center"/>
                                  <w:hideMark/>
                                </w:tcPr>
                                <w:p w14:paraId="2F3942B8" w14:textId="77777777" w:rsidR="00C51030" w:rsidRPr="00F03DE6" w:rsidRDefault="00C51030" w:rsidP="00606608">
                                  <w:pPr>
                                    <w:spacing w:after="0" w:line="240" w:lineRule="auto"/>
                                    <w:jc w:val="center"/>
                                    <w:rPr>
                                      <w:rFonts w:ascii="Times New Roman" w:eastAsia="宋体" w:hAnsi="Times New Roman" w:cs="Times New Roman"/>
                                      <w:b/>
                                      <w:color w:val="000000"/>
                                      <w:sz w:val="21"/>
                                      <w:szCs w:val="21"/>
                                    </w:rPr>
                                  </w:pPr>
                                </w:p>
                              </w:tc>
                            </w:tr>
                            <w:tr w:rsidR="00C51030" w:rsidRPr="00F03DE6" w14:paraId="38458279" w14:textId="77777777" w:rsidTr="00740008">
                              <w:trPr>
                                <w:trHeight w:val="397"/>
                                <w:jc w:val="center"/>
                              </w:trPr>
                              <w:tc>
                                <w:tcPr>
                                  <w:tcW w:w="1984" w:type="dxa"/>
                                  <w:vMerge/>
                                  <w:tcBorders>
                                    <w:top w:val="single" w:sz="4" w:space="0" w:color="auto"/>
                                    <w:left w:val="nil"/>
                                    <w:bottom w:val="single" w:sz="4" w:space="0" w:color="000000"/>
                                    <w:right w:val="nil"/>
                                  </w:tcBorders>
                                  <w:vAlign w:val="center"/>
                                  <w:hideMark/>
                                </w:tcPr>
                                <w:p w14:paraId="0C402AC8" w14:textId="77777777" w:rsidR="00C51030" w:rsidRPr="00F03DE6" w:rsidRDefault="00C51030" w:rsidP="00606608">
                                  <w:pPr>
                                    <w:spacing w:after="0" w:line="240" w:lineRule="auto"/>
                                    <w:jc w:val="center"/>
                                    <w:rPr>
                                      <w:rFonts w:ascii="Times New Roman" w:eastAsia="宋体" w:hAnsi="Times New Roman" w:cs="Times New Roman"/>
                                      <w:b/>
                                      <w:color w:val="000000"/>
                                      <w:sz w:val="21"/>
                                      <w:szCs w:val="21"/>
                                    </w:rPr>
                                  </w:pPr>
                                </w:p>
                              </w:tc>
                              <w:tc>
                                <w:tcPr>
                                  <w:tcW w:w="282" w:type="dxa"/>
                                  <w:tcBorders>
                                    <w:left w:val="nil"/>
                                    <w:right w:val="nil"/>
                                  </w:tcBorders>
                                  <w:shd w:val="clear" w:color="auto" w:fill="auto"/>
                                  <w:noWrap/>
                                  <w:vAlign w:val="center"/>
                                  <w:hideMark/>
                                </w:tcPr>
                                <w:p w14:paraId="14B5F328" w14:textId="77777777" w:rsidR="00C51030" w:rsidRPr="00F03DE6" w:rsidRDefault="00C51030" w:rsidP="00606608">
                                  <w:pPr>
                                    <w:spacing w:after="0" w:line="240" w:lineRule="auto"/>
                                    <w:jc w:val="center"/>
                                    <w:rPr>
                                      <w:rFonts w:ascii="Times New Roman" w:eastAsia="宋体" w:hAnsi="Times New Roman" w:cs="Times New Roman"/>
                                      <w:b/>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233DF75C" w14:textId="77777777" w:rsidR="00C51030" w:rsidRPr="00F03DE6" w:rsidRDefault="00C51030" w:rsidP="0060660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1B47563F" w14:textId="77777777" w:rsidR="00C51030" w:rsidRPr="00F03DE6" w:rsidRDefault="00C51030" w:rsidP="0060660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1AC46FDA" w14:textId="77777777" w:rsidR="00C51030" w:rsidRPr="00F03DE6" w:rsidRDefault="00C51030" w:rsidP="0060660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最小</w:t>
                                  </w:r>
                                </w:p>
                              </w:tc>
                              <w:tc>
                                <w:tcPr>
                                  <w:tcW w:w="283" w:type="dxa"/>
                                  <w:tcBorders>
                                    <w:left w:val="nil"/>
                                    <w:right w:val="nil"/>
                                  </w:tcBorders>
                                  <w:shd w:val="clear" w:color="auto" w:fill="auto"/>
                                  <w:noWrap/>
                                  <w:vAlign w:val="center"/>
                                  <w:hideMark/>
                                </w:tcPr>
                                <w:p w14:paraId="7D03C42D" w14:textId="77777777" w:rsidR="00C51030" w:rsidRPr="00F03DE6" w:rsidRDefault="00C51030" w:rsidP="00606608">
                                  <w:pPr>
                                    <w:spacing w:after="0" w:line="240" w:lineRule="auto"/>
                                    <w:jc w:val="center"/>
                                    <w:rPr>
                                      <w:rFonts w:ascii="Times New Roman" w:eastAsia="宋体" w:hAnsi="Times New Roman" w:cs="Times New Roman"/>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1489E537" w14:textId="77777777" w:rsidR="00C51030" w:rsidRPr="00F03DE6" w:rsidRDefault="00C51030" w:rsidP="0060660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092B33FE" w14:textId="77777777" w:rsidR="00C51030" w:rsidRPr="00F03DE6" w:rsidRDefault="00C51030" w:rsidP="0060660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597655EA" w14:textId="77777777" w:rsidR="00C51030" w:rsidRPr="00F03DE6" w:rsidRDefault="00C51030" w:rsidP="0060660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最小</w:t>
                                  </w:r>
                                </w:p>
                              </w:tc>
                              <w:tc>
                                <w:tcPr>
                                  <w:tcW w:w="567" w:type="dxa"/>
                                  <w:tcBorders>
                                    <w:top w:val="single" w:sz="4" w:space="0" w:color="auto"/>
                                    <w:left w:val="nil"/>
                                    <w:bottom w:val="single" w:sz="4" w:space="0" w:color="auto"/>
                                    <w:right w:val="nil"/>
                                  </w:tcBorders>
                                  <w:shd w:val="clear" w:color="auto" w:fill="auto"/>
                                  <w:noWrap/>
                                  <w:vAlign w:val="center"/>
                                  <w:hideMark/>
                                </w:tcPr>
                                <w:p w14:paraId="2BCAC627" w14:textId="4D3EE248" w:rsidR="00C51030" w:rsidRPr="00F03DE6" w:rsidRDefault="00C51030" w:rsidP="00606608">
                                  <w:pPr>
                                    <w:spacing w:after="0" w:line="240" w:lineRule="auto"/>
                                    <w:jc w:val="center"/>
                                    <w:rPr>
                                      <w:rFonts w:ascii="Times New Roman" w:eastAsia="宋体" w:hAnsi="Times New Roman" w:cs="Times New Roman"/>
                                      <w:color w:val="000000"/>
                                      <w:sz w:val="21"/>
                                      <w:szCs w:val="21"/>
                                    </w:rPr>
                                  </w:pPr>
                                  <w:r>
                                    <w:rPr>
                                      <w:rFonts w:ascii="Times New Roman" w:eastAsia="宋体" w:hAnsi="Times New Roman" w:cs="Times New Roman" w:hint="eastAsia"/>
                                      <w:color w:val="000000"/>
                                      <w:sz w:val="21"/>
                                      <w:szCs w:val="21"/>
                                    </w:rPr>
                                    <w:t>F</w:t>
                                  </w:r>
                                </w:p>
                              </w:tc>
                              <w:tc>
                                <w:tcPr>
                                  <w:tcW w:w="737" w:type="dxa"/>
                                  <w:tcBorders>
                                    <w:top w:val="single" w:sz="4" w:space="0" w:color="auto"/>
                                    <w:left w:val="nil"/>
                                    <w:bottom w:val="single" w:sz="4" w:space="0" w:color="auto"/>
                                    <w:right w:val="nil"/>
                                  </w:tcBorders>
                                  <w:shd w:val="clear" w:color="auto" w:fill="auto"/>
                                  <w:noWrap/>
                                  <w:vAlign w:val="center"/>
                                  <w:hideMark/>
                                </w:tcPr>
                                <w:p w14:paraId="1D209F56" w14:textId="77777777" w:rsidR="00C51030" w:rsidRPr="00F03DE6" w:rsidRDefault="00C51030" w:rsidP="0060660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078D5F91" w14:textId="77777777" w:rsidR="00C51030" w:rsidRPr="00F03DE6" w:rsidRDefault="00C51030" w:rsidP="0060660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5597EF6D" w14:textId="77777777" w:rsidR="00C51030" w:rsidRPr="00F03DE6" w:rsidRDefault="00C51030" w:rsidP="0060660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最小</w:t>
                                  </w:r>
                                </w:p>
                              </w:tc>
                              <w:tc>
                                <w:tcPr>
                                  <w:tcW w:w="567" w:type="dxa"/>
                                  <w:tcBorders>
                                    <w:top w:val="single" w:sz="4" w:space="0" w:color="auto"/>
                                    <w:left w:val="nil"/>
                                    <w:bottom w:val="single" w:sz="4" w:space="0" w:color="auto"/>
                                    <w:right w:val="nil"/>
                                  </w:tcBorders>
                                  <w:shd w:val="clear" w:color="auto" w:fill="auto"/>
                                  <w:noWrap/>
                                  <w:vAlign w:val="center"/>
                                  <w:hideMark/>
                                </w:tcPr>
                                <w:p w14:paraId="40C919D1" w14:textId="27F94561" w:rsidR="00C51030" w:rsidRPr="00F03DE6" w:rsidRDefault="00C51030" w:rsidP="00606608">
                                  <w:pPr>
                                    <w:spacing w:after="0" w:line="240" w:lineRule="auto"/>
                                    <w:jc w:val="center"/>
                                    <w:rPr>
                                      <w:rFonts w:ascii="Times New Roman" w:eastAsia="宋体" w:hAnsi="Times New Roman" w:cs="Times New Roman"/>
                                      <w:color w:val="000000"/>
                                      <w:sz w:val="21"/>
                                      <w:szCs w:val="21"/>
                                    </w:rPr>
                                  </w:pPr>
                                  <w:r>
                                    <w:rPr>
                                      <w:rFonts w:ascii="Times New Roman" w:eastAsia="宋体" w:hAnsi="Times New Roman" w:cs="Times New Roman" w:hint="eastAsia"/>
                                      <w:color w:val="000000"/>
                                      <w:sz w:val="21"/>
                                      <w:szCs w:val="21"/>
                                    </w:rPr>
                                    <w:t>F</w:t>
                                  </w:r>
                                </w:p>
                              </w:tc>
                              <w:tc>
                                <w:tcPr>
                                  <w:tcW w:w="737" w:type="dxa"/>
                                  <w:tcBorders>
                                    <w:top w:val="single" w:sz="4" w:space="0" w:color="auto"/>
                                    <w:left w:val="nil"/>
                                    <w:bottom w:val="single" w:sz="4" w:space="0" w:color="auto"/>
                                    <w:right w:val="nil"/>
                                  </w:tcBorders>
                                  <w:shd w:val="clear" w:color="auto" w:fill="auto"/>
                                  <w:noWrap/>
                                  <w:vAlign w:val="center"/>
                                  <w:hideMark/>
                                </w:tcPr>
                                <w:p w14:paraId="7DF02C02" w14:textId="77777777" w:rsidR="00C51030" w:rsidRPr="00F03DE6" w:rsidRDefault="00C51030" w:rsidP="0060660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01D534B4" w14:textId="77777777" w:rsidR="00C51030" w:rsidRPr="00F03DE6" w:rsidRDefault="00C51030" w:rsidP="0060660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6B538720" w14:textId="77777777" w:rsidR="00C51030" w:rsidRPr="00F03DE6" w:rsidRDefault="00C51030" w:rsidP="0060660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最小</w:t>
                                  </w:r>
                                </w:p>
                              </w:tc>
                              <w:tc>
                                <w:tcPr>
                                  <w:tcW w:w="569" w:type="dxa"/>
                                  <w:gridSpan w:val="2"/>
                                  <w:tcBorders>
                                    <w:top w:val="single" w:sz="4" w:space="0" w:color="auto"/>
                                    <w:left w:val="nil"/>
                                    <w:bottom w:val="single" w:sz="4" w:space="0" w:color="auto"/>
                                    <w:right w:val="nil"/>
                                  </w:tcBorders>
                                  <w:shd w:val="clear" w:color="auto" w:fill="auto"/>
                                  <w:noWrap/>
                                  <w:vAlign w:val="center"/>
                                  <w:hideMark/>
                                </w:tcPr>
                                <w:p w14:paraId="7E73B722" w14:textId="379ED7A7" w:rsidR="00C51030" w:rsidRPr="00F03DE6" w:rsidRDefault="00C51030" w:rsidP="00606608">
                                  <w:pPr>
                                    <w:spacing w:after="0" w:line="240" w:lineRule="auto"/>
                                    <w:jc w:val="center"/>
                                    <w:rPr>
                                      <w:rFonts w:ascii="Times New Roman" w:eastAsia="宋体" w:hAnsi="Times New Roman" w:cs="Times New Roman"/>
                                      <w:b/>
                                      <w:color w:val="000000"/>
                                      <w:sz w:val="21"/>
                                      <w:szCs w:val="21"/>
                                    </w:rPr>
                                  </w:pPr>
                                  <w:r>
                                    <w:rPr>
                                      <w:rFonts w:ascii="Times New Roman" w:eastAsia="宋体" w:hAnsi="Times New Roman" w:cs="Times New Roman" w:hint="eastAsia"/>
                                      <w:color w:val="000000"/>
                                      <w:sz w:val="21"/>
                                      <w:szCs w:val="21"/>
                                    </w:rPr>
                                    <w:t>F</w:t>
                                  </w:r>
                                </w:p>
                              </w:tc>
                            </w:tr>
                            <w:tr w:rsidR="00C51030" w:rsidRPr="00F03DE6" w14:paraId="61575B3F" w14:textId="77777777" w:rsidTr="00740008">
                              <w:trPr>
                                <w:trHeight w:val="283"/>
                                <w:jc w:val="center"/>
                              </w:trPr>
                              <w:tc>
                                <w:tcPr>
                                  <w:tcW w:w="1984" w:type="dxa"/>
                                  <w:tcBorders>
                                    <w:top w:val="nil"/>
                                    <w:left w:val="nil"/>
                                    <w:bottom w:val="nil"/>
                                    <w:right w:val="nil"/>
                                  </w:tcBorders>
                                  <w:shd w:val="clear" w:color="auto" w:fill="auto"/>
                                  <w:noWrap/>
                                  <w:vAlign w:val="center"/>
                                  <w:hideMark/>
                                </w:tcPr>
                                <w:p w14:paraId="5DAB1DD1" w14:textId="77777777" w:rsidR="00C51030" w:rsidRPr="00F03DE6" w:rsidRDefault="00C51030"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单产（千克</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left w:val="nil"/>
                                    <w:right w:val="nil"/>
                                  </w:tcBorders>
                                  <w:shd w:val="clear" w:color="auto" w:fill="auto"/>
                                  <w:noWrap/>
                                  <w:vAlign w:val="center"/>
                                  <w:hideMark/>
                                </w:tcPr>
                                <w:p w14:paraId="08A3CE2B" w14:textId="77777777" w:rsidR="00C51030" w:rsidRPr="00F03DE6" w:rsidRDefault="00C51030"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F290909" w14:textId="77777777" w:rsidR="00C51030" w:rsidRPr="00F03DE6" w:rsidRDefault="00C5103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420.7 </w:t>
                                  </w:r>
                                </w:p>
                              </w:tc>
                              <w:tc>
                                <w:tcPr>
                                  <w:tcW w:w="737" w:type="dxa"/>
                                  <w:tcBorders>
                                    <w:top w:val="nil"/>
                                    <w:left w:val="nil"/>
                                    <w:bottom w:val="nil"/>
                                    <w:right w:val="nil"/>
                                  </w:tcBorders>
                                  <w:shd w:val="clear" w:color="auto" w:fill="auto"/>
                                  <w:noWrap/>
                                  <w:vAlign w:val="center"/>
                                  <w:hideMark/>
                                </w:tcPr>
                                <w:p w14:paraId="344C67B3" w14:textId="77777777" w:rsidR="00C51030" w:rsidRPr="00F03DE6" w:rsidRDefault="00C5103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562.5 </w:t>
                                  </w:r>
                                </w:p>
                              </w:tc>
                              <w:tc>
                                <w:tcPr>
                                  <w:tcW w:w="737" w:type="dxa"/>
                                  <w:tcBorders>
                                    <w:top w:val="nil"/>
                                    <w:left w:val="nil"/>
                                    <w:bottom w:val="nil"/>
                                    <w:right w:val="nil"/>
                                  </w:tcBorders>
                                  <w:shd w:val="clear" w:color="auto" w:fill="auto"/>
                                  <w:noWrap/>
                                  <w:vAlign w:val="center"/>
                                  <w:hideMark/>
                                </w:tcPr>
                                <w:p w14:paraId="7233182A" w14:textId="77777777" w:rsidR="00C51030" w:rsidRPr="00F03DE6" w:rsidRDefault="00C5103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182.2 </w:t>
                                  </w:r>
                                </w:p>
                              </w:tc>
                              <w:tc>
                                <w:tcPr>
                                  <w:tcW w:w="283" w:type="dxa"/>
                                  <w:tcBorders>
                                    <w:left w:val="nil"/>
                                    <w:right w:val="nil"/>
                                  </w:tcBorders>
                                  <w:shd w:val="clear" w:color="auto" w:fill="auto"/>
                                  <w:noWrap/>
                                  <w:vAlign w:val="center"/>
                                  <w:hideMark/>
                                </w:tcPr>
                                <w:p w14:paraId="2D32F0CE" w14:textId="77777777" w:rsidR="00C51030" w:rsidRPr="00F03DE6" w:rsidRDefault="00C51030" w:rsidP="00606608">
                                  <w:pPr>
                                    <w:spacing w:after="0" w:line="240" w:lineRule="auto"/>
                                    <w:jc w:val="center"/>
                                    <w:rPr>
                                      <w:rFonts w:ascii="Times New Roman" w:eastAsia="宋体" w:hAnsi="Times New Roman" w:cs="Times New Roman"/>
                                      <w:color w:val="000000"/>
                                      <w:sz w:val="21"/>
                                      <w:szCs w:val="21"/>
                                    </w:rPr>
                                  </w:pPr>
                                </w:p>
                              </w:tc>
                              <w:tc>
                                <w:tcPr>
                                  <w:tcW w:w="737" w:type="dxa"/>
                                  <w:tcBorders>
                                    <w:top w:val="single" w:sz="4" w:space="0" w:color="auto"/>
                                    <w:left w:val="nil"/>
                                    <w:bottom w:val="nil"/>
                                    <w:right w:val="nil"/>
                                  </w:tcBorders>
                                  <w:shd w:val="clear" w:color="auto" w:fill="auto"/>
                                  <w:noWrap/>
                                  <w:vAlign w:val="center"/>
                                  <w:hideMark/>
                                </w:tcPr>
                                <w:p w14:paraId="164CD7E5" w14:textId="77777777" w:rsidR="00C51030" w:rsidRPr="00F03DE6" w:rsidRDefault="00C5103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419.7 </w:t>
                                  </w:r>
                                </w:p>
                              </w:tc>
                              <w:tc>
                                <w:tcPr>
                                  <w:tcW w:w="737" w:type="dxa"/>
                                  <w:tcBorders>
                                    <w:top w:val="single" w:sz="4" w:space="0" w:color="auto"/>
                                    <w:left w:val="nil"/>
                                    <w:bottom w:val="nil"/>
                                    <w:right w:val="nil"/>
                                  </w:tcBorders>
                                  <w:shd w:val="clear" w:color="auto" w:fill="auto"/>
                                  <w:noWrap/>
                                  <w:vAlign w:val="center"/>
                                  <w:hideMark/>
                                </w:tcPr>
                                <w:p w14:paraId="1D03237E" w14:textId="77777777" w:rsidR="00C51030" w:rsidRPr="00F03DE6" w:rsidRDefault="00C5103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562.5 </w:t>
                                  </w:r>
                                </w:p>
                              </w:tc>
                              <w:tc>
                                <w:tcPr>
                                  <w:tcW w:w="737" w:type="dxa"/>
                                  <w:tcBorders>
                                    <w:top w:val="single" w:sz="4" w:space="0" w:color="auto"/>
                                    <w:left w:val="nil"/>
                                    <w:bottom w:val="nil"/>
                                    <w:right w:val="nil"/>
                                  </w:tcBorders>
                                  <w:shd w:val="clear" w:color="auto" w:fill="auto"/>
                                  <w:noWrap/>
                                  <w:vAlign w:val="center"/>
                                  <w:hideMark/>
                                </w:tcPr>
                                <w:p w14:paraId="1C754E33" w14:textId="77777777" w:rsidR="00C51030" w:rsidRPr="00F03DE6" w:rsidRDefault="00C5103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182.2 </w:t>
                                  </w:r>
                                </w:p>
                              </w:tc>
                              <w:tc>
                                <w:tcPr>
                                  <w:tcW w:w="567" w:type="dxa"/>
                                  <w:tcBorders>
                                    <w:top w:val="single" w:sz="4" w:space="0" w:color="auto"/>
                                    <w:left w:val="nil"/>
                                    <w:right w:val="nil"/>
                                  </w:tcBorders>
                                  <w:shd w:val="clear" w:color="auto" w:fill="auto"/>
                                  <w:noWrap/>
                                  <w:vAlign w:val="center"/>
                                  <w:hideMark/>
                                </w:tcPr>
                                <w:p w14:paraId="5B45C18F" w14:textId="77777777" w:rsidR="00C51030" w:rsidRPr="00F03DE6" w:rsidRDefault="00C51030"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single" w:sz="4" w:space="0" w:color="auto"/>
                                    <w:left w:val="nil"/>
                                    <w:bottom w:val="nil"/>
                                    <w:right w:val="nil"/>
                                  </w:tcBorders>
                                  <w:shd w:val="clear" w:color="auto" w:fill="auto"/>
                                  <w:noWrap/>
                                  <w:vAlign w:val="center"/>
                                  <w:hideMark/>
                                </w:tcPr>
                                <w:p w14:paraId="1E1F6C49" w14:textId="77777777" w:rsidR="00C51030" w:rsidRPr="00F03DE6" w:rsidRDefault="00C5103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432.2 </w:t>
                                  </w:r>
                                </w:p>
                              </w:tc>
                              <w:tc>
                                <w:tcPr>
                                  <w:tcW w:w="737" w:type="dxa"/>
                                  <w:tcBorders>
                                    <w:top w:val="single" w:sz="4" w:space="0" w:color="auto"/>
                                    <w:left w:val="nil"/>
                                    <w:bottom w:val="nil"/>
                                    <w:right w:val="nil"/>
                                  </w:tcBorders>
                                  <w:shd w:val="clear" w:color="auto" w:fill="auto"/>
                                  <w:noWrap/>
                                  <w:vAlign w:val="center"/>
                                  <w:hideMark/>
                                </w:tcPr>
                                <w:p w14:paraId="3689DE1F" w14:textId="77777777" w:rsidR="00C51030" w:rsidRPr="00F03DE6" w:rsidRDefault="00C5103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560.0 </w:t>
                                  </w:r>
                                </w:p>
                              </w:tc>
                              <w:tc>
                                <w:tcPr>
                                  <w:tcW w:w="737" w:type="dxa"/>
                                  <w:tcBorders>
                                    <w:top w:val="single" w:sz="4" w:space="0" w:color="auto"/>
                                    <w:left w:val="nil"/>
                                    <w:bottom w:val="nil"/>
                                    <w:right w:val="nil"/>
                                  </w:tcBorders>
                                  <w:shd w:val="clear" w:color="auto" w:fill="auto"/>
                                  <w:noWrap/>
                                  <w:vAlign w:val="center"/>
                                  <w:hideMark/>
                                </w:tcPr>
                                <w:p w14:paraId="621B2E8A" w14:textId="77777777" w:rsidR="00C51030" w:rsidRPr="00F03DE6" w:rsidRDefault="00C5103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182.5 </w:t>
                                  </w:r>
                                </w:p>
                              </w:tc>
                              <w:tc>
                                <w:tcPr>
                                  <w:tcW w:w="567" w:type="dxa"/>
                                  <w:tcBorders>
                                    <w:top w:val="single" w:sz="4" w:space="0" w:color="auto"/>
                                    <w:left w:val="nil"/>
                                    <w:right w:val="nil"/>
                                  </w:tcBorders>
                                  <w:shd w:val="clear" w:color="auto" w:fill="auto"/>
                                  <w:noWrap/>
                                  <w:vAlign w:val="center"/>
                                  <w:hideMark/>
                                </w:tcPr>
                                <w:p w14:paraId="47D557D2" w14:textId="77777777" w:rsidR="00C51030" w:rsidRPr="00F03DE6" w:rsidRDefault="00C51030" w:rsidP="00606608">
                                  <w:pPr>
                                    <w:spacing w:after="0" w:line="240" w:lineRule="auto"/>
                                    <w:jc w:val="center"/>
                                    <w:rPr>
                                      <w:rFonts w:ascii="Times New Roman" w:eastAsia="宋体" w:hAnsi="Times New Roman" w:cs="Times New Roman"/>
                                      <w:color w:val="000000"/>
                                      <w:sz w:val="21"/>
                                      <w:szCs w:val="21"/>
                                    </w:rPr>
                                  </w:pPr>
                                </w:p>
                              </w:tc>
                              <w:tc>
                                <w:tcPr>
                                  <w:tcW w:w="737" w:type="dxa"/>
                                  <w:tcBorders>
                                    <w:top w:val="single" w:sz="4" w:space="0" w:color="auto"/>
                                    <w:left w:val="nil"/>
                                    <w:bottom w:val="nil"/>
                                    <w:right w:val="nil"/>
                                  </w:tcBorders>
                                  <w:shd w:val="clear" w:color="auto" w:fill="auto"/>
                                  <w:noWrap/>
                                  <w:vAlign w:val="center"/>
                                  <w:hideMark/>
                                </w:tcPr>
                                <w:p w14:paraId="5E96FE83" w14:textId="77777777" w:rsidR="00C51030" w:rsidRPr="00F03DE6" w:rsidRDefault="00C5103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348.9 </w:t>
                                  </w:r>
                                </w:p>
                              </w:tc>
                              <w:tc>
                                <w:tcPr>
                                  <w:tcW w:w="737" w:type="dxa"/>
                                  <w:tcBorders>
                                    <w:top w:val="single" w:sz="4" w:space="0" w:color="auto"/>
                                    <w:left w:val="nil"/>
                                    <w:bottom w:val="nil"/>
                                    <w:right w:val="nil"/>
                                  </w:tcBorders>
                                  <w:shd w:val="clear" w:color="auto" w:fill="auto"/>
                                  <w:noWrap/>
                                  <w:vAlign w:val="center"/>
                                  <w:hideMark/>
                                </w:tcPr>
                                <w:p w14:paraId="61AEBEA8" w14:textId="77777777" w:rsidR="00C51030" w:rsidRPr="00F03DE6" w:rsidRDefault="00C5103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400.0 </w:t>
                                  </w:r>
                                </w:p>
                              </w:tc>
                              <w:tc>
                                <w:tcPr>
                                  <w:tcW w:w="737" w:type="dxa"/>
                                  <w:tcBorders>
                                    <w:top w:val="single" w:sz="4" w:space="0" w:color="auto"/>
                                    <w:left w:val="nil"/>
                                    <w:bottom w:val="nil"/>
                                    <w:right w:val="nil"/>
                                  </w:tcBorders>
                                  <w:shd w:val="clear" w:color="auto" w:fill="auto"/>
                                  <w:noWrap/>
                                  <w:vAlign w:val="center"/>
                                  <w:hideMark/>
                                </w:tcPr>
                                <w:p w14:paraId="07D50F6C" w14:textId="77777777" w:rsidR="00C51030" w:rsidRPr="00F03DE6" w:rsidRDefault="00C5103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300.0 </w:t>
                                  </w:r>
                                </w:p>
                              </w:tc>
                              <w:tc>
                                <w:tcPr>
                                  <w:tcW w:w="569" w:type="dxa"/>
                                  <w:gridSpan w:val="2"/>
                                  <w:tcBorders>
                                    <w:top w:val="single" w:sz="4" w:space="0" w:color="auto"/>
                                    <w:left w:val="nil"/>
                                    <w:right w:val="nil"/>
                                  </w:tcBorders>
                                  <w:shd w:val="clear" w:color="auto" w:fill="auto"/>
                                  <w:noWrap/>
                                  <w:vAlign w:val="center"/>
                                  <w:hideMark/>
                                </w:tcPr>
                                <w:p w14:paraId="13BD544A" w14:textId="77777777" w:rsidR="00C51030" w:rsidRPr="00F03DE6" w:rsidRDefault="00C51030" w:rsidP="00606608">
                                  <w:pPr>
                                    <w:spacing w:after="0" w:line="240" w:lineRule="auto"/>
                                    <w:jc w:val="center"/>
                                    <w:rPr>
                                      <w:rFonts w:ascii="Times New Roman" w:eastAsia="宋体" w:hAnsi="Times New Roman" w:cs="Times New Roman"/>
                                      <w:color w:val="000000"/>
                                      <w:sz w:val="21"/>
                                      <w:szCs w:val="21"/>
                                    </w:rPr>
                                  </w:pPr>
                                </w:p>
                              </w:tc>
                            </w:tr>
                            <w:tr w:rsidR="00C51030" w:rsidRPr="00F03DE6" w14:paraId="0EACAB25"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6F545AD9" w14:textId="77777777" w:rsidR="00C51030" w:rsidRPr="00F03DE6" w:rsidRDefault="00C51030"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收获面积（亩）</w:t>
                                  </w:r>
                                </w:p>
                              </w:tc>
                              <w:tc>
                                <w:tcPr>
                                  <w:tcW w:w="282" w:type="dxa"/>
                                  <w:tcBorders>
                                    <w:left w:val="nil"/>
                                    <w:right w:val="nil"/>
                                  </w:tcBorders>
                                  <w:shd w:val="clear" w:color="auto" w:fill="auto"/>
                                  <w:noWrap/>
                                  <w:vAlign w:val="center"/>
                                  <w:hideMark/>
                                </w:tcPr>
                                <w:p w14:paraId="122E244E" w14:textId="77777777" w:rsidR="00C51030" w:rsidRPr="00F03DE6" w:rsidRDefault="00C51030"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F33865A" w14:textId="77777777" w:rsidR="00C51030" w:rsidRPr="00F03DE6" w:rsidRDefault="00C5103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4.5 </w:t>
                                  </w:r>
                                </w:p>
                              </w:tc>
                              <w:tc>
                                <w:tcPr>
                                  <w:tcW w:w="737" w:type="dxa"/>
                                  <w:tcBorders>
                                    <w:top w:val="nil"/>
                                    <w:left w:val="nil"/>
                                    <w:bottom w:val="nil"/>
                                    <w:right w:val="nil"/>
                                  </w:tcBorders>
                                  <w:shd w:val="clear" w:color="auto" w:fill="auto"/>
                                  <w:noWrap/>
                                  <w:vAlign w:val="center"/>
                                  <w:hideMark/>
                                </w:tcPr>
                                <w:p w14:paraId="46B5DF25" w14:textId="77777777" w:rsidR="00C51030" w:rsidRPr="00F03DE6" w:rsidRDefault="00C5103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95.0 </w:t>
                                  </w:r>
                                </w:p>
                              </w:tc>
                              <w:tc>
                                <w:tcPr>
                                  <w:tcW w:w="737" w:type="dxa"/>
                                  <w:tcBorders>
                                    <w:top w:val="nil"/>
                                    <w:left w:val="nil"/>
                                    <w:bottom w:val="nil"/>
                                    <w:right w:val="nil"/>
                                  </w:tcBorders>
                                  <w:shd w:val="clear" w:color="auto" w:fill="auto"/>
                                  <w:noWrap/>
                                  <w:vAlign w:val="center"/>
                                  <w:hideMark/>
                                </w:tcPr>
                                <w:p w14:paraId="4A3E6DFA" w14:textId="77777777" w:rsidR="00C51030" w:rsidRPr="00F03DE6" w:rsidRDefault="00C5103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283" w:type="dxa"/>
                                  <w:tcBorders>
                                    <w:left w:val="nil"/>
                                    <w:right w:val="nil"/>
                                  </w:tcBorders>
                                  <w:shd w:val="clear" w:color="auto" w:fill="auto"/>
                                  <w:noWrap/>
                                  <w:vAlign w:val="center"/>
                                  <w:hideMark/>
                                </w:tcPr>
                                <w:p w14:paraId="580DDA00" w14:textId="77777777" w:rsidR="00C51030" w:rsidRPr="00F03DE6" w:rsidRDefault="00C51030"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6710519" w14:textId="77777777" w:rsidR="00C51030" w:rsidRPr="00F03DE6" w:rsidRDefault="00C5103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3.6 </w:t>
                                  </w:r>
                                </w:p>
                              </w:tc>
                              <w:tc>
                                <w:tcPr>
                                  <w:tcW w:w="737" w:type="dxa"/>
                                  <w:tcBorders>
                                    <w:top w:val="nil"/>
                                    <w:left w:val="nil"/>
                                    <w:bottom w:val="nil"/>
                                    <w:right w:val="nil"/>
                                  </w:tcBorders>
                                  <w:shd w:val="clear" w:color="auto" w:fill="auto"/>
                                  <w:noWrap/>
                                  <w:vAlign w:val="center"/>
                                  <w:hideMark/>
                                </w:tcPr>
                                <w:p w14:paraId="58DD546A" w14:textId="77777777" w:rsidR="00C51030" w:rsidRPr="00F03DE6" w:rsidRDefault="00C5103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9.9 </w:t>
                                  </w:r>
                                </w:p>
                              </w:tc>
                              <w:tc>
                                <w:tcPr>
                                  <w:tcW w:w="737" w:type="dxa"/>
                                  <w:tcBorders>
                                    <w:top w:val="nil"/>
                                    <w:left w:val="nil"/>
                                    <w:bottom w:val="nil"/>
                                    <w:right w:val="nil"/>
                                  </w:tcBorders>
                                  <w:shd w:val="clear" w:color="auto" w:fill="auto"/>
                                  <w:noWrap/>
                                  <w:vAlign w:val="center"/>
                                  <w:hideMark/>
                                </w:tcPr>
                                <w:p w14:paraId="3DFC5986" w14:textId="77777777" w:rsidR="00C51030" w:rsidRPr="00F03DE6" w:rsidRDefault="00C5103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567" w:type="dxa"/>
                                  <w:tcBorders>
                                    <w:left w:val="nil"/>
                                    <w:right w:val="nil"/>
                                  </w:tcBorders>
                                  <w:shd w:val="clear" w:color="auto" w:fill="auto"/>
                                  <w:noWrap/>
                                  <w:vAlign w:val="center"/>
                                  <w:hideMark/>
                                </w:tcPr>
                                <w:p w14:paraId="15033C8E" w14:textId="77777777" w:rsidR="00C51030" w:rsidRPr="00F03DE6" w:rsidRDefault="00C51030"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3836C304" w14:textId="77777777" w:rsidR="00C51030" w:rsidRPr="00F03DE6" w:rsidRDefault="00C5103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13.8 </w:t>
                                  </w:r>
                                </w:p>
                              </w:tc>
                              <w:tc>
                                <w:tcPr>
                                  <w:tcW w:w="737" w:type="dxa"/>
                                  <w:tcBorders>
                                    <w:top w:val="nil"/>
                                    <w:left w:val="nil"/>
                                    <w:bottom w:val="nil"/>
                                    <w:right w:val="nil"/>
                                  </w:tcBorders>
                                  <w:shd w:val="clear" w:color="auto" w:fill="auto"/>
                                  <w:noWrap/>
                                  <w:vAlign w:val="center"/>
                                  <w:hideMark/>
                                </w:tcPr>
                                <w:p w14:paraId="27E44978" w14:textId="77777777" w:rsidR="00C51030" w:rsidRPr="00F03DE6" w:rsidRDefault="00C5103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47.0 </w:t>
                                  </w:r>
                                </w:p>
                              </w:tc>
                              <w:tc>
                                <w:tcPr>
                                  <w:tcW w:w="737" w:type="dxa"/>
                                  <w:tcBorders>
                                    <w:top w:val="nil"/>
                                    <w:left w:val="nil"/>
                                    <w:bottom w:val="nil"/>
                                    <w:right w:val="nil"/>
                                  </w:tcBorders>
                                  <w:shd w:val="clear" w:color="auto" w:fill="auto"/>
                                  <w:noWrap/>
                                  <w:vAlign w:val="center"/>
                                  <w:hideMark/>
                                </w:tcPr>
                                <w:p w14:paraId="7BE35256" w14:textId="77777777" w:rsidR="00C51030" w:rsidRPr="00F03DE6" w:rsidRDefault="00C5103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10.0 </w:t>
                                  </w:r>
                                </w:p>
                              </w:tc>
                              <w:tc>
                                <w:tcPr>
                                  <w:tcW w:w="567" w:type="dxa"/>
                                  <w:tcBorders>
                                    <w:left w:val="nil"/>
                                    <w:right w:val="nil"/>
                                  </w:tcBorders>
                                  <w:shd w:val="clear" w:color="auto" w:fill="auto"/>
                                  <w:noWrap/>
                                  <w:vAlign w:val="center"/>
                                  <w:hideMark/>
                                </w:tcPr>
                                <w:p w14:paraId="5ADAB3F6" w14:textId="77777777" w:rsidR="00C51030" w:rsidRPr="00F03DE6" w:rsidRDefault="00C51030"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336D4FD" w14:textId="77777777" w:rsidR="00C51030" w:rsidRPr="00F03DE6" w:rsidRDefault="00C5103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81.0 </w:t>
                                  </w:r>
                                </w:p>
                              </w:tc>
                              <w:tc>
                                <w:tcPr>
                                  <w:tcW w:w="737" w:type="dxa"/>
                                  <w:tcBorders>
                                    <w:top w:val="nil"/>
                                    <w:left w:val="nil"/>
                                    <w:bottom w:val="nil"/>
                                    <w:right w:val="nil"/>
                                  </w:tcBorders>
                                  <w:shd w:val="clear" w:color="auto" w:fill="auto"/>
                                  <w:noWrap/>
                                  <w:vAlign w:val="center"/>
                                  <w:hideMark/>
                                </w:tcPr>
                                <w:p w14:paraId="3995A19D" w14:textId="77777777" w:rsidR="00C51030" w:rsidRPr="00F03DE6" w:rsidRDefault="00C5103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95.0 </w:t>
                                  </w:r>
                                </w:p>
                              </w:tc>
                              <w:tc>
                                <w:tcPr>
                                  <w:tcW w:w="737" w:type="dxa"/>
                                  <w:tcBorders>
                                    <w:top w:val="nil"/>
                                    <w:left w:val="nil"/>
                                    <w:bottom w:val="nil"/>
                                    <w:right w:val="nil"/>
                                  </w:tcBorders>
                                  <w:shd w:val="clear" w:color="auto" w:fill="auto"/>
                                  <w:noWrap/>
                                  <w:vAlign w:val="center"/>
                                  <w:hideMark/>
                                </w:tcPr>
                                <w:p w14:paraId="3C65C440" w14:textId="77777777" w:rsidR="00C51030" w:rsidRPr="00F03DE6" w:rsidRDefault="00C5103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70.0 </w:t>
                                  </w:r>
                                </w:p>
                              </w:tc>
                              <w:tc>
                                <w:tcPr>
                                  <w:tcW w:w="569" w:type="dxa"/>
                                  <w:gridSpan w:val="2"/>
                                  <w:tcBorders>
                                    <w:left w:val="nil"/>
                                    <w:right w:val="nil"/>
                                  </w:tcBorders>
                                  <w:shd w:val="clear" w:color="auto" w:fill="auto"/>
                                  <w:noWrap/>
                                  <w:vAlign w:val="center"/>
                                  <w:hideMark/>
                                </w:tcPr>
                                <w:p w14:paraId="27269847" w14:textId="77777777" w:rsidR="00C51030" w:rsidRPr="00F03DE6" w:rsidRDefault="00C51030" w:rsidP="00606608">
                                  <w:pPr>
                                    <w:spacing w:after="0" w:line="240" w:lineRule="auto"/>
                                    <w:jc w:val="center"/>
                                    <w:rPr>
                                      <w:rFonts w:ascii="Times New Roman" w:eastAsia="宋体" w:hAnsi="Times New Roman" w:cs="Times New Roman"/>
                                      <w:color w:val="000000"/>
                                      <w:sz w:val="21"/>
                                      <w:szCs w:val="21"/>
                                    </w:rPr>
                                  </w:pPr>
                                </w:p>
                              </w:tc>
                            </w:tr>
                            <w:tr w:rsidR="00C51030" w:rsidRPr="00F03DE6" w14:paraId="22C204FB"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112E6BA2" w14:textId="77777777" w:rsidR="00C51030" w:rsidRPr="00F03DE6" w:rsidRDefault="00C51030"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投工量（日</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left w:val="nil"/>
                                    <w:right w:val="nil"/>
                                  </w:tcBorders>
                                  <w:shd w:val="clear" w:color="auto" w:fill="auto"/>
                                  <w:noWrap/>
                                  <w:vAlign w:val="center"/>
                                  <w:hideMark/>
                                </w:tcPr>
                                <w:p w14:paraId="3CE3DA60" w14:textId="77777777" w:rsidR="00C51030" w:rsidRPr="00F03DE6" w:rsidRDefault="00C51030"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C3D7B61" w14:textId="77777777" w:rsidR="00C51030" w:rsidRPr="00F03DE6" w:rsidRDefault="00C5103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10.3 </w:t>
                                  </w:r>
                                </w:p>
                              </w:tc>
                              <w:tc>
                                <w:tcPr>
                                  <w:tcW w:w="737" w:type="dxa"/>
                                  <w:tcBorders>
                                    <w:top w:val="nil"/>
                                    <w:left w:val="nil"/>
                                    <w:bottom w:val="nil"/>
                                    <w:right w:val="nil"/>
                                  </w:tcBorders>
                                  <w:shd w:val="clear" w:color="auto" w:fill="auto"/>
                                  <w:noWrap/>
                                  <w:vAlign w:val="center"/>
                                  <w:hideMark/>
                                </w:tcPr>
                                <w:p w14:paraId="2DB2FE4C" w14:textId="77777777" w:rsidR="00C51030" w:rsidRPr="00F03DE6" w:rsidRDefault="00C5103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33.3 </w:t>
                                  </w:r>
                                </w:p>
                              </w:tc>
                              <w:tc>
                                <w:tcPr>
                                  <w:tcW w:w="737" w:type="dxa"/>
                                  <w:tcBorders>
                                    <w:top w:val="nil"/>
                                    <w:left w:val="nil"/>
                                    <w:bottom w:val="nil"/>
                                    <w:right w:val="nil"/>
                                  </w:tcBorders>
                                  <w:shd w:val="clear" w:color="auto" w:fill="auto"/>
                                  <w:noWrap/>
                                  <w:vAlign w:val="center"/>
                                  <w:hideMark/>
                                </w:tcPr>
                                <w:p w14:paraId="46D27D14" w14:textId="77777777" w:rsidR="00C51030" w:rsidRPr="00F03DE6" w:rsidRDefault="00C5103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283" w:type="dxa"/>
                                  <w:tcBorders>
                                    <w:left w:val="nil"/>
                                    <w:right w:val="nil"/>
                                  </w:tcBorders>
                                  <w:shd w:val="clear" w:color="auto" w:fill="auto"/>
                                  <w:noWrap/>
                                  <w:vAlign w:val="center"/>
                                  <w:hideMark/>
                                </w:tcPr>
                                <w:p w14:paraId="14154F72" w14:textId="77777777" w:rsidR="00C51030" w:rsidRPr="00F03DE6" w:rsidRDefault="00C51030"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0958077" w14:textId="77777777" w:rsidR="00C51030" w:rsidRPr="00F03DE6" w:rsidRDefault="00C5103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10.7 </w:t>
                                  </w:r>
                                </w:p>
                              </w:tc>
                              <w:tc>
                                <w:tcPr>
                                  <w:tcW w:w="737" w:type="dxa"/>
                                  <w:tcBorders>
                                    <w:top w:val="nil"/>
                                    <w:left w:val="nil"/>
                                    <w:bottom w:val="nil"/>
                                    <w:right w:val="nil"/>
                                  </w:tcBorders>
                                  <w:shd w:val="clear" w:color="auto" w:fill="auto"/>
                                  <w:noWrap/>
                                  <w:vAlign w:val="center"/>
                                  <w:hideMark/>
                                </w:tcPr>
                                <w:p w14:paraId="526E039C" w14:textId="77777777" w:rsidR="00C51030" w:rsidRPr="00F03DE6" w:rsidRDefault="00C5103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33.3 </w:t>
                                  </w:r>
                                </w:p>
                              </w:tc>
                              <w:tc>
                                <w:tcPr>
                                  <w:tcW w:w="737" w:type="dxa"/>
                                  <w:tcBorders>
                                    <w:top w:val="nil"/>
                                    <w:left w:val="nil"/>
                                    <w:bottom w:val="nil"/>
                                    <w:right w:val="nil"/>
                                  </w:tcBorders>
                                  <w:shd w:val="clear" w:color="auto" w:fill="auto"/>
                                  <w:noWrap/>
                                  <w:vAlign w:val="center"/>
                                  <w:hideMark/>
                                </w:tcPr>
                                <w:p w14:paraId="618D6238" w14:textId="77777777" w:rsidR="00C51030" w:rsidRPr="00F03DE6" w:rsidRDefault="00C5103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567" w:type="dxa"/>
                                  <w:tcBorders>
                                    <w:left w:val="nil"/>
                                    <w:right w:val="nil"/>
                                  </w:tcBorders>
                                  <w:shd w:val="clear" w:color="auto" w:fill="auto"/>
                                  <w:noWrap/>
                                  <w:vAlign w:val="center"/>
                                  <w:hideMark/>
                                </w:tcPr>
                                <w:p w14:paraId="07FDE36D" w14:textId="77777777" w:rsidR="00C51030" w:rsidRPr="00F03DE6" w:rsidRDefault="00C51030"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320A8159" w14:textId="77777777" w:rsidR="00C51030" w:rsidRPr="00F03DE6" w:rsidRDefault="00C5103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6.6 </w:t>
                                  </w:r>
                                </w:p>
                              </w:tc>
                              <w:tc>
                                <w:tcPr>
                                  <w:tcW w:w="737" w:type="dxa"/>
                                  <w:tcBorders>
                                    <w:top w:val="nil"/>
                                    <w:left w:val="nil"/>
                                    <w:bottom w:val="nil"/>
                                    <w:right w:val="nil"/>
                                  </w:tcBorders>
                                  <w:shd w:val="clear" w:color="auto" w:fill="auto"/>
                                  <w:noWrap/>
                                  <w:vAlign w:val="center"/>
                                  <w:hideMark/>
                                </w:tcPr>
                                <w:p w14:paraId="58110860" w14:textId="77777777" w:rsidR="00C51030" w:rsidRPr="00F03DE6" w:rsidRDefault="00C5103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33.3 </w:t>
                                  </w:r>
                                </w:p>
                              </w:tc>
                              <w:tc>
                                <w:tcPr>
                                  <w:tcW w:w="737" w:type="dxa"/>
                                  <w:tcBorders>
                                    <w:top w:val="nil"/>
                                    <w:left w:val="nil"/>
                                    <w:bottom w:val="nil"/>
                                    <w:right w:val="nil"/>
                                  </w:tcBorders>
                                  <w:shd w:val="clear" w:color="auto" w:fill="auto"/>
                                  <w:noWrap/>
                                  <w:vAlign w:val="center"/>
                                  <w:hideMark/>
                                </w:tcPr>
                                <w:p w14:paraId="207B2AEF" w14:textId="77777777" w:rsidR="00C51030" w:rsidRPr="00F03DE6" w:rsidRDefault="00C5103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567" w:type="dxa"/>
                                  <w:tcBorders>
                                    <w:left w:val="nil"/>
                                    <w:right w:val="nil"/>
                                  </w:tcBorders>
                                  <w:shd w:val="clear" w:color="auto" w:fill="auto"/>
                                  <w:noWrap/>
                                  <w:vAlign w:val="center"/>
                                  <w:hideMark/>
                                </w:tcPr>
                                <w:p w14:paraId="302AE76B" w14:textId="77777777" w:rsidR="00C51030" w:rsidRPr="00F03DE6" w:rsidRDefault="00C51030"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8FCD07B" w14:textId="77777777" w:rsidR="00C51030" w:rsidRPr="00F03DE6" w:rsidRDefault="00C5103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4.7 </w:t>
                                  </w:r>
                                </w:p>
                              </w:tc>
                              <w:tc>
                                <w:tcPr>
                                  <w:tcW w:w="737" w:type="dxa"/>
                                  <w:tcBorders>
                                    <w:top w:val="nil"/>
                                    <w:left w:val="nil"/>
                                    <w:bottom w:val="nil"/>
                                    <w:right w:val="nil"/>
                                  </w:tcBorders>
                                  <w:shd w:val="clear" w:color="auto" w:fill="auto"/>
                                  <w:noWrap/>
                                  <w:vAlign w:val="center"/>
                                  <w:hideMark/>
                                </w:tcPr>
                                <w:p w14:paraId="15D6EC02" w14:textId="77777777" w:rsidR="00C51030" w:rsidRPr="00F03DE6" w:rsidRDefault="00C5103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7128BCCD" w14:textId="77777777" w:rsidR="00C51030" w:rsidRPr="00F03DE6" w:rsidRDefault="00C5103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4.3 </w:t>
                                  </w:r>
                                </w:p>
                              </w:tc>
                              <w:tc>
                                <w:tcPr>
                                  <w:tcW w:w="569" w:type="dxa"/>
                                  <w:gridSpan w:val="2"/>
                                  <w:tcBorders>
                                    <w:left w:val="nil"/>
                                    <w:right w:val="nil"/>
                                  </w:tcBorders>
                                  <w:shd w:val="clear" w:color="auto" w:fill="auto"/>
                                  <w:noWrap/>
                                  <w:vAlign w:val="center"/>
                                  <w:hideMark/>
                                </w:tcPr>
                                <w:p w14:paraId="42DFE787" w14:textId="77777777" w:rsidR="00C51030" w:rsidRPr="00F03DE6" w:rsidRDefault="00C51030"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C51030" w:rsidRPr="00F03DE6" w14:paraId="1ADC3FC1"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0845C9FC" w14:textId="77777777" w:rsidR="00C51030" w:rsidRPr="00F03DE6" w:rsidRDefault="00C51030"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家庭投工量（日</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left w:val="nil"/>
                                    <w:right w:val="nil"/>
                                  </w:tcBorders>
                                  <w:shd w:val="clear" w:color="auto" w:fill="auto"/>
                                  <w:noWrap/>
                                  <w:vAlign w:val="center"/>
                                  <w:hideMark/>
                                </w:tcPr>
                                <w:p w14:paraId="78626FE2" w14:textId="77777777" w:rsidR="00C51030" w:rsidRPr="00F03DE6" w:rsidRDefault="00C51030"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36B18CD" w14:textId="77777777" w:rsidR="00C51030" w:rsidRPr="00F03DE6" w:rsidRDefault="00C5103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10.3 </w:t>
                                  </w:r>
                                </w:p>
                              </w:tc>
                              <w:tc>
                                <w:tcPr>
                                  <w:tcW w:w="737" w:type="dxa"/>
                                  <w:tcBorders>
                                    <w:top w:val="nil"/>
                                    <w:left w:val="nil"/>
                                    <w:bottom w:val="nil"/>
                                    <w:right w:val="nil"/>
                                  </w:tcBorders>
                                  <w:shd w:val="clear" w:color="auto" w:fill="auto"/>
                                  <w:noWrap/>
                                  <w:vAlign w:val="center"/>
                                  <w:hideMark/>
                                </w:tcPr>
                                <w:p w14:paraId="6EA3594B" w14:textId="77777777" w:rsidR="00C51030" w:rsidRPr="00F03DE6" w:rsidRDefault="00C5103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33.3 </w:t>
                                  </w:r>
                                </w:p>
                              </w:tc>
                              <w:tc>
                                <w:tcPr>
                                  <w:tcW w:w="737" w:type="dxa"/>
                                  <w:tcBorders>
                                    <w:top w:val="nil"/>
                                    <w:left w:val="nil"/>
                                    <w:bottom w:val="nil"/>
                                    <w:right w:val="nil"/>
                                  </w:tcBorders>
                                  <w:shd w:val="clear" w:color="auto" w:fill="auto"/>
                                  <w:noWrap/>
                                  <w:vAlign w:val="center"/>
                                  <w:hideMark/>
                                </w:tcPr>
                                <w:p w14:paraId="0BA596F3" w14:textId="77777777" w:rsidR="00C51030" w:rsidRPr="00F03DE6" w:rsidRDefault="00C5103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6A9C8FC3" w14:textId="77777777" w:rsidR="00C51030" w:rsidRPr="00F03DE6" w:rsidRDefault="00C51030"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344217B" w14:textId="77777777" w:rsidR="00C51030" w:rsidRPr="00F03DE6" w:rsidRDefault="00C5103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10.7 </w:t>
                                  </w:r>
                                </w:p>
                              </w:tc>
                              <w:tc>
                                <w:tcPr>
                                  <w:tcW w:w="737" w:type="dxa"/>
                                  <w:tcBorders>
                                    <w:top w:val="nil"/>
                                    <w:left w:val="nil"/>
                                    <w:bottom w:val="nil"/>
                                    <w:right w:val="nil"/>
                                  </w:tcBorders>
                                  <w:shd w:val="clear" w:color="auto" w:fill="auto"/>
                                  <w:noWrap/>
                                  <w:vAlign w:val="center"/>
                                  <w:hideMark/>
                                </w:tcPr>
                                <w:p w14:paraId="37C525E7" w14:textId="77777777" w:rsidR="00C51030" w:rsidRPr="00F03DE6" w:rsidRDefault="00C5103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33.3 </w:t>
                                  </w:r>
                                </w:p>
                              </w:tc>
                              <w:tc>
                                <w:tcPr>
                                  <w:tcW w:w="737" w:type="dxa"/>
                                  <w:tcBorders>
                                    <w:top w:val="nil"/>
                                    <w:left w:val="nil"/>
                                    <w:bottom w:val="nil"/>
                                    <w:right w:val="nil"/>
                                  </w:tcBorders>
                                  <w:shd w:val="clear" w:color="auto" w:fill="auto"/>
                                  <w:noWrap/>
                                  <w:vAlign w:val="center"/>
                                  <w:hideMark/>
                                </w:tcPr>
                                <w:p w14:paraId="214BEDEE" w14:textId="77777777" w:rsidR="00C51030" w:rsidRPr="00F03DE6" w:rsidRDefault="00C5103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78F38339" w14:textId="77777777" w:rsidR="00C51030" w:rsidRPr="00F03DE6" w:rsidRDefault="00C51030"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0FE11A7" w14:textId="77777777" w:rsidR="00C51030" w:rsidRPr="00F03DE6" w:rsidRDefault="00C5103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6.6 </w:t>
                                  </w:r>
                                </w:p>
                              </w:tc>
                              <w:tc>
                                <w:tcPr>
                                  <w:tcW w:w="737" w:type="dxa"/>
                                  <w:tcBorders>
                                    <w:top w:val="nil"/>
                                    <w:left w:val="nil"/>
                                    <w:bottom w:val="nil"/>
                                    <w:right w:val="nil"/>
                                  </w:tcBorders>
                                  <w:shd w:val="clear" w:color="auto" w:fill="auto"/>
                                  <w:noWrap/>
                                  <w:vAlign w:val="center"/>
                                  <w:hideMark/>
                                </w:tcPr>
                                <w:p w14:paraId="1DF7F588" w14:textId="77777777" w:rsidR="00C51030" w:rsidRPr="00F03DE6" w:rsidRDefault="00C5103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32.9 </w:t>
                                  </w:r>
                                </w:p>
                              </w:tc>
                              <w:tc>
                                <w:tcPr>
                                  <w:tcW w:w="737" w:type="dxa"/>
                                  <w:tcBorders>
                                    <w:top w:val="nil"/>
                                    <w:left w:val="nil"/>
                                    <w:bottom w:val="nil"/>
                                    <w:right w:val="nil"/>
                                  </w:tcBorders>
                                  <w:shd w:val="clear" w:color="auto" w:fill="auto"/>
                                  <w:noWrap/>
                                  <w:vAlign w:val="center"/>
                                  <w:hideMark/>
                                </w:tcPr>
                                <w:p w14:paraId="4C932F48" w14:textId="77777777" w:rsidR="00C51030" w:rsidRPr="00F03DE6" w:rsidRDefault="00C5103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567" w:type="dxa"/>
                                  <w:tcBorders>
                                    <w:left w:val="nil"/>
                                    <w:right w:val="nil"/>
                                  </w:tcBorders>
                                  <w:shd w:val="clear" w:color="auto" w:fill="auto"/>
                                  <w:noWrap/>
                                  <w:vAlign w:val="center"/>
                                  <w:hideMark/>
                                </w:tcPr>
                                <w:p w14:paraId="4589C4EF" w14:textId="77777777" w:rsidR="00C51030" w:rsidRPr="00F03DE6" w:rsidRDefault="00C51030"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154CE41" w14:textId="77777777" w:rsidR="00C51030" w:rsidRPr="00F03DE6" w:rsidRDefault="00C5103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3.1 </w:t>
                                  </w:r>
                                </w:p>
                              </w:tc>
                              <w:tc>
                                <w:tcPr>
                                  <w:tcW w:w="737" w:type="dxa"/>
                                  <w:tcBorders>
                                    <w:top w:val="nil"/>
                                    <w:left w:val="nil"/>
                                    <w:bottom w:val="nil"/>
                                    <w:right w:val="nil"/>
                                  </w:tcBorders>
                                  <w:shd w:val="clear" w:color="auto" w:fill="auto"/>
                                  <w:noWrap/>
                                  <w:vAlign w:val="center"/>
                                  <w:hideMark/>
                                </w:tcPr>
                                <w:p w14:paraId="3D796DC1" w14:textId="77777777" w:rsidR="00C51030" w:rsidRPr="00F03DE6" w:rsidRDefault="00C5103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3.6 </w:t>
                                  </w:r>
                                </w:p>
                              </w:tc>
                              <w:tc>
                                <w:tcPr>
                                  <w:tcW w:w="737" w:type="dxa"/>
                                  <w:tcBorders>
                                    <w:top w:val="nil"/>
                                    <w:left w:val="nil"/>
                                    <w:bottom w:val="nil"/>
                                    <w:right w:val="nil"/>
                                  </w:tcBorders>
                                  <w:shd w:val="clear" w:color="auto" w:fill="auto"/>
                                  <w:noWrap/>
                                  <w:vAlign w:val="center"/>
                                  <w:hideMark/>
                                </w:tcPr>
                                <w:p w14:paraId="76744C4B" w14:textId="77777777" w:rsidR="00C51030" w:rsidRPr="00F03DE6" w:rsidRDefault="00C5103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2.1 </w:t>
                                  </w:r>
                                </w:p>
                              </w:tc>
                              <w:tc>
                                <w:tcPr>
                                  <w:tcW w:w="569" w:type="dxa"/>
                                  <w:gridSpan w:val="2"/>
                                  <w:tcBorders>
                                    <w:left w:val="nil"/>
                                    <w:right w:val="nil"/>
                                  </w:tcBorders>
                                  <w:shd w:val="clear" w:color="auto" w:fill="auto"/>
                                  <w:noWrap/>
                                  <w:vAlign w:val="center"/>
                                  <w:hideMark/>
                                </w:tcPr>
                                <w:p w14:paraId="669FC883" w14:textId="77777777" w:rsidR="00C51030" w:rsidRPr="00F03DE6" w:rsidRDefault="00C51030" w:rsidP="00606608">
                                  <w:pPr>
                                    <w:spacing w:after="0" w:line="240" w:lineRule="auto"/>
                                    <w:jc w:val="center"/>
                                    <w:rPr>
                                      <w:rFonts w:ascii="Times New Roman" w:eastAsia="宋体" w:hAnsi="Times New Roman" w:cs="Times New Roman"/>
                                      <w:color w:val="000000"/>
                                      <w:sz w:val="21"/>
                                      <w:szCs w:val="21"/>
                                    </w:rPr>
                                  </w:pPr>
                                </w:p>
                              </w:tc>
                            </w:tr>
                            <w:tr w:rsidR="00C51030" w:rsidRPr="00F03DE6" w14:paraId="68681035"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0E8693C0" w14:textId="77777777" w:rsidR="00C51030" w:rsidRPr="00F03DE6" w:rsidRDefault="00C51030"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雇佣投工量（日</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left w:val="nil"/>
                                    <w:right w:val="nil"/>
                                  </w:tcBorders>
                                  <w:shd w:val="clear" w:color="auto" w:fill="auto"/>
                                  <w:noWrap/>
                                  <w:vAlign w:val="center"/>
                                  <w:hideMark/>
                                </w:tcPr>
                                <w:p w14:paraId="5BDEEEE9" w14:textId="77777777" w:rsidR="00C51030" w:rsidRPr="00F03DE6" w:rsidRDefault="00C51030"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2804966" w14:textId="77777777" w:rsidR="00C51030" w:rsidRPr="00F03DE6" w:rsidRDefault="00C5103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5E8C7EFB" w14:textId="77777777" w:rsidR="00C51030" w:rsidRPr="00F03DE6" w:rsidRDefault="00C5103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2.9 </w:t>
                                  </w:r>
                                </w:p>
                              </w:tc>
                              <w:tc>
                                <w:tcPr>
                                  <w:tcW w:w="737" w:type="dxa"/>
                                  <w:tcBorders>
                                    <w:top w:val="nil"/>
                                    <w:left w:val="nil"/>
                                    <w:bottom w:val="nil"/>
                                    <w:right w:val="nil"/>
                                  </w:tcBorders>
                                  <w:shd w:val="clear" w:color="auto" w:fill="auto"/>
                                  <w:noWrap/>
                                  <w:vAlign w:val="center"/>
                                  <w:hideMark/>
                                </w:tcPr>
                                <w:p w14:paraId="4EF05479" w14:textId="77777777" w:rsidR="00C51030" w:rsidRPr="00F03DE6" w:rsidRDefault="00C5103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74E5985F" w14:textId="77777777" w:rsidR="00C51030" w:rsidRPr="00F03DE6" w:rsidRDefault="00C51030"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7135C5D" w14:textId="77777777" w:rsidR="00C51030" w:rsidRPr="00F03DE6" w:rsidRDefault="00C5103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2CCB2C56" w14:textId="77777777" w:rsidR="00C51030" w:rsidRPr="00F03DE6" w:rsidRDefault="00C5103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2.9 </w:t>
                                  </w:r>
                                </w:p>
                              </w:tc>
                              <w:tc>
                                <w:tcPr>
                                  <w:tcW w:w="737" w:type="dxa"/>
                                  <w:tcBorders>
                                    <w:top w:val="nil"/>
                                    <w:left w:val="nil"/>
                                    <w:bottom w:val="nil"/>
                                    <w:right w:val="nil"/>
                                  </w:tcBorders>
                                  <w:shd w:val="clear" w:color="auto" w:fill="auto"/>
                                  <w:noWrap/>
                                  <w:vAlign w:val="center"/>
                                  <w:hideMark/>
                                </w:tcPr>
                                <w:p w14:paraId="09709CD6" w14:textId="77777777" w:rsidR="00C51030" w:rsidRPr="00F03DE6" w:rsidRDefault="00C5103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403D7D0F" w14:textId="77777777" w:rsidR="00C51030" w:rsidRPr="00F03DE6" w:rsidRDefault="00C51030"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11F36E96" w14:textId="77777777" w:rsidR="00C51030" w:rsidRPr="00F03DE6" w:rsidRDefault="00C5103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42E62491" w14:textId="77777777" w:rsidR="00C51030" w:rsidRPr="00F03DE6" w:rsidRDefault="00C5103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2.0 </w:t>
                                  </w:r>
                                </w:p>
                              </w:tc>
                              <w:tc>
                                <w:tcPr>
                                  <w:tcW w:w="737" w:type="dxa"/>
                                  <w:tcBorders>
                                    <w:top w:val="nil"/>
                                    <w:left w:val="nil"/>
                                    <w:bottom w:val="nil"/>
                                    <w:right w:val="nil"/>
                                  </w:tcBorders>
                                  <w:shd w:val="clear" w:color="auto" w:fill="auto"/>
                                  <w:noWrap/>
                                  <w:vAlign w:val="center"/>
                                  <w:hideMark/>
                                </w:tcPr>
                                <w:p w14:paraId="1215B1BC" w14:textId="77777777" w:rsidR="00C51030" w:rsidRPr="00F03DE6" w:rsidRDefault="00C5103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655031B7" w14:textId="77777777" w:rsidR="00C51030" w:rsidRPr="00F03DE6" w:rsidRDefault="00C51030"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0903111" w14:textId="77777777" w:rsidR="00C51030" w:rsidRPr="00F03DE6" w:rsidRDefault="00C5103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1.7 </w:t>
                                  </w:r>
                                </w:p>
                              </w:tc>
                              <w:tc>
                                <w:tcPr>
                                  <w:tcW w:w="737" w:type="dxa"/>
                                  <w:tcBorders>
                                    <w:top w:val="nil"/>
                                    <w:left w:val="nil"/>
                                    <w:bottom w:val="nil"/>
                                    <w:right w:val="nil"/>
                                  </w:tcBorders>
                                  <w:shd w:val="clear" w:color="auto" w:fill="auto"/>
                                  <w:noWrap/>
                                  <w:vAlign w:val="center"/>
                                  <w:hideMark/>
                                </w:tcPr>
                                <w:p w14:paraId="46B72F1E" w14:textId="77777777" w:rsidR="00C51030" w:rsidRPr="00F03DE6" w:rsidRDefault="00C5103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2.1 </w:t>
                                  </w:r>
                                </w:p>
                              </w:tc>
                              <w:tc>
                                <w:tcPr>
                                  <w:tcW w:w="737" w:type="dxa"/>
                                  <w:tcBorders>
                                    <w:top w:val="nil"/>
                                    <w:left w:val="nil"/>
                                    <w:bottom w:val="nil"/>
                                    <w:right w:val="nil"/>
                                  </w:tcBorders>
                                  <w:shd w:val="clear" w:color="auto" w:fill="auto"/>
                                  <w:noWrap/>
                                  <w:vAlign w:val="center"/>
                                  <w:hideMark/>
                                </w:tcPr>
                                <w:p w14:paraId="7C9778D9" w14:textId="77777777" w:rsidR="00C51030" w:rsidRPr="00F03DE6" w:rsidRDefault="00C5103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1.4 </w:t>
                                  </w:r>
                                </w:p>
                              </w:tc>
                              <w:tc>
                                <w:tcPr>
                                  <w:tcW w:w="569" w:type="dxa"/>
                                  <w:gridSpan w:val="2"/>
                                  <w:tcBorders>
                                    <w:left w:val="nil"/>
                                    <w:right w:val="nil"/>
                                  </w:tcBorders>
                                  <w:shd w:val="clear" w:color="auto" w:fill="auto"/>
                                  <w:noWrap/>
                                  <w:vAlign w:val="center"/>
                                  <w:hideMark/>
                                </w:tcPr>
                                <w:p w14:paraId="5A040CB3" w14:textId="77777777" w:rsidR="00C51030" w:rsidRPr="00F03DE6" w:rsidRDefault="00C51030"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C51030" w:rsidRPr="00F03DE6" w14:paraId="3FCE2928"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7B42B1A5" w14:textId="77777777" w:rsidR="00C51030" w:rsidRPr="00F03DE6" w:rsidRDefault="00C51030"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肥料投入（元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left w:val="nil"/>
                                    <w:right w:val="nil"/>
                                  </w:tcBorders>
                                  <w:shd w:val="clear" w:color="auto" w:fill="auto"/>
                                  <w:noWrap/>
                                  <w:vAlign w:val="center"/>
                                  <w:hideMark/>
                                </w:tcPr>
                                <w:p w14:paraId="48A5F277" w14:textId="77777777" w:rsidR="00C51030" w:rsidRPr="00F03DE6" w:rsidRDefault="00C51030"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1538BE2" w14:textId="77777777" w:rsidR="00C51030" w:rsidRPr="00F03DE6" w:rsidRDefault="00C5103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175.1 </w:t>
                                  </w:r>
                                </w:p>
                              </w:tc>
                              <w:tc>
                                <w:tcPr>
                                  <w:tcW w:w="737" w:type="dxa"/>
                                  <w:tcBorders>
                                    <w:top w:val="nil"/>
                                    <w:left w:val="nil"/>
                                    <w:bottom w:val="nil"/>
                                    <w:right w:val="nil"/>
                                  </w:tcBorders>
                                  <w:shd w:val="clear" w:color="auto" w:fill="auto"/>
                                  <w:noWrap/>
                                  <w:vAlign w:val="center"/>
                                  <w:hideMark/>
                                </w:tcPr>
                                <w:p w14:paraId="1D2A2FFA" w14:textId="77777777" w:rsidR="00C51030" w:rsidRPr="00F03DE6" w:rsidRDefault="00C5103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345.0 </w:t>
                                  </w:r>
                                </w:p>
                              </w:tc>
                              <w:tc>
                                <w:tcPr>
                                  <w:tcW w:w="737" w:type="dxa"/>
                                  <w:tcBorders>
                                    <w:top w:val="nil"/>
                                    <w:left w:val="nil"/>
                                    <w:bottom w:val="nil"/>
                                    <w:right w:val="nil"/>
                                  </w:tcBorders>
                                  <w:shd w:val="clear" w:color="auto" w:fill="auto"/>
                                  <w:noWrap/>
                                  <w:vAlign w:val="center"/>
                                  <w:hideMark/>
                                </w:tcPr>
                                <w:p w14:paraId="767F393F" w14:textId="77777777" w:rsidR="00C51030" w:rsidRPr="00F03DE6" w:rsidRDefault="00C5103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62.5 </w:t>
                                  </w:r>
                                </w:p>
                              </w:tc>
                              <w:tc>
                                <w:tcPr>
                                  <w:tcW w:w="283" w:type="dxa"/>
                                  <w:tcBorders>
                                    <w:left w:val="nil"/>
                                    <w:right w:val="nil"/>
                                  </w:tcBorders>
                                  <w:shd w:val="clear" w:color="auto" w:fill="auto"/>
                                  <w:noWrap/>
                                  <w:vAlign w:val="center"/>
                                  <w:hideMark/>
                                </w:tcPr>
                                <w:p w14:paraId="09C42545" w14:textId="77777777" w:rsidR="00C51030" w:rsidRPr="00F03DE6" w:rsidRDefault="00C51030"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4D67373" w14:textId="77777777" w:rsidR="00C51030" w:rsidRPr="00F03DE6" w:rsidRDefault="00C5103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175.3 </w:t>
                                  </w:r>
                                </w:p>
                              </w:tc>
                              <w:tc>
                                <w:tcPr>
                                  <w:tcW w:w="737" w:type="dxa"/>
                                  <w:tcBorders>
                                    <w:top w:val="nil"/>
                                    <w:left w:val="nil"/>
                                    <w:bottom w:val="nil"/>
                                    <w:right w:val="nil"/>
                                  </w:tcBorders>
                                  <w:shd w:val="clear" w:color="auto" w:fill="auto"/>
                                  <w:noWrap/>
                                  <w:vAlign w:val="center"/>
                                  <w:hideMark/>
                                </w:tcPr>
                                <w:p w14:paraId="7217E322" w14:textId="77777777" w:rsidR="00C51030" w:rsidRPr="00F03DE6" w:rsidRDefault="00C5103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345.0 </w:t>
                                  </w:r>
                                </w:p>
                              </w:tc>
                              <w:tc>
                                <w:tcPr>
                                  <w:tcW w:w="737" w:type="dxa"/>
                                  <w:tcBorders>
                                    <w:top w:val="nil"/>
                                    <w:left w:val="nil"/>
                                    <w:bottom w:val="nil"/>
                                    <w:right w:val="nil"/>
                                  </w:tcBorders>
                                  <w:shd w:val="clear" w:color="auto" w:fill="auto"/>
                                  <w:noWrap/>
                                  <w:vAlign w:val="center"/>
                                  <w:hideMark/>
                                </w:tcPr>
                                <w:p w14:paraId="19717FD2" w14:textId="77777777" w:rsidR="00C51030" w:rsidRPr="00F03DE6" w:rsidRDefault="00C5103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62.5 </w:t>
                                  </w:r>
                                </w:p>
                              </w:tc>
                              <w:tc>
                                <w:tcPr>
                                  <w:tcW w:w="567" w:type="dxa"/>
                                  <w:tcBorders>
                                    <w:left w:val="nil"/>
                                    <w:right w:val="nil"/>
                                  </w:tcBorders>
                                  <w:shd w:val="clear" w:color="auto" w:fill="auto"/>
                                  <w:noWrap/>
                                  <w:vAlign w:val="center"/>
                                  <w:hideMark/>
                                </w:tcPr>
                                <w:p w14:paraId="3241677E" w14:textId="77777777" w:rsidR="00C51030" w:rsidRPr="00F03DE6" w:rsidRDefault="00C51030"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22C1C33" w14:textId="77777777" w:rsidR="00C51030" w:rsidRPr="00F03DE6" w:rsidRDefault="00C5103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172.8 </w:t>
                                  </w:r>
                                </w:p>
                              </w:tc>
                              <w:tc>
                                <w:tcPr>
                                  <w:tcW w:w="737" w:type="dxa"/>
                                  <w:tcBorders>
                                    <w:top w:val="nil"/>
                                    <w:left w:val="nil"/>
                                    <w:bottom w:val="nil"/>
                                    <w:right w:val="nil"/>
                                  </w:tcBorders>
                                  <w:shd w:val="clear" w:color="auto" w:fill="auto"/>
                                  <w:noWrap/>
                                  <w:vAlign w:val="center"/>
                                  <w:hideMark/>
                                </w:tcPr>
                                <w:p w14:paraId="414298AF" w14:textId="77777777" w:rsidR="00C51030" w:rsidRPr="00F03DE6" w:rsidRDefault="00C5103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345.0 </w:t>
                                  </w:r>
                                </w:p>
                              </w:tc>
                              <w:tc>
                                <w:tcPr>
                                  <w:tcW w:w="737" w:type="dxa"/>
                                  <w:tcBorders>
                                    <w:top w:val="nil"/>
                                    <w:left w:val="nil"/>
                                    <w:bottom w:val="nil"/>
                                    <w:right w:val="nil"/>
                                  </w:tcBorders>
                                  <w:shd w:val="clear" w:color="auto" w:fill="auto"/>
                                  <w:noWrap/>
                                  <w:vAlign w:val="center"/>
                                  <w:hideMark/>
                                </w:tcPr>
                                <w:p w14:paraId="32E84858" w14:textId="77777777" w:rsidR="00C51030" w:rsidRPr="00F03DE6" w:rsidRDefault="00C5103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65.0 </w:t>
                                  </w:r>
                                </w:p>
                              </w:tc>
                              <w:tc>
                                <w:tcPr>
                                  <w:tcW w:w="567" w:type="dxa"/>
                                  <w:tcBorders>
                                    <w:left w:val="nil"/>
                                    <w:right w:val="nil"/>
                                  </w:tcBorders>
                                  <w:shd w:val="clear" w:color="auto" w:fill="auto"/>
                                  <w:noWrap/>
                                  <w:vAlign w:val="center"/>
                                  <w:hideMark/>
                                </w:tcPr>
                                <w:p w14:paraId="142C187C" w14:textId="77777777" w:rsidR="00C51030" w:rsidRPr="00F03DE6" w:rsidRDefault="00C51030"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AB40F94" w14:textId="77777777" w:rsidR="00C51030" w:rsidRPr="00F03DE6" w:rsidRDefault="00C5103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149.0 </w:t>
                                  </w:r>
                                </w:p>
                              </w:tc>
                              <w:tc>
                                <w:tcPr>
                                  <w:tcW w:w="737" w:type="dxa"/>
                                  <w:tcBorders>
                                    <w:top w:val="nil"/>
                                    <w:left w:val="nil"/>
                                    <w:bottom w:val="nil"/>
                                    <w:right w:val="nil"/>
                                  </w:tcBorders>
                                  <w:shd w:val="clear" w:color="auto" w:fill="auto"/>
                                  <w:noWrap/>
                                  <w:vAlign w:val="center"/>
                                  <w:hideMark/>
                                </w:tcPr>
                                <w:p w14:paraId="68C6AC5B" w14:textId="77777777" w:rsidR="00C51030" w:rsidRPr="00F03DE6" w:rsidRDefault="00C5103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157.1 </w:t>
                                  </w:r>
                                </w:p>
                              </w:tc>
                              <w:tc>
                                <w:tcPr>
                                  <w:tcW w:w="737" w:type="dxa"/>
                                  <w:tcBorders>
                                    <w:top w:val="nil"/>
                                    <w:left w:val="nil"/>
                                    <w:bottom w:val="nil"/>
                                    <w:right w:val="nil"/>
                                  </w:tcBorders>
                                  <w:shd w:val="clear" w:color="auto" w:fill="auto"/>
                                  <w:noWrap/>
                                  <w:vAlign w:val="center"/>
                                  <w:hideMark/>
                                </w:tcPr>
                                <w:p w14:paraId="28CF082F" w14:textId="77777777" w:rsidR="00C51030" w:rsidRPr="00F03DE6" w:rsidRDefault="00C5103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134.3 </w:t>
                                  </w:r>
                                </w:p>
                              </w:tc>
                              <w:tc>
                                <w:tcPr>
                                  <w:tcW w:w="569" w:type="dxa"/>
                                  <w:gridSpan w:val="2"/>
                                  <w:tcBorders>
                                    <w:left w:val="nil"/>
                                    <w:right w:val="nil"/>
                                  </w:tcBorders>
                                  <w:shd w:val="clear" w:color="auto" w:fill="auto"/>
                                  <w:noWrap/>
                                  <w:vAlign w:val="center"/>
                                  <w:hideMark/>
                                </w:tcPr>
                                <w:p w14:paraId="2979C6D9" w14:textId="77777777" w:rsidR="00C51030" w:rsidRPr="00F03DE6" w:rsidRDefault="00C51030" w:rsidP="00606608">
                                  <w:pPr>
                                    <w:spacing w:after="0" w:line="240" w:lineRule="auto"/>
                                    <w:jc w:val="center"/>
                                    <w:rPr>
                                      <w:rFonts w:ascii="Times New Roman" w:eastAsia="宋体" w:hAnsi="Times New Roman" w:cs="Times New Roman"/>
                                      <w:color w:val="000000"/>
                                      <w:sz w:val="21"/>
                                      <w:szCs w:val="21"/>
                                    </w:rPr>
                                  </w:pPr>
                                </w:p>
                              </w:tc>
                            </w:tr>
                            <w:tr w:rsidR="00C51030" w:rsidRPr="00F03DE6" w14:paraId="70E6106F"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630DB174" w14:textId="77777777" w:rsidR="00C51030" w:rsidRPr="00F03DE6" w:rsidRDefault="00C51030"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机械投入（元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left w:val="nil"/>
                                    <w:right w:val="nil"/>
                                  </w:tcBorders>
                                  <w:shd w:val="clear" w:color="auto" w:fill="auto"/>
                                  <w:noWrap/>
                                  <w:vAlign w:val="center"/>
                                  <w:hideMark/>
                                </w:tcPr>
                                <w:p w14:paraId="1F5DABC0" w14:textId="77777777" w:rsidR="00C51030" w:rsidRPr="00F03DE6" w:rsidRDefault="00C51030"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7929AD9" w14:textId="77777777" w:rsidR="00C51030" w:rsidRPr="00F03DE6" w:rsidRDefault="00C5103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129.5 </w:t>
                                  </w:r>
                                </w:p>
                              </w:tc>
                              <w:tc>
                                <w:tcPr>
                                  <w:tcW w:w="737" w:type="dxa"/>
                                  <w:tcBorders>
                                    <w:top w:val="nil"/>
                                    <w:left w:val="nil"/>
                                    <w:bottom w:val="nil"/>
                                    <w:right w:val="nil"/>
                                  </w:tcBorders>
                                  <w:shd w:val="clear" w:color="auto" w:fill="auto"/>
                                  <w:noWrap/>
                                  <w:vAlign w:val="center"/>
                                  <w:hideMark/>
                                </w:tcPr>
                                <w:p w14:paraId="7E4B5636" w14:textId="77777777" w:rsidR="00C51030" w:rsidRPr="00F03DE6" w:rsidRDefault="00C5103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306.3 </w:t>
                                  </w:r>
                                </w:p>
                              </w:tc>
                              <w:tc>
                                <w:tcPr>
                                  <w:tcW w:w="737" w:type="dxa"/>
                                  <w:tcBorders>
                                    <w:top w:val="nil"/>
                                    <w:left w:val="nil"/>
                                    <w:bottom w:val="nil"/>
                                    <w:right w:val="nil"/>
                                  </w:tcBorders>
                                  <w:shd w:val="clear" w:color="auto" w:fill="auto"/>
                                  <w:noWrap/>
                                  <w:vAlign w:val="center"/>
                                  <w:hideMark/>
                                </w:tcPr>
                                <w:p w14:paraId="2B375E96" w14:textId="77777777" w:rsidR="00C51030" w:rsidRPr="00F03DE6" w:rsidRDefault="00C5103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06347BD5" w14:textId="77777777" w:rsidR="00C51030" w:rsidRPr="00F03DE6" w:rsidRDefault="00C51030"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67F5DF7" w14:textId="77777777" w:rsidR="00C51030" w:rsidRPr="00F03DE6" w:rsidRDefault="00C5103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129.2 </w:t>
                                  </w:r>
                                </w:p>
                              </w:tc>
                              <w:tc>
                                <w:tcPr>
                                  <w:tcW w:w="737" w:type="dxa"/>
                                  <w:tcBorders>
                                    <w:top w:val="nil"/>
                                    <w:left w:val="nil"/>
                                    <w:bottom w:val="nil"/>
                                    <w:right w:val="nil"/>
                                  </w:tcBorders>
                                  <w:shd w:val="clear" w:color="auto" w:fill="auto"/>
                                  <w:noWrap/>
                                  <w:vAlign w:val="center"/>
                                  <w:hideMark/>
                                </w:tcPr>
                                <w:p w14:paraId="7F44A06C" w14:textId="77777777" w:rsidR="00C51030" w:rsidRPr="00F03DE6" w:rsidRDefault="00C5103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306.3 </w:t>
                                  </w:r>
                                </w:p>
                              </w:tc>
                              <w:tc>
                                <w:tcPr>
                                  <w:tcW w:w="737" w:type="dxa"/>
                                  <w:tcBorders>
                                    <w:top w:val="nil"/>
                                    <w:left w:val="nil"/>
                                    <w:bottom w:val="nil"/>
                                    <w:right w:val="nil"/>
                                  </w:tcBorders>
                                  <w:shd w:val="clear" w:color="auto" w:fill="auto"/>
                                  <w:noWrap/>
                                  <w:vAlign w:val="center"/>
                                  <w:hideMark/>
                                </w:tcPr>
                                <w:p w14:paraId="06CB4B52" w14:textId="77777777" w:rsidR="00C51030" w:rsidRPr="00F03DE6" w:rsidRDefault="00C5103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40153479" w14:textId="77777777" w:rsidR="00C51030" w:rsidRPr="00F03DE6" w:rsidRDefault="00C51030"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88ADBD4" w14:textId="77777777" w:rsidR="00C51030" w:rsidRPr="00F03DE6" w:rsidRDefault="00C5103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133.5 </w:t>
                                  </w:r>
                                </w:p>
                              </w:tc>
                              <w:tc>
                                <w:tcPr>
                                  <w:tcW w:w="737" w:type="dxa"/>
                                  <w:tcBorders>
                                    <w:top w:val="nil"/>
                                    <w:left w:val="nil"/>
                                    <w:bottom w:val="nil"/>
                                    <w:right w:val="nil"/>
                                  </w:tcBorders>
                                  <w:shd w:val="clear" w:color="auto" w:fill="auto"/>
                                  <w:noWrap/>
                                  <w:vAlign w:val="center"/>
                                  <w:hideMark/>
                                </w:tcPr>
                                <w:p w14:paraId="52200DA2" w14:textId="77777777" w:rsidR="00C51030" w:rsidRPr="00F03DE6" w:rsidRDefault="00C5103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258.5 </w:t>
                                  </w:r>
                                </w:p>
                              </w:tc>
                              <w:tc>
                                <w:tcPr>
                                  <w:tcW w:w="737" w:type="dxa"/>
                                  <w:tcBorders>
                                    <w:top w:val="nil"/>
                                    <w:left w:val="nil"/>
                                    <w:bottom w:val="nil"/>
                                    <w:right w:val="nil"/>
                                  </w:tcBorders>
                                  <w:shd w:val="clear" w:color="auto" w:fill="auto"/>
                                  <w:noWrap/>
                                  <w:vAlign w:val="center"/>
                                  <w:hideMark/>
                                </w:tcPr>
                                <w:p w14:paraId="32B7F3D7" w14:textId="77777777" w:rsidR="00C51030" w:rsidRPr="00F03DE6" w:rsidRDefault="00C5103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56125FD6" w14:textId="77777777" w:rsidR="00C51030" w:rsidRPr="00F03DE6" w:rsidRDefault="00C51030"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9F381B1" w14:textId="77777777" w:rsidR="00C51030" w:rsidRPr="00F03DE6" w:rsidRDefault="00C5103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143.3 </w:t>
                                  </w:r>
                                </w:p>
                              </w:tc>
                              <w:tc>
                                <w:tcPr>
                                  <w:tcW w:w="737" w:type="dxa"/>
                                  <w:tcBorders>
                                    <w:top w:val="nil"/>
                                    <w:left w:val="nil"/>
                                    <w:bottom w:val="nil"/>
                                    <w:right w:val="nil"/>
                                  </w:tcBorders>
                                  <w:shd w:val="clear" w:color="auto" w:fill="auto"/>
                                  <w:noWrap/>
                                  <w:vAlign w:val="center"/>
                                  <w:hideMark/>
                                </w:tcPr>
                                <w:p w14:paraId="2DC31AD3" w14:textId="77777777" w:rsidR="00C51030" w:rsidRPr="00F03DE6" w:rsidRDefault="00C5103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217.3 </w:t>
                                  </w:r>
                                </w:p>
                              </w:tc>
                              <w:tc>
                                <w:tcPr>
                                  <w:tcW w:w="737" w:type="dxa"/>
                                  <w:tcBorders>
                                    <w:top w:val="nil"/>
                                    <w:left w:val="nil"/>
                                    <w:bottom w:val="nil"/>
                                    <w:right w:val="nil"/>
                                  </w:tcBorders>
                                  <w:shd w:val="clear" w:color="auto" w:fill="auto"/>
                                  <w:noWrap/>
                                  <w:vAlign w:val="center"/>
                                  <w:hideMark/>
                                </w:tcPr>
                                <w:p w14:paraId="30E8DAFC" w14:textId="77777777" w:rsidR="00C51030" w:rsidRPr="00F03DE6" w:rsidRDefault="00C5103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105.2 </w:t>
                                  </w:r>
                                </w:p>
                              </w:tc>
                              <w:tc>
                                <w:tcPr>
                                  <w:tcW w:w="569" w:type="dxa"/>
                                  <w:gridSpan w:val="2"/>
                                  <w:tcBorders>
                                    <w:left w:val="nil"/>
                                    <w:right w:val="nil"/>
                                  </w:tcBorders>
                                  <w:shd w:val="clear" w:color="auto" w:fill="auto"/>
                                  <w:noWrap/>
                                  <w:vAlign w:val="center"/>
                                  <w:hideMark/>
                                </w:tcPr>
                                <w:p w14:paraId="7025B037" w14:textId="77777777" w:rsidR="00C51030" w:rsidRPr="00F03DE6" w:rsidRDefault="00C51030" w:rsidP="00606608">
                                  <w:pPr>
                                    <w:spacing w:after="0" w:line="240" w:lineRule="auto"/>
                                    <w:jc w:val="center"/>
                                    <w:rPr>
                                      <w:rFonts w:ascii="Times New Roman" w:eastAsia="宋体" w:hAnsi="Times New Roman" w:cs="Times New Roman"/>
                                      <w:color w:val="000000"/>
                                      <w:sz w:val="21"/>
                                      <w:szCs w:val="21"/>
                                    </w:rPr>
                                  </w:pPr>
                                </w:p>
                              </w:tc>
                            </w:tr>
                            <w:tr w:rsidR="00C51030" w:rsidRPr="00F03DE6" w14:paraId="38BBF3BB"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4511663D" w14:textId="77777777" w:rsidR="00C51030" w:rsidRPr="00F03DE6" w:rsidRDefault="00C51030"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其他投入（元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left w:val="nil"/>
                                    <w:right w:val="nil"/>
                                  </w:tcBorders>
                                  <w:shd w:val="clear" w:color="auto" w:fill="auto"/>
                                  <w:noWrap/>
                                  <w:vAlign w:val="center"/>
                                  <w:hideMark/>
                                </w:tcPr>
                                <w:p w14:paraId="478C0C00" w14:textId="77777777" w:rsidR="00C51030" w:rsidRPr="00F03DE6" w:rsidRDefault="00C51030"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2B52DAC" w14:textId="77777777" w:rsidR="00C51030" w:rsidRPr="00F03DE6" w:rsidRDefault="00C5103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116.7 </w:t>
                                  </w:r>
                                </w:p>
                              </w:tc>
                              <w:tc>
                                <w:tcPr>
                                  <w:tcW w:w="737" w:type="dxa"/>
                                  <w:tcBorders>
                                    <w:top w:val="nil"/>
                                    <w:left w:val="nil"/>
                                    <w:bottom w:val="nil"/>
                                    <w:right w:val="nil"/>
                                  </w:tcBorders>
                                  <w:shd w:val="clear" w:color="auto" w:fill="auto"/>
                                  <w:noWrap/>
                                  <w:vAlign w:val="center"/>
                                  <w:hideMark/>
                                </w:tcPr>
                                <w:p w14:paraId="5BA5F8DF" w14:textId="77777777" w:rsidR="00C51030" w:rsidRPr="00F03DE6" w:rsidRDefault="00C5103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200.0 </w:t>
                                  </w:r>
                                </w:p>
                              </w:tc>
                              <w:tc>
                                <w:tcPr>
                                  <w:tcW w:w="737" w:type="dxa"/>
                                  <w:tcBorders>
                                    <w:top w:val="nil"/>
                                    <w:left w:val="nil"/>
                                    <w:bottom w:val="nil"/>
                                    <w:right w:val="nil"/>
                                  </w:tcBorders>
                                  <w:shd w:val="clear" w:color="auto" w:fill="auto"/>
                                  <w:noWrap/>
                                  <w:vAlign w:val="center"/>
                                  <w:hideMark/>
                                </w:tcPr>
                                <w:p w14:paraId="0949779B" w14:textId="77777777" w:rsidR="00C51030" w:rsidRPr="00F03DE6" w:rsidRDefault="00C5103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50.0 </w:t>
                                  </w:r>
                                </w:p>
                              </w:tc>
                              <w:tc>
                                <w:tcPr>
                                  <w:tcW w:w="283" w:type="dxa"/>
                                  <w:tcBorders>
                                    <w:left w:val="nil"/>
                                    <w:right w:val="nil"/>
                                  </w:tcBorders>
                                  <w:shd w:val="clear" w:color="auto" w:fill="auto"/>
                                  <w:noWrap/>
                                  <w:vAlign w:val="center"/>
                                  <w:hideMark/>
                                </w:tcPr>
                                <w:p w14:paraId="627E1AB2" w14:textId="77777777" w:rsidR="00C51030" w:rsidRPr="00F03DE6" w:rsidRDefault="00C51030"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AD31102" w14:textId="77777777" w:rsidR="00C51030" w:rsidRPr="00F03DE6" w:rsidRDefault="00C5103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116.6 </w:t>
                                  </w:r>
                                </w:p>
                              </w:tc>
                              <w:tc>
                                <w:tcPr>
                                  <w:tcW w:w="737" w:type="dxa"/>
                                  <w:tcBorders>
                                    <w:top w:val="nil"/>
                                    <w:left w:val="nil"/>
                                    <w:bottom w:val="nil"/>
                                    <w:right w:val="nil"/>
                                  </w:tcBorders>
                                  <w:shd w:val="clear" w:color="auto" w:fill="auto"/>
                                  <w:noWrap/>
                                  <w:vAlign w:val="center"/>
                                  <w:hideMark/>
                                </w:tcPr>
                                <w:p w14:paraId="2E40343F" w14:textId="77777777" w:rsidR="00C51030" w:rsidRPr="00F03DE6" w:rsidRDefault="00C5103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200.0 </w:t>
                                  </w:r>
                                </w:p>
                              </w:tc>
                              <w:tc>
                                <w:tcPr>
                                  <w:tcW w:w="737" w:type="dxa"/>
                                  <w:tcBorders>
                                    <w:top w:val="nil"/>
                                    <w:left w:val="nil"/>
                                    <w:bottom w:val="nil"/>
                                    <w:right w:val="nil"/>
                                  </w:tcBorders>
                                  <w:shd w:val="clear" w:color="auto" w:fill="auto"/>
                                  <w:noWrap/>
                                  <w:vAlign w:val="center"/>
                                  <w:hideMark/>
                                </w:tcPr>
                                <w:p w14:paraId="70212967" w14:textId="77777777" w:rsidR="00C51030" w:rsidRPr="00F03DE6" w:rsidRDefault="00C5103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50.0 </w:t>
                                  </w:r>
                                </w:p>
                              </w:tc>
                              <w:tc>
                                <w:tcPr>
                                  <w:tcW w:w="567" w:type="dxa"/>
                                  <w:tcBorders>
                                    <w:left w:val="nil"/>
                                    <w:right w:val="nil"/>
                                  </w:tcBorders>
                                  <w:shd w:val="clear" w:color="auto" w:fill="auto"/>
                                  <w:noWrap/>
                                  <w:vAlign w:val="center"/>
                                  <w:hideMark/>
                                </w:tcPr>
                                <w:p w14:paraId="433E506D" w14:textId="77777777" w:rsidR="00C51030" w:rsidRPr="00F03DE6" w:rsidRDefault="00C51030"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8A030C0" w14:textId="77777777" w:rsidR="00C51030" w:rsidRPr="00F03DE6" w:rsidRDefault="00C5103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118.0 </w:t>
                                  </w:r>
                                </w:p>
                              </w:tc>
                              <w:tc>
                                <w:tcPr>
                                  <w:tcW w:w="737" w:type="dxa"/>
                                  <w:tcBorders>
                                    <w:top w:val="nil"/>
                                    <w:left w:val="nil"/>
                                    <w:bottom w:val="nil"/>
                                    <w:right w:val="nil"/>
                                  </w:tcBorders>
                                  <w:shd w:val="clear" w:color="auto" w:fill="auto"/>
                                  <w:noWrap/>
                                  <w:vAlign w:val="center"/>
                                  <w:hideMark/>
                                </w:tcPr>
                                <w:p w14:paraId="447B16B5" w14:textId="77777777" w:rsidR="00C51030" w:rsidRPr="00F03DE6" w:rsidRDefault="00C5103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200.0 </w:t>
                                  </w:r>
                                </w:p>
                              </w:tc>
                              <w:tc>
                                <w:tcPr>
                                  <w:tcW w:w="737" w:type="dxa"/>
                                  <w:tcBorders>
                                    <w:top w:val="nil"/>
                                    <w:left w:val="nil"/>
                                    <w:bottom w:val="nil"/>
                                    <w:right w:val="nil"/>
                                  </w:tcBorders>
                                  <w:shd w:val="clear" w:color="auto" w:fill="auto"/>
                                  <w:noWrap/>
                                  <w:vAlign w:val="center"/>
                                  <w:hideMark/>
                                </w:tcPr>
                                <w:p w14:paraId="4122F93E" w14:textId="77777777" w:rsidR="00C51030" w:rsidRPr="00F03DE6" w:rsidRDefault="00C5103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50.0 </w:t>
                                  </w:r>
                                </w:p>
                              </w:tc>
                              <w:tc>
                                <w:tcPr>
                                  <w:tcW w:w="567" w:type="dxa"/>
                                  <w:tcBorders>
                                    <w:left w:val="nil"/>
                                    <w:right w:val="nil"/>
                                  </w:tcBorders>
                                  <w:shd w:val="clear" w:color="auto" w:fill="auto"/>
                                  <w:noWrap/>
                                  <w:vAlign w:val="center"/>
                                  <w:hideMark/>
                                </w:tcPr>
                                <w:p w14:paraId="75C0910B" w14:textId="77777777" w:rsidR="00C51030" w:rsidRPr="00F03DE6" w:rsidRDefault="00C51030"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78944CF" w14:textId="77777777" w:rsidR="00C51030" w:rsidRPr="00F03DE6" w:rsidRDefault="00C5103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151.2 </w:t>
                                  </w:r>
                                </w:p>
                              </w:tc>
                              <w:tc>
                                <w:tcPr>
                                  <w:tcW w:w="737" w:type="dxa"/>
                                  <w:tcBorders>
                                    <w:top w:val="nil"/>
                                    <w:left w:val="nil"/>
                                    <w:bottom w:val="nil"/>
                                    <w:right w:val="nil"/>
                                  </w:tcBorders>
                                  <w:shd w:val="clear" w:color="auto" w:fill="auto"/>
                                  <w:noWrap/>
                                  <w:vAlign w:val="center"/>
                                  <w:hideMark/>
                                </w:tcPr>
                                <w:p w14:paraId="6821B61A" w14:textId="77777777" w:rsidR="00C51030" w:rsidRPr="00F03DE6" w:rsidRDefault="00C5103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174.3 </w:t>
                                  </w:r>
                                </w:p>
                              </w:tc>
                              <w:tc>
                                <w:tcPr>
                                  <w:tcW w:w="737" w:type="dxa"/>
                                  <w:tcBorders>
                                    <w:top w:val="nil"/>
                                    <w:left w:val="nil"/>
                                    <w:bottom w:val="nil"/>
                                    <w:right w:val="nil"/>
                                  </w:tcBorders>
                                  <w:shd w:val="clear" w:color="auto" w:fill="auto"/>
                                  <w:noWrap/>
                                  <w:vAlign w:val="center"/>
                                  <w:hideMark/>
                                </w:tcPr>
                                <w:p w14:paraId="7053FBDA" w14:textId="77777777" w:rsidR="00C51030" w:rsidRPr="00F03DE6" w:rsidRDefault="00C5103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133.6 </w:t>
                                  </w:r>
                                </w:p>
                              </w:tc>
                              <w:tc>
                                <w:tcPr>
                                  <w:tcW w:w="569" w:type="dxa"/>
                                  <w:gridSpan w:val="2"/>
                                  <w:tcBorders>
                                    <w:left w:val="nil"/>
                                    <w:right w:val="nil"/>
                                  </w:tcBorders>
                                  <w:shd w:val="clear" w:color="auto" w:fill="auto"/>
                                  <w:noWrap/>
                                  <w:vAlign w:val="center"/>
                                  <w:hideMark/>
                                </w:tcPr>
                                <w:p w14:paraId="60F1D66D" w14:textId="77777777" w:rsidR="00C51030" w:rsidRPr="00F03DE6" w:rsidRDefault="00C51030" w:rsidP="00606608">
                                  <w:pPr>
                                    <w:spacing w:after="0" w:line="240" w:lineRule="auto"/>
                                    <w:jc w:val="center"/>
                                    <w:rPr>
                                      <w:rFonts w:ascii="Times New Roman" w:eastAsia="宋体" w:hAnsi="Times New Roman" w:cs="Times New Roman"/>
                                      <w:color w:val="000000"/>
                                      <w:sz w:val="21"/>
                                      <w:szCs w:val="21"/>
                                    </w:rPr>
                                  </w:pPr>
                                </w:p>
                              </w:tc>
                            </w:tr>
                            <w:tr w:rsidR="00C51030" w:rsidRPr="00F03DE6" w14:paraId="59199FBE"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1D822880" w14:textId="77777777" w:rsidR="00C51030" w:rsidRPr="00F03DE6" w:rsidRDefault="00C51030"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政策补贴（元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left w:val="nil"/>
                                    <w:right w:val="nil"/>
                                  </w:tcBorders>
                                  <w:shd w:val="clear" w:color="auto" w:fill="auto"/>
                                  <w:noWrap/>
                                  <w:vAlign w:val="center"/>
                                  <w:hideMark/>
                                </w:tcPr>
                                <w:p w14:paraId="255868A1" w14:textId="77777777" w:rsidR="00C51030" w:rsidRPr="00F03DE6" w:rsidRDefault="00C51030"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BB2AFD2" w14:textId="77777777" w:rsidR="00C51030" w:rsidRPr="00F03DE6" w:rsidRDefault="00C5103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118.9 </w:t>
                                  </w:r>
                                </w:p>
                              </w:tc>
                              <w:tc>
                                <w:tcPr>
                                  <w:tcW w:w="737" w:type="dxa"/>
                                  <w:tcBorders>
                                    <w:top w:val="nil"/>
                                    <w:left w:val="nil"/>
                                    <w:bottom w:val="nil"/>
                                    <w:right w:val="nil"/>
                                  </w:tcBorders>
                                  <w:shd w:val="clear" w:color="auto" w:fill="auto"/>
                                  <w:noWrap/>
                                  <w:vAlign w:val="center"/>
                                  <w:hideMark/>
                                </w:tcPr>
                                <w:p w14:paraId="210FE222" w14:textId="77777777" w:rsidR="00C51030" w:rsidRPr="00F03DE6" w:rsidRDefault="00C5103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524.5 </w:t>
                                  </w:r>
                                </w:p>
                              </w:tc>
                              <w:tc>
                                <w:tcPr>
                                  <w:tcW w:w="737" w:type="dxa"/>
                                  <w:tcBorders>
                                    <w:top w:val="nil"/>
                                    <w:left w:val="nil"/>
                                    <w:bottom w:val="nil"/>
                                    <w:right w:val="nil"/>
                                  </w:tcBorders>
                                  <w:shd w:val="clear" w:color="auto" w:fill="auto"/>
                                  <w:noWrap/>
                                  <w:vAlign w:val="center"/>
                                  <w:hideMark/>
                                </w:tcPr>
                                <w:p w14:paraId="7962F9D4" w14:textId="77777777" w:rsidR="00C51030" w:rsidRPr="00F03DE6" w:rsidRDefault="00C5103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65174528" w14:textId="77777777" w:rsidR="00C51030" w:rsidRPr="00F03DE6" w:rsidRDefault="00C51030"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8C4F535" w14:textId="77777777" w:rsidR="00C51030" w:rsidRPr="00F03DE6" w:rsidRDefault="00C5103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120.8 </w:t>
                                  </w:r>
                                </w:p>
                              </w:tc>
                              <w:tc>
                                <w:tcPr>
                                  <w:tcW w:w="737" w:type="dxa"/>
                                  <w:tcBorders>
                                    <w:top w:val="nil"/>
                                    <w:left w:val="nil"/>
                                    <w:bottom w:val="nil"/>
                                    <w:right w:val="nil"/>
                                  </w:tcBorders>
                                  <w:shd w:val="clear" w:color="auto" w:fill="auto"/>
                                  <w:noWrap/>
                                  <w:vAlign w:val="center"/>
                                  <w:hideMark/>
                                </w:tcPr>
                                <w:p w14:paraId="46FFDEC0" w14:textId="77777777" w:rsidR="00C51030" w:rsidRPr="00F03DE6" w:rsidRDefault="00C5103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524.5 </w:t>
                                  </w:r>
                                </w:p>
                              </w:tc>
                              <w:tc>
                                <w:tcPr>
                                  <w:tcW w:w="737" w:type="dxa"/>
                                  <w:tcBorders>
                                    <w:top w:val="nil"/>
                                    <w:left w:val="nil"/>
                                    <w:bottom w:val="nil"/>
                                    <w:right w:val="nil"/>
                                  </w:tcBorders>
                                  <w:shd w:val="clear" w:color="auto" w:fill="auto"/>
                                  <w:noWrap/>
                                  <w:vAlign w:val="center"/>
                                  <w:hideMark/>
                                </w:tcPr>
                                <w:p w14:paraId="61114630" w14:textId="77777777" w:rsidR="00C51030" w:rsidRPr="00F03DE6" w:rsidRDefault="00C5103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6EBE827D" w14:textId="77777777" w:rsidR="00C51030" w:rsidRPr="00F03DE6" w:rsidRDefault="00C51030"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1DA0FA8F" w14:textId="77777777" w:rsidR="00C51030" w:rsidRPr="00F03DE6" w:rsidRDefault="00C5103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99.5 </w:t>
                                  </w:r>
                                </w:p>
                              </w:tc>
                              <w:tc>
                                <w:tcPr>
                                  <w:tcW w:w="737" w:type="dxa"/>
                                  <w:tcBorders>
                                    <w:top w:val="nil"/>
                                    <w:left w:val="nil"/>
                                    <w:bottom w:val="nil"/>
                                    <w:right w:val="nil"/>
                                  </w:tcBorders>
                                  <w:shd w:val="clear" w:color="auto" w:fill="auto"/>
                                  <w:noWrap/>
                                  <w:vAlign w:val="center"/>
                                  <w:hideMark/>
                                </w:tcPr>
                                <w:p w14:paraId="43B9113F" w14:textId="77777777" w:rsidR="00C51030" w:rsidRPr="00F03DE6" w:rsidRDefault="00C5103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524.5 </w:t>
                                  </w:r>
                                </w:p>
                              </w:tc>
                              <w:tc>
                                <w:tcPr>
                                  <w:tcW w:w="737" w:type="dxa"/>
                                  <w:tcBorders>
                                    <w:top w:val="nil"/>
                                    <w:left w:val="nil"/>
                                    <w:bottom w:val="nil"/>
                                    <w:right w:val="nil"/>
                                  </w:tcBorders>
                                  <w:shd w:val="clear" w:color="auto" w:fill="auto"/>
                                  <w:noWrap/>
                                  <w:vAlign w:val="center"/>
                                  <w:hideMark/>
                                </w:tcPr>
                                <w:p w14:paraId="2DD77ACD" w14:textId="77777777" w:rsidR="00C51030" w:rsidRPr="00F03DE6" w:rsidRDefault="00C5103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3E8EC6F1" w14:textId="77777777" w:rsidR="00C51030" w:rsidRPr="00F03DE6" w:rsidRDefault="00C51030"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672D56F" w14:textId="77777777" w:rsidR="00C51030" w:rsidRPr="00F03DE6" w:rsidRDefault="00C5103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14.9 </w:t>
                                  </w:r>
                                </w:p>
                              </w:tc>
                              <w:tc>
                                <w:tcPr>
                                  <w:tcW w:w="737" w:type="dxa"/>
                                  <w:tcBorders>
                                    <w:top w:val="nil"/>
                                    <w:left w:val="nil"/>
                                    <w:bottom w:val="nil"/>
                                    <w:right w:val="nil"/>
                                  </w:tcBorders>
                                  <w:shd w:val="clear" w:color="auto" w:fill="auto"/>
                                  <w:noWrap/>
                                  <w:vAlign w:val="center"/>
                                  <w:hideMark/>
                                </w:tcPr>
                                <w:p w14:paraId="7E72BA8B" w14:textId="77777777" w:rsidR="00C51030" w:rsidRPr="00F03DE6" w:rsidRDefault="00C5103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16.9 </w:t>
                                  </w:r>
                                </w:p>
                              </w:tc>
                              <w:tc>
                                <w:tcPr>
                                  <w:tcW w:w="737" w:type="dxa"/>
                                  <w:tcBorders>
                                    <w:top w:val="nil"/>
                                    <w:left w:val="nil"/>
                                    <w:bottom w:val="nil"/>
                                    <w:right w:val="nil"/>
                                  </w:tcBorders>
                                  <w:shd w:val="clear" w:color="auto" w:fill="auto"/>
                                  <w:noWrap/>
                                  <w:vAlign w:val="center"/>
                                  <w:hideMark/>
                                </w:tcPr>
                                <w:p w14:paraId="126B61AE" w14:textId="77777777" w:rsidR="00C51030" w:rsidRPr="00F03DE6" w:rsidRDefault="00C5103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12.7 </w:t>
                                  </w:r>
                                </w:p>
                              </w:tc>
                              <w:tc>
                                <w:tcPr>
                                  <w:tcW w:w="569" w:type="dxa"/>
                                  <w:gridSpan w:val="2"/>
                                  <w:tcBorders>
                                    <w:left w:val="nil"/>
                                    <w:right w:val="nil"/>
                                  </w:tcBorders>
                                  <w:shd w:val="clear" w:color="auto" w:fill="auto"/>
                                  <w:noWrap/>
                                  <w:vAlign w:val="center"/>
                                  <w:hideMark/>
                                </w:tcPr>
                                <w:p w14:paraId="3C8F1B5D" w14:textId="77777777" w:rsidR="00C51030" w:rsidRPr="00F03DE6" w:rsidRDefault="00C51030"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C51030" w:rsidRPr="00F03DE6" w14:paraId="042E8CEB"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47121783" w14:textId="77777777" w:rsidR="00C51030" w:rsidRPr="00F03DE6" w:rsidRDefault="00C51030"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农业保险（元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left w:val="nil"/>
                                    <w:right w:val="nil"/>
                                  </w:tcBorders>
                                  <w:shd w:val="clear" w:color="auto" w:fill="auto"/>
                                  <w:noWrap/>
                                  <w:vAlign w:val="center"/>
                                  <w:hideMark/>
                                </w:tcPr>
                                <w:p w14:paraId="1C1CCE1D" w14:textId="77777777" w:rsidR="00C51030" w:rsidRPr="00F03DE6" w:rsidRDefault="00C51030"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81BF9FE" w14:textId="77777777" w:rsidR="00C51030" w:rsidRPr="00F03DE6" w:rsidRDefault="00C5103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04523562" w14:textId="77777777" w:rsidR="00C51030" w:rsidRPr="00F03DE6" w:rsidRDefault="00C5103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60D6953D" w14:textId="77777777" w:rsidR="00C51030" w:rsidRPr="00F03DE6" w:rsidRDefault="00C5103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23283E8C" w14:textId="77777777" w:rsidR="00C51030" w:rsidRPr="00F03DE6" w:rsidRDefault="00C51030"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9F43E39" w14:textId="77777777" w:rsidR="00C51030" w:rsidRPr="00F03DE6" w:rsidRDefault="00C5103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0A0407D9" w14:textId="77777777" w:rsidR="00C51030" w:rsidRPr="00F03DE6" w:rsidRDefault="00C5103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57ADBBF7" w14:textId="77777777" w:rsidR="00C51030" w:rsidRPr="00F03DE6" w:rsidRDefault="00C5103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3F10CC0C" w14:textId="77777777" w:rsidR="00C51030" w:rsidRPr="00F03DE6" w:rsidRDefault="00C51030"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0270AF9F" w14:textId="77777777" w:rsidR="00C51030" w:rsidRPr="00F03DE6" w:rsidRDefault="00C5103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0.3 </w:t>
                                  </w:r>
                                </w:p>
                              </w:tc>
                              <w:tc>
                                <w:tcPr>
                                  <w:tcW w:w="737" w:type="dxa"/>
                                  <w:tcBorders>
                                    <w:top w:val="nil"/>
                                    <w:left w:val="nil"/>
                                    <w:bottom w:val="nil"/>
                                    <w:right w:val="nil"/>
                                  </w:tcBorders>
                                  <w:shd w:val="clear" w:color="auto" w:fill="auto"/>
                                  <w:noWrap/>
                                  <w:vAlign w:val="center"/>
                                  <w:hideMark/>
                                </w:tcPr>
                                <w:p w14:paraId="380E1046" w14:textId="77777777" w:rsidR="00C51030" w:rsidRPr="00F03DE6" w:rsidRDefault="00C5103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0E93190A" w14:textId="77777777" w:rsidR="00C51030" w:rsidRPr="00F03DE6" w:rsidRDefault="00C5103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3C344350" w14:textId="77777777" w:rsidR="00C51030" w:rsidRPr="00F03DE6" w:rsidRDefault="00C51030"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C07341F" w14:textId="77777777" w:rsidR="00C51030" w:rsidRPr="00F03DE6" w:rsidRDefault="00C5103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0.5 </w:t>
                                  </w:r>
                                </w:p>
                              </w:tc>
                              <w:tc>
                                <w:tcPr>
                                  <w:tcW w:w="737" w:type="dxa"/>
                                  <w:tcBorders>
                                    <w:top w:val="nil"/>
                                    <w:left w:val="nil"/>
                                    <w:bottom w:val="nil"/>
                                    <w:right w:val="nil"/>
                                  </w:tcBorders>
                                  <w:shd w:val="clear" w:color="auto" w:fill="auto"/>
                                  <w:noWrap/>
                                  <w:vAlign w:val="center"/>
                                  <w:hideMark/>
                                </w:tcPr>
                                <w:p w14:paraId="7B675DDA" w14:textId="77777777" w:rsidR="00C51030" w:rsidRPr="00F03DE6" w:rsidRDefault="00C5103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4788772B" w14:textId="77777777" w:rsidR="00C51030" w:rsidRPr="00F03DE6" w:rsidRDefault="00C5103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9" w:type="dxa"/>
                                  <w:gridSpan w:val="2"/>
                                  <w:tcBorders>
                                    <w:left w:val="nil"/>
                                    <w:right w:val="nil"/>
                                  </w:tcBorders>
                                  <w:shd w:val="clear" w:color="auto" w:fill="auto"/>
                                  <w:noWrap/>
                                  <w:vAlign w:val="center"/>
                                  <w:hideMark/>
                                </w:tcPr>
                                <w:p w14:paraId="595099F1" w14:textId="77777777" w:rsidR="00C51030" w:rsidRPr="00F03DE6" w:rsidRDefault="00C51030" w:rsidP="00606608">
                                  <w:pPr>
                                    <w:spacing w:after="0" w:line="240" w:lineRule="auto"/>
                                    <w:jc w:val="center"/>
                                    <w:rPr>
                                      <w:rFonts w:ascii="Times New Roman" w:eastAsia="宋体" w:hAnsi="Times New Roman" w:cs="Times New Roman"/>
                                      <w:color w:val="000000"/>
                                      <w:sz w:val="21"/>
                                      <w:szCs w:val="21"/>
                                    </w:rPr>
                                  </w:pPr>
                                </w:p>
                              </w:tc>
                            </w:tr>
                            <w:tr w:rsidR="00C51030" w:rsidRPr="00F03DE6" w14:paraId="5DD082D4"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08E0C919" w14:textId="77777777" w:rsidR="00C51030" w:rsidRPr="00F03DE6" w:rsidRDefault="00C51030"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耕地细碎化（亩</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块）</w:t>
                                  </w:r>
                                </w:p>
                              </w:tc>
                              <w:tc>
                                <w:tcPr>
                                  <w:tcW w:w="282" w:type="dxa"/>
                                  <w:tcBorders>
                                    <w:left w:val="nil"/>
                                    <w:right w:val="nil"/>
                                  </w:tcBorders>
                                  <w:shd w:val="clear" w:color="auto" w:fill="auto"/>
                                  <w:noWrap/>
                                  <w:vAlign w:val="center"/>
                                  <w:hideMark/>
                                </w:tcPr>
                                <w:p w14:paraId="328F80A0" w14:textId="77777777" w:rsidR="00C51030" w:rsidRPr="00F03DE6" w:rsidRDefault="00C51030"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6464AF9" w14:textId="77777777" w:rsidR="00C51030" w:rsidRPr="00F03DE6" w:rsidRDefault="00C5103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1.8 </w:t>
                                  </w:r>
                                </w:p>
                              </w:tc>
                              <w:tc>
                                <w:tcPr>
                                  <w:tcW w:w="737" w:type="dxa"/>
                                  <w:tcBorders>
                                    <w:top w:val="nil"/>
                                    <w:left w:val="nil"/>
                                    <w:bottom w:val="nil"/>
                                    <w:right w:val="nil"/>
                                  </w:tcBorders>
                                  <w:shd w:val="clear" w:color="auto" w:fill="auto"/>
                                  <w:noWrap/>
                                  <w:vAlign w:val="center"/>
                                  <w:hideMark/>
                                </w:tcPr>
                                <w:p w14:paraId="11B70BED" w14:textId="77777777" w:rsidR="00C51030" w:rsidRPr="00F03DE6" w:rsidRDefault="00C5103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15.0 </w:t>
                                  </w:r>
                                </w:p>
                              </w:tc>
                              <w:tc>
                                <w:tcPr>
                                  <w:tcW w:w="737" w:type="dxa"/>
                                  <w:tcBorders>
                                    <w:top w:val="nil"/>
                                    <w:left w:val="nil"/>
                                    <w:bottom w:val="nil"/>
                                    <w:right w:val="nil"/>
                                  </w:tcBorders>
                                  <w:shd w:val="clear" w:color="auto" w:fill="auto"/>
                                  <w:noWrap/>
                                  <w:vAlign w:val="center"/>
                                  <w:hideMark/>
                                </w:tcPr>
                                <w:p w14:paraId="365131EE" w14:textId="77777777" w:rsidR="00C51030" w:rsidRPr="00F03DE6" w:rsidRDefault="00C5103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63F53F17" w14:textId="77777777" w:rsidR="00C51030" w:rsidRPr="00F03DE6" w:rsidRDefault="00C51030"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2824812" w14:textId="77777777" w:rsidR="00C51030" w:rsidRPr="00F03DE6" w:rsidRDefault="00C5103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1.7 </w:t>
                                  </w:r>
                                </w:p>
                              </w:tc>
                              <w:tc>
                                <w:tcPr>
                                  <w:tcW w:w="737" w:type="dxa"/>
                                  <w:tcBorders>
                                    <w:top w:val="nil"/>
                                    <w:left w:val="nil"/>
                                    <w:bottom w:val="nil"/>
                                    <w:right w:val="nil"/>
                                  </w:tcBorders>
                                  <w:shd w:val="clear" w:color="auto" w:fill="auto"/>
                                  <w:noWrap/>
                                  <w:vAlign w:val="center"/>
                                  <w:hideMark/>
                                </w:tcPr>
                                <w:p w14:paraId="6B13B7E6" w14:textId="77777777" w:rsidR="00C51030" w:rsidRPr="00F03DE6" w:rsidRDefault="00C5103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14.1 </w:t>
                                  </w:r>
                                </w:p>
                              </w:tc>
                              <w:tc>
                                <w:tcPr>
                                  <w:tcW w:w="737" w:type="dxa"/>
                                  <w:tcBorders>
                                    <w:top w:val="nil"/>
                                    <w:left w:val="nil"/>
                                    <w:bottom w:val="nil"/>
                                    <w:right w:val="nil"/>
                                  </w:tcBorders>
                                  <w:shd w:val="clear" w:color="auto" w:fill="auto"/>
                                  <w:noWrap/>
                                  <w:vAlign w:val="center"/>
                                  <w:hideMark/>
                                </w:tcPr>
                                <w:p w14:paraId="6E82D8D4" w14:textId="77777777" w:rsidR="00C51030" w:rsidRPr="00F03DE6" w:rsidRDefault="00C5103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2CC53AF9" w14:textId="77777777" w:rsidR="00C51030" w:rsidRPr="00F03DE6" w:rsidRDefault="00C51030"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257422F9" w14:textId="77777777" w:rsidR="00C51030" w:rsidRPr="00F03DE6" w:rsidRDefault="00C5103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3.4 </w:t>
                                  </w:r>
                                </w:p>
                              </w:tc>
                              <w:tc>
                                <w:tcPr>
                                  <w:tcW w:w="737" w:type="dxa"/>
                                  <w:tcBorders>
                                    <w:top w:val="nil"/>
                                    <w:left w:val="nil"/>
                                    <w:bottom w:val="nil"/>
                                    <w:right w:val="nil"/>
                                  </w:tcBorders>
                                  <w:shd w:val="clear" w:color="auto" w:fill="auto"/>
                                  <w:noWrap/>
                                  <w:vAlign w:val="center"/>
                                  <w:hideMark/>
                                </w:tcPr>
                                <w:p w14:paraId="736E6CFE" w14:textId="77777777" w:rsidR="00C51030" w:rsidRPr="00F03DE6" w:rsidRDefault="00C5103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15.0 </w:t>
                                  </w:r>
                                </w:p>
                              </w:tc>
                              <w:tc>
                                <w:tcPr>
                                  <w:tcW w:w="737" w:type="dxa"/>
                                  <w:tcBorders>
                                    <w:top w:val="nil"/>
                                    <w:left w:val="nil"/>
                                    <w:bottom w:val="nil"/>
                                    <w:right w:val="nil"/>
                                  </w:tcBorders>
                                  <w:shd w:val="clear" w:color="auto" w:fill="auto"/>
                                  <w:noWrap/>
                                  <w:vAlign w:val="center"/>
                                  <w:hideMark/>
                                </w:tcPr>
                                <w:p w14:paraId="6E583180" w14:textId="77777777" w:rsidR="00C51030" w:rsidRPr="00F03DE6" w:rsidRDefault="00C5103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0.1 </w:t>
                                  </w:r>
                                </w:p>
                              </w:tc>
                              <w:tc>
                                <w:tcPr>
                                  <w:tcW w:w="567" w:type="dxa"/>
                                  <w:tcBorders>
                                    <w:left w:val="nil"/>
                                    <w:right w:val="nil"/>
                                  </w:tcBorders>
                                  <w:shd w:val="clear" w:color="auto" w:fill="auto"/>
                                  <w:noWrap/>
                                  <w:vAlign w:val="center"/>
                                  <w:hideMark/>
                                </w:tcPr>
                                <w:p w14:paraId="486FE4A0" w14:textId="77777777" w:rsidR="00C51030" w:rsidRPr="00F03DE6" w:rsidRDefault="00C51030"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07A2A1F9" w14:textId="77777777" w:rsidR="00C51030" w:rsidRPr="00F03DE6" w:rsidRDefault="00C5103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9.9 </w:t>
                                  </w:r>
                                </w:p>
                              </w:tc>
                              <w:tc>
                                <w:tcPr>
                                  <w:tcW w:w="737" w:type="dxa"/>
                                  <w:tcBorders>
                                    <w:top w:val="nil"/>
                                    <w:left w:val="nil"/>
                                    <w:bottom w:val="nil"/>
                                    <w:right w:val="nil"/>
                                  </w:tcBorders>
                                  <w:shd w:val="clear" w:color="auto" w:fill="auto"/>
                                  <w:noWrap/>
                                  <w:vAlign w:val="center"/>
                                  <w:hideMark/>
                                </w:tcPr>
                                <w:p w14:paraId="052C8AC1" w14:textId="77777777" w:rsidR="00C51030" w:rsidRPr="00F03DE6" w:rsidRDefault="00C5103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9.9 </w:t>
                                  </w:r>
                                </w:p>
                              </w:tc>
                              <w:tc>
                                <w:tcPr>
                                  <w:tcW w:w="737" w:type="dxa"/>
                                  <w:tcBorders>
                                    <w:top w:val="nil"/>
                                    <w:left w:val="nil"/>
                                    <w:bottom w:val="nil"/>
                                    <w:right w:val="nil"/>
                                  </w:tcBorders>
                                  <w:shd w:val="clear" w:color="auto" w:fill="auto"/>
                                  <w:noWrap/>
                                  <w:vAlign w:val="center"/>
                                  <w:hideMark/>
                                </w:tcPr>
                                <w:p w14:paraId="18D3B18F" w14:textId="77777777" w:rsidR="00C51030" w:rsidRPr="00F03DE6" w:rsidRDefault="00C5103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9.9 </w:t>
                                  </w:r>
                                </w:p>
                              </w:tc>
                              <w:tc>
                                <w:tcPr>
                                  <w:tcW w:w="569" w:type="dxa"/>
                                  <w:gridSpan w:val="2"/>
                                  <w:tcBorders>
                                    <w:left w:val="nil"/>
                                    <w:right w:val="nil"/>
                                  </w:tcBorders>
                                  <w:shd w:val="clear" w:color="auto" w:fill="auto"/>
                                  <w:noWrap/>
                                  <w:vAlign w:val="center"/>
                                  <w:hideMark/>
                                </w:tcPr>
                                <w:p w14:paraId="0C4F6B35" w14:textId="77777777" w:rsidR="00C51030" w:rsidRPr="00F03DE6" w:rsidRDefault="00C51030"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C51030" w:rsidRPr="00F03DE6" w14:paraId="0790943B"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2337F029" w14:textId="77777777" w:rsidR="00C51030" w:rsidRPr="00F03DE6" w:rsidRDefault="00C51030"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人口结构</w:t>
                                  </w:r>
                                </w:p>
                              </w:tc>
                              <w:tc>
                                <w:tcPr>
                                  <w:tcW w:w="282" w:type="dxa"/>
                                  <w:tcBorders>
                                    <w:left w:val="nil"/>
                                    <w:right w:val="nil"/>
                                  </w:tcBorders>
                                  <w:shd w:val="clear" w:color="auto" w:fill="auto"/>
                                  <w:noWrap/>
                                  <w:vAlign w:val="center"/>
                                  <w:hideMark/>
                                </w:tcPr>
                                <w:p w14:paraId="34051303" w14:textId="77777777" w:rsidR="00C51030" w:rsidRPr="00F03DE6" w:rsidRDefault="00C51030"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1B723D2" w14:textId="77777777" w:rsidR="00C51030" w:rsidRPr="00F03DE6" w:rsidRDefault="00C5103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29E5FEF1" w14:textId="77777777" w:rsidR="00C51030" w:rsidRPr="00F03DE6" w:rsidRDefault="00C5103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3.0 </w:t>
                                  </w:r>
                                </w:p>
                              </w:tc>
                              <w:tc>
                                <w:tcPr>
                                  <w:tcW w:w="737" w:type="dxa"/>
                                  <w:tcBorders>
                                    <w:top w:val="nil"/>
                                    <w:left w:val="nil"/>
                                    <w:bottom w:val="nil"/>
                                    <w:right w:val="nil"/>
                                  </w:tcBorders>
                                  <w:shd w:val="clear" w:color="auto" w:fill="auto"/>
                                  <w:noWrap/>
                                  <w:vAlign w:val="center"/>
                                  <w:hideMark/>
                                </w:tcPr>
                                <w:p w14:paraId="77721A3F" w14:textId="77777777" w:rsidR="00C51030" w:rsidRPr="00F03DE6" w:rsidRDefault="00C5103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6F65D3A7" w14:textId="77777777" w:rsidR="00C51030" w:rsidRPr="00F03DE6" w:rsidRDefault="00C51030"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07595BF" w14:textId="77777777" w:rsidR="00C51030" w:rsidRPr="00F03DE6" w:rsidRDefault="00C5103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29FE7F67" w14:textId="77777777" w:rsidR="00C51030" w:rsidRPr="00F03DE6" w:rsidRDefault="00C5103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3.0 </w:t>
                                  </w:r>
                                </w:p>
                              </w:tc>
                              <w:tc>
                                <w:tcPr>
                                  <w:tcW w:w="737" w:type="dxa"/>
                                  <w:tcBorders>
                                    <w:top w:val="nil"/>
                                    <w:left w:val="nil"/>
                                    <w:bottom w:val="nil"/>
                                    <w:right w:val="nil"/>
                                  </w:tcBorders>
                                  <w:shd w:val="clear" w:color="auto" w:fill="auto"/>
                                  <w:noWrap/>
                                  <w:vAlign w:val="center"/>
                                  <w:hideMark/>
                                </w:tcPr>
                                <w:p w14:paraId="236A630B" w14:textId="77777777" w:rsidR="00C51030" w:rsidRPr="00F03DE6" w:rsidRDefault="00C5103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4366618E" w14:textId="77777777" w:rsidR="00C51030" w:rsidRPr="00F03DE6" w:rsidRDefault="00C51030"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49B96624" w14:textId="77777777" w:rsidR="00C51030" w:rsidRPr="00F03DE6" w:rsidRDefault="00C5103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0.8 </w:t>
                                  </w:r>
                                </w:p>
                              </w:tc>
                              <w:tc>
                                <w:tcPr>
                                  <w:tcW w:w="737" w:type="dxa"/>
                                  <w:tcBorders>
                                    <w:top w:val="nil"/>
                                    <w:left w:val="nil"/>
                                    <w:bottom w:val="nil"/>
                                    <w:right w:val="nil"/>
                                  </w:tcBorders>
                                  <w:shd w:val="clear" w:color="auto" w:fill="auto"/>
                                  <w:noWrap/>
                                  <w:vAlign w:val="center"/>
                                  <w:hideMark/>
                                </w:tcPr>
                                <w:p w14:paraId="68905FF2" w14:textId="77777777" w:rsidR="00C51030" w:rsidRPr="00F03DE6" w:rsidRDefault="00C5103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3.0 </w:t>
                                  </w:r>
                                </w:p>
                              </w:tc>
                              <w:tc>
                                <w:tcPr>
                                  <w:tcW w:w="737" w:type="dxa"/>
                                  <w:tcBorders>
                                    <w:top w:val="nil"/>
                                    <w:left w:val="nil"/>
                                    <w:bottom w:val="nil"/>
                                    <w:right w:val="nil"/>
                                  </w:tcBorders>
                                  <w:shd w:val="clear" w:color="auto" w:fill="auto"/>
                                  <w:noWrap/>
                                  <w:vAlign w:val="center"/>
                                  <w:hideMark/>
                                </w:tcPr>
                                <w:p w14:paraId="05BDC433" w14:textId="77777777" w:rsidR="00C51030" w:rsidRPr="00F03DE6" w:rsidRDefault="00C5103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5C1C809D" w14:textId="77777777" w:rsidR="00C51030" w:rsidRPr="00F03DE6" w:rsidRDefault="00C51030"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C7EE7B1" w14:textId="77777777" w:rsidR="00C51030" w:rsidRPr="00F03DE6" w:rsidRDefault="00C5103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3B8B5747" w14:textId="77777777" w:rsidR="00C51030" w:rsidRPr="00F03DE6" w:rsidRDefault="00C5103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6BA020CC" w14:textId="77777777" w:rsidR="00C51030" w:rsidRPr="00F03DE6" w:rsidRDefault="00C5103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569" w:type="dxa"/>
                                  <w:gridSpan w:val="2"/>
                                  <w:tcBorders>
                                    <w:left w:val="nil"/>
                                    <w:right w:val="nil"/>
                                  </w:tcBorders>
                                  <w:shd w:val="clear" w:color="auto" w:fill="auto"/>
                                  <w:noWrap/>
                                  <w:vAlign w:val="center"/>
                                  <w:hideMark/>
                                </w:tcPr>
                                <w:p w14:paraId="7917226C" w14:textId="77777777" w:rsidR="00C51030" w:rsidRPr="00F03DE6" w:rsidRDefault="00C51030" w:rsidP="00606608">
                                  <w:pPr>
                                    <w:spacing w:after="0" w:line="240" w:lineRule="auto"/>
                                    <w:jc w:val="center"/>
                                    <w:rPr>
                                      <w:rFonts w:ascii="Times New Roman" w:eastAsia="宋体" w:hAnsi="Times New Roman" w:cs="Times New Roman"/>
                                      <w:color w:val="000000"/>
                                      <w:sz w:val="21"/>
                                      <w:szCs w:val="21"/>
                                    </w:rPr>
                                  </w:pPr>
                                </w:p>
                              </w:tc>
                            </w:tr>
                            <w:tr w:rsidR="00C51030" w:rsidRPr="00F03DE6" w14:paraId="2D697DA0"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50934CD0" w14:textId="77777777" w:rsidR="00C51030" w:rsidRPr="00F03DE6" w:rsidRDefault="00C51030"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兼业化水平</w:t>
                                  </w:r>
                                </w:p>
                              </w:tc>
                              <w:tc>
                                <w:tcPr>
                                  <w:tcW w:w="282" w:type="dxa"/>
                                  <w:tcBorders>
                                    <w:left w:val="nil"/>
                                    <w:right w:val="nil"/>
                                  </w:tcBorders>
                                  <w:shd w:val="clear" w:color="auto" w:fill="auto"/>
                                  <w:noWrap/>
                                  <w:vAlign w:val="center"/>
                                  <w:hideMark/>
                                </w:tcPr>
                                <w:p w14:paraId="3DF695F0" w14:textId="77777777" w:rsidR="00C51030" w:rsidRPr="00F03DE6" w:rsidRDefault="00C51030"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7E2F1E1" w14:textId="77777777" w:rsidR="00C51030" w:rsidRPr="00F03DE6" w:rsidRDefault="00C5103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1866087A" w14:textId="77777777" w:rsidR="00C51030" w:rsidRPr="00F03DE6" w:rsidRDefault="00C5103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1D5FEB97" w14:textId="77777777" w:rsidR="00C51030" w:rsidRPr="00F03DE6" w:rsidRDefault="00C5103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03DDCD56" w14:textId="77777777" w:rsidR="00C51030" w:rsidRPr="00F03DE6" w:rsidRDefault="00C51030"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F1B08AC" w14:textId="77777777" w:rsidR="00C51030" w:rsidRPr="00F03DE6" w:rsidRDefault="00C5103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7B28A3AB" w14:textId="77777777" w:rsidR="00C51030" w:rsidRPr="00F03DE6" w:rsidRDefault="00C5103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611BDA9E" w14:textId="77777777" w:rsidR="00C51030" w:rsidRPr="00F03DE6" w:rsidRDefault="00C5103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049ED736" w14:textId="77777777" w:rsidR="00C51030" w:rsidRPr="00F03DE6" w:rsidRDefault="00C51030"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5CB2F71A" w14:textId="77777777" w:rsidR="00C51030" w:rsidRPr="00F03DE6" w:rsidRDefault="00C5103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0.5 </w:t>
                                  </w:r>
                                </w:p>
                              </w:tc>
                              <w:tc>
                                <w:tcPr>
                                  <w:tcW w:w="737" w:type="dxa"/>
                                  <w:tcBorders>
                                    <w:top w:val="nil"/>
                                    <w:left w:val="nil"/>
                                    <w:bottom w:val="nil"/>
                                    <w:right w:val="nil"/>
                                  </w:tcBorders>
                                  <w:shd w:val="clear" w:color="auto" w:fill="auto"/>
                                  <w:noWrap/>
                                  <w:vAlign w:val="center"/>
                                  <w:hideMark/>
                                </w:tcPr>
                                <w:p w14:paraId="58BE7B08" w14:textId="77777777" w:rsidR="00C51030" w:rsidRPr="00F03DE6" w:rsidRDefault="00C5103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1E82D2E7" w14:textId="77777777" w:rsidR="00C51030" w:rsidRPr="00F03DE6" w:rsidRDefault="00C5103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1BE19819" w14:textId="77777777" w:rsidR="00C51030" w:rsidRPr="00F03DE6" w:rsidRDefault="00C51030"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3894C90E" w14:textId="77777777" w:rsidR="00C51030" w:rsidRPr="00F03DE6" w:rsidRDefault="00C5103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3EF1ECFC" w14:textId="77777777" w:rsidR="00C51030" w:rsidRPr="00F03DE6" w:rsidRDefault="00C5103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621D63A6" w14:textId="77777777" w:rsidR="00C51030" w:rsidRPr="00F03DE6" w:rsidRDefault="00C5103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9" w:type="dxa"/>
                                  <w:gridSpan w:val="2"/>
                                  <w:tcBorders>
                                    <w:left w:val="nil"/>
                                    <w:right w:val="nil"/>
                                  </w:tcBorders>
                                  <w:shd w:val="clear" w:color="auto" w:fill="auto"/>
                                  <w:noWrap/>
                                  <w:vAlign w:val="center"/>
                                  <w:hideMark/>
                                </w:tcPr>
                                <w:p w14:paraId="1C84CAEC" w14:textId="77777777" w:rsidR="00C51030" w:rsidRPr="00F03DE6" w:rsidRDefault="00C51030"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C51030" w:rsidRPr="00F03DE6" w14:paraId="3489DC42"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43053E50" w14:textId="77777777" w:rsidR="00C51030" w:rsidRPr="00F03DE6" w:rsidRDefault="00C51030"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性别</w:t>
                                  </w:r>
                                </w:p>
                              </w:tc>
                              <w:tc>
                                <w:tcPr>
                                  <w:tcW w:w="282" w:type="dxa"/>
                                  <w:tcBorders>
                                    <w:left w:val="nil"/>
                                    <w:right w:val="nil"/>
                                  </w:tcBorders>
                                  <w:shd w:val="clear" w:color="auto" w:fill="auto"/>
                                  <w:noWrap/>
                                  <w:vAlign w:val="center"/>
                                  <w:hideMark/>
                                </w:tcPr>
                                <w:p w14:paraId="3B345F13" w14:textId="77777777" w:rsidR="00C51030" w:rsidRPr="00F03DE6" w:rsidRDefault="00C51030"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33037D6" w14:textId="77777777" w:rsidR="00C51030" w:rsidRPr="00F03DE6" w:rsidRDefault="00C5103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0.5 </w:t>
                                  </w:r>
                                </w:p>
                              </w:tc>
                              <w:tc>
                                <w:tcPr>
                                  <w:tcW w:w="737" w:type="dxa"/>
                                  <w:tcBorders>
                                    <w:top w:val="nil"/>
                                    <w:left w:val="nil"/>
                                    <w:bottom w:val="nil"/>
                                    <w:right w:val="nil"/>
                                  </w:tcBorders>
                                  <w:shd w:val="clear" w:color="auto" w:fill="auto"/>
                                  <w:noWrap/>
                                  <w:vAlign w:val="center"/>
                                  <w:hideMark/>
                                </w:tcPr>
                                <w:p w14:paraId="4BDB0813" w14:textId="77777777" w:rsidR="00C51030" w:rsidRPr="00F03DE6" w:rsidRDefault="00C5103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2CD199FE" w14:textId="77777777" w:rsidR="00C51030" w:rsidRPr="00F03DE6" w:rsidRDefault="00C5103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000D7DFE" w14:textId="77777777" w:rsidR="00C51030" w:rsidRPr="00F03DE6" w:rsidRDefault="00C51030"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0A72F26" w14:textId="77777777" w:rsidR="00C51030" w:rsidRPr="00F03DE6" w:rsidRDefault="00C5103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0.5 </w:t>
                                  </w:r>
                                </w:p>
                              </w:tc>
                              <w:tc>
                                <w:tcPr>
                                  <w:tcW w:w="737" w:type="dxa"/>
                                  <w:tcBorders>
                                    <w:top w:val="nil"/>
                                    <w:left w:val="nil"/>
                                    <w:bottom w:val="nil"/>
                                    <w:right w:val="nil"/>
                                  </w:tcBorders>
                                  <w:shd w:val="clear" w:color="auto" w:fill="auto"/>
                                  <w:noWrap/>
                                  <w:vAlign w:val="center"/>
                                  <w:hideMark/>
                                </w:tcPr>
                                <w:p w14:paraId="48C88F49" w14:textId="77777777" w:rsidR="00C51030" w:rsidRPr="00F03DE6" w:rsidRDefault="00C5103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512DB9C3" w14:textId="77777777" w:rsidR="00C51030" w:rsidRPr="00F03DE6" w:rsidRDefault="00C5103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623C4A4D" w14:textId="77777777" w:rsidR="00C51030" w:rsidRPr="00F03DE6" w:rsidRDefault="00C51030"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DFB4B5B" w14:textId="77777777" w:rsidR="00C51030" w:rsidRPr="00F03DE6" w:rsidRDefault="00C5103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0.5 </w:t>
                                  </w:r>
                                </w:p>
                              </w:tc>
                              <w:tc>
                                <w:tcPr>
                                  <w:tcW w:w="737" w:type="dxa"/>
                                  <w:tcBorders>
                                    <w:top w:val="nil"/>
                                    <w:left w:val="nil"/>
                                    <w:bottom w:val="nil"/>
                                    <w:right w:val="nil"/>
                                  </w:tcBorders>
                                  <w:shd w:val="clear" w:color="auto" w:fill="auto"/>
                                  <w:noWrap/>
                                  <w:vAlign w:val="center"/>
                                  <w:hideMark/>
                                </w:tcPr>
                                <w:p w14:paraId="6C86C4A9" w14:textId="77777777" w:rsidR="00C51030" w:rsidRPr="00F03DE6" w:rsidRDefault="00C5103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09338919" w14:textId="77777777" w:rsidR="00C51030" w:rsidRPr="00F03DE6" w:rsidRDefault="00C5103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191F47BF" w14:textId="77777777" w:rsidR="00C51030" w:rsidRPr="00F03DE6" w:rsidRDefault="00C51030"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0101EAF" w14:textId="77777777" w:rsidR="00C51030" w:rsidRPr="00F03DE6" w:rsidRDefault="00C5103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0.5 </w:t>
                                  </w:r>
                                </w:p>
                              </w:tc>
                              <w:tc>
                                <w:tcPr>
                                  <w:tcW w:w="737" w:type="dxa"/>
                                  <w:tcBorders>
                                    <w:top w:val="nil"/>
                                    <w:left w:val="nil"/>
                                    <w:bottom w:val="nil"/>
                                    <w:right w:val="nil"/>
                                  </w:tcBorders>
                                  <w:shd w:val="clear" w:color="auto" w:fill="auto"/>
                                  <w:noWrap/>
                                  <w:vAlign w:val="center"/>
                                  <w:hideMark/>
                                </w:tcPr>
                                <w:p w14:paraId="65761788" w14:textId="77777777" w:rsidR="00C51030" w:rsidRPr="00F03DE6" w:rsidRDefault="00C5103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7E71B530" w14:textId="77777777" w:rsidR="00C51030" w:rsidRPr="00F03DE6" w:rsidRDefault="00C5103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9" w:type="dxa"/>
                                  <w:gridSpan w:val="2"/>
                                  <w:tcBorders>
                                    <w:left w:val="nil"/>
                                    <w:right w:val="nil"/>
                                  </w:tcBorders>
                                  <w:shd w:val="clear" w:color="auto" w:fill="auto"/>
                                  <w:noWrap/>
                                  <w:vAlign w:val="center"/>
                                  <w:hideMark/>
                                </w:tcPr>
                                <w:p w14:paraId="6B40EB25" w14:textId="77777777" w:rsidR="00C51030" w:rsidRPr="00F03DE6" w:rsidRDefault="00C51030" w:rsidP="00606608">
                                  <w:pPr>
                                    <w:spacing w:after="0" w:line="240" w:lineRule="auto"/>
                                    <w:jc w:val="center"/>
                                    <w:rPr>
                                      <w:rFonts w:ascii="Times New Roman" w:eastAsia="宋体" w:hAnsi="Times New Roman" w:cs="Times New Roman"/>
                                      <w:color w:val="000000"/>
                                      <w:sz w:val="21"/>
                                      <w:szCs w:val="21"/>
                                    </w:rPr>
                                  </w:pPr>
                                </w:p>
                              </w:tc>
                            </w:tr>
                            <w:tr w:rsidR="00C51030" w:rsidRPr="00F03DE6" w14:paraId="132AEA2C"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27D3A685" w14:textId="77777777" w:rsidR="00C51030" w:rsidRPr="00F03DE6" w:rsidRDefault="00C51030"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年龄</w:t>
                                  </w:r>
                                </w:p>
                              </w:tc>
                              <w:tc>
                                <w:tcPr>
                                  <w:tcW w:w="282" w:type="dxa"/>
                                  <w:tcBorders>
                                    <w:left w:val="nil"/>
                                    <w:right w:val="nil"/>
                                  </w:tcBorders>
                                  <w:shd w:val="clear" w:color="auto" w:fill="auto"/>
                                  <w:noWrap/>
                                  <w:vAlign w:val="center"/>
                                  <w:hideMark/>
                                </w:tcPr>
                                <w:p w14:paraId="7DA80E49" w14:textId="77777777" w:rsidR="00C51030" w:rsidRPr="00F03DE6" w:rsidRDefault="00C51030"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338FBC9" w14:textId="77777777" w:rsidR="00C51030" w:rsidRPr="00F03DE6" w:rsidRDefault="00C5103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54.4 </w:t>
                                  </w:r>
                                </w:p>
                              </w:tc>
                              <w:tc>
                                <w:tcPr>
                                  <w:tcW w:w="737" w:type="dxa"/>
                                  <w:tcBorders>
                                    <w:top w:val="nil"/>
                                    <w:left w:val="nil"/>
                                    <w:bottom w:val="nil"/>
                                    <w:right w:val="nil"/>
                                  </w:tcBorders>
                                  <w:shd w:val="clear" w:color="auto" w:fill="auto"/>
                                  <w:noWrap/>
                                  <w:vAlign w:val="center"/>
                                  <w:hideMark/>
                                </w:tcPr>
                                <w:p w14:paraId="2C200BD6" w14:textId="77777777" w:rsidR="00C51030" w:rsidRPr="00F03DE6" w:rsidRDefault="00C5103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75.0 </w:t>
                                  </w:r>
                                </w:p>
                              </w:tc>
                              <w:tc>
                                <w:tcPr>
                                  <w:tcW w:w="737" w:type="dxa"/>
                                  <w:tcBorders>
                                    <w:top w:val="nil"/>
                                    <w:left w:val="nil"/>
                                    <w:bottom w:val="nil"/>
                                    <w:right w:val="nil"/>
                                  </w:tcBorders>
                                  <w:shd w:val="clear" w:color="auto" w:fill="auto"/>
                                  <w:noWrap/>
                                  <w:vAlign w:val="center"/>
                                  <w:hideMark/>
                                </w:tcPr>
                                <w:p w14:paraId="6472E4F6" w14:textId="77777777" w:rsidR="00C51030" w:rsidRPr="00F03DE6" w:rsidRDefault="00C5103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31.0 </w:t>
                                  </w:r>
                                </w:p>
                              </w:tc>
                              <w:tc>
                                <w:tcPr>
                                  <w:tcW w:w="283" w:type="dxa"/>
                                  <w:tcBorders>
                                    <w:left w:val="nil"/>
                                    <w:right w:val="nil"/>
                                  </w:tcBorders>
                                  <w:shd w:val="clear" w:color="auto" w:fill="auto"/>
                                  <w:noWrap/>
                                  <w:vAlign w:val="center"/>
                                  <w:hideMark/>
                                </w:tcPr>
                                <w:p w14:paraId="26C69181" w14:textId="77777777" w:rsidR="00C51030" w:rsidRPr="00F03DE6" w:rsidRDefault="00C51030"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AC8B710" w14:textId="77777777" w:rsidR="00C51030" w:rsidRPr="00F03DE6" w:rsidRDefault="00C5103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54.6 </w:t>
                                  </w:r>
                                </w:p>
                              </w:tc>
                              <w:tc>
                                <w:tcPr>
                                  <w:tcW w:w="737" w:type="dxa"/>
                                  <w:tcBorders>
                                    <w:top w:val="nil"/>
                                    <w:left w:val="nil"/>
                                    <w:bottom w:val="nil"/>
                                    <w:right w:val="nil"/>
                                  </w:tcBorders>
                                  <w:shd w:val="clear" w:color="auto" w:fill="auto"/>
                                  <w:noWrap/>
                                  <w:vAlign w:val="center"/>
                                  <w:hideMark/>
                                </w:tcPr>
                                <w:p w14:paraId="7123B94D" w14:textId="77777777" w:rsidR="00C51030" w:rsidRPr="00F03DE6" w:rsidRDefault="00C5103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75.0 </w:t>
                                  </w:r>
                                </w:p>
                              </w:tc>
                              <w:tc>
                                <w:tcPr>
                                  <w:tcW w:w="737" w:type="dxa"/>
                                  <w:tcBorders>
                                    <w:top w:val="nil"/>
                                    <w:left w:val="nil"/>
                                    <w:bottom w:val="nil"/>
                                    <w:right w:val="nil"/>
                                  </w:tcBorders>
                                  <w:shd w:val="clear" w:color="auto" w:fill="auto"/>
                                  <w:noWrap/>
                                  <w:vAlign w:val="center"/>
                                  <w:hideMark/>
                                </w:tcPr>
                                <w:p w14:paraId="0288ACAC" w14:textId="77777777" w:rsidR="00C51030" w:rsidRPr="00F03DE6" w:rsidRDefault="00C5103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31.0 </w:t>
                                  </w:r>
                                </w:p>
                              </w:tc>
                              <w:tc>
                                <w:tcPr>
                                  <w:tcW w:w="567" w:type="dxa"/>
                                  <w:tcBorders>
                                    <w:left w:val="nil"/>
                                    <w:right w:val="nil"/>
                                  </w:tcBorders>
                                  <w:shd w:val="clear" w:color="auto" w:fill="auto"/>
                                  <w:noWrap/>
                                  <w:vAlign w:val="center"/>
                                  <w:hideMark/>
                                </w:tcPr>
                                <w:p w14:paraId="5054F2F6" w14:textId="77777777" w:rsidR="00C51030" w:rsidRPr="00F03DE6" w:rsidRDefault="00C51030"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5F9B536" w14:textId="77777777" w:rsidR="00C51030" w:rsidRPr="00F03DE6" w:rsidRDefault="00C5103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52.7 </w:t>
                                  </w:r>
                                </w:p>
                              </w:tc>
                              <w:tc>
                                <w:tcPr>
                                  <w:tcW w:w="737" w:type="dxa"/>
                                  <w:tcBorders>
                                    <w:top w:val="nil"/>
                                    <w:left w:val="nil"/>
                                    <w:bottom w:val="nil"/>
                                    <w:right w:val="nil"/>
                                  </w:tcBorders>
                                  <w:shd w:val="clear" w:color="auto" w:fill="auto"/>
                                  <w:noWrap/>
                                  <w:vAlign w:val="center"/>
                                  <w:hideMark/>
                                </w:tcPr>
                                <w:p w14:paraId="37A9D466" w14:textId="77777777" w:rsidR="00C51030" w:rsidRPr="00F03DE6" w:rsidRDefault="00C5103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75.0 </w:t>
                                  </w:r>
                                </w:p>
                              </w:tc>
                              <w:tc>
                                <w:tcPr>
                                  <w:tcW w:w="737" w:type="dxa"/>
                                  <w:tcBorders>
                                    <w:top w:val="nil"/>
                                    <w:left w:val="nil"/>
                                    <w:bottom w:val="nil"/>
                                    <w:right w:val="nil"/>
                                  </w:tcBorders>
                                  <w:shd w:val="clear" w:color="auto" w:fill="auto"/>
                                  <w:noWrap/>
                                  <w:vAlign w:val="center"/>
                                  <w:hideMark/>
                                </w:tcPr>
                                <w:p w14:paraId="09462998" w14:textId="77777777" w:rsidR="00C51030" w:rsidRPr="00F03DE6" w:rsidRDefault="00C5103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31.0 </w:t>
                                  </w:r>
                                </w:p>
                              </w:tc>
                              <w:tc>
                                <w:tcPr>
                                  <w:tcW w:w="567" w:type="dxa"/>
                                  <w:tcBorders>
                                    <w:left w:val="nil"/>
                                    <w:right w:val="nil"/>
                                  </w:tcBorders>
                                  <w:shd w:val="clear" w:color="auto" w:fill="auto"/>
                                  <w:noWrap/>
                                  <w:vAlign w:val="center"/>
                                  <w:hideMark/>
                                </w:tcPr>
                                <w:p w14:paraId="63B66C35" w14:textId="77777777" w:rsidR="00C51030" w:rsidRPr="00F03DE6" w:rsidRDefault="00C51030"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8620BBD" w14:textId="77777777" w:rsidR="00C51030" w:rsidRPr="00F03DE6" w:rsidRDefault="00C5103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56.2 </w:t>
                                  </w:r>
                                </w:p>
                              </w:tc>
                              <w:tc>
                                <w:tcPr>
                                  <w:tcW w:w="737" w:type="dxa"/>
                                  <w:tcBorders>
                                    <w:top w:val="nil"/>
                                    <w:left w:val="nil"/>
                                    <w:bottom w:val="nil"/>
                                    <w:right w:val="nil"/>
                                  </w:tcBorders>
                                  <w:shd w:val="clear" w:color="auto" w:fill="auto"/>
                                  <w:noWrap/>
                                  <w:vAlign w:val="center"/>
                                  <w:hideMark/>
                                </w:tcPr>
                                <w:p w14:paraId="14692D60" w14:textId="77777777" w:rsidR="00C51030" w:rsidRPr="00F03DE6" w:rsidRDefault="00C5103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59.0 </w:t>
                                  </w:r>
                                </w:p>
                              </w:tc>
                              <w:tc>
                                <w:tcPr>
                                  <w:tcW w:w="737" w:type="dxa"/>
                                  <w:tcBorders>
                                    <w:top w:val="nil"/>
                                    <w:left w:val="nil"/>
                                    <w:bottom w:val="nil"/>
                                    <w:right w:val="nil"/>
                                  </w:tcBorders>
                                  <w:shd w:val="clear" w:color="auto" w:fill="auto"/>
                                  <w:noWrap/>
                                  <w:vAlign w:val="center"/>
                                  <w:hideMark/>
                                </w:tcPr>
                                <w:p w14:paraId="21FE7BF1" w14:textId="77777777" w:rsidR="00C51030" w:rsidRPr="00F03DE6" w:rsidRDefault="00C5103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54.4 </w:t>
                                  </w:r>
                                </w:p>
                              </w:tc>
                              <w:tc>
                                <w:tcPr>
                                  <w:tcW w:w="569" w:type="dxa"/>
                                  <w:gridSpan w:val="2"/>
                                  <w:tcBorders>
                                    <w:left w:val="nil"/>
                                    <w:right w:val="nil"/>
                                  </w:tcBorders>
                                  <w:shd w:val="clear" w:color="auto" w:fill="auto"/>
                                  <w:noWrap/>
                                  <w:vAlign w:val="center"/>
                                  <w:hideMark/>
                                </w:tcPr>
                                <w:p w14:paraId="3AE58BA4" w14:textId="77777777" w:rsidR="00C51030" w:rsidRPr="00F03DE6" w:rsidRDefault="00C51030" w:rsidP="00606608">
                                  <w:pPr>
                                    <w:spacing w:after="0" w:line="240" w:lineRule="auto"/>
                                    <w:jc w:val="center"/>
                                    <w:rPr>
                                      <w:rFonts w:ascii="Times New Roman" w:eastAsia="宋体" w:hAnsi="Times New Roman" w:cs="Times New Roman"/>
                                      <w:color w:val="000000"/>
                                      <w:sz w:val="21"/>
                                      <w:szCs w:val="21"/>
                                    </w:rPr>
                                  </w:pPr>
                                </w:p>
                              </w:tc>
                            </w:tr>
                            <w:tr w:rsidR="00C51030" w:rsidRPr="00F03DE6" w14:paraId="55E6DF90"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70665A6C" w14:textId="77777777" w:rsidR="00C51030" w:rsidRPr="00F03DE6" w:rsidRDefault="00C51030"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文化程度</w:t>
                                  </w:r>
                                </w:p>
                              </w:tc>
                              <w:tc>
                                <w:tcPr>
                                  <w:tcW w:w="282" w:type="dxa"/>
                                  <w:tcBorders>
                                    <w:left w:val="nil"/>
                                    <w:right w:val="nil"/>
                                  </w:tcBorders>
                                  <w:shd w:val="clear" w:color="auto" w:fill="auto"/>
                                  <w:noWrap/>
                                  <w:vAlign w:val="center"/>
                                  <w:hideMark/>
                                </w:tcPr>
                                <w:p w14:paraId="21A7C32B" w14:textId="77777777" w:rsidR="00C51030" w:rsidRPr="00F03DE6" w:rsidRDefault="00C51030"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BF70BAF" w14:textId="77777777" w:rsidR="00C51030" w:rsidRPr="00F03DE6" w:rsidRDefault="00C5103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7.0 </w:t>
                                  </w:r>
                                </w:p>
                              </w:tc>
                              <w:tc>
                                <w:tcPr>
                                  <w:tcW w:w="737" w:type="dxa"/>
                                  <w:tcBorders>
                                    <w:top w:val="nil"/>
                                    <w:left w:val="nil"/>
                                    <w:bottom w:val="nil"/>
                                    <w:right w:val="nil"/>
                                  </w:tcBorders>
                                  <w:shd w:val="clear" w:color="auto" w:fill="auto"/>
                                  <w:noWrap/>
                                  <w:vAlign w:val="center"/>
                                  <w:hideMark/>
                                </w:tcPr>
                                <w:p w14:paraId="0F8801DB" w14:textId="77777777" w:rsidR="00C51030" w:rsidRPr="00F03DE6" w:rsidRDefault="00C5103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17.0 </w:t>
                                  </w:r>
                                </w:p>
                              </w:tc>
                              <w:tc>
                                <w:tcPr>
                                  <w:tcW w:w="737" w:type="dxa"/>
                                  <w:tcBorders>
                                    <w:top w:val="nil"/>
                                    <w:left w:val="nil"/>
                                    <w:bottom w:val="nil"/>
                                    <w:right w:val="nil"/>
                                  </w:tcBorders>
                                  <w:shd w:val="clear" w:color="auto" w:fill="auto"/>
                                  <w:noWrap/>
                                  <w:vAlign w:val="center"/>
                                  <w:hideMark/>
                                </w:tcPr>
                                <w:p w14:paraId="6FBBFAC2" w14:textId="77777777" w:rsidR="00C51030" w:rsidRPr="00F03DE6" w:rsidRDefault="00C5103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198FDA44" w14:textId="77777777" w:rsidR="00C51030" w:rsidRPr="00F03DE6" w:rsidRDefault="00C51030"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EB52ADC" w14:textId="77777777" w:rsidR="00C51030" w:rsidRPr="00F03DE6" w:rsidRDefault="00C5103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7.0 </w:t>
                                  </w:r>
                                </w:p>
                              </w:tc>
                              <w:tc>
                                <w:tcPr>
                                  <w:tcW w:w="737" w:type="dxa"/>
                                  <w:tcBorders>
                                    <w:top w:val="nil"/>
                                    <w:left w:val="nil"/>
                                    <w:bottom w:val="nil"/>
                                    <w:right w:val="nil"/>
                                  </w:tcBorders>
                                  <w:shd w:val="clear" w:color="auto" w:fill="auto"/>
                                  <w:noWrap/>
                                  <w:vAlign w:val="center"/>
                                  <w:hideMark/>
                                </w:tcPr>
                                <w:p w14:paraId="473A10B0" w14:textId="77777777" w:rsidR="00C51030" w:rsidRPr="00F03DE6" w:rsidRDefault="00C5103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17.0 </w:t>
                                  </w:r>
                                </w:p>
                              </w:tc>
                              <w:tc>
                                <w:tcPr>
                                  <w:tcW w:w="737" w:type="dxa"/>
                                  <w:tcBorders>
                                    <w:top w:val="nil"/>
                                    <w:left w:val="nil"/>
                                    <w:bottom w:val="nil"/>
                                    <w:right w:val="nil"/>
                                  </w:tcBorders>
                                  <w:shd w:val="clear" w:color="auto" w:fill="auto"/>
                                  <w:noWrap/>
                                  <w:vAlign w:val="center"/>
                                  <w:hideMark/>
                                </w:tcPr>
                                <w:p w14:paraId="199F16D1" w14:textId="77777777" w:rsidR="00C51030" w:rsidRPr="00F03DE6" w:rsidRDefault="00C5103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073B1277" w14:textId="77777777" w:rsidR="00C51030" w:rsidRPr="00F03DE6" w:rsidRDefault="00C51030"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0401E19" w14:textId="77777777" w:rsidR="00C51030" w:rsidRPr="00F03DE6" w:rsidRDefault="00C5103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7.0 </w:t>
                                  </w:r>
                                </w:p>
                              </w:tc>
                              <w:tc>
                                <w:tcPr>
                                  <w:tcW w:w="737" w:type="dxa"/>
                                  <w:tcBorders>
                                    <w:top w:val="nil"/>
                                    <w:left w:val="nil"/>
                                    <w:bottom w:val="nil"/>
                                    <w:right w:val="nil"/>
                                  </w:tcBorders>
                                  <w:shd w:val="clear" w:color="auto" w:fill="auto"/>
                                  <w:noWrap/>
                                  <w:vAlign w:val="center"/>
                                  <w:hideMark/>
                                </w:tcPr>
                                <w:p w14:paraId="36CF67C5" w14:textId="77777777" w:rsidR="00C51030" w:rsidRPr="00F03DE6" w:rsidRDefault="00C5103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14.0 </w:t>
                                  </w:r>
                                </w:p>
                              </w:tc>
                              <w:tc>
                                <w:tcPr>
                                  <w:tcW w:w="737" w:type="dxa"/>
                                  <w:tcBorders>
                                    <w:top w:val="nil"/>
                                    <w:left w:val="nil"/>
                                    <w:bottom w:val="nil"/>
                                    <w:right w:val="nil"/>
                                  </w:tcBorders>
                                  <w:shd w:val="clear" w:color="auto" w:fill="auto"/>
                                  <w:noWrap/>
                                  <w:vAlign w:val="center"/>
                                  <w:hideMark/>
                                </w:tcPr>
                                <w:p w14:paraId="4DCCBD5E" w14:textId="77777777" w:rsidR="00C51030" w:rsidRPr="00F03DE6" w:rsidRDefault="00C5103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4289AE58" w14:textId="77777777" w:rsidR="00C51030" w:rsidRPr="00F03DE6" w:rsidRDefault="00C51030"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6F22EBA" w14:textId="77777777" w:rsidR="00C51030" w:rsidRPr="00F03DE6" w:rsidRDefault="00C5103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03F7575D" w14:textId="77777777" w:rsidR="00C51030" w:rsidRPr="00F03DE6" w:rsidRDefault="00C5103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7.0 </w:t>
                                  </w:r>
                                </w:p>
                              </w:tc>
                              <w:tc>
                                <w:tcPr>
                                  <w:tcW w:w="737" w:type="dxa"/>
                                  <w:tcBorders>
                                    <w:top w:val="nil"/>
                                    <w:left w:val="nil"/>
                                    <w:bottom w:val="nil"/>
                                    <w:right w:val="nil"/>
                                  </w:tcBorders>
                                  <w:shd w:val="clear" w:color="auto" w:fill="auto"/>
                                  <w:noWrap/>
                                  <w:vAlign w:val="center"/>
                                  <w:hideMark/>
                                </w:tcPr>
                                <w:p w14:paraId="42DF2A55" w14:textId="77777777" w:rsidR="00C51030" w:rsidRPr="00F03DE6" w:rsidRDefault="00C5103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3.0 </w:t>
                                  </w:r>
                                </w:p>
                              </w:tc>
                              <w:tc>
                                <w:tcPr>
                                  <w:tcW w:w="569" w:type="dxa"/>
                                  <w:gridSpan w:val="2"/>
                                  <w:tcBorders>
                                    <w:left w:val="nil"/>
                                    <w:right w:val="nil"/>
                                  </w:tcBorders>
                                  <w:shd w:val="clear" w:color="auto" w:fill="auto"/>
                                  <w:noWrap/>
                                  <w:vAlign w:val="center"/>
                                  <w:hideMark/>
                                </w:tcPr>
                                <w:p w14:paraId="0667C46B" w14:textId="77777777" w:rsidR="00C51030" w:rsidRPr="00F03DE6" w:rsidRDefault="00C51030" w:rsidP="00606608">
                                  <w:pPr>
                                    <w:spacing w:after="0" w:line="240" w:lineRule="auto"/>
                                    <w:jc w:val="center"/>
                                    <w:rPr>
                                      <w:rFonts w:ascii="Times New Roman" w:eastAsia="宋体" w:hAnsi="Times New Roman" w:cs="Times New Roman"/>
                                      <w:color w:val="000000"/>
                                      <w:sz w:val="21"/>
                                      <w:szCs w:val="21"/>
                                    </w:rPr>
                                  </w:pPr>
                                </w:p>
                              </w:tc>
                            </w:tr>
                            <w:tr w:rsidR="00C51030" w:rsidRPr="00F03DE6" w14:paraId="02FCCEE1"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151B74FA" w14:textId="77777777" w:rsidR="00C51030" w:rsidRPr="00F03DE6" w:rsidRDefault="00C51030"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农业培训</w:t>
                                  </w:r>
                                </w:p>
                              </w:tc>
                              <w:tc>
                                <w:tcPr>
                                  <w:tcW w:w="282" w:type="dxa"/>
                                  <w:tcBorders>
                                    <w:left w:val="nil"/>
                                    <w:right w:val="nil"/>
                                  </w:tcBorders>
                                  <w:shd w:val="clear" w:color="auto" w:fill="auto"/>
                                  <w:noWrap/>
                                  <w:vAlign w:val="center"/>
                                  <w:hideMark/>
                                </w:tcPr>
                                <w:p w14:paraId="5963503E" w14:textId="77777777" w:rsidR="00C51030" w:rsidRPr="00F03DE6" w:rsidRDefault="00C51030"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20A47EB" w14:textId="77777777" w:rsidR="00C51030" w:rsidRPr="00F03DE6" w:rsidRDefault="00C5103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6F75E3B3" w14:textId="77777777" w:rsidR="00C51030" w:rsidRPr="00F03DE6" w:rsidRDefault="00C5103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18AD485C" w14:textId="77777777" w:rsidR="00C51030" w:rsidRPr="00F03DE6" w:rsidRDefault="00C5103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4ABDAE7D" w14:textId="77777777" w:rsidR="00C51030" w:rsidRPr="00F03DE6" w:rsidRDefault="00C51030"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9DBCCAC" w14:textId="77777777" w:rsidR="00C51030" w:rsidRPr="00F03DE6" w:rsidRDefault="00C5103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3047C577" w14:textId="77777777" w:rsidR="00C51030" w:rsidRPr="00F03DE6" w:rsidRDefault="00C5103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4C6F3E0C" w14:textId="77777777" w:rsidR="00C51030" w:rsidRPr="00F03DE6" w:rsidRDefault="00C5103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62AC27B3" w14:textId="77777777" w:rsidR="00C51030" w:rsidRPr="00F03DE6" w:rsidRDefault="00C51030"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17BF9F6" w14:textId="77777777" w:rsidR="00C51030" w:rsidRPr="00F03DE6" w:rsidRDefault="00C5103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0C31167B" w14:textId="77777777" w:rsidR="00C51030" w:rsidRPr="00F03DE6" w:rsidRDefault="00C5103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5238246E" w14:textId="77777777" w:rsidR="00C51030" w:rsidRPr="00F03DE6" w:rsidRDefault="00C5103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4EDA7AB2" w14:textId="77777777" w:rsidR="00C51030" w:rsidRPr="00F03DE6" w:rsidRDefault="00C51030"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2EA1E205" w14:textId="77777777" w:rsidR="00C51030" w:rsidRPr="00F03DE6" w:rsidRDefault="00C5103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0.5 </w:t>
                                  </w:r>
                                </w:p>
                              </w:tc>
                              <w:tc>
                                <w:tcPr>
                                  <w:tcW w:w="737" w:type="dxa"/>
                                  <w:tcBorders>
                                    <w:top w:val="nil"/>
                                    <w:left w:val="nil"/>
                                    <w:bottom w:val="nil"/>
                                    <w:right w:val="nil"/>
                                  </w:tcBorders>
                                  <w:shd w:val="clear" w:color="auto" w:fill="auto"/>
                                  <w:noWrap/>
                                  <w:vAlign w:val="center"/>
                                  <w:hideMark/>
                                </w:tcPr>
                                <w:p w14:paraId="1368AE1D" w14:textId="77777777" w:rsidR="00C51030" w:rsidRPr="00F03DE6" w:rsidRDefault="00C5103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31EC4F46" w14:textId="77777777" w:rsidR="00C51030" w:rsidRPr="00F03DE6" w:rsidRDefault="00C5103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9" w:type="dxa"/>
                                  <w:gridSpan w:val="2"/>
                                  <w:tcBorders>
                                    <w:left w:val="nil"/>
                                    <w:right w:val="nil"/>
                                  </w:tcBorders>
                                  <w:shd w:val="clear" w:color="auto" w:fill="auto"/>
                                  <w:noWrap/>
                                  <w:vAlign w:val="center"/>
                                  <w:hideMark/>
                                </w:tcPr>
                                <w:p w14:paraId="51AA07DF" w14:textId="77777777" w:rsidR="00C51030" w:rsidRPr="00F03DE6" w:rsidRDefault="00C51030"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C51030" w:rsidRPr="00F03DE6" w14:paraId="49EB9626"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3799518D" w14:textId="77777777" w:rsidR="00C51030" w:rsidRPr="00F03DE6" w:rsidRDefault="00C51030"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健康状态</w:t>
                                  </w:r>
                                </w:p>
                              </w:tc>
                              <w:tc>
                                <w:tcPr>
                                  <w:tcW w:w="282" w:type="dxa"/>
                                  <w:tcBorders>
                                    <w:left w:val="nil"/>
                                    <w:right w:val="nil"/>
                                  </w:tcBorders>
                                  <w:shd w:val="clear" w:color="auto" w:fill="auto"/>
                                  <w:noWrap/>
                                  <w:vAlign w:val="center"/>
                                  <w:hideMark/>
                                </w:tcPr>
                                <w:p w14:paraId="0FDA5077" w14:textId="77777777" w:rsidR="00C51030" w:rsidRPr="00F03DE6" w:rsidRDefault="00C51030"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54D9F3A" w14:textId="77777777" w:rsidR="00C51030" w:rsidRPr="00F03DE6" w:rsidRDefault="00C5103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4.3 </w:t>
                                  </w:r>
                                </w:p>
                              </w:tc>
                              <w:tc>
                                <w:tcPr>
                                  <w:tcW w:w="737" w:type="dxa"/>
                                  <w:tcBorders>
                                    <w:top w:val="nil"/>
                                    <w:left w:val="nil"/>
                                    <w:bottom w:val="nil"/>
                                    <w:right w:val="nil"/>
                                  </w:tcBorders>
                                  <w:shd w:val="clear" w:color="auto" w:fill="auto"/>
                                  <w:noWrap/>
                                  <w:vAlign w:val="center"/>
                                  <w:hideMark/>
                                </w:tcPr>
                                <w:p w14:paraId="4DE23E2D" w14:textId="77777777" w:rsidR="00C51030" w:rsidRPr="00F03DE6" w:rsidRDefault="00C5103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7B781079" w14:textId="77777777" w:rsidR="00C51030" w:rsidRPr="00F03DE6" w:rsidRDefault="00C5103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283" w:type="dxa"/>
                                  <w:tcBorders>
                                    <w:left w:val="nil"/>
                                    <w:right w:val="nil"/>
                                  </w:tcBorders>
                                  <w:shd w:val="clear" w:color="auto" w:fill="auto"/>
                                  <w:noWrap/>
                                  <w:vAlign w:val="center"/>
                                  <w:hideMark/>
                                </w:tcPr>
                                <w:p w14:paraId="481CE0C7" w14:textId="77777777" w:rsidR="00C51030" w:rsidRPr="00F03DE6" w:rsidRDefault="00C51030"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6E7FEA6" w14:textId="77777777" w:rsidR="00C51030" w:rsidRPr="00F03DE6" w:rsidRDefault="00C5103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4.3 </w:t>
                                  </w:r>
                                </w:p>
                              </w:tc>
                              <w:tc>
                                <w:tcPr>
                                  <w:tcW w:w="737" w:type="dxa"/>
                                  <w:tcBorders>
                                    <w:top w:val="nil"/>
                                    <w:left w:val="nil"/>
                                    <w:bottom w:val="nil"/>
                                    <w:right w:val="nil"/>
                                  </w:tcBorders>
                                  <w:shd w:val="clear" w:color="auto" w:fill="auto"/>
                                  <w:noWrap/>
                                  <w:vAlign w:val="center"/>
                                  <w:hideMark/>
                                </w:tcPr>
                                <w:p w14:paraId="5D20DD4D" w14:textId="77777777" w:rsidR="00C51030" w:rsidRPr="00F03DE6" w:rsidRDefault="00C5103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50D6B940" w14:textId="77777777" w:rsidR="00C51030" w:rsidRPr="00F03DE6" w:rsidRDefault="00C5103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567" w:type="dxa"/>
                                  <w:tcBorders>
                                    <w:left w:val="nil"/>
                                    <w:right w:val="nil"/>
                                  </w:tcBorders>
                                  <w:shd w:val="clear" w:color="auto" w:fill="auto"/>
                                  <w:noWrap/>
                                  <w:vAlign w:val="center"/>
                                  <w:hideMark/>
                                </w:tcPr>
                                <w:p w14:paraId="588DA3C4" w14:textId="77777777" w:rsidR="00C51030" w:rsidRPr="00F03DE6" w:rsidRDefault="00C51030"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4CD07609" w14:textId="77777777" w:rsidR="00C51030" w:rsidRPr="00F03DE6" w:rsidRDefault="00C5103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4.4 </w:t>
                                  </w:r>
                                </w:p>
                              </w:tc>
                              <w:tc>
                                <w:tcPr>
                                  <w:tcW w:w="737" w:type="dxa"/>
                                  <w:tcBorders>
                                    <w:top w:val="nil"/>
                                    <w:left w:val="nil"/>
                                    <w:bottom w:val="nil"/>
                                    <w:right w:val="nil"/>
                                  </w:tcBorders>
                                  <w:shd w:val="clear" w:color="auto" w:fill="auto"/>
                                  <w:noWrap/>
                                  <w:vAlign w:val="center"/>
                                  <w:hideMark/>
                                </w:tcPr>
                                <w:p w14:paraId="744D1D52" w14:textId="77777777" w:rsidR="00C51030" w:rsidRPr="00F03DE6" w:rsidRDefault="00C5103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4D6ABBC3" w14:textId="77777777" w:rsidR="00C51030" w:rsidRPr="00F03DE6" w:rsidRDefault="00C5103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3.0 </w:t>
                                  </w:r>
                                </w:p>
                              </w:tc>
                              <w:tc>
                                <w:tcPr>
                                  <w:tcW w:w="567" w:type="dxa"/>
                                  <w:tcBorders>
                                    <w:left w:val="nil"/>
                                    <w:right w:val="nil"/>
                                  </w:tcBorders>
                                  <w:shd w:val="clear" w:color="auto" w:fill="auto"/>
                                  <w:noWrap/>
                                  <w:vAlign w:val="center"/>
                                  <w:hideMark/>
                                </w:tcPr>
                                <w:p w14:paraId="12B2141D" w14:textId="77777777" w:rsidR="00C51030" w:rsidRPr="00F03DE6" w:rsidRDefault="00C51030"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4BA6211" w14:textId="77777777" w:rsidR="00C51030" w:rsidRPr="00F03DE6" w:rsidRDefault="00C5103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4.3 </w:t>
                                  </w:r>
                                </w:p>
                              </w:tc>
                              <w:tc>
                                <w:tcPr>
                                  <w:tcW w:w="737" w:type="dxa"/>
                                  <w:tcBorders>
                                    <w:top w:val="nil"/>
                                    <w:left w:val="nil"/>
                                    <w:bottom w:val="nil"/>
                                    <w:right w:val="nil"/>
                                  </w:tcBorders>
                                  <w:shd w:val="clear" w:color="auto" w:fill="auto"/>
                                  <w:noWrap/>
                                  <w:vAlign w:val="center"/>
                                  <w:hideMark/>
                                </w:tcPr>
                                <w:p w14:paraId="0D511599" w14:textId="77777777" w:rsidR="00C51030" w:rsidRPr="00F03DE6" w:rsidRDefault="00C5103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7AB645E0" w14:textId="77777777" w:rsidR="00C51030" w:rsidRPr="00F03DE6" w:rsidRDefault="00C5103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4.0 </w:t>
                                  </w:r>
                                </w:p>
                              </w:tc>
                              <w:tc>
                                <w:tcPr>
                                  <w:tcW w:w="569" w:type="dxa"/>
                                  <w:gridSpan w:val="2"/>
                                  <w:tcBorders>
                                    <w:left w:val="nil"/>
                                    <w:right w:val="nil"/>
                                  </w:tcBorders>
                                  <w:shd w:val="clear" w:color="auto" w:fill="auto"/>
                                  <w:noWrap/>
                                  <w:vAlign w:val="center"/>
                                  <w:hideMark/>
                                </w:tcPr>
                                <w:p w14:paraId="3DA3A487" w14:textId="77777777" w:rsidR="00C51030" w:rsidRPr="00F03DE6" w:rsidRDefault="00C51030" w:rsidP="00606608">
                                  <w:pPr>
                                    <w:spacing w:after="0" w:line="240" w:lineRule="auto"/>
                                    <w:jc w:val="center"/>
                                    <w:rPr>
                                      <w:rFonts w:ascii="Times New Roman" w:eastAsia="宋体" w:hAnsi="Times New Roman" w:cs="Times New Roman"/>
                                      <w:color w:val="000000"/>
                                      <w:sz w:val="21"/>
                                      <w:szCs w:val="21"/>
                                    </w:rPr>
                                  </w:pPr>
                                </w:p>
                              </w:tc>
                            </w:tr>
                            <w:tr w:rsidR="00C51030" w:rsidRPr="00F03DE6" w14:paraId="4F144831"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6DEC181A" w14:textId="77777777" w:rsidR="00C51030" w:rsidRPr="00F03DE6" w:rsidRDefault="00C51030"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家庭背景</w:t>
                                  </w:r>
                                </w:p>
                              </w:tc>
                              <w:tc>
                                <w:tcPr>
                                  <w:tcW w:w="282" w:type="dxa"/>
                                  <w:tcBorders>
                                    <w:left w:val="nil"/>
                                    <w:right w:val="nil"/>
                                  </w:tcBorders>
                                  <w:shd w:val="clear" w:color="auto" w:fill="auto"/>
                                  <w:noWrap/>
                                  <w:vAlign w:val="center"/>
                                  <w:hideMark/>
                                </w:tcPr>
                                <w:p w14:paraId="156597A8" w14:textId="77777777" w:rsidR="00C51030" w:rsidRPr="00F03DE6" w:rsidRDefault="00C51030"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577C565" w14:textId="77777777" w:rsidR="00C51030" w:rsidRPr="00F03DE6" w:rsidRDefault="00C5103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0EDCAAD5" w14:textId="77777777" w:rsidR="00C51030" w:rsidRPr="00F03DE6" w:rsidRDefault="00C5103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429259A9" w14:textId="77777777" w:rsidR="00C51030" w:rsidRPr="00F03DE6" w:rsidRDefault="00C5103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03868FA6" w14:textId="77777777" w:rsidR="00C51030" w:rsidRPr="00F03DE6" w:rsidRDefault="00C51030"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C419251" w14:textId="77777777" w:rsidR="00C51030" w:rsidRPr="00F03DE6" w:rsidRDefault="00C5103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5A972469" w14:textId="77777777" w:rsidR="00C51030" w:rsidRPr="00F03DE6" w:rsidRDefault="00C5103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735CBB10" w14:textId="77777777" w:rsidR="00C51030" w:rsidRPr="00F03DE6" w:rsidRDefault="00C5103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47815CBB" w14:textId="77777777" w:rsidR="00C51030" w:rsidRPr="00F03DE6" w:rsidRDefault="00C51030"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8CF5EF4" w14:textId="77777777" w:rsidR="00C51030" w:rsidRPr="00F03DE6" w:rsidRDefault="00C5103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567A9B7E" w14:textId="77777777" w:rsidR="00C51030" w:rsidRPr="00F03DE6" w:rsidRDefault="00C5103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38AC1D58" w14:textId="77777777" w:rsidR="00C51030" w:rsidRPr="00F03DE6" w:rsidRDefault="00C5103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3DEE9A60" w14:textId="77777777" w:rsidR="00C51030" w:rsidRPr="00F03DE6" w:rsidRDefault="00C51030"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5A533D0" w14:textId="77777777" w:rsidR="00C51030" w:rsidRPr="00F03DE6" w:rsidRDefault="00C5103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2DC16B5C" w14:textId="77777777" w:rsidR="00C51030" w:rsidRPr="00F03DE6" w:rsidRDefault="00C5103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7040761F" w14:textId="77777777" w:rsidR="00C51030" w:rsidRPr="00F03DE6" w:rsidRDefault="00C5103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9" w:type="dxa"/>
                                  <w:gridSpan w:val="2"/>
                                  <w:tcBorders>
                                    <w:left w:val="nil"/>
                                    <w:right w:val="nil"/>
                                  </w:tcBorders>
                                  <w:shd w:val="clear" w:color="auto" w:fill="auto"/>
                                  <w:noWrap/>
                                  <w:vAlign w:val="center"/>
                                  <w:hideMark/>
                                </w:tcPr>
                                <w:p w14:paraId="74006AF6" w14:textId="77777777" w:rsidR="00C51030" w:rsidRPr="00F03DE6" w:rsidRDefault="00C51030" w:rsidP="00606608">
                                  <w:pPr>
                                    <w:spacing w:after="0" w:line="240" w:lineRule="auto"/>
                                    <w:jc w:val="center"/>
                                    <w:rPr>
                                      <w:rFonts w:ascii="Times New Roman" w:eastAsia="宋体" w:hAnsi="Times New Roman" w:cs="Times New Roman"/>
                                      <w:color w:val="000000"/>
                                      <w:sz w:val="21"/>
                                      <w:szCs w:val="21"/>
                                    </w:rPr>
                                  </w:pPr>
                                </w:p>
                              </w:tc>
                            </w:tr>
                            <w:tr w:rsidR="00C51030" w:rsidRPr="00F03DE6" w14:paraId="43399779" w14:textId="77777777" w:rsidTr="009E37E6">
                              <w:trPr>
                                <w:trHeight w:val="283"/>
                                <w:jc w:val="center"/>
                              </w:trPr>
                              <w:tc>
                                <w:tcPr>
                                  <w:tcW w:w="1984" w:type="dxa"/>
                                  <w:tcBorders>
                                    <w:top w:val="nil"/>
                                    <w:left w:val="nil"/>
                                    <w:bottom w:val="single" w:sz="12" w:space="0" w:color="auto"/>
                                    <w:right w:val="nil"/>
                                  </w:tcBorders>
                                  <w:shd w:val="clear" w:color="auto" w:fill="auto"/>
                                  <w:noWrap/>
                                  <w:vAlign w:val="center"/>
                                  <w:hideMark/>
                                </w:tcPr>
                                <w:p w14:paraId="58225E22" w14:textId="77777777" w:rsidR="00C51030" w:rsidRPr="00F03DE6" w:rsidRDefault="00C51030" w:rsidP="00606608">
                                  <w:pPr>
                                    <w:spacing w:after="0" w:line="240" w:lineRule="auto"/>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样本数量</w:t>
                                  </w:r>
                                </w:p>
                              </w:tc>
                              <w:tc>
                                <w:tcPr>
                                  <w:tcW w:w="282" w:type="dxa"/>
                                  <w:tcBorders>
                                    <w:left w:val="nil"/>
                                    <w:bottom w:val="single" w:sz="12" w:space="0" w:color="auto"/>
                                    <w:right w:val="nil"/>
                                  </w:tcBorders>
                                  <w:shd w:val="clear" w:color="auto" w:fill="auto"/>
                                  <w:noWrap/>
                                  <w:vAlign w:val="center"/>
                                  <w:hideMark/>
                                </w:tcPr>
                                <w:p w14:paraId="3982327E" w14:textId="77777777" w:rsidR="00C51030" w:rsidRPr="00F03DE6" w:rsidRDefault="00C51030" w:rsidP="00606608">
                                  <w:pPr>
                                    <w:spacing w:after="0" w:line="240" w:lineRule="auto"/>
                                    <w:rPr>
                                      <w:rFonts w:ascii="Times New Roman" w:eastAsia="宋体" w:hAnsi="Times New Roman" w:cs="Times New Roman"/>
                                      <w:b/>
                                      <w:color w:val="000000"/>
                                      <w:sz w:val="21"/>
                                      <w:szCs w:val="21"/>
                                    </w:rPr>
                                  </w:pPr>
                                </w:p>
                              </w:tc>
                              <w:tc>
                                <w:tcPr>
                                  <w:tcW w:w="2211" w:type="dxa"/>
                                  <w:gridSpan w:val="3"/>
                                  <w:tcBorders>
                                    <w:top w:val="nil"/>
                                    <w:left w:val="nil"/>
                                    <w:bottom w:val="single" w:sz="12" w:space="0" w:color="auto"/>
                                    <w:right w:val="nil"/>
                                  </w:tcBorders>
                                  <w:shd w:val="clear" w:color="auto" w:fill="auto"/>
                                  <w:noWrap/>
                                  <w:vAlign w:val="center"/>
                                  <w:hideMark/>
                                </w:tcPr>
                                <w:p w14:paraId="52D7D414" w14:textId="77777777" w:rsidR="00C51030" w:rsidRPr="00F03DE6" w:rsidRDefault="00C51030" w:rsidP="00606608">
                                  <w:pPr>
                                    <w:spacing w:after="0" w:line="240" w:lineRule="auto"/>
                                    <w:jc w:val="center"/>
                                    <w:rPr>
                                      <w:rFonts w:ascii="Times New Roman" w:eastAsia="宋体" w:hAnsi="Times New Roman" w:cs="Times New Roman"/>
                                      <w:b/>
                                      <w:color w:val="000000"/>
                                      <w:sz w:val="21"/>
                                      <w:szCs w:val="21"/>
                                    </w:rPr>
                                  </w:pPr>
                                  <w:r w:rsidRPr="00F03DE6">
                                    <w:rPr>
                                      <w:rFonts w:ascii="Times New Roman" w:hAnsi="Times New Roman" w:cs="Times New Roman"/>
                                      <w:b/>
                                      <w:color w:val="000000"/>
                                      <w:sz w:val="21"/>
                                      <w:szCs w:val="21"/>
                                    </w:rPr>
                                    <w:t>N=9275</w:t>
                                  </w:r>
                                  <w:r>
                                    <w:rPr>
                                      <w:rFonts w:ascii="Times New Roman" w:hAnsi="Times New Roman" w:cs="Times New Roman" w:hint="eastAsia"/>
                                      <w:b/>
                                      <w:color w:val="000000"/>
                                      <w:sz w:val="21"/>
                                      <w:szCs w:val="21"/>
                                    </w:rPr>
                                    <w:t>，</w:t>
                                  </w:r>
                                  <w:r>
                                    <w:rPr>
                                      <w:rFonts w:ascii="Times New Roman" w:hAnsi="Times New Roman" w:cs="Times New Roman" w:hint="eastAsia"/>
                                      <w:b/>
                                      <w:color w:val="000000"/>
                                      <w:sz w:val="21"/>
                                      <w:szCs w:val="21"/>
                                    </w:rPr>
                                    <w:t>n=2794</w:t>
                                  </w:r>
                                </w:p>
                              </w:tc>
                              <w:tc>
                                <w:tcPr>
                                  <w:tcW w:w="283" w:type="dxa"/>
                                  <w:tcBorders>
                                    <w:left w:val="nil"/>
                                    <w:bottom w:val="single" w:sz="12" w:space="0" w:color="auto"/>
                                    <w:right w:val="nil"/>
                                  </w:tcBorders>
                                  <w:shd w:val="clear" w:color="auto" w:fill="auto"/>
                                  <w:noWrap/>
                                  <w:vAlign w:val="center"/>
                                  <w:hideMark/>
                                </w:tcPr>
                                <w:p w14:paraId="3CEFE7F8" w14:textId="77777777" w:rsidR="00C51030" w:rsidRPr="00F03DE6" w:rsidRDefault="00C51030" w:rsidP="00606608">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nil"/>
                                    <w:left w:val="nil"/>
                                    <w:bottom w:val="single" w:sz="12" w:space="0" w:color="auto"/>
                                    <w:right w:val="nil"/>
                                  </w:tcBorders>
                                  <w:shd w:val="clear" w:color="auto" w:fill="auto"/>
                                  <w:noWrap/>
                                  <w:vAlign w:val="center"/>
                                  <w:hideMark/>
                                </w:tcPr>
                                <w:p w14:paraId="5AA2F3BA" w14:textId="77777777" w:rsidR="00C51030" w:rsidRPr="00F03DE6" w:rsidRDefault="00C51030" w:rsidP="00606608">
                                  <w:pPr>
                                    <w:spacing w:after="0" w:line="240" w:lineRule="auto"/>
                                    <w:jc w:val="center"/>
                                    <w:rPr>
                                      <w:rFonts w:ascii="Times New Roman" w:eastAsia="宋体" w:hAnsi="Times New Roman" w:cs="Times New Roman"/>
                                      <w:b/>
                                      <w:color w:val="000000"/>
                                      <w:sz w:val="21"/>
                                      <w:szCs w:val="21"/>
                                    </w:rPr>
                                  </w:pPr>
                                  <w:r w:rsidRPr="00F03DE6">
                                    <w:rPr>
                                      <w:rFonts w:ascii="Times New Roman" w:hAnsi="Times New Roman" w:cs="Times New Roman"/>
                                      <w:b/>
                                      <w:color w:val="000000"/>
                                      <w:sz w:val="21"/>
                                      <w:szCs w:val="21"/>
                                    </w:rPr>
                                    <w:t>N=8487</w:t>
                                  </w:r>
                                </w:p>
                              </w:tc>
                              <w:tc>
                                <w:tcPr>
                                  <w:tcW w:w="567" w:type="dxa"/>
                                  <w:tcBorders>
                                    <w:left w:val="nil"/>
                                    <w:bottom w:val="single" w:sz="12" w:space="0" w:color="auto"/>
                                    <w:right w:val="nil"/>
                                  </w:tcBorders>
                                  <w:shd w:val="clear" w:color="auto" w:fill="auto"/>
                                  <w:noWrap/>
                                  <w:vAlign w:val="center"/>
                                  <w:hideMark/>
                                </w:tcPr>
                                <w:p w14:paraId="386D1038" w14:textId="77777777" w:rsidR="00C51030" w:rsidRPr="00F03DE6" w:rsidRDefault="00C51030" w:rsidP="00606608">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nil"/>
                                    <w:left w:val="nil"/>
                                    <w:bottom w:val="single" w:sz="12" w:space="0" w:color="auto"/>
                                    <w:right w:val="nil"/>
                                  </w:tcBorders>
                                  <w:shd w:val="clear" w:color="auto" w:fill="auto"/>
                                  <w:noWrap/>
                                  <w:vAlign w:val="center"/>
                                  <w:hideMark/>
                                </w:tcPr>
                                <w:p w14:paraId="4B141287" w14:textId="77777777" w:rsidR="00C51030" w:rsidRPr="00F03DE6" w:rsidRDefault="00C51030" w:rsidP="00606608">
                                  <w:pPr>
                                    <w:spacing w:after="0" w:line="240" w:lineRule="auto"/>
                                    <w:jc w:val="center"/>
                                    <w:rPr>
                                      <w:rFonts w:ascii="Times New Roman" w:eastAsia="宋体" w:hAnsi="Times New Roman" w:cs="Times New Roman"/>
                                      <w:b/>
                                      <w:color w:val="000000"/>
                                      <w:sz w:val="21"/>
                                      <w:szCs w:val="21"/>
                                    </w:rPr>
                                  </w:pPr>
                                  <w:r w:rsidRPr="00F03DE6">
                                    <w:rPr>
                                      <w:rFonts w:ascii="Times New Roman" w:hAnsi="Times New Roman" w:cs="Times New Roman"/>
                                      <w:b/>
                                      <w:color w:val="000000"/>
                                      <w:sz w:val="21"/>
                                      <w:szCs w:val="21"/>
                                    </w:rPr>
                                    <w:t>N=784</w:t>
                                  </w:r>
                                </w:p>
                              </w:tc>
                              <w:tc>
                                <w:tcPr>
                                  <w:tcW w:w="567" w:type="dxa"/>
                                  <w:tcBorders>
                                    <w:left w:val="nil"/>
                                    <w:bottom w:val="single" w:sz="12" w:space="0" w:color="auto"/>
                                    <w:right w:val="nil"/>
                                  </w:tcBorders>
                                  <w:shd w:val="clear" w:color="auto" w:fill="auto"/>
                                  <w:noWrap/>
                                  <w:vAlign w:val="center"/>
                                  <w:hideMark/>
                                </w:tcPr>
                                <w:p w14:paraId="5C17AB3E" w14:textId="77777777" w:rsidR="00C51030" w:rsidRPr="00F03DE6" w:rsidRDefault="00C51030" w:rsidP="00606608">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nil"/>
                                    <w:left w:val="nil"/>
                                    <w:bottom w:val="single" w:sz="12" w:space="0" w:color="auto"/>
                                    <w:right w:val="nil"/>
                                  </w:tcBorders>
                                  <w:shd w:val="clear" w:color="auto" w:fill="auto"/>
                                  <w:noWrap/>
                                  <w:vAlign w:val="center"/>
                                  <w:hideMark/>
                                </w:tcPr>
                                <w:p w14:paraId="13116070" w14:textId="77777777" w:rsidR="00C51030" w:rsidRPr="00F03DE6" w:rsidRDefault="00C51030" w:rsidP="00606608">
                                  <w:pPr>
                                    <w:spacing w:after="0" w:line="240" w:lineRule="auto"/>
                                    <w:jc w:val="center"/>
                                    <w:rPr>
                                      <w:rFonts w:ascii="Times New Roman" w:eastAsia="宋体" w:hAnsi="Times New Roman" w:cs="Times New Roman"/>
                                      <w:b/>
                                      <w:color w:val="000000"/>
                                      <w:sz w:val="21"/>
                                      <w:szCs w:val="21"/>
                                    </w:rPr>
                                  </w:pPr>
                                  <w:r w:rsidRPr="00F03DE6">
                                    <w:rPr>
                                      <w:rFonts w:ascii="Times New Roman" w:hAnsi="Times New Roman" w:cs="Times New Roman"/>
                                      <w:b/>
                                      <w:color w:val="000000"/>
                                      <w:sz w:val="21"/>
                                      <w:szCs w:val="21"/>
                                    </w:rPr>
                                    <w:t>N=4</w:t>
                                  </w:r>
                                </w:p>
                              </w:tc>
                              <w:tc>
                                <w:tcPr>
                                  <w:tcW w:w="569" w:type="dxa"/>
                                  <w:gridSpan w:val="2"/>
                                  <w:tcBorders>
                                    <w:left w:val="nil"/>
                                    <w:bottom w:val="single" w:sz="12" w:space="0" w:color="auto"/>
                                    <w:right w:val="nil"/>
                                  </w:tcBorders>
                                  <w:shd w:val="clear" w:color="auto" w:fill="auto"/>
                                  <w:noWrap/>
                                  <w:vAlign w:val="center"/>
                                  <w:hideMark/>
                                </w:tcPr>
                                <w:p w14:paraId="1CAD6648" w14:textId="77777777" w:rsidR="00C51030" w:rsidRPr="00F03DE6" w:rsidRDefault="00C51030" w:rsidP="00606608">
                                  <w:pPr>
                                    <w:spacing w:after="0" w:line="240" w:lineRule="auto"/>
                                    <w:jc w:val="center"/>
                                    <w:rPr>
                                      <w:rFonts w:ascii="Times New Roman" w:eastAsia="宋体" w:hAnsi="Times New Roman" w:cs="Times New Roman"/>
                                      <w:b/>
                                      <w:color w:val="000000"/>
                                      <w:sz w:val="21"/>
                                      <w:szCs w:val="21"/>
                                    </w:rPr>
                                  </w:pPr>
                                </w:p>
                              </w:tc>
                            </w:tr>
                            <w:tr w:rsidR="00C51030" w:rsidRPr="00F03DE6" w14:paraId="016D23CC" w14:textId="77777777" w:rsidTr="009E37E6">
                              <w:trPr>
                                <w:gridAfter w:val="1"/>
                                <w:wAfter w:w="6" w:type="dxa"/>
                                <w:trHeight w:val="283"/>
                                <w:jc w:val="center"/>
                              </w:trPr>
                              <w:tc>
                                <w:tcPr>
                                  <w:tcW w:w="13090" w:type="dxa"/>
                                  <w:gridSpan w:val="18"/>
                                  <w:tcBorders>
                                    <w:top w:val="nil"/>
                                    <w:left w:val="nil"/>
                                    <w:bottom w:val="nil"/>
                                  </w:tcBorders>
                                  <w:shd w:val="clear" w:color="auto" w:fill="auto"/>
                                  <w:noWrap/>
                                  <w:vAlign w:val="center"/>
                                </w:tcPr>
                                <w:p w14:paraId="1374C318" w14:textId="77777777" w:rsidR="00C51030" w:rsidRPr="00F03DE6" w:rsidRDefault="00C51030" w:rsidP="00606608">
                                  <w:pPr>
                                    <w:spacing w:after="0" w:line="240" w:lineRule="auto"/>
                                    <w:jc w:val="both"/>
                                    <w:rPr>
                                      <w:rFonts w:ascii="Times New Roman" w:eastAsia="宋体" w:hAnsi="Times New Roman" w:cs="Times New Roman"/>
                                      <w:color w:val="000000"/>
                                      <w:sz w:val="21"/>
                                      <w:szCs w:val="21"/>
                                    </w:rPr>
                                  </w:pPr>
                                  <w:r w:rsidRPr="00F03DE6">
                                    <w:rPr>
                                      <w:rFonts w:ascii="Times New Roman" w:hAnsi="Times New Roman" w:cs="Times New Roman"/>
                                      <w:sz w:val="18"/>
                                      <w:szCs w:val="18"/>
                                    </w:rPr>
                                    <w:t>注：</w:t>
                                  </w:r>
                                  <w:r w:rsidRPr="00F03DE6">
                                    <w:rPr>
                                      <w:rFonts w:ascii="Times New Roman" w:hAnsi="Times New Roman" w:cs="Times New Roman"/>
                                      <w:sz w:val="18"/>
                                      <w:szCs w:val="18"/>
                                    </w:rPr>
                                    <w:t>***</w:t>
                                  </w:r>
                                  <w:r w:rsidRPr="00F03DE6">
                                    <w:rPr>
                                      <w:rFonts w:ascii="Times New Roman" w:hAnsi="Times New Roman" w:cs="Times New Roman"/>
                                      <w:sz w:val="18"/>
                                      <w:szCs w:val="18"/>
                                    </w:rPr>
                                    <w:t>、</w:t>
                                  </w:r>
                                  <w:r w:rsidRPr="00F03DE6">
                                    <w:rPr>
                                      <w:rFonts w:ascii="Times New Roman" w:hAnsi="Times New Roman" w:cs="Times New Roman"/>
                                      <w:sz w:val="18"/>
                                      <w:szCs w:val="18"/>
                                    </w:rPr>
                                    <w:t>**</w:t>
                                  </w:r>
                                  <w:r w:rsidRPr="00F03DE6">
                                    <w:rPr>
                                      <w:rFonts w:ascii="Times New Roman" w:hAnsi="Times New Roman" w:cs="Times New Roman"/>
                                      <w:sz w:val="18"/>
                                      <w:szCs w:val="18"/>
                                    </w:rPr>
                                    <w:t>和</w:t>
                                  </w:r>
                                  <w:r w:rsidRPr="00F03DE6">
                                    <w:rPr>
                                      <w:rFonts w:ascii="Times New Roman" w:hAnsi="Times New Roman" w:cs="Times New Roman"/>
                                      <w:sz w:val="18"/>
                                      <w:szCs w:val="18"/>
                                    </w:rPr>
                                    <w:t>*</w:t>
                                  </w:r>
                                  <w:r w:rsidRPr="00F03DE6">
                                    <w:rPr>
                                      <w:rFonts w:ascii="Times New Roman" w:hAnsi="Times New Roman" w:cs="Times New Roman"/>
                                      <w:sz w:val="18"/>
                                      <w:szCs w:val="18"/>
                                    </w:rPr>
                                    <w:t>分别表示</w:t>
                                  </w:r>
                                  <w:r w:rsidRPr="00F03DE6">
                                    <w:rPr>
                                      <w:rFonts w:ascii="Times New Roman" w:hAnsi="Times New Roman" w:cs="Times New Roman"/>
                                      <w:sz w:val="18"/>
                                      <w:szCs w:val="18"/>
                                    </w:rPr>
                                    <w:t>1%</w:t>
                                  </w:r>
                                  <w:r w:rsidRPr="00F03DE6">
                                    <w:rPr>
                                      <w:rFonts w:ascii="Times New Roman" w:hAnsi="Times New Roman" w:cs="Times New Roman"/>
                                      <w:sz w:val="18"/>
                                      <w:szCs w:val="18"/>
                                    </w:rPr>
                                    <w:t>、</w:t>
                                  </w:r>
                                  <w:r w:rsidRPr="00F03DE6">
                                    <w:rPr>
                                      <w:rFonts w:ascii="Times New Roman" w:hAnsi="Times New Roman" w:cs="Times New Roman"/>
                                      <w:sz w:val="18"/>
                                      <w:szCs w:val="18"/>
                                    </w:rPr>
                                    <w:t>5%</w:t>
                                  </w:r>
                                  <w:r w:rsidRPr="00F03DE6">
                                    <w:rPr>
                                      <w:rFonts w:ascii="Times New Roman" w:hAnsi="Times New Roman" w:cs="Times New Roman"/>
                                      <w:sz w:val="18"/>
                                      <w:szCs w:val="18"/>
                                    </w:rPr>
                                    <w:t>和</w:t>
                                  </w:r>
                                  <w:r w:rsidRPr="00F03DE6">
                                    <w:rPr>
                                      <w:rFonts w:ascii="Times New Roman" w:hAnsi="Times New Roman" w:cs="Times New Roman"/>
                                      <w:sz w:val="18"/>
                                      <w:szCs w:val="18"/>
                                    </w:rPr>
                                    <w:t>10%</w:t>
                                  </w:r>
                                  <w:r w:rsidRPr="00F03DE6">
                                    <w:rPr>
                                      <w:rFonts w:ascii="Times New Roman" w:hAnsi="Times New Roman" w:cs="Times New Roman"/>
                                      <w:sz w:val="18"/>
                                      <w:szCs w:val="18"/>
                                    </w:rPr>
                                    <w:t>的显著性水平。</w:t>
                                  </w:r>
                                </w:p>
                              </w:tc>
                            </w:tr>
                          </w:tbl>
                          <w:p w14:paraId="530305CD" w14:textId="77777777" w:rsidR="00C51030" w:rsidRDefault="00C51030" w:rsidP="00742017">
                            <w:pPr>
                              <w:spacing w:after="0" w:line="240" w:lineRule="auto"/>
                              <w:ind w:firstLine="440"/>
                              <w:jc w:val="center"/>
                            </w:pPr>
                          </w:p>
                          <w:p w14:paraId="36026842" w14:textId="77777777" w:rsidR="00C51030" w:rsidRDefault="00C51030" w:rsidP="00742017">
                            <w:pPr>
                              <w:spacing w:after="0" w:line="240" w:lineRule="auto"/>
                              <w:ind w:firstLine="44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BEBB85" id="_x0000_s1073" type="#_x0000_t202" style="position:absolute;left:0;text-align:left;margin-left:0;margin-top:0;width:685.95pt;height:439.35pt;rotation:-90;z-index:251660288;visibility:visible;mso-wrap-style:square;mso-width-percent:0;mso-height-percent:0;mso-wrap-distance-left:9pt;mso-wrap-distance-top:3.6pt;mso-wrap-distance-right:9pt;mso-wrap-distance-bottom:3.6pt;mso-position-horizontal:center;mso-position-horizontal-relative:margin;mso-position-vertical:center;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" filled="f" stroked="f">
                <v:textbox>
                  <w:txbxContent>
                    <w:p w14:paraId="103A5288" w14:textId="07092109" w:rsidR="00C51030" w:rsidRPr="00563044" w:rsidRDefault="00C51030" w:rsidP="00742017">
                      <w:pPr>
                        <w:spacing w:beforeLines="100" w:before="326" w:after="0" w:line="240" w:lineRule="auto"/>
                        <w:jc w:val="center"/>
                        <w:rPr>
                          <w:rFonts w:ascii="Times New Roman" w:eastAsia="黑体" w:hAnsi="Times New Roman" w:cs="Times New Roman"/>
                          <w:bCs/>
                          <w:color w:val="000000"/>
                          <w:sz w:val="21"/>
                          <w:szCs w:val="21"/>
                        </w:rPr>
                      </w:pPr>
                      <w:bookmarkStart w:id="252" w:name="_Toc97183"/>
                      <w:r w:rsidRPr="00563044">
                        <w:rPr>
                          <w:rFonts w:ascii="Times New Roman" w:eastAsia="黑体" w:hAnsi="Times New Roman" w:cs="Times New Roman"/>
                          <w:bCs/>
                          <w:color w:val="000000"/>
                          <w:sz w:val="21"/>
                          <w:szCs w:val="21"/>
                        </w:rPr>
                        <w:t>表</w:t>
                      </w:r>
                      <w:r w:rsidRPr="00563044">
                        <w:rPr>
                          <w:rFonts w:ascii="Times New Roman" w:eastAsia="黑体" w:hAnsi="Times New Roman" w:cs="Times New Roman"/>
                          <w:bCs/>
                          <w:color w:val="000000"/>
                          <w:sz w:val="21"/>
                          <w:szCs w:val="21"/>
                        </w:rPr>
                        <w:t>3-</w:t>
                      </w:r>
                      <w:r>
                        <w:rPr>
                          <w:rFonts w:ascii="Times New Roman" w:eastAsia="黑体" w:hAnsi="Times New Roman" w:cs="Times New Roman"/>
                          <w:bCs/>
                          <w:color w:val="000000"/>
                          <w:sz w:val="21"/>
                          <w:szCs w:val="21"/>
                        </w:rPr>
                        <w:t>4</w:t>
                      </w:r>
                      <w:r w:rsidRPr="00563044">
                        <w:rPr>
                          <w:rFonts w:ascii="Times New Roman" w:eastAsia="黑体" w:hAnsi="Times New Roman" w:cs="Times New Roman"/>
                          <w:bCs/>
                          <w:color w:val="000000"/>
                          <w:sz w:val="21"/>
                          <w:szCs w:val="21"/>
                        </w:rPr>
                        <w:t xml:space="preserve">  </w:t>
                      </w:r>
                      <w:del w:id="253" w:author="曾 翠红" w:date="2019-05-09T22:31:00Z">
                        <w:r w:rsidRPr="00563044" w:rsidDel="00B86D23">
                          <w:rPr>
                            <w:rFonts w:ascii="Times New Roman" w:eastAsia="黑体" w:hAnsi="Times New Roman" w:cs="Times New Roman"/>
                            <w:bCs/>
                            <w:color w:val="000000"/>
                            <w:sz w:val="21"/>
                            <w:szCs w:val="21"/>
                          </w:rPr>
                          <w:delText>两熟</w:delText>
                        </w:r>
                        <w:r w:rsidDel="00B86D23">
                          <w:rPr>
                            <w:rFonts w:ascii="Times New Roman" w:eastAsia="黑体" w:hAnsi="Times New Roman" w:cs="Times New Roman" w:hint="eastAsia"/>
                            <w:bCs/>
                            <w:color w:val="000000"/>
                            <w:sz w:val="21"/>
                            <w:szCs w:val="21"/>
                          </w:rPr>
                          <w:delText>区</w:delText>
                        </w:r>
                        <w:r w:rsidRPr="00563044" w:rsidDel="00B86D23">
                          <w:rPr>
                            <w:rFonts w:ascii="Times New Roman" w:eastAsia="黑体" w:hAnsi="Times New Roman" w:cs="Times New Roman"/>
                            <w:bCs/>
                            <w:color w:val="000000"/>
                            <w:sz w:val="21"/>
                            <w:szCs w:val="21"/>
                          </w:rPr>
                          <w:delText>小麦</w:delText>
                        </w:r>
                      </w:del>
                      <w:ins w:id="254" w:author="曾 翠红" w:date="2019-05-09T22:31:00Z">
                        <w:r>
                          <w:rPr>
                            <w:rFonts w:ascii="Times New Roman" w:eastAsia="黑体" w:hAnsi="Times New Roman" w:cs="Times New Roman"/>
                            <w:bCs/>
                            <w:color w:val="000000"/>
                            <w:sz w:val="21"/>
                            <w:szCs w:val="21"/>
                          </w:rPr>
                          <w:t>两熟区冬小麦</w:t>
                        </w:r>
                      </w:ins>
                      <w:r w:rsidRPr="00563044">
                        <w:rPr>
                          <w:rFonts w:ascii="Times New Roman" w:eastAsia="黑体" w:hAnsi="Times New Roman" w:cs="Times New Roman"/>
                          <w:bCs/>
                          <w:color w:val="000000"/>
                          <w:sz w:val="21"/>
                          <w:szCs w:val="21"/>
                        </w:rPr>
                        <w:t>地区农户的基本特征和投入产出情况</w:t>
                      </w:r>
                      <w:bookmarkEnd w:id="252"/>
                    </w:p>
                    <w:tbl>
                      <w:tblPr>
                        <w:tblW w:w="13096" w:type="dxa"/>
                        <w:jc w:val="center"/>
                        <w:tblLayout w:type="fixed"/>
                        <w:tblLook w:val="04A0" w:firstRow="1" w:lastRow="0" w:firstColumn="1" w:lastColumn="0" w:noHBand="0" w:noVBand="1"/>
                      </w:tblPr>
                      <w:tblGrid>
                        <w:gridCol w:w="1984"/>
                        <w:gridCol w:w="282"/>
                        <w:gridCol w:w="737"/>
                        <w:gridCol w:w="737"/>
                        <w:gridCol w:w="737"/>
                        <w:gridCol w:w="283"/>
                        <w:gridCol w:w="737"/>
                        <w:gridCol w:w="737"/>
                        <w:gridCol w:w="737"/>
                        <w:gridCol w:w="567"/>
                        <w:gridCol w:w="737"/>
                        <w:gridCol w:w="737"/>
                        <w:gridCol w:w="737"/>
                        <w:gridCol w:w="567"/>
                        <w:gridCol w:w="737"/>
                        <w:gridCol w:w="737"/>
                        <w:gridCol w:w="737"/>
                        <w:gridCol w:w="563"/>
                        <w:gridCol w:w="6"/>
                      </w:tblGrid>
                      <w:tr w:rsidR="00C51030" w:rsidRPr="00F03DE6" w14:paraId="42C149FC" w14:textId="77777777" w:rsidTr="00740008">
                        <w:trPr>
                          <w:trHeight w:val="397"/>
                          <w:jc w:val="center"/>
                        </w:trPr>
                        <w:tc>
                          <w:tcPr>
                            <w:tcW w:w="1984" w:type="dxa"/>
                            <w:vMerge w:val="restart"/>
                            <w:tcBorders>
                              <w:top w:val="single" w:sz="12" w:space="0" w:color="auto"/>
                              <w:left w:val="nil"/>
                              <w:bottom w:val="single" w:sz="4" w:space="0" w:color="000000"/>
                              <w:right w:val="nil"/>
                            </w:tcBorders>
                            <w:shd w:val="clear" w:color="auto" w:fill="auto"/>
                            <w:noWrap/>
                            <w:vAlign w:val="center"/>
                            <w:hideMark/>
                          </w:tcPr>
                          <w:p w14:paraId="287CD837" w14:textId="77777777" w:rsidR="00C51030" w:rsidRPr="00F03DE6" w:rsidRDefault="00C51030" w:rsidP="00606608">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变量</w:t>
                            </w:r>
                          </w:p>
                        </w:tc>
                        <w:tc>
                          <w:tcPr>
                            <w:tcW w:w="282" w:type="dxa"/>
                            <w:tcBorders>
                              <w:top w:val="single" w:sz="12" w:space="0" w:color="auto"/>
                              <w:left w:val="nil"/>
                              <w:right w:val="nil"/>
                            </w:tcBorders>
                            <w:shd w:val="clear" w:color="auto" w:fill="auto"/>
                            <w:noWrap/>
                            <w:vAlign w:val="center"/>
                            <w:hideMark/>
                          </w:tcPr>
                          <w:p w14:paraId="587F8148" w14:textId="77777777" w:rsidR="00C51030" w:rsidRPr="00F03DE6" w:rsidRDefault="00C51030" w:rsidP="00606608">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2E8F960D" w14:textId="77777777" w:rsidR="00C51030" w:rsidRPr="00F03DE6" w:rsidRDefault="00C51030" w:rsidP="00606608">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总体</w:t>
                            </w:r>
                          </w:p>
                        </w:tc>
                        <w:tc>
                          <w:tcPr>
                            <w:tcW w:w="283" w:type="dxa"/>
                            <w:tcBorders>
                              <w:top w:val="single" w:sz="12" w:space="0" w:color="auto"/>
                              <w:left w:val="nil"/>
                              <w:right w:val="nil"/>
                            </w:tcBorders>
                            <w:vAlign w:val="center"/>
                          </w:tcPr>
                          <w:p w14:paraId="557C43F8" w14:textId="77777777" w:rsidR="00C51030" w:rsidRPr="00F03DE6" w:rsidRDefault="00C51030" w:rsidP="00606608">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1B48535E" w14:textId="77777777" w:rsidR="00C51030" w:rsidRPr="00F03DE6" w:rsidRDefault="00C51030" w:rsidP="00606608">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小规模</w:t>
                            </w:r>
                          </w:p>
                        </w:tc>
                        <w:tc>
                          <w:tcPr>
                            <w:tcW w:w="567" w:type="dxa"/>
                            <w:tcBorders>
                              <w:top w:val="single" w:sz="12" w:space="0" w:color="auto"/>
                              <w:left w:val="nil"/>
                              <w:bottom w:val="single" w:sz="4" w:space="0" w:color="auto"/>
                              <w:right w:val="nil"/>
                            </w:tcBorders>
                            <w:shd w:val="clear" w:color="auto" w:fill="auto"/>
                            <w:noWrap/>
                            <w:vAlign w:val="center"/>
                            <w:hideMark/>
                          </w:tcPr>
                          <w:p w14:paraId="40B3018F" w14:textId="77777777" w:rsidR="00C51030" w:rsidRPr="00F03DE6" w:rsidRDefault="00C51030" w:rsidP="00606608">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2E4F9E92" w14:textId="77777777" w:rsidR="00C51030" w:rsidRPr="00F03DE6" w:rsidRDefault="00C51030" w:rsidP="00606608">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中等规模</w:t>
                            </w:r>
                          </w:p>
                        </w:tc>
                        <w:tc>
                          <w:tcPr>
                            <w:tcW w:w="567" w:type="dxa"/>
                            <w:tcBorders>
                              <w:top w:val="single" w:sz="12" w:space="0" w:color="auto"/>
                              <w:left w:val="nil"/>
                              <w:bottom w:val="single" w:sz="4" w:space="0" w:color="auto"/>
                              <w:right w:val="nil"/>
                            </w:tcBorders>
                            <w:vAlign w:val="center"/>
                          </w:tcPr>
                          <w:p w14:paraId="3F8315CA" w14:textId="77777777" w:rsidR="00C51030" w:rsidRPr="00F03DE6" w:rsidRDefault="00C51030" w:rsidP="00606608">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22E7BC8D" w14:textId="77777777" w:rsidR="00C51030" w:rsidRPr="00F03DE6" w:rsidRDefault="00C51030" w:rsidP="00606608">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大规模</w:t>
                            </w:r>
                          </w:p>
                        </w:tc>
                        <w:tc>
                          <w:tcPr>
                            <w:tcW w:w="569" w:type="dxa"/>
                            <w:gridSpan w:val="2"/>
                            <w:tcBorders>
                              <w:top w:val="single" w:sz="12" w:space="0" w:color="auto"/>
                              <w:left w:val="nil"/>
                              <w:bottom w:val="single" w:sz="4" w:space="0" w:color="auto"/>
                              <w:right w:val="nil"/>
                            </w:tcBorders>
                            <w:shd w:val="clear" w:color="auto" w:fill="auto"/>
                            <w:noWrap/>
                            <w:vAlign w:val="center"/>
                            <w:hideMark/>
                          </w:tcPr>
                          <w:p w14:paraId="2F3942B8" w14:textId="77777777" w:rsidR="00C51030" w:rsidRPr="00F03DE6" w:rsidRDefault="00C51030" w:rsidP="00606608">
                            <w:pPr>
                              <w:spacing w:after="0" w:line="240" w:lineRule="auto"/>
                              <w:jc w:val="center"/>
                              <w:rPr>
                                <w:rFonts w:ascii="Times New Roman" w:eastAsia="宋体" w:hAnsi="Times New Roman" w:cs="Times New Roman"/>
                                <w:b/>
                                <w:color w:val="000000"/>
                                <w:sz w:val="21"/>
                                <w:szCs w:val="21"/>
                              </w:rPr>
                            </w:pPr>
                          </w:p>
                        </w:tc>
                      </w:tr>
                      <w:tr w:rsidR="00C51030" w:rsidRPr="00F03DE6" w14:paraId="38458279" w14:textId="77777777" w:rsidTr="00740008">
                        <w:trPr>
                          <w:trHeight w:val="397"/>
                          <w:jc w:val="center"/>
                        </w:trPr>
                        <w:tc>
                          <w:tcPr>
                            <w:tcW w:w="1984" w:type="dxa"/>
                            <w:vMerge/>
                            <w:tcBorders>
                              <w:top w:val="single" w:sz="4" w:space="0" w:color="auto"/>
                              <w:left w:val="nil"/>
                              <w:bottom w:val="single" w:sz="4" w:space="0" w:color="000000"/>
                              <w:right w:val="nil"/>
                            </w:tcBorders>
                            <w:vAlign w:val="center"/>
                            <w:hideMark/>
                          </w:tcPr>
                          <w:p w14:paraId="0C402AC8" w14:textId="77777777" w:rsidR="00C51030" w:rsidRPr="00F03DE6" w:rsidRDefault="00C51030" w:rsidP="00606608">
                            <w:pPr>
                              <w:spacing w:after="0" w:line="240" w:lineRule="auto"/>
                              <w:jc w:val="center"/>
                              <w:rPr>
                                <w:rFonts w:ascii="Times New Roman" w:eastAsia="宋体" w:hAnsi="Times New Roman" w:cs="Times New Roman"/>
                                <w:b/>
                                <w:color w:val="000000"/>
                                <w:sz w:val="21"/>
                                <w:szCs w:val="21"/>
                              </w:rPr>
                            </w:pPr>
                          </w:p>
                        </w:tc>
                        <w:tc>
                          <w:tcPr>
                            <w:tcW w:w="282" w:type="dxa"/>
                            <w:tcBorders>
                              <w:left w:val="nil"/>
                              <w:right w:val="nil"/>
                            </w:tcBorders>
                            <w:shd w:val="clear" w:color="auto" w:fill="auto"/>
                            <w:noWrap/>
                            <w:vAlign w:val="center"/>
                            <w:hideMark/>
                          </w:tcPr>
                          <w:p w14:paraId="14B5F328" w14:textId="77777777" w:rsidR="00C51030" w:rsidRPr="00F03DE6" w:rsidRDefault="00C51030" w:rsidP="00606608">
                            <w:pPr>
                              <w:spacing w:after="0" w:line="240" w:lineRule="auto"/>
                              <w:jc w:val="center"/>
                              <w:rPr>
                                <w:rFonts w:ascii="Times New Roman" w:eastAsia="宋体" w:hAnsi="Times New Roman" w:cs="Times New Roman"/>
                                <w:b/>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233DF75C" w14:textId="77777777" w:rsidR="00C51030" w:rsidRPr="00F03DE6" w:rsidRDefault="00C51030" w:rsidP="0060660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1B47563F" w14:textId="77777777" w:rsidR="00C51030" w:rsidRPr="00F03DE6" w:rsidRDefault="00C51030" w:rsidP="0060660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1AC46FDA" w14:textId="77777777" w:rsidR="00C51030" w:rsidRPr="00F03DE6" w:rsidRDefault="00C51030" w:rsidP="0060660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最小</w:t>
                            </w:r>
                          </w:p>
                        </w:tc>
                        <w:tc>
                          <w:tcPr>
                            <w:tcW w:w="283" w:type="dxa"/>
                            <w:tcBorders>
                              <w:left w:val="nil"/>
                              <w:right w:val="nil"/>
                            </w:tcBorders>
                            <w:shd w:val="clear" w:color="auto" w:fill="auto"/>
                            <w:noWrap/>
                            <w:vAlign w:val="center"/>
                            <w:hideMark/>
                          </w:tcPr>
                          <w:p w14:paraId="7D03C42D" w14:textId="77777777" w:rsidR="00C51030" w:rsidRPr="00F03DE6" w:rsidRDefault="00C51030" w:rsidP="00606608">
                            <w:pPr>
                              <w:spacing w:after="0" w:line="240" w:lineRule="auto"/>
                              <w:jc w:val="center"/>
                              <w:rPr>
                                <w:rFonts w:ascii="Times New Roman" w:eastAsia="宋体" w:hAnsi="Times New Roman" w:cs="Times New Roman"/>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1489E537" w14:textId="77777777" w:rsidR="00C51030" w:rsidRPr="00F03DE6" w:rsidRDefault="00C51030" w:rsidP="0060660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092B33FE" w14:textId="77777777" w:rsidR="00C51030" w:rsidRPr="00F03DE6" w:rsidRDefault="00C51030" w:rsidP="0060660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597655EA" w14:textId="77777777" w:rsidR="00C51030" w:rsidRPr="00F03DE6" w:rsidRDefault="00C51030" w:rsidP="0060660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最小</w:t>
                            </w:r>
                          </w:p>
                        </w:tc>
                        <w:tc>
                          <w:tcPr>
                            <w:tcW w:w="567" w:type="dxa"/>
                            <w:tcBorders>
                              <w:top w:val="single" w:sz="4" w:space="0" w:color="auto"/>
                              <w:left w:val="nil"/>
                              <w:bottom w:val="single" w:sz="4" w:space="0" w:color="auto"/>
                              <w:right w:val="nil"/>
                            </w:tcBorders>
                            <w:shd w:val="clear" w:color="auto" w:fill="auto"/>
                            <w:noWrap/>
                            <w:vAlign w:val="center"/>
                            <w:hideMark/>
                          </w:tcPr>
                          <w:p w14:paraId="2BCAC627" w14:textId="4D3EE248" w:rsidR="00C51030" w:rsidRPr="00F03DE6" w:rsidRDefault="00C51030" w:rsidP="00606608">
                            <w:pPr>
                              <w:spacing w:after="0" w:line="240" w:lineRule="auto"/>
                              <w:jc w:val="center"/>
                              <w:rPr>
                                <w:rFonts w:ascii="Times New Roman" w:eastAsia="宋体" w:hAnsi="Times New Roman" w:cs="Times New Roman"/>
                                <w:color w:val="000000"/>
                                <w:sz w:val="21"/>
                                <w:szCs w:val="21"/>
                              </w:rPr>
                            </w:pPr>
                            <w:r>
                              <w:rPr>
                                <w:rFonts w:ascii="Times New Roman" w:eastAsia="宋体" w:hAnsi="Times New Roman" w:cs="Times New Roman" w:hint="eastAsia"/>
                                <w:color w:val="000000"/>
                                <w:sz w:val="21"/>
                                <w:szCs w:val="21"/>
                              </w:rPr>
                              <w:t>F</w:t>
                            </w:r>
                          </w:p>
                        </w:tc>
                        <w:tc>
                          <w:tcPr>
                            <w:tcW w:w="737" w:type="dxa"/>
                            <w:tcBorders>
                              <w:top w:val="single" w:sz="4" w:space="0" w:color="auto"/>
                              <w:left w:val="nil"/>
                              <w:bottom w:val="single" w:sz="4" w:space="0" w:color="auto"/>
                              <w:right w:val="nil"/>
                            </w:tcBorders>
                            <w:shd w:val="clear" w:color="auto" w:fill="auto"/>
                            <w:noWrap/>
                            <w:vAlign w:val="center"/>
                            <w:hideMark/>
                          </w:tcPr>
                          <w:p w14:paraId="1D209F56" w14:textId="77777777" w:rsidR="00C51030" w:rsidRPr="00F03DE6" w:rsidRDefault="00C51030" w:rsidP="0060660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078D5F91" w14:textId="77777777" w:rsidR="00C51030" w:rsidRPr="00F03DE6" w:rsidRDefault="00C51030" w:rsidP="0060660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5597EF6D" w14:textId="77777777" w:rsidR="00C51030" w:rsidRPr="00F03DE6" w:rsidRDefault="00C51030" w:rsidP="0060660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最小</w:t>
                            </w:r>
                          </w:p>
                        </w:tc>
                        <w:tc>
                          <w:tcPr>
                            <w:tcW w:w="567" w:type="dxa"/>
                            <w:tcBorders>
                              <w:top w:val="single" w:sz="4" w:space="0" w:color="auto"/>
                              <w:left w:val="nil"/>
                              <w:bottom w:val="single" w:sz="4" w:space="0" w:color="auto"/>
                              <w:right w:val="nil"/>
                            </w:tcBorders>
                            <w:shd w:val="clear" w:color="auto" w:fill="auto"/>
                            <w:noWrap/>
                            <w:vAlign w:val="center"/>
                            <w:hideMark/>
                          </w:tcPr>
                          <w:p w14:paraId="40C919D1" w14:textId="27F94561" w:rsidR="00C51030" w:rsidRPr="00F03DE6" w:rsidRDefault="00C51030" w:rsidP="00606608">
                            <w:pPr>
                              <w:spacing w:after="0" w:line="240" w:lineRule="auto"/>
                              <w:jc w:val="center"/>
                              <w:rPr>
                                <w:rFonts w:ascii="Times New Roman" w:eastAsia="宋体" w:hAnsi="Times New Roman" w:cs="Times New Roman"/>
                                <w:color w:val="000000"/>
                                <w:sz w:val="21"/>
                                <w:szCs w:val="21"/>
                              </w:rPr>
                            </w:pPr>
                            <w:r>
                              <w:rPr>
                                <w:rFonts w:ascii="Times New Roman" w:eastAsia="宋体" w:hAnsi="Times New Roman" w:cs="Times New Roman" w:hint="eastAsia"/>
                                <w:color w:val="000000"/>
                                <w:sz w:val="21"/>
                                <w:szCs w:val="21"/>
                              </w:rPr>
                              <w:t>F</w:t>
                            </w:r>
                          </w:p>
                        </w:tc>
                        <w:tc>
                          <w:tcPr>
                            <w:tcW w:w="737" w:type="dxa"/>
                            <w:tcBorders>
                              <w:top w:val="single" w:sz="4" w:space="0" w:color="auto"/>
                              <w:left w:val="nil"/>
                              <w:bottom w:val="single" w:sz="4" w:space="0" w:color="auto"/>
                              <w:right w:val="nil"/>
                            </w:tcBorders>
                            <w:shd w:val="clear" w:color="auto" w:fill="auto"/>
                            <w:noWrap/>
                            <w:vAlign w:val="center"/>
                            <w:hideMark/>
                          </w:tcPr>
                          <w:p w14:paraId="7DF02C02" w14:textId="77777777" w:rsidR="00C51030" w:rsidRPr="00F03DE6" w:rsidRDefault="00C51030" w:rsidP="0060660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01D534B4" w14:textId="77777777" w:rsidR="00C51030" w:rsidRPr="00F03DE6" w:rsidRDefault="00C51030" w:rsidP="0060660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6B538720" w14:textId="77777777" w:rsidR="00C51030" w:rsidRPr="00F03DE6" w:rsidRDefault="00C51030" w:rsidP="0060660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最小</w:t>
                            </w:r>
                          </w:p>
                        </w:tc>
                        <w:tc>
                          <w:tcPr>
                            <w:tcW w:w="569" w:type="dxa"/>
                            <w:gridSpan w:val="2"/>
                            <w:tcBorders>
                              <w:top w:val="single" w:sz="4" w:space="0" w:color="auto"/>
                              <w:left w:val="nil"/>
                              <w:bottom w:val="single" w:sz="4" w:space="0" w:color="auto"/>
                              <w:right w:val="nil"/>
                            </w:tcBorders>
                            <w:shd w:val="clear" w:color="auto" w:fill="auto"/>
                            <w:noWrap/>
                            <w:vAlign w:val="center"/>
                            <w:hideMark/>
                          </w:tcPr>
                          <w:p w14:paraId="7E73B722" w14:textId="379ED7A7" w:rsidR="00C51030" w:rsidRPr="00F03DE6" w:rsidRDefault="00C51030" w:rsidP="00606608">
                            <w:pPr>
                              <w:spacing w:after="0" w:line="240" w:lineRule="auto"/>
                              <w:jc w:val="center"/>
                              <w:rPr>
                                <w:rFonts w:ascii="Times New Roman" w:eastAsia="宋体" w:hAnsi="Times New Roman" w:cs="Times New Roman"/>
                                <w:b/>
                                <w:color w:val="000000"/>
                                <w:sz w:val="21"/>
                                <w:szCs w:val="21"/>
                              </w:rPr>
                            </w:pPr>
                            <w:r>
                              <w:rPr>
                                <w:rFonts w:ascii="Times New Roman" w:eastAsia="宋体" w:hAnsi="Times New Roman" w:cs="Times New Roman" w:hint="eastAsia"/>
                                <w:color w:val="000000"/>
                                <w:sz w:val="21"/>
                                <w:szCs w:val="21"/>
                              </w:rPr>
                              <w:t>F</w:t>
                            </w:r>
                          </w:p>
                        </w:tc>
                      </w:tr>
                      <w:tr w:rsidR="00C51030" w:rsidRPr="00F03DE6" w14:paraId="61575B3F" w14:textId="77777777" w:rsidTr="00740008">
                        <w:trPr>
                          <w:trHeight w:val="283"/>
                          <w:jc w:val="center"/>
                        </w:trPr>
                        <w:tc>
                          <w:tcPr>
                            <w:tcW w:w="1984" w:type="dxa"/>
                            <w:tcBorders>
                              <w:top w:val="nil"/>
                              <w:left w:val="nil"/>
                              <w:bottom w:val="nil"/>
                              <w:right w:val="nil"/>
                            </w:tcBorders>
                            <w:shd w:val="clear" w:color="auto" w:fill="auto"/>
                            <w:noWrap/>
                            <w:vAlign w:val="center"/>
                            <w:hideMark/>
                          </w:tcPr>
                          <w:p w14:paraId="5DAB1DD1" w14:textId="77777777" w:rsidR="00C51030" w:rsidRPr="00F03DE6" w:rsidRDefault="00C51030"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单产（千克</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left w:val="nil"/>
                              <w:right w:val="nil"/>
                            </w:tcBorders>
                            <w:shd w:val="clear" w:color="auto" w:fill="auto"/>
                            <w:noWrap/>
                            <w:vAlign w:val="center"/>
                            <w:hideMark/>
                          </w:tcPr>
                          <w:p w14:paraId="08A3CE2B" w14:textId="77777777" w:rsidR="00C51030" w:rsidRPr="00F03DE6" w:rsidRDefault="00C51030"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F290909" w14:textId="77777777" w:rsidR="00C51030" w:rsidRPr="00F03DE6" w:rsidRDefault="00C5103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420.7 </w:t>
                            </w:r>
                          </w:p>
                        </w:tc>
                        <w:tc>
                          <w:tcPr>
                            <w:tcW w:w="737" w:type="dxa"/>
                            <w:tcBorders>
                              <w:top w:val="nil"/>
                              <w:left w:val="nil"/>
                              <w:bottom w:val="nil"/>
                              <w:right w:val="nil"/>
                            </w:tcBorders>
                            <w:shd w:val="clear" w:color="auto" w:fill="auto"/>
                            <w:noWrap/>
                            <w:vAlign w:val="center"/>
                            <w:hideMark/>
                          </w:tcPr>
                          <w:p w14:paraId="344C67B3" w14:textId="77777777" w:rsidR="00C51030" w:rsidRPr="00F03DE6" w:rsidRDefault="00C5103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562.5 </w:t>
                            </w:r>
                          </w:p>
                        </w:tc>
                        <w:tc>
                          <w:tcPr>
                            <w:tcW w:w="737" w:type="dxa"/>
                            <w:tcBorders>
                              <w:top w:val="nil"/>
                              <w:left w:val="nil"/>
                              <w:bottom w:val="nil"/>
                              <w:right w:val="nil"/>
                            </w:tcBorders>
                            <w:shd w:val="clear" w:color="auto" w:fill="auto"/>
                            <w:noWrap/>
                            <w:vAlign w:val="center"/>
                            <w:hideMark/>
                          </w:tcPr>
                          <w:p w14:paraId="7233182A" w14:textId="77777777" w:rsidR="00C51030" w:rsidRPr="00F03DE6" w:rsidRDefault="00C5103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182.2 </w:t>
                            </w:r>
                          </w:p>
                        </w:tc>
                        <w:tc>
                          <w:tcPr>
                            <w:tcW w:w="283" w:type="dxa"/>
                            <w:tcBorders>
                              <w:left w:val="nil"/>
                              <w:right w:val="nil"/>
                            </w:tcBorders>
                            <w:shd w:val="clear" w:color="auto" w:fill="auto"/>
                            <w:noWrap/>
                            <w:vAlign w:val="center"/>
                            <w:hideMark/>
                          </w:tcPr>
                          <w:p w14:paraId="2D32F0CE" w14:textId="77777777" w:rsidR="00C51030" w:rsidRPr="00F03DE6" w:rsidRDefault="00C51030" w:rsidP="00606608">
                            <w:pPr>
                              <w:spacing w:after="0" w:line="240" w:lineRule="auto"/>
                              <w:jc w:val="center"/>
                              <w:rPr>
                                <w:rFonts w:ascii="Times New Roman" w:eastAsia="宋体" w:hAnsi="Times New Roman" w:cs="Times New Roman"/>
                                <w:color w:val="000000"/>
                                <w:sz w:val="21"/>
                                <w:szCs w:val="21"/>
                              </w:rPr>
                            </w:pPr>
                          </w:p>
                        </w:tc>
                        <w:tc>
                          <w:tcPr>
                            <w:tcW w:w="737" w:type="dxa"/>
                            <w:tcBorders>
                              <w:top w:val="single" w:sz="4" w:space="0" w:color="auto"/>
                              <w:left w:val="nil"/>
                              <w:bottom w:val="nil"/>
                              <w:right w:val="nil"/>
                            </w:tcBorders>
                            <w:shd w:val="clear" w:color="auto" w:fill="auto"/>
                            <w:noWrap/>
                            <w:vAlign w:val="center"/>
                            <w:hideMark/>
                          </w:tcPr>
                          <w:p w14:paraId="164CD7E5" w14:textId="77777777" w:rsidR="00C51030" w:rsidRPr="00F03DE6" w:rsidRDefault="00C5103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419.7 </w:t>
                            </w:r>
                          </w:p>
                        </w:tc>
                        <w:tc>
                          <w:tcPr>
                            <w:tcW w:w="737" w:type="dxa"/>
                            <w:tcBorders>
                              <w:top w:val="single" w:sz="4" w:space="0" w:color="auto"/>
                              <w:left w:val="nil"/>
                              <w:bottom w:val="nil"/>
                              <w:right w:val="nil"/>
                            </w:tcBorders>
                            <w:shd w:val="clear" w:color="auto" w:fill="auto"/>
                            <w:noWrap/>
                            <w:vAlign w:val="center"/>
                            <w:hideMark/>
                          </w:tcPr>
                          <w:p w14:paraId="1D03237E" w14:textId="77777777" w:rsidR="00C51030" w:rsidRPr="00F03DE6" w:rsidRDefault="00C5103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562.5 </w:t>
                            </w:r>
                          </w:p>
                        </w:tc>
                        <w:tc>
                          <w:tcPr>
                            <w:tcW w:w="737" w:type="dxa"/>
                            <w:tcBorders>
                              <w:top w:val="single" w:sz="4" w:space="0" w:color="auto"/>
                              <w:left w:val="nil"/>
                              <w:bottom w:val="nil"/>
                              <w:right w:val="nil"/>
                            </w:tcBorders>
                            <w:shd w:val="clear" w:color="auto" w:fill="auto"/>
                            <w:noWrap/>
                            <w:vAlign w:val="center"/>
                            <w:hideMark/>
                          </w:tcPr>
                          <w:p w14:paraId="1C754E33" w14:textId="77777777" w:rsidR="00C51030" w:rsidRPr="00F03DE6" w:rsidRDefault="00C5103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182.2 </w:t>
                            </w:r>
                          </w:p>
                        </w:tc>
                        <w:tc>
                          <w:tcPr>
                            <w:tcW w:w="567" w:type="dxa"/>
                            <w:tcBorders>
                              <w:top w:val="single" w:sz="4" w:space="0" w:color="auto"/>
                              <w:left w:val="nil"/>
                              <w:right w:val="nil"/>
                            </w:tcBorders>
                            <w:shd w:val="clear" w:color="auto" w:fill="auto"/>
                            <w:noWrap/>
                            <w:vAlign w:val="center"/>
                            <w:hideMark/>
                          </w:tcPr>
                          <w:p w14:paraId="5B45C18F" w14:textId="77777777" w:rsidR="00C51030" w:rsidRPr="00F03DE6" w:rsidRDefault="00C51030"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single" w:sz="4" w:space="0" w:color="auto"/>
                              <w:left w:val="nil"/>
                              <w:bottom w:val="nil"/>
                              <w:right w:val="nil"/>
                            </w:tcBorders>
                            <w:shd w:val="clear" w:color="auto" w:fill="auto"/>
                            <w:noWrap/>
                            <w:vAlign w:val="center"/>
                            <w:hideMark/>
                          </w:tcPr>
                          <w:p w14:paraId="1E1F6C49" w14:textId="77777777" w:rsidR="00C51030" w:rsidRPr="00F03DE6" w:rsidRDefault="00C5103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432.2 </w:t>
                            </w:r>
                          </w:p>
                        </w:tc>
                        <w:tc>
                          <w:tcPr>
                            <w:tcW w:w="737" w:type="dxa"/>
                            <w:tcBorders>
                              <w:top w:val="single" w:sz="4" w:space="0" w:color="auto"/>
                              <w:left w:val="nil"/>
                              <w:bottom w:val="nil"/>
                              <w:right w:val="nil"/>
                            </w:tcBorders>
                            <w:shd w:val="clear" w:color="auto" w:fill="auto"/>
                            <w:noWrap/>
                            <w:vAlign w:val="center"/>
                            <w:hideMark/>
                          </w:tcPr>
                          <w:p w14:paraId="3689DE1F" w14:textId="77777777" w:rsidR="00C51030" w:rsidRPr="00F03DE6" w:rsidRDefault="00C5103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560.0 </w:t>
                            </w:r>
                          </w:p>
                        </w:tc>
                        <w:tc>
                          <w:tcPr>
                            <w:tcW w:w="737" w:type="dxa"/>
                            <w:tcBorders>
                              <w:top w:val="single" w:sz="4" w:space="0" w:color="auto"/>
                              <w:left w:val="nil"/>
                              <w:bottom w:val="nil"/>
                              <w:right w:val="nil"/>
                            </w:tcBorders>
                            <w:shd w:val="clear" w:color="auto" w:fill="auto"/>
                            <w:noWrap/>
                            <w:vAlign w:val="center"/>
                            <w:hideMark/>
                          </w:tcPr>
                          <w:p w14:paraId="621B2E8A" w14:textId="77777777" w:rsidR="00C51030" w:rsidRPr="00F03DE6" w:rsidRDefault="00C5103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182.5 </w:t>
                            </w:r>
                          </w:p>
                        </w:tc>
                        <w:tc>
                          <w:tcPr>
                            <w:tcW w:w="567" w:type="dxa"/>
                            <w:tcBorders>
                              <w:top w:val="single" w:sz="4" w:space="0" w:color="auto"/>
                              <w:left w:val="nil"/>
                              <w:right w:val="nil"/>
                            </w:tcBorders>
                            <w:shd w:val="clear" w:color="auto" w:fill="auto"/>
                            <w:noWrap/>
                            <w:vAlign w:val="center"/>
                            <w:hideMark/>
                          </w:tcPr>
                          <w:p w14:paraId="47D557D2" w14:textId="77777777" w:rsidR="00C51030" w:rsidRPr="00F03DE6" w:rsidRDefault="00C51030" w:rsidP="00606608">
                            <w:pPr>
                              <w:spacing w:after="0" w:line="240" w:lineRule="auto"/>
                              <w:jc w:val="center"/>
                              <w:rPr>
                                <w:rFonts w:ascii="Times New Roman" w:eastAsia="宋体" w:hAnsi="Times New Roman" w:cs="Times New Roman"/>
                                <w:color w:val="000000"/>
                                <w:sz w:val="21"/>
                                <w:szCs w:val="21"/>
                              </w:rPr>
                            </w:pPr>
                          </w:p>
                        </w:tc>
                        <w:tc>
                          <w:tcPr>
                            <w:tcW w:w="737" w:type="dxa"/>
                            <w:tcBorders>
                              <w:top w:val="single" w:sz="4" w:space="0" w:color="auto"/>
                              <w:left w:val="nil"/>
                              <w:bottom w:val="nil"/>
                              <w:right w:val="nil"/>
                            </w:tcBorders>
                            <w:shd w:val="clear" w:color="auto" w:fill="auto"/>
                            <w:noWrap/>
                            <w:vAlign w:val="center"/>
                            <w:hideMark/>
                          </w:tcPr>
                          <w:p w14:paraId="5E96FE83" w14:textId="77777777" w:rsidR="00C51030" w:rsidRPr="00F03DE6" w:rsidRDefault="00C5103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348.9 </w:t>
                            </w:r>
                          </w:p>
                        </w:tc>
                        <w:tc>
                          <w:tcPr>
                            <w:tcW w:w="737" w:type="dxa"/>
                            <w:tcBorders>
                              <w:top w:val="single" w:sz="4" w:space="0" w:color="auto"/>
                              <w:left w:val="nil"/>
                              <w:bottom w:val="nil"/>
                              <w:right w:val="nil"/>
                            </w:tcBorders>
                            <w:shd w:val="clear" w:color="auto" w:fill="auto"/>
                            <w:noWrap/>
                            <w:vAlign w:val="center"/>
                            <w:hideMark/>
                          </w:tcPr>
                          <w:p w14:paraId="61AEBEA8" w14:textId="77777777" w:rsidR="00C51030" w:rsidRPr="00F03DE6" w:rsidRDefault="00C5103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400.0 </w:t>
                            </w:r>
                          </w:p>
                        </w:tc>
                        <w:tc>
                          <w:tcPr>
                            <w:tcW w:w="737" w:type="dxa"/>
                            <w:tcBorders>
                              <w:top w:val="single" w:sz="4" w:space="0" w:color="auto"/>
                              <w:left w:val="nil"/>
                              <w:bottom w:val="nil"/>
                              <w:right w:val="nil"/>
                            </w:tcBorders>
                            <w:shd w:val="clear" w:color="auto" w:fill="auto"/>
                            <w:noWrap/>
                            <w:vAlign w:val="center"/>
                            <w:hideMark/>
                          </w:tcPr>
                          <w:p w14:paraId="07D50F6C" w14:textId="77777777" w:rsidR="00C51030" w:rsidRPr="00F03DE6" w:rsidRDefault="00C5103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300.0 </w:t>
                            </w:r>
                          </w:p>
                        </w:tc>
                        <w:tc>
                          <w:tcPr>
                            <w:tcW w:w="569" w:type="dxa"/>
                            <w:gridSpan w:val="2"/>
                            <w:tcBorders>
                              <w:top w:val="single" w:sz="4" w:space="0" w:color="auto"/>
                              <w:left w:val="nil"/>
                              <w:right w:val="nil"/>
                            </w:tcBorders>
                            <w:shd w:val="clear" w:color="auto" w:fill="auto"/>
                            <w:noWrap/>
                            <w:vAlign w:val="center"/>
                            <w:hideMark/>
                          </w:tcPr>
                          <w:p w14:paraId="13BD544A" w14:textId="77777777" w:rsidR="00C51030" w:rsidRPr="00F03DE6" w:rsidRDefault="00C51030" w:rsidP="00606608">
                            <w:pPr>
                              <w:spacing w:after="0" w:line="240" w:lineRule="auto"/>
                              <w:jc w:val="center"/>
                              <w:rPr>
                                <w:rFonts w:ascii="Times New Roman" w:eastAsia="宋体" w:hAnsi="Times New Roman" w:cs="Times New Roman"/>
                                <w:color w:val="000000"/>
                                <w:sz w:val="21"/>
                                <w:szCs w:val="21"/>
                              </w:rPr>
                            </w:pPr>
                          </w:p>
                        </w:tc>
                      </w:tr>
                      <w:tr w:rsidR="00C51030" w:rsidRPr="00F03DE6" w14:paraId="0EACAB25"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6F545AD9" w14:textId="77777777" w:rsidR="00C51030" w:rsidRPr="00F03DE6" w:rsidRDefault="00C51030"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收获面积（亩）</w:t>
                            </w:r>
                          </w:p>
                        </w:tc>
                        <w:tc>
                          <w:tcPr>
                            <w:tcW w:w="282" w:type="dxa"/>
                            <w:tcBorders>
                              <w:left w:val="nil"/>
                              <w:right w:val="nil"/>
                            </w:tcBorders>
                            <w:shd w:val="clear" w:color="auto" w:fill="auto"/>
                            <w:noWrap/>
                            <w:vAlign w:val="center"/>
                            <w:hideMark/>
                          </w:tcPr>
                          <w:p w14:paraId="122E244E" w14:textId="77777777" w:rsidR="00C51030" w:rsidRPr="00F03DE6" w:rsidRDefault="00C51030"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F33865A" w14:textId="77777777" w:rsidR="00C51030" w:rsidRPr="00F03DE6" w:rsidRDefault="00C5103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4.5 </w:t>
                            </w:r>
                          </w:p>
                        </w:tc>
                        <w:tc>
                          <w:tcPr>
                            <w:tcW w:w="737" w:type="dxa"/>
                            <w:tcBorders>
                              <w:top w:val="nil"/>
                              <w:left w:val="nil"/>
                              <w:bottom w:val="nil"/>
                              <w:right w:val="nil"/>
                            </w:tcBorders>
                            <w:shd w:val="clear" w:color="auto" w:fill="auto"/>
                            <w:noWrap/>
                            <w:vAlign w:val="center"/>
                            <w:hideMark/>
                          </w:tcPr>
                          <w:p w14:paraId="46B5DF25" w14:textId="77777777" w:rsidR="00C51030" w:rsidRPr="00F03DE6" w:rsidRDefault="00C5103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95.0 </w:t>
                            </w:r>
                          </w:p>
                        </w:tc>
                        <w:tc>
                          <w:tcPr>
                            <w:tcW w:w="737" w:type="dxa"/>
                            <w:tcBorders>
                              <w:top w:val="nil"/>
                              <w:left w:val="nil"/>
                              <w:bottom w:val="nil"/>
                              <w:right w:val="nil"/>
                            </w:tcBorders>
                            <w:shd w:val="clear" w:color="auto" w:fill="auto"/>
                            <w:noWrap/>
                            <w:vAlign w:val="center"/>
                            <w:hideMark/>
                          </w:tcPr>
                          <w:p w14:paraId="4A3E6DFA" w14:textId="77777777" w:rsidR="00C51030" w:rsidRPr="00F03DE6" w:rsidRDefault="00C5103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283" w:type="dxa"/>
                            <w:tcBorders>
                              <w:left w:val="nil"/>
                              <w:right w:val="nil"/>
                            </w:tcBorders>
                            <w:shd w:val="clear" w:color="auto" w:fill="auto"/>
                            <w:noWrap/>
                            <w:vAlign w:val="center"/>
                            <w:hideMark/>
                          </w:tcPr>
                          <w:p w14:paraId="580DDA00" w14:textId="77777777" w:rsidR="00C51030" w:rsidRPr="00F03DE6" w:rsidRDefault="00C51030"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6710519" w14:textId="77777777" w:rsidR="00C51030" w:rsidRPr="00F03DE6" w:rsidRDefault="00C5103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3.6 </w:t>
                            </w:r>
                          </w:p>
                        </w:tc>
                        <w:tc>
                          <w:tcPr>
                            <w:tcW w:w="737" w:type="dxa"/>
                            <w:tcBorders>
                              <w:top w:val="nil"/>
                              <w:left w:val="nil"/>
                              <w:bottom w:val="nil"/>
                              <w:right w:val="nil"/>
                            </w:tcBorders>
                            <w:shd w:val="clear" w:color="auto" w:fill="auto"/>
                            <w:noWrap/>
                            <w:vAlign w:val="center"/>
                            <w:hideMark/>
                          </w:tcPr>
                          <w:p w14:paraId="58DD546A" w14:textId="77777777" w:rsidR="00C51030" w:rsidRPr="00F03DE6" w:rsidRDefault="00C5103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9.9 </w:t>
                            </w:r>
                          </w:p>
                        </w:tc>
                        <w:tc>
                          <w:tcPr>
                            <w:tcW w:w="737" w:type="dxa"/>
                            <w:tcBorders>
                              <w:top w:val="nil"/>
                              <w:left w:val="nil"/>
                              <w:bottom w:val="nil"/>
                              <w:right w:val="nil"/>
                            </w:tcBorders>
                            <w:shd w:val="clear" w:color="auto" w:fill="auto"/>
                            <w:noWrap/>
                            <w:vAlign w:val="center"/>
                            <w:hideMark/>
                          </w:tcPr>
                          <w:p w14:paraId="3DFC5986" w14:textId="77777777" w:rsidR="00C51030" w:rsidRPr="00F03DE6" w:rsidRDefault="00C5103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567" w:type="dxa"/>
                            <w:tcBorders>
                              <w:left w:val="nil"/>
                              <w:right w:val="nil"/>
                            </w:tcBorders>
                            <w:shd w:val="clear" w:color="auto" w:fill="auto"/>
                            <w:noWrap/>
                            <w:vAlign w:val="center"/>
                            <w:hideMark/>
                          </w:tcPr>
                          <w:p w14:paraId="15033C8E" w14:textId="77777777" w:rsidR="00C51030" w:rsidRPr="00F03DE6" w:rsidRDefault="00C51030"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3836C304" w14:textId="77777777" w:rsidR="00C51030" w:rsidRPr="00F03DE6" w:rsidRDefault="00C5103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13.8 </w:t>
                            </w:r>
                          </w:p>
                        </w:tc>
                        <w:tc>
                          <w:tcPr>
                            <w:tcW w:w="737" w:type="dxa"/>
                            <w:tcBorders>
                              <w:top w:val="nil"/>
                              <w:left w:val="nil"/>
                              <w:bottom w:val="nil"/>
                              <w:right w:val="nil"/>
                            </w:tcBorders>
                            <w:shd w:val="clear" w:color="auto" w:fill="auto"/>
                            <w:noWrap/>
                            <w:vAlign w:val="center"/>
                            <w:hideMark/>
                          </w:tcPr>
                          <w:p w14:paraId="27E44978" w14:textId="77777777" w:rsidR="00C51030" w:rsidRPr="00F03DE6" w:rsidRDefault="00C5103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47.0 </w:t>
                            </w:r>
                          </w:p>
                        </w:tc>
                        <w:tc>
                          <w:tcPr>
                            <w:tcW w:w="737" w:type="dxa"/>
                            <w:tcBorders>
                              <w:top w:val="nil"/>
                              <w:left w:val="nil"/>
                              <w:bottom w:val="nil"/>
                              <w:right w:val="nil"/>
                            </w:tcBorders>
                            <w:shd w:val="clear" w:color="auto" w:fill="auto"/>
                            <w:noWrap/>
                            <w:vAlign w:val="center"/>
                            <w:hideMark/>
                          </w:tcPr>
                          <w:p w14:paraId="7BE35256" w14:textId="77777777" w:rsidR="00C51030" w:rsidRPr="00F03DE6" w:rsidRDefault="00C5103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10.0 </w:t>
                            </w:r>
                          </w:p>
                        </w:tc>
                        <w:tc>
                          <w:tcPr>
                            <w:tcW w:w="567" w:type="dxa"/>
                            <w:tcBorders>
                              <w:left w:val="nil"/>
                              <w:right w:val="nil"/>
                            </w:tcBorders>
                            <w:shd w:val="clear" w:color="auto" w:fill="auto"/>
                            <w:noWrap/>
                            <w:vAlign w:val="center"/>
                            <w:hideMark/>
                          </w:tcPr>
                          <w:p w14:paraId="5ADAB3F6" w14:textId="77777777" w:rsidR="00C51030" w:rsidRPr="00F03DE6" w:rsidRDefault="00C51030"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336D4FD" w14:textId="77777777" w:rsidR="00C51030" w:rsidRPr="00F03DE6" w:rsidRDefault="00C5103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81.0 </w:t>
                            </w:r>
                          </w:p>
                        </w:tc>
                        <w:tc>
                          <w:tcPr>
                            <w:tcW w:w="737" w:type="dxa"/>
                            <w:tcBorders>
                              <w:top w:val="nil"/>
                              <w:left w:val="nil"/>
                              <w:bottom w:val="nil"/>
                              <w:right w:val="nil"/>
                            </w:tcBorders>
                            <w:shd w:val="clear" w:color="auto" w:fill="auto"/>
                            <w:noWrap/>
                            <w:vAlign w:val="center"/>
                            <w:hideMark/>
                          </w:tcPr>
                          <w:p w14:paraId="3995A19D" w14:textId="77777777" w:rsidR="00C51030" w:rsidRPr="00F03DE6" w:rsidRDefault="00C5103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95.0 </w:t>
                            </w:r>
                          </w:p>
                        </w:tc>
                        <w:tc>
                          <w:tcPr>
                            <w:tcW w:w="737" w:type="dxa"/>
                            <w:tcBorders>
                              <w:top w:val="nil"/>
                              <w:left w:val="nil"/>
                              <w:bottom w:val="nil"/>
                              <w:right w:val="nil"/>
                            </w:tcBorders>
                            <w:shd w:val="clear" w:color="auto" w:fill="auto"/>
                            <w:noWrap/>
                            <w:vAlign w:val="center"/>
                            <w:hideMark/>
                          </w:tcPr>
                          <w:p w14:paraId="3C65C440" w14:textId="77777777" w:rsidR="00C51030" w:rsidRPr="00F03DE6" w:rsidRDefault="00C5103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70.0 </w:t>
                            </w:r>
                          </w:p>
                        </w:tc>
                        <w:tc>
                          <w:tcPr>
                            <w:tcW w:w="569" w:type="dxa"/>
                            <w:gridSpan w:val="2"/>
                            <w:tcBorders>
                              <w:left w:val="nil"/>
                              <w:right w:val="nil"/>
                            </w:tcBorders>
                            <w:shd w:val="clear" w:color="auto" w:fill="auto"/>
                            <w:noWrap/>
                            <w:vAlign w:val="center"/>
                            <w:hideMark/>
                          </w:tcPr>
                          <w:p w14:paraId="27269847" w14:textId="77777777" w:rsidR="00C51030" w:rsidRPr="00F03DE6" w:rsidRDefault="00C51030" w:rsidP="00606608">
                            <w:pPr>
                              <w:spacing w:after="0" w:line="240" w:lineRule="auto"/>
                              <w:jc w:val="center"/>
                              <w:rPr>
                                <w:rFonts w:ascii="Times New Roman" w:eastAsia="宋体" w:hAnsi="Times New Roman" w:cs="Times New Roman"/>
                                <w:color w:val="000000"/>
                                <w:sz w:val="21"/>
                                <w:szCs w:val="21"/>
                              </w:rPr>
                            </w:pPr>
                          </w:p>
                        </w:tc>
                      </w:tr>
                      <w:tr w:rsidR="00C51030" w:rsidRPr="00F03DE6" w14:paraId="22C204FB"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112E6BA2" w14:textId="77777777" w:rsidR="00C51030" w:rsidRPr="00F03DE6" w:rsidRDefault="00C51030"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投工量（日</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left w:val="nil"/>
                              <w:right w:val="nil"/>
                            </w:tcBorders>
                            <w:shd w:val="clear" w:color="auto" w:fill="auto"/>
                            <w:noWrap/>
                            <w:vAlign w:val="center"/>
                            <w:hideMark/>
                          </w:tcPr>
                          <w:p w14:paraId="3CE3DA60" w14:textId="77777777" w:rsidR="00C51030" w:rsidRPr="00F03DE6" w:rsidRDefault="00C51030"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C3D7B61" w14:textId="77777777" w:rsidR="00C51030" w:rsidRPr="00F03DE6" w:rsidRDefault="00C5103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10.3 </w:t>
                            </w:r>
                          </w:p>
                        </w:tc>
                        <w:tc>
                          <w:tcPr>
                            <w:tcW w:w="737" w:type="dxa"/>
                            <w:tcBorders>
                              <w:top w:val="nil"/>
                              <w:left w:val="nil"/>
                              <w:bottom w:val="nil"/>
                              <w:right w:val="nil"/>
                            </w:tcBorders>
                            <w:shd w:val="clear" w:color="auto" w:fill="auto"/>
                            <w:noWrap/>
                            <w:vAlign w:val="center"/>
                            <w:hideMark/>
                          </w:tcPr>
                          <w:p w14:paraId="2DB2FE4C" w14:textId="77777777" w:rsidR="00C51030" w:rsidRPr="00F03DE6" w:rsidRDefault="00C5103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33.3 </w:t>
                            </w:r>
                          </w:p>
                        </w:tc>
                        <w:tc>
                          <w:tcPr>
                            <w:tcW w:w="737" w:type="dxa"/>
                            <w:tcBorders>
                              <w:top w:val="nil"/>
                              <w:left w:val="nil"/>
                              <w:bottom w:val="nil"/>
                              <w:right w:val="nil"/>
                            </w:tcBorders>
                            <w:shd w:val="clear" w:color="auto" w:fill="auto"/>
                            <w:noWrap/>
                            <w:vAlign w:val="center"/>
                            <w:hideMark/>
                          </w:tcPr>
                          <w:p w14:paraId="46D27D14" w14:textId="77777777" w:rsidR="00C51030" w:rsidRPr="00F03DE6" w:rsidRDefault="00C5103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283" w:type="dxa"/>
                            <w:tcBorders>
                              <w:left w:val="nil"/>
                              <w:right w:val="nil"/>
                            </w:tcBorders>
                            <w:shd w:val="clear" w:color="auto" w:fill="auto"/>
                            <w:noWrap/>
                            <w:vAlign w:val="center"/>
                            <w:hideMark/>
                          </w:tcPr>
                          <w:p w14:paraId="14154F72" w14:textId="77777777" w:rsidR="00C51030" w:rsidRPr="00F03DE6" w:rsidRDefault="00C51030"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0958077" w14:textId="77777777" w:rsidR="00C51030" w:rsidRPr="00F03DE6" w:rsidRDefault="00C5103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10.7 </w:t>
                            </w:r>
                          </w:p>
                        </w:tc>
                        <w:tc>
                          <w:tcPr>
                            <w:tcW w:w="737" w:type="dxa"/>
                            <w:tcBorders>
                              <w:top w:val="nil"/>
                              <w:left w:val="nil"/>
                              <w:bottom w:val="nil"/>
                              <w:right w:val="nil"/>
                            </w:tcBorders>
                            <w:shd w:val="clear" w:color="auto" w:fill="auto"/>
                            <w:noWrap/>
                            <w:vAlign w:val="center"/>
                            <w:hideMark/>
                          </w:tcPr>
                          <w:p w14:paraId="526E039C" w14:textId="77777777" w:rsidR="00C51030" w:rsidRPr="00F03DE6" w:rsidRDefault="00C5103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33.3 </w:t>
                            </w:r>
                          </w:p>
                        </w:tc>
                        <w:tc>
                          <w:tcPr>
                            <w:tcW w:w="737" w:type="dxa"/>
                            <w:tcBorders>
                              <w:top w:val="nil"/>
                              <w:left w:val="nil"/>
                              <w:bottom w:val="nil"/>
                              <w:right w:val="nil"/>
                            </w:tcBorders>
                            <w:shd w:val="clear" w:color="auto" w:fill="auto"/>
                            <w:noWrap/>
                            <w:vAlign w:val="center"/>
                            <w:hideMark/>
                          </w:tcPr>
                          <w:p w14:paraId="618D6238" w14:textId="77777777" w:rsidR="00C51030" w:rsidRPr="00F03DE6" w:rsidRDefault="00C5103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567" w:type="dxa"/>
                            <w:tcBorders>
                              <w:left w:val="nil"/>
                              <w:right w:val="nil"/>
                            </w:tcBorders>
                            <w:shd w:val="clear" w:color="auto" w:fill="auto"/>
                            <w:noWrap/>
                            <w:vAlign w:val="center"/>
                            <w:hideMark/>
                          </w:tcPr>
                          <w:p w14:paraId="07FDE36D" w14:textId="77777777" w:rsidR="00C51030" w:rsidRPr="00F03DE6" w:rsidRDefault="00C51030"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320A8159" w14:textId="77777777" w:rsidR="00C51030" w:rsidRPr="00F03DE6" w:rsidRDefault="00C5103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6.6 </w:t>
                            </w:r>
                          </w:p>
                        </w:tc>
                        <w:tc>
                          <w:tcPr>
                            <w:tcW w:w="737" w:type="dxa"/>
                            <w:tcBorders>
                              <w:top w:val="nil"/>
                              <w:left w:val="nil"/>
                              <w:bottom w:val="nil"/>
                              <w:right w:val="nil"/>
                            </w:tcBorders>
                            <w:shd w:val="clear" w:color="auto" w:fill="auto"/>
                            <w:noWrap/>
                            <w:vAlign w:val="center"/>
                            <w:hideMark/>
                          </w:tcPr>
                          <w:p w14:paraId="58110860" w14:textId="77777777" w:rsidR="00C51030" w:rsidRPr="00F03DE6" w:rsidRDefault="00C5103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33.3 </w:t>
                            </w:r>
                          </w:p>
                        </w:tc>
                        <w:tc>
                          <w:tcPr>
                            <w:tcW w:w="737" w:type="dxa"/>
                            <w:tcBorders>
                              <w:top w:val="nil"/>
                              <w:left w:val="nil"/>
                              <w:bottom w:val="nil"/>
                              <w:right w:val="nil"/>
                            </w:tcBorders>
                            <w:shd w:val="clear" w:color="auto" w:fill="auto"/>
                            <w:noWrap/>
                            <w:vAlign w:val="center"/>
                            <w:hideMark/>
                          </w:tcPr>
                          <w:p w14:paraId="207B2AEF" w14:textId="77777777" w:rsidR="00C51030" w:rsidRPr="00F03DE6" w:rsidRDefault="00C5103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567" w:type="dxa"/>
                            <w:tcBorders>
                              <w:left w:val="nil"/>
                              <w:right w:val="nil"/>
                            </w:tcBorders>
                            <w:shd w:val="clear" w:color="auto" w:fill="auto"/>
                            <w:noWrap/>
                            <w:vAlign w:val="center"/>
                            <w:hideMark/>
                          </w:tcPr>
                          <w:p w14:paraId="302AE76B" w14:textId="77777777" w:rsidR="00C51030" w:rsidRPr="00F03DE6" w:rsidRDefault="00C51030"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8FCD07B" w14:textId="77777777" w:rsidR="00C51030" w:rsidRPr="00F03DE6" w:rsidRDefault="00C5103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4.7 </w:t>
                            </w:r>
                          </w:p>
                        </w:tc>
                        <w:tc>
                          <w:tcPr>
                            <w:tcW w:w="737" w:type="dxa"/>
                            <w:tcBorders>
                              <w:top w:val="nil"/>
                              <w:left w:val="nil"/>
                              <w:bottom w:val="nil"/>
                              <w:right w:val="nil"/>
                            </w:tcBorders>
                            <w:shd w:val="clear" w:color="auto" w:fill="auto"/>
                            <w:noWrap/>
                            <w:vAlign w:val="center"/>
                            <w:hideMark/>
                          </w:tcPr>
                          <w:p w14:paraId="15D6EC02" w14:textId="77777777" w:rsidR="00C51030" w:rsidRPr="00F03DE6" w:rsidRDefault="00C5103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7128BCCD" w14:textId="77777777" w:rsidR="00C51030" w:rsidRPr="00F03DE6" w:rsidRDefault="00C5103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4.3 </w:t>
                            </w:r>
                          </w:p>
                        </w:tc>
                        <w:tc>
                          <w:tcPr>
                            <w:tcW w:w="569" w:type="dxa"/>
                            <w:gridSpan w:val="2"/>
                            <w:tcBorders>
                              <w:left w:val="nil"/>
                              <w:right w:val="nil"/>
                            </w:tcBorders>
                            <w:shd w:val="clear" w:color="auto" w:fill="auto"/>
                            <w:noWrap/>
                            <w:vAlign w:val="center"/>
                            <w:hideMark/>
                          </w:tcPr>
                          <w:p w14:paraId="42DFE787" w14:textId="77777777" w:rsidR="00C51030" w:rsidRPr="00F03DE6" w:rsidRDefault="00C51030"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C51030" w:rsidRPr="00F03DE6" w14:paraId="1ADC3FC1"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0845C9FC" w14:textId="77777777" w:rsidR="00C51030" w:rsidRPr="00F03DE6" w:rsidRDefault="00C51030"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家庭投工量（日</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left w:val="nil"/>
                              <w:right w:val="nil"/>
                            </w:tcBorders>
                            <w:shd w:val="clear" w:color="auto" w:fill="auto"/>
                            <w:noWrap/>
                            <w:vAlign w:val="center"/>
                            <w:hideMark/>
                          </w:tcPr>
                          <w:p w14:paraId="78626FE2" w14:textId="77777777" w:rsidR="00C51030" w:rsidRPr="00F03DE6" w:rsidRDefault="00C51030"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36B18CD" w14:textId="77777777" w:rsidR="00C51030" w:rsidRPr="00F03DE6" w:rsidRDefault="00C5103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10.3 </w:t>
                            </w:r>
                          </w:p>
                        </w:tc>
                        <w:tc>
                          <w:tcPr>
                            <w:tcW w:w="737" w:type="dxa"/>
                            <w:tcBorders>
                              <w:top w:val="nil"/>
                              <w:left w:val="nil"/>
                              <w:bottom w:val="nil"/>
                              <w:right w:val="nil"/>
                            </w:tcBorders>
                            <w:shd w:val="clear" w:color="auto" w:fill="auto"/>
                            <w:noWrap/>
                            <w:vAlign w:val="center"/>
                            <w:hideMark/>
                          </w:tcPr>
                          <w:p w14:paraId="6EA3594B" w14:textId="77777777" w:rsidR="00C51030" w:rsidRPr="00F03DE6" w:rsidRDefault="00C5103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33.3 </w:t>
                            </w:r>
                          </w:p>
                        </w:tc>
                        <w:tc>
                          <w:tcPr>
                            <w:tcW w:w="737" w:type="dxa"/>
                            <w:tcBorders>
                              <w:top w:val="nil"/>
                              <w:left w:val="nil"/>
                              <w:bottom w:val="nil"/>
                              <w:right w:val="nil"/>
                            </w:tcBorders>
                            <w:shd w:val="clear" w:color="auto" w:fill="auto"/>
                            <w:noWrap/>
                            <w:vAlign w:val="center"/>
                            <w:hideMark/>
                          </w:tcPr>
                          <w:p w14:paraId="0BA596F3" w14:textId="77777777" w:rsidR="00C51030" w:rsidRPr="00F03DE6" w:rsidRDefault="00C5103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6A9C8FC3" w14:textId="77777777" w:rsidR="00C51030" w:rsidRPr="00F03DE6" w:rsidRDefault="00C51030"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344217B" w14:textId="77777777" w:rsidR="00C51030" w:rsidRPr="00F03DE6" w:rsidRDefault="00C5103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10.7 </w:t>
                            </w:r>
                          </w:p>
                        </w:tc>
                        <w:tc>
                          <w:tcPr>
                            <w:tcW w:w="737" w:type="dxa"/>
                            <w:tcBorders>
                              <w:top w:val="nil"/>
                              <w:left w:val="nil"/>
                              <w:bottom w:val="nil"/>
                              <w:right w:val="nil"/>
                            </w:tcBorders>
                            <w:shd w:val="clear" w:color="auto" w:fill="auto"/>
                            <w:noWrap/>
                            <w:vAlign w:val="center"/>
                            <w:hideMark/>
                          </w:tcPr>
                          <w:p w14:paraId="37C525E7" w14:textId="77777777" w:rsidR="00C51030" w:rsidRPr="00F03DE6" w:rsidRDefault="00C5103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33.3 </w:t>
                            </w:r>
                          </w:p>
                        </w:tc>
                        <w:tc>
                          <w:tcPr>
                            <w:tcW w:w="737" w:type="dxa"/>
                            <w:tcBorders>
                              <w:top w:val="nil"/>
                              <w:left w:val="nil"/>
                              <w:bottom w:val="nil"/>
                              <w:right w:val="nil"/>
                            </w:tcBorders>
                            <w:shd w:val="clear" w:color="auto" w:fill="auto"/>
                            <w:noWrap/>
                            <w:vAlign w:val="center"/>
                            <w:hideMark/>
                          </w:tcPr>
                          <w:p w14:paraId="214BEDEE" w14:textId="77777777" w:rsidR="00C51030" w:rsidRPr="00F03DE6" w:rsidRDefault="00C5103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78F38339" w14:textId="77777777" w:rsidR="00C51030" w:rsidRPr="00F03DE6" w:rsidRDefault="00C51030"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0FE11A7" w14:textId="77777777" w:rsidR="00C51030" w:rsidRPr="00F03DE6" w:rsidRDefault="00C5103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6.6 </w:t>
                            </w:r>
                          </w:p>
                        </w:tc>
                        <w:tc>
                          <w:tcPr>
                            <w:tcW w:w="737" w:type="dxa"/>
                            <w:tcBorders>
                              <w:top w:val="nil"/>
                              <w:left w:val="nil"/>
                              <w:bottom w:val="nil"/>
                              <w:right w:val="nil"/>
                            </w:tcBorders>
                            <w:shd w:val="clear" w:color="auto" w:fill="auto"/>
                            <w:noWrap/>
                            <w:vAlign w:val="center"/>
                            <w:hideMark/>
                          </w:tcPr>
                          <w:p w14:paraId="1DF7F588" w14:textId="77777777" w:rsidR="00C51030" w:rsidRPr="00F03DE6" w:rsidRDefault="00C5103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32.9 </w:t>
                            </w:r>
                          </w:p>
                        </w:tc>
                        <w:tc>
                          <w:tcPr>
                            <w:tcW w:w="737" w:type="dxa"/>
                            <w:tcBorders>
                              <w:top w:val="nil"/>
                              <w:left w:val="nil"/>
                              <w:bottom w:val="nil"/>
                              <w:right w:val="nil"/>
                            </w:tcBorders>
                            <w:shd w:val="clear" w:color="auto" w:fill="auto"/>
                            <w:noWrap/>
                            <w:vAlign w:val="center"/>
                            <w:hideMark/>
                          </w:tcPr>
                          <w:p w14:paraId="4C932F48" w14:textId="77777777" w:rsidR="00C51030" w:rsidRPr="00F03DE6" w:rsidRDefault="00C5103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567" w:type="dxa"/>
                            <w:tcBorders>
                              <w:left w:val="nil"/>
                              <w:right w:val="nil"/>
                            </w:tcBorders>
                            <w:shd w:val="clear" w:color="auto" w:fill="auto"/>
                            <w:noWrap/>
                            <w:vAlign w:val="center"/>
                            <w:hideMark/>
                          </w:tcPr>
                          <w:p w14:paraId="4589C4EF" w14:textId="77777777" w:rsidR="00C51030" w:rsidRPr="00F03DE6" w:rsidRDefault="00C51030"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154CE41" w14:textId="77777777" w:rsidR="00C51030" w:rsidRPr="00F03DE6" w:rsidRDefault="00C5103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3.1 </w:t>
                            </w:r>
                          </w:p>
                        </w:tc>
                        <w:tc>
                          <w:tcPr>
                            <w:tcW w:w="737" w:type="dxa"/>
                            <w:tcBorders>
                              <w:top w:val="nil"/>
                              <w:left w:val="nil"/>
                              <w:bottom w:val="nil"/>
                              <w:right w:val="nil"/>
                            </w:tcBorders>
                            <w:shd w:val="clear" w:color="auto" w:fill="auto"/>
                            <w:noWrap/>
                            <w:vAlign w:val="center"/>
                            <w:hideMark/>
                          </w:tcPr>
                          <w:p w14:paraId="3D796DC1" w14:textId="77777777" w:rsidR="00C51030" w:rsidRPr="00F03DE6" w:rsidRDefault="00C5103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3.6 </w:t>
                            </w:r>
                          </w:p>
                        </w:tc>
                        <w:tc>
                          <w:tcPr>
                            <w:tcW w:w="737" w:type="dxa"/>
                            <w:tcBorders>
                              <w:top w:val="nil"/>
                              <w:left w:val="nil"/>
                              <w:bottom w:val="nil"/>
                              <w:right w:val="nil"/>
                            </w:tcBorders>
                            <w:shd w:val="clear" w:color="auto" w:fill="auto"/>
                            <w:noWrap/>
                            <w:vAlign w:val="center"/>
                            <w:hideMark/>
                          </w:tcPr>
                          <w:p w14:paraId="76744C4B" w14:textId="77777777" w:rsidR="00C51030" w:rsidRPr="00F03DE6" w:rsidRDefault="00C5103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2.1 </w:t>
                            </w:r>
                          </w:p>
                        </w:tc>
                        <w:tc>
                          <w:tcPr>
                            <w:tcW w:w="569" w:type="dxa"/>
                            <w:gridSpan w:val="2"/>
                            <w:tcBorders>
                              <w:left w:val="nil"/>
                              <w:right w:val="nil"/>
                            </w:tcBorders>
                            <w:shd w:val="clear" w:color="auto" w:fill="auto"/>
                            <w:noWrap/>
                            <w:vAlign w:val="center"/>
                            <w:hideMark/>
                          </w:tcPr>
                          <w:p w14:paraId="669FC883" w14:textId="77777777" w:rsidR="00C51030" w:rsidRPr="00F03DE6" w:rsidRDefault="00C51030" w:rsidP="00606608">
                            <w:pPr>
                              <w:spacing w:after="0" w:line="240" w:lineRule="auto"/>
                              <w:jc w:val="center"/>
                              <w:rPr>
                                <w:rFonts w:ascii="Times New Roman" w:eastAsia="宋体" w:hAnsi="Times New Roman" w:cs="Times New Roman"/>
                                <w:color w:val="000000"/>
                                <w:sz w:val="21"/>
                                <w:szCs w:val="21"/>
                              </w:rPr>
                            </w:pPr>
                          </w:p>
                        </w:tc>
                      </w:tr>
                      <w:tr w:rsidR="00C51030" w:rsidRPr="00F03DE6" w14:paraId="68681035"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0E8693C0" w14:textId="77777777" w:rsidR="00C51030" w:rsidRPr="00F03DE6" w:rsidRDefault="00C51030"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雇佣投工量（日</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left w:val="nil"/>
                              <w:right w:val="nil"/>
                            </w:tcBorders>
                            <w:shd w:val="clear" w:color="auto" w:fill="auto"/>
                            <w:noWrap/>
                            <w:vAlign w:val="center"/>
                            <w:hideMark/>
                          </w:tcPr>
                          <w:p w14:paraId="5BDEEEE9" w14:textId="77777777" w:rsidR="00C51030" w:rsidRPr="00F03DE6" w:rsidRDefault="00C51030"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2804966" w14:textId="77777777" w:rsidR="00C51030" w:rsidRPr="00F03DE6" w:rsidRDefault="00C5103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5E8C7EFB" w14:textId="77777777" w:rsidR="00C51030" w:rsidRPr="00F03DE6" w:rsidRDefault="00C5103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2.9 </w:t>
                            </w:r>
                          </w:p>
                        </w:tc>
                        <w:tc>
                          <w:tcPr>
                            <w:tcW w:w="737" w:type="dxa"/>
                            <w:tcBorders>
                              <w:top w:val="nil"/>
                              <w:left w:val="nil"/>
                              <w:bottom w:val="nil"/>
                              <w:right w:val="nil"/>
                            </w:tcBorders>
                            <w:shd w:val="clear" w:color="auto" w:fill="auto"/>
                            <w:noWrap/>
                            <w:vAlign w:val="center"/>
                            <w:hideMark/>
                          </w:tcPr>
                          <w:p w14:paraId="4EF05479" w14:textId="77777777" w:rsidR="00C51030" w:rsidRPr="00F03DE6" w:rsidRDefault="00C5103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74E5985F" w14:textId="77777777" w:rsidR="00C51030" w:rsidRPr="00F03DE6" w:rsidRDefault="00C51030"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7135C5D" w14:textId="77777777" w:rsidR="00C51030" w:rsidRPr="00F03DE6" w:rsidRDefault="00C5103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2CCB2C56" w14:textId="77777777" w:rsidR="00C51030" w:rsidRPr="00F03DE6" w:rsidRDefault="00C5103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2.9 </w:t>
                            </w:r>
                          </w:p>
                        </w:tc>
                        <w:tc>
                          <w:tcPr>
                            <w:tcW w:w="737" w:type="dxa"/>
                            <w:tcBorders>
                              <w:top w:val="nil"/>
                              <w:left w:val="nil"/>
                              <w:bottom w:val="nil"/>
                              <w:right w:val="nil"/>
                            </w:tcBorders>
                            <w:shd w:val="clear" w:color="auto" w:fill="auto"/>
                            <w:noWrap/>
                            <w:vAlign w:val="center"/>
                            <w:hideMark/>
                          </w:tcPr>
                          <w:p w14:paraId="09709CD6" w14:textId="77777777" w:rsidR="00C51030" w:rsidRPr="00F03DE6" w:rsidRDefault="00C5103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403D7D0F" w14:textId="77777777" w:rsidR="00C51030" w:rsidRPr="00F03DE6" w:rsidRDefault="00C51030"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11F36E96" w14:textId="77777777" w:rsidR="00C51030" w:rsidRPr="00F03DE6" w:rsidRDefault="00C5103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42E62491" w14:textId="77777777" w:rsidR="00C51030" w:rsidRPr="00F03DE6" w:rsidRDefault="00C5103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2.0 </w:t>
                            </w:r>
                          </w:p>
                        </w:tc>
                        <w:tc>
                          <w:tcPr>
                            <w:tcW w:w="737" w:type="dxa"/>
                            <w:tcBorders>
                              <w:top w:val="nil"/>
                              <w:left w:val="nil"/>
                              <w:bottom w:val="nil"/>
                              <w:right w:val="nil"/>
                            </w:tcBorders>
                            <w:shd w:val="clear" w:color="auto" w:fill="auto"/>
                            <w:noWrap/>
                            <w:vAlign w:val="center"/>
                            <w:hideMark/>
                          </w:tcPr>
                          <w:p w14:paraId="1215B1BC" w14:textId="77777777" w:rsidR="00C51030" w:rsidRPr="00F03DE6" w:rsidRDefault="00C5103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655031B7" w14:textId="77777777" w:rsidR="00C51030" w:rsidRPr="00F03DE6" w:rsidRDefault="00C51030"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0903111" w14:textId="77777777" w:rsidR="00C51030" w:rsidRPr="00F03DE6" w:rsidRDefault="00C5103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1.7 </w:t>
                            </w:r>
                          </w:p>
                        </w:tc>
                        <w:tc>
                          <w:tcPr>
                            <w:tcW w:w="737" w:type="dxa"/>
                            <w:tcBorders>
                              <w:top w:val="nil"/>
                              <w:left w:val="nil"/>
                              <w:bottom w:val="nil"/>
                              <w:right w:val="nil"/>
                            </w:tcBorders>
                            <w:shd w:val="clear" w:color="auto" w:fill="auto"/>
                            <w:noWrap/>
                            <w:vAlign w:val="center"/>
                            <w:hideMark/>
                          </w:tcPr>
                          <w:p w14:paraId="46B72F1E" w14:textId="77777777" w:rsidR="00C51030" w:rsidRPr="00F03DE6" w:rsidRDefault="00C5103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2.1 </w:t>
                            </w:r>
                          </w:p>
                        </w:tc>
                        <w:tc>
                          <w:tcPr>
                            <w:tcW w:w="737" w:type="dxa"/>
                            <w:tcBorders>
                              <w:top w:val="nil"/>
                              <w:left w:val="nil"/>
                              <w:bottom w:val="nil"/>
                              <w:right w:val="nil"/>
                            </w:tcBorders>
                            <w:shd w:val="clear" w:color="auto" w:fill="auto"/>
                            <w:noWrap/>
                            <w:vAlign w:val="center"/>
                            <w:hideMark/>
                          </w:tcPr>
                          <w:p w14:paraId="7C9778D9" w14:textId="77777777" w:rsidR="00C51030" w:rsidRPr="00F03DE6" w:rsidRDefault="00C5103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1.4 </w:t>
                            </w:r>
                          </w:p>
                        </w:tc>
                        <w:tc>
                          <w:tcPr>
                            <w:tcW w:w="569" w:type="dxa"/>
                            <w:gridSpan w:val="2"/>
                            <w:tcBorders>
                              <w:left w:val="nil"/>
                              <w:right w:val="nil"/>
                            </w:tcBorders>
                            <w:shd w:val="clear" w:color="auto" w:fill="auto"/>
                            <w:noWrap/>
                            <w:vAlign w:val="center"/>
                            <w:hideMark/>
                          </w:tcPr>
                          <w:p w14:paraId="5A040CB3" w14:textId="77777777" w:rsidR="00C51030" w:rsidRPr="00F03DE6" w:rsidRDefault="00C51030"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C51030" w:rsidRPr="00F03DE6" w14:paraId="3FCE2928"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7B42B1A5" w14:textId="77777777" w:rsidR="00C51030" w:rsidRPr="00F03DE6" w:rsidRDefault="00C51030"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肥料投入（元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left w:val="nil"/>
                              <w:right w:val="nil"/>
                            </w:tcBorders>
                            <w:shd w:val="clear" w:color="auto" w:fill="auto"/>
                            <w:noWrap/>
                            <w:vAlign w:val="center"/>
                            <w:hideMark/>
                          </w:tcPr>
                          <w:p w14:paraId="48A5F277" w14:textId="77777777" w:rsidR="00C51030" w:rsidRPr="00F03DE6" w:rsidRDefault="00C51030"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1538BE2" w14:textId="77777777" w:rsidR="00C51030" w:rsidRPr="00F03DE6" w:rsidRDefault="00C5103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175.1 </w:t>
                            </w:r>
                          </w:p>
                        </w:tc>
                        <w:tc>
                          <w:tcPr>
                            <w:tcW w:w="737" w:type="dxa"/>
                            <w:tcBorders>
                              <w:top w:val="nil"/>
                              <w:left w:val="nil"/>
                              <w:bottom w:val="nil"/>
                              <w:right w:val="nil"/>
                            </w:tcBorders>
                            <w:shd w:val="clear" w:color="auto" w:fill="auto"/>
                            <w:noWrap/>
                            <w:vAlign w:val="center"/>
                            <w:hideMark/>
                          </w:tcPr>
                          <w:p w14:paraId="1D2A2FFA" w14:textId="77777777" w:rsidR="00C51030" w:rsidRPr="00F03DE6" w:rsidRDefault="00C5103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345.0 </w:t>
                            </w:r>
                          </w:p>
                        </w:tc>
                        <w:tc>
                          <w:tcPr>
                            <w:tcW w:w="737" w:type="dxa"/>
                            <w:tcBorders>
                              <w:top w:val="nil"/>
                              <w:left w:val="nil"/>
                              <w:bottom w:val="nil"/>
                              <w:right w:val="nil"/>
                            </w:tcBorders>
                            <w:shd w:val="clear" w:color="auto" w:fill="auto"/>
                            <w:noWrap/>
                            <w:vAlign w:val="center"/>
                            <w:hideMark/>
                          </w:tcPr>
                          <w:p w14:paraId="767F393F" w14:textId="77777777" w:rsidR="00C51030" w:rsidRPr="00F03DE6" w:rsidRDefault="00C5103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62.5 </w:t>
                            </w:r>
                          </w:p>
                        </w:tc>
                        <w:tc>
                          <w:tcPr>
                            <w:tcW w:w="283" w:type="dxa"/>
                            <w:tcBorders>
                              <w:left w:val="nil"/>
                              <w:right w:val="nil"/>
                            </w:tcBorders>
                            <w:shd w:val="clear" w:color="auto" w:fill="auto"/>
                            <w:noWrap/>
                            <w:vAlign w:val="center"/>
                            <w:hideMark/>
                          </w:tcPr>
                          <w:p w14:paraId="09C42545" w14:textId="77777777" w:rsidR="00C51030" w:rsidRPr="00F03DE6" w:rsidRDefault="00C51030"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4D67373" w14:textId="77777777" w:rsidR="00C51030" w:rsidRPr="00F03DE6" w:rsidRDefault="00C5103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175.3 </w:t>
                            </w:r>
                          </w:p>
                        </w:tc>
                        <w:tc>
                          <w:tcPr>
                            <w:tcW w:w="737" w:type="dxa"/>
                            <w:tcBorders>
                              <w:top w:val="nil"/>
                              <w:left w:val="nil"/>
                              <w:bottom w:val="nil"/>
                              <w:right w:val="nil"/>
                            </w:tcBorders>
                            <w:shd w:val="clear" w:color="auto" w:fill="auto"/>
                            <w:noWrap/>
                            <w:vAlign w:val="center"/>
                            <w:hideMark/>
                          </w:tcPr>
                          <w:p w14:paraId="7217E322" w14:textId="77777777" w:rsidR="00C51030" w:rsidRPr="00F03DE6" w:rsidRDefault="00C5103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345.0 </w:t>
                            </w:r>
                          </w:p>
                        </w:tc>
                        <w:tc>
                          <w:tcPr>
                            <w:tcW w:w="737" w:type="dxa"/>
                            <w:tcBorders>
                              <w:top w:val="nil"/>
                              <w:left w:val="nil"/>
                              <w:bottom w:val="nil"/>
                              <w:right w:val="nil"/>
                            </w:tcBorders>
                            <w:shd w:val="clear" w:color="auto" w:fill="auto"/>
                            <w:noWrap/>
                            <w:vAlign w:val="center"/>
                            <w:hideMark/>
                          </w:tcPr>
                          <w:p w14:paraId="19717FD2" w14:textId="77777777" w:rsidR="00C51030" w:rsidRPr="00F03DE6" w:rsidRDefault="00C5103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62.5 </w:t>
                            </w:r>
                          </w:p>
                        </w:tc>
                        <w:tc>
                          <w:tcPr>
                            <w:tcW w:w="567" w:type="dxa"/>
                            <w:tcBorders>
                              <w:left w:val="nil"/>
                              <w:right w:val="nil"/>
                            </w:tcBorders>
                            <w:shd w:val="clear" w:color="auto" w:fill="auto"/>
                            <w:noWrap/>
                            <w:vAlign w:val="center"/>
                            <w:hideMark/>
                          </w:tcPr>
                          <w:p w14:paraId="3241677E" w14:textId="77777777" w:rsidR="00C51030" w:rsidRPr="00F03DE6" w:rsidRDefault="00C51030"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22C1C33" w14:textId="77777777" w:rsidR="00C51030" w:rsidRPr="00F03DE6" w:rsidRDefault="00C5103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172.8 </w:t>
                            </w:r>
                          </w:p>
                        </w:tc>
                        <w:tc>
                          <w:tcPr>
                            <w:tcW w:w="737" w:type="dxa"/>
                            <w:tcBorders>
                              <w:top w:val="nil"/>
                              <w:left w:val="nil"/>
                              <w:bottom w:val="nil"/>
                              <w:right w:val="nil"/>
                            </w:tcBorders>
                            <w:shd w:val="clear" w:color="auto" w:fill="auto"/>
                            <w:noWrap/>
                            <w:vAlign w:val="center"/>
                            <w:hideMark/>
                          </w:tcPr>
                          <w:p w14:paraId="414298AF" w14:textId="77777777" w:rsidR="00C51030" w:rsidRPr="00F03DE6" w:rsidRDefault="00C5103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345.0 </w:t>
                            </w:r>
                          </w:p>
                        </w:tc>
                        <w:tc>
                          <w:tcPr>
                            <w:tcW w:w="737" w:type="dxa"/>
                            <w:tcBorders>
                              <w:top w:val="nil"/>
                              <w:left w:val="nil"/>
                              <w:bottom w:val="nil"/>
                              <w:right w:val="nil"/>
                            </w:tcBorders>
                            <w:shd w:val="clear" w:color="auto" w:fill="auto"/>
                            <w:noWrap/>
                            <w:vAlign w:val="center"/>
                            <w:hideMark/>
                          </w:tcPr>
                          <w:p w14:paraId="32E84858" w14:textId="77777777" w:rsidR="00C51030" w:rsidRPr="00F03DE6" w:rsidRDefault="00C5103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65.0 </w:t>
                            </w:r>
                          </w:p>
                        </w:tc>
                        <w:tc>
                          <w:tcPr>
                            <w:tcW w:w="567" w:type="dxa"/>
                            <w:tcBorders>
                              <w:left w:val="nil"/>
                              <w:right w:val="nil"/>
                            </w:tcBorders>
                            <w:shd w:val="clear" w:color="auto" w:fill="auto"/>
                            <w:noWrap/>
                            <w:vAlign w:val="center"/>
                            <w:hideMark/>
                          </w:tcPr>
                          <w:p w14:paraId="142C187C" w14:textId="77777777" w:rsidR="00C51030" w:rsidRPr="00F03DE6" w:rsidRDefault="00C51030"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AB40F94" w14:textId="77777777" w:rsidR="00C51030" w:rsidRPr="00F03DE6" w:rsidRDefault="00C5103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149.0 </w:t>
                            </w:r>
                          </w:p>
                        </w:tc>
                        <w:tc>
                          <w:tcPr>
                            <w:tcW w:w="737" w:type="dxa"/>
                            <w:tcBorders>
                              <w:top w:val="nil"/>
                              <w:left w:val="nil"/>
                              <w:bottom w:val="nil"/>
                              <w:right w:val="nil"/>
                            </w:tcBorders>
                            <w:shd w:val="clear" w:color="auto" w:fill="auto"/>
                            <w:noWrap/>
                            <w:vAlign w:val="center"/>
                            <w:hideMark/>
                          </w:tcPr>
                          <w:p w14:paraId="68C6AC5B" w14:textId="77777777" w:rsidR="00C51030" w:rsidRPr="00F03DE6" w:rsidRDefault="00C5103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157.1 </w:t>
                            </w:r>
                          </w:p>
                        </w:tc>
                        <w:tc>
                          <w:tcPr>
                            <w:tcW w:w="737" w:type="dxa"/>
                            <w:tcBorders>
                              <w:top w:val="nil"/>
                              <w:left w:val="nil"/>
                              <w:bottom w:val="nil"/>
                              <w:right w:val="nil"/>
                            </w:tcBorders>
                            <w:shd w:val="clear" w:color="auto" w:fill="auto"/>
                            <w:noWrap/>
                            <w:vAlign w:val="center"/>
                            <w:hideMark/>
                          </w:tcPr>
                          <w:p w14:paraId="28CF082F" w14:textId="77777777" w:rsidR="00C51030" w:rsidRPr="00F03DE6" w:rsidRDefault="00C5103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134.3 </w:t>
                            </w:r>
                          </w:p>
                        </w:tc>
                        <w:tc>
                          <w:tcPr>
                            <w:tcW w:w="569" w:type="dxa"/>
                            <w:gridSpan w:val="2"/>
                            <w:tcBorders>
                              <w:left w:val="nil"/>
                              <w:right w:val="nil"/>
                            </w:tcBorders>
                            <w:shd w:val="clear" w:color="auto" w:fill="auto"/>
                            <w:noWrap/>
                            <w:vAlign w:val="center"/>
                            <w:hideMark/>
                          </w:tcPr>
                          <w:p w14:paraId="2979C6D9" w14:textId="77777777" w:rsidR="00C51030" w:rsidRPr="00F03DE6" w:rsidRDefault="00C51030" w:rsidP="00606608">
                            <w:pPr>
                              <w:spacing w:after="0" w:line="240" w:lineRule="auto"/>
                              <w:jc w:val="center"/>
                              <w:rPr>
                                <w:rFonts w:ascii="Times New Roman" w:eastAsia="宋体" w:hAnsi="Times New Roman" w:cs="Times New Roman"/>
                                <w:color w:val="000000"/>
                                <w:sz w:val="21"/>
                                <w:szCs w:val="21"/>
                              </w:rPr>
                            </w:pPr>
                          </w:p>
                        </w:tc>
                      </w:tr>
                      <w:tr w:rsidR="00C51030" w:rsidRPr="00F03DE6" w14:paraId="70E6106F"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630DB174" w14:textId="77777777" w:rsidR="00C51030" w:rsidRPr="00F03DE6" w:rsidRDefault="00C51030"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机械投入（元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left w:val="nil"/>
                              <w:right w:val="nil"/>
                            </w:tcBorders>
                            <w:shd w:val="clear" w:color="auto" w:fill="auto"/>
                            <w:noWrap/>
                            <w:vAlign w:val="center"/>
                            <w:hideMark/>
                          </w:tcPr>
                          <w:p w14:paraId="1F5DABC0" w14:textId="77777777" w:rsidR="00C51030" w:rsidRPr="00F03DE6" w:rsidRDefault="00C51030"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7929AD9" w14:textId="77777777" w:rsidR="00C51030" w:rsidRPr="00F03DE6" w:rsidRDefault="00C5103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129.5 </w:t>
                            </w:r>
                          </w:p>
                        </w:tc>
                        <w:tc>
                          <w:tcPr>
                            <w:tcW w:w="737" w:type="dxa"/>
                            <w:tcBorders>
                              <w:top w:val="nil"/>
                              <w:left w:val="nil"/>
                              <w:bottom w:val="nil"/>
                              <w:right w:val="nil"/>
                            </w:tcBorders>
                            <w:shd w:val="clear" w:color="auto" w:fill="auto"/>
                            <w:noWrap/>
                            <w:vAlign w:val="center"/>
                            <w:hideMark/>
                          </w:tcPr>
                          <w:p w14:paraId="7E4B5636" w14:textId="77777777" w:rsidR="00C51030" w:rsidRPr="00F03DE6" w:rsidRDefault="00C5103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306.3 </w:t>
                            </w:r>
                          </w:p>
                        </w:tc>
                        <w:tc>
                          <w:tcPr>
                            <w:tcW w:w="737" w:type="dxa"/>
                            <w:tcBorders>
                              <w:top w:val="nil"/>
                              <w:left w:val="nil"/>
                              <w:bottom w:val="nil"/>
                              <w:right w:val="nil"/>
                            </w:tcBorders>
                            <w:shd w:val="clear" w:color="auto" w:fill="auto"/>
                            <w:noWrap/>
                            <w:vAlign w:val="center"/>
                            <w:hideMark/>
                          </w:tcPr>
                          <w:p w14:paraId="2B375E96" w14:textId="77777777" w:rsidR="00C51030" w:rsidRPr="00F03DE6" w:rsidRDefault="00C5103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06347BD5" w14:textId="77777777" w:rsidR="00C51030" w:rsidRPr="00F03DE6" w:rsidRDefault="00C51030"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67F5DF7" w14:textId="77777777" w:rsidR="00C51030" w:rsidRPr="00F03DE6" w:rsidRDefault="00C5103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129.2 </w:t>
                            </w:r>
                          </w:p>
                        </w:tc>
                        <w:tc>
                          <w:tcPr>
                            <w:tcW w:w="737" w:type="dxa"/>
                            <w:tcBorders>
                              <w:top w:val="nil"/>
                              <w:left w:val="nil"/>
                              <w:bottom w:val="nil"/>
                              <w:right w:val="nil"/>
                            </w:tcBorders>
                            <w:shd w:val="clear" w:color="auto" w:fill="auto"/>
                            <w:noWrap/>
                            <w:vAlign w:val="center"/>
                            <w:hideMark/>
                          </w:tcPr>
                          <w:p w14:paraId="7F44A06C" w14:textId="77777777" w:rsidR="00C51030" w:rsidRPr="00F03DE6" w:rsidRDefault="00C5103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306.3 </w:t>
                            </w:r>
                          </w:p>
                        </w:tc>
                        <w:tc>
                          <w:tcPr>
                            <w:tcW w:w="737" w:type="dxa"/>
                            <w:tcBorders>
                              <w:top w:val="nil"/>
                              <w:left w:val="nil"/>
                              <w:bottom w:val="nil"/>
                              <w:right w:val="nil"/>
                            </w:tcBorders>
                            <w:shd w:val="clear" w:color="auto" w:fill="auto"/>
                            <w:noWrap/>
                            <w:vAlign w:val="center"/>
                            <w:hideMark/>
                          </w:tcPr>
                          <w:p w14:paraId="06CB4B52" w14:textId="77777777" w:rsidR="00C51030" w:rsidRPr="00F03DE6" w:rsidRDefault="00C5103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40153479" w14:textId="77777777" w:rsidR="00C51030" w:rsidRPr="00F03DE6" w:rsidRDefault="00C51030"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88ADBD4" w14:textId="77777777" w:rsidR="00C51030" w:rsidRPr="00F03DE6" w:rsidRDefault="00C5103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133.5 </w:t>
                            </w:r>
                          </w:p>
                        </w:tc>
                        <w:tc>
                          <w:tcPr>
                            <w:tcW w:w="737" w:type="dxa"/>
                            <w:tcBorders>
                              <w:top w:val="nil"/>
                              <w:left w:val="nil"/>
                              <w:bottom w:val="nil"/>
                              <w:right w:val="nil"/>
                            </w:tcBorders>
                            <w:shd w:val="clear" w:color="auto" w:fill="auto"/>
                            <w:noWrap/>
                            <w:vAlign w:val="center"/>
                            <w:hideMark/>
                          </w:tcPr>
                          <w:p w14:paraId="52200DA2" w14:textId="77777777" w:rsidR="00C51030" w:rsidRPr="00F03DE6" w:rsidRDefault="00C5103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258.5 </w:t>
                            </w:r>
                          </w:p>
                        </w:tc>
                        <w:tc>
                          <w:tcPr>
                            <w:tcW w:w="737" w:type="dxa"/>
                            <w:tcBorders>
                              <w:top w:val="nil"/>
                              <w:left w:val="nil"/>
                              <w:bottom w:val="nil"/>
                              <w:right w:val="nil"/>
                            </w:tcBorders>
                            <w:shd w:val="clear" w:color="auto" w:fill="auto"/>
                            <w:noWrap/>
                            <w:vAlign w:val="center"/>
                            <w:hideMark/>
                          </w:tcPr>
                          <w:p w14:paraId="32B7F3D7" w14:textId="77777777" w:rsidR="00C51030" w:rsidRPr="00F03DE6" w:rsidRDefault="00C5103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56125FD6" w14:textId="77777777" w:rsidR="00C51030" w:rsidRPr="00F03DE6" w:rsidRDefault="00C51030"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9F381B1" w14:textId="77777777" w:rsidR="00C51030" w:rsidRPr="00F03DE6" w:rsidRDefault="00C5103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143.3 </w:t>
                            </w:r>
                          </w:p>
                        </w:tc>
                        <w:tc>
                          <w:tcPr>
                            <w:tcW w:w="737" w:type="dxa"/>
                            <w:tcBorders>
                              <w:top w:val="nil"/>
                              <w:left w:val="nil"/>
                              <w:bottom w:val="nil"/>
                              <w:right w:val="nil"/>
                            </w:tcBorders>
                            <w:shd w:val="clear" w:color="auto" w:fill="auto"/>
                            <w:noWrap/>
                            <w:vAlign w:val="center"/>
                            <w:hideMark/>
                          </w:tcPr>
                          <w:p w14:paraId="2DC31AD3" w14:textId="77777777" w:rsidR="00C51030" w:rsidRPr="00F03DE6" w:rsidRDefault="00C5103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217.3 </w:t>
                            </w:r>
                          </w:p>
                        </w:tc>
                        <w:tc>
                          <w:tcPr>
                            <w:tcW w:w="737" w:type="dxa"/>
                            <w:tcBorders>
                              <w:top w:val="nil"/>
                              <w:left w:val="nil"/>
                              <w:bottom w:val="nil"/>
                              <w:right w:val="nil"/>
                            </w:tcBorders>
                            <w:shd w:val="clear" w:color="auto" w:fill="auto"/>
                            <w:noWrap/>
                            <w:vAlign w:val="center"/>
                            <w:hideMark/>
                          </w:tcPr>
                          <w:p w14:paraId="30E8DAFC" w14:textId="77777777" w:rsidR="00C51030" w:rsidRPr="00F03DE6" w:rsidRDefault="00C5103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105.2 </w:t>
                            </w:r>
                          </w:p>
                        </w:tc>
                        <w:tc>
                          <w:tcPr>
                            <w:tcW w:w="569" w:type="dxa"/>
                            <w:gridSpan w:val="2"/>
                            <w:tcBorders>
                              <w:left w:val="nil"/>
                              <w:right w:val="nil"/>
                            </w:tcBorders>
                            <w:shd w:val="clear" w:color="auto" w:fill="auto"/>
                            <w:noWrap/>
                            <w:vAlign w:val="center"/>
                            <w:hideMark/>
                          </w:tcPr>
                          <w:p w14:paraId="7025B037" w14:textId="77777777" w:rsidR="00C51030" w:rsidRPr="00F03DE6" w:rsidRDefault="00C51030" w:rsidP="00606608">
                            <w:pPr>
                              <w:spacing w:after="0" w:line="240" w:lineRule="auto"/>
                              <w:jc w:val="center"/>
                              <w:rPr>
                                <w:rFonts w:ascii="Times New Roman" w:eastAsia="宋体" w:hAnsi="Times New Roman" w:cs="Times New Roman"/>
                                <w:color w:val="000000"/>
                                <w:sz w:val="21"/>
                                <w:szCs w:val="21"/>
                              </w:rPr>
                            </w:pPr>
                          </w:p>
                        </w:tc>
                      </w:tr>
                      <w:tr w:rsidR="00C51030" w:rsidRPr="00F03DE6" w14:paraId="38BBF3BB"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4511663D" w14:textId="77777777" w:rsidR="00C51030" w:rsidRPr="00F03DE6" w:rsidRDefault="00C51030"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其他投入（元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left w:val="nil"/>
                              <w:right w:val="nil"/>
                            </w:tcBorders>
                            <w:shd w:val="clear" w:color="auto" w:fill="auto"/>
                            <w:noWrap/>
                            <w:vAlign w:val="center"/>
                            <w:hideMark/>
                          </w:tcPr>
                          <w:p w14:paraId="478C0C00" w14:textId="77777777" w:rsidR="00C51030" w:rsidRPr="00F03DE6" w:rsidRDefault="00C51030"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2B52DAC" w14:textId="77777777" w:rsidR="00C51030" w:rsidRPr="00F03DE6" w:rsidRDefault="00C5103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116.7 </w:t>
                            </w:r>
                          </w:p>
                        </w:tc>
                        <w:tc>
                          <w:tcPr>
                            <w:tcW w:w="737" w:type="dxa"/>
                            <w:tcBorders>
                              <w:top w:val="nil"/>
                              <w:left w:val="nil"/>
                              <w:bottom w:val="nil"/>
                              <w:right w:val="nil"/>
                            </w:tcBorders>
                            <w:shd w:val="clear" w:color="auto" w:fill="auto"/>
                            <w:noWrap/>
                            <w:vAlign w:val="center"/>
                            <w:hideMark/>
                          </w:tcPr>
                          <w:p w14:paraId="5BA5F8DF" w14:textId="77777777" w:rsidR="00C51030" w:rsidRPr="00F03DE6" w:rsidRDefault="00C5103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200.0 </w:t>
                            </w:r>
                          </w:p>
                        </w:tc>
                        <w:tc>
                          <w:tcPr>
                            <w:tcW w:w="737" w:type="dxa"/>
                            <w:tcBorders>
                              <w:top w:val="nil"/>
                              <w:left w:val="nil"/>
                              <w:bottom w:val="nil"/>
                              <w:right w:val="nil"/>
                            </w:tcBorders>
                            <w:shd w:val="clear" w:color="auto" w:fill="auto"/>
                            <w:noWrap/>
                            <w:vAlign w:val="center"/>
                            <w:hideMark/>
                          </w:tcPr>
                          <w:p w14:paraId="0949779B" w14:textId="77777777" w:rsidR="00C51030" w:rsidRPr="00F03DE6" w:rsidRDefault="00C5103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50.0 </w:t>
                            </w:r>
                          </w:p>
                        </w:tc>
                        <w:tc>
                          <w:tcPr>
                            <w:tcW w:w="283" w:type="dxa"/>
                            <w:tcBorders>
                              <w:left w:val="nil"/>
                              <w:right w:val="nil"/>
                            </w:tcBorders>
                            <w:shd w:val="clear" w:color="auto" w:fill="auto"/>
                            <w:noWrap/>
                            <w:vAlign w:val="center"/>
                            <w:hideMark/>
                          </w:tcPr>
                          <w:p w14:paraId="627E1AB2" w14:textId="77777777" w:rsidR="00C51030" w:rsidRPr="00F03DE6" w:rsidRDefault="00C51030"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AD31102" w14:textId="77777777" w:rsidR="00C51030" w:rsidRPr="00F03DE6" w:rsidRDefault="00C5103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116.6 </w:t>
                            </w:r>
                          </w:p>
                        </w:tc>
                        <w:tc>
                          <w:tcPr>
                            <w:tcW w:w="737" w:type="dxa"/>
                            <w:tcBorders>
                              <w:top w:val="nil"/>
                              <w:left w:val="nil"/>
                              <w:bottom w:val="nil"/>
                              <w:right w:val="nil"/>
                            </w:tcBorders>
                            <w:shd w:val="clear" w:color="auto" w:fill="auto"/>
                            <w:noWrap/>
                            <w:vAlign w:val="center"/>
                            <w:hideMark/>
                          </w:tcPr>
                          <w:p w14:paraId="2E40343F" w14:textId="77777777" w:rsidR="00C51030" w:rsidRPr="00F03DE6" w:rsidRDefault="00C5103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200.0 </w:t>
                            </w:r>
                          </w:p>
                        </w:tc>
                        <w:tc>
                          <w:tcPr>
                            <w:tcW w:w="737" w:type="dxa"/>
                            <w:tcBorders>
                              <w:top w:val="nil"/>
                              <w:left w:val="nil"/>
                              <w:bottom w:val="nil"/>
                              <w:right w:val="nil"/>
                            </w:tcBorders>
                            <w:shd w:val="clear" w:color="auto" w:fill="auto"/>
                            <w:noWrap/>
                            <w:vAlign w:val="center"/>
                            <w:hideMark/>
                          </w:tcPr>
                          <w:p w14:paraId="70212967" w14:textId="77777777" w:rsidR="00C51030" w:rsidRPr="00F03DE6" w:rsidRDefault="00C5103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50.0 </w:t>
                            </w:r>
                          </w:p>
                        </w:tc>
                        <w:tc>
                          <w:tcPr>
                            <w:tcW w:w="567" w:type="dxa"/>
                            <w:tcBorders>
                              <w:left w:val="nil"/>
                              <w:right w:val="nil"/>
                            </w:tcBorders>
                            <w:shd w:val="clear" w:color="auto" w:fill="auto"/>
                            <w:noWrap/>
                            <w:vAlign w:val="center"/>
                            <w:hideMark/>
                          </w:tcPr>
                          <w:p w14:paraId="433E506D" w14:textId="77777777" w:rsidR="00C51030" w:rsidRPr="00F03DE6" w:rsidRDefault="00C51030"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8A030C0" w14:textId="77777777" w:rsidR="00C51030" w:rsidRPr="00F03DE6" w:rsidRDefault="00C5103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118.0 </w:t>
                            </w:r>
                          </w:p>
                        </w:tc>
                        <w:tc>
                          <w:tcPr>
                            <w:tcW w:w="737" w:type="dxa"/>
                            <w:tcBorders>
                              <w:top w:val="nil"/>
                              <w:left w:val="nil"/>
                              <w:bottom w:val="nil"/>
                              <w:right w:val="nil"/>
                            </w:tcBorders>
                            <w:shd w:val="clear" w:color="auto" w:fill="auto"/>
                            <w:noWrap/>
                            <w:vAlign w:val="center"/>
                            <w:hideMark/>
                          </w:tcPr>
                          <w:p w14:paraId="447B16B5" w14:textId="77777777" w:rsidR="00C51030" w:rsidRPr="00F03DE6" w:rsidRDefault="00C5103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200.0 </w:t>
                            </w:r>
                          </w:p>
                        </w:tc>
                        <w:tc>
                          <w:tcPr>
                            <w:tcW w:w="737" w:type="dxa"/>
                            <w:tcBorders>
                              <w:top w:val="nil"/>
                              <w:left w:val="nil"/>
                              <w:bottom w:val="nil"/>
                              <w:right w:val="nil"/>
                            </w:tcBorders>
                            <w:shd w:val="clear" w:color="auto" w:fill="auto"/>
                            <w:noWrap/>
                            <w:vAlign w:val="center"/>
                            <w:hideMark/>
                          </w:tcPr>
                          <w:p w14:paraId="4122F93E" w14:textId="77777777" w:rsidR="00C51030" w:rsidRPr="00F03DE6" w:rsidRDefault="00C5103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50.0 </w:t>
                            </w:r>
                          </w:p>
                        </w:tc>
                        <w:tc>
                          <w:tcPr>
                            <w:tcW w:w="567" w:type="dxa"/>
                            <w:tcBorders>
                              <w:left w:val="nil"/>
                              <w:right w:val="nil"/>
                            </w:tcBorders>
                            <w:shd w:val="clear" w:color="auto" w:fill="auto"/>
                            <w:noWrap/>
                            <w:vAlign w:val="center"/>
                            <w:hideMark/>
                          </w:tcPr>
                          <w:p w14:paraId="75C0910B" w14:textId="77777777" w:rsidR="00C51030" w:rsidRPr="00F03DE6" w:rsidRDefault="00C51030"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78944CF" w14:textId="77777777" w:rsidR="00C51030" w:rsidRPr="00F03DE6" w:rsidRDefault="00C5103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151.2 </w:t>
                            </w:r>
                          </w:p>
                        </w:tc>
                        <w:tc>
                          <w:tcPr>
                            <w:tcW w:w="737" w:type="dxa"/>
                            <w:tcBorders>
                              <w:top w:val="nil"/>
                              <w:left w:val="nil"/>
                              <w:bottom w:val="nil"/>
                              <w:right w:val="nil"/>
                            </w:tcBorders>
                            <w:shd w:val="clear" w:color="auto" w:fill="auto"/>
                            <w:noWrap/>
                            <w:vAlign w:val="center"/>
                            <w:hideMark/>
                          </w:tcPr>
                          <w:p w14:paraId="6821B61A" w14:textId="77777777" w:rsidR="00C51030" w:rsidRPr="00F03DE6" w:rsidRDefault="00C5103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174.3 </w:t>
                            </w:r>
                          </w:p>
                        </w:tc>
                        <w:tc>
                          <w:tcPr>
                            <w:tcW w:w="737" w:type="dxa"/>
                            <w:tcBorders>
                              <w:top w:val="nil"/>
                              <w:left w:val="nil"/>
                              <w:bottom w:val="nil"/>
                              <w:right w:val="nil"/>
                            </w:tcBorders>
                            <w:shd w:val="clear" w:color="auto" w:fill="auto"/>
                            <w:noWrap/>
                            <w:vAlign w:val="center"/>
                            <w:hideMark/>
                          </w:tcPr>
                          <w:p w14:paraId="7053FBDA" w14:textId="77777777" w:rsidR="00C51030" w:rsidRPr="00F03DE6" w:rsidRDefault="00C5103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133.6 </w:t>
                            </w:r>
                          </w:p>
                        </w:tc>
                        <w:tc>
                          <w:tcPr>
                            <w:tcW w:w="569" w:type="dxa"/>
                            <w:gridSpan w:val="2"/>
                            <w:tcBorders>
                              <w:left w:val="nil"/>
                              <w:right w:val="nil"/>
                            </w:tcBorders>
                            <w:shd w:val="clear" w:color="auto" w:fill="auto"/>
                            <w:noWrap/>
                            <w:vAlign w:val="center"/>
                            <w:hideMark/>
                          </w:tcPr>
                          <w:p w14:paraId="60F1D66D" w14:textId="77777777" w:rsidR="00C51030" w:rsidRPr="00F03DE6" w:rsidRDefault="00C51030" w:rsidP="00606608">
                            <w:pPr>
                              <w:spacing w:after="0" w:line="240" w:lineRule="auto"/>
                              <w:jc w:val="center"/>
                              <w:rPr>
                                <w:rFonts w:ascii="Times New Roman" w:eastAsia="宋体" w:hAnsi="Times New Roman" w:cs="Times New Roman"/>
                                <w:color w:val="000000"/>
                                <w:sz w:val="21"/>
                                <w:szCs w:val="21"/>
                              </w:rPr>
                            </w:pPr>
                          </w:p>
                        </w:tc>
                      </w:tr>
                      <w:tr w:rsidR="00C51030" w:rsidRPr="00F03DE6" w14:paraId="59199FBE"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1D822880" w14:textId="77777777" w:rsidR="00C51030" w:rsidRPr="00F03DE6" w:rsidRDefault="00C51030"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政策补贴（元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left w:val="nil"/>
                              <w:right w:val="nil"/>
                            </w:tcBorders>
                            <w:shd w:val="clear" w:color="auto" w:fill="auto"/>
                            <w:noWrap/>
                            <w:vAlign w:val="center"/>
                            <w:hideMark/>
                          </w:tcPr>
                          <w:p w14:paraId="255868A1" w14:textId="77777777" w:rsidR="00C51030" w:rsidRPr="00F03DE6" w:rsidRDefault="00C51030"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BB2AFD2" w14:textId="77777777" w:rsidR="00C51030" w:rsidRPr="00F03DE6" w:rsidRDefault="00C5103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118.9 </w:t>
                            </w:r>
                          </w:p>
                        </w:tc>
                        <w:tc>
                          <w:tcPr>
                            <w:tcW w:w="737" w:type="dxa"/>
                            <w:tcBorders>
                              <w:top w:val="nil"/>
                              <w:left w:val="nil"/>
                              <w:bottom w:val="nil"/>
                              <w:right w:val="nil"/>
                            </w:tcBorders>
                            <w:shd w:val="clear" w:color="auto" w:fill="auto"/>
                            <w:noWrap/>
                            <w:vAlign w:val="center"/>
                            <w:hideMark/>
                          </w:tcPr>
                          <w:p w14:paraId="210FE222" w14:textId="77777777" w:rsidR="00C51030" w:rsidRPr="00F03DE6" w:rsidRDefault="00C5103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524.5 </w:t>
                            </w:r>
                          </w:p>
                        </w:tc>
                        <w:tc>
                          <w:tcPr>
                            <w:tcW w:w="737" w:type="dxa"/>
                            <w:tcBorders>
                              <w:top w:val="nil"/>
                              <w:left w:val="nil"/>
                              <w:bottom w:val="nil"/>
                              <w:right w:val="nil"/>
                            </w:tcBorders>
                            <w:shd w:val="clear" w:color="auto" w:fill="auto"/>
                            <w:noWrap/>
                            <w:vAlign w:val="center"/>
                            <w:hideMark/>
                          </w:tcPr>
                          <w:p w14:paraId="7962F9D4" w14:textId="77777777" w:rsidR="00C51030" w:rsidRPr="00F03DE6" w:rsidRDefault="00C5103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65174528" w14:textId="77777777" w:rsidR="00C51030" w:rsidRPr="00F03DE6" w:rsidRDefault="00C51030"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8C4F535" w14:textId="77777777" w:rsidR="00C51030" w:rsidRPr="00F03DE6" w:rsidRDefault="00C5103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120.8 </w:t>
                            </w:r>
                          </w:p>
                        </w:tc>
                        <w:tc>
                          <w:tcPr>
                            <w:tcW w:w="737" w:type="dxa"/>
                            <w:tcBorders>
                              <w:top w:val="nil"/>
                              <w:left w:val="nil"/>
                              <w:bottom w:val="nil"/>
                              <w:right w:val="nil"/>
                            </w:tcBorders>
                            <w:shd w:val="clear" w:color="auto" w:fill="auto"/>
                            <w:noWrap/>
                            <w:vAlign w:val="center"/>
                            <w:hideMark/>
                          </w:tcPr>
                          <w:p w14:paraId="46FFDEC0" w14:textId="77777777" w:rsidR="00C51030" w:rsidRPr="00F03DE6" w:rsidRDefault="00C5103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524.5 </w:t>
                            </w:r>
                          </w:p>
                        </w:tc>
                        <w:tc>
                          <w:tcPr>
                            <w:tcW w:w="737" w:type="dxa"/>
                            <w:tcBorders>
                              <w:top w:val="nil"/>
                              <w:left w:val="nil"/>
                              <w:bottom w:val="nil"/>
                              <w:right w:val="nil"/>
                            </w:tcBorders>
                            <w:shd w:val="clear" w:color="auto" w:fill="auto"/>
                            <w:noWrap/>
                            <w:vAlign w:val="center"/>
                            <w:hideMark/>
                          </w:tcPr>
                          <w:p w14:paraId="61114630" w14:textId="77777777" w:rsidR="00C51030" w:rsidRPr="00F03DE6" w:rsidRDefault="00C5103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6EBE827D" w14:textId="77777777" w:rsidR="00C51030" w:rsidRPr="00F03DE6" w:rsidRDefault="00C51030"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1DA0FA8F" w14:textId="77777777" w:rsidR="00C51030" w:rsidRPr="00F03DE6" w:rsidRDefault="00C5103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99.5 </w:t>
                            </w:r>
                          </w:p>
                        </w:tc>
                        <w:tc>
                          <w:tcPr>
                            <w:tcW w:w="737" w:type="dxa"/>
                            <w:tcBorders>
                              <w:top w:val="nil"/>
                              <w:left w:val="nil"/>
                              <w:bottom w:val="nil"/>
                              <w:right w:val="nil"/>
                            </w:tcBorders>
                            <w:shd w:val="clear" w:color="auto" w:fill="auto"/>
                            <w:noWrap/>
                            <w:vAlign w:val="center"/>
                            <w:hideMark/>
                          </w:tcPr>
                          <w:p w14:paraId="43B9113F" w14:textId="77777777" w:rsidR="00C51030" w:rsidRPr="00F03DE6" w:rsidRDefault="00C5103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524.5 </w:t>
                            </w:r>
                          </w:p>
                        </w:tc>
                        <w:tc>
                          <w:tcPr>
                            <w:tcW w:w="737" w:type="dxa"/>
                            <w:tcBorders>
                              <w:top w:val="nil"/>
                              <w:left w:val="nil"/>
                              <w:bottom w:val="nil"/>
                              <w:right w:val="nil"/>
                            </w:tcBorders>
                            <w:shd w:val="clear" w:color="auto" w:fill="auto"/>
                            <w:noWrap/>
                            <w:vAlign w:val="center"/>
                            <w:hideMark/>
                          </w:tcPr>
                          <w:p w14:paraId="2DD77ACD" w14:textId="77777777" w:rsidR="00C51030" w:rsidRPr="00F03DE6" w:rsidRDefault="00C5103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3E8EC6F1" w14:textId="77777777" w:rsidR="00C51030" w:rsidRPr="00F03DE6" w:rsidRDefault="00C51030"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672D56F" w14:textId="77777777" w:rsidR="00C51030" w:rsidRPr="00F03DE6" w:rsidRDefault="00C5103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14.9 </w:t>
                            </w:r>
                          </w:p>
                        </w:tc>
                        <w:tc>
                          <w:tcPr>
                            <w:tcW w:w="737" w:type="dxa"/>
                            <w:tcBorders>
                              <w:top w:val="nil"/>
                              <w:left w:val="nil"/>
                              <w:bottom w:val="nil"/>
                              <w:right w:val="nil"/>
                            </w:tcBorders>
                            <w:shd w:val="clear" w:color="auto" w:fill="auto"/>
                            <w:noWrap/>
                            <w:vAlign w:val="center"/>
                            <w:hideMark/>
                          </w:tcPr>
                          <w:p w14:paraId="7E72BA8B" w14:textId="77777777" w:rsidR="00C51030" w:rsidRPr="00F03DE6" w:rsidRDefault="00C5103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16.9 </w:t>
                            </w:r>
                          </w:p>
                        </w:tc>
                        <w:tc>
                          <w:tcPr>
                            <w:tcW w:w="737" w:type="dxa"/>
                            <w:tcBorders>
                              <w:top w:val="nil"/>
                              <w:left w:val="nil"/>
                              <w:bottom w:val="nil"/>
                              <w:right w:val="nil"/>
                            </w:tcBorders>
                            <w:shd w:val="clear" w:color="auto" w:fill="auto"/>
                            <w:noWrap/>
                            <w:vAlign w:val="center"/>
                            <w:hideMark/>
                          </w:tcPr>
                          <w:p w14:paraId="126B61AE" w14:textId="77777777" w:rsidR="00C51030" w:rsidRPr="00F03DE6" w:rsidRDefault="00C5103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12.7 </w:t>
                            </w:r>
                          </w:p>
                        </w:tc>
                        <w:tc>
                          <w:tcPr>
                            <w:tcW w:w="569" w:type="dxa"/>
                            <w:gridSpan w:val="2"/>
                            <w:tcBorders>
                              <w:left w:val="nil"/>
                              <w:right w:val="nil"/>
                            </w:tcBorders>
                            <w:shd w:val="clear" w:color="auto" w:fill="auto"/>
                            <w:noWrap/>
                            <w:vAlign w:val="center"/>
                            <w:hideMark/>
                          </w:tcPr>
                          <w:p w14:paraId="3C8F1B5D" w14:textId="77777777" w:rsidR="00C51030" w:rsidRPr="00F03DE6" w:rsidRDefault="00C51030"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C51030" w:rsidRPr="00F03DE6" w14:paraId="042E8CEB"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47121783" w14:textId="77777777" w:rsidR="00C51030" w:rsidRPr="00F03DE6" w:rsidRDefault="00C51030"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农业保险（元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left w:val="nil"/>
                              <w:right w:val="nil"/>
                            </w:tcBorders>
                            <w:shd w:val="clear" w:color="auto" w:fill="auto"/>
                            <w:noWrap/>
                            <w:vAlign w:val="center"/>
                            <w:hideMark/>
                          </w:tcPr>
                          <w:p w14:paraId="1C1CCE1D" w14:textId="77777777" w:rsidR="00C51030" w:rsidRPr="00F03DE6" w:rsidRDefault="00C51030"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81BF9FE" w14:textId="77777777" w:rsidR="00C51030" w:rsidRPr="00F03DE6" w:rsidRDefault="00C5103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04523562" w14:textId="77777777" w:rsidR="00C51030" w:rsidRPr="00F03DE6" w:rsidRDefault="00C5103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60D6953D" w14:textId="77777777" w:rsidR="00C51030" w:rsidRPr="00F03DE6" w:rsidRDefault="00C5103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23283E8C" w14:textId="77777777" w:rsidR="00C51030" w:rsidRPr="00F03DE6" w:rsidRDefault="00C51030"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9F43E39" w14:textId="77777777" w:rsidR="00C51030" w:rsidRPr="00F03DE6" w:rsidRDefault="00C5103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0A0407D9" w14:textId="77777777" w:rsidR="00C51030" w:rsidRPr="00F03DE6" w:rsidRDefault="00C5103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57ADBBF7" w14:textId="77777777" w:rsidR="00C51030" w:rsidRPr="00F03DE6" w:rsidRDefault="00C5103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3F10CC0C" w14:textId="77777777" w:rsidR="00C51030" w:rsidRPr="00F03DE6" w:rsidRDefault="00C51030"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0270AF9F" w14:textId="77777777" w:rsidR="00C51030" w:rsidRPr="00F03DE6" w:rsidRDefault="00C5103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0.3 </w:t>
                            </w:r>
                          </w:p>
                        </w:tc>
                        <w:tc>
                          <w:tcPr>
                            <w:tcW w:w="737" w:type="dxa"/>
                            <w:tcBorders>
                              <w:top w:val="nil"/>
                              <w:left w:val="nil"/>
                              <w:bottom w:val="nil"/>
                              <w:right w:val="nil"/>
                            </w:tcBorders>
                            <w:shd w:val="clear" w:color="auto" w:fill="auto"/>
                            <w:noWrap/>
                            <w:vAlign w:val="center"/>
                            <w:hideMark/>
                          </w:tcPr>
                          <w:p w14:paraId="380E1046" w14:textId="77777777" w:rsidR="00C51030" w:rsidRPr="00F03DE6" w:rsidRDefault="00C5103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0E93190A" w14:textId="77777777" w:rsidR="00C51030" w:rsidRPr="00F03DE6" w:rsidRDefault="00C5103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3C344350" w14:textId="77777777" w:rsidR="00C51030" w:rsidRPr="00F03DE6" w:rsidRDefault="00C51030"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C07341F" w14:textId="77777777" w:rsidR="00C51030" w:rsidRPr="00F03DE6" w:rsidRDefault="00C5103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0.5 </w:t>
                            </w:r>
                          </w:p>
                        </w:tc>
                        <w:tc>
                          <w:tcPr>
                            <w:tcW w:w="737" w:type="dxa"/>
                            <w:tcBorders>
                              <w:top w:val="nil"/>
                              <w:left w:val="nil"/>
                              <w:bottom w:val="nil"/>
                              <w:right w:val="nil"/>
                            </w:tcBorders>
                            <w:shd w:val="clear" w:color="auto" w:fill="auto"/>
                            <w:noWrap/>
                            <w:vAlign w:val="center"/>
                            <w:hideMark/>
                          </w:tcPr>
                          <w:p w14:paraId="7B675DDA" w14:textId="77777777" w:rsidR="00C51030" w:rsidRPr="00F03DE6" w:rsidRDefault="00C5103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4788772B" w14:textId="77777777" w:rsidR="00C51030" w:rsidRPr="00F03DE6" w:rsidRDefault="00C5103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9" w:type="dxa"/>
                            <w:gridSpan w:val="2"/>
                            <w:tcBorders>
                              <w:left w:val="nil"/>
                              <w:right w:val="nil"/>
                            </w:tcBorders>
                            <w:shd w:val="clear" w:color="auto" w:fill="auto"/>
                            <w:noWrap/>
                            <w:vAlign w:val="center"/>
                            <w:hideMark/>
                          </w:tcPr>
                          <w:p w14:paraId="595099F1" w14:textId="77777777" w:rsidR="00C51030" w:rsidRPr="00F03DE6" w:rsidRDefault="00C51030" w:rsidP="00606608">
                            <w:pPr>
                              <w:spacing w:after="0" w:line="240" w:lineRule="auto"/>
                              <w:jc w:val="center"/>
                              <w:rPr>
                                <w:rFonts w:ascii="Times New Roman" w:eastAsia="宋体" w:hAnsi="Times New Roman" w:cs="Times New Roman"/>
                                <w:color w:val="000000"/>
                                <w:sz w:val="21"/>
                                <w:szCs w:val="21"/>
                              </w:rPr>
                            </w:pPr>
                          </w:p>
                        </w:tc>
                      </w:tr>
                      <w:tr w:rsidR="00C51030" w:rsidRPr="00F03DE6" w14:paraId="5DD082D4"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08E0C919" w14:textId="77777777" w:rsidR="00C51030" w:rsidRPr="00F03DE6" w:rsidRDefault="00C51030"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耕地细碎化（亩</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块）</w:t>
                            </w:r>
                          </w:p>
                        </w:tc>
                        <w:tc>
                          <w:tcPr>
                            <w:tcW w:w="282" w:type="dxa"/>
                            <w:tcBorders>
                              <w:left w:val="nil"/>
                              <w:right w:val="nil"/>
                            </w:tcBorders>
                            <w:shd w:val="clear" w:color="auto" w:fill="auto"/>
                            <w:noWrap/>
                            <w:vAlign w:val="center"/>
                            <w:hideMark/>
                          </w:tcPr>
                          <w:p w14:paraId="328F80A0" w14:textId="77777777" w:rsidR="00C51030" w:rsidRPr="00F03DE6" w:rsidRDefault="00C51030"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6464AF9" w14:textId="77777777" w:rsidR="00C51030" w:rsidRPr="00F03DE6" w:rsidRDefault="00C5103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1.8 </w:t>
                            </w:r>
                          </w:p>
                        </w:tc>
                        <w:tc>
                          <w:tcPr>
                            <w:tcW w:w="737" w:type="dxa"/>
                            <w:tcBorders>
                              <w:top w:val="nil"/>
                              <w:left w:val="nil"/>
                              <w:bottom w:val="nil"/>
                              <w:right w:val="nil"/>
                            </w:tcBorders>
                            <w:shd w:val="clear" w:color="auto" w:fill="auto"/>
                            <w:noWrap/>
                            <w:vAlign w:val="center"/>
                            <w:hideMark/>
                          </w:tcPr>
                          <w:p w14:paraId="11B70BED" w14:textId="77777777" w:rsidR="00C51030" w:rsidRPr="00F03DE6" w:rsidRDefault="00C5103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15.0 </w:t>
                            </w:r>
                          </w:p>
                        </w:tc>
                        <w:tc>
                          <w:tcPr>
                            <w:tcW w:w="737" w:type="dxa"/>
                            <w:tcBorders>
                              <w:top w:val="nil"/>
                              <w:left w:val="nil"/>
                              <w:bottom w:val="nil"/>
                              <w:right w:val="nil"/>
                            </w:tcBorders>
                            <w:shd w:val="clear" w:color="auto" w:fill="auto"/>
                            <w:noWrap/>
                            <w:vAlign w:val="center"/>
                            <w:hideMark/>
                          </w:tcPr>
                          <w:p w14:paraId="365131EE" w14:textId="77777777" w:rsidR="00C51030" w:rsidRPr="00F03DE6" w:rsidRDefault="00C5103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63F53F17" w14:textId="77777777" w:rsidR="00C51030" w:rsidRPr="00F03DE6" w:rsidRDefault="00C51030"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2824812" w14:textId="77777777" w:rsidR="00C51030" w:rsidRPr="00F03DE6" w:rsidRDefault="00C5103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1.7 </w:t>
                            </w:r>
                          </w:p>
                        </w:tc>
                        <w:tc>
                          <w:tcPr>
                            <w:tcW w:w="737" w:type="dxa"/>
                            <w:tcBorders>
                              <w:top w:val="nil"/>
                              <w:left w:val="nil"/>
                              <w:bottom w:val="nil"/>
                              <w:right w:val="nil"/>
                            </w:tcBorders>
                            <w:shd w:val="clear" w:color="auto" w:fill="auto"/>
                            <w:noWrap/>
                            <w:vAlign w:val="center"/>
                            <w:hideMark/>
                          </w:tcPr>
                          <w:p w14:paraId="6B13B7E6" w14:textId="77777777" w:rsidR="00C51030" w:rsidRPr="00F03DE6" w:rsidRDefault="00C5103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14.1 </w:t>
                            </w:r>
                          </w:p>
                        </w:tc>
                        <w:tc>
                          <w:tcPr>
                            <w:tcW w:w="737" w:type="dxa"/>
                            <w:tcBorders>
                              <w:top w:val="nil"/>
                              <w:left w:val="nil"/>
                              <w:bottom w:val="nil"/>
                              <w:right w:val="nil"/>
                            </w:tcBorders>
                            <w:shd w:val="clear" w:color="auto" w:fill="auto"/>
                            <w:noWrap/>
                            <w:vAlign w:val="center"/>
                            <w:hideMark/>
                          </w:tcPr>
                          <w:p w14:paraId="6E82D8D4" w14:textId="77777777" w:rsidR="00C51030" w:rsidRPr="00F03DE6" w:rsidRDefault="00C5103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2CC53AF9" w14:textId="77777777" w:rsidR="00C51030" w:rsidRPr="00F03DE6" w:rsidRDefault="00C51030"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257422F9" w14:textId="77777777" w:rsidR="00C51030" w:rsidRPr="00F03DE6" w:rsidRDefault="00C5103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3.4 </w:t>
                            </w:r>
                          </w:p>
                        </w:tc>
                        <w:tc>
                          <w:tcPr>
                            <w:tcW w:w="737" w:type="dxa"/>
                            <w:tcBorders>
                              <w:top w:val="nil"/>
                              <w:left w:val="nil"/>
                              <w:bottom w:val="nil"/>
                              <w:right w:val="nil"/>
                            </w:tcBorders>
                            <w:shd w:val="clear" w:color="auto" w:fill="auto"/>
                            <w:noWrap/>
                            <w:vAlign w:val="center"/>
                            <w:hideMark/>
                          </w:tcPr>
                          <w:p w14:paraId="736E6CFE" w14:textId="77777777" w:rsidR="00C51030" w:rsidRPr="00F03DE6" w:rsidRDefault="00C5103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15.0 </w:t>
                            </w:r>
                          </w:p>
                        </w:tc>
                        <w:tc>
                          <w:tcPr>
                            <w:tcW w:w="737" w:type="dxa"/>
                            <w:tcBorders>
                              <w:top w:val="nil"/>
                              <w:left w:val="nil"/>
                              <w:bottom w:val="nil"/>
                              <w:right w:val="nil"/>
                            </w:tcBorders>
                            <w:shd w:val="clear" w:color="auto" w:fill="auto"/>
                            <w:noWrap/>
                            <w:vAlign w:val="center"/>
                            <w:hideMark/>
                          </w:tcPr>
                          <w:p w14:paraId="6E583180" w14:textId="77777777" w:rsidR="00C51030" w:rsidRPr="00F03DE6" w:rsidRDefault="00C5103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0.1 </w:t>
                            </w:r>
                          </w:p>
                        </w:tc>
                        <w:tc>
                          <w:tcPr>
                            <w:tcW w:w="567" w:type="dxa"/>
                            <w:tcBorders>
                              <w:left w:val="nil"/>
                              <w:right w:val="nil"/>
                            </w:tcBorders>
                            <w:shd w:val="clear" w:color="auto" w:fill="auto"/>
                            <w:noWrap/>
                            <w:vAlign w:val="center"/>
                            <w:hideMark/>
                          </w:tcPr>
                          <w:p w14:paraId="486FE4A0" w14:textId="77777777" w:rsidR="00C51030" w:rsidRPr="00F03DE6" w:rsidRDefault="00C51030"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07A2A1F9" w14:textId="77777777" w:rsidR="00C51030" w:rsidRPr="00F03DE6" w:rsidRDefault="00C5103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9.9 </w:t>
                            </w:r>
                          </w:p>
                        </w:tc>
                        <w:tc>
                          <w:tcPr>
                            <w:tcW w:w="737" w:type="dxa"/>
                            <w:tcBorders>
                              <w:top w:val="nil"/>
                              <w:left w:val="nil"/>
                              <w:bottom w:val="nil"/>
                              <w:right w:val="nil"/>
                            </w:tcBorders>
                            <w:shd w:val="clear" w:color="auto" w:fill="auto"/>
                            <w:noWrap/>
                            <w:vAlign w:val="center"/>
                            <w:hideMark/>
                          </w:tcPr>
                          <w:p w14:paraId="052C8AC1" w14:textId="77777777" w:rsidR="00C51030" w:rsidRPr="00F03DE6" w:rsidRDefault="00C5103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9.9 </w:t>
                            </w:r>
                          </w:p>
                        </w:tc>
                        <w:tc>
                          <w:tcPr>
                            <w:tcW w:w="737" w:type="dxa"/>
                            <w:tcBorders>
                              <w:top w:val="nil"/>
                              <w:left w:val="nil"/>
                              <w:bottom w:val="nil"/>
                              <w:right w:val="nil"/>
                            </w:tcBorders>
                            <w:shd w:val="clear" w:color="auto" w:fill="auto"/>
                            <w:noWrap/>
                            <w:vAlign w:val="center"/>
                            <w:hideMark/>
                          </w:tcPr>
                          <w:p w14:paraId="18D3B18F" w14:textId="77777777" w:rsidR="00C51030" w:rsidRPr="00F03DE6" w:rsidRDefault="00C5103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9.9 </w:t>
                            </w:r>
                          </w:p>
                        </w:tc>
                        <w:tc>
                          <w:tcPr>
                            <w:tcW w:w="569" w:type="dxa"/>
                            <w:gridSpan w:val="2"/>
                            <w:tcBorders>
                              <w:left w:val="nil"/>
                              <w:right w:val="nil"/>
                            </w:tcBorders>
                            <w:shd w:val="clear" w:color="auto" w:fill="auto"/>
                            <w:noWrap/>
                            <w:vAlign w:val="center"/>
                            <w:hideMark/>
                          </w:tcPr>
                          <w:p w14:paraId="0C4F6B35" w14:textId="77777777" w:rsidR="00C51030" w:rsidRPr="00F03DE6" w:rsidRDefault="00C51030"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C51030" w:rsidRPr="00F03DE6" w14:paraId="0790943B"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2337F029" w14:textId="77777777" w:rsidR="00C51030" w:rsidRPr="00F03DE6" w:rsidRDefault="00C51030"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人口结构</w:t>
                            </w:r>
                          </w:p>
                        </w:tc>
                        <w:tc>
                          <w:tcPr>
                            <w:tcW w:w="282" w:type="dxa"/>
                            <w:tcBorders>
                              <w:left w:val="nil"/>
                              <w:right w:val="nil"/>
                            </w:tcBorders>
                            <w:shd w:val="clear" w:color="auto" w:fill="auto"/>
                            <w:noWrap/>
                            <w:vAlign w:val="center"/>
                            <w:hideMark/>
                          </w:tcPr>
                          <w:p w14:paraId="34051303" w14:textId="77777777" w:rsidR="00C51030" w:rsidRPr="00F03DE6" w:rsidRDefault="00C51030"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1B723D2" w14:textId="77777777" w:rsidR="00C51030" w:rsidRPr="00F03DE6" w:rsidRDefault="00C5103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29E5FEF1" w14:textId="77777777" w:rsidR="00C51030" w:rsidRPr="00F03DE6" w:rsidRDefault="00C5103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3.0 </w:t>
                            </w:r>
                          </w:p>
                        </w:tc>
                        <w:tc>
                          <w:tcPr>
                            <w:tcW w:w="737" w:type="dxa"/>
                            <w:tcBorders>
                              <w:top w:val="nil"/>
                              <w:left w:val="nil"/>
                              <w:bottom w:val="nil"/>
                              <w:right w:val="nil"/>
                            </w:tcBorders>
                            <w:shd w:val="clear" w:color="auto" w:fill="auto"/>
                            <w:noWrap/>
                            <w:vAlign w:val="center"/>
                            <w:hideMark/>
                          </w:tcPr>
                          <w:p w14:paraId="77721A3F" w14:textId="77777777" w:rsidR="00C51030" w:rsidRPr="00F03DE6" w:rsidRDefault="00C5103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6F65D3A7" w14:textId="77777777" w:rsidR="00C51030" w:rsidRPr="00F03DE6" w:rsidRDefault="00C51030"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07595BF" w14:textId="77777777" w:rsidR="00C51030" w:rsidRPr="00F03DE6" w:rsidRDefault="00C5103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29FE7F67" w14:textId="77777777" w:rsidR="00C51030" w:rsidRPr="00F03DE6" w:rsidRDefault="00C5103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3.0 </w:t>
                            </w:r>
                          </w:p>
                        </w:tc>
                        <w:tc>
                          <w:tcPr>
                            <w:tcW w:w="737" w:type="dxa"/>
                            <w:tcBorders>
                              <w:top w:val="nil"/>
                              <w:left w:val="nil"/>
                              <w:bottom w:val="nil"/>
                              <w:right w:val="nil"/>
                            </w:tcBorders>
                            <w:shd w:val="clear" w:color="auto" w:fill="auto"/>
                            <w:noWrap/>
                            <w:vAlign w:val="center"/>
                            <w:hideMark/>
                          </w:tcPr>
                          <w:p w14:paraId="236A630B" w14:textId="77777777" w:rsidR="00C51030" w:rsidRPr="00F03DE6" w:rsidRDefault="00C5103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4366618E" w14:textId="77777777" w:rsidR="00C51030" w:rsidRPr="00F03DE6" w:rsidRDefault="00C51030"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49B96624" w14:textId="77777777" w:rsidR="00C51030" w:rsidRPr="00F03DE6" w:rsidRDefault="00C5103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0.8 </w:t>
                            </w:r>
                          </w:p>
                        </w:tc>
                        <w:tc>
                          <w:tcPr>
                            <w:tcW w:w="737" w:type="dxa"/>
                            <w:tcBorders>
                              <w:top w:val="nil"/>
                              <w:left w:val="nil"/>
                              <w:bottom w:val="nil"/>
                              <w:right w:val="nil"/>
                            </w:tcBorders>
                            <w:shd w:val="clear" w:color="auto" w:fill="auto"/>
                            <w:noWrap/>
                            <w:vAlign w:val="center"/>
                            <w:hideMark/>
                          </w:tcPr>
                          <w:p w14:paraId="68905FF2" w14:textId="77777777" w:rsidR="00C51030" w:rsidRPr="00F03DE6" w:rsidRDefault="00C5103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3.0 </w:t>
                            </w:r>
                          </w:p>
                        </w:tc>
                        <w:tc>
                          <w:tcPr>
                            <w:tcW w:w="737" w:type="dxa"/>
                            <w:tcBorders>
                              <w:top w:val="nil"/>
                              <w:left w:val="nil"/>
                              <w:bottom w:val="nil"/>
                              <w:right w:val="nil"/>
                            </w:tcBorders>
                            <w:shd w:val="clear" w:color="auto" w:fill="auto"/>
                            <w:noWrap/>
                            <w:vAlign w:val="center"/>
                            <w:hideMark/>
                          </w:tcPr>
                          <w:p w14:paraId="05BDC433" w14:textId="77777777" w:rsidR="00C51030" w:rsidRPr="00F03DE6" w:rsidRDefault="00C5103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5C1C809D" w14:textId="77777777" w:rsidR="00C51030" w:rsidRPr="00F03DE6" w:rsidRDefault="00C51030"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C7EE7B1" w14:textId="77777777" w:rsidR="00C51030" w:rsidRPr="00F03DE6" w:rsidRDefault="00C5103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3B8B5747" w14:textId="77777777" w:rsidR="00C51030" w:rsidRPr="00F03DE6" w:rsidRDefault="00C5103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6BA020CC" w14:textId="77777777" w:rsidR="00C51030" w:rsidRPr="00F03DE6" w:rsidRDefault="00C5103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569" w:type="dxa"/>
                            <w:gridSpan w:val="2"/>
                            <w:tcBorders>
                              <w:left w:val="nil"/>
                              <w:right w:val="nil"/>
                            </w:tcBorders>
                            <w:shd w:val="clear" w:color="auto" w:fill="auto"/>
                            <w:noWrap/>
                            <w:vAlign w:val="center"/>
                            <w:hideMark/>
                          </w:tcPr>
                          <w:p w14:paraId="7917226C" w14:textId="77777777" w:rsidR="00C51030" w:rsidRPr="00F03DE6" w:rsidRDefault="00C51030" w:rsidP="00606608">
                            <w:pPr>
                              <w:spacing w:after="0" w:line="240" w:lineRule="auto"/>
                              <w:jc w:val="center"/>
                              <w:rPr>
                                <w:rFonts w:ascii="Times New Roman" w:eastAsia="宋体" w:hAnsi="Times New Roman" w:cs="Times New Roman"/>
                                <w:color w:val="000000"/>
                                <w:sz w:val="21"/>
                                <w:szCs w:val="21"/>
                              </w:rPr>
                            </w:pPr>
                          </w:p>
                        </w:tc>
                      </w:tr>
                      <w:tr w:rsidR="00C51030" w:rsidRPr="00F03DE6" w14:paraId="2D697DA0"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50934CD0" w14:textId="77777777" w:rsidR="00C51030" w:rsidRPr="00F03DE6" w:rsidRDefault="00C51030"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兼业化水平</w:t>
                            </w:r>
                          </w:p>
                        </w:tc>
                        <w:tc>
                          <w:tcPr>
                            <w:tcW w:w="282" w:type="dxa"/>
                            <w:tcBorders>
                              <w:left w:val="nil"/>
                              <w:right w:val="nil"/>
                            </w:tcBorders>
                            <w:shd w:val="clear" w:color="auto" w:fill="auto"/>
                            <w:noWrap/>
                            <w:vAlign w:val="center"/>
                            <w:hideMark/>
                          </w:tcPr>
                          <w:p w14:paraId="3DF695F0" w14:textId="77777777" w:rsidR="00C51030" w:rsidRPr="00F03DE6" w:rsidRDefault="00C51030"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7E2F1E1" w14:textId="77777777" w:rsidR="00C51030" w:rsidRPr="00F03DE6" w:rsidRDefault="00C5103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1866087A" w14:textId="77777777" w:rsidR="00C51030" w:rsidRPr="00F03DE6" w:rsidRDefault="00C5103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1D5FEB97" w14:textId="77777777" w:rsidR="00C51030" w:rsidRPr="00F03DE6" w:rsidRDefault="00C5103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03DDCD56" w14:textId="77777777" w:rsidR="00C51030" w:rsidRPr="00F03DE6" w:rsidRDefault="00C51030"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F1B08AC" w14:textId="77777777" w:rsidR="00C51030" w:rsidRPr="00F03DE6" w:rsidRDefault="00C5103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7B28A3AB" w14:textId="77777777" w:rsidR="00C51030" w:rsidRPr="00F03DE6" w:rsidRDefault="00C5103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611BDA9E" w14:textId="77777777" w:rsidR="00C51030" w:rsidRPr="00F03DE6" w:rsidRDefault="00C5103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049ED736" w14:textId="77777777" w:rsidR="00C51030" w:rsidRPr="00F03DE6" w:rsidRDefault="00C51030"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5CB2F71A" w14:textId="77777777" w:rsidR="00C51030" w:rsidRPr="00F03DE6" w:rsidRDefault="00C5103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0.5 </w:t>
                            </w:r>
                          </w:p>
                        </w:tc>
                        <w:tc>
                          <w:tcPr>
                            <w:tcW w:w="737" w:type="dxa"/>
                            <w:tcBorders>
                              <w:top w:val="nil"/>
                              <w:left w:val="nil"/>
                              <w:bottom w:val="nil"/>
                              <w:right w:val="nil"/>
                            </w:tcBorders>
                            <w:shd w:val="clear" w:color="auto" w:fill="auto"/>
                            <w:noWrap/>
                            <w:vAlign w:val="center"/>
                            <w:hideMark/>
                          </w:tcPr>
                          <w:p w14:paraId="58BE7B08" w14:textId="77777777" w:rsidR="00C51030" w:rsidRPr="00F03DE6" w:rsidRDefault="00C5103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1E82D2E7" w14:textId="77777777" w:rsidR="00C51030" w:rsidRPr="00F03DE6" w:rsidRDefault="00C5103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1BE19819" w14:textId="77777777" w:rsidR="00C51030" w:rsidRPr="00F03DE6" w:rsidRDefault="00C51030"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3894C90E" w14:textId="77777777" w:rsidR="00C51030" w:rsidRPr="00F03DE6" w:rsidRDefault="00C5103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3EF1ECFC" w14:textId="77777777" w:rsidR="00C51030" w:rsidRPr="00F03DE6" w:rsidRDefault="00C5103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621D63A6" w14:textId="77777777" w:rsidR="00C51030" w:rsidRPr="00F03DE6" w:rsidRDefault="00C5103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9" w:type="dxa"/>
                            <w:gridSpan w:val="2"/>
                            <w:tcBorders>
                              <w:left w:val="nil"/>
                              <w:right w:val="nil"/>
                            </w:tcBorders>
                            <w:shd w:val="clear" w:color="auto" w:fill="auto"/>
                            <w:noWrap/>
                            <w:vAlign w:val="center"/>
                            <w:hideMark/>
                          </w:tcPr>
                          <w:p w14:paraId="1C84CAEC" w14:textId="77777777" w:rsidR="00C51030" w:rsidRPr="00F03DE6" w:rsidRDefault="00C51030"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C51030" w:rsidRPr="00F03DE6" w14:paraId="3489DC42"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43053E50" w14:textId="77777777" w:rsidR="00C51030" w:rsidRPr="00F03DE6" w:rsidRDefault="00C51030"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性别</w:t>
                            </w:r>
                          </w:p>
                        </w:tc>
                        <w:tc>
                          <w:tcPr>
                            <w:tcW w:w="282" w:type="dxa"/>
                            <w:tcBorders>
                              <w:left w:val="nil"/>
                              <w:right w:val="nil"/>
                            </w:tcBorders>
                            <w:shd w:val="clear" w:color="auto" w:fill="auto"/>
                            <w:noWrap/>
                            <w:vAlign w:val="center"/>
                            <w:hideMark/>
                          </w:tcPr>
                          <w:p w14:paraId="3B345F13" w14:textId="77777777" w:rsidR="00C51030" w:rsidRPr="00F03DE6" w:rsidRDefault="00C51030"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33037D6" w14:textId="77777777" w:rsidR="00C51030" w:rsidRPr="00F03DE6" w:rsidRDefault="00C5103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0.5 </w:t>
                            </w:r>
                          </w:p>
                        </w:tc>
                        <w:tc>
                          <w:tcPr>
                            <w:tcW w:w="737" w:type="dxa"/>
                            <w:tcBorders>
                              <w:top w:val="nil"/>
                              <w:left w:val="nil"/>
                              <w:bottom w:val="nil"/>
                              <w:right w:val="nil"/>
                            </w:tcBorders>
                            <w:shd w:val="clear" w:color="auto" w:fill="auto"/>
                            <w:noWrap/>
                            <w:vAlign w:val="center"/>
                            <w:hideMark/>
                          </w:tcPr>
                          <w:p w14:paraId="4BDB0813" w14:textId="77777777" w:rsidR="00C51030" w:rsidRPr="00F03DE6" w:rsidRDefault="00C5103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2CD199FE" w14:textId="77777777" w:rsidR="00C51030" w:rsidRPr="00F03DE6" w:rsidRDefault="00C5103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000D7DFE" w14:textId="77777777" w:rsidR="00C51030" w:rsidRPr="00F03DE6" w:rsidRDefault="00C51030"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0A72F26" w14:textId="77777777" w:rsidR="00C51030" w:rsidRPr="00F03DE6" w:rsidRDefault="00C5103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0.5 </w:t>
                            </w:r>
                          </w:p>
                        </w:tc>
                        <w:tc>
                          <w:tcPr>
                            <w:tcW w:w="737" w:type="dxa"/>
                            <w:tcBorders>
                              <w:top w:val="nil"/>
                              <w:left w:val="nil"/>
                              <w:bottom w:val="nil"/>
                              <w:right w:val="nil"/>
                            </w:tcBorders>
                            <w:shd w:val="clear" w:color="auto" w:fill="auto"/>
                            <w:noWrap/>
                            <w:vAlign w:val="center"/>
                            <w:hideMark/>
                          </w:tcPr>
                          <w:p w14:paraId="48C88F49" w14:textId="77777777" w:rsidR="00C51030" w:rsidRPr="00F03DE6" w:rsidRDefault="00C5103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512DB9C3" w14:textId="77777777" w:rsidR="00C51030" w:rsidRPr="00F03DE6" w:rsidRDefault="00C5103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623C4A4D" w14:textId="77777777" w:rsidR="00C51030" w:rsidRPr="00F03DE6" w:rsidRDefault="00C51030"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DFB4B5B" w14:textId="77777777" w:rsidR="00C51030" w:rsidRPr="00F03DE6" w:rsidRDefault="00C5103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0.5 </w:t>
                            </w:r>
                          </w:p>
                        </w:tc>
                        <w:tc>
                          <w:tcPr>
                            <w:tcW w:w="737" w:type="dxa"/>
                            <w:tcBorders>
                              <w:top w:val="nil"/>
                              <w:left w:val="nil"/>
                              <w:bottom w:val="nil"/>
                              <w:right w:val="nil"/>
                            </w:tcBorders>
                            <w:shd w:val="clear" w:color="auto" w:fill="auto"/>
                            <w:noWrap/>
                            <w:vAlign w:val="center"/>
                            <w:hideMark/>
                          </w:tcPr>
                          <w:p w14:paraId="6C86C4A9" w14:textId="77777777" w:rsidR="00C51030" w:rsidRPr="00F03DE6" w:rsidRDefault="00C5103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09338919" w14:textId="77777777" w:rsidR="00C51030" w:rsidRPr="00F03DE6" w:rsidRDefault="00C5103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191F47BF" w14:textId="77777777" w:rsidR="00C51030" w:rsidRPr="00F03DE6" w:rsidRDefault="00C51030"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0101EAF" w14:textId="77777777" w:rsidR="00C51030" w:rsidRPr="00F03DE6" w:rsidRDefault="00C5103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0.5 </w:t>
                            </w:r>
                          </w:p>
                        </w:tc>
                        <w:tc>
                          <w:tcPr>
                            <w:tcW w:w="737" w:type="dxa"/>
                            <w:tcBorders>
                              <w:top w:val="nil"/>
                              <w:left w:val="nil"/>
                              <w:bottom w:val="nil"/>
                              <w:right w:val="nil"/>
                            </w:tcBorders>
                            <w:shd w:val="clear" w:color="auto" w:fill="auto"/>
                            <w:noWrap/>
                            <w:vAlign w:val="center"/>
                            <w:hideMark/>
                          </w:tcPr>
                          <w:p w14:paraId="65761788" w14:textId="77777777" w:rsidR="00C51030" w:rsidRPr="00F03DE6" w:rsidRDefault="00C5103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7E71B530" w14:textId="77777777" w:rsidR="00C51030" w:rsidRPr="00F03DE6" w:rsidRDefault="00C5103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9" w:type="dxa"/>
                            <w:gridSpan w:val="2"/>
                            <w:tcBorders>
                              <w:left w:val="nil"/>
                              <w:right w:val="nil"/>
                            </w:tcBorders>
                            <w:shd w:val="clear" w:color="auto" w:fill="auto"/>
                            <w:noWrap/>
                            <w:vAlign w:val="center"/>
                            <w:hideMark/>
                          </w:tcPr>
                          <w:p w14:paraId="6B40EB25" w14:textId="77777777" w:rsidR="00C51030" w:rsidRPr="00F03DE6" w:rsidRDefault="00C51030" w:rsidP="00606608">
                            <w:pPr>
                              <w:spacing w:after="0" w:line="240" w:lineRule="auto"/>
                              <w:jc w:val="center"/>
                              <w:rPr>
                                <w:rFonts w:ascii="Times New Roman" w:eastAsia="宋体" w:hAnsi="Times New Roman" w:cs="Times New Roman"/>
                                <w:color w:val="000000"/>
                                <w:sz w:val="21"/>
                                <w:szCs w:val="21"/>
                              </w:rPr>
                            </w:pPr>
                          </w:p>
                        </w:tc>
                      </w:tr>
                      <w:tr w:rsidR="00C51030" w:rsidRPr="00F03DE6" w14:paraId="132AEA2C"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27D3A685" w14:textId="77777777" w:rsidR="00C51030" w:rsidRPr="00F03DE6" w:rsidRDefault="00C51030"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年龄</w:t>
                            </w:r>
                          </w:p>
                        </w:tc>
                        <w:tc>
                          <w:tcPr>
                            <w:tcW w:w="282" w:type="dxa"/>
                            <w:tcBorders>
                              <w:left w:val="nil"/>
                              <w:right w:val="nil"/>
                            </w:tcBorders>
                            <w:shd w:val="clear" w:color="auto" w:fill="auto"/>
                            <w:noWrap/>
                            <w:vAlign w:val="center"/>
                            <w:hideMark/>
                          </w:tcPr>
                          <w:p w14:paraId="7DA80E49" w14:textId="77777777" w:rsidR="00C51030" w:rsidRPr="00F03DE6" w:rsidRDefault="00C51030"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338FBC9" w14:textId="77777777" w:rsidR="00C51030" w:rsidRPr="00F03DE6" w:rsidRDefault="00C5103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54.4 </w:t>
                            </w:r>
                          </w:p>
                        </w:tc>
                        <w:tc>
                          <w:tcPr>
                            <w:tcW w:w="737" w:type="dxa"/>
                            <w:tcBorders>
                              <w:top w:val="nil"/>
                              <w:left w:val="nil"/>
                              <w:bottom w:val="nil"/>
                              <w:right w:val="nil"/>
                            </w:tcBorders>
                            <w:shd w:val="clear" w:color="auto" w:fill="auto"/>
                            <w:noWrap/>
                            <w:vAlign w:val="center"/>
                            <w:hideMark/>
                          </w:tcPr>
                          <w:p w14:paraId="2C200BD6" w14:textId="77777777" w:rsidR="00C51030" w:rsidRPr="00F03DE6" w:rsidRDefault="00C5103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75.0 </w:t>
                            </w:r>
                          </w:p>
                        </w:tc>
                        <w:tc>
                          <w:tcPr>
                            <w:tcW w:w="737" w:type="dxa"/>
                            <w:tcBorders>
                              <w:top w:val="nil"/>
                              <w:left w:val="nil"/>
                              <w:bottom w:val="nil"/>
                              <w:right w:val="nil"/>
                            </w:tcBorders>
                            <w:shd w:val="clear" w:color="auto" w:fill="auto"/>
                            <w:noWrap/>
                            <w:vAlign w:val="center"/>
                            <w:hideMark/>
                          </w:tcPr>
                          <w:p w14:paraId="6472E4F6" w14:textId="77777777" w:rsidR="00C51030" w:rsidRPr="00F03DE6" w:rsidRDefault="00C5103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31.0 </w:t>
                            </w:r>
                          </w:p>
                        </w:tc>
                        <w:tc>
                          <w:tcPr>
                            <w:tcW w:w="283" w:type="dxa"/>
                            <w:tcBorders>
                              <w:left w:val="nil"/>
                              <w:right w:val="nil"/>
                            </w:tcBorders>
                            <w:shd w:val="clear" w:color="auto" w:fill="auto"/>
                            <w:noWrap/>
                            <w:vAlign w:val="center"/>
                            <w:hideMark/>
                          </w:tcPr>
                          <w:p w14:paraId="26C69181" w14:textId="77777777" w:rsidR="00C51030" w:rsidRPr="00F03DE6" w:rsidRDefault="00C51030"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AC8B710" w14:textId="77777777" w:rsidR="00C51030" w:rsidRPr="00F03DE6" w:rsidRDefault="00C5103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54.6 </w:t>
                            </w:r>
                          </w:p>
                        </w:tc>
                        <w:tc>
                          <w:tcPr>
                            <w:tcW w:w="737" w:type="dxa"/>
                            <w:tcBorders>
                              <w:top w:val="nil"/>
                              <w:left w:val="nil"/>
                              <w:bottom w:val="nil"/>
                              <w:right w:val="nil"/>
                            </w:tcBorders>
                            <w:shd w:val="clear" w:color="auto" w:fill="auto"/>
                            <w:noWrap/>
                            <w:vAlign w:val="center"/>
                            <w:hideMark/>
                          </w:tcPr>
                          <w:p w14:paraId="7123B94D" w14:textId="77777777" w:rsidR="00C51030" w:rsidRPr="00F03DE6" w:rsidRDefault="00C5103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75.0 </w:t>
                            </w:r>
                          </w:p>
                        </w:tc>
                        <w:tc>
                          <w:tcPr>
                            <w:tcW w:w="737" w:type="dxa"/>
                            <w:tcBorders>
                              <w:top w:val="nil"/>
                              <w:left w:val="nil"/>
                              <w:bottom w:val="nil"/>
                              <w:right w:val="nil"/>
                            </w:tcBorders>
                            <w:shd w:val="clear" w:color="auto" w:fill="auto"/>
                            <w:noWrap/>
                            <w:vAlign w:val="center"/>
                            <w:hideMark/>
                          </w:tcPr>
                          <w:p w14:paraId="0288ACAC" w14:textId="77777777" w:rsidR="00C51030" w:rsidRPr="00F03DE6" w:rsidRDefault="00C5103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31.0 </w:t>
                            </w:r>
                          </w:p>
                        </w:tc>
                        <w:tc>
                          <w:tcPr>
                            <w:tcW w:w="567" w:type="dxa"/>
                            <w:tcBorders>
                              <w:left w:val="nil"/>
                              <w:right w:val="nil"/>
                            </w:tcBorders>
                            <w:shd w:val="clear" w:color="auto" w:fill="auto"/>
                            <w:noWrap/>
                            <w:vAlign w:val="center"/>
                            <w:hideMark/>
                          </w:tcPr>
                          <w:p w14:paraId="5054F2F6" w14:textId="77777777" w:rsidR="00C51030" w:rsidRPr="00F03DE6" w:rsidRDefault="00C51030"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5F9B536" w14:textId="77777777" w:rsidR="00C51030" w:rsidRPr="00F03DE6" w:rsidRDefault="00C5103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52.7 </w:t>
                            </w:r>
                          </w:p>
                        </w:tc>
                        <w:tc>
                          <w:tcPr>
                            <w:tcW w:w="737" w:type="dxa"/>
                            <w:tcBorders>
                              <w:top w:val="nil"/>
                              <w:left w:val="nil"/>
                              <w:bottom w:val="nil"/>
                              <w:right w:val="nil"/>
                            </w:tcBorders>
                            <w:shd w:val="clear" w:color="auto" w:fill="auto"/>
                            <w:noWrap/>
                            <w:vAlign w:val="center"/>
                            <w:hideMark/>
                          </w:tcPr>
                          <w:p w14:paraId="37A9D466" w14:textId="77777777" w:rsidR="00C51030" w:rsidRPr="00F03DE6" w:rsidRDefault="00C5103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75.0 </w:t>
                            </w:r>
                          </w:p>
                        </w:tc>
                        <w:tc>
                          <w:tcPr>
                            <w:tcW w:w="737" w:type="dxa"/>
                            <w:tcBorders>
                              <w:top w:val="nil"/>
                              <w:left w:val="nil"/>
                              <w:bottom w:val="nil"/>
                              <w:right w:val="nil"/>
                            </w:tcBorders>
                            <w:shd w:val="clear" w:color="auto" w:fill="auto"/>
                            <w:noWrap/>
                            <w:vAlign w:val="center"/>
                            <w:hideMark/>
                          </w:tcPr>
                          <w:p w14:paraId="09462998" w14:textId="77777777" w:rsidR="00C51030" w:rsidRPr="00F03DE6" w:rsidRDefault="00C5103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31.0 </w:t>
                            </w:r>
                          </w:p>
                        </w:tc>
                        <w:tc>
                          <w:tcPr>
                            <w:tcW w:w="567" w:type="dxa"/>
                            <w:tcBorders>
                              <w:left w:val="nil"/>
                              <w:right w:val="nil"/>
                            </w:tcBorders>
                            <w:shd w:val="clear" w:color="auto" w:fill="auto"/>
                            <w:noWrap/>
                            <w:vAlign w:val="center"/>
                            <w:hideMark/>
                          </w:tcPr>
                          <w:p w14:paraId="63B66C35" w14:textId="77777777" w:rsidR="00C51030" w:rsidRPr="00F03DE6" w:rsidRDefault="00C51030"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8620BBD" w14:textId="77777777" w:rsidR="00C51030" w:rsidRPr="00F03DE6" w:rsidRDefault="00C5103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56.2 </w:t>
                            </w:r>
                          </w:p>
                        </w:tc>
                        <w:tc>
                          <w:tcPr>
                            <w:tcW w:w="737" w:type="dxa"/>
                            <w:tcBorders>
                              <w:top w:val="nil"/>
                              <w:left w:val="nil"/>
                              <w:bottom w:val="nil"/>
                              <w:right w:val="nil"/>
                            </w:tcBorders>
                            <w:shd w:val="clear" w:color="auto" w:fill="auto"/>
                            <w:noWrap/>
                            <w:vAlign w:val="center"/>
                            <w:hideMark/>
                          </w:tcPr>
                          <w:p w14:paraId="14692D60" w14:textId="77777777" w:rsidR="00C51030" w:rsidRPr="00F03DE6" w:rsidRDefault="00C5103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59.0 </w:t>
                            </w:r>
                          </w:p>
                        </w:tc>
                        <w:tc>
                          <w:tcPr>
                            <w:tcW w:w="737" w:type="dxa"/>
                            <w:tcBorders>
                              <w:top w:val="nil"/>
                              <w:left w:val="nil"/>
                              <w:bottom w:val="nil"/>
                              <w:right w:val="nil"/>
                            </w:tcBorders>
                            <w:shd w:val="clear" w:color="auto" w:fill="auto"/>
                            <w:noWrap/>
                            <w:vAlign w:val="center"/>
                            <w:hideMark/>
                          </w:tcPr>
                          <w:p w14:paraId="21FE7BF1" w14:textId="77777777" w:rsidR="00C51030" w:rsidRPr="00F03DE6" w:rsidRDefault="00C5103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54.4 </w:t>
                            </w:r>
                          </w:p>
                        </w:tc>
                        <w:tc>
                          <w:tcPr>
                            <w:tcW w:w="569" w:type="dxa"/>
                            <w:gridSpan w:val="2"/>
                            <w:tcBorders>
                              <w:left w:val="nil"/>
                              <w:right w:val="nil"/>
                            </w:tcBorders>
                            <w:shd w:val="clear" w:color="auto" w:fill="auto"/>
                            <w:noWrap/>
                            <w:vAlign w:val="center"/>
                            <w:hideMark/>
                          </w:tcPr>
                          <w:p w14:paraId="3AE58BA4" w14:textId="77777777" w:rsidR="00C51030" w:rsidRPr="00F03DE6" w:rsidRDefault="00C51030" w:rsidP="00606608">
                            <w:pPr>
                              <w:spacing w:after="0" w:line="240" w:lineRule="auto"/>
                              <w:jc w:val="center"/>
                              <w:rPr>
                                <w:rFonts w:ascii="Times New Roman" w:eastAsia="宋体" w:hAnsi="Times New Roman" w:cs="Times New Roman"/>
                                <w:color w:val="000000"/>
                                <w:sz w:val="21"/>
                                <w:szCs w:val="21"/>
                              </w:rPr>
                            </w:pPr>
                          </w:p>
                        </w:tc>
                      </w:tr>
                      <w:tr w:rsidR="00C51030" w:rsidRPr="00F03DE6" w14:paraId="55E6DF90"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70665A6C" w14:textId="77777777" w:rsidR="00C51030" w:rsidRPr="00F03DE6" w:rsidRDefault="00C51030"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文化程度</w:t>
                            </w:r>
                          </w:p>
                        </w:tc>
                        <w:tc>
                          <w:tcPr>
                            <w:tcW w:w="282" w:type="dxa"/>
                            <w:tcBorders>
                              <w:left w:val="nil"/>
                              <w:right w:val="nil"/>
                            </w:tcBorders>
                            <w:shd w:val="clear" w:color="auto" w:fill="auto"/>
                            <w:noWrap/>
                            <w:vAlign w:val="center"/>
                            <w:hideMark/>
                          </w:tcPr>
                          <w:p w14:paraId="21A7C32B" w14:textId="77777777" w:rsidR="00C51030" w:rsidRPr="00F03DE6" w:rsidRDefault="00C51030"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BF70BAF" w14:textId="77777777" w:rsidR="00C51030" w:rsidRPr="00F03DE6" w:rsidRDefault="00C5103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7.0 </w:t>
                            </w:r>
                          </w:p>
                        </w:tc>
                        <w:tc>
                          <w:tcPr>
                            <w:tcW w:w="737" w:type="dxa"/>
                            <w:tcBorders>
                              <w:top w:val="nil"/>
                              <w:left w:val="nil"/>
                              <w:bottom w:val="nil"/>
                              <w:right w:val="nil"/>
                            </w:tcBorders>
                            <w:shd w:val="clear" w:color="auto" w:fill="auto"/>
                            <w:noWrap/>
                            <w:vAlign w:val="center"/>
                            <w:hideMark/>
                          </w:tcPr>
                          <w:p w14:paraId="0F8801DB" w14:textId="77777777" w:rsidR="00C51030" w:rsidRPr="00F03DE6" w:rsidRDefault="00C5103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17.0 </w:t>
                            </w:r>
                          </w:p>
                        </w:tc>
                        <w:tc>
                          <w:tcPr>
                            <w:tcW w:w="737" w:type="dxa"/>
                            <w:tcBorders>
                              <w:top w:val="nil"/>
                              <w:left w:val="nil"/>
                              <w:bottom w:val="nil"/>
                              <w:right w:val="nil"/>
                            </w:tcBorders>
                            <w:shd w:val="clear" w:color="auto" w:fill="auto"/>
                            <w:noWrap/>
                            <w:vAlign w:val="center"/>
                            <w:hideMark/>
                          </w:tcPr>
                          <w:p w14:paraId="6FBBFAC2" w14:textId="77777777" w:rsidR="00C51030" w:rsidRPr="00F03DE6" w:rsidRDefault="00C5103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198FDA44" w14:textId="77777777" w:rsidR="00C51030" w:rsidRPr="00F03DE6" w:rsidRDefault="00C51030"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EB52ADC" w14:textId="77777777" w:rsidR="00C51030" w:rsidRPr="00F03DE6" w:rsidRDefault="00C5103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7.0 </w:t>
                            </w:r>
                          </w:p>
                        </w:tc>
                        <w:tc>
                          <w:tcPr>
                            <w:tcW w:w="737" w:type="dxa"/>
                            <w:tcBorders>
                              <w:top w:val="nil"/>
                              <w:left w:val="nil"/>
                              <w:bottom w:val="nil"/>
                              <w:right w:val="nil"/>
                            </w:tcBorders>
                            <w:shd w:val="clear" w:color="auto" w:fill="auto"/>
                            <w:noWrap/>
                            <w:vAlign w:val="center"/>
                            <w:hideMark/>
                          </w:tcPr>
                          <w:p w14:paraId="473A10B0" w14:textId="77777777" w:rsidR="00C51030" w:rsidRPr="00F03DE6" w:rsidRDefault="00C5103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17.0 </w:t>
                            </w:r>
                          </w:p>
                        </w:tc>
                        <w:tc>
                          <w:tcPr>
                            <w:tcW w:w="737" w:type="dxa"/>
                            <w:tcBorders>
                              <w:top w:val="nil"/>
                              <w:left w:val="nil"/>
                              <w:bottom w:val="nil"/>
                              <w:right w:val="nil"/>
                            </w:tcBorders>
                            <w:shd w:val="clear" w:color="auto" w:fill="auto"/>
                            <w:noWrap/>
                            <w:vAlign w:val="center"/>
                            <w:hideMark/>
                          </w:tcPr>
                          <w:p w14:paraId="199F16D1" w14:textId="77777777" w:rsidR="00C51030" w:rsidRPr="00F03DE6" w:rsidRDefault="00C5103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073B1277" w14:textId="77777777" w:rsidR="00C51030" w:rsidRPr="00F03DE6" w:rsidRDefault="00C51030"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0401E19" w14:textId="77777777" w:rsidR="00C51030" w:rsidRPr="00F03DE6" w:rsidRDefault="00C5103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7.0 </w:t>
                            </w:r>
                          </w:p>
                        </w:tc>
                        <w:tc>
                          <w:tcPr>
                            <w:tcW w:w="737" w:type="dxa"/>
                            <w:tcBorders>
                              <w:top w:val="nil"/>
                              <w:left w:val="nil"/>
                              <w:bottom w:val="nil"/>
                              <w:right w:val="nil"/>
                            </w:tcBorders>
                            <w:shd w:val="clear" w:color="auto" w:fill="auto"/>
                            <w:noWrap/>
                            <w:vAlign w:val="center"/>
                            <w:hideMark/>
                          </w:tcPr>
                          <w:p w14:paraId="36CF67C5" w14:textId="77777777" w:rsidR="00C51030" w:rsidRPr="00F03DE6" w:rsidRDefault="00C5103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14.0 </w:t>
                            </w:r>
                          </w:p>
                        </w:tc>
                        <w:tc>
                          <w:tcPr>
                            <w:tcW w:w="737" w:type="dxa"/>
                            <w:tcBorders>
                              <w:top w:val="nil"/>
                              <w:left w:val="nil"/>
                              <w:bottom w:val="nil"/>
                              <w:right w:val="nil"/>
                            </w:tcBorders>
                            <w:shd w:val="clear" w:color="auto" w:fill="auto"/>
                            <w:noWrap/>
                            <w:vAlign w:val="center"/>
                            <w:hideMark/>
                          </w:tcPr>
                          <w:p w14:paraId="4DCCBD5E" w14:textId="77777777" w:rsidR="00C51030" w:rsidRPr="00F03DE6" w:rsidRDefault="00C5103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4289AE58" w14:textId="77777777" w:rsidR="00C51030" w:rsidRPr="00F03DE6" w:rsidRDefault="00C51030"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6F22EBA" w14:textId="77777777" w:rsidR="00C51030" w:rsidRPr="00F03DE6" w:rsidRDefault="00C5103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03F7575D" w14:textId="77777777" w:rsidR="00C51030" w:rsidRPr="00F03DE6" w:rsidRDefault="00C5103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7.0 </w:t>
                            </w:r>
                          </w:p>
                        </w:tc>
                        <w:tc>
                          <w:tcPr>
                            <w:tcW w:w="737" w:type="dxa"/>
                            <w:tcBorders>
                              <w:top w:val="nil"/>
                              <w:left w:val="nil"/>
                              <w:bottom w:val="nil"/>
                              <w:right w:val="nil"/>
                            </w:tcBorders>
                            <w:shd w:val="clear" w:color="auto" w:fill="auto"/>
                            <w:noWrap/>
                            <w:vAlign w:val="center"/>
                            <w:hideMark/>
                          </w:tcPr>
                          <w:p w14:paraId="42DF2A55" w14:textId="77777777" w:rsidR="00C51030" w:rsidRPr="00F03DE6" w:rsidRDefault="00C5103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3.0 </w:t>
                            </w:r>
                          </w:p>
                        </w:tc>
                        <w:tc>
                          <w:tcPr>
                            <w:tcW w:w="569" w:type="dxa"/>
                            <w:gridSpan w:val="2"/>
                            <w:tcBorders>
                              <w:left w:val="nil"/>
                              <w:right w:val="nil"/>
                            </w:tcBorders>
                            <w:shd w:val="clear" w:color="auto" w:fill="auto"/>
                            <w:noWrap/>
                            <w:vAlign w:val="center"/>
                            <w:hideMark/>
                          </w:tcPr>
                          <w:p w14:paraId="0667C46B" w14:textId="77777777" w:rsidR="00C51030" w:rsidRPr="00F03DE6" w:rsidRDefault="00C51030" w:rsidP="00606608">
                            <w:pPr>
                              <w:spacing w:after="0" w:line="240" w:lineRule="auto"/>
                              <w:jc w:val="center"/>
                              <w:rPr>
                                <w:rFonts w:ascii="Times New Roman" w:eastAsia="宋体" w:hAnsi="Times New Roman" w:cs="Times New Roman"/>
                                <w:color w:val="000000"/>
                                <w:sz w:val="21"/>
                                <w:szCs w:val="21"/>
                              </w:rPr>
                            </w:pPr>
                          </w:p>
                        </w:tc>
                      </w:tr>
                      <w:tr w:rsidR="00C51030" w:rsidRPr="00F03DE6" w14:paraId="02FCCEE1"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151B74FA" w14:textId="77777777" w:rsidR="00C51030" w:rsidRPr="00F03DE6" w:rsidRDefault="00C51030"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农业培训</w:t>
                            </w:r>
                          </w:p>
                        </w:tc>
                        <w:tc>
                          <w:tcPr>
                            <w:tcW w:w="282" w:type="dxa"/>
                            <w:tcBorders>
                              <w:left w:val="nil"/>
                              <w:right w:val="nil"/>
                            </w:tcBorders>
                            <w:shd w:val="clear" w:color="auto" w:fill="auto"/>
                            <w:noWrap/>
                            <w:vAlign w:val="center"/>
                            <w:hideMark/>
                          </w:tcPr>
                          <w:p w14:paraId="5963503E" w14:textId="77777777" w:rsidR="00C51030" w:rsidRPr="00F03DE6" w:rsidRDefault="00C51030"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20A47EB" w14:textId="77777777" w:rsidR="00C51030" w:rsidRPr="00F03DE6" w:rsidRDefault="00C5103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6F75E3B3" w14:textId="77777777" w:rsidR="00C51030" w:rsidRPr="00F03DE6" w:rsidRDefault="00C5103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18AD485C" w14:textId="77777777" w:rsidR="00C51030" w:rsidRPr="00F03DE6" w:rsidRDefault="00C5103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4ABDAE7D" w14:textId="77777777" w:rsidR="00C51030" w:rsidRPr="00F03DE6" w:rsidRDefault="00C51030"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9DBCCAC" w14:textId="77777777" w:rsidR="00C51030" w:rsidRPr="00F03DE6" w:rsidRDefault="00C5103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3047C577" w14:textId="77777777" w:rsidR="00C51030" w:rsidRPr="00F03DE6" w:rsidRDefault="00C5103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4C6F3E0C" w14:textId="77777777" w:rsidR="00C51030" w:rsidRPr="00F03DE6" w:rsidRDefault="00C5103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62AC27B3" w14:textId="77777777" w:rsidR="00C51030" w:rsidRPr="00F03DE6" w:rsidRDefault="00C51030"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17BF9F6" w14:textId="77777777" w:rsidR="00C51030" w:rsidRPr="00F03DE6" w:rsidRDefault="00C5103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0C31167B" w14:textId="77777777" w:rsidR="00C51030" w:rsidRPr="00F03DE6" w:rsidRDefault="00C5103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5238246E" w14:textId="77777777" w:rsidR="00C51030" w:rsidRPr="00F03DE6" w:rsidRDefault="00C5103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4EDA7AB2" w14:textId="77777777" w:rsidR="00C51030" w:rsidRPr="00F03DE6" w:rsidRDefault="00C51030"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2EA1E205" w14:textId="77777777" w:rsidR="00C51030" w:rsidRPr="00F03DE6" w:rsidRDefault="00C5103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0.5 </w:t>
                            </w:r>
                          </w:p>
                        </w:tc>
                        <w:tc>
                          <w:tcPr>
                            <w:tcW w:w="737" w:type="dxa"/>
                            <w:tcBorders>
                              <w:top w:val="nil"/>
                              <w:left w:val="nil"/>
                              <w:bottom w:val="nil"/>
                              <w:right w:val="nil"/>
                            </w:tcBorders>
                            <w:shd w:val="clear" w:color="auto" w:fill="auto"/>
                            <w:noWrap/>
                            <w:vAlign w:val="center"/>
                            <w:hideMark/>
                          </w:tcPr>
                          <w:p w14:paraId="1368AE1D" w14:textId="77777777" w:rsidR="00C51030" w:rsidRPr="00F03DE6" w:rsidRDefault="00C5103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31EC4F46" w14:textId="77777777" w:rsidR="00C51030" w:rsidRPr="00F03DE6" w:rsidRDefault="00C5103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9" w:type="dxa"/>
                            <w:gridSpan w:val="2"/>
                            <w:tcBorders>
                              <w:left w:val="nil"/>
                              <w:right w:val="nil"/>
                            </w:tcBorders>
                            <w:shd w:val="clear" w:color="auto" w:fill="auto"/>
                            <w:noWrap/>
                            <w:vAlign w:val="center"/>
                            <w:hideMark/>
                          </w:tcPr>
                          <w:p w14:paraId="51AA07DF" w14:textId="77777777" w:rsidR="00C51030" w:rsidRPr="00F03DE6" w:rsidRDefault="00C51030"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C51030" w:rsidRPr="00F03DE6" w14:paraId="49EB9626"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3799518D" w14:textId="77777777" w:rsidR="00C51030" w:rsidRPr="00F03DE6" w:rsidRDefault="00C51030"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健康状态</w:t>
                            </w:r>
                          </w:p>
                        </w:tc>
                        <w:tc>
                          <w:tcPr>
                            <w:tcW w:w="282" w:type="dxa"/>
                            <w:tcBorders>
                              <w:left w:val="nil"/>
                              <w:right w:val="nil"/>
                            </w:tcBorders>
                            <w:shd w:val="clear" w:color="auto" w:fill="auto"/>
                            <w:noWrap/>
                            <w:vAlign w:val="center"/>
                            <w:hideMark/>
                          </w:tcPr>
                          <w:p w14:paraId="0FDA5077" w14:textId="77777777" w:rsidR="00C51030" w:rsidRPr="00F03DE6" w:rsidRDefault="00C51030"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54D9F3A" w14:textId="77777777" w:rsidR="00C51030" w:rsidRPr="00F03DE6" w:rsidRDefault="00C5103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4.3 </w:t>
                            </w:r>
                          </w:p>
                        </w:tc>
                        <w:tc>
                          <w:tcPr>
                            <w:tcW w:w="737" w:type="dxa"/>
                            <w:tcBorders>
                              <w:top w:val="nil"/>
                              <w:left w:val="nil"/>
                              <w:bottom w:val="nil"/>
                              <w:right w:val="nil"/>
                            </w:tcBorders>
                            <w:shd w:val="clear" w:color="auto" w:fill="auto"/>
                            <w:noWrap/>
                            <w:vAlign w:val="center"/>
                            <w:hideMark/>
                          </w:tcPr>
                          <w:p w14:paraId="4DE23E2D" w14:textId="77777777" w:rsidR="00C51030" w:rsidRPr="00F03DE6" w:rsidRDefault="00C5103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7B781079" w14:textId="77777777" w:rsidR="00C51030" w:rsidRPr="00F03DE6" w:rsidRDefault="00C5103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283" w:type="dxa"/>
                            <w:tcBorders>
                              <w:left w:val="nil"/>
                              <w:right w:val="nil"/>
                            </w:tcBorders>
                            <w:shd w:val="clear" w:color="auto" w:fill="auto"/>
                            <w:noWrap/>
                            <w:vAlign w:val="center"/>
                            <w:hideMark/>
                          </w:tcPr>
                          <w:p w14:paraId="481CE0C7" w14:textId="77777777" w:rsidR="00C51030" w:rsidRPr="00F03DE6" w:rsidRDefault="00C51030"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6E7FEA6" w14:textId="77777777" w:rsidR="00C51030" w:rsidRPr="00F03DE6" w:rsidRDefault="00C5103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4.3 </w:t>
                            </w:r>
                          </w:p>
                        </w:tc>
                        <w:tc>
                          <w:tcPr>
                            <w:tcW w:w="737" w:type="dxa"/>
                            <w:tcBorders>
                              <w:top w:val="nil"/>
                              <w:left w:val="nil"/>
                              <w:bottom w:val="nil"/>
                              <w:right w:val="nil"/>
                            </w:tcBorders>
                            <w:shd w:val="clear" w:color="auto" w:fill="auto"/>
                            <w:noWrap/>
                            <w:vAlign w:val="center"/>
                            <w:hideMark/>
                          </w:tcPr>
                          <w:p w14:paraId="5D20DD4D" w14:textId="77777777" w:rsidR="00C51030" w:rsidRPr="00F03DE6" w:rsidRDefault="00C5103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50D6B940" w14:textId="77777777" w:rsidR="00C51030" w:rsidRPr="00F03DE6" w:rsidRDefault="00C5103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567" w:type="dxa"/>
                            <w:tcBorders>
                              <w:left w:val="nil"/>
                              <w:right w:val="nil"/>
                            </w:tcBorders>
                            <w:shd w:val="clear" w:color="auto" w:fill="auto"/>
                            <w:noWrap/>
                            <w:vAlign w:val="center"/>
                            <w:hideMark/>
                          </w:tcPr>
                          <w:p w14:paraId="588DA3C4" w14:textId="77777777" w:rsidR="00C51030" w:rsidRPr="00F03DE6" w:rsidRDefault="00C51030"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4CD07609" w14:textId="77777777" w:rsidR="00C51030" w:rsidRPr="00F03DE6" w:rsidRDefault="00C5103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4.4 </w:t>
                            </w:r>
                          </w:p>
                        </w:tc>
                        <w:tc>
                          <w:tcPr>
                            <w:tcW w:w="737" w:type="dxa"/>
                            <w:tcBorders>
                              <w:top w:val="nil"/>
                              <w:left w:val="nil"/>
                              <w:bottom w:val="nil"/>
                              <w:right w:val="nil"/>
                            </w:tcBorders>
                            <w:shd w:val="clear" w:color="auto" w:fill="auto"/>
                            <w:noWrap/>
                            <w:vAlign w:val="center"/>
                            <w:hideMark/>
                          </w:tcPr>
                          <w:p w14:paraId="744D1D52" w14:textId="77777777" w:rsidR="00C51030" w:rsidRPr="00F03DE6" w:rsidRDefault="00C5103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4D6ABBC3" w14:textId="77777777" w:rsidR="00C51030" w:rsidRPr="00F03DE6" w:rsidRDefault="00C5103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3.0 </w:t>
                            </w:r>
                          </w:p>
                        </w:tc>
                        <w:tc>
                          <w:tcPr>
                            <w:tcW w:w="567" w:type="dxa"/>
                            <w:tcBorders>
                              <w:left w:val="nil"/>
                              <w:right w:val="nil"/>
                            </w:tcBorders>
                            <w:shd w:val="clear" w:color="auto" w:fill="auto"/>
                            <w:noWrap/>
                            <w:vAlign w:val="center"/>
                            <w:hideMark/>
                          </w:tcPr>
                          <w:p w14:paraId="12B2141D" w14:textId="77777777" w:rsidR="00C51030" w:rsidRPr="00F03DE6" w:rsidRDefault="00C51030"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4BA6211" w14:textId="77777777" w:rsidR="00C51030" w:rsidRPr="00F03DE6" w:rsidRDefault="00C5103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4.3 </w:t>
                            </w:r>
                          </w:p>
                        </w:tc>
                        <w:tc>
                          <w:tcPr>
                            <w:tcW w:w="737" w:type="dxa"/>
                            <w:tcBorders>
                              <w:top w:val="nil"/>
                              <w:left w:val="nil"/>
                              <w:bottom w:val="nil"/>
                              <w:right w:val="nil"/>
                            </w:tcBorders>
                            <w:shd w:val="clear" w:color="auto" w:fill="auto"/>
                            <w:noWrap/>
                            <w:vAlign w:val="center"/>
                            <w:hideMark/>
                          </w:tcPr>
                          <w:p w14:paraId="0D511599" w14:textId="77777777" w:rsidR="00C51030" w:rsidRPr="00F03DE6" w:rsidRDefault="00C5103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7AB645E0" w14:textId="77777777" w:rsidR="00C51030" w:rsidRPr="00F03DE6" w:rsidRDefault="00C5103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4.0 </w:t>
                            </w:r>
                          </w:p>
                        </w:tc>
                        <w:tc>
                          <w:tcPr>
                            <w:tcW w:w="569" w:type="dxa"/>
                            <w:gridSpan w:val="2"/>
                            <w:tcBorders>
                              <w:left w:val="nil"/>
                              <w:right w:val="nil"/>
                            </w:tcBorders>
                            <w:shd w:val="clear" w:color="auto" w:fill="auto"/>
                            <w:noWrap/>
                            <w:vAlign w:val="center"/>
                            <w:hideMark/>
                          </w:tcPr>
                          <w:p w14:paraId="3DA3A487" w14:textId="77777777" w:rsidR="00C51030" w:rsidRPr="00F03DE6" w:rsidRDefault="00C51030" w:rsidP="00606608">
                            <w:pPr>
                              <w:spacing w:after="0" w:line="240" w:lineRule="auto"/>
                              <w:jc w:val="center"/>
                              <w:rPr>
                                <w:rFonts w:ascii="Times New Roman" w:eastAsia="宋体" w:hAnsi="Times New Roman" w:cs="Times New Roman"/>
                                <w:color w:val="000000"/>
                                <w:sz w:val="21"/>
                                <w:szCs w:val="21"/>
                              </w:rPr>
                            </w:pPr>
                          </w:p>
                        </w:tc>
                      </w:tr>
                      <w:tr w:rsidR="00C51030" w:rsidRPr="00F03DE6" w14:paraId="4F144831"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6DEC181A" w14:textId="77777777" w:rsidR="00C51030" w:rsidRPr="00F03DE6" w:rsidRDefault="00C51030"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家庭背景</w:t>
                            </w:r>
                          </w:p>
                        </w:tc>
                        <w:tc>
                          <w:tcPr>
                            <w:tcW w:w="282" w:type="dxa"/>
                            <w:tcBorders>
                              <w:left w:val="nil"/>
                              <w:right w:val="nil"/>
                            </w:tcBorders>
                            <w:shd w:val="clear" w:color="auto" w:fill="auto"/>
                            <w:noWrap/>
                            <w:vAlign w:val="center"/>
                            <w:hideMark/>
                          </w:tcPr>
                          <w:p w14:paraId="156597A8" w14:textId="77777777" w:rsidR="00C51030" w:rsidRPr="00F03DE6" w:rsidRDefault="00C51030"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577C565" w14:textId="77777777" w:rsidR="00C51030" w:rsidRPr="00F03DE6" w:rsidRDefault="00C5103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0EDCAAD5" w14:textId="77777777" w:rsidR="00C51030" w:rsidRPr="00F03DE6" w:rsidRDefault="00C5103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429259A9" w14:textId="77777777" w:rsidR="00C51030" w:rsidRPr="00F03DE6" w:rsidRDefault="00C5103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03868FA6" w14:textId="77777777" w:rsidR="00C51030" w:rsidRPr="00F03DE6" w:rsidRDefault="00C51030"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C419251" w14:textId="77777777" w:rsidR="00C51030" w:rsidRPr="00F03DE6" w:rsidRDefault="00C5103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5A972469" w14:textId="77777777" w:rsidR="00C51030" w:rsidRPr="00F03DE6" w:rsidRDefault="00C5103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735CBB10" w14:textId="77777777" w:rsidR="00C51030" w:rsidRPr="00F03DE6" w:rsidRDefault="00C5103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47815CBB" w14:textId="77777777" w:rsidR="00C51030" w:rsidRPr="00F03DE6" w:rsidRDefault="00C51030"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8CF5EF4" w14:textId="77777777" w:rsidR="00C51030" w:rsidRPr="00F03DE6" w:rsidRDefault="00C5103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567A9B7E" w14:textId="77777777" w:rsidR="00C51030" w:rsidRPr="00F03DE6" w:rsidRDefault="00C5103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38AC1D58" w14:textId="77777777" w:rsidR="00C51030" w:rsidRPr="00F03DE6" w:rsidRDefault="00C5103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3DEE9A60" w14:textId="77777777" w:rsidR="00C51030" w:rsidRPr="00F03DE6" w:rsidRDefault="00C51030"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5A533D0" w14:textId="77777777" w:rsidR="00C51030" w:rsidRPr="00F03DE6" w:rsidRDefault="00C5103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2DC16B5C" w14:textId="77777777" w:rsidR="00C51030" w:rsidRPr="00F03DE6" w:rsidRDefault="00C5103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7040761F" w14:textId="77777777" w:rsidR="00C51030" w:rsidRPr="00F03DE6" w:rsidRDefault="00C51030"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9" w:type="dxa"/>
                            <w:gridSpan w:val="2"/>
                            <w:tcBorders>
                              <w:left w:val="nil"/>
                              <w:right w:val="nil"/>
                            </w:tcBorders>
                            <w:shd w:val="clear" w:color="auto" w:fill="auto"/>
                            <w:noWrap/>
                            <w:vAlign w:val="center"/>
                            <w:hideMark/>
                          </w:tcPr>
                          <w:p w14:paraId="74006AF6" w14:textId="77777777" w:rsidR="00C51030" w:rsidRPr="00F03DE6" w:rsidRDefault="00C51030" w:rsidP="00606608">
                            <w:pPr>
                              <w:spacing w:after="0" w:line="240" w:lineRule="auto"/>
                              <w:jc w:val="center"/>
                              <w:rPr>
                                <w:rFonts w:ascii="Times New Roman" w:eastAsia="宋体" w:hAnsi="Times New Roman" w:cs="Times New Roman"/>
                                <w:color w:val="000000"/>
                                <w:sz w:val="21"/>
                                <w:szCs w:val="21"/>
                              </w:rPr>
                            </w:pPr>
                          </w:p>
                        </w:tc>
                      </w:tr>
                      <w:tr w:rsidR="00C51030" w:rsidRPr="00F03DE6" w14:paraId="43399779" w14:textId="77777777" w:rsidTr="009E37E6">
                        <w:trPr>
                          <w:trHeight w:val="283"/>
                          <w:jc w:val="center"/>
                        </w:trPr>
                        <w:tc>
                          <w:tcPr>
                            <w:tcW w:w="1984" w:type="dxa"/>
                            <w:tcBorders>
                              <w:top w:val="nil"/>
                              <w:left w:val="nil"/>
                              <w:bottom w:val="single" w:sz="12" w:space="0" w:color="auto"/>
                              <w:right w:val="nil"/>
                            </w:tcBorders>
                            <w:shd w:val="clear" w:color="auto" w:fill="auto"/>
                            <w:noWrap/>
                            <w:vAlign w:val="center"/>
                            <w:hideMark/>
                          </w:tcPr>
                          <w:p w14:paraId="58225E22" w14:textId="77777777" w:rsidR="00C51030" w:rsidRPr="00F03DE6" w:rsidRDefault="00C51030" w:rsidP="00606608">
                            <w:pPr>
                              <w:spacing w:after="0" w:line="240" w:lineRule="auto"/>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样本数量</w:t>
                            </w:r>
                          </w:p>
                        </w:tc>
                        <w:tc>
                          <w:tcPr>
                            <w:tcW w:w="282" w:type="dxa"/>
                            <w:tcBorders>
                              <w:left w:val="nil"/>
                              <w:bottom w:val="single" w:sz="12" w:space="0" w:color="auto"/>
                              <w:right w:val="nil"/>
                            </w:tcBorders>
                            <w:shd w:val="clear" w:color="auto" w:fill="auto"/>
                            <w:noWrap/>
                            <w:vAlign w:val="center"/>
                            <w:hideMark/>
                          </w:tcPr>
                          <w:p w14:paraId="3982327E" w14:textId="77777777" w:rsidR="00C51030" w:rsidRPr="00F03DE6" w:rsidRDefault="00C51030" w:rsidP="00606608">
                            <w:pPr>
                              <w:spacing w:after="0" w:line="240" w:lineRule="auto"/>
                              <w:rPr>
                                <w:rFonts w:ascii="Times New Roman" w:eastAsia="宋体" w:hAnsi="Times New Roman" w:cs="Times New Roman"/>
                                <w:b/>
                                <w:color w:val="000000"/>
                                <w:sz w:val="21"/>
                                <w:szCs w:val="21"/>
                              </w:rPr>
                            </w:pPr>
                          </w:p>
                        </w:tc>
                        <w:tc>
                          <w:tcPr>
                            <w:tcW w:w="2211" w:type="dxa"/>
                            <w:gridSpan w:val="3"/>
                            <w:tcBorders>
                              <w:top w:val="nil"/>
                              <w:left w:val="nil"/>
                              <w:bottom w:val="single" w:sz="12" w:space="0" w:color="auto"/>
                              <w:right w:val="nil"/>
                            </w:tcBorders>
                            <w:shd w:val="clear" w:color="auto" w:fill="auto"/>
                            <w:noWrap/>
                            <w:vAlign w:val="center"/>
                            <w:hideMark/>
                          </w:tcPr>
                          <w:p w14:paraId="52D7D414" w14:textId="77777777" w:rsidR="00C51030" w:rsidRPr="00F03DE6" w:rsidRDefault="00C51030" w:rsidP="00606608">
                            <w:pPr>
                              <w:spacing w:after="0" w:line="240" w:lineRule="auto"/>
                              <w:jc w:val="center"/>
                              <w:rPr>
                                <w:rFonts w:ascii="Times New Roman" w:eastAsia="宋体" w:hAnsi="Times New Roman" w:cs="Times New Roman"/>
                                <w:b/>
                                <w:color w:val="000000"/>
                                <w:sz w:val="21"/>
                                <w:szCs w:val="21"/>
                              </w:rPr>
                            </w:pPr>
                            <w:r w:rsidRPr="00F03DE6">
                              <w:rPr>
                                <w:rFonts w:ascii="Times New Roman" w:hAnsi="Times New Roman" w:cs="Times New Roman"/>
                                <w:b/>
                                <w:color w:val="000000"/>
                                <w:sz w:val="21"/>
                                <w:szCs w:val="21"/>
                              </w:rPr>
                              <w:t>N=9275</w:t>
                            </w:r>
                            <w:r>
                              <w:rPr>
                                <w:rFonts w:ascii="Times New Roman" w:hAnsi="Times New Roman" w:cs="Times New Roman" w:hint="eastAsia"/>
                                <w:b/>
                                <w:color w:val="000000"/>
                                <w:sz w:val="21"/>
                                <w:szCs w:val="21"/>
                              </w:rPr>
                              <w:t>，</w:t>
                            </w:r>
                            <w:r>
                              <w:rPr>
                                <w:rFonts w:ascii="Times New Roman" w:hAnsi="Times New Roman" w:cs="Times New Roman" w:hint="eastAsia"/>
                                <w:b/>
                                <w:color w:val="000000"/>
                                <w:sz w:val="21"/>
                                <w:szCs w:val="21"/>
                              </w:rPr>
                              <w:t>n=2794</w:t>
                            </w:r>
                          </w:p>
                        </w:tc>
                        <w:tc>
                          <w:tcPr>
                            <w:tcW w:w="283" w:type="dxa"/>
                            <w:tcBorders>
                              <w:left w:val="nil"/>
                              <w:bottom w:val="single" w:sz="12" w:space="0" w:color="auto"/>
                              <w:right w:val="nil"/>
                            </w:tcBorders>
                            <w:shd w:val="clear" w:color="auto" w:fill="auto"/>
                            <w:noWrap/>
                            <w:vAlign w:val="center"/>
                            <w:hideMark/>
                          </w:tcPr>
                          <w:p w14:paraId="3CEFE7F8" w14:textId="77777777" w:rsidR="00C51030" w:rsidRPr="00F03DE6" w:rsidRDefault="00C51030" w:rsidP="00606608">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nil"/>
                              <w:left w:val="nil"/>
                              <w:bottom w:val="single" w:sz="12" w:space="0" w:color="auto"/>
                              <w:right w:val="nil"/>
                            </w:tcBorders>
                            <w:shd w:val="clear" w:color="auto" w:fill="auto"/>
                            <w:noWrap/>
                            <w:vAlign w:val="center"/>
                            <w:hideMark/>
                          </w:tcPr>
                          <w:p w14:paraId="5AA2F3BA" w14:textId="77777777" w:rsidR="00C51030" w:rsidRPr="00F03DE6" w:rsidRDefault="00C51030" w:rsidP="00606608">
                            <w:pPr>
                              <w:spacing w:after="0" w:line="240" w:lineRule="auto"/>
                              <w:jc w:val="center"/>
                              <w:rPr>
                                <w:rFonts w:ascii="Times New Roman" w:eastAsia="宋体" w:hAnsi="Times New Roman" w:cs="Times New Roman"/>
                                <w:b/>
                                <w:color w:val="000000"/>
                                <w:sz w:val="21"/>
                                <w:szCs w:val="21"/>
                              </w:rPr>
                            </w:pPr>
                            <w:r w:rsidRPr="00F03DE6">
                              <w:rPr>
                                <w:rFonts w:ascii="Times New Roman" w:hAnsi="Times New Roman" w:cs="Times New Roman"/>
                                <w:b/>
                                <w:color w:val="000000"/>
                                <w:sz w:val="21"/>
                                <w:szCs w:val="21"/>
                              </w:rPr>
                              <w:t>N=8487</w:t>
                            </w:r>
                          </w:p>
                        </w:tc>
                        <w:tc>
                          <w:tcPr>
                            <w:tcW w:w="567" w:type="dxa"/>
                            <w:tcBorders>
                              <w:left w:val="nil"/>
                              <w:bottom w:val="single" w:sz="12" w:space="0" w:color="auto"/>
                              <w:right w:val="nil"/>
                            </w:tcBorders>
                            <w:shd w:val="clear" w:color="auto" w:fill="auto"/>
                            <w:noWrap/>
                            <w:vAlign w:val="center"/>
                            <w:hideMark/>
                          </w:tcPr>
                          <w:p w14:paraId="386D1038" w14:textId="77777777" w:rsidR="00C51030" w:rsidRPr="00F03DE6" w:rsidRDefault="00C51030" w:rsidP="00606608">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nil"/>
                              <w:left w:val="nil"/>
                              <w:bottom w:val="single" w:sz="12" w:space="0" w:color="auto"/>
                              <w:right w:val="nil"/>
                            </w:tcBorders>
                            <w:shd w:val="clear" w:color="auto" w:fill="auto"/>
                            <w:noWrap/>
                            <w:vAlign w:val="center"/>
                            <w:hideMark/>
                          </w:tcPr>
                          <w:p w14:paraId="4B141287" w14:textId="77777777" w:rsidR="00C51030" w:rsidRPr="00F03DE6" w:rsidRDefault="00C51030" w:rsidP="00606608">
                            <w:pPr>
                              <w:spacing w:after="0" w:line="240" w:lineRule="auto"/>
                              <w:jc w:val="center"/>
                              <w:rPr>
                                <w:rFonts w:ascii="Times New Roman" w:eastAsia="宋体" w:hAnsi="Times New Roman" w:cs="Times New Roman"/>
                                <w:b/>
                                <w:color w:val="000000"/>
                                <w:sz w:val="21"/>
                                <w:szCs w:val="21"/>
                              </w:rPr>
                            </w:pPr>
                            <w:r w:rsidRPr="00F03DE6">
                              <w:rPr>
                                <w:rFonts w:ascii="Times New Roman" w:hAnsi="Times New Roman" w:cs="Times New Roman"/>
                                <w:b/>
                                <w:color w:val="000000"/>
                                <w:sz w:val="21"/>
                                <w:szCs w:val="21"/>
                              </w:rPr>
                              <w:t>N=784</w:t>
                            </w:r>
                          </w:p>
                        </w:tc>
                        <w:tc>
                          <w:tcPr>
                            <w:tcW w:w="567" w:type="dxa"/>
                            <w:tcBorders>
                              <w:left w:val="nil"/>
                              <w:bottom w:val="single" w:sz="12" w:space="0" w:color="auto"/>
                              <w:right w:val="nil"/>
                            </w:tcBorders>
                            <w:shd w:val="clear" w:color="auto" w:fill="auto"/>
                            <w:noWrap/>
                            <w:vAlign w:val="center"/>
                            <w:hideMark/>
                          </w:tcPr>
                          <w:p w14:paraId="5C17AB3E" w14:textId="77777777" w:rsidR="00C51030" w:rsidRPr="00F03DE6" w:rsidRDefault="00C51030" w:rsidP="00606608">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nil"/>
                              <w:left w:val="nil"/>
                              <w:bottom w:val="single" w:sz="12" w:space="0" w:color="auto"/>
                              <w:right w:val="nil"/>
                            </w:tcBorders>
                            <w:shd w:val="clear" w:color="auto" w:fill="auto"/>
                            <w:noWrap/>
                            <w:vAlign w:val="center"/>
                            <w:hideMark/>
                          </w:tcPr>
                          <w:p w14:paraId="13116070" w14:textId="77777777" w:rsidR="00C51030" w:rsidRPr="00F03DE6" w:rsidRDefault="00C51030" w:rsidP="00606608">
                            <w:pPr>
                              <w:spacing w:after="0" w:line="240" w:lineRule="auto"/>
                              <w:jc w:val="center"/>
                              <w:rPr>
                                <w:rFonts w:ascii="Times New Roman" w:eastAsia="宋体" w:hAnsi="Times New Roman" w:cs="Times New Roman"/>
                                <w:b/>
                                <w:color w:val="000000"/>
                                <w:sz w:val="21"/>
                                <w:szCs w:val="21"/>
                              </w:rPr>
                            </w:pPr>
                            <w:r w:rsidRPr="00F03DE6">
                              <w:rPr>
                                <w:rFonts w:ascii="Times New Roman" w:hAnsi="Times New Roman" w:cs="Times New Roman"/>
                                <w:b/>
                                <w:color w:val="000000"/>
                                <w:sz w:val="21"/>
                                <w:szCs w:val="21"/>
                              </w:rPr>
                              <w:t>N=4</w:t>
                            </w:r>
                          </w:p>
                        </w:tc>
                        <w:tc>
                          <w:tcPr>
                            <w:tcW w:w="569" w:type="dxa"/>
                            <w:gridSpan w:val="2"/>
                            <w:tcBorders>
                              <w:left w:val="nil"/>
                              <w:bottom w:val="single" w:sz="12" w:space="0" w:color="auto"/>
                              <w:right w:val="nil"/>
                            </w:tcBorders>
                            <w:shd w:val="clear" w:color="auto" w:fill="auto"/>
                            <w:noWrap/>
                            <w:vAlign w:val="center"/>
                            <w:hideMark/>
                          </w:tcPr>
                          <w:p w14:paraId="1CAD6648" w14:textId="77777777" w:rsidR="00C51030" w:rsidRPr="00F03DE6" w:rsidRDefault="00C51030" w:rsidP="00606608">
                            <w:pPr>
                              <w:spacing w:after="0" w:line="240" w:lineRule="auto"/>
                              <w:jc w:val="center"/>
                              <w:rPr>
                                <w:rFonts w:ascii="Times New Roman" w:eastAsia="宋体" w:hAnsi="Times New Roman" w:cs="Times New Roman"/>
                                <w:b/>
                                <w:color w:val="000000"/>
                                <w:sz w:val="21"/>
                                <w:szCs w:val="21"/>
                              </w:rPr>
                            </w:pPr>
                          </w:p>
                        </w:tc>
                      </w:tr>
                      <w:tr w:rsidR="00C51030" w:rsidRPr="00F03DE6" w14:paraId="016D23CC" w14:textId="77777777" w:rsidTr="009E37E6">
                        <w:trPr>
                          <w:gridAfter w:val="1"/>
                          <w:wAfter w:w="6" w:type="dxa"/>
                          <w:trHeight w:val="283"/>
                          <w:jc w:val="center"/>
                        </w:trPr>
                        <w:tc>
                          <w:tcPr>
                            <w:tcW w:w="13090" w:type="dxa"/>
                            <w:gridSpan w:val="18"/>
                            <w:tcBorders>
                              <w:top w:val="nil"/>
                              <w:left w:val="nil"/>
                              <w:bottom w:val="nil"/>
                            </w:tcBorders>
                            <w:shd w:val="clear" w:color="auto" w:fill="auto"/>
                            <w:noWrap/>
                            <w:vAlign w:val="center"/>
                          </w:tcPr>
                          <w:p w14:paraId="1374C318" w14:textId="77777777" w:rsidR="00C51030" w:rsidRPr="00F03DE6" w:rsidRDefault="00C51030" w:rsidP="00606608">
                            <w:pPr>
                              <w:spacing w:after="0" w:line="240" w:lineRule="auto"/>
                              <w:jc w:val="both"/>
                              <w:rPr>
                                <w:rFonts w:ascii="Times New Roman" w:eastAsia="宋体" w:hAnsi="Times New Roman" w:cs="Times New Roman"/>
                                <w:color w:val="000000"/>
                                <w:sz w:val="21"/>
                                <w:szCs w:val="21"/>
                              </w:rPr>
                            </w:pPr>
                            <w:r w:rsidRPr="00F03DE6">
                              <w:rPr>
                                <w:rFonts w:ascii="Times New Roman" w:hAnsi="Times New Roman" w:cs="Times New Roman"/>
                                <w:sz w:val="18"/>
                                <w:szCs w:val="18"/>
                              </w:rPr>
                              <w:t>注：</w:t>
                            </w:r>
                            <w:r w:rsidRPr="00F03DE6">
                              <w:rPr>
                                <w:rFonts w:ascii="Times New Roman" w:hAnsi="Times New Roman" w:cs="Times New Roman"/>
                                <w:sz w:val="18"/>
                                <w:szCs w:val="18"/>
                              </w:rPr>
                              <w:t>***</w:t>
                            </w:r>
                            <w:r w:rsidRPr="00F03DE6">
                              <w:rPr>
                                <w:rFonts w:ascii="Times New Roman" w:hAnsi="Times New Roman" w:cs="Times New Roman"/>
                                <w:sz w:val="18"/>
                                <w:szCs w:val="18"/>
                              </w:rPr>
                              <w:t>、</w:t>
                            </w:r>
                            <w:r w:rsidRPr="00F03DE6">
                              <w:rPr>
                                <w:rFonts w:ascii="Times New Roman" w:hAnsi="Times New Roman" w:cs="Times New Roman"/>
                                <w:sz w:val="18"/>
                                <w:szCs w:val="18"/>
                              </w:rPr>
                              <w:t>**</w:t>
                            </w:r>
                            <w:r w:rsidRPr="00F03DE6">
                              <w:rPr>
                                <w:rFonts w:ascii="Times New Roman" w:hAnsi="Times New Roman" w:cs="Times New Roman"/>
                                <w:sz w:val="18"/>
                                <w:szCs w:val="18"/>
                              </w:rPr>
                              <w:t>和</w:t>
                            </w:r>
                            <w:r w:rsidRPr="00F03DE6">
                              <w:rPr>
                                <w:rFonts w:ascii="Times New Roman" w:hAnsi="Times New Roman" w:cs="Times New Roman"/>
                                <w:sz w:val="18"/>
                                <w:szCs w:val="18"/>
                              </w:rPr>
                              <w:t>*</w:t>
                            </w:r>
                            <w:r w:rsidRPr="00F03DE6">
                              <w:rPr>
                                <w:rFonts w:ascii="Times New Roman" w:hAnsi="Times New Roman" w:cs="Times New Roman"/>
                                <w:sz w:val="18"/>
                                <w:szCs w:val="18"/>
                              </w:rPr>
                              <w:t>分别表示</w:t>
                            </w:r>
                            <w:r w:rsidRPr="00F03DE6">
                              <w:rPr>
                                <w:rFonts w:ascii="Times New Roman" w:hAnsi="Times New Roman" w:cs="Times New Roman"/>
                                <w:sz w:val="18"/>
                                <w:szCs w:val="18"/>
                              </w:rPr>
                              <w:t>1%</w:t>
                            </w:r>
                            <w:r w:rsidRPr="00F03DE6">
                              <w:rPr>
                                <w:rFonts w:ascii="Times New Roman" w:hAnsi="Times New Roman" w:cs="Times New Roman"/>
                                <w:sz w:val="18"/>
                                <w:szCs w:val="18"/>
                              </w:rPr>
                              <w:t>、</w:t>
                            </w:r>
                            <w:r w:rsidRPr="00F03DE6">
                              <w:rPr>
                                <w:rFonts w:ascii="Times New Roman" w:hAnsi="Times New Roman" w:cs="Times New Roman"/>
                                <w:sz w:val="18"/>
                                <w:szCs w:val="18"/>
                              </w:rPr>
                              <w:t>5%</w:t>
                            </w:r>
                            <w:r w:rsidRPr="00F03DE6">
                              <w:rPr>
                                <w:rFonts w:ascii="Times New Roman" w:hAnsi="Times New Roman" w:cs="Times New Roman"/>
                                <w:sz w:val="18"/>
                                <w:szCs w:val="18"/>
                              </w:rPr>
                              <w:t>和</w:t>
                            </w:r>
                            <w:r w:rsidRPr="00F03DE6">
                              <w:rPr>
                                <w:rFonts w:ascii="Times New Roman" w:hAnsi="Times New Roman" w:cs="Times New Roman"/>
                                <w:sz w:val="18"/>
                                <w:szCs w:val="18"/>
                              </w:rPr>
                              <w:t>10%</w:t>
                            </w:r>
                            <w:r w:rsidRPr="00F03DE6">
                              <w:rPr>
                                <w:rFonts w:ascii="Times New Roman" w:hAnsi="Times New Roman" w:cs="Times New Roman"/>
                                <w:sz w:val="18"/>
                                <w:szCs w:val="18"/>
                              </w:rPr>
                              <w:t>的显著性水平。</w:t>
                            </w:r>
                          </w:p>
                        </w:tc>
                      </w:tr>
                    </w:tbl>
                    <w:p w14:paraId="530305CD" w14:textId="77777777" w:rsidR="00C51030" w:rsidRDefault="00C51030" w:rsidP="00742017">
                      <w:pPr>
                        <w:spacing w:after="0" w:line="240" w:lineRule="auto"/>
                        <w:ind w:firstLine="440"/>
                        <w:jc w:val="center"/>
                      </w:pPr>
                    </w:p>
                    <w:p w14:paraId="36026842" w14:textId="77777777" w:rsidR="00C51030" w:rsidRDefault="00C51030" w:rsidP="00742017">
                      <w:pPr>
                        <w:spacing w:after="0" w:line="240" w:lineRule="auto"/>
                        <w:ind w:firstLine="440"/>
                      </w:pPr>
                    </w:p>
                  </w:txbxContent>
                </v:textbox>
                <w10:wrap type="topAndBottom" anchorx="margin" anchory="margin"/>
              </v:shape>
            </w:pict>
          </mc:Fallback>
        </mc:AlternateContent>
      </w:r>
    </w:p>
    <w:p w14:paraId="663C4F65" w14:textId="77777777" w:rsidR="00742017" w:rsidRDefault="00742017" w:rsidP="00742017">
      <w:pPr>
        <w:spacing w:after="0" w:line="400" w:lineRule="exact"/>
        <w:outlineLvl w:val="2"/>
        <w:rPr>
          <w:rFonts w:ascii="Times New Roman" w:eastAsia="黑体" w:hAnsi="Times New Roman" w:cs="Times New Roman"/>
          <w:sz w:val="24"/>
          <w:szCs w:val="24"/>
        </w:rPr>
        <w:sectPr w:rsidR="00742017" w:rsidSect="00571244">
          <w:type w:val="continuous"/>
          <w:pgSz w:w="11906" w:h="16838" w:code="9"/>
          <w:pgMar w:top="1418" w:right="1701" w:bottom="1701" w:left="1418" w:header="1304" w:footer="1021" w:gutter="0"/>
          <w:cols w:space="425"/>
          <w:docGrid w:type="lines" w:linePitch="326"/>
        </w:sectPr>
      </w:pPr>
    </w:p>
    <w:p w14:paraId="4AB95348" w14:textId="54E2B34B" w:rsidR="00742017" w:rsidRPr="00EC35E6" w:rsidRDefault="00742017" w:rsidP="00742017">
      <w:pPr>
        <w:spacing w:beforeLines="100" w:before="326" w:afterLines="100" w:after="326" w:line="400" w:lineRule="exact"/>
        <w:jc w:val="both"/>
        <w:outlineLvl w:val="2"/>
        <w:rPr>
          <w:rFonts w:ascii="Times New Roman" w:eastAsia="黑体" w:hAnsi="Times New Roman" w:cs="Times New Roman"/>
          <w:sz w:val="24"/>
          <w:szCs w:val="24"/>
        </w:rPr>
      </w:pPr>
      <w:r w:rsidRPr="00C46A1B">
        <w:rPr>
          <w:rFonts w:ascii="Times New Roman" w:eastAsia="黑体" w:hAnsi="Times New Roman" w:cs="Times New Roman"/>
          <w:sz w:val="24"/>
          <w:szCs w:val="24"/>
        </w:rPr>
        <w:t>3</w:t>
      </w:r>
      <w:r w:rsidRPr="00EC35E6">
        <w:rPr>
          <w:rFonts w:ascii="Times New Roman" w:eastAsia="黑体" w:hAnsi="Times New Roman" w:cs="Times New Roman" w:hint="eastAsia"/>
          <w:sz w:val="24"/>
          <w:szCs w:val="24"/>
        </w:rPr>
        <w:t>.</w:t>
      </w:r>
      <w:r>
        <w:rPr>
          <w:rFonts w:ascii="Times New Roman" w:eastAsia="黑体" w:hAnsi="Times New Roman" w:cs="Times New Roman"/>
          <w:sz w:val="24"/>
          <w:szCs w:val="24"/>
        </w:rPr>
        <w:t>3</w:t>
      </w:r>
      <w:r w:rsidRPr="00EC35E6">
        <w:rPr>
          <w:rFonts w:ascii="Times New Roman" w:eastAsia="黑体" w:hAnsi="Times New Roman" w:cs="Times New Roman" w:hint="eastAsia"/>
          <w:sz w:val="24"/>
          <w:szCs w:val="24"/>
        </w:rPr>
        <w:t>.</w:t>
      </w:r>
      <w:r w:rsidR="00E50B97">
        <w:rPr>
          <w:rFonts w:ascii="Times New Roman" w:eastAsia="黑体" w:hAnsi="Times New Roman" w:cs="Times New Roman"/>
          <w:sz w:val="24"/>
          <w:szCs w:val="24"/>
        </w:rPr>
        <w:t>4</w:t>
      </w:r>
      <w:r>
        <w:rPr>
          <w:rFonts w:ascii="Times New Roman" w:eastAsia="黑体" w:hAnsi="Times New Roman" w:cs="Times New Roman"/>
          <w:sz w:val="24"/>
          <w:szCs w:val="24"/>
        </w:rPr>
        <w:t xml:space="preserve">  </w:t>
      </w:r>
      <w:del w:id="255" w:author="曾 翠红" w:date="2019-05-07T10:33:00Z">
        <w:r w:rsidDel="009314E9">
          <w:rPr>
            <w:rFonts w:ascii="Times New Roman" w:eastAsia="黑体" w:hAnsi="Times New Roman" w:cs="Times New Roman" w:hint="eastAsia"/>
            <w:sz w:val="24"/>
            <w:szCs w:val="24"/>
          </w:rPr>
          <w:delText>稻谷</w:delText>
        </w:r>
      </w:del>
      <w:ins w:id="256" w:author="曾 翠红" w:date="2019-05-07T10:33:00Z">
        <w:r w:rsidR="009314E9">
          <w:rPr>
            <w:rFonts w:ascii="Times New Roman" w:eastAsia="黑体" w:hAnsi="Times New Roman" w:cs="Times New Roman" w:hint="eastAsia"/>
            <w:sz w:val="24"/>
            <w:szCs w:val="24"/>
          </w:rPr>
          <w:t>水稻</w:t>
        </w:r>
      </w:ins>
      <w:r>
        <w:rPr>
          <w:rFonts w:ascii="Times New Roman" w:eastAsia="黑体" w:hAnsi="Times New Roman" w:cs="Times New Roman" w:hint="eastAsia"/>
          <w:sz w:val="24"/>
          <w:szCs w:val="24"/>
        </w:rPr>
        <w:t>农户基本特征</w:t>
      </w:r>
    </w:p>
    <w:p w14:paraId="42BCCBBF" w14:textId="1DCE5FCA" w:rsidR="00742017" w:rsidRPr="00C62D74" w:rsidRDefault="00D56A74" w:rsidP="00742017">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种植</w:t>
      </w:r>
      <w:del w:id="257" w:author="曾 翠红" w:date="2019-05-07T10:33:00Z">
        <w:r w:rsidDel="009314E9">
          <w:rPr>
            <w:rFonts w:ascii="Times New Roman" w:hAnsi="Times New Roman" w:cs="Times New Roman" w:hint="eastAsia"/>
            <w:sz w:val="24"/>
            <w:szCs w:val="24"/>
          </w:rPr>
          <w:delText>稻谷</w:delText>
        </w:r>
      </w:del>
      <w:ins w:id="258" w:author="曾 翠红" w:date="2019-05-07T10:33:00Z">
        <w:r w:rsidR="009314E9">
          <w:rPr>
            <w:rFonts w:ascii="Times New Roman" w:hAnsi="Times New Roman" w:cs="Times New Roman" w:hint="eastAsia"/>
            <w:sz w:val="24"/>
            <w:szCs w:val="24"/>
          </w:rPr>
          <w:t>水稻</w:t>
        </w:r>
      </w:ins>
      <w:r>
        <w:rPr>
          <w:rFonts w:ascii="Times New Roman" w:hAnsi="Times New Roman" w:cs="Times New Roman" w:hint="eastAsia"/>
          <w:sz w:val="24"/>
          <w:szCs w:val="24"/>
        </w:rPr>
        <w:t>的农户数据</w:t>
      </w:r>
      <w:r w:rsidR="00742017" w:rsidRPr="00C62D74">
        <w:rPr>
          <w:rFonts w:ascii="Times New Roman" w:hAnsi="Times New Roman" w:cs="Times New Roman" w:hint="eastAsia"/>
          <w:sz w:val="24"/>
          <w:szCs w:val="24"/>
        </w:rPr>
        <w:t>总共有</w:t>
      </w:r>
      <w:r w:rsidR="00742017" w:rsidRPr="00C46A1B">
        <w:rPr>
          <w:rFonts w:ascii="Times New Roman" w:hAnsi="Times New Roman" w:cs="Times New Roman"/>
          <w:sz w:val="24"/>
          <w:szCs w:val="24"/>
        </w:rPr>
        <w:t>9790</w:t>
      </w:r>
      <w:r w:rsidR="00742017" w:rsidRPr="00C62D74">
        <w:rPr>
          <w:rFonts w:ascii="Times New Roman" w:hAnsi="Times New Roman" w:cs="Times New Roman" w:hint="eastAsia"/>
          <w:sz w:val="24"/>
          <w:szCs w:val="24"/>
        </w:rPr>
        <w:t>条</w:t>
      </w:r>
      <w:r>
        <w:rPr>
          <w:rFonts w:ascii="Times New Roman" w:hAnsi="Times New Roman" w:cs="Times New Roman" w:hint="eastAsia"/>
          <w:sz w:val="24"/>
          <w:szCs w:val="24"/>
        </w:rPr>
        <w:t>，</w:t>
      </w:r>
      <w:r>
        <w:rPr>
          <w:rFonts w:ascii="Times New Roman" w:hAnsi="Times New Roman" w:cs="Times New Roman"/>
          <w:sz w:val="24"/>
          <w:szCs w:val="24"/>
        </w:rPr>
        <w:t>为</w:t>
      </w:r>
      <w:r w:rsidR="00742017" w:rsidRPr="00C62D74">
        <w:rPr>
          <w:rFonts w:ascii="Times New Roman" w:hAnsi="Times New Roman" w:cs="Times New Roman" w:hint="eastAsia"/>
          <w:sz w:val="24"/>
          <w:szCs w:val="24"/>
        </w:rPr>
        <w:t>非平衡面板数据</w:t>
      </w:r>
      <w:r>
        <w:rPr>
          <w:rFonts w:ascii="Times New Roman" w:hAnsi="Times New Roman" w:cs="Times New Roman" w:hint="eastAsia"/>
          <w:sz w:val="24"/>
          <w:szCs w:val="24"/>
        </w:rPr>
        <w:t>，</w:t>
      </w:r>
      <w:r w:rsidR="00742017" w:rsidRPr="00C62D74">
        <w:rPr>
          <w:rFonts w:ascii="Times New Roman" w:hAnsi="Times New Roman" w:cs="Times New Roman" w:hint="eastAsia"/>
          <w:sz w:val="24"/>
          <w:szCs w:val="24"/>
        </w:rPr>
        <w:t>涉及</w:t>
      </w:r>
      <w:r w:rsidR="00742017" w:rsidRPr="00C46A1B">
        <w:rPr>
          <w:rFonts w:ascii="Times New Roman" w:hAnsi="Times New Roman" w:cs="Times New Roman"/>
          <w:sz w:val="24"/>
          <w:szCs w:val="24"/>
        </w:rPr>
        <w:t>3132</w:t>
      </w:r>
      <w:r w:rsidR="00742017" w:rsidRPr="00C62D74">
        <w:rPr>
          <w:rFonts w:ascii="Times New Roman" w:hAnsi="Times New Roman" w:cs="Times New Roman" w:hint="eastAsia"/>
          <w:sz w:val="24"/>
          <w:szCs w:val="24"/>
        </w:rPr>
        <w:t>户农村家庭。区域覆盖</w:t>
      </w:r>
      <w:r w:rsidR="00742017">
        <w:rPr>
          <w:rFonts w:ascii="Times New Roman" w:hAnsi="Times New Roman" w:cs="Times New Roman" w:hint="eastAsia"/>
          <w:sz w:val="24"/>
          <w:szCs w:val="24"/>
        </w:rPr>
        <w:t>浙江、安徽、</w:t>
      </w:r>
      <w:r w:rsidR="00742017">
        <w:rPr>
          <w:rFonts w:ascii="Times New Roman" w:hAnsi="Times New Roman" w:cs="Times New Roman"/>
          <w:sz w:val="24"/>
          <w:szCs w:val="24"/>
        </w:rPr>
        <w:t>江西</w:t>
      </w:r>
      <w:r w:rsidR="00742017">
        <w:rPr>
          <w:rFonts w:ascii="Times New Roman" w:hAnsi="Times New Roman" w:cs="Times New Roman" w:hint="eastAsia"/>
          <w:sz w:val="24"/>
          <w:szCs w:val="24"/>
        </w:rPr>
        <w:t>、</w:t>
      </w:r>
      <w:r w:rsidR="00742017">
        <w:rPr>
          <w:rFonts w:ascii="Times New Roman" w:hAnsi="Times New Roman" w:cs="Times New Roman"/>
          <w:sz w:val="24"/>
          <w:szCs w:val="24"/>
        </w:rPr>
        <w:t>湖北</w:t>
      </w:r>
      <w:r w:rsidR="00742017">
        <w:rPr>
          <w:rFonts w:ascii="Times New Roman" w:hAnsi="Times New Roman" w:cs="Times New Roman" w:hint="eastAsia"/>
          <w:sz w:val="24"/>
          <w:szCs w:val="24"/>
        </w:rPr>
        <w:t>、</w:t>
      </w:r>
      <w:r w:rsidR="00742017">
        <w:rPr>
          <w:rFonts w:ascii="Times New Roman" w:hAnsi="Times New Roman" w:cs="Times New Roman"/>
          <w:sz w:val="24"/>
          <w:szCs w:val="24"/>
        </w:rPr>
        <w:t>湖南</w:t>
      </w:r>
      <w:r w:rsidR="00742017">
        <w:rPr>
          <w:rFonts w:ascii="Times New Roman" w:hAnsi="Times New Roman" w:cs="Times New Roman" w:hint="eastAsia"/>
          <w:sz w:val="24"/>
          <w:szCs w:val="24"/>
        </w:rPr>
        <w:t>、</w:t>
      </w:r>
      <w:r w:rsidR="00742017">
        <w:rPr>
          <w:rFonts w:ascii="Times New Roman" w:hAnsi="Times New Roman" w:cs="Times New Roman"/>
          <w:sz w:val="24"/>
          <w:szCs w:val="24"/>
        </w:rPr>
        <w:t>广东</w:t>
      </w:r>
      <w:r w:rsidR="00742017">
        <w:rPr>
          <w:rFonts w:ascii="Times New Roman" w:hAnsi="Times New Roman" w:cs="Times New Roman" w:hint="eastAsia"/>
          <w:sz w:val="24"/>
          <w:szCs w:val="24"/>
        </w:rPr>
        <w:t>、</w:t>
      </w:r>
      <w:r w:rsidR="00742017">
        <w:rPr>
          <w:rFonts w:ascii="Times New Roman" w:hAnsi="Times New Roman" w:cs="Times New Roman"/>
          <w:sz w:val="24"/>
          <w:szCs w:val="24"/>
        </w:rPr>
        <w:t>广西</w:t>
      </w:r>
      <w:r w:rsidR="00742017">
        <w:rPr>
          <w:rFonts w:ascii="Times New Roman" w:hAnsi="Times New Roman" w:cs="Times New Roman" w:hint="eastAsia"/>
          <w:sz w:val="24"/>
          <w:szCs w:val="24"/>
        </w:rPr>
        <w:t>和</w:t>
      </w:r>
      <w:r w:rsidR="00742017">
        <w:rPr>
          <w:rFonts w:ascii="Times New Roman" w:hAnsi="Times New Roman" w:cs="Times New Roman"/>
          <w:sz w:val="24"/>
          <w:szCs w:val="24"/>
        </w:rPr>
        <w:t>海南</w:t>
      </w:r>
      <w:r w:rsidR="00742017">
        <w:rPr>
          <w:rFonts w:ascii="Times New Roman" w:hAnsi="Times New Roman" w:cs="Times New Roman" w:hint="eastAsia"/>
          <w:sz w:val="24"/>
          <w:szCs w:val="24"/>
        </w:rPr>
        <w:t>8</w:t>
      </w:r>
      <w:r w:rsidR="00742017" w:rsidRPr="00C62D74">
        <w:rPr>
          <w:rFonts w:ascii="Times New Roman" w:hAnsi="Times New Roman" w:cs="Times New Roman" w:hint="eastAsia"/>
          <w:sz w:val="24"/>
          <w:szCs w:val="24"/>
        </w:rPr>
        <w:t>个省（自治区）。农户</w:t>
      </w:r>
      <w:del w:id="259" w:author="曾 翠红" w:date="2019-05-08T22:42:00Z">
        <w:r w:rsidR="00742017" w:rsidRPr="00C62D74" w:rsidDel="00463109">
          <w:rPr>
            <w:rFonts w:ascii="Times New Roman" w:hAnsi="Times New Roman" w:cs="Times New Roman" w:hint="eastAsia"/>
            <w:sz w:val="24"/>
            <w:szCs w:val="24"/>
          </w:rPr>
          <w:delText>玉米</w:delText>
        </w:r>
      </w:del>
      <w:ins w:id="260" w:author="曾 翠红" w:date="2019-05-08T22:42:00Z">
        <w:r w:rsidR="00463109">
          <w:rPr>
            <w:rFonts w:ascii="Times New Roman" w:hAnsi="Times New Roman" w:cs="Times New Roman" w:hint="eastAsia"/>
            <w:sz w:val="24"/>
            <w:szCs w:val="24"/>
          </w:rPr>
          <w:t>水稻</w:t>
        </w:r>
      </w:ins>
      <w:r w:rsidR="00742017" w:rsidRPr="00C62D74">
        <w:rPr>
          <w:rFonts w:ascii="Times New Roman" w:hAnsi="Times New Roman" w:cs="Times New Roman" w:hint="eastAsia"/>
          <w:sz w:val="24"/>
          <w:szCs w:val="24"/>
        </w:rPr>
        <w:t>的平均</w:t>
      </w:r>
      <w:r w:rsidR="00742017">
        <w:rPr>
          <w:rFonts w:ascii="Times New Roman" w:hAnsi="Times New Roman" w:cs="Times New Roman" w:hint="eastAsia"/>
          <w:sz w:val="24"/>
          <w:szCs w:val="24"/>
        </w:rPr>
        <w:t>收获</w:t>
      </w:r>
      <w:r w:rsidR="00742017" w:rsidRPr="00C62D74">
        <w:rPr>
          <w:rFonts w:ascii="Times New Roman" w:hAnsi="Times New Roman" w:cs="Times New Roman" w:hint="eastAsia"/>
          <w:sz w:val="24"/>
          <w:szCs w:val="24"/>
        </w:rPr>
        <w:t>面积的为</w:t>
      </w:r>
      <w:r w:rsidR="00742017" w:rsidRPr="00C46A1B">
        <w:rPr>
          <w:rFonts w:ascii="Times New Roman" w:hAnsi="Times New Roman" w:cs="Times New Roman"/>
          <w:sz w:val="24"/>
          <w:szCs w:val="24"/>
        </w:rPr>
        <w:t>3</w:t>
      </w:r>
      <w:r w:rsidR="00742017">
        <w:rPr>
          <w:rFonts w:ascii="Times New Roman" w:hAnsi="Times New Roman" w:cs="Times New Roman"/>
          <w:sz w:val="24"/>
          <w:szCs w:val="24"/>
        </w:rPr>
        <w:t>.</w:t>
      </w:r>
      <w:r w:rsidR="00742017" w:rsidRPr="00C46A1B">
        <w:rPr>
          <w:rFonts w:ascii="Times New Roman" w:hAnsi="Times New Roman" w:cs="Times New Roman"/>
          <w:sz w:val="24"/>
          <w:szCs w:val="24"/>
        </w:rPr>
        <w:t>3</w:t>
      </w:r>
      <w:r w:rsidR="00742017" w:rsidRPr="00C62D74">
        <w:rPr>
          <w:rFonts w:ascii="Times New Roman" w:hAnsi="Times New Roman" w:cs="Times New Roman" w:hint="eastAsia"/>
          <w:sz w:val="24"/>
          <w:szCs w:val="24"/>
        </w:rPr>
        <w:t>亩，最高有</w:t>
      </w:r>
      <w:r w:rsidR="00742017" w:rsidRPr="00C46A1B">
        <w:rPr>
          <w:rFonts w:ascii="Times New Roman" w:hAnsi="Times New Roman" w:cs="Times New Roman"/>
          <w:sz w:val="24"/>
          <w:szCs w:val="24"/>
        </w:rPr>
        <w:t>227</w:t>
      </w:r>
      <w:r w:rsidR="00742017" w:rsidRPr="00C62D74">
        <w:rPr>
          <w:rFonts w:ascii="Times New Roman" w:hAnsi="Times New Roman" w:cs="Times New Roman" w:hint="eastAsia"/>
          <w:sz w:val="24"/>
          <w:szCs w:val="24"/>
        </w:rPr>
        <w:t>亩之多，最低只有</w:t>
      </w:r>
      <w:r w:rsidR="00742017" w:rsidRPr="00C46A1B">
        <w:rPr>
          <w:rFonts w:ascii="Times New Roman" w:hAnsi="Times New Roman" w:cs="Times New Roman"/>
          <w:sz w:val="24"/>
          <w:szCs w:val="24"/>
        </w:rPr>
        <w:t>0</w:t>
      </w:r>
      <w:r w:rsidR="00742017" w:rsidRPr="00C62D74">
        <w:rPr>
          <w:rFonts w:ascii="Times New Roman" w:hAnsi="Times New Roman" w:cs="Times New Roman" w:hint="eastAsia"/>
          <w:sz w:val="24"/>
          <w:szCs w:val="24"/>
        </w:rPr>
        <w:t>.</w:t>
      </w:r>
      <w:r w:rsidR="00742017" w:rsidRPr="00C46A1B">
        <w:rPr>
          <w:rFonts w:ascii="Times New Roman" w:hAnsi="Times New Roman" w:cs="Times New Roman"/>
          <w:sz w:val="24"/>
          <w:szCs w:val="24"/>
        </w:rPr>
        <w:t>1</w:t>
      </w:r>
      <w:r w:rsidR="00742017" w:rsidRPr="00C62D74">
        <w:rPr>
          <w:rFonts w:ascii="Times New Roman" w:hAnsi="Times New Roman" w:cs="Times New Roman" w:hint="eastAsia"/>
          <w:sz w:val="24"/>
          <w:szCs w:val="24"/>
        </w:rPr>
        <w:t>亩，但分布主要集中在中小规模农户之间。中小农户占比超过</w:t>
      </w:r>
      <w:r w:rsidR="00742017" w:rsidRPr="00C46A1B">
        <w:rPr>
          <w:rFonts w:ascii="Times New Roman" w:hAnsi="Times New Roman" w:cs="Times New Roman"/>
          <w:sz w:val="24"/>
          <w:szCs w:val="24"/>
        </w:rPr>
        <w:t>90</w:t>
      </w:r>
      <w:r w:rsidR="00742017" w:rsidRPr="00C62D74">
        <w:rPr>
          <w:rFonts w:ascii="Times New Roman" w:hAnsi="Times New Roman" w:cs="Times New Roman" w:hint="eastAsia"/>
          <w:sz w:val="24"/>
          <w:szCs w:val="24"/>
        </w:rPr>
        <w:t>%</w:t>
      </w:r>
      <w:r w:rsidR="00742017" w:rsidRPr="00C62D74">
        <w:rPr>
          <w:rFonts w:ascii="Times New Roman" w:hAnsi="Times New Roman" w:cs="Times New Roman" w:hint="eastAsia"/>
          <w:sz w:val="24"/>
          <w:szCs w:val="24"/>
        </w:rPr>
        <w:t>，</w:t>
      </w:r>
      <w:r w:rsidR="00742017" w:rsidRPr="00C46A1B">
        <w:rPr>
          <w:rFonts w:ascii="Times New Roman" w:hAnsi="Times New Roman" w:cs="Times New Roman"/>
          <w:sz w:val="24"/>
          <w:szCs w:val="24"/>
        </w:rPr>
        <w:t>0</w:t>
      </w:r>
      <w:r w:rsidR="00742017" w:rsidRPr="00C62D74">
        <w:rPr>
          <w:rFonts w:ascii="Times New Roman" w:hAnsi="Times New Roman" w:cs="Times New Roman" w:hint="eastAsia"/>
          <w:sz w:val="24"/>
          <w:szCs w:val="24"/>
        </w:rPr>
        <w:t>-</w:t>
      </w:r>
      <w:r w:rsidR="00742017" w:rsidRPr="00C46A1B">
        <w:rPr>
          <w:rFonts w:ascii="Times New Roman" w:hAnsi="Times New Roman" w:cs="Times New Roman"/>
          <w:sz w:val="24"/>
          <w:szCs w:val="24"/>
        </w:rPr>
        <w:t>10</w:t>
      </w:r>
      <w:r w:rsidR="00742017" w:rsidRPr="00C62D74">
        <w:rPr>
          <w:rFonts w:ascii="Times New Roman" w:hAnsi="Times New Roman" w:cs="Times New Roman" w:hint="eastAsia"/>
          <w:sz w:val="24"/>
          <w:szCs w:val="24"/>
        </w:rPr>
        <w:t>亩的截面数据占样本总数的</w:t>
      </w:r>
      <w:r w:rsidR="00742017" w:rsidRPr="00C46A1B">
        <w:rPr>
          <w:rFonts w:ascii="Times New Roman" w:hAnsi="Times New Roman" w:cs="Times New Roman"/>
          <w:sz w:val="24"/>
          <w:szCs w:val="24"/>
        </w:rPr>
        <w:t>83</w:t>
      </w:r>
      <w:r w:rsidR="00742017">
        <w:rPr>
          <w:rFonts w:ascii="Times New Roman" w:hAnsi="Times New Roman" w:cs="Times New Roman"/>
          <w:sz w:val="24"/>
          <w:szCs w:val="24"/>
        </w:rPr>
        <w:t>.</w:t>
      </w:r>
      <w:r w:rsidR="00742017" w:rsidRPr="00C46A1B">
        <w:rPr>
          <w:rFonts w:ascii="Times New Roman" w:hAnsi="Times New Roman" w:cs="Times New Roman"/>
          <w:sz w:val="24"/>
          <w:szCs w:val="24"/>
        </w:rPr>
        <w:t>7</w:t>
      </w:r>
      <w:r w:rsidR="00742017" w:rsidRPr="00C62D74">
        <w:rPr>
          <w:rFonts w:ascii="Times New Roman" w:hAnsi="Times New Roman" w:cs="Times New Roman" w:hint="eastAsia"/>
          <w:sz w:val="24"/>
          <w:szCs w:val="24"/>
        </w:rPr>
        <w:t>%</w:t>
      </w:r>
      <w:r w:rsidR="00742017">
        <w:rPr>
          <w:rFonts w:ascii="Times New Roman" w:hAnsi="Times New Roman" w:cs="Times New Roman" w:hint="eastAsia"/>
          <w:sz w:val="24"/>
          <w:szCs w:val="24"/>
        </w:rPr>
        <w:t>，</w:t>
      </w:r>
      <w:r w:rsidR="00742017" w:rsidRPr="00C46A1B">
        <w:rPr>
          <w:rFonts w:ascii="Times New Roman" w:hAnsi="Times New Roman" w:cs="Times New Roman"/>
          <w:sz w:val="24"/>
          <w:szCs w:val="24"/>
        </w:rPr>
        <w:t>10</w:t>
      </w:r>
      <w:r w:rsidR="00742017" w:rsidRPr="00C62D74">
        <w:rPr>
          <w:rFonts w:ascii="Times New Roman" w:hAnsi="Times New Roman" w:cs="Times New Roman" w:hint="eastAsia"/>
          <w:sz w:val="24"/>
          <w:szCs w:val="24"/>
        </w:rPr>
        <w:t>-</w:t>
      </w:r>
      <w:r w:rsidR="00742017" w:rsidRPr="00C46A1B">
        <w:rPr>
          <w:rFonts w:ascii="Times New Roman" w:hAnsi="Times New Roman" w:cs="Times New Roman"/>
          <w:sz w:val="24"/>
          <w:szCs w:val="24"/>
        </w:rPr>
        <w:t>50</w:t>
      </w:r>
      <w:r w:rsidR="00742017">
        <w:rPr>
          <w:rFonts w:ascii="Times New Roman" w:hAnsi="Times New Roman" w:cs="Times New Roman" w:hint="eastAsia"/>
          <w:sz w:val="24"/>
          <w:szCs w:val="24"/>
        </w:rPr>
        <w:t>亩的截面数据占比</w:t>
      </w:r>
      <w:r w:rsidR="00742017" w:rsidRPr="00C46A1B">
        <w:rPr>
          <w:rFonts w:ascii="Times New Roman" w:hAnsi="Times New Roman" w:cs="Times New Roman"/>
          <w:sz w:val="24"/>
          <w:szCs w:val="24"/>
        </w:rPr>
        <w:t>16</w:t>
      </w:r>
      <w:r w:rsidR="00742017">
        <w:rPr>
          <w:rFonts w:ascii="Times New Roman" w:hAnsi="Times New Roman" w:cs="Times New Roman"/>
          <w:sz w:val="24"/>
          <w:szCs w:val="24"/>
        </w:rPr>
        <w:t>.</w:t>
      </w:r>
      <w:r w:rsidR="00742017" w:rsidRPr="00C46A1B">
        <w:rPr>
          <w:rFonts w:ascii="Times New Roman" w:hAnsi="Times New Roman" w:cs="Times New Roman"/>
          <w:sz w:val="24"/>
          <w:szCs w:val="24"/>
        </w:rPr>
        <w:t>0</w:t>
      </w:r>
      <w:r w:rsidR="00742017">
        <w:rPr>
          <w:rFonts w:ascii="Times New Roman" w:hAnsi="Times New Roman" w:cs="Times New Roman"/>
          <w:sz w:val="24"/>
          <w:szCs w:val="24"/>
        </w:rPr>
        <w:t>%</w:t>
      </w:r>
      <w:r w:rsidR="00742017">
        <w:rPr>
          <w:rFonts w:ascii="Times New Roman" w:hAnsi="Times New Roman" w:cs="Times New Roman" w:hint="eastAsia"/>
          <w:sz w:val="24"/>
          <w:szCs w:val="24"/>
        </w:rPr>
        <w:t>，</w:t>
      </w:r>
      <w:r w:rsidR="00742017" w:rsidRPr="00C46A1B">
        <w:rPr>
          <w:rFonts w:ascii="Times New Roman" w:hAnsi="Times New Roman" w:cs="Times New Roman"/>
          <w:sz w:val="24"/>
          <w:szCs w:val="24"/>
        </w:rPr>
        <w:t>50</w:t>
      </w:r>
      <w:r w:rsidR="00742017" w:rsidRPr="00C62D74">
        <w:rPr>
          <w:rFonts w:ascii="Times New Roman" w:hAnsi="Times New Roman" w:cs="Times New Roman" w:hint="eastAsia"/>
          <w:sz w:val="24"/>
          <w:szCs w:val="24"/>
        </w:rPr>
        <w:t>亩以上的仅有</w:t>
      </w:r>
      <w:r w:rsidR="00742017" w:rsidRPr="00C46A1B">
        <w:rPr>
          <w:rFonts w:ascii="Times New Roman" w:hAnsi="Times New Roman" w:cs="Times New Roman"/>
          <w:sz w:val="24"/>
          <w:szCs w:val="24"/>
        </w:rPr>
        <w:t>29</w:t>
      </w:r>
      <w:r w:rsidR="00742017" w:rsidRPr="00C62D74">
        <w:rPr>
          <w:rFonts w:ascii="Times New Roman" w:hAnsi="Times New Roman" w:cs="Times New Roman" w:hint="eastAsia"/>
          <w:sz w:val="24"/>
          <w:szCs w:val="24"/>
        </w:rPr>
        <w:t>条数据。</w:t>
      </w:r>
    </w:p>
    <w:p w14:paraId="5FE12904" w14:textId="2AAB39A5" w:rsidR="00742017" w:rsidRPr="00C62D74" w:rsidRDefault="00742017" w:rsidP="00742017">
      <w:pPr>
        <w:spacing w:after="0" w:line="400" w:lineRule="exact"/>
        <w:ind w:firstLineChars="200" w:firstLine="480"/>
        <w:jc w:val="both"/>
        <w:rPr>
          <w:rFonts w:ascii="Times New Roman" w:hAnsi="Times New Roman" w:cs="Times New Roman"/>
          <w:sz w:val="24"/>
          <w:szCs w:val="24"/>
        </w:rPr>
      </w:pPr>
      <w:r w:rsidRPr="00C62D74">
        <w:rPr>
          <w:rFonts w:ascii="Times New Roman" w:hAnsi="Times New Roman" w:cs="Times New Roman" w:hint="eastAsia"/>
          <w:sz w:val="24"/>
          <w:szCs w:val="24"/>
        </w:rPr>
        <w:t>方差检验不同规模农户要素投入水平和家庭禀赋</w:t>
      </w:r>
      <w:r>
        <w:rPr>
          <w:rFonts w:ascii="Times New Roman" w:hAnsi="Times New Roman" w:cs="Times New Roman" w:hint="eastAsia"/>
          <w:sz w:val="24"/>
          <w:szCs w:val="24"/>
        </w:rPr>
        <w:t>的差别，</w:t>
      </w:r>
      <w:r w:rsidRPr="00C62D74">
        <w:rPr>
          <w:rFonts w:ascii="Times New Roman" w:hAnsi="Times New Roman" w:cs="Times New Roman" w:hint="eastAsia"/>
          <w:sz w:val="24"/>
          <w:szCs w:val="24"/>
        </w:rPr>
        <w:t>发现</w:t>
      </w:r>
      <w:r>
        <w:rPr>
          <w:rFonts w:ascii="Times New Roman" w:hAnsi="Times New Roman" w:cs="Times New Roman" w:hint="eastAsia"/>
          <w:sz w:val="24"/>
          <w:szCs w:val="24"/>
        </w:rPr>
        <w:t>三种规模农户</w:t>
      </w:r>
      <w:r w:rsidRPr="00C62D74">
        <w:rPr>
          <w:rFonts w:ascii="Times New Roman" w:hAnsi="Times New Roman" w:cs="Times New Roman" w:hint="eastAsia"/>
          <w:sz w:val="24"/>
          <w:szCs w:val="24"/>
        </w:rPr>
        <w:t>家庭</w:t>
      </w:r>
      <w:r>
        <w:rPr>
          <w:rFonts w:ascii="Times New Roman" w:hAnsi="Times New Roman" w:cs="Times New Roman" w:hint="eastAsia"/>
          <w:sz w:val="24"/>
          <w:szCs w:val="24"/>
        </w:rPr>
        <w:t>禀赋差异较小，所处市场环境确实</w:t>
      </w:r>
      <w:r w:rsidRPr="00C62D74">
        <w:rPr>
          <w:rFonts w:ascii="Times New Roman" w:hAnsi="Times New Roman" w:cs="Times New Roman" w:hint="eastAsia"/>
          <w:sz w:val="24"/>
          <w:szCs w:val="24"/>
        </w:rPr>
        <w:t>存在显著的差异。</w:t>
      </w:r>
      <w:r>
        <w:rPr>
          <w:rFonts w:ascii="Times New Roman" w:hAnsi="Times New Roman" w:cs="Times New Roman" w:hint="eastAsia"/>
          <w:sz w:val="24"/>
          <w:szCs w:val="24"/>
        </w:rPr>
        <w:t>家庭特征方面，组间存在显著差异的家庭特征包括</w:t>
      </w:r>
      <w:r>
        <w:rPr>
          <w:rFonts w:ascii="Times New Roman" w:hAnsi="Times New Roman" w:cs="Times New Roman"/>
          <w:sz w:val="24"/>
          <w:szCs w:val="24"/>
        </w:rPr>
        <w:t>耕地</w:t>
      </w:r>
      <w:r>
        <w:rPr>
          <w:rFonts w:ascii="Times New Roman" w:hAnsi="Times New Roman" w:cs="Times New Roman" w:hint="eastAsia"/>
          <w:sz w:val="24"/>
          <w:szCs w:val="24"/>
        </w:rPr>
        <w:t>细碎化水平、兼业水平和农业培训，耕地细碎化水平和</w:t>
      </w:r>
      <w:r w:rsidRPr="00C62D74">
        <w:rPr>
          <w:rFonts w:ascii="Times New Roman" w:hAnsi="Times New Roman" w:cs="Times New Roman" w:hint="eastAsia"/>
          <w:sz w:val="24"/>
          <w:szCs w:val="24"/>
        </w:rPr>
        <w:t>兼业</w:t>
      </w:r>
      <w:r>
        <w:rPr>
          <w:rFonts w:ascii="Times New Roman" w:hAnsi="Times New Roman" w:cs="Times New Roman" w:hint="eastAsia"/>
          <w:sz w:val="24"/>
          <w:szCs w:val="24"/>
        </w:rPr>
        <w:t>化水平组间差异大，整体表现为规模越大的农户土地分布越集中，每块土地面积大（规模由小到大地块平均面积</w:t>
      </w:r>
      <w:r>
        <w:rPr>
          <w:rFonts w:ascii="Times New Roman" w:hAnsi="Times New Roman" w:cs="Times New Roman"/>
          <w:sz w:val="24"/>
          <w:szCs w:val="24"/>
        </w:rPr>
        <w:t>分别</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88</w:t>
      </w:r>
      <w:r>
        <w:rPr>
          <w:rFonts w:ascii="Times New Roman" w:hAnsi="Times New Roman" w:cs="Times New Roman" w:hint="eastAsia"/>
          <w:sz w:val="24"/>
          <w:szCs w:val="24"/>
        </w:rPr>
        <w:t>亩、</w:t>
      </w:r>
      <w:r w:rsidRPr="00C46A1B">
        <w:rPr>
          <w:rFonts w:ascii="Times New Roman" w:hAnsi="Times New Roman" w:cs="Times New Roman"/>
          <w:sz w:val="24"/>
          <w:szCs w:val="24"/>
        </w:rPr>
        <w:t>1</w:t>
      </w:r>
      <w:r>
        <w:rPr>
          <w:rFonts w:ascii="Times New Roman" w:hAnsi="Times New Roman" w:cs="Times New Roman"/>
          <w:sz w:val="24"/>
          <w:szCs w:val="24"/>
        </w:rPr>
        <w:t>.</w:t>
      </w:r>
      <w:r w:rsidRPr="00C46A1B">
        <w:rPr>
          <w:rFonts w:ascii="Times New Roman" w:hAnsi="Times New Roman" w:cs="Times New Roman"/>
          <w:sz w:val="24"/>
          <w:szCs w:val="24"/>
        </w:rPr>
        <w:t>95</w:t>
      </w:r>
      <w:r>
        <w:rPr>
          <w:rFonts w:ascii="Times New Roman" w:hAnsi="Times New Roman" w:cs="Times New Roman" w:hint="eastAsia"/>
          <w:sz w:val="24"/>
          <w:szCs w:val="24"/>
        </w:rPr>
        <w:t>亩和</w:t>
      </w:r>
      <w:r w:rsidRPr="00C46A1B">
        <w:rPr>
          <w:rFonts w:ascii="Times New Roman" w:hAnsi="Times New Roman" w:cs="Times New Roman"/>
          <w:sz w:val="24"/>
          <w:szCs w:val="24"/>
        </w:rPr>
        <w:t>14</w:t>
      </w:r>
      <w:r>
        <w:rPr>
          <w:rFonts w:ascii="Times New Roman" w:hAnsi="Times New Roman" w:cs="Times New Roman"/>
          <w:sz w:val="24"/>
          <w:szCs w:val="24"/>
        </w:rPr>
        <w:t>.</w:t>
      </w:r>
      <w:r w:rsidRPr="00C46A1B">
        <w:rPr>
          <w:rFonts w:ascii="Times New Roman" w:hAnsi="Times New Roman" w:cs="Times New Roman"/>
          <w:sz w:val="24"/>
          <w:szCs w:val="24"/>
        </w:rPr>
        <w:t>8</w:t>
      </w:r>
      <w:r>
        <w:rPr>
          <w:rFonts w:ascii="Times New Roman" w:hAnsi="Times New Roman" w:cs="Times New Roman" w:hint="eastAsia"/>
          <w:sz w:val="24"/>
          <w:szCs w:val="24"/>
        </w:rPr>
        <w:t>亩）。非农收入占比越低，平均占比分别为</w:t>
      </w:r>
      <w:r w:rsidRPr="00C46A1B">
        <w:rPr>
          <w:rFonts w:ascii="Times New Roman" w:hAnsi="Times New Roman" w:cs="Times New Roman"/>
          <w:sz w:val="24"/>
          <w:szCs w:val="24"/>
        </w:rPr>
        <w:t>71</w:t>
      </w:r>
      <w:r>
        <w:rPr>
          <w:rFonts w:ascii="Times New Roman" w:hAnsi="Times New Roman" w:cs="Times New Roman"/>
          <w:sz w:val="24"/>
          <w:szCs w:val="24"/>
        </w:rPr>
        <w:t>.</w:t>
      </w:r>
      <w:r w:rsidRPr="00C46A1B">
        <w:rPr>
          <w:rFonts w:ascii="Times New Roman" w:hAnsi="Times New Roman" w:cs="Times New Roman"/>
          <w:sz w:val="24"/>
          <w:szCs w:val="24"/>
        </w:rPr>
        <w:t>8</w:t>
      </w:r>
      <w:r>
        <w:rPr>
          <w:rFonts w:ascii="Times New Roman" w:hAnsi="Times New Roman" w:cs="Times New Roman"/>
          <w:sz w:val="24"/>
          <w:szCs w:val="24"/>
        </w:rPr>
        <w:t>%</w:t>
      </w:r>
      <w:r>
        <w:rPr>
          <w:rFonts w:ascii="Times New Roman" w:hAnsi="Times New Roman" w:cs="Times New Roman"/>
          <w:sz w:val="24"/>
          <w:szCs w:val="24"/>
        </w:rPr>
        <w:t>、</w:t>
      </w:r>
      <w:r w:rsidRPr="00C46A1B">
        <w:rPr>
          <w:rFonts w:ascii="Times New Roman" w:hAnsi="Times New Roman" w:cs="Times New Roman"/>
          <w:sz w:val="24"/>
          <w:szCs w:val="24"/>
        </w:rPr>
        <w:t>55</w:t>
      </w:r>
      <w:r>
        <w:rPr>
          <w:rFonts w:ascii="Times New Roman" w:hAnsi="Times New Roman" w:cs="Times New Roman"/>
          <w:sz w:val="24"/>
          <w:szCs w:val="24"/>
        </w:rPr>
        <w:t>.</w:t>
      </w:r>
      <w:r w:rsidRPr="00C46A1B">
        <w:rPr>
          <w:rFonts w:ascii="Times New Roman" w:hAnsi="Times New Roman" w:cs="Times New Roman"/>
          <w:sz w:val="24"/>
          <w:szCs w:val="24"/>
        </w:rPr>
        <w:t>9</w:t>
      </w:r>
      <w:r>
        <w:rPr>
          <w:rFonts w:ascii="Times New Roman" w:hAnsi="Times New Roman" w:cs="Times New Roman"/>
          <w:sz w:val="24"/>
          <w:szCs w:val="24"/>
        </w:rPr>
        <w:t>%</w:t>
      </w:r>
      <w:r>
        <w:rPr>
          <w:rFonts w:ascii="Times New Roman" w:hAnsi="Times New Roman" w:cs="Times New Roman"/>
          <w:sz w:val="24"/>
          <w:szCs w:val="24"/>
        </w:rPr>
        <w:t>和</w:t>
      </w:r>
      <w:r w:rsidRPr="00C46A1B">
        <w:rPr>
          <w:rFonts w:ascii="Times New Roman" w:hAnsi="Times New Roman" w:cs="Times New Roman"/>
          <w:sz w:val="24"/>
          <w:szCs w:val="24"/>
        </w:rPr>
        <w:t>25</w:t>
      </w:r>
      <w:r>
        <w:rPr>
          <w:rFonts w:ascii="Times New Roman" w:hAnsi="Times New Roman" w:cs="Times New Roman"/>
          <w:sz w:val="24"/>
          <w:szCs w:val="24"/>
        </w:rPr>
        <w:t>.</w:t>
      </w:r>
      <w:r w:rsidRPr="00C46A1B">
        <w:rPr>
          <w:rFonts w:ascii="Times New Roman" w:hAnsi="Times New Roman" w:cs="Times New Roman"/>
          <w:sz w:val="24"/>
          <w:szCs w:val="24"/>
        </w:rPr>
        <w:t>2</w:t>
      </w:r>
      <w:r>
        <w:rPr>
          <w:rFonts w:ascii="Times New Roman" w:hAnsi="Times New Roman" w:cs="Times New Roman"/>
          <w:sz w:val="24"/>
          <w:szCs w:val="24"/>
        </w:rPr>
        <w:t>%</w:t>
      </w:r>
      <w:r w:rsidRPr="00C62D74">
        <w:rPr>
          <w:rFonts w:ascii="Times New Roman" w:hAnsi="Times New Roman" w:cs="Times New Roman" w:hint="eastAsia"/>
          <w:sz w:val="24"/>
          <w:szCs w:val="24"/>
        </w:rPr>
        <w:t>。</w:t>
      </w:r>
      <w:r>
        <w:rPr>
          <w:rFonts w:ascii="Times New Roman" w:hAnsi="Times New Roman" w:cs="Times New Roman" w:hint="eastAsia"/>
          <w:sz w:val="24"/>
          <w:szCs w:val="24"/>
        </w:rPr>
        <w:t>大农户中受培训的家庭占比更多，约为</w:t>
      </w:r>
      <w:r w:rsidRPr="00C46A1B">
        <w:rPr>
          <w:rFonts w:ascii="Times New Roman" w:hAnsi="Times New Roman" w:cs="Times New Roman"/>
          <w:sz w:val="24"/>
          <w:szCs w:val="24"/>
        </w:rPr>
        <w:t>17</w:t>
      </w:r>
      <w:r>
        <w:rPr>
          <w:rFonts w:ascii="Times New Roman" w:hAnsi="Times New Roman" w:cs="Times New Roman"/>
          <w:sz w:val="24"/>
          <w:szCs w:val="24"/>
        </w:rPr>
        <w:t>.</w:t>
      </w:r>
      <w:r w:rsidRPr="00C46A1B">
        <w:rPr>
          <w:rFonts w:ascii="Times New Roman" w:hAnsi="Times New Roman" w:cs="Times New Roman"/>
          <w:sz w:val="24"/>
          <w:szCs w:val="24"/>
        </w:rPr>
        <w:t>2</w:t>
      </w:r>
      <w:r>
        <w:rPr>
          <w:rFonts w:ascii="Times New Roman" w:hAnsi="Times New Roman" w:cs="Times New Roman"/>
          <w:sz w:val="24"/>
          <w:szCs w:val="24"/>
        </w:rPr>
        <w:t>%</w:t>
      </w:r>
      <w:r>
        <w:rPr>
          <w:rFonts w:ascii="Times New Roman" w:hAnsi="Times New Roman" w:cs="Times New Roman"/>
          <w:sz w:val="24"/>
          <w:szCs w:val="24"/>
        </w:rPr>
        <w:t>，中小</w:t>
      </w:r>
      <w:r>
        <w:rPr>
          <w:rFonts w:ascii="Times New Roman" w:hAnsi="Times New Roman" w:cs="Times New Roman" w:hint="eastAsia"/>
          <w:sz w:val="24"/>
          <w:szCs w:val="24"/>
        </w:rPr>
        <w:t>农户受培训的家庭仅在</w:t>
      </w:r>
      <w:r w:rsidRPr="00C46A1B">
        <w:rPr>
          <w:rFonts w:ascii="Times New Roman" w:hAnsi="Times New Roman" w:cs="Times New Roman"/>
          <w:sz w:val="24"/>
          <w:szCs w:val="24"/>
        </w:rPr>
        <w:t>5</w:t>
      </w:r>
      <w:r>
        <w:rPr>
          <w:rFonts w:ascii="Times New Roman" w:hAnsi="Times New Roman" w:cs="Times New Roman"/>
          <w:sz w:val="24"/>
          <w:szCs w:val="24"/>
        </w:rPr>
        <w:t>%</w:t>
      </w:r>
      <w:r>
        <w:rPr>
          <w:rFonts w:ascii="Times New Roman" w:hAnsi="Times New Roman" w:cs="Times New Roman"/>
          <w:sz w:val="24"/>
          <w:szCs w:val="24"/>
        </w:rPr>
        <w:t>左右</w:t>
      </w:r>
      <w:r>
        <w:rPr>
          <w:rFonts w:ascii="Times New Roman" w:hAnsi="Times New Roman" w:cs="Times New Roman" w:hint="eastAsia"/>
          <w:sz w:val="24"/>
          <w:szCs w:val="24"/>
        </w:rPr>
        <w:t>。其余特征变量</w:t>
      </w:r>
      <w:r>
        <w:rPr>
          <w:rFonts w:ascii="Times New Roman" w:hAnsi="Times New Roman" w:cs="Times New Roman"/>
          <w:sz w:val="24"/>
          <w:szCs w:val="24"/>
        </w:rPr>
        <w:t>性别</w:t>
      </w:r>
      <w:r>
        <w:rPr>
          <w:rFonts w:ascii="Times New Roman" w:hAnsi="Times New Roman" w:cs="Times New Roman" w:hint="eastAsia"/>
          <w:sz w:val="24"/>
          <w:szCs w:val="24"/>
        </w:rPr>
        <w:t>、家庭背景、</w:t>
      </w:r>
      <w:r>
        <w:rPr>
          <w:rFonts w:ascii="Times New Roman" w:hAnsi="Times New Roman" w:cs="Times New Roman"/>
          <w:sz w:val="24"/>
          <w:szCs w:val="24"/>
        </w:rPr>
        <w:t>健康</w:t>
      </w:r>
      <w:r>
        <w:rPr>
          <w:rFonts w:ascii="Times New Roman" w:hAnsi="Times New Roman" w:cs="Times New Roman" w:hint="eastAsia"/>
          <w:sz w:val="24"/>
          <w:szCs w:val="24"/>
        </w:rPr>
        <w:t>状况和人力资源培训各规模农户情况相似。男性户主占</w:t>
      </w:r>
      <w:r w:rsidRPr="00C46A1B">
        <w:rPr>
          <w:rFonts w:ascii="Times New Roman" w:hAnsi="Times New Roman" w:cs="Times New Roman"/>
          <w:sz w:val="24"/>
          <w:szCs w:val="24"/>
        </w:rPr>
        <w:t>60</w:t>
      </w:r>
      <w:r>
        <w:rPr>
          <w:rFonts w:ascii="Times New Roman" w:hAnsi="Times New Roman" w:cs="Times New Roman"/>
          <w:sz w:val="24"/>
          <w:szCs w:val="24"/>
        </w:rPr>
        <w:t>.</w:t>
      </w:r>
      <w:r w:rsidRPr="00C46A1B">
        <w:rPr>
          <w:rFonts w:ascii="Times New Roman" w:hAnsi="Times New Roman" w:cs="Times New Roman"/>
          <w:sz w:val="24"/>
          <w:szCs w:val="24"/>
        </w:rPr>
        <w:t>1</w:t>
      </w:r>
      <w:r>
        <w:rPr>
          <w:rFonts w:ascii="Times New Roman" w:hAnsi="Times New Roman" w:cs="Times New Roman"/>
          <w:sz w:val="24"/>
          <w:szCs w:val="24"/>
        </w:rPr>
        <w:t>%</w:t>
      </w:r>
      <w:r>
        <w:rPr>
          <w:rFonts w:ascii="Times New Roman" w:hAnsi="Times New Roman" w:cs="Times New Roman"/>
          <w:sz w:val="24"/>
          <w:szCs w:val="24"/>
        </w:rPr>
        <w:t>，</w:t>
      </w:r>
      <w:r w:rsidRPr="00C62D74">
        <w:rPr>
          <w:rFonts w:ascii="Times New Roman" w:hAnsi="Times New Roman" w:cs="Times New Roman" w:hint="eastAsia"/>
          <w:sz w:val="24"/>
          <w:szCs w:val="24"/>
        </w:rPr>
        <w:t>平均年龄</w:t>
      </w:r>
      <w:r>
        <w:rPr>
          <w:rFonts w:ascii="Times New Roman" w:hAnsi="Times New Roman" w:cs="Times New Roman" w:hint="eastAsia"/>
          <w:sz w:val="24"/>
          <w:szCs w:val="24"/>
        </w:rPr>
        <w:t>为</w:t>
      </w:r>
      <w:r w:rsidRPr="00C46A1B">
        <w:rPr>
          <w:rFonts w:ascii="Times New Roman" w:hAnsi="Times New Roman" w:cs="Times New Roman"/>
          <w:sz w:val="24"/>
          <w:szCs w:val="24"/>
        </w:rPr>
        <w:t>54</w:t>
      </w:r>
      <w:r>
        <w:rPr>
          <w:rFonts w:ascii="Times New Roman" w:hAnsi="Times New Roman" w:cs="Times New Roman"/>
          <w:sz w:val="24"/>
          <w:szCs w:val="24"/>
        </w:rPr>
        <w:t>.</w:t>
      </w:r>
      <w:r w:rsidRPr="00C46A1B">
        <w:rPr>
          <w:rFonts w:ascii="Times New Roman" w:hAnsi="Times New Roman" w:cs="Times New Roman"/>
          <w:sz w:val="24"/>
          <w:szCs w:val="24"/>
        </w:rPr>
        <w:t>7</w:t>
      </w:r>
      <w:r>
        <w:rPr>
          <w:rFonts w:ascii="Times New Roman" w:hAnsi="Times New Roman" w:cs="Times New Roman" w:hint="eastAsia"/>
          <w:sz w:val="24"/>
          <w:szCs w:val="24"/>
        </w:rPr>
        <w:t>，</w:t>
      </w:r>
      <w:r>
        <w:rPr>
          <w:rFonts w:ascii="Times New Roman" w:hAnsi="Times New Roman" w:cs="Times New Roman"/>
          <w:sz w:val="24"/>
          <w:szCs w:val="24"/>
        </w:rPr>
        <w:t>普遍</w:t>
      </w:r>
      <w:r>
        <w:rPr>
          <w:rFonts w:ascii="Times New Roman" w:hAnsi="Times New Roman" w:cs="Times New Roman" w:hint="eastAsia"/>
          <w:sz w:val="24"/>
          <w:szCs w:val="24"/>
        </w:rPr>
        <w:t>健康状况优良，家庭人口结构相似（</w:t>
      </w:r>
      <w:r w:rsidRPr="00C46A1B">
        <w:rPr>
          <w:rFonts w:ascii="Times New Roman" w:hAnsi="Times New Roman" w:cs="Times New Roman"/>
          <w:sz w:val="24"/>
          <w:szCs w:val="24"/>
        </w:rPr>
        <w:t>74</w:t>
      </w:r>
      <w:r>
        <w:rPr>
          <w:rFonts w:ascii="Times New Roman" w:hAnsi="Times New Roman" w:cs="Times New Roman"/>
          <w:sz w:val="24"/>
          <w:szCs w:val="24"/>
        </w:rPr>
        <w:t>.</w:t>
      </w:r>
      <w:r w:rsidRPr="00C46A1B">
        <w:rPr>
          <w:rFonts w:ascii="Times New Roman" w:hAnsi="Times New Roman" w:cs="Times New Roman"/>
          <w:sz w:val="24"/>
          <w:szCs w:val="24"/>
        </w:rPr>
        <w:t>0</w:t>
      </w:r>
      <w:r>
        <w:rPr>
          <w:rFonts w:ascii="Times New Roman" w:hAnsi="Times New Roman" w:cs="Times New Roman"/>
          <w:sz w:val="24"/>
          <w:szCs w:val="24"/>
        </w:rPr>
        <w:t>%</w:t>
      </w:r>
      <w:r>
        <w:rPr>
          <w:rFonts w:ascii="Times New Roman" w:hAnsi="Times New Roman" w:cs="Times New Roman"/>
          <w:sz w:val="24"/>
          <w:szCs w:val="24"/>
        </w:rPr>
        <w:t>的</w:t>
      </w:r>
      <w:r>
        <w:rPr>
          <w:rFonts w:ascii="Times New Roman" w:hAnsi="Times New Roman" w:cs="Times New Roman" w:hint="eastAsia"/>
          <w:sz w:val="24"/>
          <w:szCs w:val="24"/>
        </w:rPr>
        <w:t>人口为劳动力）</w:t>
      </w:r>
      <w:r w:rsidRPr="00C62D74">
        <w:rPr>
          <w:rFonts w:ascii="Times New Roman" w:hAnsi="Times New Roman" w:cs="Times New Roman" w:hint="eastAsia"/>
          <w:sz w:val="24"/>
          <w:szCs w:val="24"/>
        </w:rPr>
        <w:t>。</w:t>
      </w:r>
      <w:r>
        <w:rPr>
          <w:rFonts w:ascii="Times New Roman" w:hAnsi="Times New Roman" w:cs="Times New Roman"/>
          <w:sz w:val="24"/>
          <w:szCs w:val="24"/>
        </w:rPr>
        <w:t>干部</w:t>
      </w:r>
      <w:r>
        <w:rPr>
          <w:rFonts w:ascii="Times New Roman" w:hAnsi="Times New Roman" w:cs="Times New Roman" w:hint="eastAsia"/>
          <w:sz w:val="24"/>
          <w:szCs w:val="24"/>
        </w:rPr>
        <w:t>家庭占</w:t>
      </w:r>
      <w:r w:rsidRPr="00C46A1B">
        <w:rPr>
          <w:rFonts w:ascii="Times New Roman" w:hAnsi="Times New Roman" w:cs="Times New Roman"/>
          <w:sz w:val="24"/>
          <w:szCs w:val="24"/>
        </w:rPr>
        <w:t>17</w:t>
      </w:r>
      <w:r>
        <w:rPr>
          <w:rFonts w:ascii="Times New Roman" w:hAnsi="Times New Roman" w:cs="Times New Roman"/>
          <w:sz w:val="24"/>
          <w:szCs w:val="24"/>
        </w:rPr>
        <w:t>.</w:t>
      </w:r>
      <w:r w:rsidRPr="00C46A1B">
        <w:rPr>
          <w:rFonts w:ascii="Times New Roman" w:hAnsi="Times New Roman" w:cs="Times New Roman"/>
          <w:sz w:val="24"/>
          <w:szCs w:val="24"/>
        </w:rPr>
        <w:t>2</w:t>
      </w:r>
      <w:r>
        <w:rPr>
          <w:rFonts w:ascii="Times New Roman" w:hAnsi="Times New Roman" w:cs="Times New Roman"/>
          <w:sz w:val="24"/>
          <w:szCs w:val="24"/>
        </w:rPr>
        <w:t>%</w:t>
      </w:r>
      <w:r>
        <w:rPr>
          <w:rFonts w:ascii="Times New Roman" w:hAnsi="Times New Roman" w:cs="Times New Roman" w:hint="eastAsia"/>
          <w:sz w:val="24"/>
          <w:szCs w:val="24"/>
        </w:rPr>
        <w:t>，平均受教育年限为</w:t>
      </w:r>
      <w:r w:rsidRPr="00C46A1B">
        <w:rPr>
          <w:rFonts w:ascii="Times New Roman" w:hAnsi="Times New Roman" w:cs="Times New Roman"/>
          <w:sz w:val="24"/>
          <w:szCs w:val="24"/>
        </w:rPr>
        <w:t>6</w:t>
      </w:r>
      <w:r>
        <w:rPr>
          <w:rFonts w:ascii="Times New Roman" w:hAnsi="Times New Roman" w:cs="Times New Roman"/>
          <w:sz w:val="24"/>
          <w:szCs w:val="24"/>
        </w:rPr>
        <w:t>.</w:t>
      </w:r>
      <w:r w:rsidRPr="00C46A1B">
        <w:rPr>
          <w:rFonts w:ascii="Times New Roman" w:hAnsi="Times New Roman" w:cs="Times New Roman"/>
          <w:sz w:val="24"/>
          <w:szCs w:val="24"/>
        </w:rPr>
        <w:t>6</w:t>
      </w:r>
      <w:r>
        <w:rPr>
          <w:rFonts w:ascii="Times New Roman" w:hAnsi="Times New Roman" w:cs="Times New Roman" w:hint="eastAsia"/>
          <w:sz w:val="24"/>
          <w:szCs w:val="24"/>
        </w:rPr>
        <w:t>年。代表风险意识的农业保险变量来看，中</w:t>
      </w:r>
      <w:r>
        <w:rPr>
          <w:rFonts w:ascii="Times New Roman" w:hAnsi="Times New Roman" w:cs="Times New Roman"/>
          <w:sz w:val="24"/>
          <w:szCs w:val="24"/>
        </w:rPr>
        <w:t>小农户</w:t>
      </w:r>
      <w:r>
        <w:rPr>
          <w:rFonts w:ascii="Times New Roman" w:hAnsi="Times New Roman" w:cs="Times New Roman" w:hint="eastAsia"/>
          <w:sz w:val="24"/>
          <w:szCs w:val="24"/>
        </w:rPr>
        <w:t>风险意识较低，</w:t>
      </w:r>
      <w:r>
        <w:rPr>
          <w:rFonts w:ascii="Times New Roman" w:hAnsi="Times New Roman" w:cs="Times New Roman"/>
          <w:sz w:val="24"/>
          <w:szCs w:val="24"/>
        </w:rPr>
        <w:t>交</w:t>
      </w:r>
      <w:r>
        <w:rPr>
          <w:rFonts w:ascii="Times New Roman" w:hAnsi="Times New Roman" w:cs="Times New Roman" w:hint="eastAsia"/>
          <w:sz w:val="24"/>
          <w:szCs w:val="24"/>
        </w:rPr>
        <w:t>农业保险的在</w:t>
      </w:r>
      <w:r w:rsidRPr="00C46A1B">
        <w:rPr>
          <w:rFonts w:ascii="Times New Roman" w:hAnsi="Times New Roman" w:cs="Times New Roman"/>
          <w:sz w:val="24"/>
          <w:szCs w:val="24"/>
        </w:rPr>
        <w:t>12</w:t>
      </w:r>
      <w:r>
        <w:rPr>
          <w:rFonts w:ascii="Times New Roman" w:hAnsi="Times New Roman" w:cs="Times New Roman"/>
          <w:sz w:val="24"/>
          <w:szCs w:val="24"/>
        </w:rPr>
        <w:t>%</w:t>
      </w:r>
      <w:r>
        <w:rPr>
          <w:rFonts w:ascii="Times New Roman" w:hAnsi="Times New Roman" w:cs="Times New Roman" w:hint="eastAsia"/>
          <w:sz w:val="24"/>
          <w:szCs w:val="24"/>
        </w:rPr>
        <w:t>左右</w:t>
      </w:r>
      <w:r>
        <w:rPr>
          <w:rFonts w:ascii="Times New Roman" w:hAnsi="Times New Roman" w:cs="Times New Roman"/>
          <w:sz w:val="24"/>
          <w:szCs w:val="24"/>
        </w:rPr>
        <w:t>，</w:t>
      </w:r>
      <w:r>
        <w:rPr>
          <w:rFonts w:ascii="Times New Roman" w:hAnsi="Times New Roman" w:cs="Times New Roman" w:hint="eastAsia"/>
          <w:sz w:val="24"/>
          <w:szCs w:val="24"/>
        </w:rPr>
        <w:t>大农户交保险的家庭占比超过</w:t>
      </w:r>
      <w:r w:rsidRPr="00C46A1B">
        <w:rPr>
          <w:rFonts w:ascii="Times New Roman" w:hAnsi="Times New Roman" w:cs="Times New Roman"/>
          <w:sz w:val="24"/>
          <w:szCs w:val="24"/>
        </w:rPr>
        <w:t>20</w:t>
      </w:r>
      <w:r>
        <w:rPr>
          <w:rFonts w:ascii="Times New Roman" w:hAnsi="Times New Roman" w:cs="Times New Roman"/>
          <w:sz w:val="24"/>
          <w:szCs w:val="24"/>
        </w:rPr>
        <w:t>%</w:t>
      </w:r>
      <w:r>
        <w:rPr>
          <w:rFonts w:ascii="Times New Roman" w:hAnsi="Times New Roman" w:cs="Times New Roman" w:hint="eastAsia"/>
          <w:sz w:val="24"/>
          <w:szCs w:val="24"/>
        </w:rPr>
        <w:t>。此外，</w:t>
      </w:r>
      <w:r>
        <w:rPr>
          <w:rFonts w:ascii="Times New Roman" w:hAnsi="Times New Roman" w:cs="Times New Roman"/>
          <w:sz w:val="24"/>
          <w:szCs w:val="24"/>
        </w:rPr>
        <w:t>农户</w:t>
      </w:r>
      <w:r>
        <w:rPr>
          <w:rFonts w:ascii="Times New Roman" w:hAnsi="Times New Roman" w:cs="Times New Roman" w:hint="eastAsia"/>
          <w:sz w:val="24"/>
          <w:szCs w:val="24"/>
        </w:rPr>
        <w:t>所受农业补贴</w:t>
      </w:r>
      <w:r w:rsidR="00E50B97">
        <w:rPr>
          <w:rFonts w:ascii="Times New Roman" w:hAnsi="Times New Roman" w:cs="Times New Roman" w:hint="eastAsia"/>
          <w:sz w:val="24"/>
          <w:szCs w:val="24"/>
        </w:rPr>
        <w:t>的</w:t>
      </w:r>
      <w:r>
        <w:rPr>
          <w:rFonts w:ascii="Times New Roman" w:hAnsi="Times New Roman" w:cs="Times New Roman" w:hint="eastAsia"/>
          <w:sz w:val="24"/>
          <w:szCs w:val="24"/>
        </w:rPr>
        <w:t>组间差异突出，</w:t>
      </w:r>
      <w:r>
        <w:rPr>
          <w:rFonts w:ascii="Times New Roman" w:hAnsi="Times New Roman" w:cs="Times New Roman"/>
          <w:sz w:val="24"/>
          <w:szCs w:val="24"/>
        </w:rPr>
        <w:t>规模</w:t>
      </w:r>
      <w:r>
        <w:rPr>
          <w:rFonts w:ascii="Times New Roman" w:hAnsi="Times New Roman" w:cs="Times New Roman" w:hint="eastAsia"/>
          <w:sz w:val="24"/>
          <w:szCs w:val="24"/>
        </w:rPr>
        <w:t>越大的农户补贴水平越低，小规模和中等规模农户每亩补贴达到</w:t>
      </w:r>
      <w:r w:rsidRPr="00C46A1B">
        <w:rPr>
          <w:rFonts w:ascii="Times New Roman" w:hAnsi="Times New Roman" w:cs="Times New Roman"/>
          <w:sz w:val="24"/>
          <w:szCs w:val="24"/>
        </w:rPr>
        <w:t>125</w:t>
      </w:r>
      <w:r>
        <w:rPr>
          <w:rFonts w:ascii="Times New Roman" w:hAnsi="Times New Roman" w:cs="Times New Roman"/>
          <w:sz w:val="24"/>
          <w:szCs w:val="24"/>
        </w:rPr>
        <w:t>.</w:t>
      </w:r>
      <w:r w:rsidRPr="00C46A1B">
        <w:rPr>
          <w:rFonts w:ascii="Times New Roman" w:hAnsi="Times New Roman" w:cs="Times New Roman"/>
          <w:sz w:val="24"/>
          <w:szCs w:val="24"/>
        </w:rPr>
        <w:t>0</w:t>
      </w:r>
      <w:r>
        <w:rPr>
          <w:rFonts w:ascii="Times New Roman" w:hAnsi="Times New Roman" w:cs="Times New Roman" w:hint="eastAsia"/>
          <w:sz w:val="24"/>
          <w:szCs w:val="24"/>
        </w:rPr>
        <w:t>元和</w:t>
      </w:r>
      <w:r w:rsidRPr="00C46A1B">
        <w:rPr>
          <w:rFonts w:ascii="Times New Roman" w:hAnsi="Times New Roman" w:cs="Times New Roman"/>
          <w:sz w:val="24"/>
          <w:szCs w:val="24"/>
        </w:rPr>
        <w:t>98</w:t>
      </w:r>
      <w:r>
        <w:rPr>
          <w:rFonts w:ascii="Times New Roman" w:hAnsi="Times New Roman" w:cs="Times New Roman"/>
          <w:sz w:val="24"/>
          <w:szCs w:val="24"/>
        </w:rPr>
        <w:t>.</w:t>
      </w:r>
      <w:r w:rsidRPr="00C46A1B">
        <w:rPr>
          <w:rFonts w:ascii="Times New Roman" w:hAnsi="Times New Roman" w:cs="Times New Roman"/>
          <w:sz w:val="24"/>
          <w:szCs w:val="24"/>
        </w:rPr>
        <w:t>9</w:t>
      </w:r>
      <w:r>
        <w:rPr>
          <w:rFonts w:ascii="Times New Roman" w:hAnsi="Times New Roman" w:cs="Times New Roman" w:hint="eastAsia"/>
          <w:sz w:val="24"/>
          <w:szCs w:val="24"/>
        </w:rPr>
        <w:t>元，</w:t>
      </w:r>
      <w:r>
        <w:rPr>
          <w:rFonts w:ascii="Times New Roman" w:hAnsi="Times New Roman" w:cs="Times New Roman"/>
          <w:sz w:val="24"/>
          <w:szCs w:val="24"/>
        </w:rPr>
        <w:t>大农户</w:t>
      </w:r>
      <w:r>
        <w:rPr>
          <w:rFonts w:ascii="Times New Roman" w:hAnsi="Times New Roman" w:cs="Times New Roman" w:hint="eastAsia"/>
          <w:sz w:val="24"/>
          <w:szCs w:val="24"/>
        </w:rPr>
        <w:t>仅有</w:t>
      </w:r>
      <w:r w:rsidRPr="00C46A1B">
        <w:rPr>
          <w:rFonts w:ascii="Times New Roman" w:hAnsi="Times New Roman" w:cs="Times New Roman"/>
          <w:sz w:val="24"/>
          <w:szCs w:val="24"/>
        </w:rPr>
        <w:t>38</w:t>
      </w:r>
      <w:r>
        <w:rPr>
          <w:rFonts w:ascii="Times New Roman" w:hAnsi="Times New Roman" w:cs="Times New Roman"/>
          <w:sz w:val="24"/>
          <w:szCs w:val="24"/>
        </w:rPr>
        <w:t>.</w:t>
      </w:r>
      <w:r w:rsidRPr="00C46A1B">
        <w:rPr>
          <w:rFonts w:ascii="Times New Roman" w:hAnsi="Times New Roman" w:cs="Times New Roman"/>
          <w:sz w:val="24"/>
          <w:szCs w:val="24"/>
        </w:rPr>
        <w:t>0</w:t>
      </w:r>
      <w:r>
        <w:rPr>
          <w:rFonts w:ascii="Times New Roman" w:hAnsi="Times New Roman" w:cs="Times New Roman" w:hint="eastAsia"/>
          <w:sz w:val="24"/>
          <w:szCs w:val="24"/>
        </w:rPr>
        <w:t>元。</w:t>
      </w:r>
    </w:p>
    <w:p w14:paraId="5BEF54FE" w14:textId="6F6CCEC0" w:rsidR="00742017" w:rsidRDefault="00742017" w:rsidP="00742017">
      <w:pPr>
        <w:spacing w:after="0" w:line="400" w:lineRule="exact"/>
        <w:ind w:firstLineChars="200" w:firstLine="480"/>
        <w:jc w:val="both"/>
        <w:rPr>
          <w:rFonts w:ascii="Times New Roman" w:hAnsi="Times New Roman" w:cs="Times New Roman"/>
          <w:sz w:val="24"/>
          <w:szCs w:val="24"/>
        </w:rPr>
        <w:sectPr w:rsidR="00742017" w:rsidSect="00AA451C">
          <w:headerReference w:type="default" r:id="rId37"/>
          <w:pgSz w:w="11906" w:h="16838" w:code="9"/>
          <w:pgMar w:top="1701" w:right="1418" w:bottom="1418" w:left="1701" w:header="1304" w:footer="1021" w:gutter="0"/>
          <w:cols w:space="425"/>
          <w:docGrid w:type="lines" w:linePitch="326"/>
        </w:sectPr>
      </w:pPr>
      <w:r w:rsidRPr="00C62D74">
        <w:rPr>
          <w:rFonts w:ascii="Times New Roman" w:hAnsi="Times New Roman" w:cs="Times New Roman" w:hint="eastAsia"/>
          <w:sz w:val="24"/>
          <w:szCs w:val="24"/>
        </w:rPr>
        <w:t>农户</w:t>
      </w:r>
      <w:r>
        <w:rPr>
          <w:rFonts w:ascii="Times New Roman" w:hAnsi="Times New Roman" w:cs="Times New Roman" w:hint="eastAsia"/>
          <w:sz w:val="24"/>
          <w:szCs w:val="24"/>
        </w:rPr>
        <w:t>要素投入和产量</w:t>
      </w:r>
      <w:r w:rsidRPr="00C62D74">
        <w:rPr>
          <w:rFonts w:ascii="Times New Roman" w:hAnsi="Times New Roman" w:cs="Times New Roman" w:hint="eastAsia"/>
          <w:sz w:val="24"/>
          <w:szCs w:val="24"/>
        </w:rPr>
        <w:t>差异</w:t>
      </w:r>
      <w:r>
        <w:rPr>
          <w:rFonts w:ascii="Times New Roman" w:hAnsi="Times New Roman" w:cs="Times New Roman" w:hint="eastAsia"/>
          <w:sz w:val="24"/>
          <w:szCs w:val="24"/>
        </w:rPr>
        <w:t>都非常显著</w:t>
      </w:r>
      <w:r w:rsidRPr="00C62D74">
        <w:rPr>
          <w:rFonts w:ascii="Times New Roman" w:hAnsi="Times New Roman" w:cs="Times New Roman" w:hint="eastAsia"/>
          <w:sz w:val="24"/>
          <w:szCs w:val="24"/>
        </w:rPr>
        <w:t>。</w:t>
      </w:r>
      <w:r>
        <w:rPr>
          <w:rFonts w:ascii="Times New Roman" w:hAnsi="Times New Roman" w:cs="Times New Roman" w:hint="eastAsia"/>
          <w:sz w:val="24"/>
          <w:szCs w:val="24"/>
        </w:rPr>
        <w:t>样本总体平均</w:t>
      </w:r>
      <w:ins w:id="261" w:author="曾 翠红" w:date="2019-05-08T22:42:00Z">
        <w:r w:rsidR="00134E5E">
          <w:rPr>
            <w:rFonts w:ascii="Times New Roman" w:hAnsi="Times New Roman" w:cs="Times New Roman" w:hint="eastAsia"/>
            <w:sz w:val="24"/>
            <w:szCs w:val="24"/>
          </w:rPr>
          <w:t>水稻</w:t>
        </w:r>
      </w:ins>
      <w:r>
        <w:rPr>
          <w:rFonts w:ascii="Times New Roman" w:hAnsi="Times New Roman" w:cs="Times New Roman" w:hint="eastAsia"/>
          <w:sz w:val="24"/>
          <w:szCs w:val="24"/>
        </w:rPr>
        <w:t>单产</w:t>
      </w:r>
      <w:r w:rsidRPr="00C62D74">
        <w:rPr>
          <w:rFonts w:ascii="Times New Roman" w:hAnsi="Times New Roman" w:cs="Times New Roman" w:hint="eastAsia"/>
          <w:sz w:val="24"/>
          <w:szCs w:val="24"/>
        </w:rPr>
        <w:t>为</w:t>
      </w:r>
      <w:r w:rsidRPr="00C46A1B">
        <w:rPr>
          <w:rFonts w:ascii="Times New Roman" w:hAnsi="Times New Roman" w:cs="Times New Roman"/>
          <w:sz w:val="24"/>
          <w:szCs w:val="24"/>
        </w:rPr>
        <w:t>475</w:t>
      </w:r>
      <w:r>
        <w:rPr>
          <w:rFonts w:ascii="Times New Roman" w:hAnsi="Times New Roman" w:cs="Times New Roman"/>
          <w:sz w:val="24"/>
          <w:szCs w:val="24"/>
        </w:rPr>
        <w:t>.</w:t>
      </w:r>
      <w:r w:rsidRPr="00C46A1B">
        <w:rPr>
          <w:rFonts w:ascii="Times New Roman" w:hAnsi="Times New Roman" w:cs="Times New Roman"/>
          <w:sz w:val="24"/>
          <w:szCs w:val="24"/>
        </w:rPr>
        <w:t>0</w:t>
      </w:r>
      <w:r w:rsidRPr="00C62D74">
        <w:rPr>
          <w:rFonts w:ascii="Times New Roman" w:hAnsi="Times New Roman" w:cs="Times New Roman" w:hint="eastAsia"/>
          <w:sz w:val="24"/>
          <w:szCs w:val="24"/>
        </w:rPr>
        <w:t>千克，各规模每亩产出水平分别为</w:t>
      </w:r>
      <w:r w:rsidRPr="00C46A1B">
        <w:rPr>
          <w:rFonts w:ascii="Times New Roman" w:hAnsi="Times New Roman" w:cs="Times New Roman"/>
          <w:sz w:val="24"/>
          <w:szCs w:val="24"/>
        </w:rPr>
        <w:t>477</w:t>
      </w:r>
      <w:r>
        <w:rPr>
          <w:rFonts w:ascii="Times New Roman" w:hAnsi="Times New Roman" w:cs="Times New Roman"/>
          <w:sz w:val="24"/>
          <w:szCs w:val="24"/>
        </w:rPr>
        <w:t>.</w:t>
      </w:r>
      <w:r w:rsidRPr="00C46A1B">
        <w:rPr>
          <w:rFonts w:ascii="Times New Roman" w:hAnsi="Times New Roman" w:cs="Times New Roman"/>
          <w:sz w:val="24"/>
          <w:szCs w:val="24"/>
        </w:rPr>
        <w:t>6</w:t>
      </w:r>
      <w:r w:rsidRPr="00C62D74">
        <w:rPr>
          <w:rFonts w:ascii="Times New Roman" w:hAnsi="Times New Roman" w:cs="Times New Roman" w:hint="eastAsia"/>
          <w:sz w:val="24"/>
          <w:szCs w:val="24"/>
        </w:rPr>
        <w:t>、</w:t>
      </w:r>
      <w:r w:rsidRPr="00C46A1B">
        <w:rPr>
          <w:rFonts w:ascii="Times New Roman" w:hAnsi="Times New Roman" w:cs="Times New Roman"/>
          <w:sz w:val="24"/>
          <w:szCs w:val="24"/>
        </w:rPr>
        <w:t>461</w:t>
      </w:r>
      <w:r>
        <w:rPr>
          <w:rFonts w:ascii="Times New Roman" w:hAnsi="Times New Roman" w:cs="Times New Roman"/>
          <w:sz w:val="24"/>
          <w:szCs w:val="24"/>
        </w:rPr>
        <w:t>.</w:t>
      </w:r>
      <w:r w:rsidRPr="00C46A1B">
        <w:rPr>
          <w:rFonts w:ascii="Times New Roman" w:hAnsi="Times New Roman" w:cs="Times New Roman"/>
          <w:sz w:val="24"/>
          <w:szCs w:val="24"/>
        </w:rPr>
        <w:t>7</w:t>
      </w:r>
      <w:r w:rsidRPr="00C62D74">
        <w:rPr>
          <w:rFonts w:ascii="Times New Roman" w:hAnsi="Times New Roman" w:cs="Times New Roman" w:hint="eastAsia"/>
          <w:sz w:val="24"/>
          <w:szCs w:val="24"/>
        </w:rPr>
        <w:t>和</w:t>
      </w:r>
      <w:r w:rsidRPr="00C46A1B">
        <w:rPr>
          <w:rFonts w:ascii="Times New Roman" w:hAnsi="Times New Roman" w:cs="Times New Roman"/>
          <w:sz w:val="24"/>
          <w:szCs w:val="24"/>
        </w:rPr>
        <w:t>476</w:t>
      </w:r>
      <w:r>
        <w:rPr>
          <w:rFonts w:ascii="Times New Roman" w:hAnsi="Times New Roman" w:cs="Times New Roman"/>
          <w:sz w:val="24"/>
          <w:szCs w:val="24"/>
        </w:rPr>
        <w:t>.</w:t>
      </w:r>
      <w:r w:rsidRPr="00C46A1B">
        <w:rPr>
          <w:rFonts w:ascii="Times New Roman" w:hAnsi="Times New Roman" w:cs="Times New Roman"/>
          <w:sz w:val="24"/>
          <w:szCs w:val="24"/>
        </w:rPr>
        <w:t>0</w:t>
      </w:r>
      <w:r w:rsidRPr="00C62D74">
        <w:rPr>
          <w:rFonts w:ascii="Times New Roman" w:hAnsi="Times New Roman" w:cs="Times New Roman" w:hint="eastAsia"/>
          <w:sz w:val="24"/>
          <w:szCs w:val="24"/>
        </w:rPr>
        <w:t>千克，</w:t>
      </w:r>
      <w:r>
        <w:rPr>
          <w:rFonts w:ascii="Times New Roman" w:hAnsi="Times New Roman" w:cs="Times New Roman" w:hint="eastAsia"/>
          <w:sz w:val="24"/>
          <w:szCs w:val="24"/>
        </w:rPr>
        <w:t>简而言之，</w:t>
      </w:r>
      <w:r w:rsidRPr="00C62D74">
        <w:rPr>
          <w:rFonts w:ascii="Times New Roman" w:hAnsi="Times New Roman" w:cs="Times New Roman" w:hint="eastAsia"/>
          <w:sz w:val="24"/>
          <w:szCs w:val="24"/>
        </w:rPr>
        <w:t>产出和规模之间呈现“</w:t>
      </w:r>
      <w:r w:rsidRPr="00C46A1B">
        <w:rPr>
          <w:rFonts w:ascii="Times New Roman" w:hAnsi="Times New Roman" w:cs="Times New Roman"/>
          <w:sz w:val="24"/>
          <w:szCs w:val="24"/>
        </w:rPr>
        <w:t>U</w:t>
      </w:r>
      <w:r w:rsidRPr="00C62D74">
        <w:rPr>
          <w:rFonts w:ascii="Times New Roman" w:hAnsi="Times New Roman" w:cs="Times New Roman" w:hint="eastAsia"/>
          <w:sz w:val="24"/>
          <w:szCs w:val="24"/>
        </w:rPr>
        <w:t>型”关系。在投入方面，平均劳动力每亩投入约</w:t>
      </w:r>
      <w:r w:rsidRPr="00C46A1B">
        <w:rPr>
          <w:rFonts w:ascii="Times New Roman" w:hAnsi="Times New Roman" w:cs="Times New Roman"/>
          <w:sz w:val="24"/>
          <w:szCs w:val="24"/>
        </w:rPr>
        <w:t>20</w:t>
      </w:r>
      <w:r w:rsidRPr="00C62D74">
        <w:rPr>
          <w:rFonts w:ascii="Times New Roman" w:hAnsi="Times New Roman" w:cs="Times New Roman" w:hint="eastAsia"/>
          <w:sz w:val="24"/>
          <w:szCs w:val="24"/>
        </w:rPr>
        <w:t>日，劳动力强度因规模而已，小农每亩投入的劳动力大约是大农的</w:t>
      </w:r>
      <w:r w:rsidRPr="00C46A1B">
        <w:rPr>
          <w:rFonts w:ascii="Times New Roman" w:hAnsi="Times New Roman" w:cs="Times New Roman"/>
          <w:sz w:val="24"/>
          <w:szCs w:val="24"/>
        </w:rPr>
        <w:t>2</w:t>
      </w:r>
      <w:r>
        <w:rPr>
          <w:rFonts w:ascii="Times New Roman" w:hAnsi="Times New Roman" w:cs="Times New Roman"/>
          <w:sz w:val="24"/>
          <w:szCs w:val="24"/>
        </w:rPr>
        <w:t>.</w:t>
      </w:r>
      <w:r w:rsidRPr="00C46A1B">
        <w:rPr>
          <w:rFonts w:ascii="Times New Roman" w:hAnsi="Times New Roman" w:cs="Times New Roman"/>
          <w:sz w:val="24"/>
          <w:szCs w:val="24"/>
        </w:rPr>
        <w:t>5</w:t>
      </w:r>
      <w:r w:rsidRPr="00C62D74">
        <w:rPr>
          <w:rFonts w:ascii="Times New Roman" w:hAnsi="Times New Roman" w:cs="Times New Roman" w:hint="eastAsia"/>
          <w:sz w:val="24"/>
          <w:szCs w:val="24"/>
        </w:rPr>
        <w:t>倍，小农投入</w:t>
      </w:r>
      <w:r w:rsidRPr="00C46A1B">
        <w:rPr>
          <w:rFonts w:ascii="Times New Roman" w:hAnsi="Times New Roman" w:cs="Times New Roman"/>
          <w:sz w:val="24"/>
          <w:szCs w:val="24"/>
        </w:rPr>
        <w:t>21</w:t>
      </w:r>
      <w:r w:rsidRPr="00C62D74">
        <w:rPr>
          <w:rFonts w:ascii="Times New Roman" w:hAnsi="Times New Roman" w:cs="Times New Roman" w:hint="eastAsia"/>
          <w:sz w:val="24"/>
          <w:szCs w:val="24"/>
        </w:rPr>
        <w:t>日，中农</w:t>
      </w:r>
      <w:r w:rsidRPr="00C46A1B">
        <w:rPr>
          <w:rFonts w:ascii="Times New Roman" w:hAnsi="Times New Roman" w:cs="Times New Roman"/>
          <w:sz w:val="24"/>
          <w:szCs w:val="24"/>
        </w:rPr>
        <w:t>11</w:t>
      </w:r>
      <w:r w:rsidRPr="00C62D74">
        <w:rPr>
          <w:rFonts w:ascii="Times New Roman" w:hAnsi="Times New Roman" w:cs="Times New Roman" w:hint="eastAsia"/>
          <w:sz w:val="24"/>
          <w:szCs w:val="24"/>
        </w:rPr>
        <w:t>日，大农</w:t>
      </w:r>
      <w:r w:rsidRPr="00C46A1B">
        <w:rPr>
          <w:rFonts w:ascii="Times New Roman" w:hAnsi="Times New Roman" w:cs="Times New Roman"/>
          <w:sz w:val="24"/>
          <w:szCs w:val="24"/>
        </w:rPr>
        <w:t>9</w:t>
      </w:r>
      <w:r w:rsidRPr="00C62D74">
        <w:rPr>
          <w:rFonts w:ascii="Times New Roman" w:hAnsi="Times New Roman" w:cs="Times New Roman" w:hint="eastAsia"/>
          <w:sz w:val="24"/>
          <w:szCs w:val="24"/>
        </w:rPr>
        <w:t>日。</w:t>
      </w:r>
      <w:r>
        <w:rPr>
          <w:rFonts w:ascii="Times New Roman" w:hAnsi="Times New Roman" w:cs="Times New Roman" w:hint="eastAsia"/>
          <w:sz w:val="24"/>
          <w:szCs w:val="24"/>
        </w:rPr>
        <w:t>投工量</w:t>
      </w:r>
      <w:r w:rsidR="00E50B97">
        <w:rPr>
          <w:rFonts w:ascii="Times New Roman" w:hAnsi="Times New Roman" w:cs="Times New Roman" w:hint="eastAsia"/>
          <w:sz w:val="24"/>
          <w:szCs w:val="24"/>
        </w:rPr>
        <w:t>的</w:t>
      </w:r>
      <w:r>
        <w:rPr>
          <w:rFonts w:ascii="Times New Roman" w:hAnsi="Times New Roman" w:cs="Times New Roman" w:hint="eastAsia"/>
          <w:sz w:val="24"/>
          <w:szCs w:val="24"/>
        </w:rPr>
        <w:t>组成</w:t>
      </w:r>
      <w:r w:rsidRPr="00C62D74">
        <w:rPr>
          <w:rFonts w:ascii="Times New Roman" w:hAnsi="Times New Roman" w:cs="Times New Roman" w:hint="eastAsia"/>
          <w:sz w:val="24"/>
          <w:szCs w:val="24"/>
        </w:rPr>
        <w:t>主要是家庭劳动力的投入，极少雇佣劳动力。</w:t>
      </w:r>
      <w:r>
        <w:rPr>
          <w:rFonts w:ascii="Times New Roman" w:hAnsi="Times New Roman" w:cs="Times New Roman" w:hint="eastAsia"/>
          <w:sz w:val="24"/>
          <w:szCs w:val="24"/>
        </w:rPr>
        <w:t>肥料平均每亩投入水平大农户显著低于中小农户，大农户每亩肥料花费</w:t>
      </w:r>
      <w:r w:rsidRPr="00C46A1B">
        <w:rPr>
          <w:rFonts w:ascii="Times New Roman" w:hAnsi="Times New Roman" w:cs="Times New Roman"/>
          <w:sz w:val="24"/>
          <w:szCs w:val="24"/>
        </w:rPr>
        <w:t>130</w:t>
      </w:r>
      <w:r>
        <w:rPr>
          <w:rFonts w:ascii="Times New Roman" w:hAnsi="Times New Roman" w:cs="Times New Roman" w:hint="eastAsia"/>
          <w:sz w:val="24"/>
          <w:szCs w:val="24"/>
        </w:rPr>
        <w:t>元左右，</w:t>
      </w:r>
      <w:r>
        <w:rPr>
          <w:rFonts w:ascii="Times New Roman" w:hAnsi="Times New Roman" w:cs="Times New Roman"/>
          <w:sz w:val="24"/>
          <w:szCs w:val="24"/>
        </w:rPr>
        <w:t>中小农户</w:t>
      </w:r>
      <w:r>
        <w:rPr>
          <w:rFonts w:ascii="Times New Roman" w:hAnsi="Times New Roman" w:cs="Times New Roman" w:hint="eastAsia"/>
          <w:sz w:val="24"/>
          <w:szCs w:val="24"/>
        </w:rPr>
        <w:t>大约为</w:t>
      </w:r>
      <w:r w:rsidRPr="00C46A1B">
        <w:rPr>
          <w:rFonts w:ascii="Times New Roman" w:hAnsi="Times New Roman" w:cs="Times New Roman"/>
          <w:sz w:val="24"/>
          <w:szCs w:val="24"/>
        </w:rPr>
        <w:t>160</w:t>
      </w:r>
      <w:r>
        <w:rPr>
          <w:rFonts w:ascii="Times New Roman" w:hAnsi="Times New Roman" w:cs="Times New Roman" w:hint="eastAsia"/>
          <w:sz w:val="24"/>
          <w:szCs w:val="24"/>
        </w:rPr>
        <w:t>元。</w:t>
      </w:r>
      <w:r w:rsidRPr="00C62D74">
        <w:rPr>
          <w:rFonts w:ascii="Times New Roman" w:hAnsi="Times New Roman" w:cs="Times New Roman" w:hint="eastAsia"/>
          <w:sz w:val="24"/>
          <w:szCs w:val="24"/>
        </w:rPr>
        <w:t>机械投入平均每亩</w:t>
      </w:r>
      <w:r w:rsidRPr="00C46A1B">
        <w:rPr>
          <w:rFonts w:ascii="Times New Roman" w:hAnsi="Times New Roman" w:cs="Times New Roman"/>
          <w:sz w:val="24"/>
          <w:szCs w:val="24"/>
        </w:rPr>
        <w:t>117</w:t>
      </w:r>
      <w:r>
        <w:rPr>
          <w:rFonts w:ascii="Times New Roman" w:hAnsi="Times New Roman" w:cs="Times New Roman"/>
          <w:sz w:val="24"/>
          <w:szCs w:val="24"/>
        </w:rPr>
        <w:t>.</w:t>
      </w:r>
      <w:r w:rsidRPr="00C46A1B">
        <w:rPr>
          <w:rFonts w:ascii="Times New Roman" w:hAnsi="Times New Roman" w:cs="Times New Roman"/>
          <w:sz w:val="24"/>
          <w:szCs w:val="24"/>
        </w:rPr>
        <w:t>2</w:t>
      </w:r>
      <w:r w:rsidRPr="00C62D74">
        <w:rPr>
          <w:rFonts w:ascii="Times New Roman" w:hAnsi="Times New Roman" w:cs="Times New Roman" w:hint="eastAsia"/>
          <w:sz w:val="24"/>
          <w:szCs w:val="24"/>
        </w:rPr>
        <w:t>元，</w:t>
      </w:r>
      <w:r>
        <w:rPr>
          <w:rFonts w:ascii="Times New Roman" w:hAnsi="Times New Roman" w:cs="Times New Roman" w:hint="eastAsia"/>
          <w:sz w:val="24"/>
          <w:szCs w:val="24"/>
        </w:rPr>
        <w:t>中大型农户每亩机械花费显著高于小农户</w:t>
      </w:r>
      <w:r w:rsidRPr="00C62D74">
        <w:rPr>
          <w:rFonts w:ascii="Times New Roman" w:hAnsi="Times New Roman" w:cs="Times New Roman" w:hint="eastAsia"/>
          <w:sz w:val="24"/>
          <w:szCs w:val="24"/>
        </w:rPr>
        <w:t>（分别是</w:t>
      </w:r>
      <w:r w:rsidRPr="00C46A1B">
        <w:rPr>
          <w:rFonts w:ascii="Times New Roman" w:hAnsi="Times New Roman" w:cs="Times New Roman"/>
          <w:sz w:val="24"/>
          <w:szCs w:val="24"/>
        </w:rPr>
        <w:t>124</w:t>
      </w:r>
      <w:r>
        <w:rPr>
          <w:rFonts w:ascii="Times New Roman" w:hAnsi="Times New Roman" w:cs="Times New Roman"/>
          <w:sz w:val="24"/>
          <w:szCs w:val="24"/>
        </w:rPr>
        <w:t>.</w:t>
      </w:r>
      <w:r w:rsidRPr="00C46A1B">
        <w:rPr>
          <w:rFonts w:ascii="Times New Roman" w:hAnsi="Times New Roman" w:cs="Times New Roman"/>
          <w:sz w:val="24"/>
          <w:szCs w:val="24"/>
        </w:rPr>
        <w:t>1</w:t>
      </w:r>
      <w:r>
        <w:rPr>
          <w:rFonts w:ascii="Times New Roman" w:hAnsi="Times New Roman" w:cs="Times New Roman" w:hint="eastAsia"/>
          <w:sz w:val="24"/>
          <w:szCs w:val="24"/>
        </w:rPr>
        <w:t>元</w:t>
      </w:r>
      <w:r w:rsidRPr="00C62D74">
        <w:rPr>
          <w:rFonts w:ascii="Times New Roman" w:hAnsi="Times New Roman" w:cs="Times New Roman" w:hint="eastAsia"/>
          <w:sz w:val="24"/>
          <w:szCs w:val="24"/>
        </w:rPr>
        <w:t>、</w:t>
      </w:r>
      <w:r w:rsidRPr="00C46A1B">
        <w:rPr>
          <w:rFonts w:ascii="Times New Roman" w:hAnsi="Times New Roman" w:cs="Times New Roman"/>
          <w:sz w:val="24"/>
          <w:szCs w:val="24"/>
        </w:rPr>
        <w:t>133</w:t>
      </w:r>
      <w:r>
        <w:rPr>
          <w:rFonts w:ascii="Times New Roman" w:hAnsi="Times New Roman" w:cs="Times New Roman"/>
          <w:sz w:val="24"/>
          <w:szCs w:val="24"/>
        </w:rPr>
        <w:t>.</w:t>
      </w:r>
      <w:r w:rsidRPr="00C46A1B">
        <w:rPr>
          <w:rFonts w:ascii="Times New Roman" w:hAnsi="Times New Roman" w:cs="Times New Roman"/>
          <w:sz w:val="24"/>
          <w:szCs w:val="24"/>
        </w:rPr>
        <w:t>4</w:t>
      </w:r>
      <w:r>
        <w:rPr>
          <w:rFonts w:ascii="Times New Roman" w:hAnsi="Times New Roman" w:cs="Times New Roman" w:hint="eastAsia"/>
          <w:sz w:val="24"/>
          <w:szCs w:val="24"/>
        </w:rPr>
        <w:t>元</w:t>
      </w:r>
      <w:r w:rsidRPr="00C62D74">
        <w:rPr>
          <w:rFonts w:ascii="Times New Roman" w:hAnsi="Times New Roman" w:cs="Times New Roman" w:hint="eastAsia"/>
          <w:sz w:val="24"/>
          <w:szCs w:val="24"/>
        </w:rPr>
        <w:t>和</w:t>
      </w:r>
      <w:r w:rsidRPr="00C46A1B">
        <w:rPr>
          <w:rFonts w:ascii="Times New Roman" w:hAnsi="Times New Roman" w:cs="Times New Roman"/>
          <w:sz w:val="24"/>
          <w:szCs w:val="24"/>
        </w:rPr>
        <w:t>115</w:t>
      </w:r>
      <w:r>
        <w:rPr>
          <w:rFonts w:ascii="Times New Roman" w:hAnsi="Times New Roman" w:cs="Times New Roman"/>
          <w:sz w:val="24"/>
          <w:szCs w:val="24"/>
        </w:rPr>
        <w:t>.</w:t>
      </w:r>
      <w:r w:rsidRPr="00C46A1B">
        <w:rPr>
          <w:rFonts w:ascii="Times New Roman" w:hAnsi="Times New Roman" w:cs="Times New Roman"/>
          <w:sz w:val="24"/>
          <w:szCs w:val="24"/>
        </w:rPr>
        <w:t>8</w:t>
      </w:r>
      <w:r w:rsidRPr="00C62D74">
        <w:rPr>
          <w:rFonts w:ascii="Times New Roman" w:hAnsi="Times New Roman" w:cs="Times New Roman" w:hint="eastAsia"/>
          <w:sz w:val="24"/>
          <w:szCs w:val="24"/>
        </w:rPr>
        <w:t>元。其他农资投入平均每亩</w:t>
      </w:r>
      <w:r w:rsidRPr="00C46A1B">
        <w:rPr>
          <w:rFonts w:ascii="Times New Roman" w:hAnsi="Times New Roman" w:cs="Times New Roman"/>
          <w:sz w:val="24"/>
          <w:szCs w:val="24"/>
        </w:rPr>
        <w:t>150</w:t>
      </w:r>
      <w:r w:rsidRPr="00C62D74">
        <w:rPr>
          <w:rFonts w:ascii="Times New Roman" w:hAnsi="Times New Roman" w:cs="Times New Roman" w:hint="eastAsia"/>
          <w:sz w:val="24"/>
          <w:szCs w:val="24"/>
        </w:rPr>
        <w:t>元，</w:t>
      </w:r>
      <w:r>
        <w:rPr>
          <w:rFonts w:ascii="Times New Roman" w:hAnsi="Times New Roman" w:cs="Times New Roman" w:hint="eastAsia"/>
          <w:sz w:val="24"/>
          <w:szCs w:val="24"/>
        </w:rPr>
        <w:t>各规模投入水平差异较小（表</w:t>
      </w:r>
      <w:r w:rsidRPr="00C46A1B">
        <w:rPr>
          <w:rFonts w:ascii="Times New Roman" w:hAnsi="Times New Roman" w:cs="Times New Roman"/>
          <w:sz w:val="24"/>
          <w:szCs w:val="24"/>
        </w:rPr>
        <w:t>3</w:t>
      </w:r>
      <w:r>
        <w:rPr>
          <w:rFonts w:ascii="Times New Roman" w:hAnsi="Times New Roman" w:cs="Times New Roman"/>
          <w:sz w:val="24"/>
          <w:szCs w:val="24"/>
        </w:rPr>
        <w:t>-</w:t>
      </w:r>
      <w:r w:rsidR="00E50B97">
        <w:rPr>
          <w:rFonts w:ascii="Times New Roman" w:hAnsi="Times New Roman" w:cs="Times New Roman"/>
          <w:sz w:val="24"/>
          <w:szCs w:val="24"/>
        </w:rPr>
        <w:t>5</w:t>
      </w:r>
      <w:r>
        <w:rPr>
          <w:rFonts w:ascii="Times New Roman" w:hAnsi="Times New Roman" w:cs="Times New Roman" w:hint="eastAsia"/>
          <w:sz w:val="24"/>
          <w:szCs w:val="24"/>
        </w:rPr>
        <w:t>）</w:t>
      </w:r>
      <w:r w:rsidRPr="00C62D74">
        <w:rPr>
          <w:rFonts w:ascii="Times New Roman" w:hAnsi="Times New Roman" w:cs="Times New Roman" w:hint="eastAsia"/>
          <w:sz w:val="24"/>
          <w:szCs w:val="24"/>
        </w:rPr>
        <w:t>。</w:t>
      </w:r>
    </w:p>
    <w:p w14:paraId="079C8C9D" w14:textId="77777777" w:rsidR="00742017" w:rsidRDefault="00742017" w:rsidP="00742017">
      <w:pPr>
        <w:spacing w:after="0" w:line="400" w:lineRule="exact"/>
        <w:ind w:firstLineChars="200" w:firstLine="480"/>
        <w:rPr>
          <w:rFonts w:ascii="Times New Roman" w:eastAsia="黑体" w:hAnsi="Times New Roman" w:cs="Times New Roman"/>
          <w:sz w:val="24"/>
          <w:szCs w:val="24"/>
        </w:rPr>
      </w:pPr>
      <w:r w:rsidRPr="00F8476F">
        <w:rPr>
          <w:rFonts w:ascii="Times New Roman" w:hAnsi="Times New Roman" w:cs="Times New Roman"/>
          <w:noProof/>
          <w:sz w:val="24"/>
          <w:szCs w:val="24"/>
        </w:rPr>
        <mc:AlternateContent>
          <mc:Choice Requires="wps">
            <w:drawing>
              <wp:anchor distT="45720" distB="45720" distL="114300" distR="114300" simplePos="0" relativeHeight="251666432" behindDoc="0" locked="0" layoutInCell="1" allowOverlap="1" wp14:anchorId="5787C424" wp14:editId="5B7B978B">
                <wp:simplePos x="0" y="0"/>
                <wp:positionH relativeFrom="margin">
                  <wp:posOffset>-1556385</wp:posOffset>
                </wp:positionH>
                <wp:positionV relativeFrom="margin">
                  <wp:align>center</wp:align>
                </wp:positionV>
                <wp:extent cx="8711565" cy="5579745"/>
                <wp:effectExtent l="3810" t="0" r="0" b="0"/>
                <wp:wrapTopAndBottom/>
                <wp:docPr id="2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8711565" cy="5579745"/>
                        </a:xfrm>
                        <a:prstGeom prst="rect">
                          <a:avLst/>
                        </a:prstGeom>
                        <a:noFill/>
                        <a:ln w="9525">
                          <a:noFill/>
                          <a:miter lim="800000"/>
                          <a:headEnd/>
                          <a:tailEnd/>
                        </a:ln>
                      </wps:spPr>
                      <wps:txbx>
                        <w:txbxContent>
                          <w:p w14:paraId="469198AB" w14:textId="2617414F" w:rsidR="00C51030" w:rsidRPr="008323E8" w:rsidRDefault="00C51030" w:rsidP="00742017">
                            <w:pPr>
                              <w:spacing w:beforeLines="100" w:before="326" w:after="0" w:line="400" w:lineRule="exact"/>
                              <w:jc w:val="center"/>
                              <w:rPr>
                                <w:rFonts w:ascii="Times New Roman" w:eastAsia="黑体" w:hAnsi="Times New Roman" w:cs="Times New Roman"/>
                                <w:bCs/>
                                <w:color w:val="000000"/>
                                <w:sz w:val="21"/>
                                <w:szCs w:val="21"/>
                              </w:rPr>
                            </w:pPr>
                            <w:r w:rsidRPr="008323E8">
                              <w:rPr>
                                <w:rFonts w:ascii="Times New Roman" w:eastAsia="黑体" w:hAnsi="Times New Roman" w:cs="Times New Roman"/>
                                <w:bCs/>
                                <w:color w:val="000000"/>
                                <w:sz w:val="21"/>
                                <w:szCs w:val="21"/>
                              </w:rPr>
                              <w:t>表</w:t>
                            </w:r>
                            <w:r w:rsidRPr="008323E8">
                              <w:rPr>
                                <w:rFonts w:ascii="Times New Roman" w:eastAsia="黑体" w:hAnsi="Times New Roman" w:cs="Times New Roman"/>
                                <w:bCs/>
                                <w:color w:val="000000"/>
                                <w:sz w:val="21"/>
                                <w:szCs w:val="21"/>
                              </w:rPr>
                              <w:t>3-</w:t>
                            </w:r>
                            <w:r>
                              <w:rPr>
                                <w:rFonts w:ascii="Times New Roman" w:eastAsia="黑体" w:hAnsi="Times New Roman" w:cs="Times New Roman"/>
                                <w:bCs/>
                                <w:color w:val="000000"/>
                                <w:sz w:val="21"/>
                                <w:szCs w:val="21"/>
                              </w:rPr>
                              <w:t>5</w:t>
                            </w:r>
                            <w:r w:rsidRPr="008323E8">
                              <w:rPr>
                                <w:rFonts w:ascii="Times New Roman" w:eastAsia="黑体" w:hAnsi="Times New Roman" w:cs="Times New Roman"/>
                                <w:bCs/>
                                <w:color w:val="000000"/>
                                <w:sz w:val="21"/>
                                <w:szCs w:val="21"/>
                              </w:rPr>
                              <w:t xml:space="preserve">  </w:t>
                            </w:r>
                            <w:del w:id="262" w:author="曾 翠红" w:date="2019-05-07T10:33:00Z">
                              <w:r w:rsidDel="009314E9">
                                <w:rPr>
                                  <w:rFonts w:ascii="Times New Roman" w:eastAsia="黑体" w:hAnsi="Times New Roman" w:cs="Times New Roman"/>
                                  <w:bCs/>
                                  <w:color w:val="000000"/>
                                  <w:sz w:val="21"/>
                                  <w:szCs w:val="21"/>
                                </w:rPr>
                                <w:delText>稻谷</w:delText>
                              </w:r>
                            </w:del>
                            <w:ins w:id="263" w:author="曾 翠红" w:date="2019-05-07T10:33:00Z">
                              <w:r>
                                <w:rPr>
                                  <w:rFonts w:ascii="Times New Roman" w:eastAsia="黑体" w:hAnsi="Times New Roman" w:cs="Times New Roman"/>
                                  <w:bCs/>
                                  <w:color w:val="000000"/>
                                  <w:sz w:val="21"/>
                                  <w:szCs w:val="21"/>
                                </w:rPr>
                                <w:t>水稻</w:t>
                              </w:r>
                            </w:ins>
                            <w:r w:rsidRPr="008323E8">
                              <w:rPr>
                                <w:rFonts w:ascii="Times New Roman" w:eastAsia="黑体" w:hAnsi="Times New Roman" w:cs="Times New Roman"/>
                                <w:bCs/>
                                <w:color w:val="000000"/>
                                <w:sz w:val="21"/>
                                <w:szCs w:val="21"/>
                              </w:rPr>
                              <w:t>种植区农户的基本特征和投入产出情况</w:t>
                            </w:r>
                          </w:p>
                          <w:tbl>
                            <w:tblPr>
                              <w:tblW w:w="13093" w:type="dxa"/>
                              <w:jc w:val="center"/>
                              <w:tblLayout w:type="fixed"/>
                              <w:tblLook w:val="04A0" w:firstRow="1" w:lastRow="0" w:firstColumn="1" w:lastColumn="0" w:noHBand="0" w:noVBand="1"/>
                            </w:tblPr>
                            <w:tblGrid>
                              <w:gridCol w:w="1983"/>
                              <w:gridCol w:w="282"/>
                              <w:gridCol w:w="737"/>
                              <w:gridCol w:w="737"/>
                              <w:gridCol w:w="737"/>
                              <w:gridCol w:w="283"/>
                              <w:gridCol w:w="737"/>
                              <w:gridCol w:w="737"/>
                              <w:gridCol w:w="737"/>
                              <w:gridCol w:w="567"/>
                              <w:gridCol w:w="737"/>
                              <w:gridCol w:w="737"/>
                              <w:gridCol w:w="737"/>
                              <w:gridCol w:w="567"/>
                              <w:gridCol w:w="737"/>
                              <w:gridCol w:w="737"/>
                              <w:gridCol w:w="737"/>
                              <w:gridCol w:w="567"/>
                            </w:tblGrid>
                            <w:tr w:rsidR="00C51030" w:rsidRPr="00F03DE6" w14:paraId="24A0CA27" w14:textId="77777777" w:rsidTr="000272FA">
                              <w:trPr>
                                <w:trHeight w:val="397"/>
                                <w:jc w:val="center"/>
                              </w:trPr>
                              <w:tc>
                                <w:tcPr>
                                  <w:tcW w:w="1983" w:type="dxa"/>
                                  <w:vMerge w:val="restart"/>
                                  <w:tcBorders>
                                    <w:top w:val="single" w:sz="12" w:space="0" w:color="auto"/>
                                    <w:left w:val="nil"/>
                                    <w:right w:val="nil"/>
                                  </w:tcBorders>
                                  <w:shd w:val="clear" w:color="auto" w:fill="auto"/>
                                  <w:noWrap/>
                                  <w:vAlign w:val="center"/>
                                  <w:hideMark/>
                                </w:tcPr>
                                <w:p w14:paraId="5A9ABF85" w14:textId="77777777" w:rsidR="00C51030" w:rsidRPr="00F03DE6" w:rsidRDefault="00C51030" w:rsidP="00606608">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变量</w:t>
                                  </w:r>
                                </w:p>
                              </w:tc>
                              <w:tc>
                                <w:tcPr>
                                  <w:tcW w:w="282" w:type="dxa"/>
                                  <w:tcBorders>
                                    <w:top w:val="single" w:sz="12" w:space="0" w:color="auto"/>
                                    <w:left w:val="nil"/>
                                    <w:right w:val="nil"/>
                                  </w:tcBorders>
                                  <w:shd w:val="clear" w:color="auto" w:fill="auto"/>
                                  <w:noWrap/>
                                  <w:vAlign w:val="center"/>
                                  <w:hideMark/>
                                </w:tcPr>
                                <w:p w14:paraId="7DB244A1" w14:textId="77777777" w:rsidR="00C51030" w:rsidRPr="00F03DE6" w:rsidRDefault="00C51030" w:rsidP="000D71E6">
                                  <w:pPr>
                                    <w:spacing w:after="0" w:line="240" w:lineRule="auto"/>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3AFFC33C" w14:textId="77777777" w:rsidR="00C51030" w:rsidRPr="00F03DE6" w:rsidRDefault="00C51030" w:rsidP="00E851F4">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总体</w:t>
                                  </w:r>
                                </w:p>
                              </w:tc>
                              <w:tc>
                                <w:tcPr>
                                  <w:tcW w:w="283" w:type="dxa"/>
                                  <w:tcBorders>
                                    <w:top w:val="single" w:sz="12" w:space="0" w:color="auto"/>
                                    <w:left w:val="nil"/>
                                    <w:right w:val="nil"/>
                                  </w:tcBorders>
                                  <w:vAlign w:val="center"/>
                                </w:tcPr>
                                <w:p w14:paraId="00F19A42" w14:textId="77777777" w:rsidR="00C51030" w:rsidRPr="00F03DE6" w:rsidRDefault="00C51030" w:rsidP="00E851F4">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4FB79810" w14:textId="77777777" w:rsidR="00C51030" w:rsidRPr="00F03DE6" w:rsidRDefault="00C51030" w:rsidP="00E851F4">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小规模</w:t>
                                  </w:r>
                                </w:p>
                              </w:tc>
                              <w:tc>
                                <w:tcPr>
                                  <w:tcW w:w="567" w:type="dxa"/>
                                  <w:tcBorders>
                                    <w:top w:val="single" w:sz="12" w:space="0" w:color="auto"/>
                                    <w:left w:val="nil"/>
                                    <w:bottom w:val="single" w:sz="4" w:space="0" w:color="auto"/>
                                    <w:right w:val="nil"/>
                                  </w:tcBorders>
                                  <w:shd w:val="clear" w:color="auto" w:fill="auto"/>
                                  <w:noWrap/>
                                  <w:vAlign w:val="center"/>
                                  <w:hideMark/>
                                </w:tcPr>
                                <w:p w14:paraId="51517F98" w14:textId="77777777" w:rsidR="00C51030" w:rsidRPr="00F03DE6" w:rsidRDefault="00C51030" w:rsidP="00E851F4">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3E98D119" w14:textId="77777777" w:rsidR="00C51030" w:rsidRPr="00F03DE6" w:rsidRDefault="00C51030" w:rsidP="00E851F4">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中等规模</w:t>
                                  </w:r>
                                </w:p>
                              </w:tc>
                              <w:tc>
                                <w:tcPr>
                                  <w:tcW w:w="567" w:type="dxa"/>
                                  <w:tcBorders>
                                    <w:top w:val="single" w:sz="12" w:space="0" w:color="auto"/>
                                    <w:left w:val="nil"/>
                                    <w:bottom w:val="single" w:sz="4" w:space="0" w:color="auto"/>
                                    <w:right w:val="nil"/>
                                  </w:tcBorders>
                                  <w:vAlign w:val="center"/>
                                </w:tcPr>
                                <w:p w14:paraId="079A6E9F" w14:textId="77777777" w:rsidR="00C51030" w:rsidRPr="00F03DE6" w:rsidRDefault="00C51030" w:rsidP="00E851F4">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4A9288A0" w14:textId="77777777" w:rsidR="00C51030" w:rsidRPr="00F03DE6" w:rsidRDefault="00C51030" w:rsidP="00E851F4">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大规模</w:t>
                                  </w:r>
                                </w:p>
                              </w:tc>
                              <w:tc>
                                <w:tcPr>
                                  <w:tcW w:w="567" w:type="dxa"/>
                                  <w:tcBorders>
                                    <w:top w:val="single" w:sz="12" w:space="0" w:color="auto"/>
                                    <w:left w:val="nil"/>
                                    <w:bottom w:val="single" w:sz="4" w:space="0" w:color="auto"/>
                                    <w:right w:val="nil"/>
                                  </w:tcBorders>
                                  <w:shd w:val="clear" w:color="auto" w:fill="auto"/>
                                  <w:noWrap/>
                                  <w:vAlign w:val="center"/>
                                  <w:hideMark/>
                                </w:tcPr>
                                <w:p w14:paraId="72904B2C" w14:textId="77777777" w:rsidR="00C51030" w:rsidRPr="00F03DE6" w:rsidRDefault="00C51030" w:rsidP="00E851F4">
                                  <w:pPr>
                                    <w:spacing w:after="0" w:line="240" w:lineRule="auto"/>
                                    <w:jc w:val="center"/>
                                    <w:rPr>
                                      <w:rFonts w:ascii="Times New Roman" w:eastAsia="宋体" w:hAnsi="Times New Roman" w:cs="Times New Roman"/>
                                      <w:b/>
                                      <w:color w:val="000000"/>
                                      <w:sz w:val="21"/>
                                      <w:szCs w:val="21"/>
                                    </w:rPr>
                                  </w:pPr>
                                </w:p>
                              </w:tc>
                            </w:tr>
                            <w:tr w:rsidR="00C51030" w:rsidRPr="00F03DE6" w14:paraId="4CC53D25" w14:textId="77777777" w:rsidTr="000272FA">
                              <w:trPr>
                                <w:trHeight w:val="397"/>
                                <w:jc w:val="center"/>
                              </w:trPr>
                              <w:tc>
                                <w:tcPr>
                                  <w:tcW w:w="1983" w:type="dxa"/>
                                  <w:vMerge/>
                                  <w:tcBorders>
                                    <w:left w:val="nil"/>
                                    <w:bottom w:val="single" w:sz="4" w:space="0" w:color="000000"/>
                                    <w:right w:val="nil"/>
                                  </w:tcBorders>
                                  <w:vAlign w:val="center"/>
                                  <w:hideMark/>
                                </w:tcPr>
                                <w:p w14:paraId="4777F4B0" w14:textId="77777777" w:rsidR="00C51030" w:rsidRPr="00F03DE6" w:rsidRDefault="00C51030" w:rsidP="00606608">
                                  <w:pPr>
                                    <w:spacing w:after="0" w:line="240" w:lineRule="auto"/>
                                    <w:rPr>
                                      <w:rFonts w:ascii="Times New Roman" w:eastAsia="宋体" w:hAnsi="Times New Roman" w:cs="Times New Roman"/>
                                      <w:b/>
                                      <w:color w:val="000000"/>
                                      <w:sz w:val="21"/>
                                      <w:szCs w:val="21"/>
                                    </w:rPr>
                                  </w:pPr>
                                </w:p>
                              </w:tc>
                              <w:tc>
                                <w:tcPr>
                                  <w:tcW w:w="282" w:type="dxa"/>
                                  <w:tcBorders>
                                    <w:top w:val="nil"/>
                                    <w:left w:val="nil"/>
                                    <w:right w:val="nil"/>
                                  </w:tcBorders>
                                  <w:shd w:val="clear" w:color="auto" w:fill="auto"/>
                                  <w:noWrap/>
                                  <w:vAlign w:val="center"/>
                                  <w:hideMark/>
                                </w:tcPr>
                                <w:p w14:paraId="5FF2D874" w14:textId="77777777" w:rsidR="00C51030" w:rsidRPr="00F03DE6" w:rsidRDefault="00C51030" w:rsidP="000D71E6">
                                  <w:pPr>
                                    <w:spacing w:after="0" w:line="240" w:lineRule="auto"/>
                                    <w:rPr>
                                      <w:rFonts w:ascii="Times New Roman" w:eastAsia="宋体" w:hAnsi="Times New Roman" w:cs="Times New Roman"/>
                                      <w:b/>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0266D627" w14:textId="77777777" w:rsidR="00C51030" w:rsidRPr="00F03DE6" w:rsidRDefault="00C51030" w:rsidP="00E851F4">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3E323AE2" w14:textId="77777777" w:rsidR="00C51030" w:rsidRPr="00F03DE6" w:rsidRDefault="00C51030" w:rsidP="00E851F4">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2809CA18" w14:textId="77777777" w:rsidR="00C51030" w:rsidRPr="00F03DE6" w:rsidRDefault="00C51030" w:rsidP="00E851F4">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最小</w:t>
                                  </w:r>
                                </w:p>
                              </w:tc>
                              <w:tc>
                                <w:tcPr>
                                  <w:tcW w:w="283" w:type="dxa"/>
                                  <w:tcBorders>
                                    <w:left w:val="nil"/>
                                    <w:right w:val="nil"/>
                                  </w:tcBorders>
                                  <w:shd w:val="clear" w:color="auto" w:fill="auto"/>
                                  <w:noWrap/>
                                  <w:vAlign w:val="center"/>
                                  <w:hideMark/>
                                </w:tcPr>
                                <w:p w14:paraId="1A9ACAF8" w14:textId="77777777" w:rsidR="00C51030" w:rsidRPr="00F03DE6" w:rsidRDefault="00C51030" w:rsidP="00E851F4">
                                  <w:pPr>
                                    <w:spacing w:after="0" w:line="240" w:lineRule="auto"/>
                                    <w:jc w:val="center"/>
                                    <w:rPr>
                                      <w:rFonts w:ascii="Times New Roman" w:eastAsia="宋体" w:hAnsi="Times New Roman" w:cs="Times New Roman"/>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3F69542D" w14:textId="77777777" w:rsidR="00C51030" w:rsidRPr="00F03DE6" w:rsidRDefault="00C51030" w:rsidP="00E851F4">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46CF1225" w14:textId="77777777" w:rsidR="00C51030" w:rsidRPr="00F03DE6" w:rsidRDefault="00C51030" w:rsidP="00E851F4">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10F80071" w14:textId="77777777" w:rsidR="00C51030" w:rsidRPr="00F03DE6" w:rsidRDefault="00C51030" w:rsidP="00E851F4">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最小</w:t>
                                  </w:r>
                                </w:p>
                              </w:tc>
                              <w:tc>
                                <w:tcPr>
                                  <w:tcW w:w="567" w:type="dxa"/>
                                  <w:tcBorders>
                                    <w:top w:val="single" w:sz="4" w:space="0" w:color="auto"/>
                                    <w:left w:val="nil"/>
                                    <w:bottom w:val="single" w:sz="4" w:space="0" w:color="auto"/>
                                    <w:right w:val="nil"/>
                                  </w:tcBorders>
                                  <w:shd w:val="clear" w:color="auto" w:fill="auto"/>
                                  <w:noWrap/>
                                  <w:vAlign w:val="center"/>
                                  <w:hideMark/>
                                </w:tcPr>
                                <w:p w14:paraId="1535B137" w14:textId="00CC83B0" w:rsidR="00C51030" w:rsidRPr="00F03DE6" w:rsidRDefault="00C51030" w:rsidP="00E851F4">
                                  <w:pPr>
                                    <w:spacing w:after="0" w:line="240" w:lineRule="auto"/>
                                    <w:jc w:val="center"/>
                                    <w:rPr>
                                      <w:rFonts w:ascii="Times New Roman" w:eastAsia="宋体" w:hAnsi="Times New Roman" w:cs="Times New Roman"/>
                                      <w:color w:val="000000"/>
                                      <w:sz w:val="21"/>
                                      <w:szCs w:val="21"/>
                                    </w:rPr>
                                  </w:pPr>
                                  <w:r>
                                    <w:rPr>
                                      <w:rFonts w:ascii="Times New Roman" w:eastAsia="宋体" w:hAnsi="Times New Roman" w:cs="Times New Roman" w:hint="eastAsia"/>
                                      <w:color w:val="000000"/>
                                      <w:sz w:val="21"/>
                                      <w:szCs w:val="21"/>
                                    </w:rPr>
                                    <w:t>F</w:t>
                                  </w:r>
                                </w:p>
                              </w:tc>
                              <w:tc>
                                <w:tcPr>
                                  <w:tcW w:w="737" w:type="dxa"/>
                                  <w:tcBorders>
                                    <w:top w:val="single" w:sz="4" w:space="0" w:color="auto"/>
                                    <w:left w:val="nil"/>
                                    <w:bottom w:val="single" w:sz="4" w:space="0" w:color="auto"/>
                                    <w:right w:val="nil"/>
                                  </w:tcBorders>
                                  <w:shd w:val="clear" w:color="auto" w:fill="auto"/>
                                  <w:noWrap/>
                                  <w:vAlign w:val="center"/>
                                  <w:hideMark/>
                                </w:tcPr>
                                <w:p w14:paraId="47DC4D5E" w14:textId="77777777" w:rsidR="00C51030" w:rsidRPr="00F03DE6" w:rsidRDefault="00C51030" w:rsidP="00E851F4">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6990E670" w14:textId="77777777" w:rsidR="00C51030" w:rsidRPr="00F03DE6" w:rsidRDefault="00C51030" w:rsidP="00E851F4">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76E547FA" w14:textId="77777777" w:rsidR="00C51030" w:rsidRPr="00F03DE6" w:rsidRDefault="00C51030" w:rsidP="00E851F4">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最小</w:t>
                                  </w:r>
                                </w:p>
                              </w:tc>
                              <w:tc>
                                <w:tcPr>
                                  <w:tcW w:w="567" w:type="dxa"/>
                                  <w:tcBorders>
                                    <w:top w:val="single" w:sz="4" w:space="0" w:color="auto"/>
                                    <w:left w:val="nil"/>
                                    <w:bottom w:val="single" w:sz="4" w:space="0" w:color="auto"/>
                                    <w:right w:val="nil"/>
                                  </w:tcBorders>
                                  <w:shd w:val="clear" w:color="auto" w:fill="auto"/>
                                  <w:noWrap/>
                                  <w:vAlign w:val="center"/>
                                  <w:hideMark/>
                                </w:tcPr>
                                <w:p w14:paraId="5507343C" w14:textId="472051D8" w:rsidR="00C51030" w:rsidRPr="00F03DE6" w:rsidRDefault="00C51030" w:rsidP="00E851F4">
                                  <w:pPr>
                                    <w:spacing w:after="0" w:line="240" w:lineRule="auto"/>
                                    <w:jc w:val="center"/>
                                    <w:rPr>
                                      <w:rFonts w:ascii="Times New Roman" w:eastAsia="宋体" w:hAnsi="Times New Roman" w:cs="Times New Roman"/>
                                      <w:color w:val="000000"/>
                                      <w:sz w:val="21"/>
                                      <w:szCs w:val="21"/>
                                    </w:rPr>
                                  </w:pPr>
                                  <w:r>
                                    <w:rPr>
                                      <w:rFonts w:ascii="Times New Roman" w:eastAsia="宋体" w:hAnsi="Times New Roman" w:cs="Times New Roman" w:hint="eastAsia"/>
                                      <w:color w:val="000000"/>
                                      <w:sz w:val="21"/>
                                      <w:szCs w:val="21"/>
                                    </w:rPr>
                                    <w:t>F</w:t>
                                  </w:r>
                                </w:p>
                              </w:tc>
                              <w:tc>
                                <w:tcPr>
                                  <w:tcW w:w="737" w:type="dxa"/>
                                  <w:tcBorders>
                                    <w:top w:val="single" w:sz="4" w:space="0" w:color="auto"/>
                                    <w:left w:val="nil"/>
                                    <w:bottom w:val="single" w:sz="4" w:space="0" w:color="auto"/>
                                    <w:right w:val="nil"/>
                                  </w:tcBorders>
                                  <w:shd w:val="clear" w:color="auto" w:fill="auto"/>
                                  <w:noWrap/>
                                  <w:vAlign w:val="center"/>
                                  <w:hideMark/>
                                </w:tcPr>
                                <w:p w14:paraId="106BC9BA" w14:textId="77777777" w:rsidR="00C51030" w:rsidRPr="00F03DE6" w:rsidRDefault="00C51030" w:rsidP="00E851F4">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12269594" w14:textId="77777777" w:rsidR="00C51030" w:rsidRPr="00F03DE6" w:rsidRDefault="00C51030" w:rsidP="00E851F4">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6D44FA4C" w14:textId="77777777" w:rsidR="00C51030" w:rsidRPr="00F03DE6" w:rsidRDefault="00C51030" w:rsidP="00E851F4">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最小</w:t>
                                  </w:r>
                                </w:p>
                              </w:tc>
                              <w:tc>
                                <w:tcPr>
                                  <w:tcW w:w="567" w:type="dxa"/>
                                  <w:tcBorders>
                                    <w:top w:val="single" w:sz="4" w:space="0" w:color="auto"/>
                                    <w:left w:val="nil"/>
                                    <w:bottom w:val="single" w:sz="4" w:space="0" w:color="auto"/>
                                    <w:right w:val="nil"/>
                                  </w:tcBorders>
                                  <w:shd w:val="clear" w:color="auto" w:fill="auto"/>
                                  <w:noWrap/>
                                  <w:vAlign w:val="center"/>
                                  <w:hideMark/>
                                </w:tcPr>
                                <w:p w14:paraId="0A4323E8" w14:textId="31A1FAD2" w:rsidR="00C51030" w:rsidRPr="00F03DE6" w:rsidRDefault="00C51030" w:rsidP="00E851F4">
                                  <w:pPr>
                                    <w:spacing w:after="0" w:line="240" w:lineRule="auto"/>
                                    <w:jc w:val="center"/>
                                    <w:rPr>
                                      <w:rFonts w:ascii="Times New Roman" w:eastAsia="宋体" w:hAnsi="Times New Roman" w:cs="Times New Roman"/>
                                      <w:b/>
                                      <w:color w:val="000000"/>
                                      <w:sz w:val="21"/>
                                      <w:szCs w:val="21"/>
                                    </w:rPr>
                                  </w:pPr>
                                  <w:r>
                                    <w:rPr>
                                      <w:rFonts w:ascii="Times New Roman" w:eastAsia="宋体" w:hAnsi="Times New Roman" w:cs="Times New Roman" w:hint="eastAsia"/>
                                      <w:color w:val="000000"/>
                                      <w:sz w:val="21"/>
                                      <w:szCs w:val="21"/>
                                    </w:rPr>
                                    <w:t>F</w:t>
                                  </w:r>
                                </w:p>
                              </w:tc>
                            </w:tr>
                            <w:tr w:rsidR="00C51030" w:rsidRPr="00F03DE6" w14:paraId="796E6A52" w14:textId="77777777" w:rsidTr="000272FA">
                              <w:trPr>
                                <w:trHeight w:val="283"/>
                                <w:jc w:val="center"/>
                              </w:trPr>
                              <w:tc>
                                <w:tcPr>
                                  <w:tcW w:w="1983" w:type="dxa"/>
                                  <w:tcBorders>
                                    <w:top w:val="nil"/>
                                    <w:left w:val="nil"/>
                                    <w:bottom w:val="nil"/>
                                    <w:right w:val="nil"/>
                                  </w:tcBorders>
                                  <w:shd w:val="clear" w:color="auto" w:fill="auto"/>
                                  <w:noWrap/>
                                  <w:vAlign w:val="center"/>
                                  <w:hideMark/>
                                </w:tcPr>
                                <w:p w14:paraId="45C78151" w14:textId="77777777" w:rsidR="00C51030" w:rsidRPr="00F03DE6" w:rsidRDefault="00C51030"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单产（千克</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11B8E834" w14:textId="77777777" w:rsidR="00C51030" w:rsidRPr="00F03DE6" w:rsidRDefault="00C51030"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DB0DC51" w14:textId="77777777" w:rsidR="00C51030" w:rsidRPr="00F03DE6" w:rsidRDefault="00C5103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475.0 </w:t>
                                  </w:r>
                                </w:p>
                              </w:tc>
                              <w:tc>
                                <w:tcPr>
                                  <w:tcW w:w="737" w:type="dxa"/>
                                  <w:tcBorders>
                                    <w:top w:val="nil"/>
                                    <w:left w:val="nil"/>
                                    <w:bottom w:val="nil"/>
                                    <w:right w:val="nil"/>
                                  </w:tcBorders>
                                  <w:shd w:val="clear" w:color="auto" w:fill="auto"/>
                                  <w:noWrap/>
                                  <w:vAlign w:val="center"/>
                                  <w:hideMark/>
                                </w:tcPr>
                                <w:p w14:paraId="05010FEF" w14:textId="77777777" w:rsidR="00C51030" w:rsidRPr="00F03DE6" w:rsidRDefault="00C5103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833.3 </w:t>
                                  </w:r>
                                </w:p>
                              </w:tc>
                              <w:tc>
                                <w:tcPr>
                                  <w:tcW w:w="737" w:type="dxa"/>
                                  <w:tcBorders>
                                    <w:top w:val="single" w:sz="4" w:space="0" w:color="auto"/>
                                    <w:left w:val="nil"/>
                                    <w:bottom w:val="nil"/>
                                    <w:right w:val="nil"/>
                                  </w:tcBorders>
                                  <w:shd w:val="clear" w:color="auto" w:fill="auto"/>
                                  <w:noWrap/>
                                  <w:vAlign w:val="center"/>
                                  <w:hideMark/>
                                </w:tcPr>
                                <w:p w14:paraId="14CCE4B9" w14:textId="77777777" w:rsidR="00C51030" w:rsidRPr="00F03DE6" w:rsidRDefault="00C5103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285.8 </w:t>
                                  </w:r>
                                </w:p>
                              </w:tc>
                              <w:tc>
                                <w:tcPr>
                                  <w:tcW w:w="283" w:type="dxa"/>
                                  <w:tcBorders>
                                    <w:top w:val="single" w:sz="4" w:space="0" w:color="auto"/>
                                    <w:left w:val="nil"/>
                                    <w:bottom w:val="nil"/>
                                    <w:right w:val="nil"/>
                                  </w:tcBorders>
                                  <w:shd w:val="clear" w:color="auto" w:fill="auto"/>
                                  <w:noWrap/>
                                  <w:vAlign w:val="center"/>
                                  <w:hideMark/>
                                </w:tcPr>
                                <w:p w14:paraId="136F36B8" w14:textId="77777777" w:rsidR="00C51030" w:rsidRPr="00F03DE6" w:rsidRDefault="00C51030" w:rsidP="00E851F4">
                                  <w:pPr>
                                    <w:spacing w:after="0" w:line="240" w:lineRule="auto"/>
                                    <w:jc w:val="center"/>
                                    <w:rPr>
                                      <w:rFonts w:ascii="Times New Roman" w:eastAsia="宋体" w:hAnsi="Times New Roman" w:cs="Times New Roman"/>
                                      <w:color w:val="000000"/>
                                      <w:sz w:val="21"/>
                                      <w:szCs w:val="21"/>
                                    </w:rPr>
                                  </w:pPr>
                                </w:p>
                              </w:tc>
                              <w:tc>
                                <w:tcPr>
                                  <w:tcW w:w="737" w:type="dxa"/>
                                  <w:tcBorders>
                                    <w:top w:val="single" w:sz="4" w:space="0" w:color="auto"/>
                                    <w:left w:val="nil"/>
                                    <w:bottom w:val="nil"/>
                                    <w:right w:val="nil"/>
                                  </w:tcBorders>
                                  <w:shd w:val="clear" w:color="auto" w:fill="auto"/>
                                  <w:noWrap/>
                                  <w:vAlign w:val="center"/>
                                  <w:hideMark/>
                                </w:tcPr>
                                <w:p w14:paraId="2C92FC73" w14:textId="77777777" w:rsidR="00C51030" w:rsidRPr="00F03DE6" w:rsidRDefault="00C5103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477.6 </w:t>
                                  </w:r>
                                </w:p>
                              </w:tc>
                              <w:tc>
                                <w:tcPr>
                                  <w:tcW w:w="737" w:type="dxa"/>
                                  <w:tcBorders>
                                    <w:top w:val="single" w:sz="4" w:space="0" w:color="auto"/>
                                    <w:left w:val="nil"/>
                                    <w:bottom w:val="nil"/>
                                    <w:right w:val="nil"/>
                                  </w:tcBorders>
                                  <w:shd w:val="clear" w:color="auto" w:fill="auto"/>
                                  <w:noWrap/>
                                  <w:vAlign w:val="center"/>
                                  <w:hideMark/>
                                </w:tcPr>
                                <w:p w14:paraId="1DEB85D2" w14:textId="77777777" w:rsidR="00C51030" w:rsidRPr="00F03DE6" w:rsidRDefault="00C5103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833.3 </w:t>
                                  </w:r>
                                </w:p>
                              </w:tc>
                              <w:tc>
                                <w:tcPr>
                                  <w:tcW w:w="737" w:type="dxa"/>
                                  <w:tcBorders>
                                    <w:top w:val="single" w:sz="4" w:space="0" w:color="auto"/>
                                    <w:left w:val="nil"/>
                                    <w:bottom w:val="nil"/>
                                    <w:right w:val="nil"/>
                                  </w:tcBorders>
                                  <w:shd w:val="clear" w:color="auto" w:fill="auto"/>
                                  <w:noWrap/>
                                  <w:vAlign w:val="center"/>
                                  <w:hideMark/>
                                </w:tcPr>
                                <w:p w14:paraId="6F798C0C" w14:textId="77777777" w:rsidR="00C51030" w:rsidRPr="00F03DE6" w:rsidRDefault="00C5103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285.8 </w:t>
                                  </w:r>
                                </w:p>
                              </w:tc>
                              <w:tc>
                                <w:tcPr>
                                  <w:tcW w:w="567" w:type="dxa"/>
                                  <w:tcBorders>
                                    <w:top w:val="single" w:sz="4" w:space="0" w:color="auto"/>
                                    <w:left w:val="nil"/>
                                    <w:bottom w:val="nil"/>
                                    <w:right w:val="nil"/>
                                  </w:tcBorders>
                                  <w:shd w:val="clear" w:color="auto" w:fill="auto"/>
                                  <w:noWrap/>
                                  <w:vAlign w:val="center"/>
                                  <w:hideMark/>
                                </w:tcPr>
                                <w:p w14:paraId="24FEA27F" w14:textId="77777777" w:rsidR="00C51030" w:rsidRPr="00F03DE6" w:rsidRDefault="00C51030" w:rsidP="006A197D">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single" w:sz="4" w:space="0" w:color="auto"/>
                                    <w:left w:val="nil"/>
                                    <w:bottom w:val="nil"/>
                                    <w:right w:val="nil"/>
                                  </w:tcBorders>
                                  <w:shd w:val="clear" w:color="auto" w:fill="auto"/>
                                  <w:noWrap/>
                                  <w:vAlign w:val="center"/>
                                  <w:hideMark/>
                                </w:tcPr>
                                <w:p w14:paraId="57AC989C" w14:textId="77777777" w:rsidR="00C51030" w:rsidRPr="00F03DE6" w:rsidRDefault="00C5103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461.7 </w:t>
                                  </w:r>
                                </w:p>
                              </w:tc>
                              <w:tc>
                                <w:tcPr>
                                  <w:tcW w:w="737" w:type="dxa"/>
                                  <w:tcBorders>
                                    <w:top w:val="single" w:sz="4" w:space="0" w:color="auto"/>
                                    <w:left w:val="nil"/>
                                    <w:bottom w:val="nil"/>
                                    <w:right w:val="nil"/>
                                  </w:tcBorders>
                                  <w:shd w:val="clear" w:color="auto" w:fill="auto"/>
                                  <w:noWrap/>
                                  <w:vAlign w:val="center"/>
                                  <w:hideMark/>
                                </w:tcPr>
                                <w:p w14:paraId="13677489" w14:textId="77777777" w:rsidR="00C51030" w:rsidRPr="00F03DE6" w:rsidRDefault="00C5103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824.0 </w:t>
                                  </w:r>
                                </w:p>
                              </w:tc>
                              <w:tc>
                                <w:tcPr>
                                  <w:tcW w:w="737" w:type="dxa"/>
                                  <w:tcBorders>
                                    <w:top w:val="single" w:sz="4" w:space="0" w:color="auto"/>
                                    <w:left w:val="nil"/>
                                    <w:bottom w:val="nil"/>
                                    <w:right w:val="nil"/>
                                  </w:tcBorders>
                                  <w:shd w:val="clear" w:color="auto" w:fill="auto"/>
                                  <w:noWrap/>
                                  <w:vAlign w:val="center"/>
                                  <w:hideMark/>
                                </w:tcPr>
                                <w:p w14:paraId="02EE79C6" w14:textId="77777777" w:rsidR="00C51030" w:rsidRPr="00F03DE6" w:rsidRDefault="00C5103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286.7 </w:t>
                                  </w:r>
                                </w:p>
                              </w:tc>
                              <w:tc>
                                <w:tcPr>
                                  <w:tcW w:w="567" w:type="dxa"/>
                                  <w:tcBorders>
                                    <w:top w:val="single" w:sz="4" w:space="0" w:color="auto"/>
                                    <w:left w:val="nil"/>
                                    <w:bottom w:val="nil"/>
                                    <w:right w:val="nil"/>
                                  </w:tcBorders>
                                  <w:shd w:val="clear" w:color="auto" w:fill="auto"/>
                                  <w:noWrap/>
                                  <w:vAlign w:val="center"/>
                                  <w:hideMark/>
                                </w:tcPr>
                                <w:p w14:paraId="11C257C8" w14:textId="77777777" w:rsidR="00C51030" w:rsidRPr="00F03DE6" w:rsidRDefault="00C51030" w:rsidP="00E851F4">
                                  <w:pPr>
                                    <w:spacing w:after="0" w:line="240" w:lineRule="auto"/>
                                    <w:jc w:val="center"/>
                                    <w:rPr>
                                      <w:rFonts w:ascii="Times New Roman" w:eastAsia="宋体" w:hAnsi="Times New Roman" w:cs="Times New Roman"/>
                                      <w:color w:val="000000"/>
                                      <w:sz w:val="21"/>
                                      <w:szCs w:val="21"/>
                                    </w:rPr>
                                  </w:pPr>
                                </w:p>
                              </w:tc>
                              <w:tc>
                                <w:tcPr>
                                  <w:tcW w:w="737" w:type="dxa"/>
                                  <w:tcBorders>
                                    <w:top w:val="single" w:sz="4" w:space="0" w:color="auto"/>
                                    <w:left w:val="nil"/>
                                    <w:bottom w:val="nil"/>
                                    <w:right w:val="nil"/>
                                  </w:tcBorders>
                                  <w:shd w:val="clear" w:color="auto" w:fill="auto"/>
                                  <w:noWrap/>
                                  <w:vAlign w:val="center"/>
                                  <w:hideMark/>
                                </w:tcPr>
                                <w:p w14:paraId="67AE45A2" w14:textId="77777777" w:rsidR="00C51030" w:rsidRPr="00F03DE6" w:rsidRDefault="00C5103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476.0 </w:t>
                                  </w:r>
                                </w:p>
                              </w:tc>
                              <w:tc>
                                <w:tcPr>
                                  <w:tcW w:w="737" w:type="dxa"/>
                                  <w:tcBorders>
                                    <w:top w:val="single" w:sz="4" w:space="0" w:color="auto"/>
                                    <w:left w:val="nil"/>
                                    <w:bottom w:val="nil"/>
                                    <w:right w:val="nil"/>
                                  </w:tcBorders>
                                  <w:shd w:val="clear" w:color="auto" w:fill="auto"/>
                                  <w:noWrap/>
                                  <w:vAlign w:val="center"/>
                                  <w:hideMark/>
                                </w:tcPr>
                                <w:p w14:paraId="23B24E9D" w14:textId="77777777" w:rsidR="00C51030" w:rsidRPr="00F03DE6" w:rsidRDefault="00C5103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757.6 </w:t>
                                  </w:r>
                                </w:p>
                              </w:tc>
                              <w:tc>
                                <w:tcPr>
                                  <w:tcW w:w="737" w:type="dxa"/>
                                  <w:tcBorders>
                                    <w:top w:val="single" w:sz="4" w:space="0" w:color="auto"/>
                                    <w:left w:val="nil"/>
                                    <w:bottom w:val="nil"/>
                                    <w:right w:val="nil"/>
                                  </w:tcBorders>
                                  <w:shd w:val="clear" w:color="auto" w:fill="auto"/>
                                  <w:noWrap/>
                                  <w:vAlign w:val="center"/>
                                  <w:hideMark/>
                                </w:tcPr>
                                <w:p w14:paraId="0A7EB30E" w14:textId="77777777" w:rsidR="00C51030" w:rsidRPr="00F03DE6" w:rsidRDefault="00C5103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330.9 </w:t>
                                  </w:r>
                                </w:p>
                              </w:tc>
                              <w:tc>
                                <w:tcPr>
                                  <w:tcW w:w="567" w:type="dxa"/>
                                  <w:tcBorders>
                                    <w:top w:val="single" w:sz="4" w:space="0" w:color="auto"/>
                                    <w:left w:val="nil"/>
                                    <w:bottom w:val="nil"/>
                                    <w:right w:val="nil"/>
                                  </w:tcBorders>
                                  <w:shd w:val="clear" w:color="auto" w:fill="auto"/>
                                  <w:noWrap/>
                                  <w:vAlign w:val="center"/>
                                  <w:hideMark/>
                                </w:tcPr>
                                <w:p w14:paraId="39A7E7A5" w14:textId="77777777" w:rsidR="00C51030" w:rsidRPr="00F03DE6" w:rsidRDefault="00C51030" w:rsidP="00E851F4">
                                  <w:pPr>
                                    <w:spacing w:after="0" w:line="240" w:lineRule="auto"/>
                                    <w:jc w:val="center"/>
                                    <w:rPr>
                                      <w:rFonts w:ascii="Times New Roman" w:eastAsia="宋体" w:hAnsi="Times New Roman" w:cs="Times New Roman"/>
                                      <w:color w:val="000000"/>
                                      <w:sz w:val="21"/>
                                      <w:szCs w:val="21"/>
                                    </w:rPr>
                                  </w:pPr>
                                </w:p>
                              </w:tc>
                            </w:tr>
                            <w:tr w:rsidR="00C51030" w:rsidRPr="00F03DE6" w14:paraId="114EBFE2" w14:textId="77777777" w:rsidTr="000272FA">
                              <w:trPr>
                                <w:trHeight w:val="283"/>
                                <w:jc w:val="center"/>
                              </w:trPr>
                              <w:tc>
                                <w:tcPr>
                                  <w:tcW w:w="1983" w:type="dxa"/>
                                  <w:tcBorders>
                                    <w:top w:val="nil"/>
                                    <w:left w:val="nil"/>
                                    <w:bottom w:val="nil"/>
                                    <w:right w:val="nil"/>
                                  </w:tcBorders>
                                  <w:shd w:val="clear" w:color="auto" w:fill="auto"/>
                                  <w:noWrap/>
                                  <w:vAlign w:val="center"/>
                                  <w:hideMark/>
                                </w:tcPr>
                                <w:p w14:paraId="1BF1D3A3" w14:textId="77777777" w:rsidR="00C51030" w:rsidRPr="00F03DE6" w:rsidRDefault="00C51030"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收获面积（亩）</w:t>
                                  </w:r>
                                </w:p>
                              </w:tc>
                              <w:tc>
                                <w:tcPr>
                                  <w:tcW w:w="282" w:type="dxa"/>
                                  <w:tcBorders>
                                    <w:top w:val="nil"/>
                                    <w:left w:val="nil"/>
                                    <w:bottom w:val="nil"/>
                                    <w:right w:val="nil"/>
                                  </w:tcBorders>
                                  <w:shd w:val="clear" w:color="auto" w:fill="auto"/>
                                  <w:noWrap/>
                                  <w:vAlign w:val="center"/>
                                  <w:hideMark/>
                                </w:tcPr>
                                <w:p w14:paraId="2750D3D5" w14:textId="77777777" w:rsidR="00C51030" w:rsidRPr="00F03DE6" w:rsidRDefault="00C51030"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2DB4E05" w14:textId="77777777" w:rsidR="00C51030" w:rsidRPr="00F03DE6" w:rsidRDefault="00C5103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5.7 </w:t>
                                  </w:r>
                                </w:p>
                              </w:tc>
                              <w:tc>
                                <w:tcPr>
                                  <w:tcW w:w="737" w:type="dxa"/>
                                  <w:tcBorders>
                                    <w:top w:val="nil"/>
                                    <w:left w:val="nil"/>
                                    <w:bottom w:val="nil"/>
                                    <w:right w:val="nil"/>
                                  </w:tcBorders>
                                  <w:shd w:val="clear" w:color="auto" w:fill="auto"/>
                                  <w:noWrap/>
                                  <w:vAlign w:val="center"/>
                                  <w:hideMark/>
                                </w:tcPr>
                                <w:p w14:paraId="124D0623" w14:textId="77777777" w:rsidR="00C51030" w:rsidRPr="00F03DE6" w:rsidRDefault="00C5103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227.0 </w:t>
                                  </w:r>
                                </w:p>
                              </w:tc>
                              <w:tc>
                                <w:tcPr>
                                  <w:tcW w:w="737" w:type="dxa"/>
                                  <w:tcBorders>
                                    <w:top w:val="nil"/>
                                    <w:left w:val="nil"/>
                                    <w:bottom w:val="nil"/>
                                    <w:right w:val="nil"/>
                                  </w:tcBorders>
                                  <w:shd w:val="clear" w:color="auto" w:fill="auto"/>
                                  <w:noWrap/>
                                  <w:vAlign w:val="center"/>
                                  <w:hideMark/>
                                </w:tcPr>
                                <w:p w14:paraId="2FF12AE8" w14:textId="77777777" w:rsidR="00C51030" w:rsidRPr="00F03DE6" w:rsidRDefault="00C5103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0.1 </w:t>
                                  </w:r>
                                </w:p>
                              </w:tc>
                              <w:tc>
                                <w:tcPr>
                                  <w:tcW w:w="283" w:type="dxa"/>
                                  <w:tcBorders>
                                    <w:top w:val="nil"/>
                                    <w:left w:val="nil"/>
                                    <w:bottom w:val="nil"/>
                                    <w:right w:val="nil"/>
                                  </w:tcBorders>
                                  <w:shd w:val="clear" w:color="auto" w:fill="auto"/>
                                  <w:noWrap/>
                                  <w:vAlign w:val="center"/>
                                  <w:hideMark/>
                                </w:tcPr>
                                <w:p w14:paraId="5207D6FA" w14:textId="77777777" w:rsidR="00C51030" w:rsidRPr="00F03DE6" w:rsidRDefault="00C51030"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1CF26B7" w14:textId="77777777" w:rsidR="00C51030" w:rsidRPr="00F03DE6" w:rsidRDefault="00C5103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3.3 </w:t>
                                  </w:r>
                                </w:p>
                              </w:tc>
                              <w:tc>
                                <w:tcPr>
                                  <w:tcW w:w="737" w:type="dxa"/>
                                  <w:tcBorders>
                                    <w:top w:val="nil"/>
                                    <w:left w:val="nil"/>
                                    <w:bottom w:val="nil"/>
                                    <w:right w:val="nil"/>
                                  </w:tcBorders>
                                  <w:shd w:val="clear" w:color="auto" w:fill="auto"/>
                                  <w:noWrap/>
                                  <w:vAlign w:val="center"/>
                                  <w:hideMark/>
                                </w:tcPr>
                                <w:p w14:paraId="530CF18D" w14:textId="77777777" w:rsidR="00C51030" w:rsidRPr="00F03DE6" w:rsidRDefault="00C5103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9.9 </w:t>
                                  </w:r>
                                </w:p>
                              </w:tc>
                              <w:tc>
                                <w:tcPr>
                                  <w:tcW w:w="737" w:type="dxa"/>
                                  <w:tcBorders>
                                    <w:top w:val="nil"/>
                                    <w:left w:val="nil"/>
                                    <w:bottom w:val="nil"/>
                                    <w:right w:val="nil"/>
                                  </w:tcBorders>
                                  <w:shd w:val="clear" w:color="auto" w:fill="auto"/>
                                  <w:noWrap/>
                                  <w:vAlign w:val="center"/>
                                  <w:hideMark/>
                                </w:tcPr>
                                <w:p w14:paraId="329B9B78" w14:textId="77777777" w:rsidR="00C51030" w:rsidRPr="00F03DE6" w:rsidRDefault="00C5103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0.1 </w:t>
                                  </w:r>
                                </w:p>
                              </w:tc>
                              <w:tc>
                                <w:tcPr>
                                  <w:tcW w:w="567" w:type="dxa"/>
                                  <w:tcBorders>
                                    <w:top w:val="nil"/>
                                    <w:left w:val="nil"/>
                                    <w:bottom w:val="nil"/>
                                    <w:right w:val="nil"/>
                                  </w:tcBorders>
                                  <w:shd w:val="clear" w:color="auto" w:fill="auto"/>
                                  <w:noWrap/>
                                  <w:vAlign w:val="center"/>
                                  <w:hideMark/>
                                </w:tcPr>
                                <w:p w14:paraId="16A81DFE" w14:textId="77777777" w:rsidR="00C51030" w:rsidRPr="00F03DE6" w:rsidRDefault="00C51030" w:rsidP="006A197D">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A93531E" w14:textId="77777777" w:rsidR="00C51030" w:rsidRPr="00F03DE6" w:rsidRDefault="00C5103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16.8 </w:t>
                                  </w:r>
                                </w:p>
                              </w:tc>
                              <w:tc>
                                <w:tcPr>
                                  <w:tcW w:w="737" w:type="dxa"/>
                                  <w:tcBorders>
                                    <w:top w:val="nil"/>
                                    <w:left w:val="nil"/>
                                    <w:bottom w:val="nil"/>
                                    <w:right w:val="nil"/>
                                  </w:tcBorders>
                                  <w:shd w:val="clear" w:color="auto" w:fill="auto"/>
                                  <w:noWrap/>
                                  <w:vAlign w:val="center"/>
                                  <w:hideMark/>
                                </w:tcPr>
                                <w:p w14:paraId="10E8886F" w14:textId="77777777" w:rsidR="00C51030" w:rsidRPr="00F03DE6" w:rsidRDefault="00C5103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49.5 </w:t>
                                  </w:r>
                                </w:p>
                              </w:tc>
                              <w:tc>
                                <w:tcPr>
                                  <w:tcW w:w="737" w:type="dxa"/>
                                  <w:tcBorders>
                                    <w:top w:val="nil"/>
                                    <w:left w:val="nil"/>
                                    <w:bottom w:val="nil"/>
                                    <w:right w:val="nil"/>
                                  </w:tcBorders>
                                  <w:shd w:val="clear" w:color="auto" w:fill="auto"/>
                                  <w:noWrap/>
                                  <w:vAlign w:val="center"/>
                                  <w:hideMark/>
                                </w:tcPr>
                                <w:p w14:paraId="43C6B855" w14:textId="77777777" w:rsidR="00C51030" w:rsidRPr="00F03DE6" w:rsidRDefault="00C5103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10.0 </w:t>
                                  </w:r>
                                </w:p>
                              </w:tc>
                              <w:tc>
                                <w:tcPr>
                                  <w:tcW w:w="567" w:type="dxa"/>
                                  <w:tcBorders>
                                    <w:top w:val="nil"/>
                                    <w:left w:val="nil"/>
                                    <w:bottom w:val="nil"/>
                                    <w:right w:val="nil"/>
                                  </w:tcBorders>
                                  <w:shd w:val="clear" w:color="auto" w:fill="auto"/>
                                  <w:noWrap/>
                                  <w:vAlign w:val="center"/>
                                  <w:hideMark/>
                                </w:tcPr>
                                <w:p w14:paraId="399A5C96" w14:textId="77777777" w:rsidR="00C51030" w:rsidRPr="00F03DE6" w:rsidRDefault="00C51030"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1DEB9CF" w14:textId="77777777" w:rsidR="00C51030" w:rsidRPr="00F03DE6" w:rsidRDefault="00C5103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80.9 </w:t>
                                  </w:r>
                                </w:p>
                              </w:tc>
                              <w:tc>
                                <w:tcPr>
                                  <w:tcW w:w="737" w:type="dxa"/>
                                  <w:tcBorders>
                                    <w:top w:val="nil"/>
                                    <w:left w:val="nil"/>
                                    <w:bottom w:val="nil"/>
                                    <w:right w:val="nil"/>
                                  </w:tcBorders>
                                  <w:shd w:val="clear" w:color="auto" w:fill="auto"/>
                                  <w:noWrap/>
                                  <w:vAlign w:val="center"/>
                                  <w:hideMark/>
                                </w:tcPr>
                                <w:p w14:paraId="088B39CE" w14:textId="77777777" w:rsidR="00C51030" w:rsidRPr="00F03DE6" w:rsidRDefault="00C5103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227.0 </w:t>
                                  </w:r>
                                </w:p>
                              </w:tc>
                              <w:tc>
                                <w:tcPr>
                                  <w:tcW w:w="737" w:type="dxa"/>
                                  <w:tcBorders>
                                    <w:top w:val="nil"/>
                                    <w:left w:val="nil"/>
                                    <w:bottom w:val="nil"/>
                                    <w:right w:val="nil"/>
                                  </w:tcBorders>
                                  <w:shd w:val="clear" w:color="auto" w:fill="auto"/>
                                  <w:noWrap/>
                                  <w:vAlign w:val="center"/>
                                  <w:hideMark/>
                                </w:tcPr>
                                <w:p w14:paraId="60355433" w14:textId="77777777" w:rsidR="00C51030" w:rsidRPr="00F03DE6" w:rsidRDefault="00C5103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50.7 </w:t>
                                  </w:r>
                                </w:p>
                              </w:tc>
                              <w:tc>
                                <w:tcPr>
                                  <w:tcW w:w="567" w:type="dxa"/>
                                  <w:tcBorders>
                                    <w:top w:val="nil"/>
                                    <w:left w:val="nil"/>
                                    <w:bottom w:val="nil"/>
                                    <w:right w:val="nil"/>
                                  </w:tcBorders>
                                  <w:shd w:val="clear" w:color="auto" w:fill="auto"/>
                                  <w:noWrap/>
                                  <w:vAlign w:val="center"/>
                                  <w:hideMark/>
                                </w:tcPr>
                                <w:p w14:paraId="78EC037D" w14:textId="77777777" w:rsidR="00C51030" w:rsidRPr="00F03DE6" w:rsidRDefault="00C51030" w:rsidP="00E851F4">
                                  <w:pPr>
                                    <w:spacing w:after="0" w:line="240" w:lineRule="auto"/>
                                    <w:jc w:val="center"/>
                                    <w:rPr>
                                      <w:rFonts w:ascii="Times New Roman" w:eastAsia="宋体" w:hAnsi="Times New Roman" w:cs="Times New Roman"/>
                                      <w:color w:val="000000"/>
                                      <w:sz w:val="21"/>
                                      <w:szCs w:val="21"/>
                                    </w:rPr>
                                  </w:pPr>
                                </w:p>
                              </w:tc>
                            </w:tr>
                            <w:tr w:rsidR="00C51030" w:rsidRPr="00F03DE6" w14:paraId="3D56DDE2" w14:textId="77777777" w:rsidTr="000272FA">
                              <w:trPr>
                                <w:trHeight w:val="283"/>
                                <w:jc w:val="center"/>
                              </w:trPr>
                              <w:tc>
                                <w:tcPr>
                                  <w:tcW w:w="1983" w:type="dxa"/>
                                  <w:tcBorders>
                                    <w:top w:val="nil"/>
                                    <w:left w:val="nil"/>
                                    <w:bottom w:val="nil"/>
                                    <w:right w:val="nil"/>
                                  </w:tcBorders>
                                  <w:shd w:val="clear" w:color="auto" w:fill="auto"/>
                                  <w:noWrap/>
                                  <w:vAlign w:val="center"/>
                                  <w:hideMark/>
                                </w:tcPr>
                                <w:p w14:paraId="1524031E" w14:textId="77777777" w:rsidR="00C51030" w:rsidRPr="00F03DE6" w:rsidRDefault="00C51030"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投工量（日</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21984A5A" w14:textId="77777777" w:rsidR="00C51030" w:rsidRPr="00F03DE6" w:rsidRDefault="00C51030"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A6917DD" w14:textId="77777777" w:rsidR="00C51030" w:rsidRPr="00F03DE6" w:rsidRDefault="00C5103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19.8 </w:t>
                                  </w:r>
                                </w:p>
                              </w:tc>
                              <w:tc>
                                <w:tcPr>
                                  <w:tcW w:w="737" w:type="dxa"/>
                                  <w:tcBorders>
                                    <w:top w:val="nil"/>
                                    <w:left w:val="nil"/>
                                    <w:bottom w:val="nil"/>
                                    <w:right w:val="nil"/>
                                  </w:tcBorders>
                                  <w:shd w:val="clear" w:color="auto" w:fill="auto"/>
                                  <w:noWrap/>
                                  <w:vAlign w:val="center"/>
                                  <w:hideMark/>
                                </w:tcPr>
                                <w:p w14:paraId="5CC569D3" w14:textId="77777777" w:rsidR="00C51030" w:rsidRPr="00F03DE6" w:rsidRDefault="00C5103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83.3 </w:t>
                                  </w:r>
                                </w:p>
                              </w:tc>
                              <w:tc>
                                <w:tcPr>
                                  <w:tcW w:w="737" w:type="dxa"/>
                                  <w:tcBorders>
                                    <w:top w:val="nil"/>
                                    <w:left w:val="nil"/>
                                    <w:bottom w:val="nil"/>
                                    <w:right w:val="nil"/>
                                  </w:tcBorders>
                                  <w:shd w:val="clear" w:color="auto" w:fill="auto"/>
                                  <w:noWrap/>
                                  <w:vAlign w:val="center"/>
                                  <w:hideMark/>
                                </w:tcPr>
                                <w:p w14:paraId="1C79BD1D" w14:textId="77777777" w:rsidR="00C51030" w:rsidRPr="00F03DE6" w:rsidRDefault="00C5103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2.2 </w:t>
                                  </w:r>
                                </w:p>
                              </w:tc>
                              <w:tc>
                                <w:tcPr>
                                  <w:tcW w:w="283" w:type="dxa"/>
                                  <w:tcBorders>
                                    <w:top w:val="nil"/>
                                    <w:left w:val="nil"/>
                                    <w:bottom w:val="nil"/>
                                    <w:right w:val="nil"/>
                                  </w:tcBorders>
                                  <w:shd w:val="clear" w:color="auto" w:fill="auto"/>
                                  <w:noWrap/>
                                  <w:vAlign w:val="center"/>
                                  <w:hideMark/>
                                </w:tcPr>
                                <w:p w14:paraId="0558C5E0" w14:textId="77777777" w:rsidR="00C51030" w:rsidRPr="00F03DE6" w:rsidRDefault="00C51030"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9ABC8AA" w14:textId="77777777" w:rsidR="00C51030" w:rsidRPr="00F03DE6" w:rsidRDefault="00C5103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21.5 </w:t>
                                  </w:r>
                                </w:p>
                              </w:tc>
                              <w:tc>
                                <w:tcPr>
                                  <w:tcW w:w="737" w:type="dxa"/>
                                  <w:tcBorders>
                                    <w:top w:val="nil"/>
                                    <w:left w:val="nil"/>
                                    <w:bottom w:val="nil"/>
                                    <w:right w:val="nil"/>
                                  </w:tcBorders>
                                  <w:shd w:val="clear" w:color="auto" w:fill="auto"/>
                                  <w:noWrap/>
                                  <w:vAlign w:val="center"/>
                                  <w:hideMark/>
                                </w:tcPr>
                                <w:p w14:paraId="0E3DF4A2" w14:textId="77777777" w:rsidR="00C51030" w:rsidRPr="00F03DE6" w:rsidRDefault="00C5103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83.3 </w:t>
                                  </w:r>
                                </w:p>
                              </w:tc>
                              <w:tc>
                                <w:tcPr>
                                  <w:tcW w:w="737" w:type="dxa"/>
                                  <w:tcBorders>
                                    <w:top w:val="nil"/>
                                    <w:left w:val="nil"/>
                                    <w:bottom w:val="nil"/>
                                    <w:right w:val="nil"/>
                                  </w:tcBorders>
                                  <w:shd w:val="clear" w:color="auto" w:fill="auto"/>
                                  <w:noWrap/>
                                  <w:vAlign w:val="center"/>
                                  <w:hideMark/>
                                </w:tcPr>
                                <w:p w14:paraId="79DE9A47" w14:textId="77777777" w:rsidR="00C51030" w:rsidRPr="00F03DE6" w:rsidRDefault="00C5103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2.2 </w:t>
                                  </w:r>
                                </w:p>
                              </w:tc>
                              <w:tc>
                                <w:tcPr>
                                  <w:tcW w:w="567" w:type="dxa"/>
                                  <w:tcBorders>
                                    <w:top w:val="nil"/>
                                    <w:left w:val="nil"/>
                                    <w:bottom w:val="nil"/>
                                    <w:right w:val="nil"/>
                                  </w:tcBorders>
                                  <w:shd w:val="clear" w:color="auto" w:fill="auto"/>
                                  <w:noWrap/>
                                  <w:vAlign w:val="center"/>
                                  <w:hideMark/>
                                </w:tcPr>
                                <w:p w14:paraId="6BD1952B" w14:textId="77777777" w:rsidR="00C51030" w:rsidRPr="00F03DE6" w:rsidRDefault="00C51030" w:rsidP="006A197D">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2548ABB" w14:textId="77777777" w:rsidR="00C51030" w:rsidRPr="00F03DE6" w:rsidRDefault="00C5103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10.9 </w:t>
                                  </w:r>
                                </w:p>
                              </w:tc>
                              <w:tc>
                                <w:tcPr>
                                  <w:tcW w:w="737" w:type="dxa"/>
                                  <w:tcBorders>
                                    <w:top w:val="nil"/>
                                    <w:left w:val="nil"/>
                                    <w:bottom w:val="nil"/>
                                    <w:right w:val="nil"/>
                                  </w:tcBorders>
                                  <w:shd w:val="clear" w:color="auto" w:fill="auto"/>
                                  <w:noWrap/>
                                  <w:vAlign w:val="center"/>
                                  <w:hideMark/>
                                </w:tcPr>
                                <w:p w14:paraId="605B085D" w14:textId="77777777" w:rsidR="00C51030" w:rsidRPr="00F03DE6" w:rsidRDefault="00C5103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70.0 </w:t>
                                  </w:r>
                                </w:p>
                              </w:tc>
                              <w:tc>
                                <w:tcPr>
                                  <w:tcW w:w="737" w:type="dxa"/>
                                  <w:tcBorders>
                                    <w:top w:val="nil"/>
                                    <w:left w:val="nil"/>
                                    <w:bottom w:val="nil"/>
                                    <w:right w:val="nil"/>
                                  </w:tcBorders>
                                  <w:shd w:val="clear" w:color="auto" w:fill="auto"/>
                                  <w:noWrap/>
                                  <w:vAlign w:val="center"/>
                                  <w:hideMark/>
                                </w:tcPr>
                                <w:p w14:paraId="1F5CCF39" w14:textId="77777777" w:rsidR="00C51030" w:rsidRPr="00F03DE6" w:rsidRDefault="00C5103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2.2 </w:t>
                                  </w:r>
                                </w:p>
                              </w:tc>
                              <w:tc>
                                <w:tcPr>
                                  <w:tcW w:w="567" w:type="dxa"/>
                                  <w:tcBorders>
                                    <w:top w:val="nil"/>
                                    <w:left w:val="nil"/>
                                    <w:bottom w:val="nil"/>
                                    <w:right w:val="nil"/>
                                  </w:tcBorders>
                                  <w:shd w:val="clear" w:color="auto" w:fill="auto"/>
                                  <w:noWrap/>
                                  <w:vAlign w:val="center"/>
                                  <w:hideMark/>
                                </w:tcPr>
                                <w:p w14:paraId="468685B7" w14:textId="77777777" w:rsidR="00C51030" w:rsidRPr="00F03DE6" w:rsidRDefault="00C51030"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1C48650" w14:textId="77777777" w:rsidR="00C51030" w:rsidRPr="00F03DE6" w:rsidRDefault="00C5103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8.6 </w:t>
                                  </w:r>
                                </w:p>
                              </w:tc>
                              <w:tc>
                                <w:tcPr>
                                  <w:tcW w:w="737" w:type="dxa"/>
                                  <w:tcBorders>
                                    <w:top w:val="nil"/>
                                    <w:left w:val="nil"/>
                                    <w:bottom w:val="nil"/>
                                    <w:right w:val="nil"/>
                                  </w:tcBorders>
                                  <w:shd w:val="clear" w:color="auto" w:fill="auto"/>
                                  <w:noWrap/>
                                  <w:vAlign w:val="center"/>
                                  <w:hideMark/>
                                </w:tcPr>
                                <w:p w14:paraId="5B6173D1" w14:textId="77777777" w:rsidR="00C51030" w:rsidRPr="00F03DE6" w:rsidRDefault="00C5103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75.7 </w:t>
                                  </w:r>
                                </w:p>
                              </w:tc>
                              <w:tc>
                                <w:tcPr>
                                  <w:tcW w:w="737" w:type="dxa"/>
                                  <w:tcBorders>
                                    <w:top w:val="nil"/>
                                    <w:left w:val="nil"/>
                                    <w:bottom w:val="nil"/>
                                    <w:right w:val="nil"/>
                                  </w:tcBorders>
                                  <w:shd w:val="clear" w:color="auto" w:fill="auto"/>
                                  <w:noWrap/>
                                  <w:vAlign w:val="center"/>
                                  <w:hideMark/>
                                </w:tcPr>
                                <w:p w14:paraId="44A50113" w14:textId="77777777" w:rsidR="00C51030" w:rsidRPr="00F03DE6" w:rsidRDefault="00C5103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2.2 </w:t>
                                  </w:r>
                                </w:p>
                              </w:tc>
                              <w:tc>
                                <w:tcPr>
                                  <w:tcW w:w="567" w:type="dxa"/>
                                  <w:tcBorders>
                                    <w:top w:val="nil"/>
                                    <w:left w:val="nil"/>
                                    <w:bottom w:val="nil"/>
                                    <w:right w:val="nil"/>
                                  </w:tcBorders>
                                  <w:shd w:val="clear" w:color="auto" w:fill="auto"/>
                                  <w:noWrap/>
                                  <w:vAlign w:val="center"/>
                                  <w:hideMark/>
                                </w:tcPr>
                                <w:p w14:paraId="0927222D" w14:textId="77777777" w:rsidR="00C51030" w:rsidRPr="00F03DE6" w:rsidRDefault="00C51030"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C51030" w:rsidRPr="00F03DE6" w14:paraId="701E5856" w14:textId="77777777" w:rsidTr="000272FA">
                              <w:trPr>
                                <w:trHeight w:val="283"/>
                                <w:jc w:val="center"/>
                              </w:trPr>
                              <w:tc>
                                <w:tcPr>
                                  <w:tcW w:w="1983" w:type="dxa"/>
                                  <w:tcBorders>
                                    <w:top w:val="nil"/>
                                    <w:left w:val="nil"/>
                                    <w:bottom w:val="nil"/>
                                    <w:right w:val="nil"/>
                                  </w:tcBorders>
                                  <w:shd w:val="clear" w:color="auto" w:fill="auto"/>
                                  <w:noWrap/>
                                  <w:vAlign w:val="center"/>
                                  <w:hideMark/>
                                </w:tcPr>
                                <w:p w14:paraId="488AF028" w14:textId="77777777" w:rsidR="00C51030" w:rsidRPr="00F03DE6" w:rsidRDefault="00C51030"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家庭投工量（日</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152C0C32" w14:textId="77777777" w:rsidR="00C51030" w:rsidRPr="00F03DE6" w:rsidRDefault="00C51030"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5DC8F96" w14:textId="77777777" w:rsidR="00C51030" w:rsidRPr="00F03DE6" w:rsidRDefault="00C5103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19.5 </w:t>
                                  </w:r>
                                </w:p>
                              </w:tc>
                              <w:tc>
                                <w:tcPr>
                                  <w:tcW w:w="737" w:type="dxa"/>
                                  <w:tcBorders>
                                    <w:top w:val="nil"/>
                                    <w:left w:val="nil"/>
                                    <w:bottom w:val="nil"/>
                                    <w:right w:val="nil"/>
                                  </w:tcBorders>
                                  <w:shd w:val="clear" w:color="auto" w:fill="auto"/>
                                  <w:noWrap/>
                                  <w:vAlign w:val="center"/>
                                  <w:hideMark/>
                                </w:tcPr>
                                <w:p w14:paraId="097D5AE4" w14:textId="77777777" w:rsidR="00C51030" w:rsidRPr="00F03DE6" w:rsidRDefault="00C5103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83.3 </w:t>
                                  </w:r>
                                </w:p>
                              </w:tc>
                              <w:tc>
                                <w:tcPr>
                                  <w:tcW w:w="737" w:type="dxa"/>
                                  <w:tcBorders>
                                    <w:top w:val="nil"/>
                                    <w:left w:val="nil"/>
                                    <w:bottom w:val="nil"/>
                                    <w:right w:val="nil"/>
                                  </w:tcBorders>
                                  <w:shd w:val="clear" w:color="auto" w:fill="auto"/>
                                  <w:noWrap/>
                                  <w:vAlign w:val="center"/>
                                  <w:hideMark/>
                                </w:tcPr>
                                <w:p w14:paraId="291497CC" w14:textId="77777777" w:rsidR="00C51030" w:rsidRPr="00F03DE6" w:rsidRDefault="00C5103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16104514" w14:textId="77777777" w:rsidR="00C51030" w:rsidRPr="00F03DE6" w:rsidRDefault="00C51030"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936CD30" w14:textId="77777777" w:rsidR="00C51030" w:rsidRPr="00F03DE6" w:rsidRDefault="00C5103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21.2 </w:t>
                                  </w:r>
                                </w:p>
                              </w:tc>
                              <w:tc>
                                <w:tcPr>
                                  <w:tcW w:w="737" w:type="dxa"/>
                                  <w:tcBorders>
                                    <w:top w:val="nil"/>
                                    <w:left w:val="nil"/>
                                    <w:bottom w:val="nil"/>
                                    <w:right w:val="nil"/>
                                  </w:tcBorders>
                                  <w:shd w:val="clear" w:color="auto" w:fill="auto"/>
                                  <w:noWrap/>
                                  <w:vAlign w:val="center"/>
                                  <w:hideMark/>
                                </w:tcPr>
                                <w:p w14:paraId="166A5167" w14:textId="77777777" w:rsidR="00C51030" w:rsidRPr="00F03DE6" w:rsidRDefault="00C5103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83.3 </w:t>
                                  </w:r>
                                </w:p>
                              </w:tc>
                              <w:tc>
                                <w:tcPr>
                                  <w:tcW w:w="737" w:type="dxa"/>
                                  <w:tcBorders>
                                    <w:top w:val="nil"/>
                                    <w:left w:val="nil"/>
                                    <w:bottom w:val="nil"/>
                                    <w:right w:val="nil"/>
                                  </w:tcBorders>
                                  <w:shd w:val="clear" w:color="auto" w:fill="auto"/>
                                  <w:noWrap/>
                                  <w:vAlign w:val="center"/>
                                  <w:hideMark/>
                                </w:tcPr>
                                <w:p w14:paraId="07C1A148" w14:textId="77777777" w:rsidR="00C51030" w:rsidRPr="00F03DE6" w:rsidRDefault="00C5103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2A54F7DC" w14:textId="77777777" w:rsidR="00C51030" w:rsidRPr="00F03DE6" w:rsidRDefault="00C51030" w:rsidP="006A197D">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18B58F50" w14:textId="77777777" w:rsidR="00C51030" w:rsidRPr="00F03DE6" w:rsidRDefault="00C5103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10.7 </w:t>
                                  </w:r>
                                </w:p>
                              </w:tc>
                              <w:tc>
                                <w:tcPr>
                                  <w:tcW w:w="737" w:type="dxa"/>
                                  <w:tcBorders>
                                    <w:top w:val="nil"/>
                                    <w:left w:val="nil"/>
                                    <w:bottom w:val="nil"/>
                                    <w:right w:val="nil"/>
                                  </w:tcBorders>
                                  <w:shd w:val="clear" w:color="auto" w:fill="auto"/>
                                  <w:noWrap/>
                                  <w:vAlign w:val="center"/>
                                  <w:hideMark/>
                                </w:tcPr>
                                <w:p w14:paraId="0847A21E" w14:textId="77777777" w:rsidR="00C51030" w:rsidRPr="00F03DE6" w:rsidRDefault="00C5103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70.0 </w:t>
                                  </w:r>
                                </w:p>
                              </w:tc>
                              <w:tc>
                                <w:tcPr>
                                  <w:tcW w:w="737" w:type="dxa"/>
                                  <w:tcBorders>
                                    <w:top w:val="nil"/>
                                    <w:left w:val="nil"/>
                                    <w:bottom w:val="nil"/>
                                    <w:right w:val="nil"/>
                                  </w:tcBorders>
                                  <w:shd w:val="clear" w:color="auto" w:fill="auto"/>
                                  <w:noWrap/>
                                  <w:vAlign w:val="center"/>
                                  <w:hideMark/>
                                </w:tcPr>
                                <w:p w14:paraId="3F231943" w14:textId="77777777" w:rsidR="00C51030" w:rsidRPr="00F03DE6" w:rsidRDefault="00C5103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408CFA4E" w14:textId="77777777" w:rsidR="00C51030" w:rsidRPr="00F03DE6" w:rsidRDefault="00C51030"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B6B4971" w14:textId="77777777" w:rsidR="00C51030" w:rsidRPr="00F03DE6" w:rsidRDefault="00C5103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7.7 </w:t>
                                  </w:r>
                                </w:p>
                              </w:tc>
                              <w:tc>
                                <w:tcPr>
                                  <w:tcW w:w="737" w:type="dxa"/>
                                  <w:tcBorders>
                                    <w:top w:val="nil"/>
                                    <w:left w:val="nil"/>
                                    <w:bottom w:val="nil"/>
                                    <w:right w:val="nil"/>
                                  </w:tcBorders>
                                  <w:shd w:val="clear" w:color="auto" w:fill="auto"/>
                                  <w:noWrap/>
                                  <w:vAlign w:val="center"/>
                                  <w:hideMark/>
                                </w:tcPr>
                                <w:p w14:paraId="5DED5C59" w14:textId="77777777" w:rsidR="00C51030" w:rsidRPr="00F03DE6" w:rsidRDefault="00C5103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74.3 </w:t>
                                  </w:r>
                                </w:p>
                              </w:tc>
                              <w:tc>
                                <w:tcPr>
                                  <w:tcW w:w="737" w:type="dxa"/>
                                  <w:tcBorders>
                                    <w:top w:val="nil"/>
                                    <w:left w:val="nil"/>
                                    <w:bottom w:val="nil"/>
                                    <w:right w:val="nil"/>
                                  </w:tcBorders>
                                  <w:shd w:val="clear" w:color="auto" w:fill="auto"/>
                                  <w:noWrap/>
                                  <w:vAlign w:val="center"/>
                                  <w:hideMark/>
                                </w:tcPr>
                                <w:p w14:paraId="75FCBC89" w14:textId="77777777" w:rsidR="00C51030" w:rsidRPr="00F03DE6" w:rsidRDefault="00C5103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0.9 </w:t>
                                  </w:r>
                                </w:p>
                              </w:tc>
                              <w:tc>
                                <w:tcPr>
                                  <w:tcW w:w="567" w:type="dxa"/>
                                  <w:tcBorders>
                                    <w:top w:val="nil"/>
                                    <w:left w:val="nil"/>
                                    <w:bottom w:val="nil"/>
                                    <w:right w:val="nil"/>
                                  </w:tcBorders>
                                  <w:shd w:val="clear" w:color="auto" w:fill="auto"/>
                                  <w:noWrap/>
                                  <w:vAlign w:val="center"/>
                                  <w:hideMark/>
                                </w:tcPr>
                                <w:p w14:paraId="7BD9DDC9" w14:textId="77777777" w:rsidR="00C51030" w:rsidRPr="00F03DE6" w:rsidRDefault="00C51030"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C51030" w:rsidRPr="00F03DE6" w14:paraId="1DA82E30" w14:textId="77777777" w:rsidTr="000272FA">
                              <w:trPr>
                                <w:trHeight w:val="283"/>
                                <w:jc w:val="center"/>
                              </w:trPr>
                              <w:tc>
                                <w:tcPr>
                                  <w:tcW w:w="1983" w:type="dxa"/>
                                  <w:tcBorders>
                                    <w:top w:val="nil"/>
                                    <w:left w:val="nil"/>
                                    <w:bottom w:val="nil"/>
                                    <w:right w:val="nil"/>
                                  </w:tcBorders>
                                  <w:shd w:val="clear" w:color="auto" w:fill="auto"/>
                                  <w:noWrap/>
                                  <w:vAlign w:val="center"/>
                                  <w:hideMark/>
                                </w:tcPr>
                                <w:p w14:paraId="572FBFDF" w14:textId="77777777" w:rsidR="00C51030" w:rsidRPr="00F03DE6" w:rsidRDefault="00C51030"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雇佣投工量（日</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5DE0A5C0" w14:textId="77777777" w:rsidR="00C51030" w:rsidRPr="00F03DE6" w:rsidRDefault="00C51030"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E43AB7E" w14:textId="77777777" w:rsidR="00C51030" w:rsidRPr="00F03DE6" w:rsidRDefault="00C5103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5516B419" w14:textId="77777777" w:rsidR="00C51030" w:rsidRPr="00F03DE6" w:rsidRDefault="00C5103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50.0 </w:t>
                                  </w:r>
                                </w:p>
                              </w:tc>
                              <w:tc>
                                <w:tcPr>
                                  <w:tcW w:w="737" w:type="dxa"/>
                                  <w:tcBorders>
                                    <w:top w:val="nil"/>
                                    <w:left w:val="nil"/>
                                    <w:bottom w:val="nil"/>
                                    <w:right w:val="nil"/>
                                  </w:tcBorders>
                                  <w:shd w:val="clear" w:color="auto" w:fill="auto"/>
                                  <w:noWrap/>
                                  <w:vAlign w:val="center"/>
                                  <w:hideMark/>
                                </w:tcPr>
                                <w:p w14:paraId="63080D2E" w14:textId="77777777" w:rsidR="00C51030" w:rsidRPr="00F03DE6" w:rsidRDefault="00C5103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46EE7F58" w14:textId="77777777" w:rsidR="00C51030" w:rsidRPr="00F03DE6" w:rsidRDefault="00C51030"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6982072" w14:textId="77777777" w:rsidR="00C51030" w:rsidRPr="00F03DE6" w:rsidRDefault="00C5103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55218835" w14:textId="77777777" w:rsidR="00C51030" w:rsidRPr="00F03DE6" w:rsidRDefault="00C5103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50.0 </w:t>
                                  </w:r>
                                </w:p>
                              </w:tc>
                              <w:tc>
                                <w:tcPr>
                                  <w:tcW w:w="737" w:type="dxa"/>
                                  <w:tcBorders>
                                    <w:top w:val="nil"/>
                                    <w:left w:val="nil"/>
                                    <w:bottom w:val="nil"/>
                                    <w:right w:val="nil"/>
                                  </w:tcBorders>
                                  <w:shd w:val="clear" w:color="auto" w:fill="auto"/>
                                  <w:noWrap/>
                                  <w:vAlign w:val="center"/>
                                  <w:hideMark/>
                                </w:tcPr>
                                <w:p w14:paraId="02734E72" w14:textId="77777777" w:rsidR="00C51030" w:rsidRPr="00F03DE6" w:rsidRDefault="00C5103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1C952230" w14:textId="77777777" w:rsidR="00C51030" w:rsidRPr="00F03DE6" w:rsidRDefault="00C51030" w:rsidP="006A197D">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04D5CD0" w14:textId="77777777" w:rsidR="00C51030" w:rsidRPr="00F03DE6" w:rsidRDefault="00C5103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52EE6C15" w14:textId="77777777" w:rsidR="00C51030" w:rsidRPr="00F03DE6" w:rsidRDefault="00C5103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35.6 </w:t>
                                  </w:r>
                                </w:p>
                              </w:tc>
                              <w:tc>
                                <w:tcPr>
                                  <w:tcW w:w="737" w:type="dxa"/>
                                  <w:tcBorders>
                                    <w:top w:val="nil"/>
                                    <w:left w:val="nil"/>
                                    <w:bottom w:val="nil"/>
                                    <w:right w:val="nil"/>
                                  </w:tcBorders>
                                  <w:shd w:val="clear" w:color="auto" w:fill="auto"/>
                                  <w:noWrap/>
                                  <w:vAlign w:val="center"/>
                                  <w:hideMark/>
                                </w:tcPr>
                                <w:p w14:paraId="1FB53746" w14:textId="77777777" w:rsidR="00C51030" w:rsidRPr="00F03DE6" w:rsidRDefault="00C5103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06164383" w14:textId="77777777" w:rsidR="00C51030" w:rsidRPr="00F03DE6" w:rsidRDefault="00C51030"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1F28AC38" w14:textId="77777777" w:rsidR="00C51030" w:rsidRPr="00F03DE6" w:rsidRDefault="00C5103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0.8 </w:t>
                                  </w:r>
                                </w:p>
                              </w:tc>
                              <w:tc>
                                <w:tcPr>
                                  <w:tcW w:w="737" w:type="dxa"/>
                                  <w:tcBorders>
                                    <w:top w:val="nil"/>
                                    <w:left w:val="nil"/>
                                    <w:bottom w:val="nil"/>
                                    <w:right w:val="nil"/>
                                  </w:tcBorders>
                                  <w:shd w:val="clear" w:color="auto" w:fill="auto"/>
                                  <w:noWrap/>
                                  <w:vAlign w:val="center"/>
                                  <w:hideMark/>
                                </w:tcPr>
                                <w:p w14:paraId="76639996" w14:textId="77777777" w:rsidR="00C51030" w:rsidRPr="00F03DE6" w:rsidRDefault="00C5103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3.3 </w:t>
                                  </w:r>
                                </w:p>
                              </w:tc>
                              <w:tc>
                                <w:tcPr>
                                  <w:tcW w:w="737" w:type="dxa"/>
                                  <w:tcBorders>
                                    <w:top w:val="nil"/>
                                    <w:left w:val="nil"/>
                                    <w:bottom w:val="nil"/>
                                    <w:right w:val="nil"/>
                                  </w:tcBorders>
                                  <w:shd w:val="clear" w:color="auto" w:fill="auto"/>
                                  <w:noWrap/>
                                  <w:vAlign w:val="center"/>
                                  <w:hideMark/>
                                </w:tcPr>
                                <w:p w14:paraId="66080700" w14:textId="77777777" w:rsidR="00C51030" w:rsidRPr="00F03DE6" w:rsidRDefault="00C5103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5D018069" w14:textId="77777777" w:rsidR="00C51030" w:rsidRPr="00F03DE6" w:rsidRDefault="00C51030"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C51030" w:rsidRPr="00F03DE6" w14:paraId="3FA28BE9" w14:textId="77777777" w:rsidTr="000272FA">
                              <w:trPr>
                                <w:trHeight w:val="283"/>
                                <w:jc w:val="center"/>
                              </w:trPr>
                              <w:tc>
                                <w:tcPr>
                                  <w:tcW w:w="1983" w:type="dxa"/>
                                  <w:tcBorders>
                                    <w:top w:val="nil"/>
                                    <w:left w:val="nil"/>
                                    <w:bottom w:val="nil"/>
                                    <w:right w:val="nil"/>
                                  </w:tcBorders>
                                  <w:shd w:val="clear" w:color="auto" w:fill="auto"/>
                                  <w:noWrap/>
                                  <w:vAlign w:val="center"/>
                                  <w:hideMark/>
                                </w:tcPr>
                                <w:p w14:paraId="5800AC72" w14:textId="77777777" w:rsidR="00C51030" w:rsidRPr="00F03DE6" w:rsidRDefault="00C51030"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肥料投入（元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2CE4766B" w14:textId="77777777" w:rsidR="00C51030" w:rsidRPr="00F03DE6" w:rsidRDefault="00C51030"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39FBB04" w14:textId="77777777" w:rsidR="00C51030" w:rsidRPr="00F03DE6" w:rsidRDefault="00C5103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165.1 </w:t>
                                  </w:r>
                                </w:p>
                              </w:tc>
                              <w:tc>
                                <w:tcPr>
                                  <w:tcW w:w="737" w:type="dxa"/>
                                  <w:tcBorders>
                                    <w:top w:val="nil"/>
                                    <w:left w:val="nil"/>
                                    <w:bottom w:val="nil"/>
                                    <w:right w:val="nil"/>
                                  </w:tcBorders>
                                  <w:shd w:val="clear" w:color="auto" w:fill="auto"/>
                                  <w:noWrap/>
                                  <w:vAlign w:val="center"/>
                                  <w:hideMark/>
                                </w:tcPr>
                                <w:p w14:paraId="31D6619E" w14:textId="77777777" w:rsidR="00C51030" w:rsidRPr="00F03DE6" w:rsidRDefault="00C5103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462.5 </w:t>
                                  </w:r>
                                </w:p>
                              </w:tc>
                              <w:tc>
                                <w:tcPr>
                                  <w:tcW w:w="737" w:type="dxa"/>
                                  <w:tcBorders>
                                    <w:top w:val="nil"/>
                                    <w:left w:val="nil"/>
                                    <w:bottom w:val="nil"/>
                                    <w:right w:val="nil"/>
                                  </w:tcBorders>
                                  <w:shd w:val="clear" w:color="auto" w:fill="auto"/>
                                  <w:noWrap/>
                                  <w:vAlign w:val="center"/>
                                  <w:hideMark/>
                                </w:tcPr>
                                <w:p w14:paraId="086BCA16" w14:textId="77777777" w:rsidR="00C51030" w:rsidRPr="00F03DE6" w:rsidRDefault="00C5103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33.3 </w:t>
                                  </w:r>
                                </w:p>
                              </w:tc>
                              <w:tc>
                                <w:tcPr>
                                  <w:tcW w:w="283" w:type="dxa"/>
                                  <w:tcBorders>
                                    <w:top w:val="nil"/>
                                    <w:left w:val="nil"/>
                                    <w:bottom w:val="nil"/>
                                    <w:right w:val="nil"/>
                                  </w:tcBorders>
                                  <w:shd w:val="clear" w:color="auto" w:fill="auto"/>
                                  <w:noWrap/>
                                  <w:vAlign w:val="center"/>
                                  <w:hideMark/>
                                </w:tcPr>
                                <w:p w14:paraId="2A345FBF" w14:textId="77777777" w:rsidR="00C51030" w:rsidRPr="00F03DE6" w:rsidRDefault="00C51030"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649ED3E" w14:textId="77777777" w:rsidR="00C51030" w:rsidRPr="00F03DE6" w:rsidRDefault="00C5103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167.1 </w:t>
                                  </w:r>
                                </w:p>
                              </w:tc>
                              <w:tc>
                                <w:tcPr>
                                  <w:tcW w:w="737" w:type="dxa"/>
                                  <w:tcBorders>
                                    <w:top w:val="nil"/>
                                    <w:left w:val="nil"/>
                                    <w:bottom w:val="nil"/>
                                    <w:right w:val="nil"/>
                                  </w:tcBorders>
                                  <w:shd w:val="clear" w:color="auto" w:fill="auto"/>
                                  <w:noWrap/>
                                  <w:vAlign w:val="center"/>
                                  <w:hideMark/>
                                </w:tcPr>
                                <w:p w14:paraId="4D1F289B" w14:textId="77777777" w:rsidR="00C51030" w:rsidRPr="00F03DE6" w:rsidRDefault="00C5103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462.5 </w:t>
                                  </w:r>
                                </w:p>
                              </w:tc>
                              <w:tc>
                                <w:tcPr>
                                  <w:tcW w:w="737" w:type="dxa"/>
                                  <w:tcBorders>
                                    <w:top w:val="nil"/>
                                    <w:left w:val="nil"/>
                                    <w:bottom w:val="nil"/>
                                    <w:right w:val="nil"/>
                                  </w:tcBorders>
                                  <w:shd w:val="clear" w:color="auto" w:fill="auto"/>
                                  <w:noWrap/>
                                  <w:vAlign w:val="center"/>
                                  <w:hideMark/>
                                </w:tcPr>
                                <w:p w14:paraId="3F65AE48" w14:textId="77777777" w:rsidR="00C51030" w:rsidRPr="00F03DE6" w:rsidRDefault="00C5103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33.3 </w:t>
                                  </w:r>
                                </w:p>
                              </w:tc>
                              <w:tc>
                                <w:tcPr>
                                  <w:tcW w:w="567" w:type="dxa"/>
                                  <w:tcBorders>
                                    <w:top w:val="nil"/>
                                    <w:left w:val="nil"/>
                                    <w:bottom w:val="nil"/>
                                    <w:right w:val="nil"/>
                                  </w:tcBorders>
                                  <w:shd w:val="clear" w:color="auto" w:fill="auto"/>
                                  <w:noWrap/>
                                  <w:vAlign w:val="center"/>
                                  <w:hideMark/>
                                </w:tcPr>
                                <w:p w14:paraId="3ADBD02E" w14:textId="77777777" w:rsidR="00C51030" w:rsidRPr="00F03DE6" w:rsidRDefault="00C51030" w:rsidP="006A197D">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DCE4E41" w14:textId="77777777" w:rsidR="00C51030" w:rsidRPr="00F03DE6" w:rsidRDefault="00C5103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155.1 </w:t>
                                  </w:r>
                                </w:p>
                              </w:tc>
                              <w:tc>
                                <w:tcPr>
                                  <w:tcW w:w="737" w:type="dxa"/>
                                  <w:tcBorders>
                                    <w:top w:val="nil"/>
                                    <w:left w:val="nil"/>
                                    <w:bottom w:val="nil"/>
                                    <w:right w:val="nil"/>
                                  </w:tcBorders>
                                  <w:shd w:val="clear" w:color="auto" w:fill="auto"/>
                                  <w:noWrap/>
                                  <w:vAlign w:val="center"/>
                                  <w:hideMark/>
                                </w:tcPr>
                                <w:p w14:paraId="0E9CC96A" w14:textId="77777777" w:rsidR="00C51030" w:rsidRPr="00F03DE6" w:rsidRDefault="00C5103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462.5 </w:t>
                                  </w:r>
                                </w:p>
                              </w:tc>
                              <w:tc>
                                <w:tcPr>
                                  <w:tcW w:w="737" w:type="dxa"/>
                                  <w:tcBorders>
                                    <w:top w:val="nil"/>
                                    <w:left w:val="nil"/>
                                    <w:bottom w:val="nil"/>
                                    <w:right w:val="nil"/>
                                  </w:tcBorders>
                                  <w:shd w:val="clear" w:color="auto" w:fill="auto"/>
                                  <w:noWrap/>
                                  <w:vAlign w:val="center"/>
                                  <w:hideMark/>
                                </w:tcPr>
                                <w:p w14:paraId="2FE7AB05" w14:textId="77777777" w:rsidR="00C51030" w:rsidRPr="00F03DE6" w:rsidRDefault="00C5103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33.3 </w:t>
                                  </w:r>
                                </w:p>
                              </w:tc>
                              <w:tc>
                                <w:tcPr>
                                  <w:tcW w:w="567" w:type="dxa"/>
                                  <w:tcBorders>
                                    <w:top w:val="nil"/>
                                    <w:left w:val="nil"/>
                                    <w:bottom w:val="nil"/>
                                    <w:right w:val="nil"/>
                                  </w:tcBorders>
                                  <w:shd w:val="clear" w:color="auto" w:fill="auto"/>
                                  <w:noWrap/>
                                  <w:vAlign w:val="center"/>
                                  <w:hideMark/>
                                </w:tcPr>
                                <w:p w14:paraId="6598AB8A" w14:textId="77777777" w:rsidR="00C51030" w:rsidRPr="00F03DE6" w:rsidRDefault="00C51030"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2CF9CD56" w14:textId="77777777" w:rsidR="00C51030" w:rsidRPr="00F03DE6" w:rsidRDefault="00C5103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131.1 </w:t>
                                  </w:r>
                                </w:p>
                              </w:tc>
                              <w:tc>
                                <w:tcPr>
                                  <w:tcW w:w="737" w:type="dxa"/>
                                  <w:tcBorders>
                                    <w:top w:val="nil"/>
                                    <w:left w:val="nil"/>
                                    <w:bottom w:val="nil"/>
                                    <w:right w:val="nil"/>
                                  </w:tcBorders>
                                  <w:shd w:val="clear" w:color="auto" w:fill="auto"/>
                                  <w:noWrap/>
                                  <w:vAlign w:val="center"/>
                                  <w:hideMark/>
                                </w:tcPr>
                                <w:p w14:paraId="06472DEB" w14:textId="77777777" w:rsidR="00C51030" w:rsidRPr="00F03DE6" w:rsidRDefault="00C5103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210.0 </w:t>
                                  </w:r>
                                </w:p>
                              </w:tc>
                              <w:tc>
                                <w:tcPr>
                                  <w:tcW w:w="737" w:type="dxa"/>
                                  <w:tcBorders>
                                    <w:top w:val="nil"/>
                                    <w:left w:val="nil"/>
                                    <w:bottom w:val="nil"/>
                                    <w:right w:val="nil"/>
                                  </w:tcBorders>
                                  <w:shd w:val="clear" w:color="auto" w:fill="auto"/>
                                  <w:noWrap/>
                                  <w:vAlign w:val="center"/>
                                  <w:hideMark/>
                                </w:tcPr>
                                <w:p w14:paraId="73B94365" w14:textId="77777777" w:rsidR="00C51030" w:rsidRPr="00F03DE6" w:rsidRDefault="00C5103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78.8 </w:t>
                                  </w:r>
                                </w:p>
                              </w:tc>
                              <w:tc>
                                <w:tcPr>
                                  <w:tcW w:w="567" w:type="dxa"/>
                                  <w:tcBorders>
                                    <w:top w:val="nil"/>
                                    <w:left w:val="nil"/>
                                    <w:bottom w:val="nil"/>
                                    <w:right w:val="nil"/>
                                  </w:tcBorders>
                                  <w:shd w:val="clear" w:color="auto" w:fill="auto"/>
                                  <w:noWrap/>
                                  <w:vAlign w:val="center"/>
                                  <w:hideMark/>
                                </w:tcPr>
                                <w:p w14:paraId="255B6E48" w14:textId="77777777" w:rsidR="00C51030" w:rsidRPr="00F03DE6" w:rsidRDefault="00C51030"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C51030" w:rsidRPr="00F03DE6" w14:paraId="26511ECC" w14:textId="77777777" w:rsidTr="000272FA">
                              <w:trPr>
                                <w:trHeight w:val="283"/>
                                <w:jc w:val="center"/>
                              </w:trPr>
                              <w:tc>
                                <w:tcPr>
                                  <w:tcW w:w="1983" w:type="dxa"/>
                                  <w:tcBorders>
                                    <w:top w:val="nil"/>
                                    <w:left w:val="nil"/>
                                    <w:bottom w:val="nil"/>
                                    <w:right w:val="nil"/>
                                  </w:tcBorders>
                                  <w:shd w:val="clear" w:color="auto" w:fill="auto"/>
                                  <w:noWrap/>
                                  <w:vAlign w:val="center"/>
                                  <w:hideMark/>
                                </w:tcPr>
                                <w:p w14:paraId="59DE359F" w14:textId="77777777" w:rsidR="00C51030" w:rsidRPr="00F03DE6" w:rsidRDefault="00C51030"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机械投入（元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3CBBF5A5" w14:textId="77777777" w:rsidR="00C51030" w:rsidRPr="00F03DE6" w:rsidRDefault="00C51030"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1CB8F77" w14:textId="77777777" w:rsidR="00C51030" w:rsidRPr="00F03DE6" w:rsidRDefault="00C5103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117.2 </w:t>
                                  </w:r>
                                </w:p>
                              </w:tc>
                              <w:tc>
                                <w:tcPr>
                                  <w:tcW w:w="737" w:type="dxa"/>
                                  <w:tcBorders>
                                    <w:top w:val="nil"/>
                                    <w:left w:val="nil"/>
                                    <w:bottom w:val="nil"/>
                                    <w:right w:val="nil"/>
                                  </w:tcBorders>
                                  <w:shd w:val="clear" w:color="auto" w:fill="auto"/>
                                  <w:noWrap/>
                                  <w:vAlign w:val="center"/>
                                  <w:hideMark/>
                                </w:tcPr>
                                <w:p w14:paraId="494B7783" w14:textId="77777777" w:rsidR="00C51030" w:rsidRPr="00F03DE6" w:rsidRDefault="00C5103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422.7 </w:t>
                                  </w:r>
                                </w:p>
                              </w:tc>
                              <w:tc>
                                <w:tcPr>
                                  <w:tcW w:w="737" w:type="dxa"/>
                                  <w:tcBorders>
                                    <w:top w:val="nil"/>
                                    <w:left w:val="nil"/>
                                    <w:bottom w:val="nil"/>
                                    <w:right w:val="nil"/>
                                  </w:tcBorders>
                                  <w:shd w:val="clear" w:color="auto" w:fill="auto"/>
                                  <w:noWrap/>
                                  <w:vAlign w:val="center"/>
                                  <w:hideMark/>
                                </w:tcPr>
                                <w:p w14:paraId="6F34A7AA" w14:textId="77777777" w:rsidR="00C51030" w:rsidRPr="00F03DE6" w:rsidRDefault="00C5103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5211251C" w14:textId="77777777" w:rsidR="00C51030" w:rsidRPr="00F03DE6" w:rsidRDefault="00C51030"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6C982DA" w14:textId="77777777" w:rsidR="00C51030" w:rsidRPr="00F03DE6" w:rsidRDefault="00C5103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115.8 </w:t>
                                  </w:r>
                                </w:p>
                              </w:tc>
                              <w:tc>
                                <w:tcPr>
                                  <w:tcW w:w="737" w:type="dxa"/>
                                  <w:tcBorders>
                                    <w:top w:val="nil"/>
                                    <w:left w:val="nil"/>
                                    <w:bottom w:val="nil"/>
                                    <w:right w:val="nil"/>
                                  </w:tcBorders>
                                  <w:shd w:val="clear" w:color="auto" w:fill="auto"/>
                                  <w:noWrap/>
                                  <w:vAlign w:val="center"/>
                                  <w:hideMark/>
                                </w:tcPr>
                                <w:p w14:paraId="2BADE3AD" w14:textId="77777777" w:rsidR="00C51030" w:rsidRPr="00F03DE6" w:rsidRDefault="00C5103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422.7 </w:t>
                                  </w:r>
                                </w:p>
                              </w:tc>
                              <w:tc>
                                <w:tcPr>
                                  <w:tcW w:w="737" w:type="dxa"/>
                                  <w:tcBorders>
                                    <w:top w:val="nil"/>
                                    <w:left w:val="nil"/>
                                    <w:bottom w:val="nil"/>
                                    <w:right w:val="nil"/>
                                  </w:tcBorders>
                                  <w:shd w:val="clear" w:color="auto" w:fill="auto"/>
                                  <w:noWrap/>
                                  <w:vAlign w:val="center"/>
                                  <w:hideMark/>
                                </w:tcPr>
                                <w:p w14:paraId="49042EB3" w14:textId="77777777" w:rsidR="00C51030" w:rsidRPr="00F03DE6" w:rsidRDefault="00C5103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4080747A" w14:textId="77777777" w:rsidR="00C51030" w:rsidRPr="00F03DE6" w:rsidRDefault="00C51030" w:rsidP="006A197D">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1B0131EE" w14:textId="77777777" w:rsidR="00C51030" w:rsidRPr="00F03DE6" w:rsidRDefault="00C5103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124.1 </w:t>
                                  </w:r>
                                </w:p>
                              </w:tc>
                              <w:tc>
                                <w:tcPr>
                                  <w:tcW w:w="737" w:type="dxa"/>
                                  <w:tcBorders>
                                    <w:top w:val="nil"/>
                                    <w:left w:val="nil"/>
                                    <w:bottom w:val="nil"/>
                                    <w:right w:val="nil"/>
                                  </w:tcBorders>
                                  <w:shd w:val="clear" w:color="auto" w:fill="auto"/>
                                  <w:noWrap/>
                                  <w:vAlign w:val="center"/>
                                  <w:hideMark/>
                                </w:tcPr>
                                <w:p w14:paraId="17E5477D" w14:textId="77777777" w:rsidR="00C51030" w:rsidRPr="00F03DE6" w:rsidRDefault="00C5103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415.3 </w:t>
                                  </w:r>
                                </w:p>
                              </w:tc>
                              <w:tc>
                                <w:tcPr>
                                  <w:tcW w:w="737" w:type="dxa"/>
                                  <w:tcBorders>
                                    <w:top w:val="nil"/>
                                    <w:left w:val="nil"/>
                                    <w:bottom w:val="nil"/>
                                    <w:right w:val="nil"/>
                                  </w:tcBorders>
                                  <w:shd w:val="clear" w:color="auto" w:fill="auto"/>
                                  <w:noWrap/>
                                  <w:vAlign w:val="center"/>
                                  <w:hideMark/>
                                </w:tcPr>
                                <w:p w14:paraId="51F43996" w14:textId="77777777" w:rsidR="00C51030" w:rsidRPr="00F03DE6" w:rsidRDefault="00C5103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21520BA8" w14:textId="77777777" w:rsidR="00C51030" w:rsidRPr="00F03DE6" w:rsidRDefault="00C51030"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395EF8A" w14:textId="77777777" w:rsidR="00C51030" w:rsidRPr="00F03DE6" w:rsidRDefault="00C5103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133.4 </w:t>
                                  </w:r>
                                </w:p>
                              </w:tc>
                              <w:tc>
                                <w:tcPr>
                                  <w:tcW w:w="737" w:type="dxa"/>
                                  <w:tcBorders>
                                    <w:top w:val="nil"/>
                                    <w:left w:val="nil"/>
                                    <w:bottom w:val="nil"/>
                                    <w:right w:val="nil"/>
                                  </w:tcBorders>
                                  <w:shd w:val="clear" w:color="auto" w:fill="auto"/>
                                  <w:noWrap/>
                                  <w:vAlign w:val="center"/>
                                  <w:hideMark/>
                                </w:tcPr>
                                <w:p w14:paraId="0A13743A" w14:textId="77777777" w:rsidR="00C51030" w:rsidRPr="00F03DE6" w:rsidRDefault="00C5103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258.5 </w:t>
                                  </w:r>
                                </w:p>
                              </w:tc>
                              <w:tc>
                                <w:tcPr>
                                  <w:tcW w:w="737" w:type="dxa"/>
                                  <w:tcBorders>
                                    <w:top w:val="nil"/>
                                    <w:left w:val="nil"/>
                                    <w:bottom w:val="nil"/>
                                    <w:right w:val="nil"/>
                                  </w:tcBorders>
                                  <w:shd w:val="clear" w:color="auto" w:fill="auto"/>
                                  <w:noWrap/>
                                  <w:vAlign w:val="center"/>
                                  <w:hideMark/>
                                </w:tcPr>
                                <w:p w14:paraId="275E888C" w14:textId="77777777" w:rsidR="00C51030" w:rsidRPr="00F03DE6" w:rsidRDefault="00C5103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70.1 </w:t>
                                  </w:r>
                                </w:p>
                              </w:tc>
                              <w:tc>
                                <w:tcPr>
                                  <w:tcW w:w="567" w:type="dxa"/>
                                  <w:tcBorders>
                                    <w:top w:val="nil"/>
                                    <w:left w:val="nil"/>
                                    <w:bottom w:val="nil"/>
                                    <w:right w:val="nil"/>
                                  </w:tcBorders>
                                  <w:shd w:val="clear" w:color="auto" w:fill="auto"/>
                                  <w:noWrap/>
                                  <w:vAlign w:val="center"/>
                                  <w:hideMark/>
                                </w:tcPr>
                                <w:p w14:paraId="70A93487" w14:textId="77777777" w:rsidR="00C51030" w:rsidRPr="00F03DE6" w:rsidRDefault="00C51030" w:rsidP="00E851F4">
                                  <w:pPr>
                                    <w:spacing w:after="0" w:line="240" w:lineRule="auto"/>
                                    <w:jc w:val="center"/>
                                    <w:rPr>
                                      <w:rFonts w:ascii="Times New Roman" w:eastAsia="宋体" w:hAnsi="Times New Roman" w:cs="Times New Roman"/>
                                      <w:color w:val="000000"/>
                                      <w:sz w:val="21"/>
                                      <w:szCs w:val="21"/>
                                    </w:rPr>
                                  </w:pPr>
                                </w:p>
                              </w:tc>
                            </w:tr>
                            <w:tr w:rsidR="00C51030" w:rsidRPr="00F03DE6" w14:paraId="27DA8C04" w14:textId="77777777" w:rsidTr="000272FA">
                              <w:trPr>
                                <w:trHeight w:val="283"/>
                                <w:jc w:val="center"/>
                              </w:trPr>
                              <w:tc>
                                <w:tcPr>
                                  <w:tcW w:w="1983" w:type="dxa"/>
                                  <w:tcBorders>
                                    <w:top w:val="nil"/>
                                    <w:left w:val="nil"/>
                                    <w:bottom w:val="nil"/>
                                    <w:right w:val="nil"/>
                                  </w:tcBorders>
                                  <w:shd w:val="clear" w:color="auto" w:fill="auto"/>
                                  <w:noWrap/>
                                  <w:vAlign w:val="center"/>
                                  <w:hideMark/>
                                </w:tcPr>
                                <w:p w14:paraId="1117466A" w14:textId="77777777" w:rsidR="00C51030" w:rsidRPr="00F03DE6" w:rsidRDefault="00C51030"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其他投入（元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44F4FCDE" w14:textId="77777777" w:rsidR="00C51030" w:rsidRPr="00F03DE6" w:rsidRDefault="00C51030"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5959882" w14:textId="77777777" w:rsidR="00C51030" w:rsidRPr="00F03DE6" w:rsidRDefault="00C5103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149.7 </w:t>
                                  </w:r>
                                </w:p>
                              </w:tc>
                              <w:tc>
                                <w:tcPr>
                                  <w:tcW w:w="737" w:type="dxa"/>
                                  <w:tcBorders>
                                    <w:top w:val="nil"/>
                                    <w:left w:val="nil"/>
                                    <w:bottom w:val="nil"/>
                                    <w:right w:val="nil"/>
                                  </w:tcBorders>
                                  <w:shd w:val="clear" w:color="auto" w:fill="auto"/>
                                  <w:noWrap/>
                                  <w:vAlign w:val="center"/>
                                  <w:hideMark/>
                                </w:tcPr>
                                <w:p w14:paraId="57086E1E" w14:textId="77777777" w:rsidR="00C51030" w:rsidRPr="00F03DE6" w:rsidRDefault="00C5103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264.8 </w:t>
                                  </w:r>
                                </w:p>
                              </w:tc>
                              <w:tc>
                                <w:tcPr>
                                  <w:tcW w:w="737" w:type="dxa"/>
                                  <w:tcBorders>
                                    <w:top w:val="nil"/>
                                    <w:left w:val="nil"/>
                                    <w:bottom w:val="nil"/>
                                    <w:right w:val="nil"/>
                                  </w:tcBorders>
                                  <w:shd w:val="clear" w:color="auto" w:fill="auto"/>
                                  <w:noWrap/>
                                  <w:vAlign w:val="center"/>
                                  <w:hideMark/>
                                </w:tcPr>
                                <w:p w14:paraId="79756C42" w14:textId="77777777" w:rsidR="00C51030" w:rsidRPr="00F03DE6" w:rsidRDefault="00C5103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64.6 </w:t>
                                  </w:r>
                                </w:p>
                              </w:tc>
                              <w:tc>
                                <w:tcPr>
                                  <w:tcW w:w="283" w:type="dxa"/>
                                  <w:tcBorders>
                                    <w:top w:val="nil"/>
                                    <w:left w:val="nil"/>
                                    <w:bottom w:val="nil"/>
                                    <w:right w:val="nil"/>
                                  </w:tcBorders>
                                  <w:shd w:val="clear" w:color="auto" w:fill="auto"/>
                                  <w:noWrap/>
                                  <w:vAlign w:val="center"/>
                                  <w:hideMark/>
                                </w:tcPr>
                                <w:p w14:paraId="28C70761" w14:textId="77777777" w:rsidR="00C51030" w:rsidRPr="00F03DE6" w:rsidRDefault="00C51030"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672E130" w14:textId="77777777" w:rsidR="00C51030" w:rsidRPr="00F03DE6" w:rsidRDefault="00C5103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150.6 </w:t>
                                  </w:r>
                                </w:p>
                              </w:tc>
                              <w:tc>
                                <w:tcPr>
                                  <w:tcW w:w="737" w:type="dxa"/>
                                  <w:tcBorders>
                                    <w:top w:val="nil"/>
                                    <w:left w:val="nil"/>
                                    <w:bottom w:val="nil"/>
                                    <w:right w:val="nil"/>
                                  </w:tcBorders>
                                  <w:shd w:val="clear" w:color="auto" w:fill="auto"/>
                                  <w:noWrap/>
                                  <w:vAlign w:val="center"/>
                                  <w:hideMark/>
                                </w:tcPr>
                                <w:p w14:paraId="3035DD2F" w14:textId="77777777" w:rsidR="00C51030" w:rsidRPr="00F03DE6" w:rsidRDefault="00C5103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264.8 </w:t>
                                  </w:r>
                                </w:p>
                              </w:tc>
                              <w:tc>
                                <w:tcPr>
                                  <w:tcW w:w="737" w:type="dxa"/>
                                  <w:tcBorders>
                                    <w:top w:val="nil"/>
                                    <w:left w:val="nil"/>
                                    <w:bottom w:val="nil"/>
                                    <w:right w:val="nil"/>
                                  </w:tcBorders>
                                  <w:shd w:val="clear" w:color="auto" w:fill="auto"/>
                                  <w:noWrap/>
                                  <w:vAlign w:val="center"/>
                                  <w:hideMark/>
                                </w:tcPr>
                                <w:p w14:paraId="1D731989" w14:textId="77777777" w:rsidR="00C51030" w:rsidRPr="00F03DE6" w:rsidRDefault="00C5103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64.6 </w:t>
                                  </w:r>
                                </w:p>
                              </w:tc>
                              <w:tc>
                                <w:tcPr>
                                  <w:tcW w:w="567" w:type="dxa"/>
                                  <w:tcBorders>
                                    <w:top w:val="nil"/>
                                    <w:left w:val="nil"/>
                                    <w:bottom w:val="nil"/>
                                    <w:right w:val="nil"/>
                                  </w:tcBorders>
                                  <w:shd w:val="clear" w:color="auto" w:fill="auto"/>
                                  <w:noWrap/>
                                  <w:vAlign w:val="center"/>
                                  <w:hideMark/>
                                </w:tcPr>
                                <w:p w14:paraId="63A75EDB" w14:textId="77777777" w:rsidR="00C51030" w:rsidRPr="00F03DE6" w:rsidRDefault="00C51030" w:rsidP="006A197D">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26EED958" w14:textId="77777777" w:rsidR="00C51030" w:rsidRPr="00F03DE6" w:rsidRDefault="00C5103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144.6 </w:t>
                                  </w:r>
                                </w:p>
                              </w:tc>
                              <w:tc>
                                <w:tcPr>
                                  <w:tcW w:w="737" w:type="dxa"/>
                                  <w:tcBorders>
                                    <w:top w:val="nil"/>
                                    <w:left w:val="nil"/>
                                    <w:bottom w:val="nil"/>
                                    <w:right w:val="nil"/>
                                  </w:tcBorders>
                                  <w:shd w:val="clear" w:color="auto" w:fill="auto"/>
                                  <w:noWrap/>
                                  <w:vAlign w:val="center"/>
                                  <w:hideMark/>
                                </w:tcPr>
                                <w:p w14:paraId="3414BA05" w14:textId="77777777" w:rsidR="00C51030" w:rsidRPr="00F03DE6" w:rsidRDefault="00C5103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264.8 </w:t>
                                  </w:r>
                                </w:p>
                              </w:tc>
                              <w:tc>
                                <w:tcPr>
                                  <w:tcW w:w="737" w:type="dxa"/>
                                  <w:tcBorders>
                                    <w:top w:val="nil"/>
                                    <w:left w:val="nil"/>
                                    <w:bottom w:val="nil"/>
                                    <w:right w:val="nil"/>
                                  </w:tcBorders>
                                  <w:shd w:val="clear" w:color="auto" w:fill="auto"/>
                                  <w:noWrap/>
                                  <w:vAlign w:val="center"/>
                                  <w:hideMark/>
                                </w:tcPr>
                                <w:p w14:paraId="1A311C5F" w14:textId="77777777" w:rsidR="00C51030" w:rsidRPr="00F03DE6" w:rsidRDefault="00C5103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64.6 </w:t>
                                  </w:r>
                                </w:p>
                              </w:tc>
                              <w:tc>
                                <w:tcPr>
                                  <w:tcW w:w="567" w:type="dxa"/>
                                  <w:tcBorders>
                                    <w:top w:val="nil"/>
                                    <w:left w:val="nil"/>
                                    <w:bottom w:val="nil"/>
                                    <w:right w:val="nil"/>
                                  </w:tcBorders>
                                  <w:shd w:val="clear" w:color="auto" w:fill="auto"/>
                                  <w:noWrap/>
                                  <w:vAlign w:val="center"/>
                                  <w:hideMark/>
                                </w:tcPr>
                                <w:p w14:paraId="691A3815" w14:textId="77777777" w:rsidR="00C51030" w:rsidRPr="00F03DE6" w:rsidRDefault="00C51030"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DE67A16" w14:textId="77777777" w:rsidR="00C51030" w:rsidRPr="00F03DE6" w:rsidRDefault="00C5103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158.9 </w:t>
                                  </w:r>
                                </w:p>
                              </w:tc>
                              <w:tc>
                                <w:tcPr>
                                  <w:tcW w:w="737" w:type="dxa"/>
                                  <w:tcBorders>
                                    <w:top w:val="nil"/>
                                    <w:left w:val="nil"/>
                                    <w:bottom w:val="nil"/>
                                    <w:right w:val="nil"/>
                                  </w:tcBorders>
                                  <w:shd w:val="clear" w:color="auto" w:fill="auto"/>
                                  <w:noWrap/>
                                  <w:vAlign w:val="center"/>
                                  <w:hideMark/>
                                </w:tcPr>
                                <w:p w14:paraId="7DE66C83" w14:textId="77777777" w:rsidR="00C51030" w:rsidRPr="00F03DE6" w:rsidRDefault="00C5103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253.9 </w:t>
                                  </w:r>
                                </w:p>
                              </w:tc>
                              <w:tc>
                                <w:tcPr>
                                  <w:tcW w:w="737" w:type="dxa"/>
                                  <w:tcBorders>
                                    <w:top w:val="nil"/>
                                    <w:left w:val="nil"/>
                                    <w:bottom w:val="nil"/>
                                    <w:right w:val="nil"/>
                                  </w:tcBorders>
                                  <w:shd w:val="clear" w:color="auto" w:fill="auto"/>
                                  <w:noWrap/>
                                  <w:vAlign w:val="center"/>
                                  <w:hideMark/>
                                </w:tcPr>
                                <w:p w14:paraId="0BDDEB95" w14:textId="77777777" w:rsidR="00C51030" w:rsidRPr="00F03DE6" w:rsidRDefault="00C5103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64.6 </w:t>
                                  </w:r>
                                </w:p>
                              </w:tc>
                              <w:tc>
                                <w:tcPr>
                                  <w:tcW w:w="567" w:type="dxa"/>
                                  <w:tcBorders>
                                    <w:top w:val="nil"/>
                                    <w:left w:val="nil"/>
                                    <w:bottom w:val="nil"/>
                                    <w:right w:val="nil"/>
                                  </w:tcBorders>
                                  <w:shd w:val="clear" w:color="auto" w:fill="auto"/>
                                  <w:noWrap/>
                                  <w:vAlign w:val="center"/>
                                  <w:hideMark/>
                                </w:tcPr>
                                <w:p w14:paraId="5BA36EB2" w14:textId="77777777" w:rsidR="00C51030" w:rsidRPr="00F03DE6" w:rsidRDefault="00C51030" w:rsidP="00E851F4">
                                  <w:pPr>
                                    <w:spacing w:after="0" w:line="240" w:lineRule="auto"/>
                                    <w:jc w:val="center"/>
                                    <w:rPr>
                                      <w:rFonts w:ascii="Times New Roman" w:eastAsia="宋体" w:hAnsi="Times New Roman" w:cs="Times New Roman"/>
                                      <w:color w:val="000000"/>
                                      <w:sz w:val="21"/>
                                      <w:szCs w:val="21"/>
                                    </w:rPr>
                                  </w:pPr>
                                </w:p>
                              </w:tc>
                            </w:tr>
                            <w:tr w:rsidR="00C51030" w:rsidRPr="00F03DE6" w14:paraId="352C8687" w14:textId="77777777" w:rsidTr="000272FA">
                              <w:trPr>
                                <w:trHeight w:val="283"/>
                                <w:jc w:val="center"/>
                              </w:trPr>
                              <w:tc>
                                <w:tcPr>
                                  <w:tcW w:w="1983" w:type="dxa"/>
                                  <w:tcBorders>
                                    <w:top w:val="nil"/>
                                    <w:left w:val="nil"/>
                                    <w:bottom w:val="nil"/>
                                    <w:right w:val="nil"/>
                                  </w:tcBorders>
                                  <w:shd w:val="clear" w:color="auto" w:fill="auto"/>
                                  <w:noWrap/>
                                  <w:vAlign w:val="center"/>
                                  <w:hideMark/>
                                </w:tcPr>
                                <w:p w14:paraId="063A37C5" w14:textId="77777777" w:rsidR="00C51030" w:rsidRPr="00F03DE6" w:rsidRDefault="00C51030"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政策补贴（元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027A2A88" w14:textId="77777777" w:rsidR="00C51030" w:rsidRPr="00F03DE6" w:rsidRDefault="00C51030"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3BE4C18" w14:textId="77777777" w:rsidR="00C51030" w:rsidRPr="00F03DE6" w:rsidRDefault="00C5103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120.6 </w:t>
                                  </w:r>
                                </w:p>
                              </w:tc>
                              <w:tc>
                                <w:tcPr>
                                  <w:tcW w:w="737" w:type="dxa"/>
                                  <w:tcBorders>
                                    <w:top w:val="nil"/>
                                    <w:left w:val="nil"/>
                                    <w:bottom w:val="nil"/>
                                    <w:right w:val="nil"/>
                                  </w:tcBorders>
                                  <w:shd w:val="clear" w:color="auto" w:fill="auto"/>
                                  <w:noWrap/>
                                  <w:vAlign w:val="center"/>
                                  <w:hideMark/>
                                </w:tcPr>
                                <w:p w14:paraId="567A0066" w14:textId="77777777" w:rsidR="00C51030" w:rsidRPr="00F03DE6" w:rsidRDefault="00C5103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618.0 </w:t>
                                  </w:r>
                                </w:p>
                              </w:tc>
                              <w:tc>
                                <w:tcPr>
                                  <w:tcW w:w="737" w:type="dxa"/>
                                  <w:tcBorders>
                                    <w:top w:val="nil"/>
                                    <w:left w:val="nil"/>
                                    <w:bottom w:val="nil"/>
                                    <w:right w:val="nil"/>
                                  </w:tcBorders>
                                  <w:shd w:val="clear" w:color="auto" w:fill="auto"/>
                                  <w:noWrap/>
                                  <w:vAlign w:val="center"/>
                                  <w:hideMark/>
                                </w:tcPr>
                                <w:p w14:paraId="216E2512" w14:textId="77777777" w:rsidR="00C51030" w:rsidRPr="00F03DE6" w:rsidRDefault="00C5103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1990D91E" w14:textId="77777777" w:rsidR="00C51030" w:rsidRPr="00F03DE6" w:rsidRDefault="00C51030"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4E60280" w14:textId="77777777" w:rsidR="00C51030" w:rsidRPr="00F03DE6" w:rsidRDefault="00C5103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125.0 </w:t>
                                  </w:r>
                                </w:p>
                              </w:tc>
                              <w:tc>
                                <w:tcPr>
                                  <w:tcW w:w="737" w:type="dxa"/>
                                  <w:tcBorders>
                                    <w:top w:val="nil"/>
                                    <w:left w:val="nil"/>
                                    <w:bottom w:val="nil"/>
                                    <w:right w:val="nil"/>
                                  </w:tcBorders>
                                  <w:shd w:val="clear" w:color="auto" w:fill="auto"/>
                                  <w:noWrap/>
                                  <w:vAlign w:val="center"/>
                                  <w:hideMark/>
                                </w:tcPr>
                                <w:p w14:paraId="66FAE7F3" w14:textId="77777777" w:rsidR="00C51030" w:rsidRPr="00F03DE6" w:rsidRDefault="00C5103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618.0 </w:t>
                                  </w:r>
                                </w:p>
                              </w:tc>
                              <w:tc>
                                <w:tcPr>
                                  <w:tcW w:w="737" w:type="dxa"/>
                                  <w:tcBorders>
                                    <w:top w:val="nil"/>
                                    <w:left w:val="nil"/>
                                    <w:bottom w:val="nil"/>
                                    <w:right w:val="nil"/>
                                  </w:tcBorders>
                                  <w:shd w:val="clear" w:color="auto" w:fill="auto"/>
                                  <w:noWrap/>
                                  <w:vAlign w:val="center"/>
                                  <w:hideMark/>
                                </w:tcPr>
                                <w:p w14:paraId="42A1545B" w14:textId="77777777" w:rsidR="00C51030" w:rsidRPr="00F03DE6" w:rsidRDefault="00C5103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422E034C" w14:textId="77777777" w:rsidR="00C51030" w:rsidRPr="00F03DE6" w:rsidRDefault="00C51030" w:rsidP="006A197D">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7A414516" w14:textId="77777777" w:rsidR="00C51030" w:rsidRPr="00F03DE6" w:rsidRDefault="00C5103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98.9 </w:t>
                                  </w:r>
                                </w:p>
                              </w:tc>
                              <w:tc>
                                <w:tcPr>
                                  <w:tcW w:w="737" w:type="dxa"/>
                                  <w:tcBorders>
                                    <w:top w:val="nil"/>
                                    <w:left w:val="nil"/>
                                    <w:bottom w:val="nil"/>
                                    <w:right w:val="nil"/>
                                  </w:tcBorders>
                                  <w:shd w:val="clear" w:color="auto" w:fill="auto"/>
                                  <w:noWrap/>
                                  <w:vAlign w:val="center"/>
                                  <w:hideMark/>
                                </w:tcPr>
                                <w:p w14:paraId="35044BF6" w14:textId="77777777" w:rsidR="00C51030" w:rsidRPr="00F03DE6" w:rsidRDefault="00C5103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618.0 </w:t>
                                  </w:r>
                                </w:p>
                              </w:tc>
                              <w:tc>
                                <w:tcPr>
                                  <w:tcW w:w="737" w:type="dxa"/>
                                  <w:tcBorders>
                                    <w:top w:val="nil"/>
                                    <w:left w:val="nil"/>
                                    <w:bottom w:val="nil"/>
                                    <w:right w:val="nil"/>
                                  </w:tcBorders>
                                  <w:shd w:val="clear" w:color="auto" w:fill="auto"/>
                                  <w:noWrap/>
                                  <w:vAlign w:val="center"/>
                                  <w:hideMark/>
                                </w:tcPr>
                                <w:p w14:paraId="00E2F6A9" w14:textId="77777777" w:rsidR="00C51030" w:rsidRPr="00F03DE6" w:rsidRDefault="00C5103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1E1D6027" w14:textId="77777777" w:rsidR="00C51030" w:rsidRPr="00F03DE6" w:rsidRDefault="00C51030"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7FE78D5" w14:textId="77777777" w:rsidR="00C51030" w:rsidRPr="00F03DE6" w:rsidRDefault="00C5103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38.0 </w:t>
                                  </w:r>
                                </w:p>
                              </w:tc>
                              <w:tc>
                                <w:tcPr>
                                  <w:tcW w:w="737" w:type="dxa"/>
                                  <w:tcBorders>
                                    <w:top w:val="nil"/>
                                    <w:left w:val="nil"/>
                                    <w:bottom w:val="nil"/>
                                    <w:right w:val="nil"/>
                                  </w:tcBorders>
                                  <w:shd w:val="clear" w:color="auto" w:fill="auto"/>
                                  <w:noWrap/>
                                  <w:vAlign w:val="center"/>
                                  <w:hideMark/>
                                </w:tcPr>
                                <w:p w14:paraId="286E5F5B" w14:textId="77777777" w:rsidR="00C51030" w:rsidRPr="00F03DE6" w:rsidRDefault="00C5103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159.5 </w:t>
                                  </w:r>
                                </w:p>
                              </w:tc>
                              <w:tc>
                                <w:tcPr>
                                  <w:tcW w:w="737" w:type="dxa"/>
                                  <w:tcBorders>
                                    <w:top w:val="nil"/>
                                    <w:left w:val="nil"/>
                                    <w:bottom w:val="nil"/>
                                    <w:right w:val="nil"/>
                                  </w:tcBorders>
                                  <w:shd w:val="clear" w:color="auto" w:fill="auto"/>
                                  <w:noWrap/>
                                  <w:vAlign w:val="center"/>
                                  <w:hideMark/>
                                </w:tcPr>
                                <w:p w14:paraId="2D4CEB4B" w14:textId="77777777" w:rsidR="00C51030" w:rsidRPr="00F03DE6" w:rsidRDefault="00C5103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4.1 </w:t>
                                  </w:r>
                                </w:p>
                              </w:tc>
                              <w:tc>
                                <w:tcPr>
                                  <w:tcW w:w="567" w:type="dxa"/>
                                  <w:tcBorders>
                                    <w:top w:val="nil"/>
                                    <w:left w:val="nil"/>
                                    <w:bottom w:val="nil"/>
                                    <w:right w:val="nil"/>
                                  </w:tcBorders>
                                  <w:shd w:val="clear" w:color="auto" w:fill="auto"/>
                                  <w:noWrap/>
                                  <w:vAlign w:val="center"/>
                                  <w:hideMark/>
                                </w:tcPr>
                                <w:p w14:paraId="7AEB6FCA" w14:textId="77777777" w:rsidR="00C51030" w:rsidRPr="00F03DE6" w:rsidRDefault="00C51030"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C51030" w:rsidRPr="00F03DE6" w14:paraId="571A1E8E" w14:textId="77777777" w:rsidTr="000272FA">
                              <w:trPr>
                                <w:trHeight w:val="283"/>
                                <w:jc w:val="center"/>
                              </w:trPr>
                              <w:tc>
                                <w:tcPr>
                                  <w:tcW w:w="1983" w:type="dxa"/>
                                  <w:tcBorders>
                                    <w:top w:val="nil"/>
                                    <w:left w:val="nil"/>
                                    <w:bottom w:val="nil"/>
                                    <w:right w:val="nil"/>
                                  </w:tcBorders>
                                  <w:shd w:val="clear" w:color="auto" w:fill="auto"/>
                                  <w:noWrap/>
                                  <w:vAlign w:val="center"/>
                                  <w:hideMark/>
                                </w:tcPr>
                                <w:p w14:paraId="0831C37C" w14:textId="77777777" w:rsidR="00C51030" w:rsidRPr="00F03DE6" w:rsidRDefault="00C51030"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农业保险（元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782528BC" w14:textId="77777777" w:rsidR="00C51030" w:rsidRPr="00F03DE6" w:rsidRDefault="00C51030"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498B972" w14:textId="77777777" w:rsidR="00C51030" w:rsidRPr="00F03DE6" w:rsidRDefault="00C5103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320F1BB6" w14:textId="77777777" w:rsidR="00C51030" w:rsidRPr="00F03DE6" w:rsidRDefault="00C5103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08A6F208" w14:textId="77777777" w:rsidR="00C51030" w:rsidRPr="00F03DE6" w:rsidRDefault="00C5103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079FD961" w14:textId="77777777" w:rsidR="00C51030" w:rsidRPr="00F03DE6" w:rsidRDefault="00C51030"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A6301C2" w14:textId="77777777" w:rsidR="00C51030" w:rsidRPr="00F03DE6" w:rsidRDefault="00C5103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634726B2" w14:textId="77777777" w:rsidR="00C51030" w:rsidRPr="00F03DE6" w:rsidRDefault="00C5103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3BA475D9" w14:textId="77777777" w:rsidR="00C51030" w:rsidRPr="00F03DE6" w:rsidRDefault="00C5103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2F49D0FD" w14:textId="77777777" w:rsidR="00C51030" w:rsidRPr="00F03DE6" w:rsidRDefault="00C51030" w:rsidP="006A197D">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DE33481" w14:textId="77777777" w:rsidR="00C51030" w:rsidRPr="00F03DE6" w:rsidRDefault="00C5103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5062145A" w14:textId="77777777" w:rsidR="00C51030" w:rsidRPr="00F03DE6" w:rsidRDefault="00C5103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5DB39237" w14:textId="77777777" w:rsidR="00C51030" w:rsidRPr="00F03DE6" w:rsidRDefault="00C5103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4CFD39CC" w14:textId="77777777" w:rsidR="00C51030" w:rsidRPr="00F03DE6" w:rsidRDefault="00C51030"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99F1D94" w14:textId="77777777" w:rsidR="00C51030" w:rsidRPr="00F03DE6" w:rsidRDefault="00C5103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583E81C5" w14:textId="77777777" w:rsidR="00C51030" w:rsidRPr="00F03DE6" w:rsidRDefault="00C5103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71053596" w14:textId="77777777" w:rsidR="00C51030" w:rsidRPr="00F03DE6" w:rsidRDefault="00C5103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6FE59F38" w14:textId="77777777" w:rsidR="00C51030" w:rsidRPr="00F03DE6" w:rsidRDefault="00C51030" w:rsidP="00E851F4">
                                  <w:pPr>
                                    <w:spacing w:after="0" w:line="240" w:lineRule="auto"/>
                                    <w:jc w:val="center"/>
                                    <w:rPr>
                                      <w:rFonts w:ascii="Times New Roman" w:eastAsia="宋体" w:hAnsi="Times New Roman" w:cs="Times New Roman"/>
                                      <w:color w:val="000000"/>
                                      <w:sz w:val="21"/>
                                      <w:szCs w:val="21"/>
                                    </w:rPr>
                                  </w:pPr>
                                </w:p>
                              </w:tc>
                            </w:tr>
                            <w:tr w:rsidR="00C51030" w:rsidRPr="00F03DE6" w14:paraId="554F1E46" w14:textId="77777777" w:rsidTr="000272FA">
                              <w:trPr>
                                <w:trHeight w:val="283"/>
                                <w:jc w:val="center"/>
                              </w:trPr>
                              <w:tc>
                                <w:tcPr>
                                  <w:tcW w:w="1983" w:type="dxa"/>
                                  <w:tcBorders>
                                    <w:top w:val="nil"/>
                                    <w:left w:val="nil"/>
                                    <w:bottom w:val="nil"/>
                                    <w:right w:val="nil"/>
                                  </w:tcBorders>
                                  <w:shd w:val="clear" w:color="auto" w:fill="auto"/>
                                  <w:noWrap/>
                                  <w:vAlign w:val="center"/>
                                  <w:hideMark/>
                                </w:tcPr>
                                <w:p w14:paraId="20130721" w14:textId="77777777" w:rsidR="00C51030" w:rsidRPr="00F03DE6" w:rsidRDefault="00C51030"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耕地细碎化（亩</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块）</w:t>
                                  </w:r>
                                </w:p>
                              </w:tc>
                              <w:tc>
                                <w:tcPr>
                                  <w:tcW w:w="282" w:type="dxa"/>
                                  <w:tcBorders>
                                    <w:top w:val="nil"/>
                                    <w:left w:val="nil"/>
                                    <w:bottom w:val="nil"/>
                                    <w:right w:val="nil"/>
                                  </w:tcBorders>
                                  <w:shd w:val="clear" w:color="auto" w:fill="auto"/>
                                  <w:noWrap/>
                                  <w:vAlign w:val="center"/>
                                  <w:hideMark/>
                                </w:tcPr>
                                <w:p w14:paraId="150532CA" w14:textId="77777777" w:rsidR="00C51030" w:rsidRPr="00F03DE6" w:rsidRDefault="00C51030"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37A32E6" w14:textId="77777777" w:rsidR="00C51030" w:rsidRPr="00F03DE6" w:rsidRDefault="00C5103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1.1 </w:t>
                                  </w:r>
                                </w:p>
                              </w:tc>
                              <w:tc>
                                <w:tcPr>
                                  <w:tcW w:w="737" w:type="dxa"/>
                                  <w:tcBorders>
                                    <w:top w:val="nil"/>
                                    <w:left w:val="nil"/>
                                    <w:bottom w:val="nil"/>
                                    <w:right w:val="nil"/>
                                  </w:tcBorders>
                                  <w:shd w:val="clear" w:color="auto" w:fill="auto"/>
                                  <w:noWrap/>
                                  <w:vAlign w:val="center"/>
                                  <w:hideMark/>
                                </w:tcPr>
                                <w:p w14:paraId="01FF47EC" w14:textId="77777777" w:rsidR="00C51030" w:rsidRPr="00F03DE6" w:rsidRDefault="00C5103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297.0 </w:t>
                                  </w:r>
                                </w:p>
                              </w:tc>
                              <w:tc>
                                <w:tcPr>
                                  <w:tcW w:w="737" w:type="dxa"/>
                                  <w:tcBorders>
                                    <w:top w:val="nil"/>
                                    <w:left w:val="nil"/>
                                    <w:bottom w:val="nil"/>
                                    <w:right w:val="nil"/>
                                  </w:tcBorders>
                                  <w:shd w:val="clear" w:color="auto" w:fill="auto"/>
                                  <w:noWrap/>
                                  <w:vAlign w:val="center"/>
                                  <w:hideMark/>
                                </w:tcPr>
                                <w:p w14:paraId="3976DC36" w14:textId="77777777" w:rsidR="00C51030" w:rsidRPr="00F03DE6" w:rsidRDefault="00C5103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1FEAD54B" w14:textId="77777777" w:rsidR="00C51030" w:rsidRPr="00F03DE6" w:rsidRDefault="00C51030"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F056847" w14:textId="77777777" w:rsidR="00C51030" w:rsidRPr="00F03DE6" w:rsidRDefault="00C5103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0.9 </w:t>
                                  </w:r>
                                </w:p>
                              </w:tc>
                              <w:tc>
                                <w:tcPr>
                                  <w:tcW w:w="737" w:type="dxa"/>
                                  <w:tcBorders>
                                    <w:top w:val="nil"/>
                                    <w:left w:val="nil"/>
                                    <w:bottom w:val="nil"/>
                                    <w:right w:val="nil"/>
                                  </w:tcBorders>
                                  <w:shd w:val="clear" w:color="auto" w:fill="auto"/>
                                  <w:noWrap/>
                                  <w:vAlign w:val="center"/>
                                  <w:hideMark/>
                                </w:tcPr>
                                <w:p w14:paraId="5D7E30F3" w14:textId="77777777" w:rsidR="00C51030" w:rsidRPr="00F03DE6" w:rsidRDefault="00C5103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9.0 </w:t>
                                  </w:r>
                                </w:p>
                              </w:tc>
                              <w:tc>
                                <w:tcPr>
                                  <w:tcW w:w="737" w:type="dxa"/>
                                  <w:tcBorders>
                                    <w:top w:val="nil"/>
                                    <w:left w:val="nil"/>
                                    <w:bottom w:val="nil"/>
                                    <w:right w:val="nil"/>
                                  </w:tcBorders>
                                  <w:shd w:val="clear" w:color="auto" w:fill="auto"/>
                                  <w:noWrap/>
                                  <w:vAlign w:val="center"/>
                                  <w:hideMark/>
                                </w:tcPr>
                                <w:p w14:paraId="4D28CD38" w14:textId="77777777" w:rsidR="00C51030" w:rsidRPr="00F03DE6" w:rsidRDefault="00C5103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3155A93F" w14:textId="77777777" w:rsidR="00C51030" w:rsidRPr="00F03DE6" w:rsidRDefault="00C51030" w:rsidP="006A197D">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3E4AAFCD" w14:textId="77777777" w:rsidR="00C51030" w:rsidRPr="00F03DE6" w:rsidRDefault="00C5103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1.9 </w:t>
                                  </w:r>
                                </w:p>
                              </w:tc>
                              <w:tc>
                                <w:tcPr>
                                  <w:tcW w:w="737" w:type="dxa"/>
                                  <w:tcBorders>
                                    <w:top w:val="nil"/>
                                    <w:left w:val="nil"/>
                                    <w:bottom w:val="nil"/>
                                    <w:right w:val="nil"/>
                                  </w:tcBorders>
                                  <w:shd w:val="clear" w:color="auto" w:fill="auto"/>
                                  <w:noWrap/>
                                  <w:vAlign w:val="center"/>
                                  <w:hideMark/>
                                </w:tcPr>
                                <w:p w14:paraId="5247241D" w14:textId="77777777" w:rsidR="00C51030" w:rsidRPr="00F03DE6" w:rsidRDefault="00C5103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14.1 </w:t>
                                  </w:r>
                                </w:p>
                              </w:tc>
                              <w:tc>
                                <w:tcPr>
                                  <w:tcW w:w="737" w:type="dxa"/>
                                  <w:tcBorders>
                                    <w:top w:val="nil"/>
                                    <w:left w:val="nil"/>
                                    <w:bottom w:val="nil"/>
                                    <w:right w:val="nil"/>
                                  </w:tcBorders>
                                  <w:shd w:val="clear" w:color="auto" w:fill="auto"/>
                                  <w:noWrap/>
                                  <w:vAlign w:val="center"/>
                                  <w:hideMark/>
                                </w:tcPr>
                                <w:p w14:paraId="0E4141CF" w14:textId="77777777" w:rsidR="00C51030" w:rsidRPr="00F03DE6" w:rsidRDefault="00C5103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567" w:type="dxa"/>
                                  <w:tcBorders>
                                    <w:top w:val="nil"/>
                                    <w:left w:val="nil"/>
                                    <w:bottom w:val="nil"/>
                                    <w:right w:val="nil"/>
                                  </w:tcBorders>
                                  <w:shd w:val="clear" w:color="auto" w:fill="auto"/>
                                  <w:noWrap/>
                                  <w:vAlign w:val="center"/>
                                  <w:hideMark/>
                                </w:tcPr>
                                <w:p w14:paraId="78864A6F" w14:textId="77777777" w:rsidR="00C51030" w:rsidRPr="00F03DE6" w:rsidRDefault="00C51030"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52E272EB" w14:textId="77777777" w:rsidR="00C51030" w:rsidRPr="00F03DE6" w:rsidRDefault="00C5103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14.8 </w:t>
                                  </w:r>
                                </w:p>
                              </w:tc>
                              <w:tc>
                                <w:tcPr>
                                  <w:tcW w:w="737" w:type="dxa"/>
                                  <w:tcBorders>
                                    <w:top w:val="nil"/>
                                    <w:left w:val="nil"/>
                                    <w:bottom w:val="nil"/>
                                    <w:right w:val="nil"/>
                                  </w:tcBorders>
                                  <w:shd w:val="clear" w:color="auto" w:fill="auto"/>
                                  <w:noWrap/>
                                  <w:vAlign w:val="center"/>
                                  <w:hideMark/>
                                </w:tcPr>
                                <w:p w14:paraId="545F7F1B" w14:textId="77777777" w:rsidR="00C51030" w:rsidRPr="00F03DE6" w:rsidRDefault="00C5103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297.0 </w:t>
                                  </w:r>
                                </w:p>
                              </w:tc>
                              <w:tc>
                                <w:tcPr>
                                  <w:tcW w:w="737" w:type="dxa"/>
                                  <w:tcBorders>
                                    <w:top w:val="nil"/>
                                    <w:left w:val="nil"/>
                                    <w:bottom w:val="nil"/>
                                    <w:right w:val="nil"/>
                                  </w:tcBorders>
                                  <w:shd w:val="clear" w:color="auto" w:fill="auto"/>
                                  <w:noWrap/>
                                  <w:vAlign w:val="center"/>
                                  <w:hideMark/>
                                </w:tcPr>
                                <w:p w14:paraId="6E9C1190" w14:textId="77777777" w:rsidR="00C51030" w:rsidRPr="00F03DE6" w:rsidRDefault="00C5103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0.8 </w:t>
                                  </w:r>
                                </w:p>
                              </w:tc>
                              <w:tc>
                                <w:tcPr>
                                  <w:tcW w:w="567" w:type="dxa"/>
                                  <w:tcBorders>
                                    <w:top w:val="nil"/>
                                    <w:left w:val="nil"/>
                                    <w:bottom w:val="nil"/>
                                    <w:right w:val="nil"/>
                                  </w:tcBorders>
                                  <w:shd w:val="clear" w:color="auto" w:fill="auto"/>
                                  <w:noWrap/>
                                  <w:vAlign w:val="center"/>
                                  <w:hideMark/>
                                </w:tcPr>
                                <w:p w14:paraId="745AAA95" w14:textId="77777777" w:rsidR="00C51030" w:rsidRPr="00F03DE6" w:rsidRDefault="00C51030"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C51030" w:rsidRPr="00F03DE6" w14:paraId="06FE7BC8" w14:textId="77777777" w:rsidTr="000272FA">
                              <w:trPr>
                                <w:trHeight w:val="283"/>
                                <w:jc w:val="center"/>
                              </w:trPr>
                              <w:tc>
                                <w:tcPr>
                                  <w:tcW w:w="1983" w:type="dxa"/>
                                  <w:tcBorders>
                                    <w:top w:val="nil"/>
                                    <w:left w:val="nil"/>
                                    <w:bottom w:val="nil"/>
                                    <w:right w:val="nil"/>
                                  </w:tcBorders>
                                  <w:shd w:val="clear" w:color="auto" w:fill="auto"/>
                                  <w:noWrap/>
                                  <w:vAlign w:val="center"/>
                                  <w:hideMark/>
                                </w:tcPr>
                                <w:p w14:paraId="57493EEB" w14:textId="77777777" w:rsidR="00C51030" w:rsidRPr="00F03DE6" w:rsidRDefault="00C51030"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人口结构</w:t>
                                  </w:r>
                                </w:p>
                              </w:tc>
                              <w:tc>
                                <w:tcPr>
                                  <w:tcW w:w="282" w:type="dxa"/>
                                  <w:tcBorders>
                                    <w:top w:val="nil"/>
                                    <w:left w:val="nil"/>
                                    <w:bottom w:val="nil"/>
                                    <w:right w:val="nil"/>
                                  </w:tcBorders>
                                  <w:shd w:val="clear" w:color="auto" w:fill="auto"/>
                                  <w:noWrap/>
                                  <w:vAlign w:val="center"/>
                                  <w:hideMark/>
                                </w:tcPr>
                                <w:p w14:paraId="2FFF8EE5" w14:textId="77777777" w:rsidR="00C51030" w:rsidRPr="00F03DE6" w:rsidRDefault="00C51030"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A19B2A4" w14:textId="77777777" w:rsidR="00C51030" w:rsidRPr="00F03DE6" w:rsidRDefault="00C5103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46E73A69" w14:textId="77777777" w:rsidR="00C51030" w:rsidRPr="00F03DE6" w:rsidRDefault="00C5103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2.5 </w:t>
                                  </w:r>
                                </w:p>
                              </w:tc>
                              <w:tc>
                                <w:tcPr>
                                  <w:tcW w:w="737" w:type="dxa"/>
                                  <w:tcBorders>
                                    <w:top w:val="nil"/>
                                    <w:left w:val="nil"/>
                                    <w:bottom w:val="nil"/>
                                    <w:right w:val="nil"/>
                                  </w:tcBorders>
                                  <w:shd w:val="clear" w:color="auto" w:fill="auto"/>
                                  <w:noWrap/>
                                  <w:vAlign w:val="center"/>
                                  <w:hideMark/>
                                </w:tcPr>
                                <w:p w14:paraId="2FB8994D" w14:textId="77777777" w:rsidR="00C51030" w:rsidRPr="00F03DE6" w:rsidRDefault="00C5103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57DDD991" w14:textId="77777777" w:rsidR="00C51030" w:rsidRPr="00F03DE6" w:rsidRDefault="00C51030"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4F06B29" w14:textId="77777777" w:rsidR="00C51030" w:rsidRPr="00F03DE6" w:rsidRDefault="00C5103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464BFBC8" w14:textId="77777777" w:rsidR="00C51030" w:rsidRPr="00F03DE6" w:rsidRDefault="00C5103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2.5 </w:t>
                                  </w:r>
                                </w:p>
                              </w:tc>
                              <w:tc>
                                <w:tcPr>
                                  <w:tcW w:w="737" w:type="dxa"/>
                                  <w:tcBorders>
                                    <w:top w:val="nil"/>
                                    <w:left w:val="nil"/>
                                    <w:bottom w:val="nil"/>
                                    <w:right w:val="nil"/>
                                  </w:tcBorders>
                                  <w:shd w:val="clear" w:color="auto" w:fill="auto"/>
                                  <w:noWrap/>
                                  <w:vAlign w:val="center"/>
                                  <w:hideMark/>
                                </w:tcPr>
                                <w:p w14:paraId="6C06F31B" w14:textId="77777777" w:rsidR="00C51030" w:rsidRPr="00F03DE6" w:rsidRDefault="00C5103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61A94FA3" w14:textId="77777777" w:rsidR="00C51030" w:rsidRPr="00F03DE6" w:rsidRDefault="00C51030" w:rsidP="006A197D">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376111BB" w14:textId="77777777" w:rsidR="00C51030" w:rsidRPr="00F03DE6" w:rsidRDefault="00C5103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0.8 </w:t>
                                  </w:r>
                                </w:p>
                              </w:tc>
                              <w:tc>
                                <w:tcPr>
                                  <w:tcW w:w="737" w:type="dxa"/>
                                  <w:tcBorders>
                                    <w:top w:val="nil"/>
                                    <w:left w:val="nil"/>
                                    <w:bottom w:val="nil"/>
                                    <w:right w:val="nil"/>
                                  </w:tcBorders>
                                  <w:shd w:val="clear" w:color="auto" w:fill="auto"/>
                                  <w:noWrap/>
                                  <w:vAlign w:val="center"/>
                                  <w:hideMark/>
                                </w:tcPr>
                                <w:p w14:paraId="21F213E5" w14:textId="77777777" w:rsidR="00C51030" w:rsidRPr="00F03DE6" w:rsidRDefault="00C5103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2.5 </w:t>
                                  </w:r>
                                </w:p>
                              </w:tc>
                              <w:tc>
                                <w:tcPr>
                                  <w:tcW w:w="737" w:type="dxa"/>
                                  <w:tcBorders>
                                    <w:top w:val="nil"/>
                                    <w:left w:val="nil"/>
                                    <w:bottom w:val="nil"/>
                                    <w:right w:val="nil"/>
                                  </w:tcBorders>
                                  <w:shd w:val="clear" w:color="auto" w:fill="auto"/>
                                  <w:noWrap/>
                                  <w:vAlign w:val="center"/>
                                  <w:hideMark/>
                                </w:tcPr>
                                <w:p w14:paraId="5EF1ED50" w14:textId="77777777" w:rsidR="00C51030" w:rsidRPr="00F03DE6" w:rsidRDefault="00C5103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022A0DF4" w14:textId="77777777" w:rsidR="00C51030" w:rsidRPr="00F03DE6" w:rsidRDefault="00C51030"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265EEBB" w14:textId="77777777" w:rsidR="00C51030" w:rsidRPr="00F03DE6" w:rsidRDefault="00C5103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0.9 </w:t>
                                  </w:r>
                                </w:p>
                              </w:tc>
                              <w:tc>
                                <w:tcPr>
                                  <w:tcW w:w="737" w:type="dxa"/>
                                  <w:tcBorders>
                                    <w:top w:val="nil"/>
                                    <w:left w:val="nil"/>
                                    <w:bottom w:val="nil"/>
                                    <w:right w:val="nil"/>
                                  </w:tcBorders>
                                  <w:shd w:val="clear" w:color="auto" w:fill="auto"/>
                                  <w:noWrap/>
                                  <w:vAlign w:val="center"/>
                                  <w:hideMark/>
                                </w:tcPr>
                                <w:p w14:paraId="3B845267" w14:textId="77777777" w:rsidR="00C51030" w:rsidRPr="00F03DE6" w:rsidRDefault="00C5103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2.0 </w:t>
                                  </w:r>
                                </w:p>
                              </w:tc>
                              <w:tc>
                                <w:tcPr>
                                  <w:tcW w:w="737" w:type="dxa"/>
                                  <w:tcBorders>
                                    <w:top w:val="nil"/>
                                    <w:left w:val="nil"/>
                                    <w:bottom w:val="nil"/>
                                    <w:right w:val="nil"/>
                                  </w:tcBorders>
                                  <w:shd w:val="clear" w:color="auto" w:fill="auto"/>
                                  <w:noWrap/>
                                  <w:vAlign w:val="center"/>
                                  <w:hideMark/>
                                </w:tcPr>
                                <w:p w14:paraId="5E5A1B6C" w14:textId="77777777" w:rsidR="00C51030" w:rsidRPr="00F03DE6" w:rsidRDefault="00C5103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0.5 </w:t>
                                  </w:r>
                                </w:p>
                              </w:tc>
                              <w:tc>
                                <w:tcPr>
                                  <w:tcW w:w="567" w:type="dxa"/>
                                  <w:tcBorders>
                                    <w:top w:val="nil"/>
                                    <w:left w:val="nil"/>
                                    <w:bottom w:val="nil"/>
                                    <w:right w:val="nil"/>
                                  </w:tcBorders>
                                  <w:shd w:val="clear" w:color="auto" w:fill="auto"/>
                                  <w:noWrap/>
                                  <w:vAlign w:val="center"/>
                                  <w:hideMark/>
                                </w:tcPr>
                                <w:p w14:paraId="41DAEE8D" w14:textId="77777777" w:rsidR="00C51030" w:rsidRPr="00F03DE6" w:rsidRDefault="00C51030" w:rsidP="00E851F4">
                                  <w:pPr>
                                    <w:spacing w:after="0" w:line="240" w:lineRule="auto"/>
                                    <w:jc w:val="center"/>
                                    <w:rPr>
                                      <w:rFonts w:ascii="Times New Roman" w:eastAsia="宋体" w:hAnsi="Times New Roman" w:cs="Times New Roman"/>
                                      <w:color w:val="000000"/>
                                      <w:sz w:val="21"/>
                                      <w:szCs w:val="21"/>
                                    </w:rPr>
                                  </w:pPr>
                                </w:p>
                              </w:tc>
                            </w:tr>
                            <w:tr w:rsidR="00C51030" w:rsidRPr="00F03DE6" w14:paraId="57E4F773" w14:textId="77777777" w:rsidTr="000272FA">
                              <w:trPr>
                                <w:trHeight w:val="283"/>
                                <w:jc w:val="center"/>
                              </w:trPr>
                              <w:tc>
                                <w:tcPr>
                                  <w:tcW w:w="1983" w:type="dxa"/>
                                  <w:tcBorders>
                                    <w:top w:val="nil"/>
                                    <w:left w:val="nil"/>
                                    <w:bottom w:val="nil"/>
                                    <w:right w:val="nil"/>
                                  </w:tcBorders>
                                  <w:shd w:val="clear" w:color="auto" w:fill="auto"/>
                                  <w:noWrap/>
                                  <w:vAlign w:val="center"/>
                                  <w:hideMark/>
                                </w:tcPr>
                                <w:p w14:paraId="6BDF51FD" w14:textId="77777777" w:rsidR="00C51030" w:rsidRPr="00F03DE6" w:rsidRDefault="00C51030"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兼业化水平</w:t>
                                  </w:r>
                                </w:p>
                              </w:tc>
                              <w:tc>
                                <w:tcPr>
                                  <w:tcW w:w="282" w:type="dxa"/>
                                  <w:tcBorders>
                                    <w:top w:val="nil"/>
                                    <w:left w:val="nil"/>
                                    <w:bottom w:val="nil"/>
                                    <w:right w:val="nil"/>
                                  </w:tcBorders>
                                  <w:shd w:val="clear" w:color="auto" w:fill="auto"/>
                                  <w:noWrap/>
                                  <w:vAlign w:val="center"/>
                                  <w:hideMark/>
                                </w:tcPr>
                                <w:p w14:paraId="715948CC" w14:textId="77777777" w:rsidR="00C51030" w:rsidRPr="00F03DE6" w:rsidRDefault="00C51030"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94ABDE9" w14:textId="77777777" w:rsidR="00C51030" w:rsidRPr="00F03DE6" w:rsidRDefault="00C5103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13645A9B" w14:textId="77777777" w:rsidR="00C51030" w:rsidRPr="00F03DE6" w:rsidRDefault="00C5103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0BF4A050" w14:textId="77777777" w:rsidR="00C51030" w:rsidRPr="00F03DE6" w:rsidRDefault="00C5103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42B6D2C9" w14:textId="77777777" w:rsidR="00C51030" w:rsidRPr="00F03DE6" w:rsidRDefault="00C51030"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AC14BEC" w14:textId="77777777" w:rsidR="00C51030" w:rsidRPr="00F03DE6" w:rsidRDefault="00C5103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648A93F2" w14:textId="77777777" w:rsidR="00C51030" w:rsidRPr="00F03DE6" w:rsidRDefault="00C5103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335A8474" w14:textId="77777777" w:rsidR="00C51030" w:rsidRPr="00F03DE6" w:rsidRDefault="00C5103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3298324E" w14:textId="77777777" w:rsidR="00C51030" w:rsidRPr="00F03DE6" w:rsidRDefault="00C51030" w:rsidP="006A197D">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3CE9DD9" w14:textId="77777777" w:rsidR="00C51030" w:rsidRPr="00F03DE6" w:rsidRDefault="00C5103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0.6 </w:t>
                                  </w:r>
                                </w:p>
                              </w:tc>
                              <w:tc>
                                <w:tcPr>
                                  <w:tcW w:w="737" w:type="dxa"/>
                                  <w:tcBorders>
                                    <w:top w:val="nil"/>
                                    <w:left w:val="nil"/>
                                    <w:bottom w:val="nil"/>
                                    <w:right w:val="nil"/>
                                  </w:tcBorders>
                                  <w:shd w:val="clear" w:color="auto" w:fill="auto"/>
                                  <w:noWrap/>
                                  <w:vAlign w:val="center"/>
                                  <w:hideMark/>
                                </w:tcPr>
                                <w:p w14:paraId="788A5A8E" w14:textId="77777777" w:rsidR="00C51030" w:rsidRPr="00F03DE6" w:rsidRDefault="00C5103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6EC0F9C9" w14:textId="77777777" w:rsidR="00C51030" w:rsidRPr="00F03DE6" w:rsidRDefault="00C5103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7C3B8C20" w14:textId="77777777" w:rsidR="00C51030" w:rsidRPr="00F03DE6" w:rsidRDefault="00C51030"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137BAE6D" w14:textId="77777777" w:rsidR="00C51030" w:rsidRPr="00F03DE6" w:rsidRDefault="00C5103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0.3 </w:t>
                                  </w:r>
                                </w:p>
                              </w:tc>
                              <w:tc>
                                <w:tcPr>
                                  <w:tcW w:w="737" w:type="dxa"/>
                                  <w:tcBorders>
                                    <w:top w:val="nil"/>
                                    <w:left w:val="nil"/>
                                    <w:bottom w:val="nil"/>
                                    <w:right w:val="nil"/>
                                  </w:tcBorders>
                                  <w:shd w:val="clear" w:color="auto" w:fill="auto"/>
                                  <w:noWrap/>
                                  <w:vAlign w:val="center"/>
                                  <w:hideMark/>
                                </w:tcPr>
                                <w:p w14:paraId="0ADF3663" w14:textId="77777777" w:rsidR="00C51030" w:rsidRPr="00F03DE6" w:rsidRDefault="00C5103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0.9 </w:t>
                                  </w:r>
                                </w:p>
                              </w:tc>
                              <w:tc>
                                <w:tcPr>
                                  <w:tcW w:w="737" w:type="dxa"/>
                                  <w:tcBorders>
                                    <w:top w:val="nil"/>
                                    <w:left w:val="nil"/>
                                    <w:bottom w:val="nil"/>
                                    <w:right w:val="nil"/>
                                  </w:tcBorders>
                                  <w:shd w:val="clear" w:color="auto" w:fill="auto"/>
                                  <w:noWrap/>
                                  <w:vAlign w:val="center"/>
                                  <w:hideMark/>
                                </w:tcPr>
                                <w:p w14:paraId="30361C94" w14:textId="77777777" w:rsidR="00C51030" w:rsidRPr="00F03DE6" w:rsidRDefault="00C5103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26F31E7A" w14:textId="77777777" w:rsidR="00C51030" w:rsidRPr="00F03DE6" w:rsidRDefault="00C51030"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C51030" w:rsidRPr="00F03DE6" w14:paraId="36422CAC" w14:textId="77777777" w:rsidTr="000272FA">
                              <w:trPr>
                                <w:trHeight w:val="283"/>
                                <w:jc w:val="center"/>
                              </w:trPr>
                              <w:tc>
                                <w:tcPr>
                                  <w:tcW w:w="1983" w:type="dxa"/>
                                  <w:tcBorders>
                                    <w:top w:val="nil"/>
                                    <w:left w:val="nil"/>
                                    <w:bottom w:val="nil"/>
                                    <w:right w:val="nil"/>
                                  </w:tcBorders>
                                  <w:shd w:val="clear" w:color="auto" w:fill="auto"/>
                                  <w:noWrap/>
                                  <w:vAlign w:val="center"/>
                                  <w:hideMark/>
                                </w:tcPr>
                                <w:p w14:paraId="05F5DB69" w14:textId="77777777" w:rsidR="00C51030" w:rsidRPr="00F03DE6" w:rsidRDefault="00C51030"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性别</w:t>
                                  </w:r>
                                </w:p>
                              </w:tc>
                              <w:tc>
                                <w:tcPr>
                                  <w:tcW w:w="282" w:type="dxa"/>
                                  <w:tcBorders>
                                    <w:top w:val="nil"/>
                                    <w:left w:val="nil"/>
                                    <w:bottom w:val="nil"/>
                                    <w:right w:val="nil"/>
                                  </w:tcBorders>
                                  <w:shd w:val="clear" w:color="auto" w:fill="auto"/>
                                  <w:noWrap/>
                                  <w:vAlign w:val="center"/>
                                  <w:hideMark/>
                                </w:tcPr>
                                <w:p w14:paraId="43EEFC73" w14:textId="77777777" w:rsidR="00C51030" w:rsidRPr="00F03DE6" w:rsidRDefault="00C51030"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2578F2F" w14:textId="77777777" w:rsidR="00C51030" w:rsidRPr="00F03DE6" w:rsidRDefault="00C5103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0.6 </w:t>
                                  </w:r>
                                </w:p>
                              </w:tc>
                              <w:tc>
                                <w:tcPr>
                                  <w:tcW w:w="737" w:type="dxa"/>
                                  <w:tcBorders>
                                    <w:top w:val="nil"/>
                                    <w:left w:val="nil"/>
                                    <w:bottom w:val="nil"/>
                                    <w:right w:val="nil"/>
                                  </w:tcBorders>
                                  <w:shd w:val="clear" w:color="auto" w:fill="auto"/>
                                  <w:noWrap/>
                                  <w:vAlign w:val="center"/>
                                  <w:hideMark/>
                                </w:tcPr>
                                <w:p w14:paraId="341CDBE3" w14:textId="77777777" w:rsidR="00C51030" w:rsidRPr="00F03DE6" w:rsidRDefault="00C5103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522C56D3" w14:textId="77777777" w:rsidR="00C51030" w:rsidRPr="00F03DE6" w:rsidRDefault="00C5103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0A0BC1CF" w14:textId="77777777" w:rsidR="00C51030" w:rsidRPr="00F03DE6" w:rsidRDefault="00C51030"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016DDEC" w14:textId="77777777" w:rsidR="00C51030" w:rsidRPr="00F03DE6" w:rsidRDefault="00C5103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0.6 </w:t>
                                  </w:r>
                                </w:p>
                              </w:tc>
                              <w:tc>
                                <w:tcPr>
                                  <w:tcW w:w="737" w:type="dxa"/>
                                  <w:tcBorders>
                                    <w:top w:val="nil"/>
                                    <w:left w:val="nil"/>
                                    <w:bottom w:val="nil"/>
                                    <w:right w:val="nil"/>
                                  </w:tcBorders>
                                  <w:shd w:val="clear" w:color="auto" w:fill="auto"/>
                                  <w:noWrap/>
                                  <w:vAlign w:val="center"/>
                                  <w:hideMark/>
                                </w:tcPr>
                                <w:p w14:paraId="084C514C" w14:textId="77777777" w:rsidR="00C51030" w:rsidRPr="00F03DE6" w:rsidRDefault="00C5103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72D78AAD" w14:textId="77777777" w:rsidR="00C51030" w:rsidRPr="00F03DE6" w:rsidRDefault="00C5103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51F013F0" w14:textId="77777777" w:rsidR="00C51030" w:rsidRPr="00F03DE6" w:rsidRDefault="00C51030" w:rsidP="006A197D">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239C704" w14:textId="77777777" w:rsidR="00C51030" w:rsidRPr="00F03DE6" w:rsidRDefault="00C5103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0.6 </w:t>
                                  </w:r>
                                </w:p>
                              </w:tc>
                              <w:tc>
                                <w:tcPr>
                                  <w:tcW w:w="737" w:type="dxa"/>
                                  <w:tcBorders>
                                    <w:top w:val="nil"/>
                                    <w:left w:val="nil"/>
                                    <w:bottom w:val="nil"/>
                                    <w:right w:val="nil"/>
                                  </w:tcBorders>
                                  <w:shd w:val="clear" w:color="auto" w:fill="auto"/>
                                  <w:noWrap/>
                                  <w:vAlign w:val="center"/>
                                  <w:hideMark/>
                                </w:tcPr>
                                <w:p w14:paraId="7D949C59" w14:textId="77777777" w:rsidR="00C51030" w:rsidRPr="00F03DE6" w:rsidRDefault="00C5103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493EEF81" w14:textId="77777777" w:rsidR="00C51030" w:rsidRPr="00F03DE6" w:rsidRDefault="00C5103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0E770B4C" w14:textId="77777777" w:rsidR="00C51030" w:rsidRPr="00F03DE6" w:rsidRDefault="00C51030"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7F91783" w14:textId="77777777" w:rsidR="00C51030" w:rsidRPr="00F03DE6" w:rsidRDefault="00C5103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0.6 </w:t>
                                  </w:r>
                                </w:p>
                              </w:tc>
                              <w:tc>
                                <w:tcPr>
                                  <w:tcW w:w="737" w:type="dxa"/>
                                  <w:tcBorders>
                                    <w:top w:val="nil"/>
                                    <w:left w:val="nil"/>
                                    <w:bottom w:val="nil"/>
                                    <w:right w:val="nil"/>
                                  </w:tcBorders>
                                  <w:shd w:val="clear" w:color="auto" w:fill="auto"/>
                                  <w:noWrap/>
                                  <w:vAlign w:val="center"/>
                                  <w:hideMark/>
                                </w:tcPr>
                                <w:p w14:paraId="7A07B934" w14:textId="77777777" w:rsidR="00C51030" w:rsidRPr="00F03DE6" w:rsidRDefault="00C5103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1558FE13" w14:textId="77777777" w:rsidR="00C51030" w:rsidRPr="00F03DE6" w:rsidRDefault="00C5103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1217CDE3" w14:textId="77777777" w:rsidR="00C51030" w:rsidRPr="00F03DE6" w:rsidRDefault="00C51030" w:rsidP="00E851F4">
                                  <w:pPr>
                                    <w:spacing w:after="0" w:line="240" w:lineRule="auto"/>
                                    <w:jc w:val="center"/>
                                    <w:rPr>
                                      <w:rFonts w:ascii="Times New Roman" w:eastAsia="宋体" w:hAnsi="Times New Roman" w:cs="Times New Roman"/>
                                      <w:color w:val="000000"/>
                                      <w:sz w:val="21"/>
                                      <w:szCs w:val="21"/>
                                    </w:rPr>
                                  </w:pPr>
                                </w:p>
                              </w:tc>
                            </w:tr>
                            <w:tr w:rsidR="00C51030" w:rsidRPr="00F03DE6" w14:paraId="583F3F39" w14:textId="77777777" w:rsidTr="000272FA">
                              <w:trPr>
                                <w:trHeight w:val="283"/>
                                <w:jc w:val="center"/>
                              </w:trPr>
                              <w:tc>
                                <w:tcPr>
                                  <w:tcW w:w="1983" w:type="dxa"/>
                                  <w:tcBorders>
                                    <w:top w:val="nil"/>
                                    <w:left w:val="nil"/>
                                    <w:bottom w:val="nil"/>
                                    <w:right w:val="nil"/>
                                  </w:tcBorders>
                                  <w:shd w:val="clear" w:color="auto" w:fill="auto"/>
                                  <w:noWrap/>
                                  <w:vAlign w:val="center"/>
                                  <w:hideMark/>
                                </w:tcPr>
                                <w:p w14:paraId="23B88699" w14:textId="77777777" w:rsidR="00C51030" w:rsidRPr="00F03DE6" w:rsidRDefault="00C51030"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年龄</w:t>
                                  </w:r>
                                </w:p>
                              </w:tc>
                              <w:tc>
                                <w:tcPr>
                                  <w:tcW w:w="282" w:type="dxa"/>
                                  <w:tcBorders>
                                    <w:top w:val="nil"/>
                                    <w:left w:val="nil"/>
                                    <w:bottom w:val="nil"/>
                                    <w:right w:val="nil"/>
                                  </w:tcBorders>
                                  <w:shd w:val="clear" w:color="auto" w:fill="auto"/>
                                  <w:noWrap/>
                                  <w:vAlign w:val="center"/>
                                  <w:hideMark/>
                                </w:tcPr>
                                <w:p w14:paraId="79105353" w14:textId="77777777" w:rsidR="00C51030" w:rsidRPr="00F03DE6" w:rsidRDefault="00C51030"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2599CC1" w14:textId="77777777" w:rsidR="00C51030" w:rsidRPr="00F03DE6" w:rsidRDefault="00C5103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54.7 </w:t>
                                  </w:r>
                                </w:p>
                              </w:tc>
                              <w:tc>
                                <w:tcPr>
                                  <w:tcW w:w="737" w:type="dxa"/>
                                  <w:tcBorders>
                                    <w:top w:val="nil"/>
                                    <w:left w:val="nil"/>
                                    <w:bottom w:val="nil"/>
                                    <w:right w:val="nil"/>
                                  </w:tcBorders>
                                  <w:shd w:val="clear" w:color="auto" w:fill="auto"/>
                                  <w:noWrap/>
                                  <w:vAlign w:val="center"/>
                                  <w:hideMark/>
                                </w:tcPr>
                                <w:p w14:paraId="42DF467E" w14:textId="77777777" w:rsidR="00C51030" w:rsidRPr="00F03DE6" w:rsidRDefault="00C5103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76.0 </w:t>
                                  </w:r>
                                </w:p>
                              </w:tc>
                              <w:tc>
                                <w:tcPr>
                                  <w:tcW w:w="737" w:type="dxa"/>
                                  <w:tcBorders>
                                    <w:top w:val="nil"/>
                                    <w:left w:val="nil"/>
                                    <w:bottom w:val="nil"/>
                                    <w:right w:val="nil"/>
                                  </w:tcBorders>
                                  <w:shd w:val="clear" w:color="auto" w:fill="auto"/>
                                  <w:noWrap/>
                                  <w:vAlign w:val="center"/>
                                  <w:hideMark/>
                                </w:tcPr>
                                <w:p w14:paraId="0AA03A54" w14:textId="77777777" w:rsidR="00C51030" w:rsidRPr="00F03DE6" w:rsidRDefault="00C5103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31.0 </w:t>
                                  </w:r>
                                </w:p>
                              </w:tc>
                              <w:tc>
                                <w:tcPr>
                                  <w:tcW w:w="283" w:type="dxa"/>
                                  <w:tcBorders>
                                    <w:top w:val="nil"/>
                                    <w:left w:val="nil"/>
                                    <w:bottom w:val="nil"/>
                                    <w:right w:val="nil"/>
                                  </w:tcBorders>
                                  <w:shd w:val="clear" w:color="auto" w:fill="auto"/>
                                  <w:noWrap/>
                                  <w:vAlign w:val="center"/>
                                  <w:hideMark/>
                                </w:tcPr>
                                <w:p w14:paraId="3FEA57DF" w14:textId="77777777" w:rsidR="00C51030" w:rsidRPr="00F03DE6" w:rsidRDefault="00C51030"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C39D810" w14:textId="77777777" w:rsidR="00C51030" w:rsidRPr="00F03DE6" w:rsidRDefault="00C5103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54.8 </w:t>
                                  </w:r>
                                </w:p>
                              </w:tc>
                              <w:tc>
                                <w:tcPr>
                                  <w:tcW w:w="737" w:type="dxa"/>
                                  <w:tcBorders>
                                    <w:top w:val="nil"/>
                                    <w:left w:val="nil"/>
                                    <w:bottom w:val="nil"/>
                                    <w:right w:val="nil"/>
                                  </w:tcBorders>
                                  <w:shd w:val="clear" w:color="auto" w:fill="auto"/>
                                  <w:noWrap/>
                                  <w:vAlign w:val="center"/>
                                  <w:hideMark/>
                                </w:tcPr>
                                <w:p w14:paraId="72228D50" w14:textId="77777777" w:rsidR="00C51030" w:rsidRPr="00F03DE6" w:rsidRDefault="00C5103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76.0 </w:t>
                                  </w:r>
                                </w:p>
                              </w:tc>
                              <w:tc>
                                <w:tcPr>
                                  <w:tcW w:w="737" w:type="dxa"/>
                                  <w:tcBorders>
                                    <w:top w:val="nil"/>
                                    <w:left w:val="nil"/>
                                    <w:bottom w:val="nil"/>
                                    <w:right w:val="nil"/>
                                  </w:tcBorders>
                                  <w:shd w:val="clear" w:color="auto" w:fill="auto"/>
                                  <w:noWrap/>
                                  <w:vAlign w:val="center"/>
                                  <w:hideMark/>
                                </w:tcPr>
                                <w:p w14:paraId="32943C69" w14:textId="77777777" w:rsidR="00C51030" w:rsidRPr="00F03DE6" w:rsidRDefault="00C5103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31.0 </w:t>
                                  </w:r>
                                </w:p>
                              </w:tc>
                              <w:tc>
                                <w:tcPr>
                                  <w:tcW w:w="567" w:type="dxa"/>
                                  <w:tcBorders>
                                    <w:top w:val="nil"/>
                                    <w:left w:val="nil"/>
                                    <w:bottom w:val="nil"/>
                                    <w:right w:val="nil"/>
                                  </w:tcBorders>
                                  <w:shd w:val="clear" w:color="auto" w:fill="auto"/>
                                  <w:noWrap/>
                                  <w:vAlign w:val="center"/>
                                  <w:hideMark/>
                                </w:tcPr>
                                <w:p w14:paraId="7BDE55D8" w14:textId="77777777" w:rsidR="00C51030" w:rsidRPr="00F03DE6" w:rsidRDefault="00C51030" w:rsidP="006A197D">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1B90272C" w14:textId="77777777" w:rsidR="00C51030" w:rsidRPr="00F03DE6" w:rsidRDefault="00C5103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54.2 </w:t>
                                  </w:r>
                                </w:p>
                              </w:tc>
                              <w:tc>
                                <w:tcPr>
                                  <w:tcW w:w="737" w:type="dxa"/>
                                  <w:tcBorders>
                                    <w:top w:val="nil"/>
                                    <w:left w:val="nil"/>
                                    <w:bottom w:val="nil"/>
                                    <w:right w:val="nil"/>
                                  </w:tcBorders>
                                  <w:shd w:val="clear" w:color="auto" w:fill="auto"/>
                                  <w:noWrap/>
                                  <w:vAlign w:val="center"/>
                                  <w:hideMark/>
                                </w:tcPr>
                                <w:p w14:paraId="043B8573" w14:textId="77777777" w:rsidR="00C51030" w:rsidRPr="00F03DE6" w:rsidRDefault="00C5103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76.0 </w:t>
                                  </w:r>
                                </w:p>
                              </w:tc>
                              <w:tc>
                                <w:tcPr>
                                  <w:tcW w:w="737" w:type="dxa"/>
                                  <w:tcBorders>
                                    <w:top w:val="nil"/>
                                    <w:left w:val="nil"/>
                                    <w:bottom w:val="nil"/>
                                    <w:right w:val="nil"/>
                                  </w:tcBorders>
                                  <w:shd w:val="clear" w:color="auto" w:fill="auto"/>
                                  <w:noWrap/>
                                  <w:vAlign w:val="center"/>
                                  <w:hideMark/>
                                </w:tcPr>
                                <w:p w14:paraId="7A7B44AC" w14:textId="77777777" w:rsidR="00C51030" w:rsidRPr="00F03DE6" w:rsidRDefault="00C5103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31.0 </w:t>
                                  </w:r>
                                </w:p>
                              </w:tc>
                              <w:tc>
                                <w:tcPr>
                                  <w:tcW w:w="567" w:type="dxa"/>
                                  <w:tcBorders>
                                    <w:top w:val="nil"/>
                                    <w:left w:val="nil"/>
                                    <w:bottom w:val="nil"/>
                                    <w:right w:val="nil"/>
                                  </w:tcBorders>
                                  <w:shd w:val="clear" w:color="auto" w:fill="auto"/>
                                  <w:noWrap/>
                                  <w:vAlign w:val="center"/>
                                  <w:hideMark/>
                                </w:tcPr>
                                <w:p w14:paraId="660667A7" w14:textId="77777777" w:rsidR="00C51030" w:rsidRPr="00F03DE6" w:rsidRDefault="00C51030"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EC36489" w14:textId="77777777" w:rsidR="00C51030" w:rsidRPr="00F03DE6" w:rsidRDefault="00C5103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52.3 </w:t>
                                  </w:r>
                                </w:p>
                              </w:tc>
                              <w:tc>
                                <w:tcPr>
                                  <w:tcW w:w="737" w:type="dxa"/>
                                  <w:tcBorders>
                                    <w:top w:val="nil"/>
                                    <w:left w:val="nil"/>
                                    <w:bottom w:val="nil"/>
                                    <w:right w:val="nil"/>
                                  </w:tcBorders>
                                  <w:shd w:val="clear" w:color="auto" w:fill="auto"/>
                                  <w:noWrap/>
                                  <w:vAlign w:val="center"/>
                                  <w:hideMark/>
                                </w:tcPr>
                                <w:p w14:paraId="48F4A0B4" w14:textId="77777777" w:rsidR="00C51030" w:rsidRPr="00F03DE6" w:rsidRDefault="00C5103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65.0 </w:t>
                                  </w:r>
                                </w:p>
                              </w:tc>
                              <w:tc>
                                <w:tcPr>
                                  <w:tcW w:w="737" w:type="dxa"/>
                                  <w:tcBorders>
                                    <w:top w:val="nil"/>
                                    <w:left w:val="nil"/>
                                    <w:bottom w:val="nil"/>
                                    <w:right w:val="nil"/>
                                  </w:tcBorders>
                                  <w:shd w:val="clear" w:color="auto" w:fill="auto"/>
                                  <w:noWrap/>
                                  <w:vAlign w:val="center"/>
                                  <w:hideMark/>
                                </w:tcPr>
                                <w:p w14:paraId="6BC5F76C" w14:textId="77777777" w:rsidR="00C51030" w:rsidRPr="00F03DE6" w:rsidRDefault="00C5103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39.0 </w:t>
                                  </w:r>
                                </w:p>
                              </w:tc>
                              <w:tc>
                                <w:tcPr>
                                  <w:tcW w:w="567" w:type="dxa"/>
                                  <w:tcBorders>
                                    <w:top w:val="nil"/>
                                    <w:left w:val="nil"/>
                                    <w:bottom w:val="nil"/>
                                    <w:right w:val="nil"/>
                                  </w:tcBorders>
                                  <w:shd w:val="clear" w:color="auto" w:fill="auto"/>
                                  <w:noWrap/>
                                  <w:vAlign w:val="center"/>
                                  <w:hideMark/>
                                </w:tcPr>
                                <w:p w14:paraId="24B1E8DD" w14:textId="77777777" w:rsidR="00C51030" w:rsidRPr="00F03DE6" w:rsidRDefault="00C51030" w:rsidP="00E851F4">
                                  <w:pPr>
                                    <w:spacing w:after="0" w:line="240" w:lineRule="auto"/>
                                    <w:jc w:val="center"/>
                                    <w:rPr>
                                      <w:rFonts w:ascii="Times New Roman" w:eastAsia="宋体" w:hAnsi="Times New Roman" w:cs="Times New Roman"/>
                                      <w:color w:val="000000"/>
                                      <w:sz w:val="21"/>
                                      <w:szCs w:val="21"/>
                                    </w:rPr>
                                  </w:pPr>
                                </w:p>
                              </w:tc>
                            </w:tr>
                            <w:tr w:rsidR="00C51030" w:rsidRPr="00F03DE6" w14:paraId="5CB46B78" w14:textId="77777777" w:rsidTr="000272FA">
                              <w:trPr>
                                <w:trHeight w:val="283"/>
                                <w:jc w:val="center"/>
                              </w:trPr>
                              <w:tc>
                                <w:tcPr>
                                  <w:tcW w:w="1983" w:type="dxa"/>
                                  <w:tcBorders>
                                    <w:top w:val="nil"/>
                                    <w:left w:val="nil"/>
                                    <w:bottom w:val="nil"/>
                                    <w:right w:val="nil"/>
                                  </w:tcBorders>
                                  <w:shd w:val="clear" w:color="auto" w:fill="auto"/>
                                  <w:noWrap/>
                                  <w:vAlign w:val="center"/>
                                  <w:hideMark/>
                                </w:tcPr>
                                <w:p w14:paraId="0D695EDA" w14:textId="77777777" w:rsidR="00C51030" w:rsidRPr="00F03DE6" w:rsidRDefault="00C51030"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文化程度</w:t>
                                  </w:r>
                                </w:p>
                              </w:tc>
                              <w:tc>
                                <w:tcPr>
                                  <w:tcW w:w="282" w:type="dxa"/>
                                  <w:tcBorders>
                                    <w:top w:val="nil"/>
                                    <w:left w:val="nil"/>
                                    <w:bottom w:val="nil"/>
                                    <w:right w:val="nil"/>
                                  </w:tcBorders>
                                  <w:shd w:val="clear" w:color="auto" w:fill="auto"/>
                                  <w:noWrap/>
                                  <w:vAlign w:val="center"/>
                                  <w:hideMark/>
                                </w:tcPr>
                                <w:p w14:paraId="1E688F50" w14:textId="77777777" w:rsidR="00C51030" w:rsidRPr="00F03DE6" w:rsidRDefault="00C51030"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C4EB9CB" w14:textId="77777777" w:rsidR="00C51030" w:rsidRPr="00F03DE6" w:rsidRDefault="00C5103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6.6 </w:t>
                                  </w:r>
                                </w:p>
                              </w:tc>
                              <w:tc>
                                <w:tcPr>
                                  <w:tcW w:w="737" w:type="dxa"/>
                                  <w:tcBorders>
                                    <w:top w:val="nil"/>
                                    <w:left w:val="nil"/>
                                    <w:bottom w:val="nil"/>
                                    <w:right w:val="nil"/>
                                  </w:tcBorders>
                                  <w:shd w:val="clear" w:color="auto" w:fill="auto"/>
                                  <w:noWrap/>
                                  <w:vAlign w:val="center"/>
                                  <w:hideMark/>
                                </w:tcPr>
                                <w:p w14:paraId="633A7065" w14:textId="77777777" w:rsidR="00C51030" w:rsidRPr="00F03DE6" w:rsidRDefault="00C5103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16.0 </w:t>
                                  </w:r>
                                </w:p>
                              </w:tc>
                              <w:tc>
                                <w:tcPr>
                                  <w:tcW w:w="737" w:type="dxa"/>
                                  <w:tcBorders>
                                    <w:top w:val="nil"/>
                                    <w:left w:val="nil"/>
                                    <w:bottom w:val="nil"/>
                                    <w:right w:val="nil"/>
                                  </w:tcBorders>
                                  <w:shd w:val="clear" w:color="auto" w:fill="auto"/>
                                  <w:noWrap/>
                                  <w:vAlign w:val="center"/>
                                  <w:hideMark/>
                                </w:tcPr>
                                <w:p w14:paraId="53F6AFC0" w14:textId="77777777" w:rsidR="00C51030" w:rsidRPr="00F03DE6" w:rsidRDefault="00C5103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39C14985" w14:textId="77777777" w:rsidR="00C51030" w:rsidRPr="00F03DE6" w:rsidRDefault="00C51030"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72E34F4" w14:textId="77777777" w:rsidR="00C51030" w:rsidRPr="00F03DE6" w:rsidRDefault="00C5103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6.7 </w:t>
                                  </w:r>
                                </w:p>
                              </w:tc>
                              <w:tc>
                                <w:tcPr>
                                  <w:tcW w:w="737" w:type="dxa"/>
                                  <w:tcBorders>
                                    <w:top w:val="nil"/>
                                    <w:left w:val="nil"/>
                                    <w:bottom w:val="nil"/>
                                    <w:right w:val="nil"/>
                                  </w:tcBorders>
                                  <w:shd w:val="clear" w:color="auto" w:fill="auto"/>
                                  <w:noWrap/>
                                  <w:vAlign w:val="center"/>
                                  <w:hideMark/>
                                </w:tcPr>
                                <w:p w14:paraId="52B252F9" w14:textId="77777777" w:rsidR="00C51030" w:rsidRPr="00F03DE6" w:rsidRDefault="00C5103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16.0 </w:t>
                                  </w:r>
                                </w:p>
                              </w:tc>
                              <w:tc>
                                <w:tcPr>
                                  <w:tcW w:w="737" w:type="dxa"/>
                                  <w:tcBorders>
                                    <w:top w:val="nil"/>
                                    <w:left w:val="nil"/>
                                    <w:bottom w:val="nil"/>
                                    <w:right w:val="nil"/>
                                  </w:tcBorders>
                                  <w:shd w:val="clear" w:color="auto" w:fill="auto"/>
                                  <w:noWrap/>
                                  <w:vAlign w:val="center"/>
                                  <w:hideMark/>
                                </w:tcPr>
                                <w:p w14:paraId="1E260E99" w14:textId="77777777" w:rsidR="00C51030" w:rsidRPr="00F03DE6" w:rsidRDefault="00C5103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350ACBE4" w14:textId="77777777" w:rsidR="00C51030" w:rsidRPr="00F03DE6" w:rsidRDefault="00C51030" w:rsidP="006A197D">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7A3CA82A" w14:textId="77777777" w:rsidR="00C51030" w:rsidRPr="00F03DE6" w:rsidRDefault="00C5103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6.5 </w:t>
                                  </w:r>
                                </w:p>
                              </w:tc>
                              <w:tc>
                                <w:tcPr>
                                  <w:tcW w:w="737" w:type="dxa"/>
                                  <w:tcBorders>
                                    <w:top w:val="nil"/>
                                    <w:left w:val="nil"/>
                                    <w:bottom w:val="nil"/>
                                    <w:right w:val="nil"/>
                                  </w:tcBorders>
                                  <w:shd w:val="clear" w:color="auto" w:fill="auto"/>
                                  <w:noWrap/>
                                  <w:vAlign w:val="center"/>
                                  <w:hideMark/>
                                </w:tcPr>
                                <w:p w14:paraId="040C5842" w14:textId="77777777" w:rsidR="00C51030" w:rsidRPr="00F03DE6" w:rsidRDefault="00C5103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13.0 </w:t>
                                  </w:r>
                                </w:p>
                              </w:tc>
                              <w:tc>
                                <w:tcPr>
                                  <w:tcW w:w="737" w:type="dxa"/>
                                  <w:tcBorders>
                                    <w:top w:val="nil"/>
                                    <w:left w:val="nil"/>
                                    <w:bottom w:val="nil"/>
                                    <w:right w:val="nil"/>
                                  </w:tcBorders>
                                  <w:shd w:val="clear" w:color="auto" w:fill="auto"/>
                                  <w:noWrap/>
                                  <w:vAlign w:val="center"/>
                                  <w:hideMark/>
                                </w:tcPr>
                                <w:p w14:paraId="68A29F56" w14:textId="77777777" w:rsidR="00C51030" w:rsidRPr="00F03DE6" w:rsidRDefault="00C5103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41C78B65" w14:textId="77777777" w:rsidR="00C51030" w:rsidRPr="00F03DE6" w:rsidRDefault="00C51030"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F3B83C6" w14:textId="77777777" w:rsidR="00C51030" w:rsidRPr="00F03DE6" w:rsidRDefault="00C5103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5.6 </w:t>
                                  </w:r>
                                </w:p>
                              </w:tc>
                              <w:tc>
                                <w:tcPr>
                                  <w:tcW w:w="737" w:type="dxa"/>
                                  <w:tcBorders>
                                    <w:top w:val="nil"/>
                                    <w:left w:val="nil"/>
                                    <w:bottom w:val="nil"/>
                                    <w:right w:val="nil"/>
                                  </w:tcBorders>
                                  <w:shd w:val="clear" w:color="auto" w:fill="auto"/>
                                  <w:noWrap/>
                                  <w:vAlign w:val="center"/>
                                  <w:hideMark/>
                                </w:tcPr>
                                <w:p w14:paraId="493B13DA" w14:textId="77777777" w:rsidR="00C51030" w:rsidRPr="00F03DE6" w:rsidRDefault="00C5103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8.0 </w:t>
                                  </w:r>
                                </w:p>
                              </w:tc>
                              <w:tc>
                                <w:tcPr>
                                  <w:tcW w:w="737" w:type="dxa"/>
                                  <w:tcBorders>
                                    <w:top w:val="nil"/>
                                    <w:left w:val="nil"/>
                                    <w:bottom w:val="nil"/>
                                    <w:right w:val="nil"/>
                                  </w:tcBorders>
                                  <w:shd w:val="clear" w:color="auto" w:fill="auto"/>
                                  <w:noWrap/>
                                  <w:vAlign w:val="center"/>
                                  <w:hideMark/>
                                </w:tcPr>
                                <w:p w14:paraId="7A7572A0" w14:textId="77777777" w:rsidR="00C51030" w:rsidRPr="00F03DE6" w:rsidRDefault="00C5103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3.0 </w:t>
                                  </w:r>
                                </w:p>
                              </w:tc>
                              <w:tc>
                                <w:tcPr>
                                  <w:tcW w:w="567" w:type="dxa"/>
                                  <w:tcBorders>
                                    <w:top w:val="nil"/>
                                    <w:left w:val="nil"/>
                                    <w:bottom w:val="nil"/>
                                    <w:right w:val="nil"/>
                                  </w:tcBorders>
                                  <w:shd w:val="clear" w:color="auto" w:fill="auto"/>
                                  <w:noWrap/>
                                  <w:vAlign w:val="center"/>
                                  <w:hideMark/>
                                </w:tcPr>
                                <w:p w14:paraId="06BB5B91" w14:textId="77777777" w:rsidR="00C51030" w:rsidRPr="00F03DE6" w:rsidRDefault="00C51030"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C51030" w:rsidRPr="00F03DE6" w14:paraId="193E4E6B" w14:textId="77777777" w:rsidTr="000272FA">
                              <w:trPr>
                                <w:trHeight w:val="283"/>
                                <w:jc w:val="center"/>
                              </w:trPr>
                              <w:tc>
                                <w:tcPr>
                                  <w:tcW w:w="1983" w:type="dxa"/>
                                  <w:tcBorders>
                                    <w:top w:val="nil"/>
                                    <w:left w:val="nil"/>
                                    <w:bottom w:val="nil"/>
                                    <w:right w:val="nil"/>
                                  </w:tcBorders>
                                  <w:shd w:val="clear" w:color="auto" w:fill="auto"/>
                                  <w:noWrap/>
                                  <w:vAlign w:val="center"/>
                                  <w:hideMark/>
                                </w:tcPr>
                                <w:p w14:paraId="108BB15D" w14:textId="77777777" w:rsidR="00C51030" w:rsidRPr="00F03DE6" w:rsidRDefault="00C51030"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农业培训</w:t>
                                  </w:r>
                                </w:p>
                              </w:tc>
                              <w:tc>
                                <w:tcPr>
                                  <w:tcW w:w="282" w:type="dxa"/>
                                  <w:tcBorders>
                                    <w:top w:val="nil"/>
                                    <w:left w:val="nil"/>
                                    <w:bottom w:val="nil"/>
                                    <w:right w:val="nil"/>
                                  </w:tcBorders>
                                  <w:shd w:val="clear" w:color="auto" w:fill="auto"/>
                                  <w:noWrap/>
                                  <w:vAlign w:val="center"/>
                                  <w:hideMark/>
                                </w:tcPr>
                                <w:p w14:paraId="5A1FFD4C" w14:textId="77777777" w:rsidR="00C51030" w:rsidRPr="00F03DE6" w:rsidRDefault="00C51030"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8453583" w14:textId="77777777" w:rsidR="00C51030" w:rsidRPr="00F03DE6" w:rsidRDefault="00C5103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3222A175" w14:textId="77777777" w:rsidR="00C51030" w:rsidRPr="00F03DE6" w:rsidRDefault="00C5103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7598C830" w14:textId="77777777" w:rsidR="00C51030" w:rsidRPr="00F03DE6" w:rsidRDefault="00C5103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0144CC9B" w14:textId="77777777" w:rsidR="00C51030" w:rsidRPr="00F03DE6" w:rsidRDefault="00C51030"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76A10D4" w14:textId="77777777" w:rsidR="00C51030" w:rsidRPr="00F03DE6" w:rsidRDefault="00C5103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4B146989" w14:textId="77777777" w:rsidR="00C51030" w:rsidRPr="00F03DE6" w:rsidRDefault="00C5103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69218DE0" w14:textId="77777777" w:rsidR="00C51030" w:rsidRPr="00F03DE6" w:rsidRDefault="00C5103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474CB3CD" w14:textId="77777777" w:rsidR="00C51030" w:rsidRPr="00F03DE6" w:rsidRDefault="00C51030" w:rsidP="006A197D">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49A88C0" w14:textId="77777777" w:rsidR="00C51030" w:rsidRPr="00F03DE6" w:rsidRDefault="00C5103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177D2051" w14:textId="77777777" w:rsidR="00C51030" w:rsidRPr="00F03DE6" w:rsidRDefault="00C5103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364D92DA" w14:textId="77777777" w:rsidR="00C51030" w:rsidRPr="00F03DE6" w:rsidRDefault="00C5103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59077D5A" w14:textId="77777777" w:rsidR="00C51030" w:rsidRPr="00F03DE6" w:rsidRDefault="00C51030"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0F60BC77" w14:textId="77777777" w:rsidR="00C51030" w:rsidRPr="00F03DE6" w:rsidRDefault="00C5103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0D2AE1BF" w14:textId="77777777" w:rsidR="00C51030" w:rsidRPr="00F03DE6" w:rsidRDefault="00C5103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41231EEC" w14:textId="77777777" w:rsidR="00C51030" w:rsidRPr="00F03DE6" w:rsidRDefault="00C5103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7B6628F6" w14:textId="77777777" w:rsidR="00C51030" w:rsidRPr="00F03DE6" w:rsidRDefault="00C51030"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C51030" w:rsidRPr="00F03DE6" w14:paraId="1D831A2A" w14:textId="77777777" w:rsidTr="000272FA">
                              <w:trPr>
                                <w:trHeight w:val="283"/>
                                <w:jc w:val="center"/>
                              </w:trPr>
                              <w:tc>
                                <w:tcPr>
                                  <w:tcW w:w="1983" w:type="dxa"/>
                                  <w:tcBorders>
                                    <w:top w:val="nil"/>
                                    <w:left w:val="nil"/>
                                    <w:bottom w:val="nil"/>
                                    <w:right w:val="nil"/>
                                  </w:tcBorders>
                                  <w:shd w:val="clear" w:color="auto" w:fill="auto"/>
                                  <w:noWrap/>
                                  <w:vAlign w:val="center"/>
                                  <w:hideMark/>
                                </w:tcPr>
                                <w:p w14:paraId="06532BD4" w14:textId="77777777" w:rsidR="00C51030" w:rsidRPr="00F03DE6" w:rsidRDefault="00C51030"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健康状态</w:t>
                                  </w:r>
                                </w:p>
                              </w:tc>
                              <w:tc>
                                <w:tcPr>
                                  <w:tcW w:w="282" w:type="dxa"/>
                                  <w:tcBorders>
                                    <w:top w:val="nil"/>
                                    <w:left w:val="nil"/>
                                    <w:bottom w:val="nil"/>
                                    <w:right w:val="nil"/>
                                  </w:tcBorders>
                                  <w:shd w:val="clear" w:color="auto" w:fill="auto"/>
                                  <w:noWrap/>
                                  <w:vAlign w:val="center"/>
                                  <w:hideMark/>
                                </w:tcPr>
                                <w:p w14:paraId="3FC50609" w14:textId="77777777" w:rsidR="00C51030" w:rsidRPr="00F03DE6" w:rsidRDefault="00C51030"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4854C95" w14:textId="77777777" w:rsidR="00C51030" w:rsidRPr="00F03DE6" w:rsidRDefault="00C5103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4.2 </w:t>
                                  </w:r>
                                </w:p>
                              </w:tc>
                              <w:tc>
                                <w:tcPr>
                                  <w:tcW w:w="737" w:type="dxa"/>
                                  <w:tcBorders>
                                    <w:top w:val="nil"/>
                                    <w:left w:val="nil"/>
                                    <w:bottom w:val="nil"/>
                                    <w:right w:val="nil"/>
                                  </w:tcBorders>
                                  <w:shd w:val="clear" w:color="auto" w:fill="auto"/>
                                  <w:noWrap/>
                                  <w:vAlign w:val="center"/>
                                  <w:hideMark/>
                                </w:tcPr>
                                <w:p w14:paraId="08D7A448" w14:textId="77777777" w:rsidR="00C51030" w:rsidRPr="00F03DE6" w:rsidRDefault="00C5103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53C621D1" w14:textId="77777777" w:rsidR="00C51030" w:rsidRPr="00F03DE6" w:rsidRDefault="00C5103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283" w:type="dxa"/>
                                  <w:tcBorders>
                                    <w:top w:val="nil"/>
                                    <w:left w:val="nil"/>
                                    <w:bottom w:val="nil"/>
                                    <w:right w:val="nil"/>
                                  </w:tcBorders>
                                  <w:shd w:val="clear" w:color="auto" w:fill="auto"/>
                                  <w:noWrap/>
                                  <w:vAlign w:val="center"/>
                                  <w:hideMark/>
                                </w:tcPr>
                                <w:p w14:paraId="730C2996" w14:textId="77777777" w:rsidR="00C51030" w:rsidRPr="00F03DE6" w:rsidRDefault="00C51030"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4A45774" w14:textId="77777777" w:rsidR="00C51030" w:rsidRPr="00F03DE6" w:rsidRDefault="00C5103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4.2 </w:t>
                                  </w:r>
                                </w:p>
                              </w:tc>
                              <w:tc>
                                <w:tcPr>
                                  <w:tcW w:w="737" w:type="dxa"/>
                                  <w:tcBorders>
                                    <w:top w:val="nil"/>
                                    <w:left w:val="nil"/>
                                    <w:bottom w:val="nil"/>
                                    <w:right w:val="nil"/>
                                  </w:tcBorders>
                                  <w:shd w:val="clear" w:color="auto" w:fill="auto"/>
                                  <w:noWrap/>
                                  <w:vAlign w:val="center"/>
                                  <w:hideMark/>
                                </w:tcPr>
                                <w:p w14:paraId="1FBBCFA4" w14:textId="77777777" w:rsidR="00C51030" w:rsidRPr="00F03DE6" w:rsidRDefault="00C5103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03197989" w14:textId="77777777" w:rsidR="00C51030" w:rsidRPr="00F03DE6" w:rsidRDefault="00C5103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567" w:type="dxa"/>
                                  <w:tcBorders>
                                    <w:top w:val="nil"/>
                                    <w:left w:val="nil"/>
                                    <w:bottom w:val="nil"/>
                                    <w:right w:val="nil"/>
                                  </w:tcBorders>
                                  <w:shd w:val="clear" w:color="auto" w:fill="auto"/>
                                  <w:noWrap/>
                                  <w:vAlign w:val="center"/>
                                  <w:hideMark/>
                                </w:tcPr>
                                <w:p w14:paraId="03581DAB" w14:textId="77777777" w:rsidR="00C51030" w:rsidRPr="00F03DE6" w:rsidRDefault="00C51030" w:rsidP="006A197D">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676D2A2" w14:textId="77777777" w:rsidR="00C51030" w:rsidRPr="00F03DE6" w:rsidRDefault="00C5103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4.2 </w:t>
                                  </w:r>
                                </w:p>
                              </w:tc>
                              <w:tc>
                                <w:tcPr>
                                  <w:tcW w:w="737" w:type="dxa"/>
                                  <w:tcBorders>
                                    <w:top w:val="nil"/>
                                    <w:left w:val="nil"/>
                                    <w:bottom w:val="nil"/>
                                    <w:right w:val="nil"/>
                                  </w:tcBorders>
                                  <w:shd w:val="clear" w:color="auto" w:fill="auto"/>
                                  <w:noWrap/>
                                  <w:vAlign w:val="center"/>
                                  <w:hideMark/>
                                </w:tcPr>
                                <w:p w14:paraId="777B7372" w14:textId="77777777" w:rsidR="00C51030" w:rsidRPr="00F03DE6" w:rsidRDefault="00C5103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5608CED4" w14:textId="77777777" w:rsidR="00C51030" w:rsidRPr="00F03DE6" w:rsidRDefault="00C5103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567" w:type="dxa"/>
                                  <w:tcBorders>
                                    <w:top w:val="nil"/>
                                    <w:left w:val="nil"/>
                                    <w:bottom w:val="nil"/>
                                    <w:right w:val="nil"/>
                                  </w:tcBorders>
                                  <w:shd w:val="clear" w:color="auto" w:fill="auto"/>
                                  <w:noWrap/>
                                  <w:vAlign w:val="center"/>
                                  <w:hideMark/>
                                </w:tcPr>
                                <w:p w14:paraId="2AF382F1" w14:textId="77777777" w:rsidR="00C51030" w:rsidRPr="00F03DE6" w:rsidRDefault="00C51030"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AF32EEA" w14:textId="77777777" w:rsidR="00C51030" w:rsidRPr="00F03DE6" w:rsidRDefault="00C5103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4.3 </w:t>
                                  </w:r>
                                </w:p>
                              </w:tc>
                              <w:tc>
                                <w:tcPr>
                                  <w:tcW w:w="737" w:type="dxa"/>
                                  <w:tcBorders>
                                    <w:top w:val="nil"/>
                                    <w:left w:val="nil"/>
                                    <w:bottom w:val="nil"/>
                                    <w:right w:val="nil"/>
                                  </w:tcBorders>
                                  <w:shd w:val="clear" w:color="auto" w:fill="auto"/>
                                  <w:noWrap/>
                                  <w:vAlign w:val="center"/>
                                  <w:hideMark/>
                                </w:tcPr>
                                <w:p w14:paraId="3E5BBF45" w14:textId="77777777" w:rsidR="00C51030" w:rsidRPr="00F03DE6" w:rsidRDefault="00C5103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60C581FF" w14:textId="77777777" w:rsidR="00C51030" w:rsidRPr="00F03DE6" w:rsidRDefault="00C5103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4.0 </w:t>
                                  </w:r>
                                </w:p>
                              </w:tc>
                              <w:tc>
                                <w:tcPr>
                                  <w:tcW w:w="567" w:type="dxa"/>
                                  <w:tcBorders>
                                    <w:top w:val="nil"/>
                                    <w:left w:val="nil"/>
                                    <w:bottom w:val="nil"/>
                                    <w:right w:val="nil"/>
                                  </w:tcBorders>
                                  <w:shd w:val="clear" w:color="auto" w:fill="auto"/>
                                  <w:noWrap/>
                                  <w:vAlign w:val="center"/>
                                  <w:hideMark/>
                                </w:tcPr>
                                <w:p w14:paraId="1418FBDD" w14:textId="77777777" w:rsidR="00C51030" w:rsidRPr="00F03DE6" w:rsidRDefault="00C51030" w:rsidP="00E851F4">
                                  <w:pPr>
                                    <w:spacing w:after="0" w:line="240" w:lineRule="auto"/>
                                    <w:jc w:val="center"/>
                                    <w:rPr>
                                      <w:rFonts w:ascii="Times New Roman" w:eastAsia="宋体" w:hAnsi="Times New Roman" w:cs="Times New Roman"/>
                                      <w:color w:val="000000"/>
                                      <w:sz w:val="21"/>
                                      <w:szCs w:val="21"/>
                                    </w:rPr>
                                  </w:pPr>
                                </w:p>
                              </w:tc>
                            </w:tr>
                            <w:tr w:rsidR="00C51030" w:rsidRPr="00F03DE6" w14:paraId="424B6C90" w14:textId="77777777" w:rsidTr="000272FA">
                              <w:trPr>
                                <w:trHeight w:val="283"/>
                                <w:jc w:val="center"/>
                              </w:trPr>
                              <w:tc>
                                <w:tcPr>
                                  <w:tcW w:w="1983" w:type="dxa"/>
                                  <w:tcBorders>
                                    <w:top w:val="nil"/>
                                    <w:left w:val="nil"/>
                                    <w:bottom w:val="nil"/>
                                    <w:right w:val="nil"/>
                                  </w:tcBorders>
                                  <w:shd w:val="clear" w:color="auto" w:fill="auto"/>
                                  <w:noWrap/>
                                  <w:vAlign w:val="center"/>
                                  <w:hideMark/>
                                </w:tcPr>
                                <w:p w14:paraId="498F7EAC" w14:textId="77777777" w:rsidR="00C51030" w:rsidRPr="00F03DE6" w:rsidRDefault="00C51030"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家庭背景</w:t>
                                  </w:r>
                                </w:p>
                              </w:tc>
                              <w:tc>
                                <w:tcPr>
                                  <w:tcW w:w="282" w:type="dxa"/>
                                  <w:tcBorders>
                                    <w:top w:val="nil"/>
                                    <w:left w:val="nil"/>
                                    <w:bottom w:val="nil"/>
                                    <w:right w:val="nil"/>
                                  </w:tcBorders>
                                  <w:shd w:val="clear" w:color="auto" w:fill="auto"/>
                                  <w:noWrap/>
                                  <w:vAlign w:val="center"/>
                                  <w:hideMark/>
                                </w:tcPr>
                                <w:p w14:paraId="20FB55EB" w14:textId="77777777" w:rsidR="00C51030" w:rsidRPr="00F03DE6" w:rsidRDefault="00C51030" w:rsidP="002B3AC1">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51BCC25" w14:textId="77777777" w:rsidR="00C51030" w:rsidRPr="00F03DE6" w:rsidRDefault="00C51030" w:rsidP="002B3AC1">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767394FC" w14:textId="77777777" w:rsidR="00C51030" w:rsidRPr="00F03DE6" w:rsidRDefault="00C51030" w:rsidP="002B3AC1">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4B2776D1" w14:textId="77777777" w:rsidR="00C51030" w:rsidRPr="00F03DE6" w:rsidRDefault="00C51030" w:rsidP="002B3AC1">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4405FFB9" w14:textId="77777777" w:rsidR="00C51030" w:rsidRPr="00F03DE6" w:rsidRDefault="00C51030" w:rsidP="002B3AC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5304735" w14:textId="77777777" w:rsidR="00C51030" w:rsidRPr="00F03DE6" w:rsidRDefault="00C51030" w:rsidP="002B3AC1">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18287E6B" w14:textId="77777777" w:rsidR="00C51030" w:rsidRPr="00F03DE6" w:rsidRDefault="00C51030" w:rsidP="002B3AC1">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64869141" w14:textId="77777777" w:rsidR="00C51030" w:rsidRPr="00F03DE6" w:rsidRDefault="00C51030" w:rsidP="002B3AC1">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197F6845" w14:textId="77777777" w:rsidR="00C51030" w:rsidRPr="00F03DE6" w:rsidRDefault="00C51030" w:rsidP="002B3AC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7CFE9FF" w14:textId="77777777" w:rsidR="00C51030" w:rsidRPr="00F03DE6" w:rsidRDefault="00C51030" w:rsidP="002B3AC1">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0E50A7B1" w14:textId="77777777" w:rsidR="00C51030" w:rsidRPr="00F03DE6" w:rsidRDefault="00C51030" w:rsidP="002B3AC1">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473DF2CA" w14:textId="77777777" w:rsidR="00C51030" w:rsidRPr="00F03DE6" w:rsidRDefault="00C51030" w:rsidP="002B3AC1">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2E97FFC8" w14:textId="77777777" w:rsidR="00C51030" w:rsidRPr="00F03DE6" w:rsidRDefault="00C51030" w:rsidP="002B3AC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83C71AD" w14:textId="77777777" w:rsidR="00C51030" w:rsidRPr="00F03DE6" w:rsidRDefault="00C51030" w:rsidP="002B3AC1">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0.3 </w:t>
                                  </w:r>
                                </w:p>
                              </w:tc>
                              <w:tc>
                                <w:tcPr>
                                  <w:tcW w:w="737" w:type="dxa"/>
                                  <w:tcBorders>
                                    <w:top w:val="nil"/>
                                    <w:left w:val="nil"/>
                                    <w:bottom w:val="nil"/>
                                    <w:right w:val="nil"/>
                                  </w:tcBorders>
                                  <w:shd w:val="clear" w:color="auto" w:fill="auto"/>
                                  <w:noWrap/>
                                  <w:vAlign w:val="center"/>
                                  <w:hideMark/>
                                </w:tcPr>
                                <w:p w14:paraId="61E1C167" w14:textId="77777777" w:rsidR="00C51030" w:rsidRPr="00F03DE6" w:rsidRDefault="00C51030" w:rsidP="002B3AC1">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2CC5782B" w14:textId="77777777" w:rsidR="00C51030" w:rsidRPr="00F03DE6" w:rsidRDefault="00C51030" w:rsidP="002B3AC1">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2E9FC4BE" w14:textId="77777777" w:rsidR="00C51030" w:rsidRPr="00F03DE6" w:rsidRDefault="00C51030" w:rsidP="002B3AC1">
                                  <w:pPr>
                                    <w:spacing w:after="0" w:line="240" w:lineRule="auto"/>
                                    <w:jc w:val="center"/>
                                    <w:rPr>
                                      <w:rFonts w:ascii="Times New Roman" w:eastAsia="宋体" w:hAnsi="Times New Roman" w:cs="Times New Roman"/>
                                      <w:color w:val="000000"/>
                                      <w:sz w:val="21"/>
                                      <w:szCs w:val="21"/>
                                    </w:rPr>
                                  </w:pPr>
                                </w:p>
                              </w:tc>
                            </w:tr>
                            <w:tr w:rsidR="00C51030" w:rsidRPr="00F03DE6" w14:paraId="7D98726D" w14:textId="77777777" w:rsidTr="000272FA">
                              <w:trPr>
                                <w:trHeight w:val="283"/>
                                <w:jc w:val="center"/>
                              </w:trPr>
                              <w:tc>
                                <w:tcPr>
                                  <w:tcW w:w="1983" w:type="dxa"/>
                                  <w:tcBorders>
                                    <w:top w:val="nil"/>
                                    <w:left w:val="nil"/>
                                    <w:bottom w:val="single" w:sz="12" w:space="0" w:color="auto"/>
                                    <w:right w:val="nil"/>
                                  </w:tcBorders>
                                  <w:shd w:val="clear" w:color="auto" w:fill="auto"/>
                                  <w:noWrap/>
                                  <w:vAlign w:val="center"/>
                                  <w:hideMark/>
                                </w:tcPr>
                                <w:p w14:paraId="6290AB59" w14:textId="77777777" w:rsidR="00C51030" w:rsidRPr="00F03DE6" w:rsidRDefault="00C51030" w:rsidP="00606608">
                                  <w:pPr>
                                    <w:spacing w:after="0" w:line="240" w:lineRule="auto"/>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样本数量</w:t>
                                  </w:r>
                                </w:p>
                              </w:tc>
                              <w:tc>
                                <w:tcPr>
                                  <w:tcW w:w="282" w:type="dxa"/>
                                  <w:tcBorders>
                                    <w:top w:val="nil"/>
                                    <w:left w:val="nil"/>
                                    <w:bottom w:val="single" w:sz="12" w:space="0" w:color="auto"/>
                                    <w:right w:val="nil"/>
                                  </w:tcBorders>
                                  <w:shd w:val="clear" w:color="auto" w:fill="auto"/>
                                  <w:noWrap/>
                                  <w:vAlign w:val="center"/>
                                  <w:hideMark/>
                                </w:tcPr>
                                <w:p w14:paraId="630A69C5" w14:textId="77777777" w:rsidR="00C51030" w:rsidRPr="00F03DE6" w:rsidRDefault="00C51030" w:rsidP="002B3AC1">
                                  <w:pPr>
                                    <w:spacing w:after="0" w:line="240" w:lineRule="auto"/>
                                    <w:rPr>
                                      <w:rFonts w:ascii="Times New Roman" w:eastAsia="宋体" w:hAnsi="Times New Roman" w:cs="Times New Roman"/>
                                      <w:b/>
                                      <w:color w:val="000000"/>
                                      <w:sz w:val="21"/>
                                      <w:szCs w:val="21"/>
                                    </w:rPr>
                                  </w:pPr>
                                </w:p>
                              </w:tc>
                              <w:tc>
                                <w:tcPr>
                                  <w:tcW w:w="2211" w:type="dxa"/>
                                  <w:gridSpan w:val="3"/>
                                  <w:tcBorders>
                                    <w:top w:val="nil"/>
                                    <w:left w:val="nil"/>
                                    <w:bottom w:val="single" w:sz="12" w:space="0" w:color="auto"/>
                                    <w:right w:val="nil"/>
                                  </w:tcBorders>
                                  <w:shd w:val="clear" w:color="auto" w:fill="auto"/>
                                  <w:noWrap/>
                                  <w:vAlign w:val="center"/>
                                  <w:hideMark/>
                                </w:tcPr>
                                <w:p w14:paraId="21888EBF" w14:textId="2E6745CC" w:rsidR="00C51030" w:rsidRPr="00F03DE6" w:rsidRDefault="00C51030" w:rsidP="004D343D">
                                  <w:pPr>
                                    <w:spacing w:after="0" w:line="240" w:lineRule="auto"/>
                                    <w:jc w:val="center"/>
                                    <w:rPr>
                                      <w:rFonts w:ascii="Times New Roman" w:eastAsia="宋体" w:hAnsi="Times New Roman" w:cs="Times New Roman"/>
                                      <w:b/>
                                      <w:color w:val="000000"/>
                                      <w:sz w:val="21"/>
                                      <w:szCs w:val="21"/>
                                    </w:rPr>
                                  </w:pPr>
                                  <w:r w:rsidRPr="00F03DE6">
                                    <w:rPr>
                                      <w:rFonts w:ascii="Times New Roman" w:hAnsi="Times New Roman" w:cs="Times New Roman"/>
                                      <w:b/>
                                      <w:color w:val="000000"/>
                                      <w:sz w:val="21"/>
                                      <w:szCs w:val="21"/>
                                    </w:rPr>
                                    <w:t>N=9790</w:t>
                                  </w:r>
                                  <w:del w:id="264" w:author="曾 翠红" w:date="2019-05-09T22:34:00Z">
                                    <w:r w:rsidDel="004D343D">
                                      <w:rPr>
                                        <w:rFonts w:ascii="Times New Roman" w:hAnsi="Times New Roman" w:cs="Times New Roman" w:hint="eastAsia"/>
                                        <w:b/>
                                        <w:color w:val="000000"/>
                                        <w:sz w:val="21"/>
                                        <w:szCs w:val="21"/>
                                      </w:rPr>
                                      <w:delText>,</w:delText>
                                    </w:r>
                                  </w:del>
                                  <w:ins w:id="265" w:author="曾 翠红" w:date="2019-05-09T22:34:00Z">
                                    <w:r>
                                      <w:rPr>
                                        <w:rFonts w:ascii="Times New Roman" w:hAnsi="Times New Roman" w:cs="Times New Roman" w:hint="eastAsia"/>
                                        <w:b/>
                                        <w:color w:val="000000"/>
                                        <w:sz w:val="21"/>
                                        <w:szCs w:val="21"/>
                                      </w:rPr>
                                      <w:t>，</w:t>
                                    </w:r>
                                  </w:ins>
                                  <w:r>
                                    <w:rPr>
                                      <w:rFonts w:ascii="Times New Roman" w:hAnsi="Times New Roman" w:cs="Times New Roman" w:hint="eastAsia"/>
                                      <w:b/>
                                      <w:color w:val="000000"/>
                                      <w:sz w:val="21"/>
                                      <w:szCs w:val="21"/>
                                    </w:rPr>
                                    <w:t>n=3132</w:t>
                                  </w:r>
                                </w:p>
                              </w:tc>
                              <w:tc>
                                <w:tcPr>
                                  <w:tcW w:w="283" w:type="dxa"/>
                                  <w:tcBorders>
                                    <w:top w:val="nil"/>
                                    <w:left w:val="nil"/>
                                    <w:bottom w:val="single" w:sz="12" w:space="0" w:color="auto"/>
                                    <w:right w:val="nil"/>
                                  </w:tcBorders>
                                  <w:shd w:val="clear" w:color="auto" w:fill="auto"/>
                                  <w:noWrap/>
                                  <w:vAlign w:val="center"/>
                                  <w:hideMark/>
                                </w:tcPr>
                                <w:p w14:paraId="0ED9099C" w14:textId="77777777" w:rsidR="00C51030" w:rsidRPr="00F03DE6" w:rsidRDefault="00C51030" w:rsidP="002B3AC1">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nil"/>
                                    <w:left w:val="nil"/>
                                    <w:bottom w:val="single" w:sz="12" w:space="0" w:color="auto"/>
                                    <w:right w:val="nil"/>
                                  </w:tcBorders>
                                  <w:shd w:val="clear" w:color="auto" w:fill="auto"/>
                                  <w:noWrap/>
                                  <w:vAlign w:val="center"/>
                                  <w:hideMark/>
                                </w:tcPr>
                                <w:p w14:paraId="37525F71" w14:textId="77777777" w:rsidR="00C51030" w:rsidRPr="00F03DE6" w:rsidRDefault="00C51030" w:rsidP="002B3AC1">
                                  <w:pPr>
                                    <w:spacing w:after="0" w:line="240" w:lineRule="auto"/>
                                    <w:jc w:val="center"/>
                                    <w:rPr>
                                      <w:rFonts w:ascii="Times New Roman" w:eastAsia="宋体" w:hAnsi="Times New Roman" w:cs="Times New Roman"/>
                                      <w:b/>
                                      <w:color w:val="000000"/>
                                      <w:sz w:val="21"/>
                                      <w:szCs w:val="21"/>
                                    </w:rPr>
                                  </w:pPr>
                                  <w:r w:rsidRPr="00F03DE6">
                                    <w:rPr>
                                      <w:rFonts w:ascii="Times New Roman" w:hAnsi="Times New Roman" w:cs="Times New Roman"/>
                                      <w:b/>
                                      <w:color w:val="000000"/>
                                      <w:sz w:val="21"/>
                                      <w:szCs w:val="21"/>
                                    </w:rPr>
                                    <w:t>N=8198</w:t>
                                  </w:r>
                                </w:p>
                              </w:tc>
                              <w:tc>
                                <w:tcPr>
                                  <w:tcW w:w="567" w:type="dxa"/>
                                  <w:tcBorders>
                                    <w:top w:val="nil"/>
                                    <w:left w:val="nil"/>
                                    <w:bottom w:val="single" w:sz="12" w:space="0" w:color="auto"/>
                                    <w:right w:val="nil"/>
                                  </w:tcBorders>
                                  <w:shd w:val="clear" w:color="auto" w:fill="auto"/>
                                  <w:noWrap/>
                                  <w:vAlign w:val="center"/>
                                  <w:hideMark/>
                                </w:tcPr>
                                <w:p w14:paraId="6E244D9C" w14:textId="77777777" w:rsidR="00C51030" w:rsidRPr="00F03DE6" w:rsidRDefault="00C51030" w:rsidP="002B3AC1">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nil"/>
                                    <w:left w:val="nil"/>
                                    <w:bottom w:val="single" w:sz="12" w:space="0" w:color="auto"/>
                                    <w:right w:val="nil"/>
                                  </w:tcBorders>
                                  <w:shd w:val="clear" w:color="auto" w:fill="auto"/>
                                  <w:noWrap/>
                                  <w:vAlign w:val="center"/>
                                  <w:hideMark/>
                                </w:tcPr>
                                <w:p w14:paraId="01C25888" w14:textId="77777777" w:rsidR="00C51030" w:rsidRPr="00F03DE6" w:rsidRDefault="00C51030" w:rsidP="002B3AC1">
                                  <w:pPr>
                                    <w:spacing w:after="0" w:line="240" w:lineRule="auto"/>
                                    <w:jc w:val="center"/>
                                    <w:rPr>
                                      <w:rFonts w:ascii="Times New Roman" w:eastAsia="宋体" w:hAnsi="Times New Roman" w:cs="Times New Roman"/>
                                      <w:b/>
                                      <w:color w:val="000000"/>
                                      <w:sz w:val="21"/>
                                      <w:szCs w:val="21"/>
                                    </w:rPr>
                                  </w:pPr>
                                  <w:r w:rsidRPr="00F03DE6">
                                    <w:rPr>
                                      <w:rFonts w:ascii="Times New Roman" w:hAnsi="Times New Roman" w:cs="Times New Roman"/>
                                      <w:b/>
                                      <w:color w:val="000000"/>
                                      <w:sz w:val="21"/>
                                      <w:szCs w:val="21"/>
                                    </w:rPr>
                                    <w:t>N=1563</w:t>
                                  </w:r>
                                </w:p>
                              </w:tc>
                              <w:tc>
                                <w:tcPr>
                                  <w:tcW w:w="567" w:type="dxa"/>
                                  <w:tcBorders>
                                    <w:top w:val="nil"/>
                                    <w:left w:val="nil"/>
                                    <w:bottom w:val="single" w:sz="12" w:space="0" w:color="auto"/>
                                    <w:right w:val="nil"/>
                                  </w:tcBorders>
                                  <w:shd w:val="clear" w:color="auto" w:fill="auto"/>
                                  <w:noWrap/>
                                  <w:vAlign w:val="center"/>
                                  <w:hideMark/>
                                </w:tcPr>
                                <w:p w14:paraId="17CAFA74" w14:textId="77777777" w:rsidR="00C51030" w:rsidRPr="00F03DE6" w:rsidRDefault="00C51030" w:rsidP="002B3AC1">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nil"/>
                                    <w:left w:val="nil"/>
                                    <w:bottom w:val="single" w:sz="12" w:space="0" w:color="auto"/>
                                    <w:right w:val="nil"/>
                                  </w:tcBorders>
                                  <w:shd w:val="clear" w:color="auto" w:fill="auto"/>
                                  <w:noWrap/>
                                  <w:vAlign w:val="center"/>
                                  <w:hideMark/>
                                </w:tcPr>
                                <w:p w14:paraId="60F6EB97" w14:textId="77777777" w:rsidR="00C51030" w:rsidRPr="00F03DE6" w:rsidRDefault="00C51030" w:rsidP="002B3AC1">
                                  <w:pPr>
                                    <w:spacing w:after="0" w:line="240" w:lineRule="auto"/>
                                    <w:jc w:val="center"/>
                                    <w:rPr>
                                      <w:rFonts w:ascii="Times New Roman" w:eastAsia="宋体" w:hAnsi="Times New Roman" w:cs="Times New Roman"/>
                                      <w:b/>
                                      <w:color w:val="000000"/>
                                      <w:sz w:val="21"/>
                                      <w:szCs w:val="21"/>
                                    </w:rPr>
                                  </w:pPr>
                                  <w:r w:rsidRPr="00F03DE6">
                                    <w:rPr>
                                      <w:rFonts w:ascii="Times New Roman" w:hAnsi="Times New Roman" w:cs="Times New Roman"/>
                                      <w:b/>
                                      <w:color w:val="000000"/>
                                      <w:sz w:val="21"/>
                                      <w:szCs w:val="21"/>
                                    </w:rPr>
                                    <w:t>N=29</w:t>
                                  </w:r>
                                </w:p>
                              </w:tc>
                              <w:tc>
                                <w:tcPr>
                                  <w:tcW w:w="567" w:type="dxa"/>
                                  <w:tcBorders>
                                    <w:top w:val="nil"/>
                                    <w:left w:val="nil"/>
                                    <w:bottom w:val="single" w:sz="12" w:space="0" w:color="auto"/>
                                    <w:right w:val="nil"/>
                                  </w:tcBorders>
                                  <w:shd w:val="clear" w:color="auto" w:fill="auto"/>
                                  <w:noWrap/>
                                  <w:vAlign w:val="center"/>
                                  <w:hideMark/>
                                </w:tcPr>
                                <w:p w14:paraId="7BB8DA37" w14:textId="77777777" w:rsidR="00C51030" w:rsidRPr="00F03DE6" w:rsidRDefault="00C51030" w:rsidP="002B3AC1">
                                  <w:pPr>
                                    <w:spacing w:after="0" w:line="240" w:lineRule="auto"/>
                                    <w:jc w:val="center"/>
                                    <w:rPr>
                                      <w:rFonts w:ascii="Times New Roman" w:eastAsia="宋体" w:hAnsi="Times New Roman" w:cs="Times New Roman"/>
                                      <w:b/>
                                      <w:color w:val="000000"/>
                                      <w:sz w:val="21"/>
                                      <w:szCs w:val="21"/>
                                    </w:rPr>
                                  </w:pPr>
                                </w:p>
                              </w:tc>
                            </w:tr>
                            <w:tr w:rsidR="00C51030" w:rsidRPr="00F03DE6" w14:paraId="07AB9D72" w14:textId="77777777" w:rsidTr="000272FA">
                              <w:trPr>
                                <w:trHeight w:val="283"/>
                                <w:jc w:val="center"/>
                              </w:trPr>
                              <w:tc>
                                <w:tcPr>
                                  <w:tcW w:w="13090" w:type="dxa"/>
                                  <w:gridSpan w:val="18"/>
                                  <w:tcBorders>
                                    <w:top w:val="nil"/>
                                    <w:left w:val="nil"/>
                                    <w:bottom w:val="nil"/>
                                    <w:right w:val="nil"/>
                                  </w:tcBorders>
                                  <w:shd w:val="clear" w:color="auto" w:fill="auto"/>
                                  <w:noWrap/>
                                  <w:vAlign w:val="center"/>
                                </w:tcPr>
                                <w:p w14:paraId="5C6AC8F1" w14:textId="77777777" w:rsidR="00C51030" w:rsidRPr="00F03DE6" w:rsidRDefault="00C51030" w:rsidP="00606608">
                                  <w:pPr>
                                    <w:spacing w:after="0" w:line="240" w:lineRule="auto"/>
                                    <w:jc w:val="both"/>
                                    <w:rPr>
                                      <w:rFonts w:ascii="Times New Roman" w:eastAsia="宋体" w:hAnsi="Times New Roman" w:cs="Times New Roman"/>
                                      <w:color w:val="000000"/>
                                      <w:sz w:val="21"/>
                                      <w:szCs w:val="21"/>
                                    </w:rPr>
                                  </w:pPr>
                                  <w:r w:rsidRPr="00F03DE6">
                                    <w:rPr>
                                      <w:rFonts w:ascii="Times New Roman" w:hAnsi="Times New Roman" w:cs="Times New Roman"/>
                                      <w:sz w:val="18"/>
                                      <w:szCs w:val="18"/>
                                    </w:rPr>
                                    <w:t>注：</w:t>
                                  </w:r>
                                  <w:r w:rsidRPr="00F03DE6">
                                    <w:rPr>
                                      <w:rFonts w:ascii="Times New Roman" w:hAnsi="Times New Roman" w:cs="Times New Roman"/>
                                      <w:sz w:val="18"/>
                                      <w:szCs w:val="18"/>
                                    </w:rPr>
                                    <w:t>***</w:t>
                                  </w:r>
                                  <w:r w:rsidRPr="00F03DE6">
                                    <w:rPr>
                                      <w:rFonts w:ascii="Times New Roman" w:hAnsi="Times New Roman" w:cs="Times New Roman"/>
                                      <w:sz w:val="18"/>
                                      <w:szCs w:val="18"/>
                                    </w:rPr>
                                    <w:t>、</w:t>
                                  </w:r>
                                  <w:r w:rsidRPr="00F03DE6">
                                    <w:rPr>
                                      <w:rFonts w:ascii="Times New Roman" w:hAnsi="Times New Roman" w:cs="Times New Roman"/>
                                      <w:sz w:val="18"/>
                                      <w:szCs w:val="18"/>
                                    </w:rPr>
                                    <w:t>**</w:t>
                                  </w:r>
                                  <w:r w:rsidRPr="00F03DE6">
                                    <w:rPr>
                                      <w:rFonts w:ascii="Times New Roman" w:hAnsi="Times New Roman" w:cs="Times New Roman"/>
                                      <w:sz w:val="18"/>
                                      <w:szCs w:val="18"/>
                                    </w:rPr>
                                    <w:t>和</w:t>
                                  </w:r>
                                  <w:r w:rsidRPr="00F03DE6">
                                    <w:rPr>
                                      <w:rFonts w:ascii="Times New Roman" w:hAnsi="Times New Roman" w:cs="Times New Roman"/>
                                      <w:sz w:val="18"/>
                                      <w:szCs w:val="18"/>
                                    </w:rPr>
                                    <w:t>*</w:t>
                                  </w:r>
                                  <w:r w:rsidRPr="00F03DE6">
                                    <w:rPr>
                                      <w:rFonts w:ascii="Times New Roman" w:hAnsi="Times New Roman" w:cs="Times New Roman"/>
                                      <w:sz w:val="18"/>
                                      <w:szCs w:val="18"/>
                                    </w:rPr>
                                    <w:t>分别表示</w:t>
                                  </w:r>
                                  <w:r w:rsidRPr="00F03DE6">
                                    <w:rPr>
                                      <w:rFonts w:ascii="Times New Roman" w:hAnsi="Times New Roman" w:cs="Times New Roman"/>
                                      <w:sz w:val="18"/>
                                      <w:szCs w:val="18"/>
                                    </w:rPr>
                                    <w:t>1%</w:t>
                                  </w:r>
                                  <w:r w:rsidRPr="00F03DE6">
                                    <w:rPr>
                                      <w:rFonts w:ascii="Times New Roman" w:hAnsi="Times New Roman" w:cs="Times New Roman"/>
                                      <w:sz w:val="18"/>
                                      <w:szCs w:val="18"/>
                                    </w:rPr>
                                    <w:t>、</w:t>
                                  </w:r>
                                  <w:r w:rsidRPr="00F03DE6">
                                    <w:rPr>
                                      <w:rFonts w:ascii="Times New Roman" w:hAnsi="Times New Roman" w:cs="Times New Roman"/>
                                      <w:sz w:val="18"/>
                                      <w:szCs w:val="18"/>
                                    </w:rPr>
                                    <w:t>5%</w:t>
                                  </w:r>
                                  <w:r w:rsidRPr="00F03DE6">
                                    <w:rPr>
                                      <w:rFonts w:ascii="Times New Roman" w:hAnsi="Times New Roman" w:cs="Times New Roman"/>
                                      <w:sz w:val="18"/>
                                      <w:szCs w:val="18"/>
                                    </w:rPr>
                                    <w:t>和</w:t>
                                  </w:r>
                                  <w:r w:rsidRPr="00F03DE6">
                                    <w:rPr>
                                      <w:rFonts w:ascii="Times New Roman" w:hAnsi="Times New Roman" w:cs="Times New Roman"/>
                                      <w:sz w:val="18"/>
                                      <w:szCs w:val="18"/>
                                    </w:rPr>
                                    <w:t>10%</w:t>
                                  </w:r>
                                  <w:r w:rsidRPr="00F03DE6">
                                    <w:rPr>
                                      <w:rFonts w:ascii="Times New Roman" w:hAnsi="Times New Roman" w:cs="Times New Roman"/>
                                      <w:sz w:val="18"/>
                                      <w:szCs w:val="18"/>
                                    </w:rPr>
                                    <w:t>的显著性水平。</w:t>
                                  </w:r>
                                </w:p>
                              </w:tc>
                            </w:tr>
                          </w:tbl>
                          <w:p w14:paraId="5DC3D45C" w14:textId="77777777" w:rsidR="00C51030" w:rsidRDefault="00C51030" w:rsidP="00742017">
                            <w:pPr>
                              <w:spacing w:after="83"/>
                            </w:pPr>
                          </w:p>
                          <w:p w14:paraId="3CB6C53C" w14:textId="77777777" w:rsidR="00C51030" w:rsidRDefault="00C51030" w:rsidP="0074201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87C424" id="_x0000_s1074" type="#_x0000_t202" style="position:absolute;left:0;text-align:left;margin-left:-122.55pt;margin-top:0;width:685.95pt;height:439.35pt;rotation:-90;z-index:251666432;visibility:visible;mso-wrap-style:square;mso-width-percent:0;mso-height-percent:0;mso-wrap-distance-left:9pt;mso-wrap-distance-top:3.6pt;mso-wrap-distance-right:9pt;mso-wrap-distance-bottom:3.6pt;mso-position-horizontal:absolute;mso-position-horizontal-relative:margin;mso-position-vertical:center;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" filled="f" stroked="f">
                <v:textbox>
                  <w:txbxContent>
                    <w:p w14:paraId="469198AB" w14:textId="2617414F" w:rsidR="00C51030" w:rsidRPr="008323E8" w:rsidRDefault="00C51030" w:rsidP="00742017">
                      <w:pPr>
                        <w:spacing w:beforeLines="100" w:before="326" w:after="0" w:line="400" w:lineRule="exact"/>
                        <w:jc w:val="center"/>
                        <w:rPr>
                          <w:rFonts w:ascii="Times New Roman" w:eastAsia="黑体" w:hAnsi="Times New Roman" w:cs="Times New Roman"/>
                          <w:bCs/>
                          <w:color w:val="000000"/>
                          <w:sz w:val="21"/>
                          <w:szCs w:val="21"/>
                        </w:rPr>
                      </w:pPr>
                      <w:r w:rsidRPr="008323E8">
                        <w:rPr>
                          <w:rFonts w:ascii="Times New Roman" w:eastAsia="黑体" w:hAnsi="Times New Roman" w:cs="Times New Roman"/>
                          <w:bCs/>
                          <w:color w:val="000000"/>
                          <w:sz w:val="21"/>
                          <w:szCs w:val="21"/>
                        </w:rPr>
                        <w:t>表</w:t>
                      </w:r>
                      <w:r w:rsidRPr="008323E8">
                        <w:rPr>
                          <w:rFonts w:ascii="Times New Roman" w:eastAsia="黑体" w:hAnsi="Times New Roman" w:cs="Times New Roman"/>
                          <w:bCs/>
                          <w:color w:val="000000"/>
                          <w:sz w:val="21"/>
                          <w:szCs w:val="21"/>
                        </w:rPr>
                        <w:t>3-</w:t>
                      </w:r>
                      <w:r>
                        <w:rPr>
                          <w:rFonts w:ascii="Times New Roman" w:eastAsia="黑体" w:hAnsi="Times New Roman" w:cs="Times New Roman"/>
                          <w:bCs/>
                          <w:color w:val="000000"/>
                          <w:sz w:val="21"/>
                          <w:szCs w:val="21"/>
                        </w:rPr>
                        <w:t>5</w:t>
                      </w:r>
                      <w:r w:rsidRPr="008323E8">
                        <w:rPr>
                          <w:rFonts w:ascii="Times New Roman" w:eastAsia="黑体" w:hAnsi="Times New Roman" w:cs="Times New Roman"/>
                          <w:bCs/>
                          <w:color w:val="000000"/>
                          <w:sz w:val="21"/>
                          <w:szCs w:val="21"/>
                        </w:rPr>
                        <w:t xml:space="preserve">  </w:t>
                      </w:r>
                      <w:del w:id="266" w:author="曾 翠红" w:date="2019-05-07T10:33:00Z">
                        <w:r w:rsidDel="009314E9">
                          <w:rPr>
                            <w:rFonts w:ascii="Times New Roman" w:eastAsia="黑体" w:hAnsi="Times New Roman" w:cs="Times New Roman"/>
                            <w:bCs/>
                            <w:color w:val="000000"/>
                            <w:sz w:val="21"/>
                            <w:szCs w:val="21"/>
                          </w:rPr>
                          <w:delText>稻谷</w:delText>
                        </w:r>
                      </w:del>
                      <w:ins w:id="267" w:author="曾 翠红" w:date="2019-05-07T10:33:00Z">
                        <w:r>
                          <w:rPr>
                            <w:rFonts w:ascii="Times New Roman" w:eastAsia="黑体" w:hAnsi="Times New Roman" w:cs="Times New Roman"/>
                            <w:bCs/>
                            <w:color w:val="000000"/>
                            <w:sz w:val="21"/>
                            <w:szCs w:val="21"/>
                          </w:rPr>
                          <w:t>水稻</w:t>
                        </w:r>
                      </w:ins>
                      <w:r w:rsidRPr="008323E8">
                        <w:rPr>
                          <w:rFonts w:ascii="Times New Roman" w:eastAsia="黑体" w:hAnsi="Times New Roman" w:cs="Times New Roman"/>
                          <w:bCs/>
                          <w:color w:val="000000"/>
                          <w:sz w:val="21"/>
                          <w:szCs w:val="21"/>
                        </w:rPr>
                        <w:t>种植区农户的基本特征和投入产出情况</w:t>
                      </w:r>
                    </w:p>
                    <w:tbl>
                      <w:tblPr>
                        <w:tblW w:w="13093" w:type="dxa"/>
                        <w:jc w:val="center"/>
                        <w:tblLayout w:type="fixed"/>
                        <w:tblLook w:val="04A0" w:firstRow="1" w:lastRow="0" w:firstColumn="1" w:lastColumn="0" w:noHBand="0" w:noVBand="1"/>
                      </w:tblPr>
                      <w:tblGrid>
                        <w:gridCol w:w="1983"/>
                        <w:gridCol w:w="282"/>
                        <w:gridCol w:w="737"/>
                        <w:gridCol w:w="737"/>
                        <w:gridCol w:w="737"/>
                        <w:gridCol w:w="283"/>
                        <w:gridCol w:w="737"/>
                        <w:gridCol w:w="737"/>
                        <w:gridCol w:w="737"/>
                        <w:gridCol w:w="567"/>
                        <w:gridCol w:w="737"/>
                        <w:gridCol w:w="737"/>
                        <w:gridCol w:w="737"/>
                        <w:gridCol w:w="567"/>
                        <w:gridCol w:w="737"/>
                        <w:gridCol w:w="737"/>
                        <w:gridCol w:w="737"/>
                        <w:gridCol w:w="567"/>
                      </w:tblGrid>
                      <w:tr w:rsidR="00C51030" w:rsidRPr="00F03DE6" w14:paraId="24A0CA27" w14:textId="77777777" w:rsidTr="000272FA">
                        <w:trPr>
                          <w:trHeight w:val="397"/>
                          <w:jc w:val="center"/>
                        </w:trPr>
                        <w:tc>
                          <w:tcPr>
                            <w:tcW w:w="1983" w:type="dxa"/>
                            <w:vMerge w:val="restart"/>
                            <w:tcBorders>
                              <w:top w:val="single" w:sz="12" w:space="0" w:color="auto"/>
                              <w:left w:val="nil"/>
                              <w:right w:val="nil"/>
                            </w:tcBorders>
                            <w:shd w:val="clear" w:color="auto" w:fill="auto"/>
                            <w:noWrap/>
                            <w:vAlign w:val="center"/>
                            <w:hideMark/>
                          </w:tcPr>
                          <w:p w14:paraId="5A9ABF85" w14:textId="77777777" w:rsidR="00C51030" w:rsidRPr="00F03DE6" w:rsidRDefault="00C51030" w:rsidP="00606608">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变量</w:t>
                            </w:r>
                          </w:p>
                        </w:tc>
                        <w:tc>
                          <w:tcPr>
                            <w:tcW w:w="282" w:type="dxa"/>
                            <w:tcBorders>
                              <w:top w:val="single" w:sz="12" w:space="0" w:color="auto"/>
                              <w:left w:val="nil"/>
                              <w:right w:val="nil"/>
                            </w:tcBorders>
                            <w:shd w:val="clear" w:color="auto" w:fill="auto"/>
                            <w:noWrap/>
                            <w:vAlign w:val="center"/>
                            <w:hideMark/>
                          </w:tcPr>
                          <w:p w14:paraId="7DB244A1" w14:textId="77777777" w:rsidR="00C51030" w:rsidRPr="00F03DE6" w:rsidRDefault="00C51030" w:rsidP="000D71E6">
                            <w:pPr>
                              <w:spacing w:after="0" w:line="240" w:lineRule="auto"/>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3AFFC33C" w14:textId="77777777" w:rsidR="00C51030" w:rsidRPr="00F03DE6" w:rsidRDefault="00C51030" w:rsidP="00E851F4">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总体</w:t>
                            </w:r>
                          </w:p>
                        </w:tc>
                        <w:tc>
                          <w:tcPr>
                            <w:tcW w:w="283" w:type="dxa"/>
                            <w:tcBorders>
                              <w:top w:val="single" w:sz="12" w:space="0" w:color="auto"/>
                              <w:left w:val="nil"/>
                              <w:right w:val="nil"/>
                            </w:tcBorders>
                            <w:vAlign w:val="center"/>
                          </w:tcPr>
                          <w:p w14:paraId="00F19A42" w14:textId="77777777" w:rsidR="00C51030" w:rsidRPr="00F03DE6" w:rsidRDefault="00C51030" w:rsidP="00E851F4">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4FB79810" w14:textId="77777777" w:rsidR="00C51030" w:rsidRPr="00F03DE6" w:rsidRDefault="00C51030" w:rsidP="00E851F4">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小规模</w:t>
                            </w:r>
                          </w:p>
                        </w:tc>
                        <w:tc>
                          <w:tcPr>
                            <w:tcW w:w="567" w:type="dxa"/>
                            <w:tcBorders>
                              <w:top w:val="single" w:sz="12" w:space="0" w:color="auto"/>
                              <w:left w:val="nil"/>
                              <w:bottom w:val="single" w:sz="4" w:space="0" w:color="auto"/>
                              <w:right w:val="nil"/>
                            </w:tcBorders>
                            <w:shd w:val="clear" w:color="auto" w:fill="auto"/>
                            <w:noWrap/>
                            <w:vAlign w:val="center"/>
                            <w:hideMark/>
                          </w:tcPr>
                          <w:p w14:paraId="51517F98" w14:textId="77777777" w:rsidR="00C51030" w:rsidRPr="00F03DE6" w:rsidRDefault="00C51030" w:rsidP="00E851F4">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3E98D119" w14:textId="77777777" w:rsidR="00C51030" w:rsidRPr="00F03DE6" w:rsidRDefault="00C51030" w:rsidP="00E851F4">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中等规模</w:t>
                            </w:r>
                          </w:p>
                        </w:tc>
                        <w:tc>
                          <w:tcPr>
                            <w:tcW w:w="567" w:type="dxa"/>
                            <w:tcBorders>
                              <w:top w:val="single" w:sz="12" w:space="0" w:color="auto"/>
                              <w:left w:val="nil"/>
                              <w:bottom w:val="single" w:sz="4" w:space="0" w:color="auto"/>
                              <w:right w:val="nil"/>
                            </w:tcBorders>
                            <w:vAlign w:val="center"/>
                          </w:tcPr>
                          <w:p w14:paraId="079A6E9F" w14:textId="77777777" w:rsidR="00C51030" w:rsidRPr="00F03DE6" w:rsidRDefault="00C51030" w:rsidP="00E851F4">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4A9288A0" w14:textId="77777777" w:rsidR="00C51030" w:rsidRPr="00F03DE6" w:rsidRDefault="00C51030" w:rsidP="00E851F4">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大规模</w:t>
                            </w:r>
                          </w:p>
                        </w:tc>
                        <w:tc>
                          <w:tcPr>
                            <w:tcW w:w="567" w:type="dxa"/>
                            <w:tcBorders>
                              <w:top w:val="single" w:sz="12" w:space="0" w:color="auto"/>
                              <w:left w:val="nil"/>
                              <w:bottom w:val="single" w:sz="4" w:space="0" w:color="auto"/>
                              <w:right w:val="nil"/>
                            </w:tcBorders>
                            <w:shd w:val="clear" w:color="auto" w:fill="auto"/>
                            <w:noWrap/>
                            <w:vAlign w:val="center"/>
                            <w:hideMark/>
                          </w:tcPr>
                          <w:p w14:paraId="72904B2C" w14:textId="77777777" w:rsidR="00C51030" w:rsidRPr="00F03DE6" w:rsidRDefault="00C51030" w:rsidP="00E851F4">
                            <w:pPr>
                              <w:spacing w:after="0" w:line="240" w:lineRule="auto"/>
                              <w:jc w:val="center"/>
                              <w:rPr>
                                <w:rFonts w:ascii="Times New Roman" w:eastAsia="宋体" w:hAnsi="Times New Roman" w:cs="Times New Roman"/>
                                <w:b/>
                                <w:color w:val="000000"/>
                                <w:sz w:val="21"/>
                                <w:szCs w:val="21"/>
                              </w:rPr>
                            </w:pPr>
                          </w:p>
                        </w:tc>
                      </w:tr>
                      <w:tr w:rsidR="00C51030" w:rsidRPr="00F03DE6" w14:paraId="4CC53D25" w14:textId="77777777" w:rsidTr="000272FA">
                        <w:trPr>
                          <w:trHeight w:val="397"/>
                          <w:jc w:val="center"/>
                        </w:trPr>
                        <w:tc>
                          <w:tcPr>
                            <w:tcW w:w="1983" w:type="dxa"/>
                            <w:vMerge/>
                            <w:tcBorders>
                              <w:left w:val="nil"/>
                              <w:bottom w:val="single" w:sz="4" w:space="0" w:color="000000"/>
                              <w:right w:val="nil"/>
                            </w:tcBorders>
                            <w:vAlign w:val="center"/>
                            <w:hideMark/>
                          </w:tcPr>
                          <w:p w14:paraId="4777F4B0" w14:textId="77777777" w:rsidR="00C51030" w:rsidRPr="00F03DE6" w:rsidRDefault="00C51030" w:rsidP="00606608">
                            <w:pPr>
                              <w:spacing w:after="0" w:line="240" w:lineRule="auto"/>
                              <w:rPr>
                                <w:rFonts w:ascii="Times New Roman" w:eastAsia="宋体" w:hAnsi="Times New Roman" w:cs="Times New Roman"/>
                                <w:b/>
                                <w:color w:val="000000"/>
                                <w:sz w:val="21"/>
                                <w:szCs w:val="21"/>
                              </w:rPr>
                            </w:pPr>
                          </w:p>
                        </w:tc>
                        <w:tc>
                          <w:tcPr>
                            <w:tcW w:w="282" w:type="dxa"/>
                            <w:tcBorders>
                              <w:top w:val="nil"/>
                              <w:left w:val="nil"/>
                              <w:right w:val="nil"/>
                            </w:tcBorders>
                            <w:shd w:val="clear" w:color="auto" w:fill="auto"/>
                            <w:noWrap/>
                            <w:vAlign w:val="center"/>
                            <w:hideMark/>
                          </w:tcPr>
                          <w:p w14:paraId="5FF2D874" w14:textId="77777777" w:rsidR="00C51030" w:rsidRPr="00F03DE6" w:rsidRDefault="00C51030" w:rsidP="000D71E6">
                            <w:pPr>
                              <w:spacing w:after="0" w:line="240" w:lineRule="auto"/>
                              <w:rPr>
                                <w:rFonts w:ascii="Times New Roman" w:eastAsia="宋体" w:hAnsi="Times New Roman" w:cs="Times New Roman"/>
                                <w:b/>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0266D627" w14:textId="77777777" w:rsidR="00C51030" w:rsidRPr="00F03DE6" w:rsidRDefault="00C51030" w:rsidP="00E851F4">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3E323AE2" w14:textId="77777777" w:rsidR="00C51030" w:rsidRPr="00F03DE6" w:rsidRDefault="00C51030" w:rsidP="00E851F4">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2809CA18" w14:textId="77777777" w:rsidR="00C51030" w:rsidRPr="00F03DE6" w:rsidRDefault="00C51030" w:rsidP="00E851F4">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最小</w:t>
                            </w:r>
                          </w:p>
                        </w:tc>
                        <w:tc>
                          <w:tcPr>
                            <w:tcW w:w="283" w:type="dxa"/>
                            <w:tcBorders>
                              <w:left w:val="nil"/>
                              <w:right w:val="nil"/>
                            </w:tcBorders>
                            <w:shd w:val="clear" w:color="auto" w:fill="auto"/>
                            <w:noWrap/>
                            <w:vAlign w:val="center"/>
                            <w:hideMark/>
                          </w:tcPr>
                          <w:p w14:paraId="1A9ACAF8" w14:textId="77777777" w:rsidR="00C51030" w:rsidRPr="00F03DE6" w:rsidRDefault="00C51030" w:rsidP="00E851F4">
                            <w:pPr>
                              <w:spacing w:after="0" w:line="240" w:lineRule="auto"/>
                              <w:jc w:val="center"/>
                              <w:rPr>
                                <w:rFonts w:ascii="Times New Roman" w:eastAsia="宋体" w:hAnsi="Times New Roman" w:cs="Times New Roman"/>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3F69542D" w14:textId="77777777" w:rsidR="00C51030" w:rsidRPr="00F03DE6" w:rsidRDefault="00C51030" w:rsidP="00E851F4">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46CF1225" w14:textId="77777777" w:rsidR="00C51030" w:rsidRPr="00F03DE6" w:rsidRDefault="00C51030" w:rsidP="00E851F4">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10F80071" w14:textId="77777777" w:rsidR="00C51030" w:rsidRPr="00F03DE6" w:rsidRDefault="00C51030" w:rsidP="00E851F4">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最小</w:t>
                            </w:r>
                          </w:p>
                        </w:tc>
                        <w:tc>
                          <w:tcPr>
                            <w:tcW w:w="567" w:type="dxa"/>
                            <w:tcBorders>
                              <w:top w:val="single" w:sz="4" w:space="0" w:color="auto"/>
                              <w:left w:val="nil"/>
                              <w:bottom w:val="single" w:sz="4" w:space="0" w:color="auto"/>
                              <w:right w:val="nil"/>
                            </w:tcBorders>
                            <w:shd w:val="clear" w:color="auto" w:fill="auto"/>
                            <w:noWrap/>
                            <w:vAlign w:val="center"/>
                            <w:hideMark/>
                          </w:tcPr>
                          <w:p w14:paraId="1535B137" w14:textId="00CC83B0" w:rsidR="00C51030" w:rsidRPr="00F03DE6" w:rsidRDefault="00C51030" w:rsidP="00E851F4">
                            <w:pPr>
                              <w:spacing w:after="0" w:line="240" w:lineRule="auto"/>
                              <w:jc w:val="center"/>
                              <w:rPr>
                                <w:rFonts w:ascii="Times New Roman" w:eastAsia="宋体" w:hAnsi="Times New Roman" w:cs="Times New Roman"/>
                                <w:color w:val="000000"/>
                                <w:sz w:val="21"/>
                                <w:szCs w:val="21"/>
                              </w:rPr>
                            </w:pPr>
                            <w:r>
                              <w:rPr>
                                <w:rFonts w:ascii="Times New Roman" w:eastAsia="宋体" w:hAnsi="Times New Roman" w:cs="Times New Roman" w:hint="eastAsia"/>
                                <w:color w:val="000000"/>
                                <w:sz w:val="21"/>
                                <w:szCs w:val="21"/>
                              </w:rPr>
                              <w:t>F</w:t>
                            </w:r>
                          </w:p>
                        </w:tc>
                        <w:tc>
                          <w:tcPr>
                            <w:tcW w:w="737" w:type="dxa"/>
                            <w:tcBorders>
                              <w:top w:val="single" w:sz="4" w:space="0" w:color="auto"/>
                              <w:left w:val="nil"/>
                              <w:bottom w:val="single" w:sz="4" w:space="0" w:color="auto"/>
                              <w:right w:val="nil"/>
                            </w:tcBorders>
                            <w:shd w:val="clear" w:color="auto" w:fill="auto"/>
                            <w:noWrap/>
                            <w:vAlign w:val="center"/>
                            <w:hideMark/>
                          </w:tcPr>
                          <w:p w14:paraId="47DC4D5E" w14:textId="77777777" w:rsidR="00C51030" w:rsidRPr="00F03DE6" w:rsidRDefault="00C51030" w:rsidP="00E851F4">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6990E670" w14:textId="77777777" w:rsidR="00C51030" w:rsidRPr="00F03DE6" w:rsidRDefault="00C51030" w:rsidP="00E851F4">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76E547FA" w14:textId="77777777" w:rsidR="00C51030" w:rsidRPr="00F03DE6" w:rsidRDefault="00C51030" w:rsidP="00E851F4">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最小</w:t>
                            </w:r>
                          </w:p>
                        </w:tc>
                        <w:tc>
                          <w:tcPr>
                            <w:tcW w:w="567" w:type="dxa"/>
                            <w:tcBorders>
                              <w:top w:val="single" w:sz="4" w:space="0" w:color="auto"/>
                              <w:left w:val="nil"/>
                              <w:bottom w:val="single" w:sz="4" w:space="0" w:color="auto"/>
                              <w:right w:val="nil"/>
                            </w:tcBorders>
                            <w:shd w:val="clear" w:color="auto" w:fill="auto"/>
                            <w:noWrap/>
                            <w:vAlign w:val="center"/>
                            <w:hideMark/>
                          </w:tcPr>
                          <w:p w14:paraId="5507343C" w14:textId="472051D8" w:rsidR="00C51030" w:rsidRPr="00F03DE6" w:rsidRDefault="00C51030" w:rsidP="00E851F4">
                            <w:pPr>
                              <w:spacing w:after="0" w:line="240" w:lineRule="auto"/>
                              <w:jc w:val="center"/>
                              <w:rPr>
                                <w:rFonts w:ascii="Times New Roman" w:eastAsia="宋体" w:hAnsi="Times New Roman" w:cs="Times New Roman"/>
                                <w:color w:val="000000"/>
                                <w:sz w:val="21"/>
                                <w:szCs w:val="21"/>
                              </w:rPr>
                            </w:pPr>
                            <w:r>
                              <w:rPr>
                                <w:rFonts w:ascii="Times New Roman" w:eastAsia="宋体" w:hAnsi="Times New Roman" w:cs="Times New Roman" w:hint="eastAsia"/>
                                <w:color w:val="000000"/>
                                <w:sz w:val="21"/>
                                <w:szCs w:val="21"/>
                              </w:rPr>
                              <w:t>F</w:t>
                            </w:r>
                          </w:p>
                        </w:tc>
                        <w:tc>
                          <w:tcPr>
                            <w:tcW w:w="737" w:type="dxa"/>
                            <w:tcBorders>
                              <w:top w:val="single" w:sz="4" w:space="0" w:color="auto"/>
                              <w:left w:val="nil"/>
                              <w:bottom w:val="single" w:sz="4" w:space="0" w:color="auto"/>
                              <w:right w:val="nil"/>
                            </w:tcBorders>
                            <w:shd w:val="clear" w:color="auto" w:fill="auto"/>
                            <w:noWrap/>
                            <w:vAlign w:val="center"/>
                            <w:hideMark/>
                          </w:tcPr>
                          <w:p w14:paraId="106BC9BA" w14:textId="77777777" w:rsidR="00C51030" w:rsidRPr="00F03DE6" w:rsidRDefault="00C51030" w:rsidP="00E851F4">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12269594" w14:textId="77777777" w:rsidR="00C51030" w:rsidRPr="00F03DE6" w:rsidRDefault="00C51030" w:rsidP="00E851F4">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6D44FA4C" w14:textId="77777777" w:rsidR="00C51030" w:rsidRPr="00F03DE6" w:rsidRDefault="00C51030" w:rsidP="00E851F4">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最小</w:t>
                            </w:r>
                          </w:p>
                        </w:tc>
                        <w:tc>
                          <w:tcPr>
                            <w:tcW w:w="567" w:type="dxa"/>
                            <w:tcBorders>
                              <w:top w:val="single" w:sz="4" w:space="0" w:color="auto"/>
                              <w:left w:val="nil"/>
                              <w:bottom w:val="single" w:sz="4" w:space="0" w:color="auto"/>
                              <w:right w:val="nil"/>
                            </w:tcBorders>
                            <w:shd w:val="clear" w:color="auto" w:fill="auto"/>
                            <w:noWrap/>
                            <w:vAlign w:val="center"/>
                            <w:hideMark/>
                          </w:tcPr>
                          <w:p w14:paraId="0A4323E8" w14:textId="31A1FAD2" w:rsidR="00C51030" w:rsidRPr="00F03DE6" w:rsidRDefault="00C51030" w:rsidP="00E851F4">
                            <w:pPr>
                              <w:spacing w:after="0" w:line="240" w:lineRule="auto"/>
                              <w:jc w:val="center"/>
                              <w:rPr>
                                <w:rFonts w:ascii="Times New Roman" w:eastAsia="宋体" w:hAnsi="Times New Roman" w:cs="Times New Roman"/>
                                <w:b/>
                                <w:color w:val="000000"/>
                                <w:sz w:val="21"/>
                                <w:szCs w:val="21"/>
                              </w:rPr>
                            </w:pPr>
                            <w:r>
                              <w:rPr>
                                <w:rFonts w:ascii="Times New Roman" w:eastAsia="宋体" w:hAnsi="Times New Roman" w:cs="Times New Roman" w:hint="eastAsia"/>
                                <w:color w:val="000000"/>
                                <w:sz w:val="21"/>
                                <w:szCs w:val="21"/>
                              </w:rPr>
                              <w:t>F</w:t>
                            </w:r>
                          </w:p>
                        </w:tc>
                      </w:tr>
                      <w:tr w:rsidR="00C51030" w:rsidRPr="00F03DE6" w14:paraId="796E6A52" w14:textId="77777777" w:rsidTr="000272FA">
                        <w:trPr>
                          <w:trHeight w:val="283"/>
                          <w:jc w:val="center"/>
                        </w:trPr>
                        <w:tc>
                          <w:tcPr>
                            <w:tcW w:w="1983" w:type="dxa"/>
                            <w:tcBorders>
                              <w:top w:val="nil"/>
                              <w:left w:val="nil"/>
                              <w:bottom w:val="nil"/>
                              <w:right w:val="nil"/>
                            </w:tcBorders>
                            <w:shd w:val="clear" w:color="auto" w:fill="auto"/>
                            <w:noWrap/>
                            <w:vAlign w:val="center"/>
                            <w:hideMark/>
                          </w:tcPr>
                          <w:p w14:paraId="45C78151" w14:textId="77777777" w:rsidR="00C51030" w:rsidRPr="00F03DE6" w:rsidRDefault="00C51030"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单产（千克</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11B8E834" w14:textId="77777777" w:rsidR="00C51030" w:rsidRPr="00F03DE6" w:rsidRDefault="00C51030"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DB0DC51" w14:textId="77777777" w:rsidR="00C51030" w:rsidRPr="00F03DE6" w:rsidRDefault="00C5103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475.0 </w:t>
                            </w:r>
                          </w:p>
                        </w:tc>
                        <w:tc>
                          <w:tcPr>
                            <w:tcW w:w="737" w:type="dxa"/>
                            <w:tcBorders>
                              <w:top w:val="nil"/>
                              <w:left w:val="nil"/>
                              <w:bottom w:val="nil"/>
                              <w:right w:val="nil"/>
                            </w:tcBorders>
                            <w:shd w:val="clear" w:color="auto" w:fill="auto"/>
                            <w:noWrap/>
                            <w:vAlign w:val="center"/>
                            <w:hideMark/>
                          </w:tcPr>
                          <w:p w14:paraId="05010FEF" w14:textId="77777777" w:rsidR="00C51030" w:rsidRPr="00F03DE6" w:rsidRDefault="00C5103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833.3 </w:t>
                            </w:r>
                          </w:p>
                        </w:tc>
                        <w:tc>
                          <w:tcPr>
                            <w:tcW w:w="737" w:type="dxa"/>
                            <w:tcBorders>
                              <w:top w:val="single" w:sz="4" w:space="0" w:color="auto"/>
                              <w:left w:val="nil"/>
                              <w:bottom w:val="nil"/>
                              <w:right w:val="nil"/>
                            </w:tcBorders>
                            <w:shd w:val="clear" w:color="auto" w:fill="auto"/>
                            <w:noWrap/>
                            <w:vAlign w:val="center"/>
                            <w:hideMark/>
                          </w:tcPr>
                          <w:p w14:paraId="14CCE4B9" w14:textId="77777777" w:rsidR="00C51030" w:rsidRPr="00F03DE6" w:rsidRDefault="00C5103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285.8 </w:t>
                            </w:r>
                          </w:p>
                        </w:tc>
                        <w:tc>
                          <w:tcPr>
                            <w:tcW w:w="283" w:type="dxa"/>
                            <w:tcBorders>
                              <w:top w:val="single" w:sz="4" w:space="0" w:color="auto"/>
                              <w:left w:val="nil"/>
                              <w:bottom w:val="nil"/>
                              <w:right w:val="nil"/>
                            </w:tcBorders>
                            <w:shd w:val="clear" w:color="auto" w:fill="auto"/>
                            <w:noWrap/>
                            <w:vAlign w:val="center"/>
                            <w:hideMark/>
                          </w:tcPr>
                          <w:p w14:paraId="136F36B8" w14:textId="77777777" w:rsidR="00C51030" w:rsidRPr="00F03DE6" w:rsidRDefault="00C51030" w:rsidP="00E851F4">
                            <w:pPr>
                              <w:spacing w:after="0" w:line="240" w:lineRule="auto"/>
                              <w:jc w:val="center"/>
                              <w:rPr>
                                <w:rFonts w:ascii="Times New Roman" w:eastAsia="宋体" w:hAnsi="Times New Roman" w:cs="Times New Roman"/>
                                <w:color w:val="000000"/>
                                <w:sz w:val="21"/>
                                <w:szCs w:val="21"/>
                              </w:rPr>
                            </w:pPr>
                          </w:p>
                        </w:tc>
                        <w:tc>
                          <w:tcPr>
                            <w:tcW w:w="737" w:type="dxa"/>
                            <w:tcBorders>
                              <w:top w:val="single" w:sz="4" w:space="0" w:color="auto"/>
                              <w:left w:val="nil"/>
                              <w:bottom w:val="nil"/>
                              <w:right w:val="nil"/>
                            </w:tcBorders>
                            <w:shd w:val="clear" w:color="auto" w:fill="auto"/>
                            <w:noWrap/>
                            <w:vAlign w:val="center"/>
                            <w:hideMark/>
                          </w:tcPr>
                          <w:p w14:paraId="2C92FC73" w14:textId="77777777" w:rsidR="00C51030" w:rsidRPr="00F03DE6" w:rsidRDefault="00C5103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477.6 </w:t>
                            </w:r>
                          </w:p>
                        </w:tc>
                        <w:tc>
                          <w:tcPr>
                            <w:tcW w:w="737" w:type="dxa"/>
                            <w:tcBorders>
                              <w:top w:val="single" w:sz="4" w:space="0" w:color="auto"/>
                              <w:left w:val="nil"/>
                              <w:bottom w:val="nil"/>
                              <w:right w:val="nil"/>
                            </w:tcBorders>
                            <w:shd w:val="clear" w:color="auto" w:fill="auto"/>
                            <w:noWrap/>
                            <w:vAlign w:val="center"/>
                            <w:hideMark/>
                          </w:tcPr>
                          <w:p w14:paraId="1DEB85D2" w14:textId="77777777" w:rsidR="00C51030" w:rsidRPr="00F03DE6" w:rsidRDefault="00C5103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833.3 </w:t>
                            </w:r>
                          </w:p>
                        </w:tc>
                        <w:tc>
                          <w:tcPr>
                            <w:tcW w:w="737" w:type="dxa"/>
                            <w:tcBorders>
                              <w:top w:val="single" w:sz="4" w:space="0" w:color="auto"/>
                              <w:left w:val="nil"/>
                              <w:bottom w:val="nil"/>
                              <w:right w:val="nil"/>
                            </w:tcBorders>
                            <w:shd w:val="clear" w:color="auto" w:fill="auto"/>
                            <w:noWrap/>
                            <w:vAlign w:val="center"/>
                            <w:hideMark/>
                          </w:tcPr>
                          <w:p w14:paraId="6F798C0C" w14:textId="77777777" w:rsidR="00C51030" w:rsidRPr="00F03DE6" w:rsidRDefault="00C5103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285.8 </w:t>
                            </w:r>
                          </w:p>
                        </w:tc>
                        <w:tc>
                          <w:tcPr>
                            <w:tcW w:w="567" w:type="dxa"/>
                            <w:tcBorders>
                              <w:top w:val="single" w:sz="4" w:space="0" w:color="auto"/>
                              <w:left w:val="nil"/>
                              <w:bottom w:val="nil"/>
                              <w:right w:val="nil"/>
                            </w:tcBorders>
                            <w:shd w:val="clear" w:color="auto" w:fill="auto"/>
                            <w:noWrap/>
                            <w:vAlign w:val="center"/>
                            <w:hideMark/>
                          </w:tcPr>
                          <w:p w14:paraId="24FEA27F" w14:textId="77777777" w:rsidR="00C51030" w:rsidRPr="00F03DE6" w:rsidRDefault="00C51030" w:rsidP="006A197D">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single" w:sz="4" w:space="0" w:color="auto"/>
                              <w:left w:val="nil"/>
                              <w:bottom w:val="nil"/>
                              <w:right w:val="nil"/>
                            </w:tcBorders>
                            <w:shd w:val="clear" w:color="auto" w:fill="auto"/>
                            <w:noWrap/>
                            <w:vAlign w:val="center"/>
                            <w:hideMark/>
                          </w:tcPr>
                          <w:p w14:paraId="57AC989C" w14:textId="77777777" w:rsidR="00C51030" w:rsidRPr="00F03DE6" w:rsidRDefault="00C5103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461.7 </w:t>
                            </w:r>
                          </w:p>
                        </w:tc>
                        <w:tc>
                          <w:tcPr>
                            <w:tcW w:w="737" w:type="dxa"/>
                            <w:tcBorders>
                              <w:top w:val="single" w:sz="4" w:space="0" w:color="auto"/>
                              <w:left w:val="nil"/>
                              <w:bottom w:val="nil"/>
                              <w:right w:val="nil"/>
                            </w:tcBorders>
                            <w:shd w:val="clear" w:color="auto" w:fill="auto"/>
                            <w:noWrap/>
                            <w:vAlign w:val="center"/>
                            <w:hideMark/>
                          </w:tcPr>
                          <w:p w14:paraId="13677489" w14:textId="77777777" w:rsidR="00C51030" w:rsidRPr="00F03DE6" w:rsidRDefault="00C5103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824.0 </w:t>
                            </w:r>
                          </w:p>
                        </w:tc>
                        <w:tc>
                          <w:tcPr>
                            <w:tcW w:w="737" w:type="dxa"/>
                            <w:tcBorders>
                              <w:top w:val="single" w:sz="4" w:space="0" w:color="auto"/>
                              <w:left w:val="nil"/>
                              <w:bottom w:val="nil"/>
                              <w:right w:val="nil"/>
                            </w:tcBorders>
                            <w:shd w:val="clear" w:color="auto" w:fill="auto"/>
                            <w:noWrap/>
                            <w:vAlign w:val="center"/>
                            <w:hideMark/>
                          </w:tcPr>
                          <w:p w14:paraId="02EE79C6" w14:textId="77777777" w:rsidR="00C51030" w:rsidRPr="00F03DE6" w:rsidRDefault="00C5103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286.7 </w:t>
                            </w:r>
                          </w:p>
                        </w:tc>
                        <w:tc>
                          <w:tcPr>
                            <w:tcW w:w="567" w:type="dxa"/>
                            <w:tcBorders>
                              <w:top w:val="single" w:sz="4" w:space="0" w:color="auto"/>
                              <w:left w:val="nil"/>
                              <w:bottom w:val="nil"/>
                              <w:right w:val="nil"/>
                            </w:tcBorders>
                            <w:shd w:val="clear" w:color="auto" w:fill="auto"/>
                            <w:noWrap/>
                            <w:vAlign w:val="center"/>
                            <w:hideMark/>
                          </w:tcPr>
                          <w:p w14:paraId="11C257C8" w14:textId="77777777" w:rsidR="00C51030" w:rsidRPr="00F03DE6" w:rsidRDefault="00C51030" w:rsidP="00E851F4">
                            <w:pPr>
                              <w:spacing w:after="0" w:line="240" w:lineRule="auto"/>
                              <w:jc w:val="center"/>
                              <w:rPr>
                                <w:rFonts w:ascii="Times New Roman" w:eastAsia="宋体" w:hAnsi="Times New Roman" w:cs="Times New Roman"/>
                                <w:color w:val="000000"/>
                                <w:sz w:val="21"/>
                                <w:szCs w:val="21"/>
                              </w:rPr>
                            </w:pPr>
                          </w:p>
                        </w:tc>
                        <w:tc>
                          <w:tcPr>
                            <w:tcW w:w="737" w:type="dxa"/>
                            <w:tcBorders>
                              <w:top w:val="single" w:sz="4" w:space="0" w:color="auto"/>
                              <w:left w:val="nil"/>
                              <w:bottom w:val="nil"/>
                              <w:right w:val="nil"/>
                            </w:tcBorders>
                            <w:shd w:val="clear" w:color="auto" w:fill="auto"/>
                            <w:noWrap/>
                            <w:vAlign w:val="center"/>
                            <w:hideMark/>
                          </w:tcPr>
                          <w:p w14:paraId="67AE45A2" w14:textId="77777777" w:rsidR="00C51030" w:rsidRPr="00F03DE6" w:rsidRDefault="00C5103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476.0 </w:t>
                            </w:r>
                          </w:p>
                        </w:tc>
                        <w:tc>
                          <w:tcPr>
                            <w:tcW w:w="737" w:type="dxa"/>
                            <w:tcBorders>
                              <w:top w:val="single" w:sz="4" w:space="0" w:color="auto"/>
                              <w:left w:val="nil"/>
                              <w:bottom w:val="nil"/>
                              <w:right w:val="nil"/>
                            </w:tcBorders>
                            <w:shd w:val="clear" w:color="auto" w:fill="auto"/>
                            <w:noWrap/>
                            <w:vAlign w:val="center"/>
                            <w:hideMark/>
                          </w:tcPr>
                          <w:p w14:paraId="23B24E9D" w14:textId="77777777" w:rsidR="00C51030" w:rsidRPr="00F03DE6" w:rsidRDefault="00C5103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757.6 </w:t>
                            </w:r>
                          </w:p>
                        </w:tc>
                        <w:tc>
                          <w:tcPr>
                            <w:tcW w:w="737" w:type="dxa"/>
                            <w:tcBorders>
                              <w:top w:val="single" w:sz="4" w:space="0" w:color="auto"/>
                              <w:left w:val="nil"/>
                              <w:bottom w:val="nil"/>
                              <w:right w:val="nil"/>
                            </w:tcBorders>
                            <w:shd w:val="clear" w:color="auto" w:fill="auto"/>
                            <w:noWrap/>
                            <w:vAlign w:val="center"/>
                            <w:hideMark/>
                          </w:tcPr>
                          <w:p w14:paraId="0A7EB30E" w14:textId="77777777" w:rsidR="00C51030" w:rsidRPr="00F03DE6" w:rsidRDefault="00C5103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330.9 </w:t>
                            </w:r>
                          </w:p>
                        </w:tc>
                        <w:tc>
                          <w:tcPr>
                            <w:tcW w:w="567" w:type="dxa"/>
                            <w:tcBorders>
                              <w:top w:val="single" w:sz="4" w:space="0" w:color="auto"/>
                              <w:left w:val="nil"/>
                              <w:bottom w:val="nil"/>
                              <w:right w:val="nil"/>
                            </w:tcBorders>
                            <w:shd w:val="clear" w:color="auto" w:fill="auto"/>
                            <w:noWrap/>
                            <w:vAlign w:val="center"/>
                            <w:hideMark/>
                          </w:tcPr>
                          <w:p w14:paraId="39A7E7A5" w14:textId="77777777" w:rsidR="00C51030" w:rsidRPr="00F03DE6" w:rsidRDefault="00C51030" w:rsidP="00E851F4">
                            <w:pPr>
                              <w:spacing w:after="0" w:line="240" w:lineRule="auto"/>
                              <w:jc w:val="center"/>
                              <w:rPr>
                                <w:rFonts w:ascii="Times New Roman" w:eastAsia="宋体" w:hAnsi="Times New Roman" w:cs="Times New Roman"/>
                                <w:color w:val="000000"/>
                                <w:sz w:val="21"/>
                                <w:szCs w:val="21"/>
                              </w:rPr>
                            </w:pPr>
                          </w:p>
                        </w:tc>
                      </w:tr>
                      <w:tr w:rsidR="00C51030" w:rsidRPr="00F03DE6" w14:paraId="114EBFE2" w14:textId="77777777" w:rsidTr="000272FA">
                        <w:trPr>
                          <w:trHeight w:val="283"/>
                          <w:jc w:val="center"/>
                        </w:trPr>
                        <w:tc>
                          <w:tcPr>
                            <w:tcW w:w="1983" w:type="dxa"/>
                            <w:tcBorders>
                              <w:top w:val="nil"/>
                              <w:left w:val="nil"/>
                              <w:bottom w:val="nil"/>
                              <w:right w:val="nil"/>
                            </w:tcBorders>
                            <w:shd w:val="clear" w:color="auto" w:fill="auto"/>
                            <w:noWrap/>
                            <w:vAlign w:val="center"/>
                            <w:hideMark/>
                          </w:tcPr>
                          <w:p w14:paraId="1BF1D3A3" w14:textId="77777777" w:rsidR="00C51030" w:rsidRPr="00F03DE6" w:rsidRDefault="00C51030"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收获面积（亩）</w:t>
                            </w:r>
                          </w:p>
                        </w:tc>
                        <w:tc>
                          <w:tcPr>
                            <w:tcW w:w="282" w:type="dxa"/>
                            <w:tcBorders>
                              <w:top w:val="nil"/>
                              <w:left w:val="nil"/>
                              <w:bottom w:val="nil"/>
                              <w:right w:val="nil"/>
                            </w:tcBorders>
                            <w:shd w:val="clear" w:color="auto" w:fill="auto"/>
                            <w:noWrap/>
                            <w:vAlign w:val="center"/>
                            <w:hideMark/>
                          </w:tcPr>
                          <w:p w14:paraId="2750D3D5" w14:textId="77777777" w:rsidR="00C51030" w:rsidRPr="00F03DE6" w:rsidRDefault="00C51030"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2DB4E05" w14:textId="77777777" w:rsidR="00C51030" w:rsidRPr="00F03DE6" w:rsidRDefault="00C5103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5.7 </w:t>
                            </w:r>
                          </w:p>
                        </w:tc>
                        <w:tc>
                          <w:tcPr>
                            <w:tcW w:w="737" w:type="dxa"/>
                            <w:tcBorders>
                              <w:top w:val="nil"/>
                              <w:left w:val="nil"/>
                              <w:bottom w:val="nil"/>
                              <w:right w:val="nil"/>
                            </w:tcBorders>
                            <w:shd w:val="clear" w:color="auto" w:fill="auto"/>
                            <w:noWrap/>
                            <w:vAlign w:val="center"/>
                            <w:hideMark/>
                          </w:tcPr>
                          <w:p w14:paraId="124D0623" w14:textId="77777777" w:rsidR="00C51030" w:rsidRPr="00F03DE6" w:rsidRDefault="00C5103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227.0 </w:t>
                            </w:r>
                          </w:p>
                        </w:tc>
                        <w:tc>
                          <w:tcPr>
                            <w:tcW w:w="737" w:type="dxa"/>
                            <w:tcBorders>
                              <w:top w:val="nil"/>
                              <w:left w:val="nil"/>
                              <w:bottom w:val="nil"/>
                              <w:right w:val="nil"/>
                            </w:tcBorders>
                            <w:shd w:val="clear" w:color="auto" w:fill="auto"/>
                            <w:noWrap/>
                            <w:vAlign w:val="center"/>
                            <w:hideMark/>
                          </w:tcPr>
                          <w:p w14:paraId="2FF12AE8" w14:textId="77777777" w:rsidR="00C51030" w:rsidRPr="00F03DE6" w:rsidRDefault="00C5103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0.1 </w:t>
                            </w:r>
                          </w:p>
                        </w:tc>
                        <w:tc>
                          <w:tcPr>
                            <w:tcW w:w="283" w:type="dxa"/>
                            <w:tcBorders>
                              <w:top w:val="nil"/>
                              <w:left w:val="nil"/>
                              <w:bottom w:val="nil"/>
                              <w:right w:val="nil"/>
                            </w:tcBorders>
                            <w:shd w:val="clear" w:color="auto" w:fill="auto"/>
                            <w:noWrap/>
                            <w:vAlign w:val="center"/>
                            <w:hideMark/>
                          </w:tcPr>
                          <w:p w14:paraId="5207D6FA" w14:textId="77777777" w:rsidR="00C51030" w:rsidRPr="00F03DE6" w:rsidRDefault="00C51030"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1CF26B7" w14:textId="77777777" w:rsidR="00C51030" w:rsidRPr="00F03DE6" w:rsidRDefault="00C5103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3.3 </w:t>
                            </w:r>
                          </w:p>
                        </w:tc>
                        <w:tc>
                          <w:tcPr>
                            <w:tcW w:w="737" w:type="dxa"/>
                            <w:tcBorders>
                              <w:top w:val="nil"/>
                              <w:left w:val="nil"/>
                              <w:bottom w:val="nil"/>
                              <w:right w:val="nil"/>
                            </w:tcBorders>
                            <w:shd w:val="clear" w:color="auto" w:fill="auto"/>
                            <w:noWrap/>
                            <w:vAlign w:val="center"/>
                            <w:hideMark/>
                          </w:tcPr>
                          <w:p w14:paraId="530CF18D" w14:textId="77777777" w:rsidR="00C51030" w:rsidRPr="00F03DE6" w:rsidRDefault="00C5103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9.9 </w:t>
                            </w:r>
                          </w:p>
                        </w:tc>
                        <w:tc>
                          <w:tcPr>
                            <w:tcW w:w="737" w:type="dxa"/>
                            <w:tcBorders>
                              <w:top w:val="nil"/>
                              <w:left w:val="nil"/>
                              <w:bottom w:val="nil"/>
                              <w:right w:val="nil"/>
                            </w:tcBorders>
                            <w:shd w:val="clear" w:color="auto" w:fill="auto"/>
                            <w:noWrap/>
                            <w:vAlign w:val="center"/>
                            <w:hideMark/>
                          </w:tcPr>
                          <w:p w14:paraId="329B9B78" w14:textId="77777777" w:rsidR="00C51030" w:rsidRPr="00F03DE6" w:rsidRDefault="00C5103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0.1 </w:t>
                            </w:r>
                          </w:p>
                        </w:tc>
                        <w:tc>
                          <w:tcPr>
                            <w:tcW w:w="567" w:type="dxa"/>
                            <w:tcBorders>
                              <w:top w:val="nil"/>
                              <w:left w:val="nil"/>
                              <w:bottom w:val="nil"/>
                              <w:right w:val="nil"/>
                            </w:tcBorders>
                            <w:shd w:val="clear" w:color="auto" w:fill="auto"/>
                            <w:noWrap/>
                            <w:vAlign w:val="center"/>
                            <w:hideMark/>
                          </w:tcPr>
                          <w:p w14:paraId="16A81DFE" w14:textId="77777777" w:rsidR="00C51030" w:rsidRPr="00F03DE6" w:rsidRDefault="00C51030" w:rsidP="006A197D">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A93531E" w14:textId="77777777" w:rsidR="00C51030" w:rsidRPr="00F03DE6" w:rsidRDefault="00C5103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16.8 </w:t>
                            </w:r>
                          </w:p>
                        </w:tc>
                        <w:tc>
                          <w:tcPr>
                            <w:tcW w:w="737" w:type="dxa"/>
                            <w:tcBorders>
                              <w:top w:val="nil"/>
                              <w:left w:val="nil"/>
                              <w:bottom w:val="nil"/>
                              <w:right w:val="nil"/>
                            </w:tcBorders>
                            <w:shd w:val="clear" w:color="auto" w:fill="auto"/>
                            <w:noWrap/>
                            <w:vAlign w:val="center"/>
                            <w:hideMark/>
                          </w:tcPr>
                          <w:p w14:paraId="10E8886F" w14:textId="77777777" w:rsidR="00C51030" w:rsidRPr="00F03DE6" w:rsidRDefault="00C5103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49.5 </w:t>
                            </w:r>
                          </w:p>
                        </w:tc>
                        <w:tc>
                          <w:tcPr>
                            <w:tcW w:w="737" w:type="dxa"/>
                            <w:tcBorders>
                              <w:top w:val="nil"/>
                              <w:left w:val="nil"/>
                              <w:bottom w:val="nil"/>
                              <w:right w:val="nil"/>
                            </w:tcBorders>
                            <w:shd w:val="clear" w:color="auto" w:fill="auto"/>
                            <w:noWrap/>
                            <w:vAlign w:val="center"/>
                            <w:hideMark/>
                          </w:tcPr>
                          <w:p w14:paraId="43C6B855" w14:textId="77777777" w:rsidR="00C51030" w:rsidRPr="00F03DE6" w:rsidRDefault="00C5103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10.0 </w:t>
                            </w:r>
                          </w:p>
                        </w:tc>
                        <w:tc>
                          <w:tcPr>
                            <w:tcW w:w="567" w:type="dxa"/>
                            <w:tcBorders>
                              <w:top w:val="nil"/>
                              <w:left w:val="nil"/>
                              <w:bottom w:val="nil"/>
                              <w:right w:val="nil"/>
                            </w:tcBorders>
                            <w:shd w:val="clear" w:color="auto" w:fill="auto"/>
                            <w:noWrap/>
                            <w:vAlign w:val="center"/>
                            <w:hideMark/>
                          </w:tcPr>
                          <w:p w14:paraId="399A5C96" w14:textId="77777777" w:rsidR="00C51030" w:rsidRPr="00F03DE6" w:rsidRDefault="00C51030"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1DEB9CF" w14:textId="77777777" w:rsidR="00C51030" w:rsidRPr="00F03DE6" w:rsidRDefault="00C5103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80.9 </w:t>
                            </w:r>
                          </w:p>
                        </w:tc>
                        <w:tc>
                          <w:tcPr>
                            <w:tcW w:w="737" w:type="dxa"/>
                            <w:tcBorders>
                              <w:top w:val="nil"/>
                              <w:left w:val="nil"/>
                              <w:bottom w:val="nil"/>
                              <w:right w:val="nil"/>
                            </w:tcBorders>
                            <w:shd w:val="clear" w:color="auto" w:fill="auto"/>
                            <w:noWrap/>
                            <w:vAlign w:val="center"/>
                            <w:hideMark/>
                          </w:tcPr>
                          <w:p w14:paraId="088B39CE" w14:textId="77777777" w:rsidR="00C51030" w:rsidRPr="00F03DE6" w:rsidRDefault="00C5103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227.0 </w:t>
                            </w:r>
                          </w:p>
                        </w:tc>
                        <w:tc>
                          <w:tcPr>
                            <w:tcW w:w="737" w:type="dxa"/>
                            <w:tcBorders>
                              <w:top w:val="nil"/>
                              <w:left w:val="nil"/>
                              <w:bottom w:val="nil"/>
                              <w:right w:val="nil"/>
                            </w:tcBorders>
                            <w:shd w:val="clear" w:color="auto" w:fill="auto"/>
                            <w:noWrap/>
                            <w:vAlign w:val="center"/>
                            <w:hideMark/>
                          </w:tcPr>
                          <w:p w14:paraId="60355433" w14:textId="77777777" w:rsidR="00C51030" w:rsidRPr="00F03DE6" w:rsidRDefault="00C5103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50.7 </w:t>
                            </w:r>
                          </w:p>
                        </w:tc>
                        <w:tc>
                          <w:tcPr>
                            <w:tcW w:w="567" w:type="dxa"/>
                            <w:tcBorders>
                              <w:top w:val="nil"/>
                              <w:left w:val="nil"/>
                              <w:bottom w:val="nil"/>
                              <w:right w:val="nil"/>
                            </w:tcBorders>
                            <w:shd w:val="clear" w:color="auto" w:fill="auto"/>
                            <w:noWrap/>
                            <w:vAlign w:val="center"/>
                            <w:hideMark/>
                          </w:tcPr>
                          <w:p w14:paraId="78EC037D" w14:textId="77777777" w:rsidR="00C51030" w:rsidRPr="00F03DE6" w:rsidRDefault="00C51030" w:rsidP="00E851F4">
                            <w:pPr>
                              <w:spacing w:after="0" w:line="240" w:lineRule="auto"/>
                              <w:jc w:val="center"/>
                              <w:rPr>
                                <w:rFonts w:ascii="Times New Roman" w:eastAsia="宋体" w:hAnsi="Times New Roman" w:cs="Times New Roman"/>
                                <w:color w:val="000000"/>
                                <w:sz w:val="21"/>
                                <w:szCs w:val="21"/>
                              </w:rPr>
                            </w:pPr>
                          </w:p>
                        </w:tc>
                      </w:tr>
                      <w:tr w:rsidR="00C51030" w:rsidRPr="00F03DE6" w14:paraId="3D56DDE2" w14:textId="77777777" w:rsidTr="000272FA">
                        <w:trPr>
                          <w:trHeight w:val="283"/>
                          <w:jc w:val="center"/>
                        </w:trPr>
                        <w:tc>
                          <w:tcPr>
                            <w:tcW w:w="1983" w:type="dxa"/>
                            <w:tcBorders>
                              <w:top w:val="nil"/>
                              <w:left w:val="nil"/>
                              <w:bottom w:val="nil"/>
                              <w:right w:val="nil"/>
                            </w:tcBorders>
                            <w:shd w:val="clear" w:color="auto" w:fill="auto"/>
                            <w:noWrap/>
                            <w:vAlign w:val="center"/>
                            <w:hideMark/>
                          </w:tcPr>
                          <w:p w14:paraId="1524031E" w14:textId="77777777" w:rsidR="00C51030" w:rsidRPr="00F03DE6" w:rsidRDefault="00C51030"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投工量（日</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21984A5A" w14:textId="77777777" w:rsidR="00C51030" w:rsidRPr="00F03DE6" w:rsidRDefault="00C51030"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A6917DD" w14:textId="77777777" w:rsidR="00C51030" w:rsidRPr="00F03DE6" w:rsidRDefault="00C5103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19.8 </w:t>
                            </w:r>
                          </w:p>
                        </w:tc>
                        <w:tc>
                          <w:tcPr>
                            <w:tcW w:w="737" w:type="dxa"/>
                            <w:tcBorders>
                              <w:top w:val="nil"/>
                              <w:left w:val="nil"/>
                              <w:bottom w:val="nil"/>
                              <w:right w:val="nil"/>
                            </w:tcBorders>
                            <w:shd w:val="clear" w:color="auto" w:fill="auto"/>
                            <w:noWrap/>
                            <w:vAlign w:val="center"/>
                            <w:hideMark/>
                          </w:tcPr>
                          <w:p w14:paraId="5CC569D3" w14:textId="77777777" w:rsidR="00C51030" w:rsidRPr="00F03DE6" w:rsidRDefault="00C5103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83.3 </w:t>
                            </w:r>
                          </w:p>
                        </w:tc>
                        <w:tc>
                          <w:tcPr>
                            <w:tcW w:w="737" w:type="dxa"/>
                            <w:tcBorders>
                              <w:top w:val="nil"/>
                              <w:left w:val="nil"/>
                              <w:bottom w:val="nil"/>
                              <w:right w:val="nil"/>
                            </w:tcBorders>
                            <w:shd w:val="clear" w:color="auto" w:fill="auto"/>
                            <w:noWrap/>
                            <w:vAlign w:val="center"/>
                            <w:hideMark/>
                          </w:tcPr>
                          <w:p w14:paraId="1C79BD1D" w14:textId="77777777" w:rsidR="00C51030" w:rsidRPr="00F03DE6" w:rsidRDefault="00C5103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2.2 </w:t>
                            </w:r>
                          </w:p>
                        </w:tc>
                        <w:tc>
                          <w:tcPr>
                            <w:tcW w:w="283" w:type="dxa"/>
                            <w:tcBorders>
                              <w:top w:val="nil"/>
                              <w:left w:val="nil"/>
                              <w:bottom w:val="nil"/>
                              <w:right w:val="nil"/>
                            </w:tcBorders>
                            <w:shd w:val="clear" w:color="auto" w:fill="auto"/>
                            <w:noWrap/>
                            <w:vAlign w:val="center"/>
                            <w:hideMark/>
                          </w:tcPr>
                          <w:p w14:paraId="0558C5E0" w14:textId="77777777" w:rsidR="00C51030" w:rsidRPr="00F03DE6" w:rsidRDefault="00C51030"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9ABC8AA" w14:textId="77777777" w:rsidR="00C51030" w:rsidRPr="00F03DE6" w:rsidRDefault="00C5103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21.5 </w:t>
                            </w:r>
                          </w:p>
                        </w:tc>
                        <w:tc>
                          <w:tcPr>
                            <w:tcW w:w="737" w:type="dxa"/>
                            <w:tcBorders>
                              <w:top w:val="nil"/>
                              <w:left w:val="nil"/>
                              <w:bottom w:val="nil"/>
                              <w:right w:val="nil"/>
                            </w:tcBorders>
                            <w:shd w:val="clear" w:color="auto" w:fill="auto"/>
                            <w:noWrap/>
                            <w:vAlign w:val="center"/>
                            <w:hideMark/>
                          </w:tcPr>
                          <w:p w14:paraId="0E3DF4A2" w14:textId="77777777" w:rsidR="00C51030" w:rsidRPr="00F03DE6" w:rsidRDefault="00C5103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83.3 </w:t>
                            </w:r>
                          </w:p>
                        </w:tc>
                        <w:tc>
                          <w:tcPr>
                            <w:tcW w:w="737" w:type="dxa"/>
                            <w:tcBorders>
                              <w:top w:val="nil"/>
                              <w:left w:val="nil"/>
                              <w:bottom w:val="nil"/>
                              <w:right w:val="nil"/>
                            </w:tcBorders>
                            <w:shd w:val="clear" w:color="auto" w:fill="auto"/>
                            <w:noWrap/>
                            <w:vAlign w:val="center"/>
                            <w:hideMark/>
                          </w:tcPr>
                          <w:p w14:paraId="79DE9A47" w14:textId="77777777" w:rsidR="00C51030" w:rsidRPr="00F03DE6" w:rsidRDefault="00C5103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2.2 </w:t>
                            </w:r>
                          </w:p>
                        </w:tc>
                        <w:tc>
                          <w:tcPr>
                            <w:tcW w:w="567" w:type="dxa"/>
                            <w:tcBorders>
                              <w:top w:val="nil"/>
                              <w:left w:val="nil"/>
                              <w:bottom w:val="nil"/>
                              <w:right w:val="nil"/>
                            </w:tcBorders>
                            <w:shd w:val="clear" w:color="auto" w:fill="auto"/>
                            <w:noWrap/>
                            <w:vAlign w:val="center"/>
                            <w:hideMark/>
                          </w:tcPr>
                          <w:p w14:paraId="6BD1952B" w14:textId="77777777" w:rsidR="00C51030" w:rsidRPr="00F03DE6" w:rsidRDefault="00C51030" w:rsidP="006A197D">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2548ABB" w14:textId="77777777" w:rsidR="00C51030" w:rsidRPr="00F03DE6" w:rsidRDefault="00C5103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10.9 </w:t>
                            </w:r>
                          </w:p>
                        </w:tc>
                        <w:tc>
                          <w:tcPr>
                            <w:tcW w:w="737" w:type="dxa"/>
                            <w:tcBorders>
                              <w:top w:val="nil"/>
                              <w:left w:val="nil"/>
                              <w:bottom w:val="nil"/>
                              <w:right w:val="nil"/>
                            </w:tcBorders>
                            <w:shd w:val="clear" w:color="auto" w:fill="auto"/>
                            <w:noWrap/>
                            <w:vAlign w:val="center"/>
                            <w:hideMark/>
                          </w:tcPr>
                          <w:p w14:paraId="605B085D" w14:textId="77777777" w:rsidR="00C51030" w:rsidRPr="00F03DE6" w:rsidRDefault="00C5103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70.0 </w:t>
                            </w:r>
                          </w:p>
                        </w:tc>
                        <w:tc>
                          <w:tcPr>
                            <w:tcW w:w="737" w:type="dxa"/>
                            <w:tcBorders>
                              <w:top w:val="nil"/>
                              <w:left w:val="nil"/>
                              <w:bottom w:val="nil"/>
                              <w:right w:val="nil"/>
                            </w:tcBorders>
                            <w:shd w:val="clear" w:color="auto" w:fill="auto"/>
                            <w:noWrap/>
                            <w:vAlign w:val="center"/>
                            <w:hideMark/>
                          </w:tcPr>
                          <w:p w14:paraId="1F5CCF39" w14:textId="77777777" w:rsidR="00C51030" w:rsidRPr="00F03DE6" w:rsidRDefault="00C5103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2.2 </w:t>
                            </w:r>
                          </w:p>
                        </w:tc>
                        <w:tc>
                          <w:tcPr>
                            <w:tcW w:w="567" w:type="dxa"/>
                            <w:tcBorders>
                              <w:top w:val="nil"/>
                              <w:left w:val="nil"/>
                              <w:bottom w:val="nil"/>
                              <w:right w:val="nil"/>
                            </w:tcBorders>
                            <w:shd w:val="clear" w:color="auto" w:fill="auto"/>
                            <w:noWrap/>
                            <w:vAlign w:val="center"/>
                            <w:hideMark/>
                          </w:tcPr>
                          <w:p w14:paraId="468685B7" w14:textId="77777777" w:rsidR="00C51030" w:rsidRPr="00F03DE6" w:rsidRDefault="00C51030"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1C48650" w14:textId="77777777" w:rsidR="00C51030" w:rsidRPr="00F03DE6" w:rsidRDefault="00C5103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8.6 </w:t>
                            </w:r>
                          </w:p>
                        </w:tc>
                        <w:tc>
                          <w:tcPr>
                            <w:tcW w:w="737" w:type="dxa"/>
                            <w:tcBorders>
                              <w:top w:val="nil"/>
                              <w:left w:val="nil"/>
                              <w:bottom w:val="nil"/>
                              <w:right w:val="nil"/>
                            </w:tcBorders>
                            <w:shd w:val="clear" w:color="auto" w:fill="auto"/>
                            <w:noWrap/>
                            <w:vAlign w:val="center"/>
                            <w:hideMark/>
                          </w:tcPr>
                          <w:p w14:paraId="5B6173D1" w14:textId="77777777" w:rsidR="00C51030" w:rsidRPr="00F03DE6" w:rsidRDefault="00C5103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75.7 </w:t>
                            </w:r>
                          </w:p>
                        </w:tc>
                        <w:tc>
                          <w:tcPr>
                            <w:tcW w:w="737" w:type="dxa"/>
                            <w:tcBorders>
                              <w:top w:val="nil"/>
                              <w:left w:val="nil"/>
                              <w:bottom w:val="nil"/>
                              <w:right w:val="nil"/>
                            </w:tcBorders>
                            <w:shd w:val="clear" w:color="auto" w:fill="auto"/>
                            <w:noWrap/>
                            <w:vAlign w:val="center"/>
                            <w:hideMark/>
                          </w:tcPr>
                          <w:p w14:paraId="44A50113" w14:textId="77777777" w:rsidR="00C51030" w:rsidRPr="00F03DE6" w:rsidRDefault="00C5103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2.2 </w:t>
                            </w:r>
                          </w:p>
                        </w:tc>
                        <w:tc>
                          <w:tcPr>
                            <w:tcW w:w="567" w:type="dxa"/>
                            <w:tcBorders>
                              <w:top w:val="nil"/>
                              <w:left w:val="nil"/>
                              <w:bottom w:val="nil"/>
                              <w:right w:val="nil"/>
                            </w:tcBorders>
                            <w:shd w:val="clear" w:color="auto" w:fill="auto"/>
                            <w:noWrap/>
                            <w:vAlign w:val="center"/>
                            <w:hideMark/>
                          </w:tcPr>
                          <w:p w14:paraId="0927222D" w14:textId="77777777" w:rsidR="00C51030" w:rsidRPr="00F03DE6" w:rsidRDefault="00C51030"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C51030" w:rsidRPr="00F03DE6" w14:paraId="701E5856" w14:textId="77777777" w:rsidTr="000272FA">
                        <w:trPr>
                          <w:trHeight w:val="283"/>
                          <w:jc w:val="center"/>
                        </w:trPr>
                        <w:tc>
                          <w:tcPr>
                            <w:tcW w:w="1983" w:type="dxa"/>
                            <w:tcBorders>
                              <w:top w:val="nil"/>
                              <w:left w:val="nil"/>
                              <w:bottom w:val="nil"/>
                              <w:right w:val="nil"/>
                            </w:tcBorders>
                            <w:shd w:val="clear" w:color="auto" w:fill="auto"/>
                            <w:noWrap/>
                            <w:vAlign w:val="center"/>
                            <w:hideMark/>
                          </w:tcPr>
                          <w:p w14:paraId="488AF028" w14:textId="77777777" w:rsidR="00C51030" w:rsidRPr="00F03DE6" w:rsidRDefault="00C51030"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家庭投工量（日</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152C0C32" w14:textId="77777777" w:rsidR="00C51030" w:rsidRPr="00F03DE6" w:rsidRDefault="00C51030"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5DC8F96" w14:textId="77777777" w:rsidR="00C51030" w:rsidRPr="00F03DE6" w:rsidRDefault="00C5103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19.5 </w:t>
                            </w:r>
                          </w:p>
                        </w:tc>
                        <w:tc>
                          <w:tcPr>
                            <w:tcW w:w="737" w:type="dxa"/>
                            <w:tcBorders>
                              <w:top w:val="nil"/>
                              <w:left w:val="nil"/>
                              <w:bottom w:val="nil"/>
                              <w:right w:val="nil"/>
                            </w:tcBorders>
                            <w:shd w:val="clear" w:color="auto" w:fill="auto"/>
                            <w:noWrap/>
                            <w:vAlign w:val="center"/>
                            <w:hideMark/>
                          </w:tcPr>
                          <w:p w14:paraId="097D5AE4" w14:textId="77777777" w:rsidR="00C51030" w:rsidRPr="00F03DE6" w:rsidRDefault="00C5103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83.3 </w:t>
                            </w:r>
                          </w:p>
                        </w:tc>
                        <w:tc>
                          <w:tcPr>
                            <w:tcW w:w="737" w:type="dxa"/>
                            <w:tcBorders>
                              <w:top w:val="nil"/>
                              <w:left w:val="nil"/>
                              <w:bottom w:val="nil"/>
                              <w:right w:val="nil"/>
                            </w:tcBorders>
                            <w:shd w:val="clear" w:color="auto" w:fill="auto"/>
                            <w:noWrap/>
                            <w:vAlign w:val="center"/>
                            <w:hideMark/>
                          </w:tcPr>
                          <w:p w14:paraId="291497CC" w14:textId="77777777" w:rsidR="00C51030" w:rsidRPr="00F03DE6" w:rsidRDefault="00C5103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16104514" w14:textId="77777777" w:rsidR="00C51030" w:rsidRPr="00F03DE6" w:rsidRDefault="00C51030"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936CD30" w14:textId="77777777" w:rsidR="00C51030" w:rsidRPr="00F03DE6" w:rsidRDefault="00C5103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21.2 </w:t>
                            </w:r>
                          </w:p>
                        </w:tc>
                        <w:tc>
                          <w:tcPr>
                            <w:tcW w:w="737" w:type="dxa"/>
                            <w:tcBorders>
                              <w:top w:val="nil"/>
                              <w:left w:val="nil"/>
                              <w:bottom w:val="nil"/>
                              <w:right w:val="nil"/>
                            </w:tcBorders>
                            <w:shd w:val="clear" w:color="auto" w:fill="auto"/>
                            <w:noWrap/>
                            <w:vAlign w:val="center"/>
                            <w:hideMark/>
                          </w:tcPr>
                          <w:p w14:paraId="166A5167" w14:textId="77777777" w:rsidR="00C51030" w:rsidRPr="00F03DE6" w:rsidRDefault="00C5103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83.3 </w:t>
                            </w:r>
                          </w:p>
                        </w:tc>
                        <w:tc>
                          <w:tcPr>
                            <w:tcW w:w="737" w:type="dxa"/>
                            <w:tcBorders>
                              <w:top w:val="nil"/>
                              <w:left w:val="nil"/>
                              <w:bottom w:val="nil"/>
                              <w:right w:val="nil"/>
                            </w:tcBorders>
                            <w:shd w:val="clear" w:color="auto" w:fill="auto"/>
                            <w:noWrap/>
                            <w:vAlign w:val="center"/>
                            <w:hideMark/>
                          </w:tcPr>
                          <w:p w14:paraId="07C1A148" w14:textId="77777777" w:rsidR="00C51030" w:rsidRPr="00F03DE6" w:rsidRDefault="00C5103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2A54F7DC" w14:textId="77777777" w:rsidR="00C51030" w:rsidRPr="00F03DE6" w:rsidRDefault="00C51030" w:rsidP="006A197D">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18B58F50" w14:textId="77777777" w:rsidR="00C51030" w:rsidRPr="00F03DE6" w:rsidRDefault="00C5103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10.7 </w:t>
                            </w:r>
                          </w:p>
                        </w:tc>
                        <w:tc>
                          <w:tcPr>
                            <w:tcW w:w="737" w:type="dxa"/>
                            <w:tcBorders>
                              <w:top w:val="nil"/>
                              <w:left w:val="nil"/>
                              <w:bottom w:val="nil"/>
                              <w:right w:val="nil"/>
                            </w:tcBorders>
                            <w:shd w:val="clear" w:color="auto" w:fill="auto"/>
                            <w:noWrap/>
                            <w:vAlign w:val="center"/>
                            <w:hideMark/>
                          </w:tcPr>
                          <w:p w14:paraId="0847A21E" w14:textId="77777777" w:rsidR="00C51030" w:rsidRPr="00F03DE6" w:rsidRDefault="00C5103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70.0 </w:t>
                            </w:r>
                          </w:p>
                        </w:tc>
                        <w:tc>
                          <w:tcPr>
                            <w:tcW w:w="737" w:type="dxa"/>
                            <w:tcBorders>
                              <w:top w:val="nil"/>
                              <w:left w:val="nil"/>
                              <w:bottom w:val="nil"/>
                              <w:right w:val="nil"/>
                            </w:tcBorders>
                            <w:shd w:val="clear" w:color="auto" w:fill="auto"/>
                            <w:noWrap/>
                            <w:vAlign w:val="center"/>
                            <w:hideMark/>
                          </w:tcPr>
                          <w:p w14:paraId="3F231943" w14:textId="77777777" w:rsidR="00C51030" w:rsidRPr="00F03DE6" w:rsidRDefault="00C5103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408CFA4E" w14:textId="77777777" w:rsidR="00C51030" w:rsidRPr="00F03DE6" w:rsidRDefault="00C51030"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B6B4971" w14:textId="77777777" w:rsidR="00C51030" w:rsidRPr="00F03DE6" w:rsidRDefault="00C5103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7.7 </w:t>
                            </w:r>
                          </w:p>
                        </w:tc>
                        <w:tc>
                          <w:tcPr>
                            <w:tcW w:w="737" w:type="dxa"/>
                            <w:tcBorders>
                              <w:top w:val="nil"/>
                              <w:left w:val="nil"/>
                              <w:bottom w:val="nil"/>
                              <w:right w:val="nil"/>
                            </w:tcBorders>
                            <w:shd w:val="clear" w:color="auto" w:fill="auto"/>
                            <w:noWrap/>
                            <w:vAlign w:val="center"/>
                            <w:hideMark/>
                          </w:tcPr>
                          <w:p w14:paraId="5DED5C59" w14:textId="77777777" w:rsidR="00C51030" w:rsidRPr="00F03DE6" w:rsidRDefault="00C5103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74.3 </w:t>
                            </w:r>
                          </w:p>
                        </w:tc>
                        <w:tc>
                          <w:tcPr>
                            <w:tcW w:w="737" w:type="dxa"/>
                            <w:tcBorders>
                              <w:top w:val="nil"/>
                              <w:left w:val="nil"/>
                              <w:bottom w:val="nil"/>
                              <w:right w:val="nil"/>
                            </w:tcBorders>
                            <w:shd w:val="clear" w:color="auto" w:fill="auto"/>
                            <w:noWrap/>
                            <w:vAlign w:val="center"/>
                            <w:hideMark/>
                          </w:tcPr>
                          <w:p w14:paraId="75FCBC89" w14:textId="77777777" w:rsidR="00C51030" w:rsidRPr="00F03DE6" w:rsidRDefault="00C5103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0.9 </w:t>
                            </w:r>
                          </w:p>
                        </w:tc>
                        <w:tc>
                          <w:tcPr>
                            <w:tcW w:w="567" w:type="dxa"/>
                            <w:tcBorders>
                              <w:top w:val="nil"/>
                              <w:left w:val="nil"/>
                              <w:bottom w:val="nil"/>
                              <w:right w:val="nil"/>
                            </w:tcBorders>
                            <w:shd w:val="clear" w:color="auto" w:fill="auto"/>
                            <w:noWrap/>
                            <w:vAlign w:val="center"/>
                            <w:hideMark/>
                          </w:tcPr>
                          <w:p w14:paraId="7BD9DDC9" w14:textId="77777777" w:rsidR="00C51030" w:rsidRPr="00F03DE6" w:rsidRDefault="00C51030"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C51030" w:rsidRPr="00F03DE6" w14:paraId="1DA82E30" w14:textId="77777777" w:rsidTr="000272FA">
                        <w:trPr>
                          <w:trHeight w:val="283"/>
                          <w:jc w:val="center"/>
                        </w:trPr>
                        <w:tc>
                          <w:tcPr>
                            <w:tcW w:w="1983" w:type="dxa"/>
                            <w:tcBorders>
                              <w:top w:val="nil"/>
                              <w:left w:val="nil"/>
                              <w:bottom w:val="nil"/>
                              <w:right w:val="nil"/>
                            </w:tcBorders>
                            <w:shd w:val="clear" w:color="auto" w:fill="auto"/>
                            <w:noWrap/>
                            <w:vAlign w:val="center"/>
                            <w:hideMark/>
                          </w:tcPr>
                          <w:p w14:paraId="572FBFDF" w14:textId="77777777" w:rsidR="00C51030" w:rsidRPr="00F03DE6" w:rsidRDefault="00C51030"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雇佣投工量（日</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5DE0A5C0" w14:textId="77777777" w:rsidR="00C51030" w:rsidRPr="00F03DE6" w:rsidRDefault="00C51030"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E43AB7E" w14:textId="77777777" w:rsidR="00C51030" w:rsidRPr="00F03DE6" w:rsidRDefault="00C5103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5516B419" w14:textId="77777777" w:rsidR="00C51030" w:rsidRPr="00F03DE6" w:rsidRDefault="00C5103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50.0 </w:t>
                            </w:r>
                          </w:p>
                        </w:tc>
                        <w:tc>
                          <w:tcPr>
                            <w:tcW w:w="737" w:type="dxa"/>
                            <w:tcBorders>
                              <w:top w:val="nil"/>
                              <w:left w:val="nil"/>
                              <w:bottom w:val="nil"/>
                              <w:right w:val="nil"/>
                            </w:tcBorders>
                            <w:shd w:val="clear" w:color="auto" w:fill="auto"/>
                            <w:noWrap/>
                            <w:vAlign w:val="center"/>
                            <w:hideMark/>
                          </w:tcPr>
                          <w:p w14:paraId="63080D2E" w14:textId="77777777" w:rsidR="00C51030" w:rsidRPr="00F03DE6" w:rsidRDefault="00C5103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46EE7F58" w14:textId="77777777" w:rsidR="00C51030" w:rsidRPr="00F03DE6" w:rsidRDefault="00C51030"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6982072" w14:textId="77777777" w:rsidR="00C51030" w:rsidRPr="00F03DE6" w:rsidRDefault="00C5103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55218835" w14:textId="77777777" w:rsidR="00C51030" w:rsidRPr="00F03DE6" w:rsidRDefault="00C5103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50.0 </w:t>
                            </w:r>
                          </w:p>
                        </w:tc>
                        <w:tc>
                          <w:tcPr>
                            <w:tcW w:w="737" w:type="dxa"/>
                            <w:tcBorders>
                              <w:top w:val="nil"/>
                              <w:left w:val="nil"/>
                              <w:bottom w:val="nil"/>
                              <w:right w:val="nil"/>
                            </w:tcBorders>
                            <w:shd w:val="clear" w:color="auto" w:fill="auto"/>
                            <w:noWrap/>
                            <w:vAlign w:val="center"/>
                            <w:hideMark/>
                          </w:tcPr>
                          <w:p w14:paraId="02734E72" w14:textId="77777777" w:rsidR="00C51030" w:rsidRPr="00F03DE6" w:rsidRDefault="00C5103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1C952230" w14:textId="77777777" w:rsidR="00C51030" w:rsidRPr="00F03DE6" w:rsidRDefault="00C51030" w:rsidP="006A197D">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04D5CD0" w14:textId="77777777" w:rsidR="00C51030" w:rsidRPr="00F03DE6" w:rsidRDefault="00C5103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52EE6C15" w14:textId="77777777" w:rsidR="00C51030" w:rsidRPr="00F03DE6" w:rsidRDefault="00C5103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35.6 </w:t>
                            </w:r>
                          </w:p>
                        </w:tc>
                        <w:tc>
                          <w:tcPr>
                            <w:tcW w:w="737" w:type="dxa"/>
                            <w:tcBorders>
                              <w:top w:val="nil"/>
                              <w:left w:val="nil"/>
                              <w:bottom w:val="nil"/>
                              <w:right w:val="nil"/>
                            </w:tcBorders>
                            <w:shd w:val="clear" w:color="auto" w:fill="auto"/>
                            <w:noWrap/>
                            <w:vAlign w:val="center"/>
                            <w:hideMark/>
                          </w:tcPr>
                          <w:p w14:paraId="1FB53746" w14:textId="77777777" w:rsidR="00C51030" w:rsidRPr="00F03DE6" w:rsidRDefault="00C5103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06164383" w14:textId="77777777" w:rsidR="00C51030" w:rsidRPr="00F03DE6" w:rsidRDefault="00C51030"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1F28AC38" w14:textId="77777777" w:rsidR="00C51030" w:rsidRPr="00F03DE6" w:rsidRDefault="00C5103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0.8 </w:t>
                            </w:r>
                          </w:p>
                        </w:tc>
                        <w:tc>
                          <w:tcPr>
                            <w:tcW w:w="737" w:type="dxa"/>
                            <w:tcBorders>
                              <w:top w:val="nil"/>
                              <w:left w:val="nil"/>
                              <w:bottom w:val="nil"/>
                              <w:right w:val="nil"/>
                            </w:tcBorders>
                            <w:shd w:val="clear" w:color="auto" w:fill="auto"/>
                            <w:noWrap/>
                            <w:vAlign w:val="center"/>
                            <w:hideMark/>
                          </w:tcPr>
                          <w:p w14:paraId="76639996" w14:textId="77777777" w:rsidR="00C51030" w:rsidRPr="00F03DE6" w:rsidRDefault="00C5103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3.3 </w:t>
                            </w:r>
                          </w:p>
                        </w:tc>
                        <w:tc>
                          <w:tcPr>
                            <w:tcW w:w="737" w:type="dxa"/>
                            <w:tcBorders>
                              <w:top w:val="nil"/>
                              <w:left w:val="nil"/>
                              <w:bottom w:val="nil"/>
                              <w:right w:val="nil"/>
                            </w:tcBorders>
                            <w:shd w:val="clear" w:color="auto" w:fill="auto"/>
                            <w:noWrap/>
                            <w:vAlign w:val="center"/>
                            <w:hideMark/>
                          </w:tcPr>
                          <w:p w14:paraId="66080700" w14:textId="77777777" w:rsidR="00C51030" w:rsidRPr="00F03DE6" w:rsidRDefault="00C5103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5D018069" w14:textId="77777777" w:rsidR="00C51030" w:rsidRPr="00F03DE6" w:rsidRDefault="00C51030"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C51030" w:rsidRPr="00F03DE6" w14:paraId="3FA28BE9" w14:textId="77777777" w:rsidTr="000272FA">
                        <w:trPr>
                          <w:trHeight w:val="283"/>
                          <w:jc w:val="center"/>
                        </w:trPr>
                        <w:tc>
                          <w:tcPr>
                            <w:tcW w:w="1983" w:type="dxa"/>
                            <w:tcBorders>
                              <w:top w:val="nil"/>
                              <w:left w:val="nil"/>
                              <w:bottom w:val="nil"/>
                              <w:right w:val="nil"/>
                            </w:tcBorders>
                            <w:shd w:val="clear" w:color="auto" w:fill="auto"/>
                            <w:noWrap/>
                            <w:vAlign w:val="center"/>
                            <w:hideMark/>
                          </w:tcPr>
                          <w:p w14:paraId="5800AC72" w14:textId="77777777" w:rsidR="00C51030" w:rsidRPr="00F03DE6" w:rsidRDefault="00C51030"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肥料投入（元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2CE4766B" w14:textId="77777777" w:rsidR="00C51030" w:rsidRPr="00F03DE6" w:rsidRDefault="00C51030"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39FBB04" w14:textId="77777777" w:rsidR="00C51030" w:rsidRPr="00F03DE6" w:rsidRDefault="00C5103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165.1 </w:t>
                            </w:r>
                          </w:p>
                        </w:tc>
                        <w:tc>
                          <w:tcPr>
                            <w:tcW w:w="737" w:type="dxa"/>
                            <w:tcBorders>
                              <w:top w:val="nil"/>
                              <w:left w:val="nil"/>
                              <w:bottom w:val="nil"/>
                              <w:right w:val="nil"/>
                            </w:tcBorders>
                            <w:shd w:val="clear" w:color="auto" w:fill="auto"/>
                            <w:noWrap/>
                            <w:vAlign w:val="center"/>
                            <w:hideMark/>
                          </w:tcPr>
                          <w:p w14:paraId="31D6619E" w14:textId="77777777" w:rsidR="00C51030" w:rsidRPr="00F03DE6" w:rsidRDefault="00C5103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462.5 </w:t>
                            </w:r>
                          </w:p>
                        </w:tc>
                        <w:tc>
                          <w:tcPr>
                            <w:tcW w:w="737" w:type="dxa"/>
                            <w:tcBorders>
                              <w:top w:val="nil"/>
                              <w:left w:val="nil"/>
                              <w:bottom w:val="nil"/>
                              <w:right w:val="nil"/>
                            </w:tcBorders>
                            <w:shd w:val="clear" w:color="auto" w:fill="auto"/>
                            <w:noWrap/>
                            <w:vAlign w:val="center"/>
                            <w:hideMark/>
                          </w:tcPr>
                          <w:p w14:paraId="086BCA16" w14:textId="77777777" w:rsidR="00C51030" w:rsidRPr="00F03DE6" w:rsidRDefault="00C5103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33.3 </w:t>
                            </w:r>
                          </w:p>
                        </w:tc>
                        <w:tc>
                          <w:tcPr>
                            <w:tcW w:w="283" w:type="dxa"/>
                            <w:tcBorders>
                              <w:top w:val="nil"/>
                              <w:left w:val="nil"/>
                              <w:bottom w:val="nil"/>
                              <w:right w:val="nil"/>
                            </w:tcBorders>
                            <w:shd w:val="clear" w:color="auto" w:fill="auto"/>
                            <w:noWrap/>
                            <w:vAlign w:val="center"/>
                            <w:hideMark/>
                          </w:tcPr>
                          <w:p w14:paraId="2A345FBF" w14:textId="77777777" w:rsidR="00C51030" w:rsidRPr="00F03DE6" w:rsidRDefault="00C51030"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649ED3E" w14:textId="77777777" w:rsidR="00C51030" w:rsidRPr="00F03DE6" w:rsidRDefault="00C5103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167.1 </w:t>
                            </w:r>
                          </w:p>
                        </w:tc>
                        <w:tc>
                          <w:tcPr>
                            <w:tcW w:w="737" w:type="dxa"/>
                            <w:tcBorders>
                              <w:top w:val="nil"/>
                              <w:left w:val="nil"/>
                              <w:bottom w:val="nil"/>
                              <w:right w:val="nil"/>
                            </w:tcBorders>
                            <w:shd w:val="clear" w:color="auto" w:fill="auto"/>
                            <w:noWrap/>
                            <w:vAlign w:val="center"/>
                            <w:hideMark/>
                          </w:tcPr>
                          <w:p w14:paraId="4D1F289B" w14:textId="77777777" w:rsidR="00C51030" w:rsidRPr="00F03DE6" w:rsidRDefault="00C5103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462.5 </w:t>
                            </w:r>
                          </w:p>
                        </w:tc>
                        <w:tc>
                          <w:tcPr>
                            <w:tcW w:w="737" w:type="dxa"/>
                            <w:tcBorders>
                              <w:top w:val="nil"/>
                              <w:left w:val="nil"/>
                              <w:bottom w:val="nil"/>
                              <w:right w:val="nil"/>
                            </w:tcBorders>
                            <w:shd w:val="clear" w:color="auto" w:fill="auto"/>
                            <w:noWrap/>
                            <w:vAlign w:val="center"/>
                            <w:hideMark/>
                          </w:tcPr>
                          <w:p w14:paraId="3F65AE48" w14:textId="77777777" w:rsidR="00C51030" w:rsidRPr="00F03DE6" w:rsidRDefault="00C5103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33.3 </w:t>
                            </w:r>
                          </w:p>
                        </w:tc>
                        <w:tc>
                          <w:tcPr>
                            <w:tcW w:w="567" w:type="dxa"/>
                            <w:tcBorders>
                              <w:top w:val="nil"/>
                              <w:left w:val="nil"/>
                              <w:bottom w:val="nil"/>
                              <w:right w:val="nil"/>
                            </w:tcBorders>
                            <w:shd w:val="clear" w:color="auto" w:fill="auto"/>
                            <w:noWrap/>
                            <w:vAlign w:val="center"/>
                            <w:hideMark/>
                          </w:tcPr>
                          <w:p w14:paraId="3ADBD02E" w14:textId="77777777" w:rsidR="00C51030" w:rsidRPr="00F03DE6" w:rsidRDefault="00C51030" w:rsidP="006A197D">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DCE4E41" w14:textId="77777777" w:rsidR="00C51030" w:rsidRPr="00F03DE6" w:rsidRDefault="00C5103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155.1 </w:t>
                            </w:r>
                          </w:p>
                        </w:tc>
                        <w:tc>
                          <w:tcPr>
                            <w:tcW w:w="737" w:type="dxa"/>
                            <w:tcBorders>
                              <w:top w:val="nil"/>
                              <w:left w:val="nil"/>
                              <w:bottom w:val="nil"/>
                              <w:right w:val="nil"/>
                            </w:tcBorders>
                            <w:shd w:val="clear" w:color="auto" w:fill="auto"/>
                            <w:noWrap/>
                            <w:vAlign w:val="center"/>
                            <w:hideMark/>
                          </w:tcPr>
                          <w:p w14:paraId="0E9CC96A" w14:textId="77777777" w:rsidR="00C51030" w:rsidRPr="00F03DE6" w:rsidRDefault="00C5103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462.5 </w:t>
                            </w:r>
                          </w:p>
                        </w:tc>
                        <w:tc>
                          <w:tcPr>
                            <w:tcW w:w="737" w:type="dxa"/>
                            <w:tcBorders>
                              <w:top w:val="nil"/>
                              <w:left w:val="nil"/>
                              <w:bottom w:val="nil"/>
                              <w:right w:val="nil"/>
                            </w:tcBorders>
                            <w:shd w:val="clear" w:color="auto" w:fill="auto"/>
                            <w:noWrap/>
                            <w:vAlign w:val="center"/>
                            <w:hideMark/>
                          </w:tcPr>
                          <w:p w14:paraId="2FE7AB05" w14:textId="77777777" w:rsidR="00C51030" w:rsidRPr="00F03DE6" w:rsidRDefault="00C5103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33.3 </w:t>
                            </w:r>
                          </w:p>
                        </w:tc>
                        <w:tc>
                          <w:tcPr>
                            <w:tcW w:w="567" w:type="dxa"/>
                            <w:tcBorders>
                              <w:top w:val="nil"/>
                              <w:left w:val="nil"/>
                              <w:bottom w:val="nil"/>
                              <w:right w:val="nil"/>
                            </w:tcBorders>
                            <w:shd w:val="clear" w:color="auto" w:fill="auto"/>
                            <w:noWrap/>
                            <w:vAlign w:val="center"/>
                            <w:hideMark/>
                          </w:tcPr>
                          <w:p w14:paraId="6598AB8A" w14:textId="77777777" w:rsidR="00C51030" w:rsidRPr="00F03DE6" w:rsidRDefault="00C51030"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2CF9CD56" w14:textId="77777777" w:rsidR="00C51030" w:rsidRPr="00F03DE6" w:rsidRDefault="00C5103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131.1 </w:t>
                            </w:r>
                          </w:p>
                        </w:tc>
                        <w:tc>
                          <w:tcPr>
                            <w:tcW w:w="737" w:type="dxa"/>
                            <w:tcBorders>
                              <w:top w:val="nil"/>
                              <w:left w:val="nil"/>
                              <w:bottom w:val="nil"/>
                              <w:right w:val="nil"/>
                            </w:tcBorders>
                            <w:shd w:val="clear" w:color="auto" w:fill="auto"/>
                            <w:noWrap/>
                            <w:vAlign w:val="center"/>
                            <w:hideMark/>
                          </w:tcPr>
                          <w:p w14:paraId="06472DEB" w14:textId="77777777" w:rsidR="00C51030" w:rsidRPr="00F03DE6" w:rsidRDefault="00C5103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210.0 </w:t>
                            </w:r>
                          </w:p>
                        </w:tc>
                        <w:tc>
                          <w:tcPr>
                            <w:tcW w:w="737" w:type="dxa"/>
                            <w:tcBorders>
                              <w:top w:val="nil"/>
                              <w:left w:val="nil"/>
                              <w:bottom w:val="nil"/>
                              <w:right w:val="nil"/>
                            </w:tcBorders>
                            <w:shd w:val="clear" w:color="auto" w:fill="auto"/>
                            <w:noWrap/>
                            <w:vAlign w:val="center"/>
                            <w:hideMark/>
                          </w:tcPr>
                          <w:p w14:paraId="73B94365" w14:textId="77777777" w:rsidR="00C51030" w:rsidRPr="00F03DE6" w:rsidRDefault="00C5103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78.8 </w:t>
                            </w:r>
                          </w:p>
                        </w:tc>
                        <w:tc>
                          <w:tcPr>
                            <w:tcW w:w="567" w:type="dxa"/>
                            <w:tcBorders>
                              <w:top w:val="nil"/>
                              <w:left w:val="nil"/>
                              <w:bottom w:val="nil"/>
                              <w:right w:val="nil"/>
                            </w:tcBorders>
                            <w:shd w:val="clear" w:color="auto" w:fill="auto"/>
                            <w:noWrap/>
                            <w:vAlign w:val="center"/>
                            <w:hideMark/>
                          </w:tcPr>
                          <w:p w14:paraId="255B6E48" w14:textId="77777777" w:rsidR="00C51030" w:rsidRPr="00F03DE6" w:rsidRDefault="00C51030"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C51030" w:rsidRPr="00F03DE6" w14:paraId="26511ECC" w14:textId="77777777" w:rsidTr="000272FA">
                        <w:trPr>
                          <w:trHeight w:val="283"/>
                          <w:jc w:val="center"/>
                        </w:trPr>
                        <w:tc>
                          <w:tcPr>
                            <w:tcW w:w="1983" w:type="dxa"/>
                            <w:tcBorders>
                              <w:top w:val="nil"/>
                              <w:left w:val="nil"/>
                              <w:bottom w:val="nil"/>
                              <w:right w:val="nil"/>
                            </w:tcBorders>
                            <w:shd w:val="clear" w:color="auto" w:fill="auto"/>
                            <w:noWrap/>
                            <w:vAlign w:val="center"/>
                            <w:hideMark/>
                          </w:tcPr>
                          <w:p w14:paraId="59DE359F" w14:textId="77777777" w:rsidR="00C51030" w:rsidRPr="00F03DE6" w:rsidRDefault="00C51030"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机械投入（元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3CBBF5A5" w14:textId="77777777" w:rsidR="00C51030" w:rsidRPr="00F03DE6" w:rsidRDefault="00C51030"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1CB8F77" w14:textId="77777777" w:rsidR="00C51030" w:rsidRPr="00F03DE6" w:rsidRDefault="00C5103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117.2 </w:t>
                            </w:r>
                          </w:p>
                        </w:tc>
                        <w:tc>
                          <w:tcPr>
                            <w:tcW w:w="737" w:type="dxa"/>
                            <w:tcBorders>
                              <w:top w:val="nil"/>
                              <w:left w:val="nil"/>
                              <w:bottom w:val="nil"/>
                              <w:right w:val="nil"/>
                            </w:tcBorders>
                            <w:shd w:val="clear" w:color="auto" w:fill="auto"/>
                            <w:noWrap/>
                            <w:vAlign w:val="center"/>
                            <w:hideMark/>
                          </w:tcPr>
                          <w:p w14:paraId="494B7783" w14:textId="77777777" w:rsidR="00C51030" w:rsidRPr="00F03DE6" w:rsidRDefault="00C5103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422.7 </w:t>
                            </w:r>
                          </w:p>
                        </w:tc>
                        <w:tc>
                          <w:tcPr>
                            <w:tcW w:w="737" w:type="dxa"/>
                            <w:tcBorders>
                              <w:top w:val="nil"/>
                              <w:left w:val="nil"/>
                              <w:bottom w:val="nil"/>
                              <w:right w:val="nil"/>
                            </w:tcBorders>
                            <w:shd w:val="clear" w:color="auto" w:fill="auto"/>
                            <w:noWrap/>
                            <w:vAlign w:val="center"/>
                            <w:hideMark/>
                          </w:tcPr>
                          <w:p w14:paraId="6F34A7AA" w14:textId="77777777" w:rsidR="00C51030" w:rsidRPr="00F03DE6" w:rsidRDefault="00C5103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5211251C" w14:textId="77777777" w:rsidR="00C51030" w:rsidRPr="00F03DE6" w:rsidRDefault="00C51030"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6C982DA" w14:textId="77777777" w:rsidR="00C51030" w:rsidRPr="00F03DE6" w:rsidRDefault="00C5103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115.8 </w:t>
                            </w:r>
                          </w:p>
                        </w:tc>
                        <w:tc>
                          <w:tcPr>
                            <w:tcW w:w="737" w:type="dxa"/>
                            <w:tcBorders>
                              <w:top w:val="nil"/>
                              <w:left w:val="nil"/>
                              <w:bottom w:val="nil"/>
                              <w:right w:val="nil"/>
                            </w:tcBorders>
                            <w:shd w:val="clear" w:color="auto" w:fill="auto"/>
                            <w:noWrap/>
                            <w:vAlign w:val="center"/>
                            <w:hideMark/>
                          </w:tcPr>
                          <w:p w14:paraId="2BADE3AD" w14:textId="77777777" w:rsidR="00C51030" w:rsidRPr="00F03DE6" w:rsidRDefault="00C5103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422.7 </w:t>
                            </w:r>
                          </w:p>
                        </w:tc>
                        <w:tc>
                          <w:tcPr>
                            <w:tcW w:w="737" w:type="dxa"/>
                            <w:tcBorders>
                              <w:top w:val="nil"/>
                              <w:left w:val="nil"/>
                              <w:bottom w:val="nil"/>
                              <w:right w:val="nil"/>
                            </w:tcBorders>
                            <w:shd w:val="clear" w:color="auto" w:fill="auto"/>
                            <w:noWrap/>
                            <w:vAlign w:val="center"/>
                            <w:hideMark/>
                          </w:tcPr>
                          <w:p w14:paraId="49042EB3" w14:textId="77777777" w:rsidR="00C51030" w:rsidRPr="00F03DE6" w:rsidRDefault="00C5103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4080747A" w14:textId="77777777" w:rsidR="00C51030" w:rsidRPr="00F03DE6" w:rsidRDefault="00C51030" w:rsidP="006A197D">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1B0131EE" w14:textId="77777777" w:rsidR="00C51030" w:rsidRPr="00F03DE6" w:rsidRDefault="00C5103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124.1 </w:t>
                            </w:r>
                          </w:p>
                        </w:tc>
                        <w:tc>
                          <w:tcPr>
                            <w:tcW w:w="737" w:type="dxa"/>
                            <w:tcBorders>
                              <w:top w:val="nil"/>
                              <w:left w:val="nil"/>
                              <w:bottom w:val="nil"/>
                              <w:right w:val="nil"/>
                            </w:tcBorders>
                            <w:shd w:val="clear" w:color="auto" w:fill="auto"/>
                            <w:noWrap/>
                            <w:vAlign w:val="center"/>
                            <w:hideMark/>
                          </w:tcPr>
                          <w:p w14:paraId="17E5477D" w14:textId="77777777" w:rsidR="00C51030" w:rsidRPr="00F03DE6" w:rsidRDefault="00C5103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415.3 </w:t>
                            </w:r>
                          </w:p>
                        </w:tc>
                        <w:tc>
                          <w:tcPr>
                            <w:tcW w:w="737" w:type="dxa"/>
                            <w:tcBorders>
                              <w:top w:val="nil"/>
                              <w:left w:val="nil"/>
                              <w:bottom w:val="nil"/>
                              <w:right w:val="nil"/>
                            </w:tcBorders>
                            <w:shd w:val="clear" w:color="auto" w:fill="auto"/>
                            <w:noWrap/>
                            <w:vAlign w:val="center"/>
                            <w:hideMark/>
                          </w:tcPr>
                          <w:p w14:paraId="51F43996" w14:textId="77777777" w:rsidR="00C51030" w:rsidRPr="00F03DE6" w:rsidRDefault="00C5103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21520BA8" w14:textId="77777777" w:rsidR="00C51030" w:rsidRPr="00F03DE6" w:rsidRDefault="00C51030"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395EF8A" w14:textId="77777777" w:rsidR="00C51030" w:rsidRPr="00F03DE6" w:rsidRDefault="00C5103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133.4 </w:t>
                            </w:r>
                          </w:p>
                        </w:tc>
                        <w:tc>
                          <w:tcPr>
                            <w:tcW w:w="737" w:type="dxa"/>
                            <w:tcBorders>
                              <w:top w:val="nil"/>
                              <w:left w:val="nil"/>
                              <w:bottom w:val="nil"/>
                              <w:right w:val="nil"/>
                            </w:tcBorders>
                            <w:shd w:val="clear" w:color="auto" w:fill="auto"/>
                            <w:noWrap/>
                            <w:vAlign w:val="center"/>
                            <w:hideMark/>
                          </w:tcPr>
                          <w:p w14:paraId="0A13743A" w14:textId="77777777" w:rsidR="00C51030" w:rsidRPr="00F03DE6" w:rsidRDefault="00C5103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258.5 </w:t>
                            </w:r>
                          </w:p>
                        </w:tc>
                        <w:tc>
                          <w:tcPr>
                            <w:tcW w:w="737" w:type="dxa"/>
                            <w:tcBorders>
                              <w:top w:val="nil"/>
                              <w:left w:val="nil"/>
                              <w:bottom w:val="nil"/>
                              <w:right w:val="nil"/>
                            </w:tcBorders>
                            <w:shd w:val="clear" w:color="auto" w:fill="auto"/>
                            <w:noWrap/>
                            <w:vAlign w:val="center"/>
                            <w:hideMark/>
                          </w:tcPr>
                          <w:p w14:paraId="275E888C" w14:textId="77777777" w:rsidR="00C51030" w:rsidRPr="00F03DE6" w:rsidRDefault="00C5103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70.1 </w:t>
                            </w:r>
                          </w:p>
                        </w:tc>
                        <w:tc>
                          <w:tcPr>
                            <w:tcW w:w="567" w:type="dxa"/>
                            <w:tcBorders>
                              <w:top w:val="nil"/>
                              <w:left w:val="nil"/>
                              <w:bottom w:val="nil"/>
                              <w:right w:val="nil"/>
                            </w:tcBorders>
                            <w:shd w:val="clear" w:color="auto" w:fill="auto"/>
                            <w:noWrap/>
                            <w:vAlign w:val="center"/>
                            <w:hideMark/>
                          </w:tcPr>
                          <w:p w14:paraId="70A93487" w14:textId="77777777" w:rsidR="00C51030" w:rsidRPr="00F03DE6" w:rsidRDefault="00C51030" w:rsidP="00E851F4">
                            <w:pPr>
                              <w:spacing w:after="0" w:line="240" w:lineRule="auto"/>
                              <w:jc w:val="center"/>
                              <w:rPr>
                                <w:rFonts w:ascii="Times New Roman" w:eastAsia="宋体" w:hAnsi="Times New Roman" w:cs="Times New Roman"/>
                                <w:color w:val="000000"/>
                                <w:sz w:val="21"/>
                                <w:szCs w:val="21"/>
                              </w:rPr>
                            </w:pPr>
                          </w:p>
                        </w:tc>
                      </w:tr>
                      <w:tr w:rsidR="00C51030" w:rsidRPr="00F03DE6" w14:paraId="27DA8C04" w14:textId="77777777" w:rsidTr="000272FA">
                        <w:trPr>
                          <w:trHeight w:val="283"/>
                          <w:jc w:val="center"/>
                        </w:trPr>
                        <w:tc>
                          <w:tcPr>
                            <w:tcW w:w="1983" w:type="dxa"/>
                            <w:tcBorders>
                              <w:top w:val="nil"/>
                              <w:left w:val="nil"/>
                              <w:bottom w:val="nil"/>
                              <w:right w:val="nil"/>
                            </w:tcBorders>
                            <w:shd w:val="clear" w:color="auto" w:fill="auto"/>
                            <w:noWrap/>
                            <w:vAlign w:val="center"/>
                            <w:hideMark/>
                          </w:tcPr>
                          <w:p w14:paraId="1117466A" w14:textId="77777777" w:rsidR="00C51030" w:rsidRPr="00F03DE6" w:rsidRDefault="00C51030"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其他投入（元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44F4FCDE" w14:textId="77777777" w:rsidR="00C51030" w:rsidRPr="00F03DE6" w:rsidRDefault="00C51030"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5959882" w14:textId="77777777" w:rsidR="00C51030" w:rsidRPr="00F03DE6" w:rsidRDefault="00C5103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149.7 </w:t>
                            </w:r>
                          </w:p>
                        </w:tc>
                        <w:tc>
                          <w:tcPr>
                            <w:tcW w:w="737" w:type="dxa"/>
                            <w:tcBorders>
                              <w:top w:val="nil"/>
                              <w:left w:val="nil"/>
                              <w:bottom w:val="nil"/>
                              <w:right w:val="nil"/>
                            </w:tcBorders>
                            <w:shd w:val="clear" w:color="auto" w:fill="auto"/>
                            <w:noWrap/>
                            <w:vAlign w:val="center"/>
                            <w:hideMark/>
                          </w:tcPr>
                          <w:p w14:paraId="57086E1E" w14:textId="77777777" w:rsidR="00C51030" w:rsidRPr="00F03DE6" w:rsidRDefault="00C5103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264.8 </w:t>
                            </w:r>
                          </w:p>
                        </w:tc>
                        <w:tc>
                          <w:tcPr>
                            <w:tcW w:w="737" w:type="dxa"/>
                            <w:tcBorders>
                              <w:top w:val="nil"/>
                              <w:left w:val="nil"/>
                              <w:bottom w:val="nil"/>
                              <w:right w:val="nil"/>
                            </w:tcBorders>
                            <w:shd w:val="clear" w:color="auto" w:fill="auto"/>
                            <w:noWrap/>
                            <w:vAlign w:val="center"/>
                            <w:hideMark/>
                          </w:tcPr>
                          <w:p w14:paraId="79756C42" w14:textId="77777777" w:rsidR="00C51030" w:rsidRPr="00F03DE6" w:rsidRDefault="00C5103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64.6 </w:t>
                            </w:r>
                          </w:p>
                        </w:tc>
                        <w:tc>
                          <w:tcPr>
                            <w:tcW w:w="283" w:type="dxa"/>
                            <w:tcBorders>
                              <w:top w:val="nil"/>
                              <w:left w:val="nil"/>
                              <w:bottom w:val="nil"/>
                              <w:right w:val="nil"/>
                            </w:tcBorders>
                            <w:shd w:val="clear" w:color="auto" w:fill="auto"/>
                            <w:noWrap/>
                            <w:vAlign w:val="center"/>
                            <w:hideMark/>
                          </w:tcPr>
                          <w:p w14:paraId="28C70761" w14:textId="77777777" w:rsidR="00C51030" w:rsidRPr="00F03DE6" w:rsidRDefault="00C51030"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672E130" w14:textId="77777777" w:rsidR="00C51030" w:rsidRPr="00F03DE6" w:rsidRDefault="00C5103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150.6 </w:t>
                            </w:r>
                          </w:p>
                        </w:tc>
                        <w:tc>
                          <w:tcPr>
                            <w:tcW w:w="737" w:type="dxa"/>
                            <w:tcBorders>
                              <w:top w:val="nil"/>
                              <w:left w:val="nil"/>
                              <w:bottom w:val="nil"/>
                              <w:right w:val="nil"/>
                            </w:tcBorders>
                            <w:shd w:val="clear" w:color="auto" w:fill="auto"/>
                            <w:noWrap/>
                            <w:vAlign w:val="center"/>
                            <w:hideMark/>
                          </w:tcPr>
                          <w:p w14:paraId="3035DD2F" w14:textId="77777777" w:rsidR="00C51030" w:rsidRPr="00F03DE6" w:rsidRDefault="00C5103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264.8 </w:t>
                            </w:r>
                          </w:p>
                        </w:tc>
                        <w:tc>
                          <w:tcPr>
                            <w:tcW w:w="737" w:type="dxa"/>
                            <w:tcBorders>
                              <w:top w:val="nil"/>
                              <w:left w:val="nil"/>
                              <w:bottom w:val="nil"/>
                              <w:right w:val="nil"/>
                            </w:tcBorders>
                            <w:shd w:val="clear" w:color="auto" w:fill="auto"/>
                            <w:noWrap/>
                            <w:vAlign w:val="center"/>
                            <w:hideMark/>
                          </w:tcPr>
                          <w:p w14:paraId="1D731989" w14:textId="77777777" w:rsidR="00C51030" w:rsidRPr="00F03DE6" w:rsidRDefault="00C5103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64.6 </w:t>
                            </w:r>
                          </w:p>
                        </w:tc>
                        <w:tc>
                          <w:tcPr>
                            <w:tcW w:w="567" w:type="dxa"/>
                            <w:tcBorders>
                              <w:top w:val="nil"/>
                              <w:left w:val="nil"/>
                              <w:bottom w:val="nil"/>
                              <w:right w:val="nil"/>
                            </w:tcBorders>
                            <w:shd w:val="clear" w:color="auto" w:fill="auto"/>
                            <w:noWrap/>
                            <w:vAlign w:val="center"/>
                            <w:hideMark/>
                          </w:tcPr>
                          <w:p w14:paraId="63A75EDB" w14:textId="77777777" w:rsidR="00C51030" w:rsidRPr="00F03DE6" w:rsidRDefault="00C51030" w:rsidP="006A197D">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26EED958" w14:textId="77777777" w:rsidR="00C51030" w:rsidRPr="00F03DE6" w:rsidRDefault="00C5103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144.6 </w:t>
                            </w:r>
                          </w:p>
                        </w:tc>
                        <w:tc>
                          <w:tcPr>
                            <w:tcW w:w="737" w:type="dxa"/>
                            <w:tcBorders>
                              <w:top w:val="nil"/>
                              <w:left w:val="nil"/>
                              <w:bottom w:val="nil"/>
                              <w:right w:val="nil"/>
                            </w:tcBorders>
                            <w:shd w:val="clear" w:color="auto" w:fill="auto"/>
                            <w:noWrap/>
                            <w:vAlign w:val="center"/>
                            <w:hideMark/>
                          </w:tcPr>
                          <w:p w14:paraId="3414BA05" w14:textId="77777777" w:rsidR="00C51030" w:rsidRPr="00F03DE6" w:rsidRDefault="00C5103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264.8 </w:t>
                            </w:r>
                          </w:p>
                        </w:tc>
                        <w:tc>
                          <w:tcPr>
                            <w:tcW w:w="737" w:type="dxa"/>
                            <w:tcBorders>
                              <w:top w:val="nil"/>
                              <w:left w:val="nil"/>
                              <w:bottom w:val="nil"/>
                              <w:right w:val="nil"/>
                            </w:tcBorders>
                            <w:shd w:val="clear" w:color="auto" w:fill="auto"/>
                            <w:noWrap/>
                            <w:vAlign w:val="center"/>
                            <w:hideMark/>
                          </w:tcPr>
                          <w:p w14:paraId="1A311C5F" w14:textId="77777777" w:rsidR="00C51030" w:rsidRPr="00F03DE6" w:rsidRDefault="00C5103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64.6 </w:t>
                            </w:r>
                          </w:p>
                        </w:tc>
                        <w:tc>
                          <w:tcPr>
                            <w:tcW w:w="567" w:type="dxa"/>
                            <w:tcBorders>
                              <w:top w:val="nil"/>
                              <w:left w:val="nil"/>
                              <w:bottom w:val="nil"/>
                              <w:right w:val="nil"/>
                            </w:tcBorders>
                            <w:shd w:val="clear" w:color="auto" w:fill="auto"/>
                            <w:noWrap/>
                            <w:vAlign w:val="center"/>
                            <w:hideMark/>
                          </w:tcPr>
                          <w:p w14:paraId="691A3815" w14:textId="77777777" w:rsidR="00C51030" w:rsidRPr="00F03DE6" w:rsidRDefault="00C51030"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DE67A16" w14:textId="77777777" w:rsidR="00C51030" w:rsidRPr="00F03DE6" w:rsidRDefault="00C5103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158.9 </w:t>
                            </w:r>
                          </w:p>
                        </w:tc>
                        <w:tc>
                          <w:tcPr>
                            <w:tcW w:w="737" w:type="dxa"/>
                            <w:tcBorders>
                              <w:top w:val="nil"/>
                              <w:left w:val="nil"/>
                              <w:bottom w:val="nil"/>
                              <w:right w:val="nil"/>
                            </w:tcBorders>
                            <w:shd w:val="clear" w:color="auto" w:fill="auto"/>
                            <w:noWrap/>
                            <w:vAlign w:val="center"/>
                            <w:hideMark/>
                          </w:tcPr>
                          <w:p w14:paraId="7DE66C83" w14:textId="77777777" w:rsidR="00C51030" w:rsidRPr="00F03DE6" w:rsidRDefault="00C5103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253.9 </w:t>
                            </w:r>
                          </w:p>
                        </w:tc>
                        <w:tc>
                          <w:tcPr>
                            <w:tcW w:w="737" w:type="dxa"/>
                            <w:tcBorders>
                              <w:top w:val="nil"/>
                              <w:left w:val="nil"/>
                              <w:bottom w:val="nil"/>
                              <w:right w:val="nil"/>
                            </w:tcBorders>
                            <w:shd w:val="clear" w:color="auto" w:fill="auto"/>
                            <w:noWrap/>
                            <w:vAlign w:val="center"/>
                            <w:hideMark/>
                          </w:tcPr>
                          <w:p w14:paraId="0BDDEB95" w14:textId="77777777" w:rsidR="00C51030" w:rsidRPr="00F03DE6" w:rsidRDefault="00C5103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64.6 </w:t>
                            </w:r>
                          </w:p>
                        </w:tc>
                        <w:tc>
                          <w:tcPr>
                            <w:tcW w:w="567" w:type="dxa"/>
                            <w:tcBorders>
                              <w:top w:val="nil"/>
                              <w:left w:val="nil"/>
                              <w:bottom w:val="nil"/>
                              <w:right w:val="nil"/>
                            </w:tcBorders>
                            <w:shd w:val="clear" w:color="auto" w:fill="auto"/>
                            <w:noWrap/>
                            <w:vAlign w:val="center"/>
                            <w:hideMark/>
                          </w:tcPr>
                          <w:p w14:paraId="5BA36EB2" w14:textId="77777777" w:rsidR="00C51030" w:rsidRPr="00F03DE6" w:rsidRDefault="00C51030" w:rsidP="00E851F4">
                            <w:pPr>
                              <w:spacing w:after="0" w:line="240" w:lineRule="auto"/>
                              <w:jc w:val="center"/>
                              <w:rPr>
                                <w:rFonts w:ascii="Times New Roman" w:eastAsia="宋体" w:hAnsi="Times New Roman" w:cs="Times New Roman"/>
                                <w:color w:val="000000"/>
                                <w:sz w:val="21"/>
                                <w:szCs w:val="21"/>
                              </w:rPr>
                            </w:pPr>
                          </w:p>
                        </w:tc>
                      </w:tr>
                      <w:tr w:rsidR="00C51030" w:rsidRPr="00F03DE6" w14:paraId="352C8687" w14:textId="77777777" w:rsidTr="000272FA">
                        <w:trPr>
                          <w:trHeight w:val="283"/>
                          <w:jc w:val="center"/>
                        </w:trPr>
                        <w:tc>
                          <w:tcPr>
                            <w:tcW w:w="1983" w:type="dxa"/>
                            <w:tcBorders>
                              <w:top w:val="nil"/>
                              <w:left w:val="nil"/>
                              <w:bottom w:val="nil"/>
                              <w:right w:val="nil"/>
                            </w:tcBorders>
                            <w:shd w:val="clear" w:color="auto" w:fill="auto"/>
                            <w:noWrap/>
                            <w:vAlign w:val="center"/>
                            <w:hideMark/>
                          </w:tcPr>
                          <w:p w14:paraId="063A37C5" w14:textId="77777777" w:rsidR="00C51030" w:rsidRPr="00F03DE6" w:rsidRDefault="00C51030"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政策补贴（元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027A2A88" w14:textId="77777777" w:rsidR="00C51030" w:rsidRPr="00F03DE6" w:rsidRDefault="00C51030"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3BE4C18" w14:textId="77777777" w:rsidR="00C51030" w:rsidRPr="00F03DE6" w:rsidRDefault="00C5103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120.6 </w:t>
                            </w:r>
                          </w:p>
                        </w:tc>
                        <w:tc>
                          <w:tcPr>
                            <w:tcW w:w="737" w:type="dxa"/>
                            <w:tcBorders>
                              <w:top w:val="nil"/>
                              <w:left w:val="nil"/>
                              <w:bottom w:val="nil"/>
                              <w:right w:val="nil"/>
                            </w:tcBorders>
                            <w:shd w:val="clear" w:color="auto" w:fill="auto"/>
                            <w:noWrap/>
                            <w:vAlign w:val="center"/>
                            <w:hideMark/>
                          </w:tcPr>
                          <w:p w14:paraId="567A0066" w14:textId="77777777" w:rsidR="00C51030" w:rsidRPr="00F03DE6" w:rsidRDefault="00C5103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618.0 </w:t>
                            </w:r>
                          </w:p>
                        </w:tc>
                        <w:tc>
                          <w:tcPr>
                            <w:tcW w:w="737" w:type="dxa"/>
                            <w:tcBorders>
                              <w:top w:val="nil"/>
                              <w:left w:val="nil"/>
                              <w:bottom w:val="nil"/>
                              <w:right w:val="nil"/>
                            </w:tcBorders>
                            <w:shd w:val="clear" w:color="auto" w:fill="auto"/>
                            <w:noWrap/>
                            <w:vAlign w:val="center"/>
                            <w:hideMark/>
                          </w:tcPr>
                          <w:p w14:paraId="216E2512" w14:textId="77777777" w:rsidR="00C51030" w:rsidRPr="00F03DE6" w:rsidRDefault="00C5103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1990D91E" w14:textId="77777777" w:rsidR="00C51030" w:rsidRPr="00F03DE6" w:rsidRDefault="00C51030"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4E60280" w14:textId="77777777" w:rsidR="00C51030" w:rsidRPr="00F03DE6" w:rsidRDefault="00C5103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125.0 </w:t>
                            </w:r>
                          </w:p>
                        </w:tc>
                        <w:tc>
                          <w:tcPr>
                            <w:tcW w:w="737" w:type="dxa"/>
                            <w:tcBorders>
                              <w:top w:val="nil"/>
                              <w:left w:val="nil"/>
                              <w:bottom w:val="nil"/>
                              <w:right w:val="nil"/>
                            </w:tcBorders>
                            <w:shd w:val="clear" w:color="auto" w:fill="auto"/>
                            <w:noWrap/>
                            <w:vAlign w:val="center"/>
                            <w:hideMark/>
                          </w:tcPr>
                          <w:p w14:paraId="66FAE7F3" w14:textId="77777777" w:rsidR="00C51030" w:rsidRPr="00F03DE6" w:rsidRDefault="00C5103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618.0 </w:t>
                            </w:r>
                          </w:p>
                        </w:tc>
                        <w:tc>
                          <w:tcPr>
                            <w:tcW w:w="737" w:type="dxa"/>
                            <w:tcBorders>
                              <w:top w:val="nil"/>
                              <w:left w:val="nil"/>
                              <w:bottom w:val="nil"/>
                              <w:right w:val="nil"/>
                            </w:tcBorders>
                            <w:shd w:val="clear" w:color="auto" w:fill="auto"/>
                            <w:noWrap/>
                            <w:vAlign w:val="center"/>
                            <w:hideMark/>
                          </w:tcPr>
                          <w:p w14:paraId="42A1545B" w14:textId="77777777" w:rsidR="00C51030" w:rsidRPr="00F03DE6" w:rsidRDefault="00C5103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422E034C" w14:textId="77777777" w:rsidR="00C51030" w:rsidRPr="00F03DE6" w:rsidRDefault="00C51030" w:rsidP="006A197D">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7A414516" w14:textId="77777777" w:rsidR="00C51030" w:rsidRPr="00F03DE6" w:rsidRDefault="00C5103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98.9 </w:t>
                            </w:r>
                          </w:p>
                        </w:tc>
                        <w:tc>
                          <w:tcPr>
                            <w:tcW w:w="737" w:type="dxa"/>
                            <w:tcBorders>
                              <w:top w:val="nil"/>
                              <w:left w:val="nil"/>
                              <w:bottom w:val="nil"/>
                              <w:right w:val="nil"/>
                            </w:tcBorders>
                            <w:shd w:val="clear" w:color="auto" w:fill="auto"/>
                            <w:noWrap/>
                            <w:vAlign w:val="center"/>
                            <w:hideMark/>
                          </w:tcPr>
                          <w:p w14:paraId="35044BF6" w14:textId="77777777" w:rsidR="00C51030" w:rsidRPr="00F03DE6" w:rsidRDefault="00C5103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618.0 </w:t>
                            </w:r>
                          </w:p>
                        </w:tc>
                        <w:tc>
                          <w:tcPr>
                            <w:tcW w:w="737" w:type="dxa"/>
                            <w:tcBorders>
                              <w:top w:val="nil"/>
                              <w:left w:val="nil"/>
                              <w:bottom w:val="nil"/>
                              <w:right w:val="nil"/>
                            </w:tcBorders>
                            <w:shd w:val="clear" w:color="auto" w:fill="auto"/>
                            <w:noWrap/>
                            <w:vAlign w:val="center"/>
                            <w:hideMark/>
                          </w:tcPr>
                          <w:p w14:paraId="00E2F6A9" w14:textId="77777777" w:rsidR="00C51030" w:rsidRPr="00F03DE6" w:rsidRDefault="00C5103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1E1D6027" w14:textId="77777777" w:rsidR="00C51030" w:rsidRPr="00F03DE6" w:rsidRDefault="00C51030"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7FE78D5" w14:textId="77777777" w:rsidR="00C51030" w:rsidRPr="00F03DE6" w:rsidRDefault="00C5103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38.0 </w:t>
                            </w:r>
                          </w:p>
                        </w:tc>
                        <w:tc>
                          <w:tcPr>
                            <w:tcW w:w="737" w:type="dxa"/>
                            <w:tcBorders>
                              <w:top w:val="nil"/>
                              <w:left w:val="nil"/>
                              <w:bottom w:val="nil"/>
                              <w:right w:val="nil"/>
                            </w:tcBorders>
                            <w:shd w:val="clear" w:color="auto" w:fill="auto"/>
                            <w:noWrap/>
                            <w:vAlign w:val="center"/>
                            <w:hideMark/>
                          </w:tcPr>
                          <w:p w14:paraId="286E5F5B" w14:textId="77777777" w:rsidR="00C51030" w:rsidRPr="00F03DE6" w:rsidRDefault="00C5103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159.5 </w:t>
                            </w:r>
                          </w:p>
                        </w:tc>
                        <w:tc>
                          <w:tcPr>
                            <w:tcW w:w="737" w:type="dxa"/>
                            <w:tcBorders>
                              <w:top w:val="nil"/>
                              <w:left w:val="nil"/>
                              <w:bottom w:val="nil"/>
                              <w:right w:val="nil"/>
                            </w:tcBorders>
                            <w:shd w:val="clear" w:color="auto" w:fill="auto"/>
                            <w:noWrap/>
                            <w:vAlign w:val="center"/>
                            <w:hideMark/>
                          </w:tcPr>
                          <w:p w14:paraId="2D4CEB4B" w14:textId="77777777" w:rsidR="00C51030" w:rsidRPr="00F03DE6" w:rsidRDefault="00C5103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4.1 </w:t>
                            </w:r>
                          </w:p>
                        </w:tc>
                        <w:tc>
                          <w:tcPr>
                            <w:tcW w:w="567" w:type="dxa"/>
                            <w:tcBorders>
                              <w:top w:val="nil"/>
                              <w:left w:val="nil"/>
                              <w:bottom w:val="nil"/>
                              <w:right w:val="nil"/>
                            </w:tcBorders>
                            <w:shd w:val="clear" w:color="auto" w:fill="auto"/>
                            <w:noWrap/>
                            <w:vAlign w:val="center"/>
                            <w:hideMark/>
                          </w:tcPr>
                          <w:p w14:paraId="7AEB6FCA" w14:textId="77777777" w:rsidR="00C51030" w:rsidRPr="00F03DE6" w:rsidRDefault="00C51030"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C51030" w:rsidRPr="00F03DE6" w14:paraId="571A1E8E" w14:textId="77777777" w:rsidTr="000272FA">
                        <w:trPr>
                          <w:trHeight w:val="283"/>
                          <w:jc w:val="center"/>
                        </w:trPr>
                        <w:tc>
                          <w:tcPr>
                            <w:tcW w:w="1983" w:type="dxa"/>
                            <w:tcBorders>
                              <w:top w:val="nil"/>
                              <w:left w:val="nil"/>
                              <w:bottom w:val="nil"/>
                              <w:right w:val="nil"/>
                            </w:tcBorders>
                            <w:shd w:val="clear" w:color="auto" w:fill="auto"/>
                            <w:noWrap/>
                            <w:vAlign w:val="center"/>
                            <w:hideMark/>
                          </w:tcPr>
                          <w:p w14:paraId="0831C37C" w14:textId="77777777" w:rsidR="00C51030" w:rsidRPr="00F03DE6" w:rsidRDefault="00C51030"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农业保险（元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782528BC" w14:textId="77777777" w:rsidR="00C51030" w:rsidRPr="00F03DE6" w:rsidRDefault="00C51030"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498B972" w14:textId="77777777" w:rsidR="00C51030" w:rsidRPr="00F03DE6" w:rsidRDefault="00C5103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320F1BB6" w14:textId="77777777" w:rsidR="00C51030" w:rsidRPr="00F03DE6" w:rsidRDefault="00C5103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08A6F208" w14:textId="77777777" w:rsidR="00C51030" w:rsidRPr="00F03DE6" w:rsidRDefault="00C5103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079FD961" w14:textId="77777777" w:rsidR="00C51030" w:rsidRPr="00F03DE6" w:rsidRDefault="00C51030"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A6301C2" w14:textId="77777777" w:rsidR="00C51030" w:rsidRPr="00F03DE6" w:rsidRDefault="00C5103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634726B2" w14:textId="77777777" w:rsidR="00C51030" w:rsidRPr="00F03DE6" w:rsidRDefault="00C5103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3BA475D9" w14:textId="77777777" w:rsidR="00C51030" w:rsidRPr="00F03DE6" w:rsidRDefault="00C5103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2F49D0FD" w14:textId="77777777" w:rsidR="00C51030" w:rsidRPr="00F03DE6" w:rsidRDefault="00C51030" w:rsidP="006A197D">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DE33481" w14:textId="77777777" w:rsidR="00C51030" w:rsidRPr="00F03DE6" w:rsidRDefault="00C5103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5062145A" w14:textId="77777777" w:rsidR="00C51030" w:rsidRPr="00F03DE6" w:rsidRDefault="00C5103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5DB39237" w14:textId="77777777" w:rsidR="00C51030" w:rsidRPr="00F03DE6" w:rsidRDefault="00C5103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4CFD39CC" w14:textId="77777777" w:rsidR="00C51030" w:rsidRPr="00F03DE6" w:rsidRDefault="00C51030"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99F1D94" w14:textId="77777777" w:rsidR="00C51030" w:rsidRPr="00F03DE6" w:rsidRDefault="00C5103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583E81C5" w14:textId="77777777" w:rsidR="00C51030" w:rsidRPr="00F03DE6" w:rsidRDefault="00C5103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71053596" w14:textId="77777777" w:rsidR="00C51030" w:rsidRPr="00F03DE6" w:rsidRDefault="00C5103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6FE59F38" w14:textId="77777777" w:rsidR="00C51030" w:rsidRPr="00F03DE6" w:rsidRDefault="00C51030" w:rsidP="00E851F4">
                            <w:pPr>
                              <w:spacing w:after="0" w:line="240" w:lineRule="auto"/>
                              <w:jc w:val="center"/>
                              <w:rPr>
                                <w:rFonts w:ascii="Times New Roman" w:eastAsia="宋体" w:hAnsi="Times New Roman" w:cs="Times New Roman"/>
                                <w:color w:val="000000"/>
                                <w:sz w:val="21"/>
                                <w:szCs w:val="21"/>
                              </w:rPr>
                            </w:pPr>
                          </w:p>
                        </w:tc>
                      </w:tr>
                      <w:tr w:rsidR="00C51030" w:rsidRPr="00F03DE6" w14:paraId="554F1E46" w14:textId="77777777" w:rsidTr="000272FA">
                        <w:trPr>
                          <w:trHeight w:val="283"/>
                          <w:jc w:val="center"/>
                        </w:trPr>
                        <w:tc>
                          <w:tcPr>
                            <w:tcW w:w="1983" w:type="dxa"/>
                            <w:tcBorders>
                              <w:top w:val="nil"/>
                              <w:left w:val="nil"/>
                              <w:bottom w:val="nil"/>
                              <w:right w:val="nil"/>
                            </w:tcBorders>
                            <w:shd w:val="clear" w:color="auto" w:fill="auto"/>
                            <w:noWrap/>
                            <w:vAlign w:val="center"/>
                            <w:hideMark/>
                          </w:tcPr>
                          <w:p w14:paraId="20130721" w14:textId="77777777" w:rsidR="00C51030" w:rsidRPr="00F03DE6" w:rsidRDefault="00C51030"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耕地细碎化（亩</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块）</w:t>
                            </w:r>
                          </w:p>
                        </w:tc>
                        <w:tc>
                          <w:tcPr>
                            <w:tcW w:w="282" w:type="dxa"/>
                            <w:tcBorders>
                              <w:top w:val="nil"/>
                              <w:left w:val="nil"/>
                              <w:bottom w:val="nil"/>
                              <w:right w:val="nil"/>
                            </w:tcBorders>
                            <w:shd w:val="clear" w:color="auto" w:fill="auto"/>
                            <w:noWrap/>
                            <w:vAlign w:val="center"/>
                            <w:hideMark/>
                          </w:tcPr>
                          <w:p w14:paraId="150532CA" w14:textId="77777777" w:rsidR="00C51030" w:rsidRPr="00F03DE6" w:rsidRDefault="00C51030"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37A32E6" w14:textId="77777777" w:rsidR="00C51030" w:rsidRPr="00F03DE6" w:rsidRDefault="00C5103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1.1 </w:t>
                            </w:r>
                          </w:p>
                        </w:tc>
                        <w:tc>
                          <w:tcPr>
                            <w:tcW w:w="737" w:type="dxa"/>
                            <w:tcBorders>
                              <w:top w:val="nil"/>
                              <w:left w:val="nil"/>
                              <w:bottom w:val="nil"/>
                              <w:right w:val="nil"/>
                            </w:tcBorders>
                            <w:shd w:val="clear" w:color="auto" w:fill="auto"/>
                            <w:noWrap/>
                            <w:vAlign w:val="center"/>
                            <w:hideMark/>
                          </w:tcPr>
                          <w:p w14:paraId="01FF47EC" w14:textId="77777777" w:rsidR="00C51030" w:rsidRPr="00F03DE6" w:rsidRDefault="00C5103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297.0 </w:t>
                            </w:r>
                          </w:p>
                        </w:tc>
                        <w:tc>
                          <w:tcPr>
                            <w:tcW w:w="737" w:type="dxa"/>
                            <w:tcBorders>
                              <w:top w:val="nil"/>
                              <w:left w:val="nil"/>
                              <w:bottom w:val="nil"/>
                              <w:right w:val="nil"/>
                            </w:tcBorders>
                            <w:shd w:val="clear" w:color="auto" w:fill="auto"/>
                            <w:noWrap/>
                            <w:vAlign w:val="center"/>
                            <w:hideMark/>
                          </w:tcPr>
                          <w:p w14:paraId="3976DC36" w14:textId="77777777" w:rsidR="00C51030" w:rsidRPr="00F03DE6" w:rsidRDefault="00C5103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1FEAD54B" w14:textId="77777777" w:rsidR="00C51030" w:rsidRPr="00F03DE6" w:rsidRDefault="00C51030"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F056847" w14:textId="77777777" w:rsidR="00C51030" w:rsidRPr="00F03DE6" w:rsidRDefault="00C5103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0.9 </w:t>
                            </w:r>
                          </w:p>
                        </w:tc>
                        <w:tc>
                          <w:tcPr>
                            <w:tcW w:w="737" w:type="dxa"/>
                            <w:tcBorders>
                              <w:top w:val="nil"/>
                              <w:left w:val="nil"/>
                              <w:bottom w:val="nil"/>
                              <w:right w:val="nil"/>
                            </w:tcBorders>
                            <w:shd w:val="clear" w:color="auto" w:fill="auto"/>
                            <w:noWrap/>
                            <w:vAlign w:val="center"/>
                            <w:hideMark/>
                          </w:tcPr>
                          <w:p w14:paraId="5D7E30F3" w14:textId="77777777" w:rsidR="00C51030" w:rsidRPr="00F03DE6" w:rsidRDefault="00C5103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9.0 </w:t>
                            </w:r>
                          </w:p>
                        </w:tc>
                        <w:tc>
                          <w:tcPr>
                            <w:tcW w:w="737" w:type="dxa"/>
                            <w:tcBorders>
                              <w:top w:val="nil"/>
                              <w:left w:val="nil"/>
                              <w:bottom w:val="nil"/>
                              <w:right w:val="nil"/>
                            </w:tcBorders>
                            <w:shd w:val="clear" w:color="auto" w:fill="auto"/>
                            <w:noWrap/>
                            <w:vAlign w:val="center"/>
                            <w:hideMark/>
                          </w:tcPr>
                          <w:p w14:paraId="4D28CD38" w14:textId="77777777" w:rsidR="00C51030" w:rsidRPr="00F03DE6" w:rsidRDefault="00C5103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3155A93F" w14:textId="77777777" w:rsidR="00C51030" w:rsidRPr="00F03DE6" w:rsidRDefault="00C51030" w:rsidP="006A197D">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3E4AAFCD" w14:textId="77777777" w:rsidR="00C51030" w:rsidRPr="00F03DE6" w:rsidRDefault="00C5103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1.9 </w:t>
                            </w:r>
                          </w:p>
                        </w:tc>
                        <w:tc>
                          <w:tcPr>
                            <w:tcW w:w="737" w:type="dxa"/>
                            <w:tcBorders>
                              <w:top w:val="nil"/>
                              <w:left w:val="nil"/>
                              <w:bottom w:val="nil"/>
                              <w:right w:val="nil"/>
                            </w:tcBorders>
                            <w:shd w:val="clear" w:color="auto" w:fill="auto"/>
                            <w:noWrap/>
                            <w:vAlign w:val="center"/>
                            <w:hideMark/>
                          </w:tcPr>
                          <w:p w14:paraId="5247241D" w14:textId="77777777" w:rsidR="00C51030" w:rsidRPr="00F03DE6" w:rsidRDefault="00C5103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14.1 </w:t>
                            </w:r>
                          </w:p>
                        </w:tc>
                        <w:tc>
                          <w:tcPr>
                            <w:tcW w:w="737" w:type="dxa"/>
                            <w:tcBorders>
                              <w:top w:val="nil"/>
                              <w:left w:val="nil"/>
                              <w:bottom w:val="nil"/>
                              <w:right w:val="nil"/>
                            </w:tcBorders>
                            <w:shd w:val="clear" w:color="auto" w:fill="auto"/>
                            <w:noWrap/>
                            <w:vAlign w:val="center"/>
                            <w:hideMark/>
                          </w:tcPr>
                          <w:p w14:paraId="0E4141CF" w14:textId="77777777" w:rsidR="00C51030" w:rsidRPr="00F03DE6" w:rsidRDefault="00C5103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567" w:type="dxa"/>
                            <w:tcBorders>
                              <w:top w:val="nil"/>
                              <w:left w:val="nil"/>
                              <w:bottom w:val="nil"/>
                              <w:right w:val="nil"/>
                            </w:tcBorders>
                            <w:shd w:val="clear" w:color="auto" w:fill="auto"/>
                            <w:noWrap/>
                            <w:vAlign w:val="center"/>
                            <w:hideMark/>
                          </w:tcPr>
                          <w:p w14:paraId="78864A6F" w14:textId="77777777" w:rsidR="00C51030" w:rsidRPr="00F03DE6" w:rsidRDefault="00C51030"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52E272EB" w14:textId="77777777" w:rsidR="00C51030" w:rsidRPr="00F03DE6" w:rsidRDefault="00C5103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14.8 </w:t>
                            </w:r>
                          </w:p>
                        </w:tc>
                        <w:tc>
                          <w:tcPr>
                            <w:tcW w:w="737" w:type="dxa"/>
                            <w:tcBorders>
                              <w:top w:val="nil"/>
                              <w:left w:val="nil"/>
                              <w:bottom w:val="nil"/>
                              <w:right w:val="nil"/>
                            </w:tcBorders>
                            <w:shd w:val="clear" w:color="auto" w:fill="auto"/>
                            <w:noWrap/>
                            <w:vAlign w:val="center"/>
                            <w:hideMark/>
                          </w:tcPr>
                          <w:p w14:paraId="545F7F1B" w14:textId="77777777" w:rsidR="00C51030" w:rsidRPr="00F03DE6" w:rsidRDefault="00C5103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297.0 </w:t>
                            </w:r>
                          </w:p>
                        </w:tc>
                        <w:tc>
                          <w:tcPr>
                            <w:tcW w:w="737" w:type="dxa"/>
                            <w:tcBorders>
                              <w:top w:val="nil"/>
                              <w:left w:val="nil"/>
                              <w:bottom w:val="nil"/>
                              <w:right w:val="nil"/>
                            </w:tcBorders>
                            <w:shd w:val="clear" w:color="auto" w:fill="auto"/>
                            <w:noWrap/>
                            <w:vAlign w:val="center"/>
                            <w:hideMark/>
                          </w:tcPr>
                          <w:p w14:paraId="6E9C1190" w14:textId="77777777" w:rsidR="00C51030" w:rsidRPr="00F03DE6" w:rsidRDefault="00C5103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0.8 </w:t>
                            </w:r>
                          </w:p>
                        </w:tc>
                        <w:tc>
                          <w:tcPr>
                            <w:tcW w:w="567" w:type="dxa"/>
                            <w:tcBorders>
                              <w:top w:val="nil"/>
                              <w:left w:val="nil"/>
                              <w:bottom w:val="nil"/>
                              <w:right w:val="nil"/>
                            </w:tcBorders>
                            <w:shd w:val="clear" w:color="auto" w:fill="auto"/>
                            <w:noWrap/>
                            <w:vAlign w:val="center"/>
                            <w:hideMark/>
                          </w:tcPr>
                          <w:p w14:paraId="745AAA95" w14:textId="77777777" w:rsidR="00C51030" w:rsidRPr="00F03DE6" w:rsidRDefault="00C51030"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C51030" w:rsidRPr="00F03DE6" w14:paraId="06FE7BC8" w14:textId="77777777" w:rsidTr="000272FA">
                        <w:trPr>
                          <w:trHeight w:val="283"/>
                          <w:jc w:val="center"/>
                        </w:trPr>
                        <w:tc>
                          <w:tcPr>
                            <w:tcW w:w="1983" w:type="dxa"/>
                            <w:tcBorders>
                              <w:top w:val="nil"/>
                              <w:left w:val="nil"/>
                              <w:bottom w:val="nil"/>
                              <w:right w:val="nil"/>
                            </w:tcBorders>
                            <w:shd w:val="clear" w:color="auto" w:fill="auto"/>
                            <w:noWrap/>
                            <w:vAlign w:val="center"/>
                            <w:hideMark/>
                          </w:tcPr>
                          <w:p w14:paraId="57493EEB" w14:textId="77777777" w:rsidR="00C51030" w:rsidRPr="00F03DE6" w:rsidRDefault="00C51030"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人口结构</w:t>
                            </w:r>
                          </w:p>
                        </w:tc>
                        <w:tc>
                          <w:tcPr>
                            <w:tcW w:w="282" w:type="dxa"/>
                            <w:tcBorders>
                              <w:top w:val="nil"/>
                              <w:left w:val="nil"/>
                              <w:bottom w:val="nil"/>
                              <w:right w:val="nil"/>
                            </w:tcBorders>
                            <w:shd w:val="clear" w:color="auto" w:fill="auto"/>
                            <w:noWrap/>
                            <w:vAlign w:val="center"/>
                            <w:hideMark/>
                          </w:tcPr>
                          <w:p w14:paraId="2FFF8EE5" w14:textId="77777777" w:rsidR="00C51030" w:rsidRPr="00F03DE6" w:rsidRDefault="00C51030"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A19B2A4" w14:textId="77777777" w:rsidR="00C51030" w:rsidRPr="00F03DE6" w:rsidRDefault="00C5103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46E73A69" w14:textId="77777777" w:rsidR="00C51030" w:rsidRPr="00F03DE6" w:rsidRDefault="00C5103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2.5 </w:t>
                            </w:r>
                          </w:p>
                        </w:tc>
                        <w:tc>
                          <w:tcPr>
                            <w:tcW w:w="737" w:type="dxa"/>
                            <w:tcBorders>
                              <w:top w:val="nil"/>
                              <w:left w:val="nil"/>
                              <w:bottom w:val="nil"/>
                              <w:right w:val="nil"/>
                            </w:tcBorders>
                            <w:shd w:val="clear" w:color="auto" w:fill="auto"/>
                            <w:noWrap/>
                            <w:vAlign w:val="center"/>
                            <w:hideMark/>
                          </w:tcPr>
                          <w:p w14:paraId="2FB8994D" w14:textId="77777777" w:rsidR="00C51030" w:rsidRPr="00F03DE6" w:rsidRDefault="00C5103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57DDD991" w14:textId="77777777" w:rsidR="00C51030" w:rsidRPr="00F03DE6" w:rsidRDefault="00C51030"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4F06B29" w14:textId="77777777" w:rsidR="00C51030" w:rsidRPr="00F03DE6" w:rsidRDefault="00C5103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464BFBC8" w14:textId="77777777" w:rsidR="00C51030" w:rsidRPr="00F03DE6" w:rsidRDefault="00C5103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2.5 </w:t>
                            </w:r>
                          </w:p>
                        </w:tc>
                        <w:tc>
                          <w:tcPr>
                            <w:tcW w:w="737" w:type="dxa"/>
                            <w:tcBorders>
                              <w:top w:val="nil"/>
                              <w:left w:val="nil"/>
                              <w:bottom w:val="nil"/>
                              <w:right w:val="nil"/>
                            </w:tcBorders>
                            <w:shd w:val="clear" w:color="auto" w:fill="auto"/>
                            <w:noWrap/>
                            <w:vAlign w:val="center"/>
                            <w:hideMark/>
                          </w:tcPr>
                          <w:p w14:paraId="6C06F31B" w14:textId="77777777" w:rsidR="00C51030" w:rsidRPr="00F03DE6" w:rsidRDefault="00C5103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61A94FA3" w14:textId="77777777" w:rsidR="00C51030" w:rsidRPr="00F03DE6" w:rsidRDefault="00C51030" w:rsidP="006A197D">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376111BB" w14:textId="77777777" w:rsidR="00C51030" w:rsidRPr="00F03DE6" w:rsidRDefault="00C5103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0.8 </w:t>
                            </w:r>
                          </w:p>
                        </w:tc>
                        <w:tc>
                          <w:tcPr>
                            <w:tcW w:w="737" w:type="dxa"/>
                            <w:tcBorders>
                              <w:top w:val="nil"/>
                              <w:left w:val="nil"/>
                              <w:bottom w:val="nil"/>
                              <w:right w:val="nil"/>
                            </w:tcBorders>
                            <w:shd w:val="clear" w:color="auto" w:fill="auto"/>
                            <w:noWrap/>
                            <w:vAlign w:val="center"/>
                            <w:hideMark/>
                          </w:tcPr>
                          <w:p w14:paraId="21F213E5" w14:textId="77777777" w:rsidR="00C51030" w:rsidRPr="00F03DE6" w:rsidRDefault="00C5103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2.5 </w:t>
                            </w:r>
                          </w:p>
                        </w:tc>
                        <w:tc>
                          <w:tcPr>
                            <w:tcW w:w="737" w:type="dxa"/>
                            <w:tcBorders>
                              <w:top w:val="nil"/>
                              <w:left w:val="nil"/>
                              <w:bottom w:val="nil"/>
                              <w:right w:val="nil"/>
                            </w:tcBorders>
                            <w:shd w:val="clear" w:color="auto" w:fill="auto"/>
                            <w:noWrap/>
                            <w:vAlign w:val="center"/>
                            <w:hideMark/>
                          </w:tcPr>
                          <w:p w14:paraId="5EF1ED50" w14:textId="77777777" w:rsidR="00C51030" w:rsidRPr="00F03DE6" w:rsidRDefault="00C5103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022A0DF4" w14:textId="77777777" w:rsidR="00C51030" w:rsidRPr="00F03DE6" w:rsidRDefault="00C51030"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265EEBB" w14:textId="77777777" w:rsidR="00C51030" w:rsidRPr="00F03DE6" w:rsidRDefault="00C5103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0.9 </w:t>
                            </w:r>
                          </w:p>
                        </w:tc>
                        <w:tc>
                          <w:tcPr>
                            <w:tcW w:w="737" w:type="dxa"/>
                            <w:tcBorders>
                              <w:top w:val="nil"/>
                              <w:left w:val="nil"/>
                              <w:bottom w:val="nil"/>
                              <w:right w:val="nil"/>
                            </w:tcBorders>
                            <w:shd w:val="clear" w:color="auto" w:fill="auto"/>
                            <w:noWrap/>
                            <w:vAlign w:val="center"/>
                            <w:hideMark/>
                          </w:tcPr>
                          <w:p w14:paraId="3B845267" w14:textId="77777777" w:rsidR="00C51030" w:rsidRPr="00F03DE6" w:rsidRDefault="00C5103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2.0 </w:t>
                            </w:r>
                          </w:p>
                        </w:tc>
                        <w:tc>
                          <w:tcPr>
                            <w:tcW w:w="737" w:type="dxa"/>
                            <w:tcBorders>
                              <w:top w:val="nil"/>
                              <w:left w:val="nil"/>
                              <w:bottom w:val="nil"/>
                              <w:right w:val="nil"/>
                            </w:tcBorders>
                            <w:shd w:val="clear" w:color="auto" w:fill="auto"/>
                            <w:noWrap/>
                            <w:vAlign w:val="center"/>
                            <w:hideMark/>
                          </w:tcPr>
                          <w:p w14:paraId="5E5A1B6C" w14:textId="77777777" w:rsidR="00C51030" w:rsidRPr="00F03DE6" w:rsidRDefault="00C5103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0.5 </w:t>
                            </w:r>
                          </w:p>
                        </w:tc>
                        <w:tc>
                          <w:tcPr>
                            <w:tcW w:w="567" w:type="dxa"/>
                            <w:tcBorders>
                              <w:top w:val="nil"/>
                              <w:left w:val="nil"/>
                              <w:bottom w:val="nil"/>
                              <w:right w:val="nil"/>
                            </w:tcBorders>
                            <w:shd w:val="clear" w:color="auto" w:fill="auto"/>
                            <w:noWrap/>
                            <w:vAlign w:val="center"/>
                            <w:hideMark/>
                          </w:tcPr>
                          <w:p w14:paraId="41DAEE8D" w14:textId="77777777" w:rsidR="00C51030" w:rsidRPr="00F03DE6" w:rsidRDefault="00C51030" w:rsidP="00E851F4">
                            <w:pPr>
                              <w:spacing w:after="0" w:line="240" w:lineRule="auto"/>
                              <w:jc w:val="center"/>
                              <w:rPr>
                                <w:rFonts w:ascii="Times New Roman" w:eastAsia="宋体" w:hAnsi="Times New Roman" w:cs="Times New Roman"/>
                                <w:color w:val="000000"/>
                                <w:sz w:val="21"/>
                                <w:szCs w:val="21"/>
                              </w:rPr>
                            </w:pPr>
                          </w:p>
                        </w:tc>
                      </w:tr>
                      <w:tr w:rsidR="00C51030" w:rsidRPr="00F03DE6" w14:paraId="57E4F773" w14:textId="77777777" w:rsidTr="000272FA">
                        <w:trPr>
                          <w:trHeight w:val="283"/>
                          <w:jc w:val="center"/>
                        </w:trPr>
                        <w:tc>
                          <w:tcPr>
                            <w:tcW w:w="1983" w:type="dxa"/>
                            <w:tcBorders>
                              <w:top w:val="nil"/>
                              <w:left w:val="nil"/>
                              <w:bottom w:val="nil"/>
                              <w:right w:val="nil"/>
                            </w:tcBorders>
                            <w:shd w:val="clear" w:color="auto" w:fill="auto"/>
                            <w:noWrap/>
                            <w:vAlign w:val="center"/>
                            <w:hideMark/>
                          </w:tcPr>
                          <w:p w14:paraId="6BDF51FD" w14:textId="77777777" w:rsidR="00C51030" w:rsidRPr="00F03DE6" w:rsidRDefault="00C51030"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兼业化水平</w:t>
                            </w:r>
                          </w:p>
                        </w:tc>
                        <w:tc>
                          <w:tcPr>
                            <w:tcW w:w="282" w:type="dxa"/>
                            <w:tcBorders>
                              <w:top w:val="nil"/>
                              <w:left w:val="nil"/>
                              <w:bottom w:val="nil"/>
                              <w:right w:val="nil"/>
                            </w:tcBorders>
                            <w:shd w:val="clear" w:color="auto" w:fill="auto"/>
                            <w:noWrap/>
                            <w:vAlign w:val="center"/>
                            <w:hideMark/>
                          </w:tcPr>
                          <w:p w14:paraId="715948CC" w14:textId="77777777" w:rsidR="00C51030" w:rsidRPr="00F03DE6" w:rsidRDefault="00C51030"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94ABDE9" w14:textId="77777777" w:rsidR="00C51030" w:rsidRPr="00F03DE6" w:rsidRDefault="00C5103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13645A9B" w14:textId="77777777" w:rsidR="00C51030" w:rsidRPr="00F03DE6" w:rsidRDefault="00C5103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0BF4A050" w14:textId="77777777" w:rsidR="00C51030" w:rsidRPr="00F03DE6" w:rsidRDefault="00C5103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42B6D2C9" w14:textId="77777777" w:rsidR="00C51030" w:rsidRPr="00F03DE6" w:rsidRDefault="00C51030"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AC14BEC" w14:textId="77777777" w:rsidR="00C51030" w:rsidRPr="00F03DE6" w:rsidRDefault="00C5103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648A93F2" w14:textId="77777777" w:rsidR="00C51030" w:rsidRPr="00F03DE6" w:rsidRDefault="00C5103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335A8474" w14:textId="77777777" w:rsidR="00C51030" w:rsidRPr="00F03DE6" w:rsidRDefault="00C5103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3298324E" w14:textId="77777777" w:rsidR="00C51030" w:rsidRPr="00F03DE6" w:rsidRDefault="00C51030" w:rsidP="006A197D">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3CE9DD9" w14:textId="77777777" w:rsidR="00C51030" w:rsidRPr="00F03DE6" w:rsidRDefault="00C5103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0.6 </w:t>
                            </w:r>
                          </w:p>
                        </w:tc>
                        <w:tc>
                          <w:tcPr>
                            <w:tcW w:w="737" w:type="dxa"/>
                            <w:tcBorders>
                              <w:top w:val="nil"/>
                              <w:left w:val="nil"/>
                              <w:bottom w:val="nil"/>
                              <w:right w:val="nil"/>
                            </w:tcBorders>
                            <w:shd w:val="clear" w:color="auto" w:fill="auto"/>
                            <w:noWrap/>
                            <w:vAlign w:val="center"/>
                            <w:hideMark/>
                          </w:tcPr>
                          <w:p w14:paraId="788A5A8E" w14:textId="77777777" w:rsidR="00C51030" w:rsidRPr="00F03DE6" w:rsidRDefault="00C5103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6EC0F9C9" w14:textId="77777777" w:rsidR="00C51030" w:rsidRPr="00F03DE6" w:rsidRDefault="00C5103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7C3B8C20" w14:textId="77777777" w:rsidR="00C51030" w:rsidRPr="00F03DE6" w:rsidRDefault="00C51030"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137BAE6D" w14:textId="77777777" w:rsidR="00C51030" w:rsidRPr="00F03DE6" w:rsidRDefault="00C5103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0.3 </w:t>
                            </w:r>
                          </w:p>
                        </w:tc>
                        <w:tc>
                          <w:tcPr>
                            <w:tcW w:w="737" w:type="dxa"/>
                            <w:tcBorders>
                              <w:top w:val="nil"/>
                              <w:left w:val="nil"/>
                              <w:bottom w:val="nil"/>
                              <w:right w:val="nil"/>
                            </w:tcBorders>
                            <w:shd w:val="clear" w:color="auto" w:fill="auto"/>
                            <w:noWrap/>
                            <w:vAlign w:val="center"/>
                            <w:hideMark/>
                          </w:tcPr>
                          <w:p w14:paraId="0ADF3663" w14:textId="77777777" w:rsidR="00C51030" w:rsidRPr="00F03DE6" w:rsidRDefault="00C5103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0.9 </w:t>
                            </w:r>
                          </w:p>
                        </w:tc>
                        <w:tc>
                          <w:tcPr>
                            <w:tcW w:w="737" w:type="dxa"/>
                            <w:tcBorders>
                              <w:top w:val="nil"/>
                              <w:left w:val="nil"/>
                              <w:bottom w:val="nil"/>
                              <w:right w:val="nil"/>
                            </w:tcBorders>
                            <w:shd w:val="clear" w:color="auto" w:fill="auto"/>
                            <w:noWrap/>
                            <w:vAlign w:val="center"/>
                            <w:hideMark/>
                          </w:tcPr>
                          <w:p w14:paraId="30361C94" w14:textId="77777777" w:rsidR="00C51030" w:rsidRPr="00F03DE6" w:rsidRDefault="00C5103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26F31E7A" w14:textId="77777777" w:rsidR="00C51030" w:rsidRPr="00F03DE6" w:rsidRDefault="00C51030"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C51030" w:rsidRPr="00F03DE6" w14:paraId="36422CAC" w14:textId="77777777" w:rsidTr="000272FA">
                        <w:trPr>
                          <w:trHeight w:val="283"/>
                          <w:jc w:val="center"/>
                        </w:trPr>
                        <w:tc>
                          <w:tcPr>
                            <w:tcW w:w="1983" w:type="dxa"/>
                            <w:tcBorders>
                              <w:top w:val="nil"/>
                              <w:left w:val="nil"/>
                              <w:bottom w:val="nil"/>
                              <w:right w:val="nil"/>
                            </w:tcBorders>
                            <w:shd w:val="clear" w:color="auto" w:fill="auto"/>
                            <w:noWrap/>
                            <w:vAlign w:val="center"/>
                            <w:hideMark/>
                          </w:tcPr>
                          <w:p w14:paraId="05F5DB69" w14:textId="77777777" w:rsidR="00C51030" w:rsidRPr="00F03DE6" w:rsidRDefault="00C51030"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性别</w:t>
                            </w:r>
                          </w:p>
                        </w:tc>
                        <w:tc>
                          <w:tcPr>
                            <w:tcW w:w="282" w:type="dxa"/>
                            <w:tcBorders>
                              <w:top w:val="nil"/>
                              <w:left w:val="nil"/>
                              <w:bottom w:val="nil"/>
                              <w:right w:val="nil"/>
                            </w:tcBorders>
                            <w:shd w:val="clear" w:color="auto" w:fill="auto"/>
                            <w:noWrap/>
                            <w:vAlign w:val="center"/>
                            <w:hideMark/>
                          </w:tcPr>
                          <w:p w14:paraId="43EEFC73" w14:textId="77777777" w:rsidR="00C51030" w:rsidRPr="00F03DE6" w:rsidRDefault="00C51030"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2578F2F" w14:textId="77777777" w:rsidR="00C51030" w:rsidRPr="00F03DE6" w:rsidRDefault="00C5103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0.6 </w:t>
                            </w:r>
                          </w:p>
                        </w:tc>
                        <w:tc>
                          <w:tcPr>
                            <w:tcW w:w="737" w:type="dxa"/>
                            <w:tcBorders>
                              <w:top w:val="nil"/>
                              <w:left w:val="nil"/>
                              <w:bottom w:val="nil"/>
                              <w:right w:val="nil"/>
                            </w:tcBorders>
                            <w:shd w:val="clear" w:color="auto" w:fill="auto"/>
                            <w:noWrap/>
                            <w:vAlign w:val="center"/>
                            <w:hideMark/>
                          </w:tcPr>
                          <w:p w14:paraId="341CDBE3" w14:textId="77777777" w:rsidR="00C51030" w:rsidRPr="00F03DE6" w:rsidRDefault="00C5103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522C56D3" w14:textId="77777777" w:rsidR="00C51030" w:rsidRPr="00F03DE6" w:rsidRDefault="00C5103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0A0BC1CF" w14:textId="77777777" w:rsidR="00C51030" w:rsidRPr="00F03DE6" w:rsidRDefault="00C51030"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016DDEC" w14:textId="77777777" w:rsidR="00C51030" w:rsidRPr="00F03DE6" w:rsidRDefault="00C5103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0.6 </w:t>
                            </w:r>
                          </w:p>
                        </w:tc>
                        <w:tc>
                          <w:tcPr>
                            <w:tcW w:w="737" w:type="dxa"/>
                            <w:tcBorders>
                              <w:top w:val="nil"/>
                              <w:left w:val="nil"/>
                              <w:bottom w:val="nil"/>
                              <w:right w:val="nil"/>
                            </w:tcBorders>
                            <w:shd w:val="clear" w:color="auto" w:fill="auto"/>
                            <w:noWrap/>
                            <w:vAlign w:val="center"/>
                            <w:hideMark/>
                          </w:tcPr>
                          <w:p w14:paraId="084C514C" w14:textId="77777777" w:rsidR="00C51030" w:rsidRPr="00F03DE6" w:rsidRDefault="00C5103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72D78AAD" w14:textId="77777777" w:rsidR="00C51030" w:rsidRPr="00F03DE6" w:rsidRDefault="00C5103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51F013F0" w14:textId="77777777" w:rsidR="00C51030" w:rsidRPr="00F03DE6" w:rsidRDefault="00C51030" w:rsidP="006A197D">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239C704" w14:textId="77777777" w:rsidR="00C51030" w:rsidRPr="00F03DE6" w:rsidRDefault="00C5103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0.6 </w:t>
                            </w:r>
                          </w:p>
                        </w:tc>
                        <w:tc>
                          <w:tcPr>
                            <w:tcW w:w="737" w:type="dxa"/>
                            <w:tcBorders>
                              <w:top w:val="nil"/>
                              <w:left w:val="nil"/>
                              <w:bottom w:val="nil"/>
                              <w:right w:val="nil"/>
                            </w:tcBorders>
                            <w:shd w:val="clear" w:color="auto" w:fill="auto"/>
                            <w:noWrap/>
                            <w:vAlign w:val="center"/>
                            <w:hideMark/>
                          </w:tcPr>
                          <w:p w14:paraId="7D949C59" w14:textId="77777777" w:rsidR="00C51030" w:rsidRPr="00F03DE6" w:rsidRDefault="00C5103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493EEF81" w14:textId="77777777" w:rsidR="00C51030" w:rsidRPr="00F03DE6" w:rsidRDefault="00C5103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0E770B4C" w14:textId="77777777" w:rsidR="00C51030" w:rsidRPr="00F03DE6" w:rsidRDefault="00C51030"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7F91783" w14:textId="77777777" w:rsidR="00C51030" w:rsidRPr="00F03DE6" w:rsidRDefault="00C5103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0.6 </w:t>
                            </w:r>
                          </w:p>
                        </w:tc>
                        <w:tc>
                          <w:tcPr>
                            <w:tcW w:w="737" w:type="dxa"/>
                            <w:tcBorders>
                              <w:top w:val="nil"/>
                              <w:left w:val="nil"/>
                              <w:bottom w:val="nil"/>
                              <w:right w:val="nil"/>
                            </w:tcBorders>
                            <w:shd w:val="clear" w:color="auto" w:fill="auto"/>
                            <w:noWrap/>
                            <w:vAlign w:val="center"/>
                            <w:hideMark/>
                          </w:tcPr>
                          <w:p w14:paraId="7A07B934" w14:textId="77777777" w:rsidR="00C51030" w:rsidRPr="00F03DE6" w:rsidRDefault="00C5103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1558FE13" w14:textId="77777777" w:rsidR="00C51030" w:rsidRPr="00F03DE6" w:rsidRDefault="00C5103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1217CDE3" w14:textId="77777777" w:rsidR="00C51030" w:rsidRPr="00F03DE6" w:rsidRDefault="00C51030" w:rsidP="00E851F4">
                            <w:pPr>
                              <w:spacing w:after="0" w:line="240" w:lineRule="auto"/>
                              <w:jc w:val="center"/>
                              <w:rPr>
                                <w:rFonts w:ascii="Times New Roman" w:eastAsia="宋体" w:hAnsi="Times New Roman" w:cs="Times New Roman"/>
                                <w:color w:val="000000"/>
                                <w:sz w:val="21"/>
                                <w:szCs w:val="21"/>
                              </w:rPr>
                            </w:pPr>
                          </w:p>
                        </w:tc>
                      </w:tr>
                      <w:tr w:rsidR="00C51030" w:rsidRPr="00F03DE6" w14:paraId="583F3F39" w14:textId="77777777" w:rsidTr="000272FA">
                        <w:trPr>
                          <w:trHeight w:val="283"/>
                          <w:jc w:val="center"/>
                        </w:trPr>
                        <w:tc>
                          <w:tcPr>
                            <w:tcW w:w="1983" w:type="dxa"/>
                            <w:tcBorders>
                              <w:top w:val="nil"/>
                              <w:left w:val="nil"/>
                              <w:bottom w:val="nil"/>
                              <w:right w:val="nil"/>
                            </w:tcBorders>
                            <w:shd w:val="clear" w:color="auto" w:fill="auto"/>
                            <w:noWrap/>
                            <w:vAlign w:val="center"/>
                            <w:hideMark/>
                          </w:tcPr>
                          <w:p w14:paraId="23B88699" w14:textId="77777777" w:rsidR="00C51030" w:rsidRPr="00F03DE6" w:rsidRDefault="00C51030"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年龄</w:t>
                            </w:r>
                          </w:p>
                        </w:tc>
                        <w:tc>
                          <w:tcPr>
                            <w:tcW w:w="282" w:type="dxa"/>
                            <w:tcBorders>
                              <w:top w:val="nil"/>
                              <w:left w:val="nil"/>
                              <w:bottom w:val="nil"/>
                              <w:right w:val="nil"/>
                            </w:tcBorders>
                            <w:shd w:val="clear" w:color="auto" w:fill="auto"/>
                            <w:noWrap/>
                            <w:vAlign w:val="center"/>
                            <w:hideMark/>
                          </w:tcPr>
                          <w:p w14:paraId="79105353" w14:textId="77777777" w:rsidR="00C51030" w:rsidRPr="00F03DE6" w:rsidRDefault="00C51030"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2599CC1" w14:textId="77777777" w:rsidR="00C51030" w:rsidRPr="00F03DE6" w:rsidRDefault="00C5103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54.7 </w:t>
                            </w:r>
                          </w:p>
                        </w:tc>
                        <w:tc>
                          <w:tcPr>
                            <w:tcW w:w="737" w:type="dxa"/>
                            <w:tcBorders>
                              <w:top w:val="nil"/>
                              <w:left w:val="nil"/>
                              <w:bottom w:val="nil"/>
                              <w:right w:val="nil"/>
                            </w:tcBorders>
                            <w:shd w:val="clear" w:color="auto" w:fill="auto"/>
                            <w:noWrap/>
                            <w:vAlign w:val="center"/>
                            <w:hideMark/>
                          </w:tcPr>
                          <w:p w14:paraId="42DF467E" w14:textId="77777777" w:rsidR="00C51030" w:rsidRPr="00F03DE6" w:rsidRDefault="00C5103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76.0 </w:t>
                            </w:r>
                          </w:p>
                        </w:tc>
                        <w:tc>
                          <w:tcPr>
                            <w:tcW w:w="737" w:type="dxa"/>
                            <w:tcBorders>
                              <w:top w:val="nil"/>
                              <w:left w:val="nil"/>
                              <w:bottom w:val="nil"/>
                              <w:right w:val="nil"/>
                            </w:tcBorders>
                            <w:shd w:val="clear" w:color="auto" w:fill="auto"/>
                            <w:noWrap/>
                            <w:vAlign w:val="center"/>
                            <w:hideMark/>
                          </w:tcPr>
                          <w:p w14:paraId="0AA03A54" w14:textId="77777777" w:rsidR="00C51030" w:rsidRPr="00F03DE6" w:rsidRDefault="00C5103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31.0 </w:t>
                            </w:r>
                          </w:p>
                        </w:tc>
                        <w:tc>
                          <w:tcPr>
                            <w:tcW w:w="283" w:type="dxa"/>
                            <w:tcBorders>
                              <w:top w:val="nil"/>
                              <w:left w:val="nil"/>
                              <w:bottom w:val="nil"/>
                              <w:right w:val="nil"/>
                            </w:tcBorders>
                            <w:shd w:val="clear" w:color="auto" w:fill="auto"/>
                            <w:noWrap/>
                            <w:vAlign w:val="center"/>
                            <w:hideMark/>
                          </w:tcPr>
                          <w:p w14:paraId="3FEA57DF" w14:textId="77777777" w:rsidR="00C51030" w:rsidRPr="00F03DE6" w:rsidRDefault="00C51030"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C39D810" w14:textId="77777777" w:rsidR="00C51030" w:rsidRPr="00F03DE6" w:rsidRDefault="00C5103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54.8 </w:t>
                            </w:r>
                          </w:p>
                        </w:tc>
                        <w:tc>
                          <w:tcPr>
                            <w:tcW w:w="737" w:type="dxa"/>
                            <w:tcBorders>
                              <w:top w:val="nil"/>
                              <w:left w:val="nil"/>
                              <w:bottom w:val="nil"/>
                              <w:right w:val="nil"/>
                            </w:tcBorders>
                            <w:shd w:val="clear" w:color="auto" w:fill="auto"/>
                            <w:noWrap/>
                            <w:vAlign w:val="center"/>
                            <w:hideMark/>
                          </w:tcPr>
                          <w:p w14:paraId="72228D50" w14:textId="77777777" w:rsidR="00C51030" w:rsidRPr="00F03DE6" w:rsidRDefault="00C5103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76.0 </w:t>
                            </w:r>
                          </w:p>
                        </w:tc>
                        <w:tc>
                          <w:tcPr>
                            <w:tcW w:w="737" w:type="dxa"/>
                            <w:tcBorders>
                              <w:top w:val="nil"/>
                              <w:left w:val="nil"/>
                              <w:bottom w:val="nil"/>
                              <w:right w:val="nil"/>
                            </w:tcBorders>
                            <w:shd w:val="clear" w:color="auto" w:fill="auto"/>
                            <w:noWrap/>
                            <w:vAlign w:val="center"/>
                            <w:hideMark/>
                          </w:tcPr>
                          <w:p w14:paraId="32943C69" w14:textId="77777777" w:rsidR="00C51030" w:rsidRPr="00F03DE6" w:rsidRDefault="00C5103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31.0 </w:t>
                            </w:r>
                          </w:p>
                        </w:tc>
                        <w:tc>
                          <w:tcPr>
                            <w:tcW w:w="567" w:type="dxa"/>
                            <w:tcBorders>
                              <w:top w:val="nil"/>
                              <w:left w:val="nil"/>
                              <w:bottom w:val="nil"/>
                              <w:right w:val="nil"/>
                            </w:tcBorders>
                            <w:shd w:val="clear" w:color="auto" w:fill="auto"/>
                            <w:noWrap/>
                            <w:vAlign w:val="center"/>
                            <w:hideMark/>
                          </w:tcPr>
                          <w:p w14:paraId="7BDE55D8" w14:textId="77777777" w:rsidR="00C51030" w:rsidRPr="00F03DE6" w:rsidRDefault="00C51030" w:rsidP="006A197D">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1B90272C" w14:textId="77777777" w:rsidR="00C51030" w:rsidRPr="00F03DE6" w:rsidRDefault="00C5103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54.2 </w:t>
                            </w:r>
                          </w:p>
                        </w:tc>
                        <w:tc>
                          <w:tcPr>
                            <w:tcW w:w="737" w:type="dxa"/>
                            <w:tcBorders>
                              <w:top w:val="nil"/>
                              <w:left w:val="nil"/>
                              <w:bottom w:val="nil"/>
                              <w:right w:val="nil"/>
                            </w:tcBorders>
                            <w:shd w:val="clear" w:color="auto" w:fill="auto"/>
                            <w:noWrap/>
                            <w:vAlign w:val="center"/>
                            <w:hideMark/>
                          </w:tcPr>
                          <w:p w14:paraId="043B8573" w14:textId="77777777" w:rsidR="00C51030" w:rsidRPr="00F03DE6" w:rsidRDefault="00C5103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76.0 </w:t>
                            </w:r>
                          </w:p>
                        </w:tc>
                        <w:tc>
                          <w:tcPr>
                            <w:tcW w:w="737" w:type="dxa"/>
                            <w:tcBorders>
                              <w:top w:val="nil"/>
                              <w:left w:val="nil"/>
                              <w:bottom w:val="nil"/>
                              <w:right w:val="nil"/>
                            </w:tcBorders>
                            <w:shd w:val="clear" w:color="auto" w:fill="auto"/>
                            <w:noWrap/>
                            <w:vAlign w:val="center"/>
                            <w:hideMark/>
                          </w:tcPr>
                          <w:p w14:paraId="7A7B44AC" w14:textId="77777777" w:rsidR="00C51030" w:rsidRPr="00F03DE6" w:rsidRDefault="00C5103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31.0 </w:t>
                            </w:r>
                          </w:p>
                        </w:tc>
                        <w:tc>
                          <w:tcPr>
                            <w:tcW w:w="567" w:type="dxa"/>
                            <w:tcBorders>
                              <w:top w:val="nil"/>
                              <w:left w:val="nil"/>
                              <w:bottom w:val="nil"/>
                              <w:right w:val="nil"/>
                            </w:tcBorders>
                            <w:shd w:val="clear" w:color="auto" w:fill="auto"/>
                            <w:noWrap/>
                            <w:vAlign w:val="center"/>
                            <w:hideMark/>
                          </w:tcPr>
                          <w:p w14:paraId="660667A7" w14:textId="77777777" w:rsidR="00C51030" w:rsidRPr="00F03DE6" w:rsidRDefault="00C51030"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EC36489" w14:textId="77777777" w:rsidR="00C51030" w:rsidRPr="00F03DE6" w:rsidRDefault="00C5103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52.3 </w:t>
                            </w:r>
                          </w:p>
                        </w:tc>
                        <w:tc>
                          <w:tcPr>
                            <w:tcW w:w="737" w:type="dxa"/>
                            <w:tcBorders>
                              <w:top w:val="nil"/>
                              <w:left w:val="nil"/>
                              <w:bottom w:val="nil"/>
                              <w:right w:val="nil"/>
                            </w:tcBorders>
                            <w:shd w:val="clear" w:color="auto" w:fill="auto"/>
                            <w:noWrap/>
                            <w:vAlign w:val="center"/>
                            <w:hideMark/>
                          </w:tcPr>
                          <w:p w14:paraId="48F4A0B4" w14:textId="77777777" w:rsidR="00C51030" w:rsidRPr="00F03DE6" w:rsidRDefault="00C5103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65.0 </w:t>
                            </w:r>
                          </w:p>
                        </w:tc>
                        <w:tc>
                          <w:tcPr>
                            <w:tcW w:w="737" w:type="dxa"/>
                            <w:tcBorders>
                              <w:top w:val="nil"/>
                              <w:left w:val="nil"/>
                              <w:bottom w:val="nil"/>
                              <w:right w:val="nil"/>
                            </w:tcBorders>
                            <w:shd w:val="clear" w:color="auto" w:fill="auto"/>
                            <w:noWrap/>
                            <w:vAlign w:val="center"/>
                            <w:hideMark/>
                          </w:tcPr>
                          <w:p w14:paraId="6BC5F76C" w14:textId="77777777" w:rsidR="00C51030" w:rsidRPr="00F03DE6" w:rsidRDefault="00C5103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39.0 </w:t>
                            </w:r>
                          </w:p>
                        </w:tc>
                        <w:tc>
                          <w:tcPr>
                            <w:tcW w:w="567" w:type="dxa"/>
                            <w:tcBorders>
                              <w:top w:val="nil"/>
                              <w:left w:val="nil"/>
                              <w:bottom w:val="nil"/>
                              <w:right w:val="nil"/>
                            </w:tcBorders>
                            <w:shd w:val="clear" w:color="auto" w:fill="auto"/>
                            <w:noWrap/>
                            <w:vAlign w:val="center"/>
                            <w:hideMark/>
                          </w:tcPr>
                          <w:p w14:paraId="24B1E8DD" w14:textId="77777777" w:rsidR="00C51030" w:rsidRPr="00F03DE6" w:rsidRDefault="00C51030" w:rsidP="00E851F4">
                            <w:pPr>
                              <w:spacing w:after="0" w:line="240" w:lineRule="auto"/>
                              <w:jc w:val="center"/>
                              <w:rPr>
                                <w:rFonts w:ascii="Times New Roman" w:eastAsia="宋体" w:hAnsi="Times New Roman" w:cs="Times New Roman"/>
                                <w:color w:val="000000"/>
                                <w:sz w:val="21"/>
                                <w:szCs w:val="21"/>
                              </w:rPr>
                            </w:pPr>
                          </w:p>
                        </w:tc>
                      </w:tr>
                      <w:tr w:rsidR="00C51030" w:rsidRPr="00F03DE6" w14:paraId="5CB46B78" w14:textId="77777777" w:rsidTr="000272FA">
                        <w:trPr>
                          <w:trHeight w:val="283"/>
                          <w:jc w:val="center"/>
                        </w:trPr>
                        <w:tc>
                          <w:tcPr>
                            <w:tcW w:w="1983" w:type="dxa"/>
                            <w:tcBorders>
                              <w:top w:val="nil"/>
                              <w:left w:val="nil"/>
                              <w:bottom w:val="nil"/>
                              <w:right w:val="nil"/>
                            </w:tcBorders>
                            <w:shd w:val="clear" w:color="auto" w:fill="auto"/>
                            <w:noWrap/>
                            <w:vAlign w:val="center"/>
                            <w:hideMark/>
                          </w:tcPr>
                          <w:p w14:paraId="0D695EDA" w14:textId="77777777" w:rsidR="00C51030" w:rsidRPr="00F03DE6" w:rsidRDefault="00C51030"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文化程度</w:t>
                            </w:r>
                          </w:p>
                        </w:tc>
                        <w:tc>
                          <w:tcPr>
                            <w:tcW w:w="282" w:type="dxa"/>
                            <w:tcBorders>
                              <w:top w:val="nil"/>
                              <w:left w:val="nil"/>
                              <w:bottom w:val="nil"/>
                              <w:right w:val="nil"/>
                            </w:tcBorders>
                            <w:shd w:val="clear" w:color="auto" w:fill="auto"/>
                            <w:noWrap/>
                            <w:vAlign w:val="center"/>
                            <w:hideMark/>
                          </w:tcPr>
                          <w:p w14:paraId="1E688F50" w14:textId="77777777" w:rsidR="00C51030" w:rsidRPr="00F03DE6" w:rsidRDefault="00C51030"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C4EB9CB" w14:textId="77777777" w:rsidR="00C51030" w:rsidRPr="00F03DE6" w:rsidRDefault="00C5103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6.6 </w:t>
                            </w:r>
                          </w:p>
                        </w:tc>
                        <w:tc>
                          <w:tcPr>
                            <w:tcW w:w="737" w:type="dxa"/>
                            <w:tcBorders>
                              <w:top w:val="nil"/>
                              <w:left w:val="nil"/>
                              <w:bottom w:val="nil"/>
                              <w:right w:val="nil"/>
                            </w:tcBorders>
                            <w:shd w:val="clear" w:color="auto" w:fill="auto"/>
                            <w:noWrap/>
                            <w:vAlign w:val="center"/>
                            <w:hideMark/>
                          </w:tcPr>
                          <w:p w14:paraId="633A7065" w14:textId="77777777" w:rsidR="00C51030" w:rsidRPr="00F03DE6" w:rsidRDefault="00C5103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16.0 </w:t>
                            </w:r>
                          </w:p>
                        </w:tc>
                        <w:tc>
                          <w:tcPr>
                            <w:tcW w:w="737" w:type="dxa"/>
                            <w:tcBorders>
                              <w:top w:val="nil"/>
                              <w:left w:val="nil"/>
                              <w:bottom w:val="nil"/>
                              <w:right w:val="nil"/>
                            </w:tcBorders>
                            <w:shd w:val="clear" w:color="auto" w:fill="auto"/>
                            <w:noWrap/>
                            <w:vAlign w:val="center"/>
                            <w:hideMark/>
                          </w:tcPr>
                          <w:p w14:paraId="53F6AFC0" w14:textId="77777777" w:rsidR="00C51030" w:rsidRPr="00F03DE6" w:rsidRDefault="00C5103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39C14985" w14:textId="77777777" w:rsidR="00C51030" w:rsidRPr="00F03DE6" w:rsidRDefault="00C51030"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72E34F4" w14:textId="77777777" w:rsidR="00C51030" w:rsidRPr="00F03DE6" w:rsidRDefault="00C5103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6.7 </w:t>
                            </w:r>
                          </w:p>
                        </w:tc>
                        <w:tc>
                          <w:tcPr>
                            <w:tcW w:w="737" w:type="dxa"/>
                            <w:tcBorders>
                              <w:top w:val="nil"/>
                              <w:left w:val="nil"/>
                              <w:bottom w:val="nil"/>
                              <w:right w:val="nil"/>
                            </w:tcBorders>
                            <w:shd w:val="clear" w:color="auto" w:fill="auto"/>
                            <w:noWrap/>
                            <w:vAlign w:val="center"/>
                            <w:hideMark/>
                          </w:tcPr>
                          <w:p w14:paraId="52B252F9" w14:textId="77777777" w:rsidR="00C51030" w:rsidRPr="00F03DE6" w:rsidRDefault="00C5103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16.0 </w:t>
                            </w:r>
                          </w:p>
                        </w:tc>
                        <w:tc>
                          <w:tcPr>
                            <w:tcW w:w="737" w:type="dxa"/>
                            <w:tcBorders>
                              <w:top w:val="nil"/>
                              <w:left w:val="nil"/>
                              <w:bottom w:val="nil"/>
                              <w:right w:val="nil"/>
                            </w:tcBorders>
                            <w:shd w:val="clear" w:color="auto" w:fill="auto"/>
                            <w:noWrap/>
                            <w:vAlign w:val="center"/>
                            <w:hideMark/>
                          </w:tcPr>
                          <w:p w14:paraId="1E260E99" w14:textId="77777777" w:rsidR="00C51030" w:rsidRPr="00F03DE6" w:rsidRDefault="00C5103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350ACBE4" w14:textId="77777777" w:rsidR="00C51030" w:rsidRPr="00F03DE6" w:rsidRDefault="00C51030" w:rsidP="006A197D">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7A3CA82A" w14:textId="77777777" w:rsidR="00C51030" w:rsidRPr="00F03DE6" w:rsidRDefault="00C5103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6.5 </w:t>
                            </w:r>
                          </w:p>
                        </w:tc>
                        <w:tc>
                          <w:tcPr>
                            <w:tcW w:w="737" w:type="dxa"/>
                            <w:tcBorders>
                              <w:top w:val="nil"/>
                              <w:left w:val="nil"/>
                              <w:bottom w:val="nil"/>
                              <w:right w:val="nil"/>
                            </w:tcBorders>
                            <w:shd w:val="clear" w:color="auto" w:fill="auto"/>
                            <w:noWrap/>
                            <w:vAlign w:val="center"/>
                            <w:hideMark/>
                          </w:tcPr>
                          <w:p w14:paraId="040C5842" w14:textId="77777777" w:rsidR="00C51030" w:rsidRPr="00F03DE6" w:rsidRDefault="00C5103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13.0 </w:t>
                            </w:r>
                          </w:p>
                        </w:tc>
                        <w:tc>
                          <w:tcPr>
                            <w:tcW w:w="737" w:type="dxa"/>
                            <w:tcBorders>
                              <w:top w:val="nil"/>
                              <w:left w:val="nil"/>
                              <w:bottom w:val="nil"/>
                              <w:right w:val="nil"/>
                            </w:tcBorders>
                            <w:shd w:val="clear" w:color="auto" w:fill="auto"/>
                            <w:noWrap/>
                            <w:vAlign w:val="center"/>
                            <w:hideMark/>
                          </w:tcPr>
                          <w:p w14:paraId="68A29F56" w14:textId="77777777" w:rsidR="00C51030" w:rsidRPr="00F03DE6" w:rsidRDefault="00C5103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41C78B65" w14:textId="77777777" w:rsidR="00C51030" w:rsidRPr="00F03DE6" w:rsidRDefault="00C51030"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F3B83C6" w14:textId="77777777" w:rsidR="00C51030" w:rsidRPr="00F03DE6" w:rsidRDefault="00C5103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5.6 </w:t>
                            </w:r>
                          </w:p>
                        </w:tc>
                        <w:tc>
                          <w:tcPr>
                            <w:tcW w:w="737" w:type="dxa"/>
                            <w:tcBorders>
                              <w:top w:val="nil"/>
                              <w:left w:val="nil"/>
                              <w:bottom w:val="nil"/>
                              <w:right w:val="nil"/>
                            </w:tcBorders>
                            <w:shd w:val="clear" w:color="auto" w:fill="auto"/>
                            <w:noWrap/>
                            <w:vAlign w:val="center"/>
                            <w:hideMark/>
                          </w:tcPr>
                          <w:p w14:paraId="493B13DA" w14:textId="77777777" w:rsidR="00C51030" w:rsidRPr="00F03DE6" w:rsidRDefault="00C5103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8.0 </w:t>
                            </w:r>
                          </w:p>
                        </w:tc>
                        <w:tc>
                          <w:tcPr>
                            <w:tcW w:w="737" w:type="dxa"/>
                            <w:tcBorders>
                              <w:top w:val="nil"/>
                              <w:left w:val="nil"/>
                              <w:bottom w:val="nil"/>
                              <w:right w:val="nil"/>
                            </w:tcBorders>
                            <w:shd w:val="clear" w:color="auto" w:fill="auto"/>
                            <w:noWrap/>
                            <w:vAlign w:val="center"/>
                            <w:hideMark/>
                          </w:tcPr>
                          <w:p w14:paraId="7A7572A0" w14:textId="77777777" w:rsidR="00C51030" w:rsidRPr="00F03DE6" w:rsidRDefault="00C5103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3.0 </w:t>
                            </w:r>
                          </w:p>
                        </w:tc>
                        <w:tc>
                          <w:tcPr>
                            <w:tcW w:w="567" w:type="dxa"/>
                            <w:tcBorders>
                              <w:top w:val="nil"/>
                              <w:left w:val="nil"/>
                              <w:bottom w:val="nil"/>
                              <w:right w:val="nil"/>
                            </w:tcBorders>
                            <w:shd w:val="clear" w:color="auto" w:fill="auto"/>
                            <w:noWrap/>
                            <w:vAlign w:val="center"/>
                            <w:hideMark/>
                          </w:tcPr>
                          <w:p w14:paraId="06BB5B91" w14:textId="77777777" w:rsidR="00C51030" w:rsidRPr="00F03DE6" w:rsidRDefault="00C51030"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C51030" w:rsidRPr="00F03DE6" w14:paraId="193E4E6B" w14:textId="77777777" w:rsidTr="000272FA">
                        <w:trPr>
                          <w:trHeight w:val="283"/>
                          <w:jc w:val="center"/>
                        </w:trPr>
                        <w:tc>
                          <w:tcPr>
                            <w:tcW w:w="1983" w:type="dxa"/>
                            <w:tcBorders>
                              <w:top w:val="nil"/>
                              <w:left w:val="nil"/>
                              <w:bottom w:val="nil"/>
                              <w:right w:val="nil"/>
                            </w:tcBorders>
                            <w:shd w:val="clear" w:color="auto" w:fill="auto"/>
                            <w:noWrap/>
                            <w:vAlign w:val="center"/>
                            <w:hideMark/>
                          </w:tcPr>
                          <w:p w14:paraId="108BB15D" w14:textId="77777777" w:rsidR="00C51030" w:rsidRPr="00F03DE6" w:rsidRDefault="00C51030"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农业培训</w:t>
                            </w:r>
                          </w:p>
                        </w:tc>
                        <w:tc>
                          <w:tcPr>
                            <w:tcW w:w="282" w:type="dxa"/>
                            <w:tcBorders>
                              <w:top w:val="nil"/>
                              <w:left w:val="nil"/>
                              <w:bottom w:val="nil"/>
                              <w:right w:val="nil"/>
                            </w:tcBorders>
                            <w:shd w:val="clear" w:color="auto" w:fill="auto"/>
                            <w:noWrap/>
                            <w:vAlign w:val="center"/>
                            <w:hideMark/>
                          </w:tcPr>
                          <w:p w14:paraId="5A1FFD4C" w14:textId="77777777" w:rsidR="00C51030" w:rsidRPr="00F03DE6" w:rsidRDefault="00C51030"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8453583" w14:textId="77777777" w:rsidR="00C51030" w:rsidRPr="00F03DE6" w:rsidRDefault="00C5103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3222A175" w14:textId="77777777" w:rsidR="00C51030" w:rsidRPr="00F03DE6" w:rsidRDefault="00C5103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7598C830" w14:textId="77777777" w:rsidR="00C51030" w:rsidRPr="00F03DE6" w:rsidRDefault="00C5103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0144CC9B" w14:textId="77777777" w:rsidR="00C51030" w:rsidRPr="00F03DE6" w:rsidRDefault="00C51030"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76A10D4" w14:textId="77777777" w:rsidR="00C51030" w:rsidRPr="00F03DE6" w:rsidRDefault="00C5103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4B146989" w14:textId="77777777" w:rsidR="00C51030" w:rsidRPr="00F03DE6" w:rsidRDefault="00C5103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69218DE0" w14:textId="77777777" w:rsidR="00C51030" w:rsidRPr="00F03DE6" w:rsidRDefault="00C5103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474CB3CD" w14:textId="77777777" w:rsidR="00C51030" w:rsidRPr="00F03DE6" w:rsidRDefault="00C51030" w:rsidP="006A197D">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49A88C0" w14:textId="77777777" w:rsidR="00C51030" w:rsidRPr="00F03DE6" w:rsidRDefault="00C5103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177D2051" w14:textId="77777777" w:rsidR="00C51030" w:rsidRPr="00F03DE6" w:rsidRDefault="00C5103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364D92DA" w14:textId="77777777" w:rsidR="00C51030" w:rsidRPr="00F03DE6" w:rsidRDefault="00C5103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59077D5A" w14:textId="77777777" w:rsidR="00C51030" w:rsidRPr="00F03DE6" w:rsidRDefault="00C51030"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0F60BC77" w14:textId="77777777" w:rsidR="00C51030" w:rsidRPr="00F03DE6" w:rsidRDefault="00C5103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0D2AE1BF" w14:textId="77777777" w:rsidR="00C51030" w:rsidRPr="00F03DE6" w:rsidRDefault="00C5103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41231EEC" w14:textId="77777777" w:rsidR="00C51030" w:rsidRPr="00F03DE6" w:rsidRDefault="00C5103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7B6628F6" w14:textId="77777777" w:rsidR="00C51030" w:rsidRPr="00F03DE6" w:rsidRDefault="00C51030"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C51030" w:rsidRPr="00F03DE6" w14:paraId="1D831A2A" w14:textId="77777777" w:rsidTr="000272FA">
                        <w:trPr>
                          <w:trHeight w:val="283"/>
                          <w:jc w:val="center"/>
                        </w:trPr>
                        <w:tc>
                          <w:tcPr>
                            <w:tcW w:w="1983" w:type="dxa"/>
                            <w:tcBorders>
                              <w:top w:val="nil"/>
                              <w:left w:val="nil"/>
                              <w:bottom w:val="nil"/>
                              <w:right w:val="nil"/>
                            </w:tcBorders>
                            <w:shd w:val="clear" w:color="auto" w:fill="auto"/>
                            <w:noWrap/>
                            <w:vAlign w:val="center"/>
                            <w:hideMark/>
                          </w:tcPr>
                          <w:p w14:paraId="06532BD4" w14:textId="77777777" w:rsidR="00C51030" w:rsidRPr="00F03DE6" w:rsidRDefault="00C51030"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健康状态</w:t>
                            </w:r>
                          </w:p>
                        </w:tc>
                        <w:tc>
                          <w:tcPr>
                            <w:tcW w:w="282" w:type="dxa"/>
                            <w:tcBorders>
                              <w:top w:val="nil"/>
                              <w:left w:val="nil"/>
                              <w:bottom w:val="nil"/>
                              <w:right w:val="nil"/>
                            </w:tcBorders>
                            <w:shd w:val="clear" w:color="auto" w:fill="auto"/>
                            <w:noWrap/>
                            <w:vAlign w:val="center"/>
                            <w:hideMark/>
                          </w:tcPr>
                          <w:p w14:paraId="3FC50609" w14:textId="77777777" w:rsidR="00C51030" w:rsidRPr="00F03DE6" w:rsidRDefault="00C51030"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4854C95" w14:textId="77777777" w:rsidR="00C51030" w:rsidRPr="00F03DE6" w:rsidRDefault="00C5103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4.2 </w:t>
                            </w:r>
                          </w:p>
                        </w:tc>
                        <w:tc>
                          <w:tcPr>
                            <w:tcW w:w="737" w:type="dxa"/>
                            <w:tcBorders>
                              <w:top w:val="nil"/>
                              <w:left w:val="nil"/>
                              <w:bottom w:val="nil"/>
                              <w:right w:val="nil"/>
                            </w:tcBorders>
                            <w:shd w:val="clear" w:color="auto" w:fill="auto"/>
                            <w:noWrap/>
                            <w:vAlign w:val="center"/>
                            <w:hideMark/>
                          </w:tcPr>
                          <w:p w14:paraId="08D7A448" w14:textId="77777777" w:rsidR="00C51030" w:rsidRPr="00F03DE6" w:rsidRDefault="00C5103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53C621D1" w14:textId="77777777" w:rsidR="00C51030" w:rsidRPr="00F03DE6" w:rsidRDefault="00C5103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283" w:type="dxa"/>
                            <w:tcBorders>
                              <w:top w:val="nil"/>
                              <w:left w:val="nil"/>
                              <w:bottom w:val="nil"/>
                              <w:right w:val="nil"/>
                            </w:tcBorders>
                            <w:shd w:val="clear" w:color="auto" w:fill="auto"/>
                            <w:noWrap/>
                            <w:vAlign w:val="center"/>
                            <w:hideMark/>
                          </w:tcPr>
                          <w:p w14:paraId="730C2996" w14:textId="77777777" w:rsidR="00C51030" w:rsidRPr="00F03DE6" w:rsidRDefault="00C51030"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4A45774" w14:textId="77777777" w:rsidR="00C51030" w:rsidRPr="00F03DE6" w:rsidRDefault="00C5103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4.2 </w:t>
                            </w:r>
                          </w:p>
                        </w:tc>
                        <w:tc>
                          <w:tcPr>
                            <w:tcW w:w="737" w:type="dxa"/>
                            <w:tcBorders>
                              <w:top w:val="nil"/>
                              <w:left w:val="nil"/>
                              <w:bottom w:val="nil"/>
                              <w:right w:val="nil"/>
                            </w:tcBorders>
                            <w:shd w:val="clear" w:color="auto" w:fill="auto"/>
                            <w:noWrap/>
                            <w:vAlign w:val="center"/>
                            <w:hideMark/>
                          </w:tcPr>
                          <w:p w14:paraId="1FBBCFA4" w14:textId="77777777" w:rsidR="00C51030" w:rsidRPr="00F03DE6" w:rsidRDefault="00C5103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03197989" w14:textId="77777777" w:rsidR="00C51030" w:rsidRPr="00F03DE6" w:rsidRDefault="00C5103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567" w:type="dxa"/>
                            <w:tcBorders>
                              <w:top w:val="nil"/>
                              <w:left w:val="nil"/>
                              <w:bottom w:val="nil"/>
                              <w:right w:val="nil"/>
                            </w:tcBorders>
                            <w:shd w:val="clear" w:color="auto" w:fill="auto"/>
                            <w:noWrap/>
                            <w:vAlign w:val="center"/>
                            <w:hideMark/>
                          </w:tcPr>
                          <w:p w14:paraId="03581DAB" w14:textId="77777777" w:rsidR="00C51030" w:rsidRPr="00F03DE6" w:rsidRDefault="00C51030" w:rsidP="006A197D">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676D2A2" w14:textId="77777777" w:rsidR="00C51030" w:rsidRPr="00F03DE6" w:rsidRDefault="00C5103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4.2 </w:t>
                            </w:r>
                          </w:p>
                        </w:tc>
                        <w:tc>
                          <w:tcPr>
                            <w:tcW w:w="737" w:type="dxa"/>
                            <w:tcBorders>
                              <w:top w:val="nil"/>
                              <w:left w:val="nil"/>
                              <w:bottom w:val="nil"/>
                              <w:right w:val="nil"/>
                            </w:tcBorders>
                            <w:shd w:val="clear" w:color="auto" w:fill="auto"/>
                            <w:noWrap/>
                            <w:vAlign w:val="center"/>
                            <w:hideMark/>
                          </w:tcPr>
                          <w:p w14:paraId="777B7372" w14:textId="77777777" w:rsidR="00C51030" w:rsidRPr="00F03DE6" w:rsidRDefault="00C5103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5608CED4" w14:textId="77777777" w:rsidR="00C51030" w:rsidRPr="00F03DE6" w:rsidRDefault="00C5103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567" w:type="dxa"/>
                            <w:tcBorders>
                              <w:top w:val="nil"/>
                              <w:left w:val="nil"/>
                              <w:bottom w:val="nil"/>
                              <w:right w:val="nil"/>
                            </w:tcBorders>
                            <w:shd w:val="clear" w:color="auto" w:fill="auto"/>
                            <w:noWrap/>
                            <w:vAlign w:val="center"/>
                            <w:hideMark/>
                          </w:tcPr>
                          <w:p w14:paraId="2AF382F1" w14:textId="77777777" w:rsidR="00C51030" w:rsidRPr="00F03DE6" w:rsidRDefault="00C51030"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AF32EEA" w14:textId="77777777" w:rsidR="00C51030" w:rsidRPr="00F03DE6" w:rsidRDefault="00C5103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4.3 </w:t>
                            </w:r>
                          </w:p>
                        </w:tc>
                        <w:tc>
                          <w:tcPr>
                            <w:tcW w:w="737" w:type="dxa"/>
                            <w:tcBorders>
                              <w:top w:val="nil"/>
                              <w:left w:val="nil"/>
                              <w:bottom w:val="nil"/>
                              <w:right w:val="nil"/>
                            </w:tcBorders>
                            <w:shd w:val="clear" w:color="auto" w:fill="auto"/>
                            <w:noWrap/>
                            <w:vAlign w:val="center"/>
                            <w:hideMark/>
                          </w:tcPr>
                          <w:p w14:paraId="3E5BBF45" w14:textId="77777777" w:rsidR="00C51030" w:rsidRPr="00F03DE6" w:rsidRDefault="00C5103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60C581FF" w14:textId="77777777" w:rsidR="00C51030" w:rsidRPr="00F03DE6" w:rsidRDefault="00C51030"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4.0 </w:t>
                            </w:r>
                          </w:p>
                        </w:tc>
                        <w:tc>
                          <w:tcPr>
                            <w:tcW w:w="567" w:type="dxa"/>
                            <w:tcBorders>
                              <w:top w:val="nil"/>
                              <w:left w:val="nil"/>
                              <w:bottom w:val="nil"/>
                              <w:right w:val="nil"/>
                            </w:tcBorders>
                            <w:shd w:val="clear" w:color="auto" w:fill="auto"/>
                            <w:noWrap/>
                            <w:vAlign w:val="center"/>
                            <w:hideMark/>
                          </w:tcPr>
                          <w:p w14:paraId="1418FBDD" w14:textId="77777777" w:rsidR="00C51030" w:rsidRPr="00F03DE6" w:rsidRDefault="00C51030" w:rsidP="00E851F4">
                            <w:pPr>
                              <w:spacing w:after="0" w:line="240" w:lineRule="auto"/>
                              <w:jc w:val="center"/>
                              <w:rPr>
                                <w:rFonts w:ascii="Times New Roman" w:eastAsia="宋体" w:hAnsi="Times New Roman" w:cs="Times New Roman"/>
                                <w:color w:val="000000"/>
                                <w:sz w:val="21"/>
                                <w:szCs w:val="21"/>
                              </w:rPr>
                            </w:pPr>
                          </w:p>
                        </w:tc>
                      </w:tr>
                      <w:tr w:rsidR="00C51030" w:rsidRPr="00F03DE6" w14:paraId="424B6C90" w14:textId="77777777" w:rsidTr="000272FA">
                        <w:trPr>
                          <w:trHeight w:val="283"/>
                          <w:jc w:val="center"/>
                        </w:trPr>
                        <w:tc>
                          <w:tcPr>
                            <w:tcW w:w="1983" w:type="dxa"/>
                            <w:tcBorders>
                              <w:top w:val="nil"/>
                              <w:left w:val="nil"/>
                              <w:bottom w:val="nil"/>
                              <w:right w:val="nil"/>
                            </w:tcBorders>
                            <w:shd w:val="clear" w:color="auto" w:fill="auto"/>
                            <w:noWrap/>
                            <w:vAlign w:val="center"/>
                            <w:hideMark/>
                          </w:tcPr>
                          <w:p w14:paraId="498F7EAC" w14:textId="77777777" w:rsidR="00C51030" w:rsidRPr="00F03DE6" w:rsidRDefault="00C51030"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家庭背景</w:t>
                            </w:r>
                          </w:p>
                        </w:tc>
                        <w:tc>
                          <w:tcPr>
                            <w:tcW w:w="282" w:type="dxa"/>
                            <w:tcBorders>
                              <w:top w:val="nil"/>
                              <w:left w:val="nil"/>
                              <w:bottom w:val="nil"/>
                              <w:right w:val="nil"/>
                            </w:tcBorders>
                            <w:shd w:val="clear" w:color="auto" w:fill="auto"/>
                            <w:noWrap/>
                            <w:vAlign w:val="center"/>
                            <w:hideMark/>
                          </w:tcPr>
                          <w:p w14:paraId="20FB55EB" w14:textId="77777777" w:rsidR="00C51030" w:rsidRPr="00F03DE6" w:rsidRDefault="00C51030" w:rsidP="002B3AC1">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51BCC25" w14:textId="77777777" w:rsidR="00C51030" w:rsidRPr="00F03DE6" w:rsidRDefault="00C51030" w:rsidP="002B3AC1">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767394FC" w14:textId="77777777" w:rsidR="00C51030" w:rsidRPr="00F03DE6" w:rsidRDefault="00C51030" w:rsidP="002B3AC1">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4B2776D1" w14:textId="77777777" w:rsidR="00C51030" w:rsidRPr="00F03DE6" w:rsidRDefault="00C51030" w:rsidP="002B3AC1">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4405FFB9" w14:textId="77777777" w:rsidR="00C51030" w:rsidRPr="00F03DE6" w:rsidRDefault="00C51030" w:rsidP="002B3AC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5304735" w14:textId="77777777" w:rsidR="00C51030" w:rsidRPr="00F03DE6" w:rsidRDefault="00C51030" w:rsidP="002B3AC1">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18287E6B" w14:textId="77777777" w:rsidR="00C51030" w:rsidRPr="00F03DE6" w:rsidRDefault="00C51030" w:rsidP="002B3AC1">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64869141" w14:textId="77777777" w:rsidR="00C51030" w:rsidRPr="00F03DE6" w:rsidRDefault="00C51030" w:rsidP="002B3AC1">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197F6845" w14:textId="77777777" w:rsidR="00C51030" w:rsidRPr="00F03DE6" w:rsidRDefault="00C51030" w:rsidP="002B3AC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7CFE9FF" w14:textId="77777777" w:rsidR="00C51030" w:rsidRPr="00F03DE6" w:rsidRDefault="00C51030" w:rsidP="002B3AC1">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0E50A7B1" w14:textId="77777777" w:rsidR="00C51030" w:rsidRPr="00F03DE6" w:rsidRDefault="00C51030" w:rsidP="002B3AC1">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473DF2CA" w14:textId="77777777" w:rsidR="00C51030" w:rsidRPr="00F03DE6" w:rsidRDefault="00C51030" w:rsidP="002B3AC1">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2E97FFC8" w14:textId="77777777" w:rsidR="00C51030" w:rsidRPr="00F03DE6" w:rsidRDefault="00C51030" w:rsidP="002B3AC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83C71AD" w14:textId="77777777" w:rsidR="00C51030" w:rsidRPr="00F03DE6" w:rsidRDefault="00C51030" w:rsidP="002B3AC1">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0.3 </w:t>
                            </w:r>
                          </w:p>
                        </w:tc>
                        <w:tc>
                          <w:tcPr>
                            <w:tcW w:w="737" w:type="dxa"/>
                            <w:tcBorders>
                              <w:top w:val="nil"/>
                              <w:left w:val="nil"/>
                              <w:bottom w:val="nil"/>
                              <w:right w:val="nil"/>
                            </w:tcBorders>
                            <w:shd w:val="clear" w:color="auto" w:fill="auto"/>
                            <w:noWrap/>
                            <w:vAlign w:val="center"/>
                            <w:hideMark/>
                          </w:tcPr>
                          <w:p w14:paraId="61E1C167" w14:textId="77777777" w:rsidR="00C51030" w:rsidRPr="00F03DE6" w:rsidRDefault="00C51030" w:rsidP="002B3AC1">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2CC5782B" w14:textId="77777777" w:rsidR="00C51030" w:rsidRPr="00F03DE6" w:rsidRDefault="00C51030" w:rsidP="002B3AC1">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2E9FC4BE" w14:textId="77777777" w:rsidR="00C51030" w:rsidRPr="00F03DE6" w:rsidRDefault="00C51030" w:rsidP="002B3AC1">
                            <w:pPr>
                              <w:spacing w:after="0" w:line="240" w:lineRule="auto"/>
                              <w:jc w:val="center"/>
                              <w:rPr>
                                <w:rFonts w:ascii="Times New Roman" w:eastAsia="宋体" w:hAnsi="Times New Roman" w:cs="Times New Roman"/>
                                <w:color w:val="000000"/>
                                <w:sz w:val="21"/>
                                <w:szCs w:val="21"/>
                              </w:rPr>
                            </w:pPr>
                          </w:p>
                        </w:tc>
                      </w:tr>
                      <w:tr w:rsidR="00C51030" w:rsidRPr="00F03DE6" w14:paraId="7D98726D" w14:textId="77777777" w:rsidTr="000272FA">
                        <w:trPr>
                          <w:trHeight w:val="283"/>
                          <w:jc w:val="center"/>
                        </w:trPr>
                        <w:tc>
                          <w:tcPr>
                            <w:tcW w:w="1983" w:type="dxa"/>
                            <w:tcBorders>
                              <w:top w:val="nil"/>
                              <w:left w:val="nil"/>
                              <w:bottom w:val="single" w:sz="12" w:space="0" w:color="auto"/>
                              <w:right w:val="nil"/>
                            </w:tcBorders>
                            <w:shd w:val="clear" w:color="auto" w:fill="auto"/>
                            <w:noWrap/>
                            <w:vAlign w:val="center"/>
                            <w:hideMark/>
                          </w:tcPr>
                          <w:p w14:paraId="6290AB59" w14:textId="77777777" w:rsidR="00C51030" w:rsidRPr="00F03DE6" w:rsidRDefault="00C51030" w:rsidP="00606608">
                            <w:pPr>
                              <w:spacing w:after="0" w:line="240" w:lineRule="auto"/>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样本数量</w:t>
                            </w:r>
                          </w:p>
                        </w:tc>
                        <w:tc>
                          <w:tcPr>
                            <w:tcW w:w="282" w:type="dxa"/>
                            <w:tcBorders>
                              <w:top w:val="nil"/>
                              <w:left w:val="nil"/>
                              <w:bottom w:val="single" w:sz="12" w:space="0" w:color="auto"/>
                              <w:right w:val="nil"/>
                            </w:tcBorders>
                            <w:shd w:val="clear" w:color="auto" w:fill="auto"/>
                            <w:noWrap/>
                            <w:vAlign w:val="center"/>
                            <w:hideMark/>
                          </w:tcPr>
                          <w:p w14:paraId="630A69C5" w14:textId="77777777" w:rsidR="00C51030" w:rsidRPr="00F03DE6" w:rsidRDefault="00C51030" w:rsidP="002B3AC1">
                            <w:pPr>
                              <w:spacing w:after="0" w:line="240" w:lineRule="auto"/>
                              <w:rPr>
                                <w:rFonts w:ascii="Times New Roman" w:eastAsia="宋体" w:hAnsi="Times New Roman" w:cs="Times New Roman"/>
                                <w:b/>
                                <w:color w:val="000000"/>
                                <w:sz w:val="21"/>
                                <w:szCs w:val="21"/>
                              </w:rPr>
                            </w:pPr>
                          </w:p>
                        </w:tc>
                        <w:tc>
                          <w:tcPr>
                            <w:tcW w:w="2211" w:type="dxa"/>
                            <w:gridSpan w:val="3"/>
                            <w:tcBorders>
                              <w:top w:val="nil"/>
                              <w:left w:val="nil"/>
                              <w:bottom w:val="single" w:sz="12" w:space="0" w:color="auto"/>
                              <w:right w:val="nil"/>
                            </w:tcBorders>
                            <w:shd w:val="clear" w:color="auto" w:fill="auto"/>
                            <w:noWrap/>
                            <w:vAlign w:val="center"/>
                            <w:hideMark/>
                          </w:tcPr>
                          <w:p w14:paraId="21888EBF" w14:textId="2E6745CC" w:rsidR="00C51030" w:rsidRPr="00F03DE6" w:rsidRDefault="00C51030" w:rsidP="004D343D">
                            <w:pPr>
                              <w:spacing w:after="0" w:line="240" w:lineRule="auto"/>
                              <w:jc w:val="center"/>
                              <w:rPr>
                                <w:rFonts w:ascii="Times New Roman" w:eastAsia="宋体" w:hAnsi="Times New Roman" w:cs="Times New Roman"/>
                                <w:b/>
                                <w:color w:val="000000"/>
                                <w:sz w:val="21"/>
                                <w:szCs w:val="21"/>
                              </w:rPr>
                            </w:pPr>
                            <w:r w:rsidRPr="00F03DE6">
                              <w:rPr>
                                <w:rFonts w:ascii="Times New Roman" w:hAnsi="Times New Roman" w:cs="Times New Roman"/>
                                <w:b/>
                                <w:color w:val="000000"/>
                                <w:sz w:val="21"/>
                                <w:szCs w:val="21"/>
                              </w:rPr>
                              <w:t>N=9790</w:t>
                            </w:r>
                            <w:del w:id="268" w:author="曾 翠红" w:date="2019-05-09T22:34:00Z">
                              <w:r w:rsidDel="004D343D">
                                <w:rPr>
                                  <w:rFonts w:ascii="Times New Roman" w:hAnsi="Times New Roman" w:cs="Times New Roman" w:hint="eastAsia"/>
                                  <w:b/>
                                  <w:color w:val="000000"/>
                                  <w:sz w:val="21"/>
                                  <w:szCs w:val="21"/>
                                </w:rPr>
                                <w:delText>,</w:delText>
                              </w:r>
                            </w:del>
                            <w:ins w:id="269" w:author="曾 翠红" w:date="2019-05-09T22:34:00Z">
                              <w:r>
                                <w:rPr>
                                  <w:rFonts w:ascii="Times New Roman" w:hAnsi="Times New Roman" w:cs="Times New Roman" w:hint="eastAsia"/>
                                  <w:b/>
                                  <w:color w:val="000000"/>
                                  <w:sz w:val="21"/>
                                  <w:szCs w:val="21"/>
                                </w:rPr>
                                <w:t>，</w:t>
                              </w:r>
                            </w:ins>
                            <w:r>
                              <w:rPr>
                                <w:rFonts w:ascii="Times New Roman" w:hAnsi="Times New Roman" w:cs="Times New Roman" w:hint="eastAsia"/>
                                <w:b/>
                                <w:color w:val="000000"/>
                                <w:sz w:val="21"/>
                                <w:szCs w:val="21"/>
                              </w:rPr>
                              <w:t>n=3132</w:t>
                            </w:r>
                          </w:p>
                        </w:tc>
                        <w:tc>
                          <w:tcPr>
                            <w:tcW w:w="283" w:type="dxa"/>
                            <w:tcBorders>
                              <w:top w:val="nil"/>
                              <w:left w:val="nil"/>
                              <w:bottom w:val="single" w:sz="12" w:space="0" w:color="auto"/>
                              <w:right w:val="nil"/>
                            </w:tcBorders>
                            <w:shd w:val="clear" w:color="auto" w:fill="auto"/>
                            <w:noWrap/>
                            <w:vAlign w:val="center"/>
                            <w:hideMark/>
                          </w:tcPr>
                          <w:p w14:paraId="0ED9099C" w14:textId="77777777" w:rsidR="00C51030" w:rsidRPr="00F03DE6" w:rsidRDefault="00C51030" w:rsidP="002B3AC1">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nil"/>
                              <w:left w:val="nil"/>
                              <w:bottom w:val="single" w:sz="12" w:space="0" w:color="auto"/>
                              <w:right w:val="nil"/>
                            </w:tcBorders>
                            <w:shd w:val="clear" w:color="auto" w:fill="auto"/>
                            <w:noWrap/>
                            <w:vAlign w:val="center"/>
                            <w:hideMark/>
                          </w:tcPr>
                          <w:p w14:paraId="37525F71" w14:textId="77777777" w:rsidR="00C51030" w:rsidRPr="00F03DE6" w:rsidRDefault="00C51030" w:rsidP="002B3AC1">
                            <w:pPr>
                              <w:spacing w:after="0" w:line="240" w:lineRule="auto"/>
                              <w:jc w:val="center"/>
                              <w:rPr>
                                <w:rFonts w:ascii="Times New Roman" w:eastAsia="宋体" w:hAnsi="Times New Roman" w:cs="Times New Roman"/>
                                <w:b/>
                                <w:color w:val="000000"/>
                                <w:sz w:val="21"/>
                                <w:szCs w:val="21"/>
                              </w:rPr>
                            </w:pPr>
                            <w:r w:rsidRPr="00F03DE6">
                              <w:rPr>
                                <w:rFonts w:ascii="Times New Roman" w:hAnsi="Times New Roman" w:cs="Times New Roman"/>
                                <w:b/>
                                <w:color w:val="000000"/>
                                <w:sz w:val="21"/>
                                <w:szCs w:val="21"/>
                              </w:rPr>
                              <w:t>N=8198</w:t>
                            </w:r>
                          </w:p>
                        </w:tc>
                        <w:tc>
                          <w:tcPr>
                            <w:tcW w:w="567" w:type="dxa"/>
                            <w:tcBorders>
                              <w:top w:val="nil"/>
                              <w:left w:val="nil"/>
                              <w:bottom w:val="single" w:sz="12" w:space="0" w:color="auto"/>
                              <w:right w:val="nil"/>
                            </w:tcBorders>
                            <w:shd w:val="clear" w:color="auto" w:fill="auto"/>
                            <w:noWrap/>
                            <w:vAlign w:val="center"/>
                            <w:hideMark/>
                          </w:tcPr>
                          <w:p w14:paraId="6E244D9C" w14:textId="77777777" w:rsidR="00C51030" w:rsidRPr="00F03DE6" w:rsidRDefault="00C51030" w:rsidP="002B3AC1">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nil"/>
                              <w:left w:val="nil"/>
                              <w:bottom w:val="single" w:sz="12" w:space="0" w:color="auto"/>
                              <w:right w:val="nil"/>
                            </w:tcBorders>
                            <w:shd w:val="clear" w:color="auto" w:fill="auto"/>
                            <w:noWrap/>
                            <w:vAlign w:val="center"/>
                            <w:hideMark/>
                          </w:tcPr>
                          <w:p w14:paraId="01C25888" w14:textId="77777777" w:rsidR="00C51030" w:rsidRPr="00F03DE6" w:rsidRDefault="00C51030" w:rsidP="002B3AC1">
                            <w:pPr>
                              <w:spacing w:after="0" w:line="240" w:lineRule="auto"/>
                              <w:jc w:val="center"/>
                              <w:rPr>
                                <w:rFonts w:ascii="Times New Roman" w:eastAsia="宋体" w:hAnsi="Times New Roman" w:cs="Times New Roman"/>
                                <w:b/>
                                <w:color w:val="000000"/>
                                <w:sz w:val="21"/>
                                <w:szCs w:val="21"/>
                              </w:rPr>
                            </w:pPr>
                            <w:r w:rsidRPr="00F03DE6">
                              <w:rPr>
                                <w:rFonts w:ascii="Times New Roman" w:hAnsi="Times New Roman" w:cs="Times New Roman"/>
                                <w:b/>
                                <w:color w:val="000000"/>
                                <w:sz w:val="21"/>
                                <w:szCs w:val="21"/>
                              </w:rPr>
                              <w:t>N=1563</w:t>
                            </w:r>
                          </w:p>
                        </w:tc>
                        <w:tc>
                          <w:tcPr>
                            <w:tcW w:w="567" w:type="dxa"/>
                            <w:tcBorders>
                              <w:top w:val="nil"/>
                              <w:left w:val="nil"/>
                              <w:bottom w:val="single" w:sz="12" w:space="0" w:color="auto"/>
                              <w:right w:val="nil"/>
                            </w:tcBorders>
                            <w:shd w:val="clear" w:color="auto" w:fill="auto"/>
                            <w:noWrap/>
                            <w:vAlign w:val="center"/>
                            <w:hideMark/>
                          </w:tcPr>
                          <w:p w14:paraId="17CAFA74" w14:textId="77777777" w:rsidR="00C51030" w:rsidRPr="00F03DE6" w:rsidRDefault="00C51030" w:rsidP="002B3AC1">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nil"/>
                              <w:left w:val="nil"/>
                              <w:bottom w:val="single" w:sz="12" w:space="0" w:color="auto"/>
                              <w:right w:val="nil"/>
                            </w:tcBorders>
                            <w:shd w:val="clear" w:color="auto" w:fill="auto"/>
                            <w:noWrap/>
                            <w:vAlign w:val="center"/>
                            <w:hideMark/>
                          </w:tcPr>
                          <w:p w14:paraId="60F6EB97" w14:textId="77777777" w:rsidR="00C51030" w:rsidRPr="00F03DE6" w:rsidRDefault="00C51030" w:rsidP="002B3AC1">
                            <w:pPr>
                              <w:spacing w:after="0" w:line="240" w:lineRule="auto"/>
                              <w:jc w:val="center"/>
                              <w:rPr>
                                <w:rFonts w:ascii="Times New Roman" w:eastAsia="宋体" w:hAnsi="Times New Roman" w:cs="Times New Roman"/>
                                <w:b/>
                                <w:color w:val="000000"/>
                                <w:sz w:val="21"/>
                                <w:szCs w:val="21"/>
                              </w:rPr>
                            </w:pPr>
                            <w:r w:rsidRPr="00F03DE6">
                              <w:rPr>
                                <w:rFonts w:ascii="Times New Roman" w:hAnsi="Times New Roman" w:cs="Times New Roman"/>
                                <w:b/>
                                <w:color w:val="000000"/>
                                <w:sz w:val="21"/>
                                <w:szCs w:val="21"/>
                              </w:rPr>
                              <w:t>N=29</w:t>
                            </w:r>
                          </w:p>
                        </w:tc>
                        <w:tc>
                          <w:tcPr>
                            <w:tcW w:w="567" w:type="dxa"/>
                            <w:tcBorders>
                              <w:top w:val="nil"/>
                              <w:left w:val="nil"/>
                              <w:bottom w:val="single" w:sz="12" w:space="0" w:color="auto"/>
                              <w:right w:val="nil"/>
                            </w:tcBorders>
                            <w:shd w:val="clear" w:color="auto" w:fill="auto"/>
                            <w:noWrap/>
                            <w:vAlign w:val="center"/>
                            <w:hideMark/>
                          </w:tcPr>
                          <w:p w14:paraId="7BB8DA37" w14:textId="77777777" w:rsidR="00C51030" w:rsidRPr="00F03DE6" w:rsidRDefault="00C51030" w:rsidP="002B3AC1">
                            <w:pPr>
                              <w:spacing w:after="0" w:line="240" w:lineRule="auto"/>
                              <w:jc w:val="center"/>
                              <w:rPr>
                                <w:rFonts w:ascii="Times New Roman" w:eastAsia="宋体" w:hAnsi="Times New Roman" w:cs="Times New Roman"/>
                                <w:b/>
                                <w:color w:val="000000"/>
                                <w:sz w:val="21"/>
                                <w:szCs w:val="21"/>
                              </w:rPr>
                            </w:pPr>
                          </w:p>
                        </w:tc>
                      </w:tr>
                      <w:tr w:rsidR="00C51030" w:rsidRPr="00F03DE6" w14:paraId="07AB9D72" w14:textId="77777777" w:rsidTr="000272FA">
                        <w:trPr>
                          <w:trHeight w:val="283"/>
                          <w:jc w:val="center"/>
                        </w:trPr>
                        <w:tc>
                          <w:tcPr>
                            <w:tcW w:w="13090" w:type="dxa"/>
                            <w:gridSpan w:val="18"/>
                            <w:tcBorders>
                              <w:top w:val="nil"/>
                              <w:left w:val="nil"/>
                              <w:bottom w:val="nil"/>
                              <w:right w:val="nil"/>
                            </w:tcBorders>
                            <w:shd w:val="clear" w:color="auto" w:fill="auto"/>
                            <w:noWrap/>
                            <w:vAlign w:val="center"/>
                          </w:tcPr>
                          <w:p w14:paraId="5C6AC8F1" w14:textId="77777777" w:rsidR="00C51030" w:rsidRPr="00F03DE6" w:rsidRDefault="00C51030" w:rsidP="00606608">
                            <w:pPr>
                              <w:spacing w:after="0" w:line="240" w:lineRule="auto"/>
                              <w:jc w:val="both"/>
                              <w:rPr>
                                <w:rFonts w:ascii="Times New Roman" w:eastAsia="宋体" w:hAnsi="Times New Roman" w:cs="Times New Roman"/>
                                <w:color w:val="000000"/>
                                <w:sz w:val="21"/>
                                <w:szCs w:val="21"/>
                              </w:rPr>
                            </w:pPr>
                            <w:r w:rsidRPr="00F03DE6">
                              <w:rPr>
                                <w:rFonts w:ascii="Times New Roman" w:hAnsi="Times New Roman" w:cs="Times New Roman"/>
                                <w:sz w:val="18"/>
                                <w:szCs w:val="18"/>
                              </w:rPr>
                              <w:t>注：</w:t>
                            </w:r>
                            <w:r w:rsidRPr="00F03DE6">
                              <w:rPr>
                                <w:rFonts w:ascii="Times New Roman" w:hAnsi="Times New Roman" w:cs="Times New Roman"/>
                                <w:sz w:val="18"/>
                                <w:szCs w:val="18"/>
                              </w:rPr>
                              <w:t>***</w:t>
                            </w:r>
                            <w:r w:rsidRPr="00F03DE6">
                              <w:rPr>
                                <w:rFonts w:ascii="Times New Roman" w:hAnsi="Times New Roman" w:cs="Times New Roman"/>
                                <w:sz w:val="18"/>
                                <w:szCs w:val="18"/>
                              </w:rPr>
                              <w:t>、</w:t>
                            </w:r>
                            <w:r w:rsidRPr="00F03DE6">
                              <w:rPr>
                                <w:rFonts w:ascii="Times New Roman" w:hAnsi="Times New Roman" w:cs="Times New Roman"/>
                                <w:sz w:val="18"/>
                                <w:szCs w:val="18"/>
                              </w:rPr>
                              <w:t>**</w:t>
                            </w:r>
                            <w:r w:rsidRPr="00F03DE6">
                              <w:rPr>
                                <w:rFonts w:ascii="Times New Roman" w:hAnsi="Times New Roman" w:cs="Times New Roman"/>
                                <w:sz w:val="18"/>
                                <w:szCs w:val="18"/>
                              </w:rPr>
                              <w:t>和</w:t>
                            </w:r>
                            <w:r w:rsidRPr="00F03DE6">
                              <w:rPr>
                                <w:rFonts w:ascii="Times New Roman" w:hAnsi="Times New Roman" w:cs="Times New Roman"/>
                                <w:sz w:val="18"/>
                                <w:szCs w:val="18"/>
                              </w:rPr>
                              <w:t>*</w:t>
                            </w:r>
                            <w:r w:rsidRPr="00F03DE6">
                              <w:rPr>
                                <w:rFonts w:ascii="Times New Roman" w:hAnsi="Times New Roman" w:cs="Times New Roman"/>
                                <w:sz w:val="18"/>
                                <w:szCs w:val="18"/>
                              </w:rPr>
                              <w:t>分别表示</w:t>
                            </w:r>
                            <w:r w:rsidRPr="00F03DE6">
                              <w:rPr>
                                <w:rFonts w:ascii="Times New Roman" w:hAnsi="Times New Roman" w:cs="Times New Roman"/>
                                <w:sz w:val="18"/>
                                <w:szCs w:val="18"/>
                              </w:rPr>
                              <w:t>1%</w:t>
                            </w:r>
                            <w:r w:rsidRPr="00F03DE6">
                              <w:rPr>
                                <w:rFonts w:ascii="Times New Roman" w:hAnsi="Times New Roman" w:cs="Times New Roman"/>
                                <w:sz w:val="18"/>
                                <w:szCs w:val="18"/>
                              </w:rPr>
                              <w:t>、</w:t>
                            </w:r>
                            <w:r w:rsidRPr="00F03DE6">
                              <w:rPr>
                                <w:rFonts w:ascii="Times New Roman" w:hAnsi="Times New Roman" w:cs="Times New Roman"/>
                                <w:sz w:val="18"/>
                                <w:szCs w:val="18"/>
                              </w:rPr>
                              <w:t>5%</w:t>
                            </w:r>
                            <w:r w:rsidRPr="00F03DE6">
                              <w:rPr>
                                <w:rFonts w:ascii="Times New Roman" w:hAnsi="Times New Roman" w:cs="Times New Roman"/>
                                <w:sz w:val="18"/>
                                <w:szCs w:val="18"/>
                              </w:rPr>
                              <w:t>和</w:t>
                            </w:r>
                            <w:r w:rsidRPr="00F03DE6">
                              <w:rPr>
                                <w:rFonts w:ascii="Times New Roman" w:hAnsi="Times New Roman" w:cs="Times New Roman"/>
                                <w:sz w:val="18"/>
                                <w:szCs w:val="18"/>
                              </w:rPr>
                              <w:t>10%</w:t>
                            </w:r>
                            <w:r w:rsidRPr="00F03DE6">
                              <w:rPr>
                                <w:rFonts w:ascii="Times New Roman" w:hAnsi="Times New Roman" w:cs="Times New Roman"/>
                                <w:sz w:val="18"/>
                                <w:szCs w:val="18"/>
                              </w:rPr>
                              <w:t>的显著性水平。</w:t>
                            </w:r>
                          </w:p>
                        </w:tc>
                      </w:tr>
                    </w:tbl>
                    <w:p w14:paraId="5DC3D45C" w14:textId="77777777" w:rsidR="00C51030" w:rsidRDefault="00C51030" w:rsidP="00742017">
                      <w:pPr>
                        <w:spacing w:after="83"/>
                      </w:pPr>
                    </w:p>
                    <w:p w14:paraId="3CB6C53C" w14:textId="77777777" w:rsidR="00C51030" w:rsidRDefault="00C51030" w:rsidP="00742017"/>
                  </w:txbxContent>
                </v:textbox>
                <w10:wrap type="topAndBottom" anchorx="margin" anchory="margin"/>
              </v:shape>
            </w:pict>
          </mc:Fallback>
        </mc:AlternateContent>
      </w:r>
    </w:p>
    <w:p w14:paraId="1BCB0B93" w14:textId="77777777" w:rsidR="00742017" w:rsidRPr="00140250" w:rsidRDefault="00742017" w:rsidP="00742017">
      <w:pPr>
        <w:spacing w:after="0" w:line="400" w:lineRule="exact"/>
        <w:outlineLvl w:val="2"/>
        <w:rPr>
          <w:rFonts w:ascii="Times New Roman" w:eastAsia="黑体" w:hAnsi="Times New Roman" w:cs="Times New Roman"/>
          <w:sz w:val="24"/>
          <w:szCs w:val="24"/>
        </w:rPr>
        <w:sectPr w:rsidR="00742017" w:rsidRPr="00140250" w:rsidSect="00571244">
          <w:type w:val="continuous"/>
          <w:pgSz w:w="11906" w:h="16838" w:code="9"/>
          <w:pgMar w:top="1701" w:right="1418" w:bottom="1418" w:left="1701" w:header="1304" w:footer="1021" w:gutter="0"/>
          <w:cols w:space="425"/>
          <w:docGrid w:type="lines" w:linePitch="326"/>
        </w:sectPr>
      </w:pPr>
    </w:p>
    <w:p w14:paraId="5423D4D4" w14:textId="0B630D94" w:rsidR="00A2263D" w:rsidRPr="00CC38BA" w:rsidRDefault="00E927CE" w:rsidP="00080AC5">
      <w:pPr>
        <w:spacing w:beforeLines="100" w:before="326" w:afterLines="100" w:after="326" w:line="400" w:lineRule="exact"/>
        <w:jc w:val="both"/>
        <w:outlineLvl w:val="1"/>
        <w:rPr>
          <w:rFonts w:ascii="Times New Roman" w:eastAsia="黑体" w:hAnsi="Times New Roman" w:cs="Times New Roman"/>
          <w:sz w:val="28"/>
          <w:szCs w:val="28"/>
        </w:rPr>
      </w:pPr>
      <w:bookmarkStart w:id="270" w:name="_Toc4687810"/>
      <w:r w:rsidRPr="00C46A1B">
        <w:rPr>
          <w:rFonts w:ascii="Times New Roman" w:eastAsia="黑体" w:hAnsi="Times New Roman" w:cs="Times New Roman"/>
          <w:sz w:val="28"/>
          <w:szCs w:val="28"/>
        </w:rPr>
        <w:t>3</w:t>
      </w:r>
      <w:r w:rsidR="00A2263D" w:rsidRPr="00CC38BA">
        <w:rPr>
          <w:rFonts w:ascii="Times New Roman" w:eastAsia="黑体" w:hAnsi="Times New Roman" w:cs="Times New Roman"/>
          <w:sz w:val="28"/>
          <w:szCs w:val="28"/>
        </w:rPr>
        <w:t>.</w:t>
      </w:r>
      <w:r w:rsidR="00A963E0">
        <w:rPr>
          <w:rFonts w:ascii="Times New Roman" w:eastAsia="黑体" w:hAnsi="Times New Roman" w:cs="Times New Roman"/>
          <w:sz w:val="28"/>
          <w:szCs w:val="28"/>
        </w:rPr>
        <w:t>4</w:t>
      </w:r>
      <w:r w:rsidR="00E46361" w:rsidRPr="00CC38BA">
        <w:rPr>
          <w:rFonts w:ascii="Times New Roman" w:eastAsia="黑体" w:hAnsi="Times New Roman" w:cs="Times New Roman"/>
          <w:sz w:val="28"/>
          <w:szCs w:val="28"/>
        </w:rPr>
        <w:t xml:space="preserve">  </w:t>
      </w:r>
      <w:r w:rsidR="00A2263D" w:rsidRPr="00CC38BA">
        <w:rPr>
          <w:rFonts w:ascii="Times New Roman" w:eastAsia="黑体" w:hAnsi="Times New Roman" w:cs="Times New Roman"/>
          <w:sz w:val="28"/>
          <w:szCs w:val="28"/>
        </w:rPr>
        <w:t>本章小结</w:t>
      </w:r>
      <w:bookmarkEnd w:id="270"/>
    </w:p>
    <w:p w14:paraId="7DA8B296" w14:textId="29CA9485" w:rsidR="001626E4" w:rsidRDefault="001626E4" w:rsidP="00080AC5">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w:t>
      </w:r>
      <w:r w:rsidRPr="00C46A1B">
        <w:rPr>
          <w:rFonts w:ascii="Times New Roman" w:hAnsi="Times New Roman" w:cs="Times New Roman"/>
          <w:sz w:val="24"/>
          <w:szCs w:val="24"/>
        </w:rPr>
        <w:t>1</w:t>
      </w:r>
      <w:r>
        <w:rPr>
          <w:rFonts w:ascii="Times New Roman" w:hAnsi="Times New Roman" w:cs="Times New Roman" w:hint="eastAsia"/>
          <w:sz w:val="24"/>
          <w:szCs w:val="24"/>
        </w:rPr>
        <w:t>）本研究从种植制度出发，选择</w:t>
      </w:r>
      <w:r w:rsidR="008B555F">
        <w:rPr>
          <w:rFonts w:ascii="Times New Roman" w:hAnsi="Times New Roman" w:cs="Times New Roman" w:hint="eastAsia"/>
          <w:sz w:val="24"/>
          <w:szCs w:val="24"/>
        </w:rPr>
        <w:t>一熟和两熟种植制度</w:t>
      </w:r>
      <w:r w:rsidR="00A52DF9">
        <w:rPr>
          <w:rFonts w:ascii="Times New Roman" w:hAnsi="Times New Roman" w:cs="Times New Roman" w:hint="eastAsia"/>
          <w:sz w:val="24"/>
          <w:szCs w:val="24"/>
        </w:rPr>
        <w:t>下的粮食作物</w:t>
      </w:r>
      <w:r w:rsidR="002361F3">
        <w:rPr>
          <w:rFonts w:ascii="Times New Roman" w:hAnsi="Times New Roman" w:cs="Times New Roman" w:hint="eastAsia"/>
          <w:sz w:val="24"/>
          <w:szCs w:val="24"/>
        </w:rPr>
        <w:t>为研究对象</w:t>
      </w:r>
      <w:r w:rsidR="00A52DF9">
        <w:rPr>
          <w:rFonts w:ascii="Times New Roman" w:hAnsi="Times New Roman" w:cs="Times New Roman" w:hint="eastAsia"/>
          <w:sz w:val="24"/>
          <w:szCs w:val="24"/>
        </w:rPr>
        <w:t>，即以一熟</w:t>
      </w:r>
      <w:ins w:id="271" w:author="曾 翠红" w:date="2019-05-09T16:10:00Z">
        <w:r w:rsidR="006B4FE0">
          <w:rPr>
            <w:rFonts w:ascii="Times New Roman" w:hAnsi="Times New Roman" w:cs="Times New Roman" w:hint="eastAsia"/>
            <w:sz w:val="24"/>
            <w:szCs w:val="24"/>
          </w:rPr>
          <w:t>区春</w:t>
        </w:r>
      </w:ins>
      <w:r w:rsidR="00A52DF9">
        <w:rPr>
          <w:rFonts w:ascii="Times New Roman" w:hAnsi="Times New Roman" w:cs="Times New Roman" w:hint="eastAsia"/>
          <w:sz w:val="24"/>
          <w:szCs w:val="24"/>
        </w:rPr>
        <w:t>玉米、</w:t>
      </w:r>
      <w:r w:rsidR="00A52DF9">
        <w:rPr>
          <w:rFonts w:ascii="Times New Roman" w:hAnsi="Times New Roman" w:cs="Times New Roman"/>
          <w:sz w:val="24"/>
          <w:szCs w:val="24"/>
        </w:rPr>
        <w:t>两熟</w:t>
      </w:r>
      <w:ins w:id="272" w:author="曾 翠红" w:date="2019-05-09T16:10:00Z">
        <w:r w:rsidR="006B4FE0">
          <w:rPr>
            <w:rFonts w:ascii="Times New Roman" w:hAnsi="Times New Roman" w:cs="Times New Roman" w:hint="eastAsia"/>
            <w:sz w:val="24"/>
            <w:szCs w:val="24"/>
          </w:rPr>
          <w:t>区夏</w:t>
        </w:r>
      </w:ins>
      <w:r w:rsidR="00A52DF9">
        <w:rPr>
          <w:rFonts w:ascii="Times New Roman" w:hAnsi="Times New Roman" w:cs="Times New Roman" w:hint="eastAsia"/>
          <w:sz w:val="24"/>
          <w:szCs w:val="24"/>
        </w:rPr>
        <w:t>玉米、</w:t>
      </w:r>
      <w:r w:rsidR="00A52DF9">
        <w:rPr>
          <w:rFonts w:ascii="Times New Roman" w:hAnsi="Times New Roman" w:cs="Times New Roman"/>
          <w:sz w:val="24"/>
          <w:szCs w:val="24"/>
        </w:rPr>
        <w:t>两熟</w:t>
      </w:r>
      <w:ins w:id="273" w:author="曾 翠红" w:date="2019-05-09T16:10:00Z">
        <w:r w:rsidR="006B4FE0">
          <w:rPr>
            <w:rFonts w:ascii="Times New Roman" w:hAnsi="Times New Roman" w:cs="Times New Roman" w:hint="eastAsia"/>
            <w:sz w:val="24"/>
            <w:szCs w:val="24"/>
          </w:rPr>
          <w:t>区冬</w:t>
        </w:r>
      </w:ins>
      <w:r w:rsidR="00A52DF9">
        <w:rPr>
          <w:rFonts w:ascii="Times New Roman" w:hAnsi="Times New Roman" w:cs="Times New Roman" w:hint="eastAsia"/>
          <w:sz w:val="24"/>
          <w:szCs w:val="24"/>
        </w:rPr>
        <w:t>小麦和</w:t>
      </w:r>
      <w:del w:id="274" w:author="曾 翠红" w:date="2019-05-07T10:33:00Z">
        <w:r w:rsidR="00A52DF9" w:rsidDel="009314E9">
          <w:rPr>
            <w:rFonts w:ascii="Times New Roman" w:hAnsi="Times New Roman" w:cs="Times New Roman" w:hint="eastAsia"/>
            <w:sz w:val="24"/>
            <w:szCs w:val="24"/>
          </w:rPr>
          <w:delText>稻谷</w:delText>
        </w:r>
      </w:del>
      <w:ins w:id="275" w:author="曾 翠红" w:date="2019-05-07T10:33:00Z">
        <w:r w:rsidR="009314E9">
          <w:rPr>
            <w:rFonts w:ascii="Times New Roman" w:hAnsi="Times New Roman" w:cs="Times New Roman" w:hint="eastAsia"/>
            <w:sz w:val="24"/>
            <w:szCs w:val="24"/>
          </w:rPr>
          <w:t>水稻</w:t>
        </w:r>
      </w:ins>
      <w:r w:rsidR="00A52DF9">
        <w:rPr>
          <w:rFonts w:ascii="Times New Roman" w:hAnsi="Times New Roman" w:cs="Times New Roman" w:hint="eastAsia"/>
          <w:sz w:val="24"/>
          <w:szCs w:val="24"/>
        </w:rPr>
        <w:t>为研究对象</w:t>
      </w:r>
      <w:r w:rsidR="002361F3">
        <w:rPr>
          <w:rFonts w:ascii="Times New Roman" w:hAnsi="Times New Roman" w:cs="Times New Roman" w:hint="eastAsia"/>
          <w:sz w:val="24"/>
          <w:szCs w:val="24"/>
        </w:rPr>
        <w:t>。</w:t>
      </w:r>
      <w:r w:rsidR="00DE4286">
        <w:rPr>
          <w:rFonts w:ascii="Times New Roman" w:hAnsi="Times New Roman" w:cs="Times New Roman" w:hint="eastAsia"/>
          <w:sz w:val="24"/>
          <w:szCs w:val="24"/>
        </w:rPr>
        <w:t>数据</w:t>
      </w:r>
      <w:r w:rsidR="008A18AB">
        <w:rPr>
          <w:rFonts w:ascii="Times New Roman" w:hAnsi="Times New Roman" w:cs="Times New Roman" w:hint="eastAsia"/>
          <w:sz w:val="24"/>
          <w:szCs w:val="24"/>
        </w:rPr>
        <w:t>在删除、缩尾和填充处理的基础上</w:t>
      </w:r>
      <w:r w:rsidR="00DE4286">
        <w:rPr>
          <w:rFonts w:ascii="Times New Roman" w:hAnsi="Times New Roman" w:cs="Times New Roman" w:hint="eastAsia"/>
          <w:sz w:val="24"/>
          <w:szCs w:val="24"/>
        </w:rPr>
        <w:t>，</w:t>
      </w:r>
      <w:r w:rsidR="008A18AB">
        <w:rPr>
          <w:rFonts w:ascii="Times New Roman" w:hAnsi="Times New Roman" w:cs="Times New Roman" w:hint="eastAsia"/>
          <w:sz w:val="24"/>
          <w:szCs w:val="24"/>
        </w:rPr>
        <w:t>分总体、小规模、</w:t>
      </w:r>
      <w:r w:rsidR="008A18AB">
        <w:rPr>
          <w:rFonts w:ascii="Times New Roman" w:hAnsi="Times New Roman" w:cs="Times New Roman"/>
          <w:sz w:val="24"/>
          <w:szCs w:val="24"/>
        </w:rPr>
        <w:t>中等</w:t>
      </w:r>
      <w:r w:rsidR="008A18AB">
        <w:rPr>
          <w:rFonts w:ascii="Times New Roman" w:hAnsi="Times New Roman" w:cs="Times New Roman" w:hint="eastAsia"/>
          <w:sz w:val="24"/>
          <w:szCs w:val="24"/>
        </w:rPr>
        <w:t>规模、</w:t>
      </w:r>
      <w:r w:rsidR="008A18AB">
        <w:rPr>
          <w:rFonts w:ascii="Times New Roman" w:hAnsi="Times New Roman" w:cs="Times New Roman"/>
          <w:sz w:val="24"/>
          <w:szCs w:val="24"/>
        </w:rPr>
        <w:t>大规模</w:t>
      </w:r>
      <w:r w:rsidR="008A18AB">
        <w:rPr>
          <w:rFonts w:ascii="Times New Roman" w:hAnsi="Times New Roman" w:cs="Times New Roman" w:hint="eastAsia"/>
          <w:sz w:val="24"/>
          <w:szCs w:val="24"/>
        </w:rPr>
        <w:t>农户</w:t>
      </w:r>
      <w:r w:rsidR="00427A45">
        <w:rPr>
          <w:rFonts w:ascii="Times New Roman" w:hAnsi="Times New Roman" w:cs="Times New Roman" w:hint="eastAsia"/>
          <w:sz w:val="24"/>
          <w:szCs w:val="24"/>
        </w:rPr>
        <w:t>进行统计性描述。</w:t>
      </w:r>
    </w:p>
    <w:p w14:paraId="4BD82212" w14:textId="4ADF4972" w:rsidR="001626E4" w:rsidRDefault="001626E4" w:rsidP="00080AC5">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w:t>
      </w:r>
      <w:r w:rsidRPr="00C46A1B">
        <w:rPr>
          <w:rFonts w:ascii="Times New Roman" w:hAnsi="Times New Roman" w:cs="Times New Roman"/>
          <w:sz w:val="24"/>
          <w:szCs w:val="24"/>
        </w:rPr>
        <w:t>2</w:t>
      </w:r>
      <w:r w:rsidR="007A2455">
        <w:rPr>
          <w:rFonts w:ascii="Times New Roman" w:hAnsi="Times New Roman" w:cs="Times New Roman" w:hint="eastAsia"/>
          <w:sz w:val="24"/>
          <w:szCs w:val="24"/>
        </w:rPr>
        <w:t>）不同规模农户耕地细碎化水平</w:t>
      </w:r>
      <w:r w:rsidR="003E18BE">
        <w:rPr>
          <w:rFonts w:ascii="Times New Roman" w:hAnsi="Times New Roman" w:cs="Times New Roman" w:hint="eastAsia"/>
          <w:sz w:val="24"/>
          <w:szCs w:val="24"/>
        </w:rPr>
        <w:t>、</w:t>
      </w:r>
      <w:r w:rsidR="007A2455">
        <w:rPr>
          <w:rFonts w:ascii="Times New Roman" w:hAnsi="Times New Roman" w:cs="Times New Roman" w:hint="eastAsia"/>
          <w:sz w:val="24"/>
          <w:szCs w:val="24"/>
        </w:rPr>
        <w:t>兼业水平</w:t>
      </w:r>
      <w:r w:rsidR="003E18BE">
        <w:rPr>
          <w:rFonts w:ascii="Times New Roman" w:hAnsi="Times New Roman" w:cs="Times New Roman" w:hint="eastAsia"/>
          <w:sz w:val="24"/>
          <w:szCs w:val="24"/>
        </w:rPr>
        <w:t>和</w:t>
      </w:r>
      <w:r w:rsidR="003E18BE">
        <w:rPr>
          <w:rFonts w:ascii="Times New Roman" w:hAnsi="Times New Roman" w:cs="Times New Roman"/>
          <w:sz w:val="24"/>
          <w:szCs w:val="24"/>
        </w:rPr>
        <w:t>外部</w:t>
      </w:r>
      <w:r w:rsidR="003E18BE">
        <w:rPr>
          <w:rFonts w:ascii="Times New Roman" w:hAnsi="Times New Roman" w:cs="Times New Roman" w:hint="eastAsia"/>
          <w:sz w:val="24"/>
          <w:szCs w:val="24"/>
        </w:rPr>
        <w:t>环境指标</w:t>
      </w:r>
      <w:r w:rsidR="00155E24">
        <w:rPr>
          <w:rFonts w:ascii="Times New Roman" w:hAnsi="Times New Roman" w:cs="Times New Roman" w:hint="eastAsia"/>
          <w:sz w:val="24"/>
          <w:szCs w:val="24"/>
        </w:rPr>
        <w:t>农业</w:t>
      </w:r>
      <w:r w:rsidR="003E18BE">
        <w:rPr>
          <w:rFonts w:ascii="Times New Roman" w:hAnsi="Times New Roman" w:cs="Times New Roman" w:hint="eastAsia"/>
          <w:sz w:val="24"/>
          <w:szCs w:val="24"/>
        </w:rPr>
        <w:t>补贴</w:t>
      </w:r>
      <w:r w:rsidR="000C1A58">
        <w:rPr>
          <w:rFonts w:ascii="Times New Roman" w:hAnsi="Times New Roman" w:cs="Times New Roman" w:hint="eastAsia"/>
          <w:sz w:val="24"/>
          <w:szCs w:val="24"/>
        </w:rPr>
        <w:t>水变量</w:t>
      </w:r>
      <w:r w:rsidR="003E18BE">
        <w:rPr>
          <w:rFonts w:ascii="Times New Roman" w:hAnsi="Times New Roman" w:cs="Times New Roman" w:hint="eastAsia"/>
          <w:sz w:val="24"/>
          <w:szCs w:val="24"/>
        </w:rPr>
        <w:t>在显著差异</w:t>
      </w:r>
      <w:r w:rsidR="00753C54">
        <w:rPr>
          <w:rFonts w:ascii="Times New Roman" w:hAnsi="Times New Roman" w:cs="Times New Roman" w:hint="eastAsia"/>
          <w:sz w:val="24"/>
          <w:szCs w:val="24"/>
        </w:rPr>
        <w:t>。</w:t>
      </w:r>
      <w:r w:rsidR="002A38C0">
        <w:rPr>
          <w:rFonts w:ascii="Times New Roman" w:hAnsi="Times New Roman" w:cs="Times New Roman" w:hint="eastAsia"/>
          <w:sz w:val="24"/>
          <w:szCs w:val="24"/>
        </w:rPr>
        <w:t>耕地细碎化水平与规模变量呈现正向关系，</w:t>
      </w:r>
      <w:r w:rsidR="002A38C0">
        <w:rPr>
          <w:rFonts w:ascii="Times New Roman" w:hAnsi="Times New Roman" w:cs="Times New Roman"/>
          <w:sz w:val="24"/>
          <w:szCs w:val="24"/>
        </w:rPr>
        <w:t>兼业水平</w:t>
      </w:r>
      <w:r w:rsidR="005F07C8">
        <w:rPr>
          <w:rFonts w:ascii="Times New Roman" w:hAnsi="Times New Roman" w:cs="Times New Roman" w:hint="eastAsia"/>
          <w:sz w:val="24"/>
          <w:szCs w:val="24"/>
        </w:rPr>
        <w:t>和</w:t>
      </w:r>
      <w:r w:rsidR="00E957A5">
        <w:rPr>
          <w:rFonts w:ascii="Times New Roman" w:hAnsi="Times New Roman" w:cs="Times New Roman" w:hint="eastAsia"/>
          <w:sz w:val="24"/>
          <w:szCs w:val="24"/>
        </w:rPr>
        <w:t>政策补贴变量与规模变量负相关。</w:t>
      </w:r>
      <w:r w:rsidR="00206891">
        <w:rPr>
          <w:rFonts w:ascii="Times New Roman" w:hAnsi="Times New Roman" w:cs="Times New Roman" w:hint="eastAsia"/>
          <w:sz w:val="24"/>
          <w:szCs w:val="24"/>
        </w:rPr>
        <w:t>除此之外，</w:t>
      </w:r>
      <w:r w:rsidR="00F86D20">
        <w:rPr>
          <w:rFonts w:ascii="Times New Roman" w:hAnsi="Times New Roman" w:cs="Times New Roman" w:hint="eastAsia"/>
          <w:sz w:val="24"/>
          <w:szCs w:val="24"/>
        </w:rPr>
        <w:t>不同规模间</w:t>
      </w:r>
      <w:r w:rsidR="00D40F54">
        <w:rPr>
          <w:rFonts w:ascii="Times New Roman" w:hAnsi="Times New Roman" w:cs="Times New Roman" w:hint="eastAsia"/>
          <w:sz w:val="24"/>
          <w:szCs w:val="24"/>
        </w:rPr>
        <w:t>农户的年龄、</w:t>
      </w:r>
      <w:r w:rsidR="007A2455">
        <w:rPr>
          <w:rFonts w:ascii="Times New Roman" w:hAnsi="Times New Roman" w:cs="Times New Roman" w:hint="eastAsia"/>
          <w:sz w:val="24"/>
          <w:szCs w:val="24"/>
        </w:rPr>
        <w:t>性别、文化水平、家庭人口结构和农业技术培训</w:t>
      </w:r>
      <w:r w:rsidR="00D40F54">
        <w:rPr>
          <w:rFonts w:ascii="Times New Roman" w:hAnsi="Times New Roman" w:cs="Times New Roman" w:hint="eastAsia"/>
          <w:sz w:val="24"/>
          <w:szCs w:val="24"/>
        </w:rPr>
        <w:t>情况</w:t>
      </w:r>
      <w:r w:rsidR="007A2455">
        <w:rPr>
          <w:rFonts w:ascii="Times New Roman" w:hAnsi="Times New Roman" w:cs="Times New Roman" w:hint="eastAsia"/>
          <w:sz w:val="24"/>
          <w:szCs w:val="24"/>
        </w:rPr>
        <w:t>较为相似</w:t>
      </w:r>
      <w:r w:rsidR="00D40F54">
        <w:rPr>
          <w:rFonts w:ascii="Times New Roman" w:hAnsi="Times New Roman" w:cs="Times New Roman" w:hint="eastAsia"/>
          <w:sz w:val="24"/>
          <w:szCs w:val="24"/>
        </w:rPr>
        <w:t>。</w:t>
      </w:r>
    </w:p>
    <w:p w14:paraId="0798C200" w14:textId="11BB6957" w:rsidR="00296EC3" w:rsidRDefault="00296EC3" w:rsidP="00080AC5">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w:t>
      </w:r>
      <w:r w:rsidRPr="00C46A1B">
        <w:rPr>
          <w:rFonts w:ascii="Times New Roman" w:hAnsi="Times New Roman" w:cs="Times New Roman"/>
          <w:sz w:val="24"/>
          <w:szCs w:val="24"/>
        </w:rPr>
        <w:t>3</w:t>
      </w:r>
      <w:r>
        <w:rPr>
          <w:rFonts w:ascii="Times New Roman" w:hAnsi="Times New Roman" w:cs="Times New Roman" w:hint="eastAsia"/>
          <w:sz w:val="24"/>
          <w:szCs w:val="24"/>
        </w:rPr>
        <w:t>）</w:t>
      </w:r>
      <w:r w:rsidR="00630AAE">
        <w:rPr>
          <w:rFonts w:ascii="Times New Roman" w:hAnsi="Times New Roman" w:cs="Times New Roman" w:hint="eastAsia"/>
          <w:sz w:val="24"/>
          <w:szCs w:val="24"/>
        </w:rPr>
        <w:t>不同规模农户每亩</w:t>
      </w:r>
      <w:r>
        <w:rPr>
          <w:rFonts w:ascii="Times New Roman" w:hAnsi="Times New Roman" w:cs="Times New Roman"/>
          <w:sz w:val="24"/>
          <w:szCs w:val="24"/>
        </w:rPr>
        <w:t>劳动</w:t>
      </w:r>
      <w:r>
        <w:rPr>
          <w:rFonts w:ascii="Times New Roman" w:hAnsi="Times New Roman" w:cs="Times New Roman" w:hint="eastAsia"/>
          <w:sz w:val="24"/>
          <w:szCs w:val="24"/>
        </w:rPr>
        <w:t>、</w:t>
      </w:r>
      <w:r w:rsidR="00196539">
        <w:rPr>
          <w:rFonts w:ascii="Times New Roman" w:hAnsi="Times New Roman" w:cs="Times New Roman" w:hint="eastAsia"/>
          <w:sz w:val="24"/>
          <w:szCs w:val="24"/>
        </w:rPr>
        <w:t>肥料</w:t>
      </w:r>
      <w:r>
        <w:rPr>
          <w:rFonts w:ascii="Times New Roman" w:hAnsi="Times New Roman" w:cs="Times New Roman" w:hint="eastAsia"/>
          <w:sz w:val="24"/>
          <w:szCs w:val="24"/>
        </w:rPr>
        <w:t>、机械及其他</w:t>
      </w:r>
      <w:r w:rsidR="00CE17BC">
        <w:rPr>
          <w:rFonts w:ascii="Times New Roman" w:hAnsi="Times New Roman" w:cs="Times New Roman" w:hint="eastAsia"/>
          <w:sz w:val="24"/>
          <w:szCs w:val="24"/>
        </w:rPr>
        <w:t>农资</w:t>
      </w:r>
      <w:r>
        <w:rPr>
          <w:rFonts w:ascii="Times New Roman" w:hAnsi="Times New Roman" w:cs="Times New Roman" w:hint="eastAsia"/>
          <w:sz w:val="24"/>
          <w:szCs w:val="24"/>
        </w:rPr>
        <w:t>投入的差异</w:t>
      </w:r>
      <w:r w:rsidR="00630AAE">
        <w:rPr>
          <w:rFonts w:ascii="Times New Roman" w:hAnsi="Times New Roman" w:cs="Times New Roman" w:hint="eastAsia"/>
          <w:sz w:val="24"/>
          <w:szCs w:val="24"/>
        </w:rPr>
        <w:t>较大</w:t>
      </w:r>
      <w:r>
        <w:rPr>
          <w:rFonts w:ascii="Times New Roman" w:hAnsi="Times New Roman" w:cs="Times New Roman" w:hint="eastAsia"/>
          <w:sz w:val="24"/>
          <w:szCs w:val="24"/>
        </w:rPr>
        <w:t>。</w:t>
      </w:r>
      <w:r w:rsidR="00A426C3">
        <w:rPr>
          <w:rFonts w:ascii="Times New Roman" w:hAnsi="Times New Roman" w:cs="Times New Roman" w:hint="eastAsia"/>
          <w:sz w:val="24"/>
          <w:szCs w:val="24"/>
        </w:rPr>
        <w:t>整体规律</w:t>
      </w:r>
      <w:r w:rsidR="004E0889">
        <w:rPr>
          <w:rFonts w:ascii="Times New Roman" w:hAnsi="Times New Roman" w:cs="Times New Roman" w:hint="eastAsia"/>
          <w:sz w:val="24"/>
          <w:szCs w:val="24"/>
        </w:rPr>
        <w:t>表现</w:t>
      </w:r>
      <w:r w:rsidR="00A426C3">
        <w:rPr>
          <w:rFonts w:ascii="Times New Roman" w:hAnsi="Times New Roman" w:cs="Times New Roman" w:hint="eastAsia"/>
          <w:sz w:val="24"/>
          <w:szCs w:val="24"/>
        </w:rPr>
        <w:t>为</w:t>
      </w:r>
      <w:r w:rsidR="004E0889">
        <w:rPr>
          <w:rFonts w:ascii="Times New Roman" w:hAnsi="Times New Roman" w:cs="Times New Roman" w:hint="eastAsia"/>
          <w:sz w:val="24"/>
          <w:szCs w:val="24"/>
        </w:rPr>
        <w:t>亩均投工量</w:t>
      </w:r>
      <w:r w:rsidR="00A426C3">
        <w:rPr>
          <w:rFonts w:ascii="Times New Roman" w:hAnsi="Times New Roman" w:cs="Times New Roman" w:hint="eastAsia"/>
          <w:sz w:val="24"/>
          <w:szCs w:val="24"/>
        </w:rPr>
        <w:t>随着规模的扩大显著下降，</w:t>
      </w:r>
      <w:r w:rsidR="00A426C3">
        <w:rPr>
          <w:rFonts w:ascii="Times New Roman" w:hAnsi="Times New Roman" w:cs="Times New Roman"/>
          <w:sz w:val="24"/>
          <w:szCs w:val="24"/>
        </w:rPr>
        <w:t>小农户</w:t>
      </w:r>
      <w:r w:rsidR="00A426C3">
        <w:rPr>
          <w:rFonts w:ascii="Times New Roman" w:hAnsi="Times New Roman" w:cs="Times New Roman" w:hint="eastAsia"/>
          <w:sz w:val="24"/>
          <w:szCs w:val="24"/>
        </w:rPr>
        <w:t>亩均劳动投入大大高于中大型规模农户的劳动投入水平。</w:t>
      </w:r>
      <w:r w:rsidR="00D52E0A">
        <w:rPr>
          <w:rFonts w:ascii="Times New Roman" w:hAnsi="Times New Roman" w:cs="Times New Roman" w:hint="eastAsia"/>
          <w:sz w:val="24"/>
          <w:szCs w:val="24"/>
        </w:rPr>
        <w:t>亩均</w:t>
      </w:r>
      <w:r w:rsidR="00196539">
        <w:rPr>
          <w:rFonts w:ascii="Times New Roman" w:hAnsi="Times New Roman" w:cs="Times New Roman" w:hint="eastAsia"/>
          <w:sz w:val="24"/>
          <w:szCs w:val="24"/>
        </w:rPr>
        <w:t>肥料</w:t>
      </w:r>
      <w:r w:rsidR="005E5E91">
        <w:rPr>
          <w:rFonts w:ascii="Times New Roman" w:hAnsi="Times New Roman" w:cs="Times New Roman" w:hint="eastAsia"/>
          <w:sz w:val="24"/>
          <w:szCs w:val="24"/>
        </w:rPr>
        <w:t>、</w:t>
      </w:r>
      <w:r w:rsidR="005E5E91">
        <w:rPr>
          <w:rFonts w:ascii="Times New Roman" w:hAnsi="Times New Roman" w:cs="Times New Roman"/>
          <w:sz w:val="24"/>
          <w:szCs w:val="24"/>
        </w:rPr>
        <w:t>机械</w:t>
      </w:r>
      <w:r w:rsidR="00CE17BC">
        <w:rPr>
          <w:rFonts w:ascii="Times New Roman" w:hAnsi="Times New Roman" w:cs="Times New Roman" w:hint="eastAsia"/>
          <w:sz w:val="24"/>
          <w:szCs w:val="24"/>
        </w:rPr>
        <w:t>和其他农资也随着规模的扩大而降低，</w:t>
      </w:r>
      <w:r w:rsidR="00CE17BC">
        <w:rPr>
          <w:rFonts w:ascii="Times New Roman" w:hAnsi="Times New Roman" w:cs="Times New Roman"/>
          <w:sz w:val="24"/>
          <w:szCs w:val="24"/>
        </w:rPr>
        <w:t>但</w:t>
      </w:r>
      <w:r w:rsidR="00CE17BC">
        <w:rPr>
          <w:rFonts w:ascii="Times New Roman" w:hAnsi="Times New Roman" w:cs="Times New Roman" w:hint="eastAsia"/>
          <w:sz w:val="24"/>
          <w:szCs w:val="24"/>
        </w:rPr>
        <w:t>降低的速度远远小于劳动力缩减的速度。</w:t>
      </w:r>
    </w:p>
    <w:p w14:paraId="308C42D0" w14:textId="5E6A5CA9" w:rsidR="00F74AFC" w:rsidRDefault="001626E4" w:rsidP="00080AC5">
      <w:pPr>
        <w:spacing w:after="0" w:line="400" w:lineRule="exact"/>
        <w:ind w:firstLineChars="200" w:firstLine="480"/>
        <w:jc w:val="both"/>
        <w:rPr>
          <w:rFonts w:ascii="Times New Roman" w:hAnsi="Times New Roman" w:cs="Times New Roman"/>
          <w:sz w:val="24"/>
          <w:szCs w:val="24"/>
        </w:rPr>
        <w:sectPr w:rsidR="00F74AFC" w:rsidSect="004C1DFA">
          <w:pgSz w:w="11906" w:h="16838"/>
          <w:pgMar w:top="1701" w:right="1418" w:bottom="1418" w:left="1701" w:header="1304" w:footer="1020" w:gutter="0"/>
          <w:cols w:space="425"/>
          <w:docGrid w:type="lines" w:linePitch="326"/>
        </w:sectPr>
      </w:pPr>
      <w:r>
        <w:rPr>
          <w:rFonts w:ascii="Times New Roman" w:hAnsi="Times New Roman" w:cs="Times New Roman" w:hint="eastAsia"/>
          <w:sz w:val="24"/>
          <w:szCs w:val="24"/>
        </w:rPr>
        <w:t>（</w:t>
      </w:r>
      <w:r w:rsidR="00296EC3" w:rsidRPr="00C46A1B">
        <w:rPr>
          <w:rFonts w:ascii="Times New Roman" w:hAnsi="Times New Roman" w:cs="Times New Roman"/>
          <w:sz w:val="24"/>
          <w:szCs w:val="24"/>
        </w:rPr>
        <w:t>4</w:t>
      </w:r>
      <w:r>
        <w:rPr>
          <w:rFonts w:ascii="Times New Roman" w:hAnsi="Times New Roman" w:cs="Times New Roman" w:hint="eastAsia"/>
          <w:sz w:val="24"/>
          <w:szCs w:val="24"/>
        </w:rPr>
        <w:t>）</w:t>
      </w:r>
      <w:r w:rsidR="00E84B24">
        <w:rPr>
          <w:rFonts w:ascii="Times New Roman" w:hAnsi="Times New Roman" w:cs="Times New Roman" w:hint="eastAsia"/>
          <w:sz w:val="24"/>
          <w:szCs w:val="24"/>
        </w:rPr>
        <w:t>不同规模</w:t>
      </w:r>
      <w:r w:rsidR="00067901">
        <w:rPr>
          <w:rFonts w:ascii="Times New Roman" w:hAnsi="Times New Roman" w:cs="Times New Roman" w:hint="eastAsia"/>
          <w:sz w:val="24"/>
          <w:szCs w:val="24"/>
        </w:rPr>
        <w:t>农户生产要素和单产水平</w:t>
      </w:r>
      <w:r w:rsidR="00527079">
        <w:rPr>
          <w:rFonts w:ascii="Times New Roman" w:hAnsi="Times New Roman" w:cs="Times New Roman" w:hint="eastAsia"/>
          <w:sz w:val="24"/>
          <w:szCs w:val="24"/>
        </w:rPr>
        <w:t>显著不同</w:t>
      </w:r>
      <w:r w:rsidR="00067901">
        <w:rPr>
          <w:rFonts w:ascii="Times New Roman" w:hAnsi="Times New Roman" w:cs="Times New Roman" w:hint="eastAsia"/>
          <w:sz w:val="24"/>
          <w:szCs w:val="24"/>
        </w:rPr>
        <w:t>。</w:t>
      </w:r>
      <w:r w:rsidR="005D5509">
        <w:rPr>
          <w:rFonts w:ascii="Times New Roman" w:hAnsi="Times New Roman" w:cs="Times New Roman" w:hint="eastAsia"/>
          <w:sz w:val="24"/>
          <w:szCs w:val="24"/>
        </w:rPr>
        <w:t>从农户数据上看，一熟</w:t>
      </w:r>
      <w:ins w:id="276" w:author="曾 翠红" w:date="2019-05-09T16:10:00Z">
        <w:r w:rsidR="006B4FE0">
          <w:rPr>
            <w:rFonts w:ascii="Times New Roman" w:hAnsi="Times New Roman" w:cs="Times New Roman" w:hint="eastAsia"/>
            <w:sz w:val="24"/>
            <w:szCs w:val="24"/>
          </w:rPr>
          <w:t>区春</w:t>
        </w:r>
      </w:ins>
      <w:r w:rsidR="00047E4A">
        <w:rPr>
          <w:rFonts w:ascii="Times New Roman" w:hAnsi="Times New Roman" w:cs="Times New Roman" w:hint="eastAsia"/>
          <w:sz w:val="24"/>
          <w:szCs w:val="24"/>
        </w:rPr>
        <w:t>玉米</w:t>
      </w:r>
      <w:r w:rsidR="005D5509">
        <w:rPr>
          <w:rFonts w:ascii="Times New Roman" w:hAnsi="Times New Roman" w:cs="Times New Roman" w:hint="eastAsia"/>
          <w:sz w:val="24"/>
          <w:szCs w:val="24"/>
        </w:rPr>
        <w:t>单产与规模呈“</w:t>
      </w:r>
      <w:r w:rsidR="005D5509">
        <w:rPr>
          <w:rFonts w:ascii="Times New Roman" w:hAnsi="Times New Roman" w:cs="Times New Roman"/>
          <w:sz w:val="24"/>
          <w:szCs w:val="24"/>
        </w:rPr>
        <w:t>倒</w:t>
      </w:r>
      <w:r w:rsidR="005D5509" w:rsidRPr="00C46A1B">
        <w:rPr>
          <w:rFonts w:ascii="Times New Roman" w:hAnsi="Times New Roman" w:cs="Times New Roman"/>
          <w:sz w:val="24"/>
          <w:szCs w:val="24"/>
        </w:rPr>
        <w:t>U</w:t>
      </w:r>
      <w:r w:rsidR="005D5509">
        <w:rPr>
          <w:rFonts w:ascii="Times New Roman" w:hAnsi="Times New Roman" w:cs="Times New Roman" w:hint="eastAsia"/>
          <w:sz w:val="24"/>
          <w:szCs w:val="24"/>
        </w:rPr>
        <w:t>型”</w:t>
      </w:r>
      <w:r w:rsidR="005D5509">
        <w:rPr>
          <w:rFonts w:ascii="Times New Roman" w:hAnsi="Times New Roman" w:cs="Times New Roman"/>
          <w:sz w:val="24"/>
          <w:szCs w:val="24"/>
        </w:rPr>
        <w:t>关系</w:t>
      </w:r>
      <w:r w:rsidR="005D5509">
        <w:rPr>
          <w:rFonts w:ascii="Times New Roman" w:hAnsi="Times New Roman" w:cs="Times New Roman" w:hint="eastAsia"/>
          <w:sz w:val="24"/>
          <w:szCs w:val="24"/>
        </w:rPr>
        <w:t>，</w:t>
      </w:r>
      <w:ins w:id="277" w:author="曾 翠红" w:date="2019-05-09T16:11:00Z">
        <w:r w:rsidR="006B4FE0">
          <w:rPr>
            <w:rFonts w:ascii="Times New Roman" w:hAnsi="Times New Roman" w:cs="Times New Roman" w:hint="eastAsia"/>
            <w:sz w:val="24"/>
            <w:szCs w:val="24"/>
          </w:rPr>
          <w:t>种植</w:t>
        </w:r>
      </w:ins>
      <w:r w:rsidR="005D5509">
        <w:rPr>
          <w:rFonts w:ascii="Times New Roman" w:hAnsi="Times New Roman" w:cs="Times New Roman" w:hint="eastAsia"/>
          <w:sz w:val="24"/>
          <w:szCs w:val="24"/>
        </w:rPr>
        <w:t>两熟</w:t>
      </w:r>
      <w:ins w:id="278" w:author="曾 翠红" w:date="2019-05-09T16:10:00Z">
        <w:r w:rsidR="006B4FE0">
          <w:rPr>
            <w:rFonts w:ascii="Times New Roman" w:hAnsi="Times New Roman" w:cs="Times New Roman" w:hint="eastAsia"/>
            <w:sz w:val="24"/>
            <w:szCs w:val="24"/>
          </w:rPr>
          <w:t>区夏</w:t>
        </w:r>
      </w:ins>
      <w:r w:rsidR="00047E4A">
        <w:rPr>
          <w:rFonts w:ascii="Times New Roman" w:hAnsi="Times New Roman" w:cs="Times New Roman" w:hint="eastAsia"/>
          <w:sz w:val="24"/>
          <w:szCs w:val="24"/>
        </w:rPr>
        <w:t>玉米和</w:t>
      </w:r>
      <w:ins w:id="279" w:author="曾 翠红" w:date="2019-05-09T16:11:00Z">
        <w:r w:rsidR="006B4FE0">
          <w:rPr>
            <w:rFonts w:ascii="Times New Roman" w:hAnsi="Times New Roman" w:cs="Times New Roman" w:hint="eastAsia"/>
            <w:sz w:val="24"/>
            <w:szCs w:val="24"/>
          </w:rPr>
          <w:t>两熟区冬</w:t>
        </w:r>
      </w:ins>
      <w:r w:rsidR="00047E4A">
        <w:rPr>
          <w:rFonts w:ascii="Times New Roman" w:hAnsi="Times New Roman" w:cs="Times New Roman" w:hint="eastAsia"/>
          <w:sz w:val="24"/>
          <w:szCs w:val="24"/>
        </w:rPr>
        <w:t>小麦的</w:t>
      </w:r>
      <w:del w:id="280" w:author="曾 翠红" w:date="2019-05-09T16:11:00Z">
        <w:r w:rsidR="00071A05" w:rsidDel="006B4FE0">
          <w:rPr>
            <w:rFonts w:ascii="Times New Roman" w:hAnsi="Times New Roman" w:cs="Times New Roman" w:hint="eastAsia"/>
            <w:sz w:val="24"/>
            <w:szCs w:val="24"/>
          </w:rPr>
          <w:delText>单产与规模</w:delText>
        </w:r>
      </w:del>
      <w:r w:rsidR="005D5509">
        <w:rPr>
          <w:rFonts w:ascii="Times New Roman" w:hAnsi="Times New Roman" w:cs="Times New Roman" w:hint="eastAsia"/>
          <w:sz w:val="24"/>
          <w:szCs w:val="24"/>
        </w:rPr>
        <w:t>大规模农户太少，</w:t>
      </w:r>
      <w:r w:rsidR="005D5509">
        <w:rPr>
          <w:rFonts w:ascii="Times New Roman" w:hAnsi="Times New Roman" w:cs="Times New Roman"/>
          <w:sz w:val="24"/>
          <w:szCs w:val="24"/>
        </w:rPr>
        <w:t>但</w:t>
      </w:r>
      <w:r w:rsidR="005D5509">
        <w:rPr>
          <w:rFonts w:ascii="Times New Roman" w:hAnsi="Times New Roman" w:cs="Times New Roman" w:hint="eastAsia"/>
          <w:sz w:val="24"/>
          <w:szCs w:val="24"/>
        </w:rPr>
        <w:t>中型规模农户的单产水平均高于小农户。</w:t>
      </w:r>
      <w:del w:id="281" w:author="曾 翠红" w:date="2019-05-07T10:33:00Z">
        <w:r w:rsidR="00012A4C" w:rsidDel="009314E9">
          <w:rPr>
            <w:rFonts w:ascii="Times New Roman" w:hAnsi="Times New Roman" w:cs="Times New Roman" w:hint="eastAsia"/>
            <w:sz w:val="24"/>
            <w:szCs w:val="24"/>
          </w:rPr>
          <w:delText>稻谷</w:delText>
        </w:r>
      </w:del>
      <w:ins w:id="282" w:author="曾 翠红" w:date="2019-05-07T10:33:00Z">
        <w:r w:rsidR="009314E9">
          <w:rPr>
            <w:rFonts w:ascii="Times New Roman" w:hAnsi="Times New Roman" w:cs="Times New Roman" w:hint="eastAsia"/>
            <w:sz w:val="24"/>
            <w:szCs w:val="24"/>
          </w:rPr>
          <w:t>水稻</w:t>
        </w:r>
      </w:ins>
      <w:r w:rsidR="00271E2D">
        <w:rPr>
          <w:rFonts w:ascii="Times New Roman" w:hAnsi="Times New Roman" w:cs="Times New Roman" w:hint="eastAsia"/>
          <w:sz w:val="24"/>
          <w:szCs w:val="24"/>
        </w:rPr>
        <w:t>单产与规模关系与</w:t>
      </w:r>
      <w:r w:rsidR="00BB3E87">
        <w:rPr>
          <w:rFonts w:ascii="Times New Roman" w:hAnsi="Times New Roman" w:cs="Times New Roman" w:hint="eastAsia"/>
          <w:sz w:val="24"/>
          <w:szCs w:val="24"/>
        </w:rPr>
        <w:t>玉米、</w:t>
      </w:r>
      <w:r w:rsidR="00BB3E87">
        <w:rPr>
          <w:rFonts w:ascii="Times New Roman" w:hAnsi="Times New Roman" w:cs="Times New Roman"/>
          <w:sz w:val="24"/>
          <w:szCs w:val="24"/>
        </w:rPr>
        <w:t>小麦</w:t>
      </w:r>
      <w:r w:rsidR="00271E2D">
        <w:rPr>
          <w:rFonts w:ascii="Times New Roman" w:hAnsi="Times New Roman" w:cs="Times New Roman" w:hint="eastAsia"/>
          <w:sz w:val="24"/>
          <w:szCs w:val="24"/>
        </w:rPr>
        <w:t>略有不同，表现为</w:t>
      </w:r>
      <w:del w:id="283" w:author="曾 翠红" w:date="2019-05-09T16:12:00Z">
        <w:r w:rsidR="00271E2D" w:rsidDel="006B4FE0">
          <w:rPr>
            <w:rFonts w:ascii="Times New Roman" w:hAnsi="Times New Roman" w:cs="Times New Roman" w:hint="eastAsia"/>
            <w:sz w:val="24"/>
            <w:szCs w:val="24"/>
          </w:rPr>
          <w:delText>单产和规模的</w:delText>
        </w:r>
      </w:del>
      <w:r w:rsidR="0083097F">
        <w:rPr>
          <w:rFonts w:ascii="Times New Roman" w:hAnsi="Times New Roman" w:cs="Times New Roman" w:hint="eastAsia"/>
          <w:sz w:val="24"/>
          <w:szCs w:val="24"/>
        </w:rPr>
        <w:t>“</w:t>
      </w:r>
      <w:r w:rsidR="00271E2D" w:rsidRPr="00C46A1B">
        <w:rPr>
          <w:rFonts w:ascii="Times New Roman" w:hAnsi="Times New Roman" w:cs="Times New Roman"/>
          <w:sz w:val="24"/>
          <w:szCs w:val="24"/>
        </w:rPr>
        <w:t>U</w:t>
      </w:r>
      <w:r w:rsidR="00271E2D">
        <w:rPr>
          <w:rFonts w:ascii="Times New Roman" w:hAnsi="Times New Roman" w:cs="Times New Roman" w:hint="eastAsia"/>
          <w:sz w:val="24"/>
          <w:szCs w:val="24"/>
        </w:rPr>
        <w:t>型</w:t>
      </w:r>
      <w:r w:rsidR="0083097F">
        <w:rPr>
          <w:rFonts w:ascii="Times New Roman" w:hAnsi="Times New Roman" w:cs="Times New Roman" w:hint="eastAsia"/>
          <w:sz w:val="24"/>
          <w:szCs w:val="24"/>
        </w:rPr>
        <w:t>”</w:t>
      </w:r>
      <w:r w:rsidR="00271E2D">
        <w:rPr>
          <w:rFonts w:ascii="Times New Roman" w:hAnsi="Times New Roman" w:cs="Times New Roman" w:hint="eastAsia"/>
          <w:sz w:val="24"/>
          <w:szCs w:val="24"/>
        </w:rPr>
        <w:t>关系</w:t>
      </w:r>
      <w:r w:rsidR="00067901">
        <w:rPr>
          <w:rFonts w:ascii="Times New Roman" w:hAnsi="Times New Roman" w:cs="Times New Roman" w:hint="eastAsia"/>
          <w:sz w:val="24"/>
          <w:szCs w:val="24"/>
        </w:rPr>
        <w:t>。</w:t>
      </w:r>
    </w:p>
    <w:p w14:paraId="51580BFB" w14:textId="6AA144F0" w:rsidR="0006633F" w:rsidRDefault="007E11B3" w:rsidP="006722DB">
      <w:pPr>
        <w:spacing w:beforeLines="100" w:before="326" w:afterLines="100" w:after="326" w:line="400" w:lineRule="exact"/>
        <w:jc w:val="center"/>
        <w:outlineLvl w:val="0"/>
        <w:rPr>
          <w:rFonts w:eastAsia="黑体"/>
          <w:sz w:val="32"/>
          <w:szCs w:val="32"/>
        </w:rPr>
      </w:pPr>
      <w:bookmarkStart w:id="284" w:name="_Toc4687811"/>
      <w:r w:rsidRPr="003A3EDD">
        <w:rPr>
          <w:rFonts w:eastAsia="黑体" w:hint="eastAsia"/>
          <w:sz w:val="32"/>
          <w:szCs w:val="32"/>
        </w:rPr>
        <w:t>第</w:t>
      </w:r>
      <w:r w:rsidR="004C7804">
        <w:rPr>
          <w:rFonts w:eastAsia="黑体" w:hint="eastAsia"/>
          <w:sz w:val="32"/>
          <w:szCs w:val="32"/>
        </w:rPr>
        <w:t>四</w:t>
      </w:r>
      <w:r w:rsidRPr="003A3EDD">
        <w:rPr>
          <w:rFonts w:eastAsia="黑体" w:hint="eastAsia"/>
          <w:sz w:val="32"/>
          <w:szCs w:val="32"/>
        </w:rPr>
        <w:t>章</w:t>
      </w:r>
      <w:r w:rsidR="006B1678">
        <w:rPr>
          <w:rFonts w:eastAsia="黑体"/>
          <w:sz w:val="32"/>
          <w:szCs w:val="32"/>
        </w:rPr>
        <w:t xml:space="preserve">  </w:t>
      </w:r>
      <w:r w:rsidR="009717BA">
        <w:rPr>
          <w:rFonts w:eastAsia="黑体" w:hint="eastAsia"/>
          <w:sz w:val="32"/>
          <w:szCs w:val="32"/>
        </w:rPr>
        <w:t>粮食单产</w:t>
      </w:r>
      <w:r w:rsidR="004C7804">
        <w:rPr>
          <w:rFonts w:eastAsia="黑体" w:hint="eastAsia"/>
          <w:sz w:val="32"/>
          <w:szCs w:val="32"/>
        </w:rPr>
        <w:t>与农地经营规模的实证</w:t>
      </w:r>
      <w:r w:rsidR="00BC65AB">
        <w:rPr>
          <w:rFonts w:eastAsia="黑体" w:hint="eastAsia"/>
          <w:sz w:val="32"/>
          <w:szCs w:val="32"/>
        </w:rPr>
        <w:t>分析</w:t>
      </w:r>
      <w:bookmarkEnd w:id="284"/>
    </w:p>
    <w:p w14:paraId="39D0701B" w14:textId="4E8FEFFD" w:rsidR="007C61CF" w:rsidRDefault="00F90681" w:rsidP="00080AC5">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剖析规模对单产的作用机制，</w:t>
      </w:r>
      <w:r w:rsidR="00FC058F">
        <w:rPr>
          <w:rFonts w:ascii="Times New Roman" w:hAnsi="Times New Roman" w:cs="Times New Roman" w:hint="eastAsia"/>
          <w:sz w:val="24"/>
          <w:szCs w:val="24"/>
        </w:rPr>
        <w:t>进而</w:t>
      </w:r>
      <w:r w:rsidR="000A68EE">
        <w:rPr>
          <w:rFonts w:ascii="Times New Roman" w:hAnsi="Times New Roman" w:cs="Times New Roman" w:hint="eastAsia"/>
          <w:sz w:val="24"/>
          <w:szCs w:val="24"/>
        </w:rPr>
        <w:t>基于超越对数生产函数的实证分析模型，</w:t>
      </w:r>
      <w:r w:rsidR="005971D5">
        <w:rPr>
          <w:rFonts w:ascii="Times New Roman" w:hAnsi="Times New Roman" w:cs="Times New Roman" w:hint="eastAsia"/>
          <w:sz w:val="24"/>
          <w:szCs w:val="24"/>
        </w:rPr>
        <w:t>明确实证的估计方法，</w:t>
      </w:r>
      <w:r w:rsidR="00C9267B">
        <w:rPr>
          <w:rFonts w:ascii="Times New Roman" w:hAnsi="Times New Roman" w:cs="Times New Roman" w:hint="eastAsia"/>
          <w:sz w:val="24"/>
          <w:szCs w:val="24"/>
        </w:rPr>
        <w:t>对一熟</w:t>
      </w:r>
      <w:ins w:id="285" w:author="曾 翠红" w:date="2019-05-09T16:12:00Z">
        <w:r w:rsidR="00671365">
          <w:rPr>
            <w:rFonts w:ascii="Times New Roman" w:hAnsi="Times New Roman" w:cs="Times New Roman" w:hint="eastAsia"/>
            <w:sz w:val="24"/>
            <w:szCs w:val="24"/>
          </w:rPr>
          <w:t>区春</w:t>
        </w:r>
      </w:ins>
      <w:r w:rsidR="00C9267B">
        <w:rPr>
          <w:rFonts w:ascii="Times New Roman" w:hAnsi="Times New Roman" w:cs="Times New Roman" w:hint="eastAsia"/>
          <w:sz w:val="24"/>
          <w:szCs w:val="24"/>
        </w:rPr>
        <w:t>玉米、</w:t>
      </w:r>
      <w:r w:rsidR="00C9267B">
        <w:rPr>
          <w:rFonts w:ascii="Times New Roman" w:hAnsi="Times New Roman" w:cs="Times New Roman"/>
          <w:sz w:val="24"/>
          <w:szCs w:val="24"/>
        </w:rPr>
        <w:t>两熟</w:t>
      </w:r>
      <w:ins w:id="286" w:author="曾 翠红" w:date="2019-05-09T16:12:00Z">
        <w:r w:rsidR="00671365">
          <w:rPr>
            <w:rFonts w:ascii="Times New Roman" w:hAnsi="Times New Roman" w:cs="Times New Roman" w:hint="eastAsia"/>
            <w:sz w:val="24"/>
            <w:szCs w:val="24"/>
          </w:rPr>
          <w:t>区夏</w:t>
        </w:r>
      </w:ins>
      <w:r w:rsidR="00C9267B">
        <w:rPr>
          <w:rFonts w:ascii="Times New Roman" w:hAnsi="Times New Roman" w:cs="Times New Roman" w:hint="eastAsia"/>
          <w:sz w:val="24"/>
          <w:szCs w:val="24"/>
        </w:rPr>
        <w:t>玉米、</w:t>
      </w:r>
      <w:r w:rsidR="00C9267B">
        <w:rPr>
          <w:rFonts w:ascii="Times New Roman" w:hAnsi="Times New Roman" w:cs="Times New Roman"/>
          <w:sz w:val="24"/>
          <w:szCs w:val="24"/>
        </w:rPr>
        <w:t>两熟</w:t>
      </w:r>
      <w:ins w:id="287" w:author="曾 翠红" w:date="2019-05-09T16:12:00Z">
        <w:r w:rsidR="00671365">
          <w:rPr>
            <w:rFonts w:ascii="Times New Roman" w:hAnsi="Times New Roman" w:cs="Times New Roman" w:hint="eastAsia"/>
            <w:sz w:val="24"/>
            <w:szCs w:val="24"/>
          </w:rPr>
          <w:t>区冬</w:t>
        </w:r>
      </w:ins>
      <w:r w:rsidR="00C9267B">
        <w:rPr>
          <w:rFonts w:ascii="Times New Roman" w:hAnsi="Times New Roman" w:cs="Times New Roman" w:hint="eastAsia"/>
          <w:sz w:val="24"/>
          <w:szCs w:val="24"/>
        </w:rPr>
        <w:t>小麦和</w:t>
      </w:r>
      <w:del w:id="288" w:author="曾 翠红" w:date="2019-05-07T10:33:00Z">
        <w:r w:rsidR="00012A4C" w:rsidDel="009314E9">
          <w:rPr>
            <w:rFonts w:ascii="Times New Roman" w:hAnsi="Times New Roman" w:cs="Times New Roman" w:hint="eastAsia"/>
            <w:sz w:val="24"/>
            <w:szCs w:val="24"/>
          </w:rPr>
          <w:delText>稻谷</w:delText>
        </w:r>
      </w:del>
      <w:ins w:id="289" w:author="曾 翠红" w:date="2019-05-07T10:33:00Z">
        <w:r w:rsidR="009314E9">
          <w:rPr>
            <w:rFonts w:ascii="Times New Roman" w:hAnsi="Times New Roman" w:cs="Times New Roman" w:hint="eastAsia"/>
            <w:sz w:val="24"/>
            <w:szCs w:val="24"/>
          </w:rPr>
          <w:t>水稻</w:t>
        </w:r>
      </w:ins>
      <w:r w:rsidR="007C1A17">
        <w:rPr>
          <w:rFonts w:ascii="Times New Roman" w:hAnsi="Times New Roman" w:cs="Times New Roman" w:hint="eastAsia"/>
          <w:sz w:val="24"/>
          <w:szCs w:val="24"/>
        </w:rPr>
        <w:t>样本分别</w:t>
      </w:r>
      <w:r w:rsidR="00272A80" w:rsidRPr="0094122A">
        <w:rPr>
          <w:rFonts w:ascii="Times New Roman" w:hAnsi="Times New Roman" w:cs="Times New Roman" w:hint="eastAsia"/>
          <w:sz w:val="24"/>
          <w:szCs w:val="24"/>
        </w:rPr>
        <w:t>实证</w:t>
      </w:r>
      <w:r w:rsidR="007C1A17">
        <w:rPr>
          <w:rFonts w:ascii="Times New Roman" w:hAnsi="Times New Roman" w:cs="Times New Roman" w:hint="eastAsia"/>
          <w:sz w:val="24"/>
          <w:szCs w:val="24"/>
        </w:rPr>
        <w:t>回归</w:t>
      </w:r>
      <w:r w:rsidR="005971D5">
        <w:rPr>
          <w:rFonts w:ascii="Times New Roman" w:hAnsi="Times New Roman" w:cs="Times New Roman" w:hint="eastAsia"/>
          <w:sz w:val="24"/>
          <w:szCs w:val="24"/>
        </w:rPr>
        <w:t>，获得估计结果</w:t>
      </w:r>
      <w:r w:rsidR="003A3CD9">
        <w:rPr>
          <w:rFonts w:ascii="Times New Roman" w:hAnsi="Times New Roman" w:cs="Times New Roman" w:hint="eastAsia"/>
          <w:sz w:val="24"/>
          <w:szCs w:val="24"/>
        </w:rPr>
        <w:t>。</w:t>
      </w:r>
      <w:r w:rsidR="003A3CD9">
        <w:rPr>
          <w:rFonts w:ascii="Times New Roman" w:hAnsi="Times New Roman" w:cs="Times New Roman"/>
          <w:sz w:val="24"/>
          <w:szCs w:val="24"/>
        </w:rPr>
        <w:t>在</w:t>
      </w:r>
      <w:r w:rsidR="003A3CD9">
        <w:rPr>
          <w:rFonts w:ascii="Times New Roman" w:hAnsi="Times New Roman" w:cs="Times New Roman" w:hint="eastAsia"/>
          <w:sz w:val="24"/>
          <w:szCs w:val="24"/>
        </w:rPr>
        <w:t>结果的基础上，</w:t>
      </w:r>
      <w:r w:rsidR="000E2367">
        <w:rPr>
          <w:rFonts w:ascii="Times New Roman" w:hAnsi="Times New Roman" w:cs="Times New Roman" w:hint="eastAsia"/>
          <w:sz w:val="24"/>
          <w:szCs w:val="24"/>
        </w:rPr>
        <w:t>模拟单产与规模的关系，</w:t>
      </w:r>
      <w:r w:rsidR="00AC672D">
        <w:rPr>
          <w:rFonts w:ascii="Times New Roman" w:hAnsi="Times New Roman" w:cs="Times New Roman" w:hint="eastAsia"/>
          <w:sz w:val="24"/>
          <w:szCs w:val="24"/>
        </w:rPr>
        <w:t>计算</w:t>
      </w:r>
      <w:r w:rsidR="000E2367">
        <w:rPr>
          <w:rFonts w:ascii="Times New Roman" w:hAnsi="Times New Roman" w:cs="Times New Roman" w:hint="eastAsia"/>
          <w:sz w:val="24"/>
          <w:szCs w:val="24"/>
        </w:rPr>
        <w:t>规模弹性</w:t>
      </w:r>
      <w:r w:rsidR="00F45A9D">
        <w:rPr>
          <w:rFonts w:ascii="Times New Roman" w:hAnsi="Times New Roman" w:cs="Times New Roman" w:hint="eastAsia"/>
          <w:sz w:val="24"/>
          <w:szCs w:val="24"/>
        </w:rPr>
        <w:t>和</w:t>
      </w:r>
      <w:r w:rsidR="00AC672D">
        <w:rPr>
          <w:rFonts w:ascii="Times New Roman" w:hAnsi="Times New Roman" w:cs="Times New Roman" w:hint="eastAsia"/>
          <w:sz w:val="24"/>
          <w:szCs w:val="24"/>
        </w:rPr>
        <w:t>要素产出弹性</w:t>
      </w:r>
      <w:r w:rsidR="007102E7">
        <w:rPr>
          <w:rFonts w:ascii="Times New Roman" w:hAnsi="Times New Roman" w:cs="Times New Roman" w:hint="eastAsia"/>
          <w:sz w:val="24"/>
          <w:szCs w:val="24"/>
        </w:rPr>
        <w:t>。</w:t>
      </w:r>
    </w:p>
    <w:p w14:paraId="4B29C5C7" w14:textId="2AE221EF" w:rsidR="006171F8" w:rsidRDefault="006171F8" w:rsidP="006171F8">
      <w:pPr>
        <w:spacing w:beforeLines="100" w:before="326" w:afterLines="100" w:after="326" w:line="400" w:lineRule="exact"/>
        <w:jc w:val="both"/>
        <w:outlineLvl w:val="1"/>
        <w:rPr>
          <w:rFonts w:ascii="Times New Roman" w:eastAsia="黑体" w:hAnsi="Times New Roman" w:cs="Times New Roman"/>
          <w:sz w:val="28"/>
          <w:szCs w:val="28"/>
        </w:rPr>
      </w:pPr>
      <w:bookmarkStart w:id="290" w:name="_Toc4687812"/>
      <w:r w:rsidRPr="00C46A1B">
        <w:rPr>
          <w:rFonts w:ascii="Times New Roman" w:eastAsia="黑体" w:hAnsi="Times New Roman" w:cs="Times New Roman"/>
          <w:sz w:val="28"/>
          <w:szCs w:val="28"/>
        </w:rPr>
        <w:t>4</w:t>
      </w:r>
      <w:r>
        <w:rPr>
          <w:rFonts w:ascii="Times New Roman" w:eastAsia="黑体" w:hAnsi="Times New Roman" w:cs="Times New Roman"/>
          <w:sz w:val="28"/>
          <w:szCs w:val="28"/>
        </w:rPr>
        <w:t>.1</w:t>
      </w:r>
      <w:r w:rsidRPr="007C4E65">
        <w:rPr>
          <w:rFonts w:ascii="Times New Roman" w:eastAsia="黑体" w:hAnsi="Times New Roman" w:cs="Times New Roman"/>
          <w:sz w:val="28"/>
          <w:szCs w:val="28"/>
        </w:rPr>
        <w:t xml:space="preserve">  </w:t>
      </w:r>
      <w:r w:rsidRPr="007C4E65">
        <w:rPr>
          <w:rFonts w:ascii="Times New Roman" w:eastAsia="黑体" w:hAnsi="Times New Roman" w:cs="Times New Roman" w:hint="eastAsia"/>
          <w:sz w:val="28"/>
          <w:szCs w:val="28"/>
        </w:rPr>
        <w:t>分析框架</w:t>
      </w:r>
      <w:r w:rsidR="00B93A4D">
        <w:rPr>
          <w:rFonts w:ascii="Times New Roman" w:eastAsia="黑体" w:hAnsi="Times New Roman" w:cs="Times New Roman" w:hint="eastAsia"/>
          <w:sz w:val="28"/>
          <w:szCs w:val="28"/>
        </w:rPr>
        <w:t>、模型构建</w:t>
      </w:r>
      <w:r w:rsidR="00FC666E">
        <w:rPr>
          <w:rFonts w:ascii="Times New Roman" w:eastAsia="黑体" w:hAnsi="Times New Roman" w:cs="Times New Roman" w:hint="eastAsia"/>
          <w:sz w:val="28"/>
          <w:szCs w:val="28"/>
        </w:rPr>
        <w:t>与变量选择</w:t>
      </w:r>
      <w:bookmarkEnd w:id="290"/>
    </w:p>
    <w:p w14:paraId="3A681E41" w14:textId="473A2DA9" w:rsidR="00FC666E" w:rsidRPr="00FC666E" w:rsidRDefault="00FC666E" w:rsidP="00FC666E">
      <w:pPr>
        <w:spacing w:beforeLines="100" w:before="326" w:afterLines="100" w:after="326" w:line="400" w:lineRule="exact"/>
        <w:jc w:val="both"/>
        <w:outlineLvl w:val="2"/>
        <w:rPr>
          <w:rFonts w:ascii="Times New Roman" w:eastAsia="黑体" w:hAnsi="Times New Roman" w:cs="Times New Roman"/>
          <w:sz w:val="24"/>
          <w:szCs w:val="24"/>
        </w:rPr>
      </w:pPr>
      <w:r w:rsidRPr="00FC666E">
        <w:rPr>
          <w:rFonts w:ascii="Times New Roman" w:eastAsia="黑体" w:hAnsi="Times New Roman" w:cs="Times New Roman" w:hint="eastAsia"/>
          <w:sz w:val="24"/>
          <w:szCs w:val="24"/>
        </w:rPr>
        <w:t>4</w:t>
      </w:r>
      <w:r w:rsidRPr="00FC666E">
        <w:rPr>
          <w:rFonts w:ascii="Times New Roman" w:eastAsia="黑体" w:hAnsi="Times New Roman" w:cs="Times New Roman"/>
          <w:sz w:val="24"/>
          <w:szCs w:val="24"/>
        </w:rPr>
        <w:t xml:space="preserve">.1.1  </w:t>
      </w:r>
      <w:r w:rsidR="00B93A4D">
        <w:rPr>
          <w:rFonts w:ascii="Times New Roman" w:eastAsia="黑体" w:hAnsi="Times New Roman" w:cs="Times New Roman" w:hint="eastAsia"/>
          <w:sz w:val="24"/>
          <w:szCs w:val="24"/>
        </w:rPr>
        <w:t>分析框架与模型构建</w:t>
      </w:r>
    </w:p>
    <w:p w14:paraId="086ADBA1" w14:textId="1EC83745" w:rsidR="00B33E48" w:rsidRDefault="006171F8" w:rsidP="00B075EE">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规模对土地生产率的影响有直接和间接作用两种路径。直接作用路径表现农户在规模扩大过程中，经营组织形式发生转变，生产技术改变带来规模收益的变化，</w:t>
      </w:r>
      <w:del w:id="291" w:author="曾 翠红" w:date="2019-05-09T16:15:00Z">
        <w:r w:rsidDel="00115FC1">
          <w:rPr>
            <w:rFonts w:ascii="Times New Roman" w:hAnsi="Times New Roman" w:cs="Times New Roman" w:hint="eastAsia"/>
            <w:sz w:val="24"/>
            <w:szCs w:val="24"/>
          </w:rPr>
          <w:delText>单位产品承担的成本在不同规模中表现不同，即</w:delText>
        </w:r>
      </w:del>
      <w:ins w:id="292" w:author="曾 翠红" w:date="2019-05-09T16:15:00Z">
        <w:r w:rsidR="00115FC1">
          <w:rPr>
            <w:rFonts w:ascii="Times New Roman" w:hAnsi="Times New Roman" w:cs="Times New Roman" w:hint="eastAsia"/>
            <w:sz w:val="24"/>
            <w:szCs w:val="24"/>
          </w:rPr>
          <w:t>导致</w:t>
        </w:r>
      </w:ins>
      <w:r>
        <w:rPr>
          <w:rFonts w:ascii="Times New Roman" w:hAnsi="Times New Roman" w:cs="Times New Roman" w:hint="eastAsia"/>
          <w:sz w:val="24"/>
          <w:szCs w:val="24"/>
        </w:rPr>
        <w:t>投入</w:t>
      </w:r>
      <w:r>
        <w:rPr>
          <w:rFonts w:ascii="Times New Roman" w:hAnsi="Times New Roman" w:cs="Times New Roman"/>
          <w:sz w:val="24"/>
          <w:szCs w:val="24"/>
        </w:rPr>
        <w:t>相同</w:t>
      </w:r>
      <w:r>
        <w:rPr>
          <w:rFonts w:ascii="Times New Roman" w:hAnsi="Times New Roman" w:cs="Times New Roman" w:hint="eastAsia"/>
          <w:sz w:val="24"/>
          <w:szCs w:val="24"/>
        </w:rPr>
        <w:t>的生产要素在不同的规模范围内土地生产率各异。间接作用通过两条路径对土地生产率产生不同的影响，</w:t>
      </w:r>
      <w:r w:rsidR="002D35A6">
        <w:rPr>
          <w:rFonts w:ascii="Times New Roman" w:hAnsi="Times New Roman" w:cs="Times New Roman" w:hint="eastAsia"/>
          <w:sz w:val="24"/>
          <w:szCs w:val="24"/>
        </w:rPr>
        <w:t>包括</w:t>
      </w:r>
      <w:r>
        <w:rPr>
          <w:rFonts w:ascii="Times New Roman" w:hAnsi="Times New Roman" w:cs="Times New Roman" w:hint="eastAsia"/>
          <w:sz w:val="24"/>
          <w:szCs w:val="24"/>
        </w:rPr>
        <w:t>劳动效应和机械效应</w:t>
      </w:r>
      <w:r w:rsidR="00E07D62">
        <w:rPr>
          <w:rFonts w:ascii="Times New Roman" w:hAnsi="Times New Roman" w:cs="Times New Roman" w:hint="eastAsia"/>
          <w:sz w:val="24"/>
          <w:szCs w:val="24"/>
        </w:rPr>
        <w:t>，具体作用机制如下</w:t>
      </w:r>
      <w:r>
        <w:rPr>
          <w:rFonts w:ascii="Times New Roman" w:hAnsi="Times New Roman" w:cs="Times New Roman" w:hint="eastAsia"/>
          <w:sz w:val="24"/>
          <w:szCs w:val="24"/>
        </w:rPr>
        <w:t>。</w:t>
      </w:r>
    </w:p>
    <w:p w14:paraId="3CE203F9" w14:textId="0B53E616" w:rsidR="009A1B0A" w:rsidRDefault="00B55D39" w:rsidP="00AB13E5">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劳动效应</w:t>
      </w:r>
      <w:r w:rsidR="004F3B71">
        <w:rPr>
          <w:rFonts w:ascii="Times New Roman" w:hAnsi="Times New Roman" w:cs="Times New Roman" w:hint="eastAsia"/>
          <w:sz w:val="24"/>
          <w:szCs w:val="24"/>
        </w:rPr>
        <w:t>表现为亩均劳动投入数量</w:t>
      </w:r>
      <w:r w:rsidR="00B075EE">
        <w:rPr>
          <w:rFonts w:ascii="Times New Roman" w:hAnsi="Times New Roman" w:cs="Times New Roman" w:hint="eastAsia"/>
          <w:sz w:val="24"/>
          <w:szCs w:val="24"/>
        </w:rPr>
        <w:t>和质量的下降。农业生产的劳动投入既有家庭劳动力也有雇佣劳动力，在耕地规模面积扩大时，</w:t>
      </w:r>
      <w:r w:rsidR="00B075EE">
        <w:rPr>
          <w:rFonts w:ascii="Times New Roman" w:hAnsi="Times New Roman" w:cs="Times New Roman"/>
          <w:sz w:val="24"/>
          <w:szCs w:val="24"/>
        </w:rPr>
        <w:t>仅</w:t>
      </w:r>
      <w:r w:rsidR="00B075EE">
        <w:rPr>
          <w:rFonts w:ascii="Times New Roman" w:hAnsi="Times New Roman" w:cs="Times New Roman" w:hint="eastAsia"/>
          <w:sz w:val="24"/>
          <w:szCs w:val="24"/>
        </w:rPr>
        <w:t>依靠自家劳动力是不够的，因此需要少量雇佣劳动。从道德风险的角度出发，雇佣劳动力因缺乏激励导致</w:t>
      </w:r>
      <w:r w:rsidR="00F53660">
        <w:rPr>
          <w:rFonts w:ascii="Times New Roman" w:hAnsi="Times New Roman" w:cs="Times New Roman" w:hint="eastAsia"/>
          <w:sz w:val="24"/>
          <w:szCs w:val="24"/>
        </w:rPr>
        <w:t>对产量的贡献相对</w:t>
      </w:r>
      <w:r w:rsidR="00B075EE">
        <w:rPr>
          <w:rFonts w:ascii="Times New Roman" w:hAnsi="Times New Roman" w:cs="Times New Roman" w:hint="eastAsia"/>
          <w:sz w:val="24"/>
          <w:szCs w:val="24"/>
        </w:rPr>
        <w:t>低而区别于家庭劳动力。因此，农户在规模扩大过程中亩均家庭投工量单调下降，</w:t>
      </w:r>
      <w:r w:rsidR="00B075EE">
        <w:rPr>
          <w:rFonts w:ascii="Times New Roman" w:hAnsi="Times New Roman" w:cs="Times New Roman"/>
          <w:sz w:val="24"/>
          <w:szCs w:val="24"/>
        </w:rPr>
        <w:t>亩均</w:t>
      </w:r>
      <w:r w:rsidR="00B075EE">
        <w:rPr>
          <w:rFonts w:ascii="Times New Roman" w:hAnsi="Times New Roman" w:cs="Times New Roman" w:hint="eastAsia"/>
          <w:sz w:val="24"/>
          <w:szCs w:val="24"/>
        </w:rPr>
        <w:t>雇佣量有所提升，亩均投工数量以及耕作过程中劳动质量下降的双重作用导致单产急剧下降。</w:t>
      </w:r>
      <w:r>
        <w:rPr>
          <w:rFonts w:ascii="Times New Roman" w:hAnsi="Times New Roman" w:cs="Times New Roman" w:hint="eastAsia"/>
          <w:sz w:val="24"/>
          <w:szCs w:val="24"/>
        </w:rPr>
        <w:t>机械效应</w:t>
      </w:r>
      <w:r w:rsidR="00B075EE">
        <w:rPr>
          <w:rFonts w:ascii="Times New Roman" w:hAnsi="Times New Roman" w:cs="Times New Roman" w:hint="eastAsia"/>
          <w:sz w:val="24"/>
          <w:szCs w:val="24"/>
        </w:rPr>
        <w:t>表现为亩均机械投入增加的增产效应，和小农机械替换为更高效的大农具，</w:t>
      </w:r>
      <w:r w:rsidR="00B075EE">
        <w:rPr>
          <w:rFonts w:ascii="Times New Roman" w:hAnsi="Times New Roman" w:cs="Times New Roman"/>
          <w:sz w:val="24"/>
          <w:szCs w:val="24"/>
        </w:rPr>
        <w:t>耕作效率</w:t>
      </w:r>
      <w:r w:rsidR="00B075EE">
        <w:rPr>
          <w:rFonts w:ascii="Times New Roman" w:hAnsi="Times New Roman" w:cs="Times New Roman" w:hint="eastAsia"/>
          <w:sz w:val="24"/>
          <w:szCs w:val="24"/>
        </w:rPr>
        <w:t>更高导致的增产效应。机械效率的提升空间取决于种植地区的机械化水平。当农户所处环境机械化水平较低时，</w:t>
      </w:r>
      <w:r w:rsidR="004F3B71">
        <w:rPr>
          <w:rFonts w:ascii="Times New Roman" w:hAnsi="Times New Roman" w:cs="Times New Roman" w:hint="eastAsia"/>
          <w:sz w:val="24"/>
          <w:szCs w:val="24"/>
        </w:rPr>
        <w:t>传统小农具转变为先进机械</w:t>
      </w:r>
      <w:r w:rsidR="00B075EE">
        <w:rPr>
          <w:rFonts w:ascii="Times New Roman" w:hAnsi="Times New Roman" w:cs="Times New Roman" w:hint="eastAsia"/>
          <w:sz w:val="24"/>
          <w:szCs w:val="24"/>
        </w:rPr>
        <w:t>，</w:t>
      </w:r>
      <w:r w:rsidR="004F3B71">
        <w:rPr>
          <w:rFonts w:ascii="Times New Roman" w:hAnsi="Times New Roman" w:cs="Times New Roman" w:hint="eastAsia"/>
          <w:sz w:val="24"/>
          <w:szCs w:val="24"/>
        </w:rPr>
        <w:t>效率迅速提高</w:t>
      </w:r>
      <w:r w:rsidR="00B075EE">
        <w:rPr>
          <w:rFonts w:ascii="Times New Roman" w:hAnsi="Times New Roman" w:cs="Times New Roman"/>
          <w:sz w:val="24"/>
          <w:szCs w:val="24"/>
        </w:rPr>
        <w:t>带来</w:t>
      </w:r>
      <w:r w:rsidR="004F3B71">
        <w:rPr>
          <w:rFonts w:ascii="Times New Roman" w:hAnsi="Times New Roman" w:cs="Times New Roman" w:hint="eastAsia"/>
          <w:sz w:val="24"/>
          <w:szCs w:val="24"/>
        </w:rPr>
        <w:t>的增产效应大</w:t>
      </w:r>
      <w:r w:rsidR="00B075EE">
        <w:rPr>
          <w:rFonts w:ascii="Times New Roman" w:hAnsi="Times New Roman" w:cs="Times New Roman" w:hint="eastAsia"/>
          <w:sz w:val="24"/>
          <w:szCs w:val="24"/>
        </w:rPr>
        <w:t>。当农户处于</w:t>
      </w:r>
      <w:r w:rsidR="00B075EE">
        <w:rPr>
          <w:rFonts w:ascii="Times New Roman" w:hAnsi="Times New Roman" w:cs="Times New Roman"/>
          <w:sz w:val="24"/>
          <w:szCs w:val="24"/>
        </w:rPr>
        <w:t>机械化</w:t>
      </w:r>
      <w:r w:rsidR="00B075EE">
        <w:rPr>
          <w:rFonts w:ascii="Times New Roman" w:hAnsi="Times New Roman" w:cs="Times New Roman" w:hint="eastAsia"/>
          <w:sz w:val="24"/>
          <w:szCs w:val="24"/>
        </w:rPr>
        <w:t>程度高，机械服务发展良好的环境中，</w:t>
      </w:r>
      <w:r w:rsidR="004F3B71">
        <w:rPr>
          <w:rFonts w:ascii="Times New Roman" w:hAnsi="Times New Roman" w:cs="Times New Roman"/>
          <w:sz w:val="24"/>
          <w:szCs w:val="24"/>
        </w:rPr>
        <w:t>农</w:t>
      </w:r>
      <w:r w:rsidR="00B075EE">
        <w:rPr>
          <w:rFonts w:ascii="Times New Roman" w:hAnsi="Times New Roman" w:cs="Times New Roman"/>
          <w:sz w:val="24"/>
          <w:szCs w:val="24"/>
        </w:rPr>
        <w:t>机具</w:t>
      </w:r>
      <w:r w:rsidR="00B075EE">
        <w:rPr>
          <w:rFonts w:ascii="Times New Roman" w:hAnsi="Times New Roman" w:cs="Times New Roman" w:hint="eastAsia"/>
          <w:sz w:val="24"/>
          <w:szCs w:val="24"/>
        </w:rPr>
        <w:t>高度可分</w:t>
      </w:r>
      <w:r w:rsidR="0074393B">
        <w:rPr>
          <w:rFonts w:ascii="Times New Roman" w:hAnsi="Times New Roman" w:cs="Times New Roman" w:hint="eastAsia"/>
          <w:sz w:val="24"/>
          <w:szCs w:val="24"/>
        </w:rPr>
        <w:t>，</w:t>
      </w:r>
      <w:r w:rsidR="004F3B71">
        <w:rPr>
          <w:rFonts w:ascii="Times New Roman" w:hAnsi="Times New Roman" w:cs="Times New Roman" w:hint="eastAsia"/>
          <w:sz w:val="24"/>
          <w:szCs w:val="24"/>
        </w:rPr>
        <w:t>各农户</w:t>
      </w:r>
      <w:r w:rsidR="00B075EE">
        <w:rPr>
          <w:rFonts w:ascii="Times New Roman" w:hAnsi="Times New Roman" w:cs="Times New Roman" w:hint="eastAsia"/>
          <w:sz w:val="24"/>
          <w:szCs w:val="24"/>
        </w:rPr>
        <w:t>使用的机械没有明显的效率差异，小农机械转换为大农机械时耕作质量提升空间有限</w:t>
      </w:r>
      <w:r w:rsidR="00971399">
        <w:rPr>
          <w:rFonts w:ascii="Times New Roman" w:hAnsi="Times New Roman" w:cs="Times New Roman" w:hint="eastAsia"/>
          <w:sz w:val="24"/>
          <w:szCs w:val="24"/>
        </w:rPr>
        <w:t>（</w:t>
      </w:r>
      <w:r w:rsidR="00971399">
        <w:rPr>
          <w:rFonts w:ascii="Times New Roman" w:hAnsi="Times New Roman" w:cs="Times New Roman"/>
          <w:sz w:val="24"/>
          <w:szCs w:val="24"/>
        </w:rPr>
        <w:t>如</w:t>
      </w:r>
      <w:r w:rsidR="00971399">
        <w:rPr>
          <w:rFonts w:ascii="Times New Roman" w:hAnsi="Times New Roman" w:cs="Times New Roman" w:hint="eastAsia"/>
          <w:sz w:val="24"/>
          <w:szCs w:val="24"/>
        </w:rPr>
        <w:t>图</w:t>
      </w:r>
      <w:r w:rsidR="00971399">
        <w:rPr>
          <w:rFonts w:ascii="Times New Roman" w:hAnsi="Times New Roman" w:cs="Times New Roman" w:hint="eastAsia"/>
          <w:sz w:val="24"/>
          <w:szCs w:val="24"/>
        </w:rPr>
        <w:t>4</w:t>
      </w:r>
      <w:r w:rsidR="00971399">
        <w:rPr>
          <w:rFonts w:ascii="Times New Roman" w:hAnsi="Times New Roman" w:cs="Times New Roman"/>
          <w:sz w:val="24"/>
          <w:szCs w:val="24"/>
        </w:rPr>
        <w:t>-1</w:t>
      </w:r>
      <w:r w:rsidR="00971399">
        <w:rPr>
          <w:rFonts w:ascii="Times New Roman" w:hAnsi="Times New Roman" w:cs="Times New Roman" w:hint="eastAsia"/>
          <w:sz w:val="24"/>
          <w:szCs w:val="24"/>
        </w:rPr>
        <w:t>）</w:t>
      </w:r>
      <w:r w:rsidR="00B075EE">
        <w:rPr>
          <w:rFonts w:ascii="Times New Roman" w:hAnsi="Times New Roman" w:cs="Times New Roman" w:hint="eastAsia"/>
          <w:sz w:val="24"/>
          <w:szCs w:val="24"/>
        </w:rPr>
        <w:t>。</w:t>
      </w:r>
    </w:p>
    <w:p w14:paraId="25D281F4" w14:textId="77777777" w:rsidR="006171F8" w:rsidRDefault="006171F8" w:rsidP="006171F8">
      <w:pPr>
        <w:spacing w:after="0" w:line="400" w:lineRule="exact"/>
        <w:ind w:firstLineChars="200" w:firstLine="480"/>
        <w:rPr>
          <w:rFonts w:ascii="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114300" distR="114300" simplePos="0" relativeHeight="251654144" behindDoc="0" locked="0" layoutInCell="1" allowOverlap="1" wp14:anchorId="36DB36EC" wp14:editId="2E684256">
                <wp:simplePos x="0" y="0"/>
                <wp:positionH relativeFrom="column">
                  <wp:posOffset>816610</wp:posOffset>
                </wp:positionH>
                <wp:positionV relativeFrom="paragraph">
                  <wp:posOffset>126365</wp:posOffset>
                </wp:positionV>
                <wp:extent cx="4058285" cy="1193165"/>
                <wp:effectExtent l="0" t="0" r="18415" b="26035"/>
                <wp:wrapNone/>
                <wp:docPr id="226" name="组合 226"/>
                <wp:cNvGraphicFramePr/>
                <a:graphic xmlns:a="http://schemas.openxmlformats.org/drawingml/2006/main">
                  <a:graphicData uri="http://schemas.microsoft.com/office/word/2010/wordprocessingGroup">
                    <wpg:wgp>
                      <wpg:cNvGrpSpPr/>
                      <wpg:grpSpPr>
                        <a:xfrm>
                          <a:off x="0" y="0"/>
                          <a:ext cx="4058285" cy="1193165"/>
                          <a:chOff x="0" y="0"/>
                          <a:chExt cx="4058657" cy="1193429"/>
                        </a:xfrm>
                      </wpg:grpSpPr>
                      <wps:wsp>
                        <wps:cNvPr id="216" name="文本框 14"/>
                        <wps:cNvSpPr txBox="1"/>
                        <wps:spPr>
                          <a:xfrm>
                            <a:off x="1742056" y="0"/>
                            <a:ext cx="716915" cy="287655"/>
                          </a:xfrm>
                          <a:prstGeom prst="rect">
                            <a:avLst/>
                          </a:prstGeom>
                          <a:noFill/>
                          <a:ln>
                            <a:solidFill>
                              <a:schemeClr val="tx1"/>
                            </a:solidFill>
                          </a:ln>
                        </wps:spPr>
                        <wps:txbx>
                          <w:txbxContent>
                            <w:p w14:paraId="275C102F" w14:textId="77777777" w:rsidR="00C51030" w:rsidRPr="006A1885" w:rsidRDefault="00C51030" w:rsidP="006171F8">
                              <w:pPr>
                                <w:pStyle w:val="aff4"/>
                                <w:spacing w:before="0" w:beforeAutospacing="0" w:after="0" w:afterAutospacing="0"/>
                                <w:jc w:val="center"/>
                                <w:rPr>
                                  <w:rFonts w:asciiTheme="minorEastAsia" w:eastAsiaTheme="minorEastAsia" w:hAnsiTheme="minorEastAsia"/>
                                  <w:sz w:val="21"/>
                                  <w:szCs w:val="21"/>
                                </w:rPr>
                              </w:pPr>
                              <w:r>
                                <w:rPr>
                                  <w:rFonts w:asciiTheme="minorEastAsia" w:eastAsiaTheme="minorEastAsia" w:hAnsiTheme="minorEastAsia" w:cstheme="minorBidi" w:hint="eastAsia"/>
                                  <w:color w:val="000000" w:themeColor="text1"/>
                                  <w:kern w:val="24"/>
                                  <w:sz w:val="21"/>
                                  <w:szCs w:val="21"/>
                                </w:rPr>
                                <w:t>规模效应</w:t>
                              </w:r>
                            </w:p>
                          </w:txbxContent>
                        </wps:txbx>
                        <wps:bodyPr wrap="none" rtlCol="0">
                          <a:noAutofit/>
                        </wps:bodyPr>
                      </wps:wsp>
                      <wpg:grpSp>
                        <wpg:cNvPr id="224" name="组合 224"/>
                        <wpg:cNvGrpSpPr/>
                        <wpg:grpSpPr>
                          <a:xfrm>
                            <a:off x="0" y="181155"/>
                            <a:ext cx="4058657" cy="1012274"/>
                            <a:chOff x="0" y="0"/>
                            <a:chExt cx="4058657" cy="1012274"/>
                          </a:xfrm>
                        </wpg:grpSpPr>
                        <wps:wsp>
                          <wps:cNvPr id="201" name="文本框 13"/>
                          <wps:cNvSpPr txBox="1"/>
                          <wps:spPr>
                            <a:xfrm>
                              <a:off x="0" y="284672"/>
                              <a:ext cx="982980" cy="287655"/>
                            </a:xfrm>
                            <a:prstGeom prst="rect">
                              <a:avLst/>
                            </a:prstGeom>
                            <a:noFill/>
                            <a:ln>
                              <a:solidFill>
                                <a:schemeClr val="tx1"/>
                              </a:solidFill>
                            </a:ln>
                          </wps:spPr>
                          <wps:txbx>
                            <w:txbxContent>
                              <w:p w14:paraId="11E5AC99" w14:textId="77777777" w:rsidR="00C51030" w:rsidRPr="006A1885" w:rsidRDefault="00C51030" w:rsidP="006171F8">
                                <w:pPr>
                                  <w:pStyle w:val="aff4"/>
                                  <w:spacing w:before="0" w:beforeAutospacing="0" w:after="0" w:afterAutospacing="0"/>
                                  <w:rPr>
                                    <w:rFonts w:asciiTheme="minorEastAsia" w:eastAsiaTheme="minorEastAsia" w:hAnsiTheme="minorEastAsia"/>
                                    <w:sz w:val="21"/>
                                    <w:szCs w:val="21"/>
                                  </w:rPr>
                                </w:pPr>
                                <w:r w:rsidRPr="006A1885">
                                  <w:rPr>
                                    <w:rFonts w:asciiTheme="minorEastAsia" w:eastAsiaTheme="minorEastAsia" w:hAnsiTheme="minorEastAsia" w:cstheme="minorBidi" w:hint="eastAsia"/>
                                    <w:color w:val="000000" w:themeColor="text1"/>
                                    <w:kern w:val="24"/>
                                    <w:sz w:val="21"/>
                                    <w:szCs w:val="21"/>
                                  </w:rPr>
                                  <w:t>农地经营规模</w:t>
                                </w:r>
                              </w:p>
                            </w:txbxContent>
                          </wps:txbx>
                          <wps:bodyPr wrap="square" rtlCol="0">
                            <a:noAutofit/>
                          </wps:bodyPr>
                        </wps:wsp>
                        <wps:wsp>
                          <wps:cNvPr id="205" name="文本框 14"/>
                          <wps:cNvSpPr txBox="1"/>
                          <wps:spPr>
                            <a:xfrm>
                              <a:off x="1742536" y="276045"/>
                              <a:ext cx="716915" cy="287655"/>
                            </a:xfrm>
                            <a:prstGeom prst="rect">
                              <a:avLst/>
                            </a:prstGeom>
                            <a:noFill/>
                            <a:ln>
                              <a:solidFill>
                                <a:schemeClr val="tx1"/>
                              </a:solidFill>
                            </a:ln>
                          </wps:spPr>
                          <wps:txbx>
                            <w:txbxContent>
                              <w:p w14:paraId="331B3509" w14:textId="77777777" w:rsidR="00C51030" w:rsidRPr="006A1885" w:rsidRDefault="00C51030" w:rsidP="006171F8">
                                <w:pPr>
                                  <w:pStyle w:val="aff4"/>
                                  <w:spacing w:before="0" w:beforeAutospacing="0" w:after="0" w:afterAutospacing="0"/>
                                  <w:jc w:val="center"/>
                                  <w:rPr>
                                    <w:rFonts w:asciiTheme="minorEastAsia" w:eastAsiaTheme="minorEastAsia" w:hAnsiTheme="minorEastAsia"/>
                                    <w:sz w:val="21"/>
                                    <w:szCs w:val="21"/>
                                  </w:rPr>
                                </w:pPr>
                                <w:r>
                                  <w:rPr>
                                    <w:rFonts w:asciiTheme="minorEastAsia" w:eastAsiaTheme="minorEastAsia" w:hAnsiTheme="minorEastAsia" w:cstheme="minorBidi" w:hint="eastAsia"/>
                                    <w:color w:val="000000" w:themeColor="text1"/>
                                    <w:kern w:val="24"/>
                                    <w:sz w:val="21"/>
                                    <w:szCs w:val="21"/>
                                  </w:rPr>
                                  <w:t>劳动效应</w:t>
                                </w:r>
                              </w:p>
                            </w:txbxContent>
                          </wps:txbx>
                          <wps:bodyPr wrap="square" rtlCol="0">
                            <a:noAutofit/>
                          </wps:bodyPr>
                        </wps:wsp>
                        <wps:wsp>
                          <wps:cNvPr id="206" name="文本框 15"/>
                          <wps:cNvSpPr txBox="1"/>
                          <wps:spPr>
                            <a:xfrm>
                              <a:off x="3209027" y="276045"/>
                              <a:ext cx="849630" cy="287655"/>
                            </a:xfrm>
                            <a:prstGeom prst="rect">
                              <a:avLst/>
                            </a:prstGeom>
                            <a:noFill/>
                            <a:ln>
                              <a:solidFill>
                                <a:schemeClr val="tx1"/>
                              </a:solidFill>
                            </a:ln>
                          </wps:spPr>
                          <wps:txbx>
                            <w:txbxContent>
                              <w:p w14:paraId="35CE70BD" w14:textId="77777777" w:rsidR="00C51030" w:rsidRPr="006A1885" w:rsidRDefault="00C51030" w:rsidP="006171F8">
                                <w:pPr>
                                  <w:pStyle w:val="aff4"/>
                                  <w:spacing w:before="0" w:beforeAutospacing="0" w:after="0" w:afterAutospacing="0"/>
                                  <w:rPr>
                                    <w:rFonts w:asciiTheme="minorEastAsia" w:eastAsiaTheme="minorEastAsia" w:hAnsiTheme="minorEastAsia"/>
                                    <w:sz w:val="21"/>
                                    <w:szCs w:val="21"/>
                                  </w:rPr>
                                </w:pPr>
                                <w:r w:rsidRPr="006A1885">
                                  <w:rPr>
                                    <w:rFonts w:asciiTheme="minorEastAsia" w:eastAsiaTheme="minorEastAsia" w:hAnsiTheme="minorEastAsia" w:cstheme="minorBidi" w:hint="eastAsia"/>
                                    <w:color w:val="000000" w:themeColor="text1"/>
                                    <w:kern w:val="24"/>
                                    <w:sz w:val="21"/>
                                    <w:szCs w:val="21"/>
                                  </w:rPr>
                                  <w:t>土地生产率</w:t>
                                </w:r>
                              </w:p>
                            </w:txbxContent>
                          </wps:txbx>
                          <wps:bodyPr wrap="square" rtlCol="0">
                            <a:noAutofit/>
                          </wps:bodyPr>
                        </wps:wsp>
                        <wps:wsp>
                          <wps:cNvPr id="207" name="文本框 16"/>
                          <wps:cNvSpPr txBox="1"/>
                          <wps:spPr>
                            <a:xfrm>
                              <a:off x="1742536" y="724619"/>
                              <a:ext cx="716915" cy="287655"/>
                            </a:xfrm>
                            <a:prstGeom prst="rect">
                              <a:avLst/>
                            </a:prstGeom>
                            <a:noFill/>
                            <a:ln>
                              <a:solidFill>
                                <a:schemeClr val="tx1"/>
                              </a:solidFill>
                            </a:ln>
                          </wps:spPr>
                          <wps:txbx>
                            <w:txbxContent>
                              <w:p w14:paraId="4BC7CDAA" w14:textId="77777777" w:rsidR="00C51030" w:rsidRPr="006A1885" w:rsidRDefault="00C51030" w:rsidP="006171F8">
                                <w:pPr>
                                  <w:pStyle w:val="aff4"/>
                                  <w:spacing w:before="0" w:beforeAutospacing="0" w:after="0" w:afterAutospacing="0"/>
                                  <w:jc w:val="center"/>
                                  <w:rPr>
                                    <w:rFonts w:asciiTheme="minorEastAsia" w:eastAsiaTheme="minorEastAsia" w:hAnsiTheme="minorEastAsia"/>
                                    <w:sz w:val="21"/>
                                    <w:szCs w:val="21"/>
                                  </w:rPr>
                                </w:pPr>
                                <w:r>
                                  <w:rPr>
                                    <w:rFonts w:asciiTheme="minorEastAsia" w:eastAsiaTheme="minorEastAsia" w:hAnsiTheme="minorEastAsia" w:cstheme="minorBidi" w:hint="eastAsia"/>
                                    <w:color w:val="000000" w:themeColor="text1"/>
                                    <w:kern w:val="24"/>
                                    <w:sz w:val="21"/>
                                    <w:szCs w:val="21"/>
                                  </w:rPr>
                                  <w:t>机械效应</w:t>
                                </w:r>
                              </w:p>
                            </w:txbxContent>
                          </wps:txbx>
                          <wps:bodyPr wrap="square" rtlCol="0">
                            <a:noAutofit/>
                          </wps:bodyPr>
                        </wps:wsp>
                        <wps:wsp>
                          <wps:cNvPr id="218" name="直接箭头连接符 218"/>
                          <wps:cNvCnPr/>
                          <wps:spPr>
                            <a:xfrm flipV="1">
                              <a:off x="983411" y="0"/>
                              <a:ext cx="759556" cy="4140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19" name="直接箭头连接符 219"/>
                          <wps:cNvCnPr/>
                          <wps:spPr>
                            <a:xfrm>
                              <a:off x="983411" y="414068"/>
                              <a:ext cx="759125" cy="122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20" name="直接箭头连接符 220"/>
                          <wps:cNvCnPr/>
                          <wps:spPr>
                            <a:xfrm>
                              <a:off x="983411" y="414068"/>
                              <a:ext cx="759891" cy="41455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21" name="直接箭头连接符 221"/>
                          <wps:cNvCnPr/>
                          <wps:spPr>
                            <a:xfrm>
                              <a:off x="2458528" y="0"/>
                              <a:ext cx="750499" cy="36230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22" name="直接箭头连接符 222"/>
                          <wps:cNvCnPr/>
                          <wps:spPr>
                            <a:xfrm>
                              <a:off x="2458528" y="414068"/>
                              <a:ext cx="749576" cy="117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23" name="直接箭头连接符 223"/>
                          <wps:cNvCnPr/>
                          <wps:spPr>
                            <a:xfrm flipV="1">
                              <a:off x="2458528" y="483079"/>
                              <a:ext cx="748030" cy="34437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wgp>
                  </a:graphicData>
                </a:graphic>
                <wp14:sizeRelV relativeFrom="margin">
                  <wp14:pctHeight>0</wp14:pctHeight>
                </wp14:sizeRelV>
              </wp:anchor>
            </w:drawing>
          </mc:Choice>
          <mc:Fallback>
            <w:pict>
              <v:group w14:anchorId="36DB36EC" id="组合 226" o:spid="_x0000_s1075" style="position:absolute;left:0;text-align:left;margin-left:64.3pt;margin-top:9.95pt;width:319.55pt;height:93.95pt;z-index:251654144;mso-height-relative:margin" coordsize="40586,119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">
                <v:shape id="文本框 14" o:spid="_x0000_s1076" type="#_x0000_t202" style="position:absolute;left:17420;width:7169;height:287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" filled="f" strokecolor="black [3213]">
                  <v:textbox>
                    <w:txbxContent>
                      <w:p w14:paraId="275C102F" w14:textId="77777777" w:rsidR="00C51030" w:rsidRPr="006A1885" w:rsidRDefault="00C51030" w:rsidP="006171F8">
                        <w:pPr>
                          <w:pStyle w:val="aff4"/>
                          <w:spacing w:before="0" w:beforeAutospacing="0" w:after="0" w:afterAutospacing="0"/>
                          <w:jc w:val="center"/>
                          <w:rPr>
                            <w:rFonts w:asciiTheme="minorEastAsia" w:eastAsiaTheme="minorEastAsia" w:hAnsiTheme="minorEastAsia"/>
                            <w:sz w:val="21"/>
                            <w:szCs w:val="21"/>
                          </w:rPr>
                        </w:pPr>
                        <w:r>
                          <w:rPr>
                            <w:rFonts w:asciiTheme="minorEastAsia" w:eastAsiaTheme="minorEastAsia" w:hAnsiTheme="minorEastAsia" w:cstheme="minorBidi" w:hint="eastAsia"/>
                            <w:color w:val="000000" w:themeColor="text1"/>
                            <w:kern w:val="24"/>
                            <w:sz w:val="21"/>
                            <w:szCs w:val="21"/>
                          </w:rPr>
                          <w:t>规模效应</w:t>
                        </w:r>
                      </w:p>
                    </w:txbxContent>
                  </v:textbox>
                </v:shape>
                <v:group id="组合 224" o:spid="_x0000_s1077" style="position:absolute;top:1811;width:40586;height:10123" coordsize="40586,101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">
                  <v:shape id="文本框 13" o:spid="_x0000_s1078" type="#_x0000_t202" style="position:absolute;top:2846;width:9829;height:28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" filled="f" strokecolor="black [3213]">
                    <v:textbox>
                      <w:txbxContent>
                        <w:p w14:paraId="11E5AC99" w14:textId="77777777" w:rsidR="00C51030" w:rsidRPr="006A1885" w:rsidRDefault="00C51030" w:rsidP="006171F8">
                          <w:pPr>
                            <w:pStyle w:val="aff4"/>
                            <w:spacing w:before="0" w:beforeAutospacing="0" w:after="0" w:afterAutospacing="0"/>
                            <w:rPr>
                              <w:rFonts w:asciiTheme="minorEastAsia" w:eastAsiaTheme="minorEastAsia" w:hAnsiTheme="minorEastAsia"/>
                              <w:sz w:val="21"/>
                              <w:szCs w:val="21"/>
                            </w:rPr>
                          </w:pPr>
                          <w:r w:rsidRPr="006A1885">
                            <w:rPr>
                              <w:rFonts w:asciiTheme="minorEastAsia" w:eastAsiaTheme="minorEastAsia" w:hAnsiTheme="minorEastAsia" w:cstheme="minorBidi" w:hint="eastAsia"/>
                              <w:color w:val="000000" w:themeColor="text1"/>
                              <w:kern w:val="24"/>
                              <w:sz w:val="21"/>
                              <w:szCs w:val="21"/>
                            </w:rPr>
                            <w:t>农地经营规模</w:t>
                          </w:r>
                        </w:p>
                      </w:txbxContent>
                    </v:textbox>
                  </v:shape>
                  <v:shape id="文本框 14" o:spid="_x0000_s1079" type="#_x0000_t202" style="position:absolute;left:17425;top:2760;width:7169;height:28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" filled="f" strokecolor="black [3213]">
                    <v:textbox>
                      <w:txbxContent>
                        <w:p w14:paraId="331B3509" w14:textId="77777777" w:rsidR="00C51030" w:rsidRPr="006A1885" w:rsidRDefault="00C51030" w:rsidP="006171F8">
                          <w:pPr>
                            <w:pStyle w:val="aff4"/>
                            <w:spacing w:before="0" w:beforeAutospacing="0" w:after="0" w:afterAutospacing="0"/>
                            <w:jc w:val="center"/>
                            <w:rPr>
                              <w:rFonts w:asciiTheme="minorEastAsia" w:eastAsiaTheme="minorEastAsia" w:hAnsiTheme="minorEastAsia"/>
                              <w:sz w:val="21"/>
                              <w:szCs w:val="21"/>
                            </w:rPr>
                          </w:pPr>
                          <w:r>
                            <w:rPr>
                              <w:rFonts w:asciiTheme="minorEastAsia" w:eastAsiaTheme="minorEastAsia" w:hAnsiTheme="minorEastAsia" w:cstheme="minorBidi" w:hint="eastAsia"/>
                              <w:color w:val="000000" w:themeColor="text1"/>
                              <w:kern w:val="24"/>
                              <w:sz w:val="21"/>
                              <w:szCs w:val="21"/>
                            </w:rPr>
                            <w:t>劳动效应</w:t>
                          </w:r>
                        </w:p>
                      </w:txbxContent>
                    </v:textbox>
                  </v:shape>
                  <v:shape id="文本框 15" o:spid="_x0000_s1080" type="#_x0000_t202" style="position:absolute;left:32090;top:2760;width:8496;height:28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" filled="f" strokecolor="black [3213]">
                    <v:textbox>
                      <w:txbxContent>
                        <w:p w14:paraId="35CE70BD" w14:textId="77777777" w:rsidR="00C51030" w:rsidRPr="006A1885" w:rsidRDefault="00C51030" w:rsidP="006171F8">
                          <w:pPr>
                            <w:pStyle w:val="aff4"/>
                            <w:spacing w:before="0" w:beforeAutospacing="0" w:after="0" w:afterAutospacing="0"/>
                            <w:rPr>
                              <w:rFonts w:asciiTheme="minorEastAsia" w:eastAsiaTheme="minorEastAsia" w:hAnsiTheme="minorEastAsia"/>
                              <w:sz w:val="21"/>
                              <w:szCs w:val="21"/>
                            </w:rPr>
                          </w:pPr>
                          <w:r w:rsidRPr="006A1885">
                            <w:rPr>
                              <w:rFonts w:asciiTheme="minorEastAsia" w:eastAsiaTheme="minorEastAsia" w:hAnsiTheme="minorEastAsia" w:cstheme="minorBidi" w:hint="eastAsia"/>
                              <w:color w:val="000000" w:themeColor="text1"/>
                              <w:kern w:val="24"/>
                              <w:sz w:val="21"/>
                              <w:szCs w:val="21"/>
                            </w:rPr>
                            <w:t>土地生产率</w:t>
                          </w:r>
                        </w:p>
                      </w:txbxContent>
                    </v:textbox>
                  </v:shape>
                  <v:shape id="文本框 16" o:spid="_x0000_s1081" type="#_x0000_t202" style="position:absolute;left:17425;top:7246;width:7169;height:2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" filled="f" strokecolor="black [3213]">
                    <v:textbox>
                      <w:txbxContent>
                        <w:p w14:paraId="4BC7CDAA" w14:textId="77777777" w:rsidR="00C51030" w:rsidRPr="006A1885" w:rsidRDefault="00C51030" w:rsidP="006171F8">
                          <w:pPr>
                            <w:pStyle w:val="aff4"/>
                            <w:spacing w:before="0" w:beforeAutospacing="0" w:after="0" w:afterAutospacing="0"/>
                            <w:jc w:val="center"/>
                            <w:rPr>
                              <w:rFonts w:asciiTheme="minorEastAsia" w:eastAsiaTheme="minorEastAsia" w:hAnsiTheme="minorEastAsia"/>
                              <w:sz w:val="21"/>
                              <w:szCs w:val="21"/>
                            </w:rPr>
                          </w:pPr>
                          <w:r>
                            <w:rPr>
                              <w:rFonts w:asciiTheme="minorEastAsia" w:eastAsiaTheme="minorEastAsia" w:hAnsiTheme="minorEastAsia" w:cstheme="minorBidi" w:hint="eastAsia"/>
                              <w:color w:val="000000" w:themeColor="text1"/>
                              <w:kern w:val="24"/>
                              <w:sz w:val="21"/>
                              <w:szCs w:val="21"/>
                            </w:rPr>
                            <w:t>机械效应</w:t>
                          </w:r>
                        </w:p>
                      </w:txbxContent>
                    </v:textbox>
                  </v:shape>
                  <v:shape id="直接箭头连接符 218" o:spid="_x0000_s1082" type="#_x0000_t32" style="position:absolute;left:9834;width:7595;height:41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" strokecolor="black [3040]">
                    <v:stroke endarrow="block"/>
                  </v:shape>
                  <v:shape id="直接箭头连接符 219" o:spid="_x0000_s1083" type="#_x0000_t32" style="position:absolute;left:9834;top:4140;width:7591;height:1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" strokecolor="black [3040]">
                    <v:stroke endarrow="block"/>
                  </v:shape>
                  <v:shape id="直接箭头连接符 220" o:spid="_x0000_s1084" type="#_x0000_t32" style="position:absolute;left:9834;top:4140;width:7599;height:414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" strokecolor="black [3040]">
                    <v:stroke endarrow="block"/>
                  </v:shape>
                  <v:shape id="直接箭头连接符 221" o:spid="_x0000_s1085" type="#_x0000_t32" style="position:absolute;left:24585;width:7505;height:362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" strokecolor="black [3040]">
                    <v:stroke endarrow="block"/>
                  </v:shape>
                  <v:shape id="直接箭头连接符 222" o:spid="_x0000_s1086" type="#_x0000_t32" style="position:absolute;left:24585;top:4140;width:7496;height:1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" strokecolor="black [3040]">
                    <v:stroke endarrow="block"/>
                  </v:shape>
                  <v:shape id="直接箭头连接符 223" o:spid="_x0000_s1087" type="#_x0000_t32" style="position:absolute;left:24585;top:4830;width:7480;height:344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" strokecolor="black [3040]">
                    <v:stroke endarrow="block"/>
                  </v:shape>
                </v:group>
              </v:group>
            </w:pict>
          </mc:Fallback>
        </mc:AlternateContent>
      </w:r>
    </w:p>
    <w:p w14:paraId="17D04024" w14:textId="77777777" w:rsidR="006171F8" w:rsidRDefault="006171F8" w:rsidP="006171F8">
      <w:pPr>
        <w:spacing w:after="0" w:line="400" w:lineRule="exact"/>
        <w:ind w:firstLineChars="200" w:firstLine="480"/>
        <w:rPr>
          <w:rFonts w:ascii="Times New Roman" w:hAnsi="Times New Roman" w:cs="Times New Roman"/>
          <w:sz w:val="24"/>
          <w:szCs w:val="24"/>
        </w:rPr>
      </w:pPr>
    </w:p>
    <w:p w14:paraId="2B395808" w14:textId="77777777" w:rsidR="006171F8" w:rsidRDefault="006171F8" w:rsidP="006171F8">
      <w:pPr>
        <w:spacing w:after="0" w:line="400" w:lineRule="exact"/>
        <w:ind w:firstLineChars="200" w:firstLine="480"/>
        <w:rPr>
          <w:rFonts w:ascii="Times New Roman" w:hAnsi="Times New Roman" w:cs="Times New Roman"/>
          <w:sz w:val="24"/>
          <w:szCs w:val="24"/>
        </w:rPr>
      </w:pPr>
    </w:p>
    <w:p w14:paraId="51F2F22A" w14:textId="77777777" w:rsidR="006171F8" w:rsidRDefault="006171F8" w:rsidP="006171F8">
      <w:pPr>
        <w:spacing w:after="0" w:line="400" w:lineRule="exact"/>
        <w:ind w:firstLineChars="200" w:firstLine="480"/>
        <w:rPr>
          <w:rFonts w:ascii="Times New Roman" w:hAnsi="Times New Roman" w:cs="Times New Roman"/>
          <w:sz w:val="24"/>
          <w:szCs w:val="24"/>
        </w:rPr>
      </w:pPr>
    </w:p>
    <w:p w14:paraId="70410521" w14:textId="77777777" w:rsidR="006171F8" w:rsidRDefault="006171F8" w:rsidP="00B55D39">
      <w:pPr>
        <w:spacing w:after="0" w:line="240" w:lineRule="auto"/>
        <w:jc w:val="center"/>
        <w:rPr>
          <w:rFonts w:ascii="Times New Roman" w:hAnsi="Times New Roman" w:cs="Times New Roman"/>
          <w:sz w:val="24"/>
          <w:szCs w:val="24"/>
        </w:rPr>
      </w:pPr>
    </w:p>
    <w:p w14:paraId="096EB4F5" w14:textId="77777777" w:rsidR="006171F8" w:rsidRPr="00391BC2" w:rsidRDefault="006171F8" w:rsidP="009A1B0A">
      <w:pPr>
        <w:spacing w:beforeLines="50" w:before="163" w:afterLines="50" w:after="163" w:line="400" w:lineRule="exact"/>
        <w:jc w:val="center"/>
        <w:rPr>
          <w:rFonts w:ascii="Times New Roman" w:eastAsia="黑体" w:hAnsi="Times New Roman" w:cs="Times New Roman"/>
          <w:sz w:val="21"/>
          <w:szCs w:val="21"/>
        </w:rPr>
      </w:pPr>
      <w:r w:rsidRPr="00391BC2">
        <w:rPr>
          <w:rFonts w:ascii="Times New Roman" w:eastAsia="黑体" w:hAnsi="Times New Roman" w:cs="Times New Roman"/>
          <w:sz w:val="21"/>
          <w:szCs w:val="21"/>
        </w:rPr>
        <w:t>图</w:t>
      </w:r>
      <w:r w:rsidRPr="00C46A1B">
        <w:rPr>
          <w:rFonts w:ascii="Times New Roman" w:eastAsia="黑体" w:hAnsi="Times New Roman" w:cs="Times New Roman"/>
          <w:sz w:val="21"/>
          <w:szCs w:val="21"/>
        </w:rPr>
        <w:t>4</w:t>
      </w:r>
      <w:r w:rsidRPr="00391BC2">
        <w:rPr>
          <w:rFonts w:ascii="Times New Roman" w:eastAsia="黑体" w:hAnsi="Times New Roman" w:cs="Times New Roman"/>
          <w:sz w:val="21"/>
          <w:szCs w:val="21"/>
        </w:rPr>
        <w:t>-</w:t>
      </w:r>
      <w:r w:rsidRPr="00C46A1B">
        <w:rPr>
          <w:rFonts w:ascii="Times New Roman" w:eastAsia="黑体" w:hAnsi="Times New Roman" w:cs="Times New Roman"/>
          <w:sz w:val="21"/>
          <w:szCs w:val="21"/>
        </w:rPr>
        <w:t>1</w:t>
      </w:r>
      <w:r w:rsidRPr="00391BC2">
        <w:rPr>
          <w:rFonts w:ascii="Times New Roman" w:eastAsia="黑体" w:hAnsi="Times New Roman" w:cs="Times New Roman"/>
          <w:sz w:val="21"/>
          <w:szCs w:val="21"/>
        </w:rPr>
        <w:t xml:space="preserve">  </w:t>
      </w:r>
      <w:r w:rsidRPr="00391BC2">
        <w:rPr>
          <w:rFonts w:ascii="Times New Roman" w:eastAsia="黑体" w:hAnsi="Times New Roman" w:cs="Times New Roman"/>
          <w:sz w:val="21"/>
          <w:szCs w:val="21"/>
        </w:rPr>
        <w:t>规模对</w:t>
      </w:r>
      <w:r>
        <w:rPr>
          <w:rFonts w:ascii="Times New Roman" w:eastAsia="黑体" w:hAnsi="Times New Roman" w:cs="Times New Roman" w:hint="eastAsia"/>
          <w:sz w:val="21"/>
          <w:szCs w:val="21"/>
        </w:rPr>
        <w:t>土地生产率</w:t>
      </w:r>
      <w:r w:rsidRPr="00391BC2">
        <w:rPr>
          <w:rFonts w:ascii="Times New Roman" w:eastAsia="黑体" w:hAnsi="Times New Roman" w:cs="Times New Roman"/>
          <w:sz w:val="21"/>
          <w:szCs w:val="21"/>
        </w:rPr>
        <w:t>的</w:t>
      </w:r>
      <w:r>
        <w:rPr>
          <w:rFonts w:ascii="Times New Roman" w:eastAsia="黑体" w:hAnsi="Times New Roman" w:cs="Times New Roman" w:hint="eastAsia"/>
          <w:sz w:val="21"/>
          <w:szCs w:val="21"/>
        </w:rPr>
        <w:t>影响</w:t>
      </w:r>
      <w:r w:rsidRPr="00391BC2">
        <w:rPr>
          <w:rFonts w:ascii="Times New Roman" w:eastAsia="黑体" w:hAnsi="Times New Roman" w:cs="Times New Roman"/>
          <w:sz w:val="21"/>
          <w:szCs w:val="21"/>
        </w:rPr>
        <w:t>机制</w:t>
      </w:r>
    </w:p>
    <w:p w14:paraId="7DE79160" w14:textId="2EEB1A91" w:rsidR="00135489" w:rsidRDefault="00B075EE" w:rsidP="00135489">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无论是增加投工量还是机械配置，</w:t>
      </w:r>
      <w:r>
        <w:rPr>
          <w:rFonts w:ascii="Times New Roman" w:hAnsi="Times New Roman" w:cs="Times New Roman"/>
          <w:sz w:val="24"/>
          <w:szCs w:val="24"/>
        </w:rPr>
        <w:t>对</w:t>
      </w:r>
      <w:r>
        <w:rPr>
          <w:rFonts w:ascii="Times New Roman" w:hAnsi="Times New Roman" w:cs="Times New Roman" w:hint="eastAsia"/>
          <w:sz w:val="24"/>
          <w:szCs w:val="24"/>
        </w:rPr>
        <w:t>单产的影响都是正面的。但在农业生产的过程中，农户不会单独的调整某种要素，</w:t>
      </w:r>
      <w:r>
        <w:rPr>
          <w:rFonts w:ascii="Times New Roman" w:hAnsi="Times New Roman" w:cs="Times New Roman"/>
          <w:sz w:val="24"/>
          <w:szCs w:val="24"/>
        </w:rPr>
        <w:t>而</w:t>
      </w:r>
      <w:r>
        <w:rPr>
          <w:rFonts w:ascii="Times New Roman" w:hAnsi="Times New Roman" w:cs="Times New Roman" w:hint="eastAsia"/>
          <w:sz w:val="24"/>
          <w:szCs w:val="24"/>
        </w:rPr>
        <w:t>是基于生产要素的替代、</w:t>
      </w:r>
      <w:r>
        <w:rPr>
          <w:rFonts w:ascii="Times New Roman" w:hAnsi="Times New Roman" w:cs="Times New Roman"/>
          <w:sz w:val="24"/>
          <w:szCs w:val="24"/>
        </w:rPr>
        <w:t>互补</w:t>
      </w:r>
      <w:r>
        <w:rPr>
          <w:rFonts w:ascii="Times New Roman" w:hAnsi="Times New Roman" w:cs="Times New Roman" w:hint="eastAsia"/>
          <w:sz w:val="24"/>
          <w:szCs w:val="24"/>
        </w:rPr>
        <w:t>关系全方面的改变要素的配置。</w:t>
      </w:r>
      <w:r w:rsidR="00135489">
        <w:rPr>
          <w:rFonts w:ascii="Times New Roman" w:hAnsi="Times New Roman" w:cs="Times New Roman" w:hint="eastAsia"/>
          <w:sz w:val="24"/>
          <w:szCs w:val="24"/>
        </w:rPr>
        <w:t>劳动和机械在农业生产初期常常表现为互为替代的关系，农户扩大经营规模的过程中亩均投工量通常表现为单调下降的趋势，亩均机械投入通常先上升后下降，也就意味着在规模扩大过程中劳动效应和机械效应对单产的作用方向相反，进而导致最终单产的变化规律难以确定。</w:t>
      </w:r>
    </w:p>
    <w:p w14:paraId="0A96E577" w14:textId="6BF4647B" w:rsidR="0078091B" w:rsidRDefault="0002130F" w:rsidP="0078091B">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实证分析</w:t>
      </w:r>
      <w:r w:rsidR="00DF0702">
        <w:rPr>
          <w:rFonts w:ascii="Times New Roman" w:hAnsi="Times New Roman" w:cs="Times New Roman" w:hint="eastAsia"/>
          <w:sz w:val="24"/>
          <w:szCs w:val="24"/>
        </w:rPr>
        <w:t>选择使用</w:t>
      </w:r>
      <w:r w:rsidR="001C6CB9">
        <w:rPr>
          <w:rFonts w:ascii="Times New Roman" w:hAnsi="Times New Roman" w:cs="Times New Roman" w:hint="eastAsia"/>
          <w:sz w:val="24"/>
          <w:szCs w:val="24"/>
        </w:rPr>
        <w:t>集约型的</w:t>
      </w:r>
      <w:r w:rsidR="00DF0702">
        <w:rPr>
          <w:rFonts w:ascii="Times New Roman" w:hAnsi="Times New Roman" w:cs="Times New Roman" w:hint="eastAsia"/>
          <w:sz w:val="24"/>
          <w:szCs w:val="24"/>
        </w:rPr>
        <w:t>超越对数生产函数构建面板模型</w:t>
      </w:r>
      <w:r w:rsidR="00F809C2">
        <w:rPr>
          <w:rFonts w:ascii="Times New Roman" w:hAnsi="Times New Roman" w:cs="Times New Roman" w:hint="eastAsia"/>
          <w:sz w:val="24"/>
          <w:szCs w:val="24"/>
        </w:rPr>
        <w:t>，</w:t>
      </w:r>
      <w:r w:rsidR="0078091B">
        <w:rPr>
          <w:rFonts w:ascii="Times New Roman" w:hAnsi="Times New Roman" w:cs="Times New Roman" w:hint="eastAsia"/>
          <w:sz w:val="24"/>
          <w:szCs w:val="24"/>
        </w:rPr>
        <w:t>研究农业生产特点。</w:t>
      </w:r>
      <w:r w:rsidR="0078091B" w:rsidRPr="00AF35D8">
        <w:rPr>
          <w:rFonts w:ascii="Times New Roman" w:hAnsi="Times New Roman" w:cs="Times New Roman" w:hint="eastAsia"/>
          <w:sz w:val="24"/>
          <w:szCs w:val="24"/>
        </w:rPr>
        <w:t>常规的生产函数形式不包括土地规模的变量，但可以在控制</w:t>
      </w:r>
      <w:r w:rsidR="0078091B">
        <w:rPr>
          <w:rFonts w:ascii="Times New Roman" w:hAnsi="Times New Roman" w:cs="Times New Roman" w:hint="eastAsia"/>
          <w:sz w:val="24"/>
          <w:szCs w:val="24"/>
        </w:rPr>
        <w:t>其他因素后，将农户单产差异形成的原因归结于种植规模。梳理既有文献研究结果，</w:t>
      </w:r>
      <w:r w:rsidR="0078091B">
        <w:rPr>
          <w:rFonts w:ascii="Times New Roman" w:hAnsi="Times New Roman" w:cs="Times New Roman"/>
          <w:sz w:val="24"/>
          <w:szCs w:val="24"/>
        </w:rPr>
        <w:t>归纳</w:t>
      </w:r>
      <w:r w:rsidR="0078091B">
        <w:rPr>
          <w:rFonts w:ascii="Times New Roman" w:hAnsi="Times New Roman" w:cs="Times New Roman" w:hint="eastAsia"/>
          <w:sz w:val="24"/>
          <w:szCs w:val="24"/>
        </w:rPr>
        <w:t>总结土地生产率与规模变量可能呈现的关系，</w:t>
      </w:r>
      <w:r w:rsidR="0078091B" w:rsidRPr="00AF35D8">
        <w:rPr>
          <w:rFonts w:ascii="Times New Roman" w:hAnsi="Times New Roman" w:cs="Times New Roman" w:hint="eastAsia"/>
          <w:sz w:val="24"/>
          <w:szCs w:val="24"/>
        </w:rPr>
        <w:t>本研究将</w:t>
      </w:r>
      <w:r w:rsidR="0078091B">
        <w:rPr>
          <w:rFonts w:ascii="Times New Roman" w:hAnsi="Times New Roman" w:cs="Times New Roman" w:hint="eastAsia"/>
          <w:sz w:val="24"/>
          <w:szCs w:val="24"/>
        </w:rPr>
        <w:t>选取特殊的</w:t>
      </w:r>
      <w:r w:rsidR="0078091B" w:rsidRPr="00AF35D8">
        <w:rPr>
          <w:rFonts w:ascii="Times New Roman" w:hAnsi="Times New Roman" w:cs="Times New Roman" w:hint="eastAsia"/>
          <w:sz w:val="24"/>
          <w:szCs w:val="24"/>
        </w:rPr>
        <w:t>农地经营规模</w:t>
      </w:r>
      <w:r w:rsidR="0078091B">
        <w:rPr>
          <w:rFonts w:ascii="Times New Roman" w:hAnsi="Times New Roman" w:cs="Times New Roman" w:hint="eastAsia"/>
          <w:sz w:val="24"/>
          <w:szCs w:val="24"/>
        </w:rPr>
        <w:t>形式组合</w:t>
      </w:r>
      <w:r w:rsidR="0078091B">
        <w:rPr>
          <w:rFonts w:ascii="Times New Roman" w:hAnsi="Times New Roman" w:cs="Times New Roman"/>
          <w:sz w:val="24"/>
          <w:szCs w:val="24"/>
        </w:rPr>
        <w:t>——</w:t>
      </w:r>
      <w:r w:rsidR="0078091B">
        <w:rPr>
          <w:rFonts w:ascii="Times New Roman" w:hAnsi="Times New Roman" w:cs="Times New Roman" w:hint="eastAsia"/>
          <w:sz w:val="24"/>
          <w:szCs w:val="24"/>
        </w:rPr>
        <w:t>将</w:t>
      </w:r>
      <w:r w:rsidR="00FD582C">
        <w:rPr>
          <w:rFonts w:ascii="Times New Roman" w:hAnsi="Times New Roman" w:cs="Times New Roman" w:hint="eastAsia"/>
          <w:sz w:val="24"/>
          <w:szCs w:val="24"/>
        </w:rPr>
        <w:t>规模</w:t>
      </w:r>
      <w:r w:rsidR="0078091B">
        <w:rPr>
          <w:rFonts w:ascii="Times New Roman" w:hAnsi="Times New Roman" w:cs="Times New Roman" w:hint="eastAsia"/>
          <w:sz w:val="24"/>
          <w:szCs w:val="24"/>
        </w:rPr>
        <w:t>变量以</w:t>
      </w:r>
      <w:r w:rsidR="0057614B">
        <w:rPr>
          <w:rFonts w:ascii="Times New Roman" w:hAnsi="Times New Roman" w:cs="Times New Roman" w:hint="eastAsia"/>
          <w:sz w:val="24"/>
          <w:szCs w:val="24"/>
        </w:rPr>
        <w:t>对数</w:t>
      </w:r>
      <w:r w:rsidR="0057614B">
        <w:rPr>
          <w:rFonts w:ascii="Times New Roman" w:hAnsi="Times New Roman" w:cs="Times New Roman" w:hint="eastAsia"/>
          <w:sz w:val="24"/>
          <w:szCs w:val="24"/>
        </w:rPr>
        <w:t>-</w:t>
      </w:r>
      <w:r w:rsidR="0057614B">
        <w:rPr>
          <w:rFonts w:ascii="Times New Roman" w:hAnsi="Times New Roman" w:cs="Times New Roman"/>
          <w:sz w:val="24"/>
          <w:szCs w:val="24"/>
        </w:rPr>
        <w:t>线性</w:t>
      </w:r>
      <w:r w:rsidR="0078091B" w:rsidRPr="00AF35D8">
        <w:rPr>
          <w:rFonts w:ascii="Times New Roman" w:hAnsi="Times New Roman" w:cs="Times New Roman" w:hint="eastAsia"/>
          <w:sz w:val="24"/>
          <w:szCs w:val="24"/>
        </w:rPr>
        <w:t>的形式</w:t>
      </w:r>
      <w:r w:rsidR="0078091B">
        <w:rPr>
          <w:rFonts w:ascii="Times New Roman" w:hAnsi="Times New Roman" w:cs="Times New Roman" w:hint="eastAsia"/>
          <w:sz w:val="24"/>
          <w:szCs w:val="24"/>
        </w:rPr>
        <w:t>引入超越对数生产函数</w:t>
      </w:r>
      <w:r w:rsidR="0078091B" w:rsidRPr="00AF35D8">
        <w:rPr>
          <w:rFonts w:ascii="Times New Roman" w:hAnsi="Times New Roman" w:cs="Times New Roman" w:hint="eastAsia"/>
          <w:sz w:val="24"/>
          <w:szCs w:val="24"/>
        </w:rPr>
        <w:t>，得到包含农地经营规模变量的农业生产函数</w:t>
      </w:r>
      <w:r w:rsidR="0078091B">
        <w:rPr>
          <w:rFonts w:ascii="Times New Roman" w:hAnsi="Times New Roman" w:cs="Times New Roman" w:hint="eastAsia"/>
          <w:sz w:val="24"/>
          <w:szCs w:val="24"/>
        </w:rPr>
        <w:t>。对数</w:t>
      </w:r>
      <w:r w:rsidR="0078091B">
        <w:rPr>
          <w:rFonts w:ascii="Times New Roman" w:hAnsi="Times New Roman" w:cs="Times New Roman" w:hint="eastAsia"/>
          <w:sz w:val="24"/>
          <w:szCs w:val="24"/>
        </w:rPr>
        <w:t>-</w:t>
      </w:r>
      <w:r w:rsidR="0078091B">
        <w:rPr>
          <w:rFonts w:ascii="Times New Roman" w:hAnsi="Times New Roman" w:cs="Times New Roman"/>
          <w:sz w:val="24"/>
          <w:szCs w:val="24"/>
        </w:rPr>
        <w:t>线性</w:t>
      </w:r>
      <w:r w:rsidR="0078091B">
        <w:rPr>
          <w:rFonts w:ascii="Times New Roman" w:hAnsi="Times New Roman" w:cs="Times New Roman" w:hint="eastAsia"/>
          <w:sz w:val="24"/>
          <w:szCs w:val="24"/>
        </w:rPr>
        <w:t>的组合类似于在模型中引入二次项，模拟规模与单产的非线性关系。</w:t>
      </w:r>
      <w:r w:rsidR="0078091B">
        <w:rPr>
          <w:rFonts w:ascii="Times New Roman" w:hAnsi="Times New Roman" w:cs="Times New Roman"/>
          <w:sz w:val="24"/>
          <w:szCs w:val="24"/>
        </w:rPr>
        <w:t>但</w:t>
      </w:r>
      <w:r w:rsidR="0078091B">
        <w:rPr>
          <w:rFonts w:ascii="Times New Roman" w:hAnsi="Times New Roman" w:cs="Times New Roman" w:hint="eastAsia"/>
          <w:sz w:val="24"/>
          <w:szCs w:val="24"/>
        </w:rPr>
        <w:t>二次项估计</w:t>
      </w:r>
      <w:r w:rsidR="0057614B">
        <w:rPr>
          <w:rFonts w:ascii="Times New Roman" w:hAnsi="Times New Roman" w:cs="Times New Roman" w:hint="eastAsia"/>
          <w:sz w:val="24"/>
          <w:szCs w:val="24"/>
        </w:rPr>
        <w:t>得到的单产与规模的</w:t>
      </w:r>
      <w:r w:rsidR="00161F89">
        <w:rPr>
          <w:rFonts w:ascii="Times New Roman" w:hAnsi="Times New Roman" w:cs="Times New Roman" w:hint="eastAsia"/>
          <w:sz w:val="24"/>
          <w:szCs w:val="24"/>
        </w:rPr>
        <w:t>关系严格对称</w:t>
      </w:r>
      <w:r w:rsidR="0078091B">
        <w:rPr>
          <w:rFonts w:ascii="Times New Roman" w:hAnsi="Times New Roman" w:cs="Times New Roman" w:hint="eastAsia"/>
          <w:sz w:val="24"/>
          <w:szCs w:val="24"/>
        </w:rPr>
        <w:t>，对数</w:t>
      </w:r>
      <w:r w:rsidR="0078091B">
        <w:rPr>
          <w:rFonts w:ascii="Times New Roman" w:hAnsi="Times New Roman" w:cs="Times New Roman" w:hint="eastAsia"/>
          <w:sz w:val="24"/>
          <w:szCs w:val="24"/>
        </w:rPr>
        <w:t>-</w:t>
      </w:r>
      <w:r w:rsidR="0078091B">
        <w:rPr>
          <w:rFonts w:ascii="Times New Roman" w:hAnsi="Times New Roman" w:cs="Times New Roman"/>
          <w:sz w:val="24"/>
          <w:szCs w:val="24"/>
        </w:rPr>
        <w:t>线性</w:t>
      </w:r>
      <w:r w:rsidR="0078091B">
        <w:rPr>
          <w:rFonts w:ascii="Times New Roman" w:hAnsi="Times New Roman" w:cs="Times New Roman" w:hint="eastAsia"/>
          <w:sz w:val="24"/>
          <w:szCs w:val="24"/>
        </w:rPr>
        <w:t>组合</w:t>
      </w:r>
      <w:r w:rsidR="00161F89">
        <w:rPr>
          <w:rFonts w:ascii="Times New Roman" w:hAnsi="Times New Roman" w:cs="Times New Roman" w:hint="eastAsia"/>
          <w:sz w:val="24"/>
          <w:szCs w:val="24"/>
        </w:rPr>
        <w:t>则</w:t>
      </w:r>
      <w:r w:rsidR="0078091B">
        <w:rPr>
          <w:rFonts w:ascii="Times New Roman" w:hAnsi="Times New Roman" w:cs="Times New Roman" w:hint="eastAsia"/>
          <w:sz w:val="24"/>
          <w:szCs w:val="24"/>
        </w:rPr>
        <w:t>能够模拟非对称的非线</w:t>
      </w:r>
      <w:r w:rsidR="00A31943">
        <w:rPr>
          <w:rFonts w:ascii="Times New Roman" w:hAnsi="Times New Roman" w:cs="Times New Roman" w:hint="eastAsia"/>
          <w:sz w:val="24"/>
          <w:szCs w:val="24"/>
        </w:rPr>
        <w:t>性关系而更优越，并且计算得到的规模弹性灵活。本研究使用的面板模型</w:t>
      </w:r>
      <w:r w:rsidR="0078091B" w:rsidRPr="00AF35D8">
        <w:rPr>
          <w:rFonts w:ascii="Times New Roman" w:hAnsi="Times New Roman" w:cs="Times New Roman" w:hint="eastAsia"/>
          <w:sz w:val="24"/>
          <w:szCs w:val="24"/>
        </w:rPr>
        <w:t>具体形式如</w:t>
      </w:r>
      <w:r w:rsidR="00862D06">
        <w:rPr>
          <w:rFonts w:ascii="Times New Roman" w:hAnsi="Times New Roman" w:cs="Times New Roman" w:hint="eastAsia"/>
          <w:sz w:val="24"/>
          <w:szCs w:val="24"/>
        </w:rPr>
        <w:t>公式</w:t>
      </w:r>
      <w:r w:rsidR="0078091B" w:rsidRPr="00C46A1B">
        <w:rPr>
          <w:rFonts w:ascii="Times New Roman" w:hAnsi="Times New Roman" w:cs="Times New Roman"/>
          <w:sz w:val="24"/>
          <w:szCs w:val="24"/>
        </w:rPr>
        <w:t>4</w:t>
      </w:r>
      <w:r w:rsidR="0078091B">
        <w:rPr>
          <w:rFonts w:ascii="Times New Roman" w:hAnsi="Times New Roman" w:cs="Times New Roman"/>
          <w:sz w:val="24"/>
          <w:szCs w:val="24"/>
        </w:rPr>
        <w:t>-</w:t>
      </w:r>
      <w:r w:rsidR="0078091B" w:rsidRPr="00C46A1B">
        <w:rPr>
          <w:rFonts w:ascii="Times New Roman" w:hAnsi="Times New Roman" w:cs="Times New Roman"/>
          <w:sz w:val="24"/>
          <w:szCs w:val="24"/>
        </w:rPr>
        <w:t>1</w:t>
      </w:r>
      <w:r w:rsidR="0078091B" w:rsidRPr="00AF35D8">
        <w:rPr>
          <w:rFonts w:ascii="Times New Roman" w:hAnsi="Times New Roman" w:cs="Times New Roman" w:hint="eastAsia"/>
          <w:sz w:val="24"/>
          <w:szCs w:val="24"/>
        </w:rPr>
        <w:t>。</w:t>
      </w:r>
    </w:p>
    <w:p w14:paraId="59EDC5C5" w14:textId="77777777" w:rsidR="0078091B" w:rsidRPr="00772DF8" w:rsidRDefault="0078091B">
      <w:pPr>
        <w:wordWrap w:val="0"/>
        <w:spacing w:beforeLines="50" w:before="163" w:afterLines="50" w:after="163" w:line="240" w:lineRule="auto"/>
        <w:jc w:val="right"/>
        <w:rPr>
          <w:rFonts w:ascii="Times New Roman" w:hAnsi="Times New Roman" w:cs="Times New Roman"/>
          <w:sz w:val="24"/>
          <w:szCs w:val="24"/>
        </w:rPr>
        <w:pPrChange w:id="293" w:author="曾 翠红" w:date="2019-05-09T22:37:00Z">
          <w:pPr>
            <w:wordWrap w:val="0"/>
            <w:spacing w:beforeLines="50" w:before="163" w:afterLines="50" w:after="163" w:line="400" w:lineRule="exact"/>
            <w:ind w:firstLineChars="200" w:firstLine="480"/>
            <w:jc w:val="right"/>
          </w:pPr>
        </w:pPrChange>
      </w:pPr>
      <m:oMathPara>
        <m:oMath>
          <m:r>
            <m:rPr>
              <m:sty m:val="p"/>
            </m:rPr>
            <w:rPr>
              <w:rFonts w:ascii="Cambria Math" w:hAnsi="Cambria Math" w:cs="Times New Roman"/>
              <w:sz w:val="24"/>
              <w:szCs w:val="24"/>
            </w:rPr>
            <m:t>ln</m:t>
          </m:r>
          <m:r>
            <w:rPr>
              <w:rFonts w:ascii="Cambria Math" w:hAnsi="Cambria Math" w:cs="Times New Roman" w:hint="eastAsia"/>
              <w:sz w:val="24"/>
              <w:szCs w:val="24"/>
            </w:rPr>
            <m:t>y</m:t>
          </m:r>
          <m:r>
            <m:rPr>
              <m:sty m:val="p"/>
            </m:rPr>
            <w:rPr>
              <w:rFonts w:ascii="Cambria Math" w:hAnsi="Cambria Math" w:cs="Times New Roman"/>
              <w:sz w:val="24"/>
              <w:szCs w:val="24"/>
            </w:rPr>
            <m:t>=</m:t>
          </m:r>
          <m:sSub>
            <m:sSubPr>
              <m:ctrlPr>
                <w:rPr>
                  <w:rFonts w:ascii="Cambria Math" w:hAnsi="Cambria Math"/>
                </w:rPr>
              </m:ctrlPr>
            </m:sSubPr>
            <m:e>
              <m:r>
                <w:rPr>
                  <w:rFonts w:ascii="Cambria Math" w:hAnsi="Cambria Math" w:cs="Times New Roman" w:hint="eastAsia"/>
                  <w:sz w:val="24"/>
                  <w:szCs w:val="24"/>
                </w:rPr>
                <m:t>a</m:t>
              </m:r>
            </m:e>
            <m:sub>
              <m:r>
                <m:rPr>
                  <m:sty m:val="p"/>
                </m:rPr>
                <w:rPr>
                  <w:rFonts w:ascii="Cambria Math" w:hAnsi="Cambria Math" w:cs="Times New Roman"/>
                </w:rPr>
                <m:t>0</m:t>
              </m:r>
            </m:sub>
          </m:sSub>
          <m:r>
            <m:rPr>
              <m:sty m:val="p"/>
            </m:rPr>
            <w:rPr>
              <w:rFonts w:ascii="Cambria Math" w:hAnsi="Cambria Math"/>
            </w:rPr>
            <m:t>+</m:t>
          </m:r>
          <m:sSub>
            <m:sSubPr>
              <m:ctrlPr>
                <w:rPr>
                  <w:rFonts w:ascii="Cambria Math" w:hAnsi="Cambria Math"/>
                </w:rPr>
              </m:ctrlPr>
            </m:sSubPr>
            <m:e>
              <m:r>
                <w:rPr>
                  <w:rFonts w:ascii="Cambria Math" w:hAnsi="Cambria Math" w:cs="Times New Roman" w:hint="eastAsia"/>
                  <w:sz w:val="24"/>
                  <w:szCs w:val="24"/>
                </w:rPr>
                <m:t>a</m:t>
              </m:r>
            </m:e>
            <m:sub>
              <m:r>
                <m:rPr>
                  <m:sty m:val="p"/>
                </m:rPr>
                <w:rPr>
                  <w:rFonts w:ascii="Cambria Math" w:hAnsi="Cambria Math" w:cs="Times New Roman"/>
                </w:rPr>
                <m:t>1</m:t>
              </m:r>
            </m:sub>
          </m:sSub>
          <m:sSub>
            <m:sSubPr>
              <m:ctrlPr>
                <w:rPr>
                  <w:rFonts w:ascii="Cambria Math" w:hAnsi="Cambria Math"/>
                </w:rPr>
              </m:ctrlPr>
            </m:sSubPr>
            <m:e>
              <m:r>
                <m:rPr>
                  <m:sty m:val="p"/>
                </m:rPr>
                <w:rPr>
                  <w:rFonts w:ascii="Cambria Math" w:hAnsi="Cambria Math" w:cs="Times New Roman"/>
                </w:rPr>
                <m:t>ln</m:t>
              </m:r>
              <m:r>
                <w:rPr>
                  <w:rFonts w:ascii="Cambria Math" w:hAnsi="Cambria Math"/>
                </w:rPr>
                <m:t>land</m:t>
              </m:r>
            </m:e>
            <m:sub>
              <m:r>
                <w:rPr>
                  <w:rFonts w:ascii="Cambria Math" w:hAnsi="Cambria Math"/>
                </w:rPr>
                <m:t>it</m:t>
              </m:r>
            </m:sub>
          </m:sSub>
          <m:r>
            <m:rPr>
              <m:sty m:val="p"/>
            </m:rPr>
            <w:rPr>
              <w:rFonts w:ascii="Cambria Math" w:hAnsi="Cambria Math"/>
            </w:rPr>
            <m:t>+</m:t>
          </m:r>
          <m:sSub>
            <m:sSubPr>
              <m:ctrlPr>
                <w:rPr>
                  <w:rFonts w:ascii="Cambria Math" w:hAnsi="Cambria Math"/>
                </w:rPr>
              </m:ctrlPr>
            </m:sSubPr>
            <m:e>
              <m:r>
                <w:rPr>
                  <w:rFonts w:ascii="Cambria Math" w:hAnsi="Cambria Math" w:cs="Times New Roman" w:hint="eastAsia"/>
                  <w:sz w:val="24"/>
                  <w:szCs w:val="24"/>
                </w:rPr>
                <m:t>a</m:t>
              </m:r>
            </m:e>
            <m:sub>
              <m:r>
                <m:rPr>
                  <m:sty m:val="p"/>
                </m:rPr>
                <w:rPr>
                  <w:rFonts w:ascii="Cambria Math" w:hAnsi="Cambria Math" w:cs="Times New Roman"/>
                </w:rPr>
                <m:t>2</m:t>
              </m:r>
            </m:sub>
          </m:sSub>
          <m:sSub>
            <m:sSubPr>
              <m:ctrlPr>
                <w:rPr>
                  <w:rFonts w:ascii="Cambria Math" w:hAnsi="Cambria Math"/>
                </w:rPr>
              </m:ctrlPr>
            </m:sSubPr>
            <m:e>
              <m:r>
                <w:rPr>
                  <w:rFonts w:ascii="Cambria Math" w:hAnsi="Cambria Math"/>
                </w:rPr>
                <m:t>land</m:t>
              </m:r>
            </m:e>
            <m:sub>
              <m:r>
                <w:rPr>
                  <w:rFonts w:ascii="Cambria Math" w:hAnsi="Cambria Math"/>
                </w:rPr>
                <m:t>it</m:t>
              </m:r>
            </m:sub>
          </m:sSub>
          <m:r>
            <w:rPr>
              <w:rFonts w:ascii="Cambria Math" w:hAnsi="Cambria Math"/>
            </w:rPr>
            <m:t>+</m:t>
          </m:r>
          <m:sSub>
            <m:sSubPr>
              <m:ctrlPr>
                <w:rPr>
                  <w:rFonts w:ascii="Cambria Math" w:hAnsi="Cambria Math" w:cs="Times New Roman"/>
                  <w:sz w:val="24"/>
                  <w:szCs w:val="24"/>
                </w:rPr>
              </m:ctrlPr>
            </m:sSubPr>
            <m:e>
              <m:r>
                <m:rPr>
                  <m:sty m:val="p"/>
                </m:rPr>
                <w:rPr>
                  <w:rFonts w:ascii="Cambria Math" w:hAnsi="Cambria Math" w:cs="Times New Roman"/>
                  <w:sz w:val="24"/>
                  <w:szCs w:val="24"/>
                </w:rPr>
                <m:t>Σ</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i</m:t>
              </m:r>
            </m:sub>
          </m:sSub>
          <m:r>
            <m:rPr>
              <m:sty m:val="p"/>
            </m:rPr>
            <w:rPr>
              <w:rFonts w:ascii="Cambria Math" w:hAnsi="Cambria Math" w:cs="Times New Roman"/>
              <w:sz w:val="24"/>
              <w:szCs w:val="24"/>
            </w:rPr>
            <m:t>ln</m:t>
          </m:r>
          <m:sSub>
            <m:sSubPr>
              <m:ctrlPr>
                <w:rPr>
                  <w:rFonts w:ascii="Cambria Math" w:eastAsia="Cambria Math" w:hAnsi="Cambria Math" w:cs="Times New Roman"/>
                  <w:i/>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i</m:t>
              </m:r>
            </m:sub>
          </m:sSub>
          <m:sSub>
            <m:sSubPr>
              <m:ctrlPr>
                <w:rPr>
                  <w:rFonts w:ascii="Cambria Math" w:hAnsi="Cambria Math" w:cs="Times New Roman"/>
                  <w:sz w:val="24"/>
                  <w:szCs w:val="24"/>
                </w:rPr>
              </m:ctrlPr>
            </m:sSubPr>
            <m:e>
              <m:r>
                <m:rPr>
                  <m:sty m:val="p"/>
                </m:rPr>
                <w:rPr>
                  <w:rFonts w:ascii="Cambria Math" w:hAnsi="Cambria Math" w:cs="Times New Roman"/>
                  <w:sz w:val="24"/>
                  <w:szCs w:val="24"/>
                </w:rPr>
                <m:t>+Σ</m:t>
              </m:r>
            </m:e>
            <m:sub>
              <m:r>
                <w:rPr>
                  <w:rFonts w:ascii="Cambria Math" w:hAnsi="Cambria Math" w:cs="Times New Roman"/>
                  <w:sz w:val="24"/>
                  <w:szCs w:val="24"/>
                </w:rPr>
                <m:t>i</m:t>
              </m:r>
            </m:sub>
          </m:sSub>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ii</m:t>
                  </m:r>
                </m:sub>
              </m:sSub>
            </m:e>
          </m:acc>
          <m:sSup>
            <m:sSupPr>
              <m:ctrlPr>
                <w:rPr>
                  <w:rFonts w:ascii="Cambria Math" w:hAnsi="Cambria Math" w:cs="Times New Roman"/>
                  <w:sz w:val="24"/>
                  <w:szCs w:val="24"/>
                </w:rPr>
              </m:ctrlPr>
            </m:sSupPr>
            <m:e>
              <m:d>
                <m:dPr>
                  <m:ctrlPr>
                    <w:rPr>
                      <w:rFonts w:ascii="Cambria Math" w:hAnsi="Cambria Math" w:cs="Times New Roman"/>
                      <w:sz w:val="24"/>
                      <w:szCs w:val="24"/>
                    </w:rPr>
                  </m:ctrlPr>
                </m:dPr>
                <m:e>
                  <m:r>
                    <m:rPr>
                      <m:sty m:val="p"/>
                    </m:rPr>
                    <w:rPr>
                      <w:rFonts w:ascii="Cambria Math" w:hAnsi="Cambria Math" w:cs="Times New Roman"/>
                      <w:sz w:val="24"/>
                      <w:szCs w:val="24"/>
                    </w:rPr>
                    <m:t>ln</m:t>
                  </m:r>
                  <m:sSub>
                    <m:sSubPr>
                      <m:ctrlPr>
                        <w:rPr>
                          <w:rFonts w:ascii="Cambria Math" w:eastAsia="Cambria Math" w:hAnsi="Cambria Math" w:cs="Times New Roman"/>
                          <w:i/>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i</m:t>
                      </m:r>
                    </m:sub>
                  </m:sSub>
                </m:e>
              </m:d>
            </m:e>
            <m:sup>
              <m:r>
                <w:rPr>
                  <w:rFonts w:ascii="Cambria Math" w:hAnsi="Cambria Math" w:cs="Times New Roman"/>
                  <w:sz w:val="24"/>
                  <w:szCs w:val="24"/>
                </w:rPr>
                <m:t>2</m:t>
              </m:r>
            </m:sup>
          </m:sSup>
          <m:r>
            <w:rPr>
              <w:rFonts w:ascii="Cambria Math" w:hAnsi="Cambria Math" w:cs="Times New Roman"/>
              <w:sz w:val="24"/>
              <w:szCs w:val="24"/>
            </w:rPr>
            <m:t>+</m:t>
          </m:r>
        </m:oMath>
      </m:oMathPara>
    </w:p>
    <w:p w14:paraId="11C8F19C" w14:textId="4288A59B" w:rsidR="0078091B" w:rsidRDefault="0078091B">
      <w:pPr>
        <w:tabs>
          <w:tab w:val="left" w:pos="0"/>
          <w:tab w:val="center" w:pos="4400"/>
          <w:tab w:val="right" w:pos="8800"/>
        </w:tabs>
        <w:wordWrap w:val="0"/>
        <w:spacing w:beforeLines="50" w:before="163" w:afterLines="50" w:after="163" w:line="240" w:lineRule="auto"/>
        <w:jc w:val="right"/>
        <w:rPr>
          <w:rFonts w:ascii="Times New Roman" w:hAnsi="Times New Roman" w:cs="Times New Roman"/>
          <w:sz w:val="24"/>
          <w:szCs w:val="24"/>
        </w:rPr>
        <w:pPrChange w:id="294" w:author="曾 翠红" w:date="2019-05-09T22:37:00Z">
          <w:pPr>
            <w:tabs>
              <w:tab w:val="left" w:pos="0"/>
              <w:tab w:val="center" w:pos="4400"/>
              <w:tab w:val="right" w:pos="8800"/>
            </w:tabs>
            <w:wordWrap w:val="0"/>
            <w:spacing w:beforeLines="50" w:before="163" w:afterLines="50" w:after="163" w:line="400" w:lineRule="exact"/>
            <w:ind w:firstLineChars="200" w:firstLine="480"/>
            <w:jc w:val="right"/>
          </w:pPr>
        </w:pPrChange>
      </w:pPr>
      <w:r>
        <w:rPr>
          <w:rFonts w:ascii="Times New Roman" w:hAnsi="Times New Roman" w:cs="Times New Roman"/>
          <w:sz w:val="24"/>
          <w:szCs w:val="24"/>
        </w:rPr>
        <w:tab/>
      </w:r>
      <m:oMath>
        <m:sSub>
          <m:sSubPr>
            <m:ctrlPr>
              <w:rPr>
                <w:rFonts w:ascii="Cambria Math" w:hAnsi="Cambria Math" w:cs="Times New Roman"/>
                <w:i/>
                <w:sz w:val="24"/>
                <w:szCs w:val="24"/>
              </w:rPr>
            </m:ctrlPr>
          </m:sSubPr>
          <m:e>
            <m:sSub>
              <m:sSubPr>
                <m:ctrlPr>
                  <w:rPr>
                    <w:rFonts w:ascii="Cambria Math" w:hAnsi="Cambria Math" w:cs="Times New Roman"/>
                    <w:sz w:val="24"/>
                    <w:szCs w:val="24"/>
                  </w:rPr>
                </m:ctrlPr>
              </m:sSubPr>
              <m:e>
                <m:r>
                  <m:rPr>
                    <m:sty m:val="p"/>
                  </m:rPr>
                  <w:rPr>
                    <w:rFonts w:ascii="Cambria Math" w:hAnsi="Cambria Math" w:cs="Times New Roman"/>
                    <w:sz w:val="24"/>
                    <w:szCs w:val="24"/>
                  </w:rPr>
                  <m:t>Σ</m:t>
                </m:r>
              </m:e>
              <m:sub>
                <m:r>
                  <w:rPr>
                    <w:rFonts w:ascii="Cambria Math" w:hAnsi="Cambria Math" w:cs="Times New Roman"/>
                    <w:sz w:val="24"/>
                    <w:szCs w:val="24"/>
                  </w:rPr>
                  <m:t>i</m:t>
                </m:r>
                <m:r>
                  <m:rPr>
                    <m:sty m:val="p"/>
                  </m:rPr>
                  <w:rPr>
                    <w:rFonts w:ascii="Cambria Math" w:hAnsi="Cambria Math" w:cs="Times New Roman" w:hint="eastAsia"/>
                    <w:sz w:val="24"/>
                    <w:szCs w:val="24"/>
                  </w:rPr>
                  <m:t>&lt;</m:t>
                </m:r>
                <m:r>
                  <w:rPr>
                    <w:rFonts w:ascii="Cambria Math" w:hAnsi="Cambria Math" w:cs="Times New Roman"/>
                    <w:sz w:val="24"/>
                    <w:szCs w:val="24"/>
                  </w:rPr>
                  <m:t>j</m:t>
                </m:r>
              </m:sub>
            </m:sSub>
            <m:sSub>
              <m:sSubPr>
                <m:ctrlPr>
                  <w:rPr>
                    <w:rFonts w:ascii="Cambria Math" w:hAnsi="Cambria Math" w:cs="Times New Roman"/>
                    <w:sz w:val="24"/>
                    <w:szCs w:val="24"/>
                  </w:rPr>
                </m:ctrlPr>
              </m:sSubPr>
              <m:e>
                <m:r>
                  <m:rPr>
                    <m:sty m:val="p"/>
                  </m:rPr>
                  <w:rPr>
                    <w:rFonts w:ascii="Cambria Math" w:hAnsi="Cambria Math" w:cs="Times New Roman"/>
                    <w:sz w:val="24"/>
                    <w:szCs w:val="24"/>
                  </w:rPr>
                  <m:t>Σ</m:t>
                </m:r>
              </m:e>
              <m:sub>
                <m:r>
                  <w:rPr>
                    <w:rFonts w:ascii="Cambria Math" w:hAnsi="Cambria Math" w:cs="Times New Roman"/>
                    <w:sz w:val="24"/>
                    <w:szCs w:val="24"/>
                  </w:rPr>
                  <m:t>j</m:t>
                </m:r>
              </m:sub>
            </m:sSub>
            <m:r>
              <w:rPr>
                <w:rFonts w:ascii="Cambria Math" w:hAnsi="Cambria Math" w:cs="Times New Roman"/>
                <w:sz w:val="24"/>
                <w:szCs w:val="24"/>
              </w:rPr>
              <m:t>β</m:t>
            </m:r>
          </m:e>
          <m:sub>
            <m:r>
              <w:rPr>
                <w:rFonts w:ascii="Cambria Math" w:hAnsi="Cambria Math" w:cs="Times New Roman"/>
                <w:sz w:val="24"/>
                <w:szCs w:val="24"/>
              </w:rPr>
              <m:t>ij</m:t>
            </m:r>
          </m:sub>
        </m:sSub>
        <m:r>
          <m:rPr>
            <m:sty m:val="p"/>
          </m:rPr>
          <w:rPr>
            <w:rFonts w:ascii="Cambria Math" w:hAnsi="Cambria Math" w:cs="Times New Roman"/>
            <w:sz w:val="24"/>
            <w:szCs w:val="24"/>
          </w:rPr>
          <m:t>ln</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m:rPr>
            <m:sty m:val="p"/>
          </m:rPr>
          <w:rPr>
            <w:rFonts w:ascii="Cambria Math" w:hAnsi="Cambria Math" w:cs="Times New Roman"/>
            <w:sz w:val="24"/>
            <w:szCs w:val="24"/>
          </w:rPr>
          <m:t>ln</m:t>
        </m:r>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r>
          <m:rPr>
            <m:sty m:val="p"/>
          </m:rPr>
          <w:rPr>
            <w:rFonts w:ascii="Cambria Math" w:hAnsi="Cambria Math"/>
          </w:rPr>
          <m:t>+</m:t>
        </m:r>
        <m:sSub>
          <m:sSubPr>
            <m:ctrlPr>
              <w:rPr>
                <w:rFonts w:ascii="Cambria Math" w:hAnsi="Cambria Math"/>
              </w:rPr>
            </m:ctrlPr>
          </m:sSubPr>
          <m:e>
            <m:r>
              <m:rPr>
                <m:sty m:val="p"/>
              </m:rPr>
              <w:rPr>
                <w:rFonts w:ascii="Cambria Math" w:hAnsi="Cambria Math" w:cs="Times New Roman"/>
              </w:rPr>
              <m:t>γ</m:t>
            </m:r>
          </m:e>
          <m:sub>
            <m:r>
              <w:rPr>
                <w:rFonts w:ascii="Cambria Math" w:hAnsi="Cambria Math" w:hint="eastAsia"/>
              </w:rPr>
              <m:t>i</m:t>
            </m:r>
          </m:sub>
        </m:sSub>
        <m:sSub>
          <m:sSubPr>
            <m:ctrlPr>
              <w:rPr>
                <w:rFonts w:ascii="Cambria Math" w:hAnsi="Cambria Math"/>
                <w:i/>
              </w:rPr>
            </m:ctrlPr>
          </m:sSubPr>
          <m:e>
            <m:r>
              <w:rPr>
                <w:rFonts w:ascii="Cambria Math" w:hAnsi="Cambria Math"/>
              </w:rPr>
              <m:t>Z</m:t>
            </m:r>
          </m:e>
          <m:sub>
            <m:r>
              <w:rPr>
                <w:rFonts w:ascii="Cambria Math" w:hAnsi="Cambria Math" w:hint="eastAsia"/>
              </w:rPr>
              <m:t>it</m:t>
            </m:r>
          </m:sub>
        </m:sSub>
        <m:r>
          <w:rPr>
            <w:rFonts w:ascii="Cambria Math" w:hAnsi="Cambria Math" w:cs="Times New Roman"/>
            <w:sz w:val="24"/>
            <w:szCs w:val="24"/>
          </w:rPr>
          <m:t>+</m:t>
        </m:r>
        <m:sSub>
          <m:sSubPr>
            <m:ctrlPr>
              <w:rPr>
                <w:rFonts w:ascii="Cambria Math" w:hAnsi="Cambria Math"/>
              </w:rPr>
            </m:ctrlPr>
          </m:sSubPr>
          <m:e>
            <m:r>
              <w:rPr>
                <w:rFonts w:ascii="Cambria Math" w:hAnsi="Cambria Math"/>
              </w:rPr>
              <m:t>μ</m:t>
            </m:r>
          </m:e>
          <m:sub>
            <m:r>
              <w:rPr>
                <w:rFonts w:ascii="Cambria Math" w:hAnsi="Cambria Math"/>
              </w:rPr>
              <m:t>it</m:t>
            </m:r>
          </m:sub>
        </m:sSub>
        <m:r>
          <m:rPr>
            <m:sty m:val="p"/>
          </m:rPr>
          <w:rPr>
            <w:rFonts w:ascii="Cambria Math" w:hAnsi="Cambria Math"/>
          </w:rPr>
          <m:t xml:space="preserve"> </m:t>
        </m:r>
      </m:oMath>
      <w:r>
        <w:rPr>
          <w:rFonts w:ascii="Times New Roman" w:hAnsi="Times New Roman" w:cs="Times New Roman"/>
        </w:rPr>
        <w:tab/>
      </w:r>
      <w:del w:id="295" w:author="曾 翠红" w:date="2019-05-09T16:25:00Z">
        <w:r w:rsidR="001E5254" w:rsidDel="00307D40">
          <w:rPr>
            <w:rFonts w:ascii="Times New Roman" w:hAnsi="Times New Roman" w:cs="Times New Roman" w:hint="eastAsia"/>
          </w:rPr>
          <w:delText>（</w:delText>
        </w:r>
      </w:del>
      <w:r w:rsidRPr="00C46A1B">
        <w:rPr>
          <w:rFonts w:ascii="Times New Roman" w:hAnsi="Times New Roman" w:cs="Times New Roman"/>
          <w:sz w:val="24"/>
          <w:szCs w:val="24"/>
        </w:rPr>
        <w:t>4</w:t>
      </w:r>
      <w:r>
        <w:rPr>
          <w:rFonts w:ascii="Times New Roman" w:hAnsi="Times New Roman" w:cs="Times New Roman"/>
          <w:sz w:val="24"/>
          <w:szCs w:val="24"/>
        </w:rPr>
        <w:t>-</w:t>
      </w:r>
      <w:r w:rsidRPr="00C46A1B">
        <w:rPr>
          <w:rFonts w:ascii="Times New Roman" w:hAnsi="Times New Roman" w:cs="Times New Roman"/>
          <w:sz w:val="24"/>
          <w:szCs w:val="24"/>
        </w:rPr>
        <w:t>1</w:t>
      </w:r>
      <w:del w:id="296" w:author="曾 翠红" w:date="2019-05-09T16:25:00Z">
        <w:r w:rsidR="001E5254" w:rsidDel="00307D40">
          <w:rPr>
            <w:rFonts w:ascii="Times New Roman" w:hAnsi="Times New Roman" w:cs="Times New Roman" w:hint="eastAsia"/>
            <w:sz w:val="24"/>
            <w:szCs w:val="24"/>
          </w:rPr>
          <w:delText>）</w:delText>
        </w:r>
      </w:del>
    </w:p>
    <w:p w14:paraId="64E99562" w14:textId="0D27DE62" w:rsidR="0078091B" w:rsidRDefault="0078091B">
      <w:pPr>
        <w:spacing w:after="0" w:line="400" w:lineRule="exact"/>
        <w:ind w:firstLineChars="200" w:firstLine="480"/>
        <w:jc w:val="both"/>
        <w:rPr>
          <w:rFonts w:ascii="Times New Roman" w:hAnsi="Times New Roman" w:cs="Times New Roman"/>
          <w:sz w:val="24"/>
          <w:szCs w:val="24"/>
        </w:rPr>
        <w:pPrChange w:id="297" w:author="曾 翠红" w:date="2019-05-09T22:37:00Z">
          <w:pPr>
            <w:spacing w:beforeLines="100" w:before="326" w:afterLines="100" w:after="326" w:line="400" w:lineRule="exact"/>
            <w:ind w:firstLineChars="200" w:firstLine="480"/>
            <w:jc w:val="both"/>
          </w:pPr>
        </w:pPrChange>
      </w:pPr>
      <w:r w:rsidRPr="00AF35D8">
        <w:rPr>
          <w:rFonts w:ascii="Times New Roman" w:hAnsi="Times New Roman" w:cs="Times New Roman"/>
          <w:sz w:val="24"/>
          <w:szCs w:val="24"/>
        </w:rPr>
        <w:t>式中，</w:t>
      </w:r>
      <w:r w:rsidRPr="00C46A1B">
        <w:rPr>
          <w:rFonts w:ascii="Times New Roman" w:hAnsi="Times New Roman" w:cs="Times New Roman"/>
          <w:i/>
          <w:sz w:val="24"/>
          <w:szCs w:val="24"/>
        </w:rPr>
        <w:t>y</w:t>
      </w:r>
      <w:r w:rsidRPr="00C46A1B">
        <w:rPr>
          <w:rFonts w:ascii="Times New Roman" w:hAnsi="Times New Roman" w:cs="Times New Roman"/>
          <w:sz w:val="24"/>
          <w:szCs w:val="24"/>
          <w:vertAlign w:val="subscript"/>
        </w:rPr>
        <w:t>it</w:t>
      </w:r>
      <w:r w:rsidRPr="00AF35D8">
        <w:rPr>
          <w:rFonts w:ascii="Times New Roman" w:hAnsi="Times New Roman" w:cs="Times New Roman"/>
          <w:sz w:val="24"/>
          <w:szCs w:val="24"/>
        </w:rPr>
        <w:t>表示粮食作物单位面积</w:t>
      </w:r>
      <w:r w:rsidRPr="00AF35D8">
        <w:rPr>
          <w:rFonts w:ascii="Times New Roman" w:hAnsi="Times New Roman" w:cs="Times New Roman" w:hint="eastAsia"/>
          <w:sz w:val="24"/>
          <w:szCs w:val="24"/>
        </w:rPr>
        <w:t>产量</w:t>
      </w:r>
      <w:r w:rsidRPr="00AF35D8">
        <w:rPr>
          <w:rFonts w:ascii="Times New Roman" w:hAnsi="Times New Roman" w:cs="Times New Roman"/>
          <w:sz w:val="24"/>
          <w:szCs w:val="24"/>
        </w:rPr>
        <w:t>；</w:t>
      </w:r>
      <w:r w:rsidRPr="00C46A1B">
        <w:rPr>
          <w:rFonts w:ascii="Times New Roman" w:hAnsi="Times New Roman" w:cs="Times New Roman"/>
          <w:i/>
          <w:sz w:val="24"/>
          <w:szCs w:val="24"/>
        </w:rPr>
        <w:t>land</w:t>
      </w:r>
      <w:r w:rsidRPr="00C46A1B">
        <w:rPr>
          <w:rFonts w:ascii="Times New Roman" w:hAnsi="Times New Roman" w:cs="Times New Roman"/>
          <w:i/>
          <w:sz w:val="24"/>
          <w:szCs w:val="24"/>
          <w:vertAlign w:val="subscript"/>
        </w:rPr>
        <w:t>it</w:t>
      </w:r>
      <w:r w:rsidRPr="00AF35D8">
        <w:rPr>
          <w:rFonts w:ascii="Times New Roman" w:hAnsi="Times New Roman" w:cs="Times New Roman"/>
          <w:sz w:val="24"/>
          <w:szCs w:val="24"/>
        </w:rPr>
        <w:t>表示农户实际</w:t>
      </w:r>
      <w:r w:rsidRPr="00AF35D8">
        <w:rPr>
          <w:rFonts w:ascii="Times New Roman" w:hAnsi="Times New Roman" w:cs="Times New Roman" w:hint="eastAsia"/>
          <w:sz w:val="24"/>
          <w:szCs w:val="24"/>
        </w:rPr>
        <w:t>经营的</w:t>
      </w:r>
      <w:r w:rsidRPr="00AF35D8">
        <w:rPr>
          <w:rFonts w:ascii="Times New Roman" w:hAnsi="Times New Roman" w:cs="Times New Roman"/>
          <w:sz w:val="24"/>
          <w:szCs w:val="24"/>
        </w:rPr>
        <w:t>耕地面积；</w:t>
      </w:r>
      <w:r w:rsidRPr="00C46A1B">
        <w:rPr>
          <w:rFonts w:ascii="Times New Roman" w:hAnsi="Times New Roman" w:cs="Times New Roman"/>
          <w:i/>
          <w:sz w:val="24"/>
          <w:szCs w:val="24"/>
        </w:rPr>
        <w:t>x</w:t>
      </w:r>
      <w:r w:rsidRPr="00C46A1B">
        <w:rPr>
          <w:rFonts w:ascii="Times New Roman" w:hAnsi="Times New Roman" w:cs="Times New Roman"/>
          <w:i/>
          <w:sz w:val="24"/>
          <w:szCs w:val="24"/>
          <w:vertAlign w:val="subscript"/>
        </w:rPr>
        <w:t>it</w:t>
      </w:r>
      <w:r w:rsidRPr="00AF35D8">
        <w:rPr>
          <w:rFonts w:ascii="Times New Roman" w:hAnsi="Times New Roman" w:cs="Times New Roman"/>
          <w:sz w:val="24"/>
          <w:szCs w:val="24"/>
        </w:rPr>
        <w:t>表示</w:t>
      </w:r>
      <w:r>
        <w:rPr>
          <w:rFonts w:ascii="Times New Roman" w:hAnsi="Times New Roman" w:cs="Times New Roman" w:hint="eastAsia"/>
          <w:sz w:val="24"/>
          <w:szCs w:val="24"/>
        </w:rPr>
        <w:t>机械投入和其他农资投入；</w:t>
      </w:r>
      <w:r w:rsidRPr="0000519C">
        <w:rPr>
          <w:rFonts w:ascii="Times New Roman" w:hAnsi="Times New Roman" w:cs="Times New Roman"/>
          <w:i/>
          <w:sz w:val="24"/>
          <w:szCs w:val="24"/>
        </w:rPr>
        <w:t>Z</w:t>
      </w:r>
      <w:r w:rsidRPr="0000519C">
        <w:rPr>
          <w:rFonts w:ascii="Times New Roman" w:hAnsi="Times New Roman" w:cs="Times New Roman"/>
          <w:i/>
          <w:sz w:val="24"/>
          <w:szCs w:val="24"/>
          <w:vertAlign w:val="subscript"/>
        </w:rPr>
        <w:t>it</w:t>
      </w:r>
      <w:r>
        <w:rPr>
          <w:rFonts w:ascii="Times New Roman" w:hAnsi="Times New Roman" w:cs="Times New Roman" w:hint="eastAsia"/>
          <w:sz w:val="24"/>
          <w:szCs w:val="24"/>
        </w:rPr>
        <w:t>为家庭禀赋和土壤细碎化、粮食补贴和农业保险支出变量</w:t>
      </w:r>
      <w:r w:rsidRPr="00AF35D8">
        <w:rPr>
          <w:rFonts w:ascii="Times New Roman" w:hAnsi="Times New Roman" w:cs="Times New Roman" w:hint="eastAsia"/>
          <w:sz w:val="24"/>
          <w:szCs w:val="24"/>
        </w:rPr>
        <w:t>等。</w:t>
      </w:r>
      <w:r w:rsidRPr="00C46A1B">
        <w:rPr>
          <w:rFonts w:ascii="Times New Roman" w:hAnsi="Times New Roman" w:cs="Times New Roman"/>
          <w:i/>
          <w:sz w:val="24"/>
          <w:szCs w:val="24"/>
        </w:rPr>
        <w:t>μ</w:t>
      </w:r>
      <w:r w:rsidRPr="00C46A1B">
        <w:rPr>
          <w:rFonts w:ascii="Times New Roman" w:hAnsi="Times New Roman" w:cs="Times New Roman"/>
          <w:i/>
          <w:sz w:val="24"/>
          <w:szCs w:val="24"/>
          <w:vertAlign w:val="subscript"/>
        </w:rPr>
        <w:t>it</w:t>
      </w:r>
      <w:r>
        <w:rPr>
          <w:rFonts w:ascii="Times New Roman" w:hAnsi="Times New Roman" w:cs="Times New Roman" w:hint="eastAsia"/>
          <w:sz w:val="24"/>
          <w:szCs w:val="24"/>
        </w:rPr>
        <w:t>为</w:t>
      </w:r>
      <w:r w:rsidRPr="00AF35D8">
        <w:rPr>
          <w:rFonts w:ascii="Times New Roman" w:hAnsi="Times New Roman" w:cs="Times New Roman" w:hint="eastAsia"/>
          <w:sz w:val="24"/>
          <w:szCs w:val="24"/>
        </w:rPr>
        <w:t>随机干扰项</w:t>
      </w:r>
      <w:r>
        <w:rPr>
          <w:rFonts w:ascii="Times New Roman" w:hAnsi="Times New Roman" w:cs="Times New Roman" w:hint="eastAsia"/>
          <w:sz w:val="24"/>
          <w:szCs w:val="24"/>
        </w:rPr>
        <w:t>，</w:t>
      </w:r>
      <w:r w:rsidRPr="00AF35D8">
        <w:rPr>
          <w:rFonts w:ascii="Times New Roman" w:hAnsi="Times New Roman" w:cs="Times New Roman"/>
          <w:sz w:val="24"/>
          <w:szCs w:val="24"/>
        </w:rPr>
        <w:t>服从</w:t>
      </w:r>
      <w:r w:rsidRPr="00C46A1B">
        <w:rPr>
          <w:rFonts w:ascii="Times New Roman" w:hAnsi="Times New Roman" w:cs="Times New Roman"/>
          <w:sz w:val="24"/>
          <w:szCs w:val="24"/>
        </w:rPr>
        <w:t>N</w:t>
      </w:r>
      <w:r w:rsidRPr="00AF35D8">
        <w:rPr>
          <w:rFonts w:ascii="Times New Roman" w:hAnsi="Times New Roman" w:cs="Times New Roman"/>
          <w:sz w:val="24"/>
          <w:szCs w:val="24"/>
        </w:rPr>
        <w:t>（</w:t>
      </w:r>
      <w:r w:rsidRPr="00C46A1B">
        <w:rPr>
          <w:rFonts w:ascii="Times New Roman" w:hAnsi="Times New Roman" w:cs="Times New Roman"/>
          <w:sz w:val="24"/>
          <w:szCs w:val="24"/>
        </w:rPr>
        <w:t>0</w:t>
      </w:r>
      <w:r w:rsidRPr="00AF35D8">
        <w:rPr>
          <w:rFonts w:ascii="Times New Roman" w:hAnsi="Times New Roman" w:cs="Times New Roman"/>
          <w:sz w:val="24"/>
          <w:szCs w:val="24"/>
        </w:rPr>
        <w:t>，</w:t>
      </w:r>
      <w:r w:rsidRPr="00C46A1B">
        <w:rPr>
          <w:rFonts w:ascii="Times New Roman" w:hAnsi="Times New Roman" w:cs="Times New Roman"/>
          <w:sz w:val="24"/>
          <w:szCs w:val="24"/>
        </w:rPr>
        <w:t>σ</w:t>
      </w:r>
      <w:r w:rsidRPr="00C46A1B">
        <w:rPr>
          <w:rFonts w:ascii="Times New Roman" w:hAnsi="Times New Roman" w:cs="Times New Roman"/>
          <w:sz w:val="24"/>
          <w:szCs w:val="24"/>
          <w:vertAlign w:val="subscript"/>
        </w:rPr>
        <w:t>e</w:t>
      </w:r>
      <w:r w:rsidRPr="00C46A1B">
        <w:rPr>
          <w:rFonts w:ascii="Times New Roman" w:hAnsi="Times New Roman" w:cs="Times New Roman"/>
          <w:sz w:val="24"/>
          <w:szCs w:val="24"/>
          <w:vertAlign w:val="superscript"/>
        </w:rPr>
        <w:t>2</w:t>
      </w:r>
      <w:r w:rsidRPr="00AF35D8">
        <w:rPr>
          <w:rFonts w:ascii="Times New Roman" w:hAnsi="Times New Roman" w:cs="Times New Roman"/>
          <w:sz w:val="24"/>
          <w:szCs w:val="24"/>
        </w:rPr>
        <w:t>）</w:t>
      </w:r>
      <w:r w:rsidRPr="00AF35D8">
        <w:rPr>
          <w:rFonts w:ascii="Times New Roman" w:hAnsi="Times New Roman" w:cs="Times New Roman" w:hint="eastAsia"/>
          <w:sz w:val="24"/>
          <w:szCs w:val="24"/>
        </w:rPr>
        <w:t>分布</w:t>
      </w:r>
      <w:r w:rsidRPr="00AF35D8">
        <w:rPr>
          <w:rFonts w:ascii="Times New Roman" w:hAnsi="Times New Roman" w:cs="Times New Roman"/>
          <w:sz w:val="24"/>
          <w:szCs w:val="24"/>
        </w:rPr>
        <w:t>。</w:t>
      </w:r>
      <w:r>
        <w:rPr>
          <w:rFonts w:ascii="Times New Roman" w:hAnsi="Times New Roman" w:cs="Times New Roman"/>
          <w:sz w:val="24"/>
          <w:szCs w:val="24"/>
        </w:rPr>
        <w:t>规模</w:t>
      </w:r>
      <w:r>
        <w:rPr>
          <w:rFonts w:ascii="Times New Roman" w:hAnsi="Times New Roman" w:cs="Times New Roman" w:hint="eastAsia"/>
          <w:sz w:val="24"/>
          <w:szCs w:val="24"/>
        </w:rPr>
        <w:t>变量可直接作用于土地生产率，</w:t>
      </w:r>
      <w:r>
        <w:rPr>
          <w:rFonts w:ascii="Times New Roman" w:hAnsi="Times New Roman" w:cs="Times New Roman"/>
          <w:sz w:val="24"/>
          <w:szCs w:val="24"/>
        </w:rPr>
        <w:t>或者</w:t>
      </w:r>
      <w:r>
        <w:rPr>
          <w:rFonts w:ascii="Times New Roman" w:hAnsi="Times New Roman" w:cs="Times New Roman" w:hint="eastAsia"/>
          <w:sz w:val="24"/>
          <w:szCs w:val="24"/>
        </w:rPr>
        <w:t>通过影响其他投入变量、</w:t>
      </w:r>
      <w:r>
        <w:rPr>
          <w:rFonts w:ascii="Times New Roman" w:hAnsi="Times New Roman" w:cs="Times New Roman"/>
          <w:sz w:val="24"/>
          <w:szCs w:val="24"/>
        </w:rPr>
        <w:t>家庭</w:t>
      </w:r>
      <w:r>
        <w:rPr>
          <w:rFonts w:ascii="Times New Roman" w:hAnsi="Times New Roman" w:cs="Times New Roman" w:hint="eastAsia"/>
          <w:sz w:val="24"/>
          <w:szCs w:val="24"/>
        </w:rPr>
        <w:t>禀赋变量、</w:t>
      </w:r>
      <w:r>
        <w:rPr>
          <w:rFonts w:ascii="Times New Roman" w:hAnsi="Times New Roman" w:cs="Times New Roman"/>
          <w:sz w:val="24"/>
          <w:szCs w:val="24"/>
        </w:rPr>
        <w:t>外部</w:t>
      </w:r>
      <w:r>
        <w:rPr>
          <w:rFonts w:ascii="Times New Roman" w:hAnsi="Times New Roman" w:cs="Times New Roman" w:hint="eastAsia"/>
          <w:sz w:val="24"/>
          <w:szCs w:val="24"/>
        </w:rPr>
        <w:t>环境变量等其他影响因素的作用于土地生产率。</w:t>
      </w:r>
      <w:del w:id="298" w:author="曾 翠红" w:date="2019-05-09T16:27:00Z">
        <w:r w:rsidDel="005023BF">
          <w:rPr>
            <w:rFonts w:ascii="Times New Roman" w:hAnsi="Times New Roman" w:cs="Times New Roman" w:hint="eastAsia"/>
            <w:sz w:val="24"/>
            <w:szCs w:val="24"/>
          </w:rPr>
          <w:delText>要素</w:delText>
        </w:r>
      </w:del>
      <w:ins w:id="299" w:author="曾 翠红" w:date="2019-05-09T16:27:00Z">
        <w:r w:rsidR="005023BF">
          <w:rPr>
            <w:rFonts w:ascii="Times New Roman" w:hAnsi="Times New Roman" w:cs="Times New Roman" w:hint="eastAsia"/>
            <w:sz w:val="24"/>
            <w:szCs w:val="24"/>
          </w:rPr>
          <w:t>要素</w:t>
        </w:r>
      </w:ins>
      <w:r>
        <w:rPr>
          <w:rFonts w:ascii="Times New Roman" w:hAnsi="Times New Roman" w:cs="Times New Roman" w:hint="eastAsia"/>
          <w:sz w:val="24"/>
          <w:szCs w:val="24"/>
        </w:rPr>
        <w:t>产出弹性</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ϵ</m:t>
            </m:r>
          </m:e>
          <m:sub>
            <m:r>
              <w:rPr>
                <w:rFonts w:ascii="Cambria Math" w:eastAsia="宋体" w:hAnsi="Cambria Math" w:cs="Times New Roman"/>
                <w:sz w:val="24"/>
                <w:szCs w:val="24"/>
              </w:rPr>
              <m:t>i</m:t>
            </m:r>
          </m:sub>
        </m:sSub>
      </m:oMath>
      <w:ins w:id="300" w:author="曾 翠红" w:date="2019-05-09T16:25:00Z">
        <w:r w:rsidR="00307D40">
          <w:rPr>
            <w:rFonts w:ascii="Times New Roman" w:hAnsi="Times New Roman" w:cs="Times New Roman" w:hint="eastAsia"/>
            <w:sz w:val="24"/>
            <w:szCs w:val="24"/>
          </w:rPr>
          <w:t>的计算公式</w:t>
        </w:r>
      </w:ins>
      <w:r w:rsidR="001E5254">
        <w:rPr>
          <w:rFonts w:ascii="Times New Roman" w:hAnsi="Times New Roman" w:cs="Times New Roman" w:hint="eastAsia"/>
          <w:sz w:val="24"/>
          <w:szCs w:val="24"/>
        </w:rPr>
        <w:t>如式</w:t>
      </w:r>
      <w:r w:rsidRPr="00C46A1B">
        <w:rPr>
          <w:rFonts w:ascii="Times New Roman" w:hAnsi="Times New Roman" w:cs="Times New Roman"/>
          <w:sz w:val="24"/>
          <w:szCs w:val="24"/>
        </w:rPr>
        <w:t>4</w:t>
      </w:r>
      <w:r>
        <w:rPr>
          <w:rFonts w:ascii="Times New Roman" w:hAnsi="Times New Roman" w:cs="Times New Roman"/>
          <w:sz w:val="24"/>
          <w:szCs w:val="24"/>
        </w:rPr>
        <w:t>-</w:t>
      </w:r>
      <w:r w:rsidRPr="00C46A1B">
        <w:rPr>
          <w:rFonts w:ascii="Times New Roman" w:hAnsi="Times New Roman" w:cs="Times New Roman"/>
          <w:sz w:val="24"/>
          <w:szCs w:val="24"/>
        </w:rPr>
        <w:t>2</w:t>
      </w:r>
      <w:r>
        <w:rPr>
          <w:rFonts w:ascii="Times New Roman" w:hAnsi="Times New Roman" w:cs="Times New Roman"/>
          <w:sz w:val="24"/>
          <w:szCs w:val="24"/>
        </w:rPr>
        <w:t>。</w:t>
      </w:r>
    </w:p>
    <w:p w14:paraId="235978AA" w14:textId="77777777" w:rsidR="005023BF" w:rsidRDefault="005023BF">
      <w:pPr>
        <w:tabs>
          <w:tab w:val="left" w:pos="0"/>
          <w:tab w:val="center" w:pos="4400"/>
          <w:tab w:val="right" w:pos="8800"/>
        </w:tabs>
        <w:wordWrap w:val="0"/>
        <w:spacing w:beforeLines="50" w:before="163" w:afterLines="50" w:after="163" w:line="240" w:lineRule="auto"/>
        <w:jc w:val="right"/>
        <w:rPr>
          <w:ins w:id="301" w:author="曾 翠红" w:date="2019-05-09T16:26:00Z"/>
          <w:rFonts w:ascii="Times New Roman" w:hAnsi="Times New Roman" w:cs="Times New Roman"/>
          <w:sz w:val="24"/>
          <w:szCs w:val="24"/>
        </w:rPr>
        <w:pPrChange w:id="302" w:author="曾 翠红" w:date="2019-05-09T22:37:00Z">
          <w:pPr>
            <w:tabs>
              <w:tab w:val="left" w:pos="0"/>
              <w:tab w:val="center" w:pos="4400"/>
              <w:tab w:val="right" w:pos="8800"/>
            </w:tabs>
            <w:wordWrap w:val="0"/>
            <w:spacing w:beforeLines="50" w:before="163" w:afterLines="50" w:after="163" w:line="400" w:lineRule="exact"/>
            <w:ind w:firstLineChars="200" w:firstLine="480"/>
            <w:jc w:val="right"/>
          </w:pPr>
        </w:pPrChange>
      </w:pPr>
      <w:ins w:id="303" w:author="曾 翠红" w:date="2019-05-09T16:26:00Z">
        <w:r>
          <w:rPr>
            <w:rFonts w:ascii="Times New Roman" w:hAnsi="Times New Roman" w:cs="Times New Roman"/>
            <w:sz w:val="24"/>
            <w:szCs w:val="24"/>
          </w:rPr>
          <w:tab/>
        </w:r>
        <m:oMath>
          <m:sSub>
            <m:sSubPr>
              <m:ctrlPr>
                <w:rPr>
                  <w:rFonts w:ascii="Cambria Math" w:hAnsi="Cambria Math" w:cs="Times New Roman"/>
                  <w:sz w:val="24"/>
                  <w:szCs w:val="24"/>
                </w:rPr>
              </m:ctrlPr>
            </m:sSubPr>
            <m:e>
              <m:r>
                <m:rPr>
                  <m:sty m:val="p"/>
                </m:rPr>
                <w:rPr>
                  <w:rFonts w:ascii="Cambria Math" w:hAnsi="Cambria Math" w:cs="Times New Roman"/>
                  <w:sz w:val="24"/>
                  <w:szCs w:val="24"/>
                </w:rPr>
                <m:t>ϵ</m:t>
              </m:r>
            </m:e>
            <m:sub>
              <m:r>
                <w:rPr>
                  <w:rFonts w:ascii="Cambria Math" w:hAnsi="Cambria Math" w:cs="Times New Roman"/>
                  <w:sz w:val="24"/>
                  <w:szCs w:val="24"/>
                </w:rPr>
                <m:t>i</m:t>
              </m:r>
            </m:sub>
          </m:sSub>
          <m:r>
            <m:rPr>
              <m:sty m:val="p"/>
            </m:rPr>
            <w:rPr>
              <w:rFonts w:ascii="Cambria Math" w:hAnsi="Cambria Math" w:cs="Times New Roman"/>
              <w:sz w:val="24"/>
              <w:szCs w:val="24"/>
            </w:rPr>
            <m:t>=</m:t>
          </m:r>
          <m:f>
            <m:fPr>
              <m:ctrlPr>
                <w:rPr>
                  <w:rFonts w:ascii="Cambria Math" w:hAnsi="Cambria Math" w:cs="Times New Roman"/>
                  <w:sz w:val="24"/>
                  <w:szCs w:val="24"/>
                </w:rPr>
              </m:ctrlPr>
            </m:fPr>
            <m:num>
              <m:r>
                <w:rPr>
                  <w:rFonts w:ascii="Cambria Math" w:hAnsi="Cambria Math" w:cs="Times New Roman"/>
                  <w:sz w:val="24"/>
                  <w:szCs w:val="24"/>
                </w:rPr>
                <m:t>∂</m:t>
              </m:r>
              <m:r>
                <m:rPr>
                  <m:sty m:val="p"/>
                </m:rPr>
                <w:rPr>
                  <w:rFonts w:ascii="Cambria Math" w:hAnsi="Cambria Math" w:cs="Times New Roman"/>
                  <w:sz w:val="24"/>
                  <w:szCs w:val="24"/>
                </w:rPr>
                <m:t>ln</m:t>
              </m:r>
              <m:r>
                <w:rPr>
                  <w:rFonts w:ascii="Cambria Math" w:hAnsi="Cambria Math" w:cs="Times New Roman"/>
                  <w:sz w:val="24"/>
                  <w:szCs w:val="24"/>
                </w:rPr>
                <m:t>y</m:t>
              </m:r>
            </m:num>
            <m:den>
              <m:r>
                <w:rPr>
                  <w:rFonts w:ascii="Cambria Math" w:hAnsi="Cambria Math" w:cs="Times New Roman"/>
                  <w:sz w:val="24"/>
                  <w:szCs w:val="24"/>
                </w:rPr>
                <m:t>∂</m:t>
              </m:r>
              <m:r>
                <m:rPr>
                  <m:sty m:val="p"/>
                </m:rPr>
                <w:rPr>
                  <w:rFonts w:ascii="Cambria Math" w:hAnsi="Cambria Math" w:cs="Times New Roman"/>
                  <w:sz w:val="24"/>
                  <w:szCs w:val="24"/>
                </w:rPr>
                <m:t>ln</m:t>
              </m:r>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den>
          </m:f>
          <m:sSub>
            <m:sSubPr>
              <m:ctrlPr>
                <w:rPr>
                  <w:rFonts w:ascii="Cambria Math" w:hAnsi="Cambria Math" w:cs="Times New Roman"/>
                  <w:sz w:val="24"/>
                  <w:szCs w:val="24"/>
                </w:rPr>
              </m:ctrlPr>
            </m:sSubPr>
            <m:e>
              <m:r>
                <m:rPr>
                  <m:sty m:val="p"/>
                </m:rPr>
                <w:rPr>
                  <w:rFonts w:ascii="Cambria Math" w:hAnsi="Cambria Math" w:cs="Times New Roman"/>
                  <w:sz w:val="24"/>
                  <w:szCs w:val="24"/>
                </w:rPr>
                <m:t>=</m:t>
              </m:r>
              <m:r>
                <w:rPr>
                  <w:rFonts w:ascii="Cambria Math" w:hAnsi="Cambria Math" w:cs="Times New Roman" w:hint="eastAsia"/>
                  <w:sz w:val="24"/>
                  <w:szCs w:val="24"/>
                </w:rPr>
                <m:t>a</m:t>
              </m:r>
            </m:e>
            <m:sub>
              <m:r>
                <w:rPr>
                  <w:rFonts w:ascii="Cambria Math" w:hAnsi="Cambria Math" w:cs="Times New Roman"/>
                  <w:sz w:val="24"/>
                  <w:szCs w:val="24"/>
                </w:rPr>
                <m:t>i</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f>
                <m:fPr>
                  <m:ctrlPr>
                    <w:rPr>
                      <w:rFonts w:ascii="Cambria Math" w:hAnsi="Cambria Math" w:cs="Times New Roman"/>
                      <w:sz w:val="24"/>
                      <w:szCs w:val="24"/>
                    </w:rPr>
                  </m:ctrlPr>
                </m:fPr>
                <m:num>
                  <m:r>
                    <m:rPr>
                      <m:sty m:val="p"/>
                    </m:rPr>
                    <w:rPr>
                      <w:rFonts w:ascii="Cambria Math" w:hAnsi="Cambria Math" w:cs="Times New Roman"/>
                      <w:sz w:val="24"/>
                      <w:szCs w:val="24"/>
                    </w:rPr>
                    <m:t>1</m:t>
                  </m:r>
                </m:num>
                <m:den>
                  <m:r>
                    <m:rPr>
                      <m:sty m:val="p"/>
                    </m:rPr>
                    <w:rPr>
                      <w:rFonts w:ascii="Cambria Math" w:hAnsi="Cambria Math" w:cs="Times New Roman"/>
                      <w:sz w:val="24"/>
                      <w:szCs w:val="24"/>
                    </w:rPr>
                    <m:t>2</m:t>
                  </m:r>
                </m:den>
              </m:f>
              <m:sSub>
                <m:sSubPr>
                  <m:ctrlPr>
                    <w:rPr>
                      <w:rFonts w:ascii="Cambria Math" w:hAnsi="Cambria Math" w:cs="Times New Roman"/>
                      <w:sz w:val="24"/>
                      <w:szCs w:val="24"/>
                    </w:rPr>
                  </m:ctrlPr>
                </m:sSubPr>
                <m:e>
                  <m:r>
                    <m:rPr>
                      <m:sty m:val="p"/>
                    </m:rPr>
                    <w:rPr>
                      <w:rFonts w:ascii="Cambria Math" w:hAnsi="Cambria Math" w:cs="Times New Roman"/>
                      <w:sz w:val="24"/>
                      <w:szCs w:val="24"/>
                    </w:rPr>
                    <m:t>Σ</m:t>
                  </m:r>
                </m:e>
                <m:sub>
                  <m:r>
                    <w:rPr>
                      <w:rFonts w:ascii="Cambria Math" w:hAnsi="Cambria Math" w:cs="Times New Roman"/>
                      <w:sz w:val="24"/>
                      <w:szCs w:val="24"/>
                    </w:rPr>
                    <m:t>j</m:t>
                  </m:r>
                </m:sub>
              </m:sSub>
              <m:r>
                <w:rPr>
                  <w:rFonts w:ascii="Cambria Math" w:hAnsi="Cambria Math" w:cs="Times New Roman"/>
                  <w:sz w:val="24"/>
                  <w:szCs w:val="24"/>
                </w:rPr>
                <m:t>a</m:t>
              </m:r>
            </m:e>
            <m:sub>
              <m:r>
                <w:rPr>
                  <w:rFonts w:ascii="Cambria Math" w:hAnsi="Cambria Math" w:cs="Times New Roman"/>
                  <w:sz w:val="24"/>
                  <w:szCs w:val="24"/>
                </w:rPr>
                <m:t>ij</m:t>
              </m:r>
            </m:sub>
          </m:sSub>
          <m:r>
            <m:rPr>
              <m:sty m:val="p"/>
            </m:rPr>
            <w:rPr>
              <w:rFonts w:ascii="Cambria Math" w:hAnsi="Cambria Math" w:cs="Times New Roman"/>
              <w:sz w:val="24"/>
              <w:szCs w:val="24"/>
            </w:rPr>
            <m:t>ln</m:t>
          </m:r>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oMath>
        <w:r>
          <w:rPr>
            <w:rFonts w:ascii="Times New Roman" w:hAnsi="Times New Roman" w:cs="Times New Roman"/>
            <w:sz w:val="24"/>
            <w:szCs w:val="24"/>
          </w:rPr>
          <w:tab/>
        </w:r>
        <w:r w:rsidRPr="00C46A1B">
          <w:rPr>
            <w:rFonts w:ascii="Times New Roman" w:hAnsi="Times New Roman" w:cs="Times New Roman"/>
            <w:sz w:val="24"/>
            <w:szCs w:val="24"/>
          </w:rPr>
          <w:t>4</w:t>
        </w:r>
        <w:r>
          <w:rPr>
            <w:rFonts w:ascii="Times New Roman" w:hAnsi="Times New Roman" w:cs="Times New Roman"/>
            <w:sz w:val="24"/>
            <w:szCs w:val="24"/>
          </w:rPr>
          <w:t>-</w:t>
        </w:r>
        <w:r w:rsidRPr="00C46A1B">
          <w:rPr>
            <w:rFonts w:ascii="Times New Roman" w:hAnsi="Times New Roman" w:cs="Times New Roman"/>
            <w:sz w:val="24"/>
            <w:szCs w:val="24"/>
          </w:rPr>
          <w:t>2</w:t>
        </w:r>
      </w:ins>
    </w:p>
    <w:p w14:paraId="7014B4C7" w14:textId="6BFEB95B" w:rsidR="0078091B" w:rsidRPr="001E5254" w:rsidDel="005023BF" w:rsidRDefault="0078091B">
      <w:pPr>
        <w:tabs>
          <w:tab w:val="left" w:pos="0"/>
          <w:tab w:val="center" w:pos="4400"/>
          <w:tab w:val="right" w:pos="8800"/>
        </w:tabs>
        <w:wordWrap w:val="0"/>
        <w:spacing w:beforeLines="50" w:before="163" w:afterLines="50" w:after="163" w:line="400" w:lineRule="exact"/>
        <w:ind w:firstLineChars="200" w:firstLine="480"/>
        <w:jc w:val="right"/>
        <w:rPr>
          <w:del w:id="304" w:author="曾 翠红" w:date="2019-05-09T16:29:00Z"/>
          <w:rFonts w:ascii="Times New Roman" w:hAnsi="Times New Roman" w:cs="Times New Roman"/>
          <w:sz w:val="24"/>
          <w:szCs w:val="24"/>
        </w:rPr>
      </w:pPr>
      <w:del w:id="305" w:author="曾 翠红" w:date="2019-05-09T16:26:00Z">
        <w:r w:rsidDel="005023BF">
          <w:rPr>
            <w:rFonts w:ascii="Times New Roman" w:hAnsi="Times New Roman" w:cs="Times New Roman"/>
            <w:sz w:val="24"/>
            <w:szCs w:val="24"/>
          </w:rPr>
          <w:tab/>
        </w:r>
        <m:oMath>
          <m:sSub>
            <m:sSubPr>
              <m:ctrlPr>
                <w:rPr>
                  <w:rFonts w:ascii="Cambria Math" w:hAnsi="Cambria Math" w:cs="Times New Roman"/>
                  <w:sz w:val="24"/>
                  <w:szCs w:val="24"/>
                </w:rPr>
              </m:ctrlPr>
            </m:sSubPr>
            <m:e>
              <m:r>
                <m:rPr>
                  <m:sty m:val="p"/>
                </m:rPr>
                <w:rPr>
                  <w:rFonts w:ascii="Cambria Math" w:hAnsi="Cambria Math" w:cs="Times New Roman"/>
                  <w:sz w:val="24"/>
                  <w:szCs w:val="24"/>
                </w:rPr>
                <m:t>ϵ</m:t>
              </m:r>
            </m:e>
            <m:sub>
              <m:r>
                <w:rPr>
                  <w:rFonts w:ascii="Cambria Math" w:hAnsi="Cambria Math" w:cs="Times New Roman"/>
                  <w:sz w:val="24"/>
                  <w:szCs w:val="24"/>
                </w:rPr>
                <m:t>i</m:t>
              </m:r>
            </m:sub>
          </m:sSub>
          <m:r>
            <m:rPr>
              <m:sty m:val="p"/>
            </m:rPr>
            <w:rPr>
              <w:rFonts w:ascii="Cambria Math" w:hAnsi="Cambria Math" w:cs="Times New Roman"/>
              <w:sz w:val="24"/>
              <w:szCs w:val="24"/>
            </w:rPr>
            <m:t>=</m:t>
          </m:r>
          <m:f>
            <m:fPr>
              <m:ctrlPr>
                <w:rPr>
                  <w:rFonts w:ascii="Cambria Math" w:hAnsi="Cambria Math" w:cs="Times New Roman"/>
                  <w:sz w:val="24"/>
                  <w:szCs w:val="24"/>
                </w:rPr>
              </m:ctrlPr>
            </m:fPr>
            <m:num>
              <m:r>
                <w:rPr>
                  <w:rFonts w:ascii="Cambria Math" w:hAnsi="Cambria Math" w:cs="Times New Roman"/>
                  <w:sz w:val="24"/>
                  <w:szCs w:val="24"/>
                </w:rPr>
                <m:t>∂</m:t>
              </m:r>
              <m:r>
                <m:rPr>
                  <m:sty m:val="p"/>
                </m:rPr>
                <w:rPr>
                  <w:rFonts w:ascii="Cambria Math" w:hAnsi="Cambria Math" w:cs="Times New Roman"/>
                  <w:sz w:val="24"/>
                  <w:szCs w:val="24"/>
                </w:rPr>
                <m:t>ln</m:t>
              </m:r>
              <m:r>
                <w:rPr>
                  <w:rFonts w:ascii="Cambria Math" w:hAnsi="Cambria Math" w:cs="Times New Roman"/>
                  <w:sz w:val="24"/>
                  <w:szCs w:val="24"/>
                </w:rPr>
                <m:t>y</m:t>
              </m:r>
            </m:num>
            <m:den>
              <m:r>
                <w:rPr>
                  <w:rFonts w:ascii="Cambria Math" w:hAnsi="Cambria Math" w:cs="Times New Roman"/>
                  <w:sz w:val="24"/>
                  <w:szCs w:val="24"/>
                </w:rPr>
                <m:t>∂</m:t>
              </m:r>
              <m:r>
                <m:rPr>
                  <m:sty m:val="p"/>
                </m:rPr>
                <w:rPr>
                  <w:rFonts w:ascii="Cambria Math" w:hAnsi="Cambria Math" w:cs="Times New Roman"/>
                  <w:sz w:val="24"/>
                  <w:szCs w:val="24"/>
                </w:rPr>
                <m:t>ln</m:t>
              </m:r>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den>
          </m:f>
          <m:sSub>
            <m:sSubPr>
              <m:ctrlPr>
                <w:rPr>
                  <w:rFonts w:ascii="Cambria Math" w:hAnsi="Cambria Math" w:cs="Times New Roman"/>
                  <w:sz w:val="24"/>
                  <w:szCs w:val="24"/>
                </w:rPr>
              </m:ctrlPr>
            </m:sSubPr>
            <m:e>
              <m:r>
                <m:rPr>
                  <m:sty m:val="p"/>
                </m:rPr>
                <w:rPr>
                  <w:rFonts w:ascii="Cambria Math" w:hAnsi="Cambria Math" w:cs="Times New Roman"/>
                  <w:sz w:val="24"/>
                  <w:szCs w:val="24"/>
                </w:rPr>
                <m:t>=</m:t>
              </m:r>
              <m:r>
                <w:rPr>
                  <w:rFonts w:ascii="Cambria Math" w:hAnsi="Cambria Math" w:cs="Times New Roman"/>
                  <w:sz w:val="24"/>
                  <w:szCs w:val="24"/>
                </w:rPr>
                <m:t>a</m:t>
              </m:r>
            </m:e>
            <m:sub>
              <m:r>
                <w:rPr>
                  <w:rFonts w:ascii="Cambria Math" w:hAnsi="Cambria Math" w:cs="Times New Roman"/>
                  <w:sz w:val="24"/>
                  <w:szCs w:val="24"/>
                </w:rPr>
                <m:t>i</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f>
                <m:fPr>
                  <m:ctrlPr>
                    <w:rPr>
                      <w:rFonts w:ascii="Cambria Math" w:hAnsi="Cambria Math" w:cs="Times New Roman"/>
                      <w:sz w:val="24"/>
                      <w:szCs w:val="24"/>
                    </w:rPr>
                  </m:ctrlPr>
                </m:fPr>
                <m:num>
                  <m:r>
                    <m:rPr>
                      <m:sty m:val="p"/>
                    </m:rPr>
                    <w:rPr>
                      <w:rFonts w:ascii="Cambria Math" w:hAnsi="Cambria Math" w:cs="Times New Roman"/>
                      <w:sz w:val="24"/>
                      <w:szCs w:val="24"/>
                    </w:rPr>
                    <m:t>1</m:t>
                  </m:r>
                </m:num>
                <m:den>
                  <m:r>
                    <m:rPr>
                      <m:sty m:val="p"/>
                    </m:rPr>
                    <w:rPr>
                      <w:rFonts w:ascii="Cambria Math" w:hAnsi="Cambria Math" w:cs="Times New Roman"/>
                      <w:sz w:val="24"/>
                      <w:szCs w:val="24"/>
                    </w:rPr>
                    <m:t>2</m:t>
                  </m:r>
                </m:den>
              </m:f>
              <m:sSub>
                <m:sSubPr>
                  <m:ctrlPr>
                    <w:rPr>
                      <w:rFonts w:ascii="Cambria Math" w:hAnsi="Cambria Math" w:cs="Times New Roman"/>
                      <w:sz w:val="24"/>
                      <w:szCs w:val="24"/>
                    </w:rPr>
                  </m:ctrlPr>
                </m:sSubPr>
                <m:e>
                  <m:r>
                    <m:rPr>
                      <m:sty m:val="p"/>
                    </m:rPr>
                    <w:rPr>
                      <w:rFonts w:ascii="Cambria Math" w:hAnsi="Cambria Math" w:cs="Times New Roman"/>
                      <w:sz w:val="24"/>
                      <w:szCs w:val="24"/>
                    </w:rPr>
                    <m:t>Σ</m:t>
                  </m:r>
                </m:e>
                <m:sub>
                  <m:r>
                    <w:rPr>
                      <w:rFonts w:ascii="Cambria Math" w:hAnsi="Cambria Math" w:cs="Times New Roman"/>
                      <w:sz w:val="24"/>
                      <w:szCs w:val="24"/>
                    </w:rPr>
                    <m:t>j</m:t>
                  </m:r>
                </m:sub>
              </m:sSub>
              <m:r>
                <w:rPr>
                  <w:rFonts w:ascii="Cambria Math" w:hAnsi="Cambria Math" w:cs="Times New Roman"/>
                  <w:sz w:val="24"/>
                  <w:szCs w:val="24"/>
                </w:rPr>
                <m:t>a</m:t>
              </m:r>
            </m:e>
            <m:sub>
              <m:r>
                <w:rPr>
                  <w:rFonts w:ascii="Cambria Math" w:hAnsi="Cambria Math" w:cs="Times New Roman"/>
                  <w:sz w:val="24"/>
                  <w:szCs w:val="24"/>
                </w:rPr>
                <m:t>ij</m:t>
              </m:r>
            </m:sub>
          </m:sSub>
          <m:r>
            <m:rPr>
              <m:sty m:val="p"/>
            </m:rPr>
            <w:rPr>
              <w:rFonts w:ascii="Cambria Math" w:hAnsi="Cambria Math" w:cs="Times New Roman"/>
              <w:sz w:val="24"/>
              <w:szCs w:val="24"/>
            </w:rPr>
            <m:t>ln</m:t>
          </m:r>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oMath>
        <w:r w:rsidDel="005023BF">
          <w:rPr>
            <w:rFonts w:ascii="Times New Roman" w:hAnsi="Times New Roman" w:cs="Times New Roman"/>
            <w:sz w:val="24"/>
            <w:szCs w:val="24"/>
          </w:rPr>
          <w:tab/>
        </w:r>
      </w:del>
      <w:del w:id="306" w:author="曾 翠红" w:date="2019-05-09T16:25:00Z">
        <w:r w:rsidR="001E5254" w:rsidDel="00307D40">
          <w:rPr>
            <w:rFonts w:ascii="Times New Roman" w:hAnsi="Times New Roman" w:cs="Times New Roman" w:hint="eastAsia"/>
            <w:sz w:val="24"/>
            <w:szCs w:val="24"/>
          </w:rPr>
          <w:delText>（</w:delText>
        </w:r>
      </w:del>
      <w:del w:id="307" w:author="曾 翠红" w:date="2019-05-09T16:26:00Z">
        <w:r w:rsidRPr="00C46A1B" w:rsidDel="005023BF">
          <w:rPr>
            <w:rFonts w:ascii="Times New Roman" w:hAnsi="Times New Roman" w:cs="Times New Roman"/>
            <w:sz w:val="24"/>
            <w:szCs w:val="24"/>
          </w:rPr>
          <w:delText>4</w:delText>
        </w:r>
        <w:r w:rsidDel="005023BF">
          <w:rPr>
            <w:rFonts w:ascii="Times New Roman" w:hAnsi="Times New Roman" w:cs="Times New Roman"/>
            <w:sz w:val="24"/>
            <w:szCs w:val="24"/>
          </w:rPr>
          <w:delText>-</w:delText>
        </w:r>
        <w:r w:rsidRPr="00C46A1B" w:rsidDel="005023BF">
          <w:rPr>
            <w:rFonts w:ascii="Times New Roman" w:hAnsi="Times New Roman" w:cs="Times New Roman"/>
            <w:sz w:val="24"/>
            <w:szCs w:val="24"/>
          </w:rPr>
          <w:delText>2</w:delText>
        </w:r>
      </w:del>
      <w:del w:id="308" w:author="曾 翠红" w:date="2019-05-09T16:25:00Z">
        <w:r w:rsidR="001E5254" w:rsidDel="00307D40">
          <w:rPr>
            <w:rFonts w:ascii="Times New Roman" w:hAnsi="Times New Roman" w:cs="Times New Roman" w:hint="eastAsia"/>
            <w:sz w:val="24"/>
            <w:szCs w:val="24"/>
          </w:rPr>
          <w:delText>）</w:delText>
        </w:r>
      </w:del>
    </w:p>
    <w:p w14:paraId="443CDC11" w14:textId="1B4EABF2" w:rsidR="00595768" w:rsidRPr="00FC666E" w:rsidRDefault="00F06B08" w:rsidP="00FC666E">
      <w:pPr>
        <w:spacing w:beforeLines="100" w:before="326" w:afterLines="100" w:after="326" w:line="400" w:lineRule="exact"/>
        <w:jc w:val="both"/>
        <w:outlineLvl w:val="2"/>
        <w:rPr>
          <w:rFonts w:ascii="Times New Roman" w:eastAsia="黑体" w:hAnsi="Times New Roman" w:cs="Times New Roman"/>
          <w:sz w:val="24"/>
          <w:szCs w:val="24"/>
        </w:rPr>
      </w:pPr>
      <w:r w:rsidRPr="00FC666E">
        <w:rPr>
          <w:rFonts w:ascii="Times New Roman" w:eastAsia="黑体" w:hAnsi="Times New Roman" w:cs="Times New Roman"/>
          <w:sz w:val="24"/>
          <w:szCs w:val="24"/>
        </w:rPr>
        <w:t>4.</w:t>
      </w:r>
      <w:r w:rsidR="00FC666E" w:rsidRPr="00FC666E">
        <w:rPr>
          <w:rFonts w:ascii="Times New Roman" w:eastAsia="黑体" w:hAnsi="Times New Roman" w:cs="Times New Roman"/>
          <w:sz w:val="24"/>
          <w:szCs w:val="24"/>
        </w:rPr>
        <w:t>1.2</w:t>
      </w:r>
      <w:r w:rsidR="00595768" w:rsidRPr="00FC666E">
        <w:rPr>
          <w:rFonts w:ascii="Times New Roman" w:eastAsia="黑体" w:hAnsi="Times New Roman" w:cs="Times New Roman"/>
          <w:sz w:val="24"/>
          <w:szCs w:val="24"/>
        </w:rPr>
        <w:t xml:space="preserve">  </w:t>
      </w:r>
      <w:r w:rsidR="00595768" w:rsidRPr="00FC666E">
        <w:rPr>
          <w:rFonts w:ascii="Times New Roman" w:eastAsia="黑体" w:hAnsi="Times New Roman" w:cs="Times New Roman" w:hint="eastAsia"/>
          <w:sz w:val="24"/>
          <w:szCs w:val="24"/>
        </w:rPr>
        <w:t>变量选择</w:t>
      </w:r>
    </w:p>
    <w:p w14:paraId="7ECFAE69" w14:textId="04CB237E" w:rsidR="000F6E31" w:rsidDel="0077519B" w:rsidRDefault="00595768" w:rsidP="00D62CBF">
      <w:pPr>
        <w:spacing w:after="0" w:line="400" w:lineRule="exact"/>
        <w:ind w:firstLineChars="200" w:firstLine="480"/>
        <w:jc w:val="both"/>
        <w:rPr>
          <w:del w:id="309" w:author="曾 翠红" w:date="2019-05-08T22:34:00Z"/>
          <w:rFonts w:ascii="Times New Roman" w:hAnsi="Times New Roman" w:cs="Times New Roman"/>
          <w:sz w:val="24"/>
          <w:szCs w:val="24"/>
        </w:rPr>
      </w:pPr>
      <w:r>
        <w:rPr>
          <w:rFonts w:ascii="Times New Roman" w:hAnsi="Times New Roman" w:cs="Times New Roman" w:hint="eastAsia"/>
          <w:sz w:val="24"/>
          <w:szCs w:val="24"/>
        </w:rPr>
        <w:t>生产函数中土地生产率分析模型包括劳动、资本和土地三种基本要素和随机误差项。</w:t>
      </w:r>
      <w:ins w:id="310" w:author="曾 翠红" w:date="2019-05-08T22:34:00Z">
        <w:r w:rsidR="0077519B">
          <w:rPr>
            <w:rFonts w:ascii="Times New Roman" w:hAnsi="Times New Roman" w:cs="Times New Roman" w:hint="eastAsia"/>
            <w:sz w:val="24"/>
            <w:szCs w:val="24"/>
          </w:rPr>
          <w:t>基于土地生产率的影响因素，</w:t>
        </w:r>
        <w:r w:rsidR="0077519B">
          <w:rPr>
            <w:rFonts w:ascii="Times New Roman" w:hAnsi="Times New Roman" w:cs="Times New Roman"/>
            <w:sz w:val="24"/>
            <w:szCs w:val="24"/>
          </w:rPr>
          <w:t>在</w:t>
        </w:r>
      </w:ins>
      <w:del w:id="311" w:author="曾 翠红" w:date="2019-05-08T22:34:00Z">
        <w:r w:rsidDel="00A16B78">
          <w:rPr>
            <w:rFonts w:ascii="Times New Roman" w:hAnsi="Times New Roman" w:cs="Times New Roman" w:hint="eastAsia"/>
            <w:sz w:val="24"/>
            <w:szCs w:val="24"/>
          </w:rPr>
          <w:delText>基于土地生产率的影响因素，</w:delText>
        </w:r>
      </w:del>
      <w:ins w:id="312" w:author="曾 翠红" w:date="2019-05-08T22:34:00Z">
        <w:r w:rsidR="00A16B78">
          <w:rPr>
            <w:rFonts w:ascii="Times New Roman" w:hAnsi="Times New Roman" w:cs="Times New Roman" w:hint="eastAsia"/>
            <w:sz w:val="24"/>
            <w:szCs w:val="24"/>
          </w:rPr>
          <w:t>自然因素方面，</w:t>
        </w:r>
      </w:ins>
      <w:ins w:id="313" w:author="曾 翠红" w:date="2019-05-08T22:33:00Z">
        <w:r w:rsidR="00A16B78">
          <w:rPr>
            <w:rFonts w:ascii="Times New Roman" w:hAnsi="Times New Roman" w:cs="Times New Roman" w:hint="eastAsia"/>
            <w:sz w:val="24"/>
            <w:szCs w:val="24"/>
          </w:rPr>
          <w:t>由于已经</w:t>
        </w:r>
      </w:ins>
      <w:ins w:id="314" w:author="曾 翠红" w:date="2019-05-08T22:34:00Z">
        <w:r w:rsidR="00A16B78">
          <w:rPr>
            <w:rFonts w:ascii="Times New Roman" w:hAnsi="Times New Roman" w:cs="Times New Roman" w:hint="eastAsia"/>
            <w:sz w:val="24"/>
            <w:szCs w:val="24"/>
          </w:rPr>
          <w:t>分熟制选取作物，</w:t>
        </w:r>
        <w:r w:rsidR="00A16B78">
          <w:rPr>
            <w:rFonts w:ascii="Times New Roman" w:hAnsi="Times New Roman" w:cs="Times New Roman"/>
            <w:sz w:val="24"/>
            <w:szCs w:val="24"/>
          </w:rPr>
          <w:t>所以</w:t>
        </w:r>
      </w:ins>
      <w:del w:id="315" w:author="曾 翠红" w:date="2019-05-08T22:34:00Z">
        <w:r w:rsidR="009F74AE" w:rsidDel="00A16B78">
          <w:rPr>
            <w:rFonts w:ascii="Times New Roman" w:hAnsi="Times New Roman" w:cs="Times New Roman" w:hint="eastAsia"/>
            <w:sz w:val="24"/>
            <w:szCs w:val="24"/>
          </w:rPr>
          <w:delText>自然环境</w:delText>
        </w:r>
      </w:del>
      <w:ins w:id="316" w:author="曾 翠红" w:date="2019-05-08T22:33:00Z">
        <w:r w:rsidR="00A16B78">
          <w:rPr>
            <w:rFonts w:ascii="Times New Roman" w:hAnsi="Times New Roman" w:cs="Times New Roman" w:hint="eastAsia"/>
            <w:sz w:val="24"/>
            <w:szCs w:val="24"/>
          </w:rPr>
          <w:t>不进一步</w:t>
        </w:r>
      </w:ins>
      <w:del w:id="317" w:author="曾 翠红" w:date="2019-05-08T22:33:00Z">
        <w:r w:rsidR="009F74AE" w:rsidDel="00A16B78">
          <w:rPr>
            <w:rFonts w:ascii="Times New Roman" w:hAnsi="Times New Roman" w:cs="Times New Roman" w:hint="eastAsia"/>
            <w:sz w:val="24"/>
            <w:szCs w:val="24"/>
          </w:rPr>
          <w:delText>用固定效应</w:delText>
        </w:r>
      </w:del>
      <w:r w:rsidR="009F74AE">
        <w:rPr>
          <w:rFonts w:ascii="Times New Roman" w:hAnsi="Times New Roman" w:cs="Times New Roman" w:hint="eastAsia"/>
          <w:sz w:val="24"/>
          <w:szCs w:val="24"/>
        </w:rPr>
        <w:t>加以控制</w:t>
      </w:r>
      <w:del w:id="318" w:author="曾 翠红" w:date="2019-05-08T22:34:00Z">
        <w:r w:rsidR="009F74AE" w:rsidDel="00A16B78">
          <w:rPr>
            <w:rFonts w:ascii="Times New Roman" w:hAnsi="Times New Roman" w:cs="Times New Roman" w:hint="eastAsia"/>
            <w:sz w:val="24"/>
            <w:szCs w:val="24"/>
          </w:rPr>
          <w:delText>，</w:delText>
        </w:r>
      </w:del>
      <w:ins w:id="319" w:author="曾 翠红" w:date="2019-05-08T22:34:00Z">
        <w:r w:rsidR="0077519B">
          <w:rPr>
            <w:rFonts w:ascii="Times New Roman" w:hAnsi="Times New Roman" w:cs="Times New Roman" w:hint="eastAsia"/>
            <w:sz w:val="24"/>
            <w:szCs w:val="24"/>
          </w:rPr>
          <w:t>。</w:t>
        </w:r>
      </w:ins>
      <w:r w:rsidR="009F74AE">
        <w:rPr>
          <w:rFonts w:ascii="Times New Roman" w:hAnsi="Times New Roman" w:cs="Times New Roman"/>
          <w:sz w:val="24"/>
          <w:szCs w:val="24"/>
        </w:rPr>
        <w:t>其他</w:t>
      </w:r>
      <w:r w:rsidR="009F74AE">
        <w:rPr>
          <w:rFonts w:ascii="Times New Roman" w:hAnsi="Times New Roman" w:cs="Times New Roman" w:hint="eastAsia"/>
          <w:sz w:val="24"/>
          <w:szCs w:val="24"/>
        </w:rPr>
        <w:t>控制变量</w:t>
      </w:r>
      <w:r>
        <w:rPr>
          <w:rFonts w:ascii="Times New Roman" w:hAnsi="Times New Roman" w:cs="Times New Roman" w:hint="eastAsia"/>
          <w:sz w:val="24"/>
          <w:szCs w:val="24"/>
        </w:rPr>
        <w:t>包括投入产出情况、农户家庭特征和其他影响因素三类</w:t>
      </w:r>
      <w:r w:rsidR="00206332">
        <w:rPr>
          <w:rFonts w:ascii="Times New Roman" w:hAnsi="Times New Roman" w:cs="Times New Roman" w:hint="eastAsia"/>
          <w:sz w:val="24"/>
          <w:szCs w:val="24"/>
        </w:rPr>
        <w:t>，</w:t>
      </w:r>
      <w:r>
        <w:rPr>
          <w:rFonts w:ascii="Times New Roman" w:hAnsi="Times New Roman" w:cs="Times New Roman" w:hint="eastAsia"/>
          <w:sz w:val="24"/>
          <w:szCs w:val="24"/>
        </w:rPr>
        <w:t>具体指标的选择和处理情况如下</w:t>
      </w:r>
      <w:r w:rsidR="00206332">
        <w:rPr>
          <w:rFonts w:ascii="Times New Roman" w:hAnsi="Times New Roman" w:cs="Times New Roman" w:hint="eastAsia"/>
          <w:sz w:val="24"/>
          <w:szCs w:val="24"/>
        </w:rPr>
        <w:t>。</w:t>
      </w:r>
    </w:p>
    <w:p w14:paraId="4668E255" w14:textId="77777777" w:rsidR="00FA4FE7" w:rsidRDefault="00FA4FE7">
      <w:pPr>
        <w:spacing w:after="0" w:line="400" w:lineRule="exact"/>
        <w:ind w:firstLineChars="200" w:firstLine="480"/>
        <w:jc w:val="both"/>
        <w:rPr>
          <w:rFonts w:ascii="Times New Roman" w:hAnsi="Times New Roman" w:cs="Times New Roman"/>
          <w:sz w:val="24"/>
          <w:szCs w:val="24"/>
        </w:rPr>
        <w:pPrChange w:id="320" w:author="曾 翠红" w:date="2019-05-08T22:34:00Z">
          <w:pPr>
            <w:spacing w:after="0" w:line="400" w:lineRule="exact"/>
            <w:jc w:val="both"/>
          </w:pPr>
        </w:pPrChange>
      </w:pPr>
    </w:p>
    <w:p w14:paraId="2E99A7C3" w14:textId="77777777" w:rsidR="00672722" w:rsidRDefault="00672722" w:rsidP="00FA4FE7">
      <w:pPr>
        <w:spacing w:after="0" w:line="400" w:lineRule="exact"/>
        <w:ind w:firstLineChars="200" w:firstLine="482"/>
        <w:jc w:val="both"/>
        <w:rPr>
          <w:rFonts w:ascii="Times New Roman" w:hAnsi="Times New Roman" w:cs="Times New Roman"/>
          <w:b/>
          <w:sz w:val="24"/>
          <w:szCs w:val="24"/>
        </w:rPr>
        <w:sectPr w:rsidR="00672722" w:rsidSect="00E46361">
          <w:headerReference w:type="even" r:id="rId38"/>
          <w:headerReference w:type="default" r:id="rId39"/>
          <w:pgSz w:w="11906" w:h="16838"/>
          <w:pgMar w:top="1701" w:right="1418" w:bottom="1418" w:left="1701" w:header="1417" w:footer="1020" w:gutter="0"/>
          <w:cols w:space="425"/>
          <w:docGrid w:type="lines" w:linePitch="326"/>
        </w:sectPr>
      </w:pPr>
    </w:p>
    <w:p w14:paraId="33FAC9FC" w14:textId="5662FD3B" w:rsidR="0083223C" w:rsidRPr="00D62CBF" w:rsidRDefault="00CD4E4E" w:rsidP="00FA4FE7">
      <w:pPr>
        <w:spacing w:beforeLines="50" w:before="163" w:afterLines="50" w:after="163" w:line="400" w:lineRule="exact"/>
        <w:ind w:firstLineChars="200" w:firstLine="482"/>
        <w:jc w:val="both"/>
        <w:rPr>
          <w:rFonts w:ascii="Times New Roman" w:hAnsi="Times New Roman" w:cs="Times New Roman"/>
          <w:b/>
          <w:sz w:val="24"/>
          <w:szCs w:val="24"/>
        </w:rPr>
      </w:pPr>
      <w:r w:rsidRPr="00D62CBF">
        <w:rPr>
          <w:rFonts w:ascii="Times New Roman" w:hAnsi="Times New Roman" w:cs="Times New Roman" w:hint="eastAsia"/>
          <w:b/>
          <w:sz w:val="24"/>
          <w:szCs w:val="24"/>
        </w:rPr>
        <w:t>（</w:t>
      </w:r>
      <w:r w:rsidRPr="00D62CBF">
        <w:rPr>
          <w:rFonts w:ascii="Times New Roman" w:hAnsi="Times New Roman" w:cs="Times New Roman" w:hint="eastAsia"/>
          <w:b/>
          <w:sz w:val="24"/>
          <w:szCs w:val="24"/>
        </w:rPr>
        <w:t>1</w:t>
      </w:r>
      <w:r w:rsidRPr="00D62CBF">
        <w:rPr>
          <w:rFonts w:ascii="Times New Roman" w:hAnsi="Times New Roman" w:cs="Times New Roman" w:hint="eastAsia"/>
          <w:b/>
          <w:sz w:val="24"/>
          <w:szCs w:val="24"/>
        </w:rPr>
        <w:t>）</w:t>
      </w:r>
      <w:r w:rsidR="00595768" w:rsidRPr="00D62CBF">
        <w:rPr>
          <w:rFonts w:ascii="Times New Roman" w:hAnsi="Times New Roman" w:cs="Times New Roman" w:hint="eastAsia"/>
          <w:b/>
          <w:sz w:val="24"/>
          <w:szCs w:val="24"/>
        </w:rPr>
        <w:t>投入产出变量</w:t>
      </w:r>
    </w:p>
    <w:p w14:paraId="4976340B" w14:textId="31A57809" w:rsidR="00595768" w:rsidRDefault="00595768" w:rsidP="007E7827">
      <w:pPr>
        <w:spacing w:after="0" w:line="400" w:lineRule="exact"/>
        <w:ind w:firstLineChars="200" w:firstLine="480"/>
        <w:jc w:val="both"/>
        <w:rPr>
          <w:rFonts w:ascii="Times New Roman" w:hAnsi="Times New Roman" w:cs="Times New Roman"/>
          <w:sz w:val="24"/>
          <w:szCs w:val="24"/>
        </w:rPr>
      </w:pPr>
      <w:r w:rsidRPr="00C62D74">
        <w:rPr>
          <w:rFonts w:ascii="Times New Roman" w:hAnsi="Times New Roman" w:cs="Times New Roman" w:hint="eastAsia"/>
          <w:sz w:val="24"/>
          <w:szCs w:val="24"/>
        </w:rPr>
        <w:t>考虑土地投入的农业生产函数中的变量包括三大类，劳动、资本和土地。本研究进一步根据农业生产过程中的实际情况对农户投入的劳动、资本细分，选择合适的土地投入指标。</w:t>
      </w:r>
    </w:p>
    <w:p w14:paraId="2FE8E4DA" w14:textId="57C29C3E" w:rsidR="00F27C20" w:rsidRDefault="00595768" w:rsidP="0059576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sz w:val="24"/>
          <w:szCs w:val="24"/>
        </w:rPr>
        <w:t>土地</w:t>
      </w:r>
      <w:r>
        <w:rPr>
          <w:rFonts w:ascii="Times New Roman" w:hAnsi="Times New Roman" w:cs="Times New Roman" w:hint="eastAsia"/>
          <w:sz w:val="24"/>
          <w:szCs w:val="24"/>
        </w:rPr>
        <w:t>生产率</w:t>
      </w:r>
      <w:r>
        <w:rPr>
          <w:rFonts w:ascii="Times New Roman" w:hAnsi="Times New Roman" w:cs="Times New Roman"/>
          <w:sz w:val="24"/>
          <w:szCs w:val="24"/>
        </w:rPr>
        <w:t>选择</w:t>
      </w:r>
      <w:r w:rsidR="00F32717">
        <w:rPr>
          <w:rFonts w:ascii="Times New Roman" w:hAnsi="Times New Roman" w:cs="Times New Roman" w:hint="eastAsia"/>
          <w:sz w:val="24"/>
          <w:szCs w:val="24"/>
        </w:rPr>
        <w:t>亩均产量</w:t>
      </w:r>
      <w:r>
        <w:rPr>
          <w:rFonts w:ascii="Times New Roman" w:hAnsi="Times New Roman" w:cs="Times New Roman" w:hint="eastAsia"/>
          <w:sz w:val="24"/>
          <w:szCs w:val="24"/>
        </w:rPr>
        <w:t>为代理变量，农户玉米、</w:t>
      </w:r>
      <w:r>
        <w:rPr>
          <w:rFonts w:ascii="Times New Roman" w:hAnsi="Times New Roman" w:cs="Times New Roman"/>
          <w:sz w:val="24"/>
          <w:szCs w:val="24"/>
        </w:rPr>
        <w:t>小麦</w:t>
      </w:r>
      <w:r>
        <w:rPr>
          <w:rFonts w:ascii="Times New Roman" w:hAnsi="Times New Roman" w:cs="Times New Roman" w:hint="eastAsia"/>
          <w:sz w:val="24"/>
          <w:szCs w:val="24"/>
        </w:rPr>
        <w:t>和</w:t>
      </w:r>
      <w:del w:id="321" w:author="曾 翠红" w:date="2019-05-07T10:33:00Z">
        <w:r w:rsidDel="009314E9">
          <w:rPr>
            <w:rFonts w:ascii="Times New Roman" w:hAnsi="Times New Roman" w:cs="Times New Roman" w:hint="eastAsia"/>
            <w:sz w:val="24"/>
            <w:szCs w:val="24"/>
          </w:rPr>
          <w:delText>稻谷</w:delText>
        </w:r>
      </w:del>
      <w:ins w:id="322" w:author="曾 翠红" w:date="2019-05-07T10:33:00Z">
        <w:r w:rsidR="009314E9">
          <w:rPr>
            <w:rFonts w:ascii="Times New Roman" w:hAnsi="Times New Roman" w:cs="Times New Roman" w:hint="eastAsia"/>
            <w:sz w:val="24"/>
            <w:szCs w:val="24"/>
          </w:rPr>
          <w:t>水稻</w:t>
        </w:r>
      </w:ins>
      <w:r>
        <w:rPr>
          <w:rFonts w:ascii="Times New Roman" w:hAnsi="Times New Roman" w:cs="Times New Roman" w:hint="eastAsia"/>
          <w:sz w:val="24"/>
          <w:szCs w:val="24"/>
        </w:rPr>
        <w:t>的总产量分别除以</w:t>
      </w:r>
      <w:r w:rsidR="003A470A">
        <w:rPr>
          <w:rFonts w:ascii="Times New Roman" w:hAnsi="Times New Roman" w:cs="Times New Roman" w:hint="eastAsia"/>
          <w:sz w:val="24"/>
          <w:szCs w:val="24"/>
        </w:rPr>
        <w:t>农地经营规模</w:t>
      </w:r>
      <w:r w:rsidR="00071A97">
        <w:rPr>
          <w:rFonts w:ascii="Times New Roman" w:hAnsi="Times New Roman" w:cs="Times New Roman" w:hint="eastAsia"/>
          <w:sz w:val="24"/>
          <w:szCs w:val="24"/>
        </w:rPr>
        <w:t>。</w:t>
      </w:r>
      <w:r w:rsidR="00071A97">
        <w:rPr>
          <w:rFonts w:ascii="Times New Roman" w:hAnsi="Times New Roman" w:cs="Times New Roman"/>
          <w:sz w:val="24"/>
          <w:szCs w:val="24"/>
        </w:rPr>
        <w:t>在</w:t>
      </w:r>
      <w:r w:rsidR="00071A97">
        <w:rPr>
          <w:rFonts w:ascii="Times New Roman" w:hAnsi="Times New Roman" w:cs="Times New Roman" w:hint="eastAsia"/>
          <w:sz w:val="24"/>
          <w:szCs w:val="24"/>
        </w:rPr>
        <w:t>实证分析中以</w:t>
      </w:r>
      <w:r w:rsidR="00B237A5">
        <w:rPr>
          <w:rFonts w:ascii="Times New Roman" w:hAnsi="Times New Roman" w:cs="Times New Roman" w:hint="eastAsia"/>
          <w:sz w:val="24"/>
          <w:szCs w:val="24"/>
        </w:rPr>
        <w:t>单产</w:t>
      </w:r>
      <w:r w:rsidR="00071A97">
        <w:rPr>
          <w:rFonts w:ascii="Times New Roman" w:hAnsi="Times New Roman" w:cs="Times New Roman" w:hint="eastAsia"/>
          <w:sz w:val="24"/>
          <w:szCs w:val="24"/>
        </w:rPr>
        <w:t>对数</w:t>
      </w:r>
      <w:r w:rsidR="00B237A5">
        <w:rPr>
          <w:rFonts w:ascii="Times New Roman" w:hAnsi="Times New Roman" w:cs="Times New Roman" w:hint="eastAsia"/>
          <w:sz w:val="24"/>
          <w:szCs w:val="24"/>
        </w:rPr>
        <w:t>（</w:t>
      </w:r>
      <w:r w:rsidR="00B237A5" w:rsidRPr="00B237A5">
        <w:rPr>
          <w:rFonts w:ascii="Times New Roman" w:hAnsi="Times New Roman" w:cs="Times New Roman"/>
          <w:i/>
          <w:sz w:val="24"/>
          <w:szCs w:val="24"/>
        </w:rPr>
        <w:t>lnyield</w:t>
      </w:r>
      <w:r w:rsidR="00B237A5">
        <w:rPr>
          <w:rFonts w:ascii="Times New Roman" w:hAnsi="Times New Roman" w:cs="Times New Roman" w:hint="eastAsia"/>
          <w:sz w:val="24"/>
          <w:szCs w:val="24"/>
        </w:rPr>
        <w:t>）</w:t>
      </w:r>
      <w:r w:rsidR="00071A97">
        <w:rPr>
          <w:rFonts w:ascii="Times New Roman" w:hAnsi="Times New Roman" w:cs="Times New Roman" w:hint="eastAsia"/>
          <w:sz w:val="24"/>
          <w:szCs w:val="24"/>
        </w:rPr>
        <w:t>的形式引入</w:t>
      </w:r>
      <w:r w:rsidR="00B237A5">
        <w:rPr>
          <w:rFonts w:ascii="Times New Roman" w:hAnsi="Times New Roman" w:cs="Times New Roman" w:hint="eastAsia"/>
          <w:sz w:val="24"/>
          <w:szCs w:val="24"/>
        </w:rPr>
        <w:t>。</w:t>
      </w:r>
    </w:p>
    <w:p w14:paraId="56B76D0D" w14:textId="4C8FC5BE" w:rsidR="00595768" w:rsidRPr="00C62D74" w:rsidRDefault="00F27C20" w:rsidP="0059576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规模</w:t>
      </w:r>
      <w:r w:rsidRPr="00C62D74">
        <w:rPr>
          <w:rFonts w:ascii="Times New Roman" w:hAnsi="Times New Roman" w:cs="Times New Roman" w:hint="eastAsia"/>
          <w:sz w:val="24"/>
          <w:szCs w:val="24"/>
        </w:rPr>
        <w:t>（</w:t>
      </w:r>
      <w:r w:rsidRPr="00C46A1B">
        <w:rPr>
          <w:rFonts w:ascii="Times New Roman" w:hAnsi="Times New Roman" w:cs="Times New Roman"/>
          <w:i/>
          <w:sz w:val="24"/>
          <w:szCs w:val="24"/>
        </w:rPr>
        <w:t>land</w:t>
      </w:r>
      <w:r w:rsidRPr="00C62D74">
        <w:rPr>
          <w:rFonts w:ascii="Times New Roman" w:hAnsi="Times New Roman" w:cs="Times New Roman" w:hint="eastAsia"/>
          <w:sz w:val="24"/>
          <w:szCs w:val="24"/>
        </w:rPr>
        <w:t>）</w:t>
      </w:r>
      <w:r>
        <w:rPr>
          <w:rFonts w:ascii="Times New Roman" w:hAnsi="Times New Roman" w:cs="Times New Roman" w:hint="eastAsia"/>
          <w:sz w:val="24"/>
          <w:szCs w:val="24"/>
        </w:rPr>
        <w:t>选取</w:t>
      </w:r>
      <w:r w:rsidR="00595768">
        <w:rPr>
          <w:rFonts w:ascii="Times New Roman" w:hAnsi="Times New Roman" w:cs="Times New Roman" w:hint="eastAsia"/>
          <w:sz w:val="24"/>
          <w:szCs w:val="24"/>
        </w:rPr>
        <w:t>具体农作物的</w:t>
      </w:r>
      <w:r w:rsidR="00595768" w:rsidRPr="00C62D74">
        <w:rPr>
          <w:rFonts w:ascii="Times New Roman" w:hAnsi="Times New Roman" w:cs="Times New Roman" w:hint="eastAsia"/>
          <w:sz w:val="24"/>
          <w:szCs w:val="24"/>
        </w:rPr>
        <w:t>实际收获面积</w:t>
      </w:r>
      <w:r w:rsidR="00595768">
        <w:rPr>
          <w:rFonts w:ascii="Times New Roman" w:hAnsi="Times New Roman" w:cs="Times New Roman" w:hint="eastAsia"/>
          <w:sz w:val="24"/>
          <w:szCs w:val="24"/>
        </w:rPr>
        <w:t>表示</w:t>
      </w:r>
      <w:r w:rsidR="003A470A">
        <w:rPr>
          <w:rFonts w:ascii="Times New Roman" w:hAnsi="Times New Roman" w:cs="Times New Roman" w:hint="eastAsia"/>
          <w:sz w:val="24"/>
          <w:szCs w:val="24"/>
        </w:rPr>
        <w:t>，</w:t>
      </w:r>
      <w:r w:rsidR="004C6AC0">
        <w:rPr>
          <w:rFonts w:ascii="Times New Roman" w:hAnsi="Times New Roman" w:cs="Times New Roman" w:hint="eastAsia"/>
          <w:sz w:val="24"/>
          <w:szCs w:val="24"/>
        </w:rPr>
        <w:t>实际收获面积相比播种面积更能规避因为天气导致的产量异常的问题</w:t>
      </w:r>
      <w:r w:rsidR="002C5F0D">
        <w:rPr>
          <w:rFonts w:ascii="Times New Roman" w:hAnsi="Times New Roman" w:cs="Times New Roman" w:hint="eastAsia"/>
          <w:sz w:val="24"/>
          <w:szCs w:val="24"/>
        </w:rPr>
        <w:t>.</w:t>
      </w:r>
      <w:r w:rsidR="005E3A26">
        <w:rPr>
          <w:rFonts w:ascii="Times New Roman" w:hAnsi="Times New Roman" w:cs="Times New Roman" w:hint="eastAsia"/>
          <w:sz w:val="24"/>
          <w:szCs w:val="24"/>
        </w:rPr>
        <w:t>在实证分析中引入线性</w:t>
      </w:r>
      <w:r w:rsidR="005E3A26" w:rsidRPr="00B50B24">
        <w:rPr>
          <w:rFonts w:ascii="Times New Roman" w:hAnsi="Times New Roman" w:cs="Times New Roman"/>
          <w:sz w:val="24"/>
          <w:szCs w:val="24"/>
        </w:rPr>
        <w:t>（</w:t>
      </w:r>
      <w:r w:rsidR="005E3A26" w:rsidRPr="005E3A26">
        <w:rPr>
          <w:rFonts w:ascii="Times New Roman" w:hAnsi="Times New Roman" w:cs="Times New Roman"/>
          <w:i/>
          <w:sz w:val="24"/>
          <w:szCs w:val="24"/>
        </w:rPr>
        <w:t>land</w:t>
      </w:r>
      <w:r w:rsidR="005E3A26" w:rsidRPr="00B50B24">
        <w:rPr>
          <w:rFonts w:ascii="Times New Roman" w:hAnsi="Times New Roman" w:cs="Times New Roman"/>
          <w:sz w:val="24"/>
          <w:szCs w:val="24"/>
        </w:rPr>
        <w:t>）</w:t>
      </w:r>
      <w:r w:rsidR="005E3A26">
        <w:rPr>
          <w:rFonts w:ascii="Times New Roman" w:hAnsi="Times New Roman" w:cs="Times New Roman" w:hint="eastAsia"/>
          <w:sz w:val="24"/>
          <w:szCs w:val="24"/>
        </w:rPr>
        <w:t>和对数</w:t>
      </w:r>
      <w:r w:rsidR="005E3A26" w:rsidRPr="00B50B24">
        <w:rPr>
          <w:rFonts w:ascii="Times New Roman" w:hAnsi="Times New Roman" w:cs="Times New Roman"/>
          <w:sz w:val="24"/>
          <w:szCs w:val="24"/>
        </w:rPr>
        <w:t>（</w:t>
      </w:r>
      <w:r w:rsidR="005E3A26" w:rsidRPr="005E3A26">
        <w:rPr>
          <w:rFonts w:ascii="Times New Roman" w:hAnsi="Times New Roman" w:cs="Times New Roman"/>
          <w:i/>
          <w:sz w:val="24"/>
          <w:szCs w:val="24"/>
        </w:rPr>
        <w:t>lnland</w:t>
      </w:r>
      <w:r w:rsidR="005E3A26" w:rsidRPr="00B50B24">
        <w:rPr>
          <w:rFonts w:ascii="Times New Roman" w:hAnsi="Times New Roman" w:cs="Times New Roman"/>
          <w:sz w:val="24"/>
          <w:szCs w:val="24"/>
        </w:rPr>
        <w:t>）</w:t>
      </w:r>
      <w:r w:rsidR="005E3A26">
        <w:rPr>
          <w:rFonts w:ascii="Times New Roman" w:hAnsi="Times New Roman" w:cs="Times New Roman" w:hint="eastAsia"/>
          <w:sz w:val="24"/>
          <w:szCs w:val="24"/>
        </w:rPr>
        <w:t>形式</w:t>
      </w:r>
      <w:r w:rsidR="00595768" w:rsidRPr="00C62D74">
        <w:rPr>
          <w:rFonts w:ascii="Times New Roman" w:hAnsi="Times New Roman" w:cs="Times New Roman" w:hint="eastAsia"/>
          <w:sz w:val="24"/>
          <w:szCs w:val="24"/>
        </w:rPr>
        <w:t>。</w:t>
      </w:r>
    </w:p>
    <w:p w14:paraId="55DF6A82" w14:textId="1051924C" w:rsidR="00595768" w:rsidRDefault="00595768" w:rsidP="00595768">
      <w:pPr>
        <w:spacing w:after="0" w:line="400" w:lineRule="exact"/>
        <w:ind w:firstLineChars="200" w:firstLine="480"/>
        <w:jc w:val="both"/>
        <w:rPr>
          <w:rFonts w:ascii="Times New Roman" w:hAnsi="Times New Roman" w:cs="Times New Roman"/>
          <w:sz w:val="24"/>
          <w:szCs w:val="24"/>
        </w:rPr>
      </w:pPr>
      <w:r w:rsidRPr="00C62D74">
        <w:rPr>
          <w:rFonts w:ascii="Times New Roman" w:hAnsi="Times New Roman" w:cs="Times New Roman" w:hint="eastAsia"/>
          <w:sz w:val="24"/>
          <w:szCs w:val="24"/>
        </w:rPr>
        <w:t>劳动投入</w:t>
      </w:r>
      <w:r>
        <w:rPr>
          <w:rFonts w:ascii="Times New Roman" w:hAnsi="Times New Roman" w:cs="Times New Roman" w:hint="eastAsia"/>
          <w:sz w:val="24"/>
          <w:szCs w:val="24"/>
        </w:rPr>
        <w:t>为农户年内亩均投工量，</w:t>
      </w:r>
      <w:r w:rsidR="002C5F0D">
        <w:rPr>
          <w:rFonts w:ascii="Times New Roman" w:hAnsi="Times New Roman" w:cs="Times New Roman" w:hint="eastAsia"/>
          <w:sz w:val="24"/>
          <w:szCs w:val="24"/>
        </w:rPr>
        <w:t>在实证分析中以亩均投工量对数</w:t>
      </w:r>
      <w:r w:rsidR="002C5F0D" w:rsidRPr="00C62D74">
        <w:rPr>
          <w:rFonts w:ascii="Times New Roman" w:hAnsi="Times New Roman" w:cs="Times New Roman" w:hint="eastAsia"/>
          <w:sz w:val="24"/>
          <w:szCs w:val="24"/>
        </w:rPr>
        <w:t>（</w:t>
      </w:r>
      <w:r w:rsidR="002C5F0D" w:rsidRPr="002C5F0D">
        <w:rPr>
          <w:rFonts w:ascii="Times New Roman" w:hAnsi="Times New Roman" w:cs="Times New Roman" w:hint="eastAsia"/>
          <w:i/>
          <w:sz w:val="24"/>
          <w:szCs w:val="24"/>
        </w:rPr>
        <w:t>ln</w:t>
      </w:r>
      <w:r w:rsidR="002C5F0D" w:rsidRPr="00C46A1B">
        <w:rPr>
          <w:rFonts w:ascii="Times New Roman" w:hAnsi="Times New Roman" w:cs="Times New Roman"/>
          <w:i/>
          <w:sz w:val="24"/>
          <w:szCs w:val="24"/>
        </w:rPr>
        <w:t>labor</w:t>
      </w:r>
      <w:r w:rsidR="002C5F0D" w:rsidRPr="00C62D74">
        <w:rPr>
          <w:rFonts w:ascii="Times New Roman" w:hAnsi="Times New Roman" w:cs="Times New Roman" w:hint="eastAsia"/>
          <w:sz w:val="24"/>
          <w:szCs w:val="24"/>
        </w:rPr>
        <w:t>）</w:t>
      </w:r>
      <w:r w:rsidR="00EB20CB">
        <w:rPr>
          <w:rFonts w:ascii="Times New Roman" w:hAnsi="Times New Roman" w:cs="Times New Roman" w:hint="eastAsia"/>
          <w:sz w:val="24"/>
          <w:szCs w:val="24"/>
        </w:rPr>
        <w:t>、</w:t>
      </w:r>
      <w:r w:rsidR="00EB20CB">
        <w:rPr>
          <w:rFonts w:ascii="Times New Roman" w:hAnsi="Times New Roman" w:cs="Times New Roman"/>
          <w:sz w:val="24"/>
          <w:szCs w:val="24"/>
        </w:rPr>
        <w:t>平方项</w:t>
      </w:r>
      <w:r w:rsidR="00EB20CB">
        <w:rPr>
          <w:rFonts w:ascii="Times New Roman" w:hAnsi="Times New Roman" w:cs="Times New Roman" w:hint="eastAsia"/>
          <w:sz w:val="24"/>
          <w:szCs w:val="24"/>
        </w:rPr>
        <w:t>和交叉项</w:t>
      </w:r>
      <w:r w:rsidR="002C5F0D">
        <w:rPr>
          <w:rFonts w:ascii="Times New Roman" w:hAnsi="Times New Roman" w:cs="Times New Roman" w:hint="eastAsia"/>
          <w:sz w:val="24"/>
          <w:szCs w:val="24"/>
        </w:rPr>
        <w:t>的形式引入。</w:t>
      </w:r>
    </w:p>
    <w:p w14:paraId="7705CE72" w14:textId="28CE22C1" w:rsidR="00595768" w:rsidRDefault="00595768" w:rsidP="00595768">
      <w:pPr>
        <w:spacing w:after="0" w:line="400" w:lineRule="exact"/>
        <w:ind w:firstLineChars="200" w:firstLine="480"/>
        <w:jc w:val="both"/>
        <w:rPr>
          <w:rFonts w:ascii="Times New Roman" w:hAnsi="Times New Roman" w:cs="Times New Roman"/>
          <w:sz w:val="24"/>
          <w:szCs w:val="24"/>
        </w:rPr>
      </w:pPr>
      <w:r w:rsidRPr="00C62D74">
        <w:rPr>
          <w:rFonts w:ascii="Times New Roman" w:hAnsi="Times New Roman" w:cs="Times New Roman"/>
          <w:sz w:val="24"/>
          <w:szCs w:val="24"/>
        </w:rPr>
        <w:t>农业资本投入</w:t>
      </w:r>
      <w:r>
        <w:rPr>
          <w:rFonts w:ascii="Times New Roman" w:hAnsi="Times New Roman" w:cs="Times New Roman" w:hint="eastAsia"/>
          <w:sz w:val="24"/>
          <w:szCs w:val="24"/>
        </w:rPr>
        <w:t>包括每亩平均的肥料（</w:t>
      </w:r>
      <w:r w:rsidRPr="00C46A1B">
        <w:rPr>
          <w:rFonts w:ascii="Times New Roman" w:hAnsi="Times New Roman" w:cs="Times New Roman"/>
          <w:i/>
          <w:sz w:val="24"/>
          <w:szCs w:val="24"/>
        </w:rPr>
        <w:t>fertile</w:t>
      </w:r>
      <w:r>
        <w:rPr>
          <w:rFonts w:ascii="Times New Roman" w:hAnsi="Times New Roman" w:cs="Times New Roman" w:hint="eastAsia"/>
          <w:sz w:val="24"/>
          <w:szCs w:val="24"/>
        </w:rPr>
        <w:t>）、机械（</w:t>
      </w:r>
      <w:r w:rsidRPr="00C46A1B">
        <w:rPr>
          <w:rFonts w:ascii="Times New Roman" w:hAnsi="Times New Roman" w:cs="Times New Roman"/>
          <w:i/>
          <w:sz w:val="24"/>
          <w:szCs w:val="24"/>
        </w:rPr>
        <w:t>machane</w:t>
      </w:r>
      <w:r>
        <w:rPr>
          <w:rFonts w:ascii="Times New Roman" w:hAnsi="Times New Roman" w:cs="Times New Roman" w:hint="eastAsia"/>
          <w:sz w:val="24"/>
          <w:szCs w:val="24"/>
        </w:rPr>
        <w:t>）和其他农资投入（</w:t>
      </w:r>
      <w:r w:rsidRPr="00C46A1B">
        <w:rPr>
          <w:rFonts w:ascii="Times New Roman" w:hAnsi="Times New Roman" w:cs="Times New Roman"/>
          <w:i/>
          <w:sz w:val="24"/>
          <w:szCs w:val="24"/>
        </w:rPr>
        <w:t>ot</w:t>
      </w:r>
      <w:r>
        <w:rPr>
          <w:rFonts w:ascii="Times New Roman" w:hAnsi="Times New Roman" w:cs="Times New Roman" w:hint="eastAsia"/>
          <w:sz w:val="24"/>
          <w:szCs w:val="24"/>
        </w:rPr>
        <w:t>）。</w:t>
      </w:r>
      <w:r>
        <w:rPr>
          <w:rFonts w:ascii="Times New Roman" w:hAnsi="Times New Roman" w:cs="Times New Roman"/>
          <w:sz w:val="24"/>
          <w:szCs w:val="24"/>
        </w:rPr>
        <w:t>肥料</w:t>
      </w:r>
      <w:r>
        <w:rPr>
          <w:rFonts w:ascii="Times New Roman" w:hAnsi="Times New Roman" w:cs="Times New Roman" w:hint="eastAsia"/>
          <w:sz w:val="24"/>
          <w:szCs w:val="24"/>
        </w:rPr>
        <w:t>投入</w:t>
      </w:r>
      <w:r w:rsidRPr="00C62D74">
        <w:rPr>
          <w:rFonts w:ascii="Times New Roman" w:hAnsi="Times New Roman" w:cs="Times New Roman"/>
          <w:sz w:val="24"/>
          <w:szCs w:val="24"/>
        </w:rPr>
        <w:t>包括</w:t>
      </w:r>
      <w:r>
        <w:rPr>
          <w:rFonts w:ascii="Times New Roman" w:hAnsi="Times New Roman" w:cs="Times New Roman" w:hint="eastAsia"/>
          <w:sz w:val="24"/>
          <w:szCs w:val="24"/>
        </w:rPr>
        <w:t>农家肥和</w:t>
      </w:r>
      <w:r w:rsidR="00060336">
        <w:rPr>
          <w:rFonts w:ascii="Times New Roman" w:hAnsi="Times New Roman" w:cs="Times New Roman" w:hint="eastAsia"/>
          <w:sz w:val="24"/>
          <w:szCs w:val="24"/>
        </w:rPr>
        <w:t>化肥</w:t>
      </w:r>
      <w:r>
        <w:rPr>
          <w:rFonts w:ascii="Times New Roman" w:hAnsi="Times New Roman" w:cs="Times New Roman" w:hint="eastAsia"/>
          <w:sz w:val="24"/>
          <w:szCs w:val="24"/>
        </w:rPr>
        <w:t>，</w:t>
      </w:r>
      <w:r w:rsidRPr="00C62D74">
        <w:rPr>
          <w:rFonts w:ascii="Times New Roman" w:hAnsi="Times New Roman" w:cs="Times New Roman"/>
          <w:sz w:val="24"/>
          <w:szCs w:val="24"/>
        </w:rPr>
        <w:t>机械</w:t>
      </w:r>
      <w:r w:rsidR="00060336">
        <w:rPr>
          <w:rFonts w:ascii="Times New Roman" w:hAnsi="Times New Roman" w:cs="Times New Roman" w:hint="eastAsia"/>
          <w:sz w:val="24"/>
          <w:szCs w:val="24"/>
        </w:rPr>
        <w:t>投入</w:t>
      </w:r>
      <w:r w:rsidRPr="00C62D74">
        <w:rPr>
          <w:rFonts w:ascii="Times New Roman" w:hAnsi="Times New Roman" w:cs="Times New Roman" w:hint="eastAsia"/>
          <w:sz w:val="24"/>
          <w:szCs w:val="24"/>
        </w:rPr>
        <w:t>包括机械作业、固定资产折旧和小农具购置费用</w:t>
      </w:r>
      <w:r>
        <w:rPr>
          <w:rFonts w:ascii="Times New Roman" w:hAnsi="Times New Roman" w:cs="Times New Roman" w:hint="eastAsia"/>
          <w:sz w:val="24"/>
          <w:szCs w:val="24"/>
        </w:rPr>
        <w:t>，</w:t>
      </w:r>
      <w:r w:rsidRPr="00C62D74">
        <w:rPr>
          <w:rFonts w:ascii="Times New Roman" w:hAnsi="Times New Roman" w:cs="Times New Roman"/>
          <w:sz w:val="24"/>
          <w:szCs w:val="24"/>
        </w:rPr>
        <w:t>其他</w:t>
      </w:r>
      <w:r>
        <w:rPr>
          <w:rFonts w:ascii="Times New Roman" w:hAnsi="Times New Roman" w:cs="Times New Roman" w:hint="eastAsia"/>
          <w:sz w:val="24"/>
          <w:szCs w:val="24"/>
        </w:rPr>
        <w:t>农资投入</w:t>
      </w:r>
      <w:r w:rsidRPr="00C62D74">
        <w:rPr>
          <w:rFonts w:ascii="Times New Roman" w:hAnsi="Times New Roman" w:cs="Times New Roman" w:hint="eastAsia"/>
          <w:sz w:val="24"/>
          <w:szCs w:val="24"/>
        </w:rPr>
        <w:t>包括种子种苗、农家肥、</w:t>
      </w:r>
      <w:r>
        <w:rPr>
          <w:rFonts w:ascii="Times New Roman" w:hAnsi="Times New Roman" w:cs="Times New Roman" w:hint="eastAsia"/>
          <w:sz w:val="24"/>
          <w:szCs w:val="24"/>
        </w:rPr>
        <w:t>肥料</w:t>
      </w:r>
      <w:r w:rsidRPr="00C62D74">
        <w:rPr>
          <w:rFonts w:ascii="Times New Roman" w:hAnsi="Times New Roman" w:cs="Times New Roman" w:hint="eastAsia"/>
          <w:sz w:val="24"/>
          <w:szCs w:val="24"/>
        </w:rPr>
        <w:t>、农膜农药、水电及灌溉、畜力的费用及其他零散费用</w:t>
      </w:r>
      <w:r w:rsidRPr="00C62D74">
        <w:rPr>
          <w:rFonts w:ascii="Times New Roman" w:hAnsi="Times New Roman" w:cs="Times New Roman"/>
          <w:sz w:val="24"/>
          <w:szCs w:val="24"/>
        </w:rPr>
        <w:t>。各生产资料</w:t>
      </w:r>
      <w:r>
        <w:rPr>
          <w:rFonts w:ascii="Times New Roman" w:hAnsi="Times New Roman" w:cs="Times New Roman" w:hint="eastAsia"/>
          <w:sz w:val="24"/>
          <w:szCs w:val="24"/>
        </w:rPr>
        <w:t>计量方式有多种</w:t>
      </w:r>
      <w:r w:rsidRPr="00C62D74">
        <w:rPr>
          <w:rFonts w:ascii="Times New Roman" w:hAnsi="Times New Roman" w:cs="Times New Roman"/>
          <w:sz w:val="24"/>
          <w:szCs w:val="24"/>
        </w:rPr>
        <w:t>，为便于计算和处理，本研究采取使用和购置的</w:t>
      </w:r>
      <w:r>
        <w:rPr>
          <w:rFonts w:ascii="Times New Roman" w:hAnsi="Times New Roman" w:cs="Times New Roman"/>
          <w:sz w:val="24"/>
          <w:szCs w:val="24"/>
        </w:rPr>
        <w:t>肥料</w:t>
      </w:r>
      <w:r w:rsidRPr="00C62D74">
        <w:rPr>
          <w:rFonts w:ascii="Times New Roman" w:hAnsi="Times New Roman" w:cs="Times New Roman"/>
          <w:sz w:val="24"/>
          <w:szCs w:val="24"/>
        </w:rPr>
        <w:t>和机械的价值量，其他投入部分通过农户种植花费的总费用减去花费和机械的花费得到。</w:t>
      </w:r>
      <w:r w:rsidR="00100911">
        <w:rPr>
          <w:rFonts w:ascii="Times New Roman" w:hAnsi="Times New Roman" w:cs="Times New Roman" w:hint="eastAsia"/>
          <w:sz w:val="24"/>
          <w:szCs w:val="24"/>
        </w:rPr>
        <w:t>在实证分析中均以对数</w:t>
      </w:r>
      <w:r w:rsidR="00EB20CB">
        <w:rPr>
          <w:rFonts w:ascii="Times New Roman" w:hAnsi="Times New Roman" w:cs="Times New Roman" w:hint="eastAsia"/>
          <w:sz w:val="24"/>
          <w:szCs w:val="24"/>
        </w:rPr>
        <w:t>、平方项和交叉项</w:t>
      </w:r>
      <w:r w:rsidR="00100911">
        <w:rPr>
          <w:rFonts w:ascii="Times New Roman" w:hAnsi="Times New Roman" w:cs="Times New Roman" w:hint="eastAsia"/>
          <w:sz w:val="24"/>
          <w:szCs w:val="24"/>
        </w:rPr>
        <w:t>的形式引入</w:t>
      </w:r>
      <w:r w:rsidR="00EB20CB">
        <w:rPr>
          <w:rFonts w:ascii="Times New Roman" w:hAnsi="Times New Roman" w:cs="Times New Roman" w:hint="eastAsia"/>
          <w:sz w:val="24"/>
          <w:szCs w:val="24"/>
        </w:rPr>
        <w:t>。</w:t>
      </w:r>
    </w:p>
    <w:p w14:paraId="658A8028" w14:textId="633D72F2" w:rsidR="0083223C" w:rsidRPr="00D62CBF" w:rsidRDefault="00CD4E4E" w:rsidP="00DF7FA4">
      <w:pPr>
        <w:spacing w:beforeLines="50" w:before="163" w:afterLines="50" w:after="163" w:line="400" w:lineRule="exact"/>
        <w:ind w:firstLineChars="200" w:firstLine="482"/>
        <w:rPr>
          <w:rFonts w:ascii="Times New Roman" w:hAnsi="Times New Roman" w:cs="Times New Roman"/>
          <w:b/>
          <w:sz w:val="24"/>
          <w:szCs w:val="24"/>
        </w:rPr>
      </w:pPr>
      <w:r w:rsidRPr="00D62CBF">
        <w:rPr>
          <w:rFonts w:ascii="Times New Roman" w:hAnsi="Times New Roman" w:cs="Times New Roman" w:hint="eastAsia"/>
          <w:b/>
          <w:sz w:val="24"/>
          <w:szCs w:val="24"/>
        </w:rPr>
        <w:t>（</w:t>
      </w:r>
      <w:r w:rsidRPr="00D62CBF">
        <w:rPr>
          <w:rFonts w:ascii="Times New Roman" w:hAnsi="Times New Roman" w:cs="Times New Roman" w:hint="eastAsia"/>
          <w:b/>
          <w:sz w:val="24"/>
          <w:szCs w:val="24"/>
        </w:rPr>
        <w:t>2</w:t>
      </w:r>
      <w:r w:rsidRPr="00D62CBF">
        <w:rPr>
          <w:rFonts w:ascii="Times New Roman" w:hAnsi="Times New Roman" w:cs="Times New Roman" w:hint="eastAsia"/>
          <w:b/>
          <w:sz w:val="24"/>
          <w:szCs w:val="24"/>
        </w:rPr>
        <w:t>）</w:t>
      </w:r>
      <w:r w:rsidR="00595768" w:rsidRPr="00D62CBF">
        <w:rPr>
          <w:rFonts w:ascii="Times New Roman" w:hAnsi="Times New Roman" w:cs="Times New Roman" w:hint="eastAsia"/>
          <w:b/>
          <w:sz w:val="24"/>
          <w:szCs w:val="24"/>
        </w:rPr>
        <w:t>家庭禀赋变量</w:t>
      </w:r>
    </w:p>
    <w:p w14:paraId="34CDE7B9" w14:textId="27899E4C" w:rsidR="00595768" w:rsidRDefault="00595768" w:rsidP="0059576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家庭禀赋变量包括</w:t>
      </w:r>
      <w:r w:rsidRPr="00C62D74">
        <w:rPr>
          <w:rFonts w:ascii="Times New Roman" w:hAnsi="Times New Roman" w:cs="Times New Roman"/>
          <w:sz w:val="24"/>
          <w:szCs w:val="24"/>
        </w:rPr>
        <w:t>年龄（</w:t>
      </w:r>
      <w:r w:rsidRPr="00C46A1B">
        <w:rPr>
          <w:rFonts w:ascii="Times New Roman" w:hAnsi="Times New Roman" w:cs="Times New Roman"/>
          <w:i/>
          <w:sz w:val="24"/>
          <w:szCs w:val="24"/>
        </w:rPr>
        <w:t>age</w:t>
      </w:r>
      <w:r w:rsidRPr="00C62D74">
        <w:rPr>
          <w:rFonts w:ascii="Times New Roman" w:hAnsi="Times New Roman" w:cs="Times New Roman"/>
          <w:sz w:val="24"/>
          <w:szCs w:val="24"/>
        </w:rPr>
        <w:t>）、性别</w:t>
      </w:r>
      <w:r w:rsidRPr="00C62D74">
        <w:rPr>
          <w:rFonts w:ascii="Times New Roman" w:hAnsi="Times New Roman" w:cs="Times New Roman" w:hint="eastAsia"/>
          <w:sz w:val="24"/>
          <w:szCs w:val="24"/>
        </w:rPr>
        <w:t>（</w:t>
      </w:r>
      <w:r w:rsidRPr="00C46A1B">
        <w:rPr>
          <w:rFonts w:ascii="Times New Roman" w:hAnsi="Times New Roman" w:cs="Times New Roman"/>
          <w:i/>
          <w:sz w:val="24"/>
          <w:szCs w:val="24"/>
        </w:rPr>
        <w:t>sex</w:t>
      </w:r>
      <w:r w:rsidRPr="00C62D74">
        <w:rPr>
          <w:rFonts w:ascii="Times New Roman" w:hAnsi="Times New Roman" w:cs="Times New Roman" w:hint="eastAsia"/>
          <w:sz w:val="24"/>
          <w:szCs w:val="24"/>
        </w:rPr>
        <w:t>）</w:t>
      </w:r>
      <w:r w:rsidRPr="00C62D74">
        <w:rPr>
          <w:rFonts w:ascii="Times New Roman" w:hAnsi="Times New Roman" w:cs="Times New Roman"/>
          <w:sz w:val="24"/>
          <w:szCs w:val="24"/>
        </w:rPr>
        <w:t>、</w:t>
      </w:r>
      <w:r w:rsidRPr="00C62D74">
        <w:rPr>
          <w:rFonts w:ascii="Times New Roman" w:hAnsi="Times New Roman" w:cs="Times New Roman" w:hint="eastAsia"/>
          <w:sz w:val="24"/>
          <w:szCs w:val="24"/>
        </w:rPr>
        <w:t>文化程度（</w:t>
      </w:r>
      <w:r w:rsidRPr="00C46A1B">
        <w:rPr>
          <w:rFonts w:ascii="Times New Roman" w:hAnsi="Times New Roman" w:cs="Times New Roman"/>
          <w:i/>
          <w:sz w:val="24"/>
          <w:szCs w:val="24"/>
        </w:rPr>
        <w:t>educ</w:t>
      </w:r>
      <w:r w:rsidRPr="00C62D74">
        <w:rPr>
          <w:rFonts w:ascii="Times New Roman" w:hAnsi="Times New Roman" w:cs="Times New Roman" w:hint="eastAsia"/>
          <w:sz w:val="24"/>
          <w:szCs w:val="24"/>
        </w:rPr>
        <w:t>）</w:t>
      </w:r>
      <w:r w:rsidRPr="00C62D74">
        <w:rPr>
          <w:rFonts w:ascii="Times New Roman" w:hAnsi="Times New Roman" w:cs="Times New Roman"/>
          <w:sz w:val="24"/>
          <w:szCs w:val="24"/>
        </w:rPr>
        <w:t>、</w:t>
      </w:r>
      <w:r>
        <w:rPr>
          <w:rFonts w:ascii="Times New Roman" w:hAnsi="Times New Roman" w:cs="Times New Roman" w:hint="eastAsia"/>
          <w:sz w:val="24"/>
          <w:szCs w:val="24"/>
        </w:rPr>
        <w:t>农业培训</w:t>
      </w:r>
      <w:r w:rsidRPr="00C62D74">
        <w:rPr>
          <w:rFonts w:ascii="Times New Roman" w:hAnsi="Times New Roman" w:cs="Times New Roman" w:hint="eastAsia"/>
          <w:sz w:val="24"/>
          <w:szCs w:val="24"/>
        </w:rPr>
        <w:t>（</w:t>
      </w:r>
      <w:r w:rsidRPr="00C46A1B">
        <w:rPr>
          <w:rFonts w:ascii="Times New Roman" w:hAnsi="Times New Roman" w:cs="Times New Roman"/>
          <w:i/>
          <w:sz w:val="24"/>
          <w:szCs w:val="24"/>
        </w:rPr>
        <w:t>train</w:t>
      </w:r>
      <w:r w:rsidRPr="00C62D74">
        <w:rPr>
          <w:rFonts w:ascii="Times New Roman" w:hAnsi="Times New Roman" w:cs="Times New Roman" w:hint="eastAsia"/>
          <w:sz w:val="24"/>
          <w:szCs w:val="24"/>
        </w:rPr>
        <w:t>）</w:t>
      </w:r>
      <w:r w:rsidRPr="00C62D74">
        <w:rPr>
          <w:rFonts w:ascii="Times New Roman" w:hAnsi="Times New Roman" w:cs="Times New Roman"/>
          <w:sz w:val="24"/>
          <w:szCs w:val="24"/>
        </w:rPr>
        <w:t>、家庭</w:t>
      </w:r>
      <w:r w:rsidRPr="00C62D74">
        <w:rPr>
          <w:rFonts w:ascii="Times New Roman" w:hAnsi="Times New Roman" w:cs="Times New Roman" w:hint="eastAsia"/>
          <w:sz w:val="24"/>
          <w:szCs w:val="24"/>
        </w:rPr>
        <w:t>人口</w:t>
      </w:r>
      <w:r w:rsidRPr="00C62D74">
        <w:rPr>
          <w:rFonts w:ascii="Times New Roman" w:hAnsi="Times New Roman" w:cs="Times New Roman"/>
          <w:sz w:val="24"/>
          <w:szCs w:val="24"/>
        </w:rPr>
        <w:t>结构（</w:t>
      </w:r>
      <w:r w:rsidRPr="00C46A1B">
        <w:rPr>
          <w:rFonts w:ascii="Times New Roman" w:hAnsi="Times New Roman" w:cs="Times New Roman"/>
          <w:i/>
          <w:sz w:val="24"/>
          <w:szCs w:val="24"/>
        </w:rPr>
        <w:t>fstruct</w:t>
      </w:r>
      <w:r w:rsidRPr="00C62D74">
        <w:rPr>
          <w:rFonts w:ascii="Times New Roman" w:hAnsi="Times New Roman" w:cs="Times New Roman"/>
          <w:sz w:val="24"/>
          <w:szCs w:val="24"/>
        </w:rPr>
        <w:t>）、</w:t>
      </w:r>
      <w:r>
        <w:rPr>
          <w:rFonts w:ascii="Times New Roman" w:hAnsi="Times New Roman" w:cs="Times New Roman" w:hint="eastAsia"/>
          <w:sz w:val="24"/>
          <w:szCs w:val="24"/>
        </w:rPr>
        <w:t>兼业水平</w:t>
      </w:r>
      <w:r w:rsidRPr="00C62D74">
        <w:rPr>
          <w:rFonts w:ascii="Times New Roman" w:hAnsi="Times New Roman" w:cs="Times New Roman" w:hint="eastAsia"/>
          <w:sz w:val="24"/>
          <w:szCs w:val="24"/>
        </w:rPr>
        <w:t>（</w:t>
      </w:r>
      <w:r w:rsidRPr="00C46A1B">
        <w:rPr>
          <w:rFonts w:ascii="Times New Roman" w:hAnsi="Times New Roman" w:cs="Times New Roman"/>
          <w:i/>
          <w:sz w:val="24"/>
          <w:szCs w:val="24"/>
        </w:rPr>
        <w:t>job</w:t>
      </w:r>
      <w:r w:rsidRPr="00C62D74">
        <w:rPr>
          <w:rFonts w:ascii="Times New Roman" w:hAnsi="Times New Roman" w:cs="Times New Roman" w:hint="eastAsia"/>
          <w:sz w:val="24"/>
          <w:szCs w:val="24"/>
        </w:rPr>
        <w:t>）</w:t>
      </w:r>
      <w:r>
        <w:rPr>
          <w:rFonts w:ascii="Times New Roman" w:hAnsi="Times New Roman" w:cs="Times New Roman" w:hint="eastAsia"/>
          <w:sz w:val="24"/>
          <w:szCs w:val="24"/>
        </w:rPr>
        <w:t>和家庭背景</w:t>
      </w:r>
      <w:r w:rsidRPr="00C62D74">
        <w:rPr>
          <w:rFonts w:ascii="Times New Roman" w:hAnsi="Times New Roman" w:cs="Times New Roman" w:hint="eastAsia"/>
          <w:sz w:val="24"/>
          <w:szCs w:val="24"/>
        </w:rPr>
        <w:t>（</w:t>
      </w:r>
      <w:r w:rsidRPr="00C46A1B">
        <w:rPr>
          <w:rFonts w:ascii="Times New Roman" w:hAnsi="Times New Roman" w:cs="Times New Roman"/>
          <w:sz w:val="24"/>
          <w:szCs w:val="24"/>
        </w:rPr>
        <w:t>status</w:t>
      </w:r>
      <w:r w:rsidRPr="00C62D74">
        <w:rPr>
          <w:rFonts w:ascii="Times New Roman" w:hAnsi="Times New Roman" w:cs="Times New Roman" w:hint="eastAsia"/>
          <w:sz w:val="24"/>
          <w:szCs w:val="24"/>
        </w:rPr>
        <w:t>）</w:t>
      </w:r>
      <w:r w:rsidRPr="00C62D74">
        <w:rPr>
          <w:rFonts w:ascii="Times New Roman" w:hAnsi="Times New Roman" w:cs="Times New Roman"/>
          <w:sz w:val="24"/>
          <w:szCs w:val="24"/>
        </w:rPr>
        <w:t>。以下部分说明如何选择这些指标，并预期农户家庭特征如何对土地生产率产生影响。</w:t>
      </w:r>
    </w:p>
    <w:p w14:paraId="5A3F64DE" w14:textId="77777777" w:rsidR="00595768" w:rsidRDefault="00595768" w:rsidP="00595768">
      <w:pPr>
        <w:spacing w:after="0" w:line="400" w:lineRule="exact"/>
        <w:ind w:firstLineChars="200" w:firstLine="480"/>
        <w:jc w:val="both"/>
        <w:rPr>
          <w:rFonts w:ascii="Times New Roman" w:hAnsi="Times New Roman" w:cs="Times New Roman"/>
          <w:sz w:val="24"/>
          <w:szCs w:val="24"/>
        </w:rPr>
      </w:pPr>
      <w:r w:rsidRPr="00C62D74">
        <w:rPr>
          <w:rFonts w:ascii="Times New Roman" w:hAnsi="Times New Roman" w:cs="Times New Roman"/>
          <w:sz w:val="24"/>
          <w:szCs w:val="24"/>
        </w:rPr>
        <w:t>文化程度</w:t>
      </w:r>
      <w:r>
        <w:rPr>
          <w:rFonts w:ascii="Times New Roman" w:hAnsi="Times New Roman" w:cs="Times New Roman" w:hint="eastAsia"/>
          <w:sz w:val="24"/>
          <w:szCs w:val="24"/>
        </w:rPr>
        <w:t>（</w:t>
      </w:r>
      <w:r w:rsidRPr="00C46A1B">
        <w:rPr>
          <w:rFonts w:ascii="Times New Roman" w:hAnsi="Times New Roman" w:cs="Times New Roman"/>
          <w:i/>
          <w:sz w:val="24"/>
          <w:szCs w:val="24"/>
        </w:rPr>
        <w:t>educ</w:t>
      </w:r>
      <w:r>
        <w:rPr>
          <w:rFonts w:ascii="Times New Roman" w:hAnsi="Times New Roman" w:cs="Times New Roman" w:hint="eastAsia"/>
          <w:sz w:val="24"/>
          <w:szCs w:val="24"/>
        </w:rPr>
        <w:t>）</w:t>
      </w:r>
      <w:r w:rsidRPr="00C62D74">
        <w:rPr>
          <w:rFonts w:ascii="Times New Roman" w:hAnsi="Times New Roman" w:cs="Times New Roman"/>
          <w:sz w:val="24"/>
          <w:szCs w:val="24"/>
        </w:rPr>
        <w:t>用农户在校学习的年限表示。通常，受教育时间越长的农户具有较强的学习能力，思维更加开拓，也更易于接受新技术、新方法，提高产量。因此，预期农户文化程度与土地生产率存在正向关系</w:t>
      </w:r>
      <w:r>
        <w:rPr>
          <w:rFonts w:ascii="Times New Roman" w:hAnsi="Times New Roman" w:cs="Times New Roman" w:hint="eastAsia"/>
          <w:sz w:val="24"/>
          <w:szCs w:val="24"/>
        </w:rPr>
        <w:t>。</w:t>
      </w:r>
    </w:p>
    <w:p w14:paraId="4D0D8F7C" w14:textId="001BD9B5" w:rsidR="00595768" w:rsidRDefault="00595768" w:rsidP="00595768">
      <w:pPr>
        <w:spacing w:after="0" w:line="400" w:lineRule="exact"/>
        <w:ind w:firstLineChars="200" w:firstLine="480"/>
        <w:jc w:val="both"/>
        <w:rPr>
          <w:rFonts w:ascii="Times New Roman" w:hAnsi="Times New Roman" w:cs="Times New Roman"/>
          <w:sz w:val="24"/>
          <w:szCs w:val="24"/>
        </w:rPr>
      </w:pPr>
      <w:r w:rsidRPr="00C62D74">
        <w:rPr>
          <w:rFonts w:ascii="Times New Roman" w:hAnsi="Times New Roman" w:cs="Times New Roman"/>
          <w:sz w:val="24"/>
          <w:szCs w:val="24"/>
        </w:rPr>
        <w:t>受过农业技术教育和受过农业培训的农户都被认为参与了</w:t>
      </w:r>
      <w:r w:rsidR="00EF3B69">
        <w:rPr>
          <w:rFonts w:ascii="Times New Roman" w:hAnsi="Times New Roman" w:cs="Times New Roman" w:hint="eastAsia"/>
          <w:sz w:val="24"/>
          <w:szCs w:val="24"/>
        </w:rPr>
        <w:t>农业技能</w:t>
      </w:r>
      <w:r w:rsidRPr="00C62D74">
        <w:rPr>
          <w:rFonts w:ascii="Times New Roman" w:hAnsi="Times New Roman" w:cs="Times New Roman"/>
          <w:sz w:val="24"/>
          <w:szCs w:val="24"/>
        </w:rPr>
        <w:t>培训</w:t>
      </w:r>
      <w:r>
        <w:rPr>
          <w:rFonts w:ascii="Times New Roman" w:hAnsi="Times New Roman" w:cs="Times New Roman" w:hint="eastAsia"/>
          <w:sz w:val="24"/>
          <w:szCs w:val="24"/>
        </w:rPr>
        <w:t>（</w:t>
      </w:r>
      <w:r w:rsidRPr="00C46A1B">
        <w:rPr>
          <w:rFonts w:ascii="Times New Roman" w:hAnsi="Times New Roman" w:cs="Times New Roman"/>
          <w:i/>
          <w:sz w:val="24"/>
          <w:szCs w:val="24"/>
        </w:rPr>
        <w:t>train</w:t>
      </w:r>
      <w:r>
        <w:rPr>
          <w:rFonts w:ascii="Times New Roman" w:hAnsi="Times New Roman" w:cs="Times New Roman" w:hint="eastAsia"/>
          <w:sz w:val="24"/>
          <w:szCs w:val="24"/>
        </w:rPr>
        <w:t>）</w:t>
      </w:r>
      <w:r w:rsidRPr="00C62D74">
        <w:rPr>
          <w:rFonts w:ascii="Times New Roman" w:hAnsi="Times New Roman" w:cs="Times New Roman"/>
          <w:sz w:val="24"/>
          <w:szCs w:val="24"/>
        </w:rPr>
        <w:t>，取</w:t>
      </w:r>
      <w:r w:rsidRPr="00C46A1B">
        <w:rPr>
          <w:rFonts w:ascii="Times New Roman" w:hAnsi="Times New Roman" w:cs="Times New Roman"/>
          <w:sz w:val="24"/>
          <w:szCs w:val="24"/>
        </w:rPr>
        <w:t>1</w:t>
      </w:r>
      <w:r w:rsidRPr="00C62D74">
        <w:rPr>
          <w:rFonts w:ascii="Times New Roman" w:hAnsi="Times New Roman" w:cs="Times New Roman"/>
          <w:sz w:val="24"/>
          <w:szCs w:val="24"/>
        </w:rPr>
        <w:t>，否则取</w:t>
      </w:r>
      <w:r w:rsidRPr="00C46A1B">
        <w:rPr>
          <w:rFonts w:ascii="Times New Roman" w:hAnsi="Times New Roman" w:cs="Times New Roman"/>
          <w:sz w:val="24"/>
          <w:szCs w:val="24"/>
        </w:rPr>
        <w:t>0</w:t>
      </w:r>
      <w:r w:rsidRPr="00C62D74">
        <w:rPr>
          <w:rFonts w:ascii="Times New Roman" w:hAnsi="Times New Roman" w:cs="Times New Roman"/>
          <w:sz w:val="24"/>
          <w:szCs w:val="24"/>
        </w:rPr>
        <w:t>。农户是否参与过技术培训这个变量与文化程度变量较为相似，是人力资本投资的重要内容。在校学习属于通识教育，技术培训更接近于职业培训，根据从事的事物更有针对性的学习，提高个人的职业技能。是更为有效的让农户接受农业新技术、新方法的途径，从理论上预期，是否参与技术培训应能显著提高土地生产率。</w:t>
      </w:r>
    </w:p>
    <w:p w14:paraId="1C466509" w14:textId="77777777" w:rsidR="00595768" w:rsidRDefault="00595768" w:rsidP="00595768">
      <w:pPr>
        <w:spacing w:after="0" w:line="400" w:lineRule="exact"/>
        <w:ind w:firstLineChars="200" w:firstLine="480"/>
        <w:jc w:val="both"/>
        <w:rPr>
          <w:rFonts w:ascii="Times New Roman" w:hAnsi="Times New Roman" w:cs="Times New Roman"/>
          <w:sz w:val="24"/>
          <w:szCs w:val="24"/>
        </w:rPr>
      </w:pPr>
      <w:r w:rsidRPr="00C62D74">
        <w:rPr>
          <w:rFonts w:ascii="Times New Roman" w:hAnsi="Times New Roman" w:cs="Times New Roman"/>
          <w:sz w:val="24"/>
          <w:szCs w:val="24"/>
        </w:rPr>
        <w:t>家庭人口结构</w:t>
      </w:r>
      <w:r>
        <w:rPr>
          <w:rFonts w:ascii="Times New Roman" w:hAnsi="Times New Roman" w:cs="Times New Roman" w:hint="eastAsia"/>
          <w:sz w:val="24"/>
          <w:szCs w:val="24"/>
        </w:rPr>
        <w:t>（</w:t>
      </w:r>
      <w:r w:rsidRPr="00C46A1B">
        <w:rPr>
          <w:rFonts w:ascii="Times New Roman" w:hAnsi="Times New Roman" w:cs="Times New Roman"/>
          <w:i/>
          <w:sz w:val="24"/>
          <w:szCs w:val="24"/>
        </w:rPr>
        <w:t>fstruct</w:t>
      </w:r>
      <w:r>
        <w:rPr>
          <w:rFonts w:ascii="Times New Roman" w:hAnsi="Times New Roman" w:cs="Times New Roman" w:hint="eastAsia"/>
          <w:sz w:val="24"/>
          <w:szCs w:val="24"/>
        </w:rPr>
        <w:t>）</w:t>
      </w:r>
      <w:r w:rsidRPr="00C62D74">
        <w:rPr>
          <w:rFonts w:ascii="Times New Roman" w:hAnsi="Times New Roman" w:cs="Times New Roman"/>
          <w:sz w:val="24"/>
          <w:szCs w:val="24"/>
        </w:rPr>
        <w:t>为</w:t>
      </w:r>
      <w:r>
        <w:rPr>
          <w:rFonts w:ascii="Times New Roman" w:hAnsi="Times New Roman" w:cs="Times New Roman" w:hint="eastAsia"/>
          <w:sz w:val="24"/>
          <w:szCs w:val="24"/>
        </w:rPr>
        <w:t>家庭劳动力所占比例</w:t>
      </w:r>
      <w:r w:rsidRPr="00C62D74">
        <w:rPr>
          <w:rFonts w:ascii="Times New Roman" w:hAnsi="Times New Roman" w:cs="Times New Roman"/>
          <w:sz w:val="24"/>
          <w:szCs w:val="24"/>
        </w:rPr>
        <w:t>，</w:t>
      </w:r>
      <w:r>
        <w:rPr>
          <w:rFonts w:ascii="Times New Roman" w:hAnsi="Times New Roman" w:cs="Times New Roman" w:hint="eastAsia"/>
          <w:sz w:val="24"/>
          <w:szCs w:val="24"/>
        </w:rPr>
        <w:t>即</w:t>
      </w:r>
      <w:r w:rsidRPr="00C62D74">
        <w:rPr>
          <w:rFonts w:ascii="Times New Roman" w:hAnsi="Times New Roman" w:cs="Times New Roman"/>
          <w:sz w:val="24"/>
          <w:szCs w:val="24"/>
        </w:rPr>
        <w:t>家庭</w:t>
      </w:r>
      <w:r>
        <w:rPr>
          <w:rFonts w:ascii="Times New Roman" w:hAnsi="Times New Roman" w:cs="Times New Roman" w:hint="eastAsia"/>
          <w:sz w:val="24"/>
          <w:szCs w:val="24"/>
        </w:rPr>
        <w:t>劳动力数量</w:t>
      </w:r>
      <w:r w:rsidRPr="00C62D74">
        <w:rPr>
          <w:rFonts w:ascii="Times New Roman" w:hAnsi="Times New Roman" w:cs="Times New Roman"/>
          <w:sz w:val="24"/>
          <w:szCs w:val="24"/>
        </w:rPr>
        <w:t>占常住人口数的比例。出于照顾家中老小和保证口粮的考虑，青壮年劳动力在闲暇时期回归农村，投入农业的时间更充裕，相对来说粮食产量可能更高。在当前农务的主力偏老龄化，农村老龄化和留守儿童情况严重的现实下，家庭人口构成是否会影响农户生产决策的目标值得关注。</w:t>
      </w:r>
    </w:p>
    <w:p w14:paraId="539ECDB4" w14:textId="77777777" w:rsidR="00595768" w:rsidRDefault="00595768" w:rsidP="0059576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兼业水平（</w:t>
      </w:r>
      <w:r w:rsidRPr="00C46A1B">
        <w:rPr>
          <w:rFonts w:ascii="Times New Roman" w:hAnsi="Times New Roman" w:cs="Times New Roman"/>
          <w:i/>
          <w:sz w:val="24"/>
          <w:szCs w:val="24"/>
        </w:rPr>
        <w:t>job</w:t>
      </w:r>
      <w:r>
        <w:rPr>
          <w:rFonts w:ascii="Times New Roman" w:hAnsi="Times New Roman" w:cs="Times New Roman" w:hint="eastAsia"/>
          <w:sz w:val="24"/>
          <w:szCs w:val="24"/>
        </w:rPr>
        <w:t>）</w:t>
      </w:r>
      <w:r w:rsidRPr="00C62D74">
        <w:rPr>
          <w:rFonts w:ascii="Times New Roman" w:hAnsi="Times New Roman" w:cs="Times New Roman"/>
          <w:sz w:val="24"/>
          <w:szCs w:val="24"/>
        </w:rPr>
        <w:t>为</w:t>
      </w:r>
      <w:r>
        <w:rPr>
          <w:rFonts w:ascii="Times New Roman" w:hAnsi="Times New Roman" w:cs="Times New Roman" w:hint="eastAsia"/>
          <w:sz w:val="24"/>
          <w:szCs w:val="24"/>
        </w:rPr>
        <w:t>家庭非农产品收入</w:t>
      </w:r>
      <w:r w:rsidRPr="00C62D74">
        <w:rPr>
          <w:rFonts w:ascii="Times New Roman" w:hAnsi="Times New Roman" w:cs="Times New Roman"/>
          <w:sz w:val="24"/>
          <w:szCs w:val="24"/>
        </w:rPr>
        <w:t>占总收入的比例。当家庭</w:t>
      </w:r>
      <w:r>
        <w:rPr>
          <w:rFonts w:ascii="Times New Roman" w:hAnsi="Times New Roman" w:cs="Times New Roman" w:hint="eastAsia"/>
          <w:sz w:val="24"/>
          <w:szCs w:val="24"/>
        </w:rPr>
        <w:t>非农产品收入</w:t>
      </w:r>
      <w:r w:rsidRPr="00C62D74">
        <w:rPr>
          <w:rFonts w:ascii="Times New Roman" w:hAnsi="Times New Roman" w:cs="Times New Roman"/>
          <w:sz w:val="24"/>
          <w:szCs w:val="24"/>
        </w:rPr>
        <w:t>所占比例较高时，</w:t>
      </w:r>
      <w:r>
        <w:rPr>
          <w:rFonts w:ascii="Times New Roman" w:hAnsi="Times New Roman" w:cs="Times New Roman" w:hint="eastAsia"/>
          <w:sz w:val="24"/>
          <w:szCs w:val="24"/>
        </w:rPr>
        <w:t>农户倾向于降低在农业生产中投入的时间和精力。家庭农产品收入高时，代表农业生产是农户的第一选择，提高收入的</w:t>
      </w:r>
      <w:r w:rsidRPr="00C62D74">
        <w:rPr>
          <w:rFonts w:ascii="Times New Roman" w:hAnsi="Times New Roman" w:cs="Times New Roman"/>
          <w:sz w:val="24"/>
          <w:szCs w:val="24"/>
        </w:rPr>
        <w:t>激励</w:t>
      </w:r>
      <w:r>
        <w:rPr>
          <w:rFonts w:ascii="Times New Roman" w:hAnsi="Times New Roman" w:cs="Times New Roman" w:hint="eastAsia"/>
          <w:sz w:val="24"/>
          <w:szCs w:val="24"/>
        </w:rPr>
        <w:t>促使</w:t>
      </w:r>
      <w:r w:rsidRPr="00C62D74">
        <w:rPr>
          <w:rFonts w:ascii="Times New Roman" w:hAnsi="Times New Roman" w:cs="Times New Roman"/>
          <w:sz w:val="24"/>
          <w:szCs w:val="24"/>
        </w:rPr>
        <w:t>农户</w:t>
      </w:r>
      <w:r>
        <w:rPr>
          <w:rFonts w:ascii="Times New Roman" w:hAnsi="Times New Roman" w:cs="Times New Roman" w:hint="eastAsia"/>
          <w:sz w:val="24"/>
          <w:szCs w:val="24"/>
        </w:rPr>
        <w:t>尽心尽力的照顾农作物。因此，预期兼业水平与土地生产率呈现负向关系。</w:t>
      </w:r>
    </w:p>
    <w:p w14:paraId="0E465E84" w14:textId="77777777" w:rsidR="00595768" w:rsidRDefault="00595768" w:rsidP="00595768">
      <w:pPr>
        <w:spacing w:after="0" w:line="400" w:lineRule="exact"/>
        <w:ind w:firstLineChars="200" w:firstLine="480"/>
        <w:jc w:val="both"/>
        <w:rPr>
          <w:rFonts w:ascii="Times New Roman" w:hAnsi="Times New Roman" w:cs="Times New Roman"/>
          <w:sz w:val="24"/>
          <w:szCs w:val="24"/>
        </w:rPr>
      </w:pPr>
      <w:r w:rsidRPr="00C62D74">
        <w:rPr>
          <w:rFonts w:ascii="Times New Roman" w:hAnsi="Times New Roman" w:cs="Times New Roman"/>
          <w:sz w:val="24"/>
          <w:szCs w:val="24"/>
        </w:rPr>
        <w:t>国家干部职工户、乡村干部户和党员户均被认为</w:t>
      </w:r>
      <w:r>
        <w:rPr>
          <w:rFonts w:ascii="Times New Roman" w:hAnsi="Times New Roman" w:cs="Times New Roman" w:hint="eastAsia"/>
          <w:sz w:val="24"/>
          <w:szCs w:val="24"/>
        </w:rPr>
        <w:t>家庭背景良好（</w:t>
      </w:r>
      <w:r w:rsidRPr="00C46A1B">
        <w:rPr>
          <w:rFonts w:ascii="Times New Roman" w:hAnsi="Times New Roman" w:cs="Times New Roman"/>
          <w:i/>
          <w:sz w:val="24"/>
          <w:szCs w:val="24"/>
        </w:rPr>
        <w:t>status</w:t>
      </w:r>
      <w:r>
        <w:rPr>
          <w:rFonts w:ascii="Times New Roman" w:hAnsi="Times New Roman" w:cs="Times New Roman" w:hint="eastAsia"/>
          <w:sz w:val="24"/>
          <w:szCs w:val="24"/>
        </w:rPr>
        <w:t>）</w:t>
      </w:r>
      <w:r w:rsidRPr="00C62D74">
        <w:rPr>
          <w:rFonts w:ascii="Times New Roman" w:hAnsi="Times New Roman" w:cs="Times New Roman"/>
          <w:sz w:val="24"/>
          <w:szCs w:val="24"/>
        </w:rPr>
        <w:t>，</w:t>
      </w:r>
      <w:r>
        <w:rPr>
          <w:rFonts w:ascii="Times New Roman" w:hAnsi="Times New Roman" w:cs="Times New Roman" w:hint="eastAsia"/>
          <w:sz w:val="24"/>
          <w:szCs w:val="24"/>
        </w:rPr>
        <w:t>当家庭成员为其中一种身份时</w:t>
      </w:r>
      <w:r w:rsidRPr="00C62D74">
        <w:rPr>
          <w:rFonts w:ascii="Times New Roman" w:hAnsi="Times New Roman" w:cs="Times New Roman"/>
          <w:sz w:val="24"/>
          <w:szCs w:val="24"/>
        </w:rPr>
        <w:t>取</w:t>
      </w:r>
      <w:r w:rsidRPr="00C46A1B">
        <w:rPr>
          <w:rFonts w:ascii="Times New Roman" w:hAnsi="Times New Roman" w:cs="Times New Roman"/>
          <w:sz w:val="24"/>
          <w:szCs w:val="24"/>
        </w:rPr>
        <w:t>1</w:t>
      </w:r>
      <w:r w:rsidRPr="00C62D74">
        <w:rPr>
          <w:rFonts w:ascii="Times New Roman" w:hAnsi="Times New Roman" w:cs="Times New Roman"/>
          <w:sz w:val="24"/>
          <w:szCs w:val="24"/>
        </w:rPr>
        <w:t>，否则取</w:t>
      </w:r>
      <w:r w:rsidRPr="00C46A1B">
        <w:rPr>
          <w:rFonts w:ascii="Times New Roman" w:hAnsi="Times New Roman" w:cs="Times New Roman"/>
          <w:sz w:val="24"/>
          <w:szCs w:val="24"/>
        </w:rPr>
        <w:t>0</w:t>
      </w:r>
      <w:r w:rsidRPr="00C62D74">
        <w:rPr>
          <w:rFonts w:ascii="Times New Roman" w:hAnsi="Times New Roman" w:cs="Times New Roman"/>
          <w:sz w:val="24"/>
          <w:szCs w:val="24"/>
        </w:rPr>
        <w:t>。干部户的身份象征着该农户的为人处世能力得到多数人的认可，一般此类人的生活重点不在农业经营，而在处理社交事物上，因此相对于普通农户而言，干部户家庭的农业单产可能相对较低。</w:t>
      </w:r>
    </w:p>
    <w:p w14:paraId="19585948" w14:textId="0EE5251E" w:rsidR="0083223C" w:rsidRPr="00D62CBF" w:rsidRDefault="00CD4E4E" w:rsidP="00DF7FA4">
      <w:pPr>
        <w:spacing w:beforeLines="50" w:before="163" w:afterLines="50" w:after="163" w:line="400" w:lineRule="exact"/>
        <w:ind w:firstLineChars="200" w:firstLine="482"/>
        <w:rPr>
          <w:rFonts w:ascii="Times New Roman" w:hAnsi="Times New Roman" w:cs="Times New Roman"/>
          <w:b/>
          <w:sz w:val="24"/>
          <w:szCs w:val="24"/>
        </w:rPr>
      </w:pPr>
      <w:r w:rsidRPr="00D62CBF">
        <w:rPr>
          <w:rFonts w:ascii="Times New Roman" w:hAnsi="Times New Roman" w:cs="Times New Roman" w:hint="eastAsia"/>
          <w:b/>
          <w:sz w:val="24"/>
          <w:szCs w:val="24"/>
        </w:rPr>
        <w:t>（</w:t>
      </w:r>
      <w:r w:rsidRPr="00D62CBF">
        <w:rPr>
          <w:rFonts w:ascii="Times New Roman" w:hAnsi="Times New Roman" w:cs="Times New Roman" w:hint="eastAsia"/>
          <w:b/>
          <w:sz w:val="24"/>
          <w:szCs w:val="24"/>
        </w:rPr>
        <w:t>3</w:t>
      </w:r>
      <w:r w:rsidRPr="00D62CBF">
        <w:rPr>
          <w:rFonts w:ascii="Times New Roman" w:hAnsi="Times New Roman" w:cs="Times New Roman" w:hint="eastAsia"/>
          <w:b/>
          <w:sz w:val="24"/>
          <w:szCs w:val="24"/>
        </w:rPr>
        <w:t>）</w:t>
      </w:r>
      <w:r w:rsidRPr="00D62CBF">
        <w:rPr>
          <w:rFonts w:ascii="Times New Roman" w:hAnsi="Times New Roman" w:cs="Times New Roman"/>
          <w:b/>
          <w:sz w:val="24"/>
          <w:szCs w:val="24"/>
        </w:rPr>
        <w:t>外部</w:t>
      </w:r>
      <w:r w:rsidRPr="00D62CBF">
        <w:rPr>
          <w:rFonts w:ascii="Times New Roman" w:hAnsi="Times New Roman" w:cs="Times New Roman" w:hint="eastAsia"/>
          <w:b/>
          <w:sz w:val="24"/>
          <w:szCs w:val="24"/>
        </w:rPr>
        <w:t>环境变量</w:t>
      </w:r>
    </w:p>
    <w:p w14:paraId="3CA4A58D" w14:textId="2DE084EE" w:rsidR="00595768" w:rsidRDefault="00595768" w:rsidP="0059576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与土壤质量有关的指标</w:t>
      </w:r>
      <w:r>
        <w:rPr>
          <w:rFonts w:ascii="Times New Roman" w:hAnsi="Times New Roman" w:cs="Times New Roman"/>
          <w:sz w:val="24"/>
          <w:szCs w:val="24"/>
        </w:rPr>
        <w:t>——</w:t>
      </w:r>
      <w:r w:rsidRPr="00C62D74">
        <w:rPr>
          <w:rFonts w:ascii="Times New Roman" w:hAnsi="Times New Roman" w:cs="Times New Roman" w:hint="eastAsia"/>
          <w:sz w:val="24"/>
          <w:szCs w:val="24"/>
        </w:rPr>
        <w:t>耕地细碎化</w:t>
      </w:r>
      <w:r>
        <w:rPr>
          <w:rFonts w:ascii="Times New Roman" w:hAnsi="Times New Roman" w:cs="Times New Roman" w:hint="eastAsia"/>
          <w:sz w:val="24"/>
          <w:szCs w:val="24"/>
        </w:rPr>
        <w:t>水平（</w:t>
      </w:r>
      <w:r w:rsidRPr="00C46A1B">
        <w:rPr>
          <w:rFonts w:ascii="Times New Roman" w:hAnsi="Times New Roman" w:cs="Times New Roman"/>
          <w:i/>
          <w:sz w:val="24"/>
          <w:szCs w:val="24"/>
        </w:rPr>
        <w:t>plots</w:t>
      </w:r>
      <w:r>
        <w:rPr>
          <w:rFonts w:ascii="Times New Roman" w:hAnsi="Times New Roman" w:cs="Times New Roman" w:hint="eastAsia"/>
          <w:sz w:val="24"/>
          <w:szCs w:val="24"/>
        </w:rPr>
        <w:t>），为平均每块地的耕地面积，</w:t>
      </w:r>
      <w:r>
        <w:rPr>
          <w:rFonts w:ascii="Times New Roman" w:hAnsi="Times New Roman" w:cs="Times New Roman"/>
          <w:sz w:val="24"/>
          <w:szCs w:val="24"/>
        </w:rPr>
        <w:t>表示</w:t>
      </w:r>
      <w:r>
        <w:rPr>
          <w:rFonts w:ascii="Times New Roman" w:hAnsi="Times New Roman" w:cs="Times New Roman" w:hint="eastAsia"/>
          <w:sz w:val="24"/>
          <w:szCs w:val="24"/>
        </w:rPr>
        <w:t>农户的地块分布情况</w:t>
      </w:r>
      <w:r w:rsidRPr="00C62D74">
        <w:rPr>
          <w:rFonts w:ascii="Times New Roman" w:hAnsi="Times New Roman" w:cs="Times New Roman" w:hint="eastAsia"/>
          <w:sz w:val="24"/>
          <w:szCs w:val="24"/>
        </w:rPr>
        <w:t>。一般来说，地块数量多，分布分散不利于农户集中管理经营，限制农机具的使用，降低生产效率。</w:t>
      </w:r>
      <w:r>
        <w:rPr>
          <w:rFonts w:ascii="Times New Roman" w:hAnsi="Times New Roman" w:cs="Times New Roman" w:hint="eastAsia"/>
          <w:sz w:val="24"/>
          <w:szCs w:val="24"/>
        </w:rPr>
        <w:t>但也有学者认为，</w:t>
      </w:r>
      <w:r>
        <w:rPr>
          <w:rFonts w:ascii="Times New Roman" w:hAnsi="Times New Roman" w:cs="Times New Roman"/>
          <w:sz w:val="24"/>
          <w:szCs w:val="24"/>
        </w:rPr>
        <w:t>细碎化</w:t>
      </w:r>
      <w:r>
        <w:rPr>
          <w:rFonts w:ascii="Times New Roman" w:hAnsi="Times New Roman" w:cs="Times New Roman" w:hint="eastAsia"/>
          <w:sz w:val="24"/>
          <w:szCs w:val="24"/>
        </w:rPr>
        <w:t>的土地更有利于农户精耕细作。本研究更倾向于亩均地块规模越大，越有利于农业生产的说法，</w:t>
      </w:r>
      <w:r>
        <w:rPr>
          <w:rFonts w:ascii="Times New Roman" w:hAnsi="Times New Roman" w:cs="Times New Roman"/>
          <w:sz w:val="24"/>
          <w:szCs w:val="24"/>
        </w:rPr>
        <w:t>因此</w:t>
      </w:r>
      <w:r>
        <w:rPr>
          <w:rFonts w:ascii="Times New Roman" w:hAnsi="Times New Roman" w:cs="Times New Roman" w:hint="eastAsia"/>
          <w:sz w:val="24"/>
          <w:szCs w:val="24"/>
        </w:rPr>
        <w:t>预期耕地细碎化水平与土地生产率成正比。</w:t>
      </w:r>
    </w:p>
    <w:p w14:paraId="136FE386" w14:textId="77777777" w:rsidR="00595768" w:rsidRDefault="00595768" w:rsidP="0059576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能否得到正规机构的信贷（</w:t>
      </w:r>
      <w:r w:rsidRPr="00C46A1B">
        <w:rPr>
          <w:rFonts w:ascii="Times New Roman" w:hAnsi="Times New Roman" w:cs="Times New Roman"/>
          <w:i/>
          <w:sz w:val="24"/>
          <w:szCs w:val="24"/>
        </w:rPr>
        <w:t>loan</w:t>
      </w:r>
      <w:r>
        <w:rPr>
          <w:rFonts w:ascii="Times New Roman" w:hAnsi="Times New Roman" w:cs="Times New Roman" w:hint="eastAsia"/>
          <w:sz w:val="24"/>
          <w:szCs w:val="24"/>
        </w:rPr>
        <w:t>）代表农户所处信贷市场环境，</w:t>
      </w:r>
      <w:r>
        <w:rPr>
          <w:rFonts w:ascii="Times New Roman" w:hAnsi="Times New Roman" w:cs="Times New Roman"/>
          <w:sz w:val="24"/>
          <w:szCs w:val="24"/>
        </w:rPr>
        <w:t>农户</w:t>
      </w:r>
      <w:r>
        <w:rPr>
          <w:rFonts w:ascii="Times New Roman" w:hAnsi="Times New Roman" w:cs="Times New Roman" w:hint="eastAsia"/>
          <w:sz w:val="24"/>
          <w:szCs w:val="24"/>
        </w:rPr>
        <w:t>存在正规借贷行为时取</w:t>
      </w:r>
      <w:r w:rsidRPr="00C46A1B">
        <w:rPr>
          <w:rFonts w:ascii="Times New Roman" w:hAnsi="Times New Roman" w:cs="Times New Roman"/>
          <w:sz w:val="24"/>
          <w:szCs w:val="24"/>
        </w:rPr>
        <w:t>1</w:t>
      </w:r>
      <w:r>
        <w:rPr>
          <w:rFonts w:ascii="Times New Roman" w:hAnsi="Times New Roman" w:cs="Times New Roman" w:hint="eastAsia"/>
          <w:sz w:val="24"/>
          <w:szCs w:val="24"/>
        </w:rPr>
        <w:t>，</w:t>
      </w:r>
      <w:r>
        <w:rPr>
          <w:rFonts w:ascii="Times New Roman" w:hAnsi="Times New Roman" w:cs="Times New Roman"/>
          <w:sz w:val="24"/>
          <w:szCs w:val="24"/>
        </w:rPr>
        <w:t>否</w:t>
      </w:r>
      <w:r>
        <w:rPr>
          <w:rFonts w:ascii="Times New Roman" w:hAnsi="Times New Roman" w:cs="Times New Roman" w:hint="eastAsia"/>
          <w:sz w:val="24"/>
          <w:szCs w:val="24"/>
        </w:rPr>
        <w:t>则取</w:t>
      </w:r>
      <w:r w:rsidRPr="00C46A1B">
        <w:rPr>
          <w:rFonts w:ascii="Times New Roman" w:hAnsi="Times New Roman" w:cs="Times New Roman"/>
          <w:sz w:val="24"/>
          <w:szCs w:val="24"/>
        </w:rPr>
        <w:t>0</w:t>
      </w:r>
      <w:r>
        <w:rPr>
          <w:rFonts w:ascii="Times New Roman" w:hAnsi="Times New Roman" w:cs="Times New Roman" w:hint="eastAsia"/>
          <w:sz w:val="24"/>
          <w:szCs w:val="24"/>
        </w:rPr>
        <w:t>。</w:t>
      </w:r>
      <w:r>
        <w:rPr>
          <w:rFonts w:ascii="Times New Roman" w:hAnsi="Times New Roman" w:cs="Times New Roman"/>
          <w:sz w:val="24"/>
          <w:szCs w:val="24"/>
        </w:rPr>
        <w:t>与</w:t>
      </w:r>
      <w:r>
        <w:rPr>
          <w:rFonts w:ascii="Times New Roman" w:hAnsi="Times New Roman" w:cs="Times New Roman" w:hint="eastAsia"/>
          <w:sz w:val="24"/>
          <w:szCs w:val="24"/>
        </w:rPr>
        <w:t>农户在生产周期内能否拥有充足的资金购置种子、</w:t>
      </w:r>
      <w:r>
        <w:rPr>
          <w:rFonts w:ascii="Times New Roman" w:hAnsi="Times New Roman" w:cs="Times New Roman"/>
          <w:sz w:val="24"/>
          <w:szCs w:val="24"/>
        </w:rPr>
        <w:t>肥料</w:t>
      </w:r>
      <w:r>
        <w:rPr>
          <w:rFonts w:ascii="Times New Roman" w:hAnsi="Times New Roman" w:cs="Times New Roman" w:hint="eastAsia"/>
          <w:sz w:val="24"/>
          <w:szCs w:val="24"/>
        </w:rPr>
        <w:t>和机械等，是否有能力调整各要素投入比例，实现产量最大化，</w:t>
      </w:r>
      <w:r>
        <w:rPr>
          <w:rFonts w:ascii="Times New Roman" w:hAnsi="Times New Roman" w:cs="Times New Roman"/>
          <w:sz w:val="24"/>
          <w:szCs w:val="24"/>
        </w:rPr>
        <w:t>降低</w:t>
      </w:r>
      <w:r>
        <w:rPr>
          <w:rFonts w:ascii="Times New Roman" w:hAnsi="Times New Roman" w:cs="Times New Roman" w:hint="eastAsia"/>
          <w:sz w:val="24"/>
          <w:szCs w:val="24"/>
        </w:rPr>
        <w:t>平均成本。因此，</w:t>
      </w:r>
      <w:r>
        <w:rPr>
          <w:rFonts w:ascii="Times New Roman" w:hAnsi="Times New Roman" w:cs="Times New Roman"/>
          <w:sz w:val="24"/>
          <w:szCs w:val="24"/>
        </w:rPr>
        <w:t>预期</w:t>
      </w:r>
      <w:r>
        <w:rPr>
          <w:rFonts w:ascii="Times New Roman" w:hAnsi="Times New Roman" w:cs="Times New Roman" w:hint="eastAsia"/>
          <w:sz w:val="24"/>
          <w:szCs w:val="24"/>
        </w:rPr>
        <w:t>土地生产率与信贷虚拟变量正相关。</w:t>
      </w:r>
    </w:p>
    <w:p w14:paraId="4678423A" w14:textId="77777777" w:rsidR="00595768" w:rsidRDefault="00595768" w:rsidP="00595768">
      <w:pPr>
        <w:spacing w:after="0" w:line="400" w:lineRule="exact"/>
        <w:ind w:firstLineChars="200" w:firstLine="480"/>
        <w:jc w:val="both"/>
        <w:rPr>
          <w:rFonts w:ascii="Times New Roman" w:hAnsi="Times New Roman" w:cs="Times New Roman"/>
          <w:sz w:val="24"/>
          <w:szCs w:val="24"/>
        </w:rPr>
      </w:pPr>
      <w:r w:rsidRPr="00C62D74">
        <w:rPr>
          <w:rFonts w:ascii="Times New Roman" w:hAnsi="Times New Roman" w:cs="Times New Roman"/>
          <w:sz w:val="24"/>
          <w:szCs w:val="24"/>
        </w:rPr>
        <w:t>农业保险支出</w:t>
      </w:r>
      <w:r w:rsidRPr="00C62D74">
        <w:rPr>
          <w:rFonts w:ascii="Times New Roman" w:hAnsi="Times New Roman" w:cs="Times New Roman" w:hint="eastAsia"/>
          <w:sz w:val="24"/>
          <w:szCs w:val="24"/>
        </w:rPr>
        <w:t>（</w:t>
      </w:r>
      <w:r w:rsidRPr="00C46A1B">
        <w:rPr>
          <w:rFonts w:ascii="Times New Roman" w:hAnsi="Times New Roman" w:cs="Times New Roman"/>
          <w:i/>
          <w:sz w:val="24"/>
          <w:szCs w:val="24"/>
        </w:rPr>
        <w:t>insurance</w:t>
      </w:r>
      <w:r w:rsidRPr="00C62D74">
        <w:rPr>
          <w:rFonts w:ascii="Times New Roman" w:hAnsi="Times New Roman" w:cs="Times New Roman" w:hint="eastAsia"/>
          <w:sz w:val="24"/>
          <w:szCs w:val="24"/>
        </w:rPr>
        <w:t>）能够反映</w:t>
      </w:r>
      <w:r>
        <w:rPr>
          <w:rFonts w:ascii="Times New Roman" w:hAnsi="Times New Roman" w:cs="Times New Roman" w:hint="eastAsia"/>
          <w:sz w:val="24"/>
          <w:szCs w:val="24"/>
        </w:rPr>
        <w:t>农户</w:t>
      </w:r>
      <w:r w:rsidRPr="00C62D74">
        <w:rPr>
          <w:rFonts w:ascii="Times New Roman" w:hAnsi="Times New Roman" w:cs="Times New Roman" w:hint="eastAsia"/>
          <w:sz w:val="24"/>
          <w:szCs w:val="24"/>
        </w:rPr>
        <w:t>的</w:t>
      </w:r>
      <w:r w:rsidRPr="00C62D74">
        <w:rPr>
          <w:rFonts w:ascii="Times New Roman" w:hAnsi="Times New Roman" w:cs="Times New Roman"/>
          <w:sz w:val="24"/>
          <w:szCs w:val="24"/>
        </w:rPr>
        <w:t>风险意识。愿意交高农业保险费用的农户在种植方面更为专业，他们重视自己的劳动成果，寻求途径保障自己的收入。一方面，保险意识较高的通常是大农户，在总量产出上远远</w:t>
      </w:r>
      <w:r w:rsidRPr="00C62D74">
        <w:rPr>
          <w:rFonts w:ascii="Times New Roman" w:hAnsi="Times New Roman" w:cs="Times New Roman" w:hint="eastAsia"/>
          <w:sz w:val="24"/>
          <w:szCs w:val="24"/>
        </w:rPr>
        <w:t>高于小农户，但在土地单产上可能低于小农户，呈现的结果可能是风险意识高的单产低于风险意识低的</w:t>
      </w:r>
      <w:r>
        <w:rPr>
          <w:rFonts w:ascii="Times New Roman" w:hAnsi="Times New Roman" w:cs="Times New Roman" w:hint="eastAsia"/>
          <w:sz w:val="24"/>
          <w:szCs w:val="24"/>
        </w:rPr>
        <w:t>。</w:t>
      </w:r>
      <w:r w:rsidRPr="00C62D74">
        <w:rPr>
          <w:rFonts w:ascii="Times New Roman" w:hAnsi="Times New Roman" w:cs="Times New Roman" w:hint="eastAsia"/>
          <w:sz w:val="24"/>
          <w:szCs w:val="24"/>
        </w:rPr>
        <w:t>但从另一方面分析，风险意识较高的农户也可能投入更多的自身劳动力或者其他要素诸如</w:t>
      </w:r>
      <w:r>
        <w:rPr>
          <w:rFonts w:ascii="Times New Roman" w:hAnsi="Times New Roman" w:cs="Times New Roman" w:hint="eastAsia"/>
          <w:sz w:val="24"/>
          <w:szCs w:val="24"/>
        </w:rPr>
        <w:t>肥料</w:t>
      </w:r>
      <w:r w:rsidRPr="00C62D74">
        <w:rPr>
          <w:rFonts w:ascii="Times New Roman" w:hAnsi="Times New Roman" w:cs="Times New Roman" w:hint="eastAsia"/>
          <w:sz w:val="24"/>
          <w:szCs w:val="24"/>
        </w:rPr>
        <w:t>等，以保障收成，稳定产量。综合这两方面的情况，风险意识对土地生产率的影响并不确定。</w:t>
      </w:r>
    </w:p>
    <w:p w14:paraId="0E918DE7" w14:textId="38880113" w:rsidR="00595768" w:rsidRDefault="00595768" w:rsidP="00595768">
      <w:pPr>
        <w:spacing w:after="0" w:line="400" w:lineRule="exact"/>
        <w:ind w:firstLineChars="200" w:firstLine="480"/>
        <w:jc w:val="both"/>
        <w:rPr>
          <w:rFonts w:ascii="Times New Roman" w:hAnsi="Times New Roman" w:cs="Times New Roman"/>
          <w:sz w:val="24"/>
          <w:szCs w:val="24"/>
        </w:rPr>
      </w:pPr>
      <w:r w:rsidRPr="00C62D74">
        <w:rPr>
          <w:rFonts w:ascii="Times New Roman" w:hAnsi="Times New Roman" w:cs="Times New Roman" w:hint="eastAsia"/>
          <w:sz w:val="24"/>
          <w:szCs w:val="24"/>
        </w:rPr>
        <w:t>政策环境指标选取</w:t>
      </w:r>
      <w:r>
        <w:rPr>
          <w:rFonts w:ascii="Times New Roman" w:hAnsi="Times New Roman" w:cs="Times New Roman" w:hint="eastAsia"/>
          <w:sz w:val="24"/>
          <w:szCs w:val="24"/>
        </w:rPr>
        <w:t>农户得到的农业</w:t>
      </w:r>
      <w:r w:rsidRPr="00C62D74">
        <w:rPr>
          <w:rFonts w:ascii="Times New Roman" w:hAnsi="Times New Roman" w:cs="Times New Roman"/>
          <w:sz w:val="24"/>
          <w:szCs w:val="24"/>
        </w:rPr>
        <w:t>补贴</w:t>
      </w:r>
      <w:r w:rsidRPr="00C62D74">
        <w:rPr>
          <w:rFonts w:ascii="Times New Roman" w:hAnsi="Times New Roman" w:cs="Times New Roman" w:hint="eastAsia"/>
          <w:sz w:val="24"/>
          <w:szCs w:val="24"/>
        </w:rPr>
        <w:t>（</w:t>
      </w:r>
      <w:r w:rsidRPr="00C46A1B">
        <w:rPr>
          <w:rFonts w:ascii="Times New Roman" w:hAnsi="Times New Roman" w:cs="Times New Roman"/>
          <w:i/>
          <w:sz w:val="24"/>
          <w:szCs w:val="24"/>
        </w:rPr>
        <w:t>subsidy</w:t>
      </w:r>
      <w:r w:rsidRPr="00C62D74">
        <w:rPr>
          <w:rFonts w:ascii="Times New Roman" w:hAnsi="Times New Roman" w:cs="Times New Roman" w:hint="eastAsia"/>
          <w:sz w:val="24"/>
          <w:szCs w:val="24"/>
        </w:rPr>
        <w:t>）衡量。农民种粮从政府得到的补贴包括粮食直接补贴、良种补贴、购买生产资料综合补贴、购置和更新大型农机具补贴。农业补贴涵盖了农户种植的</w:t>
      </w:r>
      <w:r>
        <w:rPr>
          <w:rFonts w:ascii="Times New Roman" w:hAnsi="Times New Roman" w:cs="Times New Roman" w:hint="eastAsia"/>
          <w:sz w:val="24"/>
          <w:szCs w:val="24"/>
        </w:rPr>
        <w:t>种植、</w:t>
      </w:r>
      <w:r>
        <w:rPr>
          <w:rFonts w:ascii="Times New Roman" w:hAnsi="Times New Roman" w:cs="Times New Roman"/>
          <w:sz w:val="24"/>
          <w:szCs w:val="24"/>
        </w:rPr>
        <w:t>生长</w:t>
      </w:r>
      <w:r>
        <w:rPr>
          <w:rFonts w:ascii="Times New Roman" w:hAnsi="Times New Roman" w:cs="Times New Roman" w:hint="eastAsia"/>
          <w:sz w:val="24"/>
          <w:szCs w:val="24"/>
        </w:rPr>
        <w:t>和销售</w:t>
      </w:r>
      <w:r w:rsidRPr="00C62D74">
        <w:rPr>
          <w:rFonts w:ascii="Times New Roman" w:hAnsi="Times New Roman" w:cs="Times New Roman" w:hint="eastAsia"/>
          <w:sz w:val="24"/>
          <w:szCs w:val="24"/>
        </w:rPr>
        <w:t>环节，在有效的补贴传导机制下通过降低农户资源配置成本，刺激农户种植和提高生产技术水平，提高效率</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NE.Ref.{375C8009-3306-49F1-B382-AC33B7E4D27D}</w:instrText>
      </w:r>
      <w:r>
        <w:rPr>
          <w:rFonts w:ascii="Times New Roman" w:hAnsi="Times New Roman" w:cs="Times New Roman"/>
          <w:sz w:val="24"/>
          <w:szCs w:val="24"/>
        </w:rPr>
        <w:fldChar w:fldCharType="separate"/>
      </w:r>
      <w:r w:rsidR="00C47404">
        <w:rPr>
          <w:rFonts w:ascii="Times New Roman" w:hAnsi="Times New Roman" w:cs="Times New Roman"/>
          <w:color w:val="080000"/>
          <w:sz w:val="24"/>
          <w:szCs w:val="24"/>
          <w:vertAlign w:val="superscript"/>
        </w:rPr>
        <w:t>[58]</w:t>
      </w:r>
      <w:r>
        <w:rPr>
          <w:rFonts w:ascii="Times New Roman" w:hAnsi="Times New Roman" w:cs="Times New Roman"/>
          <w:sz w:val="24"/>
          <w:szCs w:val="24"/>
        </w:rPr>
        <w:fldChar w:fldCharType="end"/>
      </w:r>
      <w:r w:rsidRPr="00C62D74">
        <w:rPr>
          <w:rFonts w:ascii="Times New Roman" w:hAnsi="Times New Roman" w:cs="Times New Roman" w:hint="eastAsia"/>
          <w:sz w:val="24"/>
          <w:szCs w:val="24"/>
        </w:rPr>
        <w:t>。</w:t>
      </w:r>
      <w:r>
        <w:rPr>
          <w:rFonts w:ascii="Times New Roman" w:hAnsi="Times New Roman" w:cs="Times New Roman" w:hint="eastAsia"/>
          <w:sz w:val="24"/>
          <w:szCs w:val="24"/>
        </w:rPr>
        <w:t>预期土地生产率与农业补贴呈现正向关系。</w:t>
      </w:r>
    </w:p>
    <w:p w14:paraId="0DB9436E" w14:textId="539CA162" w:rsidR="00693569" w:rsidRDefault="00693569" w:rsidP="00693569">
      <w:pPr>
        <w:spacing w:beforeLines="100" w:before="326" w:afterLines="100" w:after="326" w:line="400" w:lineRule="exact"/>
        <w:jc w:val="both"/>
        <w:outlineLvl w:val="1"/>
        <w:rPr>
          <w:rFonts w:ascii="Times New Roman" w:eastAsia="黑体" w:hAnsi="Times New Roman" w:cs="Times New Roman"/>
          <w:sz w:val="28"/>
          <w:szCs w:val="28"/>
        </w:rPr>
      </w:pPr>
      <w:bookmarkStart w:id="323" w:name="_Toc4687813"/>
      <w:r w:rsidRPr="00693569">
        <w:rPr>
          <w:rFonts w:ascii="Times New Roman" w:eastAsia="黑体" w:hAnsi="Times New Roman" w:cs="Times New Roman" w:hint="eastAsia"/>
          <w:sz w:val="28"/>
          <w:szCs w:val="28"/>
        </w:rPr>
        <w:t>4</w:t>
      </w:r>
      <w:r w:rsidRPr="00693569">
        <w:rPr>
          <w:rFonts w:ascii="Times New Roman" w:eastAsia="黑体" w:hAnsi="Times New Roman" w:cs="Times New Roman"/>
          <w:sz w:val="28"/>
          <w:szCs w:val="28"/>
        </w:rPr>
        <w:t xml:space="preserve">.2  </w:t>
      </w:r>
      <w:r w:rsidR="00582D02">
        <w:rPr>
          <w:rFonts w:ascii="Times New Roman" w:eastAsia="黑体" w:hAnsi="Times New Roman" w:cs="Times New Roman" w:hint="eastAsia"/>
          <w:sz w:val="28"/>
          <w:szCs w:val="28"/>
        </w:rPr>
        <w:t>亩均</w:t>
      </w:r>
      <w:r w:rsidR="002B1909">
        <w:rPr>
          <w:rFonts w:ascii="Times New Roman" w:eastAsia="黑体" w:hAnsi="Times New Roman" w:cs="Times New Roman" w:hint="eastAsia"/>
          <w:sz w:val="28"/>
          <w:szCs w:val="28"/>
        </w:rPr>
        <w:t>要素投入</w:t>
      </w:r>
      <w:r w:rsidR="007C3530">
        <w:rPr>
          <w:rFonts w:ascii="Times New Roman" w:eastAsia="黑体" w:hAnsi="Times New Roman" w:cs="Times New Roman" w:hint="eastAsia"/>
          <w:sz w:val="28"/>
          <w:szCs w:val="28"/>
        </w:rPr>
        <w:t>的规模</w:t>
      </w:r>
      <w:r w:rsidR="00857122">
        <w:rPr>
          <w:rFonts w:ascii="Times New Roman" w:eastAsia="黑体" w:hAnsi="Times New Roman" w:cs="Times New Roman" w:hint="eastAsia"/>
          <w:sz w:val="28"/>
          <w:szCs w:val="28"/>
        </w:rPr>
        <w:t>特征</w:t>
      </w:r>
      <w:bookmarkEnd w:id="323"/>
    </w:p>
    <w:p w14:paraId="6FF3391C" w14:textId="13687F53" w:rsidR="00766DC7" w:rsidRDefault="00751A99" w:rsidP="00766DC7">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sz w:val="24"/>
          <w:szCs w:val="24"/>
        </w:rPr>
        <w:t>不同</w:t>
      </w:r>
      <w:r>
        <w:rPr>
          <w:rFonts w:ascii="Times New Roman" w:hAnsi="Times New Roman" w:cs="Times New Roman" w:hint="eastAsia"/>
          <w:sz w:val="24"/>
          <w:szCs w:val="24"/>
        </w:rPr>
        <w:t>规模农户在要素投入组合方面确实存在比较大的差异。通过聚类稳健标准误固定效应方法，实证估计每亩生产要素与规模的关系。结果表明，玉米亩均投工量对数与规模对数之间存在显著的“</w:t>
      </w:r>
      <w:r>
        <w:rPr>
          <w:rFonts w:ascii="Times New Roman" w:hAnsi="Times New Roman" w:cs="Times New Roman"/>
          <w:sz w:val="24"/>
          <w:szCs w:val="24"/>
        </w:rPr>
        <w:t>倒</w:t>
      </w:r>
      <w:r>
        <w:rPr>
          <w:rFonts w:ascii="Times New Roman" w:hAnsi="Times New Roman" w:cs="Times New Roman" w:hint="eastAsia"/>
          <w:sz w:val="24"/>
          <w:szCs w:val="24"/>
        </w:rPr>
        <w:t>U</w:t>
      </w:r>
      <w:r>
        <w:rPr>
          <w:rFonts w:ascii="Times New Roman" w:hAnsi="Times New Roman" w:cs="Times New Roman" w:hint="eastAsia"/>
          <w:sz w:val="24"/>
          <w:szCs w:val="24"/>
        </w:rPr>
        <w:t>型”</w:t>
      </w:r>
      <w:r>
        <w:rPr>
          <w:rFonts w:ascii="Times New Roman" w:hAnsi="Times New Roman" w:cs="Times New Roman"/>
          <w:sz w:val="24"/>
          <w:szCs w:val="24"/>
        </w:rPr>
        <w:t>关系</w:t>
      </w:r>
      <w:r>
        <w:rPr>
          <w:rFonts w:ascii="Times New Roman" w:hAnsi="Times New Roman" w:cs="Times New Roman" w:hint="eastAsia"/>
          <w:sz w:val="24"/>
          <w:szCs w:val="24"/>
        </w:rPr>
        <w:t>，小麦与</w:t>
      </w:r>
      <w:del w:id="324" w:author="曾 翠红" w:date="2019-05-07T10:33:00Z">
        <w:r w:rsidDel="009314E9">
          <w:rPr>
            <w:rFonts w:ascii="Times New Roman" w:hAnsi="Times New Roman" w:cs="Times New Roman" w:hint="eastAsia"/>
            <w:sz w:val="24"/>
            <w:szCs w:val="24"/>
          </w:rPr>
          <w:delText>稻谷</w:delText>
        </w:r>
      </w:del>
      <w:ins w:id="325" w:author="曾 翠红" w:date="2019-05-07T10:33:00Z">
        <w:r w:rsidR="009314E9">
          <w:rPr>
            <w:rFonts w:ascii="Times New Roman" w:hAnsi="Times New Roman" w:cs="Times New Roman" w:hint="eastAsia"/>
            <w:sz w:val="24"/>
            <w:szCs w:val="24"/>
          </w:rPr>
          <w:t>水稻</w:t>
        </w:r>
      </w:ins>
      <w:r>
        <w:rPr>
          <w:rFonts w:ascii="Times New Roman" w:hAnsi="Times New Roman" w:cs="Times New Roman" w:hint="eastAsia"/>
          <w:sz w:val="24"/>
          <w:szCs w:val="24"/>
        </w:rPr>
        <w:t>存在显著的负向关系。</w:t>
      </w:r>
      <w:del w:id="326" w:author="曾 翠红" w:date="2019-05-09T22:31:00Z">
        <w:r w:rsidDel="00B86D23">
          <w:rPr>
            <w:rFonts w:ascii="Times New Roman" w:hAnsi="Times New Roman" w:cs="Times New Roman" w:hint="eastAsia"/>
            <w:sz w:val="24"/>
            <w:szCs w:val="24"/>
          </w:rPr>
          <w:delText>一熟区玉米</w:delText>
        </w:r>
      </w:del>
      <w:ins w:id="327" w:author="曾 翠红" w:date="2019-05-09T22:31:00Z">
        <w:r w:rsidR="00B86D23">
          <w:rPr>
            <w:rFonts w:ascii="Times New Roman" w:hAnsi="Times New Roman" w:cs="Times New Roman" w:hint="eastAsia"/>
            <w:sz w:val="24"/>
            <w:szCs w:val="24"/>
          </w:rPr>
          <w:t>一熟区春玉米</w:t>
        </w:r>
      </w:ins>
      <w:r>
        <w:rPr>
          <w:rFonts w:ascii="Times New Roman" w:hAnsi="Times New Roman" w:cs="Times New Roman" w:hint="eastAsia"/>
          <w:sz w:val="24"/>
          <w:szCs w:val="24"/>
        </w:rPr>
        <w:t>、</w:t>
      </w:r>
      <w:del w:id="328" w:author="曾 翠红" w:date="2019-05-09T22:31:00Z">
        <w:r w:rsidDel="00B86D23">
          <w:rPr>
            <w:rFonts w:ascii="Times New Roman" w:hAnsi="Times New Roman" w:cs="Times New Roman" w:hint="eastAsia"/>
            <w:sz w:val="24"/>
            <w:szCs w:val="24"/>
          </w:rPr>
          <w:delText>两熟区小麦</w:delText>
        </w:r>
      </w:del>
      <w:ins w:id="329" w:author="曾 翠红" w:date="2019-05-09T22:31:00Z">
        <w:r w:rsidR="00B86D23">
          <w:rPr>
            <w:rFonts w:ascii="Times New Roman" w:hAnsi="Times New Roman" w:cs="Times New Roman" w:hint="eastAsia"/>
            <w:sz w:val="24"/>
            <w:szCs w:val="24"/>
          </w:rPr>
          <w:t>两熟区冬小麦</w:t>
        </w:r>
      </w:ins>
      <w:r>
        <w:rPr>
          <w:rFonts w:ascii="Times New Roman" w:hAnsi="Times New Roman" w:cs="Times New Roman" w:hint="eastAsia"/>
          <w:sz w:val="24"/>
          <w:szCs w:val="24"/>
        </w:rPr>
        <w:t>和</w:t>
      </w:r>
      <w:del w:id="330" w:author="曾 翠红" w:date="2019-05-07T10:33:00Z">
        <w:r w:rsidDel="009314E9">
          <w:rPr>
            <w:rFonts w:ascii="Times New Roman" w:hAnsi="Times New Roman" w:cs="Times New Roman" w:hint="eastAsia"/>
            <w:sz w:val="24"/>
            <w:szCs w:val="24"/>
          </w:rPr>
          <w:delText>稻谷</w:delText>
        </w:r>
      </w:del>
      <w:ins w:id="331" w:author="曾 翠红" w:date="2019-05-07T10:33:00Z">
        <w:r w:rsidR="009314E9">
          <w:rPr>
            <w:rFonts w:ascii="Times New Roman" w:hAnsi="Times New Roman" w:cs="Times New Roman" w:hint="eastAsia"/>
            <w:sz w:val="24"/>
            <w:szCs w:val="24"/>
          </w:rPr>
          <w:t>水稻</w:t>
        </w:r>
      </w:ins>
      <w:r>
        <w:rPr>
          <w:rFonts w:ascii="Times New Roman" w:hAnsi="Times New Roman" w:cs="Times New Roman" w:hint="eastAsia"/>
          <w:sz w:val="24"/>
          <w:szCs w:val="24"/>
        </w:rPr>
        <w:t>的亩均肥料对数与规模对数之间存在显著的“</w:t>
      </w:r>
      <w:r>
        <w:rPr>
          <w:rFonts w:ascii="Times New Roman" w:hAnsi="Times New Roman" w:cs="Times New Roman" w:hint="eastAsia"/>
          <w:sz w:val="24"/>
          <w:szCs w:val="24"/>
        </w:rPr>
        <w:t>U</w:t>
      </w:r>
      <w:r>
        <w:rPr>
          <w:rFonts w:ascii="Times New Roman" w:hAnsi="Times New Roman" w:cs="Times New Roman" w:hint="eastAsia"/>
          <w:sz w:val="24"/>
          <w:szCs w:val="24"/>
        </w:rPr>
        <w:t>型”</w:t>
      </w:r>
      <w:r>
        <w:rPr>
          <w:rFonts w:ascii="Times New Roman" w:hAnsi="Times New Roman" w:cs="Times New Roman"/>
          <w:sz w:val="24"/>
          <w:szCs w:val="24"/>
        </w:rPr>
        <w:t>关系</w:t>
      </w:r>
      <w:r>
        <w:rPr>
          <w:rFonts w:ascii="Times New Roman" w:hAnsi="Times New Roman" w:cs="Times New Roman" w:hint="eastAsia"/>
          <w:sz w:val="24"/>
          <w:szCs w:val="24"/>
        </w:rPr>
        <w:t>，</w:t>
      </w:r>
      <w:del w:id="332" w:author="曾 翠红" w:date="2019-05-09T22:31:00Z">
        <w:r w:rsidDel="00B86D23">
          <w:rPr>
            <w:rFonts w:ascii="Times New Roman" w:hAnsi="Times New Roman" w:cs="Times New Roman" w:hint="eastAsia"/>
            <w:sz w:val="24"/>
            <w:szCs w:val="24"/>
          </w:rPr>
          <w:delText>两熟区玉米</w:delText>
        </w:r>
      </w:del>
      <w:ins w:id="333" w:author="曾 翠红" w:date="2019-05-09T22:31:00Z">
        <w:r w:rsidR="00B86D23">
          <w:rPr>
            <w:rFonts w:ascii="Times New Roman" w:hAnsi="Times New Roman" w:cs="Times New Roman" w:hint="eastAsia"/>
            <w:sz w:val="24"/>
            <w:szCs w:val="24"/>
          </w:rPr>
          <w:t>两熟区夏玉米</w:t>
        </w:r>
      </w:ins>
      <w:r>
        <w:rPr>
          <w:rFonts w:ascii="Times New Roman" w:hAnsi="Times New Roman" w:cs="Times New Roman" w:hint="eastAsia"/>
          <w:sz w:val="24"/>
          <w:szCs w:val="24"/>
        </w:rPr>
        <w:t>存在显著的“倒</w:t>
      </w:r>
      <w:r>
        <w:rPr>
          <w:rFonts w:ascii="Times New Roman" w:hAnsi="Times New Roman" w:cs="Times New Roman" w:hint="eastAsia"/>
          <w:sz w:val="24"/>
          <w:szCs w:val="24"/>
        </w:rPr>
        <w:t>U</w:t>
      </w:r>
      <w:r>
        <w:rPr>
          <w:rFonts w:ascii="Times New Roman" w:hAnsi="Times New Roman" w:cs="Times New Roman" w:hint="eastAsia"/>
          <w:sz w:val="24"/>
          <w:szCs w:val="24"/>
        </w:rPr>
        <w:t>型”</w:t>
      </w:r>
      <w:r>
        <w:rPr>
          <w:rFonts w:ascii="Times New Roman" w:hAnsi="Times New Roman" w:cs="Times New Roman"/>
          <w:sz w:val="24"/>
          <w:szCs w:val="24"/>
        </w:rPr>
        <w:t>关系</w:t>
      </w:r>
      <w:r>
        <w:rPr>
          <w:rFonts w:ascii="Times New Roman" w:hAnsi="Times New Roman" w:cs="Times New Roman" w:hint="eastAsia"/>
          <w:sz w:val="24"/>
          <w:szCs w:val="24"/>
        </w:rPr>
        <w:t>。</w:t>
      </w:r>
      <w:del w:id="334" w:author="曾 翠红" w:date="2019-05-09T22:31:00Z">
        <w:r w:rsidDel="00B86D23">
          <w:rPr>
            <w:rFonts w:ascii="Times New Roman" w:hAnsi="Times New Roman" w:cs="Times New Roman" w:hint="eastAsia"/>
            <w:sz w:val="24"/>
            <w:szCs w:val="24"/>
          </w:rPr>
          <w:delText>一熟区玉米</w:delText>
        </w:r>
      </w:del>
      <w:ins w:id="335" w:author="曾 翠红" w:date="2019-05-09T22:31:00Z">
        <w:r w:rsidR="00B86D23">
          <w:rPr>
            <w:rFonts w:ascii="Times New Roman" w:hAnsi="Times New Roman" w:cs="Times New Roman" w:hint="eastAsia"/>
            <w:sz w:val="24"/>
            <w:szCs w:val="24"/>
          </w:rPr>
          <w:t>一熟区春玉米</w:t>
        </w:r>
      </w:ins>
      <w:r>
        <w:rPr>
          <w:rFonts w:ascii="Times New Roman" w:hAnsi="Times New Roman" w:cs="Times New Roman" w:hint="eastAsia"/>
          <w:sz w:val="24"/>
          <w:szCs w:val="24"/>
        </w:rPr>
        <w:t>亩均肥料对数与规模对数之间关系不显著，</w:t>
      </w:r>
      <w:del w:id="336" w:author="曾 翠红" w:date="2019-05-09T22:31:00Z">
        <w:r w:rsidDel="00B86D23">
          <w:rPr>
            <w:rFonts w:ascii="Times New Roman" w:hAnsi="Times New Roman" w:cs="Times New Roman" w:hint="eastAsia"/>
            <w:sz w:val="24"/>
            <w:szCs w:val="24"/>
          </w:rPr>
          <w:delText>两熟区玉米</w:delText>
        </w:r>
      </w:del>
      <w:ins w:id="337" w:author="曾 翠红" w:date="2019-05-09T22:31:00Z">
        <w:r w:rsidR="00B86D23">
          <w:rPr>
            <w:rFonts w:ascii="Times New Roman" w:hAnsi="Times New Roman" w:cs="Times New Roman" w:hint="eastAsia"/>
            <w:sz w:val="24"/>
            <w:szCs w:val="24"/>
          </w:rPr>
          <w:t>两熟区夏玉米</w:t>
        </w:r>
      </w:ins>
      <w:r>
        <w:rPr>
          <w:rFonts w:ascii="Times New Roman" w:hAnsi="Times New Roman" w:cs="Times New Roman" w:hint="eastAsia"/>
          <w:sz w:val="24"/>
          <w:szCs w:val="24"/>
        </w:rPr>
        <w:t>、</w:t>
      </w:r>
      <w:del w:id="338" w:author="曾 翠红" w:date="2019-05-09T22:31:00Z">
        <w:r w:rsidDel="00B86D23">
          <w:rPr>
            <w:rFonts w:ascii="Times New Roman" w:hAnsi="Times New Roman" w:cs="Times New Roman"/>
            <w:sz w:val="24"/>
            <w:szCs w:val="24"/>
          </w:rPr>
          <w:delText>两熟区</w:delText>
        </w:r>
        <w:r w:rsidDel="00B86D23">
          <w:rPr>
            <w:rFonts w:ascii="Times New Roman" w:hAnsi="Times New Roman" w:cs="Times New Roman" w:hint="eastAsia"/>
            <w:sz w:val="24"/>
            <w:szCs w:val="24"/>
          </w:rPr>
          <w:delText>小麦</w:delText>
        </w:r>
      </w:del>
      <w:ins w:id="339" w:author="曾 翠红" w:date="2019-05-09T22:31:00Z">
        <w:r w:rsidR="00B86D23">
          <w:rPr>
            <w:rFonts w:ascii="Times New Roman" w:hAnsi="Times New Roman" w:cs="Times New Roman"/>
            <w:sz w:val="24"/>
            <w:szCs w:val="24"/>
          </w:rPr>
          <w:t>两熟区冬小麦</w:t>
        </w:r>
      </w:ins>
      <w:r>
        <w:rPr>
          <w:rFonts w:ascii="Times New Roman" w:hAnsi="Times New Roman" w:cs="Times New Roman" w:hint="eastAsia"/>
          <w:sz w:val="24"/>
          <w:szCs w:val="24"/>
        </w:rPr>
        <w:t>和</w:t>
      </w:r>
      <w:del w:id="340" w:author="曾 翠红" w:date="2019-05-07T10:33:00Z">
        <w:r w:rsidDel="009314E9">
          <w:rPr>
            <w:rFonts w:ascii="Times New Roman" w:hAnsi="Times New Roman" w:cs="Times New Roman" w:hint="eastAsia"/>
            <w:sz w:val="24"/>
            <w:szCs w:val="24"/>
          </w:rPr>
          <w:delText>稻谷</w:delText>
        </w:r>
      </w:del>
      <w:ins w:id="341" w:author="曾 翠红" w:date="2019-05-07T10:33:00Z">
        <w:r w:rsidR="009314E9">
          <w:rPr>
            <w:rFonts w:ascii="Times New Roman" w:hAnsi="Times New Roman" w:cs="Times New Roman" w:hint="eastAsia"/>
            <w:sz w:val="24"/>
            <w:szCs w:val="24"/>
          </w:rPr>
          <w:t>水稻</w:t>
        </w:r>
      </w:ins>
      <w:r>
        <w:rPr>
          <w:rFonts w:ascii="Times New Roman" w:hAnsi="Times New Roman" w:cs="Times New Roman" w:hint="eastAsia"/>
          <w:sz w:val="24"/>
          <w:szCs w:val="24"/>
        </w:rPr>
        <w:t>存在显著的“倒</w:t>
      </w:r>
      <w:r>
        <w:rPr>
          <w:rFonts w:ascii="Times New Roman" w:hAnsi="Times New Roman" w:cs="Times New Roman" w:hint="eastAsia"/>
          <w:sz w:val="24"/>
          <w:szCs w:val="24"/>
        </w:rPr>
        <w:t>U</w:t>
      </w:r>
      <w:r>
        <w:rPr>
          <w:rFonts w:ascii="Times New Roman" w:hAnsi="Times New Roman" w:cs="Times New Roman" w:hint="eastAsia"/>
          <w:sz w:val="24"/>
          <w:szCs w:val="24"/>
        </w:rPr>
        <w:t>型”</w:t>
      </w:r>
      <w:r>
        <w:rPr>
          <w:rFonts w:ascii="Times New Roman" w:hAnsi="Times New Roman" w:cs="Times New Roman"/>
          <w:sz w:val="24"/>
          <w:szCs w:val="24"/>
        </w:rPr>
        <w:t>关系</w:t>
      </w:r>
      <w:r>
        <w:rPr>
          <w:rFonts w:ascii="Times New Roman" w:hAnsi="Times New Roman" w:cs="Times New Roman" w:hint="eastAsia"/>
          <w:sz w:val="24"/>
          <w:szCs w:val="24"/>
        </w:rPr>
        <w:t>（</w:t>
      </w:r>
      <w:r>
        <w:rPr>
          <w:rFonts w:ascii="Times New Roman" w:hAnsi="Times New Roman" w:cs="Times New Roman"/>
          <w:sz w:val="24"/>
          <w:szCs w:val="24"/>
        </w:rPr>
        <w:t>如</w:t>
      </w:r>
      <w:r>
        <w:rPr>
          <w:rFonts w:ascii="Times New Roman" w:hAnsi="Times New Roman" w:cs="Times New Roman" w:hint="eastAsia"/>
          <w:sz w:val="24"/>
          <w:szCs w:val="24"/>
        </w:rPr>
        <w:t>表</w:t>
      </w:r>
      <w:r>
        <w:rPr>
          <w:rFonts w:ascii="Times New Roman" w:hAnsi="Times New Roman" w:cs="Times New Roman" w:hint="eastAsia"/>
          <w:sz w:val="24"/>
          <w:szCs w:val="24"/>
        </w:rPr>
        <w:t>4</w:t>
      </w:r>
      <w:r>
        <w:rPr>
          <w:rFonts w:ascii="Times New Roman" w:hAnsi="Times New Roman" w:cs="Times New Roman"/>
          <w:sz w:val="24"/>
          <w:szCs w:val="24"/>
        </w:rPr>
        <w:t>-1</w:t>
      </w:r>
      <w:r>
        <w:rPr>
          <w:rFonts w:ascii="Times New Roman" w:hAnsi="Times New Roman" w:cs="Times New Roman" w:hint="eastAsia"/>
          <w:sz w:val="24"/>
          <w:szCs w:val="24"/>
        </w:rPr>
        <w:t>）。根据估计结果模拟亩均生产要素与规模的关系，发现</w:t>
      </w:r>
      <w:r>
        <w:rPr>
          <w:rFonts w:ascii="Times New Roman" w:hAnsi="Times New Roman" w:cs="Times New Roman"/>
          <w:sz w:val="24"/>
          <w:szCs w:val="24"/>
        </w:rPr>
        <w:t>在</w:t>
      </w:r>
      <w:r>
        <w:rPr>
          <w:rFonts w:ascii="Times New Roman" w:hAnsi="Times New Roman" w:cs="Times New Roman" w:hint="eastAsia"/>
          <w:sz w:val="24"/>
          <w:szCs w:val="24"/>
        </w:rPr>
        <w:t>合理规模范围内，四种情况下，亩均投工量随着规模的扩大显著下降，亩均肥料随着规模的扩大显著下降，亩均机械随着规模的扩大呈现先上升后下降的趋势。</w:t>
      </w:r>
    </w:p>
    <w:p w14:paraId="18ED5A3A" w14:textId="77777777" w:rsidR="00766DC7" w:rsidRPr="00C32006" w:rsidRDefault="00766DC7" w:rsidP="00766DC7">
      <w:pPr>
        <w:spacing w:beforeLines="50" w:before="163" w:after="0" w:line="400" w:lineRule="exact"/>
        <w:jc w:val="center"/>
        <w:rPr>
          <w:rFonts w:ascii="Times New Roman" w:eastAsia="黑体" w:hAnsi="Times New Roman" w:cs="Times New Roman"/>
          <w:sz w:val="21"/>
          <w:szCs w:val="21"/>
        </w:rPr>
      </w:pPr>
      <w:r w:rsidRPr="00C32006">
        <w:rPr>
          <w:rFonts w:ascii="Times New Roman" w:eastAsia="黑体" w:hAnsi="Times New Roman" w:cs="Times New Roman" w:hint="eastAsia"/>
          <w:sz w:val="21"/>
          <w:szCs w:val="21"/>
        </w:rPr>
        <w:t>表</w:t>
      </w:r>
      <w:r w:rsidRPr="00C32006">
        <w:rPr>
          <w:rFonts w:ascii="Times New Roman" w:eastAsia="黑体" w:hAnsi="Times New Roman" w:cs="Times New Roman" w:hint="eastAsia"/>
          <w:sz w:val="21"/>
          <w:szCs w:val="21"/>
        </w:rPr>
        <w:t>4</w:t>
      </w:r>
      <w:r w:rsidRPr="00C32006">
        <w:rPr>
          <w:rFonts w:ascii="Times New Roman" w:eastAsia="黑体" w:hAnsi="Times New Roman" w:cs="Times New Roman"/>
          <w:sz w:val="21"/>
          <w:szCs w:val="21"/>
        </w:rPr>
        <w:t>-1</w:t>
      </w:r>
      <w:r w:rsidRPr="00C32006">
        <w:rPr>
          <w:rFonts w:ascii="Times New Roman" w:eastAsia="黑体" w:hAnsi="Times New Roman" w:cs="Times New Roman" w:hint="eastAsia"/>
          <w:sz w:val="21"/>
          <w:szCs w:val="21"/>
        </w:rPr>
        <w:t xml:space="preserve">  </w:t>
      </w:r>
      <w:r w:rsidRPr="00C32006">
        <w:rPr>
          <w:rFonts w:ascii="Times New Roman" w:eastAsia="黑体" w:hAnsi="Times New Roman" w:cs="Times New Roman" w:hint="eastAsia"/>
          <w:sz w:val="21"/>
          <w:szCs w:val="21"/>
        </w:rPr>
        <w:t>亩均生产要素与规模变量的估计结果</w:t>
      </w:r>
    </w:p>
    <w:tbl>
      <w:tblPr>
        <w:tblW w:w="0" w:type="auto"/>
        <w:jc w:val="center"/>
        <w:tblBorders>
          <w:top w:val="single" w:sz="12" w:space="0" w:color="auto"/>
          <w:bottom w:val="single" w:sz="12" w:space="0" w:color="auto"/>
        </w:tblBorders>
        <w:tblLook w:val="04A0" w:firstRow="1" w:lastRow="0" w:firstColumn="1" w:lastColumn="0" w:noHBand="0" w:noVBand="1"/>
        <w:tblPrChange w:id="342" w:author="曾 翠红" w:date="2019-05-09T22:37:00Z">
          <w:tblPr>
            <w:tblW w:w="0" w:type="auto"/>
            <w:jc w:val="center"/>
            <w:tblBorders>
              <w:top w:val="single" w:sz="12" w:space="0" w:color="auto"/>
              <w:bottom w:val="single" w:sz="12" w:space="0" w:color="auto"/>
            </w:tblBorders>
            <w:tblLook w:val="04A0" w:firstRow="1" w:lastRow="0" w:firstColumn="1" w:lastColumn="0" w:noHBand="0" w:noVBand="1"/>
          </w:tblPr>
        </w:tblPrChange>
      </w:tblPr>
      <w:tblGrid>
        <w:gridCol w:w="1185"/>
        <w:gridCol w:w="1534"/>
        <w:gridCol w:w="1074"/>
        <w:gridCol w:w="850"/>
        <w:gridCol w:w="1134"/>
        <w:gridCol w:w="850"/>
        <w:gridCol w:w="1135"/>
        <w:gridCol w:w="850"/>
        <w:tblGridChange w:id="343">
          <w:tblGrid>
            <w:gridCol w:w="1185"/>
            <w:gridCol w:w="1417"/>
            <w:gridCol w:w="1134"/>
            <w:gridCol w:w="850"/>
            <w:gridCol w:w="1134"/>
            <w:gridCol w:w="850"/>
            <w:gridCol w:w="1135"/>
            <w:gridCol w:w="850"/>
            <w:gridCol w:w="57"/>
          </w:tblGrid>
        </w:tblGridChange>
      </w:tblGrid>
      <w:tr w:rsidR="00766DC7" w:rsidRPr="004E72D4" w14:paraId="443812F1" w14:textId="77777777" w:rsidTr="00791CC4">
        <w:trPr>
          <w:trHeight w:val="454"/>
          <w:jc w:val="center"/>
          <w:trPrChange w:id="344" w:author="曾 翠红" w:date="2019-05-09T22:37:00Z">
            <w:trPr>
              <w:gridAfter w:val="0"/>
              <w:trHeight w:val="397"/>
              <w:jc w:val="center"/>
            </w:trPr>
          </w:trPrChange>
        </w:trPr>
        <w:tc>
          <w:tcPr>
            <w:tcW w:w="1185" w:type="dxa"/>
            <w:tcBorders>
              <w:top w:val="single" w:sz="12" w:space="0" w:color="auto"/>
              <w:bottom w:val="single" w:sz="4" w:space="0" w:color="auto"/>
            </w:tcBorders>
            <w:vAlign w:val="center"/>
            <w:tcPrChange w:id="345" w:author="曾 翠红" w:date="2019-05-09T22:37:00Z">
              <w:tcPr>
                <w:tcW w:w="1185" w:type="dxa"/>
                <w:tcBorders>
                  <w:top w:val="single" w:sz="12" w:space="0" w:color="auto"/>
                  <w:bottom w:val="single" w:sz="4" w:space="0" w:color="auto"/>
                </w:tcBorders>
                <w:vAlign w:val="center"/>
              </w:tcPr>
            </w:tcPrChange>
          </w:tcPr>
          <w:p w14:paraId="64AB1CB0" w14:textId="77777777" w:rsidR="00766DC7" w:rsidRPr="004E72D4" w:rsidRDefault="00766DC7" w:rsidP="00281162">
            <w:pPr>
              <w:spacing w:after="0" w:line="240" w:lineRule="auto"/>
              <w:jc w:val="center"/>
              <w:rPr>
                <w:rFonts w:ascii="Times New Roman" w:hAnsi="Times New Roman" w:cs="Times New Roman"/>
                <w:b/>
                <w:iCs/>
                <w:color w:val="000000"/>
                <w:sz w:val="21"/>
                <w:szCs w:val="21"/>
              </w:rPr>
            </w:pPr>
            <w:r w:rsidRPr="004E72D4">
              <w:rPr>
                <w:rFonts w:ascii="Times New Roman" w:hAnsi="Times New Roman" w:cs="Times New Roman"/>
                <w:b/>
                <w:iCs/>
                <w:color w:val="000000"/>
                <w:sz w:val="21"/>
                <w:szCs w:val="21"/>
              </w:rPr>
              <w:t>因变量</w:t>
            </w:r>
          </w:p>
        </w:tc>
        <w:tc>
          <w:tcPr>
            <w:tcW w:w="1534" w:type="dxa"/>
            <w:tcBorders>
              <w:top w:val="single" w:sz="12" w:space="0" w:color="auto"/>
              <w:bottom w:val="single" w:sz="4" w:space="0" w:color="auto"/>
            </w:tcBorders>
            <w:shd w:val="clear" w:color="auto" w:fill="auto"/>
            <w:noWrap/>
            <w:vAlign w:val="center"/>
            <w:hideMark/>
            <w:tcPrChange w:id="346" w:author="曾 翠红" w:date="2019-05-09T22:37:00Z">
              <w:tcPr>
                <w:tcW w:w="1417" w:type="dxa"/>
                <w:tcBorders>
                  <w:top w:val="single" w:sz="12" w:space="0" w:color="auto"/>
                  <w:bottom w:val="single" w:sz="4" w:space="0" w:color="auto"/>
                </w:tcBorders>
                <w:shd w:val="clear" w:color="auto" w:fill="auto"/>
                <w:noWrap/>
                <w:vAlign w:val="center"/>
                <w:hideMark/>
              </w:tcPr>
            </w:tcPrChange>
          </w:tcPr>
          <w:p w14:paraId="13787FEE" w14:textId="77777777" w:rsidR="00766DC7" w:rsidRPr="0015700C" w:rsidRDefault="00766DC7" w:rsidP="00281162">
            <w:pPr>
              <w:spacing w:after="0" w:line="240" w:lineRule="auto"/>
              <w:jc w:val="center"/>
              <w:rPr>
                <w:rFonts w:ascii="Times New Roman" w:hAnsi="Times New Roman" w:cs="Times New Roman"/>
                <w:b/>
                <w:iCs/>
                <w:color w:val="000000"/>
                <w:sz w:val="21"/>
                <w:szCs w:val="21"/>
              </w:rPr>
            </w:pPr>
            <w:r>
              <w:rPr>
                <w:rFonts w:ascii="Times New Roman" w:hAnsi="Times New Roman" w:cs="Times New Roman" w:hint="eastAsia"/>
                <w:b/>
                <w:iCs/>
                <w:color w:val="000000"/>
                <w:sz w:val="21"/>
                <w:szCs w:val="21"/>
              </w:rPr>
              <w:t>粮食作物</w:t>
            </w:r>
          </w:p>
        </w:tc>
        <w:tc>
          <w:tcPr>
            <w:tcW w:w="1867" w:type="dxa"/>
            <w:gridSpan w:val="2"/>
            <w:tcBorders>
              <w:top w:val="single" w:sz="12" w:space="0" w:color="auto"/>
              <w:bottom w:val="single" w:sz="4" w:space="0" w:color="auto"/>
            </w:tcBorders>
            <w:shd w:val="clear" w:color="auto" w:fill="auto"/>
            <w:noWrap/>
            <w:vAlign w:val="center"/>
            <w:hideMark/>
            <w:tcPrChange w:id="347" w:author="曾 翠红" w:date="2019-05-09T22:37:00Z">
              <w:tcPr>
                <w:tcW w:w="1984" w:type="dxa"/>
                <w:gridSpan w:val="2"/>
                <w:tcBorders>
                  <w:top w:val="single" w:sz="12" w:space="0" w:color="auto"/>
                  <w:bottom w:val="single" w:sz="4" w:space="0" w:color="auto"/>
                </w:tcBorders>
                <w:shd w:val="clear" w:color="auto" w:fill="auto"/>
                <w:noWrap/>
                <w:vAlign w:val="center"/>
                <w:hideMark/>
              </w:tcPr>
            </w:tcPrChange>
          </w:tcPr>
          <w:p w14:paraId="10D087D5" w14:textId="77777777" w:rsidR="00766DC7" w:rsidRPr="0015700C" w:rsidRDefault="00766DC7" w:rsidP="00281162">
            <w:pPr>
              <w:spacing w:after="0" w:line="240" w:lineRule="auto"/>
              <w:jc w:val="center"/>
              <w:rPr>
                <w:rFonts w:ascii="Times New Roman" w:hAnsi="Times New Roman" w:cs="Times New Roman"/>
                <w:b/>
                <w:i/>
                <w:iCs/>
                <w:color w:val="000000"/>
                <w:sz w:val="21"/>
                <w:szCs w:val="21"/>
              </w:rPr>
            </w:pPr>
            <w:r w:rsidRPr="0015700C">
              <w:rPr>
                <w:rFonts w:ascii="Times New Roman" w:hAnsi="Times New Roman" w:cs="Times New Roman"/>
                <w:b/>
                <w:i/>
                <w:iCs/>
                <w:color w:val="000000"/>
                <w:sz w:val="21"/>
                <w:szCs w:val="21"/>
              </w:rPr>
              <w:t>lnland</w:t>
            </w:r>
          </w:p>
        </w:tc>
        <w:tc>
          <w:tcPr>
            <w:tcW w:w="1984" w:type="dxa"/>
            <w:gridSpan w:val="2"/>
            <w:tcBorders>
              <w:top w:val="single" w:sz="12" w:space="0" w:color="auto"/>
              <w:bottom w:val="single" w:sz="4" w:space="0" w:color="auto"/>
            </w:tcBorders>
            <w:shd w:val="clear" w:color="auto" w:fill="auto"/>
            <w:noWrap/>
            <w:vAlign w:val="center"/>
            <w:hideMark/>
            <w:tcPrChange w:id="348" w:author="曾 翠红" w:date="2019-05-09T22:37:00Z">
              <w:tcPr>
                <w:tcW w:w="1984" w:type="dxa"/>
                <w:gridSpan w:val="2"/>
                <w:tcBorders>
                  <w:top w:val="single" w:sz="12" w:space="0" w:color="auto"/>
                  <w:bottom w:val="single" w:sz="4" w:space="0" w:color="auto"/>
                </w:tcBorders>
                <w:shd w:val="clear" w:color="auto" w:fill="auto"/>
                <w:noWrap/>
                <w:vAlign w:val="center"/>
                <w:hideMark/>
              </w:tcPr>
            </w:tcPrChange>
          </w:tcPr>
          <w:p w14:paraId="2AF7BCF7" w14:textId="2283DE69" w:rsidR="00766DC7" w:rsidRPr="0015700C" w:rsidRDefault="006F54B6" w:rsidP="00281162">
            <w:pPr>
              <w:spacing w:after="0" w:line="240" w:lineRule="auto"/>
              <w:jc w:val="center"/>
              <w:rPr>
                <w:rFonts w:ascii="Times New Roman" w:hAnsi="Times New Roman" w:cs="Times New Roman"/>
                <w:b/>
                <w:i/>
                <w:iCs/>
                <w:color w:val="000000"/>
                <w:sz w:val="21"/>
                <w:szCs w:val="21"/>
              </w:rPr>
            </w:pPr>
            <w:r w:rsidRPr="006F54B6">
              <w:rPr>
                <w:rFonts w:ascii="Times New Roman" w:hAnsi="Times New Roman" w:cs="Times New Roman" w:hint="eastAsia"/>
                <w:b/>
                <w:iCs/>
                <w:color w:val="000000"/>
                <w:sz w:val="21"/>
                <w:szCs w:val="21"/>
              </w:rPr>
              <w:t>（</w:t>
            </w:r>
            <w:r w:rsidR="00766DC7" w:rsidRPr="0015700C">
              <w:rPr>
                <w:rFonts w:ascii="Times New Roman" w:hAnsi="Times New Roman" w:cs="Times New Roman"/>
                <w:b/>
                <w:i/>
                <w:iCs/>
                <w:color w:val="000000"/>
                <w:sz w:val="21"/>
                <w:szCs w:val="21"/>
              </w:rPr>
              <w:t>lnland</w:t>
            </w:r>
            <w:r w:rsidRPr="006F54B6">
              <w:rPr>
                <w:rFonts w:ascii="Times New Roman" w:hAnsi="Times New Roman" w:cs="Times New Roman" w:hint="eastAsia"/>
                <w:b/>
                <w:iCs/>
                <w:color w:val="000000"/>
                <w:sz w:val="21"/>
                <w:szCs w:val="21"/>
              </w:rPr>
              <w:t>）</w:t>
            </w:r>
            <w:r w:rsidRPr="006F54B6">
              <w:rPr>
                <w:rFonts w:ascii="Times New Roman" w:hAnsi="Times New Roman" w:cs="Times New Roman"/>
                <w:b/>
                <w:iCs/>
                <w:color w:val="000000"/>
                <w:sz w:val="21"/>
                <w:szCs w:val="21"/>
              </w:rPr>
              <w:t>^</w:t>
            </w:r>
            <w:r w:rsidR="00766DC7" w:rsidRPr="006F54B6">
              <w:rPr>
                <w:rFonts w:ascii="Times New Roman" w:hAnsi="Times New Roman" w:cs="Times New Roman"/>
                <w:b/>
                <w:iCs/>
                <w:color w:val="000000"/>
                <w:sz w:val="21"/>
                <w:szCs w:val="21"/>
              </w:rPr>
              <w:t>2</w:t>
            </w:r>
          </w:p>
        </w:tc>
        <w:tc>
          <w:tcPr>
            <w:tcW w:w="1985" w:type="dxa"/>
            <w:gridSpan w:val="2"/>
            <w:tcBorders>
              <w:top w:val="single" w:sz="12" w:space="0" w:color="auto"/>
              <w:bottom w:val="single" w:sz="4" w:space="0" w:color="auto"/>
            </w:tcBorders>
            <w:shd w:val="clear" w:color="auto" w:fill="auto"/>
            <w:noWrap/>
            <w:vAlign w:val="center"/>
            <w:hideMark/>
            <w:tcPrChange w:id="349" w:author="曾 翠红" w:date="2019-05-09T22:37:00Z">
              <w:tcPr>
                <w:tcW w:w="1985" w:type="dxa"/>
                <w:gridSpan w:val="2"/>
                <w:tcBorders>
                  <w:top w:val="single" w:sz="12" w:space="0" w:color="auto"/>
                  <w:bottom w:val="single" w:sz="4" w:space="0" w:color="auto"/>
                </w:tcBorders>
                <w:shd w:val="clear" w:color="auto" w:fill="auto"/>
                <w:noWrap/>
                <w:vAlign w:val="center"/>
                <w:hideMark/>
              </w:tcPr>
            </w:tcPrChange>
          </w:tcPr>
          <w:p w14:paraId="7D190740" w14:textId="06847CD5" w:rsidR="00766DC7" w:rsidRPr="0037058C" w:rsidRDefault="0037058C" w:rsidP="00281162">
            <w:pPr>
              <w:spacing w:after="0" w:line="240" w:lineRule="auto"/>
              <w:jc w:val="center"/>
              <w:rPr>
                <w:rFonts w:ascii="Times New Roman" w:hAnsi="Times New Roman" w:cs="Times New Roman"/>
                <w:b/>
                <w:iCs/>
                <w:color w:val="000000"/>
                <w:sz w:val="21"/>
                <w:szCs w:val="21"/>
              </w:rPr>
            </w:pPr>
            <w:r w:rsidRPr="0037058C">
              <w:rPr>
                <w:rFonts w:ascii="Times New Roman" w:hAnsi="Times New Roman" w:cs="Times New Roman" w:hint="eastAsia"/>
                <w:b/>
                <w:iCs/>
                <w:color w:val="000000"/>
                <w:sz w:val="21"/>
                <w:szCs w:val="21"/>
              </w:rPr>
              <w:t>常数项</w:t>
            </w:r>
          </w:p>
        </w:tc>
      </w:tr>
      <w:tr w:rsidR="00766DC7" w:rsidRPr="004E72D4" w14:paraId="7C8A011B" w14:textId="77777777" w:rsidTr="00791CC4">
        <w:trPr>
          <w:trHeight w:val="340"/>
          <w:jc w:val="center"/>
          <w:trPrChange w:id="350" w:author="曾 翠红" w:date="2019-05-09T22:38:00Z">
            <w:trPr>
              <w:gridAfter w:val="0"/>
              <w:trHeight w:val="283"/>
              <w:jc w:val="center"/>
            </w:trPr>
          </w:trPrChange>
        </w:trPr>
        <w:tc>
          <w:tcPr>
            <w:tcW w:w="1185" w:type="dxa"/>
            <w:vMerge w:val="restart"/>
            <w:tcBorders>
              <w:top w:val="nil"/>
            </w:tcBorders>
            <w:tcPrChange w:id="351" w:author="曾 翠红" w:date="2019-05-09T22:38:00Z">
              <w:tcPr>
                <w:tcW w:w="1185" w:type="dxa"/>
                <w:vMerge w:val="restart"/>
                <w:tcBorders>
                  <w:top w:val="nil"/>
                </w:tcBorders>
              </w:tcPr>
            </w:tcPrChange>
          </w:tcPr>
          <w:p w14:paraId="363B8895" w14:textId="77777777" w:rsidR="00766DC7" w:rsidRPr="0015700C" w:rsidRDefault="00766DC7" w:rsidP="00281162">
            <w:pPr>
              <w:spacing w:after="0" w:line="240" w:lineRule="auto"/>
              <w:jc w:val="both"/>
              <w:rPr>
                <w:rFonts w:ascii="Times New Roman" w:hAnsi="Times New Roman" w:cs="Times New Roman"/>
                <w:color w:val="000000"/>
                <w:sz w:val="21"/>
                <w:szCs w:val="21"/>
              </w:rPr>
            </w:pPr>
            <w:r w:rsidRPr="0015700C">
              <w:rPr>
                <w:rFonts w:ascii="Times New Roman" w:hAnsi="Times New Roman" w:cs="Times New Roman"/>
                <w:b/>
                <w:i/>
                <w:iCs/>
                <w:color w:val="000000"/>
                <w:sz w:val="21"/>
                <w:szCs w:val="21"/>
              </w:rPr>
              <w:t>lnlabor</w:t>
            </w:r>
          </w:p>
        </w:tc>
        <w:tc>
          <w:tcPr>
            <w:tcW w:w="1534" w:type="dxa"/>
            <w:tcBorders>
              <w:top w:val="nil"/>
            </w:tcBorders>
            <w:shd w:val="clear" w:color="auto" w:fill="auto"/>
            <w:noWrap/>
            <w:vAlign w:val="center"/>
            <w:hideMark/>
            <w:tcPrChange w:id="352" w:author="曾 翠红" w:date="2019-05-09T22:38:00Z">
              <w:tcPr>
                <w:tcW w:w="1417" w:type="dxa"/>
                <w:tcBorders>
                  <w:top w:val="nil"/>
                </w:tcBorders>
                <w:shd w:val="clear" w:color="auto" w:fill="auto"/>
                <w:noWrap/>
                <w:vAlign w:val="center"/>
                <w:hideMark/>
              </w:tcPr>
            </w:tcPrChange>
          </w:tcPr>
          <w:p w14:paraId="24F39E96" w14:textId="6CE6B863" w:rsidR="00766DC7" w:rsidRPr="0015700C" w:rsidRDefault="00766DC7" w:rsidP="00281162">
            <w:pPr>
              <w:spacing w:after="0" w:line="240" w:lineRule="auto"/>
              <w:ind w:firstLineChars="7" w:firstLine="15"/>
              <w:jc w:val="center"/>
              <w:rPr>
                <w:rFonts w:ascii="Times New Roman" w:hAnsi="Times New Roman" w:cs="Times New Roman"/>
                <w:color w:val="000000"/>
                <w:sz w:val="21"/>
                <w:szCs w:val="21"/>
              </w:rPr>
            </w:pPr>
            <w:del w:id="353" w:author="曾 翠红" w:date="2019-05-09T22:31:00Z">
              <w:r w:rsidRPr="0015700C" w:rsidDel="00B86D23">
                <w:rPr>
                  <w:rFonts w:ascii="Times New Roman" w:hAnsi="Times New Roman" w:cs="Times New Roman"/>
                  <w:color w:val="000000"/>
                  <w:sz w:val="21"/>
                  <w:szCs w:val="21"/>
                </w:rPr>
                <w:delText>一熟区玉米</w:delText>
              </w:r>
            </w:del>
            <w:ins w:id="354" w:author="曾 翠红" w:date="2019-05-09T22:31:00Z">
              <w:r w:rsidR="00B86D23">
                <w:rPr>
                  <w:rFonts w:ascii="Times New Roman" w:hAnsi="Times New Roman" w:cs="Times New Roman"/>
                  <w:color w:val="000000"/>
                  <w:sz w:val="21"/>
                  <w:szCs w:val="21"/>
                </w:rPr>
                <w:t>一熟区春玉米</w:t>
              </w:r>
            </w:ins>
          </w:p>
        </w:tc>
        <w:tc>
          <w:tcPr>
            <w:tcW w:w="1017" w:type="dxa"/>
            <w:tcBorders>
              <w:top w:val="nil"/>
            </w:tcBorders>
            <w:shd w:val="clear" w:color="auto" w:fill="auto"/>
            <w:noWrap/>
            <w:vAlign w:val="center"/>
            <w:hideMark/>
            <w:tcPrChange w:id="355" w:author="曾 翠红" w:date="2019-05-09T22:38:00Z">
              <w:tcPr>
                <w:tcW w:w="1134" w:type="dxa"/>
                <w:tcBorders>
                  <w:top w:val="nil"/>
                </w:tcBorders>
                <w:shd w:val="clear" w:color="auto" w:fill="auto"/>
                <w:noWrap/>
                <w:vAlign w:val="center"/>
                <w:hideMark/>
              </w:tcPr>
            </w:tcPrChange>
          </w:tcPr>
          <w:p w14:paraId="3117ADE5" w14:textId="77777777" w:rsidR="00766DC7" w:rsidRPr="0015700C" w:rsidRDefault="00766DC7" w:rsidP="00281162">
            <w:pPr>
              <w:spacing w:after="0" w:line="240" w:lineRule="auto"/>
              <w:jc w:val="right"/>
              <w:rPr>
                <w:rFonts w:ascii="Times New Roman" w:hAnsi="Times New Roman" w:cs="Times New Roman"/>
                <w:color w:val="000000"/>
                <w:sz w:val="21"/>
                <w:szCs w:val="21"/>
              </w:rPr>
            </w:pPr>
            <w:r w:rsidRPr="0015700C">
              <w:rPr>
                <w:rFonts w:ascii="Times New Roman" w:hAnsi="Times New Roman" w:cs="Times New Roman"/>
                <w:color w:val="000000"/>
                <w:sz w:val="21"/>
                <w:szCs w:val="21"/>
              </w:rPr>
              <w:t>-0.303***</w:t>
            </w:r>
          </w:p>
        </w:tc>
        <w:tc>
          <w:tcPr>
            <w:tcW w:w="850" w:type="dxa"/>
            <w:tcBorders>
              <w:top w:val="nil"/>
            </w:tcBorders>
            <w:shd w:val="clear" w:color="auto" w:fill="auto"/>
            <w:noWrap/>
            <w:vAlign w:val="center"/>
            <w:hideMark/>
            <w:tcPrChange w:id="356" w:author="曾 翠红" w:date="2019-05-09T22:38:00Z">
              <w:tcPr>
                <w:tcW w:w="850" w:type="dxa"/>
                <w:tcBorders>
                  <w:top w:val="nil"/>
                </w:tcBorders>
                <w:shd w:val="clear" w:color="auto" w:fill="auto"/>
                <w:noWrap/>
                <w:vAlign w:val="center"/>
                <w:hideMark/>
              </w:tcPr>
            </w:tcPrChange>
          </w:tcPr>
          <w:p w14:paraId="7476F604" w14:textId="77777777" w:rsidR="00766DC7" w:rsidRPr="0015700C" w:rsidRDefault="00766DC7" w:rsidP="00281162">
            <w:pPr>
              <w:spacing w:after="0" w:line="240" w:lineRule="auto"/>
              <w:rPr>
                <w:rFonts w:ascii="Times New Roman" w:hAnsi="Times New Roman" w:cs="Times New Roman"/>
                <w:color w:val="000000"/>
                <w:sz w:val="21"/>
                <w:szCs w:val="21"/>
              </w:rPr>
            </w:pPr>
            <w:r w:rsidRPr="0015700C">
              <w:rPr>
                <w:rFonts w:ascii="Times New Roman" w:hAnsi="Times New Roman" w:cs="Times New Roman"/>
                <w:color w:val="000000"/>
                <w:sz w:val="21"/>
                <w:szCs w:val="21"/>
              </w:rPr>
              <w:t>(0.023)</w:t>
            </w:r>
          </w:p>
        </w:tc>
        <w:tc>
          <w:tcPr>
            <w:tcW w:w="1134" w:type="dxa"/>
            <w:tcBorders>
              <w:top w:val="nil"/>
            </w:tcBorders>
            <w:shd w:val="clear" w:color="auto" w:fill="auto"/>
            <w:noWrap/>
            <w:vAlign w:val="center"/>
            <w:hideMark/>
            <w:tcPrChange w:id="357" w:author="曾 翠红" w:date="2019-05-09T22:38:00Z">
              <w:tcPr>
                <w:tcW w:w="1134" w:type="dxa"/>
                <w:tcBorders>
                  <w:top w:val="nil"/>
                </w:tcBorders>
                <w:shd w:val="clear" w:color="auto" w:fill="auto"/>
                <w:noWrap/>
                <w:vAlign w:val="center"/>
                <w:hideMark/>
              </w:tcPr>
            </w:tcPrChange>
          </w:tcPr>
          <w:p w14:paraId="12C8F0C4" w14:textId="77777777" w:rsidR="00766DC7" w:rsidRPr="0015700C" w:rsidRDefault="00766DC7" w:rsidP="00281162">
            <w:pPr>
              <w:spacing w:after="0" w:line="240" w:lineRule="auto"/>
              <w:jc w:val="right"/>
              <w:rPr>
                <w:rFonts w:ascii="Times New Roman" w:hAnsi="Times New Roman" w:cs="Times New Roman"/>
                <w:color w:val="000000"/>
                <w:sz w:val="21"/>
                <w:szCs w:val="21"/>
              </w:rPr>
            </w:pPr>
            <w:r w:rsidRPr="0015700C">
              <w:rPr>
                <w:rFonts w:ascii="Times New Roman" w:hAnsi="Times New Roman" w:cs="Times New Roman"/>
                <w:color w:val="000000"/>
                <w:sz w:val="21"/>
                <w:szCs w:val="21"/>
              </w:rPr>
              <w:t>-0.018***</w:t>
            </w:r>
          </w:p>
        </w:tc>
        <w:tc>
          <w:tcPr>
            <w:tcW w:w="850" w:type="dxa"/>
            <w:tcBorders>
              <w:top w:val="nil"/>
            </w:tcBorders>
            <w:shd w:val="clear" w:color="auto" w:fill="auto"/>
            <w:noWrap/>
            <w:vAlign w:val="center"/>
            <w:hideMark/>
            <w:tcPrChange w:id="358" w:author="曾 翠红" w:date="2019-05-09T22:38:00Z">
              <w:tcPr>
                <w:tcW w:w="850" w:type="dxa"/>
                <w:tcBorders>
                  <w:top w:val="nil"/>
                </w:tcBorders>
                <w:shd w:val="clear" w:color="auto" w:fill="auto"/>
                <w:noWrap/>
                <w:vAlign w:val="center"/>
                <w:hideMark/>
              </w:tcPr>
            </w:tcPrChange>
          </w:tcPr>
          <w:p w14:paraId="41C945AD" w14:textId="77777777" w:rsidR="00766DC7" w:rsidRPr="0015700C" w:rsidRDefault="00766DC7" w:rsidP="00281162">
            <w:pPr>
              <w:spacing w:after="0" w:line="240" w:lineRule="auto"/>
              <w:rPr>
                <w:rFonts w:ascii="Times New Roman" w:hAnsi="Times New Roman" w:cs="Times New Roman"/>
                <w:color w:val="000000"/>
                <w:sz w:val="21"/>
                <w:szCs w:val="21"/>
              </w:rPr>
            </w:pPr>
            <w:r w:rsidRPr="0015700C">
              <w:rPr>
                <w:rFonts w:ascii="Times New Roman" w:hAnsi="Times New Roman" w:cs="Times New Roman"/>
                <w:color w:val="000000"/>
                <w:sz w:val="21"/>
                <w:szCs w:val="21"/>
              </w:rPr>
              <w:t>(0.005)</w:t>
            </w:r>
          </w:p>
        </w:tc>
        <w:tc>
          <w:tcPr>
            <w:tcW w:w="1135" w:type="dxa"/>
            <w:tcBorders>
              <w:top w:val="nil"/>
            </w:tcBorders>
            <w:shd w:val="clear" w:color="auto" w:fill="auto"/>
            <w:noWrap/>
            <w:vAlign w:val="center"/>
            <w:hideMark/>
            <w:tcPrChange w:id="359" w:author="曾 翠红" w:date="2019-05-09T22:38:00Z">
              <w:tcPr>
                <w:tcW w:w="1135" w:type="dxa"/>
                <w:tcBorders>
                  <w:top w:val="nil"/>
                </w:tcBorders>
                <w:shd w:val="clear" w:color="auto" w:fill="auto"/>
                <w:noWrap/>
                <w:vAlign w:val="center"/>
                <w:hideMark/>
              </w:tcPr>
            </w:tcPrChange>
          </w:tcPr>
          <w:p w14:paraId="6182D9B5" w14:textId="77777777" w:rsidR="00766DC7" w:rsidRPr="0015700C" w:rsidRDefault="00766DC7" w:rsidP="00281162">
            <w:pPr>
              <w:spacing w:after="0" w:line="240" w:lineRule="auto"/>
              <w:jc w:val="right"/>
              <w:rPr>
                <w:rFonts w:ascii="Times New Roman" w:hAnsi="Times New Roman" w:cs="Times New Roman"/>
                <w:color w:val="000000"/>
                <w:sz w:val="21"/>
                <w:szCs w:val="21"/>
              </w:rPr>
            </w:pPr>
            <w:r w:rsidRPr="0015700C">
              <w:rPr>
                <w:rFonts w:ascii="Times New Roman" w:hAnsi="Times New Roman" w:cs="Times New Roman"/>
                <w:color w:val="000000"/>
                <w:sz w:val="21"/>
                <w:szCs w:val="21"/>
              </w:rPr>
              <w:t>2.675***</w:t>
            </w:r>
          </w:p>
        </w:tc>
        <w:tc>
          <w:tcPr>
            <w:tcW w:w="850" w:type="dxa"/>
            <w:tcBorders>
              <w:top w:val="nil"/>
            </w:tcBorders>
            <w:shd w:val="clear" w:color="auto" w:fill="auto"/>
            <w:noWrap/>
            <w:vAlign w:val="center"/>
            <w:hideMark/>
            <w:tcPrChange w:id="360" w:author="曾 翠红" w:date="2019-05-09T22:38:00Z">
              <w:tcPr>
                <w:tcW w:w="850" w:type="dxa"/>
                <w:tcBorders>
                  <w:top w:val="nil"/>
                </w:tcBorders>
                <w:shd w:val="clear" w:color="auto" w:fill="auto"/>
                <w:noWrap/>
                <w:vAlign w:val="center"/>
                <w:hideMark/>
              </w:tcPr>
            </w:tcPrChange>
          </w:tcPr>
          <w:p w14:paraId="73E6E91D" w14:textId="77777777" w:rsidR="00766DC7" w:rsidRPr="0015700C" w:rsidRDefault="00766DC7" w:rsidP="00281162">
            <w:pPr>
              <w:spacing w:after="0" w:line="240" w:lineRule="auto"/>
              <w:rPr>
                <w:rFonts w:ascii="Times New Roman" w:hAnsi="Times New Roman" w:cs="Times New Roman"/>
                <w:color w:val="000000"/>
                <w:sz w:val="21"/>
                <w:szCs w:val="21"/>
              </w:rPr>
            </w:pPr>
            <w:r w:rsidRPr="0015700C">
              <w:rPr>
                <w:rFonts w:ascii="Times New Roman" w:hAnsi="Times New Roman" w:cs="Times New Roman"/>
                <w:color w:val="000000"/>
                <w:sz w:val="21"/>
                <w:szCs w:val="21"/>
              </w:rPr>
              <w:t>(0.026)</w:t>
            </w:r>
          </w:p>
        </w:tc>
      </w:tr>
      <w:tr w:rsidR="00766DC7" w:rsidRPr="004E72D4" w14:paraId="4EB91047" w14:textId="77777777" w:rsidTr="00791CC4">
        <w:trPr>
          <w:trHeight w:val="340"/>
          <w:jc w:val="center"/>
          <w:trPrChange w:id="361" w:author="曾 翠红" w:date="2019-05-09T22:38:00Z">
            <w:trPr>
              <w:gridAfter w:val="0"/>
              <w:trHeight w:val="283"/>
              <w:jc w:val="center"/>
            </w:trPr>
          </w:trPrChange>
        </w:trPr>
        <w:tc>
          <w:tcPr>
            <w:tcW w:w="1185" w:type="dxa"/>
            <w:vMerge/>
            <w:vAlign w:val="center"/>
            <w:tcPrChange w:id="362" w:author="曾 翠红" w:date="2019-05-09T22:38:00Z">
              <w:tcPr>
                <w:tcW w:w="1185" w:type="dxa"/>
                <w:vMerge/>
                <w:vAlign w:val="center"/>
              </w:tcPr>
            </w:tcPrChange>
          </w:tcPr>
          <w:p w14:paraId="55596783" w14:textId="77777777" w:rsidR="00766DC7" w:rsidRPr="0015700C" w:rsidRDefault="00766DC7" w:rsidP="00281162">
            <w:pPr>
              <w:spacing w:after="0" w:line="240" w:lineRule="auto"/>
              <w:jc w:val="both"/>
              <w:rPr>
                <w:rFonts w:ascii="Times New Roman" w:hAnsi="Times New Roman" w:cs="Times New Roman"/>
                <w:color w:val="000000"/>
                <w:sz w:val="21"/>
                <w:szCs w:val="21"/>
              </w:rPr>
            </w:pPr>
          </w:p>
        </w:tc>
        <w:tc>
          <w:tcPr>
            <w:tcW w:w="1534" w:type="dxa"/>
            <w:shd w:val="clear" w:color="auto" w:fill="auto"/>
            <w:noWrap/>
            <w:vAlign w:val="center"/>
            <w:hideMark/>
            <w:tcPrChange w:id="363" w:author="曾 翠红" w:date="2019-05-09T22:38:00Z">
              <w:tcPr>
                <w:tcW w:w="1417" w:type="dxa"/>
                <w:shd w:val="clear" w:color="auto" w:fill="auto"/>
                <w:noWrap/>
                <w:vAlign w:val="center"/>
                <w:hideMark/>
              </w:tcPr>
            </w:tcPrChange>
          </w:tcPr>
          <w:p w14:paraId="61E4EC6C" w14:textId="40EE9A3D" w:rsidR="00766DC7" w:rsidRPr="0015700C" w:rsidRDefault="00766DC7" w:rsidP="00281162">
            <w:pPr>
              <w:spacing w:after="0" w:line="240" w:lineRule="auto"/>
              <w:ind w:firstLineChars="7" w:firstLine="15"/>
              <w:jc w:val="center"/>
              <w:rPr>
                <w:rFonts w:ascii="Times New Roman" w:hAnsi="Times New Roman" w:cs="Times New Roman"/>
                <w:color w:val="000000"/>
                <w:sz w:val="21"/>
                <w:szCs w:val="21"/>
              </w:rPr>
            </w:pPr>
            <w:del w:id="364" w:author="曾 翠红" w:date="2019-05-09T22:31:00Z">
              <w:r w:rsidRPr="0015700C" w:rsidDel="00B86D23">
                <w:rPr>
                  <w:rFonts w:ascii="Times New Roman" w:hAnsi="Times New Roman" w:cs="Times New Roman"/>
                  <w:color w:val="000000"/>
                  <w:sz w:val="21"/>
                  <w:szCs w:val="21"/>
                </w:rPr>
                <w:delText>两熟区玉米</w:delText>
              </w:r>
            </w:del>
            <w:ins w:id="365" w:author="曾 翠红" w:date="2019-05-09T22:31:00Z">
              <w:r w:rsidR="00B86D23">
                <w:rPr>
                  <w:rFonts w:ascii="Times New Roman" w:hAnsi="Times New Roman" w:cs="Times New Roman"/>
                  <w:color w:val="000000"/>
                  <w:sz w:val="21"/>
                  <w:szCs w:val="21"/>
                </w:rPr>
                <w:t>两熟区夏玉米</w:t>
              </w:r>
            </w:ins>
          </w:p>
        </w:tc>
        <w:tc>
          <w:tcPr>
            <w:tcW w:w="1017" w:type="dxa"/>
            <w:shd w:val="clear" w:color="auto" w:fill="auto"/>
            <w:noWrap/>
            <w:vAlign w:val="center"/>
            <w:hideMark/>
            <w:tcPrChange w:id="366" w:author="曾 翠红" w:date="2019-05-09T22:38:00Z">
              <w:tcPr>
                <w:tcW w:w="1134" w:type="dxa"/>
                <w:shd w:val="clear" w:color="auto" w:fill="auto"/>
                <w:noWrap/>
                <w:vAlign w:val="center"/>
                <w:hideMark/>
              </w:tcPr>
            </w:tcPrChange>
          </w:tcPr>
          <w:p w14:paraId="264ED14A" w14:textId="77777777" w:rsidR="00766DC7" w:rsidRPr="0015700C" w:rsidRDefault="00766DC7" w:rsidP="00281162">
            <w:pPr>
              <w:spacing w:after="0" w:line="240" w:lineRule="auto"/>
              <w:jc w:val="right"/>
              <w:rPr>
                <w:rFonts w:ascii="Times New Roman" w:hAnsi="Times New Roman" w:cs="Times New Roman"/>
                <w:color w:val="000000"/>
                <w:sz w:val="21"/>
                <w:szCs w:val="21"/>
              </w:rPr>
            </w:pPr>
            <w:r w:rsidRPr="0015700C">
              <w:rPr>
                <w:rFonts w:ascii="Times New Roman" w:hAnsi="Times New Roman" w:cs="Times New Roman"/>
                <w:color w:val="000000"/>
                <w:sz w:val="21"/>
                <w:szCs w:val="21"/>
              </w:rPr>
              <w:t>-0.32***</w:t>
            </w:r>
          </w:p>
        </w:tc>
        <w:tc>
          <w:tcPr>
            <w:tcW w:w="850" w:type="dxa"/>
            <w:shd w:val="clear" w:color="auto" w:fill="auto"/>
            <w:noWrap/>
            <w:vAlign w:val="center"/>
            <w:hideMark/>
            <w:tcPrChange w:id="367" w:author="曾 翠红" w:date="2019-05-09T22:38:00Z">
              <w:tcPr>
                <w:tcW w:w="850" w:type="dxa"/>
                <w:shd w:val="clear" w:color="auto" w:fill="auto"/>
                <w:noWrap/>
                <w:vAlign w:val="center"/>
                <w:hideMark/>
              </w:tcPr>
            </w:tcPrChange>
          </w:tcPr>
          <w:p w14:paraId="38BFC67F" w14:textId="77777777" w:rsidR="00766DC7" w:rsidRPr="0015700C" w:rsidRDefault="00766DC7" w:rsidP="00281162">
            <w:pPr>
              <w:spacing w:after="0" w:line="240" w:lineRule="auto"/>
              <w:rPr>
                <w:rFonts w:ascii="Times New Roman" w:hAnsi="Times New Roman" w:cs="Times New Roman"/>
                <w:color w:val="000000"/>
                <w:sz w:val="21"/>
                <w:szCs w:val="21"/>
              </w:rPr>
            </w:pPr>
            <w:r w:rsidRPr="0015700C">
              <w:rPr>
                <w:rFonts w:ascii="Times New Roman" w:hAnsi="Times New Roman" w:cs="Times New Roman"/>
                <w:color w:val="000000"/>
                <w:sz w:val="21"/>
                <w:szCs w:val="21"/>
              </w:rPr>
              <w:t>(0.023)</w:t>
            </w:r>
          </w:p>
        </w:tc>
        <w:tc>
          <w:tcPr>
            <w:tcW w:w="1134" w:type="dxa"/>
            <w:shd w:val="clear" w:color="auto" w:fill="auto"/>
            <w:noWrap/>
            <w:vAlign w:val="center"/>
            <w:hideMark/>
            <w:tcPrChange w:id="368" w:author="曾 翠红" w:date="2019-05-09T22:38:00Z">
              <w:tcPr>
                <w:tcW w:w="1134" w:type="dxa"/>
                <w:shd w:val="clear" w:color="auto" w:fill="auto"/>
                <w:noWrap/>
                <w:vAlign w:val="center"/>
                <w:hideMark/>
              </w:tcPr>
            </w:tcPrChange>
          </w:tcPr>
          <w:p w14:paraId="302EBBF9" w14:textId="77777777" w:rsidR="00766DC7" w:rsidRPr="0015700C" w:rsidRDefault="00766DC7" w:rsidP="00281162">
            <w:pPr>
              <w:spacing w:after="0" w:line="240" w:lineRule="auto"/>
              <w:jc w:val="right"/>
              <w:rPr>
                <w:rFonts w:ascii="Times New Roman" w:hAnsi="Times New Roman" w:cs="Times New Roman"/>
                <w:color w:val="000000"/>
                <w:sz w:val="21"/>
                <w:szCs w:val="21"/>
              </w:rPr>
            </w:pPr>
            <w:r w:rsidRPr="0015700C">
              <w:rPr>
                <w:rFonts w:ascii="Times New Roman" w:hAnsi="Times New Roman" w:cs="Times New Roman"/>
                <w:color w:val="000000"/>
                <w:sz w:val="21"/>
                <w:szCs w:val="21"/>
              </w:rPr>
              <w:t>-0.018*</w:t>
            </w:r>
          </w:p>
        </w:tc>
        <w:tc>
          <w:tcPr>
            <w:tcW w:w="850" w:type="dxa"/>
            <w:shd w:val="clear" w:color="auto" w:fill="auto"/>
            <w:noWrap/>
            <w:vAlign w:val="center"/>
            <w:hideMark/>
            <w:tcPrChange w:id="369" w:author="曾 翠红" w:date="2019-05-09T22:38:00Z">
              <w:tcPr>
                <w:tcW w:w="850" w:type="dxa"/>
                <w:shd w:val="clear" w:color="auto" w:fill="auto"/>
                <w:noWrap/>
                <w:vAlign w:val="center"/>
                <w:hideMark/>
              </w:tcPr>
            </w:tcPrChange>
          </w:tcPr>
          <w:p w14:paraId="0BEDFE07" w14:textId="77777777" w:rsidR="00766DC7" w:rsidRPr="0015700C" w:rsidRDefault="00766DC7" w:rsidP="00281162">
            <w:pPr>
              <w:spacing w:after="0" w:line="240" w:lineRule="auto"/>
              <w:rPr>
                <w:rFonts w:ascii="Times New Roman" w:hAnsi="Times New Roman" w:cs="Times New Roman"/>
                <w:color w:val="000000"/>
                <w:sz w:val="21"/>
                <w:szCs w:val="21"/>
              </w:rPr>
            </w:pPr>
            <w:r w:rsidRPr="0015700C">
              <w:rPr>
                <w:rFonts w:ascii="Times New Roman" w:hAnsi="Times New Roman" w:cs="Times New Roman"/>
                <w:color w:val="000000"/>
                <w:sz w:val="21"/>
                <w:szCs w:val="21"/>
              </w:rPr>
              <w:t>(0.009)</w:t>
            </w:r>
          </w:p>
        </w:tc>
        <w:tc>
          <w:tcPr>
            <w:tcW w:w="1135" w:type="dxa"/>
            <w:shd w:val="clear" w:color="auto" w:fill="auto"/>
            <w:noWrap/>
            <w:vAlign w:val="center"/>
            <w:hideMark/>
            <w:tcPrChange w:id="370" w:author="曾 翠红" w:date="2019-05-09T22:38:00Z">
              <w:tcPr>
                <w:tcW w:w="1135" w:type="dxa"/>
                <w:shd w:val="clear" w:color="auto" w:fill="auto"/>
                <w:noWrap/>
                <w:vAlign w:val="center"/>
                <w:hideMark/>
              </w:tcPr>
            </w:tcPrChange>
          </w:tcPr>
          <w:p w14:paraId="4436F95B" w14:textId="77777777" w:rsidR="00766DC7" w:rsidRPr="0015700C" w:rsidRDefault="00766DC7" w:rsidP="00281162">
            <w:pPr>
              <w:spacing w:after="0" w:line="240" w:lineRule="auto"/>
              <w:jc w:val="right"/>
              <w:rPr>
                <w:rFonts w:ascii="Times New Roman" w:hAnsi="Times New Roman" w:cs="Times New Roman"/>
                <w:color w:val="000000"/>
                <w:sz w:val="21"/>
                <w:szCs w:val="21"/>
              </w:rPr>
            </w:pPr>
            <w:r w:rsidRPr="0015700C">
              <w:rPr>
                <w:rFonts w:ascii="Times New Roman" w:hAnsi="Times New Roman" w:cs="Times New Roman"/>
                <w:color w:val="000000"/>
                <w:sz w:val="21"/>
                <w:szCs w:val="21"/>
              </w:rPr>
              <w:t>2.627***</w:t>
            </w:r>
          </w:p>
        </w:tc>
        <w:tc>
          <w:tcPr>
            <w:tcW w:w="850" w:type="dxa"/>
            <w:shd w:val="clear" w:color="auto" w:fill="auto"/>
            <w:noWrap/>
            <w:vAlign w:val="center"/>
            <w:hideMark/>
            <w:tcPrChange w:id="371" w:author="曾 翠红" w:date="2019-05-09T22:38:00Z">
              <w:tcPr>
                <w:tcW w:w="850" w:type="dxa"/>
                <w:shd w:val="clear" w:color="auto" w:fill="auto"/>
                <w:noWrap/>
                <w:vAlign w:val="center"/>
                <w:hideMark/>
              </w:tcPr>
            </w:tcPrChange>
          </w:tcPr>
          <w:p w14:paraId="0C08F559" w14:textId="77777777" w:rsidR="00766DC7" w:rsidRPr="0015700C" w:rsidRDefault="00766DC7" w:rsidP="00281162">
            <w:pPr>
              <w:spacing w:after="0" w:line="240" w:lineRule="auto"/>
              <w:rPr>
                <w:rFonts w:ascii="Times New Roman" w:hAnsi="Times New Roman" w:cs="Times New Roman"/>
                <w:color w:val="000000"/>
                <w:sz w:val="21"/>
                <w:szCs w:val="21"/>
              </w:rPr>
            </w:pPr>
            <w:r w:rsidRPr="0015700C">
              <w:rPr>
                <w:rFonts w:ascii="Times New Roman" w:hAnsi="Times New Roman" w:cs="Times New Roman"/>
                <w:color w:val="000000"/>
                <w:sz w:val="21"/>
                <w:szCs w:val="21"/>
              </w:rPr>
              <w:t>(0.018)</w:t>
            </w:r>
          </w:p>
        </w:tc>
      </w:tr>
      <w:tr w:rsidR="00766DC7" w:rsidRPr="004E72D4" w14:paraId="5FB5D274" w14:textId="77777777" w:rsidTr="00791CC4">
        <w:trPr>
          <w:trHeight w:val="340"/>
          <w:jc w:val="center"/>
          <w:trPrChange w:id="372" w:author="曾 翠红" w:date="2019-05-09T22:38:00Z">
            <w:trPr>
              <w:gridAfter w:val="0"/>
              <w:trHeight w:val="283"/>
              <w:jc w:val="center"/>
            </w:trPr>
          </w:trPrChange>
        </w:trPr>
        <w:tc>
          <w:tcPr>
            <w:tcW w:w="1185" w:type="dxa"/>
            <w:vMerge/>
            <w:vAlign w:val="center"/>
            <w:tcPrChange w:id="373" w:author="曾 翠红" w:date="2019-05-09T22:38:00Z">
              <w:tcPr>
                <w:tcW w:w="1185" w:type="dxa"/>
                <w:vMerge/>
                <w:vAlign w:val="center"/>
              </w:tcPr>
            </w:tcPrChange>
          </w:tcPr>
          <w:p w14:paraId="2CB24F6F" w14:textId="77777777" w:rsidR="00766DC7" w:rsidRPr="0015700C" w:rsidRDefault="00766DC7" w:rsidP="00281162">
            <w:pPr>
              <w:spacing w:after="0" w:line="240" w:lineRule="auto"/>
              <w:jc w:val="both"/>
              <w:rPr>
                <w:rFonts w:ascii="Times New Roman" w:hAnsi="Times New Roman" w:cs="Times New Roman"/>
                <w:color w:val="000000"/>
                <w:sz w:val="21"/>
                <w:szCs w:val="21"/>
              </w:rPr>
            </w:pPr>
          </w:p>
        </w:tc>
        <w:tc>
          <w:tcPr>
            <w:tcW w:w="1534" w:type="dxa"/>
            <w:shd w:val="clear" w:color="auto" w:fill="auto"/>
            <w:noWrap/>
            <w:vAlign w:val="center"/>
            <w:hideMark/>
            <w:tcPrChange w:id="374" w:author="曾 翠红" w:date="2019-05-09T22:38:00Z">
              <w:tcPr>
                <w:tcW w:w="1417" w:type="dxa"/>
                <w:shd w:val="clear" w:color="auto" w:fill="auto"/>
                <w:noWrap/>
                <w:vAlign w:val="center"/>
                <w:hideMark/>
              </w:tcPr>
            </w:tcPrChange>
          </w:tcPr>
          <w:p w14:paraId="4F9E0E6B" w14:textId="2AE957A3" w:rsidR="00766DC7" w:rsidRPr="0015700C" w:rsidRDefault="00766DC7" w:rsidP="00281162">
            <w:pPr>
              <w:spacing w:after="0" w:line="240" w:lineRule="auto"/>
              <w:ind w:firstLineChars="7" w:firstLine="15"/>
              <w:jc w:val="center"/>
              <w:rPr>
                <w:rFonts w:ascii="Times New Roman" w:hAnsi="Times New Roman" w:cs="Times New Roman"/>
                <w:color w:val="000000"/>
                <w:sz w:val="21"/>
                <w:szCs w:val="21"/>
              </w:rPr>
            </w:pPr>
            <w:del w:id="375" w:author="曾 翠红" w:date="2019-05-09T22:31:00Z">
              <w:r w:rsidRPr="0015700C" w:rsidDel="00B86D23">
                <w:rPr>
                  <w:rFonts w:ascii="Times New Roman" w:hAnsi="Times New Roman" w:cs="Times New Roman"/>
                  <w:color w:val="000000"/>
                  <w:sz w:val="21"/>
                  <w:szCs w:val="21"/>
                </w:rPr>
                <w:delText>两熟区小麦</w:delText>
              </w:r>
            </w:del>
            <w:ins w:id="376" w:author="曾 翠红" w:date="2019-05-09T22:31:00Z">
              <w:r w:rsidR="00B86D23">
                <w:rPr>
                  <w:rFonts w:ascii="Times New Roman" w:hAnsi="Times New Roman" w:cs="Times New Roman"/>
                  <w:color w:val="000000"/>
                  <w:sz w:val="21"/>
                  <w:szCs w:val="21"/>
                </w:rPr>
                <w:t>两熟区冬小麦</w:t>
              </w:r>
            </w:ins>
          </w:p>
        </w:tc>
        <w:tc>
          <w:tcPr>
            <w:tcW w:w="1017" w:type="dxa"/>
            <w:shd w:val="clear" w:color="auto" w:fill="auto"/>
            <w:noWrap/>
            <w:vAlign w:val="center"/>
            <w:hideMark/>
            <w:tcPrChange w:id="377" w:author="曾 翠红" w:date="2019-05-09T22:38:00Z">
              <w:tcPr>
                <w:tcW w:w="1134" w:type="dxa"/>
                <w:shd w:val="clear" w:color="auto" w:fill="auto"/>
                <w:noWrap/>
                <w:vAlign w:val="center"/>
                <w:hideMark/>
              </w:tcPr>
            </w:tcPrChange>
          </w:tcPr>
          <w:p w14:paraId="7D9C0871" w14:textId="77777777" w:rsidR="00766DC7" w:rsidRPr="0015700C" w:rsidRDefault="00766DC7" w:rsidP="00281162">
            <w:pPr>
              <w:spacing w:after="0" w:line="240" w:lineRule="auto"/>
              <w:jc w:val="right"/>
              <w:rPr>
                <w:rFonts w:ascii="Times New Roman" w:hAnsi="Times New Roman" w:cs="Times New Roman"/>
                <w:color w:val="000000"/>
                <w:sz w:val="21"/>
                <w:szCs w:val="21"/>
              </w:rPr>
            </w:pPr>
            <w:r w:rsidRPr="0015700C">
              <w:rPr>
                <w:rFonts w:ascii="Times New Roman" w:hAnsi="Times New Roman" w:cs="Times New Roman"/>
                <w:color w:val="000000"/>
                <w:sz w:val="21"/>
                <w:szCs w:val="21"/>
              </w:rPr>
              <w:t>-0.243***</w:t>
            </w:r>
          </w:p>
        </w:tc>
        <w:tc>
          <w:tcPr>
            <w:tcW w:w="850" w:type="dxa"/>
            <w:shd w:val="clear" w:color="auto" w:fill="auto"/>
            <w:noWrap/>
            <w:vAlign w:val="center"/>
            <w:hideMark/>
            <w:tcPrChange w:id="378" w:author="曾 翠红" w:date="2019-05-09T22:38:00Z">
              <w:tcPr>
                <w:tcW w:w="850" w:type="dxa"/>
                <w:shd w:val="clear" w:color="auto" w:fill="auto"/>
                <w:noWrap/>
                <w:vAlign w:val="center"/>
                <w:hideMark/>
              </w:tcPr>
            </w:tcPrChange>
          </w:tcPr>
          <w:p w14:paraId="65FCD4A1" w14:textId="77777777" w:rsidR="00766DC7" w:rsidRPr="0015700C" w:rsidRDefault="00766DC7" w:rsidP="00281162">
            <w:pPr>
              <w:spacing w:after="0" w:line="240" w:lineRule="auto"/>
              <w:rPr>
                <w:rFonts w:ascii="Times New Roman" w:hAnsi="Times New Roman" w:cs="Times New Roman"/>
                <w:color w:val="000000"/>
                <w:sz w:val="21"/>
                <w:szCs w:val="21"/>
              </w:rPr>
            </w:pPr>
            <w:r w:rsidRPr="0015700C">
              <w:rPr>
                <w:rFonts w:ascii="Times New Roman" w:hAnsi="Times New Roman" w:cs="Times New Roman"/>
                <w:color w:val="000000"/>
                <w:sz w:val="21"/>
                <w:szCs w:val="21"/>
              </w:rPr>
              <w:t>(0.028)</w:t>
            </w:r>
          </w:p>
        </w:tc>
        <w:tc>
          <w:tcPr>
            <w:tcW w:w="1134" w:type="dxa"/>
            <w:shd w:val="clear" w:color="auto" w:fill="auto"/>
            <w:noWrap/>
            <w:vAlign w:val="center"/>
            <w:hideMark/>
            <w:tcPrChange w:id="379" w:author="曾 翠红" w:date="2019-05-09T22:38:00Z">
              <w:tcPr>
                <w:tcW w:w="1134" w:type="dxa"/>
                <w:shd w:val="clear" w:color="auto" w:fill="auto"/>
                <w:noWrap/>
                <w:vAlign w:val="center"/>
                <w:hideMark/>
              </w:tcPr>
            </w:tcPrChange>
          </w:tcPr>
          <w:p w14:paraId="2F760ED0" w14:textId="77777777" w:rsidR="00766DC7" w:rsidRPr="0015700C" w:rsidRDefault="00766DC7" w:rsidP="00281162">
            <w:pPr>
              <w:spacing w:after="0" w:line="240" w:lineRule="auto"/>
              <w:jc w:val="right"/>
              <w:rPr>
                <w:rFonts w:ascii="Times New Roman" w:hAnsi="Times New Roman" w:cs="Times New Roman"/>
                <w:color w:val="000000"/>
                <w:sz w:val="21"/>
                <w:szCs w:val="21"/>
              </w:rPr>
            </w:pPr>
            <w:r w:rsidRPr="0015700C">
              <w:rPr>
                <w:rFonts w:ascii="Times New Roman" w:hAnsi="Times New Roman" w:cs="Times New Roman"/>
                <w:color w:val="000000"/>
                <w:sz w:val="21"/>
                <w:szCs w:val="21"/>
              </w:rPr>
              <w:t>-0.007</w:t>
            </w:r>
          </w:p>
        </w:tc>
        <w:tc>
          <w:tcPr>
            <w:tcW w:w="850" w:type="dxa"/>
            <w:shd w:val="clear" w:color="auto" w:fill="auto"/>
            <w:noWrap/>
            <w:vAlign w:val="center"/>
            <w:hideMark/>
            <w:tcPrChange w:id="380" w:author="曾 翠红" w:date="2019-05-09T22:38:00Z">
              <w:tcPr>
                <w:tcW w:w="850" w:type="dxa"/>
                <w:shd w:val="clear" w:color="auto" w:fill="auto"/>
                <w:noWrap/>
                <w:vAlign w:val="center"/>
                <w:hideMark/>
              </w:tcPr>
            </w:tcPrChange>
          </w:tcPr>
          <w:p w14:paraId="5F2311BC" w14:textId="77777777" w:rsidR="00766DC7" w:rsidRPr="0015700C" w:rsidRDefault="00766DC7" w:rsidP="00281162">
            <w:pPr>
              <w:spacing w:after="0" w:line="240" w:lineRule="auto"/>
              <w:rPr>
                <w:rFonts w:ascii="Times New Roman" w:hAnsi="Times New Roman" w:cs="Times New Roman"/>
                <w:color w:val="000000"/>
                <w:sz w:val="21"/>
                <w:szCs w:val="21"/>
              </w:rPr>
            </w:pPr>
            <w:r w:rsidRPr="0015700C">
              <w:rPr>
                <w:rFonts w:ascii="Times New Roman" w:hAnsi="Times New Roman" w:cs="Times New Roman"/>
                <w:color w:val="000000"/>
                <w:sz w:val="21"/>
                <w:szCs w:val="21"/>
              </w:rPr>
              <w:t>(0.011)</w:t>
            </w:r>
          </w:p>
        </w:tc>
        <w:tc>
          <w:tcPr>
            <w:tcW w:w="1135" w:type="dxa"/>
            <w:shd w:val="clear" w:color="auto" w:fill="auto"/>
            <w:noWrap/>
            <w:vAlign w:val="center"/>
            <w:hideMark/>
            <w:tcPrChange w:id="381" w:author="曾 翠红" w:date="2019-05-09T22:38:00Z">
              <w:tcPr>
                <w:tcW w:w="1135" w:type="dxa"/>
                <w:shd w:val="clear" w:color="auto" w:fill="auto"/>
                <w:noWrap/>
                <w:vAlign w:val="center"/>
                <w:hideMark/>
              </w:tcPr>
            </w:tcPrChange>
          </w:tcPr>
          <w:p w14:paraId="5F6C40C5" w14:textId="77777777" w:rsidR="00766DC7" w:rsidRPr="0015700C" w:rsidRDefault="00766DC7" w:rsidP="00281162">
            <w:pPr>
              <w:spacing w:after="0" w:line="240" w:lineRule="auto"/>
              <w:jc w:val="right"/>
              <w:rPr>
                <w:rFonts w:ascii="Times New Roman" w:hAnsi="Times New Roman" w:cs="Times New Roman"/>
                <w:color w:val="000000"/>
                <w:sz w:val="21"/>
                <w:szCs w:val="21"/>
              </w:rPr>
            </w:pPr>
            <w:r w:rsidRPr="0015700C">
              <w:rPr>
                <w:rFonts w:ascii="Times New Roman" w:hAnsi="Times New Roman" w:cs="Times New Roman"/>
                <w:color w:val="000000"/>
                <w:sz w:val="21"/>
                <w:szCs w:val="21"/>
              </w:rPr>
              <w:t>2.415***</w:t>
            </w:r>
          </w:p>
        </w:tc>
        <w:tc>
          <w:tcPr>
            <w:tcW w:w="850" w:type="dxa"/>
            <w:shd w:val="clear" w:color="auto" w:fill="auto"/>
            <w:noWrap/>
            <w:vAlign w:val="center"/>
            <w:hideMark/>
            <w:tcPrChange w:id="382" w:author="曾 翠红" w:date="2019-05-09T22:38:00Z">
              <w:tcPr>
                <w:tcW w:w="850" w:type="dxa"/>
                <w:shd w:val="clear" w:color="auto" w:fill="auto"/>
                <w:noWrap/>
                <w:vAlign w:val="center"/>
                <w:hideMark/>
              </w:tcPr>
            </w:tcPrChange>
          </w:tcPr>
          <w:p w14:paraId="56FDBFD9" w14:textId="77777777" w:rsidR="00766DC7" w:rsidRPr="0015700C" w:rsidRDefault="00766DC7" w:rsidP="00281162">
            <w:pPr>
              <w:spacing w:after="0" w:line="240" w:lineRule="auto"/>
              <w:rPr>
                <w:rFonts w:ascii="Times New Roman" w:hAnsi="Times New Roman" w:cs="Times New Roman"/>
                <w:color w:val="000000"/>
                <w:sz w:val="21"/>
                <w:szCs w:val="21"/>
              </w:rPr>
            </w:pPr>
            <w:r w:rsidRPr="0015700C">
              <w:rPr>
                <w:rFonts w:ascii="Times New Roman" w:hAnsi="Times New Roman" w:cs="Times New Roman"/>
                <w:color w:val="000000"/>
                <w:sz w:val="21"/>
                <w:szCs w:val="21"/>
              </w:rPr>
              <w:t>(0.023)</w:t>
            </w:r>
          </w:p>
        </w:tc>
      </w:tr>
      <w:tr w:rsidR="00766DC7" w:rsidRPr="004E72D4" w14:paraId="1492F028" w14:textId="77777777" w:rsidTr="00791CC4">
        <w:trPr>
          <w:trHeight w:val="340"/>
          <w:jc w:val="center"/>
          <w:trPrChange w:id="383" w:author="曾 翠红" w:date="2019-05-09T22:38:00Z">
            <w:trPr>
              <w:gridAfter w:val="0"/>
              <w:trHeight w:val="283"/>
              <w:jc w:val="center"/>
            </w:trPr>
          </w:trPrChange>
        </w:trPr>
        <w:tc>
          <w:tcPr>
            <w:tcW w:w="1185" w:type="dxa"/>
            <w:vMerge/>
            <w:vAlign w:val="center"/>
            <w:tcPrChange w:id="384" w:author="曾 翠红" w:date="2019-05-09T22:38:00Z">
              <w:tcPr>
                <w:tcW w:w="1185" w:type="dxa"/>
                <w:vMerge/>
                <w:vAlign w:val="center"/>
              </w:tcPr>
            </w:tcPrChange>
          </w:tcPr>
          <w:p w14:paraId="5D579830" w14:textId="77777777" w:rsidR="00766DC7" w:rsidRPr="0015700C" w:rsidRDefault="00766DC7" w:rsidP="00281162">
            <w:pPr>
              <w:spacing w:after="0" w:line="240" w:lineRule="auto"/>
              <w:jc w:val="both"/>
              <w:rPr>
                <w:rFonts w:ascii="Times New Roman" w:hAnsi="Times New Roman" w:cs="Times New Roman"/>
                <w:color w:val="000000"/>
                <w:sz w:val="21"/>
                <w:szCs w:val="21"/>
              </w:rPr>
            </w:pPr>
          </w:p>
        </w:tc>
        <w:tc>
          <w:tcPr>
            <w:tcW w:w="1534" w:type="dxa"/>
            <w:shd w:val="clear" w:color="auto" w:fill="auto"/>
            <w:noWrap/>
            <w:vAlign w:val="center"/>
            <w:hideMark/>
            <w:tcPrChange w:id="385" w:author="曾 翠红" w:date="2019-05-09T22:38:00Z">
              <w:tcPr>
                <w:tcW w:w="1417" w:type="dxa"/>
                <w:shd w:val="clear" w:color="auto" w:fill="auto"/>
                <w:noWrap/>
                <w:vAlign w:val="center"/>
                <w:hideMark/>
              </w:tcPr>
            </w:tcPrChange>
          </w:tcPr>
          <w:p w14:paraId="0476406F" w14:textId="24D588D9" w:rsidR="00766DC7" w:rsidRPr="0015700C" w:rsidRDefault="00766DC7" w:rsidP="00281162">
            <w:pPr>
              <w:spacing w:after="0" w:line="240" w:lineRule="auto"/>
              <w:ind w:firstLineChars="7" w:firstLine="15"/>
              <w:jc w:val="center"/>
              <w:rPr>
                <w:rFonts w:ascii="Times New Roman" w:hAnsi="Times New Roman" w:cs="Times New Roman"/>
                <w:color w:val="000000"/>
                <w:sz w:val="21"/>
                <w:szCs w:val="21"/>
              </w:rPr>
            </w:pPr>
            <w:del w:id="386" w:author="曾 翠红" w:date="2019-05-07T10:33:00Z">
              <w:r w:rsidRPr="0015700C" w:rsidDel="009314E9">
                <w:rPr>
                  <w:rFonts w:ascii="Times New Roman" w:hAnsi="Times New Roman" w:cs="Times New Roman"/>
                  <w:color w:val="000000"/>
                  <w:sz w:val="21"/>
                  <w:szCs w:val="21"/>
                </w:rPr>
                <w:delText>稻谷</w:delText>
              </w:r>
            </w:del>
            <w:ins w:id="387" w:author="曾 翠红" w:date="2019-05-07T10:33:00Z">
              <w:r w:rsidR="009314E9">
                <w:rPr>
                  <w:rFonts w:ascii="Times New Roman" w:hAnsi="Times New Roman" w:cs="Times New Roman"/>
                  <w:color w:val="000000"/>
                  <w:sz w:val="21"/>
                  <w:szCs w:val="21"/>
                </w:rPr>
                <w:t>水稻</w:t>
              </w:r>
            </w:ins>
          </w:p>
        </w:tc>
        <w:tc>
          <w:tcPr>
            <w:tcW w:w="1017" w:type="dxa"/>
            <w:shd w:val="clear" w:color="auto" w:fill="auto"/>
            <w:noWrap/>
            <w:vAlign w:val="center"/>
            <w:hideMark/>
            <w:tcPrChange w:id="388" w:author="曾 翠红" w:date="2019-05-09T22:38:00Z">
              <w:tcPr>
                <w:tcW w:w="1134" w:type="dxa"/>
                <w:shd w:val="clear" w:color="auto" w:fill="auto"/>
                <w:noWrap/>
                <w:vAlign w:val="center"/>
                <w:hideMark/>
              </w:tcPr>
            </w:tcPrChange>
          </w:tcPr>
          <w:p w14:paraId="47929161" w14:textId="77777777" w:rsidR="00766DC7" w:rsidRPr="0015700C" w:rsidRDefault="00766DC7" w:rsidP="00281162">
            <w:pPr>
              <w:spacing w:after="0" w:line="240" w:lineRule="auto"/>
              <w:jc w:val="right"/>
              <w:rPr>
                <w:rFonts w:ascii="Times New Roman" w:hAnsi="Times New Roman" w:cs="Times New Roman"/>
                <w:color w:val="000000"/>
                <w:sz w:val="21"/>
                <w:szCs w:val="21"/>
              </w:rPr>
            </w:pPr>
            <w:r w:rsidRPr="0015700C">
              <w:rPr>
                <w:rFonts w:ascii="Times New Roman" w:hAnsi="Times New Roman" w:cs="Times New Roman"/>
                <w:color w:val="000000"/>
                <w:sz w:val="21"/>
                <w:szCs w:val="21"/>
              </w:rPr>
              <w:t>-0.278***</w:t>
            </w:r>
          </w:p>
        </w:tc>
        <w:tc>
          <w:tcPr>
            <w:tcW w:w="850" w:type="dxa"/>
            <w:shd w:val="clear" w:color="auto" w:fill="auto"/>
            <w:noWrap/>
            <w:vAlign w:val="center"/>
            <w:hideMark/>
            <w:tcPrChange w:id="389" w:author="曾 翠红" w:date="2019-05-09T22:38:00Z">
              <w:tcPr>
                <w:tcW w:w="850" w:type="dxa"/>
                <w:shd w:val="clear" w:color="auto" w:fill="auto"/>
                <w:noWrap/>
                <w:vAlign w:val="center"/>
                <w:hideMark/>
              </w:tcPr>
            </w:tcPrChange>
          </w:tcPr>
          <w:p w14:paraId="5CE012C6" w14:textId="77777777" w:rsidR="00766DC7" w:rsidRPr="0015700C" w:rsidRDefault="00766DC7" w:rsidP="00281162">
            <w:pPr>
              <w:spacing w:after="0" w:line="240" w:lineRule="auto"/>
              <w:rPr>
                <w:rFonts w:ascii="Times New Roman" w:hAnsi="Times New Roman" w:cs="Times New Roman"/>
                <w:color w:val="000000"/>
                <w:sz w:val="21"/>
                <w:szCs w:val="21"/>
              </w:rPr>
            </w:pPr>
            <w:r w:rsidRPr="0015700C">
              <w:rPr>
                <w:rFonts w:ascii="Times New Roman" w:hAnsi="Times New Roman" w:cs="Times New Roman"/>
                <w:color w:val="000000"/>
                <w:sz w:val="21"/>
                <w:szCs w:val="21"/>
              </w:rPr>
              <w:t>(0.030)</w:t>
            </w:r>
          </w:p>
        </w:tc>
        <w:tc>
          <w:tcPr>
            <w:tcW w:w="1134" w:type="dxa"/>
            <w:shd w:val="clear" w:color="auto" w:fill="auto"/>
            <w:noWrap/>
            <w:vAlign w:val="center"/>
            <w:hideMark/>
            <w:tcPrChange w:id="390" w:author="曾 翠红" w:date="2019-05-09T22:38:00Z">
              <w:tcPr>
                <w:tcW w:w="1134" w:type="dxa"/>
                <w:shd w:val="clear" w:color="auto" w:fill="auto"/>
                <w:noWrap/>
                <w:vAlign w:val="center"/>
                <w:hideMark/>
              </w:tcPr>
            </w:tcPrChange>
          </w:tcPr>
          <w:p w14:paraId="1B3D1C49" w14:textId="77777777" w:rsidR="00766DC7" w:rsidRPr="0015700C" w:rsidRDefault="00766DC7" w:rsidP="00281162">
            <w:pPr>
              <w:spacing w:after="0" w:line="240" w:lineRule="auto"/>
              <w:jc w:val="right"/>
              <w:rPr>
                <w:rFonts w:ascii="Times New Roman" w:hAnsi="Times New Roman" w:cs="Times New Roman"/>
                <w:color w:val="000000"/>
                <w:sz w:val="21"/>
                <w:szCs w:val="21"/>
              </w:rPr>
            </w:pPr>
            <w:r w:rsidRPr="0015700C">
              <w:rPr>
                <w:rFonts w:ascii="Times New Roman" w:hAnsi="Times New Roman" w:cs="Times New Roman"/>
                <w:color w:val="000000"/>
                <w:sz w:val="21"/>
                <w:szCs w:val="21"/>
              </w:rPr>
              <w:t>0.006</w:t>
            </w:r>
          </w:p>
        </w:tc>
        <w:tc>
          <w:tcPr>
            <w:tcW w:w="850" w:type="dxa"/>
            <w:shd w:val="clear" w:color="auto" w:fill="auto"/>
            <w:noWrap/>
            <w:vAlign w:val="center"/>
            <w:hideMark/>
            <w:tcPrChange w:id="391" w:author="曾 翠红" w:date="2019-05-09T22:38:00Z">
              <w:tcPr>
                <w:tcW w:w="850" w:type="dxa"/>
                <w:shd w:val="clear" w:color="auto" w:fill="auto"/>
                <w:noWrap/>
                <w:vAlign w:val="center"/>
                <w:hideMark/>
              </w:tcPr>
            </w:tcPrChange>
          </w:tcPr>
          <w:p w14:paraId="1272D4A5" w14:textId="77777777" w:rsidR="00766DC7" w:rsidRPr="0015700C" w:rsidRDefault="00766DC7" w:rsidP="00281162">
            <w:pPr>
              <w:spacing w:after="0" w:line="240" w:lineRule="auto"/>
              <w:rPr>
                <w:rFonts w:ascii="Times New Roman" w:hAnsi="Times New Roman" w:cs="Times New Roman"/>
                <w:color w:val="000000"/>
                <w:sz w:val="21"/>
                <w:szCs w:val="21"/>
              </w:rPr>
            </w:pPr>
            <w:r w:rsidRPr="0015700C">
              <w:rPr>
                <w:rFonts w:ascii="Times New Roman" w:hAnsi="Times New Roman" w:cs="Times New Roman"/>
                <w:color w:val="000000"/>
                <w:sz w:val="21"/>
                <w:szCs w:val="21"/>
              </w:rPr>
              <w:t>(0.011)</w:t>
            </w:r>
          </w:p>
        </w:tc>
        <w:tc>
          <w:tcPr>
            <w:tcW w:w="1135" w:type="dxa"/>
            <w:shd w:val="clear" w:color="auto" w:fill="auto"/>
            <w:noWrap/>
            <w:vAlign w:val="center"/>
            <w:hideMark/>
            <w:tcPrChange w:id="392" w:author="曾 翠红" w:date="2019-05-09T22:38:00Z">
              <w:tcPr>
                <w:tcW w:w="1135" w:type="dxa"/>
                <w:shd w:val="clear" w:color="auto" w:fill="auto"/>
                <w:noWrap/>
                <w:vAlign w:val="center"/>
                <w:hideMark/>
              </w:tcPr>
            </w:tcPrChange>
          </w:tcPr>
          <w:p w14:paraId="5A54734A" w14:textId="77777777" w:rsidR="00766DC7" w:rsidRPr="0015700C" w:rsidRDefault="00766DC7" w:rsidP="00281162">
            <w:pPr>
              <w:spacing w:after="0" w:line="240" w:lineRule="auto"/>
              <w:jc w:val="right"/>
              <w:rPr>
                <w:rFonts w:ascii="Times New Roman" w:hAnsi="Times New Roman" w:cs="Times New Roman"/>
                <w:color w:val="000000"/>
                <w:sz w:val="21"/>
                <w:szCs w:val="21"/>
              </w:rPr>
            </w:pPr>
            <w:r w:rsidRPr="0015700C">
              <w:rPr>
                <w:rFonts w:ascii="Times New Roman" w:hAnsi="Times New Roman" w:cs="Times New Roman"/>
                <w:color w:val="000000"/>
                <w:sz w:val="21"/>
                <w:szCs w:val="21"/>
              </w:rPr>
              <w:t>3.105***</w:t>
            </w:r>
          </w:p>
        </w:tc>
        <w:tc>
          <w:tcPr>
            <w:tcW w:w="850" w:type="dxa"/>
            <w:shd w:val="clear" w:color="auto" w:fill="auto"/>
            <w:noWrap/>
            <w:vAlign w:val="center"/>
            <w:hideMark/>
            <w:tcPrChange w:id="393" w:author="曾 翠红" w:date="2019-05-09T22:38:00Z">
              <w:tcPr>
                <w:tcW w:w="850" w:type="dxa"/>
                <w:shd w:val="clear" w:color="auto" w:fill="auto"/>
                <w:noWrap/>
                <w:vAlign w:val="center"/>
                <w:hideMark/>
              </w:tcPr>
            </w:tcPrChange>
          </w:tcPr>
          <w:p w14:paraId="74D7C44F" w14:textId="77777777" w:rsidR="00766DC7" w:rsidRPr="0015700C" w:rsidRDefault="00766DC7" w:rsidP="00281162">
            <w:pPr>
              <w:spacing w:after="0" w:line="240" w:lineRule="auto"/>
              <w:rPr>
                <w:rFonts w:ascii="Times New Roman" w:hAnsi="Times New Roman" w:cs="Times New Roman"/>
                <w:color w:val="000000"/>
                <w:sz w:val="21"/>
                <w:szCs w:val="21"/>
              </w:rPr>
            </w:pPr>
            <w:r w:rsidRPr="0015700C">
              <w:rPr>
                <w:rFonts w:ascii="Times New Roman" w:hAnsi="Times New Roman" w:cs="Times New Roman"/>
                <w:color w:val="000000"/>
                <w:sz w:val="21"/>
                <w:szCs w:val="21"/>
              </w:rPr>
              <w:t>(0.022)</w:t>
            </w:r>
          </w:p>
        </w:tc>
      </w:tr>
      <w:tr w:rsidR="00766DC7" w:rsidRPr="004E72D4" w14:paraId="4BC67558" w14:textId="77777777" w:rsidTr="00791CC4">
        <w:trPr>
          <w:trHeight w:val="340"/>
          <w:jc w:val="center"/>
          <w:trPrChange w:id="394" w:author="曾 翠红" w:date="2019-05-09T22:38:00Z">
            <w:trPr>
              <w:gridAfter w:val="0"/>
              <w:trHeight w:val="283"/>
              <w:jc w:val="center"/>
            </w:trPr>
          </w:trPrChange>
        </w:trPr>
        <w:tc>
          <w:tcPr>
            <w:tcW w:w="1185" w:type="dxa"/>
            <w:vMerge w:val="restart"/>
            <w:tcPrChange w:id="395" w:author="曾 翠红" w:date="2019-05-09T22:38:00Z">
              <w:tcPr>
                <w:tcW w:w="1185" w:type="dxa"/>
                <w:vMerge w:val="restart"/>
              </w:tcPr>
            </w:tcPrChange>
          </w:tcPr>
          <w:p w14:paraId="6413DFE8" w14:textId="77777777" w:rsidR="00766DC7" w:rsidRPr="0015700C" w:rsidRDefault="00766DC7" w:rsidP="00281162">
            <w:pPr>
              <w:spacing w:after="0" w:line="240" w:lineRule="auto"/>
              <w:jc w:val="both"/>
              <w:rPr>
                <w:rFonts w:ascii="Times New Roman" w:hAnsi="Times New Roman" w:cs="Times New Roman"/>
                <w:color w:val="000000"/>
                <w:sz w:val="21"/>
                <w:szCs w:val="21"/>
              </w:rPr>
            </w:pPr>
            <w:r w:rsidRPr="0015700C">
              <w:rPr>
                <w:rFonts w:ascii="Times New Roman" w:hAnsi="Times New Roman" w:cs="Times New Roman"/>
                <w:b/>
                <w:i/>
                <w:iCs/>
                <w:color w:val="000000"/>
                <w:sz w:val="21"/>
                <w:szCs w:val="21"/>
              </w:rPr>
              <w:t>lnfertile</w:t>
            </w:r>
          </w:p>
        </w:tc>
        <w:tc>
          <w:tcPr>
            <w:tcW w:w="1534" w:type="dxa"/>
            <w:shd w:val="clear" w:color="auto" w:fill="auto"/>
            <w:noWrap/>
            <w:vAlign w:val="center"/>
            <w:hideMark/>
            <w:tcPrChange w:id="396" w:author="曾 翠红" w:date="2019-05-09T22:38:00Z">
              <w:tcPr>
                <w:tcW w:w="1417" w:type="dxa"/>
                <w:shd w:val="clear" w:color="auto" w:fill="auto"/>
                <w:noWrap/>
                <w:vAlign w:val="center"/>
                <w:hideMark/>
              </w:tcPr>
            </w:tcPrChange>
          </w:tcPr>
          <w:p w14:paraId="6981BC04" w14:textId="6A3CA15A" w:rsidR="00766DC7" w:rsidRPr="0015700C" w:rsidRDefault="00766DC7" w:rsidP="00281162">
            <w:pPr>
              <w:spacing w:after="0" w:line="240" w:lineRule="auto"/>
              <w:ind w:firstLineChars="7" w:firstLine="15"/>
              <w:jc w:val="center"/>
              <w:rPr>
                <w:rFonts w:ascii="Times New Roman" w:hAnsi="Times New Roman" w:cs="Times New Roman"/>
                <w:color w:val="000000"/>
                <w:sz w:val="21"/>
                <w:szCs w:val="21"/>
              </w:rPr>
            </w:pPr>
            <w:del w:id="397" w:author="曾 翠红" w:date="2019-05-09T22:31:00Z">
              <w:r w:rsidRPr="0015700C" w:rsidDel="00B86D23">
                <w:rPr>
                  <w:rFonts w:ascii="Times New Roman" w:hAnsi="Times New Roman" w:cs="Times New Roman"/>
                  <w:color w:val="000000"/>
                  <w:sz w:val="21"/>
                  <w:szCs w:val="21"/>
                </w:rPr>
                <w:delText>一熟区玉米</w:delText>
              </w:r>
            </w:del>
            <w:ins w:id="398" w:author="曾 翠红" w:date="2019-05-09T22:31:00Z">
              <w:r w:rsidR="00B86D23">
                <w:rPr>
                  <w:rFonts w:ascii="Times New Roman" w:hAnsi="Times New Roman" w:cs="Times New Roman"/>
                  <w:color w:val="000000"/>
                  <w:sz w:val="21"/>
                  <w:szCs w:val="21"/>
                </w:rPr>
                <w:t>一熟区春玉米</w:t>
              </w:r>
            </w:ins>
          </w:p>
        </w:tc>
        <w:tc>
          <w:tcPr>
            <w:tcW w:w="1017" w:type="dxa"/>
            <w:shd w:val="clear" w:color="auto" w:fill="auto"/>
            <w:noWrap/>
            <w:vAlign w:val="center"/>
            <w:hideMark/>
            <w:tcPrChange w:id="399" w:author="曾 翠红" w:date="2019-05-09T22:38:00Z">
              <w:tcPr>
                <w:tcW w:w="1134" w:type="dxa"/>
                <w:shd w:val="clear" w:color="auto" w:fill="auto"/>
                <w:noWrap/>
                <w:vAlign w:val="center"/>
                <w:hideMark/>
              </w:tcPr>
            </w:tcPrChange>
          </w:tcPr>
          <w:p w14:paraId="3116E582" w14:textId="77777777" w:rsidR="00766DC7" w:rsidRPr="0015700C" w:rsidRDefault="00766DC7" w:rsidP="00281162">
            <w:pPr>
              <w:spacing w:after="0" w:line="240" w:lineRule="auto"/>
              <w:jc w:val="right"/>
              <w:rPr>
                <w:rFonts w:ascii="Times New Roman" w:hAnsi="Times New Roman" w:cs="Times New Roman"/>
                <w:color w:val="000000"/>
                <w:sz w:val="21"/>
                <w:szCs w:val="21"/>
              </w:rPr>
            </w:pPr>
            <w:r w:rsidRPr="0015700C">
              <w:rPr>
                <w:rFonts w:ascii="Times New Roman" w:hAnsi="Times New Roman" w:cs="Times New Roman"/>
                <w:color w:val="000000"/>
                <w:sz w:val="21"/>
                <w:szCs w:val="21"/>
              </w:rPr>
              <w:t>-0.235***</w:t>
            </w:r>
          </w:p>
        </w:tc>
        <w:tc>
          <w:tcPr>
            <w:tcW w:w="850" w:type="dxa"/>
            <w:shd w:val="clear" w:color="auto" w:fill="auto"/>
            <w:noWrap/>
            <w:vAlign w:val="center"/>
            <w:hideMark/>
            <w:tcPrChange w:id="400" w:author="曾 翠红" w:date="2019-05-09T22:38:00Z">
              <w:tcPr>
                <w:tcW w:w="850" w:type="dxa"/>
                <w:shd w:val="clear" w:color="auto" w:fill="auto"/>
                <w:noWrap/>
                <w:vAlign w:val="center"/>
                <w:hideMark/>
              </w:tcPr>
            </w:tcPrChange>
          </w:tcPr>
          <w:p w14:paraId="566F6FF6" w14:textId="77777777" w:rsidR="00766DC7" w:rsidRPr="0015700C" w:rsidRDefault="00766DC7" w:rsidP="00281162">
            <w:pPr>
              <w:spacing w:after="0" w:line="240" w:lineRule="auto"/>
              <w:rPr>
                <w:rFonts w:ascii="Times New Roman" w:hAnsi="Times New Roman" w:cs="Times New Roman"/>
                <w:color w:val="000000"/>
                <w:sz w:val="21"/>
                <w:szCs w:val="21"/>
              </w:rPr>
            </w:pPr>
            <w:r w:rsidRPr="0015700C">
              <w:rPr>
                <w:rFonts w:ascii="Times New Roman" w:hAnsi="Times New Roman" w:cs="Times New Roman"/>
                <w:color w:val="000000"/>
                <w:sz w:val="21"/>
                <w:szCs w:val="21"/>
              </w:rPr>
              <w:t>(0.021)</w:t>
            </w:r>
          </w:p>
        </w:tc>
        <w:tc>
          <w:tcPr>
            <w:tcW w:w="1134" w:type="dxa"/>
            <w:shd w:val="clear" w:color="auto" w:fill="auto"/>
            <w:noWrap/>
            <w:vAlign w:val="center"/>
            <w:hideMark/>
            <w:tcPrChange w:id="401" w:author="曾 翠红" w:date="2019-05-09T22:38:00Z">
              <w:tcPr>
                <w:tcW w:w="1134" w:type="dxa"/>
                <w:shd w:val="clear" w:color="auto" w:fill="auto"/>
                <w:noWrap/>
                <w:vAlign w:val="center"/>
                <w:hideMark/>
              </w:tcPr>
            </w:tcPrChange>
          </w:tcPr>
          <w:p w14:paraId="0C271201" w14:textId="77777777" w:rsidR="00766DC7" w:rsidRPr="0015700C" w:rsidRDefault="00766DC7" w:rsidP="00281162">
            <w:pPr>
              <w:spacing w:after="0" w:line="240" w:lineRule="auto"/>
              <w:jc w:val="right"/>
              <w:rPr>
                <w:rFonts w:ascii="Times New Roman" w:hAnsi="Times New Roman" w:cs="Times New Roman"/>
                <w:color w:val="000000"/>
                <w:sz w:val="21"/>
                <w:szCs w:val="21"/>
              </w:rPr>
            </w:pPr>
            <w:r w:rsidRPr="0015700C">
              <w:rPr>
                <w:rFonts w:ascii="Times New Roman" w:hAnsi="Times New Roman" w:cs="Times New Roman"/>
                <w:color w:val="000000"/>
                <w:sz w:val="21"/>
                <w:szCs w:val="21"/>
              </w:rPr>
              <w:t>0.03***</w:t>
            </w:r>
          </w:p>
        </w:tc>
        <w:tc>
          <w:tcPr>
            <w:tcW w:w="850" w:type="dxa"/>
            <w:shd w:val="clear" w:color="auto" w:fill="auto"/>
            <w:noWrap/>
            <w:vAlign w:val="center"/>
            <w:hideMark/>
            <w:tcPrChange w:id="402" w:author="曾 翠红" w:date="2019-05-09T22:38:00Z">
              <w:tcPr>
                <w:tcW w:w="850" w:type="dxa"/>
                <w:shd w:val="clear" w:color="auto" w:fill="auto"/>
                <w:noWrap/>
                <w:vAlign w:val="center"/>
                <w:hideMark/>
              </w:tcPr>
            </w:tcPrChange>
          </w:tcPr>
          <w:p w14:paraId="51EA577A" w14:textId="77777777" w:rsidR="00766DC7" w:rsidRPr="0015700C" w:rsidRDefault="00766DC7" w:rsidP="00281162">
            <w:pPr>
              <w:spacing w:after="0" w:line="240" w:lineRule="auto"/>
              <w:rPr>
                <w:rFonts w:ascii="Times New Roman" w:hAnsi="Times New Roman" w:cs="Times New Roman"/>
                <w:color w:val="000000"/>
                <w:sz w:val="21"/>
                <w:szCs w:val="21"/>
              </w:rPr>
            </w:pPr>
            <w:r w:rsidRPr="0015700C">
              <w:rPr>
                <w:rFonts w:ascii="Times New Roman" w:hAnsi="Times New Roman" w:cs="Times New Roman"/>
                <w:color w:val="000000"/>
                <w:sz w:val="21"/>
                <w:szCs w:val="21"/>
              </w:rPr>
              <w:t>(0.005)</w:t>
            </w:r>
          </w:p>
        </w:tc>
        <w:tc>
          <w:tcPr>
            <w:tcW w:w="1135" w:type="dxa"/>
            <w:shd w:val="clear" w:color="auto" w:fill="auto"/>
            <w:noWrap/>
            <w:vAlign w:val="center"/>
            <w:hideMark/>
            <w:tcPrChange w:id="403" w:author="曾 翠红" w:date="2019-05-09T22:38:00Z">
              <w:tcPr>
                <w:tcW w:w="1135" w:type="dxa"/>
                <w:shd w:val="clear" w:color="auto" w:fill="auto"/>
                <w:noWrap/>
                <w:vAlign w:val="center"/>
                <w:hideMark/>
              </w:tcPr>
            </w:tcPrChange>
          </w:tcPr>
          <w:p w14:paraId="262AB61E" w14:textId="77777777" w:rsidR="00766DC7" w:rsidRPr="0015700C" w:rsidRDefault="00766DC7" w:rsidP="00281162">
            <w:pPr>
              <w:spacing w:after="0" w:line="240" w:lineRule="auto"/>
              <w:jc w:val="right"/>
              <w:rPr>
                <w:rFonts w:ascii="Times New Roman" w:hAnsi="Times New Roman" w:cs="Times New Roman"/>
                <w:color w:val="000000"/>
                <w:sz w:val="21"/>
                <w:szCs w:val="21"/>
              </w:rPr>
            </w:pPr>
            <w:r w:rsidRPr="0015700C">
              <w:rPr>
                <w:rFonts w:ascii="Times New Roman" w:hAnsi="Times New Roman" w:cs="Times New Roman"/>
                <w:color w:val="000000"/>
                <w:sz w:val="21"/>
                <w:szCs w:val="21"/>
              </w:rPr>
              <w:t>5.265***</w:t>
            </w:r>
          </w:p>
        </w:tc>
        <w:tc>
          <w:tcPr>
            <w:tcW w:w="850" w:type="dxa"/>
            <w:shd w:val="clear" w:color="auto" w:fill="auto"/>
            <w:noWrap/>
            <w:vAlign w:val="center"/>
            <w:hideMark/>
            <w:tcPrChange w:id="404" w:author="曾 翠红" w:date="2019-05-09T22:38:00Z">
              <w:tcPr>
                <w:tcW w:w="850" w:type="dxa"/>
                <w:shd w:val="clear" w:color="auto" w:fill="auto"/>
                <w:noWrap/>
                <w:vAlign w:val="center"/>
                <w:hideMark/>
              </w:tcPr>
            </w:tcPrChange>
          </w:tcPr>
          <w:p w14:paraId="4F996BB9" w14:textId="77777777" w:rsidR="00766DC7" w:rsidRPr="0015700C" w:rsidRDefault="00766DC7" w:rsidP="00281162">
            <w:pPr>
              <w:spacing w:after="0" w:line="240" w:lineRule="auto"/>
              <w:rPr>
                <w:rFonts w:ascii="Times New Roman" w:hAnsi="Times New Roman" w:cs="Times New Roman"/>
                <w:color w:val="000000"/>
                <w:sz w:val="21"/>
                <w:szCs w:val="21"/>
              </w:rPr>
            </w:pPr>
            <w:r w:rsidRPr="0015700C">
              <w:rPr>
                <w:rFonts w:ascii="Times New Roman" w:hAnsi="Times New Roman" w:cs="Times New Roman"/>
                <w:color w:val="000000"/>
                <w:sz w:val="21"/>
                <w:szCs w:val="21"/>
              </w:rPr>
              <w:t>(0.023)</w:t>
            </w:r>
          </w:p>
        </w:tc>
      </w:tr>
      <w:tr w:rsidR="00766DC7" w:rsidRPr="004E72D4" w14:paraId="4DA720D2" w14:textId="77777777" w:rsidTr="00791CC4">
        <w:trPr>
          <w:trHeight w:val="340"/>
          <w:jc w:val="center"/>
          <w:trPrChange w:id="405" w:author="曾 翠红" w:date="2019-05-09T22:38:00Z">
            <w:trPr>
              <w:gridAfter w:val="0"/>
              <w:trHeight w:val="283"/>
              <w:jc w:val="center"/>
            </w:trPr>
          </w:trPrChange>
        </w:trPr>
        <w:tc>
          <w:tcPr>
            <w:tcW w:w="1185" w:type="dxa"/>
            <w:vMerge/>
            <w:tcPrChange w:id="406" w:author="曾 翠红" w:date="2019-05-09T22:38:00Z">
              <w:tcPr>
                <w:tcW w:w="1185" w:type="dxa"/>
                <w:vMerge/>
              </w:tcPr>
            </w:tcPrChange>
          </w:tcPr>
          <w:p w14:paraId="17908258" w14:textId="77777777" w:rsidR="00766DC7" w:rsidRPr="0015700C" w:rsidRDefault="00766DC7" w:rsidP="00281162">
            <w:pPr>
              <w:spacing w:after="0" w:line="240" w:lineRule="auto"/>
              <w:jc w:val="both"/>
              <w:rPr>
                <w:rFonts w:ascii="Times New Roman" w:hAnsi="Times New Roman" w:cs="Times New Roman"/>
                <w:color w:val="000000"/>
                <w:sz w:val="21"/>
                <w:szCs w:val="21"/>
              </w:rPr>
            </w:pPr>
          </w:p>
        </w:tc>
        <w:tc>
          <w:tcPr>
            <w:tcW w:w="1534" w:type="dxa"/>
            <w:shd w:val="clear" w:color="auto" w:fill="auto"/>
            <w:noWrap/>
            <w:vAlign w:val="center"/>
            <w:hideMark/>
            <w:tcPrChange w:id="407" w:author="曾 翠红" w:date="2019-05-09T22:38:00Z">
              <w:tcPr>
                <w:tcW w:w="1417" w:type="dxa"/>
                <w:shd w:val="clear" w:color="auto" w:fill="auto"/>
                <w:noWrap/>
                <w:vAlign w:val="center"/>
                <w:hideMark/>
              </w:tcPr>
            </w:tcPrChange>
          </w:tcPr>
          <w:p w14:paraId="1DE5277D" w14:textId="1C9FF000" w:rsidR="00766DC7" w:rsidRPr="0015700C" w:rsidRDefault="00766DC7" w:rsidP="00281162">
            <w:pPr>
              <w:spacing w:after="0" w:line="240" w:lineRule="auto"/>
              <w:ind w:firstLineChars="7" w:firstLine="15"/>
              <w:jc w:val="center"/>
              <w:rPr>
                <w:rFonts w:ascii="Times New Roman" w:hAnsi="Times New Roman" w:cs="Times New Roman"/>
                <w:color w:val="000000"/>
                <w:sz w:val="21"/>
                <w:szCs w:val="21"/>
              </w:rPr>
            </w:pPr>
            <w:del w:id="408" w:author="曾 翠红" w:date="2019-05-09T22:31:00Z">
              <w:r w:rsidRPr="0015700C" w:rsidDel="00B86D23">
                <w:rPr>
                  <w:rFonts w:ascii="Times New Roman" w:hAnsi="Times New Roman" w:cs="Times New Roman"/>
                  <w:color w:val="000000"/>
                  <w:sz w:val="21"/>
                  <w:szCs w:val="21"/>
                </w:rPr>
                <w:delText>两熟区玉米</w:delText>
              </w:r>
            </w:del>
            <w:ins w:id="409" w:author="曾 翠红" w:date="2019-05-09T22:31:00Z">
              <w:r w:rsidR="00B86D23">
                <w:rPr>
                  <w:rFonts w:ascii="Times New Roman" w:hAnsi="Times New Roman" w:cs="Times New Roman"/>
                  <w:color w:val="000000"/>
                  <w:sz w:val="21"/>
                  <w:szCs w:val="21"/>
                </w:rPr>
                <w:t>两熟区夏玉米</w:t>
              </w:r>
            </w:ins>
          </w:p>
        </w:tc>
        <w:tc>
          <w:tcPr>
            <w:tcW w:w="1017" w:type="dxa"/>
            <w:shd w:val="clear" w:color="auto" w:fill="auto"/>
            <w:noWrap/>
            <w:vAlign w:val="center"/>
            <w:hideMark/>
            <w:tcPrChange w:id="410" w:author="曾 翠红" w:date="2019-05-09T22:38:00Z">
              <w:tcPr>
                <w:tcW w:w="1134" w:type="dxa"/>
                <w:shd w:val="clear" w:color="auto" w:fill="auto"/>
                <w:noWrap/>
                <w:vAlign w:val="center"/>
                <w:hideMark/>
              </w:tcPr>
            </w:tcPrChange>
          </w:tcPr>
          <w:p w14:paraId="7B289EC1" w14:textId="77777777" w:rsidR="00766DC7" w:rsidRPr="0015700C" w:rsidRDefault="00766DC7" w:rsidP="00281162">
            <w:pPr>
              <w:spacing w:after="0" w:line="240" w:lineRule="auto"/>
              <w:jc w:val="right"/>
              <w:rPr>
                <w:rFonts w:ascii="Times New Roman" w:hAnsi="Times New Roman" w:cs="Times New Roman"/>
                <w:color w:val="000000"/>
                <w:sz w:val="21"/>
                <w:szCs w:val="21"/>
              </w:rPr>
            </w:pPr>
            <w:r w:rsidRPr="0015700C">
              <w:rPr>
                <w:rFonts w:ascii="Times New Roman" w:hAnsi="Times New Roman" w:cs="Times New Roman"/>
                <w:color w:val="000000"/>
                <w:sz w:val="21"/>
                <w:szCs w:val="21"/>
              </w:rPr>
              <w:t>-0.071***</w:t>
            </w:r>
          </w:p>
        </w:tc>
        <w:tc>
          <w:tcPr>
            <w:tcW w:w="850" w:type="dxa"/>
            <w:shd w:val="clear" w:color="auto" w:fill="auto"/>
            <w:noWrap/>
            <w:vAlign w:val="center"/>
            <w:hideMark/>
            <w:tcPrChange w:id="411" w:author="曾 翠红" w:date="2019-05-09T22:38:00Z">
              <w:tcPr>
                <w:tcW w:w="850" w:type="dxa"/>
                <w:shd w:val="clear" w:color="auto" w:fill="auto"/>
                <w:noWrap/>
                <w:vAlign w:val="center"/>
                <w:hideMark/>
              </w:tcPr>
            </w:tcPrChange>
          </w:tcPr>
          <w:p w14:paraId="605F42BB" w14:textId="77777777" w:rsidR="00766DC7" w:rsidRPr="0015700C" w:rsidRDefault="00766DC7" w:rsidP="00281162">
            <w:pPr>
              <w:spacing w:after="0" w:line="240" w:lineRule="auto"/>
              <w:rPr>
                <w:rFonts w:ascii="Times New Roman" w:hAnsi="Times New Roman" w:cs="Times New Roman"/>
                <w:color w:val="000000"/>
                <w:sz w:val="21"/>
                <w:szCs w:val="21"/>
              </w:rPr>
            </w:pPr>
            <w:r w:rsidRPr="0015700C">
              <w:rPr>
                <w:rFonts w:ascii="Times New Roman" w:hAnsi="Times New Roman" w:cs="Times New Roman"/>
                <w:color w:val="000000"/>
                <w:sz w:val="21"/>
                <w:szCs w:val="21"/>
              </w:rPr>
              <w:t>(0.023)</w:t>
            </w:r>
          </w:p>
        </w:tc>
        <w:tc>
          <w:tcPr>
            <w:tcW w:w="1134" w:type="dxa"/>
            <w:shd w:val="clear" w:color="auto" w:fill="auto"/>
            <w:noWrap/>
            <w:vAlign w:val="center"/>
            <w:hideMark/>
            <w:tcPrChange w:id="412" w:author="曾 翠红" w:date="2019-05-09T22:38:00Z">
              <w:tcPr>
                <w:tcW w:w="1134" w:type="dxa"/>
                <w:shd w:val="clear" w:color="auto" w:fill="auto"/>
                <w:noWrap/>
                <w:vAlign w:val="center"/>
                <w:hideMark/>
              </w:tcPr>
            </w:tcPrChange>
          </w:tcPr>
          <w:p w14:paraId="418FDA13" w14:textId="77777777" w:rsidR="00766DC7" w:rsidRPr="0015700C" w:rsidRDefault="00766DC7" w:rsidP="00281162">
            <w:pPr>
              <w:spacing w:after="0" w:line="240" w:lineRule="auto"/>
              <w:jc w:val="right"/>
              <w:rPr>
                <w:rFonts w:ascii="Times New Roman" w:hAnsi="Times New Roman" w:cs="Times New Roman"/>
                <w:color w:val="000000"/>
                <w:sz w:val="21"/>
                <w:szCs w:val="21"/>
              </w:rPr>
            </w:pPr>
            <w:r w:rsidRPr="0015700C">
              <w:rPr>
                <w:rFonts w:ascii="Times New Roman" w:hAnsi="Times New Roman" w:cs="Times New Roman"/>
                <w:color w:val="000000"/>
                <w:sz w:val="21"/>
                <w:szCs w:val="21"/>
              </w:rPr>
              <w:t>-0.014*</w:t>
            </w:r>
          </w:p>
        </w:tc>
        <w:tc>
          <w:tcPr>
            <w:tcW w:w="850" w:type="dxa"/>
            <w:shd w:val="clear" w:color="auto" w:fill="auto"/>
            <w:noWrap/>
            <w:vAlign w:val="center"/>
            <w:hideMark/>
            <w:tcPrChange w:id="413" w:author="曾 翠红" w:date="2019-05-09T22:38:00Z">
              <w:tcPr>
                <w:tcW w:w="850" w:type="dxa"/>
                <w:shd w:val="clear" w:color="auto" w:fill="auto"/>
                <w:noWrap/>
                <w:vAlign w:val="center"/>
                <w:hideMark/>
              </w:tcPr>
            </w:tcPrChange>
          </w:tcPr>
          <w:p w14:paraId="46ADD216" w14:textId="77777777" w:rsidR="00766DC7" w:rsidRPr="0015700C" w:rsidRDefault="00766DC7" w:rsidP="00281162">
            <w:pPr>
              <w:spacing w:after="0" w:line="240" w:lineRule="auto"/>
              <w:rPr>
                <w:rFonts w:ascii="Times New Roman" w:hAnsi="Times New Roman" w:cs="Times New Roman"/>
                <w:color w:val="000000"/>
                <w:sz w:val="21"/>
                <w:szCs w:val="21"/>
              </w:rPr>
            </w:pPr>
            <w:r w:rsidRPr="0015700C">
              <w:rPr>
                <w:rFonts w:ascii="Times New Roman" w:hAnsi="Times New Roman" w:cs="Times New Roman"/>
                <w:color w:val="000000"/>
                <w:sz w:val="21"/>
                <w:szCs w:val="21"/>
              </w:rPr>
              <w:t>(0.009)</w:t>
            </w:r>
          </w:p>
        </w:tc>
        <w:tc>
          <w:tcPr>
            <w:tcW w:w="1135" w:type="dxa"/>
            <w:shd w:val="clear" w:color="auto" w:fill="auto"/>
            <w:noWrap/>
            <w:vAlign w:val="center"/>
            <w:hideMark/>
            <w:tcPrChange w:id="414" w:author="曾 翠红" w:date="2019-05-09T22:38:00Z">
              <w:tcPr>
                <w:tcW w:w="1135" w:type="dxa"/>
                <w:shd w:val="clear" w:color="auto" w:fill="auto"/>
                <w:noWrap/>
                <w:vAlign w:val="center"/>
                <w:hideMark/>
              </w:tcPr>
            </w:tcPrChange>
          </w:tcPr>
          <w:p w14:paraId="15615EE6" w14:textId="77777777" w:rsidR="00766DC7" w:rsidRPr="0015700C" w:rsidRDefault="00766DC7" w:rsidP="00281162">
            <w:pPr>
              <w:spacing w:after="0" w:line="240" w:lineRule="auto"/>
              <w:jc w:val="right"/>
              <w:rPr>
                <w:rFonts w:ascii="Times New Roman" w:hAnsi="Times New Roman" w:cs="Times New Roman"/>
                <w:color w:val="000000"/>
                <w:sz w:val="21"/>
                <w:szCs w:val="21"/>
              </w:rPr>
            </w:pPr>
            <w:r w:rsidRPr="0015700C">
              <w:rPr>
                <w:rFonts w:ascii="Times New Roman" w:hAnsi="Times New Roman" w:cs="Times New Roman"/>
                <w:color w:val="000000"/>
                <w:sz w:val="21"/>
                <w:szCs w:val="21"/>
              </w:rPr>
              <w:t>4.934***</w:t>
            </w:r>
          </w:p>
        </w:tc>
        <w:tc>
          <w:tcPr>
            <w:tcW w:w="850" w:type="dxa"/>
            <w:shd w:val="clear" w:color="auto" w:fill="auto"/>
            <w:noWrap/>
            <w:vAlign w:val="center"/>
            <w:hideMark/>
            <w:tcPrChange w:id="415" w:author="曾 翠红" w:date="2019-05-09T22:38:00Z">
              <w:tcPr>
                <w:tcW w:w="850" w:type="dxa"/>
                <w:shd w:val="clear" w:color="auto" w:fill="auto"/>
                <w:noWrap/>
                <w:vAlign w:val="center"/>
                <w:hideMark/>
              </w:tcPr>
            </w:tcPrChange>
          </w:tcPr>
          <w:p w14:paraId="53826D47" w14:textId="77777777" w:rsidR="00766DC7" w:rsidRPr="0015700C" w:rsidRDefault="00766DC7" w:rsidP="00281162">
            <w:pPr>
              <w:spacing w:after="0" w:line="240" w:lineRule="auto"/>
              <w:rPr>
                <w:rFonts w:ascii="Times New Roman" w:hAnsi="Times New Roman" w:cs="Times New Roman"/>
                <w:color w:val="000000"/>
                <w:sz w:val="21"/>
                <w:szCs w:val="21"/>
              </w:rPr>
            </w:pPr>
            <w:r w:rsidRPr="0015700C">
              <w:rPr>
                <w:rFonts w:ascii="Times New Roman" w:hAnsi="Times New Roman" w:cs="Times New Roman"/>
                <w:color w:val="000000"/>
                <w:sz w:val="21"/>
                <w:szCs w:val="21"/>
              </w:rPr>
              <w:t>(0.014)</w:t>
            </w:r>
          </w:p>
        </w:tc>
      </w:tr>
      <w:tr w:rsidR="00766DC7" w:rsidRPr="004E72D4" w14:paraId="4DA59C53" w14:textId="77777777" w:rsidTr="00791CC4">
        <w:trPr>
          <w:trHeight w:val="340"/>
          <w:jc w:val="center"/>
          <w:trPrChange w:id="416" w:author="曾 翠红" w:date="2019-05-09T22:38:00Z">
            <w:trPr>
              <w:gridAfter w:val="0"/>
              <w:trHeight w:val="283"/>
              <w:jc w:val="center"/>
            </w:trPr>
          </w:trPrChange>
        </w:trPr>
        <w:tc>
          <w:tcPr>
            <w:tcW w:w="1185" w:type="dxa"/>
            <w:vMerge/>
            <w:tcPrChange w:id="417" w:author="曾 翠红" w:date="2019-05-09T22:38:00Z">
              <w:tcPr>
                <w:tcW w:w="1185" w:type="dxa"/>
                <w:vMerge/>
              </w:tcPr>
            </w:tcPrChange>
          </w:tcPr>
          <w:p w14:paraId="1FA304F0" w14:textId="77777777" w:rsidR="00766DC7" w:rsidRPr="0015700C" w:rsidRDefault="00766DC7" w:rsidP="00281162">
            <w:pPr>
              <w:spacing w:after="0" w:line="240" w:lineRule="auto"/>
              <w:jc w:val="both"/>
              <w:rPr>
                <w:rFonts w:ascii="Times New Roman" w:hAnsi="Times New Roman" w:cs="Times New Roman"/>
                <w:color w:val="000000"/>
                <w:sz w:val="21"/>
                <w:szCs w:val="21"/>
              </w:rPr>
            </w:pPr>
          </w:p>
        </w:tc>
        <w:tc>
          <w:tcPr>
            <w:tcW w:w="1534" w:type="dxa"/>
            <w:shd w:val="clear" w:color="auto" w:fill="auto"/>
            <w:noWrap/>
            <w:vAlign w:val="center"/>
            <w:hideMark/>
            <w:tcPrChange w:id="418" w:author="曾 翠红" w:date="2019-05-09T22:38:00Z">
              <w:tcPr>
                <w:tcW w:w="1417" w:type="dxa"/>
                <w:shd w:val="clear" w:color="auto" w:fill="auto"/>
                <w:noWrap/>
                <w:vAlign w:val="center"/>
                <w:hideMark/>
              </w:tcPr>
            </w:tcPrChange>
          </w:tcPr>
          <w:p w14:paraId="4C012D33" w14:textId="54D3E2CD" w:rsidR="00766DC7" w:rsidRPr="0015700C" w:rsidRDefault="00766DC7" w:rsidP="00281162">
            <w:pPr>
              <w:spacing w:after="0" w:line="240" w:lineRule="auto"/>
              <w:ind w:firstLineChars="7" w:firstLine="15"/>
              <w:jc w:val="center"/>
              <w:rPr>
                <w:rFonts w:ascii="Times New Roman" w:hAnsi="Times New Roman" w:cs="Times New Roman"/>
                <w:color w:val="000000"/>
                <w:sz w:val="21"/>
                <w:szCs w:val="21"/>
              </w:rPr>
            </w:pPr>
            <w:del w:id="419" w:author="曾 翠红" w:date="2019-05-09T22:31:00Z">
              <w:r w:rsidRPr="0015700C" w:rsidDel="00B86D23">
                <w:rPr>
                  <w:rFonts w:ascii="Times New Roman" w:hAnsi="Times New Roman" w:cs="Times New Roman"/>
                  <w:color w:val="000000"/>
                  <w:sz w:val="21"/>
                  <w:szCs w:val="21"/>
                </w:rPr>
                <w:delText>两熟区小麦</w:delText>
              </w:r>
            </w:del>
            <w:ins w:id="420" w:author="曾 翠红" w:date="2019-05-09T22:31:00Z">
              <w:r w:rsidR="00B86D23">
                <w:rPr>
                  <w:rFonts w:ascii="Times New Roman" w:hAnsi="Times New Roman" w:cs="Times New Roman"/>
                  <w:color w:val="000000"/>
                  <w:sz w:val="21"/>
                  <w:szCs w:val="21"/>
                </w:rPr>
                <w:t>两熟区冬小麦</w:t>
              </w:r>
            </w:ins>
          </w:p>
        </w:tc>
        <w:tc>
          <w:tcPr>
            <w:tcW w:w="1017" w:type="dxa"/>
            <w:shd w:val="clear" w:color="auto" w:fill="auto"/>
            <w:noWrap/>
            <w:vAlign w:val="center"/>
            <w:hideMark/>
            <w:tcPrChange w:id="421" w:author="曾 翠红" w:date="2019-05-09T22:38:00Z">
              <w:tcPr>
                <w:tcW w:w="1134" w:type="dxa"/>
                <w:shd w:val="clear" w:color="auto" w:fill="auto"/>
                <w:noWrap/>
                <w:vAlign w:val="center"/>
                <w:hideMark/>
              </w:tcPr>
            </w:tcPrChange>
          </w:tcPr>
          <w:p w14:paraId="642FD857" w14:textId="77777777" w:rsidR="00766DC7" w:rsidRPr="0015700C" w:rsidRDefault="00766DC7" w:rsidP="00281162">
            <w:pPr>
              <w:spacing w:after="0" w:line="240" w:lineRule="auto"/>
              <w:jc w:val="right"/>
              <w:rPr>
                <w:rFonts w:ascii="Times New Roman" w:hAnsi="Times New Roman" w:cs="Times New Roman"/>
                <w:color w:val="000000"/>
                <w:sz w:val="21"/>
                <w:szCs w:val="21"/>
              </w:rPr>
            </w:pPr>
            <w:r w:rsidRPr="0015700C">
              <w:rPr>
                <w:rFonts w:ascii="Times New Roman" w:hAnsi="Times New Roman" w:cs="Times New Roman"/>
                <w:color w:val="000000"/>
                <w:sz w:val="21"/>
                <w:szCs w:val="21"/>
              </w:rPr>
              <w:t>-0.111***</w:t>
            </w:r>
          </w:p>
        </w:tc>
        <w:tc>
          <w:tcPr>
            <w:tcW w:w="850" w:type="dxa"/>
            <w:shd w:val="clear" w:color="auto" w:fill="auto"/>
            <w:noWrap/>
            <w:vAlign w:val="center"/>
            <w:hideMark/>
            <w:tcPrChange w:id="422" w:author="曾 翠红" w:date="2019-05-09T22:38:00Z">
              <w:tcPr>
                <w:tcW w:w="850" w:type="dxa"/>
                <w:shd w:val="clear" w:color="auto" w:fill="auto"/>
                <w:noWrap/>
                <w:vAlign w:val="center"/>
                <w:hideMark/>
              </w:tcPr>
            </w:tcPrChange>
          </w:tcPr>
          <w:p w14:paraId="1A8B6124" w14:textId="77777777" w:rsidR="00766DC7" w:rsidRPr="0015700C" w:rsidRDefault="00766DC7" w:rsidP="00281162">
            <w:pPr>
              <w:spacing w:after="0" w:line="240" w:lineRule="auto"/>
              <w:rPr>
                <w:rFonts w:ascii="Times New Roman" w:hAnsi="Times New Roman" w:cs="Times New Roman"/>
                <w:color w:val="000000"/>
                <w:sz w:val="21"/>
                <w:szCs w:val="21"/>
              </w:rPr>
            </w:pPr>
            <w:r w:rsidRPr="0015700C">
              <w:rPr>
                <w:rFonts w:ascii="Times New Roman" w:hAnsi="Times New Roman" w:cs="Times New Roman"/>
                <w:color w:val="000000"/>
                <w:sz w:val="21"/>
                <w:szCs w:val="21"/>
              </w:rPr>
              <w:t>(0.019)</w:t>
            </w:r>
          </w:p>
        </w:tc>
        <w:tc>
          <w:tcPr>
            <w:tcW w:w="1134" w:type="dxa"/>
            <w:shd w:val="clear" w:color="auto" w:fill="auto"/>
            <w:noWrap/>
            <w:vAlign w:val="center"/>
            <w:hideMark/>
            <w:tcPrChange w:id="423" w:author="曾 翠红" w:date="2019-05-09T22:38:00Z">
              <w:tcPr>
                <w:tcW w:w="1134" w:type="dxa"/>
                <w:shd w:val="clear" w:color="auto" w:fill="auto"/>
                <w:noWrap/>
                <w:vAlign w:val="center"/>
                <w:hideMark/>
              </w:tcPr>
            </w:tcPrChange>
          </w:tcPr>
          <w:p w14:paraId="701A6C41" w14:textId="77777777" w:rsidR="00766DC7" w:rsidRPr="0015700C" w:rsidRDefault="00766DC7" w:rsidP="00281162">
            <w:pPr>
              <w:spacing w:after="0" w:line="240" w:lineRule="auto"/>
              <w:jc w:val="right"/>
              <w:rPr>
                <w:rFonts w:ascii="Times New Roman" w:hAnsi="Times New Roman" w:cs="Times New Roman"/>
                <w:color w:val="000000"/>
                <w:sz w:val="21"/>
                <w:szCs w:val="21"/>
              </w:rPr>
            </w:pPr>
            <w:r w:rsidRPr="0015700C">
              <w:rPr>
                <w:rFonts w:ascii="Times New Roman" w:hAnsi="Times New Roman" w:cs="Times New Roman"/>
                <w:color w:val="000000"/>
                <w:sz w:val="21"/>
                <w:szCs w:val="21"/>
              </w:rPr>
              <w:t>0.011*</w:t>
            </w:r>
          </w:p>
        </w:tc>
        <w:tc>
          <w:tcPr>
            <w:tcW w:w="850" w:type="dxa"/>
            <w:shd w:val="clear" w:color="auto" w:fill="auto"/>
            <w:noWrap/>
            <w:vAlign w:val="center"/>
            <w:hideMark/>
            <w:tcPrChange w:id="424" w:author="曾 翠红" w:date="2019-05-09T22:38:00Z">
              <w:tcPr>
                <w:tcW w:w="850" w:type="dxa"/>
                <w:shd w:val="clear" w:color="auto" w:fill="auto"/>
                <w:noWrap/>
                <w:vAlign w:val="center"/>
                <w:hideMark/>
              </w:tcPr>
            </w:tcPrChange>
          </w:tcPr>
          <w:p w14:paraId="40B7F313" w14:textId="77777777" w:rsidR="00766DC7" w:rsidRPr="0015700C" w:rsidRDefault="00766DC7" w:rsidP="00281162">
            <w:pPr>
              <w:spacing w:after="0" w:line="240" w:lineRule="auto"/>
              <w:rPr>
                <w:rFonts w:ascii="Times New Roman" w:hAnsi="Times New Roman" w:cs="Times New Roman"/>
                <w:color w:val="000000"/>
                <w:sz w:val="21"/>
                <w:szCs w:val="21"/>
              </w:rPr>
            </w:pPr>
            <w:r w:rsidRPr="0015700C">
              <w:rPr>
                <w:rFonts w:ascii="Times New Roman" w:hAnsi="Times New Roman" w:cs="Times New Roman"/>
                <w:color w:val="000000"/>
                <w:sz w:val="21"/>
                <w:szCs w:val="21"/>
              </w:rPr>
              <w:t>(0.007)</w:t>
            </w:r>
          </w:p>
        </w:tc>
        <w:tc>
          <w:tcPr>
            <w:tcW w:w="1135" w:type="dxa"/>
            <w:shd w:val="clear" w:color="auto" w:fill="auto"/>
            <w:noWrap/>
            <w:vAlign w:val="center"/>
            <w:hideMark/>
            <w:tcPrChange w:id="425" w:author="曾 翠红" w:date="2019-05-09T22:38:00Z">
              <w:tcPr>
                <w:tcW w:w="1135" w:type="dxa"/>
                <w:shd w:val="clear" w:color="auto" w:fill="auto"/>
                <w:noWrap/>
                <w:vAlign w:val="center"/>
                <w:hideMark/>
              </w:tcPr>
            </w:tcPrChange>
          </w:tcPr>
          <w:p w14:paraId="6BF4E44F" w14:textId="77777777" w:rsidR="00766DC7" w:rsidRPr="0015700C" w:rsidRDefault="00766DC7" w:rsidP="00281162">
            <w:pPr>
              <w:spacing w:after="0" w:line="240" w:lineRule="auto"/>
              <w:jc w:val="right"/>
              <w:rPr>
                <w:rFonts w:ascii="Times New Roman" w:hAnsi="Times New Roman" w:cs="Times New Roman"/>
                <w:color w:val="000000"/>
                <w:sz w:val="21"/>
                <w:szCs w:val="21"/>
              </w:rPr>
            </w:pPr>
            <w:r w:rsidRPr="0015700C">
              <w:rPr>
                <w:rFonts w:ascii="Times New Roman" w:hAnsi="Times New Roman" w:cs="Times New Roman"/>
                <w:color w:val="000000"/>
                <w:sz w:val="21"/>
                <w:szCs w:val="21"/>
              </w:rPr>
              <w:t>5.226***</w:t>
            </w:r>
          </w:p>
        </w:tc>
        <w:tc>
          <w:tcPr>
            <w:tcW w:w="850" w:type="dxa"/>
            <w:shd w:val="clear" w:color="auto" w:fill="auto"/>
            <w:noWrap/>
            <w:vAlign w:val="center"/>
            <w:hideMark/>
            <w:tcPrChange w:id="426" w:author="曾 翠红" w:date="2019-05-09T22:38:00Z">
              <w:tcPr>
                <w:tcW w:w="850" w:type="dxa"/>
                <w:shd w:val="clear" w:color="auto" w:fill="auto"/>
                <w:noWrap/>
                <w:vAlign w:val="center"/>
                <w:hideMark/>
              </w:tcPr>
            </w:tcPrChange>
          </w:tcPr>
          <w:p w14:paraId="2CE7A4AF" w14:textId="77777777" w:rsidR="00766DC7" w:rsidRPr="0015700C" w:rsidRDefault="00766DC7" w:rsidP="00281162">
            <w:pPr>
              <w:spacing w:after="0" w:line="240" w:lineRule="auto"/>
              <w:rPr>
                <w:rFonts w:ascii="Times New Roman" w:hAnsi="Times New Roman" w:cs="Times New Roman"/>
                <w:color w:val="000000"/>
                <w:sz w:val="21"/>
                <w:szCs w:val="21"/>
              </w:rPr>
            </w:pPr>
            <w:r w:rsidRPr="0015700C">
              <w:rPr>
                <w:rFonts w:ascii="Times New Roman" w:hAnsi="Times New Roman" w:cs="Times New Roman"/>
                <w:color w:val="000000"/>
                <w:sz w:val="21"/>
                <w:szCs w:val="21"/>
              </w:rPr>
              <w:t>(0.014)</w:t>
            </w:r>
          </w:p>
        </w:tc>
      </w:tr>
      <w:tr w:rsidR="00766DC7" w:rsidRPr="004E72D4" w14:paraId="1363CD13" w14:textId="77777777" w:rsidTr="00791CC4">
        <w:trPr>
          <w:trHeight w:val="340"/>
          <w:jc w:val="center"/>
          <w:trPrChange w:id="427" w:author="曾 翠红" w:date="2019-05-09T22:38:00Z">
            <w:trPr>
              <w:gridAfter w:val="0"/>
              <w:trHeight w:val="283"/>
              <w:jc w:val="center"/>
            </w:trPr>
          </w:trPrChange>
        </w:trPr>
        <w:tc>
          <w:tcPr>
            <w:tcW w:w="1185" w:type="dxa"/>
            <w:vMerge/>
            <w:tcBorders>
              <w:bottom w:val="nil"/>
            </w:tcBorders>
            <w:tcPrChange w:id="428" w:author="曾 翠红" w:date="2019-05-09T22:38:00Z">
              <w:tcPr>
                <w:tcW w:w="1185" w:type="dxa"/>
                <w:vMerge/>
                <w:tcBorders>
                  <w:bottom w:val="nil"/>
                </w:tcBorders>
              </w:tcPr>
            </w:tcPrChange>
          </w:tcPr>
          <w:p w14:paraId="656AF251" w14:textId="77777777" w:rsidR="00766DC7" w:rsidRPr="0015700C" w:rsidRDefault="00766DC7" w:rsidP="00281162">
            <w:pPr>
              <w:spacing w:after="0" w:line="240" w:lineRule="auto"/>
              <w:jc w:val="both"/>
              <w:rPr>
                <w:rFonts w:ascii="Times New Roman" w:hAnsi="Times New Roman" w:cs="Times New Roman"/>
                <w:color w:val="000000"/>
                <w:sz w:val="21"/>
                <w:szCs w:val="21"/>
              </w:rPr>
            </w:pPr>
          </w:p>
        </w:tc>
        <w:tc>
          <w:tcPr>
            <w:tcW w:w="1534" w:type="dxa"/>
            <w:tcBorders>
              <w:bottom w:val="nil"/>
            </w:tcBorders>
            <w:shd w:val="clear" w:color="auto" w:fill="auto"/>
            <w:noWrap/>
            <w:vAlign w:val="center"/>
            <w:hideMark/>
            <w:tcPrChange w:id="429" w:author="曾 翠红" w:date="2019-05-09T22:38:00Z">
              <w:tcPr>
                <w:tcW w:w="1417" w:type="dxa"/>
                <w:tcBorders>
                  <w:bottom w:val="nil"/>
                </w:tcBorders>
                <w:shd w:val="clear" w:color="auto" w:fill="auto"/>
                <w:noWrap/>
                <w:vAlign w:val="center"/>
                <w:hideMark/>
              </w:tcPr>
            </w:tcPrChange>
          </w:tcPr>
          <w:p w14:paraId="52DF0948" w14:textId="2EEFACBF" w:rsidR="00766DC7" w:rsidRPr="0015700C" w:rsidRDefault="00766DC7" w:rsidP="00281162">
            <w:pPr>
              <w:spacing w:after="0" w:line="240" w:lineRule="auto"/>
              <w:ind w:firstLineChars="7" w:firstLine="15"/>
              <w:jc w:val="center"/>
              <w:rPr>
                <w:rFonts w:ascii="Times New Roman" w:hAnsi="Times New Roman" w:cs="Times New Roman"/>
                <w:color w:val="000000"/>
                <w:sz w:val="21"/>
                <w:szCs w:val="21"/>
              </w:rPr>
            </w:pPr>
            <w:del w:id="430" w:author="曾 翠红" w:date="2019-05-07T10:33:00Z">
              <w:r w:rsidRPr="0015700C" w:rsidDel="009314E9">
                <w:rPr>
                  <w:rFonts w:ascii="Times New Roman" w:hAnsi="Times New Roman" w:cs="Times New Roman"/>
                  <w:color w:val="000000"/>
                  <w:sz w:val="21"/>
                  <w:szCs w:val="21"/>
                </w:rPr>
                <w:delText>稻谷</w:delText>
              </w:r>
            </w:del>
            <w:ins w:id="431" w:author="曾 翠红" w:date="2019-05-07T10:33:00Z">
              <w:r w:rsidR="009314E9">
                <w:rPr>
                  <w:rFonts w:ascii="Times New Roman" w:hAnsi="Times New Roman" w:cs="Times New Roman"/>
                  <w:color w:val="000000"/>
                  <w:sz w:val="21"/>
                  <w:szCs w:val="21"/>
                </w:rPr>
                <w:t>水稻</w:t>
              </w:r>
            </w:ins>
          </w:p>
        </w:tc>
        <w:tc>
          <w:tcPr>
            <w:tcW w:w="1017" w:type="dxa"/>
            <w:tcBorders>
              <w:bottom w:val="nil"/>
            </w:tcBorders>
            <w:shd w:val="clear" w:color="auto" w:fill="auto"/>
            <w:noWrap/>
            <w:vAlign w:val="center"/>
            <w:hideMark/>
            <w:tcPrChange w:id="432" w:author="曾 翠红" w:date="2019-05-09T22:38:00Z">
              <w:tcPr>
                <w:tcW w:w="1134" w:type="dxa"/>
                <w:tcBorders>
                  <w:bottom w:val="nil"/>
                </w:tcBorders>
                <w:shd w:val="clear" w:color="auto" w:fill="auto"/>
                <w:noWrap/>
                <w:vAlign w:val="center"/>
                <w:hideMark/>
              </w:tcPr>
            </w:tcPrChange>
          </w:tcPr>
          <w:p w14:paraId="5173F2A9" w14:textId="77777777" w:rsidR="00766DC7" w:rsidRPr="0015700C" w:rsidRDefault="00766DC7" w:rsidP="00281162">
            <w:pPr>
              <w:spacing w:after="0" w:line="240" w:lineRule="auto"/>
              <w:jc w:val="right"/>
              <w:rPr>
                <w:rFonts w:ascii="Times New Roman" w:hAnsi="Times New Roman" w:cs="Times New Roman"/>
                <w:color w:val="000000"/>
                <w:sz w:val="21"/>
                <w:szCs w:val="21"/>
              </w:rPr>
            </w:pPr>
            <w:r w:rsidRPr="0015700C">
              <w:rPr>
                <w:rFonts w:ascii="Times New Roman" w:hAnsi="Times New Roman" w:cs="Times New Roman"/>
                <w:color w:val="000000"/>
                <w:sz w:val="21"/>
                <w:szCs w:val="21"/>
              </w:rPr>
              <w:t>-0.315***</w:t>
            </w:r>
          </w:p>
        </w:tc>
        <w:tc>
          <w:tcPr>
            <w:tcW w:w="850" w:type="dxa"/>
            <w:tcBorders>
              <w:bottom w:val="nil"/>
            </w:tcBorders>
            <w:shd w:val="clear" w:color="auto" w:fill="auto"/>
            <w:noWrap/>
            <w:vAlign w:val="center"/>
            <w:hideMark/>
            <w:tcPrChange w:id="433" w:author="曾 翠红" w:date="2019-05-09T22:38:00Z">
              <w:tcPr>
                <w:tcW w:w="850" w:type="dxa"/>
                <w:tcBorders>
                  <w:bottom w:val="nil"/>
                </w:tcBorders>
                <w:shd w:val="clear" w:color="auto" w:fill="auto"/>
                <w:noWrap/>
                <w:vAlign w:val="center"/>
                <w:hideMark/>
              </w:tcPr>
            </w:tcPrChange>
          </w:tcPr>
          <w:p w14:paraId="68311FA0" w14:textId="77777777" w:rsidR="00766DC7" w:rsidRPr="0015700C" w:rsidRDefault="00766DC7" w:rsidP="00281162">
            <w:pPr>
              <w:spacing w:after="0" w:line="240" w:lineRule="auto"/>
              <w:rPr>
                <w:rFonts w:ascii="Times New Roman" w:hAnsi="Times New Roman" w:cs="Times New Roman"/>
                <w:color w:val="000000"/>
                <w:sz w:val="21"/>
                <w:szCs w:val="21"/>
              </w:rPr>
            </w:pPr>
            <w:r w:rsidRPr="0015700C">
              <w:rPr>
                <w:rFonts w:ascii="Times New Roman" w:hAnsi="Times New Roman" w:cs="Times New Roman"/>
                <w:color w:val="000000"/>
                <w:sz w:val="21"/>
                <w:szCs w:val="21"/>
              </w:rPr>
              <w:t>(0.037)</w:t>
            </w:r>
          </w:p>
        </w:tc>
        <w:tc>
          <w:tcPr>
            <w:tcW w:w="1134" w:type="dxa"/>
            <w:tcBorders>
              <w:bottom w:val="nil"/>
            </w:tcBorders>
            <w:shd w:val="clear" w:color="auto" w:fill="auto"/>
            <w:noWrap/>
            <w:vAlign w:val="center"/>
            <w:hideMark/>
            <w:tcPrChange w:id="434" w:author="曾 翠红" w:date="2019-05-09T22:38:00Z">
              <w:tcPr>
                <w:tcW w:w="1134" w:type="dxa"/>
                <w:tcBorders>
                  <w:bottom w:val="nil"/>
                </w:tcBorders>
                <w:shd w:val="clear" w:color="auto" w:fill="auto"/>
                <w:noWrap/>
                <w:vAlign w:val="center"/>
                <w:hideMark/>
              </w:tcPr>
            </w:tcPrChange>
          </w:tcPr>
          <w:p w14:paraId="3F971BFC" w14:textId="77777777" w:rsidR="00766DC7" w:rsidRPr="0015700C" w:rsidRDefault="00766DC7" w:rsidP="00281162">
            <w:pPr>
              <w:spacing w:after="0" w:line="240" w:lineRule="auto"/>
              <w:jc w:val="right"/>
              <w:rPr>
                <w:rFonts w:ascii="Times New Roman" w:hAnsi="Times New Roman" w:cs="Times New Roman"/>
                <w:color w:val="000000"/>
                <w:sz w:val="21"/>
                <w:szCs w:val="21"/>
              </w:rPr>
            </w:pPr>
            <w:r w:rsidRPr="0015700C">
              <w:rPr>
                <w:rFonts w:ascii="Times New Roman" w:hAnsi="Times New Roman" w:cs="Times New Roman"/>
                <w:color w:val="000000"/>
                <w:sz w:val="21"/>
                <w:szCs w:val="21"/>
              </w:rPr>
              <w:t>0.042***</w:t>
            </w:r>
          </w:p>
        </w:tc>
        <w:tc>
          <w:tcPr>
            <w:tcW w:w="850" w:type="dxa"/>
            <w:tcBorders>
              <w:bottom w:val="nil"/>
            </w:tcBorders>
            <w:shd w:val="clear" w:color="auto" w:fill="auto"/>
            <w:noWrap/>
            <w:vAlign w:val="center"/>
            <w:hideMark/>
            <w:tcPrChange w:id="435" w:author="曾 翠红" w:date="2019-05-09T22:38:00Z">
              <w:tcPr>
                <w:tcW w:w="850" w:type="dxa"/>
                <w:tcBorders>
                  <w:bottom w:val="nil"/>
                </w:tcBorders>
                <w:shd w:val="clear" w:color="auto" w:fill="auto"/>
                <w:noWrap/>
                <w:vAlign w:val="center"/>
                <w:hideMark/>
              </w:tcPr>
            </w:tcPrChange>
          </w:tcPr>
          <w:p w14:paraId="23196ABD" w14:textId="77777777" w:rsidR="00766DC7" w:rsidRPr="0015700C" w:rsidRDefault="00766DC7" w:rsidP="00281162">
            <w:pPr>
              <w:spacing w:after="0" w:line="240" w:lineRule="auto"/>
              <w:rPr>
                <w:rFonts w:ascii="Times New Roman" w:hAnsi="Times New Roman" w:cs="Times New Roman"/>
                <w:color w:val="000000"/>
                <w:sz w:val="21"/>
                <w:szCs w:val="21"/>
              </w:rPr>
            </w:pPr>
            <w:r w:rsidRPr="0015700C">
              <w:rPr>
                <w:rFonts w:ascii="Times New Roman" w:hAnsi="Times New Roman" w:cs="Times New Roman"/>
                <w:color w:val="000000"/>
                <w:sz w:val="21"/>
                <w:szCs w:val="21"/>
              </w:rPr>
              <w:t>(0.012)</w:t>
            </w:r>
          </w:p>
        </w:tc>
        <w:tc>
          <w:tcPr>
            <w:tcW w:w="1135" w:type="dxa"/>
            <w:tcBorders>
              <w:bottom w:val="nil"/>
            </w:tcBorders>
            <w:shd w:val="clear" w:color="auto" w:fill="auto"/>
            <w:noWrap/>
            <w:vAlign w:val="center"/>
            <w:hideMark/>
            <w:tcPrChange w:id="436" w:author="曾 翠红" w:date="2019-05-09T22:38:00Z">
              <w:tcPr>
                <w:tcW w:w="1135" w:type="dxa"/>
                <w:tcBorders>
                  <w:bottom w:val="nil"/>
                </w:tcBorders>
                <w:shd w:val="clear" w:color="auto" w:fill="auto"/>
                <w:noWrap/>
                <w:vAlign w:val="center"/>
                <w:hideMark/>
              </w:tcPr>
            </w:tcPrChange>
          </w:tcPr>
          <w:p w14:paraId="2120A67C" w14:textId="77777777" w:rsidR="00766DC7" w:rsidRPr="0015700C" w:rsidRDefault="00766DC7" w:rsidP="00281162">
            <w:pPr>
              <w:spacing w:after="0" w:line="240" w:lineRule="auto"/>
              <w:jc w:val="right"/>
              <w:rPr>
                <w:rFonts w:ascii="Times New Roman" w:hAnsi="Times New Roman" w:cs="Times New Roman"/>
                <w:color w:val="000000"/>
                <w:sz w:val="21"/>
                <w:szCs w:val="21"/>
              </w:rPr>
            </w:pPr>
            <w:r w:rsidRPr="0015700C">
              <w:rPr>
                <w:rFonts w:ascii="Times New Roman" w:hAnsi="Times New Roman" w:cs="Times New Roman"/>
                <w:color w:val="000000"/>
                <w:sz w:val="21"/>
                <w:szCs w:val="21"/>
              </w:rPr>
              <w:t>5.292***</w:t>
            </w:r>
          </w:p>
        </w:tc>
        <w:tc>
          <w:tcPr>
            <w:tcW w:w="850" w:type="dxa"/>
            <w:tcBorders>
              <w:bottom w:val="nil"/>
            </w:tcBorders>
            <w:shd w:val="clear" w:color="auto" w:fill="auto"/>
            <w:noWrap/>
            <w:vAlign w:val="center"/>
            <w:hideMark/>
            <w:tcPrChange w:id="437" w:author="曾 翠红" w:date="2019-05-09T22:38:00Z">
              <w:tcPr>
                <w:tcW w:w="850" w:type="dxa"/>
                <w:tcBorders>
                  <w:bottom w:val="nil"/>
                </w:tcBorders>
                <w:shd w:val="clear" w:color="auto" w:fill="auto"/>
                <w:noWrap/>
                <w:vAlign w:val="center"/>
                <w:hideMark/>
              </w:tcPr>
            </w:tcPrChange>
          </w:tcPr>
          <w:p w14:paraId="7C9FA402" w14:textId="77777777" w:rsidR="00766DC7" w:rsidRPr="0015700C" w:rsidRDefault="00766DC7" w:rsidP="00281162">
            <w:pPr>
              <w:spacing w:after="0" w:line="240" w:lineRule="auto"/>
              <w:rPr>
                <w:rFonts w:ascii="Times New Roman" w:hAnsi="Times New Roman" w:cs="Times New Roman"/>
                <w:color w:val="000000"/>
                <w:sz w:val="21"/>
                <w:szCs w:val="21"/>
              </w:rPr>
            </w:pPr>
            <w:r w:rsidRPr="0015700C">
              <w:rPr>
                <w:rFonts w:ascii="Times New Roman" w:hAnsi="Times New Roman" w:cs="Times New Roman"/>
                <w:color w:val="000000"/>
                <w:sz w:val="21"/>
                <w:szCs w:val="21"/>
              </w:rPr>
              <w:t>(0.024)</w:t>
            </w:r>
          </w:p>
        </w:tc>
      </w:tr>
      <w:tr w:rsidR="00766DC7" w:rsidRPr="004E72D4" w14:paraId="56871ACE" w14:textId="77777777" w:rsidTr="00791CC4">
        <w:trPr>
          <w:trHeight w:val="340"/>
          <w:jc w:val="center"/>
          <w:trPrChange w:id="438" w:author="曾 翠红" w:date="2019-05-09T22:38:00Z">
            <w:trPr>
              <w:gridAfter w:val="0"/>
              <w:trHeight w:val="283"/>
              <w:jc w:val="center"/>
            </w:trPr>
          </w:trPrChange>
        </w:trPr>
        <w:tc>
          <w:tcPr>
            <w:tcW w:w="1185" w:type="dxa"/>
            <w:vMerge w:val="restart"/>
            <w:tcBorders>
              <w:top w:val="nil"/>
            </w:tcBorders>
            <w:tcPrChange w:id="439" w:author="曾 翠红" w:date="2019-05-09T22:38:00Z">
              <w:tcPr>
                <w:tcW w:w="1185" w:type="dxa"/>
                <w:vMerge w:val="restart"/>
                <w:tcBorders>
                  <w:top w:val="nil"/>
                </w:tcBorders>
              </w:tcPr>
            </w:tcPrChange>
          </w:tcPr>
          <w:p w14:paraId="76BF1E8D" w14:textId="77777777" w:rsidR="00766DC7" w:rsidRPr="0015700C" w:rsidRDefault="00766DC7" w:rsidP="00281162">
            <w:pPr>
              <w:spacing w:after="0" w:line="240" w:lineRule="auto"/>
              <w:jc w:val="both"/>
              <w:rPr>
                <w:rFonts w:ascii="Times New Roman" w:hAnsi="Times New Roman" w:cs="Times New Roman"/>
                <w:color w:val="000000"/>
                <w:sz w:val="21"/>
                <w:szCs w:val="21"/>
              </w:rPr>
            </w:pPr>
            <w:r w:rsidRPr="0015700C">
              <w:rPr>
                <w:rFonts w:ascii="Times New Roman" w:hAnsi="Times New Roman" w:cs="Times New Roman"/>
                <w:b/>
                <w:i/>
                <w:iCs/>
                <w:color w:val="000000"/>
                <w:sz w:val="21"/>
                <w:szCs w:val="21"/>
              </w:rPr>
              <w:t>lnmachane</w:t>
            </w:r>
          </w:p>
        </w:tc>
        <w:tc>
          <w:tcPr>
            <w:tcW w:w="1534" w:type="dxa"/>
            <w:tcBorders>
              <w:top w:val="nil"/>
              <w:bottom w:val="nil"/>
            </w:tcBorders>
            <w:shd w:val="clear" w:color="auto" w:fill="auto"/>
            <w:noWrap/>
            <w:vAlign w:val="center"/>
            <w:hideMark/>
            <w:tcPrChange w:id="440" w:author="曾 翠红" w:date="2019-05-09T22:38:00Z">
              <w:tcPr>
                <w:tcW w:w="1417" w:type="dxa"/>
                <w:tcBorders>
                  <w:top w:val="nil"/>
                  <w:bottom w:val="nil"/>
                </w:tcBorders>
                <w:shd w:val="clear" w:color="auto" w:fill="auto"/>
                <w:noWrap/>
                <w:vAlign w:val="center"/>
                <w:hideMark/>
              </w:tcPr>
            </w:tcPrChange>
          </w:tcPr>
          <w:p w14:paraId="1D040076" w14:textId="3306EF69" w:rsidR="00766DC7" w:rsidRPr="0015700C" w:rsidRDefault="00766DC7" w:rsidP="00281162">
            <w:pPr>
              <w:spacing w:after="0" w:line="240" w:lineRule="auto"/>
              <w:ind w:firstLineChars="7" w:firstLine="15"/>
              <w:jc w:val="center"/>
              <w:rPr>
                <w:rFonts w:ascii="Times New Roman" w:hAnsi="Times New Roman" w:cs="Times New Roman"/>
                <w:color w:val="000000"/>
                <w:sz w:val="21"/>
                <w:szCs w:val="21"/>
              </w:rPr>
            </w:pPr>
            <w:del w:id="441" w:author="曾 翠红" w:date="2019-05-09T22:31:00Z">
              <w:r w:rsidRPr="0015700C" w:rsidDel="00B86D23">
                <w:rPr>
                  <w:rFonts w:ascii="Times New Roman" w:hAnsi="Times New Roman" w:cs="Times New Roman"/>
                  <w:color w:val="000000"/>
                  <w:sz w:val="21"/>
                  <w:szCs w:val="21"/>
                </w:rPr>
                <w:delText>一熟区玉米</w:delText>
              </w:r>
            </w:del>
            <w:ins w:id="442" w:author="曾 翠红" w:date="2019-05-09T22:31:00Z">
              <w:r w:rsidR="00B86D23">
                <w:rPr>
                  <w:rFonts w:ascii="Times New Roman" w:hAnsi="Times New Roman" w:cs="Times New Roman"/>
                  <w:color w:val="000000"/>
                  <w:sz w:val="21"/>
                  <w:szCs w:val="21"/>
                </w:rPr>
                <w:t>一熟区春玉米</w:t>
              </w:r>
            </w:ins>
          </w:p>
        </w:tc>
        <w:tc>
          <w:tcPr>
            <w:tcW w:w="1017" w:type="dxa"/>
            <w:tcBorders>
              <w:top w:val="nil"/>
              <w:bottom w:val="nil"/>
            </w:tcBorders>
            <w:shd w:val="clear" w:color="auto" w:fill="auto"/>
            <w:noWrap/>
            <w:vAlign w:val="center"/>
            <w:hideMark/>
            <w:tcPrChange w:id="443" w:author="曾 翠红" w:date="2019-05-09T22:38:00Z">
              <w:tcPr>
                <w:tcW w:w="1134" w:type="dxa"/>
                <w:tcBorders>
                  <w:top w:val="nil"/>
                  <w:bottom w:val="nil"/>
                </w:tcBorders>
                <w:shd w:val="clear" w:color="auto" w:fill="auto"/>
                <w:noWrap/>
                <w:vAlign w:val="center"/>
                <w:hideMark/>
              </w:tcPr>
            </w:tcPrChange>
          </w:tcPr>
          <w:p w14:paraId="3D925E72" w14:textId="77777777" w:rsidR="00766DC7" w:rsidRPr="0015700C" w:rsidRDefault="00766DC7" w:rsidP="00281162">
            <w:pPr>
              <w:spacing w:after="0" w:line="240" w:lineRule="auto"/>
              <w:jc w:val="right"/>
              <w:rPr>
                <w:rFonts w:ascii="Times New Roman" w:hAnsi="Times New Roman" w:cs="Times New Roman"/>
                <w:color w:val="000000"/>
                <w:sz w:val="21"/>
                <w:szCs w:val="21"/>
              </w:rPr>
            </w:pPr>
            <w:r w:rsidRPr="0015700C">
              <w:rPr>
                <w:rFonts w:ascii="Times New Roman" w:hAnsi="Times New Roman" w:cs="Times New Roman"/>
                <w:color w:val="000000"/>
                <w:sz w:val="21"/>
                <w:szCs w:val="21"/>
              </w:rPr>
              <w:t>0</w:t>
            </w:r>
            <w:r w:rsidRPr="004E72D4">
              <w:rPr>
                <w:rFonts w:ascii="Times New Roman" w:hAnsi="Times New Roman" w:cs="Times New Roman"/>
                <w:color w:val="000000"/>
                <w:sz w:val="21"/>
                <w:szCs w:val="21"/>
              </w:rPr>
              <w:t>.000</w:t>
            </w:r>
          </w:p>
        </w:tc>
        <w:tc>
          <w:tcPr>
            <w:tcW w:w="850" w:type="dxa"/>
            <w:tcBorders>
              <w:top w:val="nil"/>
              <w:bottom w:val="nil"/>
            </w:tcBorders>
            <w:shd w:val="clear" w:color="auto" w:fill="auto"/>
            <w:noWrap/>
            <w:vAlign w:val="center"/>
            <w:hideMark/>
            <w:tcPrChange w:id="444" w:author="曾 翠红" w:date="2019-05-09T22:38:00Z">
              <w:tcPr>
                <w:tcW w:w="850" w:type="dxa"/>
                <w:tcBorders>
                  <w:top w:val="nil"/>
                  <w:bottom w:val="nil"/>
                </w:tcBorders>
                <w:shd w:val="clear" w:color="auto" w:fill="auto"/>
                <w:noWrap/>
                <w:vAlign w:val="center"/>
                <w:hideMark/>
              </w:tcPr>
            </w:tcPrChange>
          </w:tcPr>
          <w:p w14:paraId="333E225E" w14:textId="77777777" w:rsidR="00766DC7" w:rsidRPr="0015700C" w:rsidRDefault="00766DC7" w:rsidP="00281162">
            <w:pPr>
              <w:spacing w:after="0" w:line="240" w:lineRule="auto"/>
              <w:rPr>
                <w:rFonts w:ascii="Times New Roman" w:hAnsi="Times New Roman" w:cs="Times New Roman"/>
                <w:color w:val="000000"/>
                <w:sz w:val="21"/>
                <w:szCs w:val="21"/>
              </w:rPr>
            </w:pPr>
            <w:r w:rsidRPr="004E72D4">
              <w:rPr>
                <w:rFonts w:ascii="Times New Roman" w:hAnsi="Times New Roman" w:cs="Times New Roman"/>
                <w:color w:val="000000"/>
                <w:sz w:val="21"/>
                <w:szCs w:val="21"/>
              </w:rPr>
              <w:t>(</w:t>
            </w:r>
            <w:r w:rsidRPr="0015700C">
              <w:rPr>
                <w:rFonts w:ascii="Times New Roman" w:hAnsi="Times New Roman" w:cs="Times New Roman"/>
                <w:color w:val="000000"/>
                <w:sz w:val="21"/>
                <w:szCs w:val="21"/>
              </w:rPr>
              <w:t>0.000</w:t>
            </w:r>
            <w:r w:rsidRPr="004E72D4">
              <w:rPr>
                <w:rFonts w:ascii="Times New Roman" w:hAnsi="Times New Roman" w:cs="Times New Roman"/>
                <w:color w:val="000000"/>
                <w:sz w:val="21"/>
                <w:szCs w:val="21"/>
              </w:rPr>
              <w:t>)</w:t>
            </w:r>
          </w:p>
        </w:tc>
        <w:tc>
          <w:tcPr>
            <w:tcW w:w="1134" w:type="dxa"/>
            <w:tcBorders>
              <w:top w:val="nil"/>
              <w:bottom w:val="nil"/>
            </w:tcBorders>
            <w:shd w:val="clear" w:color="auto" w:fill="auto"/>
            <w:noWrap/>
            <w:vAlign w:val="center"/>
            <w:hideMark/>
            <w:tcPrChange w:id="445" w:author="曾 翠红" w:date="2019-05-09T22:38:00Z">
              <w:tcPr>
                <w:tcW w:w="1134" w:type="dxa"/>
                <w:tcBorders>
                  <w:top w:val="nil"/>
                  <w:bottom w:val="nil"/>
                </w:tcBorders>
                <w:shd w:val="clear" w:color="auto" w:fill="auto"/>
                <w:noWrap/>
                <w:vAlign w:val="center"/>
                <w:hideMark/>
              </w:tcPr>
            </w:tcPrChange>
          </w:tcPr>
          <w:p w14:paraId="71B939A6" w14:textId="77777777" w:rsidR="00766DC7" w:rsidRPr="0015700C" w:rsidRDefault="00766DC7" w:rsidP="00281162">
            <w:pPr>
              <w:spacing w:after="0" w:line="240" w:lineRule="auto"/>
              <w:jc w:val="right"/>
              <w:rPr>
                <w:rFonts w:ascii="Times New Roman" w:hAnsi="Times New Roman" w:cs="Times New Roman"/>
                <w:color w:val="000000"/>
                <w:sz w:val="21"/>
                <w:szCs w:val="21"/>
              </w:rPr>
            </w:pPr>
            <w:r w:rsidRPr="0015700C">
              <w:rPr>
                <w:rFonts w:ascii="Times New Roman" w:hAnsi="Times New Roman" w:cs="Times New Roman"/>
                <w:color w:val="000000"/>
                <w:sz w:val="21"/>
                <w:szCs w:val="21"/>
              </w:rPr>
              <w:t>0.272</w:t>
            </w:r>
          </w:p>
        </w:tc>
        <w:tc>
          <w:tcPr>
            <w:tcW w:w="850" w:type="dxa"/>
            <w:tcBorders>
              <w:top w:val="nil"/>
              <w:bottom w:val="nil"/>
            </w:tcBorders>
            <w:shd w:val="clear" w:color="auto" w:fill="auto"/>
            <w:noWrap/>
            <w:vAlign w:val="center"/>
            <w:hideMark/>
            <w:tcPrChange w:id="446" w:author="曾 翠红" w:date="2019-05-09T22:38:00Z">
              <w:tcPr>
                <w:tcW w:w="850" w:type="dxa"/>
                <w:tcBorders>
                  <w:top w:val="nil"/>
                  <w:bottom w:val="nil"/>
                </w:tcBorders>
                <w:shd w:val="clear" w:color="auto" w:fill="auto"/>
                <w:noWrap/>
                <w:vAlign w:val="center"/>
                <w:hideMark/>
              </w:tcPr>
            </w:tcPrChange>
          </w:tcPr>
          <w:p w14:paraId="69E59CC6" w14:textId="77777777" w:rsidR="00766DC7" w:rsidRPr="0015700C" w:rsidRDefault="00766DC7" w:rsidP="00281162">
            <w:pPr>
              <w:spacing w:after="0" w:line="240" w:lineRule="auto"/>
              <w:rPr>
                <w:rFonts w:ascii="Times New Roman" w:hAnsi="Times New Roman" w:cs="Times New Roman"/>
                <w:color w:val="000000"/>
                <w:sz w:val="21"/>
                <w:szCs w:val="21"/>
              </w:rPr>
            </w:pPr>
            <w:r w:rsidRPr="0015700C">
              <w:rPr>
                <w:rFonts w:ascii="Times New Roman" w:hAnsi="Times New Roman" w:cs="Times New Roman"/>
                <w:color w:val="000000"/>
                <w:sz w:val="21"/>
                <w:szCs w:val="21"/>
              </w:rPr>
              <w:t>(0.149)</w:t>
            </w:r>
          </w:p>
        </w:tc>
        <w:tc>
          <w:tcPr>
            <w:tcW w:w="1135" w:type="dxa"/>
            <w:tcBorders>
              <w:top w:val="nil"/>
              <w:bottom w:val="nil"/>
            </w:tcBorders>
            <w:shd w:val="clear" w:color="auto" w:fill="auto"/>
            <w:noWrap/>
            <w:vAlign w:val="center"/>
            <w:hideMark/>
            <w:tcPrChange w:id="447" w:author="曾 翠红" w:date="2019-05-09T22:38:00Z">
              <w:tcPr>
                <w:tcW w:w="1135" w:type="dxa"/>
                <w:tcBorders>
                  <w:top w:val="nil"/>
                  <w:bottom w:val="nil"/>
                </w:tcBorders>
                <w:shd w:val="clear" w:color="auto" w:fill="auto"/>
                <w:noWrap/>
                <w:vAlign w:val="center"/>
                <w:hideMark/>
              </w:tcPr>
            </w:tcPrChange>
          </w:tcPr>
          <w:p w14:paraId="28BC415B" w14:textId="77777777" w:rsidR="00766DC7" w:rsidRPr="0015700C" w:rsidRDefault="00766DC7" w:rsidP="00281162">
            <w:pPr>
              <w:spacing w:after="0" w:line="240" w:lineRule="auto"/>
              <w:jc w:val="right"/>
              <w:rPr>
                <w:rFonts w:ascii="Times New Roman" w:hAnsi="Times New Roman" w:cs="Times New Roman"/>
                <w:color w:val="000000"/>
                <w:sz w:val="21"/>
                <w:szCs w:val="21"/>
              </w:rPr>
            </w:pPr>
            <w:r w:rsidRPr="0015700C">
              <w:rPr>
                <w:rFonts w:ascii="Times New Roman" w:hAnsi="Times New Roman" w:cs="Times New Roman"/>
                <w:color w:val="000000"/>
                <w:sz w:val="21"/>
                <w:szCs w:val="21"/>
              </w:rPr>
              <w:t>-0.034***</w:t>
            </w:r>
          </w:p>
        </w:tc>
        <w:tc>
          <w:tcPr>
            <w:tcW w:w="850" w:type="dxa"/>
            <w:tcBorders>
              <w:top w:val="nil"/>
              <w:bottom w:val="nil"/>
            </w:tcBorders>
            <w:shd w:val="clear" w:color="auto" w:fill="auto"/>
            <w:noWrap/>
            <w:vAlign w:val="center"/>
            <w:hideMark/>
            <w:tcPrChange w:id="448" w:author="曾 翠红" w:date="2019-05-09T22:38:00Z">
              <w:tcPr>
                <w:tcW w:w="850" w:type="dxa"/>
                <w:tcBorders>
                  <w:top w:val="nil"/>
                  <w:bottom w:val="nil"/>
                </w:tcBorders>
                <w:shd w:val="clear" w:color="auto" w:fill="auto"/>
                <w:noWrap/>
                <w:vAlign w:val="center"/>
                <w:hideMark/>
              </w:tcPr>
            </w:tcPrChange>
          </w:tcPr>
          <w:p w14:paraId="59240956" w14:textId="77777777" w:rsidR="00766DC7" w:rsidRPr="0015700C" w:rsidRDefault="00766DC7" w:rsidP="00281162">
            <w:pPr>
              <w:spacing w:after="0" w:line="240" w:lineRule="auto"/>
              <w:rPr>
                <w:rFonts w:ascii="Times New Roman" w:hAnsi="Times New Roman" w:cs="Times New Roman"/>
                <w:color w:val="000000"/>
                <w:sz w:val="21"/>
                <w:szCs w:val="21"/>
              </w:rPr>
            </w:pPr>
            <w:r w:rsidRPr="0015700C">
              <w:rPr>
                <w:rFonts w:ascii="Times New Roman" w:hAnsi="Times New Roman" w:cs="Times New Roman"/>
                <w:color w:val="000000"/>
                <w:sz w:val="21"/>
                <w:szCs w:val="21"/>
              </w:rPr>
              <w:t>(0.031)</w:t>
            </w:r>
          </w:p>
        </w:tc>
      </w:tr>
      <w:tr w:rsidR="00766DC7" w:rsidRPr="004E72D4" w14:paraId="2AE43D30" w14:textId="77777777" w:rsidTr="00791CC4">
        <w:trPr>
          <w:trHeight w:val="340"/>
          <w:jc w:val="center"/>
          <w:trPrChange w:id="449" w:author="曾 翠红" w:date="2019-05-09T22:38:00Z">
            <w:trPr>
              <w:gridAfter w:val="0"/>
              <w:trHeight w:val="283"/>
              <w:jc w:val="center"/>
            </w:trPr>
          </w:trPrChange>
        </w:trPr>
        <w:tc>
          <w:tcPr>
            <w:tcW w:w="1185" w:type="dxa"/>
            <w:vMerge/>
            <w:tcPrChange w:id="450" w:author="曾 翠红" w:date="2019-05-09T22:38:00Z">
              <w:tcPr>
                <w:tcW w:w="1185" w:type="dxa"/>
                <w:vMerge/>
              </w:tcPr>
            </w:tcPrChange>
          </w:tcPr>
          <w:p w14:paraId="181C46A0" w14:textId="77777777" w:rsidR="00766DC7" w:rsidRPr="0015700C" w:rsidRDefault="00766DC7" w:rsidP="00281162">
            <w:pPr>
              <w:spacing w:after="0" w:line="240" w:lineRule="auto"/>
              <w:jc w:val="both"/>
              <w:rPr>
                <w:rFonts w:ascii="Times New Roman" w:hAnsi="Times New Roman" w:cs="Times New Roman"/>
                <w:color w:val="000000"/>
                <w:sz w:val="21"/>
                <w:szCs w:val="21"/>
              </w:rPr>
            </w:pPr>
          </w:p>
        </w:tc>
        <w:tc>
          <w:tcPr>
            <w:tcW w:w="1534" w:type="dxa"/>
            <w:tcBorders>
              <w:top w:val="nil"/>
              <w:bottom w:val="nil"/>
            </w:tcBorders>
            <w:shd w:val="clear" w:color="auto" w:fill="auto"/>
            <w:noWrap/>
            <w:vAlign w:val="center"/>
            <w:hideMark/>
            <w:tcPrChange w:id="451" w:author="曾 翠红" w:date="2019-05-09T22:38:00Z">
              <w:tcPr>
                <w:tcW w:w="1417" w:type="dxa"/>
                <w:tcBorders>
                  <w:top w:val="nil"/>
                  <w:bottom w:val="nil"/>
                </w:tcBorders>
                <w:shd w:val="clear" w:color="auto" w:fill="auto"/>
                <w:noWrap/>
                <w:vAlign w:val="center"/>
                <w:hideMark/>
              </w:tcPr>
            </w:tcPrChange>
          </w:tcPr>
          <w:p w14:paraId="0FCE3049" w14:textId="3EC701AC" w:rsidR="00766DC7" w:rsidRPr="0015700C" w:rsidRDefault="00766DC7" w:rsidP="00281162">
            <w:pPr>
              <w:spacing w:after="0" w:line="240" w:lineRule="auto"/>
              <w:ind w:firstLineChars="7" w:firstLine="15"/>
              <w:jc w:val="center"/>
              <w:rPr>
                <w:rFonts w:ascii="Times New Roman" w:hAnsi="Times New Roman" w:cs="Times New Roman"/>
                <w:color w:val="000000"/>
                <w:sz w:val="21"/>
                <w:szCs w:val="21"/>
              </w:rPr>
            </w:pPr>
            <w:del w:id="452" w:author="曾 翠红" w:date="2019-05-09T22:31:00Z">
              <w:r w:rsidRPr="0015700C" w:rsidDel="00B86D23">
                <w:rPr>
                  <w:rFonts w:ascii="Times New Roman" w:hAnsi="Times New Roman" w:cs="Times New Roman"/>
                  <w:color w:val="000000"/>
                  <w:sz w:val="21"/>
                  <w:szCs w:val="21"/>
                </w:rPr>
                <w:delText>两熟区玉米</w:delText>
              </w:r>
            </w:del>
            <w:ins w:id="453" w:author="曾 翠红" w:date="2019-05-09T22:31:00Z">
              <w:r w:rsidR="00B86D23">
                <w:rPr>
                  <w:rFonts w:ascii="Times New Roman" w:hAnsi="Times New Roman" w:cs="Times New Roman"/>
                  <w:color w:val="000000"/>
                  <w:sz w:val="21"/>
                  <w:szCs w:val="21"/>
                </w:rPr>
                <w:t>两熟区夏玉米</w:t>
              </w:r>
            </w:ins>
          </w:p>
        </w:tc>
        <w:tc>
          <w:tcPr>
            <w:tcW w:w="1017" w:type="dxa"/>
            <w:tcBorders>
              <w:top w:val="nil"/>
              <w:bottom w:val="nil"/>
            </w:tcBorders>
            <w:shd w:val="clear" w:color="auto" w:fill="auto"/>
            <w:noWrap/>
            <w:vAlign w:val="center"/>
            <w:hideMark/>
            <w:tcPrChange w:id="454" w:author="曾 翠红" w:date="2019-05-09T22:38:00Z">
              <w:tcPr>
                <w:tcW w:w="1134" w:type="dxa"/>
                <w:tcBorders>
                  <w:top w:val="nil"/>
                  <w:bottom w:val="nil"/>
                </w:tcBorders>
                <w:shd w:val="clear" w:color="auto" w:fill="auto"/>
                <w:noWrap/>
                <w:vAlign w:val="center"/>
                <w:hideMark/>
              </w:tcPr>
            </w:tcPrChange>
          </w:tcPr>
          <w:p w14:paraId="741F10EC" w14:textId="77777777" w:rsidR="00766DC7" w:rsidRPr="0015700C" w:rsidRDefault="00766DC7" w:rsidP="00281162">
            <w:pPr>
              <w:spacing w:after="0" w:line="240" w:lineRule="auto"/>
              <w:jc w:val="right"/>
              <w:rPr>
                <w:rFonts w:ascii="Times New Roman" w:hAnsi="Times New Roman" w:cs="Times New Roman"/>
                <w:color w:val="000000"/>
                <w:sz w:val="21"/>
                <w:szCs w:val="21"/>
              </w:rPr>
            </w:pPr>
            <w:r w:rsidRPr="0015700C">
              <w:rPr>
                <w:rFonts w:ascii="Times New Roman" w:hAnsi="Times New Roman" w:cs="Times New Roman"/>
                <w:color w:val="000000"/>
                <w:sz w:val="21"/>
                <w:szCs w:val="21"/>
              </w:rPr>
              <w:t>0.643***</w:t>
            </w:r>
          </w:p>
        </w:tc>
        <w:tc>
          <w:tcPr>
            <w:tcW w:w="850" w:type="dxa"/>
            <w:tcBorders>
              <w:top w:val="nil"/>
              <w:bottom w:val="nil"/>
            </w:tcBorders>
            <w:shd w:val="clear" w:color="auto" w:fill="auto"/>
            <w:noWrap/>
            <w:vAlign w:val="center"/>
            <w:hideMark/>
            <w:tcPrChange w:id="455" w:author="曾 翠红" w:date="2019-05-09T22:38:00Z">
              <w:tcPr>
                <w:tcW w:w="850" w:type="dxa"/>
                <w:tcBorders>
                  <w:top w:val="nil"/>
                  <w:bottom w:val="nil"/>
                </w:tcBorders>
                <w:shd w:val="clear" w:color="auto" w:fill="auto"/>
                <w:noWrap/>
                <w:vAlign w:val="center"/>
                <w:hideMark/>
              </w:tcPr>
            </w:tcPrChange>
          </w:tcPr>
          <w:p w14:paraId="66D9149C" w14:textId="77777777" w:rsidR="00766DC7" w:rsidRPr="0015700C" w:rsidRDefault="00766DC7" w:rsidP="00281162">
            <w:pPr>
              <w:spacing w:after="0" w:line="240" w:lineRule="auto"/>
              <w:rPr>
                <w:rFonts w:ascii="Times New Roman" w:hAnsi="Times New Roman" w:cs="Times New Roman"/>
                <w:color w:val="000000"/>
                <w:sz w:val="21"/>
                <w:szCs w:val="21"/>
              </w:rPr>
            </w:pPr>
            <w:r w:rsidRPr="0015700C">
              <w:rPr>
                <w:rFonts w:ascii="Times New Roman" w:hAnsi="Times New Roman" w:cs="Times New Roman"/>
                <w:color w:val="000000"/>
                <w:sz w:val="21"/>
                <w:szCs w:val="21"/>
              </w:rPr>
              <w:t>(0.143)</w:t>
            </w:r>
          </w:p>
        </w:tc>
        <w:tc>
          <w:tcPr>
            <w:tcW w:w="1134" w:type="dxa"/>
            <w:tcBorders>
              <w:top w:val="nil"/>
              <w:bottom w:val="nil"/>
            </w:tcBorders>
            <w:shd w:val="clear" w:color="auto" w:fill="auto"/>
            <w:noWrap/>
            <w:vAlign w:val="center"/>
            <w:hideMark/>
            <w:tcPrChange w:id="456" w:author="曾 翠红" w:date="2019-05-09T22:38:00Z">
              <w:tcPr>
                <w:tcW w:w="1134" w:type="dxa"/>
                <w:tcBorders>
                  <w:top w:val="nil"/>
                  <w:bottom w:val="nil"/>
                </w:tcBorders>
                <w:shd w:val="clear" w:color="auto" w:fill="auto"/>
                <w:noWrap/>
                <w:vAlign w:val="center"/>
                <w:hideMark/>
              </w:tcPr>
            </w:tcPrChange>
          </w:tcPr>
          <w:p w14:paraId="30F88DA6" w14:textId="77777777" w:rsidR="00766DC7" w:rsidRPr="0015700C" w:rsidRDefault="00766DC7" w:rsidP="00281162">
            <w:pPr>
              <w:spacing w:after="0" w:line="240" w:lineRule="auto"/>
              <w:jc w:val="right"/>
              <w:rPr>
                <w:rFonts w:ascii="Times New Roman" w:hAnsi="Times New Roman" w:cs="Times New Roman"/>
                <w:color w:val="000000"/>
                <w:sz w:val="21"/>
                <w:szCs w:val="21"/>
              </w:rPr>
            </w:pPr>
            <w:r w:rsidRPr="0015700C">
              <w:rPr>
                <w:rFonts w:ascii="Times New Roman" w:hAnsi="Times New Roman" w:cs="Times New Roman"/>
                <w:color w:val="000000"/>
                <w:sz w:val="21"/>
                <w:szCs w:val="21"/>
              </w:rPr>
              <w:t>-0.113**</w:t>
            </w:r>
          </w:p>
        </w:tc>
        <w:tc>
          <w:tcPr>
            <w:tcW w:w="850" w:type="dxa"/>
            <w:tcBorders>
              <w:top w:val="nil"/>
              <w:bottom w:val="nil"/>
            </w:tcBorders>
            <w:shd w:val="clear" w:color="auto" w:fill="auto"/>
            <w:noWrap/>
            <w:vAlign w:val="center"/>
            <w:hideMark/>
            <w:tcPrChange w:id="457" w:author="曾 翠红" w:date="2019-05-09T22:38:00Z">
              <w:tcPr>
                <w:tcW w:w="850" w:type="dxa"/>
                <w:tcBorders>
                  <w:top w:val="nil"/>
                  <w:bottom w:val="nil"/>
                </w:tcBorders>
                <w:shd w:val="clear" w:color="auto" w:fill="auto"/>
                <w:noWrap/>
                <w:vAlign w:val="center"/>
                <w:hideMark/>
              </w:tcPr>
            </w:tcPrChange>
          </w:tcPr>
          <w:p w14:paraId="4A5EDF23" w14:textId="77777777" w:rsidR="00766DC7" w:rsidRPr="0015700C" w:rsidRDefault="00766DC7" w:rsidP="00281162">
            <w:pPr>
              <w:spacing w:after="0" w:line="240" w:lineRule="auto"/>
              <w:rPr>
                <w:rFonts w:ascii="Times New Roman" w:hAnsi="Times New Roman" w:cs="Times New Roman"/>
                <w:color w:val="000000"/>
                <w:sz w:val="21"/>
                <w:szCs w:val="21"/>
              </w:rPr>
            </w:pPr>
            <w:r w:rsidRPr="0015700C">
              <w:rPr>
                <w:rFonts w:ascii="Times New Roman" w:hAnsi="Times New Roman" w:cs="Times New Roman"/>
                <w:color w:val="000000"/>
                <w:sz w:val="21"/>
                <w:szCs w:val="21"/>
              </w:rPr>
              <w:t>(0.055)</w:t>
            </w:r>
          </w:p>
        </w:tc>
        <w:tc>
          <w:tcPr>
            <w:tcW w:w="1135" w:type="dxa"/>
            <w:tcBorders>
              <w:top w:val="nil"/>
              <w:bottom w:val="nil"/>
            </w:tcBorders>
            <w:shd w:val="clear" w:color="auto" w:fill="auto"/>
            <w:noWrap/>
            <w:vAlign w:val="center"/>
            <w:hideMark/>
            <w:tcPrChange w:id="458" w:author="曾 翠红" w:date="2019-05-09T22:38:00Z">
              <w:tcPr>
                <w:tcW w:w="1135" w:type="dxa"/>
                <w:tcBorders>
                  <w:top w:val="nil"/>
                  <w:bottom w:val="nil"/>
                </w:tcBorders>
                <w:shd w:val="clear" w:color="auto" w:fill="auto"/>
                <w:noWrap/>
                <w:vAlign w:val="center"/>
                <w:hideMark/>
              </w:tcPr>
            </w:tcPrChange>
          </w:tcPr>
          <w:p w14:paraId="34A326A5" w14:textId="77777777" w:rsidR="00766DC7" w:rsidRPr="0015700C" w:rsidRDefault="00766DC7" w:rsidP="00281162">
            <w:pPr>
              <w:spacing w:after="0" w:line="240" w:lineRule="auto"/>
              <w:jc w:val="right"/>
              <w:rPr>
                <w:rFonts w:ascii="Times New Roman" w:hAnsi="Times New Roman" w:cs="Times New Roman"/>
                <w:color w:val="000000"/>
                <w:sz w:val="21"/>
                <w:szCs w:val="21"/>
              </w:rPr>
            </w:pPr>
            <w:r w:rsidRPr="0015700C">
              <w:rPr>
                <w:rFonts w:ascii="Times New Roman" w:hAnsi="Times New Roman" w:cs="Times New Roman"/>
                <w:color w:val="000000"/>
                <w:sz w:val="21"/>
                <w:szCs w:val="21"/>
              </w:rPr>
              <w:t>1.212***</w:t>
            </w:r>
          </w:p>
        </w:tc>
        <w:tc>
          <w:tcPr>
            <w:tcW w:w="850" w:type="dxa"/>
            <w:tcBorders>
              <w:top w:val="nil"/>
              <w:bottom w:val="nil"/>
            </w:tcBorders>
            <w:shd w:val="clear" w:color="auto" w:fill="auto"/>
            <w:noWrap/>
            <w:vAlign w:val="center"/>
            <w:hideMark/>
            <w:tcPrChange w:id="459" w:author="曾 翠红" w:date="2019-05-09T22:38:00Z">
              <w:tcPr>
                <w:tcW w:w="850" w:type="dxa"/>
                <w:tcBorders>
                  <w:top w:val="nil"/>
                  <w:bottom w:val="nil"/>
                </w:tcBorders>
                <w:shd w:val="clear" w:color="auto" w:fill="auto"/>
                <w:noWrap/>
                <w:vAlign w:val="center"/>
                <w:hideMark/>
              </w:tcPr>
            </w:tcPrChange>
          </w:tcPr>
          <w:p w14:paraId="720E551D" w14:textId="77777777" w:rsidR="00766DC7" w:rsidRPr="0015700C" w:rsidRDefault="00766DC7" w:rsidP="00281162">
            <w:pPr>
              <w:spacing w:after="0" w:line="240" w:lineRule="auto"/>
              <w:rPr>
                <w:rFonts w:ascii="Times New Roman" w:hAnsi="Times New Roman" w:cs="Times New Roman"/>
                <w:color w:val="000000"/>
                <w:sz w:val="21"/>
                <w:szCs w:val="21"/>
              </w:rPr>
            </w:pPr>
            <w:r w:rsidRPr="0015700C">
              <w:rPr>
                <w:rFonts w:ascii="Times New Roman" w:hAnsi="Times New Roman" w:cs="Times New Roman"/>
                <w:color w:val="000000"/>
                <w:sz w:val="21"/>
                <w:szCs w:val="21"/>
              </w:rPr>
              <w:t>(0.110)</w:t>
            </w:r>
          </w:p>
        </w:tc>
      </w:tr>
      <w:tr w:rsidR="00766DC7" w:rsidRPr="004E72D4" w14:paraId="0865CA76" w14:textId="77777777" w:rsidTr="00791CC4">
        <w:trPr>
          <w:trHeight w:val="340"/>
          <w:jc w:val="center"/>
          <w:trPrChange w:id="460" w:author="曾 翠红" w:date="2019-05-09T22:38:00Z">
            <w:trPr>
              <w:gridAfter w:val="0"/>
              <w:trHeight w:val="283"/>
              <w:jc w:val="center"/>
            </w:trPr>
          </w:trPrChange>
        </w:trPr>
        <w:tc>
          <w:tcPr>
            <w:tcW w:w="1185" w:type="dxa"/>
            <w:vMerge/>
            <w:tcPrChange w:id="461" w:author="曾 翠红" w:date="2019-05-09T22:38:00Z">
              <w:tcPr>
                <w:tcW w:w="1185" w:type="dxa"/>
                <w:vMerge/>
              </w:tcPr>
            </w:tcPrChange>
          </w:tcPr>
          <w:p w14:paraId="110C1376" w14:textId="77777777" w:rsidR="00766DC7" w:rsidRPr="0015700C" w:rsidRDefault="00766DC7" w:rsidP="00281162">
            <w:pPr>
              <w:spacing w:after="0" w:line="240" w:lineRule="auto"/>
              <w:jc w:val="both"/>
              <w:rPr>
                <w:rFonts w:ascii="Times New Roman" w:hAnsi="Times New Roman" w:cs="Times New Roman"/>
                <w:color w:val="000000"/>
                <w:sz w:val="21"/>
                <w:szCs w:val="21"/>
              </w:rPr>
            </w:pPr>
          </w:p>
        </w:tc>
        <w:tc>
          <w:tcPr>
            <w:tcW w:w="1534" w:type="dxa"/>
            <w:tcBorders>
              <w:top w:val="nil"/>
              <w:bottom w:val="nil"/>
            </w:tcBorders>
            <w:shd w:val="clear" w:color="auto" w:fill="auto"/>
            <w:noWrap/>
            <w:vAlign w:val="center"/>
            <w:hideMark/>
            <w:tcPrChange w:id="462" w:author="曾 翠红" w:date="2019-05-09T22:38:00Z">
              <w:tcPr>
                <w:tcW w:w="1417" w:type="dxa"/>
                <w:tcBorders>
                  <w:top w:val="nil"/>
                  <w:bottom w:val="nil"/>
                </w:tcBorders>
                <w:shd w:val="clear" w:color="auto" w:fill="auto"/>
                <w:noWrap/>
                <w:vAlign w:val="center"/>
                <w:hideMark/>
              </w:tcPr>
            </w:tcPrChange>
          </w:tcPr>
          <w:p w14:paraId="1753521D" w14:textId="5FB0C377" w:rsidR="00766DC7" w:rsidRPr="0015700C" w:rsidRDefault="00766DC7" w:rsidP="00281162">
            <w:pPr>
              <w:spacing w:after="0" w:line="240" w:lineRule="auto"/>
              <w:ind w:firstLineChars="7" w:firstLine="15"/>
              <w:jc w:val="center"/>
              <w:rPr>
                <w:rFonts w:ascii="Times New Roman" w:hAnsi="Times New Roman" w:cs="Times New Roman"/>
                <w:color w:val="000000"/>
                <w:sz w:val="21"/>
                <w:szCs w:val="21"/>
              </w:rPr>
            </w:pPr>
            <w:del w:id="463" w:author="曾 翠红" w:date="2019-05-09T22:31:00Z">
              <w:r w:rsidRPr="0015700C" w:rsidDel="00B86D23">
                <w:rPr>
                  <w:rFonts w:ascii="Times New Roman" w:hAnsi="Times New Roman" w:cs="Times New Roman"/>
                  <w:color w:val="000000"/>
                  <w:sz w:val="21"/>
                  <w:szCs w:val="21"/>
                </w:rPr>
                <w:delText>两熟区小麦</w:delText>
              </w:r>
            </w:del>
            <w:ins w:id="464" w:author="曾 翠红" w:date="2019-05-09T22:31:00Z">
              <w:r w:rsidR="00B86D23">
                <w:rPr>
                  <w:rFonts w:ascii="Times New Roman" w:hAnsi="Times New Roman" w:cs="Times New Roman"/>
                  <w:color w:val="000000"/>
                  <w:sz w:val="21"/>
                  <w:szCs w:val="21"/>
                </w:rPr>
                <w:t>两熟区冬小麦</w:t>
              </w:r>
            </w:ins>
          </w:p>
        </w:tc>
        <w:tc>
          <w:tcPr>
            <w:tcW w:w="1017" w:type="dxa"/>
            <w:tcBorders>
              <w:top w:val="nil"/>
              <w:bottom w:val="nil"/>
            </w:tcBorders>
            <w:shd w:val="clear" w:color="auto" w:fill="auto"/>
            <w:noWrap/>
            <w:vAlign w:val="center"/>
            <w:hideMark/>
            <w:tcPrChange w:id="465" w:author="曾 翠红" w:date="2019-05-09T22:38:00Z">
              <w:tcPr>
                <w:tcW w:w="1134" w:type="dxa"/>
                <w:tcBorders>
                  <w:top w:val="nil"/>
                  <w:bottom w:val="nil"/>
                </w:tcBorders>
                <w:shd w:val="clear" w:color="auto" w:fill="auto"/>
                <w:noWrap/>
                <w:vAlign w:val="center"/>
                <w:hideMark/>
              </w:tcPr>
            </w:tcPrChange>
          </w:tcPr>
          <w:p w14:paraId="7281D782" w14:textId="77777777" w:rsidR="00766DC7" w:rsidRPr="0015700C" w:rsidRDefault="00766DC7" w:rsidP="00281162">
            <w:pPr>
              <w:spacing w:after="0" w:line="240" w:lineRule="auto"/>
              <w:jc w:val="right"/>
              <w:rPr>
                <w:rFonts w:ascii="Times New Roman" w:hAnsi="Times New Roman" w:cs="Times New Roman"/>
                <w:color w:val="000000"/>
                <w:sz w:val="21"/>
                <w:szCs w:val="21"/>
              </w:rPr>
            </w:pPr>
            <w:r w:rsidRPr="0015700C">
              <w:rPr>
                <w:rFonts w:ascii="Times New Roman" w:hAnsi="Times New Roman" w:cs="Times New Roman"/>
                <w:color w:val="000000"/>
                <w:sz w:val="21"/>
                <w:szCs w:val="21"/>
              </w:rPr>
              <w:t>0.625***</w:t>
            </w:r>
          </w:p>
        </w:tc>
        <w:tc>
          <w:tcPr>
            <w:tcW w:w="850" w:type="dxa"/>
            <w:tcBorders>
              <w:top w:val="nil"/>
              <w:bottom w:val="nil"/>
            </w:tcBorders>
            <w:shd w:val="clear" w:color="auto" w:fill="auto"/>
            <w:noWrap/>
            <w:vAlign w:val="center"/>
            <w:hideMark/>
            <w:tcPrChange w:id="466" w:author="曾 翠红" w:date="2019-05-09T22:38:00Z">
              <w:tcPr>
                <w:tcW w:w="850" w:type="dxa"/>
                <w:tcBorders>
                  <w:top w:val="nil"/>
                  <w:bottom w:val="nil"/>
                </w:tcBorders>
                <w:shd w:val="clear" w:color="auto" w:fill="auto"/>
                <w:noWrap/>
                <w:vAlign w:val="center"/>
                <w:hideMark/>
              </w:tcPr>
            </w:tcPrChange>
          </w:tcPr>
          <w:p w14:paraId="7A35802C" w14:textId="77777777" w:rsidR="00766DC7" w:rsidRPr="0015700C" w:rsidRDefault="00766DC7" w:rsidP="00281162">
            <w:pPr>
              <w:spacing w:after="0" w:line="240" w:lineRule="auto"/>
              <w:rPr>
                <w:rFonts w:ascii="Times New Roman" w:hAnsi="Times New Roman" w:cs="Times New Roman"/>
                <w:color w:val="000000"/>
                <w:sz w:val="21"/>
                <w:szCs w:val="21"/>
              </w:rPr>
            </w:pPr>
            <w:r w:rsidRPr="0015700C">
              <w:rPr>
                <w:rFonts w:ascii="Times New Roman" w:hAnsi="Times New Roman" w:cs="Times New Roman"/>
                <w:color w:val="000000"/>
                <w:sz w:val="21"/>
                <w:szCs w:val="21"/>
              </w:rPr>
              <w:t>(0.221)</w:t>
            </w:r>
          </w:p>
        </w:tc>
        <w:tc>
          <w:tcPr>
            <w:tcW w:w="1134" w:type="dxa"/>
            <w:tcBorders>
              <w:top w:val="nil"/>
              <w:bottom w:val="nil"/>
            </w:tcBorders>
            <w:shd w:val="clear" w:color="auto" w:fill="auto"/>
            <w:noWrap/>
            <w:vAlign w:val="center"/>
            <w:hideMark/>
            <w:tcPrChange w:id="467" w:author="曾 翠红" w:date="2019-05-09T22:38:00Z">
              <w:tcPr>
                <w:tcW w:w="1134" w:type="dxa"/>
                <w:tcBorders>
                  <w:top w:val="nil"/>
                  <w:bottom w:val="nil"/>
                </w:tcBorders>
                <w:shd w:val="clear" w:color="auto" w:fill="auto"/>
                <w:noWrap/>
                <w:vAlign w:val="center"/>
                <w:hideMark/>
              </w:tcPr>
            </w:tcPrChange>
          </w:tcPr>
          <w:p w14:paraId="71831231" w14:textId="77777777" w:rsidR="00766DC7" w:rsidRPr="0015700C" w:rsidRDefault="00766DC7" w:rsidP="00281162">
            <w:pPr>
              <w:spacing w:after="0" w:line="240" w:lineRule="auto"/>
              <w:jc w:val="right"/>
              <w:rPr>
                <w:rFonts w:ascii="Times New Roman" w:hAnsi="Times New Roman" w:cs="Times New Roman"/>
                <w:color w:val="000000"/>
                <w:sz w:val="21"/>
                <w:szCs w:val="21"/>
              </w:rPr>
            </w:pPr>
            <w:r w:rsidRPr="0015700C">
              <w:rPr>
                <w:rFonts w:ascii="Times New Roman" w:hAnsi="Times New Roman" w:cs="Times New Roman"/>
                <w:color w:val="000000"/>
                <w:sz w:val="21"/>
                <w:szCs w:val="21"/>
              </w:rPr>
              <w:t>-0.206***</w:t>
            </w:r>
          </w:p>
        </w:tc>
        <w:tc>
          <w:tcPr>
            <w:tcW w:w="850" w:type="dxa"/>
            <w:tcBorders>
              <w:top w:val="nil"/>
              <w:bottom w:val="nil"/>
            </w:tcBorders>
            <w:shd w:val="clear" w:color="auto" w:fill="auto"/>
            <w:noWrap/>
            <w:vAlign w:val="center"/>
            <w:hideMark/>
            <w:tcPrChange w:id="468" w:author="曾 翠红" w:date="2019-05-09T22:38:00Z">
              <w:tcPr>
                <w:tcW w:w="850" w:type="dxa"/>
                <w:tcBorders>
                  <w:top w:val="nil"/>
                  <w:bottom w:val="nil"/>
                </w:tcBorders>
                <w:shd w:val="clear" w:color="auto" w:fill="auto"/>
                <w:noWrap/>
                <w:vAlign w:val="center"/>
                <w:hideMark/>
              </w:tcPr>
            </w:tcPrChange>
          </w:tcPr>
          <w:p w14:paraId="4C5DC588" w14:textId="77777777" w:rsidR="00766DC7" w:rsidRPr="0015700C" w:rsidRDefault="00766DC7" w:rsidP="00281162">
            <w:pPr>
              <w:spacing w:after="0" w:line="240" w:lineRule="auto"/>
              <w:rPr>
                <w:rFonts w:ascii="Times New Roman" w:hAnsi="Times New Roman" w:cs="Times New Roman"/>
                <w:color w:val="000000"/>
                <w:sz w:val="21"/>
                <w:szCs w:val="21"/>
              </w:rPr>
            </w:pPr>
            <w:r w:rsidRPr="0015700C">
              <w:rPr>
                <w:rFonts w:ascii="Times New Roman" w:hAnsi="Times New Roman" w:cs="Times New Roman"/>
                <w:color w:val="000000"/>
                <w:sz w:val="21"/>
                <w:szCs w:val="21"/>
              </w:rPr>
              <w:t>(0.072)</w:t>
            </w:r>
          </w:p>
        </w:tc>
        <w:tc>
          <w:tcPr>
            <w:tcW w:w="1135" w:type="dxa"/>
            <w:tcBorders>
              <w:top w:val="nil"/>
              <w:bottom w:val="nil"/>
            </w:tcBorders>
            <w:shd w:val="clear" w:color="auto" w:fill="auto"/>
            <w:noWrap/>
            <w:vAlign w:val="center"/>
            <w:hideMark/>
            <w:tcPrChange w:id="469" w:author="曾 翠红" w:date="2019-05-09T22:38:00Z">
              <w:tcPr>
                <w:tcW w:w="1135" w:type="dxa"/>
                <w:tcBorders>
                  <w:top w:val="nil"/>
                  <w:bottom w:val="nil"/>
                </w:tcBorders>
                <w:shd w:val="clear" w:color="auto" w:fill="auto"/>
                <w:noWrap/>
                <w:vAlign w:val="center"/>
                <w:hideMark/>
              </w:tcPr>
            </w:tcPrChange>
          </w:tcPr>
          <w:p w14:paraId="446FC341" w14:textId="77777777" w:rsidR="00766DC7" w:rsidRPr="0015700C" w:rsidRDefault="00766DC7" w:rsidP="00281162">
            <w:pPr>
              <w:spacing w:after="0" w:line="240" w:lineRule="auto"/>
              <w:jc w:val="right"/>
              <w:rPr>
                <w:rFonts w:ascii="Times New Roman" w:hAnsi="Times New Roman" w:cs="Times New Roman"/>
                <w:color w:val="000000"/>
                <w:sz w:val="21"/>
                <w:szCs w:val="21"/>
              </w:rPr>
            </w:pPr>
            <w:r w:rsidRPr="0015700C">
              <w:rPr>
                <w:rFonts w:ascii="Times New Roman" w:hAnsi="Times New Roman" w:cs="Times New Roman"/>
                <w:color w:val="000000"/>
                <w:sz w:val="21"/>
                <w:szCs w:val="21"/>
              </w:rPr>
              <w:t>4.182***</w:t>
            </w:r>
          </w:p>
        </w:tc>
        <w:tc>
          <w:tcPr>
            <w:tcW w:w="850" w:type="dxa"/>
            <w:tcBorders>
              <w:top w:val="nil"/>
              <w:bottom w:val="nil"/>
            </w:tcBorders>
            <w:shd w:val="clear" w:color="auto" w:fill="auto"/>
            <w:noWrap/>
            <w:vAlign w:val="center"/>
            <w:hideMark/>
            <w:tcPrChange w:id="470" w:author="曾 翠红" w:date="2019-05-09T22:38:00Z">
              <w:tcPr>
                <w:tcW w:w="850" w:type="dxa"/>
                <w:tcBorders>
                  <w:top w:val="nil"/>
                  <w:bottom w:val="nil"/>
                </w:tcBorders>
                <w:shd w:val="clear" w:color="auto" w:fill="auto"/>
                <w:noWrap/>
                <w:vAlign w:val="center"/>
                <w:hideMark/>
              </w:tcPr>
            </w:tcPrChange>
          </w:tcPr>
          <w:p w14:paraId="0EA26E15" w14:textId="77777777" w:rsidR="00766DC7" w:rsidRPr="0015700C" w:rsidRDefault="00766DC7" w:rsidP="00281162">
            <w:pPr>
              <w:spacing w:after="0" w:line="240" w:lineRule="auto"/>
              <w:rPr>
                <w:rFonts w:ascii="Times New Roman" w:hAnsi="Times New Roman" w:cs="Times New Roman"/>
                <w:color w:val="000000"/>
                <w:sz w:val="21"/>
                <w:szCs w:val="21"/>
              </w:rPr>
            </w:pPr>
            <w:r w:rsidRPr="0015700C">
              <w:rPr>
                <w:rFonts w:ascii="Times New Roman" w:hAnsi="Times New Roman" w:cs="Times New Roman"/>
                <w:color w:val="000000"/>
                <w:sz w:val="21"/>
                <w:szCs w:val="21"/>
              </w:rPr>
              <w:t>(0.125)</w:t>
            </w:r>
          </w:p>
        </w:tc>
      </w:tr>
      <w:tr w:rsidR="00766DC7" w:rsidRPr="004E72D4" w14:paraId="480CE716" w14:textId="77777777" w:rsidTr="00791CC4">
        <w:trPr>
          <w:trHeight w:val="340"/>
          <w:jc w:val="center"/>
          <w:trPrChange w:id="471" w:author="曾 翠红" w:date="2019-05-09T22:38:00Z">
            <w:trPr>
              <w:gridAfter w:val="0"/>
              <w:trHeight w:val="283"/>
              <w:jc w:val="center"/>
            </w:trPr>
          </w:trPrChange>
        </w:trPr>
        <w:tc>
          <w:tcPr>
            <w:tcW w:w="1185" w:type="dxa"/>
            <w:vMerge/>
            <w:tcBorders>
              <w:bottom w:val="single" w:sz="12" w:space="0" w:color="auto"/>
            </w:tcBorders>
            <w:tcPrChange w:id="472" w:author="曾 翠红" w:date="2019-05-09T22:38:00Z">
              <w:tcPr>
                <w:tcW w:w="1185" w:type="dxa"/>
                <w:vMerge/>
                <w:tcBorders>
                  <w:bottom w:val="single" w:sz="12" w:space="0" w:color="auto"/>
                </w:tcBorders>
              </w:tcPr>
            </w:tcPrChange>
          </w:tcPr>
          <w:p w14:paraId="4414D880" w14:textId="77777777" w:rsidR="00766DC7" w:rsidRPr="0015700C" w:rsidRDefault="00766DC7" w:rsidP="00281162">
            <w:pPr>
              <w:spacing w:after="0" w:line="240" w:lineRule="auto"/>
              <w:jc w:val="both"/>
              <w:rPr>
                <w:rFonts w:ascii="Times New Roman" w:hAnsi="Times New Roman" w:cs="Times New Roman"/>
                <w:color w:val="000000"/>
                <w:sz w:val="21"/>
                <w:szCs w:val="21"/>
              </w:rPr>
            </w:pPr>
          </w:p>
        </w:tc>
        <w:tc>
          <w:tcPr>
            <w:tcW w:w="1534" w:type="dxa"/>
            <w:tcBorders>
              <w:top w:val="nil"/>
              <w:bottom w:val="single" w:sz="12" w:space="0" w:color="auto"/>
            </w:tcBorders>
            <w:shd w:val="clear" w:color="auto" w:fill="auto"/>
            <w:noWrap/>
            <w:vAlign w:val="center"/>
            <w:hideMark/>
            <w:tcPrChange w:id="473" w:author="曾 翠红" w:date="2019-05-09T22:38:00Z">
              <w:tcPr>
                <w:tcW w:w="1417" w:type="dxa"/>
                <w:tcBorders>
                  <w:top w:val="nil"/>
                  <w:bottom w:val="single" w:sz="12" w:space="0" w:color="auto"/>
                </w:tcBorders>
                <w:shd w:val="clear" w:color="auto" w:fill="auto"/>
                <w:noWrap/>
                <w:vAlign w:val="center"/>
                <w:hideMark/>
              </w:tcPr>
            </w:tcPrChange>
          </w:tcPr>
          <w:p w14:paraId="6EC272D9" w14:textId="3BC2F2E7" w:rsidR="00766DC7" w:rsidRPr="0015700C" w:rsidRDefault="00766DC7" w:rsidP="00281162">
            <w:pPr>
              <w:spacing w:after="0" w:line="240" w:lineRule="auto"/>
              <w:ind w:firstLineChars="7" w:firstLine="15"/>
              <w:jc w:val="center"/>
              <w:rPr>
                <w:rFonts w:ascii="Times New Roman" w:hAnsi="Times New Roman" w:cs="Times New Roman"/>
                <w:color w:val="000000"/>
                <w:sz w:val="21"/>
                <w:szCs w:val="21"/>
              </w:rPr>
            </w:pPr>
            <w:del w:id="474" w:author="曾 翠红" w:date="2019-05-07T10:33:00Z">
              <w:r w:rsidRPr="0015700C" w:rsidDel="009314E9">
                <w:rPr>
                  <w:rFonts w:ascii="Times New Roman" w:hAnsi="Times New Roman" w:cs="Times New Roman"/>
                  <w:color w:val="000000"/>
                  <w:sz w:val="21"/>
                  <w:szCs w:val="21"/>
                </w:rPr>
                <w:delText>稻谷</w:delText>
              </w:r>
            </w:del>
            <w:ins w:id="475" w:author="曾 翠红" w:date="2019-05-07T10:33:00Z">
              <w:r w:rsidR="009314E9">
                <w:rPr>
                  <w:rFonts w:ascii="Times New Roman" w:hAnsi="Times New Roman" w:cs="Times New Roman"/>
                  <w:color w:val="000000"/>
                  <w:sz w:val="21"/>
                  <w:szCs w:val="21"/>
                </w:rPr>
                <w:t>水稻</w:t>
              </w:r>
            </w:ins>
          </w:p>
        </w:tc>
        <w:tc>
          <w:tcPr>
            <w:tcW w:w="1017" w:type="dxa"/>
            <w:tcBorders>
              <w:top w:val="nil"/>
              <w:bottom w:val="single" w:sz="12" w:space="0" w:color="auto"/>
            </w:tcBorders>
            <w:shd w:val="clear" w:color="auto" w:fill="auto"/>
            <w:noWrap/>
            <w:vAlign w:val="center"/>
            <w:hideMark/>
            <w:tcPrChange w:id="476" w:author="曾 翠红" w:date="2019-05-09T22:38:00Z">
              <w:tcPr>
                <w:tcW w:w="1134" w:type="dxa"/>
                <w:tcBorders>
                  <w:top w:val="nil"/>
                  <w:bottom w:val="single" w:sz="12" w:space="0" w:color="auto"/>
                </w:tcBorders>
                <w:shd w:val="clear" w:color="auto" w:fill="auto"/>
                <w:noWrap/>
                <w:vAlign w:val="center"/>
                <w:hideMark/>
              </w:tcPr>
            </w:tcPrChange>
          </w:tcPr>
          <w:p w14:paraId="34BCF28F" w14:textId="77777777" w:rsidR="00766DC7" w:rsidRPr="0015700C" w:rsidRDefault="00766DC7" w:rsidP="00281162">
            <w:pPr>
              <w:spacing w:after="0" w:line="240" w:lineRule="auto"/>
              <w:jc w:val="right"/>
              <w:rPr>
                <w:rFonts w:ascii="Times New Roman" w:hAnsi="Times New Roman" w:cs="Times New Roman"/>
                <w:color w:val="000000"/>
                <w:sz w:val="21"/>
                <w:szCs w:val="21"/>
              </w:rPr>
            </w:pPr>
            <w:r w:rsidRPr="0015700C">
              <w:rPr>
                <w:rFonts w:ascii="Times New Roman" w:hAnsi="Times New Roman" w:cs="Times New Roman"/>
                <w:color w:val="000000"/>
                <w:sz w:val="21"/>
                <w:szCs w:val="21"/>
              </w:rPr>
              <w:t>0.652***</w:t>
            </w:r>
          </w:p>
        </w:tc>
        <w:tc>
          <w:tcPr>
            <w:tcW w:w="850" w:type="dxa"/>
            <w:tcBorders>
              <w:top w:val="nil"/>
              <w:bottom w:val="single" w:sz="12" w:space="0" w:color="auto"/>
            </w:tcBorders>
            <w:shd w:val="clear" w:color="auto" w:fill="auto"/>
            <w:noWrap/>
            <w:vAlign w:val="center"/>
            <w:hideMark/>
            <w:tcPrChange w:id="477" w:author="曾 翠红" w:date="2019-05-09T22:38:00Z">
              <w:tcPr>
                <w:tcW w:w="850" w:type="dxa"/>
                <w:tcBorders>
                  <w:top w:val="nil"/>
                  <w:bottom w:val="single" w:sz="12" w:space="0" w:color="auto"/>
                </w:tcBorders>
                <w:shd w:val="clear" w:color="auto" w:fill="auto"/>
                <w:noWrap/>
                <w:vAlign w:val="center"/>
                <w:hideMark/>
              </w:tcPr>
            </w:tcPrChange>
          </w:tcPr>
          <w:p w14:paraId="4FB21803" w14:textId="77777777" w:rsidR="00766DC7" w:rsidRPr="0015700C" w:rsidRDefault="00766DC7" w:rsidP="00281162">
            <w:pPr>
              <w:spacing w:after="0" w:line="240" w:lineRule="auto"/>
              <w:rPr>
                <w:rFonts w:ascii="Times New Roman" w:hAnsi="Times New Roman" w:cs="Times New Roman"/>
                <w:color w:val="000000"/>
                <w:sz w:val="21"/>
                <w:szCs w:val="21"/>
              </w:rPr>
            </w:pPr>
            <w:r w:rsidRPr="0015700C">
              <w:rPr>
                <w:rFonts w:ascii="Times New Roman" w:hAnsi="Times New Roman" w:cs="Times New Roman"/>
                <w:color w:val="000000"/>
                <w:sz w:val="21"/>
                <w:szCs w:val="21"/>
              </w:rPr>
              <w:t>(0.228)</w:t>
            </w:r>
          </w:p>
        </w:tc>
        <w:tc>
          <w:tcPr>
            <w:tcW w:w="1134" w:type="dxa"/>
            <w:tcBorders>
              <w:top w:val="nil"/>
              <w:bottom w:val="single" w:sz="12" w:space="0" w:color="auto"/>
            </w:tcBorders>
            <w:shd w:val="clear" w:color="auto" w:fill="auto"/>
            <w:noWrap/>
            <w:vAlign w:val="center"/>
            <w:hideMark/>
            <w:tcPrChange w:id="478" w:author="曾 翠红" w:date="2019-05-09T22:38:00Z">
              <w:tcPr>
                <w:tcW w:w="1134" w:type="dxa"/>
                <w:tcBorders>
                  <w:top w:val="nil"/>
                  <w:bottom w:val="single" w:sz="12" w:space="0" w:color="auto"/>
                </w:tcBorders>
                <w:shd w:val="clear" w:color="auto" w:fill="auto"/>
                <w:noWrap/>
                <w:vAlign w:val="center"/>
                <w:hideMark/>
              </w:tcPr>
            </w:tcPrChange>
          </w:tcPr>
          <w:p w14:paraId="7E50108A" w14:textId="77777777" w:rsidR="00766DC7" w:rsidRPr="0015700C" w:rsidRDefault="00766DC7" w:rsidP="00281162">
            <w:pPr>
              <w:spacing w:after="0" w:line="240" w:lineRule="auto"/>
              <w:jc w:val="right"/>
              <w:rPr>
                <w:rFonts w:ascii="Times New Roman" w:hAnsi="Times New Roman" w:cs="Times New Roman"/>
                <w:color w:val="000000"/>
                <w:sz w:val="21"/>
                <w:szCs w:val="21"/>
              </w:rPr>
            </w:pPr>
            <w:r w:rsidRPr="0015700C">
              <w:rPr>
                <w:rFonts w:ascii="Times New Roman" w:hAnsi="Times New Roman" w:cs="Times New Roman"/>
                <w:color w:val="000000"/>
                <w:sz w:val="21"/>
                <w:szCs w:val="21"/>
              </w:rPr>
              <w:t>-0.21***</w:t>
            </w:r>
          </w:p>
        </w:tc>
        <w:tc>
          <w:tcPr>
            <w:tcW w:w="850" w:type="dxa"/>
            <w:tcBorders>
              <w:top w:val="nil"/>
              <w:bottom w:val="single" w:sz="12" w:space="0" w:color="auto"/>
            </w:tcBorders>
            <w:shd w:val="clear" w:color="auto" w:fill="auto"/>
            <w:noWrap/>
            <w:vAlign w:val="center"/>
            <w:hideMark/>
            <w:tcPrChange w:id="479" w:author="曾 翠红" w:date="2019-05-09T22:38:00Z">
              <w:tcPr>
                <w:tcW w:w="850" w:type="dxa"/>
                <w:tcBorders>
                  <w:top w:val="nil"/>
                  <w:bottom w:val="single" w:sz="12" w:space="0" w:color="auto"/>
                </w:tcBorders>
                <w:shd w:val="clear" w:color="auto" w:fill="auto"/>
                <w:noWrap/>
                <w:vAlign w:val="center"/>
                <w:hideMark/>
              </w:tcPr>
            </w:tcPrChange>
          </w:tcPr>
          <w:p w14:paraId="60977C16" w14:textId="77777777" w:rsidR="00766DC7" w:rsidRPr="0015700C" w:rsidRDefault="00766DC7" w:rsidP="00281162">
            <w:pPr>
              <w:spacing w:after="0" w:line="240" w:lineRule="auto"/>
              <w:rPr>
                <w:rFonts w:ascii="Times New Roman" w:hAnsi="Times New Roman" w:cs="Times New Roman"/>
                <w:color w:val="000000"/>
                <w:sz w:val="21"/>
                <w:szCs w:val="21"/>
              </w:rPr>
            </w:pPr>
            <w:r w:rsidRPr="0015700C">
              <w:rPr>
                <w:rFonts w:ascii="Times New Roman" w:hAnsi="Times New Roman" w:cs="Times New Roman"/>
                <w:color w:val="000000"/>
                <w:sz w:val="21"/>
                <w:szCs w:val="21"/>
              </w:rPr>
              <w:t>(0.065)</w:t>
            </w:r>
          </w:p>
        </w:tc>
        <w:tc>
          <w:tcPr>
            <w:tcW w:w="1135" w:type="dxa"/>
            <w:tcBorders>
              <w:top w:val="nil"/>
              <w:bottom w:val="single" w:sz="12" w:space="0" w:color="auto"/>
            </w:tcBorders>
            <w:shd w:val="clear" w:color="auto" w:fill="auto"/>
            <w:noWrap/>
            <w:vAlign w:val="center"/>
            <w:hideMark/>
            <w:tcPrChange w:id="480" w:author="曾 翠红" w:date="2019-05-09T22:38:00Z">
              <w:tcPr>
                <w:tcW w:w="1135" w:type="dxa"/>
                <w:tcBorders>
                  <w:top w:val="nil"/>
                  <w:bottom w:val="single" w:sz="12" w:space="0" w:color="auto"/>
                </w:tcBorders>
                <w:shd w:val="clear" w:color="auto" w:fill="auto"/>
                <w:noWrap/>
                <w:vAlign w:val="center"/>
                <w:hideMark/>
              </w:tcPr>
            </w:tcPrChange>
          </w:tcPr>
          <w:p w14:paraId="2E803EDF" w14:textId="77777777" w:rsidR="00766DC7" w:rsidRPr="0015700C" w:rsidRDefault="00766DC7" w:rsidP="00281162">
            <w:pPr>
              <w:spacing w:after="0" w:line="240" w:lineRule="auto"/>
              <w:jc w:val="right"/>
              <w:rPr>
                <w:rFonts w:ascii="Times New Roman" w:hAnsi="Times New Roman" w:cs="Times New Roman"/>
                <w:color w:val="000000"/>
                <w:sz w:val="21"/>
                <w:szCs w:val="21"/>
              </w:rPr>
            </w:pPr>
            <w:r w:rsidRPr="0015700C">
              <w:rPr>
                <w:rFonts w:ascii="Times New Roman" w:hAnsi="Times New Roman" w:cs="Times New Roman"/>
                <w:color w:val="000000"/>
                <w:sz w:val="21"/>
                <w:szCs w:val="21"/>
              </w:rPr>
              <w:t>2.662***</w:t>
            </w:r>
          </w:p>
        </w:tc>
        <w:tc>
          <w:tcPr>
            <w:tcW w:w="850" w:type="dxa"/>
            <w:tcBorders>
              <w:top w:val="nil"/>
              <w:bottom w:val="single" w:sz="12" w:space="0" w:color="auto"/>
            </w:tcBorders>
            <w:shd w:val="clear" w:color="auto" w:fill="auto"/>
            <w:noWrap/>
            <w:vAlign w:val="center"/>
            <w:hideMark/>
            <w:tcPrChange w:id="481" w:author="曾 翠红" w:date="2019-05-09T22:38:00Z">
              <w:tcPr>
                <w:tcW w:w="850" w:type="dxa"/>
                <w:tcBorders>
                  <w:top w:val="nil"/>
                  <w:bottom w:val="single" w:sz="12" w:space="0" w:color="auto"/>
                </w:tcBorders>
                <w:shd w:val="clear" w:color="auto" w:fill="auto"/>
                <w:noWrap/>
                <w:vAlign w:val="center"/>
                <w:hideMark/>
              </w:tcPr>
            </w:tcPrChange>
          </w:tcPr>
          <w:p w14:paraId="08F8B38D" w14:textId="77777777" w:rsidR="00766DC7" w:rsidRPr="0015700C" w:rsidRDefault="00766DC7" w:rsidP="00281162">
            <w:pPr>
              <w:spacing w:after="0" w:line="240" w:lineRule="auto"/>
              <w:rPr>
                <w:rFonts w:ascii="Times New Roman" w:hAnsi="Times New Roman" w:cs="Times New Roman"/>
                <w:color w:val="000000"/>
                <w:sz w:val="21"/>
                <w:szCs w:val="21"/>
              </w:rPr>
            </w:pPr>
            <w:r w:rsidRPr="0015700C">
              <w:rPr>
                <w:rFonts w:ascii="Times New Roman" w:hAnsi="Times New Roman" w:cs="Times New Roman"/>
                <w:color w:val="000000"/>
                <w:sz w:val="21"/>
                <w:szCs w:val="21"/>
              </w:rPr>
              <w:t>(0.154)</w:t>
            </w:r>
          </w:p>
        </w:tc>
      </w:tr>
      <w:tr w:rsidR="00766DC7" w:rsidRPr="00751A99" w14:paraId="497C12CC" w14:textId="77777777" w:rsidTr="00791CC4">
        <w:trPr>
          <w:trHeight w:val="340"/>
          <w:jc w:val="center"/>
          <w:trPrChange w:id="482" w:author="曾 翠红" w:date="2019-05-09T22:38:00Z">
            <w:trPr>
              <w:trHeight w:val="283"/>
              <w:jc w:val="center"/>
            </w:trPr>
          </w:trPrChange>
        </w:trPr>
        <w:tc>
          <w:tcPr>
            <w:tcW w:w="8555" w:type="dxa"/>
            <w:gridSpan w:val="8"/>
            <w:tcBorders>
              <w:top w:val="single" w:sz="12" w:space="0" w:color="auto"/>
              <w:bottom w:val="nil"/>
            </w:tcBorders>
            <w:tcPrChange w:id="483" w:author="曾 翠红" w:date="2019-05-09T22:38:00Z">
              <w:tcPr>
                <w:tcW w:w="8555" w:type="dxa"/>
                <w:gridSpan w:val="9"/>
                <w:tcBorders>
                  <w:top w:val="single" w:sz="12" w:space="0" w:color="auto"/>
                  <w:bottom w:val="nil"/>
                </w:tcBorders>
              </w:tcPr>
            </w:tcPrChange>
          </w:tcPr>
          <w:p w14:paraId="320A200B" w14:textId="2979E991" w:rsidR="00766DC7" w:rsidRPr="006C2406" w:rsidRDefault="00766DC7">
            <w:pPr>
              <w:spacing w:afterLines="50" w:after="163" w:line="240" w:lineRule="auto"/>
              <w:jc w:val="both"/>
              <w:rPr>
                <w:rFonts w:ascii="Times New Roman" w:hAnsi="Times New Roman" w:cs="Times New Roman"/>
                <w:iCs/>
                <w:color w:val="000000"/>
                <w:sz w:val="18"/>
                <w:szCs w:val="18"/>
              </w:rPr>
            </w:pPr>
            <w:r w:rsidRPr="004E72D4">
              <w:rPr>
                <w:rFonts w:ascii="Times New Roman" w:hAnsi="Times New Roman" w:cs="Times New Roman"/>
                <w:iCs/>
                <w:color w:val="000000"/>
                <w:sz w:val="18"/>
                <w:szCs w:val="18"/>
              </w:rPr>
              <w:t>说明：</w:t>
            </w:r>
            <w:ins w:id="484" w:author="曾 翠红" w:date="2019-05-09T22:38:00Z">
              <w:r w:rsidR="00791CC4" w:rsidRPr="00F03DE6">
                <w:rPr>
                  <w:rFonts w:ascii="Times New Roman" w:hAnsi="Times New Roman" w:cs="Times New Roman"/>
                  <w:sz w:val="18"/>
                  <w:szCs w:val="18"/>
                </w:rPr>
                <w:t>***</w:t>
              </w:r>
              <w:r w:rsidR="00791CC4" w:rsidRPr="00F03DE6">
                <w:rPr>
                  <w:rFonts w:ascii="Times New Roman" w:hAnsi="Times New Roman" w:cs="Times New Roman"/>
                  <w:sz w:val="18"/>
                  <w:szCs w:val="18"/>
                </w:rPr>
                <w:t>、</w:t>
              </w:r>
              <w:r w:rsidR="00791CC4" w:rsidRPr="00F03DE6">
                <w:rPr>
                  <w:rFonts w:ascii="Times New Roman" w:hAnsi="Times New Roman" w:cs="Times New Roman"/>
                  <w:sz w:val="18"/>
                  <w:szCs w:val="18"/>
                </w:rPr>
                <w:t>**</w:t>
              </w:r>
              <w:r w:rsidR="00791CC4" w:rsidRPr="00F03DE6">
                <w:rPr>
                  <w:rFonts w:ascii="Times New Roman" w:hAnsi="Times New Roman" w:cs="Times New Roman"/>
                  <w:sz w:val="18"/>
                  <w:szCs w:val="18"/>
                </w:rPr>
                <w:t>和</w:t>
              </w:r>
              <w:r w:rsidR="00791CC4" w:rsidRPr="00F03DE6">
                <w:rPr>
                  <w:rFonts w:ascii="Times New Roman" w:hAnsi="Times New Roman" w:cs="Times New Roman"/>
                  <w:sz w:val="18"/>
                  <w:szCs w:val="18"/>
                </w:rPr>
                <w:t>*</w:t>
              </w:r>
              <w:r w:rsidR="00791CC4" w:rsidRPr="00F03DE6">
                <w:rPr>
                  <w:rFonts w:ascii="Times New Roman" w:hAnsi="Times New Roman" w:cs="Times New Roman"/>
                  <w:sz w:val="18"/>
                  <w:szCs w:val="18"/>
                </w:rPr>
                <w:t>分别表示</w:t>
              </w:r>
              <w:r w:rsidR="00791CC4" w:rsidRPr="00F03DE6">
                <w:rPr>
                  <w:rFonts w:ascii="Times New Roman" w:hAnsi="Times New Roman" w:cs="Times New Roman"/>
                  <w:sz w:val="18"/>
                  <w:szCs w:val="18"/>
                </w:rPr>
                <w:t>1%</w:t>
              </w:r>
              <w:r w:rsidR="00791CC4" w:rsidRPr="00F03DE6">
                <w:rPr>
                  <w:rFonts w:ascii="Times New Roman" w:hAnsi="Times New Roman" w:cs="Times New Roman"/>
                  <w:sz w:val="18"/>
                  <w:szCs w:val="18"/>
                </w:rPr>
                <w:t>、</w:t>
              </w:r>
              <w:r w:rsidR="00791CC4" w:rsidRPr="00F03DE6">
                <w:rPr>
                  <w:rFonts w:ascii="Times New Roman" w:hAnsi="Times New Roman" w:cs="Times New Roman"/>
                  <w:sz w:val="18"/>
                  <w:szCs w:val="18"/>
                </w:rPr>
                <w:t>5%</w:t>
              </w:r>
              <w:r w:rsidR="00791CC4" w:rsidRPr="00F03DE6">
                <w:rPr>
                  <w:rFonts w:ascii="Times New Roman" w:hAnsi="Times New Roman" w:cs="Times New Roman"/>
                  <w:sz w:val="18"/>
                  <w:szCs w:val="18"/>
                </w:rPr>
                <w:t>和</w:t>
              </w:r>
              <w:r w:rsidR="00791CC4" w:rsidRPr="00F03DE6">
                <w:rPr>
                  <w:rFonts w:ascii="Times New Roman" w:hAnsi="Times New Roman" w:cs="Times New Roman"/>
                  <w:sz w:val="18"/>
                  <w:szCs w:val="18"/>
                </w:rPr>
                <w:t>10%</w:t>
              </w:r>
              <w:r w:rsidR="00791CC4" w:rsidRPr="00F03DE6">
                <w:rPr>
                  <w:rFonts w:ascii="Times New Roman" w:hAnsi="Times New Roman" w:cs="Times New Roman"/>
                  <w:sz w:val="18"/>
                  <w:szCs w:val="18"/>
                </w:rPr>
                <w:t>的显著性水平</w:t>
              </w:r>
              <w:r w:rsidR="00791CC4">
                <w:rPr>
                  <w:rFonts w:ascii="Times New Roman" w:hAnsi="Times New Roman" w:cs="Times New Roman" w:hint="eastAsia"/>
                  <w:sz w:val="18"/>
                  <w:szCs w:val="18"/>
                </w:rPr>
                <w:t>，</w:t>
              </w:r>
            </w:ins>
            <w:r w:rsidRPr="004E72D4">
              <w:rPr>
                <w:rFonts w:ascii="Times New Roman" w:hAnsi="Times New Roman" w:cs="Times New Roman"/>
                <w:iCs/>
                <w:color w:val="000000"/>
                <w:sz w:val="18"/>
                <w:szCs w:val="18"/>
              </w:rPr>
              <w:t>括号内数值为聚类稳健标准误。</w:t>
            </w:r>
          </w:p>
        </w:tc>
      </w:tr>
    </w:tbl>
    <w:p w14:paraId="5FA0F242" w14:textId="77777777" w:rsidR="009F535C" w:rsidRDefault="009F535C" w:rsidP="009F535C">
      <w:pPr>
        <w:spacing w:after="0" w:line="400" w:lineRule="exact"/>
        <w:ind w:firstLineChars="200" w:firstLine="480"/>
        <w:jc w:val="both"/>
        <w:rPr>
          <w:rFonts w:ascii="Times New Roman" w:hAnsi="Times New Roman" w:cs="Times New Roman"/>
          <w:sz w:val="24"/>
          <w:szCs w:val="24"/>
        </w:rPr>
        <w:sectPr w:rsidR="009F535C" w:rsidSect="00E46361">
          <w:pgSz w:w="11906" w:h="16838"/>
          <w:pgMar w:top="1701" w:right="1418" w:bottom="1418" w:left="1701" w:header="1417" w:footer="1020" w:gutter="0"/>
          <w:cols w:space="425"/>
          <w:docGrid w:type="lines" w:linePitch="326"/>
        </w:sectPr>
      </w:pPr>
    </w:p>
    <w:p w14:paraId="5DD979B3" w14:textId="61BD06D2" w:rsidR="00A166B0" w:rsidRDefault="00AE4C78" w:rsidP="00D3096C">
      <w:pPr>
        <w:spacing w:beforeLines="100" w:before="326" w:afterLines="100" w:after="326" w:line="400" w:lineRule="exact"/>
        <w:jc w:val="both"/>
        <w:outlineLvl w:val="1"/>
        <w:rPr>
          <w:rFonts w:ascii="Times New Roman" w:eastAsia="黑体" w:hAnsi="Times New Roman" w:cs="Times New Roman"/>
          <w:sz w:val="28"/>
          <w:szCs w:val="28"/>
        </w:rPr>
      </w:pPr>
      <w:bookmarkStart w:id="485" w:name="_Toc4687814"/>
      <w:r>
        <w:rPr>
          <w:rFonts w:ascii="Times New Roman" w:eastAsia="黑体" w:hAnsi="Times New Roman" w:cs="Times New Roman"/>
          <w:sz w:val="28"/>
          <w:szCs w:val="28"/>
        </w:rPr>
        <w:t>4.</w:t>
      </w:r>
      <w:r w:rsidR="001D5042">
        <w:rPr>
          <w:rFonts w:ascii="Times New Roman" w:eastAsia="黑体" w:hAnsi="Times New Roman" w:cs="Times New Roman"/>
          <w:sz w:val="28"/>
          <w:szCs w:val="28"/>
        </w:rPr>
        <w:t>3</w:t>
      </w:r>
      <w:r w:rsidR="006B1678">
        <w:rPr>
          <w:rFonts w:ascii="Times New Roman" w:eastAsia="黑体" w:hAnsi="Times New Roman" w:cs="Times New Roman"/>
          <w:sz w:val="28"/>
          <w:szCs w:val="28"/>
        </w:rPr>
        <w:t xml:space="preserve">  </w:t>
      </w:r>
      <w:r w:rsidR="00833BAF">
        <w:rPr>
          <w:rFonts w:ascii="Times New Roman" w:eastAsia="黑体" w:hAnsi="Times New Roman" w:cs="Times New Roman" w:hint="eastAsia"/>
          <w:sz w:val="28"/>
          <w:szCs w:val="28"/>
        </w:rPr>
        <w:t>规模对</w:t>
      </w:r>
      <w:r w:rsidR="009717BA">
        <w:rPr>
          <w:rFonts w:ascii="Times New Roman" w:eastAsia="黑体" w:hAnsi="Times New Roman" w:cs="Times New Roman" w:hint="eastAsia"/>
          <w:sz w:val="28"/>
          <w:szCs w:val="28"/>
        </w:rPr>
        <w:t>粮食单产</w:t>
      </w:r>
      <w:r w:rsidR="00833BAF">
        <w:rPr>
          <w:rFonts w:ascii="Times New Roman" w:eastAsia="黑体" w:hAnsi="Times New Roman" w:cs="Times New Roman" w:hint="eastAsia"/>
          <w:sz w:val="28"/>
          <w:szCs w:val="28"/>
        </w:rPr>
        <w:t>的影响</w:t>
      </w:r>
      <w:r w:rsidR="000D0B7C">
        <w:rPr>
          <w:rFonts w:ascii="Times New Roman" w:eastAsia="黑体" w:hAnsi="Times New Roman" w:cs="Times New Roman" w:hint="eastAsia"/>
          <w:sz w:val="28"/>
          <w:szCs w:val="28"/>
        </w:rPr>
        <w:t>分析</w:t>
      </w:r>
      <w:bookmarkEnd w:id="485"/>
    </w:p>
    <w:p w14:paraId="4C189BBE" w14:textId="00484ABC" w:rsidR="00EB018B" w:rsidRPr="0051346C" w:rsidRDefault="008561FD" w:rsidP="00080AC5">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对土地生产率与规模</w:t>
      </w:r>
      <w:r w:rsidR="00CA7FE6">
        <w:rPr>
          <w:rFonts w:ascii="Times New Roman" w:hAnsi="Times New Roman" w:cs="Times New Roman" w:hint="eastAsia"/>
          <w:sz w:val="24"/>
          <w:szCs w:val="24"/>
        </w:rPr>
        <w:t>变量的对数形式</w:t>
      </w:r>
      <w:r>
        <w:rPr>
          <w:rFonts w:ascii="Times New Roman" w:hAnsi="Times New Roman" w:cs="Times New Roman" w:hint="eastAsia"/>
          <w:sz w:val="24"/>
          <w:szCs w:val="24"/>
        </w:rPr>
        <w:t>进行相关性检验，</w:t>
      </w:r>
      <w:r w:rsidR="00EB018B">
        <w:rPr>
          <w:rFonts w:ascii="Times New Roman" w:hAnsi="Times New Roman" w:cs="Times New Roman" w:hint="eastAsia"/>
          <w:sz w:val="24"/>
          <w:szCs w:val="24"/>
        </w:rPr>
        <w:t>结果</w:t>
      </w:r>
      <w:r w:rsidR="00273FB2">
        <w:rPr>
          <w:rFonts w:ascii="Times New Roman" w:hAnsi="Times New Roman" w:cs="Times New Roman" w:hint="eastAsia"/>
          <w:sz w:val="24"/>
          <w:szCs w:val="24"/>
        </w:rPr>
        <w:t>表明</w:t>
      </w:r>
      <w:r w:rsidR="00EB018B">
        <w:rPr>
          <w:rFonts w:ascii="Times New Roman" w:hAnsi="Times New Roman" w:cs="Times New Roman" w:hint="eastAsia"/>
          <w:sz w:val="24"/>
          <w:szCs w:val="24"/>
        </w:rPr>
        <w:t>，</w:t>
      </w:r>
      <w:del w:id="486" w:author="曾 翠红" w:date="2019-05-09T22:31:00Z">
        <w:r w:rsidR="009B6B3A" w:rsidDel="00B86D23">
          <w:rPr>
            <w:rFonts w:ascii="Times New Roman" w:hAnsi="Times New Roman" w:cs="Times New Roman" w:hint="eastAsia"/>
            <w:sz w:val="24"/>
            <w:szCs w:val="24"/>
          </w:rPr>
          <w:delText>一熟玉米</w:delText>
        </w:r>
      </w:del>
      <w:ins w:id="487" w:author="曾 翠红" w:date="2019-05-09T22:31:00Z">
        <w:r w:rsidR="00B86D23">
          <w:rPr>
            <w:rFonts w:ascii="Times New Roman" w:hAnsi="Times New Roman" w:cs="Times New Roman" w:hint="eastAsia"/>
            <w:sz w:val="24"/>
            <w:szCs w:val="24"/>
          </w:rPr>
          <w:t>一熟区春玉米</w:t>
        </w:r>
      </w:ins>
      <w:r w:rsidR="009B6B3A">
        <w:rPr>
          <w:rFonts w:ascii="Times New Roman" w:hAnsi="Times New Roman" w:cs="Times New Roman" w:hint="eastAsia"/>
          <w:sz w:val="24"/>
          <w:szCs w:val="24"/>
        </w:rPr>
        <w:t>、</w:t>
      </w:r>
      <w:del w:id="488" w:author="曾 翠红" w:date="2019-05-09T22:31:00Z">
        <w:r w:rsidR="009B6B3A" w:rsidDel="00B86D23">
          <w:rPr>
            <w:rFonts w:ascii="Times New Roman" w:hAnsi="Times New Roman" w:cs="Times New Roman"/>
            <w:sz w:val="24"/>
            <w:szCs w:val="24"/>
          </w:rPr>
          <w:delText>两熟</w:delText>
        </w:r>
        <w:r w:rsidR="009B6B3A" w:rsidDel="00B86D23">
          <w:rPr>
            <w:rFonts w:ascii="Times New Roman" w:hAnsi="Times New Roman" w:cs="Times New Roman" w:hint="eastAsia"/>
            <w:sz w:val="24"/>
            <w:szCs w:val="24"/>
          </w:rPr>
          <w:delText>玉米</w:delText>
        </w:r>
      </w:del>
      <w:ins w:id="489" w:author="曾 翠红" w:date="2019-05-09T22:31:00Z">
        <w:r w:rsidR="00B86D23">
          <w:rPr>
            <w:rFonts w:ascii="Times New Roman" w:hAnsi="Times New Roman" w:cs="Times New Roman"/>
            <w:sz w:val="24"/>
            <w:szCs w:val="24"/>
          </w:rPr>
          <w:t>两熟区夏玉米</w:t>
        </w:r>
      </w:ins>
      <w:r w:rsidR="009B6B3A">
        <w:rPr>
          <w:rFonts w:ascii="Times New Roman" w:hAnsi="Times New Roman" w:cs="Times New Roman" w:hint="eastAsia"/>
          <w:sz w:val="24"/>
          <w:szCs w:val="24"/>
        </w:rPr>
        <w:t>和</w:t>
      </w:r>
      <w:del w:id="490" w:author="曾 翠红" w:date="2019-05-09T22:31:00Z">
        <w:r w:rsidR="009B6B3A" w:rsidDel="00B86D23">
          <w:rPr>
            <w:rFonts w:ascii="Times New Roman" w:hAnsi="Times New Roman" w:cs="Times New Roman"/>
            <w:sz w:val="24"/>
            <w:szCs w:val="24"/>
          </w:rPr>
          <w:delText>两熟</w:delText>
        </w:r>
        <w:r w:rsidR="009B6B3A" w:rsidDel="00B86D23">
          <w:rPr>
            <w:rFonts w:ascii="Times New Roman" w:hAnsi="Times New Roman" w:cs="Times New Roman" w:hint="eastAsia"/>
            <w:sz w:val="24"/>
            <w:szCs w:val="24"/>
          </w:rPr>
          <w:delText>小麦</w:delText>
        </w:r>
      </w:del>
      <w:ins w:id="491" w:author="曾 翠红" w:date="2019-05-09T22:31:00Z">
        <w:r w:rsidR="00B86D23">
          <w:rPr>
            <w:rFonts w:ascii="Times New Roman" w:hAnsi="Times New Roman" w:cs="Times New Roman"/>
            <w:sz w:val="24"/>
            <w:szCs w:val="24"/>
          </w:rPr>
          <w:t>两熟区冬小麦</w:t>
        </w:r>
      </w:ins>
      <w:r w:rsidR="009B6B3A">
        <w:rPr>
          <w:rFonts w:ascii="Times New Roman" w:hAnsi="Times New Roman" w:cs="Times New Roman" w:hint="eastAsia"/>
          <w:sz w:val="24"/>
          <w:szCs w:val="24"/>
        </w:rPr>
        <w:t>单产与规模正相关，</w:t>
      </w:r>
      <w:del w:id="492" w:author="曾 翠红" w:date="2019-05-07T10:33:00Z">
        <w:r w:rsidR="009B6B3A" w:rsidDel="009314E9">
          <w:rPr>
            <w:rFonts w:ascii="Times New Roman" w:hAnsi="Times New Roman" w:cs="Times New Roman"/>
            <w:sz w:val="24"/>
            <w:szCs w:val="24"/>
          </w:rPr>
          <w:delText>稻谷</w:delText>
        </w:r>
      </w:del>
      <w:ins w:id="493" w:author="曾 翠红" w:date="2019-05-07T10:33:00Z">
        <w:r w:rsidR="009314E9">
          <w:rPr>
            <w:rFonts w:ascii="Times New Roman" w:hAnsi="Times New Roman" w:cs="Times New Roman"/>
            <w:sz w:val="24"/>
            <w:szCs w:val="24"/>
          </w:rPr>
          <w:t>水稻</w:t>
        </w:r>
      </w:ins>
      <w:r w:rsidR="009B6B3A">
        <w:rPr>
          <w:rFonts w:ascii="Times New Roman" w:hAnsi="Times New Roman" w:cs="Times New Roman" w:hint="eastAsia"/>
          <w:sz w:val="24"/>
          <w:szCs w:val="24"/>
        </w:rPr>
        <w:t>单产与规模负相关。</w:t>
      </w:r>
      <w:del w:id="494" w:author="曾 翠红" w:date="2019-05-09T22:31:00Z">
        <w:r w:rsidR="00344B4D" w:rsidDel="00B86D23">
          <w:rPr>
            <w:rFonts w:ascii="Times New Roman" w:hAnsi="Times New Roman" w:cs="Times New Roman" w:hint="eastAsia"/>
            <w:sz w:val="24"/>
            <w:szCs w:val="24"/>
          </w:rPr>
          <w:delText>一熟玉米</w:delText>
        </w:r>
      </w:del>
      <w:ins w:id="495" w:author="曾 翠红" w:date="2019-05-09T22:31:00Z">
        <w:r w:rsidR="00B86D23">
          <w:rPr>
            <w:rFonts w:ascii="Times New Roman" w:hAnsi="Times New Roman" w:cs="Times New Roman" w:hint="eastAsia"/>
            <w:sz w:val="24"/>
            <w:szCs w:val="24"/>
          </w:rPr>
          <w:t>一熟区春玉米</w:t>
        </w:r>
      </w:ins>
      <w:r w:rsidR="00344B4D">
        <w:rPr>
          <w:rFonts w:ascii="Times New Roman" w:hAnsi="Times New Roman" w:cs="Times New Roman" w:hint="eastAsia"/>
          <w:sz w:val="24"/>
          <w:szCs w:val="24"/>
        </w:rPr>
        <w:t>的单产对数值与实际收获面积对数值的相关系数为</w:t>
      </w:r>
      <w:r w:rsidR="00344B4D" w:rsidRPr="00C46A1B">
        <w:rPr>
          <w:rFonts w:ascii="Times New Roman" w:hAnsi="Times New Roman" w:cs="Times New Roman"/>
          <w:sz w:val="24"/>
          <w:szCs w:val="24"/>
        </w:rPr>
        <w:t>0</w:t>
      </w:r>
      <w:r w:rsidR="00344B4D">
        <w:rPr>
          <w:rFonts w:ascii="Times New Roman" w:hAnsi="Times New Roman" w:cs="Times New Roman" w:hint="eastAsia"/>
          <w:sz w:val="24"/>
          <w:szCs w:val="24"/>
        </w:rPr>
        <w:t>.</w:t>
      </w:r>
      <w:r w:rsidR="00344B4D" w:rsidRPr="00C46A1B">
        <w:rPr>
          <w:rFonts w:ascii="Times New Roman" w:hAnsi="Times New Roman" w:cs="Times New Roman"/>
          <w:sz w:val="24"/>
          <w:szCs w:val="24"/>
        </w:rPr>
        <w:t>25</w:t>
      </w:r>
      <w:r w:rsidR="00344B4D">
        <w:rPr>
          <w:rFonts w:ascii="Times New Roman" w:hAnsi="Times New Roman" w:cs="Times New Roman" w:hint="eastAsia"/>
          <w:sz w:val="24"/>
          <w:szCs w:val="24"/>
        </w:rPr>
        <w:t>。</w:t>
      </w:r>
      <w:del w:id="496" w:author="曾 翠红" w:date="2019-05-09T22:31:00Z">
        <w:r w:rsidR="00344B4D" w:rsidDel="00B86D23">
          <w:rPr>
            <w:rFonts w:ascii="Times New Roman" w:hAnsi="Times New Roman" w:cs="Times New Roman" w:hint="eastAsia"/>
            <w:sz w:val="24"/>
            <w:szCs w:val="24"/>
          </w:rPr>
          <w:delText>两熟玉米</w:delText>
        </w:r>
      </w:del>
      <w:ins w:id="497" w:author="曾 翠红" w:date="2019-05-09T22:31:00Z">
        <w:r w:rsidR="00B86D23">
          <w:rPr>
            <w:rFonts w:ascii="Times New Roman" w:hAnsi="Times New Roman" w:cs="Times New Roman" w:hint="eastAsia"/>
            <w:sz w:val="24"/>
            <w:szCs w:val="24"/>
          </w:rPr>
          <w:t>两熟区夏玉米</w:t>
        </w:r>
      </w:ins>
      <w:r w:rsidR="00344B4D">
        <w:rPr>
          <w:rFonts w:ascii="Times New Roman" w:hAnsi="Times New Roman" w:cs="Times New Roman" w:hint="eastAsia"/>
          <w:sz w:val="24"/>
          <w:szCs w:val="24"/>
        </w:rPr>
        <w:t>的单产对数值与实际收获面积对数值的相关系数为</w:t>
      </w:r>
      <w:r w:rsidR="00344B4D" w:rsidRPr="00C46A1B">
        <w:rPr>
          <w:rFonts w:ascii="Times New Roman" w:hAnsi="Times New Roman" w:cs="Times New Roman"/>
          <w:sz w:val="24"/>
          <w:szCs w:val="24"/>
        </w:rPr>
        <w:t>0</w:t>
      </w:r>
      <w:r w:rsidR="00344B4D">
        <w:rPr>
          <w:rFonts w:ascii="Times New Roman" w:hAnsi="Times New Roman" w:cs="Times New Roman" w:hint="eastAsia"/>
          <w:sz w:val="24"/>
          <w:szCs w:val="24"/>
        </w:rPr>
        <w:t>.</w:t>
      </w:r>
      <w:r w:rsidR="00344B4D" w:rsidRPr="00C46A1B">
        <w:rPr>
          <w:rFonts w:ascii="Times New Roman" w:hAnsi="Times New Roman" w:cs="Times New Roman"/>
          <w:sz w:val="24"/>
          <w:szCs w:val="24"/>
        </w:rPr>
        <w:t>24</w:t>
      </w:r>
      <w:r w:rsidR="00344B4D">
        <w:rPr>
          <w:rFonts w:ascii="Times New Roman" w:hAnsi="Times New Roman" w:cs="Times New Roman" w:hint="eastAsia"/>
          <w:sz w:val="24"/>
          <w:szCs w:val="24"/>
        </w:rPr>
        <w:t>。</w:t>
      </w:r>
      <w:del w:id="498" w:author="曾 翠红" w:date="2019-05-09T22:31:00Z">
        <w:r w:rsidR="00EB018B" w:rsidDel="00B86D23">
          <w:rPr>
            <w:rFonts w:ascii="Times New Roman" w:hAnsi="Times New Roman" w:cs="Times New Roman" w:hint="eastAsia"/>
            <w:sz w:val="24"/>
            <w:szCs w:val="24"/>
          </w:rPr>
          <w:delText>两熟小麦</w:delText>
        </w:r>
      </w:del>
      <w:ins w:id="499" w:author="曾 翠红" w:date="2019-05-09T22:31:00Z">
        <w:r w:rsidR="00B86D23">
          <w:rPr>
            <w:rFonts w:ascii="Times New Roman" w:hAnsi="Times New Roman" w:cs="Times New Roman" w:hint="eastAsia"/>
            <w:sz w:val="24"/>
            <w:szCs w:val="24"/>
          </w:rPr>
          <w:t>两熟区冬小麦</w:t>
        </w:r>
      </w:ins>
      <w:r w:rsidR="00EB018B">
        <w:rPr>
          <w:rFonts w:ascii="Times New Roman" w:hAnsi="Times New Roman" w:cs="Times New Roman" w:hint="eastAsia"/>
          <w:sz w:val="24"/>
          <w:szCs w:val="24"/>
        </w:rPr>
        <w:t>的单产对数值与实际收获面积对数值的相关系数为</w:t>
      </w:r>
      <w:r w:rsidR="00EB018B" w:rsidRPr="00C46A1B">
        <w:rPr>
          <w:rFonts w:ascii="Times New Roman" w:hAnsi="Times New Roman" w:cs="Times New Roman"/>
          <w:sz w:val="24"/>
          <w:szCs w:val="24"/>
        </w:rPr>
        <w:t>0</w:t>
      </w:r>
      <w:r w:rsidR="00EB018B">
        <w:rPr>
          <w:rFonts w:ascii="Times New Roman" w:hAnsi="Times New Roman" w:cs="Times New Roman"/>
          <w:sz w:val="24"/>
          <w:szCs w:val="24"/>
        </w:rPr>
        <w:t>.</w:t>
      </w:r>
      <w:r w:rsidR="00EB018B" w:rsidRPr="00C46A1B">
        <w:rPr>
          <w:rFonts w:ascii="Times New Roman" w:hAnsi="Times New Roman" w:cs="Times New Roman"/>
          <w:sz w:val="24"/>
          <w:szCs w:val="24"/>
        </w:rPr>
        <w:t>14</w:t>
      </w:r>
      <w:r w:rsidR="00EB018B">
        <w:rPr>
          <w:rFonts w:ascii="Times New Roman" w:hAnsi="Times New Roman" w:cs="Times New Roman" w:hint="eastAsia"/>
          <w:sz w:val="24"/>
          <w:szCs w:val="24"/>
        </w:rPr>
        <w:t>。</w:t>
      </w:r>
      <w:del w:id="500" w:author="曾 翠红" w:date="2019-05-07T10:33:00Z">
        <w:r w:rsidR="00CF3961" w:rsidDel="009314E9">
          <w:rPr>
            <w:rFonts w:ascii="Times New Roman" w:hAnsi="Times New Roman" w:cs="Times New Roman" w:hint="eastAsia"/>
            <w:sz w:val="24"/>
            <w:szCs w:val="24"/>
          </w:rPr>
          <w:delText>稻谷</w:delText>
        </w:r>
      </w:del>
      <w:ins w:id="501" w:author="曾 翠红" w:date="2019-05-07T10:33:00Z">
        <w:r w:rsidR="009314E9">
          <w:rPr>
            <w:rFonts w:ascii="Times New Roman" w:hAnsi="Times New Roman" w:cs="Times New Roman" w:hint="eastAsia"/>
            <w:sz w:val="24"/>
            <w:szCs w:val="24"/>
          </w:rPr>
          <w:t>水稻</w:t>
        </w:r>
      </w:ins>
      <w:r w:rsidR="00CF3961">
        <w:rPr>
          <w:rFonts w:ascii="Times New Roman" w:hAnsi="Times New Roman" w:cs="Times New Roman" w:hint="eastAsia"/>
          <w:sz w:val="24"/>
          <w:szCs w:val="24"/>
        </w:rPr>
        <w:t>的单产对数值与实际收获面积对数值的相关系数为</w:t>
      </w:r>
      <w:r w:rsidR="00CF3961">
        <w:rPr>
          <w:rFonts w:ascii="Times New Roman" w:hAnsi="Times New Roman" w:cs="Times New Roman" w:hint="eastAsia"/>
          <w:sz w:val="24"/>
          <w:szCs w:val="24"/>
        </w:rPr>
        <w:t>-</w:t>
      </w:r>
      <w:r w:rsidR="00CF3961" w:rsidRPr="00C46A1B">
        <w:rPr>
          <w:rFonts w:ascii="Times New Roman" w:hAnsi="Times New Roman" w:cs="Times New Roman"/>
          <w:sz w:val="24"/>
          <w:szCs w:val="24"/>
        </w:rPr>
        <w:t>0</w:t>
      </w:r>
      <w:r w:rsidR="00CF3961">
        <w:rPr>
          <w:rFonts w:ascii="Times New Roman" w:hAnsi="Times New Roman" w:cs="Times New Roman" w:hint="eastAsia"/>
          <w:sz w:val="24"/>
          <w:szCs w:val="24"/>
        </w:rPr>
        <w:t>.</w:t>
      </w:r>
      <w:r w:rsidR="00CF3961" w:rsidRPr="00C46A1B">
        <w:rPr>
          <w:rFonts w:ascii="Times New Roman" w:hAnsi="Times New Roman" w:cs="Times New Roman"/>
          <w:sz w:val="24"/>
          <w:szCs w:val="24"/>
        </w:rPr>
        <w:t>15</w:t>
      </w:r>
      <w:r w:rsidR="00AC5BCA">
        <w:rPr>
          <w:rFonts w:ascii="Times New Roman" w:hAnsi="Times New Roman" w:cs="Times New Roman" w:hint="eastAsia"/>
          <w:sz w:val="24"/>
          <w:szCs w:val="24"/>
        </w:rPr>
        <w:t>。四种情况均</w:t>
      </w:r>
      <w:r w:rsidR="00CF3961">
        <w:rPr>
          <w:rFonts w:ascii="Times New Roman" w:hAnsi="Times New Roman" w:cs="Times New Roman" w:hint="eastAsia"/>
          <w:sz w:val="24"/>
          <w:szCs w:val="24"/>
        </w:rPr>
        <w:t>在</w:t>
      </w:r>
      <w:r w:rsidR="00CF3961" w:rsidRPr="00C46A1B">
        <w:rPr>
          <w:rFonts w:ascii="Times New Roman" w:hAnsi="Times New Roman" w:cs="Times New Roman"/>
          <w:sz w:val="24"/>
          <w:szCs w:val="24"/>
        </w:rPr>
        <w:t>1</w:t>
      </w:r>
      <w:r w:rsidR="00CF3961">
        <w:rPr>
          <w:rFonts w:ascii="Times New Roman" w:hAnsi="Times New Roman" w:cs="Times New Roman" w:hint="eastAsia"/>
          <w:sz w:val="24"/>
          <w:szCs w:val="24"/>
        </w:rPr>
        <w:t>%</w:t>
      </w:r>
      <w:r w:rsidR="00CF3961">
        <w:rPr>
          <w:rFonts w:ascii="Times New Roman" w:hAnsi="Times New Roman" w:cs="Times New Roman" w:hint="eastAsia"/>
          <w:sz w:val="24"/>
          <w:szCs w:val="24"/>
        </w:rPr>
        <w:t>的显著性水平上显著。</w:t>
      </w:r>
    </w:p>
    <w:p w14:paraId="4989DC4E" w14:textId="2415103C" w:rsidR="005774AB" w:rsidRDefault="00B0561F" w:rsidP="005774AB">
      <w:pPr>
        <w:spacing w:after="0" w:line="400" w:lineRule="exact"/>
        <w:ind w:firstLineChars="200" w:firstLine="480"/>
        <w:jc w:val="both"/>
        <w:rPr>
          <w:ins w:id="502" w:author="曾 翠红" w:date="2019-05-09T22:42:00Z"/>
          <w:rFonts w:ascii="Times New Roman" w:hAnsi="Times New Roman" w:cs="Times New Roman"/>
          <w:sz w:val="24"/>
          <w:szCs w:val="24"/>
        </w:rPr>
      </w:pPr>
      <w:r>
        <w:rPr>
          <w:rFonts w:ascii="Times New Roman" w:hAnsi="Times New Roman" w:cs="Times New Roman" w:hint="eastAsia"/>
          <w:sz w:val="24"/>
          <w:szCs w:val="24"/>
        </w:rPr>
        <w:t>使用非平衡面板数据研究，</w:t>
      </w:r>
      <w:r>
        <w:rPr>
          <w:rFonts w:ascii="Times New Roman" w:hAnsi="Times New Roman" w:cs="Times New Roman"/>
          <w:sz w:val="24"/>
          <w:szCs w:val="24"/>
        </w:rPr>
        <w:t>首先</w:t>
      </w:r>
      <w:r>
        <w:rPr>
          <w:rFonts w:ascii="Times New Roman" w:hAnsi="Times New Roman" w:cs="Times New Roman" w:hint="eastAsia"/>
          <w:sz w:val="24"/>
          <w:szCs w:val="24"/>
        </w:rPr>
        <w:t>需要</w:t>
      </w:r>
      <w:r w:rsidR="00592F19">
        <w:rPr>
          <w:rFonts w:ascii="Times New Roman" w:hAnsi="Times New Roman" w:cs="Times New Roman" w:hint="eastAsia"/>
          <w:sz w:val="24"/>
          <w:szCs w:val="24"/>
        </w:rPr>
        <w:t>经过</w:t>
      </w:r>
      <w:r>
        <w:rPr>
          <w:rFonts w:ascii="Times New Roman" w:hAnsi="Times New Roman" w:cs="Times New Roman" w:hint="eastAsia"/>
          <w:sz w:val="24"/>
          <w:szCs w:val="24"/>
        </w:rPr>
        <w:t>自助法检验</w:t>
      </w:r>
      <w:r w:rsidR="00592F19">
        <w:rPr>
          <w:rFonts w:ascii="Times New Roman" w:hAnsi="Times New Roman" w:cs="Times New Roman" w:hint="eastAsia"/>
          <w:sz w:val="24"/>
          <w:szCs w:val="24"/>
        </w:rPr>
        <w:t>，</w:t>
      </w:r>
      <w:r>
        <w:rPr>
          <w:rFonts w:ascii="Times New Roman" w:hAnsi="Times New Roman" w:cs="Times New Roman" w:hint="eastAsia"/>
          <w:sz w:val="24"/>
          <w:szCs w:val="24"/>
        </w:rPr>
        <w:t>确定是使用聚类稳健标准误的混合回归、固定效应还是</w:t>
      </w:r>
      <w:r w:rsidR="00FD372D">
        <w:rPr>
          <w:rFonts w:ascii="Times New Roman" w:hAnsi="Times New Roman" w:cs="Times New Roman" w:hint="eastAsia"/>
          <w:sz w:val="24"/>
          <w:szCs w:val="24"/>
        </w:rPr>
        <w:t>随机效应模型。</w:t>
      </w:r>
      <w:r w:rsidR="00FD372D">
        <w:rPr>
          <w:rFonts w:ascii="Times New Roman" w:hAnsi="Times New Roman" w:cs="Times New Roman"/>
          <w:sz w:val="24"/>
          <w:szCs w:val="24"/>
        </w:rPr>
        <w:t>检验</w:t>
      </w:r>
      <w:r w:rsidR="00FD372D">
        <w:rPr>
          <w:rFonts w:ascii="Times New Roman" w:hAnsi="Times New Roman" w:cs="Times New Roman" w:hint="eastAsia"/>
          <w:sz w:val="24"/>
          <w:szCs w:val="24"/>
        </w:rPr>
        <w:t>结果拒绝了“不存在个体效应”和“个体效应与解释变量不相关”的假设</w:t>
      </w:r>
      <w:r w:rsidR="000F55CA">
        <w:rPr>
          <w:rFonts w:ascii="Times New Roman" w:hAnsi="Times New Roman" w:cs="Times New Roman" w:hint="eastAsia"/>
          <w:sz w:val="24"/>
          <w:szCs w:val="24"/>
        </w:rPr>
        <w:t>，</w:t>
      </w:r>
      <w:r w:rsidR="000F55CA">
        <w:rPr>
          <w:rFonts w:ascii="Times New Roman" w:hAnsi="Times New Roman" w:cs="Times New Roman"/>
          <w:sz w:val="24"/>
          <w:szCs w:val="24"/>
        </w:rPr>
        <w:t>证明</w:t>
      </w:r>
      <w:r w:rsidR="000F55CA">
        <w:rPr>
          <w:rFonts w:ascii="Times New Roman" w:hAnsi="Times New Roman" w:cs="Times New Roman" w:hint="eastAsia"/>
          <w:sz w:val="24"/>
          <w:szCs w:val="24"/>
        </w:rPr>
        <w:t>聚类稳健的</w:t>
      </w:r>
      <w:r w:rsidR="00592F19">
        <w:rPr>
          <w:rFonts w:ascii="Times New Roman" w:hAnsi="Times New Roman" w:cs="Times New Roman" w:hint="eastAsia"/>
          <w:sz w:val="24"/>
          <w:szCs w:val="24"/>
        </w:rPr>
        <w:t>固定效应估计方法适用于本样本数据。</w:t>
      </w:r>
      <w:r w:rsidR="007E4014" w:rsidRPr="007E4014">
        <w:rPr>
          <w:rFonts w:ascii="Times New Roman" w:hAnsi="Times New Roman" w:cs="Times New Roman" w:hint="eastAsia"/>
          <w:sz w:val="24"/>
          <w:szCs w:val="24"/>
        </w:rPr>
        <w:t>基于</w:t>
      </w:r>
      <w:r w:rsidR="006B333B">
        <w:rPr>
          <w:rFonts w:ascii="Times New Roman" w:hAnsi="Times New Roman" w:cs="Times New Roman" w:hint="eastAsia"/>
          <w:sz w:val="24"/>
          <w:szCs w:val="24"/>
        </w:rPr>
        <w:t>聚类稳健标准误固定效应模型的估计结果利用联合</w:t>
      </w:r>
      <w:r w:rsidR="006B333B" w:rsidRPr="00C46A1B">
        <w:rPr>
          <w:rFonts w:ascii="Times New Roman" w:hAnsi="Times New Roman" w:cs="Times New Roman"/>
          <w:sz w:val="24"/>
          <w:szCs w:val="24"/>
        </w:rPr>
        <w:t>t</w:t>
      </w:r>
      <w:r w:rsidR="006B333B">
        <w:rPr>
          <w:rFonts w:ascii="Times New Roman" w:hAnsi="Times New Roman" w:cs="Times New Roman" w:hint="eastAsia"/>
          <w:sz w:val="24"/>
          <w:szCs w:val="24"/>
        </w:rPr>
        <w:t>检验进行二次项和交叉项，年份变量的联合检验，</w:t>
      </w:r>
      <w:r w:rsidR="006B333B">
        <w:rPr>
          <w:rFonts w:ascii="Times New Roman" w:hAnsi="Times New Roman" w:cs="Times New Roman"/>
          <w:sz w:val="24"/>
          <w:szCs w:val="24"/>
        </w:rPr>
        <w:t>均</w:t>
      </w:r>
      <w:r w:rsidR="006B333B">
        <w:rPr>
          <w:rFonts w:ascii="Times New Roman" w:hAnsi="Times New Roman" w:cs="Times New Roman" w:hint="eastAsia"/>
          <w:sz w:val="24"/>
          <w:szCs w:val="24"/>
        </w:rPr>
        <w:t>在</w:t>
      </w:r>
      <w:r w:rsidR="006B333B" w:rsidRPr="00C46A1B">
        <w:rPr>
          <w:rFonts w:ascii="Times New Roman" w:hAnsi="Times New Roman" w:cs="Times New Roman"/>
          <w:sz w:val="24"/>
          <w:szCs w:val="24"/>
        </w:rPr>
        <w:t>1</w:t>
      </w:r>
      <w:r w:rsidR="006B333B">
        <w:rPr>
          <w:rFonts w:ascii="Times New Roman" w:hAnsi="Times New Roman" w:cs="Times New Roman"/>
          <w:sz w:val="24"/>
          <w:szCs w:val="24"/>
        </w:rPr>
        <w:t>%</w:t>
      </w:r>
      <w:r w:rsidR="006B333B">
        <w:rPr>
          <w:rFonts w:ascii="Times New Roman" w:hAnsi="Times New Roman" w:cs="Times New Roman"/>
          <w:sz w:val="24"/>
          <w:szCs w:val="24"/>
        </w:rPr>
        <w:t>的</w:t>
      </w:r>
      <w:r w:rsidR="006B333B">
        <w:rPr>
          <w:rFonts w:ascii="Times New Roman" w:hAnsi="Times New Roman" w:cs="Times New Roman" w:hint="eastAsia"/>
          <w:sz w:val="24"/>
          <w:szCs w:val="24"/>
        </w:rPr>
        <w:t>显著性水平上拒绝了原假设</w:t>
      </w:r>
      <w:r w:rsidR="002A7927">
        <w:rPr>
          <w:rFonts w:ascii="Times New Roman" w:hAnsi="Times New Roman" w:cs="Times New Roman" w:hint="eastAsia"/>
          <w:sz w:val="24"/>
          <w:szCs w:val="24"/>
        </w:rPr>
        <w:t>，</w:t>
      </w:r>
      <w:r w:rsidR="005E09B2">
        <w:rPr>
          <w:rFonts w:ascii="Times New Roman" w:hAnsi="Times New Roman" w:cs="Times New Roman" w:hint="eastAsia"/>
          <w:sz w:val="24"/>
          <w:szCs w:val="24"/>
        </w:rPr>
        <w:t>说明超越对数生产函数适用于本样本，</w:t>
      </w:r>
      <w:r w:rsidR="0083691A">
        <w:rPr>
          <w:rFonts w:ascii="Times New Roman" w:hAnsi="Times New Roman" w:cs="Times New Roman" w:hint="eastAsia"/>
          <w:sz w:val="24"/>
          <w:szCs w:val="24"/>
        </w:rPr>
        <w:t>且应该引入时间变量。</w:t>
      </w:r>
      <w:r w:rsidR="00F9584B">
        <w:rPr>
          <w:rFonts w:ascii="Times New Roman" w:hAnsi="Times New Roman" w:cs="Times New Roman" w:hint="eastAsia"/>
          <w:sz w:val="24"/>
          <w:szCs w:val="24"/>
        </w:rPr>
        <w:t>方差膨胀因子检验证明规模</w:t>
      </w:r>
      <w:r w:rsidR="00605AE9">
        <w:rPr>
          <w:rFonts w:ascii="Times New Roman" w:hAnsi="Times New Roman" w:cs="Times New Roman" w:hint="eastAsia"/>
          <w:sz w:val="24"/>
          <w:szCs w:val="24"/>
        </w:rPr>
        <w:t>的</w:t>
      </w:r>
      <w:r w:rsidR="00CF3961">
        <w:rPr>
          <w:rFonts w:ascii="Times New Roman" w:hAnsi="Times New Roman" w:cs="Times New Roman" w:hint="eastAsia"/>
          <w:sz w:val="24"/>
          <w:szCs w:val="24"/>
        </w:rPr>
        <w:t>对数</w:t>
      </w:r>
      <w:r w:rsidR="00CF3961">
        <w:rPr>
          <w:rFonts w:ascii="Times New Roman" w:hAnsi="Times New Roman" w:cs="Times New Roman" w:hint="eastAsia"/>
          <w:sz w:val="24"/>
          <w:szCs w:val="24"/>
        </w:rPr>
        <w:t>-</w:t>
      </w:r>
      <w:r w:rsidR="00CF3961">
        <w:rPr>
          <w:rFonts w:ascii="Times New Roman" w:hAnsi="Times New Roman" w:cs="Times New Roman"/>
          <w:sz w:val="24"/>
          <w:szCs w:val="24"/>
        </w:rPr>
        <w:t>线性</w:t>
      </w:r>
      <w:r w:rsidR="00F9584B">
        <w:rPr>
          <w:rFonts w:ascii="Times New Roman" w:hAnsi="Times New Roman" w:cs="Times New Roman" w:hint="eastAsia"/>
          <w:sz w:val="24"/>
          <w:szCs w:val="24"/>
        </w:rPr>
        <w:t>不存在多重共线性</w:t>
      </w:r>
      <w:r w:rsidR="00517FFB">
        <w:rPr>
          <w:rFonts w:ascii="Times New Roman" w:hAnsi="Times New Roman" w:cs="Times New Roman" w:hint="eastAsia"/>
          <w:sz w:val="24"/>
          <w:szCs w:val="24"/>
        </w:rPr>
        <w:t>。</w:t>
      </w:r>
      <w:ins w:id="503" w:author="曾 翠红" w:date="2019-05-09T16:33:00Z">
        <w:r w:rsidR="005023BF">
          <w:rPr>
            <w:rFonts w:ascii="Times New Roman" w:hAnsi="Times New Roman" w:cs="Times New Roman" w:hint="eastAsia"/>
            <w:sz w:val="24"/>
            <w:szCs w:val="24"/>
          </w:rPr>
          <w:t>分析实证分析结果时</w:t>
        </w:r>
      </w:ins>
      <w:ins w:id="504" w:author="曾 翠红" w:date="2019-05-09T16:34:00Z">
        <w:r w:rsidR="005023BF">
          <w:rPr>
            <w:rFonts w:ascii="Times New Roman" w:hAnsi="Times New Roman" w:cs="Times New Roman" w:hint="eastAsia"/>
            <w:sz w:val="24"/>
            <w:szCs w:val="24"/>
          </w:rPr>
          <w:t>，结合</w:t>
        </w:r>
      </w:ins>
      <w:ins w:id="505" w:author="曾 翠红" w:date="2019-05-09T16:35:00Z">
        <w:r w:rsidR="005023BF">
          <w:rPr>
            <w:rFonts w:ascii="Times New Roman" w:hAnsi="Times New Roman" w:cs="Times New Roman" w:hint="eastAsia"/>
            <w:sz w:val="24"/>
            <w:szCs w:val="24"/>
          </w:rPr>
          <w:t>规模弹性和</w:t>
        </w:r>
      </w:ins>
      <w:ins w:id="506" w:author="曾 翠红" w:date="2019-05-09T16:34:00Z">
        <w:r w:rsidR="005023BF">
          <w:rPr>
            <w:rFonts w:ascii="Times New Roman" w:hAnsi="Times New Roman" w:cs="Times New Roman" w:hint="eastAsia"/>
            <w:sz w:val="24"/>
            <w:szCs w:val="24"/>
          </w:rPr>
          <w:t>各要素的产出弹性，</w:t>
        </w:r>
        <w:r w:rsidR="005023BF">
          <w:rPr>
            <w:rFonts w:ascii="Times New Roman" w:hAnsi="Times New Roman" w:cs="Times New Roman"/>
            <w:sz w:val="24"/>
            <w:szCs w:val="24"/>
          </w:rPr>
          <w:t>识别</w:t>
        </w:r>
        <w:r w:rsidR="005023BF">
          <w:rPr>
            <w:rFonts w:ascii="Times New Roman" w:hAnsi="Times New Roman" w:cs="Times New Roman" w:hint="eastAsia"/>
            <w:sz w:val="24"/>
            <w:szCs w:val="24"/>
          </w:rPr>
          <w:t>不同熟制下</w:t>
        </w:r>
      </w:ins>
      <w:ins w:id="507" w:author="曾 翠红" w:date="2019-05-09T16:35:00Z">
        <w:r w:rsidR="005023BF">
          <w:rPr>
            <w:rFonts w:ascii="Times New Roman" w:hAnsi="Times New Roman" w:cs="Times New Roman" w:hint="eastAsia"/>
            <w:sz w:val="24"/>
            <w:szCs w:val="24"/>
          </w:rPr>
          <w:t>单产、</w:t>
        </w:r>
      </w:ins>
      <w:ins w:id="508" w:author="曾 翠红" w:date="2019-05-09T16:34:00Z">
        <w:r w:rsidR="005023BF">
          <w:rPr>
            <w:rFonts w:ascii="Times New Roman" w:hAnsi="Times New Roman" w:cs="Times New Roman" w:hint="eastAsia"/>
            <w:sz w:val="24"/>
            <w:szCs w:val="24"/>
          </w:rPr>
          <w:t>要素投入的特征</w:t>
        </w:r>
      </w:ins>
      <w:ins w:id="509" w:author="曾 翠红" w:date="2019-05-09T16:35:00Z">
        <w:r w:rsidR="005023BF">
          <w:rPr>
            <w:rFonts w:ascii="Times New Roman" w:hAnsi="Times New Roman" w:cs="Times New Roman" w:hint="eastAsia"/>
            <w:sz w:val="24"/>
            <w:szCs w:val="24"/>
          </w:rPr>
          <w:t>。劳动、化肥和机械的要素产出弹性计算公式如下。</w:t>
        </w:r>
      </w:ins>
    </w:p>
    <w:p w14:paraId="55858431" w14:textId="3BD046B9" w:rsidR="00671E6C" w:rsidRDefault="007C5572">
      <w:pPr>
        <w:spacing w:after="0" w:line="400" w:lineRule="exact"/>
        <w:ind w:firstLineChars="200" w:firstLine="480"/>
        <w:jc w:val="both"/>
        <w:rPr>
          <w:ins w:id="510" w:author="曾 翠红" w:date="2019-05-09T22:43:00Z"/>
          <w:rFonts w:ascii="Times New Roman" w:hAnsi="Times New Roman" w:cs="Times New Roman"/>
          <w:sz w:val="24"/>
          <w:szCs w:val="24"/>
        </w:rPr>
      </w:pPr>
      <w:ins w:id="511" w:author="曾 翠红" w:date="2019-05-09T22:42:00Z">
        <w:r>
          <w:rPr>
            <w:rFonts w:ascii="Times New Roman" w:hAnsi="Times New Roman" w:cs="Times New Roman" w:hint="eastAsia"/>
            <w:sz w:val="24"/>
            <w:szCs w:val="24"/>
          </w:rPr>
          <w:t>规模产出</w:t>
        </w:r>
        <w:bookmarkStart w:id="512" w:name="_GoBack"/>
        <w:bookmarkEnd w:id="512"/>
        <w:r w:rsidR="00671E6C">
          <w:rPr>
            <w:rFonts w:ascii="Times New Roman" w:hAnsi="Times New Roman" w:cs="Times New Roman" w:hint="eastAsia"/>
            <w:sz w:val="24"/>
            <w:szCs w:val="24"/>
          </w:rPr>
          <w:t>弹性计算方法如公式</w:t>
        </w:r>
        <w:r w:rsidR="00671E6C">
          <w:rPr>
            <w:rFonts w:ascii="Times New Roman" w:hAnsi="Times New Roman" w:cs="Times New Roman" w:hint="eastAsia"/>
            <w:sz w:val="24"/>
            <w:szCs w:val="24"/>
          </w:rPr>
          <w:t>4</w:t>
        </w:r>
      </w:ins>
      <w:ins w:id="513" w:author="曾 翠红" w:date="2019-05-09T22:43:00Z">
        <w:r w:rsidR="00671E6C">
          <w:rPr>
            <w:rFonts w:ascii="Times New Roman" w:hAnsi="Times New Roman" w:cs="Times New Roman"/>
            <w:sz w:val="24"/>
            <w:szCs w:val="24"/>
          </w:rPr>
          <w:t>-3</w:t>
        </w:r>
        <w:r w:rsidR="00671E6C">
          <w:rPr>
            <w:rFonts w:ascii="Times New Roman" w:hAnsi="Times New Roman" w:cs="Times New Roman" w:hint="eastAsia"/>
            <w:sz w:val="24"/>
            <w:szCs w:val="24"/>
          </w:rPr>
          <w:t>。</w:t>
        </w:r>
      </w:ins>
    </w:p>
    <w:p w14:paraId="55FF3F7A" w14:textId="688D4807" w:rsidR="00671E6C" w:rsidRDefault="00671E6C" w:rsidP="00671E6C">
      <w:pPr>
        <w:tabs>
          <w:tab w:val="left" w:pos="0"/>
          <w:tab w:val="center" w:pos="4400"/>
          <w:tab w:val="right" w:pos="8800"/>
        </w:tabs>
        <w:wordWrap w:val="0"/>
        <w:spacing w:beforeLines="50" w:before="163" w:afterLines="50" w:after="163" w:line="240" w:lineRule="auto"/>
        <w:jc w:val="right"/>
        <w:rPr>
          <w:ins w:id="514" w:author="曾 翠红" w:date="2019-05-09T22:43:00Z"/>
          <w:rFonts w:ascii="Times New Roman" w:hAnsi="Times New Roman" w:cs="Times New Roman"/>
          <w:sz w:val="24"/>
          <w:szCs w:val="24"/>
        </w:rPr>
      </w:pPr>
      <w:ins w:id="515" w:author="曾 翠红" w:date="2019-05-09T22:43:00Z">
        <w:r>
          <w:rPr>
            <w:rFonts w:ascii="Times New Roman" w:hAnsi="Times New Roman" w:cs="Times New Roman"/>
            <w:sz w:val="24"/>
            <w:szCs w:val="24"/>
          </w:rPr>
          <w:tab/>
        </w:r>
        <m:oMath>
          <m:sSub>
            <m:sSubPr>
              <m:ctrlPr>
                <w:rPr>
                  <w:rFonts w:ascii="Cambria Math" w:hAnsi="Cambria Math" w:cs="Times New Roman"/>
                  <w:sz w:val="24"/>
                  <w:szCs w:val="24"/>
                </w:rPr>
              </m:ctrlPr>
            </m:sSubPr>
            <m:e>
              <m:r>
                <m:rPr>
                  <m:sty m:val="p"/>
                </m:rPr>
                <w:rPr>
                  <w:rFonts w:ascii="Cambria Math" w:hAnsi="Cambria Math" w:cs="Times New Roman"/>
                  <w:sz w:val="24"/>
                  <w:szCs w:val="24"/>
                </w:rPr>
                <m:t>ϵ</m:t>
              </m:r>
            </m:e>
            <m:sub>
              <m:r>
                <w:rPr>
                  <w:rFonts w:ascii="Cambria Math" w:hAnsi="Cambria Math" w:cs="Times New Roman"/>
                  <w:sz w:val="24"/>
                  <w:szCs w:val="24"/>
                  <w:rPrChange w:id="516" w:author="曾 翠红" w:date="2019-05-09T22:43:00Z">
                    <w:rPr>
                      <w:rFonts w:ascii="Cambria Math" w:hAnsi="Cambria Math" w:cs="Times New Roman"/>
                      <w:sz w:val="24"/>
                      <w:szCs w:val="24"/>
                    </w:rPr>
                  </w:rPrChange>
                </w:rPr>
                <m:t>land</m:t>
              </m:r>
            </m:sub>
          </m:sSub>
          <m:r>
            <m:rPr>
              <m:sty m:val="p"/>
            </m:rPr>
            <w:rPr>
              <w:rFonts w:ascii="Cambria Math" w:hAnsi="Cambria Math" w:cs="Times New Roman"/>
              <w:sz w:val="24"/>
              <w:szCs w:val="24"/>
            </w:rPr>
            <m:t>=</m:t>
          </m:r>
          <m:f>
            <m:fPr>
              <m:ctrlPr>
                <w:rPr>
                  <w:rFonts w:ascii="Cambria Math" w:hAnsi="Cambria Math" w:cs="Times New Roman"/>
                  <w:sz w:val="24"/>
                  <w:szCs w:val="24"/>
                </w:rPr>
              </m:ctrlPr>
            </m:fPr>
            <m:num>
              <m:r>
                <w:rPr>
                  <w:rFonts w:ascii="Cambria Math" w:hAnsi="Cambria Math" w:cs="Times New Roman"/>
                  <w:sz w:val="24"/>
                  <w:szCs w:val="24"/>
                </w:rPr>
                <m:t>∂</m:t>
              </m:r>
              <m:r>
                <m:rPr>
                  <m:sty m:val="p"/>
                </m:rPr>
                <w:rPr>
                  <w:rFonts w:ascii="Cambria Math" w:hAnsi="Cambria Math" w:cs="Times New Roman"/>
                  <w:sz w:val="24"/>
                  <w:szCs w:val="24"/>
                </w:rPr>
                <m:t>ln</m:t>
              </m:r>
              <m:r>
                <w:rPr>
                  <w:rFonts w:ascii="Cambria Math" w:hAnsi="Cambria Math" w:cs="Times New Roman"/>
                  <w:sz w:val="24"/>
                  <w:szCs w:val="24"/>
                </w:rPr>
                <m:t>y</m:t>
              </m:r>
            </m:num>
            <m:den>
              <m:r>
                <w:rPr>
                  <w:rFonts w:ascii="Cambria Math" w:hAnsi="Cambria Math" w:cs="Times New Roman"/>
                  <w:sz w:val="24"/>
                  <w:szCs w:val="24"/>
                </w:rPr>
                <m:t>∂</m:t>
              </m:r>
              <m:r>
                <m:rPr>
                  <m:sty m:val="p"/>
                </m:rPr>
                <w:rPr>
                  <w:rFonts w:ascii="Cambria Math" w:hAnsi="Cambria Math" w:cs="Times New Roman"/>
                  <w:sz w:val="24"/>
                  <w:szCs w:val="24"/>
                </w:rPr>
                <m:t>ln</m:t>
              </m:r>
              <m:r>
                <w:rPr>
                  <w:rFonts w:ascii="Cambria Math" w:hAnsi="Cambria Math" w:cs="Times New Roman"/>
                  <w:sz w:val="24"/>
                  <w:szCs w:val="24"/>
                  <w:rPrChange w:id="517" w:author="曾 翠红" w:date="2019-05-09T22:44:00Z">
                    <w:rPr>
                      <w:rFonts w:ascii="Cambria Math" w:hAnsi="Cambria Math" w:cs="Times New Roman"/>
                      <w:sz w:val="24"/>
                      <w:szCs w:val="24"/>
                    </w:rPr>
                  </w:rPrChange>
                </w:rPr>
                <m:t>land</m:t>
              </m:r>
            </m:den>
          </m:f>
          <m:sSub>
            <m:sSubPr>
              <m:ctrlPr>
                <w:rPr>
                  <w:rFonts w:ascii="Cambria Math" w:hAnsi="Cambria Math" w:cs="Times New Roman"/>
                  <w:sz w:val="24"/>
                  <w:szCs w:val="24"/>
                </w:rPr>
              </m:ctrlPr>
            </m:sSubPr>
            <m:e>
              <m:r>
                <m:rPr>
                  <m:sty m:val="p"/>
                </m:rPr>
                <w:rPr>
                  <w:rFonts w:ascii="Cambria Math" w:hAnsi="Cambria Math" w:cs="Times New Roman"/>
                  <w:sz w:val="24"/>
                  <w:szCs w:val="24"/>
                </w:rPr>
                <m:t>=</m:t>
              </m:r>
              <m:r>
                <w:rPr>
                  <w:rFonts w:ascii="Cambria Math" w:hAnsi="Cambria Math" w:cs="Times New Roman" w:hint="eastAsia"/>
                  <w:sz w:val="24"/>
                  <w:szCs w:val="24"/>
                </w:rPr>
                <m:t>a</m:t>
              </m:r>
            </m:e>
            <m:sub>
              <m:r>
                <w:rPr>
                  <w:rFonts w:ascii="Cambria Math" w:hAnsi="Cambria Math" w:cs="Times New Roman"/>
                  <w:sz w:val="24"/>
                  <w:szCs w:val="24"/>
                </w:rPr>
                <m:t>i</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f>
                <m:fPr>
                  <m:ctrlPr>
                    <w:rPr>
                      <w:rFonts w:ascii="Cambria Math" w:hAnsi="Cambria Math" w:cs="Times New Roman"/>
                      <w:sz w:val="24"/>
                      <w:szCs w:val="24"/>
                    </w:rPr>
                  </m:ctrlPr>
                </m:fPr>
                <m:num>
                  <m:r>
                    <m:rPr>
                      <m:sty m:val="p"/>
                    </m:rPr>
                    <w:rPr>
                      <w:rFonts w:ascii="Cambria Math" w:hAnsi="Cambria Math" w:cs="Times New Roman"/>
                      <w:sz w:val="24"/>
                      <w:szCs w:val="24"/>
                    </w:rPr>
                    <m:t>1</m:t>
                  </m:r>
                </m:num>
                <m:den>
                  <m:r>
                    <m:rPr>
                      <m:sty m:val="p"/>
                    </m:rPr>
                    <w:rPr>
                      <w:rFonts w:ascii="Cambria Math" w:hAnsi="Cambria Math" w:cs="Times New Roman"/>
                      <w:sz w:val="24"/>
                      <w:szCs w:val="24"/>
                    </w:rPr>
                    <m:t>2</m:t>
                  </m:r>
                </m:den>
              </m:f>
              <m:sSub>
                <m:sSubPr>
                  <m:ctrlPr>
                    <w:rPr>
                      <w:rFonts w:ascii="Cambria Math" w:hAnsi="Cambria Math" w:cs="Times New Roman"/>
                      <w:sz w:val="24"/>
                      <w:szCs w:val="24"/>
                    </w:rPr>
                  </m:ctrlPr>
                </m:sSubPr>
                <m:e>
                  <m:r>
                    <m:rPr>
                      <m:sty m:val="p"/>
                    </m:rPr>
                    <w:rPr>
                      <w:rFonts w:ascii="Cambria Math" w:hAnsi="Cambria Math" w:cs="Times New Roman"/>
                      <w:sz w:val="24"/>
                      <w:szCs w:val="24"/>
                    </w:rPr>
                    <m:t>Σ</m:t>
                  </m:r>
                </m:e>
                <m:sub>
                  <m:r>
                    <w:rPr>
                      <w:rFonts w:ascii="Cambria Math" w:hAnsi="Cambria Math" w:cs="Times New Roman"/>
                      <w:sz w:val="24"/>
                      <w:szCs w:val="24"/>
                    </w:rPr>
                    <m:t>j</m:t>
                  </m:r>
                </m:sub>
              </m:sSub>
              <m:r>
                <w:rPr>
                  <w:rFonts w:ascii="Cambria Math" w:hAnsi="Cambria Math" w:cs="Times New Roman"/>
                  <w:sz w:val="24"/>
                  <w:szCs w:val="24"/>
                </w:rPr>
                <m:t>a</m:t>
              </m:r>
            </m:e>
            <m:sub>
              <m:r>
                <w:rPr>
                  <w:rFonts w:ascii="Cambria Math" w:hAnsi="Cambria Math" w:cs="Times New Roman"/>
                  <w:sz w:val="24"/>
                  <w:szCs w:val="24"/>
                </w:rPr>
                <m:t>ij</m:t>
              </m:r>
            </m:sub>
          </m:sSub>
          <m:r>
            <m:rPr>
              <m:sty m:val="p"/>
            </m:rPr>
            <w:rPr>
              <w:rFonts w:ascii="Cambria Math" w:hAnsi="Cambria Math" w:cs="Times New Roman"/>
              <w:sz w:val="24"/>
              <w:szCs w:val="24"/>
            </w:rPr>
            <m:t>ln</m:t>
          </m:r>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oMath>
        <w:r>
          <w:rPr>
            <w:rFonts w:ascii="Times New Roman" w:hAnsi="Times New Roman" w:cs="Times New Roman"/>
            <w:sz w:val="24"/>
            <w:szCs w:val="24"/>
          </w:rPr>
          <w:tab/>
        </w:r>
        <w:r w:rsidRPr="00C46A1B">
          <w:rPr>
            <w:rFonts w:ascii="Times New Roman" w:hAnsi="Times New Roman" w:cs="Times New Roman"/>
            <w:sz w:val="24"/>
            <w:szCs w:val="24"/>
          </w:rPr>
          <w:t>4</w:t>
        </w:r>
        <w:r>
          <w:rPr>
            <w:rFonts w:ascii="Times New Roman" w:hAnsi="Times New Roman" w:cs="Times New Roman"/>
            <w:sz w:val="24"/>
            <w:szCs w:val="24"/>
          </w:rPr>
          <w:t>-</w:t>
        </w:r>
        <w:r w:rsidRPr="00C46A1B">
          <w:rPr>
            <w:rFonts w:ascii="Times New Roman" w:hAnsi="Times New Roman" w:cs="Times New Roman"/>
            <w:sz w:val="24"/>
            <w:szCs w:val="24"/>
          </w:rPr>
          <w:t>2</w:t>
        </w:r>
      </w:ins>
    </w:p>
    <w:p w14:paraId="372E4BAD" w14:textId="77777777" w:rsidR="00671E6C" w:rsidRPr="00671E6C" w:rsidRDefault="00671E6C">
      <w:pPr>
        <w:spacing w:after="0" w:line="400" w:lineRule="exact"/>
        <w:ind w:firstLineChars="200" w:firstLine="480"/>
        <w:jc w:val="both"/>
        <w:rPr>
          <w:rFonts w:ascii="Times New Roman" w:hAnsi="Times New Roman" w:cs="Times New Roman"/>
          <w:sz w:val="24"/>
          <w:szCs w:val="24"/>
        </w:rPr>
      </w:pPr>
    </w:p>
    <w:p w14:paraId="07EEE0AA" w14:textId="2C1B5055" w:rsidR="00344B4D" w:rsidRDefault="00344B4D" w:rsidP="005774AB">
      <w:pPr>
        <w:spacing w:beforeLines="100" w:before="326" w:afterLines="100" w:after="326" w:line="400" w:lineRule="exact"/>
        <w:outlineLvl w:val="2"/>
        <w:rPr>
          <w:rFonts w:ascii="Times New Roman" w:eastAsia="黑体" w:hAnsi="Times New Roman" w:cs="Times New Roman"/>
          <w:sz w:val="24"/>
          <w:szCs w:val="24"/>
        </w:rPr>
      </w:pPr>
      <w:r w:rsidRPr="00C46A1B">
        <w:rPr>
          <w:rFonts w:ascii="Times New Roman" w:eastAsia="黑体" w:hAnsi="Times New Roman" w:cs="Times New Roman"/>
          <w:sz w:val="24"/>
          <w:szCs w:val="24"/>
        </w:rPr>
        <w:t>4</w:t>
      </w:r>
      <w:r w:rsidRPr="00292707">
        <w:rPr>
          <w:rFonts w:ascii="Times New Roman" w:eastAsia="黑体" w:hAnsi="Times New Roman" w:cs="Times New Roman" w:hint="eastAsia"/>
          <w:sz w:val="24"/>
          <w:szCs w:val="24"/>
        </w:rPr>
        <w:t>.</w:t>
      </w:r>
      <w:r w:rsidR="001D5042">
        <w:rPr>
          <w:rFonts w:ascii="Times New Roman" w:eastAsia="黑体" w:hAnsi="Times New Roman" w:cs="Times New Roman"/>
          <w:sz w:val="24"/>
          <w:szCs w:val="24"/>
        </w:rPr>
        <w:t>3</w:t>
      </w:r>
      <w:r w:rsidRPr="00292707">
        <w:rPr>
          <w:rFonts w:ascii="Times New Roman" w:eastAsia="黑体" w:hAnsi="Times New Roman" w:cs="Times New Roman" w:hint="eastAsia"/>
          <w:sz w:val="24"/>
          <w:szCs w:val="24"/>
        </w:rPr>
        <w:t>.</w:t>
      </w:r>
      <w:r>
        <w:rPr>
          <w:rFonts w:ascii="Times New Roman" w:eastAsia="黑体" w:hAnsi="Times New Roman" w:cs="Times New Roman"/>
          <w:sz w:val="24"/>
          <w:szCs w:val="24"/>
        </w:rPr>
        <w:t xml:space="preserve">1  </w:t>
      </w:r>
      <w:del w:id="518" w:author="曾 翠红" w:date="2019-05-09T22:31:00Z">
        <w:r w:rsidDel="00B86D23">
          <w:rPr>
            <w:rFonts w:ascii="Times New Roman" w:eastAsia="黑体" w:hAnsi="Times New Roman" w:cs="Times New Roman" w:hint="eastAsia"/>
            <w:sz w:val="24"/>
            <w:szCs w:val="24"/>
          </w:rPr>
          <w:delText>一熟</w:delText>
        </w:r>
        <w:r w:rsidR="00A95664" w:rsidDel="00B86D23">
          <w:rPr>
            <w:rFonts w:ascii="Times New Roman" w:eastAsia="黑体" w:hAnsi="Times New Roman" w:cs="Times New Roman" w:hint="eastAsia"/>
            <w:sz w:val="24"/>
            <w:szCs w:val="24"/>
          </w:rPr>
          <w:delText>区</w:delText>
        </w:r>
        <w:r w:rsidDel="00B86D23">
          <w:rPr>
            <w:rFonts w:ascii="Times New Roman" w:eastAsia="黑体" w:hAnsi="Times New Roman" w:cs="Times New Roman" w:hint="eastAsia"/>
            <w:sz w:val="24"/>
            <w:szCs w:val="24"/>
          </w:rPr>
          <w:delText>玉米</w:delText>
        </w:r>
      </w:del>
      <w:ins w:id="519" w:author="曾 翠红" w:date="2019-05-09T22:31:00Z">
        <w:r w:rsidR="00B86D23">
          <w:rPr>
            <w:rFonts w:ascii="Times New Roman" w:eastAsia="黑体" w:hAnsi="Times New Roman" w:cs="Times New Roman" w:hint="eastAsia"/>
            <w:sz w:val="24"/>
            <w:szCs w:val="24"/>
          </w:rPr>
          <w:t>一熟区春玉米</w:t>
        </w:r>
      </w:ins>
      <w:r w:rsidRPr="00E45D6C">
        <w:rPr>
          <w:rFonts w:ascii="Times New Roman" w:eastAsia="黑体" w:hAnsi="Times New Roman" w:cs="Times New Roman" w:hint="eastAsia"/>
          <w:sz w:val="24"/>
          <w:szCs w:val="24"/>
        </w:rPr>
        <w:t>单产与规模的</w:t>
      </w:r>
      <w:r w:rsidR="00683AA9">
        <w:rPr>
          <w:rFonts w:ascii="Times New Roman" w:eastAsia="黑体" w:hAnsi="Times New Roman" w:cs="Times New Roman" w:hint="eastAsia"/>
          <w:sz w:val="24"/>
          <w:szCs w:val="24"/>
        </w:rPr>
        <w:t>实证</w:t>
      </w:r>
      <w:r w:rsidRPr="00E45D6C">
        <w:rPr>
          <w:rFonts w:ascii="Times New Roman" w:eastAsia="黑体" w:hAnsi="Times New Roman" w:cs="Times New Roman" w:hint="eastAsia"/>
          <w:sz w:val="24"/>
          <w:szCs w:val="24"/>
        </w:rPr>
        <w:t>分析</w:t>
      </w:r>
    </w:p>
    <w:p w14:paraId="722D812B" w14:textId="423F220E" w:rsidR="00344B4D" w:rsidRDefault="00344B4D" w:rsidP="00344B4D">
      <w:pPr>
        <w:spacing w:after="0" w:line="400" w:lineRule="exact"/>
        <w:ind w:firstLineChars="200" w:firstLine="480"/>
        <w:jc w:val="both"/>
        <w:rPr>
          <w:rFonts w:ascii="Times New Roman" w:hAnsi="Times New Roman" w:cs="Times New Roman"/>
          <w:sz w:val="24"/>
          <w:szCs w:val="24"/>
        </w:rPr>
      </w:pPr>
      <w:r w:rsidRPr="007C602D">
        <w:rPr>
          <w:rFonts w:ascii="Times New Roman" w:hAnsi="Times New Roman" w:cs="Times New Roman"/>
          <w:sz w:val="24"/>
          <w:szCs w:val="24"/>
        </w:rPr>
        <w:t>基于实证估计结果计算超越对数生产函数的产出弹性，</w:t>
      </w:r>
      <w:del w:id="520" w:author="曾 翠红" w:date="2019-05-09T22:31:00Z">
        <w:r w:rsidRPr="007C602D" w:rsidDel="00B86D23">
          <w:rPr>
            <w:rFonts w:ascii="Times New Roman" w:hAnsi="Times New Roman" w:cs="Times New Roman"/>
            <w:sz w:val="24"/>
            <w:szCs w:val="24"/>
          </w:rPr>
          <w:delText>一熟玉米</w:delText>
        </w:r>
      </w:del>
      <w:ins w:id="521" w:author="曾 翠红" w:date="2019-05-09T22:31:00Z">
        <w:r w:rsidR="00B86D23">
          <w:rPr>
            <w:rFonts w:ascii="Times New Roman" w:hAnsi="Times New Roman" w:cs="Times New Roman"/>
            <w:sz w:val="24"/>
            <w:szCs w:val="24"/>
          </w:rPr>
          <w:t>一熟区春玉米</w:t>
        </w:r>
      </w:ins>
      <w:r w:rsidRPr="007C602D">
        <w:rPr>
          <w:rFonts w:ascii="Times New Roman" w:hAnsi="Times New Roman" w:cs="Times New Roman"/>
          <w:sz w:val="24"/>
          <w:szCs w:val="24"/>
        </w:rPr>
        <w:t>总体规模弹性为</w:t>
      </w:r>
      <w:r w:rsidRPr="00C46A1B">
        <w:rPr>
          <w:rFonts w:ascii="Times New Roman" w:hAnsi="Times New Roman" w:cs="Times New Roman"/>
          <w:sz w:val="24"/>
          <w:szCs w:val="24"/>
        </w:rPr>
        <w:t>0</w:t>
      </w:r>
      <w:r w:rsidRPr="007C602D">
        <w:rPr>
          <w:rFonts w:ascii="Times New Roman" w:hAnsi="Times New Roman" w:cs="Times New Roman"/>
          <w:sz w:val="24"/>
          <w:szCs w:val="24"/>
        </w:rPr>
        <w:t>.</w:t>
      </w:r>
      <w:r w:rsidRPr="00C46A1B">
        <w:rPr>
          <w:rFonts w:ascii="Times New Roman" w:hAnsi="Times New Roman" w:cs="Times New Roman"/>
          <w:sz w:val="24"/>
          <w:szCs w:val="24"/>
        </w:rPr>
        <w:t>013</w:t>
      </w:r>
      <w:r w:rsidRPr="007C602D">
        <w:rPr>
          <w:rFonts w:ascii="Times New Roman" w:hAnsi="Times New Roman" w:cs="Times New Roman"/>
          <w:sz w:val="24"/>
          <w:szCs w:val="24"/>
        </w:rPr>
        <w:t>，单产随着规模扩大略有增加（图</w:t>
      </w:r>
      <w:r w:rsidRPr="00C46A1B">
        <w:rPr>
          <w:rFonts w:ascii="Times New Roman" w:hAnsi="Times New Roman" w:cs="Times New Roman"/>
          <w:sz w:val="24"/>
          <w:szCs w:val="24"/>
        </w:rPr>
        <w:t>4</w:t>
      </w:r>
      <w:r w:rsidRPr="007C602D">
        <w:rPr>
          <w:rFonts w:ascii="Times New Roman" w:hAnsi="Times New Roman" w:cs="Times New Roman"/>
          <w:sz w:val="24"/>
          <w:szCs w:val="24"/>
        </w:rPr>
        <w:t>-</w:t>
      </w:r>
      <w:r w:rsidR="00BB2E5A">
        <w:rPr>
          <w:rFonts w:ascii="Times New Roman" w:hAnsi="Times New Roman" w:cs="Times New Roman"/>
          <w:sz w:val="24"/>
          <w:szCs w:val="24"/>
        </w:rPr>
        <w:t>1</w:t>
      </w:r>
      <w:r w:rsidRPr="007C602D">
        <w:rPr>
          <w:rFonts w:ascii="Times New Roman" w:hAnsi="Times New Roman" w:cs="Times New Roman"/>
          <w:sz w:val="24"/>
          <w:szCs w:val="24"/>
        </w:rPr>
        <w:t>），</w:t>
      </w:r>
      <w:r w:rsidR="00DB038F">
        <w:rPr>
          <w:rFonts w:ascii="Times New Roman" w:hAnsi="Times New Roman" w:cs="Times New Roman" w:hint="eastAsia"/>
          <w:sz w:val="24"/>
          <w:szCs w:val="24"/>
        </w:rPr>
        <w:t>但</w:t>
      </w:r>
      <w:r w:rsidRPr="007C602D">
        <w:rPr>
          <w:rFonts w:ascii="Times New Roman" w:hAnsi="Times New Roman" w:cs="Times New Roman"/>
          <w:sz w:val="24"/>
          <w:szCs w:val="24"/>
        </w:rPr>
        <w:t>无法拒绝系数等于</w:t>
      </w:r>
      <w:r w:rsidRPr="00C46A1B">
        <w:rPr>
          <w:rFonts w:ascii="Times New Roman" w:hAnsi="Times New Roman" w:cs="Times New Roman"/>
          <w:sz w:val="24"/>
          <w:szCs w:val="24"/>
        </w:rPr>
        <w:t>0</w:t>
      </w:r>
      <w:r>
        <w:rPr>
          <w:rFonts w:ascii="Times New Roman" w:hAnsi="Times New Roman" w:cs="Times New Roman"/>
          <w:sz w:val="24"/>
          <w:szCs w:val="24"/>
        </w:rPr>
        <w:t>的原假设，表明</w:t>
      </w:r>
      <w:del w:id="522" w:author="曾 翠红" w:date="2019-05-09T22:31:00Z">
        <w:r w:rsidDel="00B86D23">
          <w:rPr>
            <w:rFonts w:ascii="Times New Roman" w:hAnsi="Times New Roman" w:cs="Times New Roman"/>
            <w:sz w:val="24"/>
            <w:szCs w:val="24"/>
          </w:rPr>
          <w:delText>一熟玉米</w:delText>
        </w:r>
      </w:del>
      <w:ins w:id="523" w:author="曾 翠红" w:date="2019-05-09T22:31:00Z">
        <w:r w:rsidR="00B86D23">
          <w:rPr>
            <w:rFonts w:ascii="Times New Roman" w:hAnsi="Times New Roman" w:cs="Times New Roman"/>
            <w:sz w:val="24"/>
            <w:szCs w:val="24"/>
          </w:rPr>
          <w:t>一熟区春玉米</w:t>
        </w:r>
      </w:ins>
      <w:r>
        <w:rPr>
          <w:rFonts w:ascii="Times New Roman" w:hAnsi="Times New Roman" w:cs="Times New Roman"/>
          <w:sz w:val="24"/>
          <w:szCs w:val="24"/>
        </w:rPr>
        <w:t>单产与规模没有显著关系</w:t>
      </w:r>
      <w:r>
        <w:rPr>
          <w:rFonts w:ascii="Times New Roman" w:hAnsi="Times New Roman" w:cs="Times New Roman" w:hint="eastAsia"/>
          <w:sz w:val="24"/>
          <w:szCs w:val="24"/>
        </w:rPr>
        <w:t>，</w:t>
      </w:r>
      <w:r>
        <w:rPr>
          <w:rFonts w:ascii="Times New Roman" w:hAnsi="Times New Roman" w:cs="Times New Roman"/>
          <w:sz w:val="24"/>
          <w:szCs w:val="24"/>
        </w:rPr>
        <w:t>与</w:t>
      </w:r>
      <w:r>
        <w:rPr>
          <w:rFonts w:ascii="Times New Roman" w:hAnsi="Times New Roman" w:cs="Times New Roman" w:hint="eastAsia"/>
          <w:sz w:val="24"/>
          <w:szCs w:val="24"/>
        </w:rPr>
        <w:t>预期的负向关系不相符。</w:t>
      </w:r>
    </w:p>
    <w:p w14:paraId="56C13D4A" w14:textId="77777777" w:rsidR="00344B4D" w:rsidRDefault="00344B4D" w:rsidP="002C37FD">
      <w:pPr>
        <w:spacing w:beforeLines="50" w:before="163" w:after="0" w:line="240" w:lineRule="auto"/>
        <w:jc w:val="center"/>
        <w:rPr>
          <w:rFonts w:ascii="Times New Roman" w:hAnsi="Times New Roman" w:cs="Times New Roman"/>
          <w:sz w:val="24"/>
          <w:szCs w:val="24"/>
        </w:rPr>
      </w:pPr>
      <w:r>
        <w:rPr>
          <w:noProof/>
        </w:rPr>
        <w:drawing>
          <wp:inline distT="0" distB="0" distL="0" distR="0" wp14:anchorId="0D1D0E04" wp14:editId="2615D8CB">
            <wp:extent cx="4680000" cy="2160000"/>
            <wp:effectExtent l="0" t="0" r="6350" b="0"/>
            <wp:docPr id="14" name="图表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p>
    <w:p w14:paraId="4E5924A9" w14:textId="2EE5A7C5" w:rsidR="00344B4D" w:rsidRPr="00453F4F" w:rsidRDefault="00344B4D" w:rsidP="002C37FD">
      <w:pPr>
        <w:spacing w:afterLines="50" w:after="163" w:line="400" w:lineRule="exact"/>
        <w:jc w:val="center"/>
        <w:rPr>
          <w:rFonts w:ascii="Times New Roman" w:eastAsia="黑体" w:hAnsi="Times New Roman" w:cs="Times New Roman"/>
          <w:sz w:val="21"/>
          <w:szCs w:val="21"/>
        </w:rPr>
      </w:pPr>
      <w:r w:rsidRPr="00453F4F">
        <w:rPr>
          <w:rFonts w:ascii="Times New Roman" w:eastAsia="黑体" w:hAnsi="Times New Roman" w:cs="Times New Roman"/>
          <w:sz w:val="21"/>
          <w:szCs w:val="21"/>
        </w:rPr>
        <w:t>图</w:t>
      </w:r>
      <w:r w:rsidRPr="00C46A1B">
        <w:rPr>
          <w:rFonts w:ascii="Times New Roman" w:eastAsia="黑体" w:hAnsi="Times New Roman" w:cs="Times New Roman"/>
          <w:sz w:val="21"/>
          <w:szCs w:val="21"/>
        </w:rPr>
        <w:t>4</w:t>
      </w:r>
      <w:r w:rsidRPr="00453F4F">
        <w:rPr>
          <w:rFonts w:ascii="Times New Roman" w:eastAsia="黑体" w:hAnsi="Times New Roman" w:cs="Times New Roman"/>
          <w:sz w:val="21"/>
          <w:szCs w:val="21"/>
        </w:rPr>
        <w:t>-</w:t>
      </w:r>
      <w:r w:rsidR="00BB2E5A">
        <w:rPr>
          <w:rFonts w:ascii="Times New Roman" w:eastAsia="黑体" w:hAnsi="Times New Roman" w:cs="Times New Roman"/>
          <w:sz w:val="21"/>
          <w:szCs w:val="21"/>
        </w:rPr>
        <w:t>1</w:t>
      </w:r>
      <w:r>
        <w:rPr>
          <w:rFonts w:ascii="Times New Roman" w:eastAsia="黑体" w:hAnsi="Times New Roman" w:cs="Times New Roman"/>
          <w:sz w:val="21"/>
          <w:szCs w:val="21"/>
        </w:rPr>
        <w:t xml:space="preserve">  </w:t>
      </w:r>
      <w:del w:id="524" w:author="曾 翠红" w:date="2019-05-09T22:31:00Z">
        <w:r w:rsidRPr="00453F4F" w:rsidDel="00B86D23">
          <w:rPr>
            <w:rFonts w:ascii="Times New Roman" w:eastAsia="黑体" w:hAnsi="Times New Roman" w:cs="Times New Roman"/>
            <w:sz w:val="21"/>
            <w:szCs w:val="21"/>
          </w:rPr>
          <w:delText>一熟</w:delText>
        </w:r>
        <w:r w:rsidR="00D612DE" w:rsidDel="00B86D23">
          <w:rPr>
            <w:rFonts w:ascii="Times New Roman" w:eastAsia="黑体" w:hAnsi="Times New Roman" w:cs="Times New Roman" w:hint="eastAsia"/>
            <w:sz w:val="21"/>
            <w:szCs w:val="21"/>
          </w:rPr>
          <w:delText>区</w:delText>
        </w:r>
        <w:r w:rsidRPr="00453F4F" w:rsidDel="00B86D23">
          <w:rPr>
            <w:rFonts w:ascii="Times New Roman" w:eastAsia="黑体" w:hAnsi="Times New Roman" w:cs="Times New Roman"/>
            <w:sz w:val="21"/>
            <w:szCs w:val="21"/>
          </w:rPr>
          <w:delText>玉米</w:delText>
        </w:r>
      </w:del>
      <w:ins w:id="525" w:author="曾 翠红" w:date="2019-05-09T22:31:00Z">
        <w:r w:rsidR="00B86D23">
          <w:rPr>
            <w:rFonts w:ascii="Times New Roman" w:eastAsia="黑体" w:hAnsi="Times New Roman" w:cs="Times New Roman"/>
            <w:sz w:val="21"/>
            <w:szCs w:val="21"/>
          </w:rPr>
          <w:t>一熟区春玉米</w:t>
        </w:r>
      </w:ins>
      <w:r w:rsidRPr="00453F4F">
        <w:rPr>
          <w:rFonts w:ascii="Times New Roman" w:eastAsia="黑体" w:hAnsi="Times New Roman" w:cs="Times New Roman"/>
          <w:sz w:val="21"/>
          <w:szCs w:val="21"/>
        </w:rPr>
        <w:t>规模与单产关系</w:t>
      </w:r>
    </w:p>
    <w:p w14:paraId="4CE04CFF" w14:textId="0B0A4762" w:rsidR="00344B4D" w:rsidRPr="00E01390" w:rsidRDefault="00DC5B9F" w:rsidP="002C37FD">
      <w:pPr>
        <w:spacing w:after="0" w:line="400" w:lineRule="exact"/>
        <w:ind w:firstLineChars="200" w:firstLine="480"/>
        <w:jc w:val="both"/>
        <w:rPr>
          <w:rFonts w:ascii="Times New Roman" w:hAnsi="Times New Roman" w:cs="Times New Roman"/>
          <w:sz w:val="24"/>
          <w:szCs w:val="24"/>
        </w:rPr>
      </w:pPr>
      <w:del w:id="526" w:author="曾 翠红" w:date="2019-05-09T22:31:00Z">
        <w:r w:rsidDel="00B86D23">
          <w:rPr>
            <w:rFonts w:ascii="Times New Roman" w:hAnsi="Times New Roman" w:cs="Times New Roman"/>
            <w:sz w:val="24"/>
            <w:szCs w:val="24"/>
          </w:rPr>
          <w:delText>一熟</w:delText>
        </w:r>
        <w:r w:rsidDel="00B86D23">
          <w:rPr>
            <w:rFonts w:ascii="Times New Roman" w:hAnsi="Times New Roman" w:cs="Times New Roman" w:hint="eastAsia"/>
            <w:sz w:val="24"/>
            <w:szCs w:val="24"/>
          </w:rPr>
          <w:delText>玉米</w:delText>
        </w:r>
      </w:del>
      <w:ins w:id="527" w:author="曾 翠红" w:date="2019-05-09T22:31:00Z">
        <w:r w:rsidR="00B86D23">
          <w:rPr>
            <w:rFonts w:ascii="Times New Roman" w:hAnsi="Times New Roman" w:cs="Times New Roman"/>
            <w:sz w:val="24"/>
            <w:szCs w:val="24"/>
          </w:rPr>
          <w:t>一熟区春玉米</w:t>
        </w:r>
      </w:ins>
      <w:r>
        <w:rPr>
          <w:rFonts w:ascii="Times New Roman" w:hAnsi="Times New Roman" w:cs="Times New Roman" w:hint="eastAsia"/>
          <w:sz w:val="24"/>
          <w:szCs w:val="24"/>
        </w:rPr>
        <w:t>劳动</w:t>
      </w:r>
      <w:r w:rsidR="00F61A84">
        <w:rPr>
          <w:rFonts w:ascii="Times New Roman" w:hAnsi="Times New Roman" w:cs="Times New Roman" w:hint="eastAsia"/>
          <w:sz w:val="24"/>
          <w:szCs w:val="24"/>
        </w:rPr>
        <w:t>、</w:t>
      </w:r>
      <w:r w:rsidR="00F61A84">
        <w:rPr>
          <w:rFonts w:ascii="Times New Roman" w:hAnsi="Times New Roman" w:cs="Times New Roman"/>
          <w:sz w:val="24"/>
          <w:szCs w:val="24"/>
        </w:rPr>
        <w:t>肥料</w:t>
      </w:r>
      <w:r>
        <w:rPr>
          <w:rFonts w:ascii="Times New Roman" w:hAnsi="Times New Roman" w:cs="Times New Roman" w:hint="eastAsia"/>
          <w:sz w:val="24"/>
          <w:szCs w:val="24"/>
        </w:rPr>
        <w:t>和机械产出弹性较高且为正，劳动</w:t>
      </w:r>
      <w:r w:rsidR="00F61A84">
        <w:rPr>
          <w:rFonts w:ascii="Times New Roman" w:hAnsi="Times New Roman" w:cs="Times New Roman" w:hint="eastAsia"/>
          <w:sz w:val="24"/>
          <w:szCs w:val="24"/>
        </w:rPr>
        <w:t>和肥料</w:t>
      </w:r>
      <w:r>
        <w:rPr>
          <w:rFonts w:ascii="Times New Roman" w:hAnsi="Times New Roman" w:cs="Times New Roman" w:hint="eastAsia"/>
          <w:sz w:val="24"/>
          <w:szCs w:val="24"/>
        </w:rPr>
        <w:t>产出弹性随着规模的扩大而降低，</w:t>
      </w:r>
      <w:r>
        <w:rPr>
          <w:rFonts w:ascii="Times New Roman" w:hAnsi="Times New Roman" w:cs="Times New Roman"/>
          <w:sz w:val="24"/>
          <w:szCs w:val="24"/>
        </w:rPr>
        <w:t>机械</w:t>
      </w:r>
      <w:r>
        <w:rPr>
          <w:rFonts w:ascii="Times New Roman" w:hAnsi="Times New Roman" w:cs="Times New Roman" w:hint="eastAsia"/>
          <w:sz w:val="24"/>
          <w:szCs w:val="24"/>
        </w:rPr>
        <w:t>产出弹性随着规模的扩大而提高</w:t>
      </w:r>
      <w:r w:rsidR="00A93066">
        <w:rPr>
          <w:rFonts w:ascii="Times New Roman" w:hAnsi="Times New Roman" w:cs="Times New Roman" w:hint="eastAsia"/>
          <w:sz w:val="24"/>
          <w:szCs w:val="24"/>
        </w:rPr>
        <w:t>，</w:t>
      </w:r>
      <w:r>
        <w:rPr>
          <w:rFonts w:ascii="Times New Roman" w:hAnsi="Times New Roman" w:cs="Times New Roman" w:hint="eastAsia"/>
          <w:sz w:val="24"/>
          <w:szCs w:val="24"/>
        </w:rPr>
        <w:t>具体</w:t>
      </w:r>
      <w:r w:rsidR="00A93066">
        <w:rPr>
          <w:rFonts w:ascii="Times New Roman" w:hAnsi="Times New Roman" w:cs="Times New Roman" w:hint="eastAsia"/>
          <w:sz w:val="24"/>
          <w:szCs w:val="24"/>
        </w:rPr>
        <w:t>计算</w:t>
      </w:r>
      <w:r>
        <w:rPr>
          <w:rFonts w:ascii="Times New Roman" w:hAnsi="Times New Roman" w:cs="Times New Roman" w:hint="eastAsia"/>
          <w:sz w:val="24"/>
          <w:szCs w:val="24"/>
        </w:rPr>
        <w:t>结果</w:t>
      </w:r>
      <w:r w:rsidR="00344B4D">
        <w:rPr>
          <w:rFonts w:ascii="Times New Roman" w:hAnsi="Times New Roman" w:cs="Times New Roman" w:hint="eastAsia"/>
          <w:sz w:val="24"/>
          <w:szCs w:val="24"/>
        </w:rPr>
        <w:t>如下</w:t>
      </w:r>
      <w:r w:rsidR="00884141">
        <w:rPr>
          <w:rFonts w:ascii="Times New Roman" w:hAnsi="Times New Roman" w:cs="Times New Roman" w:hint="eastAsia"/>
          <w:sz w:val="24"/>
          <w:szCs w:val="24"/>
        </w:rPr>
        <w:t>。</w:t>
      </w:r>
      <w:r w:rsidR="00F70430">
        <w:rPr>
          <w:rFonts w:ascii="Times New Roman" w:hAnsi="Times New Roman" w:cs="Times New Roman" w:hint="eastAsia"/>
          <w:sz w:val="24"/>
          <w:szCs w:val="24"/>
        </w:rPr>
        <w:t>劳动</w:t>
      </w:r>
      <w:r w:rsidR="00344B4D" w:rsidRPr="007C602D">
        <w:rPr>
          <w:rFonts w:ascii="Times New Roman" w:hAnsi="Times New Roman" w:cs="Times New Roman"/>
          <w:sz w:val="24"/>
          <w:szCs w:val="24"/>
        </w:rPr>
        <w:t>总体产出弹性为</w:t>
      </w:r>
      <w:r w:rsidR="00344B4D" w:rsidRPr="00C46A1B">
        <w:rPr>
          <w:rFonts w:ascii="Times New Roman" w:hAnsi="Times New Roman" w:cs="Times New Roman"/>
          <w:sz w:val="24"/>
          <w:szCs w:val="24"/>
        </w:rPr>
        <w:t>0</w:t>
      </w:r>
      <w:r w:rsidR="00344B4D" w:rsidRPr="007C602D">
        <w:rPr>
          <w:rFonts w:ascii="Times New Roman" w:hAnsi="Times New Roman" w:cs="Times New Roman"/>
          <w:sz w:val="24"/>
          <w:szCs w:val="24"/>
        </w:rPr>
        <w:t>.</w:t>
      </w:r>
      <w:r w:rsidR="00344B4D" w:rsidRPr="00C46A1B">
        <w:rPr>
          <w:rFonts w:ascii="Times New Roman" w:hAnsi="Times New Roman" w:cs="Times New Roman"/>
          <w:sz w:val="24"/>
          <w:szCs w:val="24"/>
        </w:rPr>
        <w:t>045</w:t>
      </w:r>
      <w:r w:rsidR="00197C2B">
        <w:rPr>
          <w:rFonts w:ascii="Times New Roman" w:hAnsi="Times New Roman" w:cs="Times New Roman"/>
          <w:sz w:val="24"/>
          <w:szCs w:val="24"/>
        </w:rPr>
        <w:t>，</w:t>
      </w:r>
      <w:r w:rsidR="00344B4D" w:rsidRPr="007C602D">
        <w:rPr>
          <w:rFonts w:ascii="Times New Roman" w:hAnsi="Times New Roman" w:cs="Times New Roman"/>
          <w:sz w:val="24"/>
          <w:szCs w:val="24"/>
        </w:rPr>
        <w:t>小农产出弹性为</w:t>
      </w:r>
      <w:r w:rsidR="00344B4D" w:rsidRPr="00C46A1B">
        <w:rPr>
          <w:rFonts w:ascii="Times New Roman" w:hAnsi="Times New Roman" w:cs="Times New Roman"/>
          <w:sz w:val="24"/>
          <w:szCs w:val="24"/>
        </w:rPr>
        <w:t>0</w:t>
      </w:r>
      <w:r w:rsidR="00344B4D" w:rsidRPr="007C602D">
        <w:rPr>
          <w:rFonts w:ascii="Times New Roman" w:hAnsi="Times New Roman" w:cs="Times New Roman"/>
          <w:sz w:val="24"/>
          <w:szCs w:val="24"/>
        </w:rPr>
        <w:t>.</w:t>
      </w:r>
      <w:r w:rsidR="00344B4D" w:rsidRPr="00C46A1B">
        <w:rPr>
          <w:rFonts w:ascii="Times New Roman" w:hAnsi="Times New Roman" w:cs="Times New Roman"/>
          <w:sz w:val="24"/>
          <w:szCs w:val="24"/>
        </w:rPr>
        <w:t>051</w:t>
      </w:r>
      <w:r w:rsidR="00344B4D" w:rsidRPr="007C602D">
        <w:rPr>
          <w:rFonts w:ascii="Times New Roman" w:hAnsi="Times New Roman" w:cs="Times New Roman"/>
          <w:sz w:val="24"/>
          <w:szCs w:val="24"/>
        </w:rPr>
        <w:t>，中等农户和大农户为</w:t>
      </w:r>
      <w:r w:rsidR="00344B4D" w:rsidRPr="00C46A1B">
        <w:rPr>
          <w:rFonts w:ascii="Times New Roman" w:hAnsi="Times New Roman" w:cs="Times New Roman"/>
          <w:sz w:val="24"/>
          <w:szCs w:val="24"/>
        </w:rPr>
        <w:t>0</w:t>
      </w:r>
      <w:r w:rsidR="00344B4D" w:rsidRPr="007C602D">
        <w:rPr>
          <w:rFonts w:ascii="Times New Roman" w:hAnsi="Times New Roman" w:cs="Times New Roman"/>
          <w:sz w:val="24"/>
          <w:szCs w:val="24"/>
        </w:rPr>
        <w:t>.</w:t>
      </w:r>
      <w:r w:rsidR="00344B4D" w:rsidRPr="00C46A1B">
        <w:rPr>
          <w:rFonts w:ascii="Times New Roman" w:hAnsi="Times New Roman" w:cs="Times New Roman"/>
          <w:sz w:val="24"/>
          <w:szCs w:val="24"/>
        </w:rPr>
        <w:t>029</w:t>
      </w:r>
      <w:r w:rsidR="00344B4D" w:rsidRPr="007C602D">
        <w:rPr>
          <w:rFonts w:ascii="Times New Roman" w:hAnsi="Times New Roman" w:cs="Times New Roman"/>
          <w:sz w:val="24"/>
          <w:szCs w:val="24"/>
        </w:rPr>
        <w:t>和</w:t>
      </w:r>
      <w:r w:rsidR="00344B4D" w:rsidRPr="00C46A1B">
        <w:rPr>
          <w:rFonts w:ascii="Times New Roman" w:hAnsi="Times New Roman" w:cs="Times New Roman"/>
          <w:sz w:val="24"/>
          <w:szCs w:val="24"/>
        </w:rPr>
        <w:t>0</w:t>
      </w:r>
      <w:r w:rsidR="00344B4D" w:rsidRPr="007C602D">
        <w:rPr>
          <w:rFonts w:ascii="Times New Roman" w:hAnsi="Times New Roman" w:cs="Times New Roman"/>
          <w:sz w:val="24"/>
          <w:szCs w:val="24"/>
        </w:rPr>
        <w:t>.</w:t>
      </w:r>
      <w:r w:rsidR="00344B4D" w:rsidRPr="00C46A1B">
        <w:rPr>
          <w:rFonts w:ascii="Times New Roman" w:hAnsi="Times New Roman" w:cs="Times New Roman"/>
          <w:sz w:val="24"/>
          <w:szCs w:val="24"/>
        </w:rPr>
        <w:t>004</w:t>
      </w:r>
      <w:r w:rsidR="00F70430">
        <w:rPr>
          <w:rFonts w:ascii="Times New Roman" w:hAnsi="Times New Roman" w:cs="Times New Roman" w:hint="eastAsia"/>
          <w:sz w:val="24"/>
          <w:szCs w:val="24"/>
        </w:rPr>
        <w:t>；肥料</w:t>
      </w:r>
      <w:r w:rsidR="00F510D5">
        <w:rPr>
          <w:rFonts w:ascii="Times New Roman" w:hAnsi="Times New Roman" w:cs="Times New Roman" w:hint="eastAsia"/>
          <w:sz w:val="24"/>
          <w:szCs w:val="24"/>
        </w:rPr>
        <w:t>的</w:t>
      </w:r>
      <w:r w:rsidR="00344B4D" w:rsidRPr="007C602D">
        <w:rPr>
          <w:rFonts w:ascii="Times New Roman" w:hAnsi="Times New Roman" w:cs="Times New Roman"/>
          <w:sz w:val="24"/>
          <w:szCs w:val="24"/>
        </w:rPr>
        <w:t>总体产出弹性为</w:t>
      </w:r>
      <w:r w:rsidR="00344B4D" w:rsidRPr="00C46A1B">
        <w:rPr>
          <w:rFonts w:ascii="Times New Roman" w:hAnsi="Times New Roman" w:cs="Times New Roman"/>
          <w:sz w:val="24"/>
          <w:szCs w:val="24"/>
        </w:rPr>
        <w:t>0</w:t>
      </w:r>
      <w:r w:rsidR="00344B4D" w:rsidRPr="007C602D">
        <w:rPr>
          <w:rFonts w:ascii="Times New Roman" w:hAnsi="Times New Roman" w:cs="Times New Roman"/>
          <w:sz w:val="24"/>
          <w:szCs w:val="24"/>
        </w:rPr>
        <w:t>.</w:t>
      </w:r>
      <w:r w:rsidR="00344B4D" w:rsidRPr="00C46A1B">
        <w:rPr>
          <w:rFonts w:ascii="Times New Roman" w:hAnsi="Times New Roman" w:cs="Times New Roman"/>
          <w:sz w:val="24"/>
          <w:szCs w:val="24"/>
        </w:rPr>
        <w:t>054</w:t>
      </w:r>
      <w:r w:rsidR="00344B4D" w:rsidRPr="007C602D">
        <w:rPr>
          <w:rFonts w:ascii="Times New Roman" w:hAnsi="Times New Roman" w:cs="Times New Roman"/>
          <w:sz w:val="24"/>
          <w:szCs w:val="24"/>
        </w:rPr>
        <w:t>，小农至大农户化肥弹性分别是</w:t>
      </w:r>
      <w:r w:rsidR="00344B4D" w:rsidRPr="00C46A1B">
        <w:rPr>
          <w:rFonts w:ascii="Times New Roman" w:hAnsi="Times New Roman" w:cs="Times New Roman"/>
          <w:sz w:val="24"/>
          <w:szCs w:val="24"/>
        </w:rPr>
        <w:t>0</w:t>
      </w:r>
      <w:r w:rsidR="00344B4D" w:rsidRPr="007C602D">
        <w:rPr>
          <w:rFonts w:ascii="Times New Roman" w:hAnsi="Times New Roman" w:cs="Times New Roman"/>
          <w:sz w:val="24"/>
          <w:szCs w:val="24"/>
        </w:rPr>
        <w:t>.</w:t>
      </w:r>
      <w:r w:rsidR="00344B4D" w:rsidRPr="00C46A1B">
        <w:rPr>
          <w:rFonts w:ascii="Times New Roman" w:hAnsi="Times New Roman" w:cs="Times New Roman"/>
          <w:sz w:val="24"/>
          <w:szCs w:val="24"/>
        </w:rPr>
        <w:t>056</w:t>
      </w:r>
      <w:r w:rsidR="00344B4D" w:rsidRPr="007C602D">
        <w:rPr>
          <w:rFonts w:ascii="Times New Roman" w:hAnsi="Times New Roman" w:cs="Times New Roman"/>
          <w:sz w:val="24"/>
          <w:szCs w:val="24"/>
        </w:rPr>
        <w:t>、</w:t>
      </w:r>
      <w:r w:rsidR="00344B4D" w:rsidRPr="00C46A1B">
        <w:rPr>
          <w:rFonts w:ascii="Times New Roman" w:hAnsi="Times New Roman" w:cs="Times New Roman"/>
          <w:sz w:val="24"/>
          <w:szCs w:val="24"/>
        </w:rPr>
        <w:t>0</w:t>
      </w:r>
      <w:r w:rsidR="00344B4D" w:rsidRPr="007C602D">
        <w:rPr>
          <w:rFonts w:ascii="Times New Roman" w:hAnsi="Times New Roman" w:cs="Times New Roman"/>
          <w:sz w:val="24"/>
          <w:szCs w:val="24"/>
        </w:rPr>
        <w:t>.</w:t>
      </w:r>
      <w:r w:rsidR="00344B4D" w:rsidRPr="00C46A1B">
        <w:rPr>
          <w:rFonts w:ascii="Times New Roman" w:hAnsi="Times New Roman" w:cs="Times New Roman"/>
          <w:sz w:val="24"/>
          <w:szCs w:val="24"/>
        </w:rPr>
        <w:t>048</w:t>
      </w:r>
      <w:r w:rsidR="00344B4D" w:rsidRPr="007C602D">
        <w:rPr>
          <w:rFonts w:ascii="Times New Roman" w:hAnsi="Times New Roman" w:cs="Times New Roman"/>
          <w:sz w:val="24"/>
          <w:szCs w:val="24"/>
        </w:rPr>
        <w:t>和</w:t>
      </w:r>
      <w:r w:rsidR="00344B4D" w:rsidRPr="00C46A1B">
        <w:rPr>
          <w:rFonts w:ascii="Times New Roman" w:hAnsi="Times New Roman" w:cs="Times New Roman"/>
          <w:sz w:val="24"/>
          <w:szCs w:val="24"/>
        </w:rPr>
        <w:t>0</w:t>
      </w:r>
      <w:r w:rsidR="00344B4D" w:rsidRPr="007C602D">
        <w:rPr>
          <w:rFonts w:ascii="Times New Roman" w:hAnsi="Times New Roman" w:cs="Times New Roman"/>
          <w:sz w:val="24"/>
          <w:szCs w:val="24"/>
        </w:rPr>
        <w:t>.</w:t>
      </w:r>
      <w:r w:rsidR="00344B4D" w:rsidRPr="00C46A1B">
        <w:rPr>
          <w:rFonts w:ascii="Times New Roman" w:hAnsi="Times New Roman" w:cs="Times New Roman"/>
          <w:sz w:val="24"/>
          <w:szCs w:val="24"/>
        </w:rPr>
        <w:t>045</w:t>
      </w:r>
      <w:r w:rsidR="00344B4D">
        <w:rPr>
          <w:rFonts w:ascii="Times New Roman" w:hAnsi="Times New Roman" w:cs="Times New Roman" w:hint="eastAsia"/>
          <w:sz w:val="24"/>
          <w:szCs w:val="24"/>
        </w:rPr>
        <w:t>，弹性差异较小</w:t>
      </w:r>
      <w:r w:rsidR="00F70430">
        <w:rPr>
          <w:rFonts w:ascii="Times New Roman" w:hAnsi="Times New Roman" w:cs="Times New Roman" w:hint="eastAsia"/>
          <w:sz w:val="24"/>
          <w:szCs w:val="24"/>
        </w:rPr>
        <w:t>；机械</w:t>
      </w:r>
      <w:r w:rsidR="008A6CEB">
        <w:rPr>
          <w:rFonts w:ascii="Times New Roman" w:hAnsi="Times New Roman" w:cs="Times New Roman" w:hint="eastAsia"/>
          <w:sz w:val="24"/>
          <w:szCs w:val="24"/>
        </w:rPr>
        <w:t>的</w:t>
      </w:r>
      <w:r w:rsidR="00344B4D" w:rsidRPr="007C602D">
        <w:rPr>
          <w:rFonts w:ascii="Times New Roman" w:hAnsi="Times New Roman" w:cs="Times New Roman"/>
          <w:sz w:val="24"/>
          <w:szCs w:val="24"/>
        </w:rPr>
        <w:t>总体产出弹性为</w:t>
      </w:r>
      <w:r w:rsidR="00344B4D" w:rsidRPr="00C46A1B">
        <w:rPr>
          <w:rFonts w:ascii="Times New Roman" w:hAnsi="Times New Roman" w:cs="Times New Roman"/>
          <w:sz w:val="24"/>
          <w:szCs w:val="24"/>
        </w:rPr>
        <w:t>0</w:t>
      </w:r>
      <w:r w:rsidR="00344B4D" w:rsidRPr="007C602D">
        <w:rPr>
          <w:rFonts w:ascii="Times New Roman" w:hAnsi="Times New Roman" w:cs="Times New Roman"/>
          <w:sz w:val="24"/>
          <w:szCs w:val="24"/>
        </w:rPr>
        <w:t>.</w:t>
      </w:r>
      <w:r w:rsidR="00344B4D" w:rsidRPr="00C46A1B">
        <w:rPr>
          <w:rFonts w:ascii="Times New Roman" w:hAnsi="Times New Roman" w:cs="Times New Roman"/>
          <w:sz w:val="24"/>
          <w:szCs w:val="24"/>
        </w:rPr>
        <w:t>027</w:t>
      </w:r>
      <w:r w:rsidR="00344B4D" w:rsidRPr="007C602D">
        <w:rPr>
          <w:rFonts w:ascii="Times New Roman" w:hAnsi="Times New Roman" w:cs="Times New Roman"/>
          <w:sz w:val="24"/>
          <w:szCs w:val="24"/>
        </w:rPr>
        <w:t>，小农至大农户产出弹性分别</w:t>
      </w:r>
      <w:r w:rsidR="00344B4D" w:rsidRPr="00C46A1B">
        <w:rPr>
          <w:rFonts w:ascii="Times New Roman" w:hAnsi="Times New Roman" w:cs="Times New Roman"/>
          <w:sz w:val="24"/>
          <w:szCs w:val="24"/>
        </w:rPr>
        <w:t>0</w:t>
      </w:r>
      <w:r w:rsidR="00344B4D" w:rsidRPr="007C602D">
        <w:rPr>
          <w:rFonts w:ascii="Times New Roman" w:hAnsi="Times New Roman" w:cs="Times New Roman"/>
          <w:sz w:val="24"/>
          <w:szCs w:val="24"/>
        </w:rPr>
        <w:t>.</w:t>
      </w:r>
      <w:r w:rsidR="00344B4D" w:rsidRPr="00C46A1B">
        <w:rPr>
          <w:rFonts w:ascii="Times New Roman" w:hAnsi="Times New Roman" w:cs="Times New Roman"/>
          <w:sz w:val="24"/>
          <w:szCs w:val="24"/>
        </w:rPr>
        <w:t>026</w:t>
      </w:r>
      <w:r w:rsidR="00344B4D" w:rsidRPr="007C602D">
        <w:rPr>
          <w:rFonts w:ascii="Times New Roman" w:hAnsi="Times New Roman" w:cs="Times New Roman"/>
          <w:sz w:val="24"/>
          <w:szCs w:val="24"/>
        </w:rPr>
        <w:t>、</w:t>
      </w:r>
      <w:r w:rsidR="00344B4D" w:rsidRPr="00C46A1B">
        <w:rPr>
          <w:rFonts w:ascii="Times New Roman" w:hAnsi="Times New Roman" w:cs="Times New Roman"/>
          <w:sz w:val="24"/>
          <w:szCs w:val="24"/>
        </w:rPr>
        <w:t>0</w:t>
      </w:r>
      <w:r w:rsidR="00344B4D" w:rsidRPr="007C602D">
        <w:rPr>
          <w:rFonts w:ascii="Times New Roman" w:hAnsi="Times New Roman" w:cs="Times New Roman"/>
          <w:sz w:val="24"/>
          <w:szCs w:val="24"/>
        </w:rPr>
        <w:t>.</w:t>
      </w:r>
      <w:r w:rsidR="00344B4D" w:rsidRPr="00C46A1B">
        <w:rPr>
          <w:rFonts w:ascii="Times New Roman" w:hAnsi="Times New Roman" w:cs="Times New Roman"/>
          <w:sz w:val="24"/>
          <w:szCs w:val="24"/>
        </w:rPr>
        <w:t>027</w:t>
      </w:r>
      <w:r w:rsidR="00344B4D" w:rsidRPr="007C602D">
        <w:rPr>
          <w:rFonts w:ascii="Times New Roman" w:hAnsi="Times New Roman" w:cs="Times New Roman"/>
          <w:sz w:val="24"/>
          <w:szCs w:val="24"/>
        </w:rPr>
        <w:t>和</w:t>
      </w:r>
      <w:r w:rsidR="00344B4D" w:rsidRPr="00C46A1B">
        <w:rPr>
          <w:rFonts w:ascii="Times New Roman" w:hAnsi="Times New Roman" w:cs="Times New Roman"/>
          <w:sz w:val="24"/>
          <w:szCs w:val="24"/>
        </w:rPr>
        <w:t>0</w:t>
      </w:r>
      <w:r w:rsidR="00344B4D" w:rsidRPr="007C602D">
        <w:rPr>
          <w:rFonts w:ascii="Times New Roman" w:hAnsi="Times New Roman" w:cs="Times New Roman"/>
          <w:sz w:val="24"/>
          <w:szCs w:val="24"/>
        </w:rPr>
        <w:t>.</w:t>
      </w:r>
      <w:r w:rsidR="00344B4D" w:rsidRPr="00C46A1B">
        <w:rPr>
          <w:rFonts w:ascii="Times New Roman" w:hAnsi="Times New Roman" w:cs="Times New Roman"/>
          <w:sz w:val="24"/>
          <w:szCs w:val="24"/>
        </w:rPr>
        <w:t>028</w:t>
      </w:r>
      <w:r w:rsidR="00344B4D" w:rsidRPr="007C602D">
        <w:rPr>
          <w:rFonts w:ascii="Times New Roman" w:hAnsi="Times New Roman" w:cs="Times New Roman"/>
          <w:sz w:val="24"/>
          <w:szCs w:val="24"/>
        </w:rPr>
        <w:t>。</w:t>
      </w:r>
      <w:r w:rsidR="00344B4D">
        <w:rPr>
          <w:rFonts w:ascii="Times New Roman" w:hAnsi="Times New Roman" w:cs="Times New Roman" w:hint="eastAsia"/>
          <w:sz w:val="24"/>
          <w:szCs w:val="24"/>
        </w:rPr>
        <w:t>说明地区内较少剩余劳动力，过度剥削自我劳动力的小农特征不是常见的现象，扩大规模过程中增加机械的投入能够较好的代替劳动力，劳动减少和机械增加对单产的反向作用导致土地生产率与规模关系的不显著（</w:t>
      </w:r>
      <w:r w:rsidR="00344B4D">
        <w:rPr>
          <w:rFonts w:ascii="Times New Roman" w:hAnsi="Times New Roman" w:cs="Times New Roman"/>
          <w:sz w:val="24"/>
          <w:szCs w:val="24"/>
        </w:rPr>
        <w:t>表</w:t>
      </w:r>
      <w:r w:rsidR="00344B4D" w:rsidRPr="00C46A1B">
        <w:rPr>
          <w:rFonts w:ascii="Times New Roman" w:hAnsi="Times New Roman" w:cs="Times New Roman"/>
          <w:sz w:val="24"/>
          <w:szCs w:val="24"/>
        </w:rPr>
        <w:t>4</w:t>
      </w:r>
      <w:r w:rsidR="00344B4D">
        <w:rPr>
          <w:rFonts w:ascii="Times New Roman" w:hAnsi="Times New Roman" w:cs="Times New Roman"/>
          <w:sz w:val="24"/>
          <w:szCs w:val="24"/>
        </w:rPr>
        <w:t>-</w:t>
      </w:r>
      <w:r w:rsidR="0077243B">
        <w:rPr>
          <w:rFonts w:ascii="Times New Roman" w:hAnsi="Times New Roman" w:cs="Times New Roman"/>
          <w:sz w:val="24"/>
          <w:szCs w:val="24"/>
        </w:rPr>
        <w:t>2</w:t>
      </w:r>
      <w:r w:rsidR="00344B4D">
        <w:rPr>
          <w:rFonts w:ascii="Times New Roman" w:hAnsi="Times New Roman" w:cs="Times New Roman" w:hint="eastAsia"/>
          <w:sz w:val="24"/>
          <w:szCs w:val="24"/>
        </w:rPr>
        <w:t>）。</w:t>
      </w:r>
    </w:p>
    <w:p w14:paraId="53F6B82A" w14:textId="24613B57" w:rsidR="00344B4D" w:rsidRDefault="00344B4D" w:rsidP="001812DA">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从家庭禀赋与单产的实证估计结果</w:t>
      </w:r>
      <w:r w:rsidR="00811753">
        <w:rPr>
          <w:rFonts w:ascii="Times New Roman" w:hAnsi="Times New Roman" w:cs="Times New Roman" w:hint="eastAsia"/>
          <w:sz w:val="24"/>
          <w:szCs w:val="24"/>
        </w:rPr>
        <w:t>来</w:t>
      </w:r>
      <w:r>
        <w:rPr>
          <w:rFonts w:ascii="Times New Roman" w:hAnsi="Times New Roman" w:cs="Times New Roman" w:hint="eastAsia"/>
          <w:sz w:val="24"/>
          <w:szCs w:val="24"/>
        </w:rPr>
        <w:t>看，年龄、文化程度、</w:t>
      </w:r>
      <w:r>
        <w:rPr>
          <w:rFonts w:ascii="Times New Roman" w:hAnsi="Times New Roman" w:cs="Times New Roman"/>
          <w:sz w:val="24"/>
          <w:szCs w:val="24"/>
        </w:rPr>
        <w:t>健康</w:t>
      </w:r>
      <w:r>
        <w:rPr>
          <w:rFonts w:ascii="Times New Roman" w:hAnsi="Times New Roman" w:cs="Times New Roman" w:hint="eastAsia"/>
          <w:sz w:val="24"/>
          <w:szCs w:val="24"/>
        </w:rPr>
        <w:t>状况、家庭人口结构、耕地细碎化和农业保险对土地生产率有显著影响。</w:t>
      </w:r>
      <w:r w:rsidRPr="00C46A1B">
        <w:rPr>
          <w:rFonts w:ascii="Times New Roman" w:hAnsi="Times New Roman" w:cs="Times New Roman"/>
          <w:sz w:val="24"/>
          <w:szCs w:val="24"/>
        </w:rPr>
        <w:t>1</w:t>
      </w:r>
      <w:r>
        <w:rPr>
          <w:rFonts w:ascii="Times New Roman" w:hAnsi="Times New Roman" w:cs="Times New Roman" w:hint="eastAsia"/>
          <w:sz w:val="24"/>
          <w:szCs w:val="24"/>
        </w:rPr>
        <w:t>）年龄和健康状况变量对</w:t>
      </w:r>
      <w:r w:rsidR="006F78AA">
        <w:rPr>
          <w:rFonts w:ascii="Times New Roman" w:hAnsi="Times New Roman" w:cs="Times New Roman" w:hint="eastAsia"/>
          <w:sz w:val="24"/>
          <w:szCs w:val="24"/>
        </w:rPr>
        <w:t>玉米单产</w:t>
      </w:r>
      <w:r>
        <w:rPr>
          <w:rFonts w:ascii="Times New Roman" w:hAnsi="Times New Roman" w:cs="Times New Roman" w:hint="eastAsia"/>
          <w:sz w:val="24"/>
          <w:szCs w:val="24"/>
        </w:rPr>
        <w:t>产生正面影响，</w:t>
      </w:r>
      <w:r w:rsidR="0078441F">
        <w:rPr>
          <w:rFonts w:ascii="Times New Roman" w:hAnsi="Times New Roman" w:cs="Times New Roman" w:hint="eastAsia"/>
          <w:sz w:val="24"/>
          <w:szCs w:val="24"/>
        </w:rPr>
        <w:t>符合预期。</w:t>
      </w:r>
      <w:r w:rsidR="00C44654">
        <w:rPr>
          <w:rFonts w:ascii="Times New Roman" w:hAnsi="Times New Roman" w:cs="Times New Roman" w:hint="eastAsia"/>
          <w:sz w:val="24"/>
          <w:szCs w:val="24"/>
        </w:rPr>
        <w:t>年龄大意味着农业经验丰富，</w:t>
      </w:r>
      <w:r w:rsidR="00C44654">
        <w:rPr>
          <w:rFonts w:ascii="Times New Roman" w:hAnsi="Times New Roman" w:cs="Times New Roman"/>
          <w:sz w:val="24"/>
          <w:szCs w:val="24"/>
        </w:rPr>
        <w:t>身体</w:t>
      </w:r>
      <w:r w:rsidR="00C44654">
        <w:rPr>
          <w:rFonts w:ascii="Times New Roman" w:hAnsi="Times New Roman" w:cs="Times New Roman" w:hint="eastAsia"/>
          <w:sz w:val="24"/>
          <w:szCs w:val="24"/>
        </w:rPr>
        <w:t>健康良好意味着更能适应高强度的耕作</w:t>
      </w:r>
      <w:r w:rsidR="00891A26">
        <w:rPr>
          <w:rFonts w:ascii="Times New Roman" w:hAnsi="Times New Roman" w:cs="Times New Roman" w:hint="eastAsia"/>
          <w:sz w:val="24"/>
          <w:szCs w:val="24"/>
        </w:rPr>
        <w:t>。</w:t>
      </w:r>
      <w:r w:rsidRPr="00C46A1B">
        <w:rPr>
          <w:rFonts w:ascii="Times New Roman" w:hAnsi="Times New Roman" w:cs="Times New Roman"/>
          <w:sz w:val="24"/>
          <w:szCs w:val="24"/>
        </w:rPr>
        <w:t>2</w:t>
      </w:r>
      <w:r>
        <w:rPr>
          <w:rFonts w:ascii="Times New Roman" w:hAnsi="Times New Roman" w:cs="Times New Roman" w:hint="eastAsia"/>
          <w:sz w:val="24"/>
          <w:szCs w:val="24"/>
        </w:rPr>
        <w:t>）文化程度对</w:t>
      </w:r>
      <w:r w:rsidR="000E530B">
        <w:rPr>
          <w:rFonts w:ascii="Times New Roman" w:hAnsi="Times New Roman" w:cs="Times New Roman" w:hint="eastAsia"/>
          <w:sz w:val="24"/>
          <w:szCs w:val="24"/>
        </w:rPr>
        <w:t>玉米单产</w:t>
      </w:r>
      <w:r>
        <w:rPr>
          <w:rFonts w:ascii="Times New Roman" w:hAnsi="Times New Roman" w:cs="Times New Roman" w:hint="eastAsia"/>
          <w:sz w:val="24"/>
          <w:szCs w:val="24"/>
        </w:rPr>
        <w:t>起正向作用，证明在校学习年限长的农户拥有更优秀的学习领悟能力，</w:t>
      </w:r>
      <w:r>
        <w:rPr>
          <w:rFonts w:ascii="Times New Roman" w:hAnsi="Times New Roman" w:cs="Times New Roman"/>
          <w:sz w:val="24"/>
          <w:szCs w:val="24"/>
        </w:rPr>
        <w:t>在</w:t>
      </w:r>
      <w:r>
        <w:rPr>
          <w:rFonts w:ascii="Times New Roman" w:hAnsi="Times New Roman" w:cs="Times New Roman" w:hint="eastAsia"/>
          <w:sz w:val="24"/>
          <w:szCs w:val="24"/>
        </w:rPr>
        <w:t>家庭经营过程中相对更快速的掌握农业生长规律和农业技术。</w:t>
      </w:r>
      <w:r w:rsidRPr="00C46A1B">
        <w:rPr>
          <w:rFonts w:ascii="Times New Roman" w:hAnsi="Times New Roman" w:cs="Times New Roman"/>
          <w:sz w:val="24"/>
          <w:szCs w:val="24"/>
        </w:rPr>
        <w:t>3</w:t>
      </w:r>
      <w:r>
        <w:rPr>
          <w:rFonts w:ascii="Times New Roman" w:hAnsi="Times New Roman" w:cs="Times New Roman" w:hint="eastAsia"/>
          <w:sz w:val="24"/>
          <w:szCs w:val="24"/>
        </w:rPr>
        <w:t>）家庭人口结构变量对土地生产率起显著负向的作用，</w:t>
      </w:r>
      <w:r>
        <w:rPr>
          <w:rFonts w:ascii="Times New Roman" w:hAnsi="Times New Roman" w:cs="Times New Roman"/>
          <w:sz w:val="24"/>
          <w:szCs w:val="24"/>
        </w:rPr>
        <w:t>意味</w:t>
      </w:r>
      <w:r>
        <w:rPr>
          <w:rFonts w:ascii="Times New Roman" w:hAnsi="Times New Roman" w:cs="Times New Roman" w:hint="eastAsia"/>
          <w:sz w:val="24"/>
          <w:szCs w:val="24"/>
        </w:rPr>
        <w:t>着劳动力比例越高的家庭单产越低。初步认为可能存在的解释为，</w:t>
      </w:r>
      <w:r>
        <w:rPr>
          <w:rFonts w:ascii="Times New Roman" w:hAnsi="Times New Roman" w:cs="Times New Roman"/>
          <w:sz w:val="24"/>
          <w:szCs w:val="24"/>
        </w:rPr>
        <w:t>样本</w:t>
      </w:r>
      <w:r>
        <w:rPr>
          <w:rFonts w:ascii="Times New Roman" w:hAnsi="Times New Roman" w:cs="Times New Roman" w:hint="eastAsia"/>
          <w:sz w:val="24"/>
          <w:szCs w:val="24"/>
        </w:rPr>
        <w:t>劳动力衡量的并非具体到家中从事农业的劳动力，</w:t>
      </w:r>
      <w:r>
        <w:rPr>
          <w:rFonts w:ascii="Times New Roman" w:hAnsi="Times New Roman" w:cs="Times New Roman"/>
          <w:sz w:val="24"/>
          <w:szCs w:val="24"/>
        </w:rPr>
        <w:t>而</w:t>
      </w:r>
      <w:r>
        <w:rPr>
          <w:rFonts w:ascii="Times New Roman" w:hAnsi="Times New Roman" w:cs="Times New Roman" w:hint="eastAsia"/>
          <w:sz w:val="24"/>
          <w:szCs w:val="24"/>
        </w:rPr>
        <w:t>仅</w:t>
      </w:r>
      <w:r>
        <w:rPr>
          <w:rFonts w:ascii="Times New Roman" w:hAnsi="Times New Roman" w:cs="Times New Roman"/>
          <w:sz w:val="24"/>
          <w:szCs w:val="24"/>
        </w:rPr>
        <w:t>是</w:t>
      </w:r>
      <w:r>
        <w:rPr>
          <w:rFonts w:ascii="Times New Roman" w:hAnsi="Times New Roman" w:cs="Times New Roman" w:hint="eastAsia"/>
          <w:sz w:val="24"/>
          <w:szCs w:val="24"/>
        </w:rPr>
        <w:t>家庭内</w:t>
      </w:r>
      <w:r w:rsidRPr="00C46A1B">
        <w:rPr>
          <w:rFonts w:ascii="Times New Roman" w:hAnsi="Times New Roman" w:cs="Times New Roman"/>
          <w:sz w:val="24"/>
          <w:szCs w:val="24"/>
        </w:rPr>
        <w:t>16</w:t>
      </w:r>
      <w:r>
        <w:rPr>
          <w:rFonts w:ascii="Times New Roman" w:hAnsi="Times New Roman" w:cs="Times New Roman" w:hint="eastAsia"/>
          <w:sz w:val="24"/>
          <w:szCs w:val="24"/>
        </w:rPr>
        <w:t>岁以上</w:t>
      </w:r>
      <w:r w:rsidRPr="00C46A1B">
        <w:rPr>
          <w:rFonts w:ascii="Times New Roman" w:hAnsi="Times New Roman" w:cs="Times New Roman"/>
          <w:sz w:val="24"/>
          <w:szCs w:val="24"/>
        </w:rPr>
        <w:t>60</w:t>
      </w:r>
      <w:r>
        <w:rPr>
          <w:rFonts w:ascii="Times New Roman" w:hAnsi="Times New Roman" w:cs="Times New Roman" w:hint="eastAsia"/>
          <w:sz w:val="24"/>
          <w:szCs w:val="24"/>
        </w:rPr>
        <w:t>岁以下的人数。在农村，</w:t>
      </w:r>
      <w:r>
        <w:rPr>
          <w:rFonts w:ascii="Times New Roman" w:hAnsi="Times New Roman" w:cs="Times New Roman"/>
          <w:sz w:val="24"/>
          <w:szCs w:val="24"/>
        </w:rPr>
        <w:t>这部分</w:t>
      </w:r>
      <w:r>
        <w:rPr>
          <w:rFonts w:ascii="Times New Roman" w:hAnsi="Times New Roman" w:cs="Times New Roman" w:hint="eastAsia"/>
          <w:sz w:val="24"/>
          <w:szCs w:val="24"/>
        </w:rPr>
        <w:t>青壮年人群多数出门求学或者工作，此时劳动力比例高反而代表着另外一种含义，能够用于耕作的劳动人数数量少</w:t>
      </w:r>
      <w:r w:rsidR="00676F71">
        <w:rPr>
          <w:rFonts w:ascii="Times New Roman" w:hAnsi="Times New Roman" w:cs="Times New Roman" w:hint="eastAsia"/>
          <w:sz w:val="24"/>
          <w:szCs w:val="24"/>
        </w:rPr>
        <w:t>而且</w:t>
      </w:r>
      <w:r>
        <w:rPr>
          <w:rFonts w:ascii="Times New Roman" w:hAnsi="Times New Roman" w:cs="Times New Roman" w:hint="eastAsia"/>
          <w:sz w:val="24"/>
          <w:szCs w:val="24"/>
        </w:rPr>
        <w:t>能力不足，</w:t>
      </w:r>
      <w:r>
        <w:rPr>
          <w:rFonts w:ascii="Times New Roman" w:hAnsi="Times New Roman" w:cs="Times New Roman"/>
          <w:sz w:val="24"/>
          <w:szCs w:val="24"/>
        </w:rPr>
        <w:t>导致</w:t>
      </w:r>
      <w:r>
        <w:rPr>
          <w:rFonts w:ascii="Times New Roman" w:hAnsi="Times New Roman" w:cs="Times New Roman" w:hint="eastAsia"/>
          <w:sz w:val="24"/>
          <w:szCs w:val="24"/>
        </w:rPr>
        <w:t>劳动比例高反而土地生产率低。</w:t>
      </w:r>
      <w:r w:rsidRPr="00C46A1B">
        <w:rPr>
          <w:rFonts w:ascii="Times New Roman" w:hAnsi="Times New Roman" w:cs="Times New Roman"/>
          <w:sz w:val="24"/>
          <w:szCs w:val="24"/>
        </w:rPr>
        <w:t>4</w:t>
      </w:r>
      <w:r>
        <w:rPr>
          <w:rFonts w:ascii="Times New Roman" w:hAnsi="Times New Roman" w:cs="Times New Roman" w:hint="eastAsia"/>
          <w:sz w:val="24"/>
          <w:szCs w:val="24"/>
        </w:rPr>
        <w:t>）耕地细碎化水平负向影响土地生产率</w:t>
      </w:r>
      <w:r w:rsidR="002F50A5">
        <w:rPr>
          <w:rFonts w:ascii="Times New Roman" w:hAnsi="Times New Roman" w:cs="Times New Roman" w:hint="eastAsia"/>
          <w:sz w:val="24"/>
          <w:szCs w:val="24"/>
        </w:rPr>
        <w:t>，</w:t>
      </w:r>
      <w:r w:rsidR="002F50A5">
        <w:rPr>
          <w:rFonts w:ascii="Times New Roman" w:hAnsi="Times New Roman" w:cs="Times New Roman"/>
          <w:sz w:val="24"/>
          <w:szCs w:val="24"/>
        </w:rPr>
        <w:t>意味着</w:t>
      </w:r>
      <w:r w:rsidR="002F50A5">
        <w:rPr>
          <w:rFonts w:ascii="Times New Roman" w:hAnsi="Times New Roman" w:cs="Times New Roman" w:hint="eastAsia"/>
          <w:sz w:val="24"/>
          <w:szCs w:val="24"/>
        </w:rPr>
        <w:t>在</w:t>
      </w:r>
      <w:del w:id="528" w:author="曾 翠红" w:date="2019-05-09T22:31:00Z">
        <w:r w:rsidR="002F50A5" w:rsidDel="00B86D23">
          <w:rPr>
            <w:rFonts w:ascii="Times New Roman" w:hAnsi="Times New Roman" w:cs="Times New Roman" w:hint="eastAsia"/>
            <w:sz w:val="24"/>
            <w:szCs w:val="24"/>
          </w:rPr>
          <w:delText>一熟玉米</w:delText>
        </w:r>
      </w:del>
      <w:ins w:id="529" w:author="曾 翠红" w:date="2019-05-09T22:31:00Z">
        <w:r w:rsidR="00B86D23">
          <w:rPr>
            <w:rFonts w:ascii="Times New Roman" w:hAnsi="Times New Roman" w:cs="Times New Roman" w:hint="eastAsia"/>
            <w:sz w:val="24"/>
            <w:szCs w:val="24"/>
          </w:rPr>
          <w:t>一熟区春玉米</w:t>
        </w:r>
      </w:ins>
      <w:r w:rsidR="002F50A5">
        <w:rPr>
          <w:rFonts w:ascii="Times New Roman" w:hAnsi="Times New Roman" w:cs="Times New Roman" w:hint="eastAsia"/>
          <w:sz w:val="24"/>
          <w:szCs w:val="24"/>
        </w:rPr>
        <w:t>种植区，在小块土地上耕作的效率更高，</w:t>
      </w:r>
      <w:r w:rsidR="00174C74">
        <w:rPr>
          <w:rFonts w:ascii="Times New Roman" w:hAnsi="Times New Roman" w:cs="Times New Roman" w:hint="eastAsia"/>
          <w:sz w:val="24"/>
          <w:szCs w:val="24"/>
        </w:rPr>
        <w:t>小规模农户精耕细作的优势得到了体现</w:t>
      </w:r>
      <w:r>
        <w:rPr>
          <w:rFonts w:ascii="Times New Roman" w:hAnsi="Times New Roman" w:cs="Times New Roman" w:hint="eastAsia"/>
          <w:sz w:val="24"/>
          <w:szCs w:val="24"/>
        </w:rPr>
        <w:t>。</w:t>
      </w:r>
      <w:r w:rsidRPr="00C46A1B">
        <w:rPr>
          <w:rFonts w:ascii="Times New Roman" w:hAnsi="Times New Roman" w:cs="Times New Roman"/>
          <w:sz w:val="24"/>
          <w:szCs w:val="24"/>
        </w:rPr>
        <w:t>5</w:t>
      </w:r>
      <w:r>
        <w:rPr>
          <w:rFonts w:ascii="Times New Roman" w:hAnsi="Times New Roman" w:cs="Times New Roman" w:hint="eastAsia"/>
          <w:sz w:val="24"/>
          <w:szCs w:val="24"/>
        </w:rPr>
        <w:t>）农业保险变量系数显著为负。</w:t>
      </w:r>
      <w:r w:rsidR="002E4846">
        <w:rPr>
          <w:rFonts w:ascii="Times New Roman" w:hAnsi="Times New Roman" w:cs="Times New Roman" w:hint="eastAsia"/>
          <w:sz w:val="24"/>
          <w:szCs w:val="24"/>
        </w:rPr>
        <w:t>研究推测</w:t>
      </w:r>
      <w:r>
        <w:rPr>
          <w:rFonts w:ascii="Times New Roman" w:hAnsi="Times New Roman" w:cs="Times New Roman" w:hint="eastAsia"/>
          <w:sz w:val="24"/>
          <w:szCs w:val="24"/>
        </w:rPr>
        <w:t>购置农业保险的多为大农户，</w:t>
      </w:r>
      <w:r w:rsidR="004F4685">
        <w:rPr>
          <w:rFonts w:ascii="Times New Roman" w:hAnsi="Times New Roman" w:cs="Times New Roman" w:hint="eastAsia"/>
          <w:sz w:val="24"/>
          <w:szCs w:val="24"/>
        </w:rPr>
        <w:t>大农户农作物种类丰富。因而在种植过程中，</w:t>
      </w:r>
      <w:r>
        <w:rPr>
          <w:rFonts w:ascii="Times New Roman" w:hAnsi="Times New Roman" w:cs="Times New Roman" w:hint="eastAsia"/>
          <w:sz w:val="24"/>
          <w:szCs w:val="24"/>
        </w:rPr>
        <w:t>他们倾向于通过调整种植结构来规避市场价格和天灾的风险，耕作时将更多的精力投入在经济价值高的作物上，因而粮食单产较低。</w:t>
      </w:r>
    </w:p>
    <w:p w14:paraId="564D37AA" w14:textId="77777777" w:rsidR="00A0417A" w:rsidRDefault="00A0417A">
      <w:pPr>
        <w:rPr>
          <w:rFonts w:ascii="Times New Roman" w:eastAsia="黑体" w:hAnsi="Times New Roman" w:cs="Times New Roman"/>
          <w:sz w:val="21"/>
          <w:szCs w:val="21"/>
        </w:rPr>
      </w:pPr>
      <w:r>
        <w:rPr>
          <w:rFonts w:ascii="Times New Roman" w:eastAsia="黑体" w:hAnsi="Times New Roman" w:cs="Times New Roman"/>
          <w:sz w:val="21"/>
          <w:szCs w:val="21"/>
        </w:rPr>
        <w:br w:type="page"/>
      </w:r>
    </w:p>
    <w:p w14:paraId="16C1350E" w14:textId="3B61F0B5" w:rsidR="00344B4D" w:rsidRDefault="00344B4D" w:rsidP="003B7C9B">
      <w:pPr>
        <w:spacing w:beforeLines="50" w:before="163" w:after="0" w:line="400" w:lineRule="exact"/>
        <w:jc w:val="center"/>
        <w:rPr>
          <w:rFonts w:ascii="Times New Roman" w:hAnsi="Times New Roman" w:cs="Times New Roman"/>
          <w:sz w:val="18"/>
          <w:szCs w:val="18"/>
        </w:rPr>
      </w:pPr>
      <w:r w:rsidRPr="005A329B">
        <w:rPr>
          <w:rFonts w:ascii="Times New Roman" w:eastAsia="黑体" w:hAnsi="Times New Roman" w:cs="Times New Roman"/>
          <w:sz w:val="21"/>
          <w:szCs w:val="21"/>
        </w:rPr>
        <w:t>表</w:t>
      </w:r>
      <w:r w:rsidRPr="00C46A1B">
        <w:rPr>
          <w:rFonts w:ascii="Times New Roman" w:eastAsia="黑体" w:hAnsi="Times New Roman" w:cs="Times New Roman"/>
          <w:sz w:val="21"/>
          <w:szCs w:val="21"/>
        </w:rPr>
        <w:t>4</w:t>
      </w:r>
      <w:r w:rsidRPr="005A329B">
        <w:rPr>
          <w:rFonts w:ascii="Times New Roman" w:eastAsia="黑体" w:hAnsi="Times New Roman" w:cs="Times New Roman"/>
          <w:sz w:val="21"/>
          <w:szCs w:val="21"/>
        </w:rPr>
        <w:t>-</w:t>
      </w:r>
      <w:r w:rsidR="0077243B">
        <w:rPr>
          <w:rFonts w:ascii="Times New Roman" w:eastAsia="黑体" w:hAnsi="Times New Roman" w:cs="Times New Roman"/>
          <w:sz w:val="21"/>
          <w:szCs w:val="21"/>
        </w:rPr>
        <w:t>2</w:t>
      </w:r>
      <w:r w:rsidRPr="005A329B">
        <w:rPr>
          <w:rFonts w:ascii="Times New Roman" w:eastAsia="黑体" w:hAnsi="Times New Roman" w:cs="Times New Roman"/>
          <w:sz w:val="21"/>
          <w:szCs w:val="21"/>
        </w:rPr>
        <w:t xml:space="preserve">  </w:t>
      </w:r>
      <w:del w:id="530" w:author="曾 翠红" w:date="2019-05-09T22:31:00Z">
        <w:r w:rsidRPr="005A329B" w:rsidDel="00B86D23">
          <w:rPr>
            <w:rFonts w:ascii="Times New Roman" w:eastAsia="黑体" w:hAnsi="Times New Roman" w:cs="Times New Roman"/>
            <w:sz w:val="21"/>
            <w:szCs w:val="21"/>
          </w:rPr>
          <w:delText>一熟</w:delText>
        </w:r>
        <w:r w:rsidR="007F5DFF" w:rsidDel="00B86D23">
          <w:rPr>
            <w:rFonts w:ascii="Times New Roman" w:eastAsia="黑体" w:hAnsi="Times New Roman" w:cs="Times New Roman" w:hint="eastAsia"/>
            <w:sz w:val="21"/>
            <w:szCs w:val="21"/>
          </w:rPr>
          <w:delText>区</w:delText>
        </w:r>
        <w:r w:rsidRPr="005A329B" w:rsidDel="00B86D23">
          <w:rPr>
            <w:rFonts w:ascii="Times New Roman" w:eastAsia="黑体" w:hAnsi="Times New Roman" w:cs="Times New Roman"/>
            <w:sz w:val="21"/>
            <w:szCs w:val="21"/>
          </w:rPr>
          <w:delText>玉米</w:delText>
        </w:r>
      </w:del>
      <w:ins w:id="531" w:author="曾 翠红" w:date="2019-05-09T22:31:00Z">
        <w:r w:rsidR="00B86D23">
          <w:rPr>
            <w:rFonts w:ascii="Times New Roman" w:eastAsia="黑体" w:hAnsi="Times New Roman" w:cs="Times New Roman"/>
            <w:sz w:val="21"/>
            <w:szCs w:val="21"/>
          </w:rPr>
          <w:t>一熟区春玉米</w:t>
        </w:r>
      </w:ins>
      <w:r w:rsidR="00BE7E2F">
        <w:rPr>
          <w:rFonts w:ascii="Times New Roman" w:eastAsia="黑体" w:hAnsi="Times New Roman" w:cs="Times New Roman" w:hint="eastAsia"/>
          <w:sz w:val="21"/>
          <w:szCs w:val="21"/>
        </w:rPr>
        <w:t>单产</w:t>
      </w:r>
      <w:r w:rsidR="00646D57">
        <w:rPr>
          <w:rFonts w:ascii="Times New Roman" w:eastAsia="黑体" w:hAnsi="Times New Roman" w:cs="Times New Roman" w:hint="eastAsia"/>
          <w:sz w:val="21"/>
          <w:szCs w:val="21"/>
        </w:rPr>
        <w:t>固定效应</w:t>
      </w:r>
      <w:r w:rsidRPr="005A329B">
        <w:rPr>
          <w:rFonts w:ascii="Times New Roman" w:eastAsia="黑体" w:hAnsi="Times New Roman" w:cs="Times New Roman"/>
          <w:sz w:val="21"/>
          <w:szCs w:val="21"/>
        </w:rPr>
        <w:t>估计结果</w:t>
      </w:r>
    </w:p>
    <w:tbl>
      <w:tblPr>
        <w:tblW w:w="0" w:type="auto"/>
        <w:jc w:val="center"/>
        <w:tblLook w:val="04A0" w:firstRow="1" w:lastRow="0" w:firstColumn="1" w:lastColumn="0" w:noHBand="0" w:noVBand="1"/>
      </w:tblPr>
      <w:tblGrid>
        <w:gridCol w:w="1823"/>
        <w:gridCol w:w="1283"/>
        <w:gridCol w:w="1433"/>
        <w:gridCol w:w="1147"/>
        <w:gridCol w:w="1148"/>
      </w:tblGrid>
      <w:tr w:rsidR="00E80FF4" w:rsidRPr="00C3017C" w14:paraId="66AB5278" w14:textId="77777777" w:rsidTr="006E669D">
        <w:trPr>
          <w:trHeight w:val="300"/>
          <w:jc w:val="center"/>
        </w:trPr>
        <w:tc>
          <w:tcPr>
            <w:tcW w:w="0" w:type="auto"/>
            <w:tcBorders>
              <w:top w:val="single" w:sz="12" w:space="0" w:color="auto"/>
              <w:left w:val="nil"/>
              <w:bottom w:val="single" w:sz="4" w:space="0" w:color="auto"/>
              <w:right w:val="nil"/>
            </w:tcBorders>
            <w:shd w:val="clear" w:color="auto" w:fill="auto"/>
            <w:noWrap/>
            <w:vAlign w:val="center"/>
            <w:hideMark/>
          </w:tcPr>
          <w:p w14:paraId="77B67D38" w14:textId="5F1871C9" w:rsidR="00E80FF4" w:rsidRPr="00C3017C" w:rsidRDefault="00C3017C" w:rsidP="00E80FF4">
            <w:pPr>
              <w:spacing w:after="0" w:line="240" w:lineRule="auto"/>
              <w:jc w:val="center"/>
              <w:rPr>
                <w:rFonts w:ascii="Times New Roman" w:eastAsia="宋体" w:hAnsi="Times New Roman" w:cs="Times New Roman"/>
                <w:b/>
                <w:iCs/>
                <w:color w:val="000000"/>
                <w:sz w:val="21"/>
                <w:szCs w:val="21"/>
              </w:rPr>
            </w:pPr>
            <w:r w:rsidRPr="00C3017C">
              <w:rPr>
                <w:rFonts w:ascii="Times New Roman" w:eastAsia="宋体" w:hAnsi="Times New Roman" w:cs="Times New Roman"/>
                <w:b/>
                <w:iCs/>
                <w:color w:val="000000"/>
                <w:sz w:val="21"/>
                <w:szCs w:val="21"/>
              </w:rPr>
              <w:t>自变量</w:t>
            </w:r>
          </w:p>
        </w:tc>
        <w:tc>
          <w:tcPr>
            <w:tcW w:w="1269" w:type="dxa"/>
            <w:tcBorders>
              <w:top w:val="single" w:sz="12" w:space="0" w:color="auto"/>
              <w:left w:val="nil"/>
              <w:bottom w:val="single" w:sz="4" w:space="0" w:color="auto"/>
              <w:right w:val="nil"/>
            </w:tcBorders>
            <w:shd w:val="clear" w:color="auto" w:fill="auto"/>
            <w:noWrap/>
            <w:vAlign w:val="center"/>
            <w:hideMark/>
          </w:tcPr>
          <w:p w14:paraId="2EEEBB7D" w14:textId="77777777" w:rsidR="00E80FF4" w:rsidRPr="00C3017C" w:rsidRDefault="00E80FF4" w:rsidP="00E80FF4">
            <w:pPr>
              <w:spacing w:after="0" w:line="240" w:lineRule="auto"/>
              <w:jc w:val="center"/>
              <w:rPr>
                <w:rFonts w:ascii="Times New Roman" w:eastAsia="宋体" w:hAnsi="Times New Roman" w:cs="Times New Roman"/>
                <w:b/>
                <w:color w:val="000000"/>
                <w:sz w:val="21"/>
                <w:szCs w:val="21"/>
              </w:rPr>
            </w:pPr>
            <w:r w:rsidRPr="00C3017C">
              <w:rPr>
                <w:rFonts w:ascii="Times New Roman" w:eastAsia="宋体" w:hAnsi="Times New Roman" w:cs="Times New Roman"/>
                <w:b/>
                <w:color w:val="000000"/>
                <w:sz w:val="21"/>
                <w:szCs w:val="21"/>
              </w:rPr>
              <w:t>系数</w:t>
            </w:r>
          </w:p>
        </w:tc>
        <w:tc>
          <w:tcPr>
            <w:tcW w:w="1417" w:type="dxa"/>
            <w:tcBorders>
              <w:top w:val="single" w:sz="12" w:space="0" w:color="auto"/>
              <w:left w:val="nil"/>
              <w:bottom w:val="single" w:sz="4" w:space="0" w:color="auto"/>
              <w:right w:val="nil"/>
            </w:tcBorders>
            <w:shd w:val="clear" w:color="auto" w:fill="auto"/>
            <w:noWrap/>
            <w:vAlign w:val="center"/>
            <w:hideMark/>
          </w:tcPr>
          <w:p w14:paraId="179B84DA" w14:textId="77777777" w:rsidR="00E80FF4" w:rsidRPr="00C3017C" w:rsidRDefault="00E80FF4" w:rsidP="00E80FF4">
            <w:pPr>
              <w:spacing w:after="0" w:line="240" w:lineRule="auto"/>
              <w:jc w:val="center"/>
              <w:rPr>
                <w:rFonts w:ascii="Times New Roman" w:eastAsia="宋体" w:hAnsi="Times New Roman" w:cs="Times New Roman"/>
                <w:b/>
                <w:color w:val="000000"/>
                <w:sz w:val="21"/>
                <w:szCs w:val="21"/>
              </w:rPr>
            </w:pPr>
            <w:r w:rsidRPr="00C3017C">
              <w:rPr>
                <w:rFonts w:ascii="Times New Roman" w:eastAsia="宋体" w:hAnsi="Times New Roman" w:cs="Times New Roman"/>
                <w:b/>
                <w:color w:val="000000"/>
                <w:sz w:val="21"/>
                <w:szCs w:val="21"/>
              </w:rPr>
              <w:t>稳健标准误</w:t>
            </w:r>
          </w:p>
        </w:tc>
        <w:tc>
          <w:tcPr>
            <w:tcW w:w="1134" w:type="dxa"/>
            <w:tcBorders>
              <w:top w:val="single" w:sz="12" w:space="0" w:color="auto"/>
              <w:left w:val="nil"/>
              <w:bottom w:val="single" w:sz="4" w:space="0" w:color="auto"/>
              <w:right w:val="nil"/>
            </w:tcBorders>
            <w:shd w:val="clear" w:color="auto" w:fill="auto"/>
            <w:noWrap/>
            <w:vAlign w:val="center"/>
            <w:hideMark/>
          </w:tcPr>
          <w:p w14:paraId="44445BE3" w14:textId="77777777" w:rsidR="00E80FF4" w:rsidRPr="00C3017C" w:rsidRDefault="00E80FF4" w:rsidP="00E80FF4">
            <w:pPr>
              <w:spacing w:after="0" w:line="240" w:lineRule="auto"/>
              <w:jc w:val="center"/>
              <w:rPr>
                <w:rFonts w:ascii="Times New Roman" w:eastAsia="宋体" w:hAnsi="Times New Roman" w:cs="Times New Roman"/>
                <w:b/>
                <w:color w:val="000000"/>
                <w:sz w:val="21"/>
                <w:szCs w:val="21"/>
              </w:rPr>
            </w:pPr>
            <w:r w:rsidRPr="00C3017C">
              <w:rPr>
                <w:rFonts w:ascii="Times New Roman" w:eastAsia="宋体" w:hAnsi="Times New Roman" w:cs="Times New Roman"/>
                <w:b/>
                <w:color w:val="000000"/>
                <w:sz w:val="21"/>
                <w:szCs w:val="21"/>
              </w:rPr>
              <w:t>t</w:t>
            </w:r>
            <w:r w:rsidRPr="00C3017C">
              <w:rPr>
                <w:rFonts w:ascii="Times New Roman" w:eastAsia="宋体" w:hAnsi="Times New Roman" w:cs="Times New Roman"/>
                <w:b/>
                <w:color w:val="000000"/>
                <w:sz w:val="21"/>
                <w:szCs w:val="21"/>
              </w:rPr>
              <w:t>值</w:t>
            </w:r>
          </w:p>
        </w:tc>
        <w:tc>
          <w:tcPr>
            <w:tcW w:w="1135" w:type="dxa"/>
            <w:tcBorders>
              <w:top w:val="single" w:sz="12" w:space="0" w:color="auto"/>
              <w:left w:val="nil"/>
              <w:bottom w:val="single" w:sz="4" w:space="0" w:color="auto"/>
              <w:right w:val="nil"/>
            </w:tcBorders>
            <w:shd w:val="clear" w:color="auto" w:fill="auto"/>
            <w:noWrap/>
            <w:vAlign w:val="center"/>
            <w:hideMark/>
          </w:tcPr>
          <w:p w14:paraId="0D85F241" w14:textId="77777777" w:rsidR="00E80FF4" w:rsidRPr="00C3017C" w:rsidRDefault="00E80FF4" w:rsidP="00E80FF4">
            <w:pPr>
              <w:spacing w:after="0" w:line="240" w:lineRule="auto"/>
              <w:jc w:val="center"/>
              <w:rPr>
                <w:rFonts w:ascii="Times New Roman" w:eastAsia="宋体" w:hAnsi="Times New Roman" w:cs="Times New Roman"/>
                <w:b/>
                <w:color w:val="000000"/>
                <w:sz w:val="21"/>
                <w:szCs w:val="21"/>
              </w:rPr>
            </w:pPr>
            <w:r w:rsidRPr="00C3017C">
              <w:rPr>
                <w:rFonts w:ascii="Times New Roman" w:eastAsia="宋体" w:hAnsi="Times New Roman" w:cs="Times New Roman"/>
                <w:b/>
                <w:color w:val="000000"/>
                <w:sz w:val="21"/>
                <w:szCs w:val="21"/>
              </w:rPr>
              <w:t>P</w:t>
            </w:r>
            <w:r w:rsidRPr="00C3017C">
              <w:rPr>
                <w:rFonts w:ascii="Times New Roman" w:eastAsia="宋体" w:hAnsi="Times New Roman" w:cs="Times New Roman"/>
                <w:b/>
                <w:color w:val="000000"/>
                <w:sz w:val="21"/>
                <w:szCs w:val="21"/>
              </w:rPr>
              <w:t>值</w:t>
            </w:r>
          </w:p>
        </w:tc>
      </w:tr>
      <w:tr w:rsidR="00E80FF4" w:rsidRPr="00C3017C" w14:paraId="49324BCE" w14:textId="77777777" w:rsidTr="006E669D">
        <w:trPr>
          <w:trHeight w:val="300"/>
          <w:jc w:val="center"/>
        </w:trPr>
        <w:tc>
          <w:tcPr>
            <w:tcW w:w="0" w:type="auto"/>
            <w:tcBorders>
              <w:top w:val="nil"/>
              <w:left w:val="nil"/>
              <w:bottom w:val="nil"/>
              <w:right w:val="nil"/>
            </w:tcBorders>
            <w:shd w:val="clear" w:color="auto" w:fill="auto"/>
            <w:noWrap/>
            <w:vAlign w:val="center"/>
            <w:hideMark/>
          </w:tcPr>
          <w:p w14:paraId="5587C1E6" w14:textId="77777777" w:rsidR="00E80FF4" w:rsidRPr="00C3017C" w:rsidRDefault="00E80FF4" w:rsidP="00E80FF4">
            <w:pPr>
              <w:spacing w:after="0" w:line="240" w:lineRule="auto"/>
              <w:jc w:val="both"/>
              <w:rPr>
                <w:rFonts w:ascii="Times New Roman" w:eastAsia="宋体" w:hAnsi="Times New Roman" w:cs="Times New Roman"/>
                <w:i/>
                <w:iCs/>
                <w:color w:val="000000"/>
                <w:sz w:val="21"/>
                <w:szCs w:val="21"/>
              </w:rPr>
            </w:pPr>
            <w:r w:rsidRPr="00C3017C">
              <w:rPr>
                <w:rFonts w:ascii="Times New Roman" w:eastAsia="宋体" w:hAnsi="Times New Roman" w:cs="Times New Roman"/>
                <w:i/>
                <w:iCs/>
                <w:color w:val="000000"/>
                <w:sz w:val="21"/>
                <w:szCs w:val="21"/>
              </w:rPr>
              <w:t>lnland</w:t>
            </w:r>
          </w:p>
        </w:tc>
        <w:tc>
          <w:tcPr>
            <w:tcW w:w="1269" w:type="dxa"/>
            <w:tcBorders>
              <w:top w:val="nil"/>
              <w:left w:val="nil"/>
              <w:bottom w:val="nil"/>
              <w:right w:val="nil"/>
            </w:tcBorders>
            <w:shd w:val="clear" w:color="auto" w:fill="auto"/>
            <w:noWrap/>
            <w:vAlign w:val="center"/>
            <w:hideMark/>
          </w:tcPr>
          <w:p w14:paraId="54267B81" w14:textId="77777777"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0.014</w:t>
            </w:r>
          </w:p>
        </w:tc>
        <w:tc>
          <w:tcPr>
            <w:tcW w:w="1417" w:type="dxa"/>
            <w:tcBorders>
              <w:top w:val="nil"/>
              <w:left w:val="nil"/>
              <w:bottom w:val="nil"/>
              <w:right w:val="nil"/>
            </w:tcBorders>
            <w:shd w:val="clear" w:color="auto" w:fill="auto"/>
            <w:noWrap/>
            <w:vAlign w:val="center"/>
            <w:hideMark/>
          </w:tcPr>
          <w:p w14:paraId="635CF3BB" w14:textId="4402BD83"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0.008</w:t>
            </w:r>
          </w:p>
        </w:tc>
        <w:tc>
          <w:tcPr>
            <w:tcW w:w="1134" w:type="dxa"/>
            <w:tcBorders>
              <w:top w:val="nil"/>
              <w:left w:val="nil"/>
              <w:bottom w:val="nil"/>
              <w:right w:val="nil"/>
            </w:tcBorders>
            <w:shd w:val="clear" w:color="auto" w:fill="auto"/>
            <w:noWrap/>
            <w:vAlign w:val="center"/>
            <w:hideMark/>
          </w:tcPr>
          <w:p w14:paraId="7FFF2E09" w14:textId="382D203C"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1.600</w:t>
            </w:r>
          </w:p>
        </w:tc>
        <w:tc>
          <w:tcPr>
            <w:tcW w:w="1135" w:type="dxa"/>
            <w:tcBorders>
              <w:top w:val="nil"/>
              <w:left w:val="nil"/>
              <w:bottom w:val="nil"/>
              <w:right w:val="nil"/>
            </w:tcBorders>
            <w:shd w:val="clear" w:color="auto" w:fill="auto"/>
            <w:noWrap/>
            <w:vAlign w:val="center"/>
            <w:hideMark/>
          </w:tcPr>
          <w:p w14:paraId="7B961F0E" w14:textId="363A68E0"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0.109</w:t>
            </w:r>
          </w:p>
        </w:tc>
      </w:tr>
      <w:tr w:rsidR="00E80FF4" w:rsidRPr="00C3017C" w14:paraId="29BD4C66" w14:textId="77777777" w:rsidTr="006E669D">
        <w:trPr>
          <w:trHeight w:val="300"/>
          <w:jc w:val="center"/>
        </w:trPr>
        <w:tc>
          <w:tcPr>
            <w:tcW w:w="0" w:type="auto"/>
            <w:tcBorders>
              <w:top w:val="nil"/>
              <w:left w:val="nil"/>
              <w:bottom w:val="nil"/>
              <w:right w:val="nil"/>
            </w:tcBorders>
            <w:shd w:val="clear" w:color="auto" w:fill="auto"/>
            <w:noWrap/>
            <w:vAlign w:val="center"/>
            <w:hideMark/>
          </w:tcPr>
          <w:p w14:paraId="2992F115" w14:textId="77777777" w:rsidR="00E80FF4" w:rsidRPr="00C3017C" w:rsidRDefault="00E80FF4" w:rsidP="00E80FF4">
            <w:pPr>
              <w:spacing w:after="0" w:line="240" w:lineRule="auto"/>
              <w:jc w:val="both"/>
              <w:rPr>
                <w:rFonts w:ascii="Times New Roman" w:eastAsia="宋体" w:hAnsi="Times New Roman" w:cs="Times New Roman"/>
                <w:i/>
                <w:iCs/>
                <w:color w:val="000000"/>
                <w:sz w:val="21"/>
                <w:szCs w:val="21"/>
              </w:rPr>
            </w:pPr>
            <w:r w:rsidRPr="00C3017C">
              <w:rPr>
                <w:rFonts w:ascii="Times New Roman" w:eastAsia="宋体" w:hAnsi="Times New Roman" w:cs="Times New Roman"/>
                <w:i/>
                <w:iCs/>
                <w:color w:val="000000"/>
                <w:sz w:val="21"/>
                <w:szCs w:val="21"/>
              </w:rPr>
              <w:t>land</w:t>
            </w:r>
          </w:p>
        </w:tc>
        <w:tc>
          <w:tcPr>
            <w:tcW w:w="1269" w:type="dxa"/>
            <w:tcBorders>
              <w:top w:val="nil"/>
              <w:left w:val="nil"/>
              <w:bottom w:val="nil"/>
              <w:right w:val="nil"/>
            </w:tcBorders>
            <w:shd w:val="clear" w:color="auto" w:fill="auto"/>
            <w:noWrap/>
            <w:vAlign w:val="center"/>
            <w:hideMark/>
          </w:tcPr>
          <w:p w14:paraId="053784E7" w14:textId="062B38DC"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w:t>
            </w:r>
            <w:r w:rsidR="00BC4A33" w:rsidRPr="00C3017C">
              <w:rPr>
                <w:rFonts w:ascii="Times New Roman" w:eastAsia="宋体" w:hAnsi="Times New Roman" w:cs="Times New Roman"/>
                <w:color w:val="000000"/>
                <w:sz w:val="21"/>
                <w:szCs w:val="21"/>
              </w:rPr>
              <w:t>.000</w:t>
            </w:r>
          </w:p>
        </w:tc>
        <w:tc>
          <w:tcPr>
            <w:tcW w:w="1417" w:type="dxa"/>
            <w:tcBorders>
              <w:top w:val="nil"/>
              <w:left w:val="nil"/>
              <w:bottom w:val="nil"/>
              <w:right w:val="nil"/>
            </w:tcBorders>
            <w:shd w:val="clear" w:color="auto" w:fill="auto"/>
            <w:noWrap/>
            <w:vAlign w:val="center"/>
            <w:hideMark/>
          </w:tcPr>
          <w:p w14:paraId="3DF25654" w14:textId="79D6335C"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0.000</w:t>
            </w:r>
          </w:p>
        </w:tc>
        <w:tc>
          <w:tcPr>
            <w:tcW w:w="1134" w:type="dxa"/>
            <w:tcBorders>
              <w:top w:val="nil"/>
              <w:left w:val="nil"/>
              <w:bottom w:val="nil"/>
              <w:right w:val="nil"/>
            </w:tcBorders>
            <w:shd w:val="clear" w:color="auto" w:fill="auto"/>
            <w:noWrap/>
            <w:vAlign w:val="center"/>
            <w:hideMark/>
          </w:tcPr>
          <w:p w14:paraId="14E6A823" w14:textId="297D5665"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-0.210</w:t>
            </w:r>
          </w:p>
        </w:tc>
        <w:tc>
          <w:tcPr>
            <w:tcW w:w="1135" w:type="dxa"/>
            <w:tcBorders>
              <w:top w:val="nil"/>
              <w:left w:val="nil"/>
              <w:bottom w:val="nil"/>
              <w:right w:val="nil"/>
            </w:tcBorders>
            <w:shd w:val="clear" w:color="auto" w:fill="auto"/>
            <w:noWrap/>
            <w:vAlign w:val="center"/>
            <w:hideMark/>
          </w:tcPr>
          <w:p w14:paraId="6FCD1576" w14:textId="486831D7"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0.837</w:t>
            </w:r>
          </w:p>
        </w:tc>
      </w:tr>
      <w:tr w:rsidR="00E80FF4" w:rsidRPr="00C3017C" w14:paraId="038C3840" w14:textId="77777777" w:rsidTr="006E669D">
        <w:trPr>
          <w:trHeight w:val="300"/>
          <w:jc w:val="center"/>
        </w:trPr>
        <w:tc>
          <w:tcPr>
            <w:tcW w:w="0" w:type="auto"/>
            <w:tcBorders>
              <w:top w:val="nil"/>
              <w:left w:val="nil"/>
              <w:bottom w:val="nil"/>
              <w:right w:val="nil"/>
            </w:tcBorders>
            <w:shd w:val="clear" w:color="auto" w:fill="auto"/>
            <w:noWrap/>
            <w:vAlign w:val="center"/>
            <w:hideMark/>
          </w:tcPr>
          <w:p w14:paraId="5E28BAB2" w14:textId="77777777" w:rsidR="00E80FF4" w:rsidRPr="00C3017C" w:rsidRDefault="00E80FF4" w:rsidP="00E80FF4">
            <w:pPr>
              <w:spacing w:after="0" w:line="240" w:lineRule="auto"/>
              <w:jc w:val="both"/>
              <w:rPr>
                <w:rFonts w:ascii="Times New Roman" w:eastAsia="宋体" w:hAnsi="Times New Roman" w:cs="Times New Roman"/>
                <w:i/>
                <w:iCs/>
                <w:color w:val="000000"/>
                <w:sz w:val="21"/>
                <w:szCs w:val="21"/>
              </w:rPr>
            </w:pPr>
            <w:r w:rsidRPr="00C3017C">
              <w:rPr>
                <w:rFonts w:ascii="Times New Roman" w:eastAsia="宋体" w:hAnsi="Times New Roman" w:cs="Times New Roman"/>
                <w:i/>
                <w:iCs/>
                <w:color w:val="000000"/>
                <w:sz w:val="21"/>
                <w:szCs w:val="21"/>
              </w:rPr>
              <w:t>lnlabor</w:t>
            </w:r>
          </w:p>
        </w:tc>
        <w:tc>
          <w:tcPr>
            <w:tcW w:w="1269" w:type="dxa"/>
            <w:tcBorders>
              <w:top w:val="nil"/>
              <w:left w:val="nil"/>
              <w:bottom w:val="nil"/>
              <w:right w:val="nil"/>
            </w:tcBorders>
            <w:shd w:val="clear" w:color="auto" w:fill="auto"/>
            <w:noWrap/>
            <w:vAlign w:val="center"/>
            <w:hideMark/>
          </w:tcPr>
          <w:p w14:paraId="5B8F301B" w14:textId="77777777"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-0.026</w:t>
            </w:r>
          </w:p>
        </w:tc>
        <w:tc>
          <w:tcPr>
            <w:tcW w:w="1417" w:type="dxa"/>
            <w:tcBorders>
              <w:top w:val="nil"/>
              <w:left w:val="nil"/>
              <w:bottom w:val="nil"/>
              <w:right w:val="nil"/>
            </w:tcBorders>
            <w:shd w:val="clear" w:color="auto" w:fill="auto"/>
            <w:noWrap/>
            <w:vAlign w:val="center"/>
            <w:hideMark/>
          </w:tcPr>
          <w:p w14:paraId="1F3555CD" w14:textId="604CD414"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0.048</w:t>
            </w:r>
          </w:p>
        </w:tc>
        <w:tc>
          <w:tcPr>
            <w:tcW w:w="1134" w:type="dxa"/>
            <w:tcBorders>
              <w:top w:val="nil"/>
              <w:left w:val="nil"/>
              <w:bottom w:val="nil"/>
              <w:right w:val="nil"/>
            </w:tcBorders>
            <w:shd w:val="clear" w:color="auto" w:fill="auto"/>
            <w:noWrap/>
            <w:vAlign w:val="center"/>
            <w:hideMark/>
          </w:tcPr>
          <w:p w14:paraId="5C2952B7" w14:textId="7E70EE56"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-0.530</w:t>
            </w:r>
          </w:p>
        </w:tc>
        <w:tc>
          <w:tcPr>
            <w:tcW w:w="1135" w:type="dxa"/>
            <w:tcBorders>
              <w:top w:val="nil"/>
              <w:left w:val="nil"/>
              <w:bottom w:val="nil"/>
              <w:right w:val="nil"/>
            </w:tcBorders>
            <w:shd w:val="clear" w:color="auto" w:fill="auto"/>
            <w:noWrap/>
            <w:vAlign w:val="center"/>
            <w:hideMark/>
          </w:tcPr>
          <w:p w14:paraId="38572DFE" w14:textId="4D7448BC"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0.594</w:t>
            </w:r>
          </w:p>
        </w:tc>
      </w:tr>
      <w:tr w:rsidR="00E80FF4" w:rsidRPr="00C3017C" w14:paraId="3E5D4FAF" w14:textId="77777777" w:rsidTr="006E669D">
        <w:trPr>
          <w:trHeight w:val="300"/>
          <w:jc w:val="center"/>
        </w:trPr>
        <w:tc>
          <w:tcPr>
            <w:tcW w:w="0" w:type="auto"/>
            <w:tcBorders>
              <w:top w:val="nil"/>
              <w:left w:val="nil"/>
              <w:bottom w:val="nil"/>
              <w:right w:val="nil"/>
            </w:tcBorders>
            <w:shd w:val="clear" w:color="auto" w:fill="auto"/>
            <w:noWrap/>
            <w:vAlign w:val="center"/>
            <w:hideMark/>
          </w:tcPr>
          <w:p w14:paraId="3556B3F6" w14:textId="77777777" w:rsidR="00E80FF4" w:rsidRPr="00C3017C" w:rsidRDefault="00E80FF4" w:rsidP="00E80FF4">
            <w:pPr>
              <w:spacing w:after="0" w:line="240" w:lineRule="auto"/>
              <w:jc w:val="both"/>
              <w:rPr>
                <w:rFonts w:ascii="Times New Roman" w:eastAsia="宋体" w:hAnsi="Times New Roman" w:cs="Times New Roman"/>
                <w:i/>
                <w:iCs/>
                <w:color w:val="000000"/>
                <w:sz w:val="21"/>
                <w:szCs w:val="21"/>
              </w:rPr>
            </w:pPr>
            <w:r w:rsidRPr="00C3017C">
              <w:rPr>
                <w:rFonts w:ascii="Times New Roman" w:eastAsia="宋体" w:hAnsi="Times New Roman" w:cs="Times New Roman"/>
                <w:i/>
                <w:iCs/>
                <w:color w:val="000000"/>
                <w:sz w:val="21"/>
                <w:szCs w:val="21"/>
              </w:rPr>
              <w:t>lnfertile</w:t>
            </w:r>
          </w:p>
        </w:tc>
        <w:tc>
          <w:tcPr>
            <w:tcW w:w="1269" w:type="dxa"/>
            <w:tcBorders>
              <w:top w:val="nil"/>
              <w:left w:val="nil"/>
              <w:bottom w:val="nil"/>
              <w:right w:val="nil"/>
            </w:tcBorders>
            <w:shd w:val="clear" w:color="auto" w:fill="auto"/>
            <w:noWrap/>
            <w:vAlign w:val="center"/>
            <w:hideMark/>
          </w:tcPr>
          <w:p w14:paraId="5A42AD7F" w14:textId="77777777"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0.364***</w:t>
            </w:r>
          </w:p>
        </w:tc>
        <w:tc>
          <w:tcPr>
            <w:tcW w:w="1417" w:type="dxa"/>
            <w:tcBorders>
              <w:top w:val="nil"/>
              <w:left w:val="nil"/>
              <w:bottom w:val="nil"/>
              <w:right w:val="nil"/>
            </w:tcBorders>
            <w:shd w:val="clear" w:color="auto" w:fill="auto"/>
            <w:noWrap/>
            <w:vAlign w:val="center"/>
            <w:hideMark/>
          </w:tcPr>
          <w:p w14:paraId="4B06C5C4" w14:textId="011738EE"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0.098</w:t>
            </w:r>
          </w:p>
        </w:tc>
        <w:tc>
          <w:tcPr>
            <w:tcW w:w="1134" w:type="dxa"/>
            <w:tcBorders>
              <w:top w:val="nil"/>
              <w:left w:val="nil"/>
              <w:bottom w:val="nil"/>
              <w:right w:val="nil"/>
            </w:tcBorders>
            <w:shd w:val="clear" w:color="auto" w:fill="auto"/>
            <w:noWrap/>
            <w:vAlign w:val="center"/>
            <w:hideMark/>
          </w:tcPr>
          <w:p w14:paraId="5DDDC7DE" w14:textId="72EFB3C3"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3.720</w:t>
            </w:r>
          </w:p>
        </w:tc>
        <w:tc>
          <w:tcPr>
            <w:tcW w:w="1135" w:type="dxa"/>
            <w:tcBorders>
              <w:top w:val="nil"/>
              <w:left w:val="nil"/>
              <w:bottom w:val="nil"/>
              <w:right w:val="nil"/>
            </w:tcBorders>
            <w:shd w:val="clear" w:color="auto" w:fill="auto"/>
            <w:noWrap/>
            <w:vAlign w:val="center"/>
            <w:hideMark/>
          </w:tcPr>
          <w:p w14:paraId="20497D6C" w14:textId="70D02D9C"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0.000</w:t>
            </w:r>
          </w:p>
        </w:tc>
      </w:tr>
      <w:tr w:rsidR="00E80FF4" w:rsidRPr="00C3017C" w14:paraId="694D1534" w14:textId="77777777" w:rsidTr="006E669D">
        <w:trPr>
          <w:trHeight w:val="300"/>
          <w:jc w:val="center"/>
        </w:trPr>
        <w:tc>
          <w:tcPr>
            <w:tcW w:w="0" w:type="auto"/>
            <w:tcBorders>
              <w:top w:val="nil"/>
              <w:left w:val="nil"/>
              <w:bottom w:val="nil"/>
              <w:right w:val="nil"/>
            </w:tcBorders>
            <w:shd w:val="clear" w:color="auto" w:fill="auto"/>
            <w:noWrap/>
            <w:vAlign w:val="center"/>
            <w:hideMark/>
          </w:tcPr>
          <w:p w14:paraId="1CC6AFF0" w14:textId="77777777" w:rsidR="00E80FF4" w:rsidRPr="00C3017C" w:rsidRDefault="00E80FF4" w:rsidP="00E80FF4">
            <w:pPr>
              <w:spacing w:after="0" w:line="240" w:lineRule="auto"/>
              <w:jc w:val="both"/>
              <w:rPr>
                <w:rFonts w:ascii="Times New Roman" w:eastAsia="宋体" w:hAnsi="Times New Roman" w:cs="Times New Roman"/>
                <w:i/>
                <w:iCs/>
                <w:color w:val="000000"/>
                <w:sz w:val="21"/>
                <w:szCs w:val="21"/>
              </w:rPr>
            </w:pPr>
            <w:r w:rsidRPr="00C3017C">
              <w:rPr>
                <w:rFonts w:ascii="Times New Roman" w:eastAsia="宋体" w:hAnsi="Times New Roman" w:cs="Times New Roman"/>
                <w:i/>
                <w:iCs/>
                <w:color w:val="000000"/>
                <w:sz w:val="21"/>
                <w:szCs w:val="21"/>
              </w:rPr>
              <w:t>lnmachane</w:t>
            </w:r>
          </w:p>
        </w:tc>
        <w:tc>
          <w:tcPr>
            <w:tcW w:w="1269" w:type="dxa"/>
            <w:tcBorders>
              <w:top w:val="nil"/>
              <w:left w:val="nil"/>
              <w:bottom w:val="nil"/>
              <w:right w:val="nil"/>
            </w:tcBorders>
            <w:shd w:val="clear" w:color="auto" w:fill="auto"/>
            <w:noWrap/>
            <w:vAlign w:val="center"/>
            <w:hideMark/>
          </w:tcPr>
          <w:p w14:paraId="0D5848FB" w14:textId="77777777"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0.025***</w:t>
            </w:r>
          </w:p>
        </w:tc>
        <w:tc>
          <w:tcPr>
            <w:tcW w:w="1417" w:type="dxa"/>
            <w:tcBorders>
              <w:top w:val="nil"/>
              <w:left w:val="nil"/>
              <w:bottom w:val="nil"/>
              <w:right w:val="nil"/>
            </w:tcBorders>
            <w:shd w:val="clear" w:color="auto" w:fill="auto"/>
            <w:noWrap/>
            <w:vAlign w:val="center"/>
            <w:hideMark/>
          </w:tcPr>
          <w:p w14:paraId="0EF480E8" w14:textId="7D72A318"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0.009</w:t>
            </w:r>
          </w:p>
        </w:tc>
        <w:tc>
          <w:tcPr>
            <w:tcW w:w="1134" w:type="dxa"/>
            <w:tcBorders>
              <w:top w:val="nil"/>
              <w:left w:val="nil"/>
              <w:bottom w:val="nil"/>
              <w:right w:val="nil"/>
            </w:tcBorders>
            <w:shd w:val="clear" w:color="auto" w:fill="auto"/>
            <w:noWrap/>
            <w:vAlign w:val="center"/>
            <w:hideMark/>
          </w:tcPr>
          <w:p w14:paraId="5501EED7" w14:textId="31E7BF70"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2.680</w:t>
            </w:r>
          </w:p>
        </w:tc>
        <w:tc>
          <w:tcPr>
            <w:tcW w:w="1135" w:type="dxa"/>
            <w:tcBorders>
              <w:top w:val="nil"/>
              <w:left w:val="nil"/>
              <w:bottom w:val="nil"/>
              <w:right w:val="nil"/>
            </w:tcBorders>
            <w:shd w:val="clear" w:color="auto" w:fill="auto"/>
            <w:noWrap/>
            <w:vAlign w:val="center"/>
            <w:hideMark/>
          </w:tcPr>
          <w:p w14:paraId="46348E8A" w14:textId="22A7FEEF"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0.007</w:t>
            </w:r>
          </w:p>
        </w:tc>
      </w:tr>
      <w:tr w:rsidR="00E80FF4" w:rsidRPr="00C3017C" w14:paraId="5A968A7E" w14:textId="77777777" w:rsidTr="006E669D">
        <w:trPr>
          <w:trHeight w:val="300"/>
          <w:jc w:val="center"/>
        </w:trPr>
        <w:tc>
          <w:tcPr>
            <w:tcW w:w="0" w:type="auto"/>
            <w:tcBorders>
              <w:top w:val="nil"/>
              <w:left w:val="nil"/>
              <w:bottom w:val="nil"/>
              <w:right w:val="nil"/>
            </w:tcBorders>
            <w:shd w:val="clear" w:color="auto" w:fill="auto"/>
            <w:noWrap/>
            <w:vAlign w:val="center"/>
            <w:hideMark/>
          </w:tcPr>
          <w:p w14:paraId="4D335A42" w14:textId="77777777" w:rsidR="00E80FF4" w:rsidRPr="00C3017C" w:rsidRDefault="00E80FF4" w:rsidP="00E80FF4">
            <w:pPr>
              <w:spacing w:after="0" w:line="240" w:lineRule="auto"/>
              <w:jc w:val="both"/>
              <w:rPr>
                <w:rFonts w:ascii="Times New Roman" w:eastAsia="宋体" w:hAnsi="Times New Roman" w:cs="Times New Roman"/>
                <w:i/>
                <w:iCs/>
                <w:color w:val="000000"/>
                <w:sz w:val="21"/>
                <w:szCs w:val="21"/>
              </w:rPr>
            </w:pPr>
            <w:r w:rsidRPr="00C3017C">
              <w:rPr>
                <w:rFonts w:ascii="Times New Roman" w:eastAsia="宋体" w:hAnsi="Times New Roman" w:cs="Times New Roman"/>
                <w:i/>
                <w:iCs/>
                <w:color w:val="000000"/>
                <w:sz w:val="21"/>
                <w:szCs w:val="21"/>
              </w:rPr>
              <w:t>lnot</w:t>
            </w:r>
          </w:p>
        </w:tc>
        <w:tc>
          <w:tcPr>
            <w:tcW w:w="1269" w:type="dxa"/>
            <w:tcBorders>
              <w:top w:val="nil"/>
              <w:left w:val="nil"/>
              <w:bottom w:val="nil"/>
              <w:right w:val="nil"/>
            </w:tcBorders>
            <w:shd w:val="clear" w:color="auto" w:fill="auto"/>
            <w:noWrap/>
            <w:vAlign w:val="center"/>
            <w:hideMark/>
          </w:tcPr>
          <w:p w14:paraId="461A852C" w14:textId="77777777"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-0.04</w:t>
            </w:r>
          </w:p>
        </w:tc>
        <w:tc>
          <w:tcPr>
            <w:tcW w:w="1417" w:type="dxa"/>
            <w:tcBorders>
              <w:top w:val="nil"/>
              <w:left w:val="nil"/>
              <w:bottom w:val="nil"/>
              <w:right w:val="nil"/>
            </w:tcBorders>
            <w:shd w:val="clear" w:color="auto" w:fill="auto"/>
            <w:noWrap/>
            <w:vAlign w:val="center"/>
            <w:hideMark/>
          </w:tcPr>
          <w:p w14:paraId="0273B1BE" w14:textId="21EBE919"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0.127</w:t>
            </w:r>
          </w:p>
        </w:tc>
        <w:tc>
          <w:tcPr>
            <w:tcW w:w="1134" w:type="dxa"/>
            <w:tcBorders>
              <w:top w:val="nil"/>
              <w:left w:val="nil"/>
              <w:bottom w:val="nil"/>
              <w:right w:val="nil"/>
            </w:tcBorders>
            <w:shd w:val="clear" w:color="auto" w:fill="auto"/>
            <w:noWrap/>
            <w:vAlign w:val="center"/>
            <w:hideMark/>
          </w:tcPr>
          <w:p w14:paraId="2B7687D0" w14:textId="725A287D"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-0.320</w:t>
            </w:r>
          </w:p>
        </w:tc>
        <w:tc>
          <w:tcPr>
            <w:tcW w:w="1135" w:type="dxa"/>
            <w:tcBorders>
              <w:top w:val="nil"/>
              <w:left w:val="nil"/>
              <w:bottom w:val="nil"/>
              <w:right w:val="nil"/>
            </w:tcBorders>
            <w:shd w:val="clear" w:color="auto" w:fill="auto"/>
            <w:noWrap/>
            <w:vAlign w:val="center"/>
            <w:hideMark/>
          </w:tcPr>
          <w:p w14:paraId="7D44FC78" w14:textId="07D03D66"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0.752</w:t>
            </w:r>
          </w:p>
        </w:tc>
      </w:tr>
      <w:tr w:rsidR="00E80FF4" w:rsidRPr="00C3017C" w14:paraId="072953A3" w14:textId="77777777" w:rsidTr="006E669D">
        <w:trPr>
          <w:trHeight w:val="300"/>
          <w:jc w:val="center"/>
        </w:trPr>
        <w:tc>
          <w:tcPr>
            <w:tcW w:w="0" w:type="auto"/>
            <w:tcBorders>
              <w:top w:val="nil"/>
              <w:left w:val="nil"/>
              <w:bottom w:val="nil"/>
              <w:right w:val="nil"/>
            </w:tcBorders>
            <w:shd w:val="clear" w:color="auto" w:fill="auto"/>
            <w:noWrap/>
            <w:vAlign w:val="center"/>
            <w:hideMark/>
          </w:tcPr>
          <w:p w14:paraId="5C4BEA33" w14:textId="77777777" w:rsidR="00E80FF4" w:rsidRPr="00C3017C" w:rsidRDefault="00E80FF4" w:rsidP="00E80FF4">
            <w:pPr>
              <w:spacing w:after="0" w:line="240" w:lineRule="auto"/>
              <w:jc w:val="both"/>
              <w:rPr>
                <w:rFonts w:ascii="Times New Roman" w:eastAsia="宋体" w:hAnsi="Times New Roman" w:cs="Times New Roman"/>
                <w:i/>
                <w:iCs/>
                <w:color w:val="000000"/>
                <w:sz w:val="21"/>
                <w:szCs w:val="21"/>
              </w:rPr>
            </w:pPr>
            <w:r w:rsidRPr="00C3017C">
              <w:rPr>
                <w:rFonts w:ascii="Times New Roman" w:eastAsia="宋体" w:hAnsi="Times New Roman" w:cs="Times New Roman"/>
                <w:i/>
                <w:iCs/>
                <w:color w:val="000000"/>
                <w:sz w:val="21"/>
                <w:szCs w:val="21"/>
              </w:rPr>
              <w:t>lnlabor2</w:t>
            </w:r>
          </w:p>
        </w:tc>
        <w:tc>
          <w:tcPr>
            <w:tcW w:w="1269" w:type="dxa"/>
            <w:tcBorders>
              <w:top w:val="nil"/>
              <w:left w:val="nil"/>
              <w:bottom w:val="nil"/>
              <w:right w:val="nil"/>
            </w:tcBorders>
            <w:shd w:val="clear" w:color="auto" w:fill="auto"/>
            <w:noWrap/>
            <w:vAlign w:val="center"/>
            <w:hideMark/>
          </w:tcPr>
          <w:p w14:paraId="67648BFA" w14:textId="77777777"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0.015***</w:t>
            </w:r>
          </w:p>
        </w:tc>
        <w:tc>
          <w:tcPr>
            <w:tcW w:w="1417" w:type="dxa"/>
            <w:tcBorders>
              <w:top w:val="nil"/>
              <w:left w:val="nil"/>
              <w:bottom w:val="nil"/>
              <w:right w:val="nil"/>
            </w:tcBorders>
            <w:shd w:val="clear" w:color="auto" w:fill="auto"/>
            <w:noWrap/>
            <w:vAlign w:val="center"/>
            <w:hideMark/>
          </w:tcPr>
          <w:p w14:paraId="175AF3C7" w14:textId="5AD01A71"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0.004</w:t>
            </w:r>
          </w:p>
        </w:tc>
        <w:tc>
          <w:tcPr>
            <w:tcW w:w="1134" w:type="dxa"/>
            <w:tcBorders>
              <w:top w:val="nil"/>
              <w:left w:val="nil"/>
              <w:bottom w:val="nil"/>
              <w:right w:val="nil"/>
            </w:tcBorders>
            <w:shd w:val="clear" w:color="auto" w:fill="auto"/>
            <w:noWrap/>
            <w:vAlign w:val="center"/>
            <w:hideMark/>
          </w:tcPr>
          <w:p w14:paraId="1746D9BC" w14:textId="7C933737"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4.010</w:t>
            </w:r>
          </w:p>
        </w:tc>
        <w:tc>
          <w:tcPr>
            <w:tcW w:w="1135" w:type="dxa"/>
            <w:tcBorders>
              <w:top w:val="nil"/>
              <w:left w:val="nil"/>
              <w:bottom w:val="nil"/>
              <w:right w:val="nil"/>
            </w:tcBorders>
            <w:shd w:val="clear" w:color="auto" w:fill="auto"/>
            <w:noWrap/>
            <w:vAlign w:val="center"/>
            <w:hideMark/>
          </w:tcPr>
          <w:p w14:paraId="141BBCDE" w14:textId="36BA34D6"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0.000</w:t>
            </w:r>
          </w:p>
        </w:tc>
      </w:tr>
      <w:tr w:rsidR="00E80FF4" w:rsidRPr="00C3017C" w14:paraId="509C0F58" w14:textId="77777777" w:rsidTr="006E669D">
        <w:trPr>
          <w:trHeight w:val="300"/>
          <w:jc w:val="center"/>
        </w:trPr>
        <w:tc>
          <w:tcPr>
            <w:tcW w:w="0" w:type="auto"/>
            <w:tcBorders>
              <w:top w:val="nil"/>
              <w:left w:val="nil"/>
              <w:bottom w:val="nil"/>
              <w:right w:val="nil"/>
            </w:tcBorders>
            <w:shd w:val="clear" w:color="auto" w:fill="auto"/>
            <w:noWrap/>
            <w:vAlign w:val="center"/>
            <w:hideMark/>
          </w:tcPr>
          <w:p w14:paraId="577A5686" w14:textId="77777777" w:rsidR="00E80FF4" w:rsidRPr="00C3017C" w:rsidRDefault="00E80FF4" w:rsidP="00E80FF4">
            <w:pPr>
              <w:spacing w:after="0" w:line="240" w:lineRule="auto"/>
              <w:jc w:val="both"/>
              <w:rPr>
                <w:rFonts w:ascii="Times New Roman" w:eastAsia="宋体" w:hAnsi="Times New Roman" w:cs="Times New Roman"/>
                <w:i/>
                <w:iCs/>
                <w:color w:val="000000"/>
                <w:sz w:val="21"/>
                <w:szCs w:val="21"/>
              </w:rPr>
            </w:pPr>
            <w:r w:rsidRPr="00C3017C">
              <w:rPr>
                <w:rFonts w:ascii="Times New Roman" w:eastAsia="宋体" w:hAnsi="Times New Roman" w:cs="Times New Roman"/>
                <w:i/>
                <w:iCs/>
                <w:color w:val="000000"/>
                <w:sz w:val="21"/>
                <w:szCs w:val="21"/>
              </w:rPr>
              <w:t>lnfertile2</w:t>
            </w:r>
          </w:p>
        </w:tc>
        <w:tc>
          <w:tcPr>
            <w:tcW w:w="1269" w:type="dxa"/>
            <w:tcBorders>
              <w:top w:val="nil"/>
              <w:left w:val="nil"/>
              <w:bottom w:val="nil"/>
              <w:right w:val="nil"/>
            </w:tcBorders>
            <w:shd w:val="clear" w:color="auto" w:fill="auto"/>
            <w:noWrap/>
            <w:vAlign w:val="center"/>
            <w:hideMark/>
          </w:tcPr>
          <w:p w14:paraId="0B56495F" w14:textId="77777777"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-0.013</w:t>
            </w:r>
          </w:p>
        </w:tc>
        <w:tc>
          <w:tcPr>
            <w:tcW w:w="1417" w:type="dxa"/>
            <w:tcBorders>
              <w:top w:val="nil"/>
              <w:left w:val="nil"/>
              <w:bottom w:val="nil"/>
              <w:right w:val="nil"/>
            </w:tcBorders>
            <w:shd w:val="clear" w:color="auto" w:fill="auto"/>
            <w:noWrap/>
            <w:vAlign w:val="center"/>
            <w:hideMark/>
          </w:tcPr>
          <w:p w14:paraId="08496A34" w14:textId="2089D953"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0.010</w:t>
            </w:r>
          </w:p>
        </w:tc>
        <w:tc>
          <w:tcPr>
            <w:tcW w:w="1134" w:type="dxa"/>
            <w:tcBorders>
              <w:top w:val="nil"/>
              <w:left w:val="nil"/>
              <w:bottom w:val="nil"/>
              <w:right w:val="nil"/>
            </w:tcBorders>
            <w:shd w:val="clear" w:color="auto" w:fill="auto"/>
            <w:noWrap/>
            <w:vAlign w:val="center"/>
            <w:hideMark/>
          </w:tcPr>
          <w:p w14:paraId="037BF235" w14:textId="636307FD"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-1.320</w:t>
            </w:r>
          </w:p>
        </w:tc>
        <w:tc>
          <w:tcPr>
            <w:tcW w:w="1135" w:type="dxa"/>
            <w:tcBorders>
              <w:top w:val="nil"/>
              <w:left w:val="nil"/>
              <w:bottom w:val="nil"/>
              <w:right w:val="nil"/>
            </w:tcBorders>
            <w:shd w:val="clear" w:color="auto" w:fill="auto"/>
            <w:noWrap/>
            <w:vAlign w:val="center"/>
            <w:hideMark/>
          </w:tcPr>
          <w:p w14:paraId="4507A043" w14:textId="69364FA5"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0.186</w:t>
            </w:r>
          </w:p>
        </w:tc>
      </w:tr>
      <w:tr w:rsidR="00E80FF4" w:rsidRPr="00C3017C" w14:paraId="48E12033" w14:textId="77777777" w:rsidTr="006E669D">
        <w:trPr>
          <w:trHeight w:val="300"/>
          <w:jc w:val="center"/>
        </w:trPr>
        <w:tc>
          <w:tcPr>
            <w:tcW w:w="0" w:type="auto"/>
            <w:tcBorders>
              <w:top w:val="nil"/>
              <w:left w:val="nil"/>
              <w:bottom w:val="nil"/>
              <w:right w:val="nil"/>
            </w:tcBorders>
            <w:shd w:val="clear" w:color="auto" w:fill="auto"/>
            <w:noWrap/>
            <w:vAlign w:val="center"/>
            <w:hideMark/>
          </w:tcPr>
          <w:p w14:paraId="0E05771E" w14:textId="77777777" w:rsidR="00E80FF4" w:rsidRPr="00C3017C" w:rsidRDefault="00E80FF4" w:rsidP="00E80FF4">
            <w:pPr>
              <w:spacing w:after="0" w:line="240" w:lineRule="auto"/>
              <w:jc w:val="both"/>
              <w:rPr>
                <w:rFonts w:ascii="Times New Roman" w:eastAsia="宋体" w:hAnsi="Times New Roman" w:cs="Times New Roman"/>
                <w:i/>
                <w:iCs/>
                <w:color w:val="000000"/>
                <w:sz w:val="21"/>
                <w:szCs w:val="21"/>
              </w:rPr>
            </w:pPr>
            <w:r w:rsidRPr="00C3017C">
              <w:rPr>
                <w:rFonts w:ascii="Times New Roman" w:eastAsia="宋体" w:hAnsi="Times New Roman" w:cs="Times New Roman"/>
                <w:i/>
                <w:iCs/>
                <w:color w:val="000000"/>
                <w:sz w:val="21"/>
                <w:szCs w:val="21"/>
              </w:rPr>
              <w:t>lnmachane2</w:t>
            </w:r>
          </w:p>
        </w:tc>
        <w:tc>
          <w:tcPr>
            <w:tcW w:w="1269" w:type="dxa"/>
            <w:tcBorders>
              <w:top w:val="nil"/>
              <w:left w:val="nil"/>
              <w:bottom w:val="nil"/>
              <w:right w:val="nil"/>
            </w:tcBorders>
            <w:shd w:val="clear" w:color="auto" w:fill="auto"/>
            <w:noWrap/>
            <w:vAlign w:val="center"/>
            <w:hideMark/>
          </w:tcPr>
          <w:p w14:paraId="02B76CB4" w14:textId="77777777"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0.002***</w:t>
            </w:r>
          </w:p>
        </w:tc>
        <w:tc>
          <w:tcPr>
            <w:tcW w:w="1417" w:type="dxa"/>
            <w:tcBorders>
              <w:top w:val="nil"/>
              <w:left w:val="nil"/>
              <w:bottom w:val="nil"/>
              <w:right w:val="nil"/>
            </w:tcBorders>
            <w:shd w:val="clear" w:color="auto" w:fill="auto"/>
            <w:noWrap/>
            <w:vAlign w:val="center"/>
            <w:hideMark/>
          </w:tcPr>
          <w:p w14:paraId="51D1EEB6" w14:textId="639A6BDE"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0.000</w:t>
            </w:r>
          </w:p>
        </w:tc>
        <w:tc>
          <w:tcPr>
            <w:tcW w:w="1134" w:type="dxa"/>
            <w:tcBorders>
              <w:top w:val="nil"/>
              <w:left w:val="nil"/>
              <w:bottom w:val="nil"/>
              <w:right w:val="nil"/>
            </w:tcBorders>
            <w:shd w:val="clear" w:color="auto" w:fill="auto"/>
            <w:noWrap/>
            <w:vAlign w:val="center"/>
            <w:hideMark/>
          </w:tcPr>
          <w:p w14:paraId="7DBF943B" w14:textId="36291850"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6.170</w:t>
            </w:r>
          </w:p>
        </w:tc>
        <w:tc>
          <w:tcPr>
            <w:tcW w:w="1135" w:type="dxa"/>
            <w:tcBorders>
              <w:top w:val="nil"/>
              <w:left w:val="nil"/>
              <w:bottom w:val="nil"/>
              <w:right w:val="nil"/>
            </w:tcBorders>
            <w:shd w:val="clear" w:color="auto" w:fill="auto"/>
            <w:noWrap/>
            <w:vAlign w:val="center"/>
            <w:hideMark/>
          </w:tcPr>
          <w:p w14:paraId="39A6A3A7" w14:textId="619687C8"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0.000</w:t>
            </w:r>
          </w:p>
        </w:tc>
      </w:tr>
      <w:tr w:rsidR="00E80FF4" w:rsidRPr="00C3017C" w14:paraId="44255610" w14:textId="77777777" w:rsidTr="006E669D">
        <w:trPr>
          <w:trHeight w:val="300"/>
          <w:jc w:val="center"/>
        </w:trPr>
        <w:tc>
          <w:tcPr>
            <w:tcW w:w="0" w:type="auto"/>
            <w:tcBorders>
              <w:top w:val="nil"/>
              <w:left w:val="nil"/>
              <w:bottom w:val="nil"/>
              <w:right w:val="nil"/>
            </w:tcBorders>
            <w:shd w:val="clear" w:color="auto" w:fill="auto"/>
            <w:noWrap/>
            <w:vAlign w:val="center"/>
            <w:hideMark/>
          </w:tcPr>
          <w:p w14:paraId="7F9D18E5" w14:textId="77777777" w:rsidR="00E80FF4" w:rsidRPr="00C3017C" w:rsidRDefault="00E80FF4" w:rsidP="00E80FF4">
            <w:pPr>
              <w:spacing w:after="0" w:line="240" w:lineRule="auto"/>
              <w:jc w:val="both"/>
              <w:rPr>
                <w:rFonts w:ascii="Times New Roman" w:eastAsia="宋体" w:hAnsi="Times New Roman" w:cs="Times New Roman"/>
                <w:i/>
                <w:iCs/>
                <w:color w:val="000000"/>
                <w:sz w:val="21"/>
                <w:szCs w:val="21"/>
              </w:rPr>
            </w:pPr>
            <w:r w:rsidRPr="00C3017C">
              <w:rPr>
                <w:rFonts w:ascii="Times New Roman" w:eastAsia="宋体" w:hAnsi="Times New Roman" w:cs="Times New Roman"/>
                <w:i/>
                <w:iCs/>
                <w:color w:val="000000"/>
                <w:sz w:val="21"/>
                <w:szCs w:val="21"/>
              </w:rPr>
              <w:t>lnot2</w:t>
            </w:r>
          </w:p>
        </w:tc>
        <w:tc>
          <w:tcPr>
            <w:tcW w:w="1269" w:type="dxa"/>
            <w:tcBorders>
              <w:top w:val="nil"/>
              <w:left w:val="nil"/>
              <w:bottom w:val="nil"/>
              <w:right w:val="nil"/>
            </w:tcBorders>
            <w:shd w:val="clear" w:color="auto" w:fill="auto"/>
            <w:noWrap/>
            <w:vAlign w:val="center"/>
            <w:hideMark/>
          </w:tcPr>
          <w:p w14:paraId="48D0F743" w14:textId="77777777"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0.035**</w:t>
            </w:r>
          </w:p>
        </w:tc>
        <w:tc>
          <w:tcPr>
            <w:tcW w:w="1417" w:type="dxa"/>
            <w:tcBorders>
              <w:top w:val="nil"/>
              <w:left w:val="nil"/>
              <w:bottom w:val="nil"/>
              <w:right w:val="nil"/>
            </w:tcBorders>
            <w:shd w:val="clear" w:color="auto" w:fill="auto"/>
            <w:noWrap/>
            <w:vAlign w:val="center"/>
            <w:hideMark/>
          </w:tcPr>
          <w:p w14:paraId="13AA98BD" w14:textId="66E3F1E0"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0.014</w:t>
            </w:r>
          </w:p>
        </w:tc>
        <w:tc>
          <w:tcPr>
            <w:tcW w:w="1134" w:type="dxa"/>
            <w:tcBorders>
              <w:top w:val="nil"/>
              <w:left w:val="nil"/>
              <w:bottom w:val="nil"/>
              <w:right w:val="nil"/>
            </w:tcBorders>
            <w:shd w:val="clear" w:color="auto" w:fill="auto"/>
            <w:noWrap/>
            <w:vAlign w:val="center"/>
            <w:hideMark/>
          </w:tcPr>
          <w:p w14:paraId="12B24482" w14:textId="51C2FFA2"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2.570</w:t>
            </w:r>
          </w:p>
        </w:tc>
        <w:tc>
          <w:tcPr>
            <w:tcW w:w="1135" w:type="dxa"/>
            <w:tcBorders>
              <w:top w:val="nil"/>
              <w:left w:val="nil"/>
              <w:bottom w:val="nil"/>
              <w:right w:val="nil"/>
            </w:tcBorders>
            <w:shd w:val="clear" w:color="auto" w:fill="auto"/>
            <w:noWrap/>
            <w:vAlign w:val="center"/>
            <w:hideMark/>
          </w:tcPr>
          <w:p w14:paraId="5BFAEB65" w14:textId="40D5BAD9"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0.010</w:t>
            </w:r>
          </w:p>
        </w:tc>
      </w:tr>
      <w:tr w:rsidR="00E80FF4" w:rsidRPr="00C3017C" w14:paraId="70DB1724" w14:textId="77777777" w:rsidTr="006E669D">
        <w:trPr>
          <w:trHeight w:val="300"/>
          <w:jc w:val="center"/>
        </w:trPr>
        <w:tc>
          <w:tcPr>
            <w:tcW w:w="0" w:type="auto"/>
            <w:tcBorders>
              <w:top w:val="nil"/>
              <w:left w:val="nil"/>
              <w:bottom w:val="nil"/>
              <w:right w:val="nil"/>
            </w:tcBorders>
            <w:shd w:val="clear" w:color="auto" w:fill="auto"/>
            <w:noWrap/>
            <w:vAlign w:val="center"/>
            <w:hideMark/>
          </w:tcPr>
          <w:p w14:paraId="67636B84" w14:textId="77777777" w:rsidR="00E80FF4" w:rsidRPr="00C3017C" w:rsidRDefault="00E80FF4" w:rsidP="00E80FF4">
            <w:pPr>
              <w:spacing w:after="0" w:line="240" w:lineRule="auto"/>
              <w:jc w:val="both"/>
              <w:rPr>
                <w:rFonts w:ascii="Times New Roman" w:eastAsia="宋体" w:hAnsi="Times New Roman" w:cs="Times New Roman"/>
                <w:i/>
                <w:iCs/>
                <w:color w:val="000000"/>
                <w:sz w:val="21"/>
                <w:szCs w:val="21"/>
              </w:rPr>
            </w:pPr>
            <w:r w:rsidRPr="00C3017C">
              <w:rPr>
                <w:rFonts w:ascii="Times New Roman" w:eastAsia="宋体" w:hAnsi="Times New Roman" w:cs="Times New Roman"/>
                <w:i/>
                <w:iCs/>
                <w:color w:val="000000"/>
                <w:sz w:val="21"/>
                <w:szCs w:val="21"/>
              </w:rPr>
              <w:t>lnlaborlnfertile</w:t>
            </w:r>
          </w:p>
        </w:tc>
        <w:tc>
          <w:tcPr>
            <w:tcW w:w="1269" w:type="dxa"/>
            <w:tcBorders>
              <w:top w:val="nil"/>
              <w:left w:val="nil"/>
              <w:bottom w:val="nil"/>
              <w:right w:val="nil"/>
            </w:tcBorders>
            <w:shd w:val="clear" w:color="auto" w:fill="auto"/>
            <w:noWrap/>
            <w:vAlign w:val="center"/>
            <w:hideMark/>
          </w:tcPr>
          <w:p w14:paraId="6C20A0A2" w14:textId="77777777"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0.015*</w:t>
            </w:r>
          </w:p>
        </w:tc>
        <w:tc>
          <w:tcPr>
            <w:tcW w:w="1417" w:type="dxa"/>
            <w:tcBorders>
              <w:top w:val="nil"/>
              <w:left w:val="nil"/>
              <w:bottom w:val="nil"/>
              <w:right w:val="nil"/>
            </w:tcBorders>
            <w:shd w:val="clear" w:color="auto" w:fill="auto"/>
            <w:noWrap/>
            <w:vAlign w:val="center"/>
            <w:hideMark/>
          </w:tcPr>
          <w:p w14:paraId="3ABF6675" w14:textId="626DFE3B"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0.008</w:t>
            </w:r>
          </w:p>
        </w:tc>
        <w:tc>
          <w:tcPr>
            <w:tcW w:w="1134" w:type="dxa"/>
            <w:tcBorders>
              <w:top w:val="nil"/>
              <w:left w:val="nil"/>
              <w:bottom w:val="nil"/>
              <w:right w:val="nil"/>
            </w:tcBorders>
            <w:shd w:val="clear" w:color="auto" w:fill="auto"/>
            <w:noWrap/>
            <w:vAlign w:val="center"/>
            <w:hideMark/>
          </w:tcPr>
          <w:p w14:paraId="5BCA56DE" w14:textId="30BF10C0"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1.870</w:t>
            </w:r>
          </w:p>
        </w:tc>
        <w:tc>
          <w:tcPr>
            <w:tcW w:w="1135" w:type="dxa"/>
            <w:tcBorders>
              <w:top w:val="nil"/>
              <w:left w:val="nil"/>
              <w:bottom w:val="nil"/>
              <w:right w:val="nil"/>
            </w:tcBorders>
            <w:shd w:val="clear" w:color="auto" w:fill="auto"/>
            <w:noWrap/>
            <w:vAlign w:val="center"/>
            <w:hideMark/>
          </w:tcPr>
          <w:p w14:paraId="7C735D9C" w14:textId="2CF25E22"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0.061</w:t>
            </w:r>
          </w:p>
        </w:tc>
      </w:tr>
      <w:tr w:rsidR="00E80FF4" w:rsidRPr="00C3017C" w14:paraId="216672A8" w14:textId="77777777" w:rsidTr="006E669D">
        <w:trPr>
          <w:trHeight w:val="300"/>
          <w:jc w:val="center"/>
        </w:trPr>
        <w:tc>
          <w:tcPr>
            <w:tcW w:w="0" w:type="auto"/>
            <w:tcBorders>
              <w:top w:val="nil"/>
              <w:left w:val="nil"/>
              <w:bottom w:val="nil"/>
              <w:right w:val="nil"/>
            </w:tcBorders>
            <w:shd w:val="clear" w:color="auto" w:fill="auto"/>
            <w:noWrap/>
            <w:vAlign w:val="center"/>
            <w:hideMark/>
          </w:tcPr>
          <w:p w14:paraId="2013A875" w14:textId="77777777" w:rsidR="00E80FF4" w:rsidRPr="00C3017C" w:rsidRDefault="00E80FF4" w:rsidP="00E80FF4">
            <w:pPr>
              <w:spacing w:after="0" w:line="240" w:lineRule="auto"/>
              <w:jc w:val="both"/>
              <w:rPr>
                <w:rFonts w:ascii="Times New Roman" w:eastAsia="宋体" w:hAnsi="Times New Roman" w:cs="Times New Roman"/>
                <w:i/>
                <w:iCs/>
                <w:color w:val="000000"/>
                <w:sz w:val="21"/>
                <w:szCs w:val="21"/>
              </w:rPr>
            </w:pPr>
            <w:r w:rsidRPr="00C3017C">
              <w:rPr>
                <w:rFonts w:ascii="Times New Roman" w:eastAsia="宋体" w:hAnsi="Times New Roman" w:cs="Times New Roman"/>
                <w:i/>
                <w:iCs/>
                <w:color w:val="000000"/>
                <w:sz w:val="21"/>
                <w:szCs w:val="21"/>
              </w:rPr>
              <w:t>lnlaborlnmachane</w:t>
            </w:r>
          </w:p>
        </w:tc>
        <w:tc>
          <w:tcPr>
            <w:tcW w:w="1269" w:type="dxa"/>
            <w:tcBorders>
              <w:top w:val="nil"/>
              <w:left w:val="nil"/>
              <w:bottom w:val="nil"/>
              <w:right w:val="nil"/>
            </w:tcBorders>
            <w:shd w:val="clear" w:color="auto" w:fill="auto"/>
            <w:noWrap/>
            <w:vAlign w:val="center"/>
            <w:hideMark/>
          </w:tcPr>
          <w:p w14:paraId="2D324508" w14:textId="77777777"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w:t>
            </w:r>
          </w:p>
        </w:tc>
        <w:tc>
          <w:tcPr>
            <w:tcW w:w="1417" w:type="dxa"/>
            <w:tcBorders>
              <w:top w:val="nil"/>
              <w:left w:val="nil"/>
              <w:bottom w:val="nil"/>
              <w:right w:val="nil"/>
            </w:tcBorders>
            <w:shd w:val="clear" w:color="auto" w:fill="auto"/>
            <w:noWrap/>
            <w:vAlign w:val="center"/>
            <w:hideMark/>
          </w:tcPr>
          <w:p w14:paraId="7C8F040B" w14:textId="691203A8"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0.001</w:t>
            </w:r>
          </w:p>
        </w:tc>
        <w:tc>
          <w:tcPr>
            <w:tcW w:w="1134" w:type="dxa"/>
            <w:tcBorders>
              <w:top w:val="nil"/>
              <w:left w:val="nil"/>
              <w:bottom w:val="nil"/>
              <w:right w:val="nil"/>
            </w:tcBorders>
            <w:shd w:val="clear" w:color="auto" w:fill="auto"/>
            <w:noWrap/>
            <w:vAlign w:val="center"/>
            <w:hideMark/>
          </w:tcPr>
          <w:p w14:paraId="159B066C" w14:textId="732344E8"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-0.160</w:t>
            </w:r>
          </w:p>
        </w:tc>
        <w:tc>
          <w:tcPr>
            <w:tcW w:w="1135" w:type="dxa"/>
            <w:tcBorders>
              <w:top w:val="nil"/>
              <w:left w:val="nil"/>
              <w:bottom w:val="nil"/>
              <w:right w:val="nil"/>
            </w:tcBorders>
            <w:shd w:val="clear" w:color="auto" w:fill="auto"/>
            <w:noWrap/>
            <w:vAlign w:val="center"/>
            <w:hideMark/>
          </w:tcPr>
          <w:p w14:paraId="77520A6A" w14:textId="2B17624E"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0.872</w:t>
            </w:r>
          </w:p>
        </w:tc>
      </w:tr>
      <w:tr w:rsidR="00E80FF4" w:rsidRPr="00C3017C" w14:paraId="6FCBEB60" w14:textId="77777777" w:rsidTr="006E669D">
        <w:trPr>
          <w:trHeight w:val="300"/>
          <w:jc w:val="center"/>
        </w:trPr>
        <w:tc>
          <w:tcPr>
            <w:tcW w:w="0" w:type="auto"/>
            <w:tcBorders>
              <w:top w:val="nil"/>
              <w:left w:val="nil"/>
              <w:bottom w:val="nil"/>
              <w:right w:val="nil"/>
            </w:tcBorders>
            <w:shd w:val="clear" w:color="auto" w:fill="auto"/>
            <w:noWrap/>
            <w:vAlign w:val="center"/>
            <w:hideMark/>
          </w:tcPr>
          <w:p w14:paraId="72494B1B" w14:textId="77777777" w:rsidR="00E80FF4" w:rsidRPr="00C3017C" w:rsidRDefault="00E80FF4" w:rsidP="00E80FF4">
            <w:pPr>
              <w:spacing w:after="0" w:line="240" w:lineRule="auto"/>
              <w:jc w:val="both"/>
              <w:rPr>
                <w:rFonts w:ascii="Times New Roman" w:eastAsia="宋体" w:hAnsi="Times New Roman" w:cs="Times New Roman"/>
                <w:i/>
                <w:iCs/>
                <w:color w:val="000000"/>
                <w:sz w:val="21"/>
                <w:szCs w:val="21"/>
              </w:rPr>
            </w:pPr>
            <w:r w:rsidRPr="00C3017C">
              <w:rPr>
                <w:rFonts w:ascii="Times New Roman" w:eastAsia="宋体" w:hAnsi="Times New Roman" w:cs="Times New Roman"/>
                <w:i/>
                <w:iCs/>
                <w:color w:val="000000"/>
                <w:sz w:val="21"/>
                <w:szCs w:val="21"/>
              </w:rPr>
              <w:t>lnlaborlnot</w:t>
            </w:r>
          </w:p>
        </w:tc>
        <w:tc>
          <w:tcPr>
            <w:tcW w:w="1269" w:type="dxa"/>
            <w:tcBorders>
              <w:top w:val="nil"/>
              <w:left w:val="nil"/>
              <w:bottom w:val="nil"/>
              <w:right w:val="nil"/>
            </w:tcBorders>
            <w:shd w:val="clear" w:color="auto" w:fill="auto"/>
            <w:noWrap/>
            <w:vAlign w:val="center"/>
            <w:hideMark/>
          </w:tcPr>
          <w:p w14:paraId="00D32DDE" w14:textId="77777777"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-0.016*</w:t>
            </w:r>
          </w:p>
        </w:tc>
        <w:tc>
          <w:tcPr>
            <w:tcW w:w="1417" w:type="dxa"/>
            <w:tcBorders>
              <w:top w:val="nil"/>
              <w:left w:val="nil"/>
              <w:bottom w:val="nil"/>
              <w:right w:val="nil"/>
            </w:tcBorders>
            <w:shd w:val="clear" w:color="auto" w:fill="auto"/>
            <w:noWrap/>
            <w:vAlign w:val="center"/>
            <w:hideMark/>
          </w:tcPr>
          <w:p w14:paraId="40935638" w14:textId="3B232513"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0.008</w:t>
            </w:r>
          </w:p>
        </w:tc>
        <w:tc>
          <w:tcPr>
            <w:tcW w:w="1134" w:type="dxa"/>
            <w:tcBorders>
              <w:top w:val="nil"/>
              <w:left w:val="nil"/>
              <w:bottom w:val="nil"/>
              <w:right w:val="nil"/>
            </w:tcBorders>
            <w:shd w:val="clear" w:color="auto" w:fill="auto"/>
            <w:noWrap/>
            <w:vAlign w:val="center"/>
            <w:hideMark/>
          </w:tcPr>
          <w:p w14:paraId="6F5F8180" w14:textId="4E522278"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-1.880</w:t>
            </w:r>
          </w:p>
        </w:tc>
        <w:tc>
          <w:tcPr>
            <w:tcW w:w="1135" w:type="dxa"/>
            <w:tcBorders>
              <w:top w:val="nil"/>
              <w:left w:val="nil"/>
              <w:bottom w:val="nil"/>
              <w:right w:val="nil"/>
            </w:tcBorders>
            <w:shd w:val="clear" w:color="auto" w:fill="auto"/>
            <w:noWrap/>
            <w:vAlign w:val="center"/>
            <w:hideMark/>
          </w:tcPr>
          <w:p w14:paraId="3DF80B07" w14:textId="400123E5"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0.060</w:t>
            </w:r>
          </w:p>
        </w:tc>
      </w:tr>
      <w:tr w:rsidR="00E80FF4" w:rsidRPr="00C3017C" w14:paraId="0C1027FA" w14:textId="77777777" w:rsidTr="006E669D">
        <w:trPr>
          <w:trHeight w:val="300"/>
          <w:jc w:val="center"/>
        </w:trPr>
        <w:tc>
          <w:tcPr>
            <w:tcW w:w="0" w:type="auto"/>
            <w:tcBorders>
              <w:top w:val="nil"/>
              <w:left w:val="nil"/>
              <w:bottom w:val="nil"/>
              <w:right w:val="nil"/>
            </w:tcBorders>
            <w:shd w:val="clear" w:color="auto" w:fill="auto"/>
            <w:noWrap/>
            <w:vAlign w:val="center"/>
            <w:hideMark/>
          </w:tcPr>
          <w:p w14:paraId="7D11A7ED" w14:textId="77777777" w:rsidR="00E80FF4" w:rsidRPr="00C3017C" w:rsidRDefault="00E80FF4" w:rsidP="00E80FF4">
            <w:pPr>
              <w:spacing w:after="0" w:line="240" w:lineRule="auto"/>
              <w:jc w:val="both"/>
              <w:rPr>
                <w:rFonts w:ascii="Times New Roman" w:eastAsia="宋体" w:hAnsi="Times New Roman" w:cs="Times New Roman"/>
                <w:i/>
                <w:iCs/>
                <w:color w:val="000000"/>
                <w:sz w:val="21"/>
                <w:szCs w:val="21"/>
              </w:rPr>
            </w:pPr>
            <w:r w:rsidRPr="00C3017C">
              <w:rPr>
                <w:rFonts w:ascii="Times New Roman" w:eastAsia="宋体" w:hAnsi="Times New Roman" w:cs="Times New Roman"/>
                <w:i/>
                <w:iCs/>
                <w:color w:val="000000"/>
                <w:sz w:val="21"/>
                <w:szCs w:val="21"/>
              </w:rPr>
              <w:t>lnfertilelnmachane</w:t>
            </w:r>
          </w:p>
        </w:tc>
        <w:tc>
          <w:tcPr>
            <w:tcW w:w="1269" w:type="dxa"/>
            <w:tcBorders>
              <w:top w:val="nil"/>
              <w:left w:val="nil"/>
              <w:bottom w:val="nil"/>
              <w:right w:val="nil"/>
            </w:tcBorders>
            <w:shd w:val="clear" w:color="auto" w:fill="auto"/>
            <w:noWrap/>
            <w:vAlign w:val="center"/>
            <w:hideMark/>
          </w:tcPr>
          <w:p w14:paraId="29641839" w14:textId="77777777"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-0.002</w:t>
            </w:r>
          </w:p>
        </w:tc>
        <w:tc>
          <w:tcPr>
            <w:tcW w:w="1417" w:type="dxa"/>
            <w:tcBorders>
              <w:top w:val="nil"/>
              <w:left w:val="nil"/>
              <w:bottom w:val="nil"/>
              <w:right w:val="nil"/>
            </w:tcBorders>
            <w:shd w:val="clear" w:color="auto" w:fill="auto"/>
            <w:noWrap/>
            <w:vAlign w:val="center"/>
            <w:hideMark/>
          </w:tcPr>
          <w:p w14:paraId="0002168E" w14:textId="06CADAEB"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0.001</w:t>
            </w:r>
          </w:p>
        </w:tc>
        <w:tc>
          <w:tcPr>
            <w:tcW w:w="1134" w:type="dxa"/>
            <w:tcBorders>
              <w:top w:val="nil"/>
              <w:left w:val="nil"/>
              <w:bottom w:val="nil"/>
              <w:right w:val="nil"/>
            </w:tcBorders>
            <w:shd w:val="clear" w:color="auto" w:fill="auto"/>
            <w:noWrap/>
            <w:vAlign w:val="center"/>
            <w:hideMark/>
          </w:tcPr>
          <w:p w14:paraId="6B2802E0" w14:textId="2F3D0ADE"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-1.350</w:t>
            </w:r>
          </w:p>
        </w:tc>
        <w:tc>
          <w:tcPr>
            <w:tcW w:w="1135" w:type="dxa"/>
            <w:tcBorders>
              <w:top w:val="nil"/>
              <w:left w:val="nil"/>
              <w:bottom w:val="nil"/>
              <w:right w:val="nil"/>
            </w:tcBorders>
            <w:shd w:val="clear" w:color="auto" w:fill="auto"/>
            <w:noWrap/>
            <w:vAlign w:val="center"/>
            <w:hideMark/>
          </w:tcPr>
          <w:p w14:paraId="79033B8A" w14:textId="53D6A18B"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0.178</w:t>
            </w:r>
          </w:p>
        </w:tc>
      </w:tr>
      <w:tr w:rsidR="00E80FF4" w:rsidRPr="00C3017C" w14:paraId="33190860" w14:textId="77777777" w:rsidTr="006E669D">
        <w:trPr>
          <w:trHeight w:val="300"/>
          <w:jc w:val="center"/>
        </w:trPr>
        <w:tc>
          <w:tcPr>
            <w:tcW w:w="0" w:type="auto"/>
            <w:tcBorders>
              <w:top w:val="nil"/>
              <w:left w:val="nil"/>
              <w:bottom w:val="nil"/>
              <w:right w:val="nil"/>
            </w:tcBorders>
            <w:shd w:val="clear" w:color="auto" w:fill="auto"/>
            <w:noWrap/>
            <w:vAlign w:val="center"/>
            <w:hideMark/>
          </w:tcPr>
          <w:p w14:paraId="62DA6B9F" w14:textId="77777777" w:rsidR="00E80FF4" w:rsidRPr="00C3017C" w:rsidRDefault="00E80FF4" w:rsidP="00E80FF4">
            <w:pPr>
              <w:spacing w:after="0" w:line="240" w:lineRule="auto"/>
              <w:jc w:val="both"/>
              <w:rPr>
                <w:rFonts w:ascii="Times New Roman" w:eastAsia="宋体" w:hAnsi="Times New Roman" w:cs="Times New Roman"/>
                <w:i/>
                <w:iCs/>
                <w:color w:val="000000"/>
                <w:sz w:val="21"/>
                <w:szCs w:val="21"/>
              </w:rPr>
            </w:pPr>
            <w:r w:rsidRPr="00C3017C">
              <w:rPr>
                <w:rFonts w:ascii="Times New Roman" w:eastAsia="宋体" w:hAnsi="Times New Roman" w:cs="Times New Roman"/>
                <w:i/>
                <w:iCs/>
                <w:color w:val="000000"/>
                <w:sz w:val="21"/>
                <w:szCs w:val="21"/>
              </w:rPr>
              <w:t>lnfertilelnot</w:t>
            </w:r>
          </w:p>
        </w:tc>
        <w:tc>
          <w:tcPr>
            <w:tcW w:w="1269" w:type="dxa"/>
            <w:tcBorders>
              <w:top w:val="nil"/>
              <w:left w:val="nil"/>
              <w:bottom w:val="nil"/>
              <w:right w:val="nil"/>
            </w:tcBorders>
            <w:shd w:val="clear" w:color="auto" w:fill="auto"/>
            <w:noWrap/>
            <w:vAlign w:val="center"/>
            <w:hideMark/>
          </w:tcPr>
          <w:p w14:paraId="705FAFBD" w14:textId="77777777"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-0.044***</w:t>
            </w:r>
          </w:p>
        </w:tc>
        <w:tc>
          <w:tcPr>
            <w:tcW w:w="1417" w:type="dxa"/>
            <w:tcBorders>
              <w:top w:val="nil"/>
              <w:left w:val="nil"/>
              <w:bottom w:val="nil"/>
              <w:right w:val="nil"/>
            </w:tcBorders>
            <w:shd w:val="clear" w:color="auto" w:fill="auto"/>
            <w:noWrap/>
            <w:vAlign w:val="center"/>
            <w:hideMark/>
          </w:tcPr>
          <w:p w14:paraId="21E5E4F7" w14:textId="6C00227E"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0.014</w:t>
            </w:r>
          </w:p>
        </w:tc>
        <w:tc>
          <w:tcPr>
            <w:tcW w:w="1134" w:type="dxa"/>
            <w:tcBorders>
              <w:top w:val="nil"/>
              <w:left w:val="nil"/>
              <w:bottom w:val="nil"/>
              <w:right w:val="nil"/>
            </w:tcBorders>
            <w:shd w:val="clear" w:color="auto" w:fill="auto"/>
            <w:noWrap/>
            <w:vAlign w:val="center"/>
            <w:hideMark/>
          </w:tcPr>
          <w:p w14:paraId="0B8DA296" w14:textId="5C38232C"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-3.220</w:t>
            </w:r>
          </w:p>
        </w:tc>
        <w:tc>
          <w:tcPr>
            <w:tcW w:w="1135" w:type="dxa"/>
            <w:tcBorders>
              <w:top w:val="nil"/>
              <w:left w:val="nil"/>
              <w:bottom w:val="nil"/>
              <w:right w:val="nil"/>
            </w:tcBorders>
            <w:shd w:val="clear" w:color="auto" w:fill="auto"/>
            <w:noWrap/>
            <w:vAlign w:val="center"/>
            <w:hideMark/>
          </w:tcPr>
          <w:p w14:paraId="53A31993" w14:textId="70AA424C"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0.001</w:t>
            </w:r>
          </w:p>
        </w:tc>
      </w:tr>
      <w:tr w:rsidR="00E80FF4" w:rsidRPr="00C3017C" w14:paraId="212919AE" w14:textId="77777777" w:rsidTr="006E669D">
        <w:trPr>
          <w:trHeight w:val="300"/>
          <w:jc w:val="center"/>
        </w:trPr>
        <w:tc>
          <w:tcPr>
            <w:tcW w:w="0" w:type="auto"/>
            <w:tcBorders>
              <w:top w:val="nil"/>
              <w:left w:val="nil"/>
              <w:bottom w:val="nil"/>
              <w:right w:val="nil"/>
            </w:tcBorders>
            <w:shd w:val="clear" w:color="auto" w:fill="auto"/>
            <w:noWrap/>
            <w:vAlign w:val="center"/>
            <w:hideMark/>
          </w:tcPr>
          <w:p w14:paraId="62631AE6" w14:textId="77777777" w:rsidR="00E80FF4" w:rsidRPr="00C3017C" w:rsidRDefault="00E80FF4" w:rsidP="00E80FF4">
            <w:pPr>
              <w:spacing w:after="0" w:line="240" w:lineRule="auto"/>
              <w:jc w:val="both"/>
              <w:rPr>
                <w:rFonts w:ascii="Times New Roman" w:eastAsia="宋体" w:hAnsi="Times New Roman" w:cs="Times New Roman"/>
                <w:i/>
                <w:iCs/>
                <w:color w:val="000000"/>
                <w:sz w:val="21"/>
                <w:szCs w:val="21"/>
              </w:rPr>
            </w:pPr>
            <w:r w:rsidRPr="00C3017C">
              <w:rPr>
                <w:rFonts w:ascii="Times New Roman" w:eastAsia="宋体" w:hAnsi="Times New Roman" w:cs="Times New Roman"/>
                <w:i/>
                <w:iCs/>
                <w:color w:val="000000"/>
                <w:sz w:val="21"/>
                <w:szCs w:val="21"/>
              </w:rPr>
              <w:t>lnmachanelnot</w:t>
            </w:r>
          </w:p>
        </w:tc>
        <w:tc>
          <w:tcPr>
            <w:tcW w:w="1269" w:type="dxa"/>
            <w:tcBorders>
              <w:top w:val="nil"/>
              <w:left w:val="nil"/>
              <w:bottom w:val="nil"/>
              <w:right w:val="nil"/>
            </w:tcBorders>
            <w:shd w:val="clear" w:color="auto" w:fill="auto"/>
            <w:noWrap/>
            <w:vAlign w:val="center"/>
            <w:hideMark/>
          </w:tcPr>
          <w:p w14:paraId="0F0BC319" w14:textId="77777777"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-0.002</w:t>
            </w:r>
          </w:p>
        </w:tc>
        <w:tc>
          <w:tcPr>
            <w:tcW w:w="1417" w:type="dxa"/>
            <w:tcBorders>
              <w:top w:val="nil"/>
              <w:left w:val="nil"/>
              <w:bottom w:val="nil"/>
              <w:right w:val="nil"/>
            </w:tcBorders>
            <w:shd w:val="clear" w:color="auto" w:fill="auto"/>
            <w:noWrap/>
            <w:vAlign w:val="center"/>
            <w:hideMark/>
          </w:tcPr>
          <w:p w14:paraId="51484BE1" w14:textId="4EBE4C5A"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0.002</w:t>
            </w:r>
          </w:p>
        </w:tc>
        <w:tc>
          <w:tcPr>
            <w:tcW w:w="1134" w:type="dxa"/>
            <w:tcBorders>
              <w:top w:val="nil"/>
              <w:left w:val="nil"/>
              <w:bottom w:val="nil"/>
              <w:right w:val="nil"/>
            </w:tcBorders>
            <w:shd w:val="clear" w:color="auto" w:fill="auto"/>
            <w:noWrap/>
            <w:vAlign w:val="center"/>
            <w:hideMark/>
          </w:tcPr>
          <w:p w14:paraId="5D93E09C" w14:textId="75840484"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-1.040</w:t>
            </w:r>
          </w:p>
        </w:tc>
        <w:tc>
          <w:tcPr>
            <w:tcW w:w="1135" w:type="dxa"/>
            <w:tcBorders>
              <w:top w:val="nil"/>
              <w:left w:val="nil"/>
              <w:bottom w:val="nil"/>
              <w:right w:val="nil"/>
            </w:tcBorders>
            <w:shd w:val="clear" w:color="auto" w:fill="auto"/>
            <w:noWrap/>
            <w:vAlign w:val="center"/>
            <w:hideMark/>
          </w:tcPr>
          <w:p w14:paraId="0D1CB3C4" w14:textId="64AE2467"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0.299</w:t>
            </w:r>
          </w:p>
        </w:tc>
      </w:tr>
      <w:tr w:rsidR="00E80FF4" w:rsidRPr="00C3017C" w14:paraId="4D19EA3D" w14:textId="77777777" w:rsidTr="006E669D">
        <w:trPr>
          <w:trHeight w:val="300"/>
          <w:jc w:val="center"/>
        </w:trPr>
        <w:tc>
          <w:tcPr>
            <w:tcW w:w="0" w:type="auto"/>
            <w:tcBorders>
              <w:top w:val="nil"/>
              <w:left w:val="nil"/>
              <w:bottom w:val="nil"/>
              <w:right w:val="nil"/>
            </w:tcBorders>
            <w:shd w:val="clear" w:color="auto" w:fill="auto"/>
            <w:noWrap/>
            <w:vAlign w:val="center"/>
            <w:hideMark/>
          </w:tcPr>
          <w:p w14:paraId="40CAF9E2" w14:textId="77777777" w:rsidR="00E80FF4" w:rsidRPr="00C3017C" w:rsidRDefault="00E80FF4" w:rsidP="00E80FF4">
            <w:pPr>
              <w:spacing w:after="0" w:line="240" w:lineRule="auto"/>
              <w:jc w:val="both"/>
              <w:rPr>
                <w:rFonts w:ascii="Times New Roman" w:eastAsia="宋体" w:hAnsi="Times New Roman" w:cs="Times New Roman"/>
                <w:i/>
                <w:iCs/>
                <w:color w:val="000000"/>
                <w:sz w:val="21"/>
                <w:szCs w:val="21"/>
              </w:rPr>
            </w:pPr>
            <w:r w:rsidRPr="00C3017C">
              <w:rPr>
                <w:rFonts w:ascii="Times New Roman" w:eastAsia="宋体" w:hAnsi="Times New Roman" w:cs="Times New Roman"/>
                <w:i/>
                <w:iCs/>
                <w:color w:val="000000"/>
                <w:sz w:val="21"/>
                <w:szCs w:val="21"/>
              </w:rPr>
              <w:t>sex</w:t>
            </w:r>
          </w:p>
        </w:tc>
        <w:tc>
          <w:tcPr>
            <w:tcW w:w="1269" w:type="dxa"/>
            <w:tcBorders>
              <w:top w:val="nil"/>
              <w:left w:val="nil"/>
              <w:bottom w:val="nil"/>
              <w:right w:val="nil"/>
            </w:tcBorders>
            <w:shd w:val="clear" w:color="auto" w:fill="auto"/>
            <w:noWrap/>
            <w:vAlign w:val="center"/>
            <w:hideMark/>
          </w:tcPr>
          <w:p w14:paraId="45E12C7E" w14:textId="77777777"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-0.004</w:t>
            </w:r>
          </w:p>
        </w:tc>
        <w:tc>
          <w:tcPr>
            <w:tcW w:w="1417" w:type="dxa"/>
            <w:tcBorders>
              <w:top w:val="nil"/>
              <w:left w:val="nil"/>
              <w:bottom w:val="nil"/>
              <w:right w:val="nil"/>
            </w:tcBorders>
            <w:shd w:val="clear" w:color="auto" w:fill="auto"/>
            <w:noWrap/>
            <w:vAlign w:val="center"/>
            <w:hideMark/>
          </w:tcPr>
          <w:p w14:paraId="6A74ABFF" w14:textId="07B7655A"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0.009</w:t>
            </w:r>
          </w:p>
        </w:tc>
        <w:tc>
          <w:tcPr>
            <w:tcW w:w="1134" w:type="dxa"/>
            <w:tcBorders>
              <w:top w:val="nil"/>
              <w:left w:val="nil"/>
              <w:bottom w:val="nil"/>
              <w:right w:val="nil"/>
            </w:tcBorders>
            <w:shd w:val="clear" w:color="auto" w:fill="auto"/>
            <w:noWrap/>
            <w:vAlign w:val="center"/>
            <w:hideMark/>
          </w:tcPr>
          <w:p w14:paraId="18F747C1" w14:textId="21B7F0AF"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-0.390</w:t>
            </w:r>
          </w:p>
        </w:tc>
        <w:tc>
          <w:tcPr>
            <w:tcW w:w="1135" w:type="dxa"/>
            <w:tcBorders>
              <w:top w:val="nil"/>
              <w:left w:val="nil"/>
              <w:bottom w:val="nil"/>
              <w:right w:val="nil"/>
            </w:tcBorders>
            <w:shd w:val="clear" w:color="auto" w:fill="auto"/>
            <w:noWrap/>
            <w:vAlign w:val="center"/>
            <w:hideMark/>
          </w:tcPr>
          <w:p w14:paraId="61888317" w14:textId="28992BE3"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0.699</w:t>
            </w:r>
          </w:p>
        </w:tc>
      </w:tr>
      <w:tr w:rsidR="00E80FF4" w:rsidRPr="00C3017C" w14:paraId="401E20BE" w14:textId="77777777" w:rsidTr="006E669D">
        <w:trPr>
          <w:trHeight w:val="300"/>
          <w:jc w:val="center"/>
        </w:trPr>
        <w:tc>
          <w:tcPr>
            <w:tcW w:w="0" w:type="auto"/>
            <w:tcBorders>
              <w:top w:val="nil"/>
              <w:left w:val="nil"/>
              <w:bottom w:val="nil"/>
              <w:right w:val="nil"/>
            </w:tcBorders>
            <w:shd w:val="clear" w:color="auto" w:fill="auto"/>
            <w:noWrap/>
            <w:vAlign w:val="center"/>
            <w:hideMark/>
          </w:tcPr>
          <w:p w14:paraId="763BFAAD" w14:textId="77777777" w:rsidR="00E80FF4" w:rsidRPr="00C3017C" w:rsidRDefault="00E80FF4" w:rsidP="00E80FF4">
            <w:pPr>
              <w:spacing w:after="0" w:line="240" w:lineRule="auto"/>
              <w:jc w:val="both"/>
              <w:rPr>
                <w:rFonts w:ascii="Times New Roman" w:eastAsia="宋体" w:hAnsi="Times New Roman" w:cs="Times New Roman"/>
                <w:i/>
                <w:iCs/>
                <w:color w:val="000000"/>
                <w:sz w:val="21"/>
                <w:szCs w:val="21"/>
              </w:rPr>
            </w:pPr>
            <w:r w:rsidRPr="00C3017C">
              <w:rPr>
                <w:rFonts w:ascii="Times New Roman" w:eastAsia="宋体" w:hAnsi="Times New Roman" w:cs="Times New Roman"/>
                <w:i/>
                <w:iCs/>
                <w:color w:val="000000"/>
                <w:sz w:val="21"/>
                <w:szCs w:val="21"/>
              </w:rPr>
              <w:t>age</w:t>
            </w:r>
          </w:p>
        </w:tc>
        <w:tc>
          <w:tcPr>
            <w:tcW w:w="1269" w:type="dxa"/>
            <w:tcBorders>
              <w:top w:val="nil"/>
              <w:left w:val="nil"/>
              <w:bottom w:val="nil"/>
              <w:right w:val="nil"/>
            </w:tcBorders>
            <w:shd w:val="clear" w:color="auto" w:fill="auto"/>
            <w:noWrap/>
            <w:vAlign w:val="center"/>
            <w:hideMark/>
          </w:tcPr>
          <w:p w14:paraId="760CBADA" w14:textId="77777777"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0.001***</w:t>
            </w:r>
          </w:p>
        </w:tc>
        <w:tc>
          <w:tcPr>
            <w:tcW w:w="1417" w:type="dxa"/>
            <w:tcBorders>
              <w:top w:val="nil"/>
              <w:left w:val="nil"/>
              <w:bottom w:val="nil"/>
              <w:right w:val="nil"/>
            </w:tcBorders>
            <w:shd w:val="clear" w:color="auto" w:fill="auto"/>
            <w:noWrap/>
            <w:vAlign w:val="center"/>
            <w:hideMark/>
          </w:tcPr>
          <w:p w14:paraId="61692EB6" w14:textId="173573CA"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0.000</w:t>
            </w:r>
          </w:p>
        </w:tc>
        <w:tc>
          <w:tcPr>
            <w:tcW w:w="1134" w:type="dxa"/>
            <w:tcBorders>
              <w:top w:val="nil"/>
              <w:left w:val="nil"/>
              <w:bottom w:val="nil"/>
              <w:right w:val="nil"/>
            </w:tcBorders>
            <w:shd w:val="clear" w:color="auto" w:fill="auto"/>
            <w:noWrap/>
            <w:vAlign w:val="center"/>
            <w:hideMark/>
          </w:tcPr>
          <w:p w14:paraId="1B31DD27" w14:textId="78A7DB6E"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2.620</w:t>
            </w:r>
          </w:p>
        </w:tc>
        <w:tc>
          <w:tcPr>
            <w:tcW w:w="1135" w:type="dxa"/>
            <w:tcBorders>
              <w:top w:val="nil"/>
              <w:left w:val="nil"/>
              <w:bottom w:val="nil"/>
              <w:right w:val="nil"/>
            </w:tcBorders>
            <w:shd w:val="clear" w:color="auto" w:fill="auto"/>
            <w:noWrap/>
            <w:vAlign w:val="center"/>
            <w:hideMark/>
          </w:tcPr>
          <w:p w14:paraId="62FDDD42" w14:textId="5A99FD00"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0.009</w:t>
            </w:r>
          </w:p>
        </w:tc>
      </w:tr>
      <w:tr w:rsidR="00E80FF4" w:rsidRPr="00C3017C" w14:paraId="44EF17F8" w14:textId="77777777" w:rsidTr="006E669D">
        <w:trPr>
          <w:trHeight w:val="300"/>
          <w:jc w:val="center"/>
        </w:trPr>
        <w:tc>
          <w:tcPr>
            <w:tcW w:w="0" w:type="auto"/>
            <w:tcBorders>
              <w:top w:val="nil"/>
              <w:left w:val="nil"/>
              <w:bottom w:val="nil"/>
              <w:right w:val="nil"/>
            </w:tcBorders>
            <w:shd w:val="clear" w:color="auto" w:fill="auto"/>
            <w:noWrap/>
            <w:vAlign w:val="center"/>
            <w:hideMark/>
          </w:tcPr>
          <w:p w14:paraId="5EDAE4D9" w14:textId="77777777" w:rsidR="00E80FF4" w:rsidRPr="00C3017C" w:rsidRDefault="00E80FF4" w:rsidP="00E80FF4">
            <w:pPr>
              <w:spacing w:after="0" w:line="240" w:lineRule="auto"/>
              <w:jc w:val="both"/>
              <w:rPr>
                <w:rFonts w:ascii="Times New Roman" w:eastAsia="宋体" w:hAnsi="Times New Roman" w:cs="Times New Roman"/>
                <w:i/>
                <w:iCs/>
                <w:color w:val="000000"/>
                <w:sz w:val="21"/>
                <w:szCs w:val="21"/>
              </w:rPr>
            </w:pPr>
            <w:r w:rsidRPr="00C3017C">
              <w:rPr>
                <w:rFonts w:ascii="Times New Roman" w:eastAsia="宋体" w:hAnsi="Times New Roman" w:cs="Times New Roman"/>
                <w:i/>
                <w:iCs/>
                <w:color w:val="000000"/>
                <w:sz w:val="21"/>
                <w:szCs w:val="21"/>
              </w:rPr>
              <w:t>educ</w:t>
            </w:r>
          </w:p>
        </w:tc>
        <w:tc>
          <w:tcPr>
            <w:tcW w:w="1269" w:type="dxa"/>
            <w:tcBorders>
              <w:top w:val="nil"/>
              <w:left w:val="nil"/>
              <w:bottom w:val="nil"/>
              <w:right w:val="nil"/>
            </w:tcBorders>
            <w:shd w:val="clear" w:color="auto" w:fill="auto"/>
            <w:noWrap/>
            <w:vAlign w:val="center"/>
            <w:hideMark/>
          </w:tcPr>
          <w:p w14:paraId="0E8A5225" w14:textId="77777777"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0.003**</w:t>
            </w:r>
          </w:p>
        </w:tc>
        <w:tc>
          <w:tcPr>
            <w:tcW w:w="1417" w:type="dxa"/>
            <w:tcBorders>
              <w:top w:val="nil"/>
              <w:left w:val="nil"/>
              <w:bottom w:val="nil"/>
              <w:right w:val="nil"/>
            </w:tcBorders>
            <w:shd w:val="clear" w:color="auto" w:fill="auto"/>
            <w:noWrap/>
            <w:vAlign w:val="center"/>
            <w:hideMark/>
          </w:tcPr>
          <w:p w14:paraId="6B7E0BD6" w14:textId="608BD485"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0.001</w:t>
            </w:r>
          </w:p>
        </w:tc>
        <w:tc>
          <w:tcPr>
            <w:tcW w:w="1134" w:type="dxa"/>
            <w:tcBorders>
              <w:top w:val="nil"/>
              <w:left w:val="nil"/>
              <w:bottom w:val="nil"/>
              <w:right w:val="nil"/>
            </w:tcBorders>
            <w:shd w:val="clear" w:color="auto" w:fill="auto"/>
            <w:noWrap/>
            <w:vAlign w:val="center"/>
            <w:hideMark/>
          </w:tcPr>
          <w:p w14:paraId="5D990BFF" w14:textId="6F64E541"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1.980</w:t>
            </w:r>
          </w:p>
        </w:tc>
        <w:tc>
          <w:tcPr>
            <w:tcW w:w="1135" w:type="dxa"/>
            <w:tcBorders>
              <w:top w:val="nil"/>
              <w:left w:val="nil"/>
              <w:bottom w:val="nil"/>
              <w:right w:val="nil"/>
            </w:tcBorders>
            <w:shd w:val="clear" w:color="auto" w:fill="auto"/>
            <w:noWrap/>
            <w:vAlign w:val="center"/>
            <w:hideMark/>
          </w:tcPr>
          <w:p w14:paraId="536E2E32" w14:textId="0CBBE0E2"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0.048</w:t>
            </w:r>
          </w:p>
        </w:tc>
      </w:tr>
      <w:tr w:rsidR="00E80FF4" w:rsidRPr="00C3017C" w14:paraId="26D90AE3" w14:textId="77777777" w:rsidTr="006E669D">
        <w:trPr>
          <w:trHeight w:val="300"/>
          <w:jc w:val="center"/>
        </w:trPr>
        <w:tc>
          <w:tcPr>
            <w:tcW w:w="0" w:type="auto"/>
            <w:tcBorders>
              <w:top w:val="nil"/>
              <w:left w:val="nil"/>
              <w:bottom w:val="nil"/>
              <w:right w:val="nil"/>
            </w:tcBorders>
            <w:shd w:val="clear" w:color="auto" w:fill="auto"/>
            <w:noWrap/>
            <w:vAlign w:val="center"/>
            <w:hideMark/>
          </w:tcPr>
          <w:p w14:paraId="23775CD6" w14:textId="77777777" w:rsidR="00E80FF4" w:rsidRPr="00C3017C" w:rsidRDefault="00E80FF4" w:rsidP="00E80FF4">
            <w:pPr>
              <w:spacing w:after="0" w:line="240" w:lineRule="auto"/>
              <w:jc w:val="both"/>
              <w:rPr>
                <w:rFonts w:ascii="Times New Roman" w:eastAsia="宋体" w:hAnsi="Times New Roman" w:cs="Times New Roman"/>
                <w:i/>
                <w:iCs/>
                <w:color w:val="000000"/>
                <w:sz w:val="21"/>
                <w:szCs w:val="21"/>
              </w:rPr>
            </w:pPr>
            <w:r w:rsidRPr="00C3017C">
              <w:rPr>
                <w:rFonts w:ascii="Times New Roman" w:eastAsia="宋体" w:hAnsi="Times New Roman" w:cs="Times New Roman"/>
                <w:i/>
                <w:iCs/>
                <w:color w:val="000000"/>
                <w:sz w:val="21"/>
                <w:szCs w:val="21"/>
              </w:rPr>
              <w:t>train</w:t>
            </w:r>
          </w:p>
        </w:tc>
        <w:tc>
          <w:tcPr>
            <w:tcW w:w="1269" w:type="dxa"/>
            <w:tcBorders>
              <w:top w:val="nil"/>
              <w:left w:val="nil"/>
              <w:bottom w:val="nil"/>
              <w:right w:val="nil"/>
            </w:tcBorders>
            <w:shd w:val="clear" w:color="auto" w:fill="auto"/>
            <w:noWrap/>
            <w:vAlign w:val="center"/>
            <w:hideMark/>
          </w:tcPr>
          <w:p w14:paraId="35314C1E" w14:textId="77777777"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-0.014*</w:t>
            </w:r>
          </w:p>
        </w:tc>
        <w:tc>
          <w:tcPr>
            <w:tcW w:w="1417" w:type="dxa"/>
            <w:tcBorders>
              <w:top w:val="nil"/>
              <w:left w:val="nil"/>
              <w:bottom w:val="nil"/>
              <w:right w:val="nil"/>
            </w:tcBorders>
            <w:shd w:val="clear" w:color="auto" w:fill="auto"/>
            <w:noWrap/>
            <w:vAlign w:val="center"/>
            <w:hideMark/>
          </w:tcPr>
          <w:p w14:paraId="3F41F497" w14:textId="1EAEF1BB"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0.008</w:t>
            </w:r>
          </w:p>
        </w:tc>
        <w:tc>
          <w:tcPr>
            <w:tcW w:w="1134" w:type="dxa"/>
            <w:tcBorders>
              <w:top w:val="nil"/>
              <w:left w:val="nil"/>
              <w:bottom w:val="nil"/>
              <w:right w:val="nil"/>
            </w:tcBorders>
            <w:shd w:val="clear" w:color="auto" w:fill="auto"/>
            <w:noWrap/>
            <w:vAlign w:val="center"/>
            <w:hideMark/>
          </w:tcPr>
          <w:p w14:paraId="60510897" w14:textId="387C4C2E"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-1.760</w:t>
            </w:r>
          </w:p>
        </w:tc>
        <w:tc>
          <w:tcPr>
            <w:tcW w:w="1135" w:type="dxa"/>
            <w:tcBorders>
              <w:top w:val="nil"/>
              <w:left w:val="nil"/>
              <w:bottom w:val="nil"/>
              <w:right w:val="nil"/>
            </w:tcBorders>
            <w:shd w:val="clear" w:color="auto" w:fill="auto"/>
            <w:noWrap/>
            <w:vAlign w:val="center"/>
            <w:hideMark/>
          </w:tcPr>
          <w:p w14:paraId="1FC36A7D" w14:textId="138351DC"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0.078</w:t>
            </w:r>
          </w:p>
        </w:tc>
      </w:tr>
      <w:tr w:rsidR="00E80FF4" w:rsidRPr="00C3017C" w14:paraId="19CA7416" w14:textId="77777777" w:rsidTr="006E669D">
        <w:trPr>
          <w:trHeight w:val="300"/>
          <w:jc w:val="center"/>
        </w:trPr>
        <w:tc>
          <w:tcPr>
            <w:tcW w:w="0" w:type="auto"/>
            <w:tcBorders>
              <w:top w:val="nil"/>
              <w:left w:val="nil"/>
              <w:bottom w:val="nil"/>
              <w:right w:val="nil"/>
            </w:tcBorders>
            <w:shd w:val="clear" w:color="auto" w:fill="auto"/>
            <w:noWrap/>
            <w:vAlign w:val="center"/>
            <w:hideMark/>
          </w:tcPr>
          <w:p w14:paraId="6F837942" w14:textId="77777777" w:rsidR="00E80FF4" w:rsidRPr="00C3017C" w:rsidRDefault="00E80FF4" w:rsidP="00E80FF4">
            <w:pPr>
              <w:spacing w:after="0" w:line="240" w:lineRule="auto"/>
              <w:jc w:val="both"/>
              <w:rPr>
                <w:rFonts w:ascii="Times New Roman" w:eastAsia="宋体" w:hAnsi="Times New Roman" w:cs="Times New Roman"/>
                <w:i/>
                <w:iCs/>
                <w:color w:val="000000"/>
                <w:sz w:val="21"/>
                <w:szCs w:val="21"/>
              </w:rPr>
            </w:pPr>
            <w:r w:rsidRPr="00C3017C">
              <w:rPr>
                <w:rFonts w:ascii="Times New Roman" w:eastAsia="宋体" w:hAnsi="Times New Roman" w:cs="Times New Roman"/>
                <w:i/>
                <w:iCs/>
                <w:color w:val="000000"/>
                <w:sz w:val="21"/>
                <w:szCs w:val="21"/>
              </w:rPr>
              <w:t>health</w:t>
            </w:r>
          </w:p>
        </w:tc>
        <w:tc>
          <w:tcPr>
            <w:tcW w:w="1269" w:type="dxa"/>
            <w:tcBorders>
              <w:top w:val="nil"/>
              <w:left w:val="nil"/>
              <w:bottom w:val="nil"/>
              <w:right w:val="nil"/>
            </w:tcBorders>
            <w:shd w:val="clear" w:color="auto" w:fill="auto"/>
            <w:noWrap/>
            <w:vAlign w:val="center"/>
            <w:hideMark/>
          </w:tcPr>
          <w:p w14:paraId="21CFCE2B" w14:textId="77777777"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0.023***</w:t>
            </w:r>
          </w:p>
        </w:tc>
        <w:tc>
          <w:tcPr>
            <w:tcW w:w="1417" w:type="dxa"/>
            <w:tcBorders>
              <w:top w:val="nil"/>
              <w:left w:val="nil"/>
              <w:bottom w:val="nil"/>
              <w:right w:val="nil"/>
            </w:tcBorders>
            <w:shd w:val="clear" w:color="auto" w:fill="auto"/>
            <w:noWrap/>
            <w:vAlign w:val="center"/>
            <w:hideMark/>
          </w:tcPr>
          <w:p w14:paraId="3C24FE65" w14:textId="2FE833E6"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0.005</w:t>
            </w:r>
          </w:p>
        </w:tc>
        <w:tc>
          <w:tcPr>
            <w:tcW w:w="1134" w:type="dxa"/>
            <w:tcBorders>
              <w:top w:val="nil"/>
              <w:left w:val="nil"/>
              <w:bottom w:val="nil"/>
              <w:right w:val="nil"/>
            </w:tcBorders>
            <w:shd w:val="clear" w:color="auto" w:fill="auto"/>
            <w:noWrap/>
            <w:vAlign w:val="center"/>
            <w:hideMark/>
          </w:tcPr>
          <w:p w14:paraId="72403A10" w14:textId="7A1BC343"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5.050</w:t>
            </w:r>
          </w:p>
        </w:tc>
        <w:tc>
          <w:tcPr>
            <w:tcW w:w="1135" w:type="dxa"/>
            <w:tcBorders>
              <w:top w:val="nil"/>
              <w:left w:val="nil"/>
              <w:bottom w:val="nil"/>
              <w:right w:val="nil"/>
            </w:tcBorders>
            <w:shd w:val="clear" w:color="auto" w:fill="auto"/>
            <w:noWrap/>
            <w:vAlign w:val="center"/>
            <w:hideMark/>
          </w:tcPr>
          <w:p w14:paraId="25005BB2" w14:textId="161ED0D6"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0.000</w:t>
            </w:r>
          </w:p>
        </w:tc>
      </w:tr>
      <w:tr w:rsidR="00E80FF4" w:rsidRPr="00C3017C" w14:paraId="53F2ACF4" w14:textId="77777777" w:rsidTr="006E669D">
        <w:trPr>
          <w:trHeight w:val="300"/>
          <w:jc w:val="center"/>
        </w:trPr>
        <w:tc>
          <w:tcPr>
            <w:tcW w:w="0" w:type="auto"/>
            <w:tcBorders>
              <w:top w:val="nil"/>
              <w:left w:val="nil"/>
              <w:bottom w:val="nil"/>
              <w:right w:val="nil"/>
            </w:tcBorders>
            <w:shd w:val="clear" w:color="auto" w:fill="auto"/>
            <w:noWrap/>
            <w:vAlign w:val="center"/>
            <w:hideMark/>
          </w:tcPr>
          <w:p w14:paraId="06D44138" w14:textId="77777777" w:rsidR="00E80FF4" w:rsidRPr="00C3017C" w:rsidRDefault="00E80FF4" w:rsidP="00E80FF4">
            <w:pPr>
              <w:spacing w:after="0" w:line="240" w:lineRule="auto"/>
              <w:jc w:val="both"/>
              <w:rPr>
                <w:rFonts w:ascii="Times New Roman" w:eastAsia="宋体" w:hAnsi="Times New Roman" w:cs="Times New Roman"/>
                <w:i/>
                <w:iCs/>
                <w:color w:val="000000"/>
                <w:sz w:val="21"/>
                <w:szCs w:val="21"/>
              </w:rPr>
            </w:pPr>
            <w:r w:rsidRPr="00C3017C">
              <w:rPr>
                <w:rFonts w:ascii="Times New Roman" w:eastAsia="宋体" w:hAnsi="Times New Roman" w:cs="Times New Roman"/>
                <w:i/>
                <w:iCs/>
                <w:color w:val="000000"/>
                <w:sz w:val="21"/>
                <w:szCs w:val="21"/>
              </w:rPr>
              <w:t>status</w:t>
            </w:r>
          </w:p>
        </w:tc>
        <w:tc>
          <w:tcPr>
            <w:tcW w:w="1269" w:type="dxa"/>
            <w:tcBorders>
              <w:top w:val="nil"/>
              <w:left w:val="nil"/>
              <w:bottom w:val="nil"/>
              <w:right w:val="nil"/>
            </w:tcBorders>
            <w:shd w:val="clear" w:color="auto" w:fill="auto"/>
            <w:noWrap/>
            <w:vAlign w:val="center"/>
            <w:hideMark/>
          </w:tcPr>
          <w:p w14:paraId="17D6B0ED" w14:textId="77777777"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0.001</w:t>
            </w:r>
          </w:p>
        </w:tc>
        <w:tc>
          <w:tcPr>
            <w:tcW w:w="1417" w:type="dxa"/>
            <w:tcBorders>
              <w:top w:val="nil"/>
              <w:left w:val="nil"/>
              <w:bottom w:val="nil"/>
              <w:right w:val="nil"/>
            </w:tcBorders>
            <w:shd w:val="clear" w:color="auto" w:fill="auto"/>
            <w:noWrap/>
            <w:vAlign w:val="center"/>
            <w:hideMark/>
          </w:tcPr>
          <w:p w14:paraId="224E34B0" w14:textId="373E6002"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0.006</w:t>
            </w:r>
          </w:p>
        </w:tc>
        <w:tc>
          <w:tcPr>
            <w:tcW w:w="1134" w:type="dxa"/>
            <w:tcBorders>
              <w:top w:val="nil"/>
              <w:left w:val="nil"/>
              <w:bottom w:val="nil"/>
              <w:right w:val="nil"/>
            </w:tcBorders>
            <w:shd w:val="clear" w:color="auto" w:fill="auto"/>
            <w:noWrap/>
            <w:vAlign w:val="center"/>
            <w:hideMark/>
          </w:tcPr>
          <w:p w14:paraId="2D480D72" w14:textId="6EF60464"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0.110</w:t>
            </w:r>
          </w:p>
        </w:tc>
        <w:tc>
          <w:tcPr>
            <w:tcW w:w="1135" w:type="dxa"/>
            <w:tcBorders>
              <w:top w:val="nil"/>
              <w:left w:val="nil"/>
              <w:bottom w:val="nil"/>
              <w:right w:val="nil"/>
            </w:tcBorders>
            <w:shd w:val="clear" w:color="auto" w:fill="auto"/>
            <w:noWrap/>
            <w:vAlign w:val="center"/>
            <w:hideMark/>
          </w:tcPr>
          <w:p w14:paraId="40388928" w14:textId="6F135E18"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0.914</w:t>
            </w:r>
          </w:p>
        </w:tc>
      </w:tr>
      <w:tr w:rsidR="00E80FF4" w:rsidRPr="00C3017C" w14:paraId="7598B6CC" w14:textId="77777777" w:rsidTr="006E669D">
        <w:trPr>
          <w:trHeight w:val="300"/>
          <w:jc w:val="center"/>
        </w:trPr>
        <w:tc>
          <w:tcPr>
            <w:tcW w:w="0" w:type="auto"/>
            <w:tcBorders>
              <w:top w:val="nil"/>
              <w:left w:val="nil"/>
              <w:bottom w:val="nil"/>
              <w:right w:val="nil"/>
            </w:tcBorders>
            <w:shd w:val="clear" w:color="auto" w:fill="auto"/>
            <w:noWrap/>
            <w:vAlign w:val="center"/>
            <w:hideMark/>
          </w:tcPr>
          <w:p w14:paraId="1FE1FC49" w14:textId="77777777" w:rsidR="00E80FF4" w:rsidRPr="00C3017C" w:rsidRDefault="00E80FF4" w:rsidP="00E80FF4">
            <w:pPr>
              <w:spacing w:after="0" w:line="240" w:lineRule="auto"/>
              <w:jc w:val="both"/>
              <w:rPr>
                <w:rFonts w:ascii="Times New Roman" w:eastAsia="宋体" w:hAnsi="Times New Roman" w:cs="Times New Roman"/>
                <w:i/>
                <w:iCs/>
                <w:color w:val="000000"/>
                <w:sz w:val="21"/>
                <w:szCs w:val="21"/>
              </w:rPr>
            </w:pPr>
            <w:r w:rsidRPr="00C3017C">
              <w:rPr>
                <w:rFonts w:ascii="Times New Roman" w:eastAsia="宋体" w:hAnsi="Times New Roman" w:cs="Times New Roman"/>
                <w:i/>
                <w:iCs/>
                <w:color w:val="000000"/>
                <w:sz w:val="21"/>
                <w:szCs w:val="21"/>
              </w:rPr>
              <w:t>fstruct</w:t>
            </w:r>
          </w:p>
        </w:tc>
        <w:tc>
          <w:tcPr>
            <w:tcW w:w="1269" w:type="dxa"/>
            <w:tcBorders>
              <w:top w:val="nil"/>
              <w:left w:val="nil"/>
              <w:bottom w:val="nil"/>
              <w:right w:val="nil"/>
            </w:tcBorders>
            <w:shd w:val="clear" w:color="auto" w:fill="auto"/>
            <w:noWrap/>
            <w:vAlign w:val="center"/>
            <w:hideMark/>
          </w:tcPr>
          <w:p w14:paraId="3B9848B9" w14:textId="77777777"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-0.012**</w:t>
            </w:r>
          </w:p>
        </w:tc>
        <w:tc>
          <w:tcPr>
            <w:tcW w:w="1417" w:type="dxa"/>
            <w:tcBorders>
              <w:top w:val="nil"/>
              <w:left w:val="nil"/>
              <w:bottom w:val="nil"/>
              <w:right w:val="nil"/>
            </w:tcBorders>
            <w:shd w:val="clear" w:color="auto" w:fill="auto"/>
            <w:noWrap/>
            <w:vAlign w:val="center"/>
            <w:hideMark/>
          </w:tcPr>
          <w:p w14:paraId="5C2AB0A1" w14:textId="550DC2F7"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0.005</w:t>
            </w:r>
          </w:p>
        </w:tc>
        <w:tc>
          <w:tcPr>
            <w:tcW w:w="1134" w:type="dxa"/>
            <w:tcBorders>
              <w:top w:val="nil"/>
              <w:left w:val="nil"/>
              <w:bottom w:val="nil"/>
              <w:right w:val="nil"/>
            </w:tcBorders>
            <w:shd w:val="clear" w:color="auto" w:fill="auto"/>
            <w:noWrap/>
            <w:vAlign w:val="center"/>
            <w:hideMark/>
          </w:tcPr>
          <w:p w14:paraId="6CC6FF01" w14:textId="0BFD6E80"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-2.170</w:t>
            </w:r>
          </w:p>
        </w:tc>
        <w:tc>
          <w:tcPr>
            <w:tcW w:w="1135" w:type="dxa"/>
            <w:tcBorders>
              <w:top w:val="nil"/>
              <w:left w:val="nil"/>
              <w:bottom w:val="nil"/>
              <w:right w:val="nil"/>
            </w:tcBorders>
            <w:shd w:val="clear" w:color="auto" w:fill="auto"/>
            <w:noWrap/>
            <w:vAlign w:val="center"/>
            <w:hideMark/>
          </w:tcPr>
          <w:p w14:paraId="2931C67F" w14:textId="1484E624"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0.030</w:t>
            </w:r>
          </w:p>
        </w:tc>
      </w:tr>
      <w:tr w:rsidR="00E80FF4" w:rsidRPr="00C3017C" w14:paraId="1AEE42B5" w14:textId="77777777" w:rsidTr="006E669D">
        <w:trPr>
          <w:trHeight w:val="300"/>
          <w:jc w:val="center"/>
        </w:trPr>
        <w:tc>
          <w:tcPr>
            <w:tcW w:w="0" w:type="auto"/>
            <w:tcBorders>
              <w:top w:val="nil"/>
              <w:left w:val="nil"/>
              <w:bottom w:val="nil"/>
              <w:right w:val="nil"/>
            </w:tcBorders>
            <w:shd w:val="clear" w:color="auto" w:fill="auto"/>
            <w:noWrap/>
            <w:vAlign w:val="center"/>
            <w:hideMark/>
          </w:tcPr>
          <w:p w14:paraId="7EA9A6F1" w14:textId="77777777" w:rsidR="00E80FF4" w:rsidRPr="00C3017C" w:rsidRDefault="00E80FF4" w:rsidP="00E80FF4">
            <w:pPr>
              <w:spacing w:after="0" w:line="240" w:lineRule="auto"/>
              <w:jc w:val="both"/>
              <w:rPr>
                <w:rFonts w:ascii="Times New Roman" w:eastAsia="宋体" w:hAnsi="Times New Roman" w:cs="Times New Roman"/>
                <w:i/>
                <w:iCs/>
                <w:color w:val="000000"/>
                <w:sz w:val="21"/>
                <w:szCs w:val="21"/>
              </w:rPr>
            </w:pPr>
            <w:r w:rsidRPr="00C3017C">
              <w:rPr>
                <w:rFonts w:ascii="Times New Roman" w:eastAsia="宋体" w:hAnsi="Times New Roman" w:cs="Times New Roman"/>
                <w:i/>
                <w:iCs/>
                <w:color w:val="000000"/>
                <w:sz w:val="21"/>
                <w:szCs w:val="21"/>
              </w:rPr>
              <w:t>plots</w:t>
            </w:r>
          </w:p>
        </w:tc>
        <w:tc>
          <w:tcPr>
            <w:tcW w:w="1269" w:type="dxa"/>
            <w:tcBorders>
              <w:top w:val="nil"/>
              <w:left w:val="nil"/>
              <w:bottom w:val="nil"/>
              <w:right w:val="nil"/>
            </w:tcBorders>
            <w:shd w:val="clear" w:color="auto" w:fill="auto"/>
            <w:noWrap/>
            <w:vAlign w:val="center"/>
            <w:hideMark/>
          </w:tcPr>
          <w:p w14:paraId="4D766F0D" w14:textId="77777777"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-0.005***</w:t>
            </w:r>
          </w:p>
        </w:tc>
        <w:tc>
          <w:tcPr>
            <w:tcW w:w="1417" w:type="dxa"/>
            <w:tcBorders>
              <w:top w:val="nil"/>
              <w:left w:val="nil"/>
              <w:bottom w:val="nil"/>
              <w:right w:val="nil"/>
            </w:tcBorders>
            <w:shd w:val="clear" w:color="auto" w:fill="auto"/>
            <w:noWrap/>
            <w:vAlign w:val="center"/>
            <w:hideMark/>
          </w:tcPr>
          <w:p w14:paraId="538F172B" w14:textId="497DAB0D"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0.001</w:t>
            </w:r>
          </w:p>
        </w:tc>
        <w:tc>
          <w:tcPr>
            <w:tcW w:w="1134" w:type="dxa"/>
            <w:tcBorders>
              <w:top w:val="nil"/>
              <w:left w:val="nil"/>
              <w:bottom w:val="nil"/>
              <w:right w:val="nil"/>
            </w:tcBorders>
            <w:shd w:val="clear" w:color="auto" w:fill="auto"/>
            <w:noWrap/>
            <w:vAlign w:val="center"/>
            <w:hideMark/>
          </w:tcPr>
          <w:p w14:paraId="3378B778" w14:textId="7517DF7F"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-4.230</w:t>
            </w:r>
          </w:p>
        </w:tc>
        <w:tc>
          <w:tcPr>
            <w:tcW w:w="1135" w:type="dxa"/>
            <w:tcBorders>
              <w:top w:val="nil"/>
              <w:left w:val="nil"/>
              <w:bottom w:val="nil"/>
              <w:right w:val="nil"/>
            </w:tcBorders>
            <w:shd w:val="clear" w:color="auto" w:fill="auto"/>
            <w:noWrap/>
            <w:vAlign w:val="center"/>
            <w:hideMark/>
          </w:tcPr>
          <w:p w14:paraId="3923512F" w14:textId="2FE5F9CF"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0.000</w:t>
            </w:r>
          </w:p>
        </w:tc>
      </w:tr>
      <w:tr w:rsidR="00E80FF4" w:rsidRPr="00C3017C" w14:paraId="5CC4C8BE" w14:textId="77777777" w:rsidTr="006E669D">
        <w:trPr>
          <w:trHeight w:val="300"/>
          <w:jc w:val="center"/>
        </w:trPr>
        <w:tc>
          <w:tcPr>
            <w:tcW w:w="0" w:type="auto"/>
            <w:tcBorders>
              <w:top w:val="nil"/>
              <w:left w:val="nil"/>
              <w:bottom w:val="nil"/>
              <w:right w:val="nil"/>
            </w:tcBorders>
            <w:shd w:val="clear" w:color="auto" w:fill="auto"/>
            <w:noWrap/>
            <w:vAlign w:val="center"/>
            <w:hideMark/>
          </w:tcPr>
          <w:p w14:paraId="4181C9EF" w14:textId="77777777" w:rsidR="00E80FF4" w:rsidRPr="00C3017C" w:rsidRDefault="00E80FF4" w:rsidP="00E80FF4">
            <w:pPr>
              <w:spacing w:after="0" w:line="240" w:lineRule="auto"/>
              <w:jc w:val="both"/>
              <w:rPr>
                <w:rFonts w:ascii="Times New Roman" w:eastAsia="宋体" w:hAnsi="Times New Roman" w:cs="Times New Roman"/>
                <w:i/>
                <w:iCs/>
                <w:color w:val="000000"/>
                <w:sz w:val="21"/>
                <w:szCs w:val="21"/>
              </w:rPr>
            </w:pPr>
            <w:r w:rsidRPr="00C3017C">
              <w:rPr>
                <w:rFonts w:ascii="Times New Roman" w:eastAsia="宋体" w:hAnsi="Times New Roman" w:cs="Times New Roman"/>
                <w:i/>
                <w:iCs/>
                <w:color w:val="000000"/>
                <w:sz w:val="21"/>
                <w:szCs w:val="21"/>
              </w:rPr>
              <w:t>insurances</w:t>
            </w:r>
          </w:p>
        </w:tc>
        <w:tc>
          <w:tcPr>
            <w:tcW w:w="1269" w:type="dxa"/>
            <w:tcBorders>
              <w:top w:val="nil"/>
              <w:left w:val="nil"/>
              <w:bottom w:val="nil"/>
              <w:right w:val="nil"/>
            </w:tcBorders>
            <w:shd w:val="clear" w:color="auto" w:fill="auto"/>
            <w:noWrap/>
            <w:vAlign w:val="center"/>
            <w:hideMark/>
          </w:tcPr>
          <w:p w14:paraId="2B2CA7CC" w14:textId="77777777"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-0.082***</w:t>
            </w:r>
          </w:p>
        </w:tc>
        <w:tc>
          <w:tcPr>
            <w:tcW w:w="1417" w:type="dxa"/>
            <w:tcBorders>
              <w:top w:val="nil"/>
              <w:left w:val="nil"/>
              <w:bottom w:val="nil"/>
              <w:right w:val="nil"/>
            </w:tcBorders>
            <w:shd w:val="clear" w:color="auto" w:fill="auto"/>
            <w:noWrap/>
            <w:vAlign w:val="center"/>
            <w:hideMark/>
          </w:tcPr>
          <w:p w14:paraId="6B2E0C02" w14:textId="24AD389E"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0.008</w:t>
            </w:r>
          </w:p>
        </w:tc>
        <w:tc>
          <w:tcPr>
            <w:tcW w:w="1134" w:type="dxa"/>
            <w:tcBorders>
              <w:top w:val="nil"/>
              <w:left w:val="nil"/>
              <w:bottom w:val="nil"/>
              <w:right w:val="nil"/>
            </w:tcBorders>
            <w:shd w:val="clear" w:color="auto" w:fill="auto"/>
            <w:noWrap/>
            <w:vAlign w:val="center"/>
            <w:hideMark/>
          </w:tcPr>
          <w:p w14:paraId="608F8CD4" w14:textId="2461C4A4"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-9.840</w:t>
            </w:r>
          </w:p>
        </w:tc>
        <w:tc>
          <w:tcPr>
            <w:tcW w:w="1135" w:type="dxa"/>
            <w:tcBorders>
              <w:top w:val="nil"/>
              <w:left w:val="nil"/>
              <w:bottom w:val="nil"/>
              <w:right w:val="nil"/>
            </w:tcBorders>
            <w:shd w:val="clear" w:color="auto" w:fill="auto"/>
            <w:noWrap/>
            <w:vAlign w:val="center"/>
            <w:hideMark/>
          </w:tcPr>
          <w:p w14:paraId="7E1A94A0" w14:textId="55C186BE"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0.000</w:t>
            </w:r>
          </w:p>
        </w:tc>
      </w:tr>
      <w:tr w:rsidR="00E80FF4" w:rsidRPr="00C3017C" w14:paraId="3AA9239F" w14:textId="77777777" w:rsidTr="006E669D">
        <w:trPr>
          <w:trHeight w:val="300"/>
          <w:jc w:val="center"/>
        </w:trPr>
        <w:tc>
          <w:tcPr>
            <w:tcW w:w="0" w:type="auto"/>
            <w:tcBorders>
              <w:top w:val="nil"/>
              <w:left w:val="nil"/>
              <w:bottom w:val="nil"/>
              <w:right w:val="nil"/>
            </w:tcBorders>
            <w:shd w:val="clear" w:color="auto" w:fill="auto"/>
            <w:noWrap/>
            <w:vAlign w:val="center"/>
            <w:hideMark/>
          </w:tcPr>
          <w:p w14:paraId="0455FC5D" w14:textId="77777777" w:rsidR="00E80FF4" w:rsidRPr="00C3017C" w:rsidRDefault="00E80FF4" w:rsidP="00E80FF4">
            <w:pPr>
              <w:spacing w:after="0" w:line="240" w:lineRule="auto"/>
              <w:jc w:val="both"/>
              <w:rPr>
                <w:rFonts w:ascii="Times New Roman" w:eastAsia="宋体" w:hAnsi="Times New Roman" w:cs="Times New Roman"/>
                <w:i/>
                <w:iCs/>
                <w:color w:val="000000"/>
                <w:sz w:val="21"/>
                <w:szCs w:val="21"/>
              </w:rPr>
            </w:pPr>
            <w:r w:rsidRPr="00C3017C">
              <w:rPr>
                <w:rFonts w:ascii="Times New Roman" w:eastAsia="宋体" w:hAnsi="Times New Roman" w:cs="Times New Roman"/>
                <w:i/>
                <w:iCs/>
                <w:color w:val="000000"/>
                <w:sz w:val="21"/>
                <w:szCs w:val="21"/>
              </w:rPr>
              <w:t>loan</w:t>
            </w:r>
          </w:p>
        </w:tc>
        <w:tc>
          <w:tcPr>
            <w:tcW w:w="1269" w:type="dxa"/>
            <w:tcBorders>
              <w:top w:val="nil"/>
              <w:left w:val="nil"/>
              <w:bottom w:val="nil"/>
              <w:right w:val="nil"/>
            </w:tcBorders>
            <w:shd w:val="clear" w:color="auto" w:fill="auto"/>
            <w:noWrap/>
            <w:vAlign w:val="center"/>
            <w:hideMark/>
          </w:tcPr>
          <w:p w14:paraId="71BF3F5E" w14:textId="77777777"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0.005</w:t>
            </w:r>
          </w:p>
        </w:tc>
        <w:tc>
          <w:tcPr>
            <w:tcW w:w="1417" w:type="dxa"/>
            <w:tcBorders>
              <w:top w:val="nil"/>
              <w:left w:val="nil"/>
              <w:bottom w:val="nil"/>
              <w:right w:val="nil"/>
            </w:tcBorders>
            <w:shd w:val="clear" w:color="auto" w:fill="auto"/>
            <w:noWrap/>
            <w:vAlign w:val="center"/>
            <w:hideMark/>
          </w:tcPr>
          <w:p w14:paraId="50EEF335" w14:textId="7C5B0594"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0.009</w:t>
            </w:r>
          </w:p>
        </w:tc>
        <w:tc>
          <w:tcPr>
            <w:tcW w:w="1134" w:type="dxa"/>
            <w:tcBorders>
              <w:top w:val="nil"/>
              <w:left w:val="nil"/>
              <w:bottom w:val="nil"/>
              <w:right w:val="nil"/>
            </w:tcBorders>
            <w:shd w:val="clear" w:color="auto" w:fill="auto"/>
            <w:noWrap/>
            <w:vAlign w:val="center"/>
            <w:hideMark/>
          </w:tcPr>
          <w:p w14:paraId="79F50E0B" w14:textId="4AF207CF"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0.480</w:t>
            </w:r>
          </w:p>
        </w:tc>
        <w:tc>
          <w:tcPr>
            <w:tcW w:w="1135" w:type="dxa"/>
            <w:tcBorders>
              <w:top w:val="nil"/>
              <w:left w:val="nil"/>
              <w:bottom w:val="nil"/>
              <w:right w:val="nil"/>
            </w:tcBorders>
            <w:shd w:val="clear" w:color="auto" w:fill="auto"/>
            <w:noWrap/>
            <w:vAlign w:val="center"/>
            <w:hideMark/>
          </w:tcPr>
          <w:p w14:paraId="4928BB60" w14:textId="42227295"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0.629</w:t>
            </w:r>
          </w:p>
        </w:tc>
      </w:tr>
      <w:tr w:rsidR="00E80FF4" w:rsidRPr="00C3017C" w14:paraId="772EEC6F" w14:textId="77777777" w:rsidTr="006E669D">
        <w:trPr>
          <w:trHeight w:val="300"/>
          <w:jc w:val="center"/>
        </w:trPr>
        <w:tc>
          <w:tcPr>
            <w:tcW w:w="0" w:type="auto"/>
            <w:tcBorders>
              <w:top w:val="nil"/>
              <w:left w:val="nil"/>
              <w:bottom w:val="nil"/>
              <w:right w:val="nil"/>
            </w:tcBorders>
            <w:shd w:val="clear" w:color="auto" w:fill="auto"/>
            <w:noWrap/>
            <w:vAlign w:val="center"/>
            <w:hideMark/>
          </w:tcPr>
          <w:p w14:paraId="05C86B20" w14:textId="77777777" w:rsidR="00E80FF4" w:rsidRPr="00C3017C" w:rsidRDefault="00E80FF4" w:rsidP="00E80FF4">
            <w:pPr>
              <w:spacing w:after="0" w:line="240" w:lineRule="auto"/>
              <w:jc w:val="both"/>
              <w:rPr>
                <w:rFonts w:ascii="Times New Roman" w:eastAsia="宋体" w:hAnsi="Times New Roman" w:cs="Times New Roman"/>
                <w:i/>
                <w:iCs/>
                <w:color w:val="000000"/>
                <w:sz w:val="21"/>
                <w:szCs w:val="21"/>
              </w:rPr>
            </w:pPr>
            <w:r w:rsidRPr="00C3017C">
              <w:rPr>
                <w:rFonts w:ascii="Times New Roman" w:eastAsia="宋体" w:hAnsi="Times New Roman" w:cs="Times New Roman"/>
                <w:i/>
                <w:iCs/>
                <w:color w:val="000000"/>
                <w:sz w:val="21"/>
                <w:szCs w:val="21"/>
              </w:rPr>
              <w:t>job</w:t>
            </w:r>
          </w:p>
        </w:tc>
        <w:tc>
          <w:tcPr>
            <w:tcW w:w="1269" w:type="dxa"/>
            <w:tcBorders>
              <w:top w:val="nil"/>
              <w:left w:val="nil"/>
              <w:bottom w:val="nil"/>
              <w:right w:val="nil"/>
            </w:tcBorders>
            <w:shd w:val="clear" w:color="auto" w:fill="auto"/>
            <w:noWrap/>
            <w:vAlign w:val="center"/>
            <w:hideMark/>
          </w:tcPr>
          <w:p w14:paraId="74C24E5D" w14:textId="77777777"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0.015</w:t>
            </w:r>
          </w:p>
        </w:tc>
        <w:tc>
          <w:tcPr>
            <w:tcW w:w="1417" w:type="dxa"/>
            <w:tcBorders>
              <w:top w:val="nil"/>
              <w:left w:val="nil"/>
              <w:bottom w:val="nil"/>
              <w:right w:val="nil"/>
            </w:tcBorders>
            <w:shd w:val="clear" w:color="auto" w:fill="auto"/>
            <w:noWrap/>
            <w:vAlign w:val="center"/>
            <w:hideMark/>
          </w:tcPr>
          <w:p w14:paraId="5D453846" w14:textId="3E928490"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0.011</w:t>
            </w:r>
          </w:p>
        </w:tc>
        <w:tc>
          <w:tcPr>
            <w:tcW w:w="1134" w:type="dxa"/>
            <w:tcBorders>
              <w:top w:val="nil"/>
              <w:left w:val="nil"/>
              <w:bottom w:val="nil"/>
              <w:right w:val="nil"/>
            </w:tcBorders>
            <w:shd w:val="clear" w:color="auto" w:fill="auto"/>
            <w:noWrap/>
            <w:vAlign w:val="center"/>
            <w:hideMark/>
          </w:tcPr>
          <w:p w14:paraId="438CC440" w14:textId="15F45844"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1.330</w:t>
            </w:r>
          </w:p>
        </w:tc>
        <w:tc>
          <w:tcPr>
            <w:tcW w:w="1135" w:type="dxa"/>
            <w:tcBorders>
              <w:top w:val="nil"/>
              <w:left w:val="nil"/>
              <w:bottom w:val="nil"/>
              <w:right w:val="nil"/>
            </w:tcBorders>
            <w:shd w:val="clear" w:color="auto" w:fill="auto"/>
            <w:noWrap/>
            <w:vAlign w:val="center"/>
            <w:hideMark/>
          </w:tcPr>
          <w:p w14:paraId="0A519788" w14:textId="59EAD4E9"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0.184</w:t>
            </w:r>
          </w:p>
        </w:tc>
      </w:tr>
      <w:tr w:rsidR="00E80FF4" w:rsidRPr="00C3017C" w14:paraId="0CFF8E37" w14:textId="77777777" w:rsidTr="006E669D">
        <w:trPr>
          <w:trHeight w:val="300"/>
          <w:jc w:val="center"/>
        </w:trPr>
        <w:tc>
          <w:tcPr>
            <w:tcW w:w="0" w:type="auto"/>
            <w:tcBorders>
              <w:top w:val="nil"/>
              <w:left w:val="nil"/>
              <w:right w:val="nil"/>
            </w:tcBorders>
            <w:shd w:val="clear" w:color="auto" w:fill="auto"/>
            <w:noWrap/>
            <w:vAlign w:val="center"/>
            <w:hideMark/>
          </w:tcPr>
          <w:p w14:paraId="5E3148B9" w14:textId="77777777" w:rsidR="00E80FF4" w:rsidRPr="00C3017C" w:rsidRDefault="00E80FF4" w:rsidP="00E80FF4">
            <w:pPr>
              <w:spacing w:after="0" w:line="240" w:lineRule="auto"/>
              <w:jc w:val="both"/>
              <w:rPr>
                <w:rFonts w:ascii="Times New Roman" w:eastAsia="宋体" w:hAnsi="Times New Roman" w:cs="Times New Roman"/>
                <w:i/>
                <w:iCs/>
                <w:color w:val="000000"/>
                <w:sz w:val="21"/>
                <w:szCs w:val="21"/>
              </w:rPr>
            </w:pPr>
            <w:r w:rsidRPr="00C3017C">
              <w:rPr>
                <w:rFonts w:ascii="Times New Roman" w:eastAsia="宋体" w:hAnsi="Times New Roman" w:cs="Times New Roman"/>
                <w:i/>
                <w:iCs/>
                <w:color w:val="000000"/>
                <w:sz w:val="21"/>
                <w:szCs w:val="21"/>
              </w:rPr>
              <w:t>lnsubsidy</w:t>
            </w:r>
          </w:p>
        </w:tc>
        <w:tc>
          <w:tcPr>
            <w:tcW w:w="1269" w:type="dxa"/>
            <w:tcBorders>
              <w:top w:val="nil"/>
              <w:left w:val="nil"/>
              <w:right w:val="nil"/>
            </w:tcBorders>
            <w:shd w:val="clear" w:color="auto" w:fill="auto"/>
            <w:noWrap/>
            <w:vAlign w:val="center"/>
            <w:hideMark/>
          </w:tcPr>
          <w:p w14:paraId="23BFB85A" w14:textId="77777777"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-0.004**</w:t>
            </w:r>
          </w:p>
        </w:tc>
        <w:tc>
          <w:tcPr>
            <w:tcW w:w="1417" w:type="dxa"/>
            <w:tcBorders>
              <w:top w:val="nil"/>
              <w:left w:val="nil"/>
              <w:right w:val="nil"/>
            </w:tcBorders>
            <w:shd w:val="clear" w:color="auto" w:fill="auto"/>
            <w:noWrap/>
            <w:vAlign w:val="center"/>
            <w:hideMark/>
          </w:tcPr>
          <w:p w14:paraId="0D1011B1" w14:textId="20F6CEEE"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0.002</w:t>
            </w:r>
          </w:p>
        </w:tc>
        <w:tc>
          <w:tcPr>
            <w:tcW w:w="1134" w:type="dxa"/>
            <w:tcBorders>
              <w:top w:val="nil"/>
              <w:left w:val="nil"/>
              <w:right w:val="nil"/>
            </w:tcBorders>
            <w:shd w:val="clear" w:color="auto" w:fill="auto"/>
            <w:noWrap/>
            <w:vAlign w:val="center"/>
            <w:hideMark/>
          </w:tcPr>
          <w:p w14:paraId="3C83613B" w14:textId="376D4399"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-2.440</w:t>
            </w:r>
          </w:p>
        </w:tc>
        <w:tc>
          <w:tcPr>
            <w:tcW w:w="1135" w:type="dxa"/>
            <w:tcBorders>
              <w:top w:val="nil"/>
              <w:left w:val="nil"/>
              <w:right w:val="nil"/>
            </w:tcBorders>
            <w:shd w:val="clear" w:color="auto" w:fill="auto"/>
            <w:noWrap/>
            <w:vAlign w:val="center"/>
            <w:hideMark/>
          </w:tcPr>
          <w:p w14:paraId="1735FB8A" w14:textId="75C714D4"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0.015</w:t>
            </w:r>
          </w:p>
        </w:tc>
      </w:tr>
      <w:tr w:rsidR="00E80FF4" w:rsidRPr="00C3017C" w14:paraId="24BAE28A" w14:textId="77777777" w:rsidTr="006E669D">
        <w:trPr>
          <w:trHeight w:val="315"/>
          <w:jc w:val="center"/>
        </w:trPr>
        <w:tc>
          <w:tcPr>
            <w:tcW w:w="0" w:type="auto"/>
            <w:tcBorders>
              <w:top w:val="nil"/>
              <w:left w:val="nil"/>
              <w:right w:val="nil"/>
            </w:tcBorders>
            <w:shd w:val="clear" w:color="auto" w:fill="auto"/>
            <w:noWrap/>
            <w:vAlign w:val="center"/>
            <w:hideMark/>
          </w:tcPr>
          <w:p w14:paraId="42FF867B" w14:textId="34A6209A" w:rsidR="00E80FF4" w:rsidRPr="004B1028" w:rsidRDefault="004B1028" w:rsidP="004B1028">
            <w:pPr>
              <w:spacing w:after="0" w:line="240" w:lineRule="auto"/>
              <w:jc w:val="both"/>
              <w:rPr>
                <w:rFonts w:ascii="Times New Roman" w:eastAsia="宋体" w:hAnsi="Times New Roman" w:cs="Times New Roman"/>
                <w:iCs/>
                <w:color w:val="000000"/>
                <w:sz w:val="21"/>
                <w:szCs w:val="21"/>
              </w:rPr>
            </w:pPr>
            <w:r w:rsidRPr="004B1028">
              <w:rPr>
                <w:rFonts w:ascii="Times New Roman" w:eastAsia="宋体" w:hAnsi="Times New Roman" w:cs="Times New Roman" w:hint="eastAsia"/>
                <w:iCs/>
                <w:color w:val="000000"/>
                <w:sz w:val="21"/>
                <w:szCs w:val="21"/>
              </w:rPr>
              <w:t>常数项</w:t>
            </w:r>
          </w:p>
        </w:tc>
        <w:tc>
          <w:tcPr>
            <w:tcW w:w="1269" w:type="dxa"/>
            <w:tcBorders>
              <w:top w:val="nil"/>
              <w:left w:val="nil"/>
              <w:right w:val="nil"/>
            </w:tcBorders>
            <w:shd w:val="clear" w:color="auto" w:fill="auto"/>
            <w:noWrap/>
            <w:vAlign w:val="center"/>
            <w:hideMark/>
          </w:tcPr>
          <w:p w14:paraId="5FD706DB" w14:textId="77777777"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5.006***</w:t>
            </w:r>
          </w:p>
        </w:tc>
        <w:tc>
          <w:tcPr>
            <w:tcW w:w="1417" w:type="dxa"/>
            <w:tcBorders>
              <w:top w:val="nil"/>
              <w:left w:val="nil"/>
              <w:right w:val="nil"/>
            </w:tcBorders>
            <w:shd w:val="clear" w:color="auto" w:fill="auto"/>
            <w:noWrap/>
            <w:vAlign w:val="center"/>
            <w:hideMark/>
          </w:tcPr>
          <w:p w14:paraId="572EE828" w14:textId="7176F775"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0.393</w:t>
            </w:r>
          </w:p>
        </w:tc>
        <w:tc>
          <w:tcPr>
            <w:tcW w:w="1134" w:type="dxa"/>
            <w:tcBorders>
              <w:top w:val="nil"/>
              <w:left w:val="nil"/>
              <w:right w:val="nil"/>
            </w:tcBorders>
            <w:shd w:val="clear" w:color="auto" w:fill="auto"/>
            <w:noWrap/>
            <w:vAlign w:val="center"/>
            <w:hideMark/>
          </w:tcPr>
          <w:p w14:paraId="3D8D3640" w14:textId="7C0039D0"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12.750</w:t>
            </w:r>
          </w:p>
        </w:tc>
        <w:tc>
          <w:tcPr>
            <w:tcW w:w="1135" w:type="dxa"/>
            <w:tcBorders>
              <w:top w:val="nil"/>
              <w:left w:val="nil"/>
              <w:right w:val="nil"/>
            </w:tcBorders>
            <w:shd w:val="clear" w:color="auto" w:fill="auto"/>
            <w:noWrap/>
            <w:vAlign w:val="center"/>
            <w:hideMark/>
          </w:tcPr>
          <w:p w14:paraId="6D67086B" w14:textId="2FB6D993"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0.000</w:t>
            </w:r>
          </w:p>
        </w:tc>
      </w:tr>
      <w:tr w:rsidR="003C17ED" w:rsidRPr="00C3017C" w14:paraId="46F8BB7D" w14:textId="77777777" w:rsidTr="003C17ED">
        <w:trPr>
          <w:trHeight w:val="315"/>
          <w:jc w:val="center"/>
        </w:trPr>
        <w:tc>
          <w:tcPr>
            <w:tcW w:w="0" w:type="auto"/>
            <w:tcBorders>
              <w:top w:val="nil"/>
              <w:left w:val="nil"/>
              <w:right w:val="nil"/>
            </w:tcBorders>
            <w:shd w:val="clear" w:color="auto" w:fill="auto"/>
            <w:noWrap/>
            <w:vAlign w:val="center"/>
          </w:tcPr>
          <w:p w14:paraId="2D956B33" w14:textId="5E4A1D0F" w:rsidR="003C17ED" w:rsidRPr="00C3017C" w:rsidRDefault="00842E44" w:rsidP="003C17ED">
            <w:pPr>
              <w:spacing w:after="0" w:line="240" w:lineRule="auto"/>
              <w:jc w:val="both"/>
              <w:rPr>
                <w:rFonts w:ascii="Times New Roman" w:eastAsia="宋体" w:hAnsi="Times New Roman" w:cs="Times New Roman"/>
                <w:iCs/>
                <w:color w:val="000000"/>
                <w:sz w:val="21"/>
                <w:szCs w:val="21"/>
              </w:rPr>
            </w:pPr>
            <w:r w:rsidRPr="00C3017C">
              <w:rPr>
                <w:rFonts w:ascii="Times New Roman" w:eastAsia="宋体" w:hAnsi="Times New Roman" w:cs="Times New Roman"/>
                <w:iCs/>
                <w:color w:val="000000"/>
                <w:sz w:val="21"/>
                <w:szCs w:val="21"/>
              </w:rPr>
              <w:t>年份</w:t>
            </w:r>
            <w:r w:rsidR="003C17ED" w:rsidRPr="00C3017C">
              <w:rPr>
                <w:rFonts w:ascii="Times New Roman" w:eastAsia="宋体" w:hAnsi="Times New Roman" w:cs="Times New Roman"/>
                <w:iCs/>
                <w:color w:val="000000"/>
                <w:sz w:val="21"/>
                <w:szCs w:val="21"/>
              </w:rPr>
              <w:t>效应</w:t>
            </w:r>
            <w:r w:rsidRPr="00C3017C">
              <w:rPr>
                <w:rFonts w:ascii="Times New Roman" w:eastAsia="宋体" w:hAnsi="Times New Roman" w:cs="Times New Roman"/>
                <w:iCs/>
                <w:color w:val="000000"/>
                <w:sz w:val="21"/>
                <w:szCs w:val="21"/>
              </w:rPr>
              <w:t>检验</w:t>
            </w:r>
          </w:p>
        </w:tc>
        <w:tc>
          <w:tcPr>
            <w:tcW w:w="4955" w:type="dxa"/>
            <w:gridSpan w:val="4"/>
            <w:tcBorders>
              <w:top w:val="nil"/>
              <w:left w:val="nil"/>
              <w:right w:val="nil"/>
            </w:tcBorders>
            <w:shd w:val="clear" w:color="auto" w:fill="auto"/>
            <w:noWrap/>
            <w:vAlign w:val="center"/>
          </w:tcPr>
          <w:p w14:paraId="53C851D8" w14:textId="6844E440" w:rsidR="003C17ED" w:rsidRPr="00C3017C" w:rsidRDefault="003C17ED" w:rsidP="003C17ED">
            <w:pPr>
              <w:spacing w:after="0" w:line="240" w:lineRule="auto"/>
              <w:jc w:val="both"/>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0.00</w:t>
            </w:r>
          </w:p>
        </w:tc>
      </w:tr>
      <w:tr w:rsidR="009D1904" w:rsidRPr="00C3017C" w14:paraId="1F7E985F" w14:textId="77777777" w:rsidTr="00651B02">
        <w:trPr>
          <w:trHeight w:val="300"/>
          <w:jc w:val="center"/>
        </w:trPr>
        <w:tc>
          <w:tcPr>
            <w:tcW w:w="0" w:type="auto"/>
            <w:tcBorders>
              <w:top w:val="nil"/>
              <w:left w:val="nil"/>
              <w:bottom w:val="nil"/>
              <w:right w:val="nil"/>
            </w:tcBorders>
            <w:shd w:val="clear" w:color="auto" w:fill="auto"/>
            <w:noWrap/>
            <w:vAlign w:val="center"/>
            <w:hideMark/>
          </w:tcPr>
          <w:p w14:paraId="3B5E860A" w14:textId="77777777" w:rsidR="009D1904" w:rsidRPr="00C3017C" w:rsidRDefault="009D1904" w:rsidP="00E80FF4">
            <w:pPr>
              <w:spacing w:after="0" w:line="240" w:lineRule="auto"/>
              <w:jc w:val="both"/>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F</w:t>
            </w:r>
            <w:r w:rsidRPr="00C3017C">
              <w:rPr>
                <w:rFonts w:ascii="Times New Roman" w:eastAsia="宋体" w:hAnsi="Times New Roman" w:cs="Times New Roman"/>
                <w:color w:val="000000"/>
                <w:sz w:val="21"/>
                <w:szCs w:val="21"/>
              </w:rPr>
              <w:t>值</w:t>
            </w:r>
          </w:p>
        </w:tc>
        <w:tc>
          <w:tcPr>
            <w:tcW w:w="4955" w:type="dxa"/>
            <w:gridSpan w:val="4"/>
            <w:tcBorders>
              <w:top w:val="nil"/>
              <w:left w:val="nil"/>
              <w:bottom w:val="nil"/>
              <w:right w:val="nil"/>
            </w:tcBorders>
            <w:shd w:val="clear" w:color="auto" w:fill="auto"/>
            <w:noWrap/>
            <w:vAlign w:val="center"/>
            <w:hideMark/>
          </w:tcPr>
          <w:p w14:paraId="77D41D8D" w14:textId="493DEAD3" w:rsidR="009D1904" w:rsidRPr="00C3017C" w:rsidRDefault="009D1904" w:rsidP="009D1904">
            <w:pPr>
              <w:spacing w:after="0" w:line="240" w:lineRule="auto"/>
              <w:jc w:val="both"/>
              <w:rPr>
                <w:rFonts w:ascii="Times New Roman" w:eastAsia="宋体" w:hAnsi="Times New Roman" w:cs="Times New Roman"/>
                <w:sz w:val="21"/>
                <w:szCs w:val="21"/>
              </w:rPr>
            </w:pPr>
            <w:r w:rsidRPr="00C3017C">
              <w:rPr>
                <w:rFonts w:ascii="Times New Roman" w:eastAsia="宋体" w:hAnsi="Times New Roman" w:cs="Times New Roman"/>
                <w:color w:val="000000"/>
                <w:sz w:val="21"/>
                <w:szCs w:val="21"/>
              </w:rPr>
              <w:t>15.97</w:t>
            </w:r>
          </w:p>
        </w:tc>
      </w:tr>
      <w:tr w:rsidR="006E669D" w:rsidRPr="00C3017C" w14:paraId="08AFABDD" w14:textId="77777777" w:rsidTr="006E669D">
        <w:trPr>
          <w:trHeight w:val="315"/>
          <w:jc w:val="center"/>
        </w:trPr>
        <w:tc>
          <w:tcPr>
            <w:tcW w:w="0" w:type="auto"/>
            <w:tcBorders>
              <w:top w:val="nil"/>
              <w:left w:val="nil"/>
              <w:right w:val="nil"/>
            </w:tcBorders>
            <w:shd w:val="clear" w:color="auto" w:fill="auto"/>
            <w:noWrap/>
            <w:vAlign w:val="center"/>
            <w:hideMark/>
          </w:tcPr>
          <w:p w14:paraId="16B8D5B2" w14:textId="77777777" w:rsidR="006E669D" w:rsidRPr="00C3017C" w:rsidRDefault="006E669D" w:rsidP="00EE1C6D">
            <w:pPr>
              <w:spacing w:after="0" w:line="240" w:lineRule="auto"/>
              <w:jc w:val="both"/>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P</w:t>
            </w:r>
            <w:r w:rsidRPr="00C3017C">
              <w:rPr>
                <w:rFonts w:ascii="Times New Roman" w:eastAsia="宋体" w:hAnsi="Times New Roman" w:cs="Times New Roman"/>
                <w:color w:val="000000"/>
                <w:sz w:val="21"/>
                <w:szCs w:val="21"/>
              </w:rPr>
              <w:t>值</w:t>
            </w:r>
          </w:p>
        </w:tc>
        <w:tc>
          <w:tcPr>
            <w:tcW w:w="4955" w:type="dxa"/>
            <w:gridSpan w:val="4"/>
            <w:tcBorders>
              <w:top w:val="nil"/>
              <w:left w:val="nil"/>
              <w:right w:val="nil"/>
            </w:tcBorders>
            <w:shd w:val="clear" w:color="auto" w:fill="auto"/>
            <w:noWrap/>
            <w:vAlign w:val="center"/>
            <w:hideMark/>
          </w:tcPr>
          <w:p w14:paraId="4BEAC5B6" w14:textId="7778FBB1" w:rsidR="006E669D" w:rsidRPr="00C3017C" w:rsidRDefault="001234D9" w:rsidP="00EE1C6D">
            <w:pPr>
              <w:spacing w:after="0" w:line="240" w:lineRule="auto"/>
              <w:jc w:val="both"/>
              <w:rPr>
                <w:rFonts w:ascii="Times New Roman" w:eastAsia="宋体" w:hAnsi="Times New Roman" w:cs="Times New Roman"/>
                <w:sz w:val="21"/>
                <w:szCs w:val="21"/>
              </w:rPr>
            </w:pPr>
            <w:r w:rsidRPr="00C3017C">
              <w:rPr>
                <w:rFonts w:ascii="Times New Roman" w:eastAsia="宋体" w:hAnsi="Times New Roman" w:cs="Times New Roman"/>
                <w:color w:val="000000"/>
                <w:sz w:val="21"/>
                <w:szCs w:val="21"/>
              </w:rPr>
              <w:t>0.00</w:t>
            </w:r>
          </w:p>
        </w:tc>
      </w:tr>
      <w:tr w:rsidR="006E669D" w:rsidRPr="00C3017C" w14:paraId="33502155" w14:textId="77777777" w:rsidTr="00420A3E">
        <w:trPr>
          <w:trHeight w:val="300"/>
          <w:jc w:val="center"/>
        </w:trPr>
        <w:tc>
          <w:tcPr>
            <w:tcW w:w="0" w:type="auto"/>
            <w:tcBorders>
              <w:left w:val="nil"/>
              <w:bottom w:val="single" w:sz="12" w:space="0" w:color="auto"/>
              <w:right w:val="nil"/>
            </w:tcBorders>
            <w:shd w:val="clear" w:color="auto" w:fill="auto"/>
            <w:noWrap/>
            <w:vAlign w:val="center"/>
            <w:hideMark/>
          </w:tcPr>
          <w:p w14:paraId="5EF64E38" w14:textId="77777777" w:rsidR="006E669D" w:rsidRPr="00C3017C" w:rsidRDefault="006E669D" w:rsidP="00EE1C6D">
            <w:pPr>
              <w:spacing w:after="0" w:line="240" w:lineRule="auto"/>
              <w:jc w:val="both"/>
              <w:rPr>
                <w:rFonts w:ascii="Times New Roman" w:eastAsia="宋体" w:hAnsi="Times New Roman" w:cs="Times New Roman"/>
                <w:b/>
                <w:color w:val="000000"/>
                <w:sz w:val="21"/>
                <w:szCs w:val="21"/>
              </w:rPr>
            </w:pPr>
            <w:r w:rsidRPr="00C3017C">
              <w:rPr>
                <w:rFonts w:ascii="Times New Roman" w:eastAsia="宋体" w:hAnsi="Times New Roman" w:cs="Times New Roman"/>
                <w:b/>
                <w:color w:val="000000"/>
                <w:sz w:val="21"/>
                <w:szCs w:val="21"/>
              </w:rPr>
              <w:t>样本数量</w:t>
            </w:r>
          </w:p>
        </w:tc>
        <w:tc>
          <w:tcPr>
            <w:tcW w:w="4955" w:type="dxa"/>
            <w:gridSpan w:val="4"/>
            <w:tcBorders>
              <w:left w:val="nil"/>
              <w:bottom w:val="single" w:sz="12" w:space="0" w:color="auto"/>
              <w:right w:val="nil"/>
            </w:tcBorders>
            <w:shd w:val="clear" w:color="auto" w:fill="auto"/>
            <w:noWrap/>
            <w:vAlign w:val="center"/>
            <w:hideMark/>
          </w:tcPr>
          <w:p w14:paraId="2A239D23" w14:textId="77777777" w:rsidR="006E669D" w:rsidRPr="00C3017C" w:rsidRDefault="006E669D" w:rsidP="00EE1C6D">
            <w:pPr>
              <w:spacing w:after="0" w:line="240" w:lineRule="auto"/>
              <w:jc w:val="both"/>
              <w:rPr>
                <w:rFonts w:ascii="Times New Roman" w:eastAsia="宋体" w:hAnsi="Times New Roman" w:cs="Times New Roman"/>
                <w:b/>
                <w:sz w:val="21"/>
                <w:szCs w:val="21"/>
              </w:rPr>
            </w:pPr>
            <w:r w:rsidRPr="00C3017C">
              <w:rPr>
                <w:rFonts w:ascii="Times New Roman" w:eastAsia="宋体" w:hAnsi="Times New Roman" w:cs="Times New Roman"/>
                <w:b/>
                <w:color w:val="000000"/>
                <w:sz w:val="21"/>
                <w:szCs w:val="21"/>
              </w:rPr>
              <w:t>N=17859</w:t>
            </w:r>
            <w:r w:rsidRPr="00C3017C">
              <w:rPr>
                <w:rFonts w:ascii="Times New Roman" w:eastAsia="宋体" w:hAnsi="Times New Roman" w:cs="Times New Roman"/>
                <w:b/>
                <w:color w:val="000000"/>
                <w:sz w:val="21"/>
                <w:szCs w:val="21"/>
              </w:rPr>
              <w:t>，</w:t>
            </w:r>
            <w:r w:rsidRPr="00C3017C">
              <w:rPr>
                <w:rFonts w:ascii="Times New Roman" w:eastAsia="宋体" w:hAnsi="Times New Roman" w:cs="Times New Roman"/>
                <w:b/>
                <w:color w:val="000000"/>
                <w:sz w:val="21"/>
                <w:szCs w:val="21"/>
              </w:rPr>
              <w:t>n=5294</w:t>
            </w:r>
          </w:p>
        </w:tc>
      </w:tr>
      <w:tr w:rsidR="00420A3E" w:rsidRPr="00C3017C" w14:paraId="4119B3F9" w14:textId="77777777" w:rsidTr="00420A3E">
        <w:trPr>
          <w:trHeight w:val="300"/>
          <w:jc w:val="center"/>
        </w:trPr>
        <w:tc>
          <w:tcPr>
            <w:tcW w:w="6833" w:type="dxa"/>
            <w:gridSpan w:val="5"/>
            <w:tcBorders>
              <w:top w:val="single" w:sz="12" w:space="0" w:color="auto"/>
              <w:left w:val="nil"/>
              <w:right w:val="nil"/>
            </w:tcBorders>
            <w:shd w:val="clear" w:color="auto" w:fill="auto"/>
            <w:noWrap/>
            <w:vAlign w:val="center"/>
          </w:tcPr>
          <w:p w14:paraId="52A939C2" w14:textId="778DDC1A" w:rsidR="00420A3E" w:rsidRPr="00C3017C" w:rsidRDefault="00420A3E" w:rsidP="00420A3E">
            <w:pPr>
              <w:spacing w:after="0" w:line="240" w:lineRule="auto"/>
              <w:jc w:val="both"/>
              <w:rPr>
                <w:rFonts w:ascii="Times New Roman" w:eastAsia="宋体" w:hAnsi="Times New Roman" w:cs="Times New Roman"/>
                <w:color w:val="000000"/>
                <w:sz w:val="18"/>
                <w:szCs w:val="18"/>
              </w:rPr>
            </w:pPr>
            <w:r w:rsidRPr="00C3017C">
              <w:rPr>
                <w:rFonts w:ascii="Times New Roman" w:eastAsia="宋体" w:hAnsi="Times New Roman" w:cs="Times New Roman"/>
                <w:sz w:val="18"/>
                <w:szCs w:val="18"/>
              </w:rPr>
              <w:t>说明：</w:t>
            </w:r>
            <w:r w:rsidRPr="00C3017C">
              <w:rPr>
                <w:rFonts w:ascii="Times New Roman" w:eastAsia="宋体" w:hAnsi="Times New Roman" w:cs="Times New Roman"/>
                <w:sz w:val="18"/>
                <w:szCs w:val="18"/>
              </w:rPr>
              <w:t>***</w:t>
            </w:r>
            <w:r w:rsidRPr="00C3017C">
              <w:rPr>
                <w:rFonts w:ascii="Times New Roman" w:eastAsia="宋体" w:hAnsi="Times New Roman" w:cs="Times New Roman"/>
                <w:sz w:val="18"/>
                <w:szCs w:val="18"/>
              </w:rPr>
              <w:t>、</w:t>
            </w:r>
            <w:r w:rsidRPr="00C3017C">
              <w:rPr>
                <w:rFonts w:ascii="Times New Roman" w:eastAsia="宋体" w:hAnsi="Times New Roman" w:cs="Times New Roman"/>
                <w:sz w:val="18"/>
                <w:szCs w:val="18"/>
              </w:rPr>
              <w:t>**</w:t>
            </w:r>
            <w:r w:rsidRPr="00C3017C">
              <w:rPr>
                <w:rFonts w:ascii="Times New Roman" w:eastAsia="宋体" w:hAnsi="Times New Roman" w:cs="Times New Roman"/>
                <w:sz w:val="18"/>
                <w:szCs w:val="18"/>
              </w:rPr>
              <w:t>和</w:t>
            </w:r>
            <w:r w:rsidRPr="00C3017C">
              <w:rPr>
                <w:rFonts w:ascii="Times New Roman" w:eastAsia="宋体" w:hAnsi="Times New Roman" w:cs="Times New Roman"/>
                <w:sz w:val="18"/>
                <w:szCs w:val="18"/>
              </w:rPr>
              <w:t>*</w:t>
            </w:r>
            <w:r w:rsidRPr="00C3017C">
              <w:rPr>
                <w:rFonts w:ascii="Times New Roman" w:eastAsia="宋体" w:hAnsi="Times New Roman" w:cs="Times New Roman"/>
                <w:sz w:val="18"/>
                <w:szCs w:val="18"/>
              </w:rPr>
              <w:t>分别表示</w:t>
            </w:r>
            <w:r w:rsidRPr="00C3017C">
              <w:rPr>
                <w:rFonts w:ascii="Times New Roman" w:eastAsia="宋体" w:hAnsi="Times New Roman" w:cs="Times New Roman"/>
                <w:sz w:val="18"/>
                <w:szCs w:val="18"/>
              </w:rPr>
              <w:t>1%</w:t>
            </w:r>
            <w:r w:rsidRPr="00C3017C">
              <w:rPr>
                <w:rFonts w:ascii="Times New Roman" w:eastAsia="宋体" w:hAnsi="Times New Roman" w:cs="Times New Roman"/>
                <w:sz w:val="18"/>
                <w:szCs w:val="18"/>
              </w:rPr>
              <w:t>、</w:t>
            </w:r>
            <w:r w:rsidRPr="00C3017C">
              <w:rPr>
                <w:rFonts w:ascii="Times New Roman" w:eastAsia="宋体" w:hAnsi="Times New Roman" w:cs="Times New Roman"/>
                <w:sz w:val="18"/>
                <w:szCs w:val="18"/>
              </w:rPr>
              <w:t>5%</w:t>
            </w:r>
            <w:r w:rsidRPr="00C3017C">
              <w:rPr>
                <w:rFonts w:ascii="Times New Roman" w:eastAsia="宋体" w:hAnsi="Times New Roman" w:cs="Times New Roman"/>
                <w:sz w:val="18"/>
                <w:szCs w:val="18"/>
              </w:rPr>
              <w:t>和</w:t>
            </w:r>
            <w:r w:rsidRPr="00C3017C">
              <w:rPr>
                <w:rFonts w:ascii="Times New Roman" w:eastAsia="宋体" w:hAnsi="Times New Roman" w:cs="Times New Roman"/>
                <w:sz w:val="18"/>
                <w:szCs w:val="18"/>
              </w:rPr>
              <w:t>10%</w:t>
            </w:r>
            <w:r w:rsidRPr="00C3017C">
              <w:rPr>
                <w:rFonts w:ascii="Times New Roman" w:eastAsia="宋体" w:hAnsi="Times New Roman" w:cs="Times New Roman"/>
                <w:sz w:val="18"/>
                <w:szCs w:val="18"/>
              </w:rPr>
              <w:t>的显著性水平。</w:t>
            </w:r>
          </w:p>
        </w:tc>
      </w:tr>
    </w:tbl>
    <w:p w14:paraId="7E766124" w14:textId="77777777" w:rsidR="00654E66" w:rsidRDefault="00654E66" w:rsidP="00344B4D">
      <w:pPr>
        <w:spacing w:after="0" w:line="240" w:lineRule="auto"/>
        <w:rPr>
          <w:rFonts w:ascii="Times New Roman" w:hAnsi="Times New Roman" w:cs="Times New Roman"/>
          <w:sz w:val="18"/>
          <w:szCs w:val="18"/>
        </w:rPr>
        <w:sectPr w:rsidR="00654E66" w:rsidSect="00E46361">
          <w:pgSz w:w="11906" w:h="16838"/>
          <w:pgMar w:top="1701" w:right="1418" w:bottom="1418" w:left="1701" w:header="1417" w:footer="1020" w:gutter="0"/>
          <w:cols w:space="425"/>
          <w:docGrid w:type="lines" w:linePitch="326"/>
        </w:sectPr>
      </w:pPr>
    </w:p>
    <w:p w14:paraId="268E41DA" w14:textId="7397FCDF" w:rsidR="00344B4D" w:rsidRDefault="00344B4D" w:rsidP="00344B4D">
      <w:pPr>
        <w:spacing w:beforeLines="100" w:before="326" w:afterLines="100" w:after="326" w:line="400" w:lineRule="exact"/>
        <w:outlineLvl w:val="2"/>
        <w:rPr>
          <w:rFonts w:ascii="Times New Roman" w:eastAsia="黑体" w:hAnsi="Times New Roman" w:cs="Times New Roman"/>
          <w:sz w:val="24"/>
          <w:szCs w:val="24"/>
        </w:rPr>
      </w:pPr>
      <w:r w:rsidRPr="00C46A1B">
        <w:rPr>
          <w:rFonts w:ascii="Times New Roman" w:eastAsia="黑体" w:hAnsi="Times New Roman" w:cs="Times New Roman"/>
          <w:sz w:val="24"/>
          <w:szCs w:val="24"/>
        </w:rPr>
        <w:t>4</w:t>
      </w:r>
      <w:r w:rsidRPr="00EC35E6">
        <w:rPr>
          <w:rFonts w:ascii="Times New Roman" w:eastAsia="黑体" w:hAnsi="Times New Roman" w:cs="Times New Roman" w:hint="eastAsia"/>
          <w:sz w:val="24"/>
          <w:szCs w:val="24"/>
        </w:rPr>
        <w:t>.</w:t>
      </w:r>
      <w:r w:rsidR="004E6607">
        <w:rPr>
          <w:rFonts w:ascii="Times New Roman" w:eastAsia="黑体" w:hAnsi="Times New Roman" w:cs="Times New Roman"/>
          <w:sz w:val="24"/>
          <w:szCs w:val="24"/>
        </w:rPr>
        <w:t>3</w:t>
      </w:r>
      <w:r w:rsidRPr="00EC35E6">
        <w:rPr>
          <w:rFonts w:ascii="Times New Roman" w:eastAsia="黑体" w:hAnsi="Times New Roman" w:cs="Times New Roman" w:hint="eastAsia"/>
          <w:sz w:val="24"/>
          <w:szCs w:val="24"/>
        </w:rPr>
        <w:t>.</w:t>
      </w:r>
      <w:r w:rsidR="00172A13">
        <w:rPr>
          <w:rFonts w:ascii="Times New Roman" w:eastAsia="黑体" w:hAnsi="Times New Roman" w:cs="Times New Roman"/>
          <w:sz w:val="24"/>
          <w:szCs w:val="24"/>
        </w:rPr>
        <w:t>2</w:t>
      </w:r>
      <w:r>
        <w:rPr>
          <w:rFonts w:ascii="Times New Roman" w:eastAsia="黑体" w:hAnsi="Times New Roman" w:cs="Times New Roman" w:hint="eastAsia"/>
          <w:sz w:val="24"/>
          <w:szCs w:val="24"/>
        </w:rPr>
        <w:t xml:space="preserve"> </w:t>
      </w:r>
      <w:r w:rsidRPr="00EC35E6">
        <w:rPr>
          <w:rFonts w:ascii="Times New Roman" w:eastAsia="黑体" w:hAnsi="Times New Roman" w:cs="Times New Roman" w:hint="eastAsia"/>
          <w:sz w:val="24"/>
          <w:szCs w:val="24"/>
        </w:rPr>
        <w:t xml:space="preserve"> </w:t>
      </w:r>
      <w:del w:id="532" w:author="曾 翠红" w:date="2019-05-09T22:31:00Z">
        <w:r w:rsidDel="00B86D23">
          <w:rPr>
            <w:rFonts w:ascii="Times New Roman" w:eastAsia="黑体" w:hAnsi="Times New Roman" w:cs="Times New Roman" w:hint="eastAsia"/>
            <w:sz w:val="24"/>
            <w:szCs w:val="24"/>
          </w:rPr>
          <w:delText>两熟</w:delText>
        </w:r>
        <w:r w:rsidR="00340917" w:rsidDel="00B86D23">
          <w:rPr>
            <w:rFonts w:ascii="Times New Roman" w:eastAsia="黑体" w:hAnsi="Times New Roman" w:cs="Times New Roman" w:hint="eastAsia"/>
            <w:sz w:val="24"/>
            <w:szCs w:val="24"/>
          </w:rPr>
          <w:delText>区</w:delText>
        </w:r>
        <w:r w:rsidRPr="00EC35E6" w:rsidDel="00B86D23">
          <w:rPr>
            <w:rFonts w:ascii="Times New Roman" w:eastAsia="黑体" w:hAnsi="Times New Roman" w:cs="Times New Roman" w:hint="eastAsia"/>
            <w:sz w:val="24"/>
            <w:szCs w:val="24"/>
          </w:rPr>
          <w:delText>玉米</w:delText>
        </w:r>
      </w:del>
      <w:ins w:id="533" w:author="曾 翠红" w:date="2019-05-09T22:31:00Z">
        <w:r w:rsidR="00B86D23">
          <w:rPr>
            <w:rFonts w:ascii="Times New Roman" w:eastAsia="黑体" w:hAnsi="Times New Roman" w:cs="Times New Roman" w:hint="eastAsia"/>
            <w:sz w:val="24"/>
            <w:szCs w:val="24"/>
          </w:rPr>
          <w:t>两熟区夏玉米</w:t>
        </w:r>
      </w:ins>
      <w:r w:rsidRPr="00B63325">
        <w:rPr>
          <w:rFonts w:ascii="Times New Roman" w:eastAsia="黑体" w:hAnsi="Times New Roman" w:cs="Times New Roman" w:hint="eastAsia"/>
          <w:sz w:val="24"/>
          <w:szCs w:val="24"/>
        </w:rPr>
        <w:t>单产与规模的实证分析</w:t>
      </w:r>
    </w:p>
    <w:p w14:paraId="3A81129A" w14:textId="02DB6A3D" w:rsidR="00344B4D" w:rsidRDefault="00344B4D" w:rsidP="00344B4D">
      <w:pPr>
        <w:spacing w:after="0" w:line="400" w:lineRule="exact"/>
        <w:ind w:firstLineChars="200" w:firstLine="480"/>
        <w:jc w:val="both"/>
        <w:rPr>
          <w:rFonts w:ascii="Times New Roman" w:hAnsi="Times New Roman" w:cs="Times New Roman"/>
          <w:sz w:val="24"/>
          <w:szCs w:val="24"/>
        </w:rPr>
      </w:pPr>
      <w:r w:rsidRPr="007C602D">
        <w:rPr>
          <w:rFonts w:ascii="Times New Roman" w:hAnsi="Times New Roman" w:cs="Times New Roman"/>
          <w:sz w:val="24"/>
          <w:szCs w:val="24"/>
        </w:rPr>
        <w:t>基于实证估计结果计算超越对数生产函数的产出弹性，</w:t>
      </w:r>
      <w:del w:id="534" w:author="曾 翠红" w:date="2019-05-09T22:31:00Z">
        <w:r w:rsidDel="00B86D23">
          <w:rPr>
            <w:rFonts w:ascii="Times New Roman" w:hAnsi="Times New Roman" w:cs="Times New Roman" w:hint="eastAsia"/>
            <w:sz w:val="24"/>
            <w:szCs w:val="24"/>
          </w:rPr>
          <w:delText>两熟</w:delText>
        </w:r>
        <w:r w:rsidRPr="007C602D" w:rsidDel="00B86D23">
          <w:rPr>
            <w:rFonts w:ascii="Times New Roman" w:hAnsi="Times New Roman" w:cs="Times New Roman"/>
            <w:sz w:val="24"/>
            <w:szCs w:val="24"/>
          </w:rPr>
          <w:delText>玉米</w:delText>
        </w:r>
      </w:del>
      <w:ins w:id="535" w:author="曾 翠红" w:date="2019-05-09T22:31:00Z">
        <w:r w:rsidR="00B86D23">
          <w:rPr>
            <w:rFonts w:ascii="Times New Roman" w:hAnsi="Times New Roman" w:cs="Times New Roman" w:hint="eastAsia"/>
            <w:sz w:val="24"/>
            <w:szCs w:val="24"/>
          </w:rPr>
          <w:t>两熟区夏玉米</w:t>
        </w:r>
      </w:ins>
      <w:r w:rsidRPr="007C602D">
        <w:rPr>
          <w:rFonts w:ascii="Times New Roman" w:hAnsi="Times New Roman" w:cs="Times New Roman"/>
          <w:sz w:val="24"/>
          <w:szCs w:val="24"/>
        </w:rPr>
        <w:t>总体规模弹性为</w:t>
      </w:r>
      <w:r w:rsidRPr="00C46A1B">
        <w:rPr>
          <w:rFonts w:ascii="Times New Roman" w:hAnsi="Times New Roman" w:cs="Times New Roman"/>
          <w:sz w:val="24"/>
          <w:szCs w:val="24"/>
        </w:rPr>
        <w:t>0</w:t>
      </w:r>
      <w:r w:rsidRPr="007C602D">
        <w:rPr>
          <w:rFonts w:ascii="Times New Roman" w:hAnsi="Times New Roman" w:cs="Times New Roman"/>
          <w:sz w:val="24"/>
          <w:szCs w:val="24"/>
        </w:rPr>
        <w:t>.</w:t>
      </w:r>
      <w:r w:rsidRPr="00C46A1B">
        <w:rPr>
          <w:rFonts w:ascii="Times New Roman" w:hAnsi="Times New Roman" w:cs="Times New Roman"/>
          <w:sz w:val="24"/>
          <w:szCs w:val="24"/>
        </w:rPr>
        <w:t>034</w:t>
      </w:r>
      <w:r w:rsidRPr="007C602D">
        <w:rPr>
          <w:rFonts w:ascii="Times New Roman" w:hAnsi="Times New Roman" w:cs="Times New Roman"/>
          <w:sz w:val="24"/>
          <w:szCs w:val="24"/>
        </w:rPr>
        <w:t>，单产随着规模扩大</w:t>
      </w:r>
      <w:r>
        <w:rPr>
          <w:rFonts w:ascii="Times New Roman" w:hAnsi="Times New Roman" w:cs="Times New Roman" w:hint="eastAsia"/>
          <w:sz w:val="24"/>
          <w:szCs w:val="24"/>
        </w:rPr>
        <w:t>而</w:t>
      </w:r>
      <w:r w:rsidRPr="007C602D">
        <w:rPr>
          <w:rFonts w:ascii="Times New Roman" w:hAnsi="Times New Roman" w:cs="Times New Roman"/>
          <w:sz w:val="24"/>
          <w:szCs w:val="24"/>
        </w:rPr>
        <w:t>增加（图</w:t>
      </w:r>
      <w:r w:rsidRPr="00C46A1B">
        <w:rPr>
          <w:rFonts w:ascii="Times New Roman" w:hAnsi="Times New Roman" w:cs="Times New Roman"/>
          <w:sz w:val="24"/>
          <w:szCs w:val="24"/>
        </w:rPr>
        <w:t>4</w:t>
      </w:r>
      <w:r w:rsidRPr="007C602D">
        <w:rPr>
          <w:rFonts w:ascii="Times New Roman" w:hAnsi="Times New Roman" w:cs="Times New Roman"/>
          <w:sz w:val="24"/>
          <w:szCs w:val="24"/>
        </w:rPr>
        <w:t>-</w:t>
      </w:r>
      <w:r w:rsidR="00204369">
        <w:rPr>
          <w:rFonts w:ascii="Times New Roman" w:hAnsi="Times New Roman" w:cs="Times New Roman"/>
          <w:sz w:val="24"/>
          <w:szCs w:val="24"/>
        </w:rPr>
        <w:t>2</w:t>
      </w:r>
      <w:r w:rsidRPr="007C602D">
        <w:rPr>
          <w:rFonts w:ascii="Times New Roman" w:hAnsi="Times New Roman" w:cs="Times New Roman"/>
          <w:sz w:val="24"/>
          <w:szCs w:val="24"/>
        </w:rPr>
        <w:t>）</w:t>
      </w:r>
      <w:r>
        <w:rPr>
          <w:rFonts w:ascii="Times New Roman" w:hAnsi="Times New Roman" w:cs="Times New Roman" w:hint="eastAsia"/>
          <w:sz w:val="24"/>
          <w:szCs w:val="24"/>
        </w:rPr>
        <w:t>，</w:t>
      </w:r>
      <w:r>
        <w:rPr>
          <w:rFonts w:ascii="Times New Roman" w:hAnsi="Times New Roman" w:cs="Times New Roman"/>
          <w:sz w:val="24"/>
          <w:szCs w:val="24"/>
        </w:rPr>
        <w:t>与</w:t>
      </w:r>
      <w:r>
        <w:rPr>
          <w:rFonts w:ascii="Times New Roman" w:hAnsi="Times New Roman" w:cs="Times New Roman" w:hint="eastAsia"/>
          <w:sz w:val="24"/>
          <w:szCs w:val="24"/>
        </w:rPr>
        <w:t>预期不相符。</w:t>
      </w:r>
      <w:r w:rsidR="00172A13">
        <w:rPr>
          <w:rFonts w:ascii="Times New Roman" w:hAnsi="Times New Roman" w:cs="Times New Roman" w:hint="eastAsia"/>
          <w:sz w:val="24"/>
          <w:szCs w:val="24"/>
        </w:rPr>
        <w:t>结合估计结果和华北地区玉米的实际种植情况分析，</w:t>
      </w:r>
      <w:r w:rsidR="00AD378A">
        <w:rPr>
          <w:rFonts w:ascii="Times New Roman" w:hAnsi="Times New Roman" w:cs="Times New Roman" w:hint="eastAsia"/>
          <w:sz w:val="24"/>
          <w:szCs w:val="24"/>
        </w:rPr>
        <w:t>该</w:t>
      </w:r>
      <w:r>
        <w:rPr>
          <w:rFonts w:ascii="Times New Roman" w:hAnsi="Times New Roman" w:cs="Times New Roman" w:hint="eastAsia"/>
          <w:sz w:val="24"/>
          <w:szCs w:val="24"/>
        </w:rPr>
        <w:t>地区玉米户均耕地面积为</w:t>
      </w:r>
      <w:r>
        <w:rPr>
          <w:rFonts w:ascii="Times New Roman" w:hAnsi="Times New Roman" w:cs="Times New Roman" w:hint="eastAsia"/>
          <w:sz w:val="24"/>
          <w:szCs w:val="24"/>
        </w:rPr>
        <w:t>3</w:t>
      </w:r>
      <w:r>
        <w:rPr>
          <w:rFonts w:ascii="Times New Roman" w:hAnsi="Times New Roman" w:cs="Times New Roman"/>
          <w:sz w:val="24"/>
          <w:szCs w:val="24"/>
        </w:rPr>
        <w:t>.8</w:t>
      </w:r>
      <w:r>
        <w:rPr>
          <w:rFonts w:ascii="Times New Roman" w:hAnsi="Times New Roman" w:cs="Times New Roman" w:hint="eastAsia"/>
          <w:sz w:val="24"/>
          <w:szCs w:val="24"/>
        </w:rPr>
        <w:t>亩，单产为</w:t>
      </w:r>
      <w:r>
        <w:rPr>
          <w:rFonts w:ascii="Times New Roman" w:hAnsi="Times New Roman" w:cs="Times New Roman" w:hint="eastAsia"/>
          <w:sz w:val="24"/>
          <w:szCs w:val="24"/>
        </w:rPr>
        <w:t>459</w:t>
      </w:r>
      <w:r>
        <w:rPr>
          <w:rFonts w:ascii="Times New Roman" w:hAnsi="Times New Roman" w:cs="Times New Roman"/>
          <w:sz w:val="24"/>
          <w:szCs w:val="24"/>
        </w:rPr>
        <w:t>.1</w:t>
      </w:r>
      <w:r>
        <w:rPr>
          <w:rFonts w:ascii="Times New Roman" w:hAnsi="Times New Roman" w:cs="Times New Roman" w:hint="eastAsia"/>
          <w:sz w:val="24"/>
          <w:szCs w:val="24"/>
        </w:rPr>
        <w:t>千克</w:t>
      </w:r>
      <w:r>
        <w:rPr>
          <w:rFonts w:ascii="Times New Roman" w:hAnsi="Times New Roman" w:cs="Times New Roman" w:hint="eastAsia"/>
          <w:sz w:val="24"/>
          <w:szCs w:val="24"/>
        </w:rPr>
        <w:t>/</w:t>
      </w:r>
      <w:r>
        <w:rPr>
          <w:rFonts w:ascii="Times New Roman" w:hAnsi="Times New Roman" w:cs="Times New Roman" w:hint="eastAsia"/>
          <w:sz w:val="24"/>
          <w:szCs w:val="24"/>
        </w:rPr>
        <w:t>亩，扩大规模到中型规模农户时，每亩产量增加至少</w:t>
      </w:r>
      <w:r>
        <w:rPr>
          <w:rFonts w:ascii="Times New Roman" w:hAnsi="Times New Roman" w:cs="Times New Roman" w:hint="eastAsia"/>
          <w:sz w:val="24"/>
          <w:szCs w:val="24"/>
        </w:rPr>
        <w:t>45</w:t>
      </w:r>
      <w:r>
        <w:rPr>
          <w:rFonts w:ascii="Times New Roman" w:hAnsi="Times New Roman" w:cs="Times New Roman" w:hint="eastAsia"/>
          <w:sz w:val="24"/>
          <w:szCs w:val="24"/>
        </w:rPr>
        <w:t>千克。</w:t>
      </w:r>
    </w:p>
    <w:p w14:paraId="04B35F96" w14:textId="77777777" w:rsidR="00344B4D" w:rsidRDefault="00344B4D" w:rsidP="001812DA">
      <w:pPr>
        <w:spacing w:beforeLines="50" w:before="163" w:after="0" w:line="240" w:lineRule="auto"/>
        <w:ind w:firstLine="442"/>
        <w:jc w:val="center"/>
        <w:rPr>
          <w:rFonts w:ascii="Times New Roman" w:hAnsi="Times New Roman" w:cs="Times New Roman"/>
          <w:sz w:val="24"/>
          <w:szCs w:val="24"/>
        </w:rPr>
      </w:pPr>
      <w:r>
        <w:rPr>
          <w:noProof/>
        </w:rPr>
        <w:drawing>
          <wp:inline distT="0" distB="0" distL="0" distR="0" wp14:anchorId="290718E2" wp14:editId="3C69F1CA">
            <wp:extent cx="4680000" cy="2160000"/>
            <wp:effectExtent l="0" t="0" r="0" b="0"/>
            <wp:docPr id="4" name="图表 4"/>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p>
    <w:p w14:paraId="7066B576" w14:textId="28CCEB9A" w:rsidR="00344B4D" w:rsidRPr="001F3625" w:rsidRDefault="00344B4D" w:rsidP="001812DA">
      <w:pPr>
        <w:spacing w:afterLines="50" w:after="163" w:line="400" w:lineRule="exact"/>
        <w:ind w:firstLineChars="200" w:firstLine="420"/>
        <w:jc w:val="center"/>
        <w:rPr>
          <w:rFonts w:ascii="Times New Roman" w:eastAsia="黑体" w:hAnsi="Times New Roman" w:cs="Times New Roman"/>
          <w:sz w:val="21"/>
          <w:szCs w:val="21"/>
        </w:rPr>
      </w:pPr>
      <w:r w:rsidRPr="001F3625">
        <w:rPr>
          <w:rFonts w:ascii="Times New Roman" w:eastAsia="黑体" w:hAnsi="Times New Roman" w:cs="Times New Roman"/>
          <w:sz w:val="21"/>
          <w:szCs w:val="21"/>
        </w:rPr>
        <w:t>图</w:t>
      </w:r>
      <w:r w:rsidRPr="00C46A1B">
        <w:rPr>
          <w:rFonts w:ascii="Times New Roman" w:eastAsia="黑体" w:hAnsi="Times New Roman" w:cs="Times New Roman"/>
          <w:sz w:val="21"/>
          <w:szCs w:val="21"/>
        </w:rPr>
        <w:t>4</w:t>
      </w:r>
      <w:r w:rsidRPr="001F3625">
        <w:rPr>
          <w:rFonts w:ascii="Times New Roman" w:eastAsia="黑体" w:hAnsi="Times New Roman" w:cs="Times New Roman"/>
          <w:sz w:val="21"/>
          <w:szCs w:val="21"/>
        </w:rPr>
        <w:t>-</w:t>
      </w:r>
      <w:r w:rsidR="00204369">
        <w:rPr>
          <w:rFonts w:ascii="Times New Roman" w:eastAsia="黑体" w:hAnsi="Times New Roman" w:cs="Times New Roman"/>
          <w:sz w:val="21"/>
          <w:szCs w:val="21"/>
        </w:rPr>
        <w:t>2</w:t>
      </w:r>
      <w:r w:rsidRPr="001F3625">
        <w:rPr>
          <w:rFonts w:ascii="Times New Roman" w:eastAsia="黑体" w:hAnsi="Times New Roman" w:cs="Times New Roman"/>
          <w:sz w:val="21"/>
          <w:szCs w:val="21"/>
        </w:rPr>
        <w:t xml:space="preserve">  </w:t>
      </w:r>
      <w:del w:id="536" w:author="曾 翠红" w:date="2019-05-09T22:31:00Z">
        <w:r w:rsidRPr="001F3625" w:rsidDel="00B86D23">
          <w:rPr>
            <w:rFonts w:ascii="Times New Roman" w:eastAsia="黑体" w:hAnsi="Times New Roman" w:cs="Times New Roman"/>
            <w:sz w:val="21"/>
            <w:szCs w:val="21"/>
          </w:rPr>
          <w:delText>两熟</w:delText>
        </w:r>
        <w:r w:rsidR="00D612DE" w:rsidDel="00B86D23">
          <w:rPr>
            <w:rFonts w:ascii="Times New Roman" w:eastAsia="黑体" w:hAnsi="Times New Roman" w:cs="Times New Roman" w:hint="eastAsia"/>
            <w:sz w:val="21"/>
            <w:szCs w:val="21"/>
          </w:rPr>
          <w:delText>区</w:delText>
        </w:r>
        <w:r w:rsidRPr="001F3625" w:rsidDel="00B86D23">
          <w:rPr>
            <w:rFonts w:ascii="Times New Roman" w:eastAsia="黑体" w:hAnsi="Times New Roman" w:cs="Times New Roman"/>
            <w:sz w:val="21"/>
            <w:szCs w:val="21"/>
          </w:rPr>
          <w:delText>玉米</w:delText>
        </w:r>
      </w:del>
      <w:ins w:id="537" w:author="曾 翠红" w:date="2019-05-09T22:31:00Z">
        <w:r w:rsidR="00B86D23">
          <w:rPr>
            <w:rFonts w:ascii="Times New Roman" w:eastAsia="黑体" w:hAnsi="Times New Roman" w:cs="Times New Roman"/>
            <w:sz w:val="21"/>
            <w:szCs w:val="21"/>
          </w:rPr>
          <w:t>两熟区夏玉米</w:t>
        </w:r>
      </w:ins>
      <w:r w:rsidRPr="001F3625">
        <w:rPr>
          <w:rFonts w:ascii="Times New Roman" w:eastAsia="黑体" w:hAnsi="Times New Roman" w:cs="Times New Roman"/>
          <w:sz w:val="21"/>
          <w:szCs w:val="21"/>
        </w:rPr>
        <w:t>规模与单产关系</w:t>
      </w:r>
    </w:p>
    <w:p w14:paraId="2F4C6402" w14:textId="41219F73" w:rsidR="00344B4D" w:rsidRDefault="00C77079" w:rsidP="00344B4D">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基于实证结果计算的生产要素产出弹性表明，劳动和肥料产出弹性大于</w:t>
      </w:r>
      <w:r>
        <w:rPr>
          <w:rFonts w:ascii="Times New Roman" w:hAnsi="Times New Roman" w:cs="Times New Roman" w:hint="eastAsia"/>
          <w:sz w:val="24"/>
          <w:szCs w:val="24"/>
        </w:rPr>
        <w:t>0</w:t>
      </w:r>
      <w:r>
        <w:rPr>
          <w:rFonts w:ascii="Times New Roman" w:hAnsi="Times New Roman" w:cs="Times New Roman" w:hint="eastAsia"/>
          <w:sz w:val="24"/>
          <w:szCs w:val="24"/>
        </w:rPr>
        <w:t>，</w:t>
      </w:r>
      <w:r>
        <w:rPr>
          <w:rFonts w:ascii="Times New Roman" w:hAnsi="Times New Roman" w:cs="Times New Roman"/>
          <w:sz w:val="24"/>
          <w:szCs w:val="24"/>
        </w:rPr>
        <w:t>随着</w:t>
      </w:r>
      <w:r>
        <w:rPr>
          <w:rFonts w:ascii="Times New Roman" w:hAnsi="Times New Roman" w:cs="Times New Roman" w:hint="eastAsia"/>
          <w:sz w:val="24"/>
          <w:szCs w:val="24"/>
        </w:rPr>
        <w:t>规模的扩大而降低，机械产出弹性大于</w:t>
      </w:r>
      <w:r>
        <w:rPr>
          <w:rFonts w:ascii="Times New Roman" w:hAnsi="Times New Roman" w:cs="Times New Roman" w:hint="eastAsia"/>
          <w:sz w:val="24"/>
          <w:szCs w:val="24"/>
        </w:rPr>
        <w:t>0</w:t>
      </w:r>
      <w:r>
        <w:rPr>
          <w:rFonts w:ascii="Times New Roman" w:hAnsi="Times New Roman" w:cs="Times New Roman" w:hint="eastAsia"/>
          <w:sz w:val="24"/>
          <w:szCs w:val="24"/>
        </w:rPr>
        <w:t>，</w:t>
      </w:r>
      <w:r>
        <w:rPr>
          <w:rFonts w:ascii="Times New Roman" w:hAnsi="Times New Roman" w:cs="Times New Roman"/>
          <w:sz w:val="24"/>
          <w:szCs w:val="24"/>
        </w:rPr>
        <w:t>随着</w:t>
      </w:r>
      <w:r>
        <w:rPr>
          <w:rFonts w:ascii="Times New Roman" w:hAnsi="Times New Roman" w:cs="Times New Roman" w:hint="eastAsia"/>
          <w:sz w:val="24"/>
          <w:szCs w:val="24"/>
        </w:rPr>
        <w:t>规模的扩大而提高，具体计算结果</w:t>
      </w:r>
      <w:r w:rsidR="00344B4D">
        <w:rPr>
          <w:rFonts w:ascii="Times New Roman" w:hAnsi="Times New Roman" w:cs="Times New Roman" w:hint="eastAsia"/>
          <w:sz w:val="24"/>
          <w:szCs w:val="24"/>
        </w:rPr>
        <w:t>如下</w:t>
      </w:r>
      <w:r>
        <w:rPr>
          <w:rFonts w:ascii="Times New Roman" w:hAnsi="Times New Roman" w:cs="Times New Roman" w:hint="eastAsia"/>
          <w:sz w:val="24"/>
          <w:szCs w:val="24"/>
        </w:rPr>
        <w:t>。</w:t>
      </w:r>
      <w:r w:rsidR="00344B4D" w:rsidRPr="007C602D">
        <w:rPr>
          <w:rFonts w:ascii="Times New Roman" w:hAnsi="Times New Roman" w:cs="Times New Roman"/>
          <w:sz w:val="24"/>
          <w:szCs w:val="24"/>
        </w:rPr>
        <w:t>劳动力投入变量总体产出弹性为</w:t>
      </w:r>
      <w:r w:rsidR="00344B4D" w:rsidRPr="00C46A1B">
        <w:rPr>
          <w:rFonts w:ascii="Times New Roman" w:hAnsi="Times New Roman" w:cs="Times New Roman"/>
          <w:sz w:val="24"/>
          <w:szCs w:val="24"/>
        </w:rPr>
        <w:t>0</w:t>
      </w:r>
      <w:r w:rsidR="00344B4D" w:rsidRPr="007C602D">
        <w:rPr>
          <w:rFonts w:ascii="Times New Roman" w:hAnsi="Times New Roman" w:cs="Times New Roman"/>
          <w:sz w:val="24"/>
          <w:szCs w:val="24"/>
        </w:rPr>
        <w:t>.</w:t>
      </w:r>
      <w:r w:rsidR="00344B4D" w:rsidRPr="00C46A1B">
        <w:rPr>
          <w:rFonts w:ascii="Times New Roman" w:hAnsi="Times New Roman" w:cs="Times New Roman"/>
          <w:sz w:val="24"/>
          <w:szCs w:val="24"/>
        </w:rPr>
        <w:t>007</w:t>
      </w:r>
      <w:r w:rsidR="00344B4D" w:rsidRPr="007C602D">
        <w:rPr>
          <w:rFonts w:ascii="Times New Roman" w:hAnsi="Times New Roman" w:cs="Times New Roman"/>
          <w:sz w:val="24"/>
          <w:szCs w:val="24"/>
        </w:rPr>
        <w:t>，小农产出弹性为</w:t>
      </w:r>
      <w:r w:rsidR="00344B4D" w:rsidRPr="00C46A1B">
        <w:rPr>
          <w:rFonts w:ascii="Times New Roman" w:hAnsi="Times New Roman" w:cs="Times New Roman"/>
          <w:sz w:val="24"/>
          <w:szCs w:val="24"/>
        </w:rPr>
        <w:t>0</w:t>
      </w:r>
      <w:r w:rsidR="00344B4D">
        <w:rPr>
          <w:rFonts w:ascii="Times New Roman" w:hAnsi="Times New Roman" w:cs="Times New Roman"/>
          <w:sz w:val="24"/>
          <w:szCs w:val="24"/>
        </w:rPr>
        <w:t>.</w:t>
      </w:r>
      <w:r w:rsidR="00344B4D" w:rsidRPr="00C46A1B">
        <w:rPr>
          <w:rFonts w:ascii="Times New Roman" w:hAnsi="Times New Roman" w:cs="Times New Roman"/>
          <w:sz w:val="24"/>
          <w:szCs w:val="24"/>
        </w:rPr>
        <w:t>007</w:t>
      </w:r>
      <w:r w:rsidR="00344B4D" w:rsidRPr="007C602D">
        <w:rPr>
          <w:rFonts w:ascii="Times New Roman" w:hAnsi="Times New Roman" w:cs="Times New Roman"/>
          <w:sz w:val="24"/>
          <w:szCs w:val="24"/>
        </w:rPr>
        <w:t>，中等农户和大农户为</w:t>
      </w:r>
      <w:r w:rsidR="00344B4D">
        <w:rPr>
          <w:rFonts w:ascii="Times New Roman" w:hAnsi="Times New Roman" w:cs="Times New Roman"/>
          <w:sz w:val="24"/>
          <w:szCs w:val="24"/>
        </w:rPr>
        <w:t>-</w:t>
      </w:r>
      <w:r w:rsidR="00344B4D" w:rsidRPr="00C46A1B">
        <w:rPr>
          <w:rFonts w:ascii="Times New Roman" w:hAnsi="Times New Roman" w:cs="Times New Roman"/>
          <w:sz w:val="24"/>
          <w:szCs w:val="24"/>
        </w:rPr>
        <w:t>0</w:t>
      </w:r>
      <w:r w:rsidR="00344B4D">
        <w:rPr>
          <w:rFonts w:ascii="Times New Roman" w:hAnsi="Times New Roman" w:cs="Times New Roman"/>
          <w:sz w:val="24"/>
          <w:szCs w:val="24"/>
        </w:rPr>
        <w:t>.</w:t>
      </w:r>
      <w:r w:rsidR="00344B4D" w:rsidRPr="00C46A1B">
        <w:rPr>
          <w:rFonts w:ascii="Times New Roman" w:hAnsi="Times New Roman" w:cs="Times New Roman"/>
          <w:sz w:val="24"/>
          <w:szCs w:val="24"/>
        </w:rPr>
        <w:t>005</w:t>
      </w:r>
      <w:r w:rsidR="00344B4D" w:rsidRPr="007C602D">
        <w:rPr>
          <w:rFonts w:ascii="Times New Roman" w:hAnsi="Times New Roman" w:cs="Times New Roman"/>
          <w:sz w:val="24"/>
          <w:szCs w:val="24"/>
        </w:rPr>
        <w:t>和</w:t>
      </w:r>
      <w:r w:rsidR="00344B4D">
        <w:rPr>
          <w:rFonts w:ascii="Times New Roman" w:hAnsi="Times New Roman" w:cs="Times New Roman"/>
          <w:sz w:val="24"/>
          <w:szCs w:val="24"/>
        </w:rPr>
        <w:t>-</w:t>
      </w:r>
      <w:r w:rsidR="00344B4D" w:rsidRPr="00C46A1B">
        <w:rPr>
          <w:rFonts w:ascii="Times New Roman" w:hAnsi="Times New Roman" w:cs="Times New Roman"/>
          <w:sz w:val="24"/>
          <w:szCs w:val="24"/>
        </w:rPr>
        <w:t>0</w:t>
      </w:r>
      <w:r w:rsidR="00344B4D">
        <w:rPr>
          <w:rFonts w:ascii="Times New Roman" w:hAnsi="Times New Roman" w:cs="Times New Roman"/>
          <w:sz w:val="24"/>
          <w:szCs w:val="24"/>
        </w:rPr>
        <w:t>.</w:t>
      </w:r>
      <w:r w:rsidR="00344B4D" w:rsidRPr="00C46A1B">
        <w:rPr>
          <w:rFonts w:ascii="Times New Roman" w:hAnsi="Times New Roman" w:cs="Times New Roman"/>
          <w:sz w:val="24"/>
          <w:szCs w:val="24"/>
        </w:rPr>
        <w:t>018</w:t>
      </w:r>
      <w:r w:rsidR="000529CA">
        <w:rPr>
          <w:rFonts w:ascii="Times New Roman" w:hAnsi="Times New Roman" w:cs="Times New Roman" w:hint="eastAsia"/>
          <w:sz w:val="24"/>
          <w:szCs w:val="24"/>
        </w:rPr>
        <w:t>；肥料</w:t>
      </w:r>
      <w:r w:rsidR="00344B4D" w:rsidRPr="007C602D">
        <w:rPr>
          <w:rFonts w:ascii="Times New Roman" w:hAnsi="Times New Roman" w:cs="Times New Roman"/>
          <w:sz w:val="24"/>
          <w:szCs w:val="24"/>
        </w:rPr>
        <w:t>总体产出弹性为</w:t>
      </w:r>
      <w:r w:rsidR="00344B4D" w:rsidRPr="00C46A1B">
        <w:rPr>
          <w:rFonts w:ascii="Times New Roman" w:hAnsi="Times New Roman" w:cs="Times New Roman"/>
          <w:sz w:val="24"/>
          <w:szCs w:val="24"/>
        </w:rPr>
        <w:t>0</w:t>
      </w:r>
      <w:r w:rsidR="00344B4D">
        <w:rPr>
          <w:rFonts w:ascii="Times New Roman" w:hAnsi="Times New Roman" w:cs="Times New Roman"/>
          <w:sz w:val="24"/>
          <w:szCs w:val="24"/>
        </w:rPr>
        <w:t>.</w:t>
      </w:r>
      <w:r w:rsidR="00344B4D" w:rsidRPr="00C46A1B">
        <w:rPr>
          <w:rFonts w:ascii="Times New Roman" w:hAnsi="Times New Roman" w:cs="Times New Roman"/>
          <w:sz w:val="24"/>
          <w:szCs w:val="24"/>
        </w:rPr>
        <w:t>081</w:t>
      </w:r>
      <w:r w:rsidR="00344B4D" w:rsidRPr="007C602D">
        <w:rPr>
          <w:rFonts w:ascii="Times New Roman" w:hAnsi="Times New Roman" w:cs="Times New Roman"/>
          <w:sz w:val="24"/>
          <w:szCs w:val="24"/>
        </w:rPr>
        <w:t>，小农至大农户化肥弹性分别是</w:t>
      </w:r>
      <w:r w:rsidR="00344B4D" w:rsidRPr="00C46A1B">
        <w:rPr>
          <w:rFonts w:ascii="Times New Roman" w:hAnsi="Times New Roman" w:cs="Times New Roman"/>
          <w:sz w:val="24"/>
          <w:szCs w:val="24"/>
        </w:rPr>
        <w:t>0</w:t>
      </w:r>
      <w:r w:rsidR="00344B4D">
        <w:rPr>
          <w:rFonts w:ascii="Times New Roman" w:hAnsi="Times New Roman" w:cs="Times New Roman"/>
          <w:sz w:val="24"/>
          <w:szCs w:val="24"/>
        </w:rPr>
        <w:t>.</w:t>
      </w:r>
      <w:r w:rsidR="00344B4D" w:rsidRPr="00C46A1B">
        <w:rPr>
          <w:rFonts w:ascii="Times New Roman" w:hAnsi="Times New Roman" w:cs="Times New Roman"/>
          <w:sz w:val="24"/>
          <w:szCs w:val="24"/>
        </w:rPr>
        <w:t>081</w:t>
      </w:r>
      <w:r w:rsidR="00344B4D" w:rsidRPr="007C602D">
        <w:rPr>
          <w:rFonts w:ascii="Times New Roman" w:hAnsi="Times New Roman" w:cs="Times New Roman"/>
          <w:sz w:val="24"/>
          <w:szCs w:val="24"/>
        </w:rPr>
        <w:t>、</w:t>
      </w:r>
      <w:r w:rsidR="00344B4D" w:rsidRPr="00C46A1B">
        <w:rPr>
          <w:rFonts w:ascii="Times New Roman" w:hAnsi="Times New Roman" w:cs="Times New Roman"/>
          <w:sz w:val="24"/>
          <w:szCs w:val="24"/>
        </w:rPr>
        <w:t>0</w:t>
      </w:r>
      <w:r w:rsidR="00344B4D">
        <w:rPr>
          <w:rFonts w:ascii="Times New Roman" w:hAnsi="Times New Roman" w:cs="Times New Roman"/>
          <w:sz w:val="24"/>
          <w:szCs w:val="24"/>
        </w:rPr>
        <w:t>.</w:t>
      </w:r>
      <w:r w:rsidR="00344B4D" w:rsidRPr="00C46A1B">
        <w:rPr>
          <w:rFonts w:ascii="Times New Roman" w:hAnsi="Times New Roman" w:cs="Times New Roman"/>
          <w:sz w:val="24"/>
          <w:szCs w:val="24"/>
        </w:rPr>
        <w:t>082</w:t>
      </w:r>
      <w:r w:rsidR="00344B4D" w:rsidRPr="007C602D">
        <w:rPr>
          <w:rFonts w:ascii="Times New Roman" w:hAnsi="Times New Roman" w:cs="Times New Roman"/>
          <w:sz w:val="24"/>
          <w:szCs w:val="24"/>
        </w:rPr>
        <w:t>和</w:t>
      </w:r>
      <w:r w:rsidR="00344B4D" w:rsidRPr="00C46A1B">
        <w:rPr>
          <w:rFonts w:ascii="Times New Roman" w:hAnsi="Times New Roman" w:cs="Times New Roman"/>
          <w:sz w:val="24"/>
          <w:szCs w:val="24"/>
        </w:rPr>
        <w:t>0</w:t>
      </w:r>
      <w:r w:rsidR="00344B4D">
        <w:rPr>
          <w:rFonts w:ascii="Times New Roman" w:hAnsi="Times New Roman" w:cs="Times New Roman"/>
          <w:sz w:val="24"/>
          <w:szCs w:val="24"/>
        </w:rPr>
        <w:t>.</w:t>
      </w:r>
      <w:r w:rsidR="00344B4D" w:rsidRPr="00C46A1B">
        <w:rPr>
          <w:rFonts w:ascii="Times New Roman" w:hAnsi="Times New Roman" w:cs="Times New Roman"/>
          <w:sz w:val="24"/>
          <w:szCs w:val="24"/>
        </w:rPr>
        <w:t>094</w:t>
      </w:r>
      <w:r w:rsidR="000529CA">
        <w:rPr>
          <w:rFonts w:ascii="Times New Roman" w:hAnsi="Times New Roman" w:cs="Times New Roman" w:hint="eastAsia"/>
          <w:sz w:val="24"/>
          <w:szCs w:val="24"/>
        </w:rPr>
        <w:t>，弹性差异较小；</w:t>
      </w:r>
      <w:r w:rsidR="00344B4D" w:rsidRPr="007C602D">
        <w:rPr>
          <w:rFonts w:ascii="Times New Roman" w:hAnsi="Times New Roman" w:cs="Times New Roman"/>
          <w:sz w:val="24"/>
          <w:szCs w:val="24"/>
        </w:rPr>
        <w:t>机械总体产出弹性为</w:t>
      </w:r>
      <w:r w:rsidR="00344B4D" w:rsidRPr="00C46A1B">
        <w:rPr>
          <w:rFonts w:ascii="Times New Roman" w:hAnsi="Times New Roman" w:cs="Times New Roman"/>
          <w:sz w:val="24"/>
          <w:szCs w:val="24"/>
        </w:rPr>
        <w:t>0</w:t>
      </w:r>
      <w:r w:rsidR="00344B4D">
        <w:rPr>
          <w:rFonts w:ascii="Times New Roman" w:hAnsi="Times New Roman" w:cs="Times New Roman"/>
          <w:sz w:val="24"/>
          <w:szCs w:val="24"/>
        </w:rPr>
        <w:t>.</w:t>
      </w:r>
      <w:r w:rsidR="00344B4D" w:rsidRPr="00C46A1B">
        <w:rPr>
          <w:rFonts w:ascii="Times New Roman" w:hAnsi="Times New Roman" w:cs="Times New Roman"/>
          <w:sz w:val="24"/>
          <w:szCs w:val="24"/>
        </w:rPr>
        <w:t>030</w:t>
      </w:r>
      <w:r w:rsidR="00344B4D" w:rsidRPr="007C602D">
        <w:rPr>
          <w:rFonts w:ascii="Times New Roman" w:hAnsi="Times New Roman" w:cs="Times New Roman"/>
          <w:sz w:val="24"/>
          <w:szCs w:val="24"/>
        </w:rPr>
        <w:t>，小农至大农户产出弹性分别</w:t>
      </w:r>
      <w:r w:rsidR="00344B4D" w:rsidRPr="00C46A1B">
        <w:rPr>
          <w:rFonts w:ascii="Times New Roman" w:hAnsi="Times New Roman" w:cs="Times New Roman"/>
          <w:sz w:val="24"/>
          <w:szCs w:val="24"/>
        </w:rPr>
        <w:t>0</w:t>
      </w:r>
      <w:r w:rsidR="00344B4D">
        <w:rPr>
          <w:rFonts w:ascii="Times New Roman" w:hAnsi="Times New Roman" w:cs="Times New Roman"/>
          <w:sz w:val="24"/>
          <w:szCs w:val="24"/>
        </w:rPr>
        <w:t>.</w:t>
      </w:r>
      <w:r w:rsidR="00344B4D" w:rsidRPr="00C46A1B">
        <w:rPr>
          <w:rFonts w:ascii="Times New Roman" w:hAnsi="Times New Roman" w:cs="Times New Roman"/>
          <w:sz w:val="24"/>
          <w:szCs w:val="24"/>
        </w:rPr>
        <w:t>030</w:t>
      </w:r>
      <w:r w:rsidR="00344B4D" w:rsidRPr="007C602D">
        <w:rPr>
          <w:rFonts w:ascii="Times New Roman" w:hAnsi="Times New Roman" w:cs="Times New Roman"/>
          <w:sz w:val="24"/>
          <w:szCs w:val="24"/>
        </w:rPr>
        <w:t>、</w:t>
      </w:r>
      <w:r w:rsidR="00344B4D" w:rsidRPr="00C46A1B">
        <w:rPr>
          <w:rFonts w:ascii="Times New Roman" w:hAnsi="Times New Roman" w:cs="Times New Roman"/>
          <w:sz w:val="24"/>
          <w:szCs w:val="24"/>
        </w:rPr>
        <w:t>0</w:t>
      </w:r>
      <w:r w:rsidR="00344B4D">
        <w:rPr>
          <w:rFonts w:ascii="Times New Roman" w:hAnsi="Times New Roman" w:cs="Times New Roman"/>
          <w:sz w:val="24"/>
          <w:szCs w:val="24"/>
        </w:rPr>
        <w:t>.</w:t>
      </w:r>
      <w:r w:rsidR="00344B4D" w:rsidRPr="00C46A1B">
        <w:rPr>
          <w:rFonts w:ascii="Times New Roman" w:hAnsi="Times New Roman" w:cs="Times New Roman"/>
          <w:sz w:val="24"/>
          <w:szCs w:val="24"/>
        </w:rPr>
        <w:t>030</w:t>
      </w:r>
      <w:r w:rsidR="00344B4D" w:rsidRPr="007C602D">
        <w:rPr>
          <w:rFonts w:ascii="Times New Roman" w:hAnsi="Times New Roman" w:cs="Times New Roman"/>
          <w:sz w:val="24"/>
          <w:szCs w:val="24"/>
        </w:rPr>
        <w:t>和</w:t>
      </w:r>
      <w:r w:rsidR="00344B4D" w:rsidRPr="00C46A1B">
        <w:rPr>
          <w:rFonts w:ascii="Times New Roman" w:hAnsi="Times New Roman" w:cs="Times New Roman"/>
          <w:sz w:val="24"/>
          <w:szCs w:val="24"/>
        </w:rPr>
        <w:t>0</w:t>
      </w:r>
      <w:r w:rsidR="00344B4D">
        <w:rPr>
          <w:rFonts w:ascii="Times New Roman" w:hAnsi="Times New Roman" w:cs="Times New Roman"/>
          <w:sz w:val="24"/>
          <w:szCs w:val="24"/>
        </w:rPr>
        <w:t>.</w:t>
      </w:r>
      <w:r w:rsidR="00344B4D" w:rsidRPr="00C46A1B">
        <w:rPr>
          <w:rFonts w:ascii="Times New Roman" w:hAnsi="Times New Roman" w:cs="Times New Roman"/>
          <w:sz w:val="24"/>
          <w:szCs w:val="24"/>
        </w:rPr>
        <w:t>032</w:t>
      </w:r>
      <w:r w:rsidR="00344B4D" w:rsidRPr="007C602D">
        <w:rPr>
          <w:rFonts w:ascii="Times New Roman" w:hAnsi="Times New Roman" w:cs="Times New Roman"/>
          <w:sz w:val="24"/>
          <w:szCs w:val="24"/>
        </w:rPr>
        <w:t>。</w:t>
      </w:r>
      <w:r w:rsidR="00344B4D">
        <w:rPr>
          <w:rFonts w:ascii="Times New Roman" w:hAnsi="Times New Roman" w:cs="Times New Roman" w:hint="eastAsia"/>
          <w:sz w:val="24"/>
          <w:szCs w:val="24"/>
        </w:rPr>
        <w:t>农户劳动产出弹性估计结果</w:t>
      </w:r>
      <w:r w:rsidR="00344B4D">
        <w:rPr>
          <w:rFonts w:ascii="Times New Roman" w:hAnsi="Times New Roman" w:cs="Times New Roman"/>
          <w:sz w:val="24"/>
          <w:szCs w:val="24"/>
        </w:rPr>
        <w:t>表明</w:t>
      </w:r>
      <w:r w:rsidR="00344B4D">
        <w:rPr>
          <w:rFonts w:ascii="Times New Roman" w:hAnsi="Times New Roman" w:cs="Times New Roman" w:hint="eastAsia"/>
          <w:sz w:val="24"/>
          <w:szCs w:val="24"/>
        </w:rPr>
        <w:t>小麦和</w:t>
      </w:r>
      <w:del w:id="538" w:author="曾 翠红" w:date="2019-05-07T10:33:00Z">
        <w:r w:rsidR="00344B4D" w:rsidDel="009314E9">
          <w:rPr>
            <w:rFonts w:ascii="Times New Roman" w:hAnsi="Times New Roman" w:cs="Times New Roman" w:hint="eastAsia"/>
            <w:sz w:val="24"/>
            <w:szCs w:val="24"/>
          </w:rPr>
          <w:delText>稻谷</w:delText>
        </w:r>
      </w:del>
      <w:ins w:id="539" w:author="曾 翠红" w:date="2019-05-07T10:33:00Z">
        <w:r w:rsidR="009314E9">
          <w:rPr>
            <w:rFonts w:ascii="Times New Roman" w:hAnsi="Times New Roman" w:cs="Times New Roman" w:hint="eastAsia"/>
            <w:sz w:val="24"/>
            <w:szCs w:val="24"/>
          </w:rPr>
          <w:t>水稻</w:t>
        </w:r>
      </w:ins>
      <w:r w:rsidR="00344B4D">
        <w:rPr>
          <w:rFonts w:ascii="Times New Roman" w:hAnsi="Times New Roman" w:cs="Times New Roman" w:hint="eastAsia"/>
          <w:sz w:val="24"/>
          <w:szCs w:val="24"/>
        </w:rPr>
        <w:t>种植过程中劳动力冗余，农业生产过程中偏向于精耕细作的种植方式。</w:t>
      </w:r>
    </w:p>
    <w:p w14:paraId="7A3F2FFD" w14:textId="03ED8404" w:rsidR="002F4185" w:rsidRDefault="00344B4D" w:rsidP="002F4185">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从家庭禀赋与单产的实证估计结果估计看，</w:t>
      </w:r>
      <w:r w:rsidR="00F70430">
        <w:rPr>
          <w:rFonts w:ascii="Times New Roman" w:hAnsi="Times New Roman" w:cs="Times New Roman" w:hint="eastAsia"/>
          <w:sz w:val="24"/>
          <w:szCs w:val="24"/>
        </w:rPr>
        <w:t>农业技能培训、</w:t>
      </w:r>
      <w:r>
        <w:rPr>
          <w:rFonts w:ascii="Times New Roman" w:hAnsi="Times New Roman" w:cs="Times New Roman" w:hint="eastAsia"/>
          <w:sz w:val="24"/>
          <w:szCs w:val="24"/>
        </w:rPr>
        <w:t>健康状况、</w:t>
      </w:r>
      <w:r>
        <w:rPr>
          <w:rFonts w:ascii="Times New Roman" w:hAnsi="Times New Roman" w:cs="Times New Roman"/>
          <w:sz w:val="24"/>
          <w:szCs w:val="24"/>
        </w:rPr>
        <w:t>家庭</w:t>
      </w:r>
      <w:r>
        <w:rPr>
          <w:rFonts w:ascii="Times New Roman" w:hAnsi="Times New Roman" w:cs="Times New Roman" w:hint="eastAsia"/>
          <w:sz w:val="24"/>
          <w:szCs w:val="24"/>
        </w:rPr>
        <w:t>背景、</w:t>
      </w:r>
      <w:r w:rsidR="00F70430">
        <w:rPr>
          <w:rFonts w:ascii="Times New Roman" w:hAnsi="Times New Roman" w:cs="Times New Roman" w:hint="eastAsia"/>
          <w:sz w:val="24"/>
          <w:szCs w:val="24"/>
        </w:rPr>
        <w:t>是否贷款、</w:t>
      </w:r>
      <w:r>
        <w:rPr>
          <w:rFonts w:ascii="Times New Roman" w:hAnsi="Times New Roman" w:cs="Times New Roman"/>
          <w:sz w:val="24"/>
          <w:szCs w:val="24"/>
        </w:rPr>
        <w:t>兼业</w:t>
      </w:r>
      <w:r>
        <w:rPr>
          <w:rFonts w:ascii="Times New Roman" w:hAnsi="Times New Roman" w:cs="Times New Roman" w:hint="eastAsia"/>
          <w:sz w:val="24"/>
          <w:szCs w:val="24"/>
        </w:rPr>
        <w:t>水平和耕地细碎化对土地生产率有显著影响。</w:t>
      </w:r>
      <w:r w:rsidR="00F70430">
        <w:rPr>
          <w:rFonts w:ascii="Times New Roman" w:hAnsi="Times New Roman" w:cs="Times New Roman" w:hint="eastAsia"/>
          <w:sz w:val="24"/>
          <w:szCs w:val="24"/>
        </w:rPr>
        <w:t>农业技能培训负向影响单产，</w:t>
      </w:r>
      <w:r w:rsidR="00AB44E8">
        <w:rPr>
          <w:rFonts w:ascii="Times New Roman" w:hAnsi="Times New Roman" w:cs="Times New Roman" w:hint="eastAsia"/>
          <w:sz w:val="24"/>
          <w:szCs w:val="24"/>
        </w:rPr>
        <w:t>与预期相反，也是不符合</w:t>
      </w:r>
      <w:r>
        <w:rPr>
          <w:rFonts w:ascii="Times New Roman" w:hAnsi="Times New Roman" w:cs="Times New Roman" w:hint="eastAsia"/>
          <w:sz w:val="24"/>
          <w:szCs w:val="24"/>
        </w:rPr>
        <w:t>耕地细碎化水平负向影响土地生产率，</w:t>
      </w:r>
      <w:r>
        <w:rPr>
          <w:rFonts w:ascii="Times New Roman" w:hAnsi="Times New Roman" w:cs="Times New Roman"/>
          <w:sz w:val="24"/>
          <w:szCs w:val="24"/>
        </w:rPr>
        <w:t>且</w:t>
      </w:r>
      <w:r>
        <w:rPr>
          <w:rFonts w:ascii="Times New Roman" w:hAnsi="Times New Roman" w:cs="Times New Roman" w:hint="eastAsia"/>
          <w:sz w:val="24"/>
          <w:szCs w:val="24"/>
        </w:rPr>
        <w:t>力度较大，表明地块面积越大，单产率越低。既有的解释认为，规模小的土地有利于农户发挥精耕细作的比较优势，产生高的农业产出</w:t>
      </w:r>
      <w:r w:rsidR="008732F9">
        <w:rPr>
          <w:rFonts w:ascii="Times New Roman" w:hAnsi="Times New Roman" w:cs="Times New Roman" w:hint="eastAsia"/>
          <w:sz w:val="24"/>
          <w:szCs w:val="24"/>
        </w:rPr>
        <w:t>（</w:t>
      </w:r>
      <w:r w:rsidR="008732F9">
        <w:rPr>
          <w:rFonts w:ascii="Times New Roman" w:hAnsi="Times New Roman" w:cs="Times New Roman"/>
          <w:sz w:val="24"/>
          <w:szCs w:val="24"/>
        </w:rPr>
        <w:t>表</w:t>
      </w:r>
      <w:r w:rsidR="008732F9">
        <w:rPr>
          <w:rFonts w:ascii="Times New Roman" w:hAnsi="Times New Roman" w:cs="Times New Roman" w:hint="eastAsia"/>
          <w:sz w:val="24"/>
          <w:szCs w:val="24"/>
        </w:rPr>
        <w:t>4</w:t>
      </w:r>
      <w:r w:rsidR="008732F9">
        <w:rPr>
          <w:rFonts w:ascii="Times New Roman" w:hAnsi="Times New Roman" w:cs="Times New Roman"/>
          <w:sz w:val="24"/>
          <w:szCs w:val="24"/>
        </w:rPr>
        <w:t>-</w:t>
      </w:r>
      <w:r w:rsidR="0077243B">
        <w:rPr>
          <w:rFonts w:ascii="Times New Roman" w:hAnsi="Times New Roman" w:cs="Times New Roman"/>
          <w:sz w:val="24"/>
          <w:szCs w:val="24"/>
        </w:rPr>
        <w:t>3</w:t>
      </w:r>
      <w:r w:rsidR="008732F9">
        <w:rPr>
          <w:rFonts w:ascii="Times New Roman" w:hAnsi="Times New Roman" w:cs="Times New Roman" w:hint="eastAsia"/>
          <w:sz w:val="24"/>
          <w:szCs w:val="24"/>
        </w:rPr>
        <w:t>）</w:t>
      </w:r>
      <w:r>
        <w:rPr>
          <w:rFonts w:ascii="Times New Roman" w:hAnsi="Times New Roman" w:cs="Times New Roman" w:hint="eastAsia"/>
          <w:sz w:val="24"/>
          <w:szCs w:val="24"/>
        </w:rPr>
        <w:t>。</w:t>
      </w:r>
    </w:p>
    <w:p w14:paraId="3C3B6264" w14:textId="77777777" w:rsidR="002F4185" w:rsidRDefault="002F4185">
      <w:pPr>
        <w:rPr>
          <w:rFonts w:ascii="Times New Roman" w:hAnsi="Times New Roman" w:cs="Times New Roman"/>
          <w:sz w:val="24"/>
          <w:szCs w:val="24"/>
        </w:rPr>
      </w:pPr>
      <w:r>
        <w:rPr>
          <w:rFonts w:ascii="Times New Roman" w:hAnsi="Times New Roman" w:cs="Times New Roman"/>
          <w:sz w:val="24"/>
          <w:szCs w:val="24"/>
        </w:rPr>
        <w:br w:type="page"/>
      </w:r>
    </w:p>
    <w:p w14:paraId="04C0FC5B" w14:textId="58773EB2" w:rsidR="00344B4D" w:rsidRPr="00EA6A2D" w:rsidRDefault="00344B4D" w:rsidP="003B7C9B">
      <w:pPr>
        <w:spacing w:beforeLines="50" w:before="163" w:after="0" w:line="400" w:lineRule="exact"/>
        <w:jc w:val="center"/>
        <w:rPr>
          <w:rFonts w:ascii="Times New Roman" w:eastAsia="黑体" w:hAnsi="Times New Roman" w:cs="Times New Roman"/>
          <w:sz w:val="21"/>
          <w:szCs w:val="21"/>
        </w:rPr>
      </w:pPr>
      <w:r w:rsidRPr="00EA6A2D">
        <w:rPr>
          <w:rFonts w:ascii="Times New Roman" w:eastAsia="黑体" w:hAnsi="Times New Roman" w:cs="Times New Roman"/>
          <w:sz w:val="21"/>
          <w:szCs w:val="21"/>
        </w:rPr>
        <w:t>表</w:t>
      </w:r>
      <w:r w:rsidRPr="00C46A1B">
        <w:rPr>
          <w:rFonts w:ascii="Times New Roman" w:eastAsia="黑体" w:hAnsi="Times New Roman" w:cs="Times New Roman"/>
          <w:sz w:val="21"/>
          <w:szCs w:val="21"/>
        </w:rPr>
        <w:t>4</w:t>
      </w:r>
      <w:r>
        <w:rPr>
          <w:rFonts w:ascii="Times New Roman" w:eastAsia="黑体" w:hAnsi="Times New Roman" w:cs="Times New Roman"/>
          <w:sz w:val="21"/>
          <w:szCs w:val="21"/>
        </w:rPr>
        <w:t>-</w:t>
      </w:r>
      <w:r w:rsidR="0077243B">
        <w:rPr>
          <w:rFonts w:ascii="Times New Roman" w:eastAsia="黑体" w:hAnsi="Times New Roman" w:cs="Times New Roman"/>
          <w:sz w:val="21"/>
          <w:szCs w:val="21"/>
        </w:rPr>
        <w:t>3</w:t>
      </w:r>
      <w:r>
        <w:rPr>
          <w:rFonts w:ascii="Times New Roman" w:eastAsia="黑体" w:hAnsi="Times New Roman" w:cs="Times New Roman"/>
          <w:sz w:val="21"/>
          <w:szCs w:val="21"/>
        </w:rPr>
        <w:t xml:space="preserve"> </w:t>
      </w:r>
      <w:r w:rsidRPr="00EA6A2D">
        <w:rPr>
          <w:rFonts w:ascii="Times New Roman" w:eastAsia="黑体" w:hAnsi="Times New Roman" w:cs="Times New Roman"/>
          <w:sz w:val="21"/>
          <w:szCs w:val="21"/>
        </w:rPr>
        <w:t xml:space="preserve"> </w:t>
      </w:r>
      <w:del w:id="540" w:author="曾 翠红" w:date="2019-05-09T22:31:00Z">
        <w:r w:rsidRPr="00EA6A2D" w:rsidDel="00B86D23">
          <w:rPr>
            <w:rFonts w:ascii="Times New Roman" w:eastAsia="黑体" w:hAnsi="Times New Roman" w:cs="Times New Roman"/>
            <w:sz w:val="21"/>
            <w:szCs w:val="21"/>
          </w:rPr>
          <w:delText>两熟</w:delText>
        </w:r>
        <w:r w:rsidR="00E96A93" w:rsidDel="00B86D23">
          <w:rPr>
            <w:rFonts w:ascii="Times New Roman" w:eastAsia="黑体" w:hAnsi="Times New Roman" w:cs="Times New Roman" w:hint="eastAsia"/>
            <w:sz w:val="21"/>
            <w:szCs w:val="21"/>
          </w:rPr>
          <w:delText>区</w:delText>
        </w:r>
        <w:r w:rsidRPr="00EA6A2D" w:rsidDel="00B86D23">
          <w:rPr>
            <w:rFonts w:ascii="Times New Roman" w:eastAsia="黑体" w:hAnsi="Times New Roman" w:cs="Times New Roman"/>
            <w:sz w:val="21"/>
            <w:szCs w:val="21"/>
          </w:rPr>
          <w:delText>玉米</w:delText>
        </w:r>
      </w:del>
      <w:ins w:id="541" w:author="曾 翠红" w:date="2019-05-09T22:31:00Z">
        <w:r w:rsidR="00B86D23">
          <w:rPr>
            <w:rFonts w:ascii="Times New Roman" w:eastAsia="黑体" w:hAnsi="Times New Roman" w:cs="Times New Roman"/>
            <w:sz w:val="21"/>
            <w:szCs w:val="21"/>
          </w:rPr>
          <w:t>两熟区夏玉米</w:t>
        </w:r>
      </w:ins>
      <w:r w:rsidR="00BE7E2F">
        <w:rPr>
          <w:rFonts w:ascii="Times New Roman" w:eastAsia="黑体" w:hAnsi="Times New Roman" w:cs="Times New Roman" w:hint="eastAsia"/>
          <w:sz w:val="21"/>
          <w:szCs w:val="21"/>
        </w:rPr>
        <w:t>单产</w:t>
      </w:r>
      <w:r w:rsidRPr="00EA6A2D">
        <w:rPr>
          <w:rFonts w:ascii="Times New Roman" w:eastAsia="黑体" w:hAnsi="Times New Roman" w:cs="Times New Roman"/>
          <w:sz w:val="21"/>
          <w:szCs w:val="21"/>
        </w:rPr>
        <w:t>估计结果</w:t>
      </w:r>
    </w:p>
    <w:tbl>
      <w:tblPr>
        <w:tblW w:w="0" w:type="auto"/>
        <w:jc w:val="center"/>
        <w:tblLook w:val="04A0" w:firstRow="1" w:lastRow="0" w:firstColumn="1" w:lastColumn="0" w:noHBand="0" w:noVBand="1"/>
      </w:tblPr>
      <w:tblGrid>
        <w:gridCol w:w="1878"/>
        <w:gridCol w:w="1269"/>
        <w:gridCol w:w="1417"/>
        <w:gridCol w:w="1134"/>
        <w:gridCol w:w="1135"/>
      </w:tblGrid>
      <w:tr w:rsidR="001B4F9F" w:rsidRPr="00E80FF4" w14:paraId="5914CC49" w14:textId="77777777" w:rsidTr="008C5DBF">
        <w:trPr>
          <w:trHeight w:val="300"/>
          <w:jc w:val="center"/>
        </w:trPr>
        <w:tc>
          <w:tcPr>
            <w:tcW w:w="0" w:type="auto"/>
            <w:tcBorders>
              <w:top w:val="single" w:sz="12" w:space="0" w:color="auto"/>
              <w:left w:val="nil"/>
              <w:bottom w:val="single" w:sz="4" w:space="0" w:color="auto"/>
              <w:right w:val="nil"/>
            </w:tcBorders>
            <w:shd w:val="clear" w:color="auto" w:fill="auto"/>
            <w:noWrap/>
            <w:vAlign w:val="center"/>
            <w:hideMark/>
          </w:tcPr>
          <w:p w14:paraId="03B32B9B" w14:textId="411169CC" w:rsidR="001B4F9F" w:rsidRPr="00E80FF4" w:rsidRDefault="00C3017C" w:rsidP="008C5DBF">
            <w:pPr>
              <w:spacing w:after="0" w:line="240" w:lineRule="auto"/>
              <w:jc w:val="center"/>
              <w:rPr>
                <w:rFonts w:ascii="Times New Roman" w:eastAsia="宋体" w:hAnsi="Times New Roman" w:cs="Times New Roman"/>
                <w:b/>
                <w:i/>
                <w:iCs/>
                <w:color w:val="000000"/>
              </w:rPr>
            </w:pPr>
            <w:r w:rsidRPr="00C3017C">
              <w:rPr>
                <w:rFonts w:ascii="Times New Roman" w:eastAsia="宋体" w:hAnsi="Times New Roman" w:cs="Times New Roman"/>
                <w:b/>
                <w:iCs/>
                <w:color w:val="000000"/>
                <w:sz w:val="21"/>
                <w:szCs w:val="21"/>
              </w:rPr>
              <w:t>自变量</w:t>
            </w:r>
          </w:p>
        </w:tc>
        <w:tc>
          <w:tcPr>
            <w:tcW w:w="1269" w:type="dxa"/>
            <w:tcBorders>
              <w:top w:val="single" w:sz="12" w:space="0" w:color="auto"/>
              <w:left w:val="nil"/>
              <w:bottom w:val="single" w:sz="4" w:space="0" w:color="auto"/>
              <w:right w:val="nil"/>
            </w:tcBorders>
            <w:shd w:val="clear" w:color="auto" w:fill="auto"/>
            <w:noWrap/>
            <w:vAlign w:val="center"/>
            <w:hideMark/>
          </w:tcPr>
          <w:p w14:paraId="0B9C8838" w14:textId="77777777" w:rsidR="001B4F9F" w:rsidRPr="00E80FF4" w:rsidRDefault="001B4F9F" w:rsidP="008C5DBF">
            <w:pPr>
              <w:spacing w:after="0" w:line="240" w:lineRule="auto"/>
              <w:jc w:val="center"/>
              <w:rPr>
                <w:rFonts w:ascii="宋体" w:eastAsia="宋体" w:hAnsi="宋体" w:cs="宋体"/>
                <w:b/>
                <w:color w:val="000000"/>
              </w:rPr>
            </w:pPr>
            <w:r w:rsidRPr="00E80FF4">
              <w:rPr>
                <w:rFonts w:ascii="宋体" w:eastAsia="宋体" w:hAnsi="宋体" w:cs="宋体" w:hint="eastAsia"/>
                <w:b/>
                <w:color w:val="000000"/>
              </w:rPr>
              <w:t>系数</w:t>
            </w:r>
          </w:p>
        </w:tc>
        <w:tc>
          <w:tcPr>
            <w:tcW w:w="1417" w:type="dxa"/>
            <w:tcBorders>
              <w:top w:val="single" w:sz="12" w:space="0" w:color="auto"/>
              <w:left w:val="nil"/>
              <w:bottom w:val="single" w:sz="4" w:space="0" w:color="auto"/>
              <w:right w:val="nil"/>
            </w:tcBorders>
            <w:shd w:val="clear" w:color="auto" w:fill="auto"/>
            <w:noWrap/>
            <w:vAlign w:val="center"/>
            <w:hideMark/>
          </w:tcPr>
          <w:p w14:paraId="0F227495" w14:textId="77777777" w:rsidR="001B4F9F" w:rsidRPr="00E80FF4" w:rsidRDefault="001B4F9F" w:rsidP="008C5DBF">
            <w:pPr>
              <w:spacing w:after="0" w:line="240" w:lineRule="auto"/>
              <w:jc w:val="center"/>
              <w:rPr>
                <w:rFonts w:ascii="宋体" w:eastAsia="宋体" w:hAnsi="宋体" w:cs="宋体"/>
                <w:b/>
                <w:color w:val="000000"/>
              </w:rPr>
            </w:pPr>
            <w:r w:rsidRPr="00E80FF4">
              <w:rPr>
                <w:rFonts w:ascii="宋体" w:eastAsia="宋体" w:hAnsi="宋体" w:cs="宋体" w:hint="eastAsia"/>
                <w:b/>
                <w:color w:val="000000"/>
              </w:rPr>
              <w:t>稳健标准误</w:t>
            </w:r>
          </w:p>
        </w:tc>
        <w:tc>
          <w:tcPr>
            <w:tcW w:w="1134" w:type="dxa"/>
            <w:tcBorders>
              <w:top w:val="single" w:sz="12" w:space="0" w:color="auto"/>
              <w:left w:val="nil"/>
              <w:bottom w:val="single" w:sz="4" w:space="0" w:color="auto"/>
              <w:right w:val="nil"/>
            </w:tcBorders>
            <w:shd w:val="clear" w:color="auto" w:fill="auto"/>
            <w:noWrap/>
            <w:vAlign w:val="center"/>
            <w:hideMark/>
          </w:tcPr>
          <w:p w14:paraId="37DF405C" w14:textId="77777777" w:rsidR="001B4F9F" w:rsidRPr="00E80FF4" w:rsidRDefault="001B4F9F" w:rsidP="008C5DBF">
            <w:pPr>
              <w:spacing w:after="0" w:line="240" w:lineRule="auto"/>
              <w:jc w:val="center"/>
              <w:rPr>
                <w:rFonts w:ascii="Times New Roman" w:eastAsia="宋体" w:hAnsi="Times New Roman" w:cs="Times New Roman"/>
                <w:b/>
                <w:color w:val="000000"/>
              </w:rPr>
            </w:pPr>
            <w:r w:rsidRPr="00E80FF4">
              <w:rPr>
                <w:rFonts w:ascii="Times New Roman" w:eastAsia="宋体" w:hAnsi="Times New Roman" w:cs="Times New Roman"/>
                <w:b/>
                <w:color w:val="000000"/>
              </w:rPr>
              <w:t>t</w:t>
            </w:r>
            <w:r w:rsidRPr="00E80FF4">
              <w:rPr>
                <w:rFonts w:ascii="宋体" w:eastAsia="宋体" w:hAnsi="宋体" w:cs="Times New Roman" w:hint="eastAsia"/>
                <w:b/>
                <w:color w:val="000000"/>
              </w:rPr>
              <w:t>值</w:t>
            </w:r>
          </w:p>
        </w:tc>
        <w:tc>
          <w:tcPr>
            <w:tcW w:w="1135" w:type="dxa"/>
            <w:tcBorders>
              <w:top w:val="single" w:sz="12" w:space="0" w:color="auto"/>
              <w:left w:val="nil"/>
              <w:bottom w:val="single" w:sz="4" w:space="0" w:color="auto"/>
              <w:right w:val="nil"/>
            </w:tcBorders>
            <w:shd w:val="clear" w:color="auto" w:fill="auto"/>
            <w:noWrap/>
            <w:vAlign w:val="center"/>
            <w:hideMark/>
          </w:tcPr>
          <w:p w14:paraId="0AB4E729" w14:textId="77777777" w:rsidR="001B4F9F" w:rsidRPr="00E80FF4" w:rsidRDefault="001B4F9F" w:rsidP="008C5DBF">
            <w:pPr>
              <w:spacing w:after="0" w:line="240" w:lineRule="auto"/>
              <w:jc w:val="center"/>
              <w:rPr>
                <w:rFonts w:ascii="Times New Roman" w:eastAsia="宋体" w:hAnsi="Times New Roman" w:cs="Times New Roman"/>
                <w:b/>
                <w:color w:val="000000"/>
              </w:rPr>
            </w:pPr>
            <w:r w:rsidRPr="00E80FF4">
              <w:rPr>
                <w:rFonts w:ascii="Times New Roman" w:eastAsia="宋体" w:hAnsi="Times New Roman" w:cs="Times New Roman"/>
                <w:b/>
                <w:color w:val="000000"/>
              </w:rPr>
              <w:t>P</w:t>
            </w:r>
            <w:r w:rsidRPr="00E80FF4">
              <w:rPr>
                <w:rFonts w:ascii="宋体" w:eastAsia="宋体" w:hAnsi="宋体" w:cs="Times New Roman" w:hint="eastAsia"/>
                <w:b/>
                <w:color w:val="000000"/>
              </w:rPr>
              <w:t>值</w:t>
            </w:r>
          </w:p>
        </w:tc>
      </w:tr>
      <w:tr w:rsidR="00A3607A" w:rsidRPr="00E80FF4" w14:paraId="16DE08CC" w14:textId="77777777" w:rsidTr="008C5DBF">
        <w:trPr>
          <w:trHeight w:val="300"/>
          <w:jc w:val="center"/>
        </w:trPr>
        <w:tc>
          <w:tcPr>
            <w:tcW w:w="0" w:type="auto"/>
            <w:tcBorders>
              <w:top w:val="nil"/>
              <w:left w:val="nil"/>
              <w:bottom w:val="nil"/>
              <w:right w:val="nil"/>
            </w:tcBorders>
            <w:shd w:val="clear" w:color="auto" w:fill="auto"/>
            <w:noWrap/>
            <w:vAlign w:val="center"/>
            <w:hideMark/>
          </w:tcPr>
          <w:p w14:paraId="0DEDF5CC" w14:textId="77777777" w:rsidR="00A3607A" w:rsidRPr="00E80FF4" w:rsidRDefault="00A3607A" w:rsidP="00A3607A">
            <w:pPr>
              <w:spacing w:after="0" w:line="240" w:lineRule="auto"/>
              <w:jc w:val="both"/>
              <w:rPr>
                <w:rFonts w:ascii="Times New Roman" w:eastAsia="宋体" w:hAnsi="Times New Roman" w:cs="Times New Roman"/>
                <w:i/>
                <w:iCs/>
                <w:color w:val="000000"/>
              </w:rPr>
            </w:pPr>
            <w:r w:rsidRPr="00E80FF4">
              <w:rPr>
                <w:rFonts w:ascii="Times New Roman" w:eastAsia="宋体" w:hAnsi="Times New Roman" w:cs="Times New Roman"/>
                <w:i/>
                <w:iCs/>
                <w:color w:val="000000"/>
              </w:rPr>
              <w:t>lnland</w:t>
            </w:r>
          </w:p>
        </w:tc>
        <w:tc>
          <w:tcPr>
            <w:tcW w:w="1269" w:type="dxa"/>
            <w:tcBorders>
              <w:top w:val="nil"/>
              <w:left w:val="nil"/>
              <w:bottom w:val="nil"/>
              <w:right w:val="nil"/>
            </w:tcBorders>
            <w:shd w:val="clear" w:color="auto" w:fill="auto"/>
            <w:noWrap/>
            <w:vAlign w:val="center"/>
            <w:hideMark/>
          </w:tcPr>
          <w:p w14:paraId="7CFB4E73" w14:textId="6746D662"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0.029**</w:t>
            </w:r>
          </w:p>
        </w:tc>
        <w:tc>
          <w:tcPr>
            <w:tcW w:w="1417" w:type="dxa"/>
            <w:tcBorders>
              <w:top w:val="nil"/>
              <w:left w:val="nil"/>
              <w:bottom w:val="nil"/>
              <w:right w:val="nil"/>
            </w:tcBorders>
            <w:shd w:val="clear" w:color="auto" w:fill="auto"/>
            <w:noWrap/>
            <w:vAlign w:val="center"/>
            <w:hideMark/>
          </w:tcPr>
          <w:p w14:paraId="4FFD8C96" w14:textId="2D634660" w:rsidR="00A3607A" w:rsidRPr="00A3607A" w:rsidRDefault="00A3607A" w:rsidP="00A3607A">
            <w:pPr>
              <w:spacing w:after="0" w:line="240" w:lineRule="auto"/>
              <w:jc w:val="center"/>
              <w:rPr>
                <w:rFonts w:ascii="Times New Roman" w:eastAsia="宋体" w:hAnsi="Times New Roman" w:cs="Times New Roman"/>
                <w:color w:val="000000"/>
                <w:sz w:val="21"/>
                <w:szCs w:val="21"/>
              </w:rPr>
            </w:pPr>
            <w:r w:rsidRPr="00A3607A">
              <w:rPr>
                <w:rFonts w:ascii="Times New Roman" w:hAnsi="Times New Roman" w:cs="Times New Roman"/>
                <w:color w:val="000000"/>
              </w:rPr>
              <w:t xml:space="preserve">0.014 </w:t>
            </w:r>
          </w:p>
        </w:tc>
        <w:tc>
          <w:tcPr>
            <w:tcW w:w="1134" w:type="dxa"/>
            <w:tcBorders>
              <w:top w:val="nil"/>
              <w:left w:val="nil"/>
              <w:bottom w:val="nil"/>
              <w:right w:val="nil"/>
            </w:tcBorders>
            <w:shd w:val="clear" w:color="auto" w:fill="auto"/>
            <w:noWrap/>
            <w:vAlign w:val="center"/>
            <w:hideMark/>
          </w:tcPr>
          <w:p w14:paraId="4D07253E" w14:textId="007A46E5"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2.000 </w:t>
            </w:r>
          </w:p>
        </w:tc>
        <w:tc>
          <w:tcPr>
            <w:tcW w:w="1135" w:type="dxa"/>
            <w:tcBorders>
              <w:top w:val="nil"/>
              <w:left w:val="nil"/>
              <w:bottom w:val="nil"/>
              <w:right w:val="nil"/>
            </w:tcBorders>
            <w:shd w:val="clear" w:color="auto" w:fill="auto"/>
            <w:noWrap/>
            <w:vAlign w:val="center"/>
            <w:hideMark/>
          </w:tcPr>
          <w:p w14:paraId="262C91B1" w14:textId="55BB5935"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0.046 </w:t>
            </w:r>
          </w:p>
        </w:tc>
      </w:tr>
      <w:tr w:rsidR="00A3607A" w:rsidRPr="00E80FF4" w14:paraId="733007CD" w14:textId="77777777" w:rsidTr="008C5DBF">
        <w:trPr>
          <w:trHeight w:val="300"/>
          <w:jc w:val="center"/>
        </w:trPr>
        <w:tc>
          <w:tcPr>
            <w:tcW w:w="0" w:type="auto"/>
            <w:tcBorders>
              <w:top w:val="nil"/>
              <w:left w:val="nil"/>
              <w:bottom w:val="nil"/>
              <w:right w:val="nil"/>
            </w:tcBorders>
            <w:shd w:val="clear" w:color="auto" w:fill="auto"/>
            <w:noWrap/>
            <w:vAlign w:val="center"/>
            <w:hideMark/>
          </w:tcPr>
          <w:p w14:paraId="5F043740" w14:textId="77777777" w:rsidR="00A3607A" w:rsidRPr="00E80FF4" w:rsidRDefault="00A3607A" w:rsidP="00A3607A">
            <w:pPr>
              <w:spacing w:after="0" w:line="240" w:lineRule="auto"/>
              <w:jc w:val="both"/>
              <w:rPr>
                <w:rFonts w:ascii="Times New Roman" w:eastAsia="宋体" w:hAnsi="Times New Roman" w:cs="Times New Roman"/>
                <w:i/>
                <w:iCs/>
                <w:color w:val="000000"/>
              </w:rPr>
            </w:pPr>
            <w:r w:rsidRPr="00E80FF4">
              <w:rPr>
                <w:rFonts w:ascii="Times New Roman" w:eastAsia="宋体" w:hAnsi="Times New Roman" w:cs="Times New Roman"/>
                <w:i/>
                <w:iCs/>
                <w:color w:val="000000"/>
              </w:rPr>
              <w:t>land</w:t>
            </w:r>
          </w:p>
        </w:tc>
        <w:tc>
          <w:tcPr>
            <w:tcW w:w="1269" w:type="dxa"/>
            <w:tcBorders>
              <w:top w:val="nil"/>
              <w:left w:val="nil"/>
              <w:bottom w:val="nil"/>
              <w:right w:val="nil"/>
            </w:tcBorders>
            <w:shd w:val="clear" w:color="auto" w:fill="auto"/>
            <w:noWrap/>
            <w:vAlign w:val="center"/>
            <w:hideMark/>
          </w:tcPr>
          <w:p w14:paraId="3FC8747B" w14:textId="105D0115"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0.001</w:t>
            </w:r>
          </w:p>
        </w:tc>
        <w:tc>
          <w:tcPr>
            <w:tcW w:w="1417" w:type="dxa"/>
            <w:tcBorders>
              <w:top w:val="nil"/>
              <w:left w:val="nil"/>
              <w:bottom w:val="nil"/>
              <w:right w:val="nil"/>
            </w:tcBorders>
            <w:shd w:val="clear" w:color="auto" w:fill="auto"/>
            <w:noWrap/>
            <w:vAlign w:val="center"/>
            <w:hideMark/>
          </w:tcPr>
          <w:p w14:paraId="0829718C" w14:textId="24DA5412" w:rsidR="00A3607A" w:rsidRPr="00A3607A" w:rsidRDefault="00A3607A" w:rsidP="00A3607A">
            <w:pPr>
              <w:spacing w:after="0" w:line="240" w:lineRule="auto"/>
              <w:jc w:val="center"/>
              <w:rPr>
                <w:rFonts w:ascii="Times New Roman" w:eastAsia="宋体" w:hAnsi="Times New Roman" w:cs="Times New Roman"/>
                <w:color w:val="000000"/>
                <w:sz w:val="21"/>
                <w:szCs w:val="21"/>
              </w:rPr>
            </w:pPr>
            <w:r w:rsidRPr="00A3607A">
              <w:rPr>
                <w:rFonts w:ascii="Times New Roman" w:hAnsi="Times New Roman" w:cs="Times New Roman"/>
                <w:color w:val="000000"/>
              </w:rPr>
              <w:t xml:space="preserve">0.002 </w:t>
            </w:r>
          </w:p>
        </w:tc>
        <w:tc>
          <w:tcPr>
            <w:tcW w:w="1134" w:type="dxa"/>
            <w:tcBorders>
              <w:top w:val="nil"/>
              <w:left w:val="nil"/>
              <w:bottom w:val="nil"/>
              <w:right w:val="nil"/>
            </w:tcBorders>
            <w:shd w:val="clear" w:color="auto" w:fill="auto"/>
            <w:noWrap/>
            <w:vAlign w:val="center"/>
            <w:hideMark/>
          </w:tcPr>
          <w:p w14:paraId="38F5B9B0" w14:textId="08701C7E"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0.610 </w:t>
            </w:r>
          </w:p>
        </w:tc>
        <w:tc>
          <w:tcPr>
            <w:tcW w:w="1135" w:type="dxa"/>
            <w:tcBorders>
              <w:top w:val="nil"/>
              <w:left w:val="nil"/>
              <w:bottom w:val="nil"/>
              <w:right w:val="nil"/>
            </w:tcBorders>
            <w:shd w:val="clear" w:color="auto" w:fill="auto"/>
            <w:noWrap/>
            <w:vAlign w:val="center"/>
            <w:hideMark/>
          </w:tcPr>
          <w:p w14:paraId="45E166C2" w14:textId="6CA4D9D6"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0.540 </w:t>
            </w:r>
          </w:p>
        </w:tc>
      </w:tr>
      <w:tr w:rsidR="00A3607A" w:rsidRPr="00E80FF4" w14:paraId="16D22313" w14:textId="77777777" w:rsidTr="008C5DBF">
        <w:trPr>
          <w:trHeight w:val="300"/>
          <w:jc w:val="center"/>
        </w:trPr>
        <w:tc>
          <w:tcPr>
            <w:tcW w:w="0" w:type="auto"/>
            <w:tcBorders>
              <w:top w:val="nil"/>
              <w:left w:val="nil"/>
              <w:bottom w:val="nil"/>
              <w:right w:val="nil"/>
            </w:tcBorders>
            <w:shd w:val="clear" w:color="auto" w:fill="auto"/>
            <w:noWrap/>
            <w:vAlign w:val="center"/>
            <w:hideMark/>
          </w:tcPr>
          <w:p w14:paraId="14A82FD2" w14:textId="77777777" w:rsidR="00A3607A" w:rsidRPr="00E80FF4" w:rsidRDefault="00A3607A" w:rsidP="00A3607A">
            <w:pPr>
              <w:spacing w:after="0" w:line="240" w:lineRule="auto"/>
              <w:jc w:val="both"/>
              <w:rPr>
                <w:rFonts w:ascii="Times New Roman" w:eastAsia="宋体" w:hAnsi="Times New Roman" w:cs="Times New Roman"/>
                <w:i/>
                <w:iCs/>
                <w:color w:val="000000"/>
              </w:rPr>
            </w:pPr>
            <w:r w:rsidRPr="00E80FF4">
              <w:rPr>
                <w:rFonts w:ascii="Times New Roman" w:eastAsia="宋体" w:hAnsi="Times New Roman" w:cs="Times New Roman"/>
                <w:i/>
                <w:iCs/>
                <w:color w:val="000000"/>
              </w:rPr>
              <w:t>lnlabor</w:t>
            </w:r>
          </w:p>
        </w:tc>
        <w:tc>
          <w:tcPr>
            <w:tcW w:w="1269" w:type="dxa"/>
            <w:tcBorders>
              <w:top w:val="nil"/>
              <w:left w:val="nil"/>
              <w:bottom w:val="nil"/>
              <w:right w:val="nil"/>
            </w:tcBorders>
            <w:shd w:val="clear" w:color="auto" w:fill="auto"/>
            <w:noWrap/>
            <w:vAlign w:val="center"/>
            <w:hideMark/>
          </w:tcPr>
          <w:p w14:paraId="133F57F2" w14:textId="1107C2B4"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-0.082</w:t>
            </w:r>
          </w:p>
        </w:tc>
        <w:tc>
          <w:tcPr>
            <w:tcW w:w="1417" w:type="dxa"/>
            <w:tcBorders>
              <w:top w:val="nil"/>
              <w:left w:val="nil"/>
              <w:bottom w:val="nil"/>
              <w:right w:val="nil"/>
            </w:tcBorders>
            <w:shd w:val="clear" w:color="auto" w:fill="auto"/>
            <w:noWrap/>
            <w:vAlign w:val="center"/>
            <w:hideMark/>
          </w:tcPr>
          <w:p w14:paraId="001D8B6D" w14:textId="074749F4" w:rsidR="00A3607A" w:rsidRPr="00A3607A" w:rsidRDefault="00A3607A" w:rsidP="00A3607A">
            <w:pPr>
              <w:spacing w:after="0" w:line="240" w:lineRule="auto"/>
              <w:jc w:val="center"/>
              <w:rPr>
                <w:rFonts w:ascii="Times New Roman" w:eastAsia="宋体" w:hAnsi="Times New Roman" w:cs="Times New Roman"/>
                <w:color w:val="000000"/>
                <w:sz w:val="21"/>
                <w:szCs w:val="21"/>
              </w:rPr>
            </w:pPr>
            <w:r w:rsidRPr="00A3607A">
              <w:rPr>
                <w:rFonts w:ascii="Times New Roman" w:hAnsi="Times New Roman" w:cs="Times New Roman"/>
                <w:color w:val="000000"/>
              </w:rPr>
              <w:t xml:space="preserve">0.071 </w:t>
            </w:r>
          </w:p>
        </w:tc>
        <w:tc>
          <w:tcPr>
            <w:tcW w:w="1134" w:type="dxa"/>
            <w:tcBorders>
              <w:top w:val="nil"/>
              <w:left w:val="nil"/>
              <w:bottom w:val="nil"/>
              <w:right w:val="nil"/>
            </w:tcBorders>
            <w:shd w:val="clear" w:color="auto" w:fill="auto"/>
            <w:noWrap/>
            <w:vAlign w:val="center"/>
            <w:hideMark/>
          </w:tcPr>
          <w:p w14:paraId="087A8408" w14:textId="33ED78BD"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-1.160 </w:t>
            </w:r>
          </w:p>
        </w:tc>
        <w:tc>
          <w:tcPr>
            <w:tcW w:w="1135" w:type="dxa"/>
            <w:tcBorders>
              <w:top w:val="nil"/>
              <w:left w:val="nil"/>
              <w:bottom w:val="nil"/>
              <w:right w:val="nil"/>
            </w:tcBorders>
            <w:shd w:val="clear" w:color="auto" w:fill="auto"/>
            <w:noWrap/>
            <w:vAlign w:val="center"/>
            <w:hideMark/>
          </w:tcPr>
          <w:p w14:paraId="5F27D98F" w14:textId="339FC012"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0.246 </w:t>
            </w:r>
          </w:p>
        </w:tc>
      </w:tr>
      <w:tr w:rsidR="00A3607A" w:rsidRPr="00E80FF4" w14:paraId="22F413D7" w14:textId="77777777" w:rsidTr="008C5DBF">
        <w:trPr>
          <w:trHeight w:val="300"/>
          <w:jc w:val="center"/>
        </w:trPr>
        <w:tc>
          <w:tcPr>
            <w:tcW w:w="0" w:type="auto"/>
            <w:tcBorders>
              <w:top w:val="nil"/>
              <w:left w:val="nil"/>
              <w:bottom w:val="nil"/>
              <w:right w:val="nil"/>
            </w:tcBorders>
            <w:shd w:val="clear" w:color="auto" w:fill="auto"/>
            <w:noWrap/>
            <w:vAlign w:val="center"/>
            <w:hideMark/>
          </w:tcPr>
          <w:p w14:paraId="16985C2F" w14:textId="77777777" w:rsidR="00A3607A" w:rsidRPr="00E80FF4" w:rsidRDefault="00A3607A" w:rsidP="00A3607A">
            <w:pPr>
              <w:spacing w:after="0" w:line="240" w:lineRule="auto"/>
              <w:jc w:val="both"/>
              <w:rPr>
                <w:rFonts w:ascii="Times New Roman" w:eastAsia="宋体" w:hAnsi="Times New Roman" w:cs="Times New Roman"/>
                <w:i/>
                <w:iCs/>
                <w:color w:val="000000"/>
              </w:rPr>
            </w:pPr>
            <w:r w:rsidRPr="00E80FF4">
              <w:rPr>
                <w:rFonts w:ascii="Times New Roman" w:eastAsia="宋体" w:hAnsi="Times New Roman" w:cs="Times New Roman"/>
                <w:i/>
                <w:iCs/>
                <w:color w:val="000000"/>
              </w:rPr>
              <w:t>lnfertile</w:t>
            </w:r>
          </w:p>
        </w:tc>
        <w:tc>
          <w:tcPr>
            <w:tcW w:w="1269" w:type="dxa"/>
            <w:tcBorders>
              <w:top w:val="nil"/>
              <w:left w:val="nil"/>
              <w:bottom w:val="nil"/>
              <w:right w:val="nil"/>
            </w:tcBorders>
            <w:shd w:val="clear" w:color="auto" w:fill="auto"/>
            <w:noWrap/>
            <w:vAlign w:val="center"/>
            <w:hideMark/>
          </w:tcPr>
          <w:p w14:paraId="6E15271A" w14:textId="76F93F71"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-0.12</w:t>
            </w:r>
          </w:p>
        </w:tc>
        <w:tc>
          <w:tcPr>
            <w:tcW w:w="1417" w:type="dxa"/>
            <w:tcBorders>
              <w:top w:val="nil"/>
              <w:left w:val="nil"/>
              <w:bottom w:val="nil"/>
              <w:right w:val="nil"/>
            </w:tcBorders>
            <w:shd w:val="clear" w:color="auto" w:fill="auto"/>
            <w:noWrap/>
            <w:vAlign w:val="center"/>
            <w:hideMark/>
          </w:tcPr>
          <w:p w14:paraId="3C89FAD8" w14:textId="199924D5" w:rsidR="00A3607A" w:rsidRPr="00A3607A" w:rsidRDefault="00A3607A" w:rsidP="00A3607A">
            <w:pPr>
              <w:spacing w:after="0" w:line="240" w:lineRule="auto"/>
              <w:jc w:val="center"/>
              <w:rPr>
                <w:rFonts w:ascii="Times New Roman" w:eastAsia="宋体" w:hAnsi="Times New Roman" w:cs="Times New Roman"/>
                <w:color w:val="000000"/>
                <w:sz w:val="21"/>
                <w:szCs w:val="21"/>
              </w:rPr>
            </w:pPr>
            <w:r w:rsidRPr="00A3607A">
              <w:rPr>
                <w:rFonts w:ascii="Times New Roman" w:hAnsi="Times New Roman" w:cs="Times New Roman"/>
                <w:color w:val="000000"/>
              </w:rPr>
              <w:t xml:space="preserve">0.095 </w:t>
            </w:r>
          </w:p>
        </w:tc>
        <w:tc>
          <w:tcPr>
            <w:tcW w:w="1134" w:type="dxa"/>
            <w:tcBorders>
              <w:top w:val="nil"/>
              <w:left w:val="nil"/>
              <w:bottom w:val="nil"/>
              <w:right w:val="nil"/>
            </w:tcBorders>
            <w:shd w:val="clear" w:color="auto" w:fill="auto"/>
            <w:noWrap/>
            <w:vAlign w:val="center"/>
            <w:hideMark/>
          </w:tcPr>
          <w:p w14:paraId="1469079D" w14:textId="3B4910DF"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-1.260 </w:t>
            </w:r>
          </w:p>
        </w:tc>
        <w:tc>
          <w:tcPr>
            <w:tcW w:w="1135" w:type="dxa"/>
            <w:tcBorders>
              <w:top w:val="nil"/>
              <w:left w:val="nil"/>
              <w:bottom w:val="nil"/>
              <w:right w:val="nil"/>
            </w:tcBorders>
            <w:shd w:val="clear" w:color="auto" w:fill="auto"/>
            <w:noWrap/>
            <w:vAlign w:val="center"/>
            <w:hideMark/>
          </w:tcPr>
          <w:p w14:paraId="1C55CF07" w14:textId="4616A2CF"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0.207 </w:t>
            </w:r>
          </w:p>
        </w:tc>
      </w:tr>
      <w:tr w:rsidR="00A3607A" w:rsidRPr="00E80FF4" w14:paraId="7AC06B2B" w14:textId="77777777" w:rsidTr="008C5DBF">
        <w:trPr>
          <w:trHeight w:val="300"/>
          <w:jc w:val="center"/>
        </w:trPr>
        <w:tc>
          <w:tcPr>
            <w:tcW w:w="0" w:type="auto"/>
            <w:tcBorders>
              <w:top w:val="nil"/>
              <w:left w:val="nil"/>
              <w:bottom w:val="nil"/>
              <w:right w:val="nil"/>
            </w:tcBorders>
            <w:shd w:val="clear" w:color="auto" w:fill="auto"/>
            <w:noWrap/>
            <w:vAlign w:val="center"/>
            <w:hideMark/>
          </w:tcPr>
          <w:p w14:paraId="08A9DFD9" w14:textId="77777777" w:rsidR="00A3607A" w:rsidRPr="00E80FF4" w:rsidRDefault="00A3607A" w:rsidP="00A3607A">
            <w:pPr>
              <w:spacing w:after="0" w:line="240" w:lineRule="auto"/>
              <w:jc w:val="both"/>
              <w:rPr>
                <w:rFonts w:ascii="Times New Roman" w:eastAsia="宋体" w:hAnsi="Times New Roman" w:cs="Times New Roman"/>
                <w:i/>
                <w:iCs/>
                <w:color w:val="000000"/>
              </w:rPr>
            </w:pPr>
            <w:r w:rsidRPr="00E80FF4">
              <w:rPr>
                <w:rFonts w:ascii="Times New Roman" w:eastAsia="宋体" w:hAnsi="Times New Roman" w:cs="Times New Roman"/>
                <w:i/>
                <w:iCs/>
                <w:color w:val="000000"/>
              </w:rPr>
              <w:t>lnmachane</w:t>
            </w:r>
          </w:p>
        </w:tc>
        <w:tc>
          <w:tcPr>
            <w:tcW w:w="1269" w:type="dxa"/>
            <w:tcBorders>
              <w:top w:val="nil"/>
              <w:left w:val="nil"/>
              <w:bottom w:val="nil"/>
              <w:right w:val="nil"/>
            </w:tcBorders>
            <w:shd w:val="clear" w:color="auto" w:fill="auto"/>
            <w:noWrap/>
            <w:vAlign w:val="center"/>
            <w:hideMark/>
          </w:tcPr>
          <w:p w14:paraId="77FD38E8" w14:textId="162D20B1"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0.021**</w:t>
            </w:r>
          </w:p>
        </w:tc>
        <w:tc>
          <w:tcPr>
            <w:tcW w:w="1417" w:type="dxa"/>
            <w:tcBorders>
              <w:top w:val="nil"/>
              <w:left w:val="nil"/>
              <w:bottom w:val="nil"/>
              <w:right w:val="nil"/>
            </w:tcBorders>
            <w:shd w:val="clear" w:color="auto" w:fill="auto"/>
            <w:noWrap/>
            <w:vAlign w:val="center"/>
            <w:hideMark/>
          </w:tcPr>
          <w:p w14:paraId="487D1B82" w14:textId="2279A143" w:rsidR="00A3607A" w:rsidRPr="00A3607A" w:rsidRDefault="00A3607A" w:rsidP="00A3607A">
            <w:pPr>
              <w:spacing w:after="0" w:line="240" w:lineRule="auto"/>
              <w:jc w:val="center"/>
              <w:rPr>
                <w:rFonts w:ascii="Times New Roman" w:eastAsia="宋体" w:hAnsi="Times New Roman" w:cs="Times New Roman"/>
                <w:color w:val="000000"/>
                <w:sz w:val="21"/>
                <w:szCs w:val="21"/>
              </w:rPr>
            </w:pPr>
            <w:r w:rsidRPr="00A3607A">
              <w:rPr>
                <w:rFonts w:ascii="Times New Roman" w:hAnsi="Times New Roman" w:cs="Times New Roman"/>
                <w:color w:val="000000"/>
              </w:rPr>
              <w:t xml:space="preserve">0.010 </w:t>
            </w:r>
          </w:p>
        </w:tc>
        <w:tc>
          <w:tcPr>
            <w:tcW w:w="1134" w:type="dxa"/>
            <w:tcBorders>
              <w:top w:val="nil"/>
              <w:left w:val="nil"/>
              <w:bottom w:val="nil"/>
              <w:right w:val="nil"/>
            </w:tcBorders>
            <w:shd w:val="clear" w:color="auto" w:fill="auto"/>
            <w:noWrap/>
            <w:vAlign w:val="center"/>
            <w:hideMark/>
          </w:tcPr>
          <w:p w14:paraId="0295348E" w14:textId="1A81EAC2"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2.130 </w:t>
            </w:r>
          </w:p>
        </w:tc>
        <w:tc>
          <w:tcPr>
            <w:tcW w:w="1135" w:type="dxa"/>
            <w:tcBorders>
              <w:top w:val="nil"/>
              <w:left w:val="nil"/>
              <w:bottom w:val="nil"/>
              <w:right w:val="nil"/>
            </w:tcBorders>
            <w:shd w:val="clear" w:color="auto" w:fill="auto"/>
            <w:noWrap/>
            <w:vAlign w:val="center"/>
            <w:hideMark/>
          </w:tcPr>
          <w:p w14:paraId="310DD566" w14:textId="7C982AB9"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0.033 </w:t>
            </w:r>
          </w:p>
        </w:tc>
      </w:tr>
      <w:tr w:rsidR="00A3607A" w:rsidRPr="00E80FF4" w14:paraId="46465A49" w14:textId="77777777" w:rsidTr="008C5DBF">
        <w:trPr>
          <w:trHeight w:val="300"/>
          <w:jc w:val="center"/>
        </w:trPr>
        <w:tc>
          <w:tcPr>
            <w:tcW w:w="0" w:type="auto"/>
            <w:tcBorders>
              <w:top w:val="nil"/>
              <w:left w:val="nil"/>
              <w:bottom w:val="nil"/>
              <w:right w:val="nil"/>
            </w:tcBorders>
            <w:shd w:val="clear" w:color="auto" w:fill="auto"/>
            <w:noWrap/>
            <w:vAlign w:val="center"/>
            <w:hideMark/>
          </w:tcPr>
          <w:p w14:paraId="42DC3B8B" w14:textId="77777777" w:rsidR="00A3607A" w:rsidRPr="00E80FF4" w:rsidRDefault="00A3607A" w:rsidP="00A3607A">
            <w:pPr>
              <w:spacing w:after="0" w:line="240" w:lineRule="auto"/>
              <w:jc w:val="both"/>
              <w:rPr>
                <w:rFonts w:ascii="Times New Roman" w:eastAsia="宋体" w:hAnsi="Times New Roman" w:cs="Times New Roman"/>
                <w:i/>
                <w:iCs/>
                <w:color w:val="000000"/>
              </w:rPr>
            </w:pPr>
            <w:r w:rsidRPr="00E80FF4">
              <w:rPr>
                <w:rFonts w:ascii="Times New Roman" w:eastAsia="宋体" w:hAnsi="Times New Roman" w:cs="Times New Roman"/>
                <w:i/>
                <w:iCs/>
                <w:color w:val="000000"/>
              </w:rPr>
              <w:t>lnot</w:t>
            </w:r>
          </w:p>
        </w:tc>
        <w:tc>
          <w:tcPr>
            <w:tcW w:w="1269" w:type="dxa"/>
            <w:tcBorders>
              <w:top w:val="nil"/>
              <w:left w:val="nil"/>
              <w:bottom w:val="nil"/>
              <w:right w:val="nil"/>
            </w:tcBorders>
            <w:shd w:val="clear" w:color="auto" w:fill="auto"/>
            <w:noWrap/>
            <w:vAlign w:val="center"/>
            <w:hideMark/>
          </w:tcPr>
          <w:p w14:paraId="15E52521" w14:textId="03ED0780"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0.109</w:t>
            </w:r>
          </w:p>
        </w:tc>
        <w:tc>
          <w:tcPr>
            <w:tcW w:w="1417" w:type="dxa"/>
            <w:tcBorders>
              <w:top w:val="nil"/>
              <w:left w:val="nil"/>
              <w:bottom w:val="nil"/>
              <w:right w:val="nil"/>
            </w:tcBorders>
            <w:shd w:val="clear" w:color="auto" w:fill="auto"/>
            <w:noWrap/>
            <w:vAlign w:val="center"/>
            <w:hideMark/>
          </w:tcPr>
          <w:p w14:paraId="12CE3078" w14:textId="518556D1" w:rsidR="00A3607A" w:rsidRPr="00A3607A" w:rsidRDefault="00A3607A" w:rsidP="00A3607A">
            <w:pPr>
              <w:spacing w:after="0" w:line="240" w:lineRule="auto"/>
              <w:jc w:val="center"/>
              <w:rPr>
                <w:rFonts w:ascii="Times New Roman" w:eastAsia="宋体" w:hAnsi="Times New Roman" w:cs="Times New Roman"/>
                <w:color w:val="000000"/>
                <w:sz w:val="21"/>
                <w:szCs w:val="21"/>
              </w:rPr>
            </w:pPr>
            <w:r w:rsidRPr="00A3607A">
              <w:rPr>
                <w:rFonts w:ascii="Times New Roman" w:hAnsi="Times New Roman" w:cs="Times New Roman"/>
                <w:color w:val="000000"/>
              </w:rPr>
              <w:t xml:space="preserve">0.183 </w:t>
            </w:r>
          </w:p>
        </w:tc>
        <w:tc>
          <w:tcPr>
            <w:tcW w:w="1134" w:type="dxa"/>
            <w:tcBorders>
              <w:top w:val="nil"/>
              <w:left w:val="nil"/>
              <w:bottom w:val="nil"/>
              <w:right w:val="nil"/>
            </w:tcBorders>
            <w:shd w:val="clear" w:color="auto" w:fill="auto"/>
            <w:noWrap/>
            <w:vAlign w:val="center"/>
            <w:hideMark/>
          </w:tcPr>
          <w:p w14:paraId="0B261808" w14:textId="10BE8A89"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0.590 </w:t>
            </w:r>
          </w:p>
        </w:tc>
        <w:tc>
          <w:tcPr>
            <w:tcW w:w="1135" w:type="dxa"/>
            <w:tcBorders>
              <w:top w:val="nil"/>
              <w:left w:val="nil"/>
              <w:bottom w:val="nil"/>
              <w:right w:val="nil"/>
            </w:tcBorders>
            <w:shd w:val="clear" w:color="auto" w:fill="auto"/>
            <w:noWrap/>
            <w:vAlign w:val="center"/>
            <w:hideMark/>
          </w:tcPr>
          <w:p w14:paraId="4F74935E" w14:textId="2ADD3D47"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0.553 </w:t>
            </w:r>
          </w:p>
        </w:tc>
      </w:tr>
      <w:tr w:rsidR="00A3607A" w:rsidRPr="00E80FF4" w14:paraId="24611DC0" w14:textId="77777777" w:rsidTr="008C5DBF">
        <w:trPr>
          <w:trHeight w:val="300"/>
          <w:jc w:val="center"/>
        </w:trPr>
        <w:tc>
          <w:tcPr>
            <w:tcW w:w="0" w:type="auto"/>
            <w:tcBorders>
              <w:top w:val="nil"/>
              <w:left w:val="nil"/>
              <w:bottom w:val="nil"/>
              <w:right w:val="nil"/>
            </w:tcBorders>
            <w:shd w:val="clear" w:color="auto" w:fill="auto"/>
            <w:noWrap/>
            <w:vAlign w:val="center"/>
            <w:hideMark/>
          </w:tcPr>
          <w:p w14:paraId="140273E5" w14:textId="77777777" w:rsidR="00A3607A" w:rsidRPr="00E80FF4" w:rsidRDefault="00A3607A" w:rsidP="00A3607A">
            <w:pPr>
              <w:spacing w:after="0" w:line="240" w:lineRule="auto"/>
              <w:jc w:val="both"/>
              <w:rPr>
                <w:rFonts w:ascii="Times New Roman" w:eastAsia="宋体" w:hAnsi="Times New Roman" w:cs="Times New Roman"/>
                <w:i/>
                <w:iCs/>
                <w:color w:val="000000"/>
              </w:rPr>
            </w:pPr>
            <w:r w:rsidRPr="00E80FF4">
              <w:rPr>
                <w:rFonts w:ascii="Times New Roman" w:eastAsia="宋体" w:hAnsi="Times New Roman" w:cs="Times New Roman"/>
                <w:i/>
                <w:iCs/>
                <w:color w:val="000000"/>
              </w:rPr>
              <w:t>lnlabor2</w:t>
            </w:r>
          </w:p>
        </w:tc>
        <w:tc>
          <w:tcPr>
            <w:tcW w:w="1269" w:type="dxa"/>
            <w:tcBorders>
              <w:top w:val="nil"/>
              <w:left w:val="nil"/>
              <w:bottom w:val="nil"/>
              <w:right w:val="nil"/>
            </w:tcBorders>
            <w:shd w:val="clear" w:color="auto" w:fill="auto"/>
            <w:noWrap/>
            <w:vAlign w:val="center"/>
            <w:hideMark/>
          </w:tcPr>
          <w:p w14:paraId="3D24D5B5" w14:textId="6E4A39EB"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0.007</w:t>
            </w:r>
          </w:p>
        </w:tc>
        <w:tc>
          <w:tcPr>
            <w:tcW w:w="1417" w:type="dxa"/>
            <w:tcBorders>
              <w:top w:val="nil"/>
              <w:left w:val="nil"/>
              <w:bottom w:val="nil"/>
              <w:right w:val="nil"/>
            </w:tcBorders>
            <w:shd w:val="clear" w:color="auto" w:fill="auto"/>
            <w:noWrap/>
            <w:vAlign w:val="center"/>
            <w:hideMark/>
          </w:tcPr>
          <w:p w14:paraId="49275F77" w14:textId="273339F1" w:rsidR="00A3607A" w:rsidRPr="00A3607A" w:rsidRDefault="00A3607A" w:rsidP="00A3607A">
            <w:pPr>
              <w:spacing w:after="0" w:line="240" w:lineRule="auto"/>
              <w:jc w:val="center"/>
              <w:rPr>
                <w:rFonts w:ascii="Times New Roman" w:eastAsia="宋体" w:hAnsi="Times New Roman" w:cs="Times New Roman"/>
                <w:color w:val="000000"/>
                <w:sz w:val="21"/>
                <w:szCs w:val="21"/>
              </w:rPr>
            </w:pPr>
            <w:r w:rsidRPr="00A3607A">
              <w:rPr>
                <w:rFonts w:ascii="Times New Roman" w:hAnsi="Times New Roman" w:cs="Times New Roman"/>
                <w:color w:val="000000"/>
              </w:rPr>
              <w:t xml:space="preserve">0.005 </w:t>
            </w:r>
          </w:p>
        </w:tc>
        <w:tc>
          <w:tcPr>
            <w:tcW w:w="1134" w:type="dxa"/>
            <w:tcBorders>
              <w:top w:val="nil"/>
              <w:left w:val="nil"/>
              <w:bottom w:val="nil"/>
              <w:right w:val="nil"/>
            </w:tcBorders>
            <w:shd w:val="clear" w:color="auto" w:fill="auto"/>
            <w:noWrap/>
            <w:vAlign w:val="center"/>
            <w:hideMark/>
          </w:tcPr>
          <w:p w14:paraId="0686227D" w14:textId="5D0066E8"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1.200 </w:t>
            </w:r>
          </w:p>
        </w:tc>
        <w:tc>
          <w:tcPr>
            <w:tcW w:w="1135" w:type="dxa"/>
            <w:tcBorders>
              <w:top w:val="nil"/>
              <w:left w:val="nil"/>
              <w:bottom w:val="nil"/>
              <w:right w:val="nil"/>
            </w:tcBorders>
            <w:shd w:val="clear" w:color="auto" w:fill="auto"/>
            <w:noWrap/>
            <w:vAlign w:val="center"/>
            <w:hideMark/>
          </w:tcPr>
          <w:p w14:paraId="62E5C91C" w14:textId="76AF5B98"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0.230 </w:t>
            </w:r>
          </w:p>
        </w:tc>
      </w:tr>
      <w:tr w:rsidR="00A3607A" w:rsidRPr="00E80FF4" w14:paraId="0D76BBCD" w14:textId="77777777" w:rsidTr="008C5DBF">
        <w:trPr>
          <w:trHeight w:val="300"/>
          <w:jc w:val="center"/>
        </w:trPr>
        <w:tc>
          <w:tcPr>
            <w:tcW w:w="0" w:type="auto"/>
            <w:tcBorders>
              <w:top w:val="nil"/>
              <w:left w:val="nil"/>
              <w:bottom w:val="nil"/>
              <w:right w:val="nil"/>
            </w:tcBorders>
            <w:shd w:val="clear" w:color="auto" w:fill="auto"/>
            <w:noWrap/>
            <w:vAlign w:val="center"/>
            <w:hideMark/>
          </w:tcPr>
          <w:p w14:paraId="3CBF1BC7" w14:textId="77777777" w:rsidR="00A3607A" w:rsidRPr="00E80FF4" w:rsidRDefault="00A3607A" w:rsidP="00A3607A">
            <w:pPr>
              <w:spacing w:after="0" w:line="240" w:lineRule="auto"/>
              <w:jc w:val="both"/>
              <w:rPr>
                <w:rFonts w:ascii="Times New Roman" w:eastAsia="宋体" w:hAnsi="Times New Roman" w:cs="Times New Roman"/>
                <w:i/>
                <w:iCs/>
                <w:color w:val="000000"/>
              </w:rPr>
            </w:pPr>
            <w:r w:rsidRPr="00E80FF4">
              <w:rPr>
                <w:rFonts w:ascii="Times New Roman" w:eastAsia="宋体" w:hAnsi="Times New Roman" w:cs="Times New Roman"/>
                <w:i/>
                <w:iCs/>
                <w:color w:val="000000"/>
              </w:rPr>
              <w:t>lnfertile2</w:t>
            </w:r>
          </w:p>
        </w:tc>
        <w:tc>
          <w:tcPr>
            <w:tcW w:w="1269" w:type="dxa"/>
            <w:tcBorders>
              <w:top w:val="nil"/>
              <w:left w:val="nil"/>
              <w:bottom w:val="nil"/>
              <w:right w:val="nil"/>
            </w:tcBorders>
            <w:shd w:val="clear" w:color="auto" w:fill="auto"/>
            <w:noWrap/>
            <w:vAlign w:val="center"/>
            <w:hideMark/>
          </w:tcPr>
          <w:p w14:paraId="0A9970A5" w14:textId="5297B291"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0.013**</w:t>
            </w:r>
          </w:p>
        </w:tc>
        <w:tc>
          <w:tcPr>
            <w:tcW w:w="1417" w:type="dxa"/>
            <w:tcBorders>
              <w:top w:val="nil"/>
              <w:left w:val="nil"/>
              <w:bottom w:val="nil"/>
              <w:right w:val="nil"/>
            </w:tcBorders>
            <w:shd w:val="clear" w:color="auto" w:fill="auto"/>
            <w:noWrap/>
            <w:vAlign w:val="center"/>
            <w:hideMark/>
          </w:tcPr>
          <w:p w14:paraId="3B832B21" w14:textId="5EA01839" w:rsidR="00A3607A" w:rsidRPr="00A3607A" w:rsidRDefault="00A3607A" w:rsidP="00A3607A">
            <w:pPr>
              <w:spacing w:after="0" w:line="240" w:lineRule="auto"/>
              <w:jc w:val="center"/>
              <w:rPr>
                <w:rFonts w:ascii="Times New Roman" w:eastAsia="宋体" w:hAnsi="Times New Roman" w:cs="Times New Roman"/>
                <w:color w:val="000000"/>
                <w:sz w:val="21"/>
                <w:szCs w:val="21"/>
              </w:rPr>
            </w:pPr>
            <w:r w:rsidRPr="00A3607A">
              <w:rPr>
                <w:rFonts w:ascii="Times New Roman" w:hAnsi="Times New Roman" w:cs="Times New Roman"/>
                <w:color w:val="000000"/>
              </w:rPr>
              <w:t xml:space="preserve">0.007 </w:t>
            </w:r>
          </w:p>
        </w:tc>
        <w:tc>
          <w:tcPr>
            <w:tcW w:w="1134" w:type="dxa"/>
            <w:tcBorders>
              <w:top w:val="nil"/>
              <w:left w:val="nil"/>
              <w:bottom w:val="nil"/>
              <w:right w:val="nil"/>
            </w:tcBorders>
            <w:shd w:val="clear" w:color="auto" w:fill="auto"/>
            <w:noWrap/>
            <w:vAlign w:val="center"/>
            <w:hideMark/>
          </w:tcPr>
          <w:p w14:paraId="321A6BE1" w14:textId="4060B560"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2.000 </w:t>
            </w:r>
          </w:p>
        </w:tc>
        <w:tc>
          <w:tcPr>
            <w:tcW w:w="1135" w:type="dxa"/>
            <w:tcBorders>
              <w:top w:val="nil"/>
              <w:left w:val="nil"/>
              <w:bottom w:val="nil"/>
              <w:right w:val="nil"/>
            </w:tcBorders>
            <w:shd w:val="clear" w:color="auto" w:fill="auto"/>
            <w:noWrap/>
            <w:vAlign w:val="center"/>
            <w:hideMark/>
          </w:tcPr>
          <w:p w14:paraId="3AA956E1" w14:textId="7D7290E8"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0.046 </w:t>
            </w:r>
          </w:p>
        </w:tc>
      </w:tr>
      <w:tr w:rsidR="00A3607A" w:rsidRPr="00E80FF4" w14:paraId="5F9364EC" w14:textId="77777777" w:rsidTr="008C5DBF">
        <w:trPr>
          <w:trHeight w:val="300"/>
          <w:jc w:val="center"/>
        </w:trPr>
        <w:tc>
          <w:tcPr>
            <w:tcW w:w="0" w:type="auto"/>
            <w:tcBorders>
              <w:top w:val="nil"/>
              <w:left w:val="nil"/>
              <w:bottom w:val="nil"/>
              <w:right w:val="nil"/>
            </w:tcBorders>
            <w:shd w:val="clear" w:color="auto" w:fill="auto"/>
            <w:noWrap/>
            <w:vAlign w:val="center"/>
            <w:hideMark/>
          </w:tcPr>
          <w:p w14:paraId="1F0F5495" w14:textId="77777777" w:rsidR="00A3607A" w:rsidRPr="00E80FF4" w:rsidRDefault="00A3607A" w:rsidP="00A3607A">
            <w:pPr>
              <w:spacing w:after="0" w:line="240" w:lineRule="auto"/>
              <w:jc w:val="both"/>
              <w:rPr>
                <w:rFonts w:ascii="Times New Roman" w:eastAsia="宋体" w:hAnsi="Times New Roman" w:cs="Times New Roman"/>
                <w:i/>
                <w:iCs/>
                <w:color w:val="000000"/>
              </w:rPr>
            </w:pPr>
            <w:r w:rsidRPr="00E80FF4">
              <w:rPr>
                <w:rFonts w:ascii="Times New Roman" w:eastAsia="宋体" w:hAnsi="Times New Roman" w:cs="Times New Roman"/>
                <w:i/>
                <w:iCs/>
                <w:color w:val="000000"/>
              </w:rPr>
              <w:t>lnmachane2</w:t>
            </w:r>
          </w:p>
        </w:tc>
        <w:tc>
          <w:tcPr>
            <w:tcW w:w="1269" w:type="dxa"/>
            <w:tcBorders>
              <w:top w:val="nil"/>
              <w:left w:val="nil"/>
              <w:bottom w:val="nil"/>
              <w:right w:val="nil"/>
            </w:tcBorders>
            <w:shd w:val="clear" w:color="auto" w:fill="auto"/>
            <w:noWrap/>
            <w:vAlign w:val="center"/>
            <w:hideMark/>
          </w:tcPr>
          <w:p w14:paraId="2A2C98F2" w14:textId="13060B21"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0.002***</w:t>
            </w:r>
          </w:p>
        </w:tc>
        <w:tc>
          <w:tcPr>
            <w:tcW w:w="1417" w:type="dxa"/>
            <w:tcBorders>
              <w:top w:val="nil"/>
              <w:left w:val="nil"/>
              <w:bottom w:val="nil"/>
              <w:right w:val="nil"/>
            </w:tcBorders>
            <w:shd w:val="clear" w:color="auto" w:fill="auto"/>
            <w:noWrap/>
            <w:vAlign w:val="center"/>
            <w:hideMark/>
          </w:tcPr>
          <w:p w14:paraId="0BF433F7" w14:textId="08CA4341" w:rsidR="00A3607A" w:rsidRPr="00A3607A" w:rsidRDefault="00A3607A" w:rsidP="00A3607A">
            <w:pPr>
              <w:spacing w:after="0" w:line="240" w:lineRule="auto"/>
              <w:jc w:val="center"/>
              <w:rPr>
                <w:rFonts w:ascii="Times New Roman" w:eastAsia="宋体" w:hAnsi="Times New Roman" w:cs="Times New Roman"/>
                <w:color w:val="000000"/>
                <w:sz w:val="21"/>
                <w:szCs w:val="21"/>
              </w:rPr>
            </w:pPr>
            <w:r w:rsidRPr="00A3607A">
              <w:rPr>
                <w:rFonts w:ascii="Times New Roman" w:hAnsi="Times New Roman" w:cs="Times New Roman"/>
                <w:color w:val="000000"/>
              </w:rPr>
              <w:t xml:space="preserve">0.000 </w:t>
            </w:r>
          </w:p>
        </w:tc>
        <w:tc>
          <w:tcPr>
            <w:tcW w:w="1134" w:type="dxa"/>
            <w:tcBorders>
              <w:top w:val="nil"/>
              <w:left w:val="nil"/>
              <w:bottom w:val="nil"/>
              <w:right w:val="nil"/>
            </w:tcBorders>
            <w:shd w:val="clear" w:color="auto" w:fill="auto"/>
            <w:noWrap/>
            <w:vAlign w:val="center"/>
            <w:hideMark/>
          </w:tcPr>
          <w:p w14:paraId="327A391D" w14:textId="1D1B7C90"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5.050 </w:t>
            </w:r>
          </w:p>
        </w:tc>
        <w:tc>
          <w:tcPr>
            <w:tcW w:w="1135" w:type="dxa"/>
            <w:tcBorders>
              <w:top w:val="nil"/>
              <w:left w:val="nil"/>
              <w:bottom w:val="nil"/>
              <w:right w:val="nil"/>
            </w:tcBorders>
            <w:shd w:val="clear" w:color="auto" w:fill="auto"/>
            <w:noWrap/>
            <w:vAlign w:val="center"/>
            <w:hideMark/>
          </w:tcPr>
          <w:p w14:paraId="15EDD1B9" w14:textId="38D000F5"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0.000 </w:t>
            </w:r>
          </w:p>
        </w:tc>
      </w:tr>
      <w:tr w:rsidR="00A3607A" w:rsidRPr="00E80FF4" w14:paraId="64289181" w14:textId="77777777" w:rsidTr="008C5DBF">
        <w:trPr>
          <w:trHeight w:val="300"/>
          <w:jc w:val="center"/>
        </w:trPr>
        <w:tc>
          <w:tcPr>
            <w:tcW w:w="0" w:type="auto"/>
            <w:tcBorders>
              <w:top w:val="nil"/>
              <w:left w:val="nil"/>
              <w:bottom w:val="nil"/>
              <w:right w:val="nil"/>
            </w:tcBorders>
            <w:shd w:val="clear" w:color="auto" w:fill="auto"/>
            <w:noWrap/>
            <w:vAlign w:val="center"/>
            <w:hideMark/>
          </w:tcPr>
          <w:p w14:paraId="34938CD9" w14:textId="77777777" w:rsidR="00A3607A" w:rsidRPr="00E80FF4" w:rsidRDefault="00A3607A" w:rsidP="00A3607A">
            <w:pPr>
              <w:spacing w:after="0" w:line="240" w:lineRule="auto"/>
              <w:jc w:val="both"/>
              <w:rPr>
                <w:rFonts w:ascii="Times New Roman" w:eastAsia="宋体" w:hAnsi="Times New Roman" w:cs="Times New Roman"/>
                <w:i/>
                <w:iCs/>
                <w:color w:val="000000"/>
              </w:rPr>
            </w:pPr>
            <w:r w:rsidRPr="00E80FF4">
              <w:rPr>
                <w:rFonts w:ascii="Times New Roman" w:eastAsia="宋体" w:hAnsi="Times New Roman" w:cs="Times New Roman"/>
                <w:i/>
                <w:iCs/>
                <w:color w:val="000000"/>
              </w:rPr>
              <w:t>lnot2</w:t>
            </w:r>
          </w:p>
        </w:tc>
        <w:tc>
          <w:tcPr>
            <w:tcW w:w="1269" w:type="dxa"/>
            <w:tcBorders>
              <w:top w:val="nil"/>
              <w:left w:val="nil"/>
              <w:bottom w:val="nil"/>
              <w:right w:val="nil"/>
            </w:tcBorders>
            <w:shd w:val="clear" w:color="auto" w:fill="auto"/>
            <w:noWrap/>
            <w:vAlign w:val="center"/>
            <w:hideMark/>
          </w:tcPr>
          <w:p w14:paraId="1B8F35E1" w14:textId="01D32C2C"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-0.023</w:t>
            </w:r>
          </w:p>
        </w:tc>
        <w:tc>
          <w:tcPr>
            <w:tcW w:w="1417" w:type="dxa"/>
            <w:tcBorders>
              <w:top w:val="nil"/>
              <w:left w:val="nil"/>
              <w:bottom w:val="nil"/>
              <w:right w:val="nil"/>
            </w:tcBorders>
            <w:shd w:val="clear" w:color="auto" w:fill="auto"/>
            <w:noWrap/>
            <w:vAlign w:val="center"/>
            <w:hideMark/>
          </w:tcPr>
          <w:p w14:paraId="6012B26E" w14:textId="7CB63DDF" w:rsidR="00A3607A" w:rsidRPr="00A3607A" w:rsidRDefault="00A3607A" w:rsidP="00A3607A">
            <w:pPr>
              <w:spacing w:after="0" w:line="240" w:lineRule="auto"/>
              <w:jc w:val="center"/>
              <w:rPr>
                <w:rFonts w:ascii="Times New Roman" w:eastAsia="宋体" w:hAnsi="Times New Roman" w:cs="Times New Roman"/>
                <w:color w:val="000000"/>
                <w:sz w:val="21"/>
                <w:szCs w:val="21"/>
              </w:rPr>
            </w:pPr>
            <w:r w:rsidRPr="00A3607A">
              <w:rPr>
                <w:rFonts w:ascii="Times New Roman" w:hAnsi="Times New Roman" w:cs="Times New Roman"/>
                <w:color w:val="000000"/>
              </w:rPr>
              <w:t xml:space="preserve">0.020 </w:t>
            </w:r>
          </w:p>
        </w:tc>
        <w:tc>
          <w:tcPr>
            <w:tcW w:w="1134" w:type="dxa"/>
            <w:tcBorders>
              <w:top w:val="nil"/>
              <w:left w:val="nil"/>
              <w:bottom w:val="nil"/>
              <w:right w:val="nil"/>
            </w:tcBorders>
            <w:shd w:val="clear" w:color="auto" w:fill="auto"/>
            <w:noWrap/>
            <w:vAlign w:val="center"/>
            <w:hideMark/>
          </w:tcPr>
          <w:p w14:paraId="485420EB" w14:textId="7E09D70B"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-1.170 </w:t>
            </w:r>
          </w:p>
        </w:tc>
        <w:tc>
          <w:tcPr>
            <w:tcW w:w="1135" w:type="dxa"/>
            <w:tcBorders>
              <w:top w:val="nil"/>
              <w:left w:val="nil"/>
              <w:bottom w:val="nil"/>
              <w:right w:val="nil"/>
            </w:tcBorders>
            <w:shd w:val="clear" w:color="auto" w:fill="auto"/>
            <w:noWrap/>
            <w:vAlign w:val="center"/>
            <w:hideMark/>
          </w:tcPr>
          <w:p w14:paraId="5E7FB3FB" w14:textId="3D9F5D5D"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0.243 </w:t>
            </w:r>
          </w:p>
        </w:tc>
      </w:tr>
      <w:tr w:rsidR="00A3607A" w:rsidRPr="00E80FF4" w14:paraId="1FCFD74A" w14:textId="77777777" w:rsidTr="008C5DBF">
        <w:trPr>
          <w:trHeight w:val="300"/>
          <w:jc w:val="center"/>
        </w:trPr>
        <w:tc>
          <w:tcPr>
            <w:tcW w:w="0" w:type="auto"/>
            <w:tcBorders>
              <w:top w:val="nil"/>
              <w:left w:val="nil"/>
              <w:bottom w:val="nil"/>
              <w:right w:val="nil"/>
            </w:tcBorders>
            <w:shd w:val="clear" w:color="auto" w:fill="auto"/>
            <w:noWrap/>
            <w:vAlign w:val="center"/>
            <w:hideMark/>
          </w:tcPr>
          <w:p w14:paraId="0362DC3B" w14:textId="77777777" w:rsidR="00A3607A" w:rsidRPr="00E80FF4" w:rsidRDefault="00A3607A" w:rsidP="00A3607A">
            <w:pPr>
              <w:spacing w:after="0" w:line="240" w:lineRule="auto"/>
              <w:jc w:val="both"/>
              <w:rPr>
                <w:rFonts w:ascii="Times New Roman" w:eastAsia="宋体" w:hAnsi="Times New Roman" w:cs="Times New Roman"/>
                <w:i/>
                <w:iCs/>
                <w:color w:val="000000"/>
              </w:rPr>
            </w:pPr>
            <w:r w:rsidRPr="00E80FF4">
              <w:rPr>
                <w:rFonts w:ascii="Times New Roman" w:eastAsia="宋体" w:hAnsi="Times New Roman" w:cs="Times New Roman"/>
                <w:i/>
                <w:iCs/>
                <w:color w:val="000000"/>
              </w:rPr>
              <w:t>lnlaborlnfertile</w:t>
            </w:r>
          </w:p>
        </w:tc>
        <w:tc>
          <w:tcPr>
            <w:tcW w:w="1269" w:type="dxa"/>
            <w:tcBorders>
              <w:top w:val="nil"/>
              <w:left w:val="nil"/>
              <w:bottom w:val="nil"/>
              <w:right w:val="nil"/>
            </w:tcBorders>
            <w:shd w:val="clear" w:color="auto" w:fill="auto"/>
            <w:noWrap/>
            <w:vAlign w:val="center"/>
            <w:hideMark/>
          </w:tcPr>
          <w:p w14:paraId="02A77929" w14:textId="57E6D3AC"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-0.007</w:t>
            </w:r>
          </w:p>
        </w:tc>
        <w:tc>
          <w:tcPr>
            <w:tcW w:w="1417" w:type="dxa"/>
            <w:tcBorders>
              <w:top w:val="nil"/>
              <w:left w:val="nil"/>
              <w:bottom w:val="nil"/>
              <w:right w:val="nil"/>
            </w:tcBorders>
            <w:shd w:val="clear" w:color="auto" w:fill="auto"/>
            <w:noWrap/>
            <w:vAlign w:val="center"/>
            <w:hideMark/>
          </w:tcPr>
          <w:p w14:paraId="6DDFD66F" w14:textId="56DEE024" w:rsidR="00A3607A" w:rsidRPr="00A3607A" w:rsidRDefault="00A3607A" w:rsidP="00A3607A">
            <w:pPr>
              <w:spacing w:after="0" w:line="240" w:lineRule="auto"/>
              <w:jc w:val="center"/>
              <w:rPr>
                <w:rFonts w:ascii="Times New Roman" w:eastAsia="宋体" w:hAnsi="Times New Roman" w:cs="Times New Roman"/>
                <w:color w:val="000000"/>
                <w:sz w:val="21"/>
                <w:szCs w:val="21"/>
              </w:rPr>
            </w:pPr>
            <w:r w:rsidRPr="00A3607A">
              <w:rPr>
                <w:rFonts w:ascii="Times New Roman" w:hAnsi="Times New Roman" w:cs="Times New Roman"/>
                <w:color w:val="000000"/>
              </w:rPr>
              <w:t xml:space="preserve">0.011 </w:t>
            </w:r>
          </w:p>
        </w:tc>
        <w:tc>
          <w:tcPr>
            <w:tcW w:w="1134" w:type="dxa"/>
            <w:tcBorders>
              <w:top w:val="nil"/>
              <w:left w:val="nil"/>
              <w:bottom w:val="nil"/>
              <w:right w:val="nil"/>
            </w:tcBorders>
            <w:shd w:val="clear" w:color="auto" w:fill="auto"/>
            <w:noWrap/>
            <w:vAlign w:val="center"/>
            <w:hideMark/>
          </w:tcPr>
          <w:p w14:paraId="3F32578A" w14:textId="48D3D3BE"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-0.620 </w:t>
            </w:r>
          </w:p>
        </w:tc>
        <w:tc>
          <w:tcPr>
            <w:tcW w:w="1135" w:type="dxa"/>
            <w:tcBorders>
              <w:top w:val="nil"/>
              <w:left w:val="nil"/>
              <w:bottom w:val="nil"/>
              <w:right w:val="nil"/>
            </w:tcBorders>
            <w:shd w:val="clear" w:color="auto" w:fill="auto"/>
            <w:noWrap/>
            <w:vAlign w:val="center"/>
            <w:hideMark/>
          </w:tcPr>
          <w:p w14:paraId="0955133E" w14:textId="18E78B4C"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0.538 </w:t>
            </w:r>
          </w:p>
        </w:tc>
      </w:tr>
      <w:tr w:rsidR="00A3607A" w:rsidRPr="00E80FF4" w14:paraId="2E5B08FB" w14:textId="77777777" w:rsidTr="008C5DBF">
        <w:trPr>
          <w:trHeight w:val="300"/>
          <w:jc w:val="center"/>
        </w:trPr>
        <w:tc>
          <w:tcPr>
            <w:tcW w:w="0" w:type="auto"/>
            <w:tcBorders>
              <w:top w:val="nil"/>
              <w:left w:val="nil"/>
              <w:bottom w:val="nil"/>
              <w:right w:val="nil"/>
            </w:tcBorders>
            <w:shd w:val="clear" w:color="auto" w:fill="auto"/>
            <w:noWrap/>
            <w:vAlign w:val="center"/>
            <w:hideMark/>
          </w:tcPr>
          <w:p w14:paraId="0382FA58" w14:textId="77777777" w:rsidR="00A3607A" w:rsidRPr="00E80FF4" w:rsidRDefault="00A3607A" w:rsidP="00A3607A">
            <w:pPr>
              <w:spacing w:after="0" w:line="240" w:lineRule="auto"/>
              <w:jc w:val="both"/>
              <w:rPr>
                <w:rFonts w:ascii="Times New Roman" w:eastAsia="宋体" w:hAnsi="Times New Roman" w:cs="Times New Roman"/>
                <w:i/>
                <w:iCs/>
                <w:color w:val="000000"/>
              </w:rPr>
            </w:pPr>
            <w:r w:rsidRPr="00E80FF4">
              <w:rPr>
                <w:rFonts w:ascii="Times New Roman" w:eastAsia="宋体" w:hAnsi="Times New Roman" w:cs="Times New Roman"/>
                <w:i/>
                <w:iCs/>
                <w:color w:val="000000"/>
              </w:rPr>
              <w:t>lnlaborlnmachane</w:t>
            </w:r>
          </w:p>
        </w:tc>
        <w:tc>
          <w:tcPr>
            <w:tcW w:w="1269" w:type="dxa"/>
            <w:tcBorders>
              <w:top w:val="nil"/>
              <w:left w:val="nil"/>
              <w:bottom w:val="nil"/>
              <w:right w:val="nil"/>
            </w:tcBorders>
            <w:shd w:val="clear" w:color="auto" w:fill="auto"/>
            <w:noWrap/>
            <w:vAlign w:val="center"/>
            <w:hideMark/>
          </w:tcPr>
          <w:p w14:paraId="52CAA7E2" w14:textId="3C18767C"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0.002</w:t>
            </w:r>
          </w:p>
        </w:tc>
        <w:tc>
          <w:tcPr>
            <w:tcW w:w="1417" w:type="dxa"/>
            <w:tcBorders>
              <w:top w:val="nil"/>
              <w:left w:val="nil"/>
              <w:bottom w:val="nil"/>
              <w:right w:val="nil"/>
            </w:tcBorders>
            <w:shd w:val="clear" w:color="auto" w:fill="auto"/>
            <w:noWrap/>
            <w:vAlign w:val="center"/>
            <w:hideMark/>
          </w:tcPr>
          <w:p w14:paraId="43975F7E" w14:textId="092B4EF9" w:rsidR="00A3607A" w:rsidRPr="00A3607A" w:rsidRDefault="00A3607A" w:rsidP="00A3607A">
            <w:pPr>
              <w:spacing w:after="0" w:line="240" w:lineRule="auto"/>
              <w:jc w:val="center"/>
              <w:rPr>
                <w:rFonts w:ascii="Times New Roman" w:eastAsia="宋体" w:hAnsi="Times New Roman" w:cs="Times New Roman"/>
                <w:color w:val="000000"/>
                <w:sz w:val="21"/>
                <w:szCs w:val="21"/>
              </w:rPr>
            </w:pPr>
            <w:r w:rsidRPr="00A3607A">
              <w:rPr>
                <w:rFonts w:ascii="Times New Roman" w:hAnsi="Times New Roman" w:cs="Times New Roman"/>
                <w:color w:val="000000"/>
              </w:rPr>
              <w:t xml:space="preserve">0.001 </w:t>
            </w:r>
          </w:p>
        </w:tc>
        <w:tc>
          <w:tcPr>
            <w:tcW w:w="1134" w:type="dxa"/>
            <w:tcBorders>
              <w:top w:val="nil"/>
              <w:left w:val="nil"/>
              <w:bottom w:val="nil"/>
              <w:right w:val="nil"/>
            </w:tcBorders>
            <w:shd w:val="clear" w:color="auto" w:fill="auto"/>
            <w:noWrap/>
            <w:vAlign w:val="center"/>
            <w:hideMark/>
          </w:tcPr>
          <w:p w14:paraId="21374F2C" w14:textId="6EF3B47F"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1.720 </w:t>
            </w:r>
          </w:p>
        </w:tc>
        <w:tc>
          <w:tcPr>
            <w:tcW w:w="1135" w:type="dxa"/>
            <w:tcBorders>
              <w:top w:val="nil"/>
              <w:left w:val="nil"/>
              <w:bottom w:val="nil"/>
              <w:right w:val="nil"/>
            </w:tcBorders>
            <w:shd w:val="clear" w:color="auto" w:fill="auto"/>
            <w:noWrap/>
            <w:vAlign w:val="center"/>
            <w:hideMark/>
          </w:tcPr>
          <w:p w14:paraId="61E52220" w14:textId="09773665"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0.086 </w:t>
            </w:r>
          </w:p>
        </w:tc>
      </w:tr>
      <w:tr w:rsidR="00A3607A" w:rsidRPr="00E80FF4" w14:paraId="3E64FE7C" w14:textId="77777777" w:rsidTr="008C5DBF">
        <w:trPr>
          <w:trHeight w:val="300"/>
          <w:jc w:val="center"/>
        </w:trPr>
        <w:tc>
          <w:tcPr>
            <w:tcW w:w="0" w:type="auto"/>
            <w:tcBorders>
              <w:top w:val="nil"/>
              <w:left w:val="nil"/>
              <w:bottom w:val="nil"/>
              <w:right w:val="nil"/>
            </w:tcBorders>
            <w:shd w:val="clear" w:color="auto" w:fill="auto"/>
            <w:noWrap/>
            <w:vAlign w:val="center"/>
            <w:hideMark/>
          </w:tcPr>
          <w:p w14:paraId="7574597A" w14:textId="77777777" w:rsidR="00A3607A" w:rsidRPr="00E80FF4" w:rsidRDefault="00A3607A" w:rsidP="00A3607A">
            <w:pPr>
              <w:spacing w:after="0" w:line="240" w:lineRule="auto"/>
              <w:jc w:val="both"/>
              <w:rPr>
                <w:rFonts w:ascii="Times New Roman" w:eastAsia="宋体" w:hAnsi="Times New Roman" w:cs="Times New Roman"/>
                <w:i/>
                <w:iCs/>
                <w:color w:val="000000"/>
              </w:rPr>
            </w:pPr>
            <w:r w:rsidRPr="00E80FF4">
              <w:rPr>
                <w:rFonts w:ascii="Times New Roman" w:eastAsia="宋体" w:hAnsi="Times New Roman" w:cs="Times New Roman"/>
                <w:i/>
                <w:iCs/>
                <w:color w:val="000000"/>
              </w:rPr>
              <w:t>lnlaborlnot</w:t>
            </w:r>
          </w:p>
        </w:tc>
        <w:tc>
          <w:tcPr>
            <w:tcW w:w="1269" w:type="dxa"/>
            <w:tcBorders>
              <w:top w:val="nil"/>
              <w:left w:val="nil"/>
              <w:bottom w:val="nil"/>
              <w:right w:val="nil"/>
            </w:tcBorders>
            <w:shd w:val="clear" w:color="auto" w:fill="auto"/>
            <w:noWrap/>
            <w:vAlign w:val="center"/>
            <w:hideMark/>
          </w:tcPr>
          <w:p w14:paraId="0B99846D" w14:textId="51238A86"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0.017</w:t>
            </w:r>
          </w:p>
        </w:tc>
        <w:tc>
          <w:tcPr>
            <w:tcW w:w="1417" w:type="dxa"/>
            <w:tcBorders>
              <w:top w:val="nil"/>
              <w:left w:val="nil"/>
              <w:bottom w:val="nil"/>
              <w:right w:val="nil"/>
            </w:tcBorders>
            <w:shd w:val="clear" w:color="auto" w:fill="auto"/>
            <w:noWrap/>
            <w:vAlign w:val="center"/>
            <w:hideMark/>
          </w:tcPr>
          <w:p w14:paraId="1B79FAAE" w14:textId="4863A07A" w:rsidR="00A3607A" w:rsidRPr="00A3607A" w:rsidRDefault="00A3607A" w:rsidP="00A3607A">
            <w:pPr>
              <w:spacing w:after="0" w:line="240" w:lineRule="auto"/>
              <w:jc w:val="center"/>
              <w:rPr>
                <w:rFonts w:ascii="Times New Roman" w:eastAsia="宋体" w:hAnsi="Times New Roman" w:cs="Times New Roman"/>
                <w:color w:val="000000"/>
                <w:sz w:val="21"/>
                <w:szCs w:val="21"/>
              </w:rPr>
            </w:pPr>
            <w:r w:rsidRPr="00A3607A">
              <w:rPr>
                <w:rFonts w:ascii="Times New Roman" w:hAnsi="Times New Roman" w:cs="Times New Roman"/>
                <w:color w:val="000000"/>
              </w:rPr>
              <w:t xml:space="preserve">0.012 </w:t>
            </w:r>
          </w:p>
        </w:tc>
        <w:tc>
          <w:tcPr>
            <w:tcW w:w="1134" w:type="dxa"/>
            <w:tcBorders>
              <w:top w:val="nil"/>
              <w:left w:val="nil"/>
              <w:bottom w:val="nil"/>
              <w:right w:val="nil"/>
            </w:tcBorders>
            <w:shd w:val="clear" w:color="auto" w:fill="auto"/>
            <w:noWrap/>
            <w:vAlign w:val="center"/>
            <w:hideMark/>
          </w:tcPr>
          <w:p w14:paraId="319297B7" w14:textId="282A8C27"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1.470 </w:t>
            </w:r>
          </w:p>
        </w:tc>
        <w:tc>
          <w:tcPr>
            <w:tcW w:w="1135" w:type="dxa"/>
            <w:tcBorders>
              <w:top w:val="nil"/>
              <w:left w:val="nil"/>
              <w:bottom w:val="nil"/>
              <w:right w:val="nil"/>
            </w:tcBorders>
            <w:shd w:val="clear" w:color="auto" w:fill="auto"/>
            <w:noWrap/>
            <w:vAlign w:val="center"/>
            <w:hideMark/>
          </w:tcPr>
          <w:p w14:paraId="5FD30B4A" w14:textId="1DD116DC"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0.142 </w:t>
            </w:r>
          </w:p>
        </w:tc>
      </w:tr>
      <w:tr w:rsidR="00A3607A" w:rsidRPr="00E80FF4" w14:paraId="74899FD0" w14:textId="77777777" w:rsidTr="008C5DBF">
        <w:trPr>
          <w:trHeight w:val="300"/>
          <w:jc w:val="center"/>
        </w:trPr>
        <w:tc>
          <w:tcPr>
            <w:tcW w:w="0" w:type="auto"/>
            <w:tcBorders>
              <w:top w:val="nil"/>
              <w:left w:val="nil"/>
              <w:bottom w:val="nil"/>
              <w:right w:val="nil"/>
            </w:tcBorders>
            <w:shd w:val="clear" w:color="auto" w:fill="auto"/>
            <w:noWrap/>
            <w:vAlign w:val="center"/>
            <w:hideMark/>
          </w:tcPr>
          <w:p w14:paraId="4383A467" w14:textId="77777777" w:rsidR="00A3607A" w:rsidRPr="00E80FF4" w:rsidRDefault="00A3607A" w:rsidP="00A3607A">
            <w:pPr>
              <w:spacing w:after="0" w:line="240" w:lineRule="auto"/>
              <w:jc w:val="both"/>
              <w:rPr>
                <w:rFonts w:ascii="Times New Roman" w:eastAsia="宋体" w:hAnsi="Times New Roman" w:cs="Times New Roman"/>
                <w:i/>
                <w:iCs/>
                <w:color w:val="000000"/>
              </w:rPr>
            </w:pPr>
            <w:r w:rsidRPr="00E80FF4">
              <w:rPr>
                <w:rFonts w:ascii="Times New Roman" w:eastAsia="宋体" w:hAnsi="Times New Roman" w:cs="Times New Roman"/>
                <w:i/>
                <w:iCs/>
                <w:color w:val="000000"/>
              </w:rPr>
              <w:t>lnfertilelnmachane</w:t>
            </w:r>
          </w:p>
        </w:tc>
        <w:tc>
          <w:tcPr>
            <w:tcW w:w="1269" w:type="dxa"/>
            <w:tcBorders>
              <w:top w:val="nil"/>
              <w:left w:val="nil"/>
              <w:bottom w:val="nil"/>
              <w:right w:val="nil"/>
            </w:tcBorders>
            <w:shd w:val="clear" w:color="auto" w:fill="auto"/>
            <w:noWrap/>
            <w:vAlign w:val="center"/>
            <w:hideMark/>
          </w:tcPr>
          <w:p w14:paraId="2C46D697" w14:textId="72A8B4C9"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0.001</w:t>
            </w:r>
          </w:p>
        </w:tc>
        <w:tc>
          <w:tcPr>
            <w:tcW w:w="1417" w:type="dxa"/>
            <w:tcBorders>
              <w:top w:val="nil"/>
              <w:left w:val="nil"/>
              <w:bottom w:val="nil"/>
              <w:right w:val="nil"/>
            </w:tcBorders>
            <w:shd w:val="clear" w:color="auto" w:fill="auto"/>
            <w:noWrap/>
            <w:vAlign w:val="center"/>
            <w:hideMark/>
          </w:tcPr>
          <w:p w14:paraId="34A32A29" w14:textId="5703795C" w:rsidR="00A3607A" w:rsidRPr="00A3607A" w:rsidRDefault="00A3607A" w:rsidP="00A3607A">
            <w:pPr>
              <w:spacing w:after="0" w:line="240" w:lineRule="auto"/>
              <w:jc w:val="center"/>
              <w:rPr>
                <w:rFonts w:ascii="Times New Roman" w:eastAsia="宋体" w:hAnsi="Times New Roman" w:cs="Times New Roman"/>
                <w:color w:val="000000"/>
                <w:sz w:val="21"/>
                <w:szCs w:val="21"/>
              </w:rPr>
            </w:pPr>
            <w:r w:rsidRPr="00A3607A">
              <w:rPr>
                <w:rFonts w:ascii="Times New Roman" w:hAnsi="Times New Roman" w:cs="Times New Roman"/>
                <w:color w:val="000000"/>
              </w:rPr>
              <w:t xml:space="preserve">0.001 </w:t>
            </w:r>
          </w:p>
        </w:tc>
        <w:tc>
          <w:tcPr>
            <w:tcW w:w="1134" w:type="dxa"/>
            <w:tcBorders>
              <w:top w:val="nil"/>
              <w:left w:val="nil"/>
              <w:bottom w:val="nil"/>
              <w:right w:val="nil"/>
            </w:tcBorders>
            <w:shd w:val="clear" w:color="auto" w:fill="auto"/>
            <w:noWrap/>
            <w:vAlign w:val="center"/>
            <w:hideMark/>
          </w:tcPr>
          <w:p w14:paraId="72952F6C" w14:textId="4E484C34"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0.440 </w:t>
            </w:r>
          </w:p>
        </w:tc>
        <w:tc>
          <w:tcPr>
            <w:tcW w:w="1135" w:type="dxa"/>
            <w:tcBorders>
              <w:top w:val="nil"/>
              <w:left w:val="nil"/>
              <w:bottom w:val="nil"/>
              <w:right w:val="nil"/>
            </w:tcBorders>
            <w:shd w:val="clear" w:color="auto" w:fill="auto"/>
            <w:noWrap/>
            <w:vAlign w:val="center"/>
            <w:hideMark/>
          </w:tcPr>
          <w:p w14:paraId="60493BD7" w14:textId="0D10F569"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0.660 </w:t>
            </w:r>
          </w:p>
        </w:tc>
      </w:tr>
      <w:tr w:rsidR="00A3607A" w:rsidRPr="00E80FF4" w14:paraId="3E690E20" w14:textId="77777777" w:rsidTr="008C5DBF">
        <w:trPr>
          <w:trHeight w:val="300"/>
          <w:jc w:val="center"/>
        </w:trPr>
        <w:tc>
          <w:tcPr>
            <w:tcW w:w="0" w:type="auto"/>
            <w:tcBorders>
              <w:top w:val="nil"/>
              <w:left w:val="nil"/>
              <w:bottom w:val="nil"/>
              <w:right w:val="nil"/>
            </w:tcBorders>
            <w:shd w:val="clear" w:color="auto" w:fill="auto"/>
            <w:noWrap/>
            <w:vAlign w:val="center"/>
            <w:hideMark/>
          </w:tcPr>
          <w:p w14:paraId="5EC4E04D" w14:textId="77777777" w:rsidR="00A3607A" w:rsidRPr="00E80FF4" w:rsidRDefault="00A3607A" w:rsidP="00A3607A">
            <w:pPr>
              <w:spacing w:after="0" w:line="240" w:lineRule="auto"/>
              <w:jc w:val="both"/>
              <w:rPr>
                <w:rFonts w:ascii="Times New Roman" w:eastAsia="宋体" w:hAnsi="Times New Roman" w:cs="Times New Roman"/>
                <w:i/>
                <w:iCs/>
                <w:color w:val="000000"/>
              </w:rPr>
            </w:pPr>
            <w:r w:rsidRPr="00E80FF4">
              <w:rPr>
                <w:rFonts w:ascii="Times New Roman" w:eastAsia="宋体" w:hAnsi="Times New Roman" w:cs="Times New Roman"/>
                <w:i/>
                <w:iCs/>
                <w:color w:val="000000"/>
              </w:rPr>
              <w:t>lnfertilelnot</w:t>
            </w:r>
          </w:p>
        </w:tc>
        <w:tc>
          <w:tcPr>
            <w:tcW w:w="1269" w:type="dxa"/>
            <w:tcBorders>
              <w:top w:val="nil"/>
              <w:left w:val="nil"/>
              <w:bottom w:val="nil"/>
              <w:right w:val="nil"/>
            </w:tcBorders>
            <w:shd w:val="clear" w:color="auto" w:fill="auto"/>
            <w:noWrap/>
            <w:vAlign w:val="center"/>
            <w:hideMark/>
          </w:tcPr>
          <w:p w14:paraId="41DDDFFC" w14:textId="4012EAB3"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0.019</w:t>
            </w:r>
          </w:p>
        </w:tc>
        <w:tc>
          <w:tcPr>
            <w:tcW w:w="1417" w:type="dxa"/>
            <w:tcBorders>
              <w:top w:val="nil"/>
              <w:left w:val="nil"/>
              <w:bottom w:val="nil"/>
              <w:right w:val="nil"/>
            </w:tcBorders>
            <w:shd w:val="clear" w:color="auto" w:fill="auto"/>
            <w:noWrap/>
            <w:vAlign w:val="center"/>
            <w:hideMark/>
          </w:tcPr>
          <w:p w14:paraId="77E6A39B" w14:textId="12B4409E" w:rsidR="00A3607A" w:rsidRPr="00A3607A" w:rsidRDefault="00A3607A" w:rsidP="00A3607A">
            <w:pPr>
              <w:spacing w:after="0" w:line="240" w:lineRule="auto"/>
              <w:jc w:val="center"/>
              <w:rPr>
                <w:rFonts w:ascii="Times New Roman" w:eastAsia="宋体" w:hAnsi="Times New Roman" w:cs="Times New Roman"/>
                <w:color w:val="000000"/>
                <w:sz w:val="21"/>
                <w:szCs w:val="21"/>
              </w:rPr>
            </w:pPr>
            <w:r w:rsidRPr="00A3607A">
              <w:rPr>
                <w:rFonts w:ascii="Times New Roman" w:hAnsi="Times New Roman" w:cs="Times New Roman"/>
                <w:color w:val="000000"/>
              </w:rPr>
              <w:t xml:space="preserve">0.016 </w:t>
            </w:r>
          </w:p>
        </w:tc>
        <w:tc>
          <w:tcPr>
            <w:tcW w:w="1134" w:type="dxa"/>
            <w:tcBorders>
              <w:top w:val="nil"/>
              <w:left w:val="nil"/>
              <w:bottom w:val="nil"/>
              <w:right w:val="nil"/>
            </w:tcBorders>
            <w:shd w:val="clear" w:color="auto" w:fill="auto"/>
            <w:noWrap/>
            <w:vAlign w:val="center"/>
            <w:hideMark/>
          </w:tcPr>
          <w:p w14:paraId="661F6213" w14:textId="6599AD70"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1.180 </w:t>
            </w:r>
          </w:p>
        </w:tc>
        <w:tc>
          <w:tcPr>
            <w:tcW w:w="1135" w:type="dxa"/>
            <w:tcBorders>
              <w:top w:val="nil"/>
              <w:left w:val="nil"/>
              <w:bottom w:val="nil"/>
              <w:right w:val="nil"/>
            </w:tcBorders>
            <w:shd w:val="clear" w:color="auto" w:fill="auto"/>
            <w:noWrap/>
            <w:vAlign w:val="center"/>
            <w:hideMark/>
          </w:tcPr>
          <w:p w14:paraId="5D025AFA" w14:textId="29AE8C11"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0.237 </w:t>
            </w:r>
          </w:p>
        </w:tc>
      </w:tr>
      <w:tr w:rsidR="00A3607A" w:rsidRPr="00E80FF4" w14:paraId="33717262" w14:textId="77777777" w:rsidTr="008C5DBF">
        <w:trPr>
          <w:trHeight w:val="300"/>
          <w:jc w:val="center"/>
        </w:trPr>
        <w:tc>
          <w:tcPr>
            <w:tcW w:w="0" w:type="auto"/>
            <w:tcBorders>
              <w:top w:val="nil"/>
              <w:left w:val="nil"/>
              <w:bottom w:val="nil"/>
              <w:right w:val="nil"/>
            </w:tcBorders>
            <w:shd w:val="clear" w:color="auto" w:fill="auto"/>
            <w:noWrap/>
            <w:vAlign w:val="center"/>
            <w:hideMark/>
          </w:tcPr>
          <w:p w14:paraId="5F4FAB47" w14:textId="77777777" w:rsidR="00A3607A" w:rsidRPr="00E80FF4" w:rsidRDefault="00A3607A" w:rsidP="00A3607A">
            <w:pPr>
              <w:spacing w:after="0" w:line="240" w:lineRule="auto"/>
              <w:jc w:val="both"/>
              <w:rPr>
                <w:rFonts w:ascii="Times New Roman" w:eastAsia="宋体" w:hAnsi="Times New Roman" w:cs="Times New Roman"/>
                <w:i/>
                <w:iCs/>
                <w:color w:val="000000"/>
              </w:rPr>
            </w:pPr>
            <w:r w:rsidRPr="00E80FF4">
              <w:rPr>
                <w:rFonts w:ascii="Times New Roman" w:eastAsia="宋体" w:hAnsi="Times New Roman" w:cs="Times New Roman"/>
                <w:i/>
                <w:iCs/>
                <w:color w:val="000000"/>
              </w:rPr>
              <w:t>lnmachanelnot</w:t>
            </w:r>
          </w:p>
        </w:tc>
        <w:tc>
          <w:tcPr>
            <w:tcW w:w="1269" w:type="dxa"/>
            <w:tcBorders>
              <w:top w:val="nil"/>
              <w:left w:val="nil"/>
              <w:bottom w:val="nil"/>
              <w:right w:val="nil"/>
            </w:tcBorders>
            <w:shd w:val="clear" w:color="auto" w:fill="auto"/>
            <w:noWrap/>
            <w:vAlign w:val="center"/>
            <w:hideMark/>
          </w:tcPr>
          <w:p w14:paraId="0E6AB1D7" w14:textId="442305C6"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-0.004</w:t>
            </w:r>
          </w:p>
        </w:tc>
        <w:tc>
          <w:tcPr>
            <w:tcW w:w="1417" w:type="dxa"/>
            <w:tcBorders>
              <w:top w:val="nil"/>
              <w:left w:val="nil"/>
              <w:bottom w:val="nil"/>
              <w:right w:val="nil"/>
            </w:tcBorders>
            <w:shd w:val="clear" w:color="auto" w:fill="auto"/>
            <w:noWrap/>
            <w:vAlign w:val="center"/>
            <w:hideMark/>
          </w:tcPr>
          <w:p w14:paraId="2E353FED" w14:textId="5FB38B52" w:rsidR="00A3607A" w:rsidRPr="00A3607A" w:rsidRDefault="00A3607A" w:rsidP="00A3607A">
            <w:pPr>
              <w:spacing w:after="0" w:line="240" w:lineRule="auto"/>
              <w:jc w:val="center"/>
              <w:rPr>
                <w:rFonts w:ascii="Times New Roman" w:eastAsia="宋体" w:hAnsi="Times New Roman" w:cs="Times New Roman"/>
                <w:color w:val="000000"/>
                <w:sz w:val="21"/>
                <w:szCs w:val="21"/>
              </w:rPr>
            </w:pPr>
            <w:r w:rsidRPr="00A3607A">
              <w:rPr>
                <w:rFonts w:ascii="Times New Roman" w:hAnsi="Times New Roman" w:cs="Times New Roman"/>
                <w:color w:val="000000"/>
              </w:rPr>
              <w:t xml:space="preserve">0.002 </w:t>
            </w:r>
          </w:p>
        </w:tc>
        <w:tc>
          <w:tcPr>
            <w:tcW w:w="1134" w:type="dxa"/>
            <w:tcBorders>
              <w:top w:val="nil"/>
              <w:left w:val="nil"/>
              <w:bottom w:val="nil"/>
              <w:right w:val="nil"/>
            </w:tcBorders>
            <w:shd w:val="clear" w:color="auto" w:fill="auto"/>
            <w:noWrap/>
            <w:vAlign w:val="center"/>
            <w:hideMark/>
          </w:tcPr>
          <w:p w14:paraId="4BE23120" w14:textId="4A0CB42D"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-2.150 </w:t>
            </w:r>
          </w:p>
        </w:tc>
        <w:tc>
          <w:tcPr>
            <w:tcW w:w="1135" w:type="dxa"/>
            <w:tcBorders>
              <w:top w:val="nil"/>
              <w:left w:val="nil"/>
              <w:bottom w:val="nil"/>
              <w:right w:val="nil"/>
            </w:tcBorders>
            <w:shd w:val="clear" w:color="auto" w:fill="auto"/>
            <w:noWrap/>
            <w:vAlign w:val="center"/>
            <w:hideMark/>
          </w:tcPr>
          <w:p w14:paraId="3F838426" w14:textId="2A46731F"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0.032 </w:t>
            </w:r>
          </w:p>
        </w:tc>
      </w:tr>
      <w:tr w:rsidR="00A3607A" w:rsidRPr="00E80FF4" w14:paraId="1CFEB419" w14:textId="77777777" w:rsidTr="008C5DBF">
        <w:trPr>
          <w:trHeight w:val="300"/>
          <w:jc w:val="center"/>
        </w:trPr>
        <w:tc>
          <w:tcPr>
            <w:tcW w:w="0" w:type="auto"/>
            <w:tcBorders>
              <w:top w:val="nil"/>
              <w:left w:val="nil"/>
              <w:bottom w:val="nil"/>
              <w:right w:val="nil"/>
            </w:tcBorders>
            <w:shd w:val="clear" w:color="auto" w:fill="auto"/>
            <w:noWrap/>
            <w:vAlign w:val="center"/>
            <w:hideMark/>
          </w:tcPr>
          <w:p w14:paraId="223DE582" w14:textId="77777777" w:rsidR="00A3607A" w:rsidRPr="00E80FF4" w:rsidRDefault="00A3607A" w:rsidP="00A3607A">
            <w:pPr>
              <w:spacing w:after="0" w:line="240" w:lineRule="auto"/>
              <w:jc w:val="both"/>
              <w:rPr>
                <w:rFonts w:ascii="Times New Roman" w:eastAsia="宋体" w:hAnsi="Times New Roman" w:cs="Times New Roman"/>
                <w:i/>
                <w:iCs/>
                <w:color w:val="000000"/>
              </w:rPr>
            </w:pPr>
            <w:r w:rsidRPr="00E80FF4">
              <w:rPr>
                <w:rFonts w:ascii="Times New Roman" w:eastAsia="宋体" w:hAnsi="Times New Roman" w:cs="Times New Roman"/>
                <w:i/>
                <w:iCs/>
                <w:color w:val="000000"/>
              </w:rPr>
              <w:t>sex</w:t>
            </w:r>
          </w:p>
        </w:tc>
        <w:tc>
          <w:tcPr>
            <w:tcW w:w="1269" w:type="dxa"/>
            <w:tcBorders>
              <w:top w:val="nil"/>
              <w:left w:val="nil"/>
              <w:bottom w:val="nil"/>
              <w:right w:val="nil"/>
            </w:tcBorders>
            <w:shd w:val="clear" w:color="auto" w:fill="auto"/>
            <w:noWrap/>
            <w:vAlign w:val="center"/>
            <w:hideMark/>
          </w:tcPr>
          <w:p w14:paraId="3B9A5FC7" w14:textId="0691F241"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0.018</w:t>
            </w:r>
          </w:p>
        </w:tc>
        <w:tc>
          <w:tcPr>
            <w:tcW w:w="1417" w:type="dxa"/>
            <w:tcBorders>
              <w:top w:val="nil"/>
              <w:left w:val="nil"/>
              <w:bottom w:val="nil"/>
              <w:right w:val="nil"/>
            </w:tcBorders>
            <w:shd w:val="clear" w:color="auto" w:fill="auto"/>
            <w:noWrap/>
            <w:vAlign w:val="center"/>
            <w:hideMark/>
          </w:tcPr>
          <w:p w14:paraId="2C592DEF" w14:textId="1A065300" w:rsidR="00A3607A" w:rsidRPr="00A3607A" w:rsidRDefault="00A3607A" w:rsidP="00A3607A">
            <w:pPr>
              <w:spacing w:after="0" w:line="240" w:lineRule="auto"/>
              <w:jc w:val="center"/>
              <w:rPr>
                <w:rFonts w:ascii="Times New Roman" w:eastAsia="宋体" w:hAnsi="Times New Roman" w:cs="Times New Roman"/>
                <w:color w:val="000000"/>
                <w:sz w:val="21"/>
                <w:szCs w:val="21"/>
              </w:rPr>
            </w:pPr>
            <w:r w:rsidRPr="00A3607A">
              <w:rPr>
                <w:rFonts w:ascii="Times New Roman" w:hAnsi="Times New Roman" w:cs="Times New Roman"/>
                <w:color w:val="000000"/>
              </w:rPr>
              <w:t xml:space="preserve">0.012 </w:t>
            </w:r>
          </w:p>
        </w:tc>
        <w:tc>
          <w:tcPr>
            <w:tcW w:w="1134" w:type="dxa"/>
            <w:tcBorders>
              <w:top w:val="nil"/>
              <w:left w:val="nil"/>
              <w:bottom w:val="nil"/>
              <w:right w:val="nil"/>
            </w:tcBorders>
            <w:shd w:val="clear" w:color="auto" w:fill="auto"/>
            <w:noWrap/>
            <w:vAlign w:val="center"/>
            <w:hideMark/>
          </w:tcPr>
          <w:p w14:paraId="7443FF17" w14:textId="30C60CEE"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1.450 </w:t>
            </w:r>
          </w:p>
        </w:tc>
        <w:tc>
          <w:tcPr>
            <w:tcW w:w="1135" w:type="dxa"/>
            <w:tcBorders>
              <w:top w:val="nil"/>
              <w:left w:val="nil"/>
              <w:bottom w:val="nil"/>
              <w:right w:val="nil"/>
            </w:tcBorders>
            <w:shd w:val="clear" w:color="auto" w:fill="auto"/>
            <w:noWrap/>
            <w:vAlign w:val="center"/>
            <w:hideMark/>
          </w:tcPr>
          <w:p w14:paraId="6F9E0A51" w14:textId="25F67849"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0.148 </w:t>
            </w:r>
          </w:p>
        </w:tc>
      </w:tr>
      <w:tr w:rsidR="00A3607A" w:rsidRPr="00E80FF4" w14:paraId="2FA12DA0" w14:textId="77777777" w:rsidTr="008C5DBF">
        <w:trPr>
          <w:trHeight w:val="300"/>
          <w:jc w:val="center"/>
        </w:trPr>
        <w:tc>
          <w:tcPr>
            <w:tcW w:w="0" w:type="auto"/>
            <w:tcBorders>
              <w:top w:val="nil"/>
              <w:left w:val="nil"/>
              <w:bottom w:val="nil"/>
              <w:right w:val="nil"/>
            </w:tcBorders>
            <w:shd w:val="clear" w:color="auto" w:fill="auto"/>
            <w:noWrap/>
            <w:vAlign w:val="center"/>
            <w:hideMark/>
          </w:tcPr>
          <w:p w14:paraId="724FE17F" w14:textId="77777777" w:rsidR="00A3607A" w:rsidRPr="00E80FF4" w:rsidRDefault="00A3607A" w:rsidP="00A3607A">
            <w:pPr>
              <w:spacing w:after="0" w:line="240" w:lineRule="auto"/>
              <w:jc w:val="both"/>
              <w:rPr>
                <w:rFonts w:ascii="Times New Roman" w:eastAsia="宋体" w:hAnsi="Times New Roman" w:cs="Times New Roman"/>
                <w:i/>
                <w:iCs/>
                <w:color w:val="000000"/>
              </w:rPr>
            </w:pPr>
            <w:r w:rsidRPr="00E80FF4">
              <w:rPr>
                <w:rFonts w:ascii="Times New Roman" w:eastAsia="宋体" w:hAnsi="Times New Roman" w:cs="Times New Roman"/>
                <w:i/>
                <w:iCs/>
                <w:color w:val="000000"/>
              </w:rPr>
              <w:t>age</w:t>
            </w:r>
          </w:p>
        </w:tc>
        <w:tc>
          <w:tcPr>
            <w:tcW w:w="1269" w:type="dxa"/>
            <w:tcBorders>
              <w:top w:val="nil"/>
              <w:left w:val="nil"/>
              <w:bottom w:val="nil"/>
              <w:right w:val="nil"/>
            </w:tcBorders>
            <w:shd w:val="clear" w:color="auto" w:fill="auto"/>
            <w:noWrap/>
            <w:vAlign w:val="center"/>
            <w:hideMark/>
          </w:tcPr>
          <w:p w14:paraId="7D8AAABC" w14:textId="4336EA60"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0</w:t>
            </w:r>
          </w:p>
        </w:tc>
        <w:tc>
          <w:tcPr>
            <w:tcW w:w="1417" w:type="dxa"/>
            <w:tcBorders>
              <w:top w:val="nil"/>
              <w:left w:val="nil"/>
              <w:bottom w:val="nil"/>
              <w:right w:val="nil"/>
            </w:tcBorders>
            <w:shd w:val="clear" w:color="auto" w:fill="auto"/>
            <w:noWrap/>
            <w:vAlign w:val="center"/>
            <w:hideMark/>
          </w:tcPr>
          <w:p w14:paraId="4BC4FA30" w14:textId="5B77AA5E" w:rsidR="00A3607A" w:rsidRPr="00A3607A" w:rsidRDefault="00A3607A" w:rsidP="00A3607A">
            <w:pPr>
              <w:spacing w:after="0" w:line="240" w:lineRule="auto"/>
              <w:jc w:val="center"/>
              <w:rPr>
                <w:rFonts w:ascii="Times New Roman" w:eastAsia="宋体" w:hAnsi="Times New Roman" w:cs="Times New Roman"/>
                <w:color w:val="000000"/>
                <w:sz w:val="21"/>
                <w:szCs w:val="21"/>
              </w:rPr>
            </w:pPr>
            <w:r w:rsidRPr="00A3607A">
              <w:rPr>
                <w:rFonts w:ascii="Times New Roman" w:hAnsi="Times New Roman" w:cs="Times New Roman"/>
                <w:color w:val="000000"/>
              </w:rPr>
              <w:t xml:space="preserve">0.000 </w:t>
            </w:r>
          </w:p>
        </w:tc>
        <w:tc>
          <w:tcPr>
            <w:tcW w:w="1134" w:type="dxa"/>
            <w:tcBorders>
              <w:top w:val="nil"/>
              <w:left w:val="nil"/>
              <w:bottom w:val="nil"/>
              <w:right w:val="nil"/>
            </w:tcBorders>
            <w:shd w:val="clear" w:color="auto" w:fill="auto"/>
            <w:noWrap/>
            <w:vAlign w:val="center"/>
            <w:hideMark/>
          </w:tcPr>
          <w:p w14:paraId="5EBEE212" w14:textId="221C8721"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-0.830 </w:t>
            </w:r>
          </w:p>
        </w:tc>
        <w:tc>
          <w:tcPr>
            <w:tcW w:w="1135" w:type="dxa"/>
            <w:tcBorders>
              <w:top w:val="nil"/>
              <w:left w:val="nil"/>
              <w:bottom w:val="nil"/>
              <w:right w:val="nil"/>
            </w:tcBorders>
            <w:shd w:val="clear" w:color="auto" w:fill="auto"/>
            <w:noWrap/>
            <w:vAlign w:val="center"/>
            <w:hideMark/>
          </w:tcPr>
          <w:p w14:paraId="5BF3B630" w14:textId="2529DC73"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0.405 </w:t>
            </w:r>
          </w:p>
        </w:tc>
      </w:tr>
      <w:tr w:rsidR="00A3607A" w:rsidRPr="00E80FF4" w14:paraId="2CB04924" w14:textId="77777777" w:rsidTr="008C5DBF">
        <w:trPr>
          <w:trHeight w:val="300"/>
          <w:jc w:val="center"/>
        </w:trPr>
        <w:tc>
          <w:tcPr>
            <w:tcW w:w="0" w:type="auto"/>
            <w:tcBorders>
              <w:top w:val="nil"/>
              <w:left w:val="nil"/>
              <w:bottom w:val="nil"/>
              <w:right w:val="nil"/>
            </w:tcBorders>
            <w:shd w:val="clear" w:color="auto" w:fill="auto"/>
            <w:noWrap/>
            <w:vAlign w:val="center"/>
            <w:hideMark/>
          </w:tcPr>
          <w:p w14:paraId="556012F7" w14:textId="77777777" w:rsidR="00A3607A" w:rsidRPr="00E80FF4" w:rsidRDefault="00A3607A" w:rsidP="00A3607A">
            <w:pPr>
              <w:spacing w:after="0" w:line="240" w:lineRule="auto"/>
              <w:jc w:val="both"/>
              <w:rPr>
                <w:rFonts w:ascii="Times New Roman" w:eastAsia="宋体" w:hAnsi="Times New Roman" w:cs="Times New Roman"/>
                <w:i/>
                <w:iCs/>
                <w:color w:val="000000"/>
              </w:rPr>
            </w:pPr>
            <w:r w:rsidRPr="00E80FF4">
              <w:rPr>
                <w:rFonts w:ascii="Times New Roman" w:eastAsia="宋体" w:hAnsi="Times New Roman" w:cs="Times New Roman"/>
                <w:i/>
                <w:iCs/>
                <w:color w:val="000000"/>
              </w:rPr>
              <w:t>educ</w:t>
            </w:r>
          </w:p>
        </w:tc>
        <w:tc>
          <w:tcPr>
            <w:tcW w:w="1269" w:type="dxa"/>
            <w:tcBorders>
              <w:top w:val="nil"/>
              <w:left w:val="nil"/>
              <w:bottom w:val="nil"/>
              <w:right w:val="nil"/>
            </w:tcBorders>
            <w:shd w:val="clear" w:color="auto" w:fill="auto"/>
            <w:noWrap/>
            <w:vAlign w:val="center"/>
            <w:hideMark/>
          </w:tcPr>
          <w:p w14:paraId="61C45E47" w14:textId="22384194"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-0.002</w:t>
            </w:r>
          </w:p>
        </w:tc>
        <w:tc>
          <w:tcPr>
            <w:tcW w:w="1417" w:type="dxa"/>
            <w:tcBorders>
              <w:top w:val="nil"/>
              <w:left w:val="nil"/>
              <w:bottom w:val="nil"/>
              <w:right w:val="nil"/>
            </w:tcBorders>
            <w:shd w:val="clear" w:color="auto" w:fill="auto"/>
            <w:noWrap/>
            <w:vAlign w:val="center"/>
            <w:hideMark/>
          </w:tcPr>
          <w:p w14:paraId="4561ADBF" w14:textId="73480471" w:rsidR="00A3607A" w:rsidRPr="00A3607A" w:rsidRDefault="00A3607A" w:rsidP="00A3607A">
            <w:pPr>
              <w:spacing w:after="0" w:line="240" w:lineRule="auto"/>
              <w:jc w:val="center"/>
              <w:rPr>
                <w:rFonts w:ascii="Times New Roman" w:eastAsia="宋体" w:hAnsi="Times New Roman" w:cs="Times New Roman"/>
                <w:color w:val="000000"/>
                <w:sz w:val="21"/>
                <w:szCs w:val="21"/>
              </w:rPr>
            </w:pPr>
            <w:r w:rsidRPr="00A3607A">
              <w:rPr>
                <w:rFonts w:ascii="Times New Roman" w:hAnsi="Times New Roman" w:cs="Times New Roman"/>
                <w:color w:val="000000"/>
              </w:rPr>
              <w:t xml:space="preserve">0.002 </w:t>
            </w:r>
          </w:p>
        </w:tc>
        <w:tc>
          <w:tcPr>
            <w:tcW w:w="1134" w:type="dxa"/>
            <w:tcBorders>
              <w:top w:val="nil"/>
              <w:left w:val="nil"/>
              <w:bottom w:val="nil"/>
              <w:right w:val="nil"/>
            </w:tcBorders>
            <w:shd w:val="clear" w:color="auto" w:fill="auto"/>
            <w:noWrap/>
            <w:vAlign w:val="center"/>
            <w:hideMark/>
          </w:tcPr>
          <w:p w14:paraId="4F535E10" w14:textId="4B78B169"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-1.120 </w:t>
            </w:r>
          </w:p>
        </w:tc>
        <w:tc>
          <w:tcPr>
            <w:tcW w:w="1135" w:type="dxa"/>
            <w:tcBorders>
              <w:top w:val="nil"/>
              <w:left w:val="nil"/>
              <w:bottom w:val="nil"/>
              <w:right w:val="nil"/>
            </w:tcBorders>
            <w:shd w:val="clear" w:color="auto" w:fill="auto"/>
            <w:noWrap/>
            <w:vAlign w:val="center"/>
            <w:hideMark/>
          </w:tcPr>
          <w:p w14:paraId="4C4C784F" w14:textId="1E452DAB"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0.263 </w:t>
            </w:r>
          </w:p>
        </w:tc>
      </w:tr>
      <w:tr w:rsidR="00A3607A" w:rsidRPr="00E80FF4" w14:paraId="02C33B65" w14:textId="77777777" w:rsidTr="008C5DBF">
        <w:trPr>
          <w:trHeight w:val="300"/>
          <w:jc w:val="center"/>
        </w:trPr>
        <w:tc>
          <w:tcPr>
            <w:tcW w:w="0" w:type="auto"/>
            <w:tcBorders>
              <w:top w:val="nil"/>
              <w:left w:val="nil"/>
              <w:bottom w:val="nil"/>
              <w:right w:val="nil"/>
            </w:tcBorders>
            <w:shd w:val="clear" w:color="auto" w:fill="auto"/>
            <w:noWrap/>
            <w:vAlign w:val="center"/>
            <w:hideMark/>
          </w:tcPr>
          <w:p w14:paraId="01F2A6C6" w14:textId="77777777" w:rsidR="00A3607A" w:rsidRPr="00E80FF4" w:rsidRDefault="00A3607A" w:rsidP="00A3607A">
            <w:pPr>
              <w:spacing w:after="0" w:line="240" w:lineRule="auto"/>
              <w:jc w:val="both"/>
              <w:rPr>
                <w:rFonts w:ascii="Times New Roman" w:eastAsia="宋体" w:hAnsi="Times New Roman" w:cs="Times New Roman"/>
                <w:i/>
                <w:iCs/>
                <w:color w:val="000000"/>
              </w:rPr>
            </w:pPr>
            <w:r w:rsidRPr="00E80FF4">
              <w:rPr>
                <w:rFonts w:ascii="Times New Roman" w:eastAsia="宋体" w:hAnsi="Times New Roman" w:cs="Times New Roman"/>
                <w:i/>
                <w:iCs/>
                <w:color w:val="000000"/>
              </w:rPr>
              <w:t>train</w:t>
            </w:r>
          </w:p>
        </w:tc>
        <w:tc>
          <w:tcPr>
            <w:tcW w:w="1269" w:type="dxa"/>
            <w:tcBorders>
              <w:top w:val="nil"/>
              <w:left w:val="nil"/>
              <w:bottom w:val="nil"/>
              <w:right w:val="nil"/>
            </w:tcBorders>
            <w:shd w:val="clear" w:color="auto" w:fill="auto"/>
            <w:noWrap/>
            <w:vAlign w:val="center"/>
            <w:hideMark/>
          </w:tcPr>
          <w:p w14:paraId="54F4B25A" w14:textId="15F60CB3"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-0.03**</w:t>
            </w:r>
          </w:p>
        </w:tc>
        <w:tc>
          <w:tcPr>
            <w:tcW w:w="1417" w:type="dxa"/>
            <w:tcBorders>
              <w:top w:val="nil"/>
              <w:left w:val="nil"/>
              <w:bottom w:val="nil"/>
              <w:right w:val="nil"/>
            </w:tcBorders>
            <w:shd w:val="clear" w:color="auto" w:fill="auto"/>
            <w:noWrap/>
            <w:vAlign w:val="center"/>
            <w:hideMark/>
          </w:tcPr>
          <w:p w14:paraId="4A6AF7EB" w14:textId="0E5A641C" w:rsidR="00A3607A" w:rsidRPr="00A3607A" w:rsidRDefault="00A3607A" w:rsidP="00A3607A">
            <w:pPr>
              <w:spacing w:after="0" w:line="240" w:lineRule="auto"/>
              <w:jc w:val="center"/>
              <w:rPr>
                <w:rFonts w:ascii="Times New Roman" w:eastAsia="宋体" w:hAnsi="Times New Roman" w:cs="Times New Roman"/>
                <w:color w:val="000000"/>
                <w:sz w:val="21"/>
                <w:szCs w:val="21"/>
              </w:rPr>
            </w:pPr>
            <w:r w:rsidRPr="00A3607A">
              <w:rPr>
                <w:rFonts w:ascii="Times New Roman" w:hAnsi="Times New Roman" w:cs="Times New Roman"/>
                <w:color w:val="000000"/>
              </w:rPr>
              <w:t xml:space="preserve">0.012 </w:t>
            </w:r>
          </w:p>
        </w:tc>
        <w:tc>
          <w:tcPr>
            <w:tcW w:w="1134" w:type="dxa"/>
            <w:tcBorders>
              <w:top w:val="nil"/>
              <w:left w:val="nil"/>
              <w:bottom w:val="nil"/>
              <w:right w:val="nil"/>
            </w:tcBorders>
            <w:shd w:val="clear" w:color="auto" w:fill="auto"/>
            <w:noWrap/>
            <w:vAlign w:val="center"/>
            <w:hideMark/>
          </w:tcPr>
          <w:p w14:paraId="04B5DF52" w14:textId="2A5930F8"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-2.460 </w:t>
            </w:r>
          </w:p>
        </w:tc>
        <w:tc>
          <w:tcPr>
            <w:tcW w:w="1135" w:type="dxa"/>
            <w:tcBorders>
              <w:top w:val="nil"/>
              <w:left w:val="nil"/>
              <w:bottom w:val="nil"/>
              <w:right w:val="nil"/>
            </w:tcBorders>
            <w:shd w:val="clear" w:color="auto" w:fill="auto"/>
            <w:noWrap/>
            <w:vAlign w:val="center"/>
            <w:hideMark/>
          </w:tcPr>
          <w:p w14:paraId="5045044F" w14:textId="4FE5B946"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0.014 </w:t>
            </w:r>
          </w:p>
        </w:tc>
      </w:tr>
      <w:tr w:rsidR="00A3607A" w:rsidRPr="00E80FF4" w14:paraId="0A80D716" w14:textId="77777777" w:rsidTr="008C5DBF">
        <w:trPr>
          <w:trHeight w:val="300"/>
          <w:jc w:val="center"/>
        </w:trPr>
        <w:tc>
          <w:tcPr>
            <w:tcW w:w="0" w:type="auto"/>
            <w:tcBorders>
              <w:top w:val="nil"/>
              <w:left w:val="nil"/>
              <w:bottom w:val="nil"/>
              <w:right w:val="nil"/>
            </w:tcBorders>
            <w:shd w:val="clear" w:color="auto" w:fill="auto"/>
            <w:noWrap/>
            <w:vAlign w:val="center"/>
            <w:hideMark/>
          </w:tcPr>
          <w:p w14:paraId="16CA4C5D" w14:textId="77777777" w:rsidR="00A3607A" w:rsidRPr="00E80FF4" w:rsidRDefault="00A3607A" w:rsidP="00A3607A">
            <w:pPr>
              <w:spacing w:after="0" w:line="240" w:lineRule="auto"/>
              <w:jc w:val="both"/>
              <w:rPr>
                <w:rFonts w:ascii="Times New Roman" w:eastAsia="宋体" w:hAnsi="Times New Roman" w:cs="Times New Roman"/>
                <w:i/>
                <w:iCs/>
                <w:color w:val="000000"/>
              </w:rPr>
            </w:pPr>
            <w:r w:rsidRPr="00E80FF4">
              <w:rPr>
                <w:rFonts w:ascii="Times New Roman" w:eastAsia="宋体" w:hAnsi="Times New Roman" w:cs="Times New Roman"/>
                <w:i/>
                <w:iCs/>
                <w:color w:val="000000"/>
              </w:rPr>
              <w:t>health</w:t>
            </w:r>
          </w:p>
        </w:tc>
        <w:tc>
          <w:tcPr>
            <w:tcW w:w="1269" w:type="dxa"/>
            <w:tcBorders>
              <w:top w:val="nil"/>
              <w:left w:val="nil"/>
              <w:bottom w:val="nil"/>
              <w:right w:val="nil"/>
            </w:tcBorders>
            <w:shd w:val="clear" w:color="auto" w:fill="auto"/>
            <w:noWrap/>
            <w:vAlign w:val="center"/>
            <w:hideMark/>
          </w:tcPr>
          <w:p w14:paraId="69E047E1" w14:textId="45F8FE88"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0.014***</w:t>
            </w:r>
          </w:p>
        </w:tc>
        <w:tc>
          <w:tcPr>
            <w:tcW w:w="1417" w:type="dxa"/>
            <w:tcBorders>
              <w:top w:val="nil"/>
              <w:left w:val="nil"/>
              <w:bottom w:val="nil"/>
              <w:right w:val="nil"/>
            </w:tcBorders>
            <w:shd w:val="clear" w:color="auto" w:fill="auto"/>
            <w:noWrap/>
            <w:vAlign w:val="center"/>
            <w:hideMark/>
          </w:tcPr>
          <w:p w14:paraId="5C326724" w14:textId="0E5E4F21" w:rsidR="00A3607A" w:rsidRPr="00A3607A" w:rsidRDefault="00A3607A" w:rsidP="00A3607A">
            <w:pPr>
              <w:spacing w:after="0" w:line="240" w:lineRule="auto"/>
              <w:jc w:val="center"/>
              <w:rPr>
                <w:rFonts w:ascii="Times New Roman" w:eastAsia="宋体" w:hAnsi="Times New Roman" w:cs="Times New Roman"/>
                <w:color w:val="000000"/>
                <w:sz w:val="21"/>
                <w:szCs w:val="21"/>
              </w:rPr>
            </w:pPr>
            <w:r w:rsidRPr="00A3607A">
              <w:rPr>
                <w:rFonts w:ascii="Times New Roman" w:hAnsi="Times New Roman" w:cs="Times New Roman"/>
                <w:color w:val="000000"/>
              </w:rPr>
              <w:t xml:space="preserve">0.005 </w:t>
            </w:r>
          </w:p>
        </w:tc>
        <w:tc>
          <w:tcPr>
            <w:tcW w:w="1134" w:type="dxa"/>
            <w:tcBorders>
              <w:top w:val="nil"/>
              <w:left w:val="nil"/>
              <w:bottom w:val="nil"/>
              <w:right w:val="nil"/>
            </w:tcBorders>
            <w:shd w:val="clear" w:color="auto" w:fill="auto"/>
            <w:noWrap/>
            <w:vAlign w:val="center"/>
            <w:hideMark/>
          </w:tcPr>
          <w:p w14:paraId="14ABB935" w14:textId="0FE00865"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2.620 </w:t>
            </w:r>
          </w:p>
        </w:tc>
        <w:tc>
          <w:tcPr>
            <w:tcW w:w="1135" w:type="dxa"/>
            <w:tcBorders>
              <w:top w:val="nil"/>
              <w:left w:val="nil"/>
              <w:bottom w:val="nil"/>
              <w:right w:val="nil"/>
            </w:tcBorders>
            <w:shd w:val="clear" w:color="auto" w:fill="auto"/>
            <w:noWrap/>
            <w:vAlign w:val="center"/>
            <w:hideMark/>
          </w:tcPr>
          <w:p w14:paraId="1AECD3AA" w14:textId="6DCA665F"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0.009 </w:t>
            </w:r>
          </w:p>
        </w:tc>
      </w:tr>
      <w:tr w:rsidR="00A3607A" w:rsidRPr="00E80FF4" w14:paraId="371BE7D9" w14:textId="77777777" w:rsidTr="008C5DBF">
        <w:trPr>
          <w:trHeight w:val="300"/>
          <w:jc w:val="center"/>
        </w:trPr>
        <w:tc>
          <w:tcPr>
            <w:tcW w:w="0" w:type="auto"/>
            <w:tcBorders>
              <w:top w:val="nil"/>
              <w:left w:val="nil"/>
              <w:bottom w:val="nil"/>
              <w:right w:val="nil"/>
            </w:tcBorders>
            <w:shd w:val="clear" w:color="auto" w:fill="auto"/>
            <w:noWrap/>
            <w:vAlign w:val="center"/>
            <w:hideMark/>
          </w:tcPr>
          <w:p w14:paraId="0BC80E8F" w14:textId="77777777" w:rsidR="00A3607A" w:rsidRPr="00E80FF4" w:rsidRDefault="00A3607A" w:rsidP="00A3607A">
            <w:pPr>
              <w:spacing w:after="0" w:line="240" w:lineRule="auto"/>
              <w:jc w:val="both"/>
              <w:rPr>
                <w:rFonts w:ascii="Times New Roman" w:eastAsia="宋体" w:hAnsi="Times New Roman" w:cs="Times New Roman"/>
                <w:i/>
                <w:iCs/>
                <w:color w:val="000000"/>
              </w:rPr>
            </w:pPr>
            <w:r w:rsidRPr="00E80FF4">
              <w:rPr>
                <w:rFonts w:ascii="Times New Roman" w:eastAsia="宋体" w:hAnsi="Times New Roman" w:cs="Times New Roman"/>
                <w:i/>
                <w:iCs/>
                <w:color w:val="000000"/>
              </w:rPr>
              <w:t>status</w:t>
            </w:r>
          </w:p>
        </w:tc>
        <w:tc>
          <w:tcPr>
            <w:tcW w:w="1269" w:type="dxa"/>
            <w:tcBorders>
              <w:top w:val="nil"/>
              <w:left w:val="nil"/>
              <w:bottom w:val="nil"/>
              <w:right w:val="nil"/>
            </w:tcBorders>
            <w:shd w:val="clear" w:color="auto" w:fill="auto"/>
            <w:noWrap/>
            <w:vAlign w:val="center"/>
            <w:hideMark/>
          </w:tcPr>
          <w:p w14:paraId="14E333D5" w14:textId="3A162143"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0.014**</w:t>
            </w:r>
          </w:p>
        </w:tc>
        <w:tc>
          <w:tcPr>
            <w:tcW w:w="1417" w:type="dxa"/>
            <w:tcBorders>
              <w:top w:val="nil"/>
              <w:left w:val="nil"/>
              <w:bottom w:val="nil"/>
              <w:right w:val="nil"/>
            </w:tcBorders>
            <w:shd w:val="clear" w:color="auto" w:fill="auto"/>
            <w:noWrap/>
            <w:vAlign w:val="center"/>
            <w:hideMark/>
          </w:tcPr>
          <w:p w14:paraId="6B48287A" w14:textId="66FD4F11" w:rsidR="00A3607A" w:rsidRPr="00A3607A" w:rsidRDefault="00A3607A" w:rsidP="00A3607A">
            <w:pPr>
              <w:spacing w:after="0" w:line="240" w:lineRule="auto"/>
              <w:jc w:val="center"/>
              <w:rPr>
                <w:rFonts w:ascii="Times New Roman" w:eastAsia="宋体" w:hAnsi="Times New Roman" w:cs="Times New Roman"/>
                <w:color w:val="000000"/>
                <w:sz w:val="21"/>
                <w:szCs w:val="21"/>
              </w:rPr>
            </w:pPr>
            <w:r w:rsidRPr="00A3607A">
              <w:rPr>
                <w:rFonts w:ascii="Times New Roman" w:hAnsi="Times New Roman" w:cs="Times New Roman"/>
                <w:color w:val="000000"/>
              </w:rPr>
              <w:t xml:space="preserve">0.007 </w:t>
            </w:r>
          </w:p>
        </w:tc>
        <w:tc>
          <w:tcPr>
            <w:tcW w:w="1134" w:type="dxa"/>
            <w:tcBorders>
              <w:top w:val="nil"/>
              <w:left w:val="nil"/>
              <w:bottom w:val="nil"/>
              <w:right w:val="nil"/>
            </w:tcBorders>
            <w:shd w:val="clear" w:color="auto" w:fill="auto"/>
            <w:noWrap/>
            <w:vAlign w:val="center"/>
            <w:hideMark/>
          </w:tcPr>
          <w:p w14:paraId="4A45AFB4" w14:textId="1EA1246A"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2.110 </w:t>
            </w:r>
          </w:p>
        </w:tc>
        <w:tc>
          <w:tcPr>
            <w:tcW w:w="1135" w:type="dxa"/>
            <w:tcBorders>
              <w:top w:val="nil"/>
              <w:left w:val="nil"/>
              <w:bottom w:val="nil"/>
              <w:right w:val="nil"/>
            </w:tcBorders>
            <w:shd w:val="clear" w:color="auto" w:fill="auto"/>
            <w:noWrap/>
            <w:vAlign w:val="center"/>
            <w:hideMark/>
          </w:tcPr>
          <w:p w14:paraId="6E726F12" w14:textId="13A67065"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0.035 </w:t>
            </w:r>
          </w:p>
        </w:tc>
      </w:tr>
      <w:tr w:rsidR="00A3607A" w:rsidRPr="00E80FF4" w14:paraId="60987A3F" w14:textId="77777777" w:rsidTr="008C5DBF">
        <w:trPr>
          <w:trHeight w:val="300"/>
          <w:jc w:val="center"/>
        </w:trPr>
        <w:tc>
          <w:tcPr>
            <w:tcW w:w="0" w:type="auto"/>
            <w:tcBorders>
              <w:top w:val="nil"/>
              <w:left w:val="nil"/>
              <w:bottom w:val="nil"/>
              <w:right w:val="nil"/>
            </w:tcBorders>
            <w:shd w:val="clear" w:color="auto" w:fill="auto"/>
            <w:noWrap/>
            <w:vAlign w:val="center"/>
            <w:hideMark/>
          </w:tcPr>
          <w:p w14:paraId="449A2F4C" w14:textId="77777777" w:rsidR="00A3607A" w:rsidRPr="00E80FF4" w:rsidRDefault="00A3607A" w:rsidP="00A3607A">
            <w:pPr>
              <w:spacing w:after="0" w:line="240" w:lineRule="auto"/>
              <w:jc w:val="both"/>
              <w:rPr>
                <w:rFonts w:ascii="Times New Roman" w:eastAsia="宋体" w:hAnsi="Times New Roman" w:cs="Times New Roman"/>
                <w:i/>
                <w:iCs/>
                <w:color w:val="000000"/>
              </w:rPr>
            </w:pPr>
            <w:r w:rsidRPr="00E80FF4">
              <w:rPr>
                <w:rFonts w:ascii="Times New Roman" w:eastAsia="宋体" w:hAnsi="Times New Roman" w:cs="Times New Roman"/>
                <w:i/>
                <w:iCs/>
                <w:color w:val="000000"/>
              </w:rPr>
              <w:t>fstruct</w:t>
            </w:r>
          </w:p>
        </w:tc>
        <w:tc>
          <w:tcPr>
            <w:tcW w:w="1269" w:type="dxa"/>
            <w:tcBorders>
              <w:top w:val="nil"/>
              <w:left w:val="nil"/>
              <w:bottom w:val="nil"/>
              <w:right w:val="nil"/>
            </w:tcBorders>
            <w:shd w:val="clear" w:color="auto" w:fill="auto"/>
            <w:noWrap/>
            <w:vAlign w:val="center"/>
            <w:hideMark/>
          </w:tcPr>
          <w:p w14:paraId="6A154AAD" w14:textId="734F3CEE"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-0.009</w:t>
            </w:r>
          </w:p>
        </w:tc>
        <w:tc>
          <w:tcPr>
            <w:tcW w:w="1417" w:type="dxa"/>
            <w:tcBorders>
              <w:top w:val="nil"/>
              <w:left w:val="nil"/>
              <w:bottom w:val="nil"/>
              <w:right w:val="nil"/>
            </w:tcBorders>
            <w:shd w:val="clear" w:color="auto" w:fill="auto"/>
            <w:noWrap/>
            <w:vAlign w:val="center"/>
            <w:hideMark/>
          </w:tcPr>
          <w:p w14:paraId="4DDEC768" w14:textId="0C63C495" w:rsidR="00A3607A" w:rsidRPr="00A3607A" w:rsidRDefault="00A3607A" w:rsidP="00A3607A">
            <w:pPr>
              <w:spacing w:after="0" w:line="240" w:lineRule="auto"/>
              <w:jc w:val="center"/>
              <w:rPr>
                <w:rFonts w:ascii="Times New Roman" w:eastAsia="宋体" w:hAnsi="Times New Roman" w:cs="Times New Roman"/>
                <w:color w:val="000000"/>
                <w:sz w:val="21"/>
                <w:szCs w:val="21"/>
              </w:rPr>
            </w:pPr>
            <w:r w:rsidRPr="00A3607A">
              <w:rPr>
                <w:rFonts w:ascii="Times New Roman" w:hAnsi="Times New Roman" w:cs="Times New Roman"/>
                <w:color w:val="000000"/>
              </w:rPr>
              <w:t xml:space="preserve">0.006 </w:t>
            </w:r>
          </w:p>
        </w:tc>
        <w:tc>
          <w:tcPr>
            <w:tcW w:w="1134" w:type="dxa"/>
            <w:tcBorders>
              <w:top w:val="nil"/>
              <w:left w:val="nil"/>
              <w:bottom w:val="nil"/>
              <w:right w:val="nil"/>
            </w:tcBorders>
            <w:shd w:val="clear" w:color="auto" w:fill="auto"/>
            <w:noWrap/>
            <w:vAlign w:val="center"/>
            <w:hideMark/>
          </w:tcPr>
          <w:p w14:paraId="7694C495" w14:textId="3436A346"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-1.480 </w:t>
            </w:r>
          </w:p>
        </w:tc>
        <w:tc>
          <w:tcPr>
            <w:tcW w:w="1135" w:type="dxa"/>
            <w:tcBorders>
              <w:top w:val="nil"/>
              <w:left w:val="nil"/>
              <w:bottom w:val="nil"/>
              <w:right w:val="nil"/>
            </w:tcBorders>
            <w:shd w:val="clear" w:color="auto" w:fill="auto"/>
            <w:noWrap/>
            <w:vAlign w:val="center"/>
            <w:hideMark/>
          </w:tcPr>
          <w:p w14:paraId="4446863C" w14:textId="5CA75401"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0.140 </w:t>
            </w:r>
          </w:p>
        </w:tc>
      </w:tr>
      <w:tr w:rsidR="00A3607A" w:rsidRPr="00E80FF4" w14:paraId="44A96DB0" w14:textId="77777777" w:rsidTr="008C5DBF">
        <w:trPr>
          <w:trHeight w:val="300"/>
          <w:jc w:val="center"/>
        </w:trPr>
        <w:tc>
          <w:tcPr>
            <w:tcW w:w="0" w:type="auto"/>
            <w:tcBorders>
              <w:top w:val="nil"/>
              <w:left w:val="nil"/>
              <w:bottom w:val="nil"/>
              <w:right w:val="nil"/>
            </w:tcBorders>
            <w:shd w:val="clear" w:color="auto" w:fill="auto"/>
            <w:noWrap/>
            <w:vAlign w:val="center"/>
            <w:hideMark/>
          </w:tcPr>
          <w:p w14:paraId="5496A38B" w14:textId="77777777" w:rsidR="00A3607A" w:rsidRPr="00E80FF4" w:rsidRDefault="00A3607A" w:rsidP="00A3607A">
            <w:pPr>
              <w:spacing w:after="0" w:line="240" w:lineRule="auto"/>
              <w:jc w:val="both"/>
              <w:rPr>
                <w:rFonts w:ascii="Times New Roman" w:eastAsia="宋体" w:hAnsi="Times New Roman" w:cs="Times New Roman"/>
                <w:i/>
                <w:iCs/>
                <w:color w:val="000000"/>
              </w:rPr>
            </w:pPr>
            <w:r w:rsidRPr="00E80FF4">
              <w:rPr>
                <w:rFonts w:ascii="Times New Roman" w:eastAsia="宋体" w:hAnsi="Times New Roman" w:cs="Times New Roman"/>
                <w:i/>
                <w:iCs/>
                <w:color w:val="000000"/>
              </w:rPr>
              <w:t>plots</w:t>
            </w:r>
          </w:p>
        </w:tc>
        <w:tc>
          <w:tcPr>
            <w:tcW w:w="1269" w:type="dxa"/>
            <w:tcBorders>
              <w:top w:val="nil"/>
              <w:left w:val="nil"/>
              <w:bottom w:val="nil"/>
              <w:right w:val="nil"/>
            </w:tcBorders>
            <w:shd w:val="clear" w:color="auto" w:fill="auto"/>
            <w:noWrap/>
            <w:vAlign w:val="center"/>
            <w:hideMark/>
          </w:tcPr>
          <w:p w14:paraId="320CF17A" w14:textId="519CEBC7"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-0.009***</w:t>
            </w:r>
          </w:p>
        </w:tc>
        <w:tc>
          <w:tcPr>
            <w:tcW w:w="1417" w:type="dxa"/>
            <w:tcBorders>
              <w:top w:val="nil"/>
              <w:left w:val="nil"/>
              <w:bottom w:val="nil"/>
              <w:right w:val="nil"/>
            </w:tcBorders>
            <w:shd w:val="clear" w:color="auto" w:fill="auto"/>
            <w:noWrap/>
            <w:vAlign w:val="center"/>
            <w:hideMark/>
          </w:tcPr>
          <w:p w14:paraId="359890F7" w14:textId="488E93DE" w:rsidR="00A3607A" w:rsidRPr="00A3607A" w:rsidRDefault="00A3607A" w:rsidP="00A3607A">
            <w:pPr>
              <w:spacing w:after="0" w:line="240" w:lineRule="auto"/>
              <w:jc w:val="center"/>
              <w:rPr>
                <w:rFonts w:ascii="Times New Roman" w:eastAsia="宋体" w:hAnsi="Times New Roman" w:cs="Times New Roman"/>
                <w:color w:val="000000"/>
                <w:sz w:val="21"/>
                <w:szCs w:val="21"/>
              </w:rPr>
            </w:pPr>
            <w:r w:rsidRPr="00A3607A">
              <w:rPr>
                <w:rFonts w:ascii="Times New Roman" w:hAnsi="Times New Roman" w:cs="Times New Roman"/>
                <w:color w:val="000000"/>
              </w:rPr>
              <w:t xml:space="preserve">0.002 </w:t>
            </w:r>
          </w:p>
        </w:tc>
        <w:tc>
          <w:tcPr>
            <w:tcW w:w="1134" w:type="dxa"/>
            <w:tcBorders>
              <w:top w:val="nil"/>
              <w:left w:val="nil"/>
              <w:bottom w:val="nil"/>
              <w:right w:val="nil"/>
            </w:tcBorders>
            <w:shd w:val="clear" w:color="auto" w:fill="auto"/>
            <w:noWrap/>
            <w:vAlign w:val="center"/>
            <w:hideMark/>
          </w:tcPr>
          <w:p w14:paraId="38FE1DAF" w14:textId="674234AE"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-3.930 </w:t>
            </w:r>
          </w:p>
        </w:tc>
        <w:tc>
          <w:tcPr>
            <w:tcW w:w="1135" w:type="dxa"/>
            <w:tcBorders>
              <w:top w:val="nil"/>
              <w:left w:val="nil"/>
              <w:bottom w:val="nil"/>
              <w:right w:val="nil"/>
            </w:tcBorders>
            <w:shd w:val="clear" w:color="auto" w:fill="auto"/>
            <w:noWrap/>
            <w:vAlign w:val="center"/>
            <w:hideMark/>
          </w:tcPr>
          <w:p w14:paraId="07C5A722" w14:textId="04710FD5"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0.000 </w:t>
            </w:r>
          </w:p>
        </w:tc>
      </w:tr>
      <w:tr w:rsidR="00A3607A" w:rsidRPr="00E80FF4" w14:paraId="152C501C" w14:textId="77777777" w:rsidTr="008C5DBF">
        <w:trPr>
          <w:trHeight w:val="300"/>
          <w:jc w:val="center"/>
        </w:trPr>
        <w:tc>
          <w:tcPr>
            <w:tcW w:w="0" w:type="auto"/>
            <w:tcBorders>
              <w:top w:val="nil"/>
              <w:left w:val="nil"/>
              <w:bottom w:val="nil"/>
              <w:right w:val="nil"/>
            </w:tcBorders>
            <w:shd w:val="clear" w:color="auto" w:fill="auto"/>
            <w:noWrap/>
            <w:vAlign w:val="center"/>
            <w:hideMark/>
          </w:tcPr>
          <w:p w14:paraId="32E1C477" w14:textId="77777777" w:rsidR="00A3607A" w:rsidRPr="00E80FF4" w:rsidRDefault="00A3607A" w:rsidP="00A3607A">
            <w:pPr>
              <w:spacing w:after="0" w:line="240" w:lineRule="auto"/>
              <w:jc w:val="both"/>
              <w:rPr>
                <w:rFonts w:ascii="Times New Roman" w:eastAsia="宋体" w:hAnsi="Times New Roman" w:cs="Times New Roman"/>
                <w:i/>
                <w:iCs/>
                <w:color w:val="000000"/>
              </w:rPr>
            </w:pPr>
            <w:r w:rsidRPr="00E80FF4">
              <w:rPr>
                <w:rFonts w:ascii="Times New Roman" w:eastAsia="宋体" w:hAnsi="Times New Roman" w:cs="Times New Roman"/>
                <w:i/>
                <w:iCs/>
                <w:color w:val="000000"/>
              </w:rPr>
              <w:t>insurances</w:t>
            </w:r>
          </w:p>
        </w:tc>
        <w:tc>
          <w:tcPr>
            <w:tcW w:w="1269" w:type="dxa"/>
            <w:tcBorders>
              <w:top w:val="nil"/>
              <w:left w:val="nil"/>
              <w:bottom w:val="nil"/>
              <w:right w:val="nil"/>
            </w:tcBorders>
            <w:shd w:val="clear" w:color="auto" w:fill="auto"/>
            <w:noWrap/>
            <w:vAlign w:val="center"/>
            <w:hideMark/>
          </w:tcPr>
          <w:p w14:paraId="1A3AE6AB" w14:textId="3CF72F87"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-0.007</w:t>
            </w:r>
          </w:p>
        </w:tc>
        <w:tc>
          <w:tcPr>
            <w:tcW w:w="1417" w:type="dxa"/>
            <w:tcBorders>
              <w:top w:val="nil"/>
              <w:left w:val="nil"/>
              <w:bottom w:val="nil"/>
              <w:right w:val="nil"/>
            </w:tcBorders>
            <w:shd w:val="clear" w:color="auto" w:fill="auto"/>
            <w:noWrap/>
            <w:vAlign w:val="center"/>
            <w:hideMark/>
          </w:tcPr>
          <w:p w14:paraId="60AFF500" w14:textId="3B42B8C8" w:rsidR="00A3607A" w:rsidRPr="00A3607A" w:rsidRDefault="00A3607A" w:rsidP="00A3607A">
            <w:pPr>
              <w:spacing w:after="0" w:line="240" w:lineRule="auto"/>
              <w:jc w:val="center"/>
              <w:rPr>
                <w:rFonts w:ascii="Times New Roman" w:eastAsia="宋体" w:hAnsi="Times New Roman" w:cs="Times New Roman"/>
                <w:color w:val="000000"/>
                <w:sz w:val="21"/>
                <w:szCs w:val="21"/>
              </w:rPr>
            </w:pPr>
            <w:r w:rsidRPr="00A3607A">
              <w:rPr>
                <w:rFonts w:ascii="Times New Roman" w:hAnsi="Times New Roman" w:cs="Times New Roman"/>
                <w:color w:val="000000"/>
              </w:rPr>
              <w:t xml:space="preserve">0.009 </w:t>
            </w:r>
          </w:p>
        </w:tc>
        <w:tc>
          <w:tcPr>
            <w:tcW w:w="1134" w:type="dxa"/>
            <w:tcBorders>
              <w:top w:val="nil"/>
              <w:left w:val="nil"/>
              <w:bottom w:val="nil"/>
              <w:right w:val="nil"/>
            </w:tcBorders>
            <w:shd w:val="clear" w:color="auto" w:fill="auto"/>
            <w:noWrap/>
            <w:vAlign w:val="center"/>
            <w:hideMark/>
          </w:tcPr>
          <w:p w14:paraId="5956FAC2" w14:textId="6BD53A88"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-0.790 </w:t>
            </w:r>
          </w:p>
        </w:tc>
        <w:tc>
          <w:tcPr>
            <w:tcW w:w="1135" w:type="dxa"/>
            <w:tcBorders>
              <w:top w:val="nil"/>
              <w:left w:val="nil"/>
              <w:bottom w:val="nil"/>
              <w:right w:val="nil"/>
            </w:tcBorders>
            <w:shd w:val="clear" w:color="auto" w:fill="auto"/>
            <w:noWrap/>
            <w:vAlign w:val="center"/>
            <w:hideMark/>
          </w:tcPr>
          <w:p w14:paraId="78DEC4AE" w14:textId="457CC9B7"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0.428 </w:t>
            </w:r>
          </w:p>
        </w:tc>
      </w:tr>
      <w:tr w:rsidR="00A3607A" w:rsidRPr="00E80FF4" w14:paraId="4551E050" w14:textId="77777777" w:rsidTr="008C5DBF">
        <w:trPr>
          <w:trHeight w:val="300"/>
          <w:jc w:val="center"/>
        </w:trPr>
        <w:tc>
          <w:tcPr>
            <w:tcW w:w="0" w:type="auto"/>
            <w:tcBorders>
              <w:top w:val="nil"/>
              <w:left w:val="nil"/>
              <w:bottom w:val="nil"/>
              <w:right w:val="nil"/>
            </w:tcBorders>
            <w:shd w:val="clear" w:color="auto" w:fill="auto"/>
            <w:noWrap/>
            <w:vAlign w:val="center"/>
            <w:hideMark/>
          </w:tcPr>
          <w:p w14:paraId="6009F040" w14:textId="77777777" w:rsidR="00A3607A" w:rsidRPr="00E80FF4" w:rsidRDefault="00A3607A" w:rsidP="00A3607A">
            <w:pPr>
              <w:spacing w:after="0" w:line="240" w:lineRule="auto"/>
              <w:jc w:val="both"/>
              <w:rPr>
                <w:rFonts w:ascii="Times New Roman" w:eastAsia="宋体" w:hAnsi="Times New Roman" w:cs="Times New Roman"/>
                <w:i/>
                <w:iCs/>
                <w:color w:val="000000"/>
              </w:rPr>
            </w:pPr>
            <w:r w:rsidRPr="00E80FF4">
              <w:rPr>
                <w:rFonts w:ascii="Times New Roman" w:eastAsia="宋体" w:hAnsi="Times New Roman" w:cs="Times New Roman"/>
                <w:i/>
                <w:iCs/>
                <w:color w:val="000000"/>
              </w:rPr>
              <w:t>loan</w:t>
            </w:r>
          </w:p>
        </w:tc>
        <w:tc>
          <w:tcPr>
            <w:tcW w:w="1269" w:type="dxa"/>
            <w:tcBorders>
              <w:top w:val="nil"/>
              <w:left w:val="nil"/>
              <w:bottom w:val="nil"/>
              <w:right w:val="nil"/>
            </w:tcBorders>
            <w:shd w:val="clear" w:color="auto" w:fill="auto"/>
            <w:noWrap/>
            <w:vAlign w:val="center"/>
            <w:hideMark/>
          </w:tcPr>
          <w:p w14:paraId="7852BC49" w14:textId="17CE2DDD"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-0.035***</w:t>
            </w:r>
          </w:p>
        </w:tc>
        <w:tc>
          <w:tcPr>
            <w:tcW w:w="1417" w:type="dxa"/>
            <w:tcBorders>
              <w:top w:val="nil"/>
              <w:left w:val="nil"/>
              <w:bottom w:val="nil"/>
              <w:right w:val="nil"/>
            </w:tcBorders>
            <w:shd w:val="clear" w:color="auto" w:fill="auto"/>
            <w:noWrap/>
            <w:vAlign w:val="center"/>
            <w:hideMark/>
          </w:tcPr>
          <w:p w14:paraId="190E3216" w14:textId="63B0575A" w:rsidR="00A3607A" w:rsidRPr="00A3607A" w:rsidRDefault="00A3607A" w:rsidP="00A3607A">
            <w:pPr>
              <w:spacing w:after="0" w:line="240" w:lineRule="auto"/>
              <w:jc w:val="center"/>
              <w:rPr>
                <w:rFonts w:ascii="Times New Roman" w:eastAsia="宋体" w:hAnsi="Times New Roman" w:cs="Times New Roman"/>
                <w:color w:val="000000"/>
                <w:sz w:val="21"/>
                <w:szCs w:val="21"/>
              </w:rPr>
            </w:pPr>
            <w:r w:rsidRPr="00A3607A">
              <w:rPr>
                <w:rFonts w:ascii="Times New Roman" w:hAnsi="Times New Roman" w:cs="Times New Roman"/>
                <w:color w:val="000000"/>
              </w:rPr>
              <w:t xml:space="preserve">0.011 </w:t>
            </w:r>
          </w:p>
        </w:tc>
        <w:tc>
          <w:tcPr>
            <w:tcW w:w="1134" w:type="dxa"/>
            <w:tcBorders>
              <w:top w:val="nil"/>
              <w:left w:val="nil"/>
              <w:bottom w:val="nil"/>
              <w:right w:val="nil"/>
            </w:tcBorders>
            <w:shd w:val="clear" w:color="auto" w:fill="auto"/>
            <w:noWrap/>
            <w:vAlign w:val="center"/>
            <w:hideMark/>
          </w:tcPr>
          <w:p w14:paraId="50A42951" w14:textId="6099B3F3"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-3.250 </w:t>
            </w:r>
          </w:p>
        </w:tc>
        <w:tc>
          <w:tcPr>
            <w:tcW w:w="1135" w:type="dxa"/>
            <w:tcBorders>
              <w:top w:val="nil"/>
              <w:left w:val="nil"/>
              <w:bottom w:val="nil"/>
              <w:right w:val="nil"/>
            </w:tcBorders>
            <w:shd w:val="clear" w:color="auto" w:fill="auto"/>
            <w:noWrap/>
            <w:vAlign w:val="center"/>
            <w:hideMark/>
          </w:tcPr>
          <w:p w14:paraId="44D1F286" w14:textId="2FD456AB"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0.001 </w:t>
            </w:r>
          </w:p>
        </w:tc>
      </w:tr>
      <w:tr w:rsidR="00A3607A" w:rsidRPr="00E80FF4" w14:paraId="6D909D7F" w14:textId="77777777" w:rsidTr="008C5DBF">
        <w:trPr>
          <w:trHeight w:val="300"/>
          <w:jc w:val="center"/>
        </w:trPr>
        <w:tc>
          <w:tcPr>
            <w:tcW w:w="0" w:type="auto"/>
            <w:tcBorders>
              <w:top w:val="nil"/>
              <w:left w:val="nil"/>
              <w:bottom w:val="nil"/>
              <w:right w:val="nil"/>
            </w:tcBorders>
            <w:shd w:val="clear" w:color="auto" w:fill="auto"/>
            <w:noWrap/>
            <w:vAlign w:val="center"/>
            <w:hideMark/>
          </w:tcPr>
          <w:p w14:paraId="71172A89" w14:textId="77777777" w:rsidR="00A3607A" w:rsidRPr="00E80FF4" w:rsidRDefault="00A3607A" w:rsidP="00A3607A">
            <w:pPr>
              <w:spacing w:after="0" w:line="240" w:lineRule="auto"/>
              <w:jc w:val="both"/>
              <w:rPr>
                <w:rFonts w:ascii="Times New Roman" w:eastAsia="宋体" w:hAnsi="Times New Roman" w:cs="Times New Roman"/>
                <w:i/>
                <w:iCs/>
                <w:color w:val="000000"/>
              </w:rPr>
            </w:pPr>
            <w:r w:rsidRPr="00E80FF4">
              <w:rPr>
                <w:rFonts w:ascii="Times New Roman" w:eastAsia="宋体" w:hAnsi="Times New Roman" w:cs="Times New Roman"/>
                <w:i/>
                <w:iCs/>
                <w:color w:val="000000"/>
              </w:rPr>
              <w:t>job</w:t>
            </w:r>
          </w:p>
        </w:tc>
        <w:tc>
          <w:tcPr>
            <w:tcW w:w="1269" w:type="dxa"/>
            <w:tcBorders>
              <w:top w:val="nil"/>
              <w:left w:val="nil"/>
              <w:bottom w:val="nil"/>
              <w:right w:val="nil"/>
            </w:tcBorders>
            <w:shd w:val="clear" w:color="auto" w:fill="auto"/>
            <w:noWrap/>
            <w:vAlign w:val="center"/>
            <w:hideMark/>
          </w:tcPr>
          <w:p w14:paraId="20C7C2EE" w14:textId="27BEFC68"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-0.041**</w:t>
            </w:r>
          </w:p>
        </w:tc>
        <w:tc>
          <w:tcPr>
            <w:tcW w:w="1417" w:type="dxa"/>
            <w:tcBorders>
              <w:top w:val="nil"/>
              <w:left w:val="nil"/>
              <w:bottom w:val="nil"/>
              <w:right w:val="nil"/>
            </w:tcBorders>
            <w:shd w:val="clear" w:color="auto" w:fill="auto"/>
            <w:noWrap/>
            <w:vAlign w:val="center"/>
            <w:hideMark/>
          </w:tcPr>
          <w:p w14:paraId="2A8DF35D" w14:textId="40250CE4" w:rsidR="00A3607A" w:rsidRPr="00A3607A" w:rsidRDefault="00A3607A" w:rsidP="00A3607A">
            <w:pPr>
              <w:spacing w:after="0" w:line="240" w:lineRule="auto"/>
              <w:jc w:val="center"/>
              <w:rPr>
                <w:rFonts w:ascii="Times New Roman" w:eastAsia="宋体" w:hAnsi="Times New Roman" w:cs="Times New Roman"/>
                <w:color w:val="000000"/>
                <w:sz w:val="21"/>
                <w:szCs w:val="21"/>
              </w:rPr>
            </w:pPr>
            <w:r w:rsidRPr="00A3607A">
              <w:rPr>
                <w:rFonts w:ascii="Times New Roman" w:hAnsi="Times New Roman" w:cs="Times New Roman"/>
                <w:color w:val="000000"/>
              </w:rPr>
              <w:t xml:space="preserve">0.016 </w:t>
            </w:r>
          </w:p>
        </w:tc>
        <w:tc>
          <w:tcPr>
            <w:tcW w:w="1134" w:type="dxa"/>
            <w:tcBorders>
              <w:top w:val="nil"/>
              <w:left w:val="nil"/>
              <w:bottom w:val="nil"/>
              <w:right w:val="nil"/>
            </w:tcBorders>
            <w:shd w:val="clear" w:color="auto" w:fill="auto"/>
            <w:noWrap/>
            <w:vAlign w:val="center"/>
            <w:hideMark/>
          </w:tcPr>
          <w:p w14:paraId="22BDF487" w14:textId="39B21722"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-2.590 </w:t>
            </w:r>
          </w:p>
        </w:tc>
        <w:tc>
          <w:tcPr>
            <w:tcW w:w="1135" w:type="dxa"/>
            <w:tcBorders>
              <w:top w:val="nil"/>
              <w:left w:val="nil"/>
              <w:bottom w:val="nil"/>
              <w:right w:val="nil"/>
            </w:tcBorders>
            <w:shd w:val="clear" w:color="auto" w:fill="auto"/>
            <w:noWrap/>
            <w:vAlign w:val="center"/>
            <w:hideMark/>
          </w:tcPr>
          <w:p w14:paraId="6C5AAC4B" w14:textId="0B7C60AA"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0.010 </w:t>
            </w:r>
          </w:p>
        </w:tc>
      </w:tr>
      <w:tr w:rsidR="00A3607A" w:rsidRPr="00E80FF4" w14:paraId="3492F80C" w14:textId="77777777" w:rsidTr="008C5DBF">
        <w:trPr>
          <w:trHeight w:val="300"/>
          <w:jc w:val="center"/>
        </w:trPr>
        <w:tc>
          <w:tcPr>
            <w:tcW w:w="0" w:type="auto"/>
            <w:tcBorders>
              <w:top w:val="nil"/>
              <w:left w:val="nil"/>
              <w:right w:val="nil"/>
            </w:tcBorders>
            <w:shd w:val="clear" w:color="auto" w:fill="auto"/>
            <w:noWrap/>
            <w:vAlign w:val="center"/>
            <w:hideMark/>
          </w:tcPr>
          <w:p w14:paraId="5FF712D6" w14:textId="77777777" w:rsidR="00A3607A" w:rsidRPr="00E80FF4" w:rsidRDefault="00A3607A" w:rsidP="00A3607A">
            <w:pPr>
              <w:spacing w:after="0" w:line="240" w:lineRule="auto"/>
              <w:jc w:val="both"/>
              <w:rPr>
                <w:rFonts w:ascii="Times New Roman" w:eastAsia="宋体" w:hAnsi="Times New Roman" w:cs="Times New Roman"/>
                <w:i/>
                <w:iCs/>
                <w:color w:val="000000"/>
              </w:rPr>
            </w:pPr>
            <w:r w:rsidRPr="00E80FF4">
              <w:rPr>
                <w:rFonts w:ascii="Times New Roman" w:eastAsia="宋体" w:hAnsi="Times New Roman" w:cs="Times New Roman"/>
                <w:i/>
                <w:iCs/>
                <w:color w:val="000000"/>
              </w:rPr>
              <w:t>lnsubsidy</w:t>
            </w:r>
          </w:p>
        </w:tc>
        <w:tc>
          <w:tcPr>
            <w:tcW w:w="1269" w:type="dxa"/>
            <w:tcBorders>
              <w:top w:val="nil"/>
              <w:left w:val="nil"/>
              <w:right w:val="nil"/>
            </w:tcBorders>
            <w:shd w:val="clear" w:color="auto" w:fill="auto"/>
            <w:noWrap/>
            <w:vAlign w:val="center"/>
            <w:hideMark/>
          </w:tcPr>
          <w:p w14:paraId="249A85C5" w14:textId="1CF276C6"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-0.001</w:t>
            </w:r>
          </w:p>
        </w:tc>
        <w:tc>
          <w:tcPr>
            <w:tcW w:w="1417" w:type="dxa"/>
            <w:tcBorders>
              <w:top w:val="nil"/>
              <w:left w:val="nil"/>
              <w:right w:val="nil"/>
            </w:tcBorders>
            <w:shd w:val="clear" w:color="auto" w:fill="auto"/>
            <w:noWrap/>
            <w:vAlign w:val="center"/>
            <w:hideMark/>
          </w:tcPr>
          <w:p w14:paraId="570A8ADE" w14:textId="21D94561" w:rsidR="00A3607A" w:rsidRPr="00A3607A" w:rsidRDefault="00A3607A" w:rsidP="00A3607A">
            <w:pPr>
              <w:spacing w:after="0" w:line="240" w:lineRule="auto"/>
              <w:jc w:val="center"/>
              <w:rPr>
                <w:rFonts w:ascii="Times New Roman" w:eastAsia="宋体" w:hAnsi="Times New Roman" w:cs="Times New Roman"/>
                <w:color w:val="000000"/>
                <w:sz w:val="21"/>
                <w:szCs w:val="21"/>
              </w:rPr>
            </w:pPr>
            <w:r w:rsidRPr="00A3607A">
              <w:rPr>
                <w:rFonts w:ascii="Times New Roman" w:hAnsi="Times New Roman" w:cs="Times New Roman"/>
                <w:color w:val="000000"/>
              </w:rPr>
              <w:t xml:space="preserve">0.001 </w:t>
            </w:r>
          </w:p>
        </w:tc>
        <w:tc>
          <w:tcPr>
            <w:tcW w:w="1134" w:type="dxa"/>
            <w:tcBorders>
              <w:top w:val="nil"/>
              <w:left w:val="nil"/>
              <w:right w:val="nil"/>
            </w:tcBorders>
            <w:shd w:val="clear" w:color="auto" w:fill="auto"/>
            <w:noWrap/>
            <w:vAlign w:val="center"/>
            <w:hideMark/>
          </w:tcPr>
          <w:p w14:paraId="4A7E383F" w14:textId="5A7AE433"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-0.440 </w:t>
            </w:r>
          </w:p>
        </w:tc>
        <w:tc>
          <w:tcPr>
            <w:tcW w:w="1135" w:type="dxa"/>
            <w:tcBorders>
              <w:top w:val="nil"/>
              <w:left w:val="nil"/>
              <w:right w:val="nil"/>
            </w:tcBorders>
            <w:shd w:val="clear" w:color="auto" w:fill="auto"/>
            <w:noWrap/>
            <w:vAlign w:val="center"/>
            <w:hideMark/>
          </w:tcPr>
          <w:p w14:paraId="67409B4E" w14:textId="5C7678CD"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0.664 </w:t>
            </w:r>
          </w:p>
        </w:tc>
      </w:tr>
      <w:tr w:rsidR="00A3607A" w:rsidRPr="00E80FF4" w14:paraId="646518BD" w14:textId="77777777" w:rsidTr="008C5DBF">
        <w:trPr>
          <w:trHeight w:val="315"/>
          <w:jc w:val="center"/>
        </w:trPr>
        <w:tc>
          <w:tcPr>
            <w:tcW w:w="0" w:type="auto"/>
            <w:tcBorders>
              <w:top w:val="nil"/>
              <w:left w:val="nil"/>
              <w:right w:val="nil"/>
            </w:tcBorders>
            <w:shd w:val="clear" w:color="auto" w:fill="auto"/>
            <w:noWrap/>
            <w:vAlign w:val="center"/>
            <w:hideMark/>
          </w:tcPr>
          <w:p w14:paraId="0542AFBE" w14:textId="47362BBA" w:rsidR="00A3607A" w:rsidRPr="00E80FF4" w:rsidRDefault="004B1028" w:rsidP="00A3607A">
            <w:pPr>
              <w:spacing w:after="0" w:line="240" w:lineRule="auto"/>
              <w:jc w:val="both"/>
              <w:rPr>
                <w:rFonts w:ascii="Times New Roman" w:eastAsia="宋体" w:hAnsi="Times New Roman" w:cs="Times New Roman"/>
                <w:i/>
                <w:iCs/>
                <w:color w:val="000000"/>
              </w:rPr>
            </w:pPr>
            <w:r w:rsidRPr="004B1028">
              <w:rPr>
                <w:rFonts w:ascii="Times New Roman" w:eastAsia="宋体" w:hAnsi="Times New Roman" w:cs="Times New Roman" w:hint="eastAsia"/>
                <w:iCs/>
                <w:color w:val="000000"/>
                <w:sz w:val="21"/>
                <w:szCs w:val="21"/>
              </w:rPr>
              <w:t>常数项</w:t>
            </w:r>
          </w:p>
        </w:tc>
        <w:tc>
          <w:tcPr>
            <w:tcW w:w="1269" w:type="dxa"/>
            <w:tcBorders>
              <w:top w:val="nil"/>
              <w:left w:val="nil"/>
              <w:right w:val="nil"/>
            </w:tcBorders>
            <w:shd w:val="clear" w:color="auto" w:fill="auto"/>
            <w:noWrap/>
            <w:vAlign w:val="center"/>
            <w:hideMark/>
          </w:tcPr>
          <w:p w14:paraId="6A5CB528" w14:textId="0DBE5C7D"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5.881***</w:t>
            </w:r>
          </w:p>
        </w:tc>
        <w:tc>
          <w:tcPr>
            <w:tcW w:w="1417" w:type="dxa"/>
            <w:tcBorders>
              <w:top w:val="nil"/>
              <w:left w:val="nil"/>
              <w:right w:val="nil"/>
            </w:tcBorders>
            <w:shd w:val="clear" w:color="auto" w:fill="auto"/>
            <w:noWrap/>
            <w:vAlign w:val="center"/>
            <w:hideMark/>
          </w:tcPr>
          <w:p w14:paraId="019EB506" w14:textId="795FCA67" w:rsidR="00A3607A" w:rsidRPr="00A3607A" w:rsidRDefault="00A3607A" w:rsidP="00A3607A">
            <w:pPr>
              <w:spacing w:after="0" w:line="240" w:lineRule="auto"/>
              <w:jc w:val="center"/>
              <w:rPr>
                <w:rFonts w:ascii="Times New Roman" w:eastAsia="宋体" w:hAnsi="Times New Roman" w:cs="Times New Roman"/>
                <w:color w:val="000000"/>
                <w:sz w:val="21"/>
                <w:szCs w:val="21"/>
              </w:rPr>
            </w:pPr>
            <w:r w:rsidRPr="00A3607A">
              <w:rPr>
                <w:rFonts w:ascii="Times New Roman" w:hAnsi="Times New Roman" w:cs="Times New Roman"/>
                <w:color w:val="000000"/>
              </w:rPr>
              <w:t xml:space="preserve">0.493 </w:t>
            </w:r>
          </w:p>
        </w:tc>
        <w:tc>
          <w:tcPr>
            <w:tcW w:w="1134" w:type="dxa"/>
            <w:tcBorders>
              <w:top w:val="nil"/>
              <w:left w:val="nil"/>
              <w:right w:val="nil"/>
            </w:tcBorders>
            <w:shd w:val="clear" w:color="auto" w:fill="auto"/>
            <w:noWrap/>
            <w:vAlign w:val="center"/>
            <w:hideMark/>
          </w:tcPr>
          <w:p w14:paraId="40935376" w14:textId="28F87745"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11.920 </w:t>
            </w:r>
          </w:p>
        </w:tc>
        <w:tc>
          <w:tcPr>
            <w:tcW w:w="1135" w:type="dxa"/>
            <w:tcBorders>
              <w:top w:val="nil"/>
              <w:left w:val="nil"/>
              <w:right w:val="nil"/>
            </w:tcBorders>
            <w:shd w:val="clear" w:color="auto" w:fill="auto"/>
            <w:noWrap/>
            <w:vAlign w:val="center"/>
            <w:hideMark/>
          </w:tcPr>
          <w:p w14:paraId="6EF5BD1E" w14:textId="47283AE7"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0.000 </w:t>
            </w:r>
          </w:p>
        </w:tc>
      </w:tr>
      <w:tr w:rsidR="001B4F9F" w:rsidRPr="00646D57" w14:paraId="5159EE52" w14:textId="77777777" w:rsidTr="008C5DBF">
        <w:trPr>
          <w:trHeight w:val="315"/>
          <w:jc w:val="center"/>
        </w:trPr>
        <w:tc>
          <w:tcPr>
            <w:tcW w:w="0" w:type="auto"/>
            <w:tcBorders>
              <w:top w:val="nil"/>
              <w:left w:val="nil"/>
              <w:right w:val="nil"/>
            </w:tcBorders>
            <w:shd w:val="clear" w:color="auto" w:fill="auto"/>
            <w:noWrap/>
            <w:vAlign w:val="center"/>
          </w:tcPr>
          <w:p w14:paraId="1572F9C8" w14:textId="77777777" w:rsidR="001B4F9F" w:rsidRPr="00646D57" w:rsidRDefault="001B4F9F" w:rsidP="008C5DBF">
            <w:pPr>
              <w:spacing w:after="0" w:line="240" w:lineRule="auto"/>
              <w:jc w:val="both"/>
              <w:rPr>
                <w:rFonts w:ascii="Times New Roman" w:eastAsia="宋体" w:hAnsi="Times New Roman" w:cs="Times New Roman"/>
                <w:iCs/>
                <w:color w:val="000000"/>
              </w:rPr>
            </w:pPr>
            <w:r>
              <w:rPr>
                <w:rFonts w:ascii="Times New Roman" w:eastAsia="宋体" w:hAnsi="Times New Roman" w:cs="Times New Roman" w:hint="eastAsia"/>
                <w:iCs/>
                <w:color w:val="000000"/>
              </w:rPr>
              <w:t>年份效应检验</w:t>
            </w:r>
          </w:p>
        </w:tc>
        <w:tc>
          <w:tcPr>
            <w:tcW w:w="4955" w:type="dxa"/>
            <w:gridSpan w:val="4"/>
            <w:tcBorders>
              <w:top w:val="nil"/>
              <w:left w:val="nil"/>
              <w:right w:val="nil"/>
            </w:tcBorders>
            <w:shd w:val="clear" w:color="auto" w:fill="auto"/>
            <w:noWrap/>
            <w:vAlign w:val="center"/>
          </w:tcPr>
          <w:p w14:paraId="76E52F71" w14:textId="3EE87490" w:rsidR="001B4F9F" w:rsidRPr="00646D57" w:rsidRDefault="001B4F9F" w:rsidP="008C5DBF">
            <w:pPr>
              <w:spacing w:after="0" w:line="240" w:lineRule="auto"/>
              <w:jc w:val="both"/>
              <w:rPr>
                <w:rFonts w:ascii="Times New Roman" w:eastAsia="宋体" w:hAnsi="Times New Roman" w:cs="Times New Roman"/>
                <w:color w:val="000000"/>
              </w:rPr>
            </w:pPr>
            <w:r>
              <w:rPr>
                <w:rFonts w:ascii="Times New Roman" w:eastAsia="宋体" w:hAnsi="Times New Roman" w:cs="Times New Roman" w:hint="eastAsia"/>
                <w:color w:val="000000"/>
              </w:rPr>
              <w:t>0</w:t>
            </w:r>
            <w:r>
              <w:rPr>
                <w:rFonts w:ascii="Times New Roman" w:eastAsia="宋体" w:hAnsi="Times New Roman" w:cs="Times New Roman"/>
                <w:color w:val="000000"/>
              </w:rPr>
              <w:t>.000</w:t>
            </w:r>
          </w:p>
        </w:tc>
      </w:tr>
      <w:tr w:rsidR="001B4F9F" w:rsidRPr="00E80FF4" w14:paraId="274022D4" w14:textId="77777777" w:rsidTr="008C5DBF">
        <w:trPr>
          <w:trHeight w:val="300"/>
          <w:jc w:val="center"/>
        </w:trPr>
        <w:tc>
          <w:tcPr>
            <w:tcW w:w="0" w:type="auto"/>
            <w:tcBorders>
              <w:top w:val="nil"/>
              <w:left w:val="nil"/>
              <w:bottom w:val="nil"/>
              <w:right w:val="nil"/>
            </w:tcBorders>
            <w:shd w:val="clear" w:color="auto" w:fill="auto"/>
            <w:noWrap/>
            <w:vAlign w:val="center"/>
            <w:hideMark/>
          </w:tcPr>
          <w:p w14:paraId="0218ABC4" w14:textId="77777777" w:rsidR="001B4F9F" w:rsidRPr="00E80FF4" w:rsidRDefault="001B4F9F" w:rsidP="008C5DBF">
            <w:pPr>
              <w:spacing w:after="0" w:line="240" w:lineRule="auto"/>
              <w:jc w:val="both"/>
              <w:rPr>
                <w:rFonts w:ascii="Times New Roman" w:eastAsia="宋体" w:hAnsi="Times New Roman" w:cs="Times New Roman"/>
                <w:color w:val="000000"/>
              </w:rPr>
            </w:pPr>
            <w:r w:rsidRPr="00E80FF4">
              <w:rPr>
                <w:rFonts w:ascii="Times New Roman" w:eastAsia="宋体" w:hAnsi="Times New Roman" w:cs="Times New Roman"/>
                <w:color w:val="000000"/>
              </w:rPr>
              <w:t>F</w:t>
            </w:r>
            <w:r w:rsidRPr="00E80FF4">
              <w:rPr>
                <w:rFonts w:ascii="宋体" w:eastAsia="宋体" w:hAnsi="宋体" w:cs="Times New Roman" w:hint="eastAsia"/>
                <w:color w:val="000000"/>
              </w:rPr>
              <w:t>值</w:t>
            </w:r>
          </w:p>
        </w:tc>
        <w:tc>
          <w:tcPr>
            <w:tcW w:w="4955" w:type="dxa"/>
            <w:gridSpan w:val="4"/>
            <w:tcBorders>
              <w:top w:val="nil"/>
              <w:left w:val="nil"/>
              <w:bottom w:val="nil"/>
              <w:right w:val="nil"/>
            </w:tcBorders>
            <w:shd w:val="clear" w:color="auto" w:fill="auto"/>
            <w:noWrap/>
            <w:vAlign w:val="center"/>
            <w:hideMark/>
          </w:tcPr>
          <w:p w14:paraId="078227DE" w14:textId="32D40623" w:rsidR="001B4F9F" w:rsidRPr="00E80FF4" w:rsidRDefault="001B4F9F" w:rsidP="008C5DBF">
            <w:pPr>
              <w:spacing w:after="0" w:line="240" w:lineRule="auto"/>
              <w:jc w:val="both"/>
              <w:rPr>
                <w:rFonts w:ascii="Times New Roman" w:eastAsia="Times New Roman" w:hAnsi="Times New Roman" w:cs="Times New Roman"/>
                <w:sz w:val="20"/>
                <w:szCs w:val="20"/>
              </w:rPr>
            </w:pPr>
            <w:r>
              <w:rPr>
                <w:rFonts w:ascii="Times New Roman" w:eastAsia="宋体" w:hAnsi="Times New Roman" w:cs="Times New Roman"/>
                <w:color w:val="000000"/>
              </w:rPr>
              <w:t>20.56</w:t>
            </w:r>
          </w:p>
        </w:tc>
      </w:tr>
      <w:tr w:rsidR="001B4F9F" w:rsidRPr="00E80FF4" w14:paraId="4CB635A2" w14:textId="77777777" w:rsidTr="008C5DBF">
        <w:trPr>
          <w:trHeight w:val="315"/>
          <w:jc w:val="center"/>
        </w:trPr>
        <w:tc>
          <w:tcPr>
            <w:tcW w:w="0" w:type="auto"/>
            <w:tcBorders>
              <w:top w:val="nil"/>
              <w:left w:val="nil"/>
              <w:right w:val="nil"/>
            </w:tcBorders>
            <w:shd w:val="clear" w:color="auto" w:fill="auto"/>
            <w:noWrap/>
            <w:vAlign w:val="center"/>
            <w:hideMark/>
          </w:tcPr>
          <w:p w14:paraId="6284EBCE" w14:textId="77777777" w:rsidR="001B4F9F" w:rsidRPr="00E80FF4" w:rsidRDefault="001B4F9F" w:rsidP="008C5DBF">
            <w:pPr>
              <w:spacing w:after="0" w:line="240" w:lineRule="auto"/>
              <w:jc w:val="both"/>
              <w:rPr>
                <w:rFonts w:ascii="Times New Roman" w:eastAsia="宋体" w:hAnsi="Times New Roman" w:cs="Times New Roman"/>
                <w:color w:val="000000"/>
              </w:rPr>
            </w:pPr>
            <w:r w:rsidRPr="00E80FF4">
              <w:rPr>
                <w:rFonts w:ascii="Times New Roman" w:eastAsia="宋体" w:hAnsi="Times New Roman" w:cs="Times New Roman"/>
                <w:color w:val="000000"/>
              </w:rPr>
              <w:t>P</w:t>
            </w:r>
            <w:r w:rsidRPr="00E80FF4">
              <w:rPr>
                <w:rFonts w:ascii="宋体" w:eastAsia="宋体" w:hAnsi="宋体" w:cs="Times New Roman" w:hint="eastAsia"/>
                <w:color w:val="000000"/>
              </w:rPr>
              <w:t>值</w:t>
            </w:r>
          </w:p>
        </w:tc>
        <w:tc>
          <w:tcPr>
            <w:tcW w:w="4955" w:type="dxa"/>
            <w:gridSpan w:val="4"/>
            <w:tcBorders>
              <w:top w:val="nil"/>
              <w:left w:val="nil"/>
              <w:right w:val="nil"/>
            </w:tcBorders>
            <w:shd w:val="clear" w:color="auto" w:fill="auto"/>
            <w:noWrap/>
            <w:vAlign w:val="center"/>
            <w:hideMark/>
          </w:tcPr>
          <w:p w14:paraId="205735C3" w14:textId="3A1CC8E7" w:rsidR="001B4F9F" w:rsidRPr="00E80FF4" w:rsidRDefault="001B4F9F" w:rsidP="008C5DBF">
            <w:pPr>
              <w:spacing w:after="0" w:line="240" w:lineRule="auto"/>
              <w:jc w:val="both"/>
              <w:rPr>
                <w:rFonts w:ascii="Times New Roman" w:eastAsia="Times New Roman" w:hAnsi="Times New Roman" w:cs="Times New Roman"/>
                <w:sz w:val="20"/>
                <w:szCs w:val="20"/>
              </w:rPr>
            </w:pPr>
            <w:r>
              <w:rPr>
                <w:rFonts w:ascii="Times New Roman" w:eastAsia="宋体" w:hAnsi="Times New Roman" w:cs="Times New Roman"/>
                <w:color w:val="000000"/>
              </w:rPr>
              <w:t>0.000</w:t>
            </w:r>
          </w:p>
        </w:tc>
      </w:tr>
      <w:tr w:rsidR="001B4F9F" w:rsidRPr="00EA512A" w14:paraId="3CFD2CB1" w14:textId="77777777" w:rsidTr="00375A0D">
        <w:trPr>
          <w:trHeight w:val="300"/>
          <w:jc w:val="center"/>
        </w:trPr>
        <w:tc>
          <w:tcPr>
            <w:tcW w:w="0" w:type="auto"/>
            <w:tcBorders>
              <w:left w:val="nil"/>
              <w:right w:val="nil"/>
            </w:tcBorders>
            <w:shd w:val="clear" w:color="auto" w:fill="auto"/>
            <w:noWrap/>
            <w:vAlign w:val="center"/>
            <w:hideMark/>
          </w:tcPr>
          <w:p w14:paraId="05345FBF" w14:textId="77777777" w:rsidR="001B4F9F" w:rsidRPr="00EA512A" w:rsidRDefault="001B4F9F" w:rsidP="008C5DBF">
            <w:pPr>
              <w:spacing w:after="0" w:line="240" w:lineRule="auto"/>
              <w:jc w:val="both"/>
              <w:rPr>
                <w:rFonts w:ascii="Times New Roman" w:eastAsia="宋体" w:hAnsi="Times New Roman" w:cs="Times New Roman"/>
                <w:b/>
                <w:color w:val="000000"/>
              </w:rPr>
            </w:pPr>
            <w:r w:rsidRPr="00EA512A">
              <w:rPr>
                <w:rFonts w:ascii="宋体" w:eastAsia="宋体" w:hAnsi="宋体" w:cs="Times New Roman" w:hint="eastAsia"/>
                <w:b/>
                <w:color w:val="000000"/>
              </w:rPr>
              <w:t>样本数量</w:t>
            </w:r>
          </w:p>
        </w:tc>
        <w:tc>
          <w:tcPr>
            <w:tcW w:w="4955" w:type="dxa"/>
            <w:gridSpan w:val="4"/>
            <w:tcBorders>
              <w:left w:val="nil"/>
              <w:right w:val="nil"/>
            </w:tcBorders>
            <w:shd w:val="clear" w:color="auto" w:fill="auto"/>
            <w:noWrap/>
            <w:vAlign w:val="center"/>
            <w:hideMark/>
          </w:tcPr>
          <w:p w14:paraId="4549D856" w14:textId="4F256264" w:rsidR="001B4F9F" w:rsidRPr="00EA512A" w:rsidRDefault="001B4F9F" w:rsidP="001B4F9F">
            <w:pPr>
              <w:spacing w:after="0" w:line="240" w:lineRule="auto"/>
              <w:jc w:val="both"/>
              <w:rPr>
                <w:rFonts w:ascii="Times New Roman" w:eastAsia="Times New Roman" w:hAnsi="Times New Roman" w:cs="Times New Roman"/>
                <w:b/>
                <w:sz w:val="20"/>
                <w:szCs w:val="20"/>
              </w:rPr>
            </w:pPr>
            <w:r w:rsidRPr="00EA512A">
              <w:rPr>
                <w:rFonts w:ascii="Times New Roman" w:eastAsia="宋体" w:hAnsi="Times New Roman" w:cs="Times New Roman"/>
                <w:b/>
                <w:color w:val="000000"/>
              </w:rPr>
              <w:t>N=9713</w:t>
            </w:r>
            <w:r w:rsidRPr="00EA512A">
              <w:rPr>
                <w:rFonts w:ascii="宋体" w:eastAsia="宋体" w:hAnsi="宋体" w:cs="Times New Roman" w:hint="eastAsia"/>
                <w:b/>
                <w:color w:val="000000"/>
              </w:rPr>
              <w:t>，</w:t>
            </w:r>
            <w:r w:rsidRPr="00EA512A">
              <w:rPr>
                <w:rFonts w:ascii="Times New Roman" w:eastAsia="宋体" w:hAnsi="Times New Roman" w:cs="Times New Roman"/>
                <w:b/>
                <w:color w:val="000000"/>
              </w:rPr>
              <w:t>n=3123</w:t>
            </w:r>
          </w:p>
        </w:tc>
      </w:tr>
      <w:tr w:rsidR="00375A0D" w:rsidRPr="00420A3E" w14:paraId="4469DB9D" w14:textId="77777777" w:rsidTr="00375A0D">
        <w:trPr>
          <w:trHeight w:val="300"/>
          <w:jc w:val="center"/>
        </w:trPr>
        <w:tc>
          <w:tcPr>
            <w:tcW w:w="6833" w:type="dxa"/>
            <w:gridSpan w:val="5"/>
            <w:tcBorders>
              <w:top w:val="single" w:sz="12" w:space="0" w:color="auto"/>
              <w:left w:val="nil"/>
              <w:right w:val="nil"/>
            </w:tcBorders>
            <w:shd w:val="clear" w:color="auto" w:fill="auto"/>
            <w:noWrap/>
            <w:vAlign w:val="center"/>
          </w:tcPr>
          <w:p w14:paraId="2B6B09F6" w14:textId="77777777" w:rsidR="00375A0D" w:rsidRPr="00420A3E" w:rsidRDefault="00375A0D" w:rsidP="008C5DBF">
            <w:pPr>
              <w:spacing w:after="0" w:line="240" w:lineRule="auto"/>
              <w:jc w:val="both"/>
              <w:rPr>
                <w:rFonts w:ascii="Times New Roman" w:hAnsi="Times New Roman" w:cs="Times New Roman"/>
                <w:color w:val="000000"/>
                <w:sz w:val="18"/>
                <w:szCs w:val="18"/>
              </w:rPr>
            </w:pPr>
            <w:r w:rsidRPr="00420A3E">
              <w:rPr>
                <w:rFonts w:ascii="Times New Roman" w:hAnsi="Times New Roman" w:cs="Times New Roman"/>
                <w:sz w:val="18"/>
                <w:szCs w:val="18"/>
              </w:rPr>
              <w:t>说明：</w:t>
            </w:r>
            <w:r w:rsidRPr="00420A3E">
              <w:rPr>
                <w:rFonts w:ascii="Times New Roman" w:hAnsi="Times New Roman" w:cs="Times New Roman"/>
                <w:sz w:val="18"/>
                <w:szCs w:val="18"/>
              </w:rPr>
              <w:t>***</w:t>
            </w:r>
            <w:r w:rsidRPr="00420A3E">
              <w:rPr>
                <w:rFonts w:ascii="Times New Roman" w:hAnsi="Times New Roman" w:cs="Times New Roman"/>
                <w:sz w:val="18"/>
                <w:szCs w:val="18"/>
              </w:rPr>
              <w:t>、</w:t>
            </w:r>
            <w:r w:rsidRPr="00420A3E">
              <w:rPr>
                <w:rFonts w:ascii="Times New Roman" w:hAnsi="Times New Roman" w:cs="Times New Roman"/>
                <w:sz w:val="18"/>
                <w:szCs w:val="18"/>
              </w:rPr>
              <w:t>**</w:t>
            </w:r>
            <w:r w:rsidRPr="00420A3E">
              <w:rPr>
                <w:rFonts w:ascii="Times New Roman" w:hAnsi="Times New Roman" w:cs="Times New Roman"/>
                <w:sz w:val="18"/>
                <w:szCs w:val="18"/>
              </w:rPr>
              <w:t>和</w:t>
            </w:r>
            <w:r w:rsidRPr="00420A3E">
              <w:rPr>
                <w:rFonts w:ascii="Times New Roman" w:hAnsi="Times New Roman" w:cs="Times New Roman"/>
                <w:sz w:val="18"/>
                <w:szCs w:val="18"/>
              </w:rPr>
              <w:t>*</w:t>
            </w:r>
            <w:r w:rsidRPr="00420A3E">
              <w:rPr>
                <w:rFonts w:ascii="Times New Roman" w:hAnsi="Times New Roman" w:cs="Times New Roman"/>
                <w:sz w:val="18"/>
                <w:szCs w:val="18"/>
              </w:rPr>
              <w:t>分别表示</w:t>
            </w:r>
            <w:r w:rsidRPr="00420A3E">
              <w:rPr>
                <w:rFonts w:ascii="Times New Roman" w:hAnsi="Times New Roman" w:cs="Times New Roman"/>
                <w:sz w:val="18"/>
                <w:szCs w:val="18"/>
              </w:rPr>
              <w:t>1%</w:t>
            </w:r>
            <w:r w:rsidRPr="00420A3E">
              <w:rPr>
                <w:rFonts w:ascii="Times New Roman" w:hAnsi="Times New Roman" w:cs="Times New Roman"/>
                <w:sz w:val="18"/>
                <w:szCs w:val="18"/>
              </w:rPr>
              <w:t>、</w:t>
            </w:r>
            <w:r w:rsidRPr="00420A3E">
              <w:rPr>
                <w:rFonts w:ascii="Times New Roman" w:hAnsi="Times New Roman" w:cs="Times New Roman"/>
                <w:sz w:val="18"/>
                <w:szCs w:val="18"/>
              </w:rPr>
              <w:t>5%</w:t>
            </w:r>
            <w:r w:rsidRPr="00420A3E">
              <w:rPr>
                <w:rFonts w:ascii="Times New Roman" w:hAnsi="Times New Roman" w:cs="Times New Roman"/>
                <w:sz w:val="18"/>
                <w:szCs w:val="18"/>
              </w:rPr>
              <w:t>和</w:t>
            </w:r>
            <w:r w:rsidRPr="00420A3E">
              <w:rPr>
                <w:rFonts w:ascii="Times New Roman" w:hAnsi="Times New Roman" w:cs="Times New Roman"/>
                <w:sz w:val="18"/>
                <w:szCs w:val="18"/>
              </w:rPr>
              <w:t>10%</w:t>
            </w:r>
            <w:r w:rsidRPr="00420A3E">
              <w:rPr>
                <w:rFonts w:ascii="Times New Roman" w:hAnsi="Times New Roman" w:cs="Times New Roman"/>
                <w:sz w:val="18"/>
                <w:szCs w:val="18"/>
              </w:rPr>
              <w:t>的显著性水平。</w:t>
            </w:r>
          </w:p>
        </w:tc>
      </w:tr>
    </w:tbl>
    <w:p w14:paraId="18484EE3" w14:textId="77777777" w:rsidR="00344B4D" w:rsidRDefault="00344B4D" w:rsidP="00344B4D">
      <w:pPr>
        <w:spacing w:after="0" w:line="240" w:lineRule="auto"/>
        <w:jc w:val="both"/>
        <w:rPr>
          <w:rFonts w:ascii="Times New Roman" w:hAnsi="Times New Roman" w:cs="Times New Roman"/>
          <w:sz w:val="18"/>
          <w:szCs w:val="18"/>
        </w:rPr>
        <w:sectPr w:rsidR="00344B4D" w:rsidSect="00E46361">
          <w:pgSz w:w="11906" w:h="16838"/>
          <w:pgMar w:top="1701" w:right="1418" w:bottom="1418" w:left="1701" w:header="1417" w:footer="1020" w:gutter="0"/>
          <w:cols w:space="425"/>
          <w:docGrid w:type="lines" w:linePitch="326"/>
        </w:sectPr>
      </w:pPr>
    </w:p>
    <w:p w14:paraId="73BFEECD" w14:textId="1B4782C6" w:rsidR="00C62DA7" w:rsidRDefault="00C62DA7" w:rsidP="00080AC5">
      <w:pPr>
        <w:spacing w:beforeLines="100" w:before="326" w:afterLines="100" w:after="326" w:line="400" w:lineRule="exact"/>
        <w:jc w:val="both"/>
        <w:outlineLvl w:val="2"/>
        <w:rPr>
          <w:rFonts w:ascii="Times New Roman" w:eastAsia="黑体" w:hAnsi="Times New Roman" w:cs="Times New Roman"/>
          <w:sz w:val="24"/>
          <w:szCs w:val="24"/>
        </w:rPr>
      </w:pPr>
      <w:r w:rsidRPr="00C46A1B">
        <w:rPr>
          <w:rFonts w:ascii="Times New Roman" w:eastAsia="黑体" w:hAnsi="Times New Roman" w:cs="Times New Roman"/>
          <w:sz w:val="24"/>
          <w:szCs w:val="24"/>
        </w:rPr>
        <w:t>4</w:t>
      </w:r>
      <w:r w:rsidRPr="00EC35E6">
        <w:rPr>
          <w:rFonts w:ascii="Times New Roman" w:eastAsia="黑体" w:hAnsi="Times New Roman" w:cs="Times New Roman" w:hint="eastAsia"/>
          <w:sz w:val="24"/>
          <w:szCs w:val="24"/>
        </w:rPr>
        <w:t>.</w:t>
      </w:r>
      <w:r w:rsidR="004E6607">
        <w:rPr>
          <w:rFonts w:ascii="Times New Roman" w:eastAsia="黑体" w:hAnsi="Times New Roman" w:cs="Times New Roman"/>
          <w:sz w:val="24"/>
          <w:szCs w:val="24"/>
        </w:rPr>
        <w:t>3</w:t>
      </w:r>
      <w:r w:rsidR="009D64F5">
        <w:rPr>
          <w:rFonts w:ascii="Times New Roman" w:eastAsia="黑体" w:hAnsi="Times New Roman" w:cs="Times New Roman"/>
          <w:sz w:val="24"/>
          <w:szCs w:val="24"/>
        </w:rPr>
        <w:t>.3</w:t>
      </w:r>
      <w:r w:rsidR="00CC38BA">
        <w:rPr>
          <w:rFonts w:ascii="Times New Roman" w:eastAsia="黑体" w:hAnsi="Times New Roman" w:cs="Times New Roman" w:hint="eastAsia"/>
          <w:sz w:val="24"/>
          <w:szCs w:val="24"/>
        </w:rPr>
        <w:t xml:space="preserve">  </w:t>
      </w:r>
      <w:del w:id="542" w:author="曾 翠红" w:date="2019-05-09T22:31:00Z">
        <w:r w:rsidDel="00B86D23">
          <w:rPr>
            <w:rFonts w:ascii="Times New Roman" w:eastAsia="黑体" w:hAnsi="Times New Roman" w:cs="Times New Roman" w:hint="eastAsia"/>
            <w:sz w:val="24"/>
            <w:szCs w:val="24"/>
          </w:rPr>
          <w:delText>两熟</w:delText>
        </w:r>
        <w:r w:rsidR="00340917" w:rsidDel="00B86D23">
          <w:rPr>
            <w:rFonts w:ascii="Times New Roman" w:eastAsia="黑体" w:hAnsi="Times New Roman" w:cs="Times New Roman" w:hint="eastAsia"/>
            <w:sz w:val="24"/>
            <w:szCs w:val="24"/>
          </w:rPr>
          <w:delText>区</w:delText>
        </w:r>
        <w:r w:rsidRPr="00EC35E6" w:rsidDel="00B86D23">
          <w:rPr>
            <w:rFonts w:ascii="Times New Roman" w:eastAsia="黑体" w:hAnsi="Times New Roman" w:cs="Times New Roman" w:hint="eastAsia"/>
            <w:sz w:val="24"/>
            <w:szCs w:val="24"/>
          </w:rPr>
          <w:delText>小麦</w:delText>
        </w:r>
      </w:del>
      <w:ins w:id="543" w:author="曾 翠红" w:date="2019-05-09T22:31:00Z">
        <w:r w:rsidR="00B86D23">
          <w:rPr>
            <w:rFonts w:ascii="Times New Roman" w:eastAsia="黑体" w:hAnsi="Times New Roman" w:cs="Times New Roman" w:hint="eastAsia"/>
            <w:sz w:val="24"/>
            <w:szCs w:val="24"/>
          </w:rPr>
          <w:t>两熟区冬小麦</w:t>
        </w:r>
      </w:ins>
      <w:r w:rsidRPr="00B63325">
        <w:rPr>
          <w:rFonts w:ascii="Times New Roman" w:eastAsia="黑体" w:hAnsi="Times New Roman" w:cs="Times New Roman" w:hint="eastAsia"/>
          <w:sz w:val="24"/>
          <w:szCs w:val="24"/>
        </w:rPr>
        <w:t>单产与规模的实证分析</w:t>
      </w:r>
    </w:p>
    <w:p w14:paraId="4E4E81DB" w14:textId="7067CF98" w:rsidR="00673F5D" w:rsidRPr="006208CE" w:rsidRDefault="00C62DA7" w:rsidP="00080AC5">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两种形式的规模变量均显著。</w:t>
      </w:r>
      <w:r w:rsidRPr="007C602D">
        <w:rPr>
          <w:rFonts w:ascii="Times New Roman" w:hAnsi="Times New Roman" w:cs="Times New Roman"/>
          <w:sz w:val="24"/>
          <w:szCs w:val="24"/>
        </w:rPr>
        <w:t>基于实证估计结果计算超越对数生产函数的产出弹性，</w:t>
      </w:r>
      <w:del w:id="544" w:author="曾 翠红" w:date="2019-05-09T22:31:00Z">
        <w:r w:rsidDel="00B86D23">
          <w:rPr>
            <w:rFonts w:ascii="Times New Roman" w:hAnsi="Times New Roman" w:cs="Times New Roman" w:hint="eastAsia"/>
            <w:sz w:val="24"/>
            <w:szCs w:val="24"/>
          </w:rPr>
          <w:delText>两熟小麦</w:delText>
        </w:r>
      </w:del>
      <w:ins w:id="545" w:author="曾 翠红" w:date="2019-05-09T22:31:00Z">
        <w:r w:rsidR="00B86D23">
          <w:rPr>
            <w:rFonts w:ascii="Times New Roman" w:hAnsi="Times New Roman" w:cs="Times New Roman" w:hint="eastAsia"/>
            <w:sz w:val="24"/>
            <w:szCs w:val="24"/>
          </w:rPr>
          <w:t>两熟区冬小麦</w:t>
        </w:r>
      </w:ins>
      <w:r w:rsidRPr="007C602D">
        <w:rPr>
          <w:rFonts w:ascii="Times New Roman" w:hAnsi="Times New Roman" w:cs="Times New Roman"/>
          <w:sz w:val="24"/>
          <w:szCs w:val="24"/>
        </w:rPr>
        <w:t>总体规模弹性为</w:t>
      </w:r>
      <w:r>
        <w:rPr>
          <w:rFonts w:ascii="Times New Roman" w:hAnsi="Times New Roman" w:cs="Times New Roman"/>
          <w:sz w:val="24"/>
          <w:szCs w:val="24"/>
        </w:rPr>
        <w:t>-</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038</w:t>
      </w:r>
      <w:r w:rsidRPr="007C602D">
        <w:rPr>
          <w:rFonts w:ascii="Times New Roman" w:hAnsi="Times New Roman" w:cs="Times New Roman"/>
          <w:sz w:val="24"/>
          <w:szCs w:val="24"/>
        </w:rPr>
        <w:t>，单产随着规模扩大</w:t>
      </w:r>
      <w:r w:rsidR="00BE7C86">
        <w:rPr>
          <w:rFonts w:ascii="Times New Roman" w:hAnsi="Times New Roman" w:cs="Times New Roman" w:hint="eastAsia"/>
          <w:sz w:val="24"/>
          <w:szCs w:val="24"/>
        </w:rPr>
        <w:t>先急剧</w:t>
      </w:r>
      <w:r>
        <w:rPr>
          <w:rFonts w:ascii="Times New Roman" w:hAnsi="Times New Roman" w:cs="Times New Roman" w:hint="eastAsia"/>
          <w:sz w:val="24"/>
          <w:szCs w:val="24"/>
        </w:rPr>
        <w:t>降低</w:t>
      </w:r>
      <w:r w:rsidR="00BE7C86">
        <w:rPr>
          <w:rFonts w:ascii="Times New Roman" w:hAnsi="Times New Roman" w:cs="Times New Roman" w:hint="eastAsia"/>
          <w:sz w:val="24"/>
          <w:szCs w:val="24"/>
        </w:rPr>
        <w:t>后缓慢降低的过程</w:t>
      </w:r>
      <w:r w:rsidRPr="007C602D">
        <w:rPr>
          <w:rFonts w:ascii="Times New Roman" w:hAnsi="Times New Roman" w:cs="Times New Roman"/>
          <w:sz w:val="24"/>
          <w:szCs w:val="24"/>
        </w:rPr>
        <w:t>（图</w:t>
      </w:r>
      <w:r w:rsidRPr="00C46A1B">
        <w:rPr>
          <w:rFonts w:ascii="Times New Roman" w:hAnsi="Times New Roman" w:cs="Times New Roman"/>
          <w:sz w:val="24"/>
          <w:szCs w:val="24"/>
        </w:rPr>
        <w:t>4</w:t>
      </w:r>
      <w:r w:rsidRPr="007C602D">
        <w:rPr>
          <w:rFonts w:ascii="Times New Roman" w:hAnsi="Times New Roman" w:cs="Times New Roman"/>
          <w:sz w:val="24"/>
          <w:szCs w:val="24"/>
        </w:rPr>
        <w:t>-</w:t>
      </w:r>
      <w:r w:rsidR="00204369">
        <w:rPr>
          <w:rFonts w:ascii="Times New Roman" w:hAnsi="Times New Roman" w:cs="Times New Roman"/>
          <w:sz w:val="24"/>
          <w:szCs w:val="24"/>
        </w:rPr>
        <w:t>3</w:t>
      </w:r>
      <w:r w:rsidRPr="007C602D">
        <w:rPr>
          <w:rFonts w:ascii="Times New Roman" w:hAnsi="Times New Roman" w:cs="Times New Roman"/>
          <w:sz w:val="24"/>
          <w:szCs w:val="24"/>
        </w:rPr>
        <w:t>）</w:t>
      </w:r>
      <w:r w:rsidR="00BE7C86">
        <w:rPr>
          <w:rFonts w:ascii="Times New Roman" w:hAnsi="Times New Roman" w:cs="Times New Roman" w:hint="eastAsia"/>
          <w:sz w:val="24"/>
          <w:szCs w:val="24"/>
        </w:rPr>
        <w:t>，结果符合预期</w:t>
      </w:r>
      <w:r>
        <w:rPr>
          <w:rFonts w:ascii="Times New Roman" w:hAnsi="Times New Roman" w:cs="Times New Roman" w:hint="eastAsia"/>
          <w:sz w:val="24"/>
          <w:szCs w:val="24"/>
        </w:rPr>
        <w:t>。</w:t>
      </w:r>
      <w:r w:rsidR="00050F64">
        <w:rPr>
          <w:rFonts w:ascii="Times New Roman" w:hAnsi="Times New Roman" w:cs="Times New Roman" w:hint="eastAsia"/>
          <w:sz w:val="24"/>
          <w:szCs w:val="24"/>
        </w:rPr>
        <w:t>当前小麦户均耕地面积为</w:t>
      </w:r>
      <w:r w:rsidR="00050F64">
        <w:rPr>
          <w:rFonts w:ascii="Times New Roman" w:hAnsi="Times New Roman" w:cs="Times New Roman" w:hint="eastAsia"/>
          <w:sz w:val="24"/>
          <w:szCs w:val="24"/>
        </w:rPr>
        <w:t>4</w:t>
      </w:r>
      <w:r w:rsidR="00050F64">
        <w:rPr>
          <w:rFonts w:ascii="Times New Roman" w:hAnsi="Times New Roman" w:cs="Times New Roman"/>
          <w:sz w:val="24"/>
          <w:szCs w:val="24"/>
        </w:rPr>
        <w:t>.5</w:t>
      </w:r>
      <w:r w:rsidR="00050F64">
        <w:rPr>
          <w:rFonts w:ascii="Times New Roman" w:hAnsi="Times New Roman" w:cs="Times New Roman" w:hint="eastAsia"/>
          <w:sz w:val="24"/>
          <w:szCs w:val="24"/>
        </w:rPr>
        <w:t>亩，单产为</w:t>
      </w:r>
      <w:r w:rsidR="00050F64">
        <w:rPr>
          <w:rFonts w:ascii="Times New Roman" w:hAnsi="Times New Roman" w:cs="Times New Roman" w:hint="eastAsia"/>
          <w:sz w:val="24"/>
          <w:szCs w:val="24"/>
        </w:rPr>
        <w:t>420</w:t>
      </w:r>
      <w:r w:rsidR="00050F64">
        <w:rPr>
          <w:rFonts w:ascii="Times New Roman" w:hAnsi="Times New Roman" w:cs="Times New Roman"/>
          <w:sz w:val="24"/>
          <w:szCs w:val="24"/>
        </w:rPr>
        <w:t>.7</w:t>
      </w:r>
      <w:r w:rsidR="00050F64">
        <w:rPr>
          <w:rFonts w:ascii="Times New Roman" w:hAnsi="Times New Roman" w:cs="Times New Roman" w:hint="eastAsia"/>
          <w:sz w:val="24"/>
          <w:szCs w:val="24"/>
        </w:rPr>
        <w:t>千克</w:t>
      </w:r>
      <w:r w:rsidR="00050F64">
        <w:rPr>
          <w:rFonts w:ascii="Times New Roman" w:hAnsi="Times New Roman" w:cs="Times New Roman" w:hint="eastAsia"/>
          <w:sz w:val="24"/>
          <w:szCs w:val="24"/>
        </w:rPr>
        <w:t>/</w:t>
      </w:r>
      <w:r w:rsidR="00050F64">
        <w:rPr>
          <w:rFonts w:ascii="Times New Roman" w:hAnsi="Times New Roman" w:cs="Times New Roman" w:hint="eastAsia"/>
          <w:sz w:val="24"/>
          <w:szCs w:val="24"/>
        </w:rPr>
        <w:t>亩，若小麦农户扩大耕地面积到中型农户规模，</w:t>
      </w:r>
      <w:r w:rsidR="007D1B8A">
        <w:rPr>
          <w:rFonts w:ascii="Times New Roman" w:hAnsi="Times New Roman" w:cs="Times New Roman" w:hint="eastAsia"/>
          <w:sz w:val="24"/>
          <w:szCs w:val="24"/>
        </w:rPr>
        <w:t>小麦每亩产量</w:t>
      </w:r>
      <w:r w:rsidR="00050F64">
        <w:rPr>
          <w:rFonts w:ascii="Times New Roman" w:hAnsi="Times New Roman" w:cs="Times New Roman" w:hint="eastAsia"/>
          <w:sz w:val="24"/>
          <w:szCs w:val="24"/>
        </w:rPr>
        <w:t>将下降至少</w:t>
      </w:r>
      <w:r w:rsidR="00050F64">
        <w:rPr>
          <w:rFonts w:ascii="Times New Roman" w:hAnsi="Times New Roman" w:cs="Times New Roman" w:hint="eastAsia"/>
          <w:sz w:val="24"/>
          <w:szCs w:val="24"/>
        </w:rPr>
        <w:t>15</w:t>
      </w:r>
      <w:r w:rsidR="00050F64">
        <w:rPr>
          <w:rFonts w:ascii="Times New Roman" w:hAnsi="Times New Roman" w:cs="Times New Roman" w:hint="eastAsia"/>
          <w:sz w:val="24"/>
          <w:szCs w:val="24"/>
        </w:rPr>
        <w:t>千克。</w:t>
      </w:r>
    </w:p>
    <w:p w14:paraId="1F02661D" w14:textId="77777777" w:rsidR="00C62DA7" w:rsidRDefault="00C62DA7" w:rsidP="00D16156">
      <w:pPr>
        <w:spacing w:beforeLines="50" w:before="163" w:after="0" w:line="240" w:lineRule="auto"/>
        <w:jc w:val="center"/>
        <w:rPr>
          <w:rFonts w:ascii="Times New Roman" w:hAnsi="Times New Roman" w:cs="Times New Roman"/>
          <w:sz w:val="24"/>
          <w:szCs w:val="24"/>
        </w:rPr>
      </w:pPr>
      <w:r>
        <w:rPr>
          <w:noProof/>
        </w:rPr>
        <w:drawing>
          <wp:inline distT="0" distB="0" distL="0" distR="0" wp14:anchorId="6D67EFE5" wp14:editId="0177D708">
            <wp:extent cx="4680000" cy="2160000"/>
            <wp:effectExtent l="0" t="0" r="6350" b="0"/>
            <wp:docPr id="23" name="图表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inline>
        </w:drawing>
      </w:r>
    </w:p>
    <w:p w14:paraId="3A141F55" w14:textId="2170B7E7" w:rsidR="00C62DA7" w:rsidRPr="00E214E0" w:rsidRDefault="00C62DA7" w:rsidP="00D16156">
      <w:pPr>
        <w:spacing w:afterLines="50" w:after="163" w:line="400" w:lineRule="exact"/>
        <w:jc w:val="center"/>
        <w:rPr>
          <w:rFonts w:ascii="Times New Roman" w:eastAsia="黑体" w:hAnsi="Times New Roman" w:cs="Times New Roman"/>
          <w:sz w:val="21"/>
          <w:szCs w:val="21"/>
        </w:rPr>
      </w:pPr>
      <w:r w:rsidRPr="00E214E0">
        <w:rPr>
          <w:rFonts w:ascii="Times New Roman" w:eastAsia="黑体" w:hAnsi="Times New Roman" w:cs="Times New Roman"/>
          <w:sz w:val="21"/>
          <w:szCs w:val="21"/>
        </w:rPr>
        <w:t>图</w:t>
      </w:r>
      <w:r w:rsidRPr="00C46A1B">
        <w:rPr>
          <w:rFonts w:ascii="Times New Roman" w:eastAsia="黑体" w:hAnsi="Times New Roman" w:cs="Times New Roman"/>
          <w:sz w:val="21"/>
          <w:szCs w:val="21"/>
        </w:rPr>
        <w:t>4</w:t>
      </w:r>
      <w:r w:rsidRPr="00E214E0">
        <w:rPr>
          <w:rFonts w:ascii="Times New Roman" w:eastAsia="黑体" w:hAnsi="Times New Roman" w:cs="Times New Roman"/>
          <w:sz w:val="21"/>
          <w:szCs w:val="21"/>
        </w:rPr>
        <w:t>-</w:t>
      </w:r>
      <w:r w:rsidR="00204369">
        <w:rPr>
          <w:rFonts w:ascii="Times New Roman" w:eastAsia="黑体" w:hAnsi="Times New Roman" w:cs="Times New Roman"/>
          <w:sz w:val="21"/>
          <w:szCs w:val="21"/>
        </w:rPr>
        <w:t>3</w:t>
      </w:r>
      <w:r w:rsidR="00563E7D">
        <w:rPr>
          <w:rFonts w:ascii="Times New Roman" w:eastAsia="黑体" w:hAnsi="Times New Roman" w:cs="Times New Roman"/>
          <w:sz w:val="21"/>
          <w:szCs w:val="21"/>
        </w:rPr>
        <w:t xml:space="preserve">  </w:t>
      </w:r>
      <w:del w:id="546" w:author="曾 翠红" w:date="2019-05-09T22:31:00Z">
        <w:r w:rsidRPr="00E214E0" w:rsidDel="00B86D23">
          <w:rPr>
            <w:rFonts w:ascii="Times New Roman" w:eastAsia="黑体" w:hAnsi="Times New Roman" w:cs="Times New Roman"/>
            <w:sz w:val="21"/>
            <w:szCs w:val="21"/>
          </w:rPr>
          <w:delText>两熟</w:delText>
        </w:r>
        <w:r w:rsidR="00D612DE" w:rsidDel="00B86D23">
          <w:rPr>
            <w:rFonts w:ascii="Times New Roman" w:eastAsia="黑体" w:hAnsi="Times New Roman" w:cs="Times New Roman" w:hint="eastAsia"/>
            <w:sz w:val="21"/>
            <w:szCs w:val="21"/>
          </w:rPr>
          <w:delText>区</w:delText>
        </w:r>
        <w:r w:rsidRPr="00E214E0" w:rsidDel="00B86D23">
          <w:rPr>
            <w:rFonts w:ascii="Times New Roman" w:eastAsia="黑体" w:hAnsi="Times New Roman" w:cs="Times New Roman"/>
            <w:sz w:val="21"/>
            <w:szCs w:val="21"/>
          </w:rPr>
          <w:delText>小麦</w:delText>
        </w:r>
      </w:del>
      <w:ins w:id="547" w:author="曾 翠红" w:date="2019-05-09T22:31:00Z">
        <w:r w:rsidR="00B86D23">
          <w:rPr>
            <w:rFonts w:ascii="Times New Roman" w:eastAsia="黑体" w:hAnsi="Times New Roman" w:cs="Times New Roman"/>
            <w:sz w:val="21"/>
            <w:szCs w:val="21"/>
          </w:rPr>
          <w:t>两熟区冬小麦</w:t>
        </w:r>
      </w:ins>
      <w:r w:rsidRPr="00E214E0">
        <w:rPr>
          <w:rFonts w:ascii="Times New Roman" w:eastAsia="黑体" w:hAnsi="Times New Roman" w:cs="Times New Roman"/>
          <w:sz w:val="21"/>
          <w:szCs w:val="21"/>
        </w:rPr>
        <w:t>规模与单产关系</w:t>
      </w:r>
    </w:p>
    <w:p w14:paraId="1706CC6A" w14:textId="1D3AC502" w:rsidR="009C6B48" w:rsidRPr="007C602D" w:rsidRDefault="009C6B48" w:rsidP="00080AC5">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其他生产要素的产出弹性计算如下，</w:t>
      </w:r>
      <w:r w:rsidRPr="00C46A1B">
        <w:rPr>
          <w:rFonts w:ascii="Times New Roman" w:hAnsi="Times New Roman" w:cs="Times New Roman"/>
          <w:sz w:val="24"/>
          <w:szCs w:val="24"/>
        </w:rPr>
        <w:t>1</w:t>
      </w:r>
      <w:r>
        <w:rPr>
          <w:rFonts w:ascii="Times New Roman" w:hAnsi="Times New Roman" w:cs="Times New Roman" w:hint="eastAsia"/>
          <w:sz w:val="24"/>
          <w:szCs w:val="24"/>
        </w:rPr>
        <w:t>）</w:t>
      </w:r>
      <w:r w:rsidRPr="007C602D">
        <w:rPr>
          <w:rFonts w:ascii="Times New Roman" w:hAnsi="Times New Roman" w:cs="Times New Roman"/>
          <w:sz w:val="24"/>
          <w:szCs w:val="24"/>
        </w:rPr>
        <w:t>劳动力投入变量总体产出弹性为</w:t>
      </w:r>
      <w:r>
        <w:rPr>
          <w:rFonts w:ascii="Times New Roman" w:hAnsi="Times New Roman" w:cs="Times New Roman"/>
          <w:sz w:val="24"/>
          <w:szCs w:val="24"/>
        </w:rPr>
        <w:t>-</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011</w:t>
      </w:r>
      <w:r w:rsidRPr="007C602D">
        <w:rPr>
          <w:rFonts w:ascii="Times New Roman" w:hAnsi="Times New Roman" w:cs="Times New Roman"/>
          <w:sz w:val="24"/>
          <w:szCs w:val="24"/>
        </w:rPr>
        <w:t>，分规模计算的劳动力产出弹性表明，劳动力产出弹性随着规模的扩大而降低，小农产出弹性为</w:t>
      </w:r>
      <w:r>
        <w:rPr>
          <w:rFonts w:ascii="Times New Roman" w:hAnsi="Times New Roman" w:cs="Times New Roman"/>
          <w:sz w:val="24"/>
          <w:szCs w:val="24"/>
        </w:rPr>
        <w:t>-</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012</w:t>
      </w:r>
      <w:r w:rsidRPr="007C602D">
        <w:rPr>
          <w:rFonts w:ascii="Times New Roman" w:hAnsi="Times New Roman" w:cs="Times New Roman"/>
          <w:sz w:val="24"/>
          <w:szCs w:val="24"/>
        </w:rPr>
        <w:t>，中等农户和大农户</w:t>
      </w:r>
      <w:r w:rsidR="00CB0E44">
        <w:rPr>
          <w:rFonts w:ascii="Times New Roman" w:hAnsi="Times New Roman" w:cs="Times New Roman" w:hint="eastAsia"/>
          <w:sz w:val="24"/>
          <w:szCs w:val="24"/>
        </w:rPr>
        <w:t>均为</w:t>
      </w:r>
      <w:r>
        <w:rPr>
          <w:rFonts w:ascii="Times New Roman" w:hAnsi="Times New Roman" w:cs="Times New Roman"/>
          <w:sz w:val="24"/>
          <w:szCs w:val="24"/>
        </w:rPr>
        <w:t>-</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007</w:t>
      </w:r>
      <w:r>
        <w:rPr>
          <w:rFonts w:ascii="Times New Roman" w:hAnsi="Times New Roman" w:cs="Times New Roman" w:hint="eastAsia"/>
          <w:sz w:val="24"/>
          <w:szCs w:val="24"/>
        </w:rPr>
        <w:t>。</w:t>
      </w:r>
      <w:r w:rsidRPr="00C46A1B">
        <w:rPr>
          <w:rFonts w:ascii="Times New Roman" w:hAnsi="Times New Roman" w:cs="Times New Roman"/>
          <w:sz w:val="24"/>
          <w:szCs w:val="24"/>
        </w:rPr>
        <w:t>2</w:t>
      </w:r>
      <w:r>
        <w:rPr>
          <w:rFonts w:ascii="Times New Roman" w:hAnsi="Times New Roman" w:cs="Times New Roman" w:hint="eastAsia"/>
          <w:sz w:val="24"/>
          <w:szCs w:val="24"/>
        </w:rPr>
        <w:t>）</w:t>
      </w:r>
      <w:r w:rsidRPr="007C602D">
        <w:rPr>
          <w:rFonts w:ascii="Times New Roman" w:hAnsi="Times New Roman" w:cs="Times New Roman"/>
          <w:sz w:val="24"/>
          <w:szCs w:val="24"/>
        </w:rPr>
        <w:t>化肥总体产出弹性为</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022</w:t>
      </w:r>
      <w:r w:rsidRPr="007C602D">
        <w:rPr>
          <w:rFonts w:ascii="Times New Roman" w:hAnsi="Times New Roman" w:cs="Times New Roman"/>
          <w:sz w:val="24"/>
          <w:szCs w:val="24"/>
        </w:rPr>
        <w:t>，</w:t>
      </w:r>
      <w:r>
        <w:rPr>
          <w:rFonts w:ascii="Times New Roman" w:hAnsi="Times New Roman" w:cs="Times New Roman" w:hint="eastAsia"/>
          <w:sz w:val="24"/>
          <w:szCs w:val="24"/>
        </w:rPr>
        <w:t>产出弹性</w:t>
      </w:r>
      <w:r w:rsidRPr="007C602D">
        <w:rPr>
          <w:rFonts w:ascii="Times New Roman" w:hAnsi="Times New Roman" w:cs="Times New Roman"/>
          <w:sz w:val="24"/>
          <w:szCs w:val="24"/>
        </w:rPr>
        <w:t>随着规模的扩大而</w:t>
      </w:r>
      <w:r>
        <w:rPr>
          <w:rFonts w:ascii="Times New Roman" w:hAnsi="Times New Roman" w:cs="Times New Roman" w:hint="eastAsia"/>
          <w:sz w:val="24"/>
          <w:szCs w:val="24"/>
        </w:rPr>
        <w:t>提高</w:t>
      </w:r>
      <w:r w:rsidRPr="007C602D">
        <w:rPr>
          <w:rFonts w:ascii="Times New Roman" w:hAnsi="Times New Roman" w:cs="Times New Roman"/>
          <w:sz w:val="24"/>
          <w:szCs w:val="24"/>
        </w:rPr>
        <w:t>，小农至大农户化肥弹性分别是</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022</w:t>
      </w:r>
      <w:r w:rsidRPr="007C602D">
        <w:rPr>
          <w:rFonts w:ascii="Times New Roman" w:hAnsi="Times New Roman" w:cs="Times New Roman"/>
          <w:sz w:val="24"/>
          <w:szCs w:val="24"/>
        </w:rPr>
        <w:t>、</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019</w:t>
      </w:r>
      <w:r w:rsidRPr="007C602D">
        <w:rPr>
          <w:rFonts w:ascii="Times New Roman" w:hAnsi="Times New Roman" w:cs="Times New Roman"/>
          <w:sz w:val="24"/>
          <w:szCs w:val="24"/>
        </w:rPr>
        <w:t>和</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015</w:t>
      </w:r>
      <w:r>
        <w:rPr>
          <w:rFonts w:ascii="Times New Roman" w:hAnsi="Times New Roman" w:cs="Times New Roman" w:hint="eastAsia"/>
          <w:sz w:val="24"/>
          <w:szCs w:val="24"/>
        </w:rPr>
        <w:t>，弹性差异较小。</w:t>
      </w:r>
      <w:r w:rsidRPr="00C46A1B">
        <w:rPr>
          <w:rFonts w:ascii="Times New Roman" w:hAnsi="Times New Roman" w:cs="Times New Roman"/>
          <w:sz w:val="24"/>
          <w:szCs w:val="24"/>
        </w:rPr>
        <w:t>3</w:t>
      </w:r>
      <w:r>
        <w:rPr>
          <w:rFonts w:ascii="Times New Roman" w:hAnsi="Times New Roman" w:cs="Times New Roman" w:hint="eastAsia"/>
          <w:sz w:val="24"/>
          <w:szCs w:val="24"/>
        </w:rPr>
        <w:t>）</w:t>
      </w:r>
      <w:r w:rsidRPr="007C602D">
        <w:rPr>
          <w:rFonts w:ascii="Times New Roman" w:hAnsi="Times New Roman" w:cs="Times New Roman"/>
          <w:sz w:val="24"/>
          <w:szCs w:val="24"/>
        </w:rPr>
        <w:t>机械总体产出弹性为</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015</w:t>
      </w:r>
      <w:r w:rsidRPr="007C602D">
        <w:rPr>
          <w:rFonts w:ascii="Times New Roman" w:hAnsi="Times New Roman" w:cs="Times New Roman"/>
          <w:sz w:val="24"/>
          <w:szCs w:val="24"/>
        </w:rPr>
        <w:t>，产出弹性随着规模扩大</w:t>
      </w:r>
      <w:r>
        <w:rPr>
          <w:rFonts w:ascii="Times New Roman" w:hAnsi="Times New Roman" w:cs="Times New Roman" w:hint="eastAsia"/>
          <w:sz w:val="24"/>
          <w:szCs w:val="24"/>
        </w:rPr>
        <w:t>稳步提升</w:t>
      </w:r>
      <w:r w:rsidRPr="007C602D">
        <w:rPr>
          <w:rFonts w:ascii="Times New Roman" w:hAnsi="Times New Roman" w:cs="Times New Roman"/>
          <w:sz w:val="24"/>
          <w:szCs w:val="24"/>
        </w:rPr>
        <w:t>，小农至大农户产出弹性分别</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015</w:t>
      </w:r>
      <w:r w:rsidRPr="007C602D">
        <w:rPr>
          <w:rFonts w:ascii="Times New Roman" w:hAnsi="Times New Roman" w:cs="Times New Roman"/>
          <w:sz w:val="24"/>
          <w:szCs w:val="24"/>
        </w:rPr>
        <w:t>、</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016</w:t>
      </w:r>
      <w:r w:rsidRPr="007C602D">
        <w:rPr>
          <w:rFonts w:ascii="Times New Roman" w:hAnsi="Times New Roman" w:cs="Times New Roman"/>
          <w:sz w:val="24"/>
          <w:szCs w:val="24"/>
        </w:rPr>
        <w:t>和</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020</w:t>
      </w:r>
      <w:r w:rsidRPr="007C602D">
        <w:rPr>
          <w:rFonts w:ascii="Times New Roman" w:hAnsi="Times New Roman" w:cs="Times New Roman"/>
          <w:sz w:val="24"/>
          <w:szCs w:val="24"/>
        </w:rPr>
        <w:t>。</w:t>
      </w:r>
    </w:p>
    <w:p w14:paraId="56635AF8" w14:textId="77777777" w:rsidR="003B7C9B" w:rsidRDefault="00C62DA7" w:rsidP="003B7C9B">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从家庭禀赋与单产的实证估计结果估计看，</w:t>
      </w:r>
      <w:r w:rsidR="00AA414E">
        <w:rPr>
          <w:rFonts w:ascii="Times New Roman" w:hAnsi="Times New Roman" w:cs="Times New Roman" w:hint="eastAsia"/>
          <w:sz w:val="24"/>
          <w:szCs w:val="24"/>
        </w:rPr>
        <w:t>只有家庭背景变量</w:t>
      </w:r>
      <w:r>
        <w:rPr>
          <w:rFonts w:ascii="Times New Roman" w:hAnsi="Times New Roman" w:cs="Times New Roman" w:hint="eastAsia"/>
          <w:sz w:val="24"/>
          <w:szCs w:val="24"/>
        </w:rPr>
        <w:t>对土地生产率有显著影响。</w:t>
      </w:r>
      <w:r w:rsidR="006E597F">
        <w:rPr>
          <w:rFonts w:ascii="Times New Roman" w:hAnsi="Times New Roman" w:cs="Times New Roman" w:hint="eastAsia"/>
          <w:sz w:val="24"/>
          <w:szCs w:val="24"/>
        </w:rPr>
        <w:t>成员中具有干部身份的</w:t>
      </w:r>
      <w:r w:rsidR="0064327F">
        <w:rPr>
          <w:rFonts w:ascii="Times New Roman" w:hAnsi="Times New Roman" w:cs="Times New Roman" w:hint="eastAsia"/>
          <w:sz w:val="24"/>
          <w:szCs w:val="24"/>
        </w:rPr>
        <w:t>家庭接触的人群广泛，</w:t>
      </w:r>
      <w:r w:rsidR="0064327F">
        <w:rPr>
          <w:rFonts w:ascii="Times New Roman" w:hAnsi="Times New Roman" w:cs="Times New Roman"/>
          <w:sz w:val="24"/>
          <w:szCs w:val="24"/>
        </w:rPr>
        <w:t>见识</w:t>
      </w:r>
      <w:r w:rsidR="0064327F">
        <w:rPr>
          <w:rFonts w:ascii="Times New Roman" w:hAnsi="Times New Roman" w:cs="Times New Roman" w:hint="eastAsia"/>
          <w:sz w:val="24"/>
          <w:szCs w:val="24"/>
        </w:rPr>
        <w:t>丰富，</w:t>
      </w:r>
      <w:r w:rsidR="00EE42CB">
        <w:rPr>
          <w:rFonts w:ascii="Times New Roman" w:hAnsi="Times New Roman" w:cs="Times New Roman" w:hint="eastAsia"/>
          <w:sz w:val="24"/>
          <w:szCs w:val="24"/>
        </w:rPr>
        <w:t>家庭新一代成员年龄小的出门求学，</w:t>
      </w:r>
      <w:r w:rsidR="00EE42CB">
        <w:rPr>
          <w:rFonts w:ascii="Times New Roman" w:hAnsi="Times New Roman" w:cs="Times New Roman"/>
          <w:sz w:val="24"/>
          <w:szCs w:val="24"/>
        </w:rPr>
        <w:t>年龄</w:t>
      </w:r>
      <w:r w:rsidR="00EE42CB">
        <w:rPr>
          <w:rFonts w:ascii="Times New Roman" w:hAnsi="Times New Roman" w:cs="Times New Roman" w:hint="eastAsia"/>
          <w:sz w:val="24"/>
          <w:szCs w:val="24"/>
        </w:rPr>
        <w:t>合适的劳动力倾向于外出寻找更高报酬和更体面的工作，</w:t>
      </w:r>
      <w:r w:rsidR="003C1EDE">
        <w:rPr>
          <w:rFonts w:ascii="Times New Roman" w:hAnsi="Times New Roman" w:cs="Times New Roman" w:hint="eastAsia"/>
          <w:sz w:val="24"/>
          <w:szCs w:val="24"/>
        </w:rPr>
        <w:t>留在家中</w:t>
      </w:r>
      <w:r w:rsidR="00EE42CB">
        <w:rPr>
          <w:rFonts w:ascii="Times New Roman" w:hAnsi="Times New Roman" w:cs="Times New Roman" w:hint="eastAsia"/>
          <w:sz w:val="24"/>
          <w:szCs w:val="24"/>
        </w:rPr>
        <w:t>耕作的多是上了年纪无法转业的人</w:t>
      </w:r>
      <w:r w:rsidR="00EF570C">
        <w:rPr>
          <w:rFonts w:ascii="Times New Roman" w:hAnsi="Times New Roman" w:cs="Times New Roman" w:hint="eastAsia"/>
          <w:sz w:val="24"/>
          <w:szCs w:val="24"/>
        </w:rPr>
        <w:t>（</w:t>
      </w:r>
      <w:r w:rsidR="00EF570C">
        <w:rPr>
          <w:rFonts w:ascii="Times New Roman" w:hAnsi="Times New Roman" w:cs="Times New Roman"/>
          <w:sz w:val="24"/>
          <w:szCs w:val="24"/>
        </w:rPr>
        <w:t>表</w:t>
      </w:r>
      <w:r w:rsidR="00EF570C">
        <w:rPr>
          <w:rFonts w:ascii="Times New Roman" w:hAnsi="Times New Roman" w:cs="Times New Roman" w:hint="eastAsia"/>
          <w:sz w:val="24"/>
          <w:szCs w:val="24"/>
        </w:rPr>
        <w:t>4</w:t>
      </w:r>
      <w:r w:rsidR="00EF570C">
        <w:rPr>
          <w:rFonts w:ascii="Times New Roman" w:hAnsi="Times New Roman" w:cs="Times New Roman"/>
          <w:sz w:val="24"/>
          <w:szCs w:val="24"/>
        </w:rPr>
        <w:t>-</w:t>
      </w:r>
      <w:r w:rsidR="0077243B">
        <w:rPr>
          <w:rFonts w:ascii="Times New Roman" w:hAnsi="Times New Roman" w:cs="Times New Roman"/>
          <w:sz w:val="24"/>
          <w:szCs w:val="24"/>
        </w:rPr>
        <w:t>4</w:t>
      </w:r>
      <w:r w:rsidR="00EF570C">
        <w:rPr>
          <w:rFonts w:ascii="Times New Roman" w:hAnsi="Times New Roman" w:cs="Times New Roman" w:hint="eastAsia"/>
          <w:sz w:val="24"/>
          <w:szCs w:val="24"/>
        </w:rPr>
        <w:t>）</w:t>
      </w:r>
      <w:r w:rsidR="00EE42CB">
        <w:rPr>
          <w:rFonts w:ascii="Times New Roman" w:hAnsi="Times New Roman" w:cs="Times New Roman" w:hint="eastAsia"/>
          <w:sz w:val="24"/>
          <w:szCs w:val="24"/>
        </w:rPr>
        <w:t>。</w:t>
      </w:r>
    </w:p>
    <w:p w14:paraId="2BB1E4B2" w14:textId="77777777" w:rsidR="003B7C9B" w:rsidRDefault="003B7C9B">
      <w:pPr>
        <w:rPr>
          <w:rFonts w:ascii="Times New Roman" w:hAnsi="Times New Roman" w:cs="Times New Roman"/>
          <w:sz w:val="24"/>
          <w:szCs w:val="24"/>
        </w:rPr>
      </w:pPr>
      <w:r>
        <w:rPr>
          <w:rFonts w:ascii="Times New Roman" w:hAnsi="Times New Roman" w:cs="Times New Roman"/>
          <w:sz w:val="24"/>
          <w:szCs w:val="24"/>
        </w:rPr>
        <w:br w:type="page"/>
      </w:r>
    </w:p>
    <w:p w14:paraId="50402BE5" w14:textId="7C4BE7D0" w:rsidR="00C2220B" w:rsidRPr="00DD44AF" w:rsidRDefault="00C62DA7" w:rsidP="003B7C9B">
      <w:pPr>
        <w:spacing w:after="0" w:line="400" w:lineRule="exact"/>
        <w:jc w:val="center"/>
        <w:rPr>
          <w:rFonts w:ascii="Times New Roman" w:eastAsia="黑体" w:hAnsi="Times New Roman" w:cs="Times New Roman"/>
          <w:sz w:val="21"/>
          <w:szCs w:val="21"/>
        </w:rPr>
      </w:pPr>
      <w:r w:rsidRPr="00DD44AF">
        <w:rPr>
          <w:rFonts w:ascii="Times New Roman" w:eastAsia="黑体" w:hAnsi="Times New Roman" w:cs="Times New Roman"/>
          <w:sz w:val="21"/>
          <w:szCs w:val="21"/>
        </w:rPr>
        <w:t>表</w:t>
      </w:r>
      <w:r w:rsidRPr="00C46A1B">
        <w:rPr>
          <w:rFonts w:ascii="Times New Roman" w:eastAsia="黑体" w:hAnsi="Times New Roman" w:cs="Times New Roman"/>
          <w:sz w:val="21"/>
          <w:szCs w:val="21"/>
        </w:rPr>
        <w:t>4</w:t>
      </w:r>
      <w:r w:rsidRPr="00DD44AF">
        <w:rPr>
          <w:rFonts w:ascii="Times New Roman" w:eastAsia="黑体" w:hAnsi="Times New Roman" w:cs="Times New Roman"/>
          <w:sz w:val="21"/>
          <w:szCs w:val="21"/>
        </w:rPr>
        <w:t>-</w:t>
      </w:r>
      <w:r w:rsidR="0077243B">
        <w:rPr>
          <w:rFonts w:ascii="Times New Roman" w:eastAsia="黑体" w:hAnsi="Times New Roman" w:cs="Times New Roman"/>
          <w:sz w:val="21"/>
          <w:szCs w:val="21"/>
        </w:rPr>
        <w:t>4</w:t>
      </w:r>
      <w:r w:rsidR="006804C0">
        <w:rPr>
          <w:rFonts w:ascii="Times New Roman" w:eastAsia="黑体" w:hAnsi="Times New Roman" w:cs="Times New Roman"/>
          <w:sz w:val="21"/>
          <w:szCs w:val="21"/>
        </w:rPr>
        <w:t xml:space="preserve">  </w:t>
      </w:r>
      <w:del w:id="548" w:author="曾 翠红" w:date="2019-05-09T22:31:00Z">
        <w:r w:rsidRPr="00DD44AF" w:rsidDel="00B86D23">
          <w:rPr>
            <w:rFonts w:ascii="Times New Roman" w:eastAsia="黑体" w:hAnsi="Times New Roman" w:cs="Times New Roman"/>
            <w:sz w:val="21"/>
            <w:szCs w:val="21"/>
          </w:rPr>
          <w:delText>两熟</w:delText>
        </w:r>
        <w:r w:rsidR="00E96A93" w:rsidDel="00B86D23">
          <w:rPr>
            <w:rFonts w:ascii="Times New Roman" w:eastAsia="黑体" w:hAnsi="Times New Roman" w:cs="Times New Roman" w:hint="eastAsia"/>
            <w:sz w:val="21"/>
            <w:szCs w:val="21"/>
          </w:rPr>
          <w:delText>区</w:delText>
        </w:r>
        <w:r w:rsidRPr="00DD44AF" w:rsidDel="00B86D23">
          <w:rPr>
            <w:rFonts w:ascii="Times New Roman" w:eastAsia="黑体" w:hAnsi="Times New Roman" w:cs="Times New Roman"/>
            <w:sz w:val="21"/>
            <w:szCs w:val="21"/>
          </w:rPr>
          <w:delText>小麦</w:delText>
        </w:r>
      </w:del>
      <w:ins w:id="549" w:author="曾 翠红" w:date="2019-05-09T22:31:00Z">
        <w:r w:rsidR="00B86D23">
          <w:rPr>
            <w:rFonts w:ascii="Times New Roman" w:eastAsia="黑体" w:hAnsi="Times New Roman" w:cs="Times New Roman"/>
            <w:sz w:val="21"/>
            <w:szCs w:val="21"/>
          </w:rPr>
          <w:t>两熟区冬小麦</w:t>
        </w:r>
      </w:ins>
      <w:r w:rsidR="00BE7E2F">
        <w:rPr>
          <w:rFonts w:ascii="Times New Roman" w:eastAsia="黑体" w:hAnsi="Times New Roman" w:cs="Times New Roman" w:hint="eastAsia"/>
          <w:sz w:val="21"/>
          <w:szCs w:val="21"/>
        </w:rPr>
        <w:t>单产</w:t>
      </w:r>
      <w:r w:rsidRPr="00DD44AF">
        <w:rPr>
          <w:rFonts w:ascii="Times New Roman" w:eastAsia="黑体" w:hAnsi="Times New Roman" w:cs="Times New Roman"/>
          <w:sz w:val="21"/>
          <w:szCs w:val="21"/>
        </w:rPr>
        <w:t>估计结果</w:t>
      </w:r>
    </w:p>
    <w:tbl>
      <w:tblPr>
        <w:tblW w:w="0" w:type="auto"/>
        <w:jc w:val="center"/>
        <w:tblLook w:val="04A0" w:firstRow="1" w:lastRow="0" w:firstColumn="1" w:lastColumn="0" w:noHBand="0" w:noVBand="1"/>
      </w:tblPr>
      <w:tblGrid>
        <w:gridCol w:w="1878"/>
        <w:gridCol w:w="1269"/>
        <w:gridCol w:w="1417"/>
        <w:gridCol w:w="1134"/>
        <w:gridCol w:w="1135"/>
      </w:tblGrid>
      <w:tr w:rsidR="00C2220B" w:rsidRPr="00E80FF4" w14:paraId="4CC0256C" w14:textId="77777777" w:rsidTr="008C5DBF">
        <w:trPr>
          <w:trHeight w:val="300"/>
          <w:jc w:val="center"/>
        </w:trPr>
        <w:tc>
          <w:tcPr>
            <w:tcW w:w="0" w:type="auto"/>
            <w:tcBorders>
              <w:top w:val="single" w:sz="12" w:space="0" w:color="auto"/>
              <w:left w:val="nil"/>
              <w:bottom w:val="single" w:sz="4" w:space="0" w:color="auto"/>
              <w:right w:val="nil"/>
            </w:tcBorders>
            <w:shd w:val="clear" w:color="auto" w:fill="auto"/>
            <w:noWrap/>
            <w:vAlign w:val="center"/>
            <w:hideMark/>
          </w:tcPr>
          <w:p w14:paraId="48E0C922" w14:textId="77777777" w:rsidR="00C2220B" w:rsidRPr="00E80FF4" w:rsidRDefault="00C2220B" w:rsidP="008C5DBF">
            <w:pPr>
              <w:spacing w:after="0" w:line="240" w:lineRule="auto"/>
              <w:jc w:val="center"/>
              <w:rPr>
                <w:rFonts w:ascii="Times New Roman" w:eastAsia="宋体" w:hAnsi="Times New Roman" w:cs="Times New Roman"/>
                <w:b/>
                <w:i/>
                <w:iCs/>
                <w:color w:val="000000"/>
              </w:rPr>
            </w:pPr>
          </w:p>
        </w:tc>
        <w:tc>
          <w:tcPr>
            <w:tcW w:w="1269" w:type="dxa"/>
            <w:tcBorders>
              <w:top w:val="single" w:sz="12" w:space="0" w:color="auto"/>
              <w:left w:val="nil"/>
              <w:bottom w:val="single" w:sz="4" w:space="0" w:color="auto"/>
              <w:right w:val="nil"/>
            </w:tcBorders>
            <w:shd w:val="clear" w:color="auto" w:fill="auto"/>
            <w:noWrap/>
            <w:vAlign w:val="center"/>
            <w:hideMark/>
          </w:tcPr>
          <w:p w14:paraId="7290E821" w14:textId="77777777" w:rsidR="00C2220B" w:rsidRPr="00E80FF4" w:rsidRDefault="00C2220B" w:rsidP="008C5DBF">
            <w:pPr>
              <w:spacing w:after="0" w:line="240" w:lineRule="auto"/>
              <w:jc w:val="center"/>
              <w:rPr>
                <w:rFonts w:ascii="宋体" w:eastAsia="宋体" w:hAnsi="宋体" w:cs="宋体"/>
                <w:b/>
                <w:color w:val="000000"/>
              </w:rPr>
            </w:pPr>
            <w:r w:rsidRPr="00E80FF4">
              <w:rPr>
                <w:rFonts w:ascii="宋体" w:eastAsia="宋体" w:hAnsi="宋体" w:cs="宋体" w:hint="eastAsia"/>
                <w:b/>
                <w:color w:val="000000"/>
              </w:rPr>
              <w:t>系数</w:t>
            </w:r>
          </w:p>
        </w:tc>
        <w:tc>
          <w:tcPr>
            <w:tcW w:w="1417" w:type="dxa"/>
            <w:tcBorders>
              <w:top w:val="single" w:sz="12" w:space="0" w:color="auto"/>
              <w:left w:val="nil"/>
              <w:bottom w:val="single" w:sz="4" w:space="0" w:color="auto"/>
              <w:right w:val="nil"/>
            </w:tcBorders>
            <w:shd w:val="clear" w:color="auto" w:fill="auto"/>
            <w:noWrap/>
            <w:vAlign w:val="center"/>
            <w:hideMark/>
          </w:tcPr>
          <w:p w14:paraId="3C261E78" w14:textId="77777777" w:rsidR="00C2220B" w:rsidRPr="00E80FF4" w:rsidRDefault="00C2220B" w:rsidP="008C5DBF">
            <w:pPr>
              <w:spacing w:after="0" w:line="240" w:lineRule="auto"/>
              <w:jc w:val="center"/>
              <w:rPr>
                <w:rFonts w:ascii="宋体" w:eastAsia="宋体" w:hAnsi="宋体" w:cs="宋体"/>
                <w:b/>
                <w:color w:val="000000"/>
              </w:rPr>
            </w:pPr>
            <w:r w:rsidRPr="00E80FF4">
              <w:rPr>
                <w:rFonts w:ascii="宋体" w:eastAsia="宋体" w:hAnsi="宋体" w:cs="宋体" w:hint="eastAsia"/>
                <w:b/>
                <w:color w:val="000000"/>
              </w:rPr>
              <w:t>稳健标准误</w:t>
            </w:r>
          </w:p>
        </w:tc>
        <w:tc>
          <w:tcPr>
            <w:tcW w:w="1134" w:type="dxa"/>
            <w:tcBorders>
              <w:top w:val="single" w:sz="12" w:space="0" w:color="auto"/>
              <w:left w:val="nil"/>
              <w:bottom w:val="single" w:sz="4" w:space="0" w:color="auto"/>
              <w:right w:val="nil"/>
            </w:tcBorders>
            <w:shd w:val="clear" w:color="auto" w:fill="auto"/>
            <w:noWrap/>
            <w:vAlign w:val="center"/>
            <w:hideMark/>
          </w:tcPr>
          <w:p w14:paraId="1D6BAB67" w14:textId="77777777" w:rsidR="00C2220B" w:rsidRPr="00E80FF4" w:rsidRDefault="00C2220B" w:rsidP="008C5DBF">
            <w:pPr>
              <w:spacing w:after="0" w:line="240" w:lineRule="auto"/>
              <w:jc w:val="center"/>
              <w:rPr>
                <w:rFonts w:ascii="Times New Roman" w:eastAsia="宋体" w:hAnsi="Times New Roman" w:cs="Times New Roman"/>
                <w:b/>
                <w:color w:val="000000"/>
              </w:rPr>
            </w:pPr>
            <w:r w:rsidRPr="00E80FF4">
              <w:rPr>
                <w:rFonts w:ascii="Times New Roman" w:eastAsia="宋体" w:hAnsi="Times New Roman" w:cs="Times New Roman"/>
                <w:b/>
                <w:color w:val="000000"/>
              </w:rPr>
              <w:t>t</w:t>
            </w:r>
            <w:r w:rsidRPr="00E80FF4">
              <w:rPr>
                <w:rFonts w:ascii="宋体" w:eastAsia="宋体" w:hAnsi="宋体" w:cs="Times New Roman" w:hint="eastAsia"/>
                <w:b/>
                <w:color w:val="000000"/>
              </w:rPr>
              <w:t>值</w:t>
            </w:r>
          </w:p>
        </w:tc>
        <w:tc>
          <w:tcPr>
            <w:tcW w:w="1135" w:type="dxa"/>
            <w:tcBorders>
              <w:top w:val="single" w:sz="12" w:space="0" w:color="auto"/>
              <w:left w:val="nil"/>
              <w:bottom w:val="single" w:sz="4" w:space="0" w:color="auto"/>
              <w:right w:val="nil"/>
            </w:tcBorders>
            <w:shd w:val="clear" w:color="auto" w:fill="auto"/>
            <w:noWrap/>
            <w:vAlign w:val="center"/>
            <w:hideMark/>
          </w:tcPr>
          <w:p w14:paraId="469B3EAC" w14:textId="77777777" w:rsidR="00C2220B" w:rsidRPr="00E80FF4" w:rsidRDefault="00C2220B" w:rsidP="008C5DBF">
            <w:pPr>
              <w:spacing w:after="0" w:line="240" w:lineRule="auto"/>
              <w:jc w:val="center"/>
              <w:rPr>
                <w:rFonts w:ascii="Times New Roman" w:eastAsia="宋体" w:hAnsi="Times New Roman" w:cs="Times New Roman"/>
                <w:b/>
                <w:color w:val="000000"/>
              </w:rPr>
            </w:pPr>
            <w:r w:rsidRPr="00E80FF4">
              <w:rPr>
                <w:rFonts w:ascii="Times New Roman" w:eastAsia="宋体" w:hAnsi="Times New Roman" w:cs="Times New Roman"/>
                <w:b/>
                <w:color w:val="000000"/>
              </w:rPr>
              <w:t>P</w:t>
            </w:r>
            <w:r w:rsidRPr="00E80FF4">
              <w:rPr>
                <w:rFonts w:ascii="宋体" w:eastAsia="宋体" w:hAnsi="宋体" w:cs="Times New Roman" w:hint="eastAsia"/>
                <w:b/>
                <w:color w:val="000000"/>
              </w:rPr>
              <w:t>值</w:t>
            </w:r>
          </w:p>
        </w:tc>
      </w:tr>
      <w:tr w:rsidR="00C2220B" w:rsidRPr="00E80FF4" w14:paraId="47B47420" w14:textId="77777777" w:rsidTr="008C5DBF">
        <w:trPr>
          <w:trHeight w:val="300"/>
          <w:jc w:val="center"/>
        </w:trPr>
        <w:tc>
          <w:tcPr>
            <w:tcW w:w="0" w:type="auto"/>
            <w:tcBorders>
              <w:top w:val="nil"/>
              <w:left w:val="nil"/>
              <w:bottom w:val="nil"/>
              <w:right w:val="nil"/>
            </w:tcBorders>
            <w:shd w:val="clear" w:color="auto" w:fill="auto"/>
            <w:noWrap/>
            <w:vAlign w:val="center"/>
            <w:hideMark/>
          </w:tcPr>
          <w:p w14:paraId="02689161" w14:textId="77777777" w:rsidR="00C2220B" w:rsidRPr="00E80FF4" w:rsidRDefault="00C2220B" w:rsidP="00C2220B">
            <w:pPr>
              <w:spacing w:after="0" w:line="240" w:lineRule="auto"/>
              <w:jc w:val="both"/>
              <w:rPr>
                <w:rFonts w:ascii="Times New Roman" w:eastAsia="宋体" w:hAnsi="Times New Roman" w:cs="Times New Roman"/>
                <w:i/>
                <w:iCs/>
                <w:color w:val="000000"/>
              </w:rPr>
            </w:pPr>
            <w:r w:rsidRPr="00E80FF4">
              <w:rPr>
                <w:rFonts w:ascii="Times New Roman" w:eastAsia="宋体" w:hAnsi="Times New Roman" w:cs="Times New Roman"/>
                <w:i/>
                <w:iCs/>
                <w:color w:val="000000"/>
              </w:rPr>
              <w:t>lnland</w:t>
            </w:r>
          </w:p>
        </w:tc>
        <w:tc>
          <w:tcPr>
            <w:tcW w:w="1269" w:type="dxa"/>
            <w:tcBorders>
              <w:top w:val="nil"/>
              <w:left w:val="nil"/>
              <w:bottom w:val="nil"/>
              <w:right w:val="nil"/>
            </w:tcBorders>
            <w:shd w:val="clear" w:color="auto" w:fill="auto"/>
            <w:noWrap/>
            <w:vAlign w:val="center"/>
            <w:hideMark/>
          </w:tcPr>
          <w:p w14:paraId="009DF45C" w14:textId="379B086B"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-0.034***</w:t>
            </w:r>
          </w:p>
        </w:tc>
        <w:tc>
          <w:tcPr>
            <w:tcW w:w="1417" w:type="dxa"/>
            <w:tcBorders>
              <w:top w:val="nil"/>
              <w:left w:val="nil"/>
              <w:bottom w:val="nil"/>
              <w:right w:val="nil"/>
            </w:tcBorders>
            <w:shd w:val="clear" w:color="auto" w:fill="auto"/>
            <w:noWrap/>
            <w:vAlign w:val="center"/>
            <w:hideMark/>
          </w:tcPr>
          <w:p w14:paraId="46B410CA" w14:textId="546BD2EF"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0.010 </w:t>
            </w:r>
          </w:p>
        </w:tc>
        <w:tc>
          <w:tcPr>
            <w:tcW w:w="1134" w:type="dxa"/>
            <w:tcBorders>
              <w:top w:val="nil"/>
              <w:left w:val="nil"/>
              <w:bottom w:val="nil"/>
              <w:right w:val="nil"/>
            </w:tcBorders>
            <w:shd w:val="clear" w:color="auto" w:fill="auto"/>
            <w:noWrap/>
            <w:vAlign w:val="center"/>
            <w:hideMark/>
          </w:tcPr>
          <w:p w14:paraId="04F4FC08" w14:textId="4773FBE7"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-3.430 </w:t>
            </w:r>
          </w:p>
        </w:tc>
        <w:tc>
          <w:tcPr>
            <w:tcW w:w="1135" w:type="dxa"/>
            <w:tcBorders>
              <w:top w:val="nil"/>
              <w:left w:val="nil"/>
              <w:bottom w:val="nil"/>
              <w:right w:val="nil"/>
            </w:tcBorders>
            <w:shd w:val="clear" w:color="auto" w:fill="auto"/>
            <w:noWrap/>
            <w:vAlign w:val="center"/>
            <w:hideMark/>
          </w:tcPr>
          <w:p w14:paraId="45757FCB" w14:textId="051B218B"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0.001 </w:t>
            </w:r>
          </w:p>
        </w:tc>
      </w:tr>
      <w:tr w:rsidR="00C2220B" w:rsidRPr="00E80FF4" w14:paraId="2D2106E2" w14:textId="77777777" w:rsidTr="008C5DBF">
        <w:trPr>
          <w:trHeight w:val="300"/>
          <w:jc w:val="center"/>
        </w:trPr>
        <w:tc>
          <w:tcPr>
            <w:tcW w:w="0" w:type="auto"/>
            <w:tcBorders>
              <w:top w:val="nil"/>
              <w:left w:val="nil"/>
              <w:bottom w:val="nil"/>
              <w:right w:val="nil"/>
            </w:tcBorders>
            <w:shd w:val="clear" w:color="auto" w:fill="auto"/>
            <w:noWrap/>
            <w:vAlign w:val="center"/>
            <w:hideMark/>
          </w:tcPr>
          <w:p w14:paraId="70D7C03F" w14:textId="77777777" w:rsidR="00C2220B" w:rsidRPr="00E80FF4" w:rsidRDefault="00C2220B" w:rsidP="00C2220B">
            <w:pPr>
              <w:spacing w:after="0" w:line="240" w:lineRule="auto"/>
              <w:jc w:val="both"/>
              <w:rPr>
                <w:rFonts w:ascii="Times New Roman" w:eastAsia="宋体" w:hAnsi="Times New Roman" w:cs="Times New Roman"/>
                <w:i/>
                <w:iCs/>
                <w:color w:val="000000"/>
              </w:rPr>
            </w:pPr>
            <w:r w:rsidRPr="00E80FF4">
              <w:rPr>
                <w:rFonts w:ascii="Times New Roman" w:eastAsia="宋体" w:hAnsi="Times New Roman" w:cs="Times New Roman"/>
                <w:i/>
                <w:iCs/>
                <w:color w:val="000000"/>
              </w:rPr>
              <w:t>land</w:t>
            </w:r>
          </w:p>
        </w:tc>
        <w:tc>
          <w:tcPr>
            <w:tcW w:w="1269" w:type="dxa"/>
            <w:tcBorders>
              <w:top w:val="nil"/>
              <w:left w:val="nil"/>
              <w:bottom w:val="nil"/>
              <w:right w:val="nil"/>
            </w:tcBorders>
            <w:shd w:val="clear" w:color="auto" w:fill="auto"/>
            <w:noWrap/>
            <w:vAlign w:val="center"/>
            <w:hideMark/>
          </w:tcPr>
          <w:p w14:paraId="1FF71BD0" w14:textId="17C3C543"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-0.001</w:t>
            </w:r>
          </w:p>
        </w:tc>
        <w:tc>
          <w:tcPr>
            <w:tcW w:w="1417" w:type="dxa"/>
            <w:tcBorders>
              <w:top w:val="nil"/>
              <w:left w:val="nil"/>
              <w:bottom w:val="nil"/>
              <w:right w:val="nil"/>
            </w:tcBorders>
            <w:shd w:val="clear" w:color="auto" w:fill="auto"/>
            <w:noWrap/>
            <w:vAlign w:val="center"/>
            <w:hideMark/>
          </w:tcPr>
          <w:p w14:paraId="65F2B5D4" w14:textId="01D9949D"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0.001 </w:t>
            </w:r>
          </w:p>
        </w:tc>
        <w:tc>
          <w:tcPr>
            <w:tcW w:w="1134" w:type="dxa"/>
            <w:tcBorders>
              <w:top w:val="nil"/>
              <w:left w:val="nil"/>
              <w:bottom w:val="nil"/>
              <w:right w:val="nil"/>
            </w:tcBorders>
            <w:shd w:val="clear" w:color="auto" w:fill="auto"/>
            <w:noWrap/>
            <w:vAlign w:val="center"/>
            <w:hideMark/>
          </w:tcPr>
          <w:p w14:paraId="2B3679DB" w14:textId="5B85A7AD"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-0.650 </w:t>
            </w:r>
          </w:p>
        </w:tc>
        <w:tc>
          <w:tcPr>
            <w:tcW w:w="1135" w:type="dxa"/>
            <w:tcBorders>
              <w:top w:val="nil"/>
              <w:left w:val="nil"/>
              <w:bottom w:val="nil"/>
              <w:right w:val="nil"/>
            </w:tcBorders>
            <w:shd w:val="clear" w:color="auto" w:fill="auto"/>
            <w:noWrap/>
            <w:vAlign w:val="center"/>
            <w:hideMark/>
          </w:tcPr>
          <w:p w14:paraId="63ED995A" w14:textId="5ABCA008"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0.515 </w:t>
            </w:r>
          </w:p>
        </w:tc>
      </w:tr>
      <w:tr w:rsidR="00C2220B" w:rsidRPr="00E80FF4" w14:paraId="5A2C5100" w14:textId="77777777" w:rsidTr="008C5DBF">
        <w:trPr>
          <w:trHeight w:val="300"/>
          <w:jc w:val="center"/>
        </w:trPr>
        <w:tc>
          <w:tcPr>
            <w:tcW w:w="0" w:type="auto"/>
            <w:tcBorders>
              <w:top w:val="nil"/>
              <w:left w:val="nil"/>
              <w:bottom w:val="nil"/>
              <w:right w:val="nil"/>
            </w:tcBorders>
            <w:shd w:val="clear" w:color="auto" w:fill="auto"/>
            <w:noWrap/>
            <w:vAlign w:val="center"/>
            <w:hideMark/>
          </w:tcPr>
          <w:p w14:paraId="6711E93C" w14:textId="77777777" w:rsidR="00C2220B" w:rsidRPr="00E80FF4" w:rsidRDefault="00C2220B" w:rsidP="00C2220B">
            <w:pPr>
              <w:spacing w:after="0" w:line="240" w:lineRule="auto"/>
              <w:jc w:val="both"/>
              <w:rPr>
                <w:rFonts w:ascii="Times New Roman" w:eastAsia="宋体" w:hAnsi="Times New Roman" w:cs="Times New Roman"/>
                <w:i/>
                <w:iCs/>
                <w:color w:val="000000"/>
              </w:rPr>
            </w:pPr>
            <w:r w:rsidRPr="00E80FF4">
              <w:rPr>
                <w:rFonts w:ascii="Times New Roman" w:eastAsia="宋体" w:hAnsi="Times New Roman" w:cs="Times New Roman"/>
                <w:i/>
                <w:iCs/>
                <w:color w:val="000000"/>
              </w:rPr>
              <w:t>lnlabor</w:t>
            </w:r>
          </w:p>
        </w:tc>
        <w:tc>
          <w:tcPr>
            <w:tcW w:w="1269" w:type="dxa"/>
            <w:tcBorders>
              <w:top w:val="nil"/>
              <w:left w:val="nil"/>
              <w:bottom w:val="nil"/>
              <w:right w:val="nil"/>
            </w:tcBorders>
            <w:shd w:val="clear" w:color="auto" w:fill="auto"/>
            <w:noWrap/>
            <w:vAlign w:val="center"/>
            <w:hideMark/>
          </w:tcPr>
          <w:p w14:paraId="352D9A89" w14:textId="663F81CE"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0.063</w:t>
            </w:r>
          </w:p>
        </w:tc>
        <w:tc>
          <w:tcPr>
            <w:tcW w:w="1417" w:type="dxa"/>
            <w:tcBorders>
              <w:top w:val="nil"/>
              <w:left w:val="nil"/>
              <w:bottom w:val="nil"/>
              <w:right w:val="nil"/>
            </w:tcBorders>
            <w:shd w:val="clear" w:color="auto" w:fill="auto"/>
            <w:noWrap/>
            <w:vAlign w:val="center"/>
            <w:hideMark/>
          </w:tcPr>
          <w:p w14:paraId="318E3749" w14:textId="642394F8"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0.069 </w:t>
            </w:r>
          </w:p>
        </w:tc>
        <w:tc>
          <w:tcPr>
            <w:tcW w:w="1134" w:type="dxa"/>
            <w:tcBorders>
              <w:top w:val="nil"/>
              <w:left w:val="nil"/>
              <w:bottom w:val="nil"/>
              <w:right w:val="nil"/>
            </w:tcBorders>
            <w:shd w:val="clear" w:color="auto" w:fill="auto"/>
            <w:noWrap/>
            <w:vAlign w:val="center"/>
            <w:hideMark/>
          </w:tcPr>
          <w:p w14:paraId="37EBCA3B" w14:textId="3CB862B1"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0.910 </w:t>
            </w:r>
          </w:p>
        </w:tc>
        <w:tc>
          <w:tcPr>
            <w:tcW w:w="1135" w:type="dxa"/>
            <w:tcBorders>
              <w:top w:val="nil"/>
              <w:left w:val="nil"/>
              <w:bottom w:val="nil"/>
              <w:right w:val="nil"/>
            </w:tcBorders>
            <w:shd w:val="clear" w:color="auto" w:fill="auto"/>
            <w:noWrap/>
            <w:vAlign w:val="center"/>
            <w:hideMark/>
          </w:tcPr>
          <w:p w14:paraId="6BBA03AF" w14:textId="387A8E62"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0.361 </w:t>
            </w:r>
          </w:p>
        </w:tc>
      </w:tr>
      <w:tr w:rsidR="00C2220B" w:rsidRPr="00E80FF4" w14:paraId="0FCF025D" w14:textId="77777777" w:rsidTr="008C5DBF">
        <w:trPr>
          <w:trHeight w:val="300"/>
          <w:jc w:val="center"/>
        </w:trPr>
        <w:tc>
          <w:tcPr>
            <w:tcW w:w="0" w:type="auto"/>
            <w:tcBorders>
              <w:top w:val="nil"/>
              <w:left w:val="nil"/>
              <w:bottom w:val="nil"/>
              <w:right w:val="nil"/>
            </w:tcBorders>
            <w:shd w:val="clear" w:color="auto" w:fill="auto"/>
            <w:noWrap/>
            <w:vAlign w:val="center"/>
            <w:hideMark/>
          </w:tcPr>
          <w:p w14:paraId="712C53B9" w14:textId="77777777" w:rsidR="00C2220B" w:rsidRPr="00E80FF4" w:rsidRDefault="00C2220B" w:rsidP="00C2220B">
            <w:pPr>
              <w:spacing w:after="0" w:line="240" w:lineRule="auto"/>
              <w:jc w:val="both"/>
              <w:rPr>
                <w:rFonts w:ascii="Times New Roman" w:eastAsia="宋体" w:hAnsi="Times New Roman" w:cs="Times New Roman"/>
                <w:i/>
                <w:iCs/>
                <w:color w:val="000000"/>
              </w:rPr>
            </w:pPr>
            <w:r w:rsidRPr="00E80FF4">
              <w:rPr>
                <w:rFonts w:ascii="Times New Roman" w:eastAsia="宋体" w:hAnsi="Times New Roman" w:cs="Times New Roman"/>
                <w:i/>
                <w:iCs/>
                <w:color w:val="000000"/>
              </w:rPr>
              <w:t>lnfertile</w:t>
            </w:r>
          </w:p>
        </w:tc>
        <w:tc>
          <w:tcPr>
            <w:tcW w:w="1269" w:type="dxa"/>
            <w:tcBorders>
              <w:top w:val="nil"/>
              <w:left w:val="nil"/>
              <w:bottom w:val="nil"/>
              <w:right w:val="nil"/>
            </w:tcBorders>
            <w:shd w:val="clear" w:color="auto" w:fill="auto"/>
            <w:noWrap/>
            <w:vAlign w:val="center"/>
            <w:hideMark/>
          </w:tcPr>
          <w:p w14:paraId="4C94E188" w14:textId="50F1134C"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0.266*</w:t>
            </w:r>
          </w:p>
        </w:tc>
        <w:tc>
          <w:tcPr>
            <w:tcW w:w="1417" w:type="dxa"/>
            <w:tcBorders>
              <w:top w:val="nil"/>
              <w:left w:val="nil"/>
              <w:bottom w:val="nil"/>
              <w:right w:val="nil"/>
            </w:tcBorders>
            <w:shd w:val="clear" w:color="auto" w:fill="auto"/>
            <w:noWrap/>
            <w:vAlign w:val="center"/>
            <w:hideMark/>
          </w:tcPr>
          <w:p w14:paraId="069D0C08" w14:textId="4345EA8F"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0.158 </w:t>
            </w:r>
          </w:p>
        </w:tc>
        <w:tc>
          <w:tcPr>
            <w:tcW w:w="1134" w:type="dxa"/>
            <w:tcBorders>
              <w:top w:val="nil"/>
              <w:left w:val="nil"/>
              <w:bottom w:val="nil"/>
              <w:right w:val="nil"/>
            </w:tcBorders>
            <w:shd w:val="clear" w:color="auto" w:fill="auto"/>
            <w:noWrap/>
            <w:vAlign w:val="center"/>
            <w:hideMark/>
          </w:tcPr>
          <w:p w14:paraId="51E3386A" w14:textId="12AA3DBD"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1.690 </w:t>
            </w:r>
          </w:p>
        </w:tc>
        <w:tc>
          <w:tcPr>
            <w:tcW w:w="1135" w:type="dxa"/>
            <w:tcBorders>
              <w:top w:val="nil"/>
              <w:left w:val="nil"/>
              <w:bottom w:val="nil"/>
              <w:right w:val="nil"/>
            </w:tcBorders>
            <w:shd w:val="clear" w:color="auto" w:fill="auto"/>
            <w:noWrap/>
            <w:vAlign w:val="center"/>
            <w:hideMark/>
          </w:tcPr>
          <w:p w14:paraId="14F82C7A" w14:textId="6BC949C7"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0.092 </w:t>
            </w:r>
          </w:p>
        </w:tc>
      </w:tr>
      <w:tr w:rsidR="00C2220B" w:rsidRPr="00E80FF4" w14:paraId="77C8D105" w14:textId="77777777" w:rsidTr="008C5DBF">
        <w:trPr>
          <w:trHeight w:val="300"/>
          <w:jc w:val="center"/>
        </w:trPr>
        <w:tc>
          <w:tcPr>
            <w:tcW w:w="0" w:type="auto"/>
            <w:tcBorders>
              <w:top w:val="nil"/>
              <w:left w:val="nil"/>
              <w:bottom w:val="nil"/>
              <w:right w:val="nil"/>
            </w:tcBorders>
            <w:shd w:val="clear" w:color="auto" w:fill="auto"/>
            <w:noWrap/>
            <w:vAlign w:val="center"/>
            <w:hideMark/>
          </w:tcPr>
          <w:p w14:paraId="139A6C8D" w14:textId="77777777" w:rsidR="00C2220B" w:rsidRPr="00E80FF4" w:rsidRDefault="00C2220B" w:rsidP="00C2220B">
            <w:pPr>
              <w:spacing w:after="0" w:line="240" w:lineRule="auto"/>
              <w:jc w:val="both"/>
              <w:rPr>
                <w:rFonts w:ascii="Times New Roman" w:eastAsia="宋体" w:hAnsi="Times New Roman" w:cs="Times New Roman"/>
                <w:i/>
                <w:iCs/>
                <w:color w:val="000000"/>
              </w:rPr>
            </w:pPr>
            <w:r w:rsidRPr="00E80FF4">
              <w:rPr>
                <w:rFonts w:ascii="Times New Roman" w:eastAsia="宋体" w:hAnsi="Times New Roman" w:cs="Times New Roman"/>
                <w:i/>
                <w:iCs/>
                <w:color w:val="000000"/>
              </w:rPr>
              <w:t>lnmachane</w:t>
            </w:r>
          </w:p>
        </w:tc>
        <w:tc>
          <w:tcPr>
            <w:tcW w:w="1269" w:type="dxa"/>
            <w:tcBorders>
              <w:top w:val="nil"/>
              <w:left w:val="nil"/>
              <w:bottom w:val="nil"/>
              <w:right w:val="nil"/>
            </w:tcBorders>
            <w:shd w:val="clear" w:color="auto" w:fill="auto"/>
            <w:noWrap/>
            <w:vAlign w:val="center"/>
            <w:hideMark/>
          </w:tcPr>
          <w:p w14:paraId="26430AA2" w14:textId="062B8783"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0.068**</w:t>
            </w:r>
          </w:p>
        </w:tc>
        <w:tc>
          <w:tcPr>
            <w:tcW w:w="1417" w:type="dxa"/>
            <w:tcBorders>
              <w:top w:val="nil"/>
              <w:left w:val="nil"/>
              <w:bottom w:val="nil"/>
              <w:right w:val="nil"/>
            </w:tcBorders>
            <w:shd w:val="clear" w:color="auto" w:fill="auto"/>
            <w:noWrap/>
            <w:vAlign w:val="center"/>
            <w:hideMark/>
          </w:tcPr>
          <w:p w14:paraId="74FB9F2C" w14:textId="743075C5"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0.031 </w:t>
            </w:r>
          </w:p>
        </w:tc>
        <w:tc>
          <w:tcPr>
            <w:tcW w:w="1134" w:type="dxa"/>
            <w:tcBorders>
              <w:top w:val="nil"/>
              <w:left w:val="nil"/>
              <w:bottom w:val="nil"/>
              <w:right w:val="nil"/>
            </w:tcBorders>
            <w:shd w:val="clear" w:color="auto" w:fill="auto"/>
            <w:noWrap/>
            <w:vAlign w:val="center"/>
            <w:hideMark/>
          </w:tcPr>
          <w:p w14:paraId="74164F45" w14:textId="13FB6E6C"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2.210 </w:t>
            </w:r>
          </w:p>
        </w:tc>
        <w:tc>
          <w:tcPr>
            <w:tcW w:w="1135" w:type="dxa"/>
            <w:tcBorders>
              <w:top w:val="nil"/>
              <w:left w:val="nil"/>
              <w:bottom w:val="nil"/>
              <w:right w:val="nil"/>
            </w:tcBorders>
            <w:shd w:val="clear" w:color="auto" w:fill="auto"/>
            <w:noWrap/>
            <w:vAlign w:val="center"/>
            <w:hideMark/>
          </w:tcPr>
          <w:p w14:paraId="16EC06AD" w14:textId="245B1E0E"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0.027 </w:t>
            </w:r>
          </w:p>
        </w:tc>
      </w:tr>
      <w:tr w:rsidR="00C2220B" w:rsidRPr="00E80FF4" w14:paraId="3AB06298" w14:textId="77777777" w:rsidTr="008C5DBF">
        <w:trPr>
          <w:trHeight w:val="300"/>
          <w:jc w:val="center"/>
        </w:trPr>
        <w:tc>
          <w:tcPr>
            <w:tcW w:w="0" w:type="auto"/>
            <w:tcBorders>
              <w:top w:val="nil"/>
              <w:left w:val="nil"/>
              <w:bottom w:val="nil"/>
              <w:right w:val="nil"/>
            </w:tcBorders>
            <w:shd w:val="clear" w:color="auto" w:fill="auto"/>
            <w:noWrap/>
            <w:vAlign w:val="center"/>
            <w:hideMark/>
          </w:tcPr>
          <w:p w14:paraId="6E07932A" w14:textId="77777777" w:rsidR="00C2220B" w:rsidRPr="00E80FF4" w:rsidRDefault="00C2220B" w:rsidP="00C2220B">
            <w:pPr>
              <w:spacing w:after="0" w:line="240" w:lineRule="auto"/>
              <w:jc w:val="both"/>
              <w:rPr>
                <w:rFonts w:ascii="Times New Roman" w:eastAsia="宋体" w:hAnsi="Times New Roman" w:cs="Times New Roman"/>
                <w:i/>
                <w:iCs/>
                <w:color w:val="000000"/>
              </w:rPr>
            </w:pPr>
            <w:r w:rsidRPr="00E80FF4">
              <w:rPr>
                <w:rFonts w:ascii="Times New Roman" w:eastAsia="宋体" w:hAnsi="Times New Roman" w:cs="Times New Roman"/>
                <w:i/>
                <w:iCs/>
                <w:color w:val="000000"/>
              </w:rPr>
              <w:t>lnot</w:t>
            </w:r>
          </w:p>
        </w:tc>
        <w:tc>
          <w:tcPr>
            <w:tcW w:w="1269" w:type="dxa"/>
            <w:tcBorders>
              <w:top w:val="nil"/>
              <w:left w:val="nil"/>
              <w:bottom w:val="nil"/>
              <w:right w:val="nil"/>
            </w:tcBorders>
            <w:shd w:val="clear" w:color="auto" w:fill="auto"/>
            <w:noWrap/>
            <w:vAlign w:val="center"/>
            <w:hideMark/>
          </w:tcPr>
          <w:p w14:paraId="33A5B742" w14:textId="59BC5375"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0.007</w:t>
            </w:r>
          </w:p>
        </w:tc>
        <w:tc>
          <w:tcPr>
            <w:tcW w:w="1417" w:type="dxa"/>
            <w:tcBorders>
              <w:top w:val="nil"/>
              <w:left w:val="nil"/>
              <w:bottom w:val="nil"/>
              <w:right w:val="nil"/>
            </w:tcBorders>
            <w:shd w:val="clear" w:color="auto" w:fill="auto"/>
            <w:noWrap/>
            <w:vAlign w:val="center"/>
            <w:hideMark/>
          </w:tcPr>
          <w:p w14:paraId="77742256" w14:textId="66EFD74E"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0.142 </w:t>
            </w:r>
          </w:p>
        </w:tc>
        <w:tc>
          <w:tcPr>
            <w:tcW w:w="1134" w:type="dxa"/>
            <w:tcBorders>
              <w:top w:val="nil"/>
              <w:left w:val="nil"/>
              <w:bottom w:val="nil"/>
              <w:right w:val="nil"/>
            </w:tcBorders>
            <w:shd w:val="clear" w:color="auto" w:fill="auto"/>
            <w:noWrap/>
            <w:vAlign w:val="center"/>
            <w:hideMark/>
          </w:tcPr>
          <w:p w14:paraId="3D562265" w14:textId="68615487"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0.050 </w:t>
            </w:r>
          </w:p>
        </w:tc>
        <w:tc>
          <w:tcPr>
            <w:tcW w:w="1135" w:type="dxa"/>
            <w:tcBorders>
              <w:top w:val="nil"/>
              <w:left w:val="nil"/>
              <w:bottom w:val="nil"/>
              <w:right w:val="nil"/>
            </w:tcBorders>
            <w:shd w:val="clear" w:color="auto" w:fill="auto"/>
            <w:noWrap/>
            <w:vAlign w:val="center"/>
            <w:hideMark/>
          </w:tcPr>
          <w:p w14:paraId="2C725EED" w14:textId="608D633B"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0.960 </w:t>
            </w:r>
          </w:p>
        </w:tc>
      </w:tr>
      <w:tr w:rsidR="00C2220B" w:rsidRPr="00E80FF4" w14:paraId="2AE0E607" w14:textId="77777777" w:rsidTr="008C5DBF">
        <w:trPr>
          <w:trHeight w:val="300"/>
          <w:jc w:val="center"/>
        </w:trPr>
        <w:tc>
          <w:tcPr>
            <w:tcW w:w="0" w:type="auto"/>
            <w:tcBorders>
              <w:top w:val="nil"/>
              <w:left w:val="nil"/>
              <w:bottom w:val="nil"/>
              <w:right w:val="nil"/>
            </w:tcBorders>
            <w:shd w:val="clear" w:color="auto" w:fill="auto"/>
            <w:noWrap/>
            <w:vAlign w:val="center"/>
            <w:hideMark/>
          </w:tcPr>
          <w:p w14:paraId="1BC33969" w14:textId="77777777" w:rsidR="00C2220B" w:rsidRPr="00E80FF4" w:rsidRDefault="00C2220B" w:rsidP="00C2220B">
            <w:pPr>
              <w:spacing w:after="0" w:line="240" w:lineRule="auto"/>
              <w:jc w:val="both"/>
              <w:rPr>
                <w:rFonts w:ascii="Times New Roman" w:eastAsia="宋体" w:hAnsi="Times New Roman" w:cs="Times New Roman"/>
                <w:i/>
                <w:iCs/>
                <w:color w:val="000000"/>
              </w:rPr>
            </w:pPr>
            <w:r w:rsidRPr="00E80FF4">
              <w:rPr>
                <w:rFonts w:ascii="Times New Roman" w:eastAsia="宋体" w:hAnsi="Times New Roman" w:cs="Times New Roman"/>
                <w:i/>
                <w:iCs/>
                <w:color w:val="000000"/>
              </w:rPr>
              <w:t>lnlabor2</w:t>
            </w:r>
          </w:p>
        </w:tc>
        <w:tc>
          <w:tcPr>
            <w:tcW w:w="1269" w:type="dxa"/>
            <w:tcBorders>
              <w:top w:val="nil"/>
              <w:left w:val="nil"/>
              <w:bottom w:val="nil"/>
              <w:right w:val="nil"/>
            </w:tcBorders>
            <w:shd w:val="clear" w:color="auto" w:fill="auto"/>
            <w:noWrap/>
            <w:vAlign w:val="center"/>
            <w:hideMark/>
          </w:tcPr>
          <w:p w14:paraId="2B7E42F8" w14:textId="38A8D37B"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-0.006</w:t>
            </w:r>
          </w:p>
        </w:tc>
        <w:tc>
          <w:tcPr>
            <w:tcW w:w="1417" w:type="dxa"/>
            <w:tcBorders>
              <w:top w:val="nil"/>
              <w:left w:val="nil"/>
              <w:bottom w:val="nil"/>
              <w:right w:val="nil"/>
            </w:tcBorders>
            <w:shd w:val="clear" w:color="auto" w:fill="auto"/>
            <w:noWrap/>
            <w:vAlign w:val="center"/>
            <w:hideMark/>
          </w:tcPr>
          <w:p w14:paraId="25DBE50F" w14:textId="2765FAA6"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0.004 </w:t>
            </w:r>
          </w:p>
        </w:tc>
        <w:tc>
          <w:tcPr>
            <w:tcW w:w="1134" w:type="dxa"/>
            <w:tcBorders>
              <w:top w:val="nil"/>
              <w:left w:val="nil"/>
              <w:bottom w:val="nil"/>
              <w:right w:val="nil"/>
            </w:tcBorders>
            <w:shd w:val="clear" w:color="auto" w:fill="auto"/>
            <w:noWrap/>
            <w:vAlign w:val="center"/>
            <w:hideMark/>
          </w:tcPr>
          <w:p w14:paraId="7FEF366E" w14:textId="4AA27730"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-1.350 </w:t>
            </w:r>
          </w:p>
        </w:tc>
        <w:tc>
          <w:tcPr>
            <w:tcW w:w="1135" w:type="dxa"/>
            <w:tcBorders>
              <w:top w:val="nil"/>
              <w:left w:val="nil"/>
              <w:bottom w:val="nil"/>
              <w:right w:val="nil"/>
            </w:tcBorders>
            <w:shd w:val="clear" w:color="auto" w:fill="auto"/>
            <w:noWrap/>
            <w:vAlign w:val="center"/>
            <w:hideMark/>
          </w:tcPr>
          <w:p w14:paraId="17080CD4" w14:textId="42967EFF"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0.177 </w:t>
            </w:r>
          </w:p>
        </w:tc>
      </w:tr>
      <w:tr w:rsidR="00C2220B" w:rsidRPr="00E80FF4" w14:paraId="56DBCCB1" w14:textId="77777777" w:rsidTr="008C5DBF">
        <w:trPr>
          <w:trHeight w:val="300"/>
          <w:jc w:val="center"/>
        </w:trPr>
        <w:tc>
          <w:tcPr>
            <w:tcW w:w="0" w:type="auto"/>
            <w:tcBorders>
              <w:top w:val="nil"/>
              <w:left w:val="nil"/>
              <w:bottom w:val="nil"/>
              <w:right w:val="nil"/>
            </w:tcBorders>
            <w:shd w:val="clear" w:color="auto" w:fill="auto"/>
            <w:noWrap/>
            <w:vAlign w:val="center"/>
            <w:hideMark/>
          </w:tcPr>
          <w:p w14:paraId="10E55930" w14:textId="77777777" w:rsidR="00C2220B" w:rsidRPr="00E80FF4" w:rsidRDefault="00C2220B" w:rsidP="00C2220B">
            <w:pPr>
              <w:spacing w:after="0" w:line="240" w:lineRule="auto"/>
              <w:jc w:val="both"/>
              <w:rPr>
                <w:rFonts w:ascii="Times New Roman" w:eastAsia="宋体" w:hAnsi="Times New Roman" w:cs="Times New Roman"/>
                <w:i/>
                <w:iCs/>
                <w:color w:val="000000"/>
              </w:rPr>
            </w:pPr>
            <w:r w:rsidRPr="00E80FF4">
              <w:rPr>
                <w:rFonts w:ascii="Times New Roman" w:eastAsia="宋体" w:hAnsi="Times New Roman" w:cs="Times New Roman"/>
                <w:i/>
                <w:iCs/>
                <w:color w:val="000000"/>
              </w:rPr>
              <w:t>lnfertile2</w:t>
            </w:r>
          </w:p>
        </w:tc>
        <w:tc>
          <w:tcPr>
            <w:tcW w:w="1269" w:type="dxa"/>
            <w:tcBorders>
              <w:top w:val="nil"/>
              <w:left w:val="nil"/>
              <w:bottom w:val="nil"/>
              <w:right w:val="nil"/>
            </w:tcBorders>
            <w:shd w:val="clear" w:color="auto" w:fill="auto"/>
            <w:noWrap/>
            <w:vAlign w:val="center"/>
            <w:hideMark/>
          </w:tcPr>
          <w:p w14:paraId="499B3438" w14:textId="747A6C2A"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-0.009</w:t>
            </w:r>
          </w:p>
        </w:tc>
        <w:tc>
          <w:tcPr>
            <w:tcW w:w="1417" w:type="dxa"/>
            <w:tcBorders>
              <w:top w:val="nil"/>
              <w:left w:val="nil"/>
              <w:bottom w:val="nil"/>
              <w:right w:val="nil"/>
            </w:tcBorders>
            <w:shd w:val="clear" w:color="auto" w:fill="auto"/>
            <w:noWrap/>
            <w:vAlign w:val="center"/>
            <w:hideMark/>
          </w:tcPr>
          <w:p w14:paraId="622F2182" w14:textId="36A7DC6D"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0.015 </w:t>
            </w:r>
          </w:p>
        </w:tc>
        <w:tc>
          <w:tcPr>
            <w:tcW w:w="1134" w:type="dxa"/>
            <w:tcBorders>
              <w:top w:val="nil"/>
              <w:left w:val="nil"/>
              <w:bottom w:val="nil"/>
              <w:right w:val="nil"/>
            </w:tcBorders>
            <w:shd w:val="clear" w:color="auto" w:fill="auto"/>
            <w:noWrap/>
            <w:vAlign w:val="center"/>
            <w:hideMark/>
          </w:tcPr>
          <w:p w14:paraId="452557E9" w14:textId="45AFC070"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-0.610 </w:t>
            </w:r>
          </w:p>
        </w:tc>
        <w:tc>
          <w:tcPr>
            <w:tcW w:w="1135" w:type="dxa"/>
            <w:tcBorders>
              <w:top w:val="nil"/>
              <w:left w:val="nil"/>
              <w:bottom w:val="nil"/>
              <w:right w:val="nil"/>
            </w:tcBorders>
            <w:shd w:val="clear" w:color="auto" w:fill="auto"/>
            <w:noWrap/>
            <w:vAlign w:val="center"/>
            <w:hideMark/>
          </w:tcPr>
          <w:p w14:paraId="44AA5DC3" w14:textId="103EE2C8"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0.540 </w:t>
            </w:r>
          </w:p>
        </w:tc>
      </w:tr>
      <w:tr w:rsidR="00C2220B" w:rsidRPr="00E80FF4" w14:paraId="6AFB9D4A" w14:textId="77777777" w:rsidTr="008C5DBF">
        <w:trPr>
          <w:trHeight w:val="300"/>
          <w:jc w:val="center"/>
        </w:trPr>
        <w:tc>
          <w:tcPr>
            <w:tcW w:w="0" w:type="auto"/>
            <w:tcBorders>
              <w:top w:val="nil"/>
              <w:left w:val="nil"/>
              <w:bottom w:val="nil"/>
              <w:right w:val="nil"/>
            </w:tcBorders>
            <w:shd w:val="clear" w:color="auto" w:fill="auto"/>
            <w:noWrap/>
            <w:vAlign w:val="center"/>
            <w:hideMark/>
          </w:tcPr>
          <w:p w14:paraId="49488DBF" w14:textId="77777777" w:rsidR="00C2220B" w:rsidRPr="00E80FF4" w:rsidRDefault="00C2220B" w:rsidP="00C2220B">
            <w:pPr>
              <w:spacing w:after="0" w:line="240" w:lineRule="auto"/>
              <w:jc w:val="both"/>
              <w:rPr>
                <w:rFonts w:ascii="Times New Roman" w:eastAsia="宋体" w:hAnsi="Times New Roman" w:cs="Times New Roman"/>
                <w:i/>
                <w:iCs/>
                <w:color w:val="000000"/>
              </w:rPr>
            </w:pPr>
            <w:r w:rsidRPr="00E80FF4">
              <w:rPr>
                <w:rFonts w:ascii="Times New Roman" w:eastAsia="宋体" w:hAnsi="Times New Roman" w:cs="Times New Roman"/>
                <w:i/>
                <w:iCs/>
                <w:color w:val="000000"/>
              </w:rPr>
              <w:t>lnmachane2</w:t>
            </w:r>
          </w:p>
        </w:tc>
        <w:tc>
          <w:tcPr>
            <w:tcW w:w="1269" w:type="dxa"/>
            <w:tcBorders>
              <w:top w:val="nil"/>
              <w:left w:val="nil"/>
              <w:bottom w:val="nil"/>
              <w:right w:val="nil"/>
            </w:tcBorders>
            <w:shd w:val="clear" w:color="auto" w:fill="auto"/>
            <w:noWrap/>
            <w:vAlign w:val="center"/>
            <w:hideMark/>
          </w:tcPr>
          <w:p w14:paraId="7F72C45B" w14:textId="1D0BBB3E"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0.001**</w:t>
            </w:r>
          </w:p>
        </w:tc>
        <w:tc>
          <w:tcPr>
            <w:tcW w:w="1417" w:type="dxa"/>
            <w:tcBorders>
              <w:top w:val="nil"/>
              <w:left w:val="nil"/>
              <w:bottom w:val="nil"/>
              <w:right w:val="nil"/>
            </w:tcBorders>
            <w:shd w:val="clear" w:color="auto" w:fill="auto"/>
            <w:noWrap/>
            <w:vAlign w:val="center"/>
            <w:hideMark/>
          </w:tcPr>
          <w:p w14:paraId="70E3CD71" w14:textId="33D495B9"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0.001 </w:t>
            </w:r>
          </w:p>
        </w:tc>
        <w:tc>
          <w:tcPr>
            <w:tcW w:w="1134" w:type="dxa"/>
            <w:tcBorders>
              <w:top w:val="nil"/>
              <w:left w:val="nil"/>
              <w:bottom w:val="nil"/>
              <w:right w:val="nil"/>
            </w:tcBorders>
            <w:shd w:val="clear" w:color="auto" w:fill="auto"/>
            <w:noWrap/>
            <w:vAlign w:val="center"/>
            <w:hideMark/>
          </w:tcPr>
          <w:p w14:paraId="6E4D67F3" w14:textId="4B269D73"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2.340 </w:t>
            </w:r>
          </w:p>
        </w:tc>
        <w:tc>
          <w:tcPr>
            <w:tcW w:w="1135" w:type="dxa"/>
            <w:tcBorders>
              <w:top w:val="nil"/>
              <w:left w:val="nil"/>
              <w:bottom w:val="nil"/>
              <w:right w:val="nil"/>
            </w:tcBorders>
            <w:shd w:val="clear" w:color="auto" w:fill="auto"/>
            <w:noWrap/>
            <w:vAlign w:val="center"/>
            <w:hideMark/>
          </w:tcPr>
          <w:p w14:paraId="2A99D7E1" w14:textId="11117498"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0.019 </w:t>
            </w:r>
          </w:p>
        </w:tc>
      </w:tr>
      <w:tr w:rsidR="00C2220B" w:rsidRPr="00E80FF4" w14:paraId="2C3BB1EE" w14:textId="77777777" w:rsidTr="008C5DBF">
        <w:trPr>
          <w:trHeight w:val="300"/>
          <w:jc w:val="center"/>
        </w:trPr>
        <w:tc>
          <w:tcPr>
            <w:tcW w:w="0" w:type="auto"/>
            <w:tcBorders>
              <w:top w:val="nil"/>
              <w:left w:val="nil"/>
              <w:bottom w:val="nil"/>
              <w:right w:val="nil"/>
            </w:tcBorders>
            <w:shd w:val="clear" w:color="auto" w:fill="auto"/>
            <w:noWrap/>
            <w:vAlign w:val="center"/>
            <w:hideMark/>
          </w:tcPr>
          <w:p w14:paraId="51CE15D2" w14:textId="77777777" w:rsidR="00C2220B" w:rsidRPr="00E80FF4" w:rsidRDefault="00C2220B" w:rsidP="00C2220B">
            <w:pPr>
              <w:spacing w:after="0" w:line="240" w:lineRule="auto"/>
              <w:jc w:val="both"/>
              <w:rPr>
                <w:rFonts w:ascii="Times New Roman" w:eastAsia="宋体" w:hAnsi="Times New Roman" w:cs="Times New Roman"/>
                <w:i/>
                <w:iCs/>
                <w:color w:val="000000"/>
              </w:rPr>
            </w:pPr>
            <w:r w:rsidRPr="00E80FF4">
              <w:rPr>
                <w:rFonts w:ascii="Times New Roman" w:eastAsia="宋体" w:hAnsi="Times New Roman" w:cs="Times New Roman"/>
                <w:i/>
                <w:iCs/>
                <w:color w:val="000000"/>
              </w:rPr>
              <w:t>lnot2</w:t>
            </w:r>
          </w:p>
        </w:tc>
        <w:tc>
          <w:tcPr>
            <w:tcW w:w="1269" w:type="dxa"/>
            <w:tcBorders>
              <w:top w:val="nil"/>
              <w:left w:val="nil"/>
              <w:bottom w:val="nil"/>
              <w:right w:val="nil"/>
            </w:tcBorders>
            <w:shd w:val="clear" w:color="auto" w:fill="auto"/>
            <w:noWrap/>
            <w:vAlign w:val="center"/>
            <w:hideMark/>
          </w:tcPr>
          <w:p w14:paraId="6A27EF87" w14:textId="0FCCAC5B"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0.016</w:t>
            </w:r>
          </w:p>
        </w:tc>
        <w:tc>
          <w:tcPr>
            <w:tcW w:w="1417" w:type="dxa"/>
            <w:tcBorders>
              <w:top w:val="nil"/>
              <w:left w:val="nil"/>
              <w:bottom w:val="nil"/>
              <w:right w:val="nil"/>
            </w:tcBorders>
            <w:shd w:val="clear" w:color="auto" w:fill="auto"/>
            <w:noWrap/>
            <w:vAlign w:val="center"/>
            <w:hideMark/>
          </w:tcPr>
          <w:p w14:paraId="191D10DF" w14:textId="36DFF882"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0.014 </w:t>
            </w:r>
          </w:p>
        </w:tc>
        <w:tc>
          <w:tcPr>
            <w:tcW w:w="1134" w:type="dxa"/>
            <w:tcBorders>
              <w:top w:val="nil"/>
              <w:left w:val="nil"/>
              <w:bottom w:val="nil"/>
              <w:right w:val="nil"/>
            </w:tcBorders>
            <w:shd w:val="clear" w:color="auto" w:fill="auto"/>
            <w:noWrap/>
            <w:vAlign w:val="center"/>
            <w:hideMark/>
          </w:tcPr>
          <w:p w14:paraId="0B1CF409" w14:textId="367B6398"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1.160 </w:t>
            </w:r>
          </w:p>
        </w:tc>
        <w:tc>
          <w:tcPr>
            <w:tcW w:w="1135" w:type="dxa"/>
            <w:tcBorders>
              <w:top w:val="nil"/>
              <w:left w:val="nil"/>
              <w:bottom w:val="nil"/>
              <w:right w:val="nil"/>
            </w:tcBorders>
            <w:shd w:val="clear" w:color="auto" w:fill="auto"/>
            <w:noWrap/>
            <w:vAlign w:val="center"/>
            <w:hideMark/>
          </w:tcPr>
          <w:p w14:paraId="70CAB982" w14:textId="7DC43EC6"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0.246 </w:t>
            </w:r>
          </w:p>
        </w:tc>
      </w:tr>
      <w:tr w:rsidR="00C2220B" w:rsidRPr="00E80FF4" w14:paraId="342BE8FC" w14:textId="77777777" w:rsidTr="008C5DBF">
        <w:trPr>
          <w:trHeight w:val="300"/>
          <w:jc w:val="center"/>
        </w:trPr>
        <w:tc>
          <w:tcPr>
            <w:tcW w:w="0" w:type="auto"/>
            <w:tcBorders>
              <w:top w:val="nil"/>
              <w:left w:val="nil"/>
              <w:bottom w:val="nil"/>
              <w:right w:val="nil"/>
            </w:tcBorders>
            <w:shd w:val="clear" w:color="auto" w:fill="auto"/>
            <w:noWrap/>
            <w:vAlign w:val="center"/>
            <w:hideMark/>
          </w:tcPr>
          <w:p w14:paraId="0925BB20" w14:textId="77777777" w:rsidR="00C2220B" w:rsidRPr="00E80FF4" w:rsidRDefault="00C2220B" w:rsidP="00C2220B">
            <w:pPr>
              <w:spacing w:after="0" w:line="240" w:lineRule="auto"/>
              <w:jc w:val="both"/>
              <w:rPr>
                <w:rFonts w:ascii="Times New Roman" w:eastAsia="宋体" w:hAnsi="Times New Roman" w:cs="Times New Roman"/>
                <w:i/>
                <w:iCs/>
                <w:color w:val="000000"/>
              </w:rPr>
            </w:pPr>
            <w:r w:rsidRPr="00E80FF4">
              <w:rPr>
                <w:rFonts w:ascii="Times New Roman" w:eastAsia="宋体" w:hAnsi="Times New Roman" w:cs="Times New Roman"/>
                <w:i/>
                <w:iCs/>
                <w:color w:val="000000"/>
              </w:rPr>
              <w:t>lnlaborlnfertile</w:t>
            </w:r>
          </w:p>
        </w:tc>
        <w:tc>
          <w:tcPr>
            <w:tcW w:w="1269" w:type="dxa"/>
            <w:tcBorders>
              <w:top w:val="nil"/>
              <w:left w:val="nil"/>
              <w:bottom w:val="nil"/>
              <w:right w:val="nil"/>
            </w:tcBorders>
            <w:shd w:val="clear" w:color="auto" w:fill="auto"/>
            <w:noWrap/>
            <w:vAlign w:val="center"/>
            <w:hideMark/>
          </w:tcPr>
          <w:p w14:paraId="07886EEE" w14:textId="2E79FC31"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0.005</w:t>
            </w:r>
          </w:p>
        </w:tc>
        <w:tc>
          <w:tcPr>
            <w:tcW w:w="1417" w:type="dxa"/>
            <w:tcBorders>
              <w:top w:val="nil"/>
              <w:left w:val="nil"/>
              <w:bottom w:val="nil"/>
              <w:right w:val="nil"/>
            </w:tcBorders>
            <w:shd w:val="clear" w:color="auto" w:fill="auto"/>
            <w:noWrap/>
            <w:vAlign w:val="center"/>
            <w:hideMark/>
          </w:tcPr>
          <w:p w14:paraId="18144BB3" w14:textId="7E8BF12A"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0.012 </w:t>
            </w:r>
          </w:p>
        </w:tc>
        <w:tc>
          <w:tcPr>
            <w:tcW w:w="1134" w:type="dxa"/>
            <w:tcBorders>
              <w:top w:val="nil"/>
              <w:left w:val="nil"/>
              <w:bottom w:val="nil"/>
              <w:right w:val="nil"/>
            </w:tcBorders>
            <w:shd w:val="clear" w:color="auto" w:fill="auto"/>
            <w:noWrap/>
            <w:vAlign w:val="center"/>
            <w:hideMark/>
          </w:tcPr>
          <w:p w14:paraId="5DA8BE15" w14:textId="4A047922"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0.390 </w:t>
            </w:r>
          </w:p>
        </w:tc>
        <w:tc>
          <w:tcPr>
            <w:tcW w:w="1135" w:type="dxa"/>
            <w:tcBorders>
              <w:top w:val="nil"/>
              <w:left w:val="nil"/>
              <w:bottom w:val="nil"/>
              <w:right w:val="nil"/>
            </w:tcBorders>
            <w:shd w:val="clear" w:color="auto" w:fill="auto"/>
            <w:noWrap/>
            <w:vAlign w:val="center"/>
            <w:hideMark/>
          </w:tcPr>
          <w:p w14:paraId="2D912457" w14:textId="4A0FCEFC"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0.700 </w:t>
            </w:r>
          </w:p>
        </w:tc>
      </w:tr>
      <w:tr w:rsidR="00C2220B" w:rsidRPr="00E80FF4" w14:paraId="07067577" w14:textId="77777777" w:rsidTr="008C5DBF">
        <w:trPr>
          <w:trHeight w:val="300"/>
          <w:jc w:val="center"/>
        </w:trPr>
        <w:tc>
          <w:tcPr>
            <w:tcW w:w="0" w:type="auto"/>
            <w:tcBorders>
              <w:top w:val="nil"/>
              <w:left w:val="nil"/>
              <w:bottom w:val="nil"/>
              <w:right w:val="nil"/>
            </w:tcBorders>
            <w:shd w:val="clear" w:color="auto" w:fill="auto"/>
            <w:noWrap/>
            <w:vAlign w:val="center"/>
            <w:hideMark/>
          </w:tcPr>
          <w:p w14:paraId="1395DB0D" w14:textId="77777777" w:rsidR="00C2220B" w:rsidRPr="00E80FF4" w:rsidRDefault="00C2220B" w:rsidP="00C2220B">
            <w:pPr>
              <w:spacing w:after="0" w:line="240" w:lineRule="auto"/>
              <w:jc w:val="both"/>
              <w:rPr>
                <w:rFonts w:ascii="Times New Roman" w:eastAsia="宋体" w:hAnsi="Times New Roman" w:cs="Times New Roman"/>
                <w:i/>
                <w:iCs/>
                <w:color w:val="000000"/>
              </w:rPr>
            </w:pPr>
            <w:r w:rsidRPr="00E80FF4">
              <w:rPr>
                <w:rFonts w:ascii="Times New Roman" w:eastAsia="宋体" w:hAnsi="Times New Roman" w:cs="Times New Roman"/>
                <w:i/>
                <w:iCs/>
                <w:color w:val="000000"/>
              </w:rPr>
              <w:t>lnlaborlnmachane</w:t>
            </w:r>
          </w:p>
        </w:tc>
        <w:tc>
          <w:tcPr>
            <w:tcW w:w="1269" w:type="dxa"/>
            <w:tcBorders>
              <w:top w:val="nil"/>
              <w:left w:val="nil"/>
              <w:bottom w:val="nil"/>
              <w:right w:val="nil"/>
            </w:tcBorders>
            <w:shd w:val="clear" w:color="auto" w:fill="auto"/>
            <w:noWrap/>
            <w:vAlign w:val="center"/>
            <w:hideMark/>
          </w:tcPr>
          <w:p w14:paraId="77012A7B" w14:textId="0359CDFE"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-0.002</w:t>
            </w:r>
          </w:p>
        </w:tc>
        <w:tc>
          <w:tcPr>
            <w:tcW w:w="1417" w:type="dxa"/>
            <w:tcBorders>
              <w:top w:val="nil"/>
              <w:left w:val="nil"/>
              <w:bottom w:val="nil"/>
              <w:right w:val="nil"/>
            </w:tcBorders>
            <w:shd w:val="clear" w:color="auto" w:fill="auto"/>
            <w:noWrap/>
            <w:vAlign w:val="center"/>
            <w:hideMark/>
          </w:tcPr>
          <w:p w14:paraId="02C7A9B2" w14:textId="68FF658C"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0.002 </w:t>
            </w:r>
          </w:p>
        </w:tc>
        <w:tc>
          <w:tcPr>
            <w:tcW w:w="1134" w:type="dxa"/>
            <w:tcBorders>
              <w:top w:val="nil"/>
              <w:left w:val="nil"/>
              <w:bottom w:val="nil"/>
              <w:right w:val="nil"/>
            </w:tcBorders>
            <w:shd w:val="clear" w:color="auto" w:fill="auto"/>
            <w:noWrap/>
            <w:vAlign w:val="center"/>
            <w:hideMark/>
          </w:tcPr>
          <w:p w14:paraId="40C5D2A1" w14:textId="5600CA30"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-0.990 </w:t>
            </w:r>
          </w:p>
        </w:tc>
        <w:tc>
          <w:tcPr>
            <w:tcW w:w="1135" w:type="dxa"/>
            <w:tcBorders>
              <w:top w:val="nil"/>
              <w:left w:val="nil"/>
              <w:bottom w:val="nil"/>
              <w:right w:val="nil"/>
            </w:tcBorders>
            <w:shd w:val="clear" w:color="auto" w:fill="auto"/>
            <w:noWrap/>
            <w:vAlign w:val="center"/>
            <w:hideMark/>
          </w:tcPr>
          <w:p w14:paraId="002E307A" w14:textId="3F379225"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0.325 </w:t>
            </w:r>
          </w:p>
        </w:tc>
      </w:tr>
      <w:tr w:rsidR="00C2220B" w:rsidRPr="00E80FF4" w14:paraId="11B11916" w14:textId="77777777" w:rsidTr="008C5DBF">
        <w:trPr>
          <w:trHeight w:val="300"/>
          <w:jc w:val="center"/>
        </w:trPr>
        <w:tc>
          <w:tcPr>
            <w:tcW w:w="0" w:type="auto"/>
            <w:tcBorders>
              <w:top w:val="nil"/>
              <w:left w:val="nil"/>
              <w:bottom w:val="nil"/>
              <w:right w:val="nil"/>
            </w:tcBorders>
            <w:shd w:val="clear" w:color="auto" w:fill="auto"/>
            <w:noWrap/>
            <w:vAlign w:val="center"/>
            <w:hideMark/>
          </w:tcPr>
          <w:p w14:paraId="1DD5121A" w14:textId="77777777" w:rsidR="00C2220B" w:rsidRPr="00E80FF4" w:rsidRDefault="00C2220B" w:rsidP="00C2220B">
            <w:pPr>
              <w:spacing w:after="0" w:line="240" w:lineRule="auto"/>
              <w:jc w:val="both"/>
              <w:rPr>
                <w:rFonts w:ascii="Times New Roman" w:eastAsia="宋体" w:hAnsi="Times New Roman" w:cs="Times New Roman"/>
                <w:i/>
                <w:iCs/>
                <w:color w:val="000000"/>
              </w:rPr>
            </w:pPr>
            <w:r w:rsidRPr="00E80FF4">
              <w:rPr>
                <w:rFonts w:ascii="Times New Roman" w:eastAsia="宋体" w:hAnsi="Times New Roman" w:cs="Times New Roman"/>
                <w:i/>
                <w:iCs/>
                <w:color w:val="000000"/>
              </w:rPr>
              <w:t>lnlaborlnot</w:t>
            </w:r>
          </w:p>
        </w:tc>
        <w:tc>
          <w:tcPr>
            <w:tcW w:w="1269" w:type="dxa"/>
            <w:tcBorders>
              <w:top w:val="nil"/>
              <w:left w:val="nil"/>
              <w:bottom w:val="nil"/>
              <w:right w:val="nil"/>
            </w:tcBorders>
            <w:shd w:val="clear" w:color="auto" w:fill="auto"/>
            <w:noWrap/>
            <w:vAlign w:val="center"/>
            <w:hideMark/>
          </w:tcPr>
          <w:p w14:paraId="12243652" w14:textId="401C5244"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-0.013</w:t>
            </w:r>
          </w:p>
        </w:tc>
        <w:tc>
          <w:tcPr>
            <w:tcW w:w="1417" w:type="dxa"/>
            <w:tcBorders>
              <w:top w:val="nil"/>
              <w:left w:val="nil"/>
              <w:bottom w:val="nil"/>
              <w:right w:val="nil"/>
            </w:tcBorders>
            <w:shd w:val="clear" w:color="auto" w:fill="auto"/>
            <w:noWrap/>
            <w:vAlign w:val="center"/>
            <w:hideMark/>
          </w:tcPr>
          <w:p w14:paraId="1244ABF1" w14:textId="476FD073"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0.009 </w:t>
            </w:r>
          </w:p>
        </w:tc>
        <w:tc>
          <w:tcPr>
            <w:tcW w:w="1134" w:type="dxa"/>
            <w:tcBorders>
              <w:top w:val="nil"/>
              <w:left w:val="nil"/>
              <w:bottom w:val="nil"/>
              <w:right w:val="nil"/>
            </w:tcBorders>
            <w:shd w:val="clear" w:color="auto" w:fill="auto"/>
            <w:noWrap/>
            <w:vAlign w:val="center"/>
            <w:hideMark/>
          </w:tcPr>
          <w:p w14:paraId="6F84E499" w14:textId="3E4E3E4C"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-1.480 </w:t>
            </w:r>
          </w:p>
        </w:tc>
        <w:tc>
          <w:tcPr>
            <w:tcW w:w="1135" w:type="dxa"/>
            <w:tcBorders>
              <w:top w:val="nil"/>
              <w:left w:val="nil"/>
              <w:bottom w:val="nil"/>
              <w:right w:val="nil"/>
            </w:tcBorders>
            <w:shd w:val="clear" w:color="auto" w:fill="auto"/>
            <w:noWrap/>
            <w:vAlign w:val="center"/>
            <w:hideMark/>
          </w:tcPr>
          <w:p w14:paraId="5842B1F0" w14:textId="7C0F7161"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0.139 </w:t>
            </w:r>
          </w:p>
        </w:tc>
      </w:tr>
      <w:tr w:rsidR="00C2220B" w:rsidRPr="00E80FF4" w14:paraId="40CE1CBC" w14:textId="77777777" w:rsidTr="008C5DBF">
        <w:trPr>
          <w:trHeight w:val="300"/>
          <w:jc w:val="center"/>
        </w:trPr>
        <w:tc>
          <w:tcPr>
            <w:tcW w:w="0" w:type="auto"/>
            <w:tcBorders>
              <w:top w:val="nil"/>
              <w:left w:val="nil"/>
              <w:bottom w:val="nil"/>
              <w:right w:val="nil"/>
            </w:tcBorders>
            <w:shd w:val="clear" w:color="auto" w:fill="auto"/>
            <w:noWrap/>
            <w:vAlign w:val="center"/>
            <w:hideMark/>
          </w:tcPr>
          <w:p w14:paraId="521C0CC0" w14:textId="77777777" w:rsidR="00C2220B" w:rsidRPr="00E80FF4" w:rsidRDefault="00C2220B" w:rsidP="00C2220B">
            <w:pPr>
              <w:spacing w:after="0" w:line="240" w:lineRule="auto"/>
              <w:jc w:val="both"/>
              <w:rPr>
                <w:rFonts w:ascii="Times New Roman" w:eastAsia="宋体" w:hAnsi="Times New Roman" w:cs="Times New Roman"/>
                <w:i/>
                <w:iCs/>
                <w:color w:val="000000"/>
              </w:rPr>
            </w:pPr>
            <w:r w:rsidRPr="00E80FF4">
              <w:rPr>
                <w:rFonts w:ascii="Times New Roman" w:eastAsia="宋体" w:hAnsi="Times New Roman" w:cs="Times New Roman"/>
                <w:i/>
                <w:iCs/>
                <w:color w:val="000000"/>
              </w:rPr>
              <w:t>lnfertilelnmachane</w:t>
            </w:r>
          </w:p>
        </w:tc>
        <w:tc>
          <w:tcPr>
            <w:tcW w:w="1269" w:type="dxa"/>
            <w:tcBorders>
              <w:top w:val="nil"/>
              <w:left w:val="nil"/>
              <w:bottom w:val="nil"/>
              <w:right w:val="nil"/>
            </w:tcBorders>
            <w:shd w:val="clear" w:color="auto" w:fill="auto"/>
            <w:noWrap/>
            <w:vAlign w:val="center"/>
            <w:hideMark/>
          </w:tcPr>
          <w:p w14:paraId="1921FE97" w14:textId="267490A5"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-0.013**</w:t>
            </w:r>
          </w:p>
        </w:tc>
        <w:tc>
          <w:tcPr>
            <w:tcW w:w="1417" w:type="dxa"/>
            <w:tcBorders>
              <w:top w:val="nil"/>
              <w:left w:val="nil"/>
              <w:bottom w:val="nil"/>
              <w:right w:val="nil"/>
            </w:tcBorders>
            <w:shd w:val="clear" w:color="auto" w:fill="auto"/>
            <w:noWrap/>
            <w:vAlign w:val="center"/>
            <w:hideMark/>
          </w:tcPr>
          <w:p w14:paraId="48309C5B" w14:textId="3B728196"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0.005 </w:t>
            </w:r>
          </w:p>
        </w:tc>
        <w:tc>
          <w:tcPr>
            <w:tcW w:w="1134" w:type="dxa"/>
            <w:tcBorders>
              <w:top w:val="nil"/>
              <w:left w:val="nil"/>
              <w:bottom w:val="nil"/>
              <w:right w:val="nil"/>
            </w:tcBorders>
            <w:shd w:val="clear" w:color="auto" w:fill="auto"/>
            <w:noWrap/>
            <w:vAlign w:val="center"/>
            <w:hideMark/>
          </w:tcPr>
          <w:p w14:paraId="0BEB1D10" w14:textId="2BB64E1A"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-2.510 </w:t>
            </w:r>
          </w:p>
        </w:tc>
        <w:tc>
          <w:tcPr>
            <w:tcW w:w="1135" w:type="dxa"/>
            <w:tcBorders>
              <w:top w:val="nil"/>
              <w:left w:val="nil"/>
              <w:bottom w:val="nil"/>
              <w:right w:val="nil"/>
            </w:tcBorders>
            <w:shd w:val="clear" w:color="auto" w:fill="auto"/>
            <w:noWrap/>
            <w:vAlign w:val="center"/>
            <w:hideMark/>
          </w:tcPr>
          <w:p w14:paraId="55C6A5A9" w14:textId="07322F5A"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0.012 </w:t>
            </w:r>
          </w:p>
        </w:tc>
      </w:tr>
      <w:tr w:rsidR="00C2220B" w:rsidRPr="00E80FF4" w14:paraId="61CAF533" w14:textId="77777777" w:rsidTr="008C5DBF">
        <w:trPr>
          <w:trHeight w:val="300"/>
          <w:jc w:val="center"/>
        </w:trPr>
        <w:tc>
          <w:tcPr>
            <w:tcW w:w="0" w:type="auto"/>
            <w:tcBorders>
              <w:top w:val="nil"/>
              <w:left w:val="nil"/>
              <w:bottom w:val="nil"/>
              <w:right w:val="nil"/>
            </w:tcBorders>
            <w:shd w:val="clear" w:color="auto" w:fill="auto"/>
            <w:noWrap/>
            <w:vAlign w:val="center"/>
            <w:hideMark/>
          </w:tcPr>
          <w:p w14:paraId="3E31380E" w14:textId="77777777" w:rsidR="00C2220B" w:rsidRPr="00E80FF4" w:rsidRDefault="00C2220B" w:rsidP="00C2220B">
            <w:pPr>
              <w:spacing w:after="0" w:line="240" w:lineRule="auto"/>
              <w:jc w:val="both"/>
              <w:rPr>
                <w:rFonts w:ascii="Times New Roman" w:eastAsia="宋体" w:hAnsi="Times New Roman" w:cs="Times New Roman"/>
                <w:i/>
                <w:iCs/>
                <w:color w:val="000000"/>
              </w:rPr>
            </w:pPr>
            <w:r w:rsidRPr="00E80FF4">
              <w:rPr>
                <w:rFonts w:ascii="Times New Roman" w:eastAsia="宋体" w:hAnsi="Times New Roman" w:cs="Times New Roman"/>
                <w:i/>
                <w:iCs/>
                <w:color w:val="000000"/>
              </w:rPr>
              <w:t>lnfertilelnot</w:t>
            </w:r>
          </w:p>
        </w:tc>
        <w:tc>
          <w:tcPr>
            <w:tcW w:w="1269" w:type="dxa"/>
            <w:tcBorders>
              <w:top w:val="nil"/>
              <w:left w:val="nil"/>
              <w:bottom w:val="nil"/>
              <w:right w:val="nil"/>
            </w:tcBorders>
            <w:shd w:val="clear" w:color="auto" w:fill="auto"/>
            <w:noWrap/>
            <w:vAlign w:val="center"/>
            <w:hideMark/>
          </w:tcPr>
          <w:p w14:paraId="0140502D" w14:textId="1B4F3AF8"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-0.02</w:t>
            </w:r>
          </w:p>
        </w:tc>
        <w:tc>
          <w:tcPr>
            <w:tcW w:w="1417" w:type="dxa"/>
            <w:tcBorders>
              <w:top w:val="nil"/>
              <w:left w:val="nil"/>
              <w:bottom w:val="nil"/>
              <w:right w:val="nil"/>
            </w:tcBorders>
            <w:shd w:val="clear" w:color="auto" w:fill="auto"/>
            <w:noWrap/>
            <w:vAlign w:val="center"/>
            <w:hideMark/>
          </w:tcPr>
          <w:p w14:paraId="1B506EB8" w14:textId="1995B462"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0.016 </w:t>
            </w:r>
          </w:p>
        </w:tc>
        <w:tc>
          <w:tcPr>
            <w:tcW w:w="1134" w:type="dxa"/>
            <w:tcBorders>
              <w:top w:val="nil"/>
              <w:left w:val="nil"/>
              <w:bottom w:val="nil"/>
              <w:right w:val="nil"/>
            </w:tcBorders>
            <w:shd w:val="clear" w:color="auto" w:fill="auto"/>
            <w:noWrap/>
            <w:vAlign w:val="center"/>
            <w:hideMark/>
          </w:tcPr>
          <w:p w14:paraId="77B44E4D" w14:textId="708CF49F"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-1.250 </w:t>
            </w:r>
          </w:p>
        </w:tc>
        <w:tc>
          <w:tcPr>
            <w:tcW w:w="1135" w:type="dxa"/>
            <w:tcBorders>
              <w:top w:val="nil"/>
              <w:left w:val="nil"/>
              <w:bottom w:val="nil"/>
              <w:right w:val="nil"/>
            </w:tcBorders>
            <w:shd w:val="clear" w:color="auto" w:fill="auto"/>
            <w:noWrap/>
            <w:vAlign w:val="center"/>
            <w:hideMark/>
          </w:tcPr>
          <w:p w14:paraId="5B2CD3EC" w14:textId="65DCFCB4"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0.213 </w:t>
            </w:r>
          </w:p>
        </w:tc>
      </w:tr>
      <w:tr w:rsidR="00C2220B" w:rsidRPr="00E80FF4" w14:paraId="0656C31F" w14:textId="77777777" w:rsidTr="008C5DBF">
        <w:trPr>
          <w:trHeight w:val="300"/>
          <w:jc w:val="center"/>
        </w:trPr>
        <w:tc>
          <w:tcPr>
            <w:tcW w:w="0" w:type="auto"/>
            <w:tcBorders>
              <w:top w:val="nil"/>
              <w:left w:val="nil"/>
              <w:bottom w:val="nil"/>
              <w:right w:val="nil"/>
            </w:tcBorders>
            <w:shd w:val="clear" w:color="auto" w:fill="auto"/>
            <w:noWrap/>
            <w:vAlign w:val="center"/>
            <w:hideMark/>
          </w:tcPr>
          <w:p w14:paraId="422D9805" w14:textId="77777777" w:rsidR="00C2220B" w:rsidRPr="00E80FF4" w:rsidRDefault="00C2220B" w:rsidP="00C2220B">
            <w:pPr>
              <w:spacing w:after="0" w:line="240" w:lineRule="auto"/>
              <w:jc w:val="both"/>
              <w:rPr>
                <w:rFonts w:ascii="Times New Roman" w:eastAsia="宋体" w:hAnsi="Times New Roman" w:cs="Times New Roman"/>
                <w:i/>
                <w:iCs/>
                <w:color w:val="000000"/>
              </w:rPr>
            </w:pPr>
            <w:r w:rsidRPr="00E80FF4">
              <w:rPr>
                <w:rFonts w:ascii="Times New Roman" w:eastAsia="宋体" w:hAnsi="Times New Roman" w:cs="Times New Roman"/>
                <w:i/>
                <w:iCs/>
                <w:color w:val="000000"/>
              </w:rPr>
              <w:t>lnmachanelnot</w:t>
            </w:r>
          </w:p>
        </w:tc>
        <w:tc>
          <w:tcPr>
            <w:tcW w:w="1269" w:type="dxa"/>
            <w:tcBorders>
              <w:top w:val="nil"/>
              <w:left w:val="nil"/>
              <w:bottom w:val="nil"/>
              <w:right w:val="nil"/>
            </w:tcBorders>
            <w:shd w:val="clear" w:color="auto" w:fill="auto"/>
            <w:noWrap/>
            <w:vAlign w:val="center"/>
            <w:hideMark/>
          </w:tcPr>
          <w:p w14:paraId="6A2DC045" w14:textId="0BA5CFF9"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0.001</w:t>
            </w:r>
          </w:p>
        </w:tc>
        <w:tc>
          <w:tcPr>
            <w:tcW w:w="1417" w:type="dxa"/>
            <w:tcBorders>
              <w:top w:val="nil"/>
              <w:left w:val="nil"/>
              <w:bottom w:val="nil"/>
              <w:right w:val="nil"/>
            </w:tcBorders>
            <w:shd w:val="clear" w:color="auto" w:fill="auto"/>
            <w:noWrap/>
            <w:vAlign w:val="center"/>
            <w:hideMark/>
          </w:tcPr>
          <w:p w14:paraId="783609B4" w14:textId="6906DE09"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0.003 </w:t>
            </w:r>
          </w:p>
        </w:tc>
        <w:tc>
          <w:tcPr>
            <w:tcW w:w="1134" w:type="dxa"/>
            <w:tcBorders>
              <w:top w:val="nil"/>
              <w:left w:val="nil"/>
              <w:bottom w:val="nil"/>
              <w:right w:val="nil"/>
            </w:tcBorders>
            <w:shd w:val="clear" w:color="auto" w:fill="auto"/>
            <w:noWrap/>
            <w:vAlign w:val="center"/>
            <w:hideMark/>
          </w:tcPr>
          <w:p w14:paraId="4C1F3B25" w14:textId="3A8AD9FE"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0.430 </w:t>
            </w:r>
          </w:p>
        </w:tc>
        <w:tc>
          <w:tcPr>
            <w:tcW w:w="1135" w:type="dxa"/>
            <w:tcBorders>
              <w:top w:val="nil"/>
              <w:left w:val="nil"/>
              <w:bottom w:val="nil"/>
              <w:right w:val="nil"/>
            </w:tcBorders>
            <w:shd w:val="clear" w:color="auto" w:fill="auto"/>
            <w:noWrap/>
            <w:vAlign w:val="center"/>
            <w:hideMark/>
          </w:tcPr>
          <w:p w14:paraId="652CE4EA" w14:textId="6A439BB0"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0.664 </w:t>
            </w:r>
          </w:p>
        </w:tc>
      </w:tr>
      <w:tr w:rsidR="00C2220B" w:rsidRPr="00E80FF4" w14:paraId="3FB7C43E" w14:textId="77777777" w:rsidTr="008C5DBF">
        <w:trPr>
          <w:trHeight w:val="300"/>
          <w:jc w:val="center"/>
        </w:trPr>
        <w:tc>
          <w:tcPr>
            <w:tcW w:w="0" w:type="auto"/>
            <w:tcBorders>
              <w:top w:val="nil"/>
              <w:left w:val="nil"/>
              <w:bottom w:val="nil"/>
              <w:right w:val="nil"/>
            </w:tcBorders>
            <w:shd w:val="clear" w:color="auto" w:fill="auto"/>
            <w:noWrap/>
            <w:vAlign w:val="center"/>
            <w:hideMark/>
          </w:tcPr>
          <w:p w14:paraId="49883522" w14:textId="77777777" w:rsidR="00C2220B" w:rsidRPr="00E80FF4" w:rsidRDefault="00C2220B" w:rsidP="00C2220B">
            <w:pPr>
              <w:spacing w:after="0" w:line="240" w:lineRule="auto"/>
              <w:jc w:val="both"/>
              <w:rPr>
                <w:rFonts w:ascii="Times New Roman" w:eastAsia="宋体" w:hAnsi="Times New Roman" w:cs="Times New Roman"/>
                <w:i/>
                <w:iCs/>
                <w:color w:val="000000"/>
              </w:rPr>
            </w:pPr>
            <w:r w:rsidRPr="00E80FF4">
              <w:rPr>
                <w:rFonts w:ascii="Times New Roman" w:eastAsia="宋体" w:hAnsi="Times New Roman" w:cs="Times New Roman"/>
                <w:i/>
                <w:iCs/>
                <w:color w:val="000000"/>
              </w:rPr>
              <w:t>sex</w:t>
            </w:r>
          </w:p>
        </w:tc>
        <w:tc>
          <w:tcPr>
            <w:tcW w:w="1269" w:type="dxa"/>
            <w:tcBorders>
              <w:top w:val="nil"/>
              <w:left w:val="nil"/>
              <w:bottom w:val="nil"/>
              <w:right w:val="nil"/>
            </w:tcBorders>
            <w:shd w:val="clear" w:color="auto" w:fill="auto"/>
            <w:noWrap/>
            <w:vAlign w:val="center"/>
            <w:hideMark/>
          </w:tcPr>
          <w:p w14:paraId="096B2E06" w14:textId="4E464833"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-0.009</w:t>
            </w:r>
          </w:p>
        </w:tc>
        <w:tc>
          <w:tcPr>
            <w:tcW w:w="1417" w:type="dxa"/>
            <w:tcBorders>
              <w:top w:val="nil"/>
              <w:left w:val="nil"/>
              <w:bottom w:val="nil"/>
              <w:right w:val="nil"/>
            </w:tcBorders>
            <w:shd w:val="clear" w:color="auto" w:fill="auto"/>
            <w:noWrap/>
            <w:vAlign w:val="center"/>
            <w:hideMark/>
          </w:tcPr>
          <w:p w14:paraId="6FD15965" w14:textId="0ADC89BD"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0.007 </w:t>
            </w:r>
          </w:p>
        </w:tc>
        <w:tc>
          <w:tcPr>
            <w:tcW w:w="1134" w:type="dxa"/>
            <w:tcBorders>
              <w:top w:val="nil"/>
              <w:left w:val="nil"/>
              <w:bottom w:val="nil"/>
              <w:right w:val="nil"/>
            </w:tcBorders>
            <w:shd w:val="clear" w:color="auto" w:fill="auto"/>
            <w:noWrap/>
            <w:vAlign w:val="center"/>
            <w:hideMark/>
          </w:tcPr>
          <w:p w14:paraId="4D5F60E4" w14:textId="2237AC36"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-1.310 </w:t>
            </w:r>
          </w:p>
        </w:tc>
        <w:tc>
          <w:tcPr>
            <w:tcW w:w="1135" w:type="dxa"/>
            <w:tcBorders>
              <w:top w:val="nil"/>
              <w:left w:val="nil"/>
              <w:bottom w:val="nil"/>
              <w:right w:val="nil"/>
            </w:tcBorders>
            <w:shd w:val="clear" w:color="auto" w:fill="auto"/>
            <w:noWrap/>
            <w:vAlign w:val="center"/>
            <w:hideMark/>
          </w:tcPr>
          <w:p w14:paraId="5F14E591" w14:textId="57DEC26F"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0.192 </w:t>
            </w:r>
          </w:p>
        </w:tc>
      </w:tr>
      <w:tr w:rsidR="00C2220B" w:rsidRPr="00E80FF4" w14:paraId="56798F53" w14:textId="77777777" w:rsidTr="008C5DBF">
        <w:trPr>
          <w:trHeight w:val="300"/>
          <w:jc w:val="center"/>
        </w:trPr>
        <w:tc>
          <w:tcPr>
            <w:tcW w:w="0" w:type="auto"/>
            <w:tcBorders>
              <w:top w:val="nil"/>
              <w:left w:val="nil"/>
              <w:bottom w:val="nil"/>
              <w:right w:val="nil"/>
            </w:tcBorders>
            <w:shd w:val="clear" w:color="auto" w:fill="auto"/>
            <w:noWrap/>
            <w:vAlign w:val="center"/>
            <w:hideMark/>
          </w:tcPr>
          <w:p w14:paraId="07F04CD4" w14:textId="77777777" w:rsidR="00C2220B" w:rsidRPr="00E80FF4" w:rsidRDefault="00C2220B" w:rsidP="00C2220B">
            <w:pPr>
              <w:spacing w:after="0" w:line="240" w:lineRule="auto"/>
              <w:jc w:val="both"/>
              <w:rPr>
                <w:rFonts w:ascii="Times New Roman" w:eastAsia="宋体" w:hAnsi="Times New Roman" w:cs="Times New Roman"/>
                <w:i/>
                <w:iCs/>
                <w:color w:val="000000"/>
              </w:rPr>
            </w:pPr>
            <w:r w:rsidRPr="00E80FF4">
              <w:rPr>
                <w:rFonts w:ascii="Times New Roman" w:eastAsia="宋体" w:hAnsi="Times New Roman" w:cs="Times New Roman"/>
                <w:i/>
                <w:iCs/>
                <w:color w:val="000000"/>
              </w:rPr>
              <w:t>age</w:t>
            </w:r>
          </w:p>
        </w:tc>
        <w:tc>
          <w:tcPr>
            <w:tcW w:w="1269" w:type="dxa"/>
            <w:tcBorders>
              <w:top w:val="nil"/>
              <w:left w:val="nil"/>
              <w:bottom w:val="nil"/>
              <w:right w:val="nil"/>
            </w:tcBorders>
            <w:shd w:val="clear" w:color="auto" w:fill="auto"/>
            <w:noWrap/>
            <w:vAlign w:val="center"/>
            <w:hideMark/>
          </w:tcPr>
          <w:p w14:paraId="28C00D60" w14:textId="0A22CEF6"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0</w:t>
            </w:r>
          </w:p>
        </w:tc>
        <w:tc>
          <w:tcPr>
            <w:tcW w:w="1417" w:type="dxa"/>
            <w:tcBorders>
              <w:top w:val="nil"/>
              <w:left w:val="nil"/>
              <w:bottom w:val="nil"/>
              <w:right w:val="nil"/>
            </w:tcBorders>
            <w:shd w:val="clear" w:color="auto" w:fill="auto"/>
            <w:noWrap/>
            <w:vAlign w:val="center"/>
            <w:hideMark/>
          </w:tcPr>
          <w:p w14:paraId="6ACDE3BB" w14:textId="33A45F5D"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0.000 </w:t>
            </w:r>
          </w:p>
        </w:tc>
        <w:tc>
          <w:tcPr>
            <w:tcW w:w="1134" w:type="dxa"/>
            <w:tcBorders>
              <w:top w:val="nil"/>
              <w:left w:val="nil"/>
              <w:bottom w:val="nil"/>
              <w:right w:val="nil"/>
            </w:tcBorders>
            <w:shd w:val="clear" w:color="auto" w:fill="auto"/>
            <w:noWrap/>
            <w:vAlign w:val="center"/>
            <w:hideMark/>
          </w:tcPr>
          <w:p w14:paraId="77A65E30" w14:textId="31948E14"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0.630 </w:t>
            </w:r>
          </w:p>
        </w:tc>
        <w:tc>
          <w:tcPr>
            <w:tcW w:w="1135" w:type="dxa"/>
            <w:tcBorders>
              <w:top w:val="nil"/>
              <w:left w:val="nil"/>
              <w:bottom w:val="nil"/>
              <w:right w:val="nil"/>
            </w:tcBorders>
            <w:shd w:val="clear" w:color="auto" w:fill="auto"/>
            <w:noWrap/>
            <w:vAlign w:val="center"/>
            <w:hideMark/>
          </w:tcPr>
          <w:p w14:paraId="44784EF3" w14:textId="5545FEB5"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0.526 </w:t>
            </w:r>
          </w:p>
        </w:tc>
      </w:tr>
      <w:tr w:rsidR="00C2220B" w:rsidRPr="00E80FF4" w14:paraId="28D55EEF" w14:textId="77777777" w:rsidTr="008C5DBF">
        <w:trPr>
          <w:trHeight w:val="300"/>
          <w:jc w:val="center"/>
        </w:trPr>
        <w:tc>
          <w:tcPr>
            <w:tcW w:w="0" w:type="auto"/>
            <w:tcBorders>
              <w:top w:val="nil"/>
              <w:left w:val="nil"/>
              <w:bottom w:val="nil"/>
              <w:right w:val="nil"/>
            </w:tcBorders>
            <w:shd w:val="clear" w:color="auto" w:fill="auto"/>
            <w:noWrap/>
            <w:vAlign w:val="center"/>
            <w:hideMark/>
          </w:tcPr>
          <w:p w14:paraId="107C5532" w14:textId="77777777" w:rsidR="00C2220B" w:rsidRPr="00E80FF4" w:rsidRDefault="00C2220B" w:rsidP="00C2220B">
            <w:pPr>
              <w:spacing w:after="0" w:line="240" w:lineRule="auto"/>
              <w:jc w:val="both"/>
              <w:rPr>
                <w:rFonts w:ascii="Times New Roman" w:eastAsia="宋体" w:hAnsi="Times New Roman" w:cs="Times New Roman"/>
                <w:i/>
                <w:iCs/>
                <w:color w:val="000000"/>
              </w:rPr>
            </w:pPr>
            <w:r w:rsidRPr="00E80FF4">
              <w:rPr>
                <w:rFonts w:ascii="Times New Roman" w:eastAsia="宋体" w:hAnsi="Times New Roman" w:cs="Times New Roman"/>
                <w:i/>
                <w:iCs/>
                <w:color w:val="000000"/>
              </w:rPr>
              <w:t>educ</w:t>
            </w:r>
          </w:p>
        </w:tc>
        <w:tc>
          <w:tcPr>
            <w:tcW w:w="1269" w:type="dxa"/>
            <w:tcBorders>
              <w:top w:val="nil"/>
              <w:left w:val="nil"/>
              <w:bottom w:val="nil"/>
              <w:right w:val="nil"/>
            </w:tcBorders>
            <w:shd w:val="clear" w:color="auto" w:fill="auto"/>
            <w:noWrap/>
            <w:vAlign w:val="center"/>
            <w:hideMark/>
          </w:tcPr>
          <w:p w14:paraId="0CDD242D" w14:textId="08FA08D4"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0</w:t>
            </w:r>
          </w:p>
        </w:tc>
        <w:tc>
          <w:tcPr>
            <w:tcW w:w="1417" w:type="dxa"/>
            <w:tcBorders>
              <w:top w:val="nil"/>
              <w:left w:val="nil"/>
              <w:bottom w:val="nil"/>
              <w:right w:val="nil"/>
            </w:tcBorders>
            <w:shd w:val="clear" w:color="auto" w:fill="auto"/>
            <w:noWrap/>
            <w:vAlign w:val="center"/>
            <w:hideMark/>
          </w:tcPr>
          <w:p w14:paraId="1AC190FE" w14:textId="2EC8A509"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0.001 </w:t>
            </w:r>
          </w:p>
        </w:tc>
        <w:tc>
          <w:tcPr>
            <w:tcW w:w="1134" w:type="dxa"/>
            <w:tcBorders>
              <w:top w:val="nil"/>
              <w:left w:val="nil"/>
              <w:bottom w:val="nil"/>
              <w:right w:val="nil"/>
            </w:tcBorders>
            <w:shd w:val="clear" w:color="auto" w:fill="auto"/>
            <w:noWrap/>
            <w:vAlign w:val="center"/>
            <w:hideMark/>
          </w:tcPr>
          <w:p w14:paraId="0EE40E0F" w14:textId="00DBB23B"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0.180 </w:t>
            </w:r>
          </w:p>
        </w:tc>
        <w:tc>
          <w:tcPr>
            <w:tcW w:w="1135" w:type="dxa"/>
            <w:tcBorders>
              <w:top w:val="nil"/>
              <w:left w:val="nil"/>
              <w:bottom w:val="nil"/>
              <w:right w:val="nil"/>
            </w:tcBorders>
            <w:shd w:val="clear" w:color="auto" w:fill="auto"/>
            <w:noWrap/>
            <w:vAlign w:val="center"/>
            <w:hideMark/>
          </w:tcPr>
          <w:p w14:paraId="5DFC0840" w14:textId="50D7E6C8"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0.854 </w:t>
            </w:r>
          </w:p>
        </w:tc>
      </w:tr>
      <w:tr w:rsidR="00C2220B" w:rsidRPr="00E80FF4" w14:paraId="7ADDCB51" w14:textId="77777777" w:rsidTr="008C5DBF">
        <w:trPr>
          <w:trHeight w:val="300"/>
          <w:jc w:val="center"/>
        </w:trPr>
        <w:tc>
          <w:tcPr>
            <w:tcW w:w="0" w:type="auto"/>
            <w:tcBorders>
              <w:top w:val="nil"/>
              <w:left w:val="nil"/>
              <w:bottom w:val="nil"/>
              <w:right w:val="nil"/>
            </w:tcBorders>
            <w:shd w:val="clear" w:color="auto" w:fill="auto"/>
            <w:noWrap/>
            <w:vAlign w:val="center"/>
            <w:hideMark/>
          </w:tcPr>
          <w:p w14:paraId="1CA7CEF1" w14:textId="77777777" w:rsidR="00C2220B" w:rsidRPr="00E80FF4" w:rsidRDefault="00C2220B" w:rsidP="00C2220B">
            <w:pPr>
              <w:spacing w:after="0" w:line="240" w:lineRule="auto"/>
              <w:jc w:val="both"/>
              <w:rPr>
                <w:rFonts w:ascii="Times New Roman" w:eastAsia="宋体" w:hAnsi="Times New Roman" w:cs="Times New Roman"/>
                <w:i/>
                <w:iCs/>
                <w:color w:val="000000"/>
              </w:rPr>
            </w:pPr>
            <w:r w:rsidRPr="00E80FF4">
              <w:rPr>
                <w:rFonts w:ascii="Times New Roman" w:eastAsia="宋体" w:hAnsi="Times New Roman" w:cs="Times New Roman"/>
                <w:i/>
                <w:iCs/>
                <w:color w:val="000000"/>
              </w:rPr>
              <w:t>train</w:t>
            </w:r>
          </w:p>
        </w:tc>
        <w:tc>
          <w:tcPr>
            <w:tcW w:w="1269" w:type="dxa"/>
            <w:tcBorders>
              <w:top w:val="nil"/>
              <w:left w:val="nil"/>
              <w:bottom w:val="nil"/>
              <w:right w:val="nil"/>
            </w:tcBorders>
            <w:shd w:val="clear" w:color="auto" w:fill="auto"/>
            <w:noWrap/>
            <w:vAlign w:val="center"/>
            <w:hideMark/>
          </w:tcPr>
          <w:p w14:paraId="6CBABE67" w14:textId="50F5DE33"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-0.005</w:t>
            </w:r>
          </w:p>
        </w:tc>
        <w:tc>
          <w:tcPr>
            <w:tcW w:w="1417" w:type="dxa"/>
            <w:tcBorders>
              <w:top w:val="nil"/>
              <w:left w:val="nil"/>
              <w:bottom w:val="nil"/>
              <w:right w:val="nil"/>
            </w:tcBorders>
            <w:shd w:val="clear" w:color="auto" w:fill="auto"/>
            <w:noWrap/>
            <w:vAlign w:val="center"/>
            <w:hideMark/>
          </w:tcPr>
          <w:p w14:paraId="532760DD" w14:textId="332F4776"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0.009 </w:t>
            </w:r>
          </w:p>
        </w:tc>
        <w:tc>
          <w:tcPr>
            <w:tcW w:w="1134" w:type="dxa"/>
            <w:tcBorders>
              <w:top w:val="nil"/>
              <w:left w:val="nil"/>
              <w:bottom w:val="nil"/>
              <w:right w:val="nil"/>
            </w:tcBorders>
            <w:shd w:val="clear" w:color="auto" w:fill="auto"/>
            <w:noWrap/>
            <w:vAlign w:val="center"/>
            <w:hideMark/>
          </w:tcPr>
          <w:p w14:paraId="28BBEA69" w14:textId="0BFF2F31"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-0.510 </w:t>
            </w:r>
          </w:p>
        </w:tc>
        <w:tc>
          <w:tcPr>
            <w:tcW w:w="1135" w:type="dxa"/>
            <w:tcBorders>
              <w:top w:val="nil"/>
              <w:left w:val="nil"/>
              <w:bottom w:val="nil"/>
              <w:right w:val="nil"/>
            </w:tcBorders>
            <w:shd w:val="clear" w:color="auto" w:fill="auto"/>
            <w:noWrap/>
            <w:vAlign w:val="center"/>
            <w:hideMark/>
          </w:tcPr>
          <w:p w14:paraId="4C1C75BE" w14:textId="4C752273"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0.612 </w:t>
            </w:r>
          </w:p>
        </w:tc>
      </w:tr>
      <w:tr w:rsidR="00C2220B" w:rsidRPr="00E80FF4" w14:paraId="4633B738" w14:textId="77777777" w:rsidTr="008C5DBF">
        <w:trPr>
          <w:trHeight w:val="300"/>
          <w:jc w:val="center"/>
        </w:trPr>
        <w:tc>
          <w:tcPr>
            <w:tcW w:w="0" w:type="auto"/>
            <w:tcBorders>
              <w:top w:val="nil"/>
              <w:left w:val="nil"/>
              <w:bottom w:val="nil"/>
              <w:right w:val="nil"/>
            </w:tcBorders>
            <w:shd w:val="clear" w:color="auto" w:fill="auto"/>
            <w:noWrap/>
            <w:vAlign w:val="center"/>
            <w:hideMark/>
          </w:tcPr>
          <w:p w14:paraId="29CDE5B4" w14:textId="77777777" w:rsidR="00C2220B" w:rsidRPr="00E80FF4" w:rsidRDefault="00C2220B" w:rsidP="00C2220B">
            <w:pPr>
              <w:spacing w:after="0" w:line="240" w:lineRule="auto"/>
              <w:jc w:val="both"/>
              <w:rPr>
                <w:rFonts w:ascii="Times New Roman" w:eastAsia="宋体" w:hAnsi="Times New Roman" w:cs="Times New Roman"/>
                <w:i/>
                <w:iCs/>
                <w:color w:val="000000"/>
              </w:rPr>
            </w:pPr>
            <w:r w:rsidRPr="00E80FF4">
              <w:rPr>
                <w:rFonts w:ascii="Times New Roman" w:eastAsia="宋体" w:hAnsi="Times New Roman" w:cs="Times New Roman"/>
                <w:i/>
                <w:iCs/>
                <w:color w:val="000000"/>
              </w:rPr>
              <w:t>health</w:t>
            </w:r>
          </w:p>
        </w:tc>
        <w:tc>
          <w:tcPr>
            <w:tcW w:w="1269" w:type="dxa"/>
            <w:tcBorders>
              <w:top w:val="nil"/>
              <w:left w:val="nil"/>
              <w:bottom w:val="nil"/>
              <w:right w:val="nil"/>
            </w:tcBorders>
            <w:shd w:val="clear" w:color="auto" w:fill="auto"/>
            <w:noWrap/>
            <w:vAlign w:val="center"/>
            <w:hideMark/>
          </w:tcPr>
          <w:p w14:paraId="5AF1E6DB" w14:textId="4B0B600A"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-0.004</w:t>
            </w:r>
          </w:p>
        </w:tc>
        <w:tc>
          <w:tcPr>
            <w:tcW w:w="1417" w:type="dxa"/>
            <w:tcBorders>
              <w:top w:val="nil"/>
              <w:left w:val="nil"/>
              <w:bottom w:val="nil"/>
              <w:right w:val="nil"/>
            </w:tcBorders>
            <w:shd w:val="clear" w:color="auto" w:fill="auto"/>
            <w:noWrap/>
            <w:vAlign w:val="center"/>
            <w:hideMark/>
          </w:tcPr>
          <w:p w14:paraId="0D324FCE" w14:textId="7FFE03C9"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0.004 </w:t>
            </w:r>
          </w:p>
        </w:tc>
        <w:tc>
          <w:tcPr>
            <w:tcW w:w="1134" w:type="dxa"/>
            <w:tcBorders>
              <w:top w:val="nil"/>
              <w:left w:val="nil"/>
              <w:bottom w:val="nil"/>
              <w:right w:val="nil"/>
            </w:tcBorders>
            <w:shd w:val="clear" w:color="auto" w:fill="auto"/>
            <w:noWrap/>
            <w:vAlign w:val="center"/>
            <w:hideMark/>
          </w:tcPr>
          <w:p w14:paraId="5E2C490E" w14:textId="21661876"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-1.100 </w:t>
            </w:r>
          </w:p>
        </w:tc>
        <w:tc>
          <w:tcPr>
            <w:tcW w:w="1135" w:type="dxa"/>
            <w:tcBorders>
              <w:top w:val="nil"/>
              <w:left w:val="nil"/>
              <w:bottom w:val="nil"/>
              <w:right w:val="nil"/>
            </w:tcBorders>
            <w:shd w:val="clear" w:color="auto" w:fill="auto"/>
            <w:noWrap/>
            <w:vAlign w:val="center"/>
            <w:hideMark/>
          </w:tcPr>
          <w:p w14:paraId="63FB9944" w14:textId="79178D8F"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0.273 </w:t>
            </w:r>
          </w:p>
        </w:tc>
      </w:tr>
      <w:tr w:rsidR="00C2220B" w:rsidRPr="00E80FF4" w14:paraId="0D52BDA2" w14:textId="77777777" w:rsidTr="008C5DBF">
        <w:trPr>
          <w:trHeight w:val="300"/>
          <w:jc w:val="center"/>
        </w:trPr>
        <w:tc>
          <w:tcPr>
            <w:tcW w:w="0" w:type="auto"/>
            <w:tcBorders>
              <w:top w:val="nil"/>
              <w:left w:val="nil"/>
              <w:bottom w:val="nil"/>
              <w:right w:val="nil"/>
            </w:tcBorders>
            <w:shd w:val="clear" w:color="auto" w:fill="auto"/>
            <w:noWrap/>
            <w:vAlign w:val="center"/>
            <w:hideMark/>
          </w:tcPr>
          <w:p w14:paraId="4908C04D" w14:textId="77777777" w:rsidR="00C2220B" w:rsidRPr="00E80FF4" w:rsidRDefault="00C2220B" w:rsidP="00C2220B">
            <w:pPr>
              <w:spacing w:after="0" w:line="240" w:lineRule="auto"/>
              <w:jc w:val="both"/>
              <w:rPr>
                <w:rFonts w:ascii="Times New Roman" w:eastAsia="宋体" w:hAnsi="Times New Roman" w:cs="Times New Roman"/>
                <w:i/>
                <w:iCs/>
                <w:color w:val="000000"/>
              </w:rPr>
            </w:pPr>
            <w:r w:rsidRPr="00E80FF4">
              <w:rPr>
                <w:rFonts w:ascii="Times New Roman" w:eastAsia="宋体" w:hAnsi="Times New Roman" w:cs="Times New Roman"/>
                <w:i/>
                <w:iCs/>
                <w:color w:val="000000"/>
              </w:rPr>
              <w:t>status</w:t>
            </w:r>
          </w:p>
        </w:tc>
        <w:tc>
          <w:tcPr>
            <w:tcW w:w="1269" w:type="dxa"/>
            <w:tcBorders>
              <w:top w:val="nil"/>
              <w:left w:val="nil"/>
              <w:bottom w:val="nil"/>
              <w:right w:val="nil"/>
            </w:tcBorders>
            <w:shd w:val="clear" w:color="auto" w:fill="auto"/>
            <w:noWrap/>
            <w:vAlign w:val="center"/>
            <w:hideMark/>
          </w:tcPr>
          <w:p w14:paraId="6FC62575" w14:textId="3C2638D9"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0.009*</w:t>
            </w:r>
          </w:p>
        </w:tc>
        <w:tc>
          <w:tcPr>
            <w:tcW w:w="1417" w:type="dxa"/>
            <w:tcBorders>
              <w:top w:val="nil"/>
              <w:left w:val="nil"/>
              <w:bottom w:val="nil"/>
              <w:right w:val="nil"/>
            </w:tcBorders>
            <w:shd w:val="clear" w:color="auto" w:fill="auto"/>
            <w:noWrap/>
            <w:vAlign w:val="center"/>
            <w:hideMark/>
          </w:tcPr>
          <w:p w14:paraId="1F97F164" w14:textId="71C44113"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0.006 </w:t>
            </w:r>
          </w:p>
        </w:tc>
        <w:tc>
          <w:tcPr>
            <w:tcW w:w="1134" w:type="dxa"/>
            <w:tcBorders>
              <w:top w:val="nil"/>
              <w:left w:val="nil"/>
              <w:bottom w:val="nil"/>
              <w:right w:val="nil"/>
            </w:tcBorders>
            <w:shd w:val="clear" w:color="auto" w:fill="auto"/>
            <w:noWrap/>
            <w:vAlign w:val="center"/>
            <w:hideMark/>
          </w:tcPr>
          <w:p w14:paraId="231454C8" w14:textId="7D1D3E02"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1.670 </w:t>
            </w:r>
          </w:p>
        </w:tc>
        <w:tc>
          <w:tcPr>
            <w:tcW w:w="1135" w:type="dxa"/>
            <w:tcBorders>
              <w:top w:val="nil"/>
              <w:left w:val="nil"/>
              <w:bottom w:val="nil"/>
              <w:right w:val="nil"/>
            </w:tcBorders>
            <w:shd w:val="clear" w:color="auto" w:fill="auto"/>
            <w:noWrap/>
            <w:vAlign w:val="center"/>
            <w:hideMark/>
          </w:tcPr>
          <w:p w14:paraId="5E05531F" w14:textId="7B22FC23"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0.094 </w:t>
            </w:r>
          </w:p>
        </w:tc>
      </w:tr>
      <w:tr w:rsidR="00C2220B" w:rsidRPr="00E80FF4" w14:paraId="1E428995" w14:textId="77777777" w:rsidTr="008C5DBF">
        <w:trPr>
          <w:trHeight w:val="300"/>
          <w:jc w:val="center"/>
        </w:trPr>
        <w:tc>
          <w:tcPr>
            <w:tcW w:w="0" w:type="auto"/>
            <w:tcBorders>
              <w:top w:val="nil"/>
              <w:left w:val="nil"/>
              <w:bottom w:val="nil"/>
              <w:right w:val="nil"/>
            </w:tcBorders>
            <w:shd w:val="clear" w:color="auto" w:fill="auto"/>
            <w:noWrap/>
            <w:vAlign w:val="center"/>
            <w:hideMark/>
          </w:tcPr>
          <w:p w14:paraId="3A419C82" w14:textId="77777777" w:rsidR="00C2220B" w:rsidRPr="00E80FF4" w:rsidRDefault="00C2220B" w:rsidP="00C2220B">
            <w:pPr>
              <w:spacing w:after="0" w:line="240" w:lineRule="auto"/>
              <w:jc w:val="both"/>
              <w:rPr>
                <w:rFonts w:ascii="Times New Roman" w:eastAsia="宋体" w:hAnsi="Times New Roman" w:cs="Times New Roman"/>
                <w:i/>
                <w:iCs/>
                <w:color w:val="000000"/>
              </w:rPr>
            </w:pPr>
            <w:r w:rsidRPr="00E80FF4">
              <w:rPr>
                <w:rFonts w:ascii="Times New Roman" w:eastAsia="宋体" w:hAnsi="Times New Roman" w:cs="Times New Roman"/>
                <w:i/>
                <w:iCs/>
                <w:color w:val="000000"/>
              </w:rPr>
              <w:t>fstruct</w:t>
            </w:r>
          </w:p>
        </w:tc>
        <w:tc>
          <w:tcPr>
            <w:tcW w:w="1269" w:type="dxa"/>
            <w:tcBorders>
              <w:top w:val="nil"/>
              <w:left w:val="nil"/>
              <w:bottom w:val="nil"/>
              <w:right w:val="nil"/>
            </w:tcBorders>
            <w:shd w:val="clear" w:color="auto" w:fill="auto"/>
            <w:noWrap/>
            <w:vAlign w:val="center"/>
            <w:hideMark/>
          </w:tcPr>
          <w:p w14:paraId="021E0AF6" w14:textId="29B12BEA"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-0.005</w:t>
            </w:r>
          </w:p>
        </w:tc>
        <w:tc>
          <w:tcPr>
            <w:tcW w:w="1417" w:type="dxa"/>
            <w:tcBorders>
              <w:top w:val="nil"/>
              <w:left w:val="nil"/>
              <w:bottom w:val="nil"/>
              <w:right w:val="nil"/>
            </w:tcBorders>
            <w:shd w:val="clear" w:color="auto" w:fill="auto"/>
            <w:noWrap/>
            <w:vAlign w:val="center"/>
            <w:hideMark/>
          </w:tcPr>
          <w:p w14:paraId="559729C7" w14:textId="33765AAC"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0.004 </w:t>
            </w:r>
          </w:p>
        </w:tc>
        <w:tc>
          <w:tcPr>
            <w:tcW w:w="1134" w:type="dxa"/>
            <w:tcBorders>
              <w:top w:val="nil"/>
              <w:left w:val="nil"/>
              <w:bottom w:val="nil"/>
              <w:right w:val="nil"/>
            </w:tcBorders>
            <w:shd w:val="clear" w:color="auto" w:fill="auto"/>
            <w:noWrap/>
            <w:vAlign w:val="center"/>
            <w:hideMark/>
          </w:tcPr>
          <w:p w14:paraId="232A89CB" w14:textId="218AF3F9"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-1.250 </w:t>
            </w:r>
          </w:p>
        </w:tc>
        <w:tc>
          <w:tcPr>
            <w:tcW w:w="1135" w:type="dxa"/>
            <w:tcBorders>
              <w:top w:val="nil"/>
              <w:left w:val="nil"/>
              <w:bottom w:val="nil"/>
              <w:right w:val="nil"/>
            </w:tcBorders>
            <w:shd w:val="clear" w:color="auto" w:fill="auto"/>
            <w:noWrap/>
            <w:vAlign w:val="center"/>
            <w:hideMark/>
          </w:tcPr>
          <w:p w14:paraId="31F4FAB4" w14:textId="25A5F273"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0.212 </w:t>
            </w:r>
          </w:p>
        </w:tc>
      </w:tr>
      <w:tr w:rsidR="00C2220B" w:rsidRPr="00E80FF4" w14:paraId="39532203" w14:textId="77777777" w:rsidTr="008C5DBF">
        <w:trPr>
          <w:trHeight w:val="300"/>
          <w:jc w:val="center"/>
        </w:trPr>
        <w:tc>
          <w:tcPr>
            <w:tcW w:w="0" w:type="auto"/>
            <w:tcBorders>
              <w:top w:val="nil"/>
              <w:left w:val="nil"/>
              <w:bottom w:val="nil"/>
              <w:right w:val="nil"/>
            </w:tcBorders>
            <w:shd w:val="clear" w:color="auto" w:fill="auto"/>
            <w:noWrap/>
            <w:vAlign w:val="center"/>
            <w:hideMark/>
          </w:tcPr>
          <w:p w14:paraId="79A4E9D3" w14:textId="77777777" w:rsidR="00C2220B" w:rsidRPr="00E80FF4" w:rsidRDefault="00C2220B" w:rsidP="00C2220B">
            <w:pPr>
              <w:spacing w:after="0" w:line="240" w:lineRule="auto"/>
              <w:jc w:val="both"/>
              <w:rPr>
                <w:rFonts w:ascii="Times New Roman" w:eastAsia="宋体" w:hAnsi="Times New Roman" w:cs="Times New Roman"/>
                <w:i/>
                <w:iCs/>
                <w:color w:val="000000"/>
              </w:rPr>
            </w:pPr>
            <w:r w:rsidRPr="00E80FF4">
              <w:rPr>
                <w:rFonts w:ascii="Times New Roman" w:eastAsia="宋体" w:hAnsi="Times New Roman" w:cs="Times New Roman"/>
                <w:i/>
                <w:iCs/>
                <w:color w:val="000000"/>
              </w:rPr>
              <w:t>plots</w:t>
            </w:r>
          </w:p>
        </w:tc>
        <w:tc>
          <w:tcPr>
            <w:tcW w:w="1269" w:type="dxa"/>
            <w:tcBorders>
              <w:top w:val="nil"/>
              <w:left w:val="nil"/>
              <w:bottom w:val="nil"/>
              <w:right w:val="nil"/>
            </w:tcBorders>
            <w:shd w:val="clear" w:color="auto" w:fill="auto"/>
            <w:noWrap/>
            <w:vAlign w:val="center"/>
            <w:hideMark/>
          </w:tcPr>
          <w:p w14:paraId="46AB358B" w14:textId="09C9A8BE"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0.007</w:t>
            </w:r>
          </w:p>
        </w:tc>
        <w:tc>
          <w:tcPr>
            <w:tcW w:w="1417" w:type="dxa"/>
            <w:tcBorders>
              <w:top w:val="nil"/>
              <w:left w:val="nil"/>
              <w:bottom w:val="nil"/>
              <w:right w:val="nil"/>
            </w:tcBorders>
            <w:shd w:val="clear" w:color="auto" w:fill="auto"/>
            <w:noWrap/>
            <w:vAlign w:val="center"/>
            <w:hideMark/>
          </w:tcPr>
          <w:p w14:paraId="3131F2EF" w14:textId="7E97FD0E"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0.004 </w:t>
            </w:r>
          </w:p>
        </w:tc>
        <w:tc>
          <w:tcPr>
            <w:tcW w:w="1134" w:type="dxa"/>
            <w:tcBorders>
              <w:top w:val="nil"/>
              <w:left w:val="nil"/>
              <w:bottom w:val="nil"/>
              <w:right w:val="nil"/>
            </w:tcBorders>
            <w:shd w:val="clear" w:color="auto" w:fill="auto"/>
            <w:noWrap/>
            <w:vAlign w:val="center"/>
            <w:hideMark/>
          </w:tcPr>
          <w:p w14:paraId="644181B4" w14:textId="0BDE7D41"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1.590 </w:t>
            </w:r>
          </w:p>
        </w:tc>
        <w:tc>
          <w:tcPr>
            <w:tcW w:w="1135" w:type="dxa"/>
            <w:tcBorders>
              <w:top w:val="nil"/>
              <w:left w:val="nil"/>
              <w:bottom w:val="nil"/>
              <w:right w:val="nil"/>
            </w:tcBorders>
            <w:shd w:val="clear" w:color="auto" w:fill="auto"/>
            <w:noWrap/>
            <w:vAlign w:val="center"/>
            <w:hideMark/>
          </w:tcPr>
          <w:p w14:paraId="4019D026" w14:textId="2151EF5C"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0.113 </w:t>
            </w:r>
          </w:p>
        </w:tc>
      </w:tr>
      <w:tr w:rsidR="00C2220B" w:rsidRPr="00E80FF4" w14:paraId="0203987E" w14:textId="77777777" w:rsidTr="008C5DBF">
        <w:trPr>
          <w:trHeight w:val="300"/>
          <w:jc w:val="center"/>
        </w:trPr>
        <w:tc>
          <w:tcPr>
            <w:tcW w:w="0" w:type="auto"/>
            <w:tcBorders>
              <w:top w:val="nil"/>
              <w:left w:val="nil"/>
              <w:bottom w:val="nil"/>
              <w:right w:val="nil"/>
            </w:tcBorders>
            <w:shd w:val="clear" w:color="auto" w:fill="auto"/>
            <w:noWrap/>
            <w:vAlign w:val="center"/>
            <w:hideMark/>
          </w:tcPr>
          <w:p w14:paraId="454CAF9F" w14:textId="77777777" w:rsidR="00C2220B" w:rsidRPr="00E80FF4" w:rsidRDefault="00C2220B" w:rsidP="00C2220B">
            <w:pPr>
              <w:spacing w:after="0" w:line="240" w:lineRule="auto"/>
              <w:jc w:val="both"/>
              <w:rPr>
                <w:rFonts w:ascii="Times New Roman" w:eastAsia="宋体" w:hAnsi="Times New Roman" w:cs="Times New Roman"/>
                <w:i/>
                <w:iCs/>
                <w:color w:val="000000"/>
              </w:rPr>
            </w:pPr>
            <w:r w:rsidRPr="00E80FF4">
              <w:rPr>
                <w:rFonts w:ascii="Times New Roman" w:eastAsia="宋体" w:hAnsi="Times New Roman" w:cs="Times New Roman"/>
                <w:i/>
                <w:iCs/>
                <w:color w:val="000000"/>
              </w:rPr>
              <w:t>insurances</w:t>
            </w:r>
          </w:p>
        </w:tc>
        <w:tc>
          <w:tcPr>
            <w:tcW w:w="1269" w:type="dxa"/>
            <w:tcBorders>
              <w:top w:val="nil"/>
              <w:left w:val="nil"/>
              <w:bottom w:val="nil"/>
              <w:right w:val="nil"/>
            </w:tcBorders>
            <w:shd w:val="clear" w:color="auto" w:fill="auto"/>
            <w:noWrap/>
            <w:vAlign w:val="center"/>
            <w:hideMark/>
          </w:tcPr>
          <w:p w14:paraId="29FA3B22" w14:textId="5F00028C"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0.005</w:t>
            </w:r>
          </w:p>
        </w:tc>
        <w:tc>
          <w:tcPr>
            <w:tcW w:w="1417" w:type="dxa"/>
            <w:tcBorders>
              <w:top w:val="nil"/>
              <w:left w:val="nil"/>
              <w:bottom w:val="nil"/>
              <w:right w:val="nil"/>
            </w:tcBorders>
            <w:shd w:val="clear" w:color="auto" w:fill="auto"/>
            <w:noWrap/>
            <w:vAlign w:val="center"/>
            <w:hideMark/>
          </w:tcPr>
          <w:p w14:paraId="7FBB4F0E" w14:textId="12D83587"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0.005 </w:t>
            </w:r>
          </w:p>
        </w:tc>
        <w:tc>
          <w:tcPr>
            <w:tcW w:w="1134" w:type="dxa"/>
            <w:tcBorders>
              <w:top w:val="nil"/>
              <w:left w:val="nil"/>
              <w:bottom w:val="nil"/>
              <w:right w:val="nil"/>
            </w:tcBorders>
            <w:shd w:val="clear" w:color="auto" w:fill="auto"/>
            <w:noWrap/>
            <w:vAlign w:val="center"/>
            <w:hideMark/>
          </w:tcPr>
          <w:p w14:paraId="4FD4C5C5" w14:textId="53476535"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1.050 </w:t>
            </w:r>
          </w:p>
        </w:tc>
        <w:tc>
          <w:tcPr>
            <w:tcW w:w="1135" w:type="dxa"/>
            <w:tcBorders>
              <w:top w:val="nil"/>
              <w:left w:val="nil"/>
              <w:bottom w:val="nil"/>
              <w:right w:val="nil"/>
            </w:tcBorders>
            <w:shd w:val="clear" w:color="auto" w:fill="auto"/>
            <w:noWrap/>
            <w:vAlign w:val="center"/>
            <w:hideMark/>
          </w:tcPr>
          <w:p w14:paraId="30B3EFCF" w14:textId="7B25F8F9"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0.292 </w:t>
            </w:r>
          </w:p>
        </w:tc>
      </w:tr>
      <w:tr w:rsidR="00C2220B" w:rsidRPr="00E80FF4" w14:paraId="57E9C4CD" w14:textId="77777777" w:rsidTr="008C5DBF">
        <w:trPr>
          <w:trHeight w:val="300"/>
          <w:jc w:val="center"/>
        </w:trPr>
        <w:tc>
          <w:tcPr>
            <w:tcW w:w="0" w:type="auto"/>
            <w:tcBorders>
              <w:top w:val="nil"/>
              <w:left w:val="nil"/>
              <w:bottom w:val="nil"/>
              <w:right w:val="nil"/>
            </w:tcBorders>
            <w:shd w:val="clear" w:color="auto" w:fill="auto"/>
            <w:noWrap/>
            <w:vAlign w:val="center"/>
            <w:hideMark/>
          </w:tcPr>
          <w:p w14:paraId="5EFDC767" w14:textId="77777777" w:rsidR="00C2220B" w:rsidRPr="00E80FF4" w:rsidRDefault="00C2220B" w:rsidP="00C2220B">
            <w:pPr>
              <w:spacing w:after="0" w:line="240" w:lineRule="auto"/>
              <w:jc w:val="both"/>
              <w:rPr>
                <w:rFonts w:ascii="Times New Roman" w:eastAsia="宋体" w:hAnsi="Times New Roman" w:cs="Times New Roman"/>
                <w:i/>
                <w:iCs/>
                <w:color w:val="000000"/>
              </w:rPr>
            </w:pPr>
            <w:r w:rsidRPr="00E80FF4">
              <w:rPr>
                <w:rFonts w:ascii="Times New Roman" w:eastAsia="宋体" w:hAnsi="Times New Roman" w:cs="Times New Roman"/>
                <w:i/>
                <w:iCs/>
                <w:color w:val="000000"/>
              </w:rPr>
              <w:t>loan</w:t>
            </w:r>
          </w:p>
        </w:tc>
        <w:tc>
          <w:tcPr>
            <w:tcW w:w="1269" w:type="dxa"/>
            <w:tcBorders>
              <w:top w:val="nil"/>
              <w:left w:val="nil"/>
              <w:bottom w:val="nil"/>
              <w:right w:val="nil"/>
            </w:tcBorders>
            <w:shd w:val="clear" w:color="auto" w:fill="auto"/>
            <w:noWrap/>
            <w:vAlign w:val="center"/>
            <w:hideMark/>
          </w:tcPr>
          <w:p w14:paraId="48D7AC03" w14:textId="3603E3D5"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0.005</w:t>
            </w:r>
          </w:p>
        </w:tc>
        <w:tc>
          <w:tcPr>
            <w:tcW w:w="1417" w:type="dxa"/>
            <w:tcBorders>
              <w:top w:val="nil"/>
              <w:left w:val="nil"/>
              <w:bottom w:val="nil"/>
              <w:right w:val="nil"/>
            </w:tcBorders>
            <w:shd w:val="clear" w:color="auto" w:fill="auto"/>
            <w:noWrap/>
            <w:vAlign w:val="center"/>
            <w:hideMark/>
          </w:tcPr>
          <w:p w14:paraId="14EEC7A8" w14:textId="40FF2743"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0.008 </w:t>
            </w:r>
          </w:p>
        </w:tc>
        <w:tc>
          <w:tcPr>
            <w:tcW w:w="1134" w:type="dxa"/>
            <w:tcBorders>
              <w:top w:val="nil"/>
              <w:left w:val="nil"/>
              <w:bottom w:val="nil"/>
              <w:right w:val="nil"/>
            </w:tcBorders>
            <w:shd w:val="clear" w:color="auto" w:fill="auto"/>
            <w:noWrap/>
            <w:vAlign w:val="center"/>
            <w:hideMark/>
          </w:tcPr>
          <w:p w14:paraId="276E4655" w14:textId="58EFEE4C"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0.590 </w:t>
            </w:r>
          </w:p>
        </w:tc>
        <w:tc>
          <w:tcPr>
            <w:tcW w:w="1135" w:type="dxa"/>
            <w:tcBorders>
              <w:top w:val="nil"/>
              <w:left w:val="nil"/>
              <w:bottom w:val="nil"/>
              <w:right w:val="nil"/>
            </w:tcBorders>
            <w:shd w:val="clear" w:color="auto" w:fill="auto"/>
            <w:noWrap/>
            <w:vAlign w:val="center"/>
            <w:hideMark/>
          </w:tcPr>
          <w:p w14:paraId="4C8CFD99" w14:textId="15798FCC"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0.556 </w:t>
            </w:r>
          </w:p>
        </w:tc>
      </w:tr>
      <w:tr w:rsidR="00C2220B" w:rsidRPr="00E80FF4" w14:paraId="1F252CCF" w14:textId="77777777" w:rsidTr="008C5DBF">
        <w:trPr>
          <w:trHeight w:val="300"/>
          <w:jc w:val="center"/>
        </w:trPr>
        <w:tc>
          <w:tcPr>
            <w:tcW w:w="0" w:type="auto"/>
            <w:tcBorders>
              <w:top w:val="nil"/>
              <w:left w:val="nil"/>
              <w:bottom w:val="nil"/>
              <w:right w:val="nil"/>
            </w:tcBorders>
            <w:shd w:val="clear" w:color="auto" w:fill="auto"/>
            <w:noWrap/>
            <w:vAlign w:val="center"/>
            <w:hideMark/>
          </w:tcPr>
          <w:p w14:paraId="3E2FCDBB" w14:textId="77777777" w:rsidR="00C2220B" w:rsidRPr="00E80FF4" w:rsidRDefault="00C2220B" w:rsidP="00C2220B">
            <w:pPr>
              <w:spacing w:after="0" w:line="240" w:lineRule="auto"/>
              <w:jc w:val="both"/>
              <w:rPr>
                <w:rFonts w:ascii="Times New Roman" w:eastAsia="宋体" w:hAnsi="Times New Roman" w:cs="Times New Roman"/>
                <w:i/>
                <w:iCs/>
                <w:color w:val="000000"/>
              </w:rPr>
            </w:pPr>
            <w:r w:rsidRPr="00E80FF4">
              <w:rPr>
                <w:rFonts w:ascii="Times New Roman" w:eastAsia="宋体" w:hAnsi="Times New Roman" w:cs="Times New Roman"/>
                <w:i/>
                <w:iCs/>
                <w:color w:val="000000"/>
              </w:rPr>
              <w:t>job</w:t>
            </w:r>
          </w:p>
        </w:tc>
        <w:tc>
          <w:tcPr>
            <w:tcW w:w="1269" w:type="dxa"/>
            <w:tcBorders>
              <w:top w:val="nil"/>
              <w:left w:val="nil"/>
              <w:bottom w:val="nil"/>
              <w:right w:val="nil"/>
            </w:tcBorders>
            <w:shd w:val="clear" w:color="auto" w:fill="auto"/>
            <w:noWrap/>
            <w:vAlign w:val="center"/>
            <w:hideMark/>
          </w:tcPr>
          <w:p w14:paraId="4AF44FEE" w14:textId="32CFDC26"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-0.002</w:t>
            </w:r>
          </w:p>
        </w:tc>
        <w:tc>
          <w:tcPr>
            <w:tcW w:w="1417" w:type="dxa"/>
            <w:tcBorders>
              <w:top w:val="nil"/>
              <w:left w:val="nil"/>
              <w:bottom w:val="nil"/>
              <w:right w:val="nil"/>
            </w:tcBorders>
            <w:shd w:val="clear" w:color="auto" w:fill="auto"/>
            <w:noWrap/>
            <w:vAlign w:val="center"/>
            <w:hideMark/>
          </w:tcPr>
          <w:p w14:paraId="19AB44DD" w14:textId="2C46F31A"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0.013 </w:t>
            </w:r>
          </w:p>
        </w:tc>
        <w:tc>
          <w:tcPr>
            <w:tcW w:w="1134" w:type="dxa"/>
            <w:tcBorders>
              <w:top w:val="nil"/>
              <w:left w:val="nil"/>
              <w:bottom w:val="nil"/>
              <w:right w:val="nil"/>
            </w:tcBorders>
            <w:shd w:val="clear" w:color="auto" w:fill="auto"/>
            <w:noWrap/>
            <w:vAlign w:val="center"/>
            <w:hideMark/>
          </w:tcPr>
          <w:p w14:paraId="5A7D9F3C" w14:textId="5E5273D0"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-0.170 </w:t>
            </w:r>
          </w:p>
        </w:tc>
        <w:tc>
          <w:tcPr>
            <w:tcW w:w="1135" w:type="dxa"/>
            <w:tcBorders>
              <w:top w:val="nil"/>
              <w:left w:val="nil"/>
              <w:bottom w:val="nil"/>
              <w:right w:val="nil"/>
            </w:tcBorders>
            <w:shd w:val="clear" w:color="auto" w:fill="auto"/>
            <w:noWrap/>
            <w:vAlign w:val="center"/>
            <w:hideMark/>
          </w:tcPr>
          <w:p w14:paraId="2052AF8B" w14:textId="3D759D59"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0.868 </w:t>
            </w:r>
          </w:p>
        </w:tc>
      </w:tr>
      <w:tr w:rsidR="00C2220B" w:rsidRPr="00E80FF4" w14:paraId="3C50EF87" w14:textId="77777777" w:rsidTr="008C5DBF">
        <w:trPr>
          <w:trHeight w:val="300"/>
          <w:jc w:val="center"/>
        </w:trPr>
        <w:tc>
          <w:tcPr>
            <w:tcW w:w="0" w:type="auto"/>
            <w:tcBorders>
              <w:top w:val="nil"/>
              <w:left w:val="nil"/>
              <w:right w:val="nil"/>
            </w:tcBorders>
            <w:shd w:val="clear" w:color="auto" w:fill="auto"/>
            <w:noWrap/>
            <w:vAlign w:val="center"/>
            <w:hideMark/>
          </w:tcPr>
          <w:p w14:paraId="7034B559" w14:textId="77777777" w:rsidR="00C2220B" w:rsidRPr="00E80FF4" w:rsidRDefault="00C2220B" w:rsidP="00C2220B">
            <w:pPr>
              <w:spacing w:after="0" w:line="240" w:lineRule="auto"/>
              <w:jc w:val="both"/>
              <w:rPr>
                <w:rFonts w:ascii="Times New Roman" w:eastAsia="宋体" w:hAnsi="Times New Roman" w:cs="Times New Roman"/>
                <w:i/>
                <w:iCs/>
                <w:color w:val="000000"/>
              </w:rPr>
            </w:pPr>
            <w:r w:rsidRPr="00E80FF4">
              <w:rPr>
                <w:rFonts w:ascii="Times New Roman" w:eastAsia="宋体" w:hAnsi="Times New Roman" w:cs="Times New Roman"/>
                <w:i/>
                <w:iCs/>
                <w:color w:val="000000"/>
              </w:rPr>
              <w:t>lnsubsidy</w:t>
            </w:r>
          </w:p>
        </w:tc>
        <w:tc>
          <w:tcPr>
            <w:tcW w:w="1269" w:type="dxa"/>
            <w:tcBorders>
              <w:top w:val="nil"/>
              <w:left w:val="nil"/>
              <w:right w:val="nil"/>
            </w:tcBorders>
            <w:shd w:val="clear" w:color="auto" w:fill="auto"/>
            <w:noWrap/>
            <w:vAlign w:val="center"/>
            <w:hideMark/>
          </w:tcPr>
          <w:p w14:paraId="311E015B" w14:textId="11231136"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0.001</w:t>
            </w:r>
          </w:p>
        </w:tc>
        <w:tc>
          <w:tcPr>
            <w:tcW w:w="1417" w:type="dxa"/>
            <w:tcBorders>
              <w:top w:val="nil"/>
              <w:left w:val="nil"/>
              <w:right w:val="nil"/>
            </w:tcBorders>
            <w:shd w:val="clear" w:color="auto" w:fill="auto"/>
            <w:noWrap/>
            <w:vAlign w:val="center"/>
            <w:hideMark/>
          </w:tcPr>
          <w:p w14:paraId="6726DACB" w14:textId="0DC74E8D"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0.001 </w:t>
            </w:r>
          </w:p>
        </w:tc>
        <w:tc>
          <w:tcPr>
            <w:tcW w:w="1134" w:type="dxa"/>
            <w:tcBorders>
              <w:top w:val="nil"/>
              <w:left w:val="nil"/>
              <w:right w:val="nil"/>
            </w:tcBorders>
            <w:shd w:val="clear" w:color="auto" w:fill="auto"/>
            <w:noWrap/>
            <w:vAlign w:val="center"/>
            <w:hideMark/>
          </w:tcPr>
          <w:p w14:paraId="58A49CAC" w14:textId="247A6103"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0.880 </w:t>
            </w:r>
          </w:p>
        </w:tc>
        <w:tc>
          <w:tcPr>
            <w:tcW w:w="1135" w:type="dxa"/>
            <w:tcBorders>
              <w:top w:val="nil"/>
              <w:left w:val="nil"/>
              <w:right w:val="nil"/>
            </w:tcBorders>
            <w:shd w:val="clear" w:color="auto" w:fill="auto"/>
            <w:noWrap/>
            <w:vAlign w:val="center"/>
            <w:hideMark/>
          </w:tcPr>
          <w:p w14:paraId="3E1B6726" w14:textId="40C1B205"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0.381 </w:t>
            </w:r>
          </w:p>
        </w:tc>
      </w:tr>
      <w:tr w:rsidR="00C2220B" w:rsidRPr="00E80FF4" w14:paraId="4B26DFAF" w14:textId="77777777" w:rsidTr="008C5DBF">
        <w:trPr>
          <w:trHeight w:val="315"/>
          <w:jc w:val="center"/>
        </w:trPr>
        <w:tc>
          <w:tcPr>
            <w:tcW w:w="0" w:type="auto"/>
            <w:tcBorders>
              <w:top w:val="nil"/>
              <w:left w:val="nil"/>
              <w:right w:val="nil"/>
            </w:tcBorders>
            <w:shd w:val="clear" w:color="auto" w:fill="auto"/>
            <w:noWrap/>
            <w:vAlign w:val="center"/>
            <w:hideMark/>
          </w:tcPr>
          <w:p w14:paraId="0801D5E7" w14:textId="1645D1A3" w:rsidR="00C2220B" w:rsidRPr="00E80FF4" w:rsidRDefault="004B1028" w:rsidP="00C2220B">
            <w:pPr>
              <w:spacing w:after="0" w:line="240" w:lineRule="auto"/>
              <w:jc w:val="both"/>
              <w:rPr>
                <w:rFonts w:ascii="Times New Roman" w:eastAsia="宋体" w:hAnsi="Times New Roman" w:cs="Times New Roman"/>
                <w:i/>
                <w:iCs/>
                <w:color w:val="000000"/>
              </w:rPr>
            </w:pPr>
            <w:r w:rsidRPr="004B1028">
              <w:rPr>
                <w:rFonts w:ascii="Times New Roman" w:eastAsia="宋体" w:hAnsi="Times New Roman" w:cs="Times New Roman" w:hint="eastAsia"/>
                <w:iCs/>
                <w:color w:val="000000"/>
                <w:sz w:val="21"/>
                <w:szCs w:val="21"/>
              </w:rPr>
              <w:t>常数项</w:t>
            </w:r>
          </w:p>
        </w:tc>
        <w:tc>
          <w:tcPr>
            <w:tcW w:w="1269" w:type="dxa"/>
            <w:tcBorders>
              <w:top w:val="nil"/>
              <w:left w:val="nil"/>
              <w:right w:val="nil"/>
            </w:tcBorders>
            <w:shd w:val="clear" w:color="auto" w:fill="auto"/>
            <w:noWrap/>
            <w:vAlign w:val="center"/>
            <w:hideMark/>
          </w:tcPr>
          <w:p w14:paraId="4977B9D0" w14:textId="17F5709B"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4.981***</w:t>
            </w:r>
          </w:p>
        </w:tc>
        <w:tc>
          <w:tcPr>
            <w:tcW w:w="1417" w:type="dxa"/>
            <w:tcBorders>
              <w:top w:val="nil"/>
              <w:left w:val="nil"/>
              <w:right w:val="nil"/>
            </w:tcBorders>
            <w:shd w:val="clear" w:color="auto" w:fill="auto"/>
            <w:noWrap/>
            <w:vAlign w:val="center"/>
            <w:hideMark/>
          </w:tcPr>
          <w:p w14:paraId="11203190" w14:textId="61B3A3B4"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0.545 </w:t>
            </w:r>
          </w:p>
        </w:tc>
        <w:tc>
          <w:tcPr>
            <w:tcW w:w="1134" w:type="dxa"/>
            <w:tcBorders>
              <w:top w:val="nil"/>
              <w:left w:val="nil"/>
              <w:right w:val="nil"/>
            </w:tcBorders>
            <w:shd w:val="clear" w:color="auto" w:fill="auto"/>
            <w:noWrap/>
            <w:vAlign w:val="center"/>
            <w:hideMark/>
          </w:tcPr>
          <w:p w14:paraId="1B1A225A" w14:textId="586E9AFF"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9.130 </w:t>
            </w:r>
          </w:p>
        </w:tc>
        <w:tc>
          <w:tcPr>
            <w:tcW w:w="1135" w:type="dxa"/>
            <w:tcBorders>
              <w:top w:val="nil"/>
              <w:left w:val="nil"/>
              <w:right w:val="nil"/>
            </w:tcBorders>
            <w:shd w:val="clear" w:color="auto" w:fill="auto"/>
            <w:noWrap/>
            <w:vAlign w:val="center"/>
            <w:hideMark/>
          </w:tcPr>
          <w:p w14:paraId="54A4A3A5" w14:textId="0DBD122F"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0.000 </w:t>
            </w:r>
          </w:p>
        </w:tc>
      </w:tr>
      <w:tr w:rsidR="00C2220B" w:rsidRPr="00646D57" w14:paraId="375EDA14" w14:textId="77777777" w:rsidTr="008C5DBF">
        <w:trPr>
          <w:trHeight w:val="315"/>
          <w:jc w:val="center"/>
        </w:trPr>
        <w:tc>
          <w:tcPr>
            <w:tcW w:w="0" w:type="auto"/>
            <w:tcBorders>
              <w:top w:val="nil"/>
              <w:left w:val="nil"/>
              <w:right w:val="nil"/>
            </w:tcBorders>
            <w:shd w:val="clear" w:color="auto" w:fill="auto"/>
            <w:noWrap/>
            <w:vAlign w:val="center"/>
          </w:tcPr>
          <w:p w14:paraId="2D60283F" w14:textId="77777777" w:rsidR="00C2220B" w:rsidRPr="00646D57" w:rsidRDefault="00C2220B" w:rsidP="008C5DBF">
            <w:pPr>
              <w:spacing w:after="0" w:line="240" w:lineRule="auto"/>
              <w:jc w:val="both"/>
              <w:rPr>
                <w:rFonts w:ascii="Times New Roman" w:eastAsia="宋体" w:hAnsi="Times New Roman" w:cs="Times New Roman"/>
                <w:iCs/>
                <w:color w:val="000000"/>
              </w:rPr>
            </w:pPr>
            <w:r>
              <w:rPr>
                <w:rFonts w:ascii="Times New Roman" w:eastAsia="宋体" w:hAnsi="Times New Roman" w:cs="Times New Roman" w:hint="eastAsia"/>
                <w:iCs/>
                <w:color w:val="000000"/>
              </w:rPr>
              <w:t>年份效应检验</w:t>
            </w:r>
          </w:p>
        </w:tc>
        <w:tc>
          <w:tcPr>
            <w:tcW w:w="4955" w:type="dxa"/>
            <w:gridSpan w:val="4"/>
            <w:tcBorders>
              <w:top w:val="nil"/>
              <w:left w:val="nil"/>
              <w:right w:val="nil"/>
            </w:tcBorders>
            <w:shd w:val="clear" w:color="auto" w:fill="auto"/>
            <w:noWrap/>
            <w:vAlign w:val="center"/>
          </w:tcPr>
          <w:p w14:paraId="5CF4D366" w14:textId="77777777" w:rsidR="00C2220B" w:rsidRPr="00646D57" w:rsidRDefault="00C2220B" w:rsidP="008C5DBF">
            <w:pPr>
              <w:spacing w:after="0" w:line="240" w:lineRule="auto"/>
              <w:jc w:val="both"/>
              <w:rPr>
                <w:rFonts w:ascii="Times New Roman" w:eastAsia="宋体" w:hAnsi="Times New Roman" w:cs="Times New Roman"/>
                <w:color w:val="000000"/>
              </w:rPr>
            </w:pPr>
            <w:r>
              <w:rPr>
                <w:rFonts w:ascii="Times New Roman" w:eastAsia="宋体" w:hAnsi="Times New Roman" w:cs="Times New Roman" w:hint="eastAsia"/>
                <w:color w:val="000000"/>
              </w:rPr>
              <w:t>0</w:t>
            </w:r>
            <w:r>
              <w:rPr>
                <w:rFonts w:ascii="Times New Roman" w:eastAsia="宋体" w:hAnsi="Times New Roman" w:cs="Times New Roman"/>
                <w:color w:val="000000"/>
              </w:rPr>
              <w:t>.000</w:t>
            </w:r>
          </w:p>
        </w:tc>
      </w:tr>
      <w:tr w:rsidR="00C2220B" w:rsidRPr="00E80FF4" w14:paraId="64E4C0DE" w14:textId="77777777" w:rsidTr="008C5DBF">
        <w:trPr>
          <w:trHeight w:val="300"/>
          <w:jc w:val="center"/>
        </w:trPr>
        <w:tc>
          <w:tcPr>
            <w:tcW w:w="0" w:type="auto"/>
            <w:tcBorders>
              <w:top w:val="nil"/>
              <w:left w:val="nil"/>
              <w:bottom w:val="nil"/>
              <w:right w:val="nil"/>
            </w:tcBorders>
            <w:shd w:val="clear" w:color="auto" w:fill="auto"/>
            <w:noWrap/>
            <w:vAlign w:val="center"/>
            <w:hideMark/>
          </w:tcPr>
          <w:p w14:paraId="4CE10BEE" w14:textId="77777777" w:rsidR="00C2220B" w:rsidRPr="00E80FF4" w:rsidRDefault="00C2220B" w:rsidP="008C5DBF">
            <w:pPr>
              <w:spacing w:after="0" w:line="240" w:lineRule="auto"/>
              <w:jc w:val="both"/>
              <w:rPr>
                <w:rFonts w:ascii="Times New Roman" w:eastAsia="宋体" w:hAnsi="Times New Roman" w:cs="Times New Roman"/>
                <w:color w:val="000000"/>
              </w:rPr>
            </w:pPr>
            <w:r w:rsidRPr="00E80FF4">
              <w:rPr>
                <w:rFonts w:ascii="Times New Roman" w:eastAsia="宋体" w:hAnsi="Times New Roman" w:cs="Times New Roman"/>
                <w:color w:val="000000"/>
              </w:rPr>
              <w:t>F</w:t>
            </w:r>
            <w:r w:rsidRPr="00E80FF4">
              <w:rPr>
                <w:rFonts w:ascii="宋体" w:eastAsia="宋体" w:hAnsi="宋体" w:cs="Times New Roman" w:hint="eastAsia"/>
                <w:color w:val="000000"/>
              </w:rPr>
              <w:t>值</w:t>
            </w:r>
          </w:p>
        </w:tc>
        <w:tc>
          <w:tcPr>
            <w:tcW w:w="4955" w:type="dxa"/>
            <w:gridSpan w:val="4"/>
            <w:tcBorders>
              <w:top w:val="nil"/>
              <w:left w:val="nil"/>
              <w:bottom w:val="nil"/>
              <w:right w:val="nil"/>
            </w:tcBorders>
            <w:shd w:val="clear" w:color="auto" w:fill="auto"/>
            <w:noWrap/>
            <w:vAlign w:val="center"/>
            <w:hideMark/>
          </w:tcPr>
          <w:p w14:paraId="70937B0E" w14:textId="714EC90F" w:rsidR="00C2220B" w:rsidRPr="00E80FF4" w:rsidRDefault="00C2220B" w:rsidP="008C5DBF">
            <w:pPr>
              <w:spacing w:after="0" w:line="240" w:lineRule="auto"/>
              <w:jc w:val="both"/>
              <w:rPr>
                <w:rFonts w:ascii="Times New Roman" w:eastAsia="Times New Roman" w:hAnsi="Times New Roman" w:cs="Times New Roman"/>
                <w:sz w:val="20"/>
                <w:szCs w:val="20"/>
              </w:rPr>
            </w:pPr>
            <w:r>
              <w:rPr>
                <w:rFonts w:ascii="Times New Roman" w:eastAsia="宋体" w:hAnsi="Times New Roman" w:cs="Times New Roman"/>
                <w:color w:val="000000"/>
              </w:rPr>
              <w:t>26.240</w:t>
            </w:r>
          </w:p>
        </w:tc>
      </w:tr>
      <w:tr w:rsidR="00C2220B" w:rsidRPr="00E80FF4" w14:paraId="5199F0F9" w14:textId="77777777" w:rsidTr="008C5DBF">
        <w:trPr>
          <w:trHeight w:val="315"/>
          <w:jc w:val="center"/>
        </w:trPr>
        <w:tc>
          <w:tcPr>
            <w:tcW w:w="0" w:type="auto"/>
            <w:tcBorders>
              <w:top w:val="nil"/>
              <w:left w:val="nil"/>
              <w:right w:val="nil"/>
            </w:tcBorders>
            <w:shd w:val="clear" w:color="auto" w:fill="auto"/>
            <w:noWrap/>
            <w:vAlign w:val="center"/>
            <w:hideMark/>
          </w:tcPr>
          <w:p w14:paraId="36C7FD5C" w14:textId="77777777" w:rsidR="00C2220B" w:rsidRPr="00E80FF4" w:rsidRDefault="00C2220B" w:rsidP="008C5DBF">
            <w:pPr>
              <w:spacing w:after="0" w:line="240" w:lineRule="auto"/>
              <w:jc w:val="both"/>
              <w:rPr>
                <w:rFonts w:ascii="Times New Roman" w:eastAsia="宋体" w:hAnsi="Times New Roman" w:cs="Times New Roman"/>
                <w:color w:val="000000"/>
              </w:rPr>
            </w:pPr>
            <w:r w:rsidRPr="00E80FF4">
              <w:rPr>
                <w:rFonts w:ascii="Times New Roman" w:eastAsia="宋体" w:hAnsi="Times New Roman" w:cs="Times New Roman"/>
                <w:color w:val="000000"/>
              </w:rPr>
              <w:t>P</w:t>
            </w:r>
            <w:r w:rsidRPr="00E80FF4">
              <w:rPr>
                <w:rFonts w:ascii="宋体" w:eastAsia="宋体" w:hAnsi="宋体" w:cs="Times New Roman" w:hint="eastAsia"/>
                <w:color w:val="000000"/>
              </w:rPr>
              <w:t>值</w:t>
            </w:r>
          </w:p>
        </w:tc>
        <w:tc>
          <w:tcPr>
            <w:tcW w:w="4955" w:type="dxa"/>
            <w:gridSpan w:val="4"/>
            <w:tcBorders>
              <w:top w:val="nil"/>
              <w:left w:val="nil"/>
              <w:right w:val="nil"/>
            </w:tcBorders>
            <w:shd w:val="clear" w:color="auto" w:fill="auto"/>
            <w:noWrap/>
            <w:vAlign w:val="center"/>
            <w:hideMark/>
          </w:tcPr>
          <w:p w14:paraId="314F7DCD" w14:textId="77777777" w:rsidR="00C2220B" w:rsidRPr="00E80FF4" w:rsidRDefault="00C2220B" w:rsidP="008C5DBF">
            <w:pPr>
              <w:spacing w:after="0" w:line="240" w:lineRule="auto"/>
              <w:jc w:val="both"/>
              <w:rPr>
                <w:rFonts w:ascii="Times New Roman" w:eastAsia="Times New Roman" w:hAnsi="Times New Roman" w:cs="Times New Roman"/>
                <w:sz w:val="20"/>
                <w:szCs w:val="20"/>
              </w:rPr>
            </w:pPr>
            <w:r>
              <w:rPr>
                <w:rFonts w:ascii="Times New Roman" w:eastAsia="宋体" w:hAnsi="Times New Roman" w:cs="Times New Roman"/>
                <w:color w:val="000000"/>
              </w:rPr>
              <w:t>0.000</w:t>
            </w:r>
          </w:p>
        </w:tc>
      </w:tr>
      <w:tr w:rsidR="00C2220B" w:rsidRPr="00EA512A" w14:paraId="5652682E" w14:textId="77777777" w:rsidTr="008C5DBF">
        <w:trPr>
          <w:trHeight w:val="300"/>
          <w:jc w:val="center"/>
        </w:trPr>
        <w:tc>
          <w:tcPr>
            <w:tcW w:w="0" w:type="auto"/>
            <w:tcBorders>
              <w:left w:val="nil"/>
              <w:right w:val="nil"/>
            </w:tcBorders>
            <w:shd w:val="clear" w:color="auto" w:fill="auto"/>
            <w:noWrap/>
            <w:vAlign w:val="center"/>
            <w:hideMark/>
          </w:tcPr>
          <w:p w14:paraId="19BE4F95" w14:textId="77777777" w:rsidR="00C2220B" w:rsidRPr="00EA512A" w:rsidRDefault="00C2220B" w:rsidP="008C5DBF">
            <w:pPr>
              <w:spacing w:after="0" w:line="240" w:lineRule="auto"/>
              <w:jc w:val="both"/>
              <w:rPr>
                <w:rFonts w:ascii="Times New Roman" w:eastAsia="宋体" w:hAnsi="Times New Roman" w:cs="Times New Roman"/>
                <w:b/>
                <w:color w:val="000000"/>
              </w:rPr>
            </w:pPr>
            <w:r w:rsidRPr="00EA512A">
              <w:rPr>
                <w:rFonts w:ascii="宋体" w:eastAsia="宋体" w:hAnsi="宋体" w:cs="Times New Roman" w:hint="eastAsia"/>
                <w:b/>
                <w:color w:val="000000"/>
              </w:rPr>
              <w:t>样本数量</w:t>
            </w:r>
          </w:p>
        </w:tc>
        <w:tc>
          <w:tcPr>
            <w:tcW w:w="4955" w:type="dxa"/>
            <w:gridSpan w:val="4"/>
            <w:tcBorders>
              <w:left w:val="nil"/>
              <w:right w:val="nil"/>
            </w:tcBorders>
            <w:shd w:val="clear" w:color="auto" w:fill="auto"/>
            <w:noWrap/>
            <w:vAlign w:val="center"/>
            <w:hideMark/>
          </w:tcPr>
          <w:p w14:paraId="34FFD9C7" w14:textId="0744FDED" w:rsidR="00C2220B" w:rsidRPr="00EA512A" w:rsidRDefault="00C2220B" w:rsidP="00C2220B">
            <w:pPr>
              <w:spacing w:after="0" w:line="240" w:lineRule="auto"/>
              <w:jc w:val="both"/>
              <w:rPr>
                <w:rFonts w:ascii="Times New Roman" w:eastAsia="Times New Roman" w:hAnsi="Times New Roman" w:cs="Times New Roman"/>
                <w:b/>
                <w:sz w:val="20"/>
                <w:szCs w:val="20"/>
              </w:rPr>
            </w:pPr>
            <w:r w:rsidRPr="00EA512A">
              <w:rPr>
                <w:rFonts w:ascii="Times New Roman" w:eastAsia="宋体" w:hAnsi="Times New Roman" w:cs="Times New Roman"/>
                <w:b/>
                <w:color w:val="000000"/>
              </w:rPr>
              <w:t>N=9275</w:t>
            </w:r>
            <w:r w:rsidRPr="00EA512A">
              <w:rPr>
                <w:rFonts w:ascii="宋体" w:eastAsia="宋体" w:hAnsi="宋体" w:cs="Times New Roman" w:hint="eastAsia"/>
                <w:b/>
                <w:color w:val="000000"/>
              </w:rPr>
              <w:t>，</w:t>
            </w:r>
            <w:r w:rsidRPr="00EA512A">
              <w:rPr>
                <w:rFonts w:ascii="Times New Roman" w:eastAsia="宋体" w:hAnsi="Times New Roman" w:cs="Times New Roman"/>
                <w:b/>
                <w:color w:val="000000"/>
              </w:rPr>
              <w:t>n=2794</w:t>
            </w:r>
          </w:p>
        </w:tc>
      </w:tr>
      <w:tr w:rsidR="00C2220B" w:rsidRPr="00420A3E" w14:paraId="16B84CFB" w14:textId="77777777" w:rsidTr="008C5DBF">
        <w:trPr>
          <w:trHeight w:val="300"/>
          <w:jc w:val="center"/>
        </w:trPr>
        <w:tc>
          <w:tcPr>
            <w:tcW w:w="6833" w:type="dxa"/>
            <w:gridSpan w:val="5"/>
            <w:tcBorders>
              <w:top w:val="single" w:sz="12" w:space="0" w:color="auto"/>
              <w:left w:val="nil"/>
              <w:right w:val="nil"/>
            </w:tcBorders>
            <w:shd w:val="clear" w:color="auto" w:fill="auto"/>
            <w:noWrap/>
            <w:vAlign w:val="center"/>
          </w:tcPr>
          <w:p w14:paraId="32739217" w14:textId="77777777" w:rsidR="00C2220B" w:rsidRPr="00420A3E" w:rsidRDefault="00C2220B" w:rsidP="008C5DBF">
            <w:pPr>
              <w:spacing w:after="0" w:line="240" w:lineRule="auto"/>
              <w:jc w:val="both"/>
              <w:rPr>
                <w:rFonts w:ascii="Times New Roman" w:hAnsi="Times New Roman" w:cs="Times New Roman"/>
                <w:color w:val="000000"/>
                <w:sz w:val="18"/>
                <w:szCs w:val="18"/>
              </w:rPr>
            </w:pPr>
            <w:r w:rsidRPr="00420A3E">
              <w:rPr>
                <w:rFonts w:ascii="Times New Roman" w:hAnsi="Times New Roman" w:cs="Times New Roman"/>
                <w:sz w:val="18"/>
                <w:szCs w:val="18"/>
              </w:rPr>
              <w:t>说明：</w:t>
            </w:r>
            <w:r w:rsidRPr="00420A3E">
              <w:rPr>
                <w:rFonts w:ascii="Times New Roman" w:hAnsi="Times New Roman" w:cs="Times New Roman"/>
                <w:sz w:val="18"/>
                <w:szCs w:val="18"/>
              </w:rPr>
              <w:t>***</w:t>
            </w:r>
            <w:r w:rsidRPr="00420A3E">
              <w:rPr>
                <w:rFonts w:ascii="Times New Roman" w:hAnsi="Times New Roman" w:cs="Times New Roman"/>
                <w:sz w:val="18"/>
                <w:szCs w:val="18"/>
              </w:rPr>
              <w:t>、</w:t>
            </w:r>
            <w:r w:rsidRPr="00420A3E">
              <w:rPr>
                <w:rFonts w:ascii="Times New Roman" w:hAnsi="Times New Roman" w:cs="Times New Roman"/>
                <w:sz w:val="18"/>
                <w:szCs w:val="18"/>
              </w:rPr>
              <w:t>**</w:t>
            </w:r>
            <w:r w:rsidRPr="00420A3E">
              <w:rPr>
                <w:rFonts w:ascii="Times New Roman" w:hAnsi="Times New Roman" w:cs="Times New Roman"/>
                <w:sz w:val="18"/>
                <w:szCs w:val="18"/>
              </w:rPr>
              <w:t>和</w:t>
            </w:r>
            <w:r w:rsidRPr="00420A3E">
              <w:rPr>
                <w:rFonts w:ascii="Times New Roman" w:hAnsi="Times New Roman" w:cs="Times New Roman"/>
                <w:sz w:val="18"/>
                <w:szCs w:val="18"/>
              </w:rPr>
              <w:t>*</w:t>
            </w:r>
            <w:r w:rsidRPr="00420A3E">
              <w:rPr>
                <w:rFonts w:ascii="Times New Roman" w:hAnsi="Times New Roman" w:cs="Times New Roman"/>
                <w:sz w:val="18"/>
                <w:szCs w:val="18"/>
              </w:rPr>
              <w:t>分别表示</w:t>
            </w:r>
            <w:r w:rsidRPr="00420A3E">
              <w:rPr>
                <w:rFonts w:ascii="Times New Roman" w:hAnsi="Times New Roman" w:cs="Times New Roman"/>
                <w:sz w:val="18"/>
                <w:szCs w:val="18"/>
              </w:rPr>
              <w:t>1%</w:t>
            </w:r>
            <w:r w:rsidRPr="00420A3E">
              <w:rPr>
                <w:rFonts w:ascii="Times New Roman" w:hAnsi="Times New Roman" w:cs="Times New Roman"/>
                <w:sz w:val="18"/>
                <w:szCs w:val="18"/>
              </w:rPr>
              <w:t>、</w:t>
            </w:r>
            <w:r w:rsidRPr="00420A3E">
              <w:rPr>
                <w:rFonts w:ascii="Times New Roman" w:hAnsi="Times New Roman" w:cs="Times New Roman"/>
                <w:sz w:val="18"/>
                <w:szCs w:val="18"/>
              </w:rPr>
              <w:t>5%</w:t>
            </w:r>
            <w:r w:rsidRPr="00420A3E">
              <w:rPr>
                <w:rFonts w:ascii="Times New Roman" w:hAnsi="Times New Roman" w:cs="Times New Roman"/>
                <w:sz w:val="18"/>
                <w:szCs w:val="18"/>
              </w:rPr>
              <w:t>和</w:t>
            </w:r>
            <w:r w:rsidRPr="00420A3E">
              <w:rPr>
                <w:rFonts w:ascii="Times New Roman" w:hAnsi="Times New Roman" w:cs="Times New Roman"/>
                <w:sz w:val="18"/>
                <w:szCs w:val="18"/>
              </w:rPr>
              <w:t>10%</w:t>
            </w:r>
            <w:r w:rsidRPr="00420A3E">
              <w:rPr>
                <w:rFonts w:ascii="Times New Roman" w:hAnsi="Times New Roman" w:cs="Times New Roman"/>
                <w:sz w:val="18"/>
                <w:szCs w:val="18"/>
              </w:rPr>
              <w:t>的显著性水平。</w:t>
            </w:r>
          </w:p>
        </w:tc>
      </w:tr>
    </w:tbl>
    <w:p w14:paraId="01B07B5A" w14:textId="3325E7F3" w:rsidR="00C62DA7" w:rsidRPr="00C2220B" w:rsidRDefault="00C62DA7" w:rsidP="00D16156">
      <w:pPr>
        <w:spacing w:beforeLines="50" w:before="163" w:after="0" w:line="400" w:lineRule="exact"/>
        <w:jc w:val="center"/>
        <w:rPr>
          <w:rFonts w:ascii="Times New Roman" w:eastAsia="黑体" w:hAnsi="Times New Roman" w:cs="Times New Roman"/>
          <w:sz w:val="21"/>
          <w:szCs w:val="21"/>
        </w:rPr>
      </w:pPr>
    </w:p>
    <w:p w14:paraId="579BDABF" w14:textId="77777777" w:rsidR="008D5D41" w:rsidRDefault="008D5D41">
      <w:pPr>
        <w:rPr>
          <w:rFonts w:ascii="Times New Roman" w:eastAsia="黑体" w:hAnsi="Times New Roman" w:cs="Times New Roman"/>
          <w:sz w:val="24"/>
          <w:szCs w:val="24"/>
        </w:rPr>
        <w:sectPr w:rsidR="008D5D41" w:rsidSect="00E46361">
          <w:pgSz w:w="11906" w:h="16838"/>
          <w:pgMar w:top="1701" w:right="1418" w:bottom="1418" w:left="1701" w:header="1417" w:footer="1020" w:gutter="0"/>
          <w:cols w:space="425"/>
          <w:docGrid w:type="lines" w:linePitch="326"/>
        </w:sectPr>
      </w:pPr>
    </w:p>
    <w:p w14:paraId="556EE550" w14:textId="41EEC4B0" w:rsidR="00344B4D" w:rsidRDefault="00344B4D" w:rsidP="00344B4D">
      <w:pPr>
        <w:spacing w:beforeLines="100" w:before="326" w:afterLines="100" w:after="326" w:line="400" w:lineRule="exact"/>
        <w:jc w:val="both"/>
        <w:outlineLvl w:val="2"/>
        <w:rPr>
          <w:rFonts w:ascii="Times New Roman" w:eastAsia="黑体" w:hAnsi="Times New Roman" w:cs="Times New Roman"/>
          <w:sz w:val="24"/>
          <w:szCs w:val="24"/>
        </w:rPr>
      </w:pPr>
      <w:r w:rsidRPr="00C46A1B">
        <w:rPr>
          <w:rFonts w:ascii="Times New Roman" w:eastAsia="黑体" w:hAnsi="Times New Roman" w:cs="Times New Roman"/>
          <w:sz w:val="24"/>
          <w:szCs w:val="24"/>
        </w:rPr>
        <w:t>4</w:t>
      </w:r>
      <w:r w:rsidRPr="00F07967">
        <w:rPr>
          <w:rFonts w:ascii="Times New Roman" w:eastAsia="黑体" w:hAnsi="Times New Roman" w:cs="Times New Roman"/>
          <w:sz w:val="24"/>
          <w:szCs w:val="24"/>
        </w:rPr>
        <w:t>.</w:t>
      </w:r>
      <w:r w:rsidR="004E6607">
        <w:rPr>
          <w:rFonts w:ascii="Times New Roman" w:eastAsia="黑体" w:hAnsi="Times New Roman" w:cs="Times New Roman"/>
          <w:sz w:val="24"/>
          <w:szCs w:val="24"/>
        </w:rPr>
        <w:t>3</w:t>
      </w:r>
      <w:r>
        <w:rPr>
          <w:rFonts w:ascii="Times New Roman" w:eastAsia="黑体" w:hAnsi="Times New Roman" w:cs="Times New Roman"/>
          <w:sz w:val="24"/>
          <w:szCs w:val="24"/>
        </w:rPr>
        <w:t>.</w:t>
      </w:r>
      <w:r w:rsidR="009D64F5">
        <w:rPr>
          <w:rFonts w:ascii="Times New Roman" w:eastAsia="黑体" w:hAnsi="Times New Roman" w:cs="Times New Roman"/>
          <w:sz w:val="24"/>
          <w:szCs w:val="24"/>
        </w:rPr>
        <w:t>4</w:t>
      </w:r>
      <w:r>
        <w:rPr>
          <w:rFonts w:ascii="Times New Roman" w:eastAsia="黑体" w:hAnsi="Times New Roman" w:cs="Times New Roman"/>
          <w:sz w:val="24"/>
          <w:szCs w:val="24"/>
        </w:rPr>
        <w:t xml:space="preserve">  </w:t>
      </w:r>
      <w:del w:id="550" w:author="曾 翠红" w:date="2019-05-07T10:33:00Z">
        <w:r w:rsidDel="009314E9">
          <w:rPr>
            <w:rFonts w:ascii="Times New Roman" w:eastAsia="黑体" w:hAnsi="Times New Roman" w:cs="Times New Roman" w:hint="eastAsia"/>
            <w:sz w:val="24"/>
            <w:szCs w:val="24"/>
          </w:rPr>
          <w:delText>稻谷</w:delText>
        </w:r>
      </w:del>
      <w:ins w:id="551" w:author="曾 翠红" w:date="2019-05-07T10:33:00Z">
        <w:r w:rsidR="009314E9">
          <w:rPr>
            <w:rFonts w:ascii="Times New Roman" w:eastAsia="黑体" w:hAnsi="Times New Roman" w:cs="Times New Roman" w:hint="eastAsia"/>
            <w:sz w:val="24"/>
            <w:szCs w:val="24"/>
          </w:rPr>
          <w:t>水稻</w:t>
        </w:r>
      </w:ins>
      <w:r w:rsidRPr="00F07967">
        <w:rPr>
          <w:rFonts w:ascii="Times New Roman" w:eastAsia="黑体" w:hAnsi="Times New Roman" w:cs="Times New Roman" w:hint="eastAsia"/>
          <w:sz w:val="24"/>
          <w:szCs w:val="24"/>
        </w:rPr>
        <w:t>单产与规模的实证分析</w:t>
      </w:r>
    </w:p>
    <w:p w14:paraId="1A6013D1" w14:textId="5D1DD168" w:rsidR="00344B4D" w:rsidRDefault="00344B4D" w:rsidP="00344B4D">
      <w:pPr>
        <w:spacing w:after="0" w:line="400" w:lineRule="exact"/>
        <w:ind w:firstLineChars="200" w:firstLine="480"/>
        <w:jc w:val="both"/>
        <w:rPr>
          <w:rFonts w:ascii="Times New Roman" w:hAnsi="Times New Roman" w:cs="Times New Roman"/>
          <w:sz w:val="24"/>
          <w:szCs w:val="24"/>
        </w:rPr>
      </w:pPr>
      <w:r w:rsidRPr="007C602D">
        <w:rPr>
          <w:rFonts w:ascii="Times New Roman" w:hAnsi="Times New Roman" w:cs="Times New Roman"/>
          <w:sz w:val="24"/>
          <w:szCs w:val="24"/>
        </w:rPr>
        <w:t>基于实证估计结果计算超越对数生产函数的产出弹性，</w:t>
      </w:r>
      <w:del w:id="552" w:author="曾 翠红" w:date="2019-05-07T10:33:00Z">
        <w:r w:rsidDel="009314E9">
          <w:rPr>
            <w:rFonts w:ascii="Times New Roman" w:hAnsi="Times New Roman" w:cs="Times New Roman" w:hint="eastAsia"/>
            <w:sz w:val="24"/>
            <w:szCs w:val="24"/>
          </w:rPr>
          <w:delText>稻谷</w:delText>
        </w:r>
      </w:del>
      <w:ins w:id="553" w:author="曾 翠红" w:date="2019-05-07T10:33:00Z">
        <w:r w:rsidR="009314E9">
          <w:rPr>
            <w:rFonts w:ascii="Times New Roman" w:hAnsi="Times New Roman" w:cs="Times New Roman" w:hint="eastAsia"/>
            <w:sz w:val="24"/>
            <w:szCs w:val="24"/>
          </w:rPr>
          <w:t>水稻</w:t>
        </w:r>
      </w:ins>
      <w:r w:rsidRPr="007C602D">
        <w:rPr>
          <w:rFonts w:ascii="Times New Roman" w:hAnsi="Times New Roman" w:cs="Times New Roman"/>
          <w:sz w:val="24"/>
          <w:szCs w:val="24"/>
        </w:rPr>
        <w:t>总体规模弹性为</w:t>
      </w:r>
      <w:r>
        <w:rPr>
          <w:rFonts w:ascii="Times New Roman" w:hAnsi="Times New Roman" w:cs="Times New Roman"/>
          <w:sz w:val="24"/>
          <w:szCs w:val="24"/>
        </w:rPr>
        <w:t>-</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034</w:t>
      </w:r>
      <w:r>
        <w:rPr>
          <w:rFonts w:ascii="Times New Roman" w:hAnsi="Times New Roman" w:cs="Times New Roman" w:hint="eastAsia"/>
          <w:sz w:val="24"/>
          <w:szCs w:val="24"/>
        </w:rPr>
        <w:t>，单产随着规模扩大而降低</w:t>
      </w:r>
      <w:r w:rsidRPr="007C602D">
        <w:rPr>
          <w:rFonts w:ascii="Times New Roman" w:hAnsi="Times New Roman" w:cs="Times New Roman"/>
          <w:sz w:val="24"/>
          <w:szCs w:val="24"/>
        </w:rPr>
        <w:t>（图</w:t>
      </w:r>
      <w:r w:rsidRPr="00C46A1B">
        <w:rPr>
          <w:rFonts w:ascii="Times New Roman" w:hAnsi="Times New Roman" w:cs="Times New Roman"/>
          <w:sz w:val="24"/>
          <w:szCs w:val="24"/>
        </w:rPr>
        <w:t>4</w:t>
      </w:r>
      <w:r w:rsidRPr="007C602D">
        <w:rPr>
          <w:rFonts w:ascii="Times New Roman" w:hAnsi="Times New Roman" w:cs="Times New Roman"/>
          <w:sz w:val="24"/>
          <w:szCs w:val="24"/>
        </w:rPr>
        <w:t>-</w:t>
      </w:r>
      <w:r w:rsidR="00204369">
        <w:rPr>
          <w:rFonts w:ascii="Times New Roman" w:hAnsi="Times New Roman" w:cs="Times New Roman"/>
          <w:sz w:val="24"/>
          <w:szCs w:val="24"/>
        </w:rPr>
        <w:t>4</w:t>
      </w:r>
      <w:r w:rsidRPr="007C602D">
        <w:rPr>
          <w:rFonts w:ascii="Times New Roman" w:hAnsi="Times New Roman" w:cs="Times New Roman"/>
          <w:sz w:val="24"/>
          <w:szCs w:val="24"/>
        </w:rPr>
        <w:t>）</w:t>
      </w:r>
      <w:r>
        <w:rPr>
          <w:rFonts w:ascii="Times New Roman" w:hAnsi="Times New Roman" w:cs="Times New Roman" w:hint="eastAsia"/>
          <w:sz w:val="24"/>
          <w:szCs w:val="24"/>
        </w:rPr>
        <w:t>，单产与规模的关系先急剧下降，</w:t>
      </w:r>
      <w:r>
        <w:rPr>
          <w:rFonts w:ascii="Times New Roman" w:hAnsi="Times New Roman" w:cs="Times New Roman"/>
          <w:sz w:val="24"/>
          <w:szCs w:val="24"/>
        </w:rPr>
        <w:t>而后</w:t>
      </w:r>
      <w:r>
        <w:rPr>
          <w:rFonts w:ascii="Times New Roman" w:hAnsi="Times New Roman" w:cs="Times New Roman" w:hint="eastAsia"/>
          <w:sz w:val="24"/>
          <w:szCs w:val="24"/>
        </w:rPr>
        <w:t>下降速度放缓，</w:t>
      </w:r>
      <w:r>
        <w:rPr>
          <w:rFonts w:ascii="Times New Roman" w:hAnsi="Times New Roman" w:cs="Times New Roman"/>
          <w:sz w:val="24"/>
          <w:szCs w:val="24"/>
        </w:rPr>
        <w:t>最终</w:t>
      </w:r>
      <w:r>
        <w:rPr>
          <w:rFonts w:ascii="Times New Roman" w:hAnsi="Times New Roman" w:cs="Times New Roman" w:hint="eastAsia"/>
          <w:sz w:val="24"/>
          <w:szCs w:val="24"/>
        </w:rPr>
        <w:t>区域平缓，符合预期。结合</w:t>
      </w:r>
      <w:del w:id="554" w:author="曾 翠红" w:date="2019-05-07T10:33:00Z">
        <w:r w:rsidDel="009314E9">
          <w:rPr>
            <w:rFonts w:ascii="Times New Roman" w:hAnsi="Times New Roman" w:cs="Times New Roman" w:hint="eastAsia"/>
            <w:sz w:val="24"/>
            <w:szCs w:val="24"/>
          </w:rPr>
          <w:delText>稻谷</w:delText>
        </w:r>
      </w:del>
      <w:ins w:id="555" w:author="曾 翠红" w:date="2019-05-07T10:33:00Z">
        <w:r w:rsidR="009314E9">
          <w:rPr>
            <w:rFonts w:ascii="Times New Roman" w:hAnsi="Times New Roman" w:cs="Times New Roman" w:hint="eastAsia"/>
            <w:sz w:val="24"/>
            <w:szCs w:val="24"/>
          </w:rPr>
          <w:t>水稻</w:t>
        </w:r>
      </w:ins>
      <w:r>
        <w:rPr>
          <w:rFonts w:ascii="Times New Roman" w:hAnsi="Times New Roman" w:cs="Times New Roman" w:hint="eastAsia"/>
          <w:sz w:val="24"/>
          <w:szCs w:val="24"/>
        </w:rPr>
        <w:t>主产区生产的实际情况，当前平均每亩</w:t>
      </w:r>
      <w:del w:id="556" w:author="曾 翠红" w:date="2019-05-07T10:33:00Z">
        <w:r w:rsidDel="009314E9">
          <w:rPr>
            <w:rFonts w:ascii="Times New Roman" w:hAnsi="Times New Roman" w:cs="Times New Roman" w:hint="eastAsia"/>
            <w:sz w:val="24"/>
            <w:szCs w:val="24"/>
          </w:rPr>
          <w:delText>稻谷</w:delText>
        </w:r>
      </w:del>
      <w:ins w:id="557" w:author="曾 翠红" w:date="2019-05-07T10:33:00Z">
        <w:r w:rsidR="009314E9">
          <w:rPr>
            <w:rFonts w:ascii="Times New Roman" w:hAnsi="Times New Roman" w:cs="Times New Roman" w:hint="eastAsia"/>
            <w:sz w:val="24"/>
            <w:szCs w:val="24"/>
          </w:rPr>
          <w:t>水稻</w:t>
        </w:r>
      </w:ins>
      <w:r>
        <w:rPr>
          <w:rFonts w:ascii="Times New Roman" w:hAnsi="Times New Roman" w:cs="Times New Roman" w:hint="eastAsia"/>
          <w:sz w:val="24"/>
          <w:szCs w:val="24"/>
        </w:rPr>
        <w:t>耕地规模为</w:t>
      </w:r>
      <w:r>
        <w:rPr>
          <w:rFonts w:ascii="Times New Roman" w:hAnsi="Times New Roman" w:cs="Times New Roman" w:hint="eastAsia"/>
          <w:sz w:val="24"/>
          <w:szCs w:val="24"/>
        </w:rPr>
        <w:t>5</w:t>
      </w:r>
      <w:r>
        <w:rPr>
          <w:rFonts w:ascii="Times New Roman" w:hAnsi="Times New Roman" w:cs="Times New Roman"/>
          <w:sz w:val="24"/>
          <w:szCs w:val="24"/>
        </w:rPr>
        <w:t>.7</w:t>
      </w:r>
      <w:r>
        <w:rPr>
          <w:rFonts w:ascii="Times New Roman" w:hAnsi="Times New Roman" w:cs="Times New Roman" w:hint="eastAsia"/>
          <w:sz w:val="24"/>
          <w:szCs w:val="24"/>
        </w:rPr>
        <w:t>亩，单产平均为</w:t>
      </w:r>
      <w:r>
        <w:rPr>
          <w:rFonts w:ascii="Times New Roman" w:hAnsi="Times New Roman" w:cs="Times New Roman" w:hint="eastAsia"/>
          <w:sz w:val="24"/>
          <w:szCs w:val="24"/>
        </w:rPr>
        <w:t>475</w:t>
      </w:r>
      <w:r>
        <w:rPr>
          <w:rFonts w:ascii="Times New Roman" w:hAnsi="Times New Roman" w:cs="Times New Roman" w:hint="eastAsia"/>
          <w:sz w:val="24"/>
          <w:szCs w:val="24"/>
        </w:rPr>
        <w:t>千克</w:t>
      </w:r>
      <w:r>
        <w:rPr>
          <w:rFonts w:ascii="Times New Roman" w:hAnsi="Times New Roman" w:cs="Times New Roman" w:hint="eastAsia"/>
          <w:sz w:val="24"/>
          <w:szCs w:val="24"/>
        </w:rPr>
        <w:t>/</w:t>
      </w:r>
      <w:r>
        <w:rPr>
          <w:rFonts w:ascii="Times New Roman" w:hAnsi="Times New Roman" w:cs="Times New Roman" w:hint="eastAsia"/>
          <w:sz w:val="24"/>
          <w:szCs w:val="24"/>
        </w:rPr>
        <w:t>亩，意味着农户平均经营规模扩大到为中型农户以上时，</w:t>
      </w:r>
      <w:del w:id="558" w:author="曾 翠红" w:date="2019-05-07T10:33:00Z">
        <w:r w:rsidDel="009314E9">
          <w:rPr>
            <w:rFonts w:ascii="Times New Roman" w:hAnsi="Times New Roman" w:cs="Times New Roman" w:hint="eastAsia"/>
            <w:sz w:val="24"/>
            <w:szCs w:val="24"/>
          </w:rPr>
          <w:delText>稻谷</w:delText>
        </w:r>
      </w:del>
      <w:ins w:id="559" w:author="曾 翠红" w:date="2019-05-07T10:33:00Z">
        <w:r w:rsidR="009314E9">
          <w:rPr>
            <w:rFonts w:ascii="Times New Roman" w:hAnsi="Times New Roman" w:cs="Times New Roman" w:hint="eastAsia"/>
            <w:sz w:val="24"/>
            <w:szCs w:val="24"/>
          </w:rPr>
          <w:t>水稻</w:t>
        </w:r>
      </w:ins>
      <w:r>
        <w:rPr>
          <w:rFonts w:ascii="Times New Roman" w:hAnsi="Times New Roman" w:cs="Times New Roman" w:hint="eastAsia"/>
          <w:sz w:val="24"/>
          <w:szCs w:val="24"/>
        </w:rPr>
        <w:t>每亩产量至少下降</w:t>
      </w:r>
      <w:r>
        <w:rPr>
          <w:rFonts w:ascii="Times New Roman" w:hAnsi="Times New Roman" w:cs="Times New Roman" w:hint="eastAsia"/>
          <w:sz w:val="24"/>
          <w:szCs w:val="24"/>
        </w:rPr>
        <w:t>16</w:t>
      </w:r>
      <w:r>
        <w:rPr>
          <w:rFonts w:ascii="Times New Roman" w:hAnsi="Times New Roman" w:cs="Times New Roman" w:hint="eastAsia"/>
          <w:sz w:val="24"/>
          <w:szCs w:val="24"/>
        </w:rPr>
        <w:t>千克。</w:t>
      </w:r>
    </w:p>
    <w:p w14:paraId="72E50606" w14:textId="77777777" w:rsidR="00344B4D" w:rsidRDefault="00344B4D" w:rsidP="00E83C3C">
      <w:pPr>
        <w:spacing w:beforeLines="50" w:before="163" w:after="0" w:line="240" w:lineRule="auto"/>
        <w:jc w:val="center"/>
        <w:rPr>
          <w:rFonts w:ascii="Times New Roman" w:hAnsi="Times New Roman" w:cs="Times New Roman"/>
          <w:sz w:val="24"/>
          <w:szCs w:val="24"/>
        </w:rPr>
      </w:pPr>
      <w:r>
        <w:rPr>
          <w:noProof/>
        </w:rPr>
        <w:drawing>
          <wp:inline distT="0" distB="0" distL="0" distR="0" wp14:anchorId="72468F74" wp14:editId="3209C595">
            <wp:extent cx="4680000" cy="2160000"/>
            <wp:effectExtent l="0" t="0" r="6350" b="0"/>
            <wp:docPr id="11" name="图表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43"/>
              </a:graphicData>
            </a:graphic>
          </wp:inline>
        </w:drawing>
      </w:r>
    </w:p>
    <w:p w14:paraId="572510DC" w14:textId="5BF76C0E" w:rsidR="00344B4D" w:rsidRPr="006B1678" w:rsidRDefault="00344B4D" w:rsidP="00E83C3C">
      <w:pPr>
        <w:spacing w:afterLines="50" w:after="163" w:line="400" w:lineRule="exact"/>
        <w:jc w:val="center"/>
        <w:rPr>
          <w:rFonts w:ascii="Times New Roman" w:eastAsia="黑体" w:hAnsi="Times New Roman" w:cs="Times New Roman"/>
          <w:sz w:val="21"/>
          <w:szCs w:val="21"/>
        </w:rPr>
      </w:pPr>
      <w:r w:rsidRPr="006B1678">
        <w:rPr>
          <w:rFonts w:ascii="Times New Roman" w:eastAsia="黑体" w:hAnsi="Times New Roman" w:cs="Times New Roman"/>
          <w:sz w:val="21"/>
          <w:szCs w:val="21"/>
        </w:rPr>
        <w:t>图</w:t>
      </w:r>
      <w:r w:rsidRPr="00C46A1B">
        <w:rPr>
          <w:rFonts w:ascii="Times New Roman" w:eastAsia="黑体" w:hAnsi="Times New Roman" w:cs="Times New Roman"/>
          <w:sz w:val="21"/>
          <w:szCs w:val="21"/>
        </w:rPr>
        <w:t>4</w:t>
      </w:r>
      <w:r w:rsidRPr="006B1678">
        <w:rPr>
          <w:rFonts w:ascii="Times New Roman" w:eastAsia="黑体" w:hAnsi="Times New Roman" w:cs="Times New Roman"/>
          <w:sz w:val="21"/>
          <w:szCs w:val="21"/>
        </w:rPr>
        <w:t>-</w:t>
      </w:r>
      <w:r w:rsidR="00204369">
        <w:rPr>
          <w:rFonts w:ascii="Times New Roman" w:eastAsia="黑体" w:hAnsi="Times New Roman" w:cs="Times New Roman"/>
          <w:sz w:val="21"/>
          <w:szCs w:val="21"/>
        </w:rPr>
        <w:t>4</w:t>
      </w:r>
      <w:r>
        <w:rPr>
          <w:rFonts w:ascii="Times New Roman" w:eastAsia="黑体" w:hAnsi="Times New Roman" w:cs="Times New Roman"/>
          <w:sz w:val="21"/>
          <w:szCs w:val="21"/>
        </w:rPr>
        <w:t xml:space="preserve">  </w:t>
      </w:r>
      <w:del w:id="560" w:author="曾 翠红" w:date="2019-05-07T10:33:00Z">
        <w:r w:rsidDel="009314E9">
          <w:rPr>
            <w:rFonts w:ascii="Times New Roman" w:eastAsia="黑体" w:hAnsi="Times New Roman" w:cs="Times New Roman"/>
            <w:sz w:val="21"/>
            <w:szCs w:val="21"/>
          </w:rPr>
          <w:delText>稻谷</w:delText>
        </w:r>
      </w:del>
      <w:ins w:id="561" w:author="曾 翠红" w:date="2019-05-07T10:33:00Z">
        <w:r w:rsidR="009314E9">
          <w:rPr>
            <w:rFonts w:ascii="Times New Roman" w:eastAsia="黑体" w:hAnsi="Times New Roman" w:cs="Times New Roman"/>
            <w:sz w:val="21"/>
            <w:szCs w:val="21"/>
          </w:rPr>
          <w:t>水稻</w:t>
        </w:r>
      </w:ins>
      <w:r w:rsidRPr="006B1678">
        <w:rPr>
          <w:rFonts w:ascii="Times New Roman" w:eastAsia="黑体" w:hAnsi="Times New Roman" w:cs="Times New Roman"/>
          <w:sz w:val="21"/>
          <w:szCs w:val="21"/>
        </w:rPr>
        <w:t>规模与单产关系</w:t>
      </w:r>
    </w:p>
    <w:p w14:paraId="4404AB5A" w14:textId="77777777" w:rsidR="00344B4D" w:rsidRPr="00E23198" w:rsidRDefault="00344B4D" w:rsidP="00344B4D">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劳动力和肥料产出弹性随着规模的扩大而明显降低，</w:t>
      </w:r>
      <w:r>
        <w:rPr>
          <w:rFonts w:ascii="Times New Roman" w:hAnsi="Times New Roman" w:cs="Times New Roman"/>
          <w:sz w:val="24"/>
          <w:szCs w:val="24"/>
        </w:rPr>
        <w:t>机械</w:t>
      </w:r>
      <w:r>
        <w:rPr>
          <w:rFonts w:ascii="Times New Roman" w:hAnsi="Times New Roman" w:cs="Times New Roman" w:hint="eastAsia"/>
          <w:sz w:val="24"/>
          <w:szCs w:val="24"/>
        </w:rPr>
        <w:t>产出弹性随着规模扩大略有上升，机械对劳动力的替代作用逐步提高，具体产出弹性计算如下，</w:t>
      </w:r>
      <w:r w:rsidRPr="00C46A1B">
        <w:rPr>
          <w:rFonts w:ascii="Times New Roman" w:hAnsi="Times New Roman" w:cs="Times New Roman"/>
          <w:sz w:val="24"/>
          <w:szCs w:val="24"/>
        </w:rPr>
        <w:t>1</w:t>
      </w:r>
      <w:r>
        <w:rPr>
          <w:rFonts w:ascii="Times New Roman" w:hAnsi="Times New Roman" w:cs="Times New Roman" w:hint="eastAsia"/>
          <w:sz w:val="24"/>
          <w:szCs w:val="24"/>
        </w:rPr>
        <w:t>）</w:t>
      </w:r>
      <w:r w:rsidRPr="007C602D">
        <w:rPr>
          <w:rFonts w:ascii="Times New Roman" w:hAnsi="Times New Roman" w:cs="Times New Roman"/>
          <w:sz w:val="24"/>
          <w:szCs w:val="24"/>
        </w:rPr>
        <w:t>劳动力投入变量总体产出弹性为</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032</w:t>
      </w:r>
      <w:r w:rsidRPr="007C602D">
        <w:rPr>
          <w:rFonts w:ascii="Times New Roman" w:hAnsi="Times New Roman" w:cs="Times New Roman"/>
          <w:sz w:val="24"/>
          <w:szCs w:val="24"/>
        </w:rPr>
        <w:t>，分规模计算的劳动力产出弹性表明，劳动力产出弹性随着规模的扩大而降低，小农产出弹性为</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034</w:t>
      </w:r>
      <w:r w:rsidRPr="007C602D">
        <w:rPr>
          <w:rFonts w:ascii="Times New Roman" w:hAnsi="Times New Roman" w:cs="Times New Roman"/>
          <w:sz w:val="24"/>
          <w:szCs w:val="24"/>
        </w:rPr>
        <w:t>，中等农户和大农户为</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016</w:t>
      </w:r>
      <w:r w:rsidRPr="007C602D">
        <w:rPr>
          <w:rFonts w:ascii="Times New Roman" w:hAnsi="Times New Roman" w:cs="Times New Roman"/>
          <w:sz w:val="24"/>
          <w:szCs w:val="24"/>
        </w:rPr>
        <w:t>和</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010</w:t>
      </w:r>
      <w:r>
        <w:rPr>
          <w:rFonts w:ascii="Times New Roman" w:hAnsi="Times New Roman" w:cs="Times New Roman" w:hint="eastAsia"/>
          <w:sz w:val="24"/>
          <w:szCs w:val="24"/>
        </w:rPr>
        <w:t>。</w:t>
      </w:r>
      <w:r w:rsidRPr="00C46A1B">
        <w:rPr>
          <w:rFonts w:ascii="Times New Roman" w:hAnsi="Times New Roman" w:cs="Times New Roman"/>
          <w:sz w:val="24"/>
          <w:szCs w:val="24"/>
        </w:rPr>
        <w:t>2</w:t>
      </w:r>
      <w:r>
        <w:rPr>
          <w:rFonts w:ascii="Times New Roman" w:hAnsi="Times New Roman" w:cs="Times New Roman" w:hint="eastAsia"/>
          <w:sz w:val="24"/>
          <w:szCs w:val="24"/>
        </w:rPr>
        <w:t>）</w:t>
      </w:r>
      <w:r w:rsidRPr="007C602D">
        <w:rPr>
          <w:rFonts w:ascii="Times New Roman" w:hAnsi="Times New Roman" w:cs="Times New Roman"/>
          <w:sz w:val="24"/>
          <w:szCs w:val="24"/>
        </w:rPr>
        <w:t>化肥总体产出弹性为</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046</w:t>
      </w:r>
      <w:r w:rsidRPr="007C602D">
        <w:rPr>
          <w:rFonts w:ascii="Times New Roman" w:hAnsi="Times New Roman" w:cs="Times New Roman"/>
          <w:sz w:val="24"/>
          <w:szCs w:val="24"/>
        </w:rPr>
        <w:t>，小农至大农户化肥弹性分别是</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047</w:t>
      </w:r>
      <w:r w:rsidRPr="007C602D">
        <w:rPr>
          <w:rFonts w:ascii="Times New Roman" w:hAnsi="Times New Roman" w:cs="Times New Roman"/>
          <w:sz w:val="24"/>
          <w:szCs w:val="24"/>
        </w:rPr>
        <w:t>、</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043</w:t>
      </w:r>
      <w:r w:rsidRPr="007C602D">
        <w:rPr>
          <w:rFonts w:ascii="Times New Roman" w:hAnsi="Times New Roman" w:cs="Times New Roman"/>
          <w:sz w:val="24"/>
          <w:szCs w:val="24"/>
        </w:rPr>
        <w:t>和</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041</w:t>
      </w:r>
      <w:r>
        <w:rPr>
          <w:rFonts w:ascii="Times New Roman" w:hAnsi="Times New Roman" w:cs="Times New Roman" w:hint="eastAsia"/>
          <w:sz w:val="24"/>
          <w:szCs w:val="24"/>
        </w:rPr>
        <w:t>，弹性差异较小。</w:t>
      </w:r>
      <w:r w:rsidRPr="00C46A1B">
        <w:rPr>
          <w:rFonts w:ascii="Times New Roman" w:hAnsi="Times New Roman" w:cs="Times New Roman"/>
          <w:sz w:val="24"/>
          <w:szCs w:val="24"/>
        </w:rPr>
        <w:t>3</w:t>
      </w:r>
      <w:r>
        <w:rPr>
          <w:rFonts w:ascii="Times New Roman" w:hAnsi="Times New Roman" w:cs="Times New Roman" w:hint="eastAsia"/>
          <w:sz w:val="24"/>
          <w:szCs w:val="24"/>
        </w:rPr>
        <w:t>）</w:t>
      </w:r>
      <w:r w:rsidRPr="007C602D">
        <w:rPr>
          <w:rFonts w:ascii="Times New Roman" w:hAnsi="Times New Roman" w:cs="Times New Roman"/>
          <w:sz w:val="24"/>
          <w:szCs w:val="24"/>
        </w:rPr>
        <w:t>机械总体产出弹性为</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012</w:t>
      </w:r>
      <w:r w:rsidRPr="007C602D">
        <w:rPr>
          <w:rFonts w:ascii="Times New Roman" w:hAnsi="Times New Roman" w:cs="Times New Roman"/>
          <w:sz w:val="24"/>
          <w:szCs w:val="24"/>
        </w:rPr>
        <w:t>，产出弹性随着规模扩大</w:t>
      </w:r>
      <w:r>
        <w:rPr>
          <w:rFonts w:ascii="Times New Roman" w:hAnsi="Times New Roman" w:cs="Times New Roman" w:hint="eastAsia"/>
          <w:sz w:val="24"/>
          <w:szCs w:val="24"/>
        </w:rPr>
        <w:t>稳步提升</w:t>
      </w:r>
      <w:r w:rsidRPr="007C602D">
        <w:rPr>
          <w:rFonts w:ascii="Times New Roman" w:hAnsi="Times New Roman" w:cs="Times New Roman"/>
          <w:sz w:val="24"/>
          <w:szCs w:val="24"/>
        </w:rPr>
        <w:t>，小农至大农户产出弹性分别</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012</w:t>
      </w:r>
      <w:r w:rsidRPr="007C602D">
        <w:rPr>
          <w:rFonts w:ascii="Times New Roman" w:hAnsi="Times New Roman" w:cs="Times New Roman"/>
          <w:sz w:val="24"/>
          <w:szCs w:val="24"/>
        </w:rPr>
        <w:t>、</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013</w:t>
      </w:r>
      <w:r w:rsidRPr="007C602D">
        <w:rPr>
          <w:rFonts w:ascii="Times New Roman" w:hAnsi="Times New Roman" w:cs="Times New Roman"/>
          <w:sz w:val="24"/>
          <w:szCs w:val="24"/>
        </w:rPr>
        <w:t>和</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014</w:t>
      </w:r>
      <w:r w:rsidRPr="007C602D">
        <w:rPr>
          <w:rFonts w:ascii="Times New Roman" w:hAnsi="Times New Roman" w:cs="Times New Roman"/>
          <w:sz w:val="24"/>
          <w:szCs w:val="24"/>
        </w:rPr>
        <w:t>。</w:t>
      </w:r>
    </w:p>
    <w:p w14:paraId="022E76F6" w14:textId="5AF09718" w:rsidR="00344B4D" w:rsidRDefault="00344B4D" w:rsidP="00902FEF">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家庭禀赋</w:t>
      </w:r>
      <w:r w:rsidR="00B52AD9">
        <w:rPr>
          <w:rFonts w:ascii="Times New Roman" w:hAnsi="Times New Roman" w:cs="Times New Roman" w:hint="eastAsia"/>
          <w:sz w:val="24"/>
          <w:szCs w:val="24"/>
        </w:rPr>
        <w:t>变量</w:t>
      </w:r>
      <w:r>
        <w:rPr>
          <w:rFonts w:ascii="Times New Roman" w:hAnsi="Times New Roman" w:cs="Times New Roman" w:hint="eastAsia"/>
          <w:sz w:val="24"/>
          <w:szCs w:val="24"/>
        </w:rPr>
        <w:t>的实证估计结果</w:t>
      </w:r>
      <w:r w:rsidR="00B52AD9">
        <w:rPr>
          <w:rFonts w:ascii="Times New Roman" w:hAnsi="Times New Roman" w:cs="Times New Roman" w:hint="eastAsia"/>
          <w:sz w:val="24"/>
          <w:szCs w:val="24"/>
        </w:rPr>
        <w:t>表明</w:t>
      </w:r>
      <w:r>
        <w:rPr>
          <w:rFonts w:ascii="Times New Roman" w:hAnsi="Times New Roman" w:cs="Times New Roman" w:hint="eastAsia"/>
          <w:sz w:val="24"/>
          <w:szCs w:val="24"/>
        </w:rPr>
        <w:t>，健康状况、农业技能培训和兼业化水平变量对土地生产率有显著影响。健康状况和农业技能培训变量显著为正，符合</w:t>
      </w:r>
      <w:r w:rsidR="00A2284E">
        <w:rPr>
          <w:rFonts w:ascii="Times New Roman" w:hAnsi="Times New Roman" w:cs="Times New Roman" w:hint="eastAsia"/>
          <w:sz w:val="24"/>
          <w:szCs w:val="24"/>
        </w:rPr>
        <w:t>预期。</w:t>
      </w:r>
      <w:r>
        <w:rPr>
          <w:rFonts w:ascii="Times New Roman" w:hAnsi="Times New Roman" w:cs="Times New Roman"/>
          <w:sz w:val="24"/>
          <w:szCs w:val="24"/>
        </w:rPr>
        <w:t>受过</w:t>
      </w:r>
      <w:r>
        <w:rPr>
          <w:rFonts w:ascii="Times New Roman" w:hAnsi="Times New Roman" w:cs="Times New Roman" w:hint="eastAsia"/>
          <w:sz w:val="24"/>
          <w:szCs w:val="24"/>
        </w:rPr>
        <w:t>农业技能培训的农户在掌握科学的种植方法后，</w:t>
      </w:r>
      <w:r>
        <w:rPr>
          <w:rFonts w:ascii="Times New Roman" w:hAnsi="Times New Roman" w:cs="Times New Roman"/>
          <w:sz w:val="24"/>
          <w:szCs w:val="24"/>
        </w:rPr>
        <w:t>可以</w:t>
      </w:r>
      <w:r>
        <w:rPr>
          <w:rFonts w:ascii="Times New Roman" w:hAnsi="Times New Roman" w:cs="Times New Roman" w:hint="eastAsia"/>
          <w:sz w:val="24"/>
          <w:szCs w:val="24"/>
        </w:rPr>
        <w:t>有效提高</w:t>
      </w:r>
      <w:r w:rsidR="00A2284E">
        <w:rPr>
          <w:rFonts w:ascii="Times New Roman" w:hAnsi="Times New Roman" w:cs="Times New Roman" w:hint="eastAsia"/>
          <w:sz w:val="24"/>
          <w:szCs w:val="24"/>
        </w:rPr>
        <w:t>种植效率</w:t>
      </w:r>
      <w:r w:rsidR="00B52AD9">
        <w:rPr>
          <w:rFonts w:ascii="Times New Roman" w:hAnsi="Times New Roman" w:cs="Times New Roman" w:hint="eastAsia"/>
          <w:sz w:val="24"/>
          <w:szCs w:val="24"/>
        </w:rPr>
        <w:t>。</w:t>
      </w:r>
      <w:r>
        <w:rPr>
          <w:rFonts w:ascii="Times New Roman" w:hAnsi="Times New Roman" w:cs="Times New Roman"/>
          <w:sz w:val="24"/>
          <w:szCs w:val="24"/>
        </w:rPr>
        <w:t>兼业化</w:t>
      </w:r>
      <w:r>
        <w:rPr>
          <w:rFonts w:ascii="Times New Roman" w:hAnsi="Times New Roman" w:cs="Times New Roman" w:hint="eastAsia"/>
          <w:sz w:val="24"/>
          <w:szCs w:val="24"/>
        </w:rPr>
        <w:t>水平变量显著为负，该指标数值高意味着农户主业不是农业经营，</w:t>
      </w:r>
      <w:r>
        <w:rPr>
          <w:rFonts w:ascii="Times New Roman" w:hAnsi="Times New Roman" w:cs="Times New Roman"/>
          <w:sz w:val="24"/>
          <w:szCs w:val="24"/>
        </w:rPr>
        <w:t>他们</w:t>
      </w:r>
      <w:r>
        <w:rPr>
          <w:rFonts w:ascii="Times New Roman" w:hAnsi="Times New Roman" w:cs="Times New Roman" w:hint="eastAsia"/>
          <w:sz w:val="24"/>
          <w:szCs w:val="24"/>
        </w:rPr>
        <w:t>花费较大部分时间和精力专注于非农产业，只有小部分时间用于耕作</w:t>
      </w:r>
      <w:r w:rsidR="00A80E8E">
        <w:rPr>
          <w:rFonts w:ascii="Times New Roman" w:hAnsi="Times New Roman" w:cs="Times New Roman" w:hint="eastAsia"/>
          <w:sz w:val="24"/>
          <w:szCs w:val="24"/>
        </w:rPr>
        <w:t>（</w:t>
      </w:r>
      <w:r w:rsidR="00A80E8E">
        <w:rPr>
          <w:rFonts w:ascii="Times New Roman" w:hAnsi="Times New Roman" w:cs="Times New Roman"/>
          <w:sz w:val="24"/>
          <w:szCs w:val="24"/>
        </w:rPr>
        <w:t>表</w:t>
      </w:r>
      <w:r w:rsidR="00A80E8E">
        <w:rPr>
          <w:rFonts w:ascii="Times New Roman" w:hAnsi="Times New Roman" w:cs="Times New Roman" w:hint="eastAsia"/>
          <w:sz w:val="24"/>
          <w:szCs w:val="24"/>
        </w:rPr>
        <w:t>4</w:t>
      </w:r>
      <w:r w:rsidR="00A80E8E">
        <w:rPr>
          <w:rFonts w:ascii="Times New Roman" w:hAnsi="Times New Roman" w:cs="Times New Roman"/>
          <w:sz w:val="24"/>
          <w:szCs w:val="24"/>
        </w:rPr>
        <w:t>-5</w:t>
      </w:r>
      <w:r w:rsidR="00A80E8E">
        <w:rPr>
          <w:rFonts w:ascii="Times New Roman" w:hAnsi="Times New Roman" w:cs="Times New Roman" w:hint="eastAsia"/>
          <w:sz w:val="24"/>
          <w:szCs w:val="24"/>
        </w:rPr>
        <w:t>）</w:t>
      </w:r>
      <w:r>
        <w:rPr>
          <w:rFonts w:ascii="Times New Roman" w:hAnsi="Times New Roman" w:cs="Times New Roman" w:hint="eastAsia"/>
          <w:sz w:val="24"/>
          <w:szCs w:val="24"/>
        </w:rPr>
        <w:t>。</w:t>
      </w:r>
    </w:p>
    <w:p w14:paraId="46C9775A" w14:textId="77777777" w:rsidR="00E019AB" w:rsidRDefault="00E019AB">
      <w:pPr>
        <w:rPr>
          <w:rFonts w:ascii="Times New Roman" w:eastAsia="黑体" w:hAnsi="Times New Roman" w:cs="Times New Roman"/>
          <w:sz w:val="21"/>
          <w:szCs w:val="21"/>
        </w:rPr>
      </w:pPr>
      <w:r>
        <w:rPr>
          <w:rFonts w:ascii="Times New Roman" w:eastAsia="黑体" w:hAnsi="Times New Roman" w:cs="Times New Roman"/>
          <w:sz w:val="21"/>
          <w:szCs w:val="21"/>
        </w:rPr>
        <w:br w:type="page"/>
      </w:r>
    </w:p>
    <w:p w14:paraId="6685D65D" w14:textId="3DF936CB" w:rsidR="00344B4D" w:rsidRPr="00E214E0" w:rsidRDefault="00344B4D" w:rsidP="00902FEF">
      <w:pPr>
        <w:spacing w:beforeLines="50" w:before="163" w:after="0" w:line="400" w:lineRule="exact"/>
        <w:jc w:val="center"/>
        <w:rPr>
          <w:rFonts w:ascii="Times New Roman" w:eastAsia="黑体" w:hAnsi="Times New Roman" w:cs="Times New Roman"/>
          <w:sz w:val="21"/>
          <w:szCs w:val="21"/>
        </w:rPr>
      </w:pPr>
      <w:r w:rsidRPr="00E214E0">
        <w:rPr>
          <w:rFonts w:ascii="Times New Roman" w:eastAsia="黑体" w:hAnsi="Times New Roman" w:cs="Times New Roman"/>
          <w:sz w:val="21"/>
          <w:szCs w:val="21"/>
        </w:rPr>
        <w:t>表</w:t>
      </w:r>
      <w:r w:rsidRPr="00C46A1B">
        <w:rPr>
          <w:rFonts w:ascii="Times New Roman" w:eastAsia="黑体" w:hAnsi="Times New Roman" w:cs="Times New Roman"/>
          <w:sz w:val="21"/>
          <w:szCs w:val="21"/>
        </w:rPr>
        <w:t>4</w:t>
      </w:r>
      <w:r w:rsidRPr="00E214E0">
        <w:rPr>
          <w:rFonts w:ascii="Times New Roman" w:eastAsia="黑体" w:hAnsi="Times New Roman" w:cs="Times New Roman"/>
          <w:sz w:val="21"/>
          <w:szCs w:val="21"/>
        </w:rPr>
        <w:t>-</w:t>
      </w:r>
      <w:r w:rsidR="00E7710D">
        <w:rPr>
          <w:rFonts w:ascii="Times New Roman" w:eastAsia="黑体" w:hAnsi="Times New Roman" w:cs="Times New Roman"/>
          <w:sz w:val="21"/>
          <w:szCs w:val="21"/>
        </w:rPr>
        <w:t>5</w:t>
      </w:r>
      <w:r>
        <w:rPr>
          <w:rFonts w:ascii="Times New Roman" w:eastAsia="黑体" w:hAnsi="Times New Roman" w:cs="Times New Roman"/>
          <w:sz w:val="21"/>
          <w:szCs w:val="21"/>
        </w:rPr>
        <w:t xml:space="preserve"> </w:t>
      </w:r>
      <w:r w:rsidRPr="00E214E0">
        <w:rPr>
          <w:rFonts w:ascii="Times New Roman" w:eastAsia="黑体" w:hAnsi="Times New Roman" w:cs="Times New Roman"/>
          <w:sz w:val="21"/>
          <w:szCs w:val="21"/>
        </w:rPr>
        <w:t xml:space="preserve"> </w:t>
      </w:r>
      <w:del w:id="562" w:author="曾 翠红" w:date="2019-05-07T10:33:00Z">
        <w:r w:rsidDel="009314E9">
          <w:rPr>
            <w:rFonts w:ascii="Times New Roman" w:eastAsia="黑体" w:hAnsi="Times New Roman" w:cs="Times New Roman"/>
            <w:sz w:val="21"/>
            <w:szCs w:val="21"/>
          </w:rPr>
          <w:delText>稻谷</w:delText>
        </w:r>
      </w:del>
      <w:ins w:id="563" w:author="曾 翠红" w:date="2019-05-07T10:33:00Z">
        <w:r w:rsidR="009314E9">
          <w:rPr>
            <w:rFonts w:ascii="Times New Roman" w:eastAsia="黑体" w:hAnsi="Times New Roman" w:cs="Times New Roman"/>
            <w:sz w:val="21"/>
            <w:szCs w:val="21"/>
          </w:rPr>
          <w:t>水稻</w:t>
        </w:r>
      </w:ins>
      <w:r w:rsidR="00BE7E2F">
        <w:rPr>
          <w:rFonts w:ascii="Times New Roman" w:eastAsia="黑体" w:hAnsi="Times New Roman" w:cs="Times New Roman" w:hint="eastAsia"/>
          <w:sz w:val="21"/>
          <w:szCs w:val="21"/>
        </w:rPr>
        <w:t>单产</w:t>
      </w:r>
      <w:r w:rsidRPr="00E214E0">
        <w:rPr>
          <w:rFonts w:ascii="Times New Roman" w:eastAsia="黑体" w:hAnsi="Times New Roman" w:cs="Times New Roman"/>
          <w:sz w:val="21"/>
          <w:szCs w:val="21"/>
        </w:rPr>
        <w:t>估计结果</w:t>
      </w:r>
    </w:p>
    <w:tbl>
      <w:tblPr>
        <w:tblW w:w="0" w:type="auto"/>
        <w:jc w:val="center"/>
        <w:tblLook w:val="04A0" w:firstRow="1" w:lastRow="0" w:firstColumn="1" w:lastColumn="0" w:noHBand="0" w:noVBand="1"/>
      </w:tblPr>
      <w:tblGrid>
        <w:gridCol w:w="1808"/>
        <w:gridCol w:w="1256"/>
        <w:gridCol w:w="31"/>
        <w:gridCol w:w="1226"/>
        <w:gridCol w:w="212"/>
        <w:gridCol w:w="1045"/>
        <w:gridCol w:w="105"/>
        <w:gridCol w:w="1151"/>
      </w:tblGrid>
      <w:tr w:rsidR="008C5DBF" w:rsidRPr="00902FEF" w14:paraId="417287F5" w14:textId="77777777" w:rsidTr="003960F6">
        <w:trPr>
          <w:trHeight w:val="300"/>
          <w:jc w:val="center"/>
        </w:trPr>
        <w:tc>
          <w:tcPr>
            <w:tcW w:w="0" w:type="auto"/>
            <w:tcBorders>
              <w:top w:val="single" w:sz="12" w:space="0" w:color="auto"/>
              <w:left w:val="nil"/>
              <w:bottom w:val="single" w:sz="4" w:space="0" w:color="auto"/>
              <w:right w:val="nil"/>
            </w:tcBorders>
            <w:shd w:val="clear" w:color="auto" w:fill="auto"/>
            <w:noWrap/>
            <w:vAlign w:val="center"/>
            <w:hideMark/>
          </w:tcPr>
          <w:p w14:paraId="744B4A08" w14:textId="77777777" w:rsidR="008C5DBF" w:rsidRPr="00902FEF" w:rsidRDefault="008C5DBF" w:rsidP="008C5DBF">
            <w:pPr>
              <w:spacing w:after="0" w:line="240" w:lineRule="auto"/>
              <w:jc w:val="center"/>
              <w:rPr>
                <w:rFonts w:ascii="Times New Roman" w:eastAsia="宋体" w:hAnsi="Times New Roman" w:cs="Times New Roman"/>
                <w:b/>
                <w:i/>
                <w:iCs/>
                <w:color w:val="000000"/>
                <w:sz w:val="21"/>
                <w:szCs w:val="21"/>
              </w:rPr>
            </w:pPr>
          </w:p>
        </w:tc>
        <w:tc>
          <w:tcPr>
            <w:tcW w:w="1283" w:type="dxa"/>
            <w:gridSpan w:val="2"/>
            <w:tcBorders>
              <w:top w:val="single" w:sz="12" w:space="0" w:color="auto"/>
              <w:left w:val="nil"/>
              <w:bottom w:val="single" w:sz="4" w:space="0" w:color="auto"/>
              <w:right w:val="nil"/>
            </w:tcBorders>
            <w:shd w:val="clear" w:color="auto" w:fill="auto"/>
            <w:noWrap/>
            <w:vAlign w:val="center"/>
            <w:hideMark/>
          </w:tcPr>
          <w:p w14:paraId="07640C6C" w14:textId="77777777" w:rsidR="008C5DBF" w:rsidRPr="00902FEF" w:rsidRDefault="008C5DBF" w:rsidP="008C5DBF">
            <w:pPr>
              <w:spacing w:after="0" w:line="240" w:lineRule="auto"/>
              <w:jc w:val="center"/>
              <w:rPr>
                <w:rFonts w:ascii="Times New Roman" w:eastAsia="宋体" w:hAnsi="Times New Roman" w:cs="Times New Roman"/>
                <w:b/>
                <w:color w:val="000000"/>
                <w:sz w:val="21"/>
                <w:szCs w:val="21"/>
              </w:rPr>
            </w:pPr>
            <w:r w:rsidRPr="00902FEF">
              <w:rPr>
                <w:rFonts w:ascii="Times New Roman" w:eastAsia="宋体" w:hAnsi="Times New Roman" w:cs="Times New Roman"/>
                <w:b/>
                <w:color w:val="000000"/>
                <w:sz w:val="21"/>
                <w:szCs w:val="21"/>
              </w:rPr>
              <w:t>系数</w:t>
            </w:r>
          </w:p>
        </w:tc>
        <w:tc>
          <w:tcPr>
            <w:tcW w:w="1433" w:type="dxa"/>
            <w:gridSpan w:val="2"/>
            <w:tcBorders>
              <w:top w:val="single" w:sz="12" w:space="0" w:color="auto"/>
              <w:left w:val="nil"/>
              <w:bottom w:val="single" w:sz="4" w:space="0" w:color="auto"/>
              <w:right w:val="nil"/>
            </w:tcBorders>
            <w:shd w:val="clear" w:color="auto" w:fill="auto"/>
            <w:noWrap/>
            <w:vAlign w:val="center"/>
            <w:hideMark/>
          </w:tcPr>
          <w:p w14:paraId="243D33EC" w14:textId="77777777" w:rsidR="008C5DBF" w:rsidRPr="00902FEF" w:rsidRDefault="008C5DBF" w:rsidP="008C5DBF">
            <w:pPr>
              <w:spacing w:after="0" w:line="240" w:lineRule="auto"/>
              <w:jc w:val="center"/>
              <w:rPr>
                <w:rFonts w:ascii="Times New Roman" w:eastAsia="宋体" w:hAnsi="Times New Roman" w:cs="Times New Roman"/>
                <w:b/>
                <w:color w:val="000000"/>
                <w:sz w:val="21"/>
                <w:szCs w:val="21"/>
              </w:rPr>
            </w:pPr>
            <w:r w:rsidRPr="00902FEF">
              <w:rPr>
                <w:rFonts w:ascii="Times New Roman" w:eastAsia="宋体" w:hAnsi="Times New Roman" w:cs="Times New Roman"/>
                <w:b/>
                <w:color w:val="000000"/>
                <w:sz w:val="21"/>
                <w:szCs w:val="21"/>
              </w:rPr>
              <w:t>稳健标准误</w:t>
            </w:r>
          </w:p>
        </w:tc>
        <w:tc>
          <w:tcPr>
            <w:tcW w:w="1147" w:type="dxa"/>
            <w:gridSpan w:val="2"/>
            <w:tcBorders>
              <w:top w:val="single" w:sz="12" w:space="0" w:color="auto"/>
              <w:left w:val="nil"/>
              <w:bottom w:val="single" w:sz="4" w:space="0" w:color="auto"/>
              <w:right w:val="nil"/>
            </w:tcBorders>
            <w:shd w:val="clear" w:color="auto" w:fill="auto"/>
            <w:noWrap/>
            <w:vAlign w:val="center"/>
            <w:hideMark/>
          </w:tcPr>
          <w:p w14:paraId="5AFDB069" w14:textId="77777777" w:rsidR="008C5DBF" w:rsidRPr="00902FEF" w:rsidRDefault="008C5DBF" w:rsidP="008C5DBF">
            <w:pPr>
              <w:spacing w:after="0" w:line="240" w:lineRule="auto"/>
              <w:jc w:val="center"/>
              <w:rPr>
                <w:rFonts w:ascii="Times New Roman" w:eastAsia="宋体" w:hAnsi="Times New Roman" w:cs="Times New Roman"/>
                <w:b/>
                <w:color w:val="000000"/>
                <w:sz w:val="21"/>
                <w:szCs w:val="21"/>
              </w:rPr>
            </w:pPr>
            <w:r w:rsidRPr="00902FEF">
              <w:rPr>
                <w:rFonts w:ascii="Times New Roman" w:eastAsia="宋体" w:hAnsi="Times New Roman" w:cs="Times New Roman"/>
                <w:b/>
                <w:color w:val="000000"/>
                <w:sz w:val="21"/>
                <w:szCs w:val="21"/>
              </w:rPr>
              <w:t>t</w:t>
            </w:r>
            <w:r w:rsidRPr="00902FEF">
              <w:rPr>
                <w:rFonts w:ascii="Times New Roman" w:eastAsia="宋体" w:hAnsi="Times New Roman" w:cs="Times New Roman"/>
                <w:b/>
                <w:color w:val="000000"/>
                <w:sz w:val="21"/>
                <w:szCs w:val="21"/>
              </w:rPr>
              <w:t>值</w:t>
            </w:r>
          </w:p>
        </w:tc>
        <w:tc>
          <w:tcPr>
            <w:tcW w:w="1148" w:type="dxa"/>
            <w:tcBorders>
              <w:top w:val="single" w:sz="12" w:space="0" w:color="auto"/>
              <w:left w:val="nil"/>
              <w:bottom w:val="single" w:sz="4" w:space="0" w:color="auto"/>
              <w:right w:val="nil"/>
            </w:tcBorders>
            <w:shd w:val="clear" w:color="auto" w:fill="auto"/>
            <w:noWrap/>
            <w:vAlign w:val="center"/>
            <w:hideMark/>
          </w:tcPr>
          <w:p w14:paraId="51659784" w14:textId="77777777" w:rsidR="008C5DBF" w:rsidRPr="00902FEF" w:rsidRDefault="008C5DBF" w:rsidP="008C5DBF">
            <w:pPr>
              <w:spacing w:after="0" w:line="240" w:lineRule="auto"/>
              <w:jc w:val="center"/>
              <w:rPr>
                <w:rFonts w:ascii="Times New Roman" w:eastAsia="宋体" w:hAnsi="Times New Roman" w:cs="Times New Roman"/>
                <w:b/>
                <w:color w:val="000000"/>
                <w:sz w:val="21"/>
                <w:szCs w:val="21"/>
              </w:rPr>
            </w:pPr>
            <w:r w:rsidRPr="00902FEF">
              <w:rPr>
                <w:rFonts w:ascii="Times New Roman" w:eastAsia="宋体" w:hAnsi="Times New Roman" w:cs="Times New Roman"/>
                <w:b/>
                <w:color w:val="000000"/>
                <w:sz w:val="21"/>
                <w:szCs w:val="21"/>
              </w:rPr>
              <w:t>P</w:t>
            </w:r>
            <w:r w:rsidRPr="00902FEF">
              <w:rPr>
                <w:rFonts w:ascii="Times New Roman" w:eastAsia="宋体" w:hAnsi="Times New Roman" w:cs="Times New Roman"/>
                <w:b/>
                <w:color w:val="000000"/>
                <w:sz w:val="21"/>
                <w:szCs w:val="21"/>
              </w:rPr>
              <w:t>值</w:t>
            </w:r>
          </w:p>
        </w:tc>
      </w:tr>
      <w:tr w:rsidR="001221FA" w:rsidRPr="00902FEF" w14:paraId="5418E641" w14:textId="77777777" w:rsidTr="003960F6">
        <w:trPr>
          <w:trHeight w:val="300"/>
          <w:jc w:val="center"/>
        </w:trPr>
        <w:tc>
          <w:tcPr>
            <w:tcW w:w="0" w:type="auto"/>
            <w:tcBorders>
              <w:top w:val="nil"/>
              <w:left w:val="nil"/>
              <w:bottom w:val="nil"/>
              <w:right w:val="nil"/>
            </w:tcBorders>
            <w:shd w:val="clear" w:color="auto" w:fill="auto"/>
            <w:noWrap/>
            <w:vAlign w:val="center"/>
            <w:hideMark/>
          </w:tcPr>
          <w:p w14:paraId="61D69626" w14:textId="77777777" w:rsidR="001221FA" w:rsidRPr="00902FEF" w:rsidRDefault="001221FA" w:rsidP="001221FA">
            <w:pPr>
              <w:spacing w:after="0" w:line="240" w:lineRule="auto"/>
              <w:jc w:val="both"/>
              <w:rPr>
                <w:rFonts w:ascii="Times New Roman" w:eastAsia="宋体" w:hAnsi="Times New Roman" w:cs="Times New Roman"/>
                <w:i/>
                <w:iCs/>
                <w:color w:val="000000"/>
                <w:sz w:val="21"/>
                <w:szCs w:val="21"/>
              </w:rPr>
            </w:pPr>
            <w:r w:rsidRPr="00902FEF">
              <w:rPr>
                <w:rFonts w:ascii="Times New Roman" w:eastAsia="宋体" w:hAnsi="Times New Roman" w:cs="Times New Roman"/>
                <w:i/>
                <w:iCs/>
                <w:color w:val="000000"/>
                <w:sz w:val="21"/>
                <w:szCs w:val="21"/>
              </w:rPr>
              <w:t>lnland</w:t>
            </w:r>
          </w:p>
        </w:tc>
        <w:tc>
          <w:tcPr>
            <w:tcW w:w="1283" w:type="dxa"/>
            <w:gridSpan w:val="2"/>
            <w:tcBorders>
              <w:top w:val="nil"/>
              <w:left w:val="nil"/>
              <w:bottom w:val="nil"/>
              <w:right w:val="nil"/>
            </w:tcBorders>
            <w:shd w:val="clear" w:color="auto" w:fill="auto"/>
            <w:noWrap/>
            <w:vAlign w:val="center"/>
            <w:hideMark/>
          </w:tcPr>
          <w:p w14:paraId="004B08F9" w14:textId="7D2E3FFC"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-0.029***</w:t>
            </w:r>
          </w:p>
        </w:tc>
        <w:tc>
          <w:tcPr>
            <w:tcW w:w="1433" w:type="dxa"/>
            <w:gridSpan w:val="2"/>
            <w:tcBorders>
              <w:top w:val="nil"/>
              <w:left w:val="nil"/>
              <w:bottom w:val="nil"/>
              <w:right w:val="nil"/>
            </w:tcBorders>
            <w:shd w:val="clear" w:color="auto" w:fill="auto"/>
            <w:noWrap/>
            <w:vAlign w:val="center"/>
            <w:hideMark/>
          </w:tcPr>
          <w:p w14:paraId="59A3F1C7" w14:textId="74B8018F"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0.009 </w:t>
            </w:r>
          </w:p>
        </w:tc>
        <w:tc>
          <w:tcPr>
            <w:tcW w:w="1147" w:type="dxa"/>
            <w:gridSpan w:val="2"/>
            <w:tcBorders>
              <w:top w:val="nil"/>
              <w:left w:val="nil"/>
              <w:bottom w:val="nil"/>
              <w:right w:val="nil"/>
            </w:tcBorders>
            <w:shd w:val="clear" w:color="auto" w:fill="auto"/>
            <w:noWrap/>
            <w:vAlign w:val="center"/>
            <w:hideMark/>
          </w:tcPr>
          <w:p w14:paraId="017F376A" w14:textId="4F40E75D"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-3.150 </w:t>
            </w:r>
          </w:p>
        </w:tc>
        <w:tc>
          <w:tcPr>
            <w:tcW w:w="1148" w:type="dxa"/>
            <w:tcBorders>
              <w:top w:val="nil"/>
              <w:left w:val="nil"/>
              <w:bottom w:val="nil"/>
              <w:right w:val="nil"/>
            </w:tcBorders>
            <w:shd w:val="clear" w:color="auto" w:fill="auto"/>
            <w:noWrap/>
            <w:vAlign w:val="center"/>
            <w:hideMark/>
          </w:tcPr>
          <w:p w14:paraId="087D9063" w14:textId="6A86D7AF"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0.002 </w:t>
            </w:r>
          </w:p>
        </w:tc>
      </w:tr>
      <w:tr w:rsidR="001221FA" w:rsidRPr="00902FEF" w14:paraId="3A1EF884" w14:textId="77777777" w:rsidTr="003960F6">
        <w:trPr>
          <w:trHeight w:val="300"/>
          <w:jc w:val="center"/>
        </w:trPr>
        <w:tc>
          <w:tcPr>
            <w:tcW w:w="0" w:type="auto"/>
            <w:tcBorders>
              <w:top w:val="nil"/>
              <w:left w:val="nil"/>
              <w:bottom w:val="nil"/>
              <w:right w:val="nil"/>
            </w:tcBorders>
            <w:shd w:val="clear" w:color="auto" w:fill="auto"/>
            <w:noWrap/>
            <w:vAlign w:val="center"/>
            <w:hideMark/>
          </w:tcPr>
          <w:p w14:paraId="5A462B1C" w14:textId="77777777" w:rsidR="001221FA" w:rsidRPr="00902FEF" w:rsidRDefault="001221FA" w:rsidP="001221FA">
            <w:pPr>
              <w:spacing w:after="0" w:line="240" w:lineRule="auto"/>
              <w:jc w:val="both"/>
              <w:rPr>
                <w:rFonts w:ascii="Times New Roman" w:eastAsia="宋体" w:hAnsi="Times New Roman" w:cs="Times New Roman"/>
                <w:i/>
                <w:iCs/>
                <w:color w:val="000000"/>
                <w:sz w:val="21"/>
                <w:szCs w:val="21"/>
              </w:rPr>
            </w:pPr>
            <w:r w:rsidRPr="00902FEF">
              <w:rPr>
                <w:rFonts w:ascii="Times New Roman" w:eastAsia="宋体" w:hAnsi="Times New Roman" w:cs="Times New Roman"/>
                <w:i/>
                <w:iCs/>
                <w:color w:val="000000"/>
                <w:sz w:val="21"/>
                <w:szCs w:val="21"/>
              </w:rPr>
              <w:t>land</w:t>
            </w:r>
          </w:p>
        </w:tc>
        <w:tc>
          <w:tcPr>
            <w:tcW w:w="1283" w:type="dxa"/>
            <w:gridSpan w:val="2"/>
            <w:tcBorders>
              <w:top w:val="nil"/>
              <w:left w:val="nil"/>
              <w:bottom w:val="nil"/>
              <w:right w:val="nil"/>
            </w:tcBorders>
            <w:shd w:val="clear" w:color="auto" w:fill="auto"/>
            <w:noWrap/>
            <w:vAlign w:val="center"/>
            <w:hideMark/>
          </w:tcPr>
          <w:p w14:paraId="50F0AB16" w14:textId="61D6A65B"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-0.001</w:t>
            </w:r>
          </w:p>
        </w:tc>
        <w:tc>
          <w:tcPr>
            <w:tcW w:w="1433" w:type="dxa"/>
            <w:gridSpan w:val="2"/>
            <w:tcBorders>
              <w:top w:val="nil"/>
              <w:left w:val="nil"/>
              <w:bottom w:val="nil"/>
              <w:right w:val="nil"/>
            </w:tcBorders>
            <w:shd w:val="clear" w:color="auto" w:fill="auto"/>
            <w:noWrap/>
            <w:vAlign w:val="center"/>
            <w:hideMark/>
          </w:tcPr>
          <w:p w14:paraId="3BE043A2" w14:textId="07A2BBD7"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0.001 </w:t>
            </w:r>
          </w:p>
        </w:tc>
        <w:tc>
          <w:tcPr>
            <w:tcW w:w="1147" w:type="dxa"/>
            <w:gridSpan w:val="2"/>
            <w:tcBorders>
              <w:top w:val="nil"/>
              <w:left w:val="nil"/>
              <w:bottom w:val="nil"/>
              <w:right w:val="nil"/>
            </w:tcBorders>
            <w:shd w:val="clear" w:color="auto" w:fill="auto"/>
            <w:noWrap/>
            <w:vAlign w:val="center"/>
            <w:hideMark/>
          </w:tcPr>
          <w:p w14:paraId="258F731F" w14:textId="4E584137"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-0.710 </w:t>
            </w:r>
          </w:p>
        </w:tc>
        <w:tc>
          <w:tcPr>
            <w:tcW w:w="1148" w:type="dxa"/>
            <w:tcBorders>
              <w:top w:val="nil"/>
              <w:left w:val="nil"/>
              <w:bottom w:val="nil"/>
              <w:right w:val="nil"/>
            </w:tcBorders>
            <w:shd w:val="clear" w:color="auto" w:fill="auto"/>
            <w:noWrap/>
            <w:vAlign w:val="center"/>
            <w:hideMark/>
          </w:tcPr>
          <w:p w14:paraId="0B403ADD" w14:textId="3DF5FD02"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0.477 </w:t>
            </w:r>
          </w:p>
        </w:tc>
      </w:tr>
      <w:tr w:rsidR="001221FA" w:rsidRPr="00902FEF" w14:paraId="57A8A112" w14:textId="77777777" w:rsidTr="003960F6">
        <w:trPr>
          <w:trHeight w:val="300"/>
          <w:jc w:val="center"/>
        </w:trPr>
        <w:tc>
          <w:tcPr>
            <w:tcW w:w="0" w:type="auto"/>
            <w:tcBorders>
              <w:top w:val="nil"/>
              <w:left w:val="nil"/>
              <w:bottom w:val="nil"/>
              <w:right w:val="nil"/>
            </w:tcBorders>
            <w:shd w:val="clear" w:color="auto" w:fill="auto"/>
            <w:noWrap/>
            <w:vAlign w:val="center"/>
            <w:hideMark/>
          </w:tcPr>
          <w:p w14:paraId="5130BDB0" w14:textId="77777777" w:rsidR="001221FA" w:rsidRPr="00902FEF" w:rsidRDefault="001221FA" w:rsidP="001221FA">
            <w:pPr>
              <w:spacing w:after="0" w:line="240" w:lineRule="auto"/>
              <w:jc w:val="both"/>
              <w:rPr>
                <w:rFonts w:ascii="Times New Roman" w:eastAsia="宋体" w:hAnsi="Times New Roman" w:cs="Times New Roman"/>
                <w:i/>
                <w:iCs/>
                <w:color w:val="000000"/>
                <w:sz w:val="21"/>
                <w:szCs w:val="21"/>
              </w:rPr>
            </w:pPr>
            <w:r w:rsidRPr="00902FEF">
              <w:rPr>
                <w:rFonts w:ascii="Times New Roman" w:eastAsia="宋体" w:hAnsi="Times New Roman" w:cs="Times New Roman"/>
                <w:i/>
                <w:iCs/>
                <w:color w:val="000000"/>
                <w:sz w:val="21"/>
                <w:szCs w:val="21"/>
              </w:rPr>
              <w:t>lnlabor</w:t>
            </w:r>
          </w:p>
        </w:tc>
        <w:tc>
          <w:tcPr>
            <w:tcW w:w="1283" w:type="dxa"/>
            <w:gridSpan w:val="2"/>
            <w:tcBorders>
              <w:top w:val="nil"/>
              <w:left w:val="nil"/>
              <w:bottom w:val="nil"/>
              <w:right w:val="nil"/>
            </w:tcBorders>
            <w:shd w:val="clear" w:color="auto" w:fill="auto"/>
            <w:noWrap/>
            <w:vAlign w:val="center"/>
            <w:hideMark/>
          </w:tcPr>
          <w:p w14:paraId="55E9EBB1" w14:textId="66D626B8"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-0.042</w:t>
            </w:r>
          </w:p>
        </w:tc>
        <w:tc>
          <w:tcPr>
            <w:tcW w:w="1433" w:type="dxa"/>
            <w:gridSpan w:val="2"/>
            <w:tcBorders>
              <w:top w:val="nil"/>
              <w:left w:val="nil"/>
              <w:bottom w:val="nil"/>
              <w:right w:val="nil"/>
            </w:tcBorders>
            <w:shd w:val="clear" w:color="auto" w:fill="auto"/>
            <w:noWrap/>
            <w:vAlign w:val="center"/>
            <w:hideMark/>
          </w:tcPr>
          <w:p w14:paraId="0A03CE94" w14:textId="2BB3F5E0"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0.070 </w:t>
            </w:r>
          </w:p>
        </w:tc>
        <w:tc>
          <w:tcPr>
            <w:tcW w:w="1147" w:type="dxa"/>
            <w:gridSpan w:val="2"/>
            <w:tcBorders>
              <w:top w:val="nil"/>
              <w:left w:val="nil"/>
              <w:bottom w:val="nil"/>
              <w:right w:val="nil"/>
            </w:tcBorders>
            <w:shd w:val="clear" w:color="auto" w:fill="auto"/>
            <w:noWrap/>
            <w:vAlign w:val="center"/>
            <w:hideMark/>
          </w:tcPr>
          <w:p w14:paraId="4F18BF1C" w14:textId="5539F493"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-0.610 </w:t>
            </w:r>
          </w:p>
        </w:tc>
        <w:tc>
          <w:tcPr>
            <w:tcW w:w="1148" w:type="dxa"/>
            <w:tcBorders>
              <w:top w:val="nil"/>
              <w:left w:val="nil"/>
              <w:bottom w:val="nil"/>
              <w:right w:val="nil"/>
            </w:tcBorders>
            <w:shd w:val="clear" w:color="auto" w:fill="auto"/>
            <w:noWrap/>
            <w:vAlign w:val="center"/>
            <w:hideMark/>
          </w:tcPr>
          <w:p w14:paraId="0368699F" w14:textId="6619B2AE"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0.544 </w:t>
            </w:r>
          </w:p>
        </w:tc>
      </w:tr>
      <w:tr w:rsidR="001221FA" w:rsidRPr="00902FEF" w14:paraId="3BDA9330" w14:textId="77777777" w:rsidTr="003960F6">
        <w:trPr>
          <w:trHeight w:val="300"/>
          <w:jc w:val="center"/>
        </w:trPr>
        <w:tc>
          <w:tcPr>
            <w:tcW w:w="0" w:type="auto"/>
            <w:tcBorders>
              <w:top w:val="nil"/>
              <w:left w:val="nil"/>
              <w:bottom w:val="nil"/>
              <w:right w:val="nil"/>
            </w:tcBorders>
            <w:shd w:val="clear" w:color="auto" w:fill="auto"/>
            <w:noWrap/>
            <w:vAlign w:val="center"/>
            <w:hideMark/>
          </w:tcPr>
          <w:p w14:paraId="7B382519" w14:textId="77777777" w:rsidR="001221FA" w:rsidRPr="00902FEF" w:rsidRDefault="001221FA" w:rsidP="001221FA">
            <w:pPr>
              <w:spacing w:after="0" w:line="240" w:lineRule="auto"/>
              <w:jc w:val="both"/>
              <w:rPr>
                <w:rFonts w:ascii="Times New Roman" w:eastAsia="宋体" w:hAnsi="Times New Roman" w:cs="Times New Roman"/>
                <w:i/>
                <w:iCs/>
                <w:color w:val="000000"/>
                <w:sz w:val="21"/>
                <w:szCs w:val="21"/>
              </w:rPr>
            </w:pPr>
            <w:r w:rsidRPr="00902FEF">
              <w:rPr>
                <w:rFonts w:ascii="Times New Roman" w:eastAsia="宋体" w:hAnsi="Times New Roman" w:cs="Times New Roman"/>
                <w:i/>
                <w:iCs/>
                <w:color w:val="000000"/>
                <w:sz w:val="21"/>
                <w:szCs w:val="21"/>
              </w:rPr>
              <w:t>lnfertile</w:t>
            </w:r>
          </w:p>
        </w:tc>
        <w:tc>
          <w:tcPr>
            <w:tcW w:w="1283" w:type="dxa"/>
            <w:gridSpan w:val="2"/>
            <w:tcBorders>
              <w:top w:val="nil"/>
              <w:left w:val="nil"/>
              <w:bottom w:val="nil"/>
              <w:right w:val="nil"/>
            </w:tcBorders>
            <w:shd w:val="clear" w:color="auto" w:fill="auto"/>
            <w:noWrap/>
            <w:vAlign w:val="center"/>
            <w:hideMark/>
          </w:tcPr>
          <w:p w14:paraId="33F43010" w14:textId="35867F61"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-0.143</w:t>
            </w:r>
          </w:p>
        </w:tc>
        <w:tc>
          <w:tcPr>
            <w:tcW w:w="1433" w:type="dxa"/>
            <w:gridSpan w:val="2"/>
            <w:tcBorders>
              <w:top w:val="nil"/>
              <w:left w:val="nil"/>
              <w:bottom w:val="nil"/>
              <w:right w:val="nil"/>
            </w:tcBorders>
            <w:shd w:val="clear" w:color="auto" w:fill="auto"/>
            <w:noWrap/>
            <w:vAlign w:val="center"/>
            <w:hideMark/>
          </w:tcPr>
          <w:p w14:paraId="39E49294" w14:textId="1700823B"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0.089 </w:t>
            </w:r>
          </w:p>
        </w:tc>
        <w:tc>
          <w:tcPr>
            <w:tcW w:w="1147" w:type="dxa"/>
            <w:gridSpan w:val="2"/>
            <w:tcBorders>
              <w:top w:val="nil"/>
              <w:left w:val="nil"/>
              <w:bottom w:val="nil"/>
              <w:right w:val="nil"/>
            </w:tcBorders>
            <w:shd w:val="clear" w:color="auto" w:fill="auto"/>
            <w:noWrap/>
            <w:vAlign w:val="center"/>
            <w:hideMark/>
          </w:tcPr>
          <w:p w14:paraId="10D81D85" w14:textId="119FB32A"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-1.600 </w:t>
            </w:r>
          </w:p>
        </w:tc>
        <w:tc>
          <w:tcPr>
            <w:tcW w:w="1148" w:type="dxa"/>
            <w:tcBorders>
              <w:top w:val="nil"/>
              <w:left w:val="nil"/>
              <w:bottom w:val="nil"/>
              <w:right w:val="nil"/>
            </w:tcBorders>
            <w:shd w:val="clear" w:color="auto" w:fill="auto"/>
            <w:noWrap/>
            <w:vAlign w:val="center"/>
            <w:hideMark/>
          </w:tcPr>
          <w:p w14:paraId="4DF1446B" w14:textId="0F5337B1"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0.110 </w:t>
            </w:r>
          </w:p>
        </w:tc>
      </w:tr>
      <w:tr w:rsidR="001221FA" w:rsidRPr="00902FEF" w14:paraId="48A7A298" w14:textId="77777777" w:rsidTr="003960F6">
        <w:trPr>
          <w:trHeight w:val="300"/>
          <w:jc w:val="center"/>
        </w:trPr>
        <w:tc>
          <w:tcPr>
            <w:tcW w:w="0" w:type="auto"/>
            <w:tcBorders>
              <w:top w:val="nil"/>
              <w:left w:val="nil"/>
              <w:bottom w:val="nil"/>
              <w:right w:val="nil"/>
            </w:tcBorders>
            <w:shd w:val="clear" w:color="auto" w:fill="auto"/>
            <w:noWrap/>
            <w:vAlign w:val="center"/>
            <w:hideMark/>
          </w:tcPr>
          <w:p w14:paraId="4B4D7BDE" w14:textId="77777777" w:rsidR="001221FA" w:rsidRPr="00902FEF" w:rsidRDefault="001221FA" w:rsidP="001221FA">
            <w:pPr>
              <w:spacing w:after="0" w:line="240" w:lineRule="auto"/>
              <w:jc w:val="both"/>
              <w:rPr>
                <w:rFonts w:ascii="Times New Roman" w:eastAsia="宋体" w:hAnsi="Times New Roman" w:cs="Times New Roman"/>
                <w:i/>
                <w:iCs/>
                <w:color w:val="000000"/>
                <w:sz w:val="21"/>
                <w:szCs w:val="21"/>
              </w:rPr>
            </w:pPr>
            <w:r w:rsidRPr="00902FEF">
              <w:rPr>
                <w:rFonts w:ascii="Times New Roman" w:eastAsia="宋体" w:hAnsi="Times New Roman" w:cs="Times New Roman"/>
                <w:i/>
                <w:iCs/>
                <w:color w:val="000000"/>
                <w:sz w:val="21"/>
                <w:szCs w:val="21"/>
              </w:rPr>
              <w:t>lnmachane</w:t>
            </w:r>
          </w:p>
        </w:tc>
        <w:tc>
          <w:tcPr>
            <w:tcW w:w="1283" w:type="dxa"/>
            <w:gridSpan w:val="2"/>
            <w:tcBorders>
              <w:top w:val="nil"/>
              <w:left w:val="nil"/>
              <w:bottom w:val="nil"/>
              <w:right w:val="nil"/>
            </w:tcBorders>
            <w:shd w:val="clear" w:color="auto" w:fill="auto"/>
            <w:noWrap/>
            <w:vAlign w:val="center"/>
            <w:hideMark/>
          </w:tcPr>
          <w:p w14:paraId="7695CEE8" w14:textId="4F919CC5"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0.02*</w:t>
            </w:r>
          </w:p>
        </w:tc>
        <w:tc>
          <w:tcPr>
            <w:tcW w:w="1433" w:type="dxa"/>
            <w:gridSpan w:val="2"/>
            <w:tcBorders>
              <w:top w:val="nil"/>
              <w:left w:val="nil"/>
              <w:bottom w:val="nil"/>
              <w:right w:val="nil"/>
            </w:tcBorders>
            <w:shd w:val="clear" w:color="auto" w:fill="auto"/>
            <w:noWrap/>
            <w:vAlign w:val="center"/>
            <w:hideMark/>
          </w:tcPr>
          <w:p w14:paraId="6C2FA39F" w14:textId="21BB5F37"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0.011 </w:t>
            </w:r>
          </w:p>
        </w:tc>
        <w:tc>
          <w:tcPr>
            <w:tcW w:w="1147" w:type="dxa"/>
            <w:gridSpan w:val="2"/>
            <w:tcBorders>
              <w:top w:val="nil"/>
              <w:left w:val="nil"/>
              <w:bottom w:val="nil"/>
              <w:right w:val="nil"/>
            </w:tcBorders>
            <w:shd w:val="clear" w:color="auto" w:fill="auto"/>
            <w:noWrap/>
            <w:vAlign w:val="center"/>
            <w:hideMark/>
          </w:tcPr>
          <w:p w14:paraId="7AA50903" w14:textId="3F983FFD"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1.900 </w:t>
            </w:r>
          </w:p>
        </w:tc>
        <w:tc>
          <w:tcPr>
            <w:tcW w:w="1148" w:type="dxa"/>
            <w:tcBorders>
              <w:top w:val="nil"/>
              <w:left w:val="nil"/>
              <w:bottom w:val="nil"/>
              <w:right w:val="nil"/>
            </w:tcBorders>
            <w:shd w:val="clear" w:color="auto" w:fill="auto"/>
            <w:noWrap/>
            <w:vAlign w:val="center"/>
            <w:hideMark/>
          </w:tcPr>
          <w:p w14:paraId="2857BAD7" w14:textId="58AD870C"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0.058 </w:t>
            </w:r>
          </w:p>
        </w:tc>
      </w:tr>
      <w:tr w:rsidR="001221FA" w:rsidRPr="00902FEF" w14:paraId="333ADBC0" w14:textId="77777777" w:rsidTr="003960F6">
        <w:trPr>
          <w:trHeight w:val="300"/>
          <w:jc w:val="center"/>
        </w:trPr>
        <w:tc>
          <w:tcPr>
            <w:tcW w:w="0" w:type="auto"/>
            <w:tcBorders>
              <w:top w:val="nil"/>
              <w:left w:val="nil"/>
              <w:bottom w:val="nil"/>
              <w:right w:val="nil"/>
            </w:tcBorders>
            <w:shd w:val="clear" w:color="auto" w:fill="auto"/>
            <w:noWrap/>
            <w:vAlign w:val="center"/>
            <w:hideMark/>
          </w:tcPr>
          <w:p w14:paraId="62158EE9" w14:textId="77777777" w:rsidR="001221FA" w:rsidRPr="00902FEF" w:rsidRDefault="001221FA" w:rsidP="001221FA">
            <w:pPr>
              <w:spacing w:after="0" w:line="240" w:lineRule="auto"/>
              <w:jc w:val="both"/>
              <w:rPr>
                <w:rFonts w:ascii="Times New Roman" w:eastAsia="宋体" w:hAnsi="Times New Roman" w:cs="Times New Roman"/>
                <w:i/>
                <w:iCs/>
                <w:color w:val="000000"/>
                <w:sz w:val="21"/>
                <w:szCs w:val="21"/>
              </w:rPr>
            </w:pPr>
            <w:r w:rsidRPr="00902FEF">
              <w:rPr>
                <w:rFonts w:ascii="Times New Roman" w:eastAsia="宋体" w:hAnsi="Times New Roman" w:cs="Times New Roman"/>
                <w:i/>
                <w:iCs/>
                <w:color w:val="000000"/>
                <w:sz w:val="21"/>
                <w:szCs w:val="21"/>
              </w:rPr>
              <w:t>lnot</w:t>
            </w:r>
          </w:p>
        </w:tc>
        <w:tc>
          <w:tcPr>
            <w:tcW w:w="1283" w:type="dxa"/>
            <w:gridSpan w:val="2"/>
            <w:tcBorders>
              <w:top w:val="nil"/>
              <w:left w:val="nil"/>
              <w:bottom w:val="nil"/>
              <w:right w:val="nil"/>
            </w:tcBorders>
            <w:shd w:val="clear" w:color="auto" w:fill="auto"/>
            <w:noWrap/>
            <w:vAlign w:val="center"/>
            <w:hideMark/>
          </w:tcPr>
          <w:p w14:paraId="70187DD9" w14:textId="117C08A2"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-0.243*</w:t>
            </w:r>
          </w:p>
        </w:tc>
        <w:tc>
          <w:tcPr>
            <w:tcW w:w="1433" w:type="dxa"/>
            <w:gridSpan w:val="2"/>
            <w:tcBorders>
              <w:top w:val="nil"/>
              <w:left w:val="nil"/>
              <w:bottom w:val="nil"/>
              <w:right w:val="nil"/>
            </w:tcBorders>
            <w:shd w:val="clear" w:color="auto" w:fill="auto"/>
            <w:noWrap/>
            <w:vAlign w:val="center"/>
            <w:hideMark/>
          </w:tcPr>
          <w:p w14:paraId="76A0DBAD" w14:textId="3BCE6115"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0.141 </w:t>
            </w:r>
          </w:p>
        </w:tc>
        <w:tc>
          <w:tcPr>
            <w:tcW w:w="1147" w:type="dxa"/>
            <w:gridSpan w:val="2"/>
            <w:tcBorders>
              <w:top w:val="nil"/>
              <w:left w:val="nil"/>
              <w:bottom w:val="nil"/>
              <w:right w:val="nil"/>
            </w:tcBorders>
            <w:shd w:val="clear" w:color="auto" w:fill="auto"/>
            <w:noWrap/>
            <w:vAlign w:val="center"/>
            <w:hideMark/>
          </w:tcPr>
          <w:p w14:paraId="141860C7" w14:textId="7E7E7B25"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-1.720 </w:t>
            </w:r>
          </w:p>
        </w:tc>
        <w:tc>
          <w:tcPr>
            <w:tcW w:w="1148" w:type="dxa"/>
            <w:tcBorders>
              <w:top w:val="nil"/>
              <w:left w:val="nil"/>
              <w:bottom w:val="nil"/>
              <w:right w:val="nil"/>
            </w:tcBorders>
            <w:shd w:val="clear" w:color="auto" w:fill="auto"/>
            <w:noWrap/>
            <w:vAlign w:val="center"/>
            <w:hideMark/>
          </w:tcPr>
          <w:p w14:paraId="06457F8C" w14:textId="296514E5"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0.086 </w:t>
            </w:r>
          </w:p>
        </w:tc>
      </w:tr>
      <w:tr w:rsidR="001221FA" w:rsidRPr="00902FEF" w14:paraId="1499AF1E" w14:textId="77777777" w:rsidTr="003960F6">
        <w:trPr>
          <w:trHeight w:val="300"/>
          <w:jc w:val="center"/>
        </w:trPr>
        <w:tc>
          <w:tcPr>
            <w:tcW w:w="0" w:type="auto"/>
            <w:tcBorders>
              <w:top w:val="nil"/>
              <w:left w:val="nil"/>
              <w:bottom w:val="nil"/>
              <w:right w:val="nil"/>
            </w:tcBorders>
            <w:shd w:val="clear" w:color="auto" w:fill="auto"/>
            <w:noWrap/>
            <w:vAlign w:val="center"/>
            <w:hideMark/>
          </w:tcPr>
          <w:p w14:paraId="740D2FEF" w14:textId="77777777" w:rsidR="001221FA" w:rsidRPr="00902FEF" w:rsidRDefault="001221FA" w:rsidP="001221FA">
            <w:pPr>
              <w:spacing w:after="0" w:line="240" w:lineRule="auto"/>
              <w:jc w:val="both"/>
              <w:rPr>
                <w:rFonts w:ascii="Times New Roman" w:eastAsia="宋体" w:hAnsi="Times New Roman" w:cs="Times New Roman"/>
                <w:i/>
                <w:iCs/>
                <w:color w:val="000000"/>
                <w:sz w:val="21"/>
                <w:szCs w:val="21"/>
              </w:rPr>
            </w:pPr>
            <w:r w:rsidRPr="00902FEF">
              <w:rPr>
                <w:rFonts w:ascii="Times New Roman" w:eastAsia="宋体" w:hAnsi="Times New Roman" w:cs="Times New Roman"/>
                <w:i/>
                <w:iCs/>
                <w:color w:val="000000"/>
                <w:sz w:val="21"/>
                <w:szCs w:val="21"/>
              </w:rPr>
              <w:t>lnlabor2</w:t>
            </w:r>
          </w:p>
        </w:tc>
        <w:tc>
          <w:tcPr>
            <w:tcW w:w="1283" w:type="dxa"/>
            <w:gridSpan w:val="2"/>
            <w:tcBorders>
              <w:top w:val="nil"/>
              <w:left w:val="nil"/>
              <w:bottom w:val="nil"/>
              <w:right w:val="nil"/>
            </w:tcBorders>
            <w:shd w:val="clear" w:color="auto" w:fill="auto"/>
            <w:noWrap/>
            <w:vAlign w:val="center"/>
            <w:hideMark/>
          </w:tcPr>
          <w:p w14:paraId="38F4E633" w14:textId="06ED0081"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0.013**</w:t>
            </w:r>
          </w:p>
        </w:tc>
        <w:tc>
          <w:tcPr>
            <w:tcW w:w="1433" w:type="dxa"/>
            <w:gridSpan w:val="2"/>
            <w:tcBorders>
              <w:top w:val="nil"/>
              <w:left w:val="nil"/>
              <w:bottom w:val="nil"/>
              <w:right w:val="nil"/>
            </w:tcBorders>
            <w:shd w:val="clear" w:color="auto" w:fill="auto"/>
            <w:noWrap/>
            <w:vAlign w:val="center"/>
            <w:hideMark/>
          </w:tcPr>
          <w:p w14:paraId="26300E77" w14:textId="224F08C5"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0.005 </w:t>
            </w:r>
          </w:p>
        </w:tc>
        <w:tc>
          <w:tcPr>
            <w:tcW w:w="1147" w:type="dxa"/>
            <w:gridSpan w:val="2"/>
            <w:tcBorders>
              <w:top w:val="nil"/>
              <w:left w:val="nil"/>
              <w:bottom w:val="nil"/>
              <w:right w:val="nil"/>
            </w:tcBorders>
            <w:shd w:val="clear" w:color="auto" w:fill="auto"/>
            <w:noWrap/>
            <w:vAlign w:val="center"/>
            <w:hideMark/>
          </w:tcPr>
          <w:p w14:paraId="1CA7C034" w14:textId="7E9F96DD"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2.300 </w:t>
            </w:r>
          </w:p>
        </w:tc>
        <w:tc>
          <w:tcPr>
            <w:tcW w:w="1148" w:type="dxa"/>
            <w:tcBorders>
              <w:top w:val="nil"/>
              <w:left w:val="nil"/>
              <w:bottom w:val="nil"/>
              <w:right w:val="nil"/>
            </w:tcBorders>
            <w:shd w:val="clear" w:color="auto" w:fill="auto"/>
            <w:noWrap/>
            <w:vAlign w:val="center"/>
            <w:hideMark/>
          </w:tcPr>
          <w:p w14:paraId="6A853D9D" w14:textId="794E255D"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0.021 </w:t>
            </w:r>
          </w:p>
        </w:tc>
      </w:tr>
      <w:tr w:rsidR="001221FA" w:rsidRPr="00902FEF" w14:paraId="03808BE4" w14:textId="77777777" w:rsidTr="003960F6">
        <w:trPr>
          <w:trHeight w:val="300"/>
          <w:jc w:val="center"/>
        </w:trPr>
        <w:tc>
          <w:tcPr>
            <w:tcW w:w="0" w:type="auto"/>
            <w:tcBorders>
              <w:top w:val="nil"/>
              <w:left w:val="nil"/>
              <w:bottom w:val="nil"/>
              <w:right w:val="nil"/>
            </w:tcBorders>
            <w:shd w:val="clear" w:color="auto" w:fill="auto"/>
            <w:noWrap/>
            <w:vAlign w:val="center"/>
            <w:hideMark/>
          </w:tcPr>
          <w:p w14:paraId="66DFC7C5" w14:textId="77777777" w:rsidR="001221FA" w:rsidRPr="00902FEF" w:rsidRDefault="001221FA" w:rsidP="001221FA">
            <w:pPr>
              <w:spacing w:after="0" w:line="240" w:lineRule="auto"/>
              <w:jc w:val="both"/>
              <w:rPr>
                <w:rFonts w:ascii="Times New Roman" w:eastAsia="宋体" w:hAnsi="Times New Roman" w:cs="Times New Roman"/>
                <w:i/>
                <w:iCs/>
                <w:color w:val="000000"/>
                <w:sz w:val="21"/>
                <w:szCs w:val="21"/>
              </w:rPr>
            </w:pPr>
            <w:r w:rsidRPr="00902FEF">
              <w:rPr>
                <w:rFonts w:ascii="Times New Roman" w:eastAsia="宋体" w:hAnsi="Times New Roman" w:cs="Times New Roman"/>
                <w:i/>
                <w:iCs/>
                <w:color w:val="000000"/>
                <w:sz w:val="21"/>
                <w:szCs w:val="21"/>
              </w:rPr>
              <w:t>lnfertile2</w:t>
            </w:r>
          </w:p>
        </w:tc>
        <w:tc>
          <w:tcPr>
            <w:tcW w:w="1283" w:type="dxa"/>
            <w:gridSpan w:val="2"/>
            <w:tcBorders>
              <w:top w:val="nil"/>
              <w:left w:val="nil"/>
              <w:bottom w:val="nil"/>
              <w:right w:val="nil"/>
            </w:tcBorders>
            <w:shd w:val="clear" w:color="auto" w:fill="auto"/>
            <w:noWrap/>
            <w:vAlign w:val="center"/>
            <w:hideMark/>
          </w:tcPr>
          <w:p w14:paraId="31FFC169" w14:textId="7F3E2EED"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0.011</w:t>
            </w:r>
          </w:p>
        </w:tc>
        <w:tc>
          <w:tcPr>
            <w:tcW w:w="1433" w:type="dxa"/>
            <w:gridSpan w:val="2"/>
            <w:tcBorders>
              <w:top w:val="nil"/>
              <w:left w:val="nil"/>
              <w:bottom w:val="nil"/>
              <w:right w:val="nil"/>
            </w:tcBorders>
            <w:shd w:val="clear" w:color="auto" w:fill="auto"/>
            <w:noWrap/>
            <w:vAlign w:val="center"/>
            <w:hideMark/>
          </w:tcPr>
          <w:p w14:paraId="3BABA1C0" w14:textId="4F77A08C"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0.008 </w:t>
            </w:r>
          </w:p>
        </w:tc>
        <w:tc>
          <w:tcPr>
            <w:tcW w:w="1147" w:type="dxa"/>
            <w:gridSpan w:val="2"/>
            <w:tcBorders>
              <w:top w:val="nil"/>
              <w:left w:val="nil"/>
              <w:bottom w:val="nil"/>
              <w:right w:val="nil"/>
            </w:tcBorders>
            <w:shd w:val="clear" w:color="auto" w:fill="auto"/>
            <w:noWrap/>
            <w:vAlign w:val="center"/>
            <w:hideMark/>
          </w:tcPr>
          <w:p w14:paraId="42691CF7" w14:textId="118BED7D"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1.270 </w:t>
            </w:r>
          </w:p>
        </w:tc>
        <w:tc>
          <w:tcPr>
            <w:tcW w:w="1148" w:type="dxa"/>
            <w:tcBorders>
              <w:top w:val="nil"/>
              <w:left w:val="nil"/>
              <w:bottom w:val="nil"/>
              <w:right w:val="nil"/>
            </w:tcBorders>
            <w:shd w:val="clear" w:color="auto" w:fill="auto"/>
            <w:noWrap/>
            <w:vAlign w:val="center"/>
            <w:hideMark/>
          </w:tcPr>
          <w:p w14:paraId="5588FDE1" w14:textId="078D4399"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0.205 </w:t>
            </w:r>
          </w:p>
        </w:tc>
      </w:tr>
      <w:tr w:rsidR="001221FA" w:rsidRPr="00902FEF" w14:paraId="1594A462" w14:textId="77777777" w:rsidTr="003960F6">
        <w:trPr>
          <w:trHeight w:val="300"/>
          <w:jc w:val="center"/>
        </w:trPr>
        <w:tc>
          <w:tcPr>
            <w:tcW w:w="0" w:type="auto"/>
            <w:tcBorders>
              <w:top w:val="nil"/>
              <w:left w:val="nil"/>
              <w:bottom w:val="nil"/>
              <w:right w:val="nil"/>
            </w:tcBorders>
            <w:shd w:val="clear" w:color="auto" w:fill="auto"/>
            <w:noWrap/>
            <w:vAlign w:val="center"/>
            <w:hideMark/>
          </w:tcPr>
          <w:p w14:paraId="7583538F" w14:textId="77777777" w:rsidR="001221FA" w:rsidRPr="00902FEF" w:rsidRDefault="001221FA" w:rsidP="001221FA">
            <w:pPr>
              <w:spacing w:after="0" w:line="240" w:lineRule="auto"/>
              <w:jc w:val="both"/>
              <w:rPr>
                <w:rFonts w:ascii="Times New Roman" w:eastAsia="宋体" w:hAnsi="Times New Roman" w:cs="Times New Roman"/>
                <w:i/>
                <w:iCs/>
                <w:color w:val="000000"/>
                <w:sz w:val="21"/>
                <w:szCs w:val="21"/>
              </w:rPr>
            </w:pPr>
            <w:r w:rsidRPr="00902FEF">
              <w:rPr>
                <w:rFonts w:ascii="Times New Roman" w:eastAsia="宋体" w:hAnsi="Times New Roman" w:cs="Times New Roman"/>
                <w:i/>
                <w:iCs/>
                <w:color w:val="000000"/>
                <w:sz w:val="21"/>
                <w:szCs w:val="21"/>
              </w:rPr>
              <w:t>lnmachane2</w:t>
            </w:r>
          </w:p>
        </w:tc>
        <w:tc>
          <w:tcPr>
            <w:tcW w:w="1283" w:type="dxa"/>
            <w:gridSpan w:val="2"/>
            <w:tcBorders>
              <w:top w:val="nil"/>
              <w:left w:val="nil"/>
              <w:bottom w:val="nil"/>
              <w:right w:val="nil"/>
            </w:tcBorders>
            <w:shd w:val="clear" w:color="auto" w:fill="auto"/>
            <w:noWrap/>
            <w:vAlign w:val="center"/>
            <w:hideMark/>
          </w:tcPr>
          <w:p w14:paraId="4A299BD2" w14:textId="7672472E"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0.001**</w:t>
            </w:r>
          </w:p>
        </w:tc>
        <w:tc>
          <w:tcPr>
            <w:tcW w:w="1433" w:type="dxa"/>
            <w:gridSpan w:val="2"/>
            <w:tcBorders>
              <w:top w:val="nil"/>
              <w:left w:val="nil"/>
              <w:bottom w:val="nil"/>
              <w:right w:val="nil"/>
            </w:tcBorders>
            <w:shd w:val="clear" w:color="auto" w:fill="auto"/>
            <w:noWrap/>
            <w:vAlign w:val="center"/>
            <w:hideMark/>
          </w:tcPr>
          <w:p w14:paraId="394B9F55" w14:textId="38D17EEF"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0.000 </w:t>
            </w:r>
          </w:p>
        </w:tc>
        <w:tc>
          <w:tcPr>
            <w:tcW w:w="1147" w:type="dxa"/>
            <w:gridSpan w:val="2"/>
            <w:tcBorders>
              <w:top w:val="nil"/>
              <w:left w:val="nil"/>
              <w:bottom w:val="nil"/>
              <w:right w:val="nil"/>
            </w:tcBorders>
            <w:shd w:val="clear" w:color="auto" w:fill="auto"/>
            <w:noWrap/>
            <w:vAlign w:val="center"/>
            <w:hideMark/>
          </w:tcPr>
          <w:p w14:paraId="252C43C4" w14:textId="7F0A8A7C"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2.130 </w:t>
            </w:r>
          </w:p>
        </w:tc>
        <w:tc>
          <w:tcPr>
            <w:tcW w:w="1148" w:type="dxa"/>
            <w:tcBorders>
              <w:top w:val="nil"/>
              <w:left w:val="nil"/>
              <w:bottom w:val="nil"/>
              <w:right w:val="nil"/>
            </w:tcBorders>
            <w:shd w:val="clear" w:color="auto" w:fill="auto"/>
            <w:noWrap/>
            <w:vAlign w:val="center"/>
            <w:hideMark/>
          </w:tcPr>
          <w:p w14:paraId="2E307F69" w14:textId="225A497C"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0.034 </w:t>
            </w:r>
          </w:p>
        </w:tc>
      </w:tr>
      <w:tr w:rsidR="001221FA" w:rsidRPr="00902FEF" w14:paraId="0FB86AD1" w14:textId="77777777" w:rsidTr="003960F6">
        <w:trPr>
          <w:trHeight w:val="300"/>
          <w:jc w:val="center"/>
        </w:trPr>
        <w:tc>
          <w:tcPr>
            <w:tcW w:w="0" w:type="auto"/>
            <w:tcBorders>
              <w:top w:val="nil"/>
              <w:left w:val="nil"/>
              <w:bottom w:val="nil"/>
              <w:right w:val="nil"/>
            </w:tcBorders>
            <w:shd w:val="clear" w:color="auto" w:fill="auto"/>
            <w:noWrap/>
            <w:vAlign w:val="center"/>
            <w:hideMark/>
          </w:tcPr>
          <w:p w14:paraId="0272F0CA" w14:textId="77777777" w:rsidR="001221FA" w:rsidRPr="00902FEF" w:rsidRDefault="001221FA" w:rsidP="001221FA">
            <w:pPr>
              <w:spacing w:after="0" w:line="240" w:lineRule="auto"/>
              <w:jc w:val="both"/>
              <w:rPr>
                <w:rFonts w:ascii="Times New Roman" w:eastAsia="宋体" w:hAnsi="Times New Roman" w:cs="Times New Roman"/>
                <w:i/>
                <w:iCs/>
                <w:color w:val="000000"/>
                <w:sz w:val="21"/>
                <w:szCs w:val="21"/>
              </w:rPr>
            </w:pPr>
            <w:r w:rsidRPr="00902FEF">
              <w:rPr>
                <w:rFonts w:ascii="Times New Roman" w:eastAsia="宋体" w:hAnsi="Times New Roman" w:cs="Times New Roman"/>
                <w:i/>
                <w:iCs/>
                <w:color w:val="000000"/>
                <w:sz w:val="21"/>
                <w:szCs w:val="21"/>
              </w:rPr>
              <w:t>lnot2</w:t>
            </w:r>
          </w:p>
        </w:tc>
        <w:tc>
          <w:tcPr>
            <w:tcW w:w="1283" w:type="dxa"/>
            <w:gridSpan w:val="2"/>
            <w:tcBorders>
              <w:top w:val="nil"/>
              <w:left w:val="nil"/>
              <w:bottom w:val="nil"/>
              <w:right w:val="nil"/>
            </w:tcBorders>
            <w:shd w:val="clear" w:color="auto" w:fill="auto"/>
            <w:noWrap/>
            <w:vAlign w:val="center"/>
            <w:hideMark/>
          </w:tcPr>
          <w:p w14:paraId="0E8C16CE" w14:textId="35745722"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0.023*</w:t>
            </w:r>
          </w:p>
        </w:tc>
        <w:tc>
          <w:tcPr>
            <w:tcW w:w="1433" w:type="dxa"/>
            <w:gridSpan w:val="2"/>
            <w:tcBorders>
              <w:top w:val="nil"/>
              <w:left w:val="nil"/>
              <w:bottom w:val="nil"/>
              <w:right w:val="nil"/>
            </w:tcBorders>
            <w:shd w:val="clear" w:color="auto" w:fill="auto"/>
            <w:noWrap/>
            <w:vAlign w:val="center"/>
            <w:hideMark/>
          </w:tcPr>
          <w:p w14:paraId="2F5390C4" w14:textId="5DB13E26"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0.013 </w:t>
            </w:r>
          </w:p>
        </w:tc>
        <w:tc>
          <w:tcPr>
            <w:tcW w:w="1147" w:type="dxa"/>
            <w:gridSpan w:val="2"/>
            <w:tcBorders>
              <w:top w:val="nil"/>
              <w:left w:val="nil"/>
              <w:bottom w:val="nil"/>
              <w:right w:val="nil"/>
            </w:tcBorders>
            <w:shd w:val="clear" w:color="auto" w:fill="auto"/>
            <w:noWrap/>
            <w:vAlign w:val="center"/>
            <w:hideMark/>
          </w:tcPr>
          <w:p w14:paraId="33E574F6" w14:textId="5E513A2A"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1.680 </w:t>
            </w:r>
          </w:p>
        </w:tc>
        <w:tc>
          <w:tcPr>
            <w:tcW w:w="1148" w:type="dxa"/>
            <w:tcBorders>
              <w:top w:val="nil"/>
              <w:left w:val="nil"/>
              <w:bottom w:val="nil"/>
              <w:right w:val="nil"/>
            </w:tcBorders>
            <w:shd w:val="clear" w:color="auto" w:fill="auto"/>
            <w:noWrap/>
            <w:vAlign w:val="center"/>
            <w:hideMark/>
          </w:tcPr>
          <w:p w14:paraId="04C4DF55" w14:textId="15B97922"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0.093 </w:t>
            </w:r>
          </w:p>
        </w:tc>
      </w:tr>
      <w:tr w:rsidR="001221FA" w:rsidRPr="00902FEF" w14:paraId="3599AA86" w14:textId="77777777" w:rsidTr="003960F6">
        <w:trPr>
          <w:trHeight w:val="300"/>
          <w:jc w:val="center"/>
        </w:trPr>
        <w:tc>
          <w:tcPr>
            <w:tcW w:w="0" w:type="auto"/>
            <w:tcBorders>
              <w:top w:val="nil"/>
              <w:left w:val="nil"/>
              <w:bottom w:val="nil"/>
              <w:right w:val="nil"/>
            </w:tcBorders>
            <w:shd w:val="clear" w:color="auto" w:fill="auto"/>
            <w:noWrap/>
            <w:vAlign w:val="center"/>
            <w:hideMark/>
          </w:tcPr>
          <w:p w14:paraId="30E68A7A" w14:textId="77777777" w:rsidR="001221FA" w:rsidRPr="00902FEF" w:rsidRDefault="001221FA" w:rsidP="001221FA">
            <w:pPr>
              <w:spacing w:after="0" w:line="240" w:lineRule="auto"/>
              <w:jc w:val="both"/>
              <w:rPr>
                <w:rFonts w:ascii="Times New Roman" w:eastAsia="宋体" w:hAnsi="Times New Roman" w:cs="Times New Roman"/>
                <w:i/>
                <w:iCs/>
                <w:color w:val="000000"/>
                <w:sz w:val="21"/>
                <w:szCs w:val="21"/>
              </w:rPr>
            </w:pPr>
            <w:r w:rsidRPr="00902FEF">
              <w:rPr>
                <w:rFonts w:ascii="Times New Roman" w:eastAsia="宋体" w:hAnsi="Times New Roman" w:cs="Times New Roman"/>
                <w:i/>
                <w:iCs/>
                <w:color w:val="000000"/>
                <w:sz w:val="21"/>
                <w:szCs w:val="21"/>
              </w:rPr>
              <w:t>lnlaborlnfertile</w:t>
            </w:r>
          </w:p>
        </w:tc>
        <w:tc>
          <w:tcPr>
            <w:tcW w:w="1283" w:type="dxa"/>
            <w:gridSpan w:val="2"/>
            <w:tcBorders>
              <w:top w:val="nil"/>
              <w:left w:val="nil"/>
              <w:bottom w:val="nil"/>
              <w:right w:val="nil"/>
            </w:tcBorders>
            <w:shd w:val="clear" w:color="auto" w:fill="auto"/>
            <w:noWrap/>
            <w:vAlign w:val="center"/>
            <w:hideMark/>
          </w:tcPr>
          <w:p w14:paraId="175B26CA" w14:textId="5BBCB407"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0.002</w:t>
            </w:r>
          </w:p>
        </w:tc>
        <w:tc>
          <w:tcPr>
            <w:tcW w:w="1433" w:type="dxa"/>
            <w:gridSpan w:val="2"/>
            <w:tcBorders>
              <w:top w:val="nil"/>
              <w:left w:val="nil"/>
              <w:bottom w:val="nil"/>
              <w:right w:val="nil"/>
            </w:tcBorders>
            <w:shd w:val="clear" w:color="auto" w:fill="auto"/>
            <w:noWrap/>
            <w:vAlign w:val="center"/>
            <w:hideMark/>
          </w:tcPr>
          <w:p w14:paraId="1EEBDD44" w14:textId="247E9616"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0.010 </w:t>
            </w:r>
          </w:p>
        </w:tc>
        <w:tc>
          <w:tcPr>
            <w:tcW w:w="1147" w:type="dxa"/>
            <w:gridSpan w:val="2"/>
            <w:tcBorders>
              <w:top w:val="nil"/>
              <w:left w:val="nil"/>
              <w:bottom w:val="nil"/>
              <w:right w:val="nil"/>
            </w:tcBorders>
            <w:shd w:val="clear" w:color="auto" w:fill="auto"/>
            <w:noWrap/>
            <w:vAlign w:val="center"/>
            <w:hideMark/>
          </w:tcPr>
          <w:p w14:paraId="599430ED" w14:textId="56183432"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0.190 </w:t>
            </w:r>
          </w:p>
        </w:tc>
        <w:tc>
          <w:tcPr>
            <w:tcW w:w="1148" w:type="dxa"/>
            <w:tcBorders>
              <w:top w:val="nil"/>
              <w:left w:val="nil"/>
              <w:bottom w:val="nil"/>
              <w:right w:val="nil"/>
            </w:tcBorders>
            <w:shd w:val="clear" w:color="auto" w:fill="auto"/>
            <w:noWrap/>
            <w:vAlign w:val="center"/>
            <w:hideMark/>
          </w:tcPr>
          <w:p w14:paraId="2525C8EB" w14:textId="3B727230"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0.853 </w:t>
            </w:r>
          </w:p>
        </w:tc>
      </w:tr>
      <w:tr w:rsidR="001221FA" w:rsidRPr="00902FEF" w14:paraId="537CE065" w14:textId="77777777" w:rsidTr="003960F6">
        <w:trPr>
          <w:trHeight w:val="300"/>
          <w:jc w:val="center"/>
        </w:trPr>
        <w:tc>
          <w:tcPr>
            <w:tcW w:w="0" w:type="auto"/>
            <w:tcBorders>
              <w:top w:val="nil"/>
              <w:left w:val="nil"/>
              <w:bottom w:val="nil"/>
              <w:right w:val="nil"/>
            </w:tcBorders>
            <w:shd w:val="clear" w:color="auto" w:fill="auto"/>
            <w:noWrap/>
            <w:vAlign w:val="center"/>
            <w:hideMark/>
          </w:tcPr>
          <w:p w14:paraId="632FB7A3" w14:textId="77777777" w:rsidR="001221FA" w:rsidRPr="00902FEF" w:rsidRDefault="001221FA" w:rsidP="001221FA">
            <w:pPr>
              <w:spacing w:after="0" w:line="240" w:lineRule="auto"/>
              <w:jc w:val="both"/>
              <w:rPr>
                <w:rFonts w:ascii="Times New Roman" w:eastAsia="宋体" w:hAnsi="Times New Roman" w:cs="Times New Roman"/>
                <w:i/>
                <w:iCs/>
                <w:color w:val="000000"/>
                <w:sz w:val="21"/>
                <w:szCs w:val="21"/>
              </w:rPr>
            </w:pPr>
            <w:r w:rsidRPr="00902FEF">
              <w:rPr>
                <w:rFonts w:ascii="Times New Roman" w:eastAsia="宋体" w:hAnsi="Times New Roman" w:cs="Times New Roman"/>
                <w:i/>
                <w:iCs/>
                <w:color w:val="000000"/>
                <w:sz w:val="21"/>
                <w:szCs w:val="21"/>
              </w:rPr>
              <w:t>lnlaborlnmachane</w:t>
            </w:r>
          </w:p>
        </w:tc>
        <w:tc>
          <w:tcPr>
            <w:tcW w:w="1283" w:type="dxa"/>
            <w:gridSpan w:val="2"/>
            <w:tcBorders>
              <w:top w:val="nil"/>
              <w:left w:val="nil"/>
              <w:bottom w:val="nil"/>
              <w:right w:val="nil"/>
            </w:tcBorders>
            <w:shd w:val="clear" w:color="auto" w:fill="auto"/>
            <w:noWrap/>
            <w:vAlign w:val="center"/>
            <w:hideMark/>
          </w:tcPr>
          <w:p w14:paraId="38A4C3B4" w14:textId="24F86B9A"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-0.002</w:t>
            </w:r>
          </w:p>
        </w:tc>
        <w:tc>
          <w:tcPr>
            <w:tcW w:w="1433" w:type="dxa"/>
            <w:gridSpan w:val="2"/>
            <w:tcBorders>
              <w:top w:val="nil"/>
              <w:left w:val="nil"/>
              <w:bottom w:val="nil"/>
              <w:right w:val="nil"/>
            </w:tcBorders>
            <w:shd w:val="clear" w:color="auto" w:fill="auto"/>
            <w:noWrap/>
            <w:vAlign w:val="center"/>
            <w:hideMark/>
          </w:tcPr>
          <w:p w14:paraId="23F4A1EA" w14:textId="0F3D4F06"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0.002 </w:t>
            </w:r>
          </w:p>
        </w:tc>
        <w:tc>
          <w:tcPr>
            <w:tcW w:w="1147" w:type="dxa"/>
            <w:gridSpan w:val="2"/>
            <w:tcBorders>
              <w:top w:val="nil"/>
              <w:left w:val="nil"/>
              <w:bottom w:val="nil"/>
              <w:right w:val="nil"/>
            </w:tcBorders>
            <w:shd w:val="clear" w:color="auto" w:fill="auto"/>
            <w:noWrap/>
            <w:vAlign w:val="center"/>
            <w:hideMark/>
          </w:tcPr>
          <w:p w14:paraId="7AF45975" w14:textId="1ECF9FE1"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-0.940 </w:t>
            </w:r>
          </w:p>
        </w:tc>
        <w:tc>
          <w:tcPr>
            <w:tcW w:w="1148" w:type="dxa"/>
            <w:tcBorders>
              <w:top w:val="nil"/>
              <w:left w:val="nil"/>
              <w:bottom w:val="nil"/>
              <w:right w:val="nil"/>
            </w:tcBorders>
            <w:shd w:val="clear" w:color="auto" w:fill="auto"/>
            <w:noWrap/>
            <w:vAlign w:val="center"/>
            <w:hideMark/>
          </w:tcPr>
          <w:p w14:paraId="0B18DA57" w14:textId="7ADE72C4"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0.346 </w:t>
            </w:r>
          </w:p>
        </w:tc>
      </w:tr>
      <w:tr w:rsidR="001221FA" w:rsidRPr="00902FEF" w14:paraId="7CE00D1D" w14:textId="77777777" w:rsidTr="003960F6">
        <w:trPr>
          <w:trHeight w:val="300"/>
          <w:jc w:val="center"/>
        </w:trPr>
        <w:tc>
          <w:tcPr>
            <w:tcW w:w="0" w:type="auto"/>
            <w:tcBorders>
              <w:top w:val="nil"/>
              <w:left w:val="nil"/>
              <w:bottom w:val="nil"/>
              <w:right w:val="nil"/>
            </w:tcBorders>
            <w:shd w:val="clear" w:color="auto" w:fill="auto"/>
            <w:noWrap/>
            <w:vAlign w:val="center"/>
            <w:hideMark/>
          </w:tcPr>
          <w:p w14:paraId="78B963A5" w14:textId="77777777" w:rsidR="001221FA" w:rsidRPr="00902FEF" w:rsidRDefault="001221FA" w:rsidP="001221FA">
            <w:pPr>
              <w:spacing w:after="0" w:line="240" w:lineRule="auto"/>
              <w:jc w:val="both"/>
              <w:rPr>
                <w:rFonts w:ascii="Times New Roman" w:eastAsia="宋体" w:hAnsi="Times New Roman" w:cs="Times New Roman"/>
                <w:i/>
                <w:iCs/>
                <w:color w:val="000000"/>
                <w:sz w:val="21"/>
                <w:szCs w:val="21"/>
              </w:rPr>
            </w:pPr>
            <w:r w:rsidRPr="00902FEF">
              <w:rPr>
                <w:rFonts w:ascii="Times New Roman" w:eastAsia="宋体" w:hAnsi="Times New Roman" w:cs="Times New Roman"/>
                <w:i/>
                <w:iCs/>
                <w:color w:val="000000"/>
                <w:sz w:val="21"/>
                <w:szCs w:val="21"/>
              </w:rPr>
              <w:t>lnlaborlnot</w:t>
            </w:r>
          </w:p>
        </w:tc>
        <w:tc>
          <w:tcPr>
            <w:tcW w:w="1283" w:type="dxa"/>
            <w:gridSpan w:val="2"/>
            <w:tcBorders>
              <w:top w:val="nil"/>
              <w:left w:val="nil"/>
              <w:bottom w:val="nil"/>
              <w:right w:val="nil"/>
            </w:tcBorders>
            <w:shd w:val="clear" w:color="auto" w:fill="auto"/>
            <w:noWrap/>
            <w:vAlign w:val="center"/>
            <w:hideMark/>
          </w:tcPr>
          <w:p w14:paraId="7B30B2CA" w14:textId="062CD85B"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0</w:t>
            </w:r>
          </w:p>
        </w:tc>
        <w:tc>
          <w:tcPr>
            <w:tcW w:w="1433" w:type="dxa"/>
            <w:gridSpan w:val="2"/>
            <w:tcBorders>
              <w:top w:val="nil"/>
              <w:left w:val="nil"/>
              <w:bottom w:val="nil"/>
              <w:right w:val="nil"/>
            </w:tcBorders>
            <w:shd w:val="clear" w:color="auto" w:fill="auto"/>
            <w:noWrap/>
            <w:vAlign w:val="center"/>
            <w:hideMark/>
          </w:tcPr>
          <w:p w14:paraId="1647E759" w14:textId="7B82B426"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0.011 </w:t>
            </w:r>
          </w:p>
        </w:tc>
        <w:tc>
          <w:tcPr>
            <w:tcW w:w="1147" w:type="dxa"/>
            <w:gridSpan w:val="2"/>
            <w:tcBorders>
              <w:top w:val="nil"/>
              <w:left w:val="nil"/>
              <w:bottom w:val="nil"/>
              <w:right w:val="nil"/>
            </w:tcBorders>
            <w:shd w:val="clear" w:color="auto" w:fill="auto"/>
            <w:noWrap/>
            <w:vAlign w:val="center"/>
            <w:hideMark/>
          </w:tcPr>
          <w:p w14:paraId="5F82ED77" w14:textId="7DA17298"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-0.030 </w:t>
            </w:r>
          </w:p>
        </w:tc>
        <w:tc>
          <w:tcPr>
            <w:tcW w:w="1148" w:type="dxa"/>
            <w:tcBorders>
              <w:top w:val="nil"/>
              <w:left w:val="nil"/>
              <w:bottom w:val="nil"/>
              <w:right w:val="nil"/>
            </w:tcBorders>
            <w:shd w:val="clear" w:color="auto" w:fill="auto"/>
            <w:noWrap/>
            <w:vAlign w:val="center"/>
            <w:hideMark/>
          </w:tcPr>
          <w:p w14:paraId="3CDCC78C" w14:textId="2AEE9E42"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0.977 </w:t>
            </w:r>
          </w:p>
        </w:tc>
      </w:tr>
      <w:tr w:rsidR="001221FA" w:rsidRPr="00902FEF" w14:paraId="649E1928" w14:textId="77777777" w:rsidTr="003960F6">
        <w:trPr>
          <w:trHeight w:val="300"/>
          <w:jc w:val="center"/>
        </w:trPr>
        <w:tc>
          <w:tcPr>
            <w:tcW w:w="0" w:type="auto"/>
            <w:tcBorders>
              <w:top w:val="nil"/>
              <w:left w:val="nil"/>
              <w:bottom w:val="nil"/>
              <w:right w:val="nil"/>
            </w:tcBorders>
            <w:shd w:val="clear" w:color="auto" w:fill="auto"/>
            <w:noWrap/>
            <w:vAlign w:val="center"/>
            <w:hideMark/>
          </w:tcPr>
          <w:p w14:paraId="3A6407C6" w14:textId="77777777" w:rsidR="001221FA" w:rsidRPr="00902FEF" w:rsidRDefault="001221FA" w:rsidP="001221FA">
            <w:pPr>
              <w:spacing w:after="0" w:line="240" w:lineRule="auto"/>
              <w:jc w:val="both"/>
              <w:rPr>
                <w:rFonts w:ascii="Times New Roman" w:eastAsia="宋体" w:hAnsi="Times New Roman" w:cs="Times New Roman"/>
                <w:i/>
                <w:iCs/>
                <w:color w:val="000000"/>
                <w:sz w:val="21"/>
                <w:szCs w:val="21"/>
              </w:rPr>
            </w:pPr>
            <w:r w:rsidRPr="00902FEF">
              <w:rPr>
                <w:rFonts w:ascii="Times New Roman" w:eastAsia="宋体" w:hAnsi="Times New Roman" w:cs="Times New Roman"/>
                <w:i/>
                <w:iCs/>
                <w:color w:val="000000"/>
                <w:sz w:val="21"/>
                <w:szCs w:val="21"/>
              </w:rPr>
              <w:t>lnfertilelnmachane</w:t>
            </w:r>
          </w:p>
        </w:tc>
        <w:tc>
          <w:tcPr>
            <w:tcW w:w="1283" w:type="dxa"/>
            <w:gridSpan w:val="2"/>
            <w:tcBorders>
              <w:top w:val="nil"/>
              <w:left w:val="nil"/>
              <w:bottom w:val="nil"/>
              <w:right w:val="nil"/>
            </w:tcBorders>
            <w:shd w:val="clear" w:color="auto" w:fill="auto"/>
            <w:noWrap/>
            <w:vAlign w:val="center"/>
            <w:hideMark/>
          </w:tcPr>
          <w:p w14:paraId="2A8B02AF" w14:textId="146E7B3F"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-0.002</w:t>
            </w:r>
          </w:p>
        </w:tc>
        <w:tc>
          <w:tcPr>
            <w:tcW w:w="1433" w:type="dxa"/>
            <w:gridSpan w:val="2"/>
            <w:tcBorders>
              <w:top w:val="nil"/>
              <w:left w:val="nil"/>
              <w:bottom w:val="nil"/>
              <w:right w:val="nil"/>
            </w:tcBorders>
            <w:shd w:val="clear" w:color="auto" w:fill="auto"/>
            <w:noWrap/>
            <w:vAlign w:val="center"/>
            <w:hideMark/>
          </w:tcPr>
          <w:p w14:paraId="31F2BF8D" w14:textId="1F10A5AC"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0.001 </w:t>
            </w:r>
          </w:p>
        </w:tc>
        <w:tc>
          <w:tcPr>
            <w:tcW w:w="1147" w:type="dxa"/>
            <w:gridSpan w:val="2"/>
            <w:tcBorders>
              <w:top w:val="nil"/>
              <w:left w:val="nil"/>
              <w:bottom w:val="nil"/>
              <w:right w:val="nil"/>
            </w:tcBorders>
            <w:shd w:val="clear" w:color="auto" w:fill="auto"/>
            <w:noWrap/>
            <w:vAlign w:val="center"/>
            <w:hideMark/>
          </w:tcPr>
          <w:p w14:paraId="48AB651B" w14:textId="778E2AD4"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-1.190 </w:t>
            </w:r>
          </w:p>
        </w:tc>
        <w:tc>
          <w:tcPr>
            <w:tcW w:w="1148" w:type="dxa"/>
            <w:tcBorders>
              <w:top w:val="nil"/>
              <w:left w:val="nil"/>
              <w:bottom w:val="nil"/>
              <w:right w:val="nil"/>
            </w:tcBorders>
            <w:shd w:val="clear" w:color="auto" w:fill="auto"/>
            <w:noWrap/>
            <w:vAlign w:val="center"/>
            <w:hideMark/>
          </w:tcPr>
          <w:p w14:paraId="72529153" w14:textId="48408C36"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0.234 </w:t>
            </w:r>
          </w:p>
        </w:tc>
      </w:tr>
      <w:tr w:rsidR="001221FA" w:rsidRPr="00902FEF" w14:paraId="17411064" w14:textId="77777777" w:rsidTr="003960F6">
        <w:trPr>
          <w:trHeight w:val="300"/>
          <w:jc w:val="center"/>
        </w:trPr>
        <w:tc>
          <w:tcPr>
            <w:tcW w:w="0" w:type="auto"/>
            <w:tcBorders>
              <w:top w:val="nil"/>
              <w:left w:val="nil"/>
              <w:bottom w:val="nil"/>
              <w:right w:val="nil"/>
            </w:tcBorders>
            <w:shd w:val="clear" w:color="auto" w:fill="auto"/>
            <w:noWrap/>
            <w:vAlign w:val="center"/>
            <w:hideMark/>
          </w:tcPr>
          <w:p w14:paraId="2038050D" w14:textId="77777777" w:rsidR="001221FA" w:rsidRPr="00902FEF" w:rsidRDefault="001221FA" w:rsidP="001221FA">
            <w:pPr>
              <w:spacing w:after="0" w:line="240" w:lineRule="auto"/>
              <w:jc w:val="both"/>
              <w:rPr>
                <w:rFonts w:ascii="Times New Roman" w:eastAsia="宋体" w:hAnsi="Times New Roman" w:cs="Times New Roman"/>
                <w:i/>
                <w:iCs/>
                <w:color w:val="000000"/>
                <w:sz w:val="21"/>
                <w:szCs w:val="21"/>
              </w:rPr>
            </w:pPr>
            <w:r w:rsidRPr="00902FEF">
              <w:rPr>
                <w:rFonts w:ascii="Times New Roman" w:eastAsia="宋体" w:hAnsi="Times New Roman" w:cs="Times New Roman"/>
                <w:i/>
                <w:iCs/>
                <w:color w:val="000000"/>
                <w:sz w:val="21"/>
                <w:szCs w:val="21"/>
              </w:rPr>
              <w:t>lnfertilelnot</w:t>
            </w:r>
          </w:p>
        </w:tc>
        <w:tc>
          <w:tcPr>
            <w:tcW w:w="1283" w:type="dxa"/>
            <w:gridSpan w:val="2"/>
            <w:tcBorders>
              <w:top w:val="nil"/>
              <w:left w:val="nil"/>
              <w:bottom w:val="nil"/>
              <w:right w:val="nil"/>
            </w:tcBorders>
            <w:shd w:val="clear" w:color="auto" w:fill="auto"/>
            <w:noWrap/>
            <w:vAlign w:val="center"/>
            <w:hideMark/>
          </w:tcPr>
          <w:p w14:paraId="20267E52" w14:textId="65E29825"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0.017</w:t>
            </w:r>
          </w:p>
        </w:tc>
        <w:tc>
          <w:tcPr>
            <w:tcW w:w="1433" w:type="dxa"/>
            <w:gridSpan w:val="2"/>
            <w:tcBorders>
              <w:top w:val="nil"/>
              <w:left w:val="nil"/>
              <w:bottom w:val="nil"/>
              <w:right w:val="nil"/>
            </w:tcBorders>
            <w:shd w:val="clear" w:color="auto" w:fill="auto"/>
            <w:noWrap/>
            <w:vAlign w:val="center"/>
            <w:hideMark/>
          </w:tcPr>
          <w:p w14:paraId="7FC8C4E9" w14:textId="5FFF0122"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0.012 </w:t>
            </w:r>
          </w:p>
        </w:tc>
        <w:tc>
          <w:tcPr>
            <w:tcW w:w="1147" w:type="dxa"/>
            <w:gridSpan w:val="2"/>
            <w:tcBorders>
              <w:top w:val="nil"/>
              <w:left w:val="nil"/>
              <w:bottom w:val="nil"/>
              <w:right w:val="nil"/>
            </w:tcBorders>
            <w:shd w:val="clear" w:color="auto" w:fill="auto"/>
            <w:noWrap/>
            <w:vAlign w:val="center"/>
            <w:hideMark/>
          </w:tcPr>
          <w:p w14:paraId="54371687" w14:textId="7E6E05F7"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1.380 </w:t>
            </w:r>
          </w:p>
        </w:tc>
        <w:tc>
          <w:tcPr>
            <w:tcW w:w="1148" w:type="dxa"/>
            <w:tcBorders>
              <w:top w:val="nil"/>
              <w:left w:val="nil"/>
              <w:bottom w:val="nil"/>
              <w:right w:val="nil"/>
            </w:tcBorders>
            <w:shd w:val="clear" w:color="auto" w:fill="auto"/>
            <w:noWrap/>
            <w:vAlign w:val="center"/>
            <w:hideMark/>
          </w:tcPr>
          <w:p w14:paraId="60682ADB" w14:textId="239592EA"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0.167 </w:t>
            </w:r>
          </w:p>
        </w:tc>
      </w:tr>
      <w:tr w:rsidR="001221FA" w:rsidRPr="00902FEF" w14:paraId="56EB5F14" w14:textId="77777777" w:rsidTr="003960F6">
        <w:trPr>
          <w:trHeight w:val="300"/>
          <w:jc w:val="center"/>
        </w:trPr>
        <w:tc>
          <w:tcPr>
            <w:tcW w:w="0" w:type="auto"/>
            <w:tcBorders>
              <w:top w:val="nil"/>
              <w:left w:val="nil"/>
              <w:bottom w:val="nil"/>
              <w:right w:val="nil"/>
            </w:tcBorders>
            <w:shd w:val="clear" w:color="auto" w:fill="auto"/>
            <w:noWrap/>
            <w:vAlign w:val="center"/>
            <w:hideMark/>
          </w:tcPr>
          <w:p w14:paraId="361E9755" w14:textId="77777777" w:rsidR="001221FA" w:rsidRPr="00902FEF" w:rsidRDefault="001221FA" w:rsidP="001221FA">
            <w:pPr>
              <w:spacing w:after="0" w:line="240" w:lineRule="auto"/>
              <w:jc w:val="both"/>
              <w:rPr>
                <w:rFonts w:ascii="Times New Roman" w:eastAsia="宋体" w:hAnsi="Times New Roman" w:cs="Times New Roman"/>
                <w:i/>
                <w:iCs/>
                <w:color w:val="000000"/>
                <w:sz w:val="21"/>
                <w:szCs w:val="21"/>
              </w:rPr>
            </w:pPr>
            <w:r w:rsidRPr="00902FEF">
              <w:rPr>
                <w:rFonts w:ascii="Times New Roman" w:eastAsia="宋体" w:hAnsi="Times New Roman" w:cs="Times New Roman"/>
                <w:i/>
                <w:iCs/>
                <w:color w:val="000000"/>
                <w:sz w:val="21"/>
                <w:szCs w:val="21"/>
              </w:rPr>
              <w:t>lnmachanelnot</w:t>
            </w:r>
          </w:p>
        </w:tc>
        <w:tc>
          <w:tcPr>
            <w:tcW w:w="1283" w:type="dxa"/>
            <w:gridSpan w:val="2"/>
            <w:tcBorders>
              <w:top w:val="nil"/>
              <w:left w:val="nil"/>
              <w:bottom w:val="nil"/>
              <w:right w:val="nil"/>
            </w:tcBorders>
            <w:shd w:val="clear" w:color="auto" w:fill="auto"/>
            <w:noWrap/>
            <w:vAlign w:val="center"/>
            <w:hideMark/>
          </w:tcPr>
          <w:p w14:paraId="4EA06AE6" w14:textId="62A224FA"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0</w:t>
            </w:r>
          </w:p>
        </w:tc>
        <w:tc>
          <w:tcPr>
            <w:tcW w:w="1433" w:type="dxa"/>
            <w:gridSpan w:val="2"/>
            <w:tcBorders>
              <w:top w:val="nil"/>
              <w:left w:val="nil"/>
              <w:bottom w:val="nil"/>
              <w:right w:val="nil"/>
            </w:tcBorders>
            <w:shd w:val="clear" w:color="auto" w:fill="auto"/>
            <w:noWrap/>
            <w:vAlign w:val="center"/>
            <w:hideMark/>
          </w:tcPr>
          <w:p w14:paraId="7B31DD48" w14:textId="7A262B69"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0.002 </w:t>
            </w:r>
          </w:p>
        </w:tc>
        <w:tc>
          <w:tcPr>
            <w:tcW w:w="1147" w:type="dxa"/>
            <w:gridSpan w:val="2"/>
            <w:tcBorders>
              <w:top w:val="nil"/>
              <w:left w:val="nil"/>
              <w:bottom w:val="nil"/>
              <w:right w:val="nil"/>
            </w:tcBorders>
            <w:shd w:val="clear" w:color="auto" w:fill="auto"/>
            <w:noWrap/>
            <w:vAlign w:val="center"/>
            <w:hideMark/>
          </w:tcPr>
          <w:p w14:paraId="43030A4B" w14:textId="638DDE04"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-0.250 </w:t>
            </w:r>
          </w:p>
        </w:tc>
        <w:tc>
          <w:tcPr>
            <w:tcW w:w="1148" w:type="dxa"/>
            <w:tcBorders>
              <w:top w:val="nil"/>
              <w:left w:val="nil"/>
              <w:bottom w:val="nil"/>
              <w:right w:val="nil"/>
            </w:tcBorders>
            <w:shd w:val="clear" w:color="auto" w:fill="auto"/>
            <w:noWrap/>
            <w:vAlign w:val="center"/>
            <w:hideMark/>
          </w:tcPr>
          <w:p w14:paraId="66AEB1E4" w14:textId="787E3698"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0.802 </w:t>
            </w:r>
          </w:p>
        </w:tc>
      </w:tr>
      <w:tr w:rsidR="001221FA" w:rsidRPr="00902FEF" w14:paraId="1C826499" w14:textId="77777777" w:rsidTr="003960F6">
        <w:trPr>
          <w:trHeight w:val="300"/>
          <w:jc w:val="center"/>
        </w:trPr>
        <w:tc>
          <w:tcPr>
            <w:tcW w:w="0" w:type="auto"/>
            <w:tcBorders>
              <w:top w:val="nil"/>
              <w:left w:val="nil"/>
              <w:bottom w:val="nil"/>
              <w:right w:val="nil"/>
            </w:tcBorders>
            <w:shd w:val="clear" w:color="auto" w:fill="auto"/>
            <w:noWrap/>
            <w:vAlign w:val="center"/>
            <w:hideMark/>
          </w:tcPr>
          <w:p w14:paraId="1EAB67A5" w14:textId="77777777" w:rsidR="001221FA" w:rsidRPr="00902FEF" w:rsidRDefault="001221FA" w:rsidP="001221FA">
            <w:pPr>
              <w:spacing w:after="0" w:line="240" w:lineRule="auto"/>
              <w:jc w:val="both"/>
              <w:rPr>
                <w:rFonts w:ascii="Times New Roman" w:eastAsia="宋体" w:hAnsi="Times New Roman" w:cs="Times New Roman"/>
                <w:i/>
                <w:iCs/>
                <w:color w:val="000000"/>
                <w:sz w:val="21"/>
                <w:szCs w:val="21"/>
              </w:rPr>
            </w:pPr>
            <w:r w:rsidRPr="00902FEF">
              <w:rPr>
                <w:rFonts w:ascii="Times New Roman" w:eastAsia="宋体" w:hAnsi="Times New Roman" w:cs="Times New Roman"/>
                <w:i/>
                <w:iCs/>
                <w:color w:val="000000"/>
                <w:sz w:val="21"/>
                <w:szCs w:val="21"/>
              </w:rPr>
              <w:t>sex</w:t>
            </w:r>
          </w:p>
        </w:tc>
        <w:tc>
          <w:tcPr>
            <w:tcW w:w="1283" w:type="dxa"/>
            <w:gridSpan w:val="2"/>
            <w:tcBorders>
              <w:top w:val="nil"/>
              <w:left w:val="nil"/>
              <w:bottom w:val="nil"/>
              <w:right w:val="nil"/>
            </w:tcBorders>
            <w:shd w:val="clear" w:color="auto" w:fill="auto"/>
            <w:noWrap/>
            <w:vAlign w:val="center"/>
            <w:hideMark/>
          </w:tcPr>
          <w:p w14:paraId="30B3F591" w14:textId="592C96F3"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0.004</w:t>
            </w:r>
          </w:p>
        </w:tc>
        <w:tc>
          <w:tcPr>
            <w:tcW w:w="1433" w:type="dxa"/>
            <w:gridSpan w:val="2"/>
            <w:tcBorders>
              <w:top w:val="nil"/>
              <w:left w:val="nil"/>
              <w:bottom w:val="nil"/>
              <w:right w:val="nil"/>
            </w:tcBorders>
            <w:shd w:val="clear" w:color="auto" w:fill="auto"/>
            <w:noWrap/>
            <w:vAlign w:val="center"/>
            <w:hideMark/>
          </w:tcPr>
          <w:p w14:paraId="02E0803D" w14:textId="25D45ECE"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0.010 </w:t>
            </w:r>
          </w:p>
        </w:tc>
        <w:tc>
          <w:tcPr>
            <w:tcW w:w="1147" w:type="dxa"/>
            <w:gridSpan w:val="2"/>
            <w:tcBorders>
              <w:top w:val="nil"/>
              <w:left w:val="nil"/>
              <w:bottom w:val="nil"/>
              <w:right w:val="nil"/>
            </w:tcBorders>
            <w:shd w:val="clear" w:color="auto" w:fill="auto"/>
            <w:noWrap/>
            <w:vAlign w:val="center"/>
            <w:hideMark/>
          </w:tcPr>
          <w:p w14:paraId="79A45F5A" w14:textId="11F5F8A4"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0.370 </w:t>
            </w:r>
          </w:p>
        </w:tc>
        <w:tc>
          <w:tcPr>
            <w:tcW w:w="1148" w:type="dxa"/>
            <w:tcBorders>
              <w:top w:val="nil"/>
              <w:left w:val="nil"/>
              <w:bottom w:val="nil"/>
              <w:right w:val="nil"/>
            </w:tcBorders>
            <w:shd w:val="clear" w:color="auto" w:fill="auto"/>
            <w:noWrap/>
            <w:vAlign w:val="center"/>
            <w:hideMark/>
          </w:tcPr>
          <w:p w14:paraId="31EAEC92" w14:textId="3BF67B44"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0.715 </w:t>
            </w:r>
          </w:p>
        </w:tc>
      </w:tr>
      <w:tr w:rsidR="001221FA" w:rsidRPr="00902FEF" w14:paraId="34454EAE" w14:textId="77777777" w:rsidTr="003960F6">
        <w:trPr>
          <w:trHeight w:val="300"/>
          <w:jc w:val="center"/>
        </w:trPr>
        <w:tc>
          <w:tcPr>
            <w:tcW w:w="0" w:type="auto"/>
            <w:tcBorders>
              <w:top w:val="nil"/>
              <w:left w:val="nil"/>
              <w:bottom w:val="nil"/>
              <w:right w:val="nil"/>
            </w:tcBorders>
            <w:shd w:val="clear" w:color="auto" w:fill="auto"/>
            <w:noWrap/>
            <w:vAlign w:val="center"/>
            <w:hideMark/>
          </w:tcPr>
          <w:p w14:paraId="515A06F7" w14:textId="77777777" w:rsidR="001221FA" w:rsidRPr="00902FEF" w:rsidRDefault="001221FA" w:rsidP="001221FA">
            <w:pPr>
              <w:spacing w:after="0" w:line="240" w:lineRule="auto"/>
              <w:jc w:val="both"/>
              <w:rPr>
                <w:rFonts w:ascii="Times New Roman" w:eastAsia="宋体" w:hAnsi="Times New Roman" w:cs="Times New Roman"/>
                <w:i/>
                <w:iCs/>
                <w:color w:val="000000"/>
                <w:sz w:val="21"/>
                <w:szCs w:val="21"/>
              </w:rPr>
            </w:pPr>
            <w:r w:rsidRPr="00902FEF">
              <w:rPr>
                <w:rFonts w:ascii="Times New Roman" w:eastAsia="宋体" w:hAnsi="Times New Roman" w:cs="Times New Roman"/>
                <w:i/>
                <w:iCs/>
                <w:color w:val="000000"/>
                <w:sz w:val="21"/>
                <w:szCs w:val="21"/>
              </w:rPr>
              <w:t>age</w:t>
            </w:r>
          </w:p>
        </w:tc>
        <w:tc>
          <w:tcPr>
            <w:tcW w:w="1283" w:type="dxa"/>
            <w:gridSpan w:val="2"/>
            <w:tcBorders>
              <w:top w:val="nil"/>
              <w:left w:val="nil"/>
              <w:bottom w:val="nil"/>
              <w:right w:val="nil"/>
            </w:tcBorders>
            <w:shd w:val="clear" w:color="auto" w:fill="auto"/>
            <w:noWrap/>
            <w:vAlign w:val="center"/>
            <w:hideMark/>
          </w:tcPr>
          <w:p w14:paraId="05CA1337" w14:textId="2E2CD3DF"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0</w:t>
            </w:r>
          </w:p>
        </w:tc>
        <w:tc>
          <w:tcPr>
            <w:tcW w:w="1433" w:type="dxa"/>
            <w:gridSpan w:val="2"/>
            <w:tcBorders>
              <w:top w:val="nil"/>
              <w:left w:val="nil"/>
              <w:bottom w:val="nil"/>
              <w:right w:val="nil"/>
            </w:tcBorders>
            <w:shd w:val="clear" w:color="auto" w:fill="auto"/>
            <w:noWrap/>
            <w:vAlign w:val="center"/>
            <w:hideMark/>
          </w:tcPr>
          <w:p w14:paraId="344FE485" w14:textId="1C387C76"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0.000 </w:t>
            </w:r>
          </w:p>
        </w:tc>
        <w:tc>
          <w:tcPr>
            <w:tcW w:w="1147" w:type="dxa"/>
            <w:gridSpan w:val="2"/>
            <w:tcBorders>
              <w:top w:val="nil"/>
              <w:left w:val="nil"/>
              <w:bottom w:val="nil"/>
              <w:right w:val="nil"/>
            </w:tcBorders>
            <w:shd w:val="clear" w:color="auto" w:fill="auto"/>
            <w:noWrap/>
            <w:vAlign w:val="center"/>
            <w:hideMark/>
          </w:tcPr>
          <w:p w14:paraId="77FE9D5A" w14:textId="57EB33C2"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0.180 </w:t>
            </w:r>
          </w:p>
        </w:tc>
        <w:tc>
          <w:tcPr>
            <w:tcW w:w="1148" w:type="dxa"/>
            <w:tcBorders>
              <w:top w:val="nil"/>
              <w:left w:val="nil"/>
              <w:bottom w:val="nil"/>
              <w:right w:val="nil"/>
            </w:tcBorders>
            <w:shd w:val="clear" w:color="auto" w:fill="auto"/>
            <w:noWrap/>
            <w:vAlign w:val="center"/>
            <w:hideMark/>
          </w:tcPr>
          <w:p w14:paraId="7DE77A21" w14:textId="70148966"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0.860 </w:t>
            </w:r>
          </w:p>
        </w:tc>
      </w:tr>
      <w:tr w:rsidR="001221FA" w:rsidRPr="00902FEF" w14:paraId="1F32D990" w14:textId="77777777" w:rsidTr="003960F6">
        <w:trPr>
          <w:trHeight w:val="300"/>
          <w:jc w:val="center"/>
        </w:trPr>
        <w:tc>
          <w:tcPr>
            <w:tcW w:w="0" w:type="auto"/>
            <w:tcBorders>
              <w:top w:val="nil"/>
              <w:left w:val="nil"/>
              <w:bottom w:val="nil"/>
              <w:right w:val="nil"/>
            </w:tcBorders>
            <w:shd w:val="clear" w:color="auto" w:fill="auto"/>
            <w:noWrap/>
            <w:vAlign w:val="center"/>
            <w:hideMark/>
          </w:tcPr>
          <w:p w14:paraId="61E84B71" w14:textId="77777777" w:rsidR="001221FA" w:rsidRPr="00902FEF" w:rsidRDefault="001221FA" w:rsidP="001221FA">
            <w:pPr>
              <w:spacing w:after="0" w:line="240" w:lineRule="auto"/>
              <w:jc w:val="both"/>
              <w:rPr>
                <w:rFonts w:ascii="Times New Roman" w:eastAsia="宋体" w:hAnsi="Times New Roman" w:cs="Times New Roman"/>
                <w:i/>
                <w:iCs/>
                <w:color w:val="000000"/>
                <w:sz w:val="21"/>
                <w:szCs w:val="21"/>
              </w:rPr>
            </w:pPr>
            <w:r w:rsidRPr="00902FEF">
              <w:rPr>
                <w:rFonts w:ascii="Times New Roman" w:eastAsia="宋体" w:hAnsi="Times New Roman" w:cs="Times New Roman"/>
                <w:i/>
                <w:iCs/>
                <w:color w:val="000000"/>
                <w:sz w:val="21"/>
                <w:szCs w:val="21"/>
              </w:rPr>
              <w:t>educ</w:t>
            </w:r>
          </w:p>
        </w:tc>
        <w:tc>
          <w:tcPr>
            <w:tcW w:w="1283" w:type="dxa"/>
            <w:gridSpan w:val="2"/>
            <w:tcBorders>
              <w:top w:val="nil"/>
              <w:left w:val="nil"/>
              <w:bottom w:val="nil"/>
              <w:right w:val="nil"/>
            </w:tcBorders>
            <w:shd w:val="clear" w:color="auto" w:fill="auto"/>
            <w:noWrap/>
            <w:vAlign w:val="center"/>
            <w:hideMark/>
          </w:tcPr>
          <w:p w14:paraId="27A30CE9" w14:textId="06CB537D"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0.001</w:t>
            </w:r>
          </w:p>
        </w:tc>
        <w:tc>
          <w:tcPr>
            <w:tcW w:w="1433" w:type="dxa"/>
            <w:gridSpan w:val="2"/>
            <w:tcBorders>
              <w:top w:val="nil"/>
              <w:left w:val="nil"/>
              <w:bottom w:val="nil"/>
              <w:right w:val="nil"/>
            </w:tcBorders>
            <w:shd w:val="clear" w:color="auto" w:fill="auto"/>
            <w:noWrap/>
            <w:vAlign w:val="center"/>
            <w:hideMark/>
          </w:tcPr>
          <w:p w14:paraId="35331ED6" w14:textId="7CA2B09C"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0.001 </w:t>
            </w:r>
          </w:p>
        </w:tc>
        <w:tc>
          <w:tcPr>
            <w:tcW w:w="1147" w:type="dxa"/>
            <w:gridSpan w:val="2"/>
            <w:tcBorders>
              <w:top w:val="nil"/>
              <w:left w:val="nil"/>
              <w:bottom w:val="nil"/>
              <w:right w:val="nil"/>
            </w:tcBorders>
            <w:shd w:val="clear" w:color="auto" w:fill="auto"/>
            <w:noWrap/>
            <w:vAlign w:val="center"/>
            <w:hideMark/>
          </w:tcPr>
          <w:p w14:paraId="0532C991" w14:textId="262EC917"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0.550 </w:t>
            </w:r>
          </w:p>
        </w:tc>
        <w:tc>
          <w:tcPr>
            <w:tcW w:w="1148" w:type="dxa"/>
            <w:tcBorders>
              <w:top w:val="nil"/>
              <w:left w:val="nil"/>
              <w:bottom w:val="nil"/>
              <w:right w:val="nil"/>
            </w:tcBorders>
            <w:shd w:val="clear" w:color="auto" w:fill="auto"/>
            <w:noWrap/>
            <w:vAlign w:val="center"/>
            <w:hideMark/>
          </w:tcPr>
          <w:p w14:paraId="086B80A4" w14:textId="55C7EF96"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0.584 </w:t>
            </w:r>
          </w:p>
        </w:tc>
      </w:tr>
      <w:tr w:rsidR="001221FA" w:rsidRPr="00902FEF" w14:paraId="4E884CE8" w14:textId="77777777" w:rsidTr="003960F6">
        <w:trPr>
          <w:trHeight w:val="300"/>
          <w:jc w:val="center"/>
        </w:trPr>
        <w:tc>
          <w:tcPr>
            <w:tcW w:w="0" w:type="auto"/>
            <w:tcBorders>
              <w:top w:val="nil"/>
              <w:left w:val="nil"/>
              <w:bottom w:val="nil"/>
              <w:right w:val="nil"/>
            </w:tcBorders>
            <w:shd w:val="clear" w:color="auto" w:fill="auto"/>
            <w:noWrap/>
            <w:vAlign w:val="center"/>
            <w:hideMark/>
          </w:tcPr>
          <w:p w14:paraId="7CD135D0" w14:textId="77777777" w:rsidR="001221FA" w:rsidRPr="00902FEF" w:rsidRDefault="001221FA" w:rsidP="001221FA">
            <w:pPr>
              <w:spacing w:after="0" w:line="240" w:lineRule="auto"/>
              <w:jc w:val="both"/>
              <w:rPr>
                <w:rFonts w:ascii="Times New Roman" w:eastAsia="宋体" w:hAnsi="Times New Roman" w:cs="Times New Roman"/>
                <w:i/>
                <w:iCs/>
                <w:color w:val="000000"/>
                <w:sz w:val="21"/>
                <w:szCs w:val="21"/>
              </w:rPr>
            </w:pPr>
            <w:r w:rsidRPr="00902FEF">
              <w:rPr>
                <w:rFonts w:ascii="Times New Roman" w:eastAsia="宋体" w:hAnsi="Times New Roman" w:cs="Times New Roman"/>
                <w:i/>
                <w:iCs/>
                <w:color w:val="000000"/>
                <w:sz w:val="21"/>
                <w:szCs w:val="21"/>
              </w:rPr>
              <w:t>train</w:t>
            </w:r>
          </w:p>
        </w:tc>
        <w:tc>
          <w:tcPr>
            <w:tcW w:w="1283" w:type="dxa"/>
            <w:gridSpan w:val="2"/>
            <w:tcBorders>
              <w:top w:val="nil"/>
              <w:left w:val="nil"/>
              <w:bottom w:val="nil"/>
              <w:right w:val="nil"/>
            </w:tcBorders>
            <w:shd w:val="clear" w:color="auto" w:fill="auto"/>
            <w:noWrap/>
            <w:vAlign w:val="center"/>
            <w:hideMark/>
          </w:tcPr>
          <w:p w14:paraId="010A57DD" w14:textId="7F16540B"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0.035***</w:t>
            </w:r>
          </w:p>
        </w:tc>
        <w:tc>
          <w:tcPr>
            <w:tcW w:w="1433" w:type="dxa"/>
            <w:gridSpan w:val="2"/>
            <w:tcBorders>
              <w:top w:val="nil"/>
              <w:left w:val="nil"/>
              <w:bottom w:val="nil"/>
              <w:right w:val="nil"/>
            </w:tcBorders>
            <w:shd w:val="clear" w:color="auto" w:fill="auto"/>
            <w:noWrap/>
            <w:vAlign w:val="center"/>
            <w:hideMark/>
          </w:tcPr>
          <w:p w14:paraId="04D970F6" w14:textId="0BA54324"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0.011 </w:t>
            </w:r>
          </w:p>
        </w:tc>
        <w:tc>
          <w:tcPr>
            <w:tcW w:w="1147" w:type="dxa"/>
            <w:gridSpan w:val="2"/>
            <w:tcBorders>
              <w:top w:val="nil"/>
              <w:left w:val="nil"/>
              <w:bottom w:val="nil"/>
              <w:right w:val="nil"/>
            </w:tcBorders>
            <w:shd w:val="clear" w:color="auto" w:fill="auto"/>
            <w:noWrap/>
            <w:vAlign w:val="center"/>
            <w:hideMark/>
          </w:tcPr>
          <w:p w14:paraId="24CF3F46" w14:textId="4599FF74"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3.280 </w:t>
            </w:r>
          </w:p>
        </w:tc>
        <w:tc>
          <w:tcPr>
            <w:tcW w:w="1148" w:type="dxa"/>
            <w:tcBorders>
              <w:top w:val="nil"/>
              <w:left w:val="nil"/>
              <w:bottom w:val="nil"/>
              <w:right w:val="nil"/>
            </w:tcBorders>
            <w:shd w:val="clear" w:color="auto" w:fill="auto"/>
            <w:noWrap/>
            <w:vAlign w:val="center"/>
            <w:hideMark/>
          </w:tcPr>
          <w:p w14:paraId="3DBB1E5B" w14:textId="0C245D73"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0.001 </w:t>
            </w:r>
          </w:p>
        </w:tc>
      </w:tr>
      <w:tr w:rsidR="001221FA" w:rsidRPr="00902FEF" w14:paraId="108301CB" w14:textId="77777777" w:rsidTr="003960F6">
        <w:trPr>
          <w:trHeight w:val="300"/>
          <w:jc w:val="center"/>
        </w:trPr>
        <w:tc>
          <w:tcPr>
            <w:tcW w:w="0" w:type="auto"/>
            <w:tcBorders>
              <w:top w:val="nil"/>
              <w:left w:val="nil"/>
              <w:bottom w:val="nil"/>
              <w:right w:val="nil"/>
            </w:tcBorders>
            <w:shd w:val="clear" w:color="auto" w:fill="auto"/>
            <w:noWrap/>
            <w:vAlign w:val="center"/>
            <w:hideMark/>
          </w:tcPr>
          <w:p w14:paraId="5DFB3925" w14:textId="77777777" w:rsidR="001221FA" w:rsidRPr="00902FEF" w:rsidRDefault="001221FA" w:rsidP="001221FA">
            <w:pPr>
              <w:spacing w:after="0" w:line="240" w:lineRule="auto"/>
              <w:jc w:val="both"/>
              <w:rPr>
                <w:rFonts w:ascii="Times New Roman" w:eastAsia="宋体" w:hAnsi="Times New Roman" w:cs="Times New Roman"/>
                <w:i/>
                <w:iCs/>
                <w:color w:val="000000"/>
                <w:sz w:val="21"/>
                <w:szCs w:val="21"/>
              </w:rPr>
            </w:pPr>
            <w:r w:rsidRPr="00902FEF">
              <w:rPr>
                <w:rFonts w:ascii="Times New Roman" w:eastAsia="宋体" w:hAnsi="Times New Roman" w:cs="Times New Roman"/>
                <w:i/>
                <w:iCs/>
                <w:color w:val="000000"/>
                <w:sz w:val="21"/>
                <w:szCs w:val="21"/>
              </w:rPr>
              <w:t>health</w:t>
            </w:r>
          </w:p>
        </w:tc>
        <w:tc>
          <w:tcPr>
            <w:tcW w:w="1283" w:type="dxa"/>
            <w:gridSpan w:val="2"/>
            <w:tcBorders>
              <w:top w:val="nil"/>
              <w:left w:val="nil"/>
              <w:bottom w:val="nil"/>
              <w:right w:val="nil"/>
            </w:tcBorders>
            <w:shd w:val="clear" w:color="auto" w:fill="auto"/>
            <w:noWrap/>
            <w:vAlign w:val="center"/>
            <w:hideMark/>
          </w:tcPr>
          <w:p w14:paraId="09CC2A9E" w14:textId="2DC86334"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0.006</w:t>
            </w:r>
          </w:p>
        </w:tc>
        <w:tc>
          <w:tcPr>
            <w:tcW w:w="1433" w:type="dxa"/>
            <w:gridSpan w:val="2"/>
            <w:tcBorders>
              <w:top w:val="nil"/>
              <w:left w:val="nil"/>
              <w:bottom w:val="nil"/>
              <w:right w:val="nil"/>
            </w:tcBorders>
            <w:shd w:val="clear" w:color="auto" w:fill="auto"/>
            <w:noWrap/>
            <w:vAlign w:val="center"/>
            <w:hideMark/>
          </w:tcPr>
          <w:p w14:paraId="788BB1A2" w14:textId="42870571"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0.004 </w:t>
            </w:r>
          </w:p>
        </w:tc>
        <w:tc>
          <w:tcPr>
            <w:tcW w:w="1147" w:type="dxa"/>
            <w:gridSpan w:val="2"/>
            <w:tcBorders>
              <w:top w:val="nil"/>
              <w:left w:val="nil"/>
              <w:bottom w:val="nil"/>
              <w:right w:val="nil"/>
            </w:tcBorders>
            <w:shd w:val="clear" w:color="auto" w:fill="auto"/>
            <w:noWrap/>
            <w:vAlign w:val="center"/>
            <w:hideMark/>
          </w:tcPr>
          <w:p w14:paraId="222A8392" w14:textId="06870FF4"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1.590 </w:t>
            </w:r>
          </w:p>
        </w:tc>
        <w:tc>
          <w:tcPr>
            <w:tcW w:w="1148" w:type="dxa"/>
            <w:tcBorders>
              <w:top w:val="nil"/>
              <w:left w:val="nil"/>
              <w:bottom w:val="nil"/>
              <w:right w:val="nil"/>
            </w:tcBorders>
            <w:shd w:val="clear" w:color="auto" w:fill="auto"/>
            <w:noWrap/>
            <w:vAlign w:val="center"/>
            <w:hideMark/>
          </w:tcPr>
          <w:p w14:paraId="54064B49" w14:textId="51721F7C"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0.111 </w:t>
            </w:r>
          </w:p>
        </w:tc>
      </w:tr>
      <w:tr w:rsidR="001221FA" w:rsidRPr="00902FEF" w14:paraId="5DD5E2A1" w14:textId="77777777" w:rsidTr="003960F6">
        <w:trPr>
          <w:trHeight w:val="300"/>
          <w:jc w:val="center"/>
        </w:trPr>
        <w:tc>
          <w:tcPr>
            <w:tcW w:w="0" w:type="auto"/>
            <w:tcBorders>
              <w:top w:val="nil"/>
              <w:left w:val="nil"/>
              <w:bottom w:val="nil"/>
              <w:right w:val="nil"/>
            </w:tcBorders>
            <w:shd w:val="clear" w:color="auto" w:fill="auto"/>
            <w:noWrap/>
            <w:vAlign w:val="center"/>
            <w:hideMark/>
          </w:tcPr>
          <w:p w14:paraId="0CE88D29" w14:textId="77777777" w:rsidR="001221FA" w:rsidRPr="00902FEF" w:rsidRDefault="001221FA" w:rsidP="001221FA">
            <w:pPr>
              <w:spacing w:after="0" w:line="240" w:lineRule="auto"/>
              <w:jc w:val="both"/>
              <w:rPr>
                <w:rFonts w:ascii="Times New Roman" w:eastAsia="宋体" w:hAnsi="Times New Roman" w:cs="Times New Roman"/>
                <w:i/>
                <w:iCs/>
                <w:color w:val="000000"/>
                <w:sz w:val="21"/>
                <w:szCs w:val="21"/>
              </w:rPr>
            </w:pPr>
            <w:r w:rsidRPr="00902FEF">
              <w:rPr>
                <w:rFonts w:ascii="Times New Roman" w:eastAsia="宋体" w:hAnsi="Times New Roman" w:cs="Times New Roman"/>
                <w:i/>
                <w:iCs/>
                <w:color w:val="000000"/>
                <w:sz w:val="21"/>
                <w:szCs w:val="21"/>
              </w:rPr>
              <w:t>status</w:t>
            </w:r>
          </w:p>
        </w:tc>
        <w:tc>
          <w:tcPr>
            <w:tcW w:w="1283" w:type="dxa"/>
            <w:gridSpan w:val="2"/>
            <w:tcBorders>
              <w:top w:val="nil"/>
              <w:left w:val="nil"/>
              <w:bottom w:val="nil"/>
              <w:right w:val="nil"/>
            </w:tcBorders>
            <w:shd w:val="clear" w:color="auto" w:fill="auto"/>
            <w:noWrap/>
            <w:vAlign w:val="center"/>
            <w:hideMark/>
          </w:tcPr>
          <w:p w14:paraId="507C0B27" w14:textId="7778FFF5"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0.005</w:t>
            </w:r>
          </w:p>
        </w:tc>
        <w:tc>
          <w:tcPr>
            <w:tcW w:w="1433" w:type="dxa"/>
            <w:gridSpan w:val="2"/>
            <w:tcBorders>
              <w:top w:val="nil"/>
              <w:left w:val="nil"/>
              <w:bottom w:val="nil"/>
              <w:right w:val="nil"/>
            </w:tcBorders>
            <w:shd w:val="clear" w:color="auto" w:fill="auto"/>
            <w:noWrap/>
            <w:vAlign w:val="center"/>
            <w:hideMark/>
          </w:tcPr>
          <w:p w14:paraId="41C4A5EB" w14:textId="3F3E4443"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0.006 </w:t>
            </w:r>
          </w:p>
        </w:tc>
        <w:tc>
          <w:tcPr>
            <w:tcW w:w="1147" w:type="dxa"/>
            <w:gridSpan w:val="2"/>
            <w:tcBorders>
              <w:top w:val="nil"/>
              <w:left w:val="nil"/>
              <w:bottom w:val="nil"/>
              <w:right w:val="nil"/>
            </w:tcBorders>
            <w:shd w:val="clear" w:color="auto" w:fill="auto"/>
            <w:noWrap/>
            <w:vAlign w:val="center"/>
            <w:hideMark/>
          </w:tcPr>
          <w:p w14:paraId="301DFE8A" w14:textId="3373B879"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0.880 </w:t>
            </w:r>
          </w:p>
        </w:tc>
        <w:tc>
          <w:tcPr>
            <w:tcW w:w="1148" w:type="dxa"/>
            <w:tcBorders>
              <w:top w:val="nil"/>
              <w:left w:val="nil"/>
              <w:bottom w:val="nil"/>
              <w:right w:val="nil"/>
            </w:tcBorders>
            <w:shd w:val="clear" w:color="auto" w:fill="auto"/>
            <w:noWrap/>
            <w:vAlign w:val="center"/>
            <w:hideMark/>
          </w:tcPr>
          <w:p w14:paraId="09BAC9A1" w14:textId="27BEB4AF"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0.379 </w:t>
            </w:r>
          </w:p>
        </w:tc>
      </w:tr>
      <w:tr w:rsidR="001221FA" w:rsidRPr="00902FEF" w14:paraId="2E5E5CB3" w14:textId="77777777" w:rsidTr="003960F6">
        <w:trPr>
          <w:trHeight w:val="300"/>
          <w:jc w:val="center"/>
        </w:trPr>
        <w:tc>
          <w:tcPr>
            <w:tcW w:w="0" w:type="auto"/>
            <w:tcBorders>
              <w:top w:val="nil"/>
              <w:left w:val="nil"/>
              <w:bottom w:val="nil"/>
              <w:right w:val="nil"/>
            </w:tcBorders>
            <w:shd w:val="clear" w:color="auto" w:fill="auto"/>
            <w:noWrap/>
            <w:vAlign w:val="center"/>
            <w:hideMark/>
          </w:tcPr>
          <w:p w14:paraId="71641CB7" w14:textId="77777777" w:rsidR="001221FA" w:rsidRPr="00902FEF" w:rsidRDefault="001221FA" w:rsidP="001221FA">
            <w:pPr>
              <w:spacing w:after="0" w:line="240" w:lineRule="auto"/>
              <w:jc w:val="both"/>
              <w:rPr>
                <w:rFonts w:ascii="Times New Roman" w:eastAsia="宋体" w:hAnsi="Times New Roman" w:cs="Times New Roman"/>
                <w:i/>
                <w:iCs/>
                <w:color w:val="000000"/>
                <w:sz w:val="21"/>
                <w:szCs w:val="21"/>
              </w:rPr>
            </w:pPr>
            <w:r w:rsidRPr="00902FEF">
              <w:rPr>
                <w:rFonts w:ascii="Times New Roman" w:eastAsia="宋体" w:hAnsi="Times New Roman" w:cs="Times New Roman"/>
                <w:i/>
                <w:iCs/>
                <w:color w:val="000000"/>
                <w:sz w:val="21"/>
                <w:szCs w:val="21"/>
              </w:rPr>
              <w:t>fstruct</w:t>
            </w:r>
          </w:p>
        </w:tc>
        <w:tc>
          <w:tcPr>
            <w:tcW w:w="1283" w:type="dxa"/>
            <w:gridSpan w:val="2"/>
            <w:tcBorders>
              <w:top w:val="nil"/>
              <w:left w:val="nil"/>
              <w:bottom w:val="nil"/>
              <w:right w:val="nil"/>
            </w:tcBorders>
            <w:shd w:val="clear" w:color="auto" w:fill="auto"/>
            <w:noWrap/>
            <w:vAlign w:val="center"/>
            <w:hideMark/>
          </w:tcPr>
          <w:p w14:paraId="28AE9DB4" w14:textId="0F94FCA2"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0</w:t>
            </w:r>
          </w:p>
        </w:tc>
        <w:tc>
          <w:tcPr>
            <w:tcW w:w="1433" w:type="dxa"/>
            <w:gridSpan w:val="2"/>
            <w:tcBorders>
              <w:top w:val="nil"/>
              <w:left w:val="nil"/>
              <w:bottom w:val="nil"/>
              <w:right w:val="nil"/>
            </w:tcBorders>
            <w:shd w:val="clear" w:color="auto" w:fill="auto"/>
            <w:noWrap/>
            <w:vAlign w:val="center"/>
            <w:hideMark/>
          </w:tcPr>
          <w:p w14:paraId="4DE4DABB" w14:textId="3395CB95"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0.005 </w:t>
            </w:r>
          </w:p>
        </w:tc>
        <w:tc>
          <w:tcPr>
            <w:tcW w:w="1147" w:type="dxa"/>
            <w:gridSpan w:val="2"/>
            <w:tcBorders>
              <w:top w:val="nil"/>
              <w:left w:val="nil"/>
              <w:bottom w:val="nil"/>
              <w:right w:val="nil"/>
            </w:tcBorders>
            <w:shd w:val="clear" w:color="auto" w:fill="auto"/>
            <w:noWrap/>
            <w:vAlign w:val="center"/>
            <w:hideMark/>
          </w:tcPr>
          <w:p w14:paraId="5FA817B1" w14:textId="3D2B2BDE"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-0.020 </w:t>
            </w:r>
          </w:p>
        </w:tc>
        <w:tc>
          <w:tcPr>
            <w:tcW w:w="1148" w:type="dxa"/>
            <w:tcBorders>
              <w:top w:val="nil"/>
              <w:left w:val="nil"/>
              <w:bottom w:val="nil"/>
              <w:right w:val="nil"/>
            </w:tcBorders>
            <w:shd w:val="clear" w:color="auto" w:fill="auto"/>
            <w:noWrap/>
            <w:vAlign w:val="center"/>
            <w:hideMark/>
          </w:tcPr>
          <w:p w14:paraId="4EA1C062" w14:textId="4E936F19"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0.983 </w:t>
            </w:r>
          </w:p>
        </w:tc>
      </w:tr>
      <w:tr w:rsidR="001221FA" w:rsidRPr="00902FEF" w14:paraId="18D68C62" w14:textId="77777777" w:rsidTr="003960F6">
        <w:trPr>
          <w:trHeight w:val="300"/>
          <w:jc w:val="center"/>
        </w:trPr>
        <w:tc>
          <w:tcPr>
            <w:tcW w:w="0" w:type="auto"/>
            <w:tcBorders>
              <w:top w:val="nil"/>
              <w:left w:val="nil"/>
              <w:bottom w:val="nil"/>
              <w:right w:val="nil"/>
            </w:tcBorders>
            <w:shd w:val="clear" w:color="auto" w:fill="auto"/>
            <w:noWrap/>
            <w:vAlign w:val="center"/>
            <w:hideMark/>
          </w:tcPr>
          <w:p w14:paraId="7517047C" w14:textId="77777777" w:rsidR="001221FA" w:rsidRPr="00902FEF" w:rsidRDefault="001221FA" w:rsidP="001221FA">
            <w:pPr>
              <w:spacing w:after="0" w:line="240" w:lineRule="auto"/>
              <w:jc w:val="both"/>
              <w:rPr>
                <w:rFonts w:ascii="Times New Roman" w:eastAsia="宋体" w:hAnsi="Times New Roman" w:cs="Times New Roman"/>
                <w:i/>
                <w:iCs/>
                <w:color w:val="000000"/>
                <w:sz w:val="21"/>
                <w:szCs w:val="21"/>
              </w:rPr>
            </w:pPr>
            <w:r w:rsidRPr="00902FEF">
              <w:rPr>
                <w:rFonts w:ascii="Times New Roman" w:eastAsia="宋体" w:hAnsi="Times New Roman" w:cs="Times New Roman"/>
                <w:i/>
                <w:iCs/>
                <w:color w:val="000000"/>
                <w:sz w:val="21"/>
                <w:szCs w:val="21"/>
              </w:rPr>
              <w:t>plots</w:t>
            </w:r>
          </w:p>
        </w:tc>
        <w:tc>
          <w:tcPr>
            <w:tcW w:w="1283" w:type="dxa"/>
            <w:gridSpan w:val="2"/>
            <w:tcBorders>
              <w:top w:val="nil"/>
              <w:left w:val="nil"/>
              <w:bottom w:val="nil"/>
              <w:right w:val="nil"/>
            </w:tcBorders>
            <w:shd w:val="clear" w:color="auto" w:fill="auto"/>
            <w:noWrap/>
            <w:vAlign w:val="center"/>
            <w:hideMark/>
          </w:tcPr>
          <w:p w14:paraId="0F13F180" w14:textId="439081FE"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0.001</w:t>
            </w:r>
          </w:p>
        </w:tc>
        <w:tc>
          <w:tcPr>
            <w:tcW w:w="1433" w:type="dxa"/>
            <w:gridSpan w:val="2"/>
            <w:tcBorders>
              <w:top w:val="nil"/>
              <w:left w:val="nil"/>
              <w:bottom w:val="nil"/>
              <w:right w:val="nil"/>
            </w:tcBorders>
            <w:shd w:val="clear" w:color="auto" w:fill="auto"/>
            <w:noWrap/>
            <w:vAlign w:val="center"/>
            <w:hideMark/>
          </w:tcPr>
          <w:p w14:paraId="0B247712" w14:textId="04214AAE"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0.001 </w:t>
            </w:r>
          </w:p>
        </w:tc>
        <w:tc>
          <w:tcPr>
            <w:tcW w:w="1147" w:type="dxa"/>
            <w:gridSpan w:val="2"/>
            <w:tcBorders>
              <w:top w:val="nil"/>
              <w:left w:val="nil"/>
              <w:bottom w:val="nil"/>
              <w:right w:val="nil"/>
            </w:tcBorders>
            <w:shd w:val="clear" w:color="auto" w:fill="auto"/>
            <w:noWrap/>
            <w:vAlign w:val="center"/>
            <w:hideMark/>
          </w:tcPr>
          <w:p w14:paraId="10F8B087" w14:textId="405DC582"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0.850 </w:t>
            </w:r>
          </w:p>
        </w:tc>
        <w:tc>
          <w:tcPr>
            <w:tcW w:w="1148" w:type="dxa"/>
            <w:tcBorders>
              <w:top w:val="nil"/>
              <w:left w:val="nil"/>
              <w:bottom w:val="nil"/>
              <w:right w:val="nil"/>
            </w:tcBorders>
            <w:shd w:val="clear" w:color="auto" w:fill="auto"/>
            <w:noWrap/>
            <w:vAlign w:val="center"/>
            <w:hideMark/>
          </w:tcPr>
          <w:p w14:paraId="2F98ED5B" w14:textId="00BF3463"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0.393 </w:t>
            </w:r>
          </w:p>
        </w:tc>
      </w:tr>
      <w:tr w:rsidR="001221FA" w:rsidRPr="00902FEF" w14:paraId="125DD880" w14:textId="77777777" w:rsidTr="003960F6">
        <w:trPr>
          <w:trHeight w:val="300"/>
          <w:jc w:val="center"/>
        </w:trPr>
        <w:tc>
          <w:tcPr>
            <w:tcW w:w="0" w:type="auto"/>
            <w:tcBorders>
              <w:top w:val="nil"/>
              <w:left w:val="nil"/>
              <w:bottom w:val="nil"/>
              <w:right w:val="nil"/>
            </w:tcBorders>
            <w:shd w:val="clear" w:color="auto" w:fill="auto"/>
            <w:noWrap/>
            <w:vAlign w:val="center"/>
            <w:hideMark/>
          </w:tcPr>
          <w:p w14:paraId="79D45AA6" w14:textId="77777777" w:rsidR="001221FA" w:rsidRPr="00902FEF" w:rsidRDefault="001221FA" w:rsidP="001221FA">
            <w:pPr>
              <w:spacing w:after="0" w:line="240" w:lineRule="auto"/>
              <w:jc w:val="both"/>
              <w:rPr>
                <w:rFonts w:ascii="Times New Roman" w:eastAsia="宋体" w:hAnsi="Times New Roman" w:cs="Times New Roman"/>
                <w:i/>
                <w:iCs/>
                <w:color w:val="000000"/>
                <w:sz w:val="21"/>
                <w:szCs w:val="21"/>
              </w:rPr>
            </w:pPr>
            <w:r w:rsidRPr="00902FEF">
              <w:rPr>
                <w:rFonts w:ascii="Times New Roman" w:eastAsia="宋体" w:hAnsi="Times New Roman" w:cs="Times New Roman"/>
                <w:i/>
                <w:iCs/>
                <w:color w:val="000000"/>
                <w:sz w:val="21"/>
                <w:szCs w:val="21"/>
              </w:rPr>
              <w:t>insurances</w:t>
            </w:r>
          </w:p>
        </w:tc>
        <w:tc>
          <w:tcPr>
            <w:tcW w:w="1283" w:type="dxa"/>
            <w:gridSpan w:val="2"/>
            <w:tcBorders>
              <w:top w:val="nil"/>
              <w:left w:val="nil"/>
              <w:bottom w:val="nil"/>
              <w:right w:val="nil"/>
            </w:tcBorders>
            <w:shd w:val="clear" w:color="auto" w:fill="auto"/>
            <w:noWrap/>
            <w:vAlign w:val="center"/>
            <w:hideMark/>
          </w:tcPr>
          <w:p w14:paraId="62A68458" w14:textId="166B548E"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-0.002</w:t>
            </w:r>
          </w:p>
        </w:tc>
        <w:tc>
          <w:tcPr>
            <w:tcW w:w="1433" w:type="dxa"/>
            <w:gridSpan w:val="2"/>
            <w:tcBorders>
              <w:top w:val="nil"/>
              <w:left w:val="nil"/>
              <w:bottom w:val="nil"/>
              <w:right w:val="nil"/>
            </w:tcBorders>
            <w:shd w:val="clear" w:color="auto" w:fill="auto"/>
            <w:noWrap/>
            <w:vAlign w:val="center"/>
            <w:hideMark/>
          </w:tcPr>
          <w:p w14:paraId="29300F7E" w14:textId="04E3FB23"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0.007 </w:t>
            </w:r>
          </w:p>
        </w:tc>
        <w:tc>
          <w:tcPr>
            <w:tcW w:w="1147" w:type="dxa"/>
            <w:gridSpan w:val="2"/>
            <w:tcBorders>
              <w:top w:val="nil"/>
              <w:left w:val="nil"/>
              <w:bottom w:val="nil"/>
              <w:right w:val="nil"/>
            </w:tcBorders>
            <w:shd w:val="clear" w:color="auto" w:fill="auto"/>
            <w:noWrap/>
            <w:vAlign w:val="center"/>
            <w:hideMark/>
          </w:tcPr>
          <w:p w14:paraId="33CF215A" w14:textId="0419A5E7"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-0.250 </w:t>
            </w:r>
          </w:p>
        </w:tc>
        <w:tc>
          <w:tcPr>
            <w:tcW w:w="1148" w:type="dxa"/>
            <w:tcBorders>
              <w:top w:val="nil"/>
              <w:left w:val="nil"/>
              <w:bottom w:val="nil"/>
              <w:right w:val="nil"/>
            </w:tcBorders>
            <w:shd w:val="clear" w:color="auto" w:fill="auto"/>
            <w:noWrap/>
            <w:vAlign w:val="center"/>
            <w:hideMark/>
          </w:tcPr>
          <w:p w14:paraId="2C3F4599" w14:textId="43CD0849"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0.806 </w:t>
            </w:r>
          </w:p>
        </w:tc>
      </w:tr>
      <w:tr w:rsidR="001221FA" w:rsidRPr="00902FEF" w14:paraId="3205AAF3" w14:textId="77777777" w:rsidTr="003960F6">
        <w:trPr>
          <w:trHeight w:val="300"/>
          <w:jc w:val="center"/>
        </w:trPr>
        <w:tc>
          <w:tcPr>
            <w:tcW w:w="0" w:type="auto"/>
            <w:tcBorders>
              <w:top w:val="nil"/>
              <w:left w:val="nil"/>
              <w:bottom w:val="nil"/>
              <w:right w:val="nil"/>
            </w:tcBorders>
            <w:shd w:val="clear" w:color="auto" w:fill="auto"/>
            <w:noWrap/>
            <w:vAlign w:val="center"/>
            <w:hideMark/>
          </w:tcPr>
          <w:p w14:paraId="354758C7" w14:textId="77777777" w:rsidR="001221FA" w:rsidRPr="00902FEF" w:rsidRDefault="001221FA" w:rsidP="001221FA">
            <w:pPr>
              <w:spacing w:after="0" w:line="240" w:lineRule="auto"/>
              <w:jc w:val="both"/>
              <w:rPr>
                <w:rFonts w:ascii="Times New Roman" w:eastAsia="宋体" w:hAnsi="Times New Roman" w:cs="Times New Roman"/>
                <w:i/>
                <w:iCs/>
                <w:color w:val="000000"/>
                <w:sz w:val="21"/>
                <w:szCs w:val="21"/>
              </w:rPr>
            </w:pPr>
            <w:r w:rsidRPr="00902FEF">
              <w:rPr>
                <w:rFonts w:ascii="Times New Roman" w:eastAsia="宋体" w:hAnsi="Times New Roman" w:cs="Times New Roman"/>
                <w:i/>
                <w:iCs/>
                <w:color w:val="000000"/>
                <w:sz w:val="21"/>
                <w:szCs w:val="21"/>
              </w:rPr>
              <w:t>loan</w:t>
            </w:r>
          </w:p>
        </w:tc>
        <w:tc>
          <w:tcPr>
            <w:tcW w:w="1283" w:type="dxa"/>
            <w:gridSpan w:val="2"/>
            <w:tcBorders>
              <w:top w:val="nil"/>
              <w:left w:val="nil"/>
              <w:bottom w:val="nil"/>
              <w:right w:val="nil"/>
            </w:tcBorders>
            <w:shd w:val="clear" w:color="auto" w:fill="auto"/>
            <w:noWrap/>
            <w:vAlign w:val="center"/>
            <w:hideMark/>
          </w:tcPr>
          <w:p w14:paraId="0D259F91" w14:textId="0D45291B"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0</w:t>
            </w:r>
          </w:p>
        </w:tc>
        <w:tc>
          <w:tcPr>
            <w:tcW w:w="1433" w:type="dxa"/>
            <w:gridSpan w:val="2"/>
            <w:tcBorders>
              <w:top w:val="nil"/>
              <w:left w:val="nil"/>
              <w:bottom w:val="nil"/>
              <w:right w:val="nil"/>
            </w:tcBorders>
            <w:shd w:val="clear" w:color="auto" w:fill="auto"/>
            <w:noWrap/>
            <w:vAlign w:val="center"/>
            <w:hideMark/>
          </w:tcPr>
          <w:p w14:paraId="776725E9" w14:textId="7FEDE11C"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0.010 </w:t>
            </w:r>
          </w:p>
        </w:tc>
        <w:tc>
          <w:tcPr>
            <w:tcW w:w="1147" w:type="dxa"/>
            <w:gridSpan w:val="2"/>
            <w:tcBorders>
              <w:top w:val="nil"/>
              <w:left w:val="nil"/>
              <w:bottom w:val="nil"/>
              <w:right w:val="nil"/>
            </w:tcBorders>
            <w:shd w:val="clear" w:color="auto" w:fill="auto"/>
            <w:noWrap/>
            <w:vAlign w:val="center"/>
            <w:hideMark/>
          </w:tcPr>
          <w:p w14:paraId="4B264A3D" w14:textId="6AA98A13"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0.030 </w:t>
            </w:r>
          </w:p>
        </w:tc>
        <w:tc>
          <w:tcPr>
            <w:tcW w:w="1148" w:type="dxa"/>
            <w:tcBorders>
              <w:top w:val="nil"/>
              <w:left w:val="nil"/>
              <w:bottom w:val="nil"/>
              <w:right w:val="nil"/>
            </w:tcBorders>
            <w:shd w:val="clear" w:color="auto" w:fill="auto"/>
            <w:noWrap/>
            <w:vAlign w:val="center"/>
            <w:hideMark/>
          </w:tcPr>
          <w:p w14:paraId="16FAE3E6" w14:textId="28224257"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0.975 </w:t>
            </w:r>
          </w:p>
        </w:tc>
      </w:tr>
      <w:tr w:rsidR="001221FA" w:rsidRPr="00902FEF" w14:paraId="66D3AD68" w14:textId="77777777" w:rsidTr="003960F6">
        <w:trPr>
          <w:trHeight w:val="300"/>
          <w:jc w:val="center"/>
        </w:trPr>
        <w:tc>
          <w:tcPr>
            <w:tcW w:w="0" w:type="auto"/>
            <w:tcBorders>
              <w:top w:val="nil"/>
              <w:left w:val="nil"/>
              <w:bottom w:val="nil"/>
              <w:right w:val="nil"/>
            </w:tcBorders>
            <w:shd w:val="clear" w:color="auto" w:fill="auto"/>
            <w:noWrap/>
            <w:vAlign w:val="center"/>
            <w:hideMark/>
          </w:tcPr>
          <w:p w14:paraId="1E7BEF31" w14:textId="77777777" w:rsidR="001221FA" w:rsidRPr="00902FEF" w:rsidRDefault="001221FA" w:rsidP="001221FA">
            <w:pPr>
              <w:spacing w:after="0" w:line="240" w:lineRule="auto"/>
              <w:jc w:val="both"/>
              <w:rPr>
                <w:rFonts w:ascii="Times New Roman" w:eastAsia="宋体" w:hAnsi="Times New Roman" w:cs="Times New Roman"/>
                <w:i/>
                <w:iCs/>
                <w:color w:val="000000"/>
                <w:sz w:val="21"/>
                <w:szCs w:val="21"/>
              </w:rPr>
            </w:pPr>
            <w:r w:rsidRPr="00902FEF">
              <w:rPr>
                <w:rFonts w:ascii="Times New Roman" w:eastAsia="宋体" w:hAnsi="Times New Roman" w:cs="Times New Roman"/>
                <w:i/>
                <w:iCs/>
                <w:color w:val="000000"/>
                <w:sz w:val="21"/>
                <w:szCs w:val="21"/>
              </w:rPr>
              <w:t>job</w:t>
            </w:r>
          </w:p>
        </w:tc>
        <w:tc>
          <w:tcPr>
            <w:tcW w:w="1283" w:type="dxa"/>
            <w:gridSpan w:val="2"/>
            <w:tcBorders>
              <w:top w:val="nil"/>
              <w:left w:val="nil"/>
              <w:bottom w:val="nil"/>
              <w:right w:val="nil"/>
            </w:tcBorders>
            <w:shd w:val="clear" w:color="auto" w:fill="auto"/>
            <w:noWrap/>
            <w:vAlign w:val="center"/>
            <w:hideMark/>
          </w:tcPr>
          <w:p w14:paraId="1393E626" w14:textId="51E948DC"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-0.024*</w:t>
            </w:r>
          </w:p>
        </w:tc>
        <w:tc>
          <w:tcPr>
            <w:tcW w:w="1433" w:type="dxa"/>
            <w:gridSpan w:val="2"/>
            <w:tcBorders>
              <w:top w:val="nil"/>
              <w:left w:val="nil"/>
              <w:bottom w:val="nil"/>
              <w:right w:val="nil"/>
            </w:tcBorders>
            <w:shd w:val="clear" w:color="auto" w:fill="auto"/>
            <w:noWrap/>
            <w:vAlign w:val="center"/>
            <w:hideMark/>
          </w:tcPr>
          <w:p w14:paraId="2BF0EDE3" w14:textId="0AFE15D1"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0.012 </w:t>
            </w:r>
          </w:p>
        </w:tc>
        <w:tc>
          <w:tcPr>
            <w:tcW w:w="1147" w:type="dxa"/>
            <w:gridSpan w:val="2"/>
            <w:tcBorders>
              <w:top w:val="nil"/>
              <w:left w:val="nil"/>
              <w:bottom w:val="nil"/>
              <w:right w:val="nil"/>
            </w:tcBorders>
            <w:shd w:val="clear" w:color="auto" w:fill="auto"/>
            <w:noWrap/>
            <w:vAlign w:val="center"/>
            <w:hideMark/>
          </w:tcPr>
          <w:p w14:paraId="54E2EC23" w14:textId="6475D37C"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-1.950 </w:t>
            </w:r>
          </w:p>
        </w:tc>
        <w:tc>
          <w:tcPr>
            <w:tcW w:w="1148" w:type="dxa"/>
            <w:tcBorders>
              <w:top w:val="nil"/>
              <w:left w:val="nil"/>
              <w:bottom w:val="nil"/>
              <w:right w:val="nil"/>
            </w:tcBorders>
            <w:shd w:val="clear" w:color="auto" w:fill="auto"/>
            <w:noWrap/>
            <w:vAlign w:val="center"/>
            <w:hideMark/>
          </w:tcPr>
          <w:p w14:paraId="2089F048" w14:textId="6DE64CB7"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0.051 </w:t>
            </w:r>
          </w:p>
        </w:tc>
      </w:tr>
      <w:tr w:rsidR="001221FA" w:rsidRPr="00902FEF" w14:paraId="0F7E5C9B" w14:textId="77777777" w:rsidTr="003960F6">
        <w:trPr>
          <w:trHeight w:val="300"/>
          <w:jc w:val="center"/>
        </w:trPr>
        <w:tc>
          <w:tcPr>
            <w:tcW w:w="0" w:type="auto"/>
            <w:tcBorders>
              <w:top w:val="nil"/>
              <w:left w:val="nil"/>
              <w:right w:val="nil"/>
            </w:tcBorders>
            <w:shd w:val="clear" w:color="auto" w:fill="auto"/>
            <w:noWrap/>
            <w:vAlign w:val="center"/>
            <w:hideMark/>
          </w:tcPr>
          <w:p w14:paraId="61B051E9" w14:textId="77777777" w:rsidR="001221FA" w:rsidRPr="00902FEF" w:rsidRDefault="001221FA" w:rsidP="001221FA">
            <w:pPr>
              <w:spacing w:after="0" w:line="240" w:lineRule="auto"/>
              <w:jc w:val="both"/>
              <w:rPr>
                <w:rFonts w:ascii="Times New Roman" w:eastAsia="宋体" w:hAnsi="Times New Roman" w:cs="Times New Roman"/>
                <w:i/>
                <w:iCs/>
                <w:color w:val="000000"/>
                <w:sz w:val="21"/>
                <w:szCs w:val="21"/>
              </w:rPr>
            </w:pPr>
            <w:r w:rsidRPr="00902FEF">
              <w:rPr>
                <w:rFonts w:ascii="Times New Roman" w:eastAsia="宋体" w:hAnsi="Times New Roman" w:cs="Times New Roman"/>
                <w:i/>
                <w:iCs/>
                <w:color w:val="000000"/>
                <w:sz w:val="21"/>
                <w:szCs w:val="21"/>
              </w:rPr>
              <w:t>lnsubsidy</w:t>
            </w:r>
          </w:p>
        </w:tc>
        <w:tc>
          <w:tcPr>
            <w:tcW w:w="1283" w:type="dxa"/>
            <w:gridSpan w:val="2"/>
            <w:tcBorders>
              <w:top w:val="nil"/>
              <w:left w:val="nil"/>
              <w:right w:val="nil"/>
            </w:tcBorders>
            <w:shd w:val="clear" w:color="auto" w:fill="auto"/>
            <w:noWrap/>
            <w:vAlign w:val="center"/>
            <w:hideMark/>
          </w:tcPr>
          <w:p w14:paraId="44433D66" w14:textId="7B61C39D"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0.001</w:t>
            </w:r>
          </w:p>
        </w:tc>
        <w:tc>
          <w:tcPr>
            <w:tcW w:w="1433" w:type="dxa"/>
            <w:gridSpan w:val="2"/>
            <w:tcBorders>
              <w:top w:val="nil"/>
              <w:left w:val="nil"/>
              <w:right w:val="nil"/>
            </w:tcBorders>
            <w:shd w:val="clear" w:color="auto" w:fill="auto"/>
            <w:noWrap/>
            <w:vAlign w:val="center"/>
            <w:hideMark/>
          </w:tcPr>
          <w:p w14:paraId="62973F27" w14:textId="6B6C0F5C"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0.001 </w:t>
            </w:r>
          </w:p>
        </w:tc>
        <w:tc>
          <w:tcPr>
            <w:tcW w:w="1147" w:type="dxa"/>
            <w:gridSpan w:val="2"/>
            <w:tcBorders>
              <w:top w:val="nil"/>
              <w:left w:val="nil"/>
              <w:right w:val="nil"/>
            </w:tcBorders>
            <w:shd w:val="clear" w:color="auto" w:fill="auto"/>
            <w:noWrap/>
            <w:vAlign w:val="center"/>
            <w:hideMark/>
          </w:tcPr>
          <w:p w14:paraId="5F5EB7D9" w14:textId="39174C1F"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1.290 </w:t>
            </w:r>
          </w:p>
        </w:tc>
        <w:tc>
          <w:tcPr>
            <w:tcW w:w="1148" w:type="dxa"/>
            <w:tcBorders>
              <w:top w:val="nil"/>
              <w:left w:val="nil"/>
              <w:right w:val="nil"/>
            </w:tcBorders>
            <w:shd w:val="clear" w:color="auto" w:fill="auto"/>
            <w:noWrap/>
            <w:vAlign w:val="center"/>
            <w:hideMark/>
          </w:tcPr>
          <w:p w14:paraId="4FBFE343" w14:textId="413142B3"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0.196 </w:t>
            </w:r>
          </w:p>
        </w:tc>
      </w:tr>
      <w:tr w:rsidR="001221FA" w:rsidRPr="00902FEF" w14:paraId="02AF92AD" w14:textId="77777777" w:rsidTr="003960F6">
        <w:trPr>
          <w:trHeight w:val="315"/>
          <w:jc w:val="center"/>
        </w:trPr>
        <w:tc>
          <w:tcPr>
            <w:tcW w:w="0" w:type="auto"/>
            <w:tcBorders>
              <w:top w:val="nil"/>
              <w:left w:val="nil"/>
              <w:right w:val="nil"/>
            </w:tcBorders>
            <w:shd w:val="clear" w:color="auto" w:fill="auto"/>
            <w:noWrap/>
            <w:vAlign w:val="center"/>
            <w:hideMark/>
          </w:tcPr>
          <w:p w14:paraId="7DB362EC" w14:textId="48B27AF1" w:rsidR="001221FA" w:rsidRPr="00902FEF" w:rsidRDefault="004B1028" w:rsidP="001221FA">
            <w:pPr>
              <w:spacing w:after="0" w:line="240" w:lineRule="auto"/>
              <w:jc w:val="both"/>
              <w:rPr>
                <w:rFonts w:ascii="Times New Roman" w:eastAsia="宋体" w:hAnsi="Times New Roman" w:cs="Times New Roman"/>
                <w:i/>
                <w:iCs/>
                <w:color w:val="000000"/>
                <w:sz w:val="21"/>
                <w:szCs w:val="21"/>
              </w:rPr>
            </w:pPr>
            <w:r w:rsidRPr="004B1028">
              <w:rPr>
                <w:rFonts w:ascii="Times New Roman" w:eastAsia="宋体" w:hAnsi="Times New Roman" w:cs="Times New Roman" w:hint="eastAsia"/>
                <w:iCs/>
                <w:color w:val="000000"/>
                <w:sz w:val="21"/>
                <w:szCs w:val="21"/>
              </w:rPr>
              <w:t>常数项</w:t>
            </w:r>
          </w:p>
        </w:tc>
        <w:tc>
          <w:tcPr>
            <w:tcW w:w="1283" w:type="dxa"/>
            <w:gridSpan w:val="2"/>
            <w:tcBorders>
              <w:top w:val="nil"/>
              <w:left w:val="nil"/>
              <w:right w:val="nil"/>
            </w:tcBorders>
            <w:shd w:val="clear" w:color="auto" w:fill="auto"/>
            <w:noWrap/>
            <w:vAlign w:val="center"/>
            <w:hideMark/>
          </w:tcPr>
          <w:p w14:paraId="65E6F5E9" w14:textId="25F6D64C"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6.764***</w:t>
            </w:r>
          </w:p>
        </w:tc>
        <w:tc>
          <w:tcPr>
            <w:tcW w:w="1433" w:type="dxa"/>
            <w:gridSpan w:val="2"/>
            <w:tcBorders>
              <w:top w:val="nil"/>
              <w:left w:val="nil"/>
              <w:right w:val="nil"/>
            </w:tcBorders>
            <w:shd w:val="clear" w:color="auto" w:fill="auto"/>
            <w:noWrap/>
            <w:vAlign w:val="center"/>
            <w:hideMark/>
          </w:tcPr>
          <w:p w14:paraId="6874E759" w14:textId="405061C0"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0.415 </w:t>
            </w:r>
          </w:p>
        </w:tc>
        <w:tc>
          <w:tcPr>
            <w:tcW w:w="1147" w:type="dxa"/>
            <w:gridSpan w:val="2"/>
            <w:tcBorders>
              <w:top w:val="nil"/>
              <w:left w:val="nil"/>
              <w:right w:val="nil"/>
            </w:tcBorders>
            <w:shd w:val="clear" w:color="auto" w:fill="auto"/>
            <w:noWrap/>
            <w:vAlign w:val="center"/>
            <w:hideMark/>
          </w:tcPr>
          <w:p w14:paraId="67DC3D43" w14:textId="5ED72488"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16.290 </w:t>
            </w:r>
          </w:p>
        </w:tc>
        <w:tc>
          <w:tcPr>
            <w:tcW w:w="1148" w:type="dxa"/>
            <w:tcBorders>
              <w:top w:val="nil"/>
              <w:left w:val="nil"/>
              <w:right w:val="nil"/>
            </w:tcBorders>
            <w:shd w:val="clear" w:color="auto" w:fill="auto"/>
            <w:noWrap/>
            <w:vAlign w:val="center"/>
            <w:hideMark/>
          </w:tcPr>
          <w:p w14:paraId="07271DD1" w14:textId="0FB17B4F"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0.000 </w:t>
            </w:r>
          </w:p>
        </w:tc>
      </w:tr>
      <w:tr w:rsidR="003960F6" w:rsidRPr="00902FEF" w14:paraId="79BE6E2B" w14:textId="77777777" w:rsidTr="00E77105">
        <w:trPr>
          <w:trHeight w:val="315"/>
          <w:jc w:val="center"/>
        </w:trPr>
        <w:tc>
          <w:tcPr>
            <w:tcW w:w="0" w:type="auto"/>
            <w:tcBorders>
              <w:top w:val="nil"/>
              <w:left w:val="nil"/>
              <w:right w:val="nil"/>
            </w:tcBorders>
            <w:shd w:val="clear" w:color="auto" w:fill="auto"/>
            <w:noWrap/>
            <w:vAlign w:val="center"/>
          </w:tcPr>
          <w:p w14:paraId="249AAFB8" w14:textId="4508AC13" w:rsidR="003960F6" w:rsidRPr="00902FEF" w:rsidRDefault="003960F6" w:rsidP="00A977E6">
            <w:pPr>
              <w:spacing w:after="0" w:line="240" w:lineRule="auto"/>
              <w:jc w:val="both"/>
              <w:rPr>
                <w:rFonts w:ascii="Times New Roman" w:eastAsia="宋体" w:hAnsi="Times New Roman" w:cs="Times New Roman"/>
                <w:iCs/>
                <w:color w:val="000000"/>
                <w:sz w:val="21"/>
                <w:szCs w:val="21"/>
              </w:rPr>
            </w:pPr>
            <w:r w:rsidRPr="00902FEF">
              <w:rPr>
                <w:rFonts w:ascii="Times New Roman" w:eastAsia="宋体" w:hAnsi="Times New Roman" w:cs="Times New Roman"/>
                <w:iCs/>
                <w:color w:val="000000"/>
                <w:sz w:val="21"/>
                <w:szCs w:val="21"/>
              </w:rPr>
              <w:t>年份效应</w:t>
            </w:r>
            <w:r w:rsidR="00A977E6">
              <w:rPr>
                <w:rFonts w:ascii="Times New Roman" w:eastAsia="宋体" w:hAnsi="Times New Roman" w:cs="Times New Roman" w:hint="eastAsia"/>
                <w:iCs/>
                <w:color w:val="000000"/>
                <w:sz w:val="21"/>
                <w:szCs w:val="21"/>
              </w:rPr>
              <w:t>检验</w:t>
            </w:r>
          </w:p>
        </w:tc>
        <w:tc>
          <w:tcPr>
            <w:tcW w:w="1252" w:type="dxa"/>
            <w:tcBorders>
              <w:top w:val="nil"/>
              <w:left w:val="nil"/>
              <w:right w:val="nil"/>
            </w:tcBorders>
            <w:shd w:val="clear" w:color="auto" w:fill="auto"/>
            <w:noWrap/>
            <w:vAlign w:val="center"/>
          </w:tcPr>
          <w:p w14:paraId="73CEE4B6" w14:textId="48BB093B" w:rsidR="003960F6" w:rsidRPr="00902FEF" w:rsidRDefault="003960F6" w:rsidP="008C5DBF">
            <w:pPr>
              <w:spacing w:after="0" w:line="240" w:lineRule="auto"/>
              <w:jc w:val="both"/>
              <w:rPr>
                <w:rFonts w:ascii="Times New Roman" w:eastAsia="宋体" w:hAnsi="Times New Roman" w:cs="Times New Roman"/>
                <w:color w:val="000000"/>
                <w:sz w:val="21"/>
                <w:szCs w:val="21"/>
              </w:rPr>
            </w:pPr>
            <w:r w:rsidRPr="00902FEF">
              <w:rPr>
                <w:rFonts w:ascii="Times New Roman" w:eastAsia="宋体" w:hAnsi="Times New Roman" w:cs="Times New Roman"/>
                <w:color w:val="000000"/>
                <w:sz w:val="21"/>
                <w:szCs w:val="21"/>
              </w:rPr>
              <w:t>0.000</w:t>
            </w:r>
          </w:p>
        </w:tc>
        <w:tc>
          <w:tcPr>
            <w:tcW w:w="1253" w:type="dxa"/>
            <w:gridSpan w:val="2"/>
            <w:tcBorders>
              <w:top w:val="nil"/>
              <w:left w:val="nil"/>
              <w:right w:val="nil"/>
            </w:tcBorders>
            <w:shd w:val="clear" w:color="auto" w:fill="auto"/>
            <w:vAlign w:val="center"/>
          </w:tcPr>
          <w:p w14:paraId="632922DC" w14:textId="77777777" w:rsidR="003960F6" w:rsidRPr="00902FEF" w:rsidRDefault="003960F6" w:rsidP="008C5DBF">
            <w:pPr>
              <w:spacing w:after="0" w:line="240" w:lineRule="auto"/>
              <w:jc w:val="both"/>
              <w:rPr>
                <w:rFonts w:ascii="Times New Roman" w:eastAsia="宋体" w:hAnsi="Times New Roman" w:cs="Times New Roman"/>
                <w:color w:val="000000"/>
                <w:sz w:val="21"/>
                <w:szCs w:val="21"/>
              </w:rPr>
            </w:pPr>
          </w:p>
        </w:tc>
        <w:tc>
          <w:tcPr>
            <w:tcW w:w="1253" w:type="dxa"/>
            <w:gridSpan w:val="2"/>
            <w:tcBorders>
              <w:top w:val="nil"/>
              <w:left w:val="nil"/>
              <w:right w:val="nil"/>
            </w:tcBorders>
            <w:shd w:val="clear" w:color="auto" w:fill="auto"/>
            <w:vAlign w:val="center"/>
          </w:tcPr>
          <w:p w14:paraId="3C2B3ECB" w14:textId="77777777" w:rsidR="003960F6" w:rsidRPr="00902FEF" w:rsidRDefault="003960F6" w:rsidP="008C5DBF">
            <w:pPr>
              <w:spacing w:after="0" w:line="240" w:lineRule="auto"/>
              <w:jc w:val="both"/>
              <w:rPr>
                <w:rFonts w:ascii="Times New Roman" w:eastAsia="宋体" w:hAnsi="Times New Roman" w:cs="Times New Roman"/>
                <w:color w:val="000000"/>
                <w:sz w:val="21"/>
                <w:szCs w:val="21"/>
              </w:rPr>
            </w:pPr>
          </w:p>
        </w:tc>
        <w:tc>
          <w:tcPr>
            <w:tcW w:w="1253" w:type="dxa"/>
            <w:gridSpan w:val="2"/>
            <w:tcBorders>
              <w:top w:val="nil"/>
              <w:left w:val="nil"/>
              <w:right w:val="nil"/>
            </w:tcBorders>
            <w:shd w:val="clear" w:color="auto" w:fill="auto"/>
            <w:vAlign w:val="center"/>
          </w:tcPr>
          <w:p w14:paraId="5D53FA83" w14:textId="4580A88C" w:rsidR="003960F6" w:rsidRPr="00902FEF" w:rsidRDefault="003960F6" w:rsidP="008C5DBF">
            <w:pPr>
              <w:spacing w:after="0" w:line="240" w:lineRule="auto"/>
              <w:jc w:val="both"/>
              <w:rPr>
                <w:rFonts w:ascii="Times New Roman" w:eastAsia="宋体" w:hAnsi="Times New Roman" w:cs="Times New Roman"/>
                <w:color w:val="000000"/>
                <w:sz w:val="21"/>
                <w:szCs w:val="21"/>
              </w:rPr>
            </w:pPr>
          </w:p>
        </w:tc>
      </w:tr>
      <w:tr w:rsidR="008C5DBF" w:rsidRPr="00902FEF" w14:paraId="7E54773A" w14:textId="77777777" w:rsidTr="003960F6">
        <w:trPr>
          <w:trHeight w:val="300"/>
          <w:jc w:val="center"/>
        </w:trPr>
        <w:tc>
          <w:tcPr>
            <w:tcW w:w="0" w:type="auto"/>
            <w:tcBorders>
              <w:top w:val="nil"/>
              <w:left w:val="nil"/>
              <w:bottom w:val="nil"/>
              <w:right w:val="nil"/>
            </w:tcBorders>
            <w:shd w:val="clear" w:color="auto" w:fill="auto"/>
            <w:noWrap/>
            <w:vAlign w:val="center"/>
            <w:hideMark/>
          </w:tcPr>
          <w:p w14:paraId="19956E1F" w14:textId="77777777" w:rsidR="008C5DBF" w:rsidRPr="00902FEF" w:rsidRDefault="008C5DBF" w:rsidP="008C5DBF">
            <w:pPr>
              <w:spacing w:after="0" w:line="240" w:lineRule="auto"/>
              <w:jc w:val="both"/>
              <w:rPr>
                <w:rFonts w:ascii="Times New Roman" w:eastAsia="宋体" w:hAnsi="Times New Roman" w:cs="Times New Roman"/>
                <w:color w:val="000000"/>
                <w:sz w:val="21"/>
                <w:szCs w:val="21"/>
              </w:rPr>
            </w:pPr>
            <w:r w:rsidRPr="00902FEF">
              <w:rPr>
                <w:rFonts w:ascii="Times New Roman" w:eastAsia="宋体" w:hAnsi="Times New Roman" w:cs="Times New Roman"/>
                <w:color w:val="000000"/>
                <w:sz w:val="21"/>
                <w:szCs w:val="21"/>
              </w:rPr>
              <w:t>F</w:t>
            </w:r>
            <w:r w:rsidRPr="00902FEF">
              <w:rPr>
                <w:rFonts w:ascii="Times New Roman" w:eastAsia="宋体" w:hAnsi="Times New Roman" w:cs="Times New Roman"/>
                <w:color w:val="000000"/>
                <w:sz w:val="21"/>
                <w:szCs w:val="21"/>
              </w:rPr>
              <w:t>值</w:t>
            </w:r>
          </w:p>
        </w:tc>
        <w:tc>
          <w:tcPr>
            <w:tcW w:w="5011" w:type="dxa"/>
            <w:gridSpan w:val="7"/>
            <w:tcBorders>
              <w:top w:val="nil"/>
              <w:left w:val="nil"/>
              <w:bottom w:val="nil"/>
              <w:right w:val="nil"/>
            </w:tcBorders>
            <w:shd w:val="clear" w:color="auto" w:fill="auto"/>
            <w:noWrap/>
            <w:vAlign w:val="center"/>
            <w:hideMark/>
          </w:tcPr>
          <w:p w14:paraId="14AE508A" w14:textId="5E3C08AD" w:rsidR="008C5DBF" w:rsidRPr="00902FEF" w:rsidRDefault="001221FA" w:rsidP="001221FA">
            <w:pPr>
              <w:spacing w:after="0" w:line="240" w:lineRule="auto"/>
              <w:jc w:val="both"/>
              <w:rPr>
                <w:rFonts w:ascii="Times New Roman" w:eastAsia="Times New Roman" w:hAnsi="Times New Roman" w:cs="Times New Roman"/>
                <w:sz w:val="21"/>
                <w:szCs w:val="21"/>
              </w:rPr>
            </w:pPr>
            <w:r w:rsidRPr="00902FEF">
              <w:rPr>
                <w:rFonts w:ascii="Times New Roman" w:eastAsia="宋体" w:hAnsi="Times New Roman" w:cs="Times New Roman"/>
                <w:color w:val="000000"/>
                <w:sz w:val="21"/>
                <w:szCs w:val="21"/>
              </w:rPr>
              <w:t>14.610</w:t>
            </w:r>
          </w:p>
        </w:tc>
      </w:tr>
      <w:tr w:rsidR="008C5DBF" w:rsidRPr="00902FEF" w14:paraId="3187B2BA" w14:textId="77777777" w:rsidTr="003960F6">
        <w:trPr>
          <w:trHeight w:val="315"/>
          <w:jc w:val="center"/>
        </w:trPr>
        <w:tc>
          <w:tcPr>
            <w:tcW w:w="0" w:type="auto"/>
            <w:tcBorders>
              <w:top w:val="nil"/>
              <w:left w:val="nil"/>
              <w:right w:val="nil"/>
            </w:tcBorders>
            <w:shd w:val="clear" w:color="auto" w:fill="auto"/>
            <w:noWrap/>
            <w:vAlign w:val="center"/>
            <w:hideMark/>
          </w:tcPr>
          <w:p w14:paraId="096ED5A6" w14:textId="77777777" w:rsidR="008C5DBF" w:rsidRPr="00902FEF" w:rsidRDefault="008C5DBF" w:rsidP="008C5DBF">
            <w:pPr>
              <w:spacing w:after="0" w:line="240" w:lineRule="auto"/>
              <w:jc w:val="both"/>
              <w:rPr>
                <w:rFonts w:ascii="Times New Roman" w:eastAsia="宋体" w:hAnsi="Times New Roman" w:cs="Times New Roman"/>
                <w:color w:val="000000"/>
                <w:sz w:val="21"/>
                <w:szCs w:val="21"/>
              </w:rPr>
            </w:pPr>
            <w:r w:rsidRPr="00902FEF">
              <w:rPr>
                <w:rFonts w:ascii="Times New Roman" w:eastAsia="宋体" w:hAnsi="Times New Roman" w:cs="Times New Roman"/>
                <w:color w:val="000000"/>
                <w:sz w:val="21"/>
                <w:szCs w:val="21"/>
              </w:rPr>
              <w:t>P</w:t>
            </w:r>
            <w:r w:rsidRPr="00902FEF">
              <w:rPr>
                <w:rFonts w:ascii="Times New Roman" w:eastAsia="宋体" w:hAnsi="Times New Roman" w:cs="Times New Roman"/>
                <w:color w:val="000000"/>
                <w:sz w:val="21"/>
                <w:szCs w:val="21"/>
              </w:rPr>
              <w:t>值</w:t>
            </w:r>
          </w:p>
        </w:tc>
        <w:tc>
          <w:tcPr>
            <w:tcW w:w="5011" w:type="dxa"/>
            <w:gridSpan w:val="7"/>
            <w:tcBorders>
              <w:top w:val="nil"/>
              <w:left w:val="nil"/>
              <w:right w:val="nil"/>
            </w:tcBorders>
            <w:shd w:val="clear" w:color="auto" w:fill="auto"/>
            <w:noWrap/>
            <w:vAlign w:val="center"/>
            <w:hideMark/>
          </w:tcPr>
          <w:p w14:paraId="7C06F23B" w14:textId="77777777" w:rsidR="008C5DBF" w:rsidRPr="00902FEF" w:rsidRDefault="008C5DBF" w:rsidP="008C5DBF">
            <w:pPr>
              <w:spacing w:after="0" w:line="240" w:lineRule="auto"/>
              <w:jc w:val="both"/>
              <w:rPr>
                <w:rFonts w:ascii="Times New Roman" w:eastAsia="Times New Roman" w:hAnsi="Times New Roman" w:cs="Times New Roman"/>
                <w:sz w:val="21"/>
                <w:szCs w:val="21"/>
              </w:rPr>
            </w:pPr>
            <w:r w:rsidRPr="00902FEF">
              <w:rPr>
                <w:rFonts w:ascii="Times New Roman" w:eastAsia="宋体" w:hAnsi="Times New Roman" w:cs="Times New Roman"/>
                <w:color w:val="000000"/>
                <w:sz w:val="21"/>
                <w:szCs w:val="21"/>
              </w:rPr>
              <w:t>0.000</w:t>
            </w:r>
          </w:p>
        </w:tc>
      </w:tr>
      <w:tr w:rsidR="008C5DBF" w:rsidRPr="00EA512A" w14:paraId="0A220370" w14:textId="77777777" w:rsidTr="003960F6">
        <w:trPr>
          <w:trHeight w:val="300"/>
          <w:jc w:val="center"/>
        </w:trPr>
        <w:tc>
          <w:tcPr>
            <w:tcW w:w="0" w:type="auto"/>
            <w:tcBorders>
              <w:left w:val="nil"/>
              <w:right w:val="nil"/>
            </w:tcBorders>
            <w:shd w:val="clear" w:color="auto" w:fill="auto"/>
            <w:noWrap/>
            <w:vAlign w:val="center"/>
            <w:hideMark/>
          </w:tcPr>
          <w:p w14:paraId="3DE0559F" w14:textId="77777777" w:rsidR="008C5DBF" w:rsidRPr="00EA512A" w:rsidRDefault="008C5DBF" w:rsidP="008C5DBF">
            <w:pPr>
              <w:spacing w:after="0" w:line="240" w:lineRule="auto"/>
              <w:jc w:val="both"/>
              <w:rPr>
                <w:rFonts w:ascii="Times New Roman" w:eastAsia="宋体" w:hAnsi="Times New Roman" w:cs="Times New Roman"/>
                <w:b/>
                <w:color w:val="000000"/>
                <w:sz w:val="21"/>
                <w:szCs w:val="21"/>
              </w:rPr>
            </w:pPr>
            <w:r w:rsidRPr="00EA512A">
              <w:rPr>
                <w:rFonts w:ascii="Times New Roman" w:eastAsia="宋体" w:hAnsi="Times New Roman" w:cs="Times New Roman"/>
                <w:b/>
                <w:color w:val="000000"/>
                <w:sz w:val="21"/>
                <w:szCs w:val="21"/>
              </w:rPr>
              <w:t>样本数量</w:t>
            </w:r>
          </w:p>
        </w:tc>
        <w:tc>
          <w:tcPr>
            <w:tcW w:w="5011" w:type="dxa"/>
            <w:gridSpan w:val="7"/>
            <w:tcBorders>
              <w:left w:val="nil"/>
              <w:right w:val="nil"/>
            </w:tcBorders>
            <w:shd w:val="clear" w:color="auto" w:fill="auto"/>
            <w:noWrap/>
            <w:vAlign w:val="center"/>
            <w:hideMark/>
          </w:tcPr>
          <w:p w14:paraId="62419C9C" w14:textId="0C3AB180" w:rsidR="008C5DBF" w:rsidRPr="00EA512A" w:rsidRDefault="008C5DBF" w:rsidP="001221FA">
            <w:pPr>
              <w:spacing w:after="0" w:line="240" w:lineRule="auto"/>
              <w:jc w:val="both"/>
              <w:rPr>
                <w:rFonts w:ascii="Times New Roman" w:eastAsia="Times New Roman" w:hAnsi="Times New Roman" w:cs="Times New Roman"/>
                <w:b/>
                <w:sz w:val="21"/>
                <w:szCs w:val="21"/>
              </w:rPr>
            </w:pPr>
            <w:r w:rsidRPr="00EA512A">
              <w:rPr>
                <w:rFonts w:ascii="Times New Roman" w:eastAsia="宋体" w:hAnsi="Times New Roman" w:cs="Times New Roman"/>
                <w:b/>
                <w:color w:val="000000"/>
                <w:sz w:val="21"/>
                <w:szCs w:val="21"/>
              </w:rPr>
              <w:t>N=9</w:t>
            </w:r>
            <w:r w:rsidR="001221FA" w:rsidRPr="00EA512A">
              <w:rPr>
                <w:rFonts w:ascii="Times New Roman" w:eastAsia="宋体" w:hAnsi="Times New Roman" w:cs="Times New Roman"/>
                <w:b/>
                <w:color w:val="000000"/>
                <w:sz w:val="21"/>
                <w:szCs w:val="21"/>
              </w:rPr>
              <w:t>790</w:t>
            </w:r>
            <w:r w:rsidRPr="00EA512A">
              <w:rPr>
                <w:rFonts w:ascii="Times New Roman" w:eastAsia="宋体" w:hAnsi="Times New Roman" w:cs="Times New Roman"/>
                <w:b/>
                <w:color w:val="000000"/>
                <w:sz w:val="21"/>
                <w:szCs w:val="21"/>
              </w:rPr>
              <w:t>，</w:t>
            </w:r>
            <w:r w:rsidRPr="00EA512A">
              <w:rPr>
                <w:rFonts w:ascii="Times New Roman" w:eastAsia="宋体" w:hAnsi="Times New Roman" w:cs="Times New Roman"/>
                <w:b/>
                <w:color w:val="000000"/>
                <w:sz w:val="21"/>
                <w:szCs w:val="21"/>
              </w:rPr>
              <w:t>n=</w:t>
            </w:r>
            <w:r w:rsidR="001221FA" w:rsidRPr="00EA512A">
              <w:rPr>
                <w:rFonts w:ascii="Times New Roman" w:eastAsia="宋体" w:hAnsi="Times New Roman" w:cs="Times New Roman"/>
                <w:b/>
                <w:color w:val="000000"/>
                <w:sz w:val="21"/>
                <w:szCs w:val="21"/>
              </w:rPr>
              <w:t>3132</w:t>
            </w:r>
          </w:p>
        </w:tc>
      </w:tr>
      <w:tr w:rsidR="008C5DBF" w:rsidRPr="00902FEF" w14:paraId="2289EA87" w14:textId="77777777" w:rsidTr="003960F6">
        <w:trPr>
          <w:trHeight w:val="300"/>
          <w:jc w:val="center"/>
        </w:trPr>
        <w:tc>
          <w:tcPr>
            <w:tcW w:w="6834" w:type="dxa"/>
            <w:gridSpan w:val="8"/>
            <w:tcBorders>
              <w:top w:val="single" w:sz="12" w:space="0" w:color="auto"/>
              <w:left w:val="nil"/>
              <w:right w:val="nil"/>
            </w:tcBorders>
            <w:shd w:val="clear" w:color="auto" w:fill="auto"/>
            <w:noWrap/>
            <w:vAlign w:val="center"/>
          </w:tcPr>
          <w:p w14:paraId="55EA8F57" w14:textId="77777777" w:rsidR="008C5DBF" w:rsidRPr="00902FEF" w:rsidRDefault="008C5DBF" w:rsidP="008C5DBF">
            <w:pPr>
              <w:spacing w:after="0" w:line="240" w:lineRule="auto"/>
              <w:jc w:val="both"/>
              <w:rPr>
                <w:rFonts w:ascii="Times New Roman" w:hAnsi="Times New Roman" w:cs="Times New Roman"/>
                <w:color w:val="000000"/>
                <w:sz w:val="18"/>
                <w:szCs w:val="18"/>
              </w:rPr>
            </w:pPr>
            <w:r w:rsidRPr="00902FEF">
              <w:rPr>
                <w:rFonts w:ascii="Times New Roman" w:hAnsi="Times New Roman" w:cs="Times New Roman"/>
                <w:sz w:val="18"/>
                <w:szCs w:val="18"/>
              </w:rPr>
              <w:t>说明：</w:t>
            </w:r>
            <w:r w:rsidRPr="00902FEF">
              <w:rPr>
                <w:rFonts w:ascii="Times New Roman" w:hAnsi="Times New Roman" w:cs="Times New Roman"/>
                <w:sz w:val="18"/>
                <w:szCs w:val="18"/>
              </w:rPr>
              <w:t>***</w:t>
            </w:r>
            <w:r w:rsidRPr="00902FEF">
              <w:rPr>
                <w:rFonts w:ascii="Times New Roman" w:hAnsi="Times New Roman" w:cs="Times New Roman"/>
                <w:sz w:val="18"/>
                <w:szCs w:val="18"/>
              </w:rPr>
              <w:t>、</w:t>
            </w:r>
            <w:r w:rsidRPr="00902FEF">
              <w:rPr>
                <w:rFonts w:ascii="Times New Roman" w:hAnsi="Times New Roman" w:cs="Times New Roman"/>
                <w:sz w:val="18"/>
                <w:szCs w:val="18"/>
              </w:rPr>
              <w:t>**</w:t>
            </w:r>
            <w:r w:rsidRPr="00902FEF">
              <w:rPr>
                <w:rFonts w:ascii="Times New Roman" w:hAnsi="Times New Roman" w:cs="Times New Roman"/>
                <w:sz w:val="18"/>
                <w:szCs w:val="18"/>
              </w:rPr>
              <w:t>和</w:t>
            </w:r>
            <w:r w:rsidRPr="00902FEF">
              <w:rPr>
                <w:rFonts w:ascii="Times New Roman" w:hAnsi="Times New Roman" w:cs="Times New Roman"/>
                <w:sz w:val="18"/>
                <w:szCs w:val="18"/>
              </w:rPr>
              <w:t>*</w:t>
            </w:r>
            <w:r w:rsidRPr="00902FEF">
              <w:rPr>
                <w:rFonts w:ascii="Times New Roman" w:hAnsi="Times New Roman" w:cs="Times New Roman"/>
                <w:sz w:val="18"/>
                <w:szCs w:val="18"/>
              </w:rPr>
              <w:t>分别表示</w:t>
            </w:r>
            <w:r w:rsidRPr="00902FEF">
              <w:rPr>
                <w:rFonts w:ascii="Times New Roman" w:hAnsi="Times New Roman" w:cs="Times New Roman"/>
                <w:sz w:val="18"/>
                <w:szCs w:val="18"/>
              </w:rPr>
              <w:t>1%</w:t>
            </w:r>
            <w:r w:rsidRPr="00902FEF">
              <w:rPr>
                <w:rFonts w:ascii="Times New Roman" w:hAnsi="Times New Roman" w:cs="Times New Roman"/>
                <w:sz w:val="18"/>
                <w:szCs w:val="18"/>
              </w:rPr>
              <w:t>、</w:t>
            </w:r>
            <w:r w:rsidRPr="00902FEF">
              <w:rPr>
                <w:rFonts w:ascii="Times New Roman" w:hAnsi="Times New Roman" w:cs="Times New Roman"/>
                <w:sz w:val="18"/>
                <w:szCs w:val="18"/>
              </w:rPr>
              <w:t>5%</w:t>
            </w:r>
            <w:r w:rsidRPr="00902FEF">
              <w:rPr>
                <w:rFonts w:ascii="Times New Roman" w:hAnsi="Times New Roman" w:cs="Times New Roman"/>
                <w:sz w:val="18"/>
                <w:szCs w:val="18"/>
              </w:rPr>
              <w:t>和</w:t>
            </w:r>
            <w:r w:rsidRPr="00902FEF">
              <w:rPr>
                <w:rFonts w:ascii="Times New Roman" w:hAnsi="Times New Roman" w:cs="Times New Roman"/>
                <w:sz w:val="18"/>
                <w:szCs w:val="18"/>
              </w:rPr>
              <w:t>10%</w:t>
            </w:r>
            <w:r w:rsidRPr="00902FEF">
              <w:rPr>
                <w:rFonts w:ascii="Times New Roman" w:hAnsi="Times New Roman" w:cs="Times New Roman"/>
                <w:sz w:val="18"/>
                <w:szCs w:val="18"/>
              </w:rPr>
              <w:t>的显著性水平。</w:t>
            </w:r>
          </w:p>
        </w:tc>
      </w:tr>
    </w:tbl>
    <w:p w14:paraId="3C931983" w14:textId="77777777" w:rsidR="00344B4D" w:rsidRPr="008C5DBF" w:rsidRDefault="00344B4D" w:rsidP="00344B4D">
      <w:pPr>
        <w:spacing w:after="0" w:line="240" w:lineRule="auto"/>
        <w:jc w:val="both"/>
        <w:rPr>
          <w:rFonts w:ascii="Times New Roman" w:hAnsi="Times New Roman" w:cs="Times New Roman"/>
          <w:sz w:val="18"/>
          <w:szCs w:val="18"/>
        </w:rPr>
        <w:sectPr w:rsidR="00344B4D" w:rsidRPr="008C5DBF" w:rsidSect="00E46361">
          <w:headerReference w:type="default" r:id="rId44"/>
          <w:pgSz w:w="11906" w:h="16838"/>
          <w:pgMar w:top="1701" w:right="1418" w:bottom="1418" w:left="1701" w:header="1417" w:footer="1020" w:gutter="0"/>
          <w:cols w:space="425"/>
          <w:docGrid w:type="lines" w:linePitch="326"/>
        </w:sectPr>
      </w:pPr>
    </w:p>
    <w:p w14:paraId="4872A9B9" w14:textId="0C4134C1" w:rsidR="00595768" w:rsidRDefault="00595768" w:rsidP="00595768">
      <w:pPr>
        <w:spacing w:beforeLines="100" w:before="326" w:afterLines="100" w:after="326" w:line="400" w:lineRule="exact"/>
        <w:outlineLvl w:val="1"/>
        <w:rPr>
          <w:rFonts w:ascii="Times New Roman" w:eastAsia="黑体" w:hAnsi="Times New Roman" w:cs="Times New Roman"/>
          <w:sz w:val="28"/>
          <w:szCs w:val="28"/>
        </w:rPr>
      </w:pPr>
      <w:bookmarkStart w:id="564" w:name="_Toc4687815"/>
      <w:r>
        <w:rPr>
          <w:rFonts w:ascii="Times New Roman" w:eastAsia="黑体" w:hAnsi="Times New Roman" w:cs="Times New Roman"/>
          <w:sz w:val="28"/>
          <w:szCs w:val="28"/>
        </w:rPr>
        <w:t>4</w:t>
      </w:r>
      <w:r w:rsidRPr="000F3C3A">
        <w:rPr>
          <w:rFonts w:ascii="Times New Roman" w:eastAsia="黑体" w:hAnsi="Times New Roman" w:cs="Times New Roman"/>
          <w:sz w:val="28"/>
          <w:szCs w:val="28"/>
        </w:rPr>
        <w:t>.</w:t>
      </w:r>
      <w:r w:rsidR="00DA25B8">
        <w:rPr>
          <w:rFonts w:ascii="Times New Roman" w:eastAsia="黑体" w:hAnsi="Times New Roman" w:cs="Times New Roman"/>
          <w:sz w:val="28"/>
          <w:szCs w:val="28"/>
        </w:rPr>
        <w:t>4</w:t>
      </w:r>
      <w:r w:rsidRPr="000F3C3A">
        <w:rPr>
          <w:rFonts w:ascii="Times New Roman" w:eastAsia="黑体" w:hAnsi="Times New Roman" w:cs="Times New Roman"/>
          <w:sz w:val="28"/>
          <w:szCs w:val="28"/>
        </w:rPr>
        <w:t xml:space="preserve">  </w:t>
      </w:r>
      <w:r w:rsidR="0028563F">
        <w:rPr>
          <w:rFonts w:ascii="Times New Roman" w:eastAsia="黑体" w:hAnsi="Times New Roman" w:cs="Times New Roman" w:hint="eastAsia"/>
          <w:sz w:val="28"/>
          <w:szCs w:val="28"/>
        </w:rPr>
        <w:t>单产与规模关系</w:t>
      </w:r>
      <w:r w:rsidR="008D1CB4">
        <w:rPr>
          <w:rFonts w:ascii="Times New Roman" w:eastAsia="黑体" w:hAnsi="Times New Roman" w:cs="Times New Roman" w:hint="eastAsia"/>
          <w:sz w:val="28"/>
          <w:szCs w:val="28"/>
        </w:rPr>
        <w:t>成因的</w:t>
      </w:r>
      <w:bookmarkEnd w:id="564"/>
      <w:r w:rsidR="00DF7C3C">
        <w:rPr>
          <w:rFonts w:ascii="Times New Roman" w:eastAsia="黑体" w:hAnsi="Times New Roman" w:cs="Times New Roman" w:hint="eastAsia"/>
          <w:sz w:val="28"/>
          <w:szCs w:val="28"/>
        </w:rPr>
        <w:t>推断</w:t>
      </w:r>
    </w:p>
    <w:p w14:paraId="0E6245FA" w14:textId="1CB7DE31" w:rsidR="00AC422B" w:rsidRDefault="00084C81" w:rsidP="00595768">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我国</w:t>
      </w:r>
      <w:r w:rsidR="00947077">
        <w:rPr>
          <w:rFonts w:ascii="Times New Roman" w:hAnsi="Times New Roman" w:cs="Times New Roman" w:hint="eastAsia"/>
          <w:sz w:val="24"/>
          <w:szCs w:val="24"/>
        </w:rPr>
        <w:t>人</w:t>
      </w:r>
      <w:r>
        <w:rPr>
          <w:rFonts w:ascii="Times New Roman" w:hAnsi="Times New Roman" w:cs="Times New Roman" w:hint="eastAsia"/>
          <w:sz w:val="24"/>
          <w:szCs w:val="24"/>
        </w:rPr>
        <w:t>均耕地面积在</w:t>
      </w:r>
      <w:r>
        <w:rPr>
          <w:rFonts w:ascii="Times New Roman" w:hAnsi="Times New Roman" w:cs="Times New Roman" w:hint="eastAsia"/>
          <w:sz w:val="24"/>
          <w:szCs w:val="24"/>
        </w:rPr>
        <w:t>3</w:t>
      </w:r>
      <w:r>
        <w:rPr>
          <w:rFonts w:ascii="Times New Roman" w:hAnsi="Times New Roman" w:cs="Times New Roman" w:hint="eastAsia"/>
          <w:sz w:val="24"/>
          <w:szCs w:val="24"/>
        </w:rPr>
        <w:t>亩左右，</w:t>
      </w:r>
      <w:r w:rsidR="00E31FC6">
        <w:rPr>
          <w:rFonts w:ascii="Times New Roman" w:hAnsi="Times New Roman" w:cs="Times New Roman" w:hint="eastAsia"/>
          <w:sz w:val="24"/>
          <w:szCs w:val="24"/>
        </w:rPr>
        <w:t>传统观念</w:t>
      </w:r>
      <w:r w:rsidR="00896E0A">
        <w:rPr>
          <w:rFonts w:ascii="Times New Roman" w:hAnsi="Times New Roman" w:cs="Times New Roman" w:hint="eastAsia"/>
          <w:sz w:val="24"/>
          <w:szCs w:val="24"/>
        </w:rPr>
        <w:t>认为</w:t>
      </w:r>
      <w:r w:rsidR="006559E3">
        <w:rPr>
          <w:rFonts w:ascii="Times New Roman" w:hAnsi="Times New Roman" w:cs="Times New Roman" w:hint="eastAsia"/>
          <w:sz w:val="24"/>
          <w:szCs w:val="24"/>
        </w:rPr>
        <w:t>小规模农户精耕细作的经营方式是我国粮食产量高的基础</w:t>
      </w:r>
      <w:r>
        <w:rPr>
          <w:rFonts w:ascii="Times New Roman" w:hAnsi="Times New Roman" w:cs="Times New Roman" w:hint="eastAsia"/>
          <w:sz w:val="24"/>
          <w:szCs w:val="24"/>
        </w:rPr>
        <w:t>，</w:t>
      </w:r>
      <w:r>
        <w:rPr>
          <w:rFonts w:ascii="Times New Roman" w:hAnsi="Times New Roman" w:cs="Times New Roman"/>
          <w:sz w:val="24"/>
          <w:szCs w:val="24"/>
        </w:rPr>
        <w:t>如果</w:t>
      </w:r>
      <w:r w:rsidR="00760C2D">
        <w:rPr>
          <w:rFonts w:ascii="Times New Roman" w:hAnsi="Times New Roman" w:cs="Times New Roman" w:hint="eastAsia"/>
          <w:sz w:val="24"/>
          <w:szCs w:val="24"/>
        </w:rPr>
        <w:t>朝着缩小城乡贫富差距，</w:t>
      </w:r>
      <w:r w:rsidR="008312AE">
        <w:rPr>
          <w:rFonts w:ascii="Times New Roman" w:hAnsi="Times New Roman" w:cs="Times New Roman" w:hint="eastAsia"/>
          <w:sz w:val="24"/>
          <w:szCs w:val="24"/>
        </w:rPr>
        <w:t>扩大农户经营规模</w:t>
      </w:r>
      <w:r w:rsidR="0064034F">
        <w:rPr>
          <w:rFonts w:ascii="Times New Roman" w:hAnsi="Times New Roman" w:cs="Times New Roman" w:hint="eastAsia"/>
          <w:sz w:val="24"/>
          <w:szCs w:val="24"/>
        </w:rPr>
        <w:t>以</w:t>
      </w:r>
      <w:r w:rsidR="008312AE">
        <w:rPr>
          <w:rFonts w:ascii="Times New Roman" w:hAnsi="Times New Roman" w:cs="Times New Roman" w:hint="eastAsia"/>
          <w:sz w:val="24"/>
          <w:szCs w:val="24"/>
        </w:rPr>
        <w:t>提高农民收入的目标前进，</w:t>
      </w:r>
      <w:r w:rsidR="00203E23">
        <w:rPr>
          <w:rFonts w:ascii="Times New Roman" w:hAnsi="Times New Roman" w:cs="Times New Roman" w:hint="eastAsia"/>
          <w:sz w:val="24"/>
          <w:szCs w:val="24"/>
        </w:rPr>
        <w:t>单产下降</w:t>
      </w:r>
      <w:r w:rsidR="00D92A0A">
        <w:rPr>
          <w:rFonts w:ascii="Times New Roman" w:hAnsi="Times New Roman" w:cs="Times New Roman" w:hint="eastAsia"/>
          <w:sz w:val="24"/>
          <w:szCs w:val="24"/>
        </w:rPr>
        <w:t>将是</w:t>
      </w:r>
      <w:r w:rsidR="00203E23">
        <w:rPr>
          <w:rFonts w:ascii="Times New Roman" w:hAnsi="Times New Roman" w:cs="Times New Roman" w:hint="eastAsia"/>
          <w:sz w:val="24"/>
          <w:szCs w:val="24"/>
        </w:rPr>
        <w:t>不可避免的</w:t>
      </w:r>
      <w:r w:rsidR="00AC422B">
        <w:rPr>
          <w:rFonts w:ascii="Times New Roman" w:hAnsi="Times New Roman" w:cs="Times New Roman" w:hint="eastAsia"/>
          <w:sz w:val="24"/>
          <w:szCs w:val="24"/>
        </w:rPr>
        <w:t>局面</w:t>
      </w:r>
      <w:r w:rsidR="00232AFE">
        <w:rPr>
          <w:rFonts w:ascii="Times New Roman" w:hAnsi="Times New Roman" w:cs="Times New Roman" w:hint="eastAsia"/>
          <w:sz w:val="24"/>
          <w:szCs w:val="24"/>
        </w:rPr>
        <w:t>。</w:t>
      </w:r>
      <w:r w:rsidR="00505FEF">
        <w:rPr>
          <w:rFonts w:ascii="Times New Roman" w:hAnsi="Times New Roman" w:cs="Times New Roman" w:hint="eastAsia"/>
          <w:sz w:val="24"/>
          <w:szCs w:val="24"/>
        </w:rPr>
        <w:t>这种看法得到了一些学者的支持，</w:t>
      </w:r>
      <w:r w:rsidR="00505FEF">
        <w:rPr>
          <w:rFonts w:ascii="Times New Roman" w:hAnsi="Times New Roman" w:cs="Times New Roman"/>
          <w:sz w:val="24"/>
          <w:szCs w:val="24"/>
        </w:rPr>
        <w:t>也</w:t>
      </w:r>
      <w:r w:rsidR="00505FEF">
        <w:rPr>
          <w:rFonts w:ascii="Times New Roman" w:hAnsi="Times New Roman" w:cs="Times New Roman" w:hint="eastAsia"/>
          <w:sz w:val="24"/>
          <w:szCs w:val="24"/>
        </w:rPr>
        <w:t>被一些学者反对。</w:t>
      </w:r>
      <w:r w:rsidR="00232AFE">
        <w:rPr>
          <w:rFonts w:ascii="Times New Roman" w:hAnsi="Times New Roman" w:cs="Times New Roman" w:hint="eastAsia"/>
          <w:sz w:val="24"/>
          <w:szCs w:val="24"/>
        </w:rPr>
        <w:t>根据经济学原理，</w:t>
      </w:r>
      <w:r w:rsidR="00232AFE">
        <w:rPr>
          <w:rFonts w:ascii="Times New Roman" w:hAnsi="Times New Roman" w:cs="Times New Roman"/>
          <w:sz w:val="24"/>
          <w:szCs w:val="24"/>
        </w:rPr>
        <w:t>当</w:t>
      </w:r>
      <w:r w:rsidR="00232AFE">
        <w:rPr>
          <w:rFonts w:ascii="Times New Roman" w:hAnsi="Times New Roman" w:cs="Times New Roman" w:hint="eastAsia"/>
          <w:sz w:val="24"/>
          <w:szCs w:val="24"/>
        </w:rPr>
        <w:t>生产者面临的要素市场和产品市场都是完全竞争市场时，不同规模农户的土地生产率应该是相等的。</w:t>
      </w:r>
      <w:r w:rsidR="006142FB">
        <w:rPr>
          <w:rFonts w:ascii="Times New Roman" w:hAnsi="Times New Roman" w:cs="Times New Roman" w:hint="eastAsia"/>
          <w:sz w:val="24"/>
          <w:szCs w:val="24"/>
        </w:rPr>
        <w:t>为检验单产具体如何随着规模的发展而变化，</w:t>
      </w:r>
      <w:r w:rsidR="00076391">
        <w:rPr>
          <w:rFonts w:ascii="Times New Roman" w:hAnsi="Times New Roman" w:cs="Times New Roman" w:hint="eastAsia"/>
          <w:sz w:val="24"/>
          <w:szCs w:val="24"/>
        </w:rPr>
        <w:t>本研究做了一些探索，</w:t>
      </w:r>
      <w:r w:rsidR="00076391">
        <w:rPr>
          <w:rFonts w:ascii="Times New Roman" w:hAnsi="Times New Roman" w:cs="Times New Roman"/>
          <w:sz w:val="24"/>
          <w:szCs w:val="24"/>
        </w:rPr>
        <w:t>得出</w:t>
      </w:r>
      <w:r w:rsidR="00B64D7A">
        <w:rPr>
          <w:rFonts w:ascii="Times New Roman" w:hAnsi="Times New Roman" w:cs="Times New Roman" w:hint="eastAsia"/>
          <w:sz w:val="24"/>
          <w:szCs w:val="24"/>
        </w:rPr>
        <w:t>小麦和</w:t>
      </w:r>
      <w:del w:id="565" w:author="曾 翠红" w:date="2019-05-07T10:33:00Z">
        <w:r w:rsidR="00B64D7A" w:rsidDel="009314E9">
          <w:rPr>
            <w:rFonts w:ascii="Times New Roman" w:hAnsi="Times New Roman" w:cs="Times New Roman" w:hint="eastAsia"/>
            <w:sz w:val="24"/>
            <w:szCs w:val="24"/>
          </w:rPr>
          <w:delText>稻谷</w:delText>
        </w:r>
      </w:del>
      <w:ins w:id="566" w:author="曾 翠红" w:date="2019-05-07T10:33:00Z">
        <w:r w:rsidR="009314E9">
          <w:rPr>
            <w:rFonts w:ascii="Times New Roman" w:hAnsi="Times New Roman" w:cs="Times New Roman" w:hint="eastAsia"/>
            <w:sz w:val="24"/>
            <w:szCs w:val="24"/>
          </w:rPr>
          <w:t>水稻</w:t>
        </w:r>
      </w:ins>
      <w:r w:rsidR="00B64D7A">
        <w:rPr>
          <w:rFonts w:ascii="Times New Roman" w:hAnsi="Times New Roman" w:cs="Times New Roman" w:hint="eastAsia"/>
          <w:sz w:val="24"/>
          <w:szCs w:val="24"/>
        </w:rPr>
        <w:t>单产和规模存在显著负向关系，</w:t>
      </w:r>
      <w:r w:rsidR="00B64D7A">
        <w:rPr>
          <w:rFonts w:ascii="Times New Roman" w:hAnsi="Times New Roman" w:cs="Times New Roman"/>
          <w:sz w:val="24"/>
          <w:szCs w:val="24"/>
        </w:rPr>
        <w:t>玉米</w:t>
      </w:r>
      <w:r w:rsidR="00B64D7A">
        <w:rPr>
          <w:rFonts w:ascii="Times New Roman" w:hAnsi="Times New Roman" w:cs="Times New Roman" w:hint="eastAsia"/>
          <w:sz w:val="24"/>
          <w:szCs w:val="24"/>
        </w:rPr>
        <w:t>负向关系消失的结论。</w:t>
      </w:r>
      <w:r w:rsidR="00CF7525">
        <w:rPr>
          <w:rFonts w:ascii="Times New Roman" w:hAnsi="Times New Roman" w:cs="Times New Roman" w:hint="eastAsia"/>
          <w:sz w:val="24"/>
          <w:szCs w:val="24"/>
        </w:rPr>
        <w:t>为</w:t>
      </w:r>
      <w:r w:rsidR="00B801F0">
        <w:rPr>
          <w:rFonts w:ascii="Times New Roman" w:hAnsi="Times New Roman" w:cs="Times New Roman" w:hint="eastAsia"/>
          <w:sz w:val="24"/>
          <w:szCs w:val="24"/>
        </w:rPr>
        <w:t>寻找其中原因，</w:t>
      </w:r>
      <w:r w:rsidR="003734B0">
        <w:rPr>
          <w:rFonts w:ascii="Times New Roman" w:hAnsi="Times New Roman" w:cs="Times New Roman" w:hint="eastAsia"/>
          <w:sz w:val="24"/>
          <w:szCs w:val="24"/>
        </w:rPr>
        <w:t>以下</w:t>
      </w:r>
      <w:r w:rsidR="00D56F44">
        <w:rPr>
          <w:rFonts w:ascii="Times New Roman" w:hAnsi="Times New Roman" w:cs="Times New Roman" w:hint="eastAsia"/>
          <w:sz w:val="24"/>
          <w:szCs w:val="24"/>
        </w:rPr>
        <w:t>结合</w:t>
      </w:r>
      <w:r w:rsidR="00D30BFD">
        <w:rPr>
          <w:rFonts w:ascii="Times New Roman" w:hAnsi="Times New Roman" w:cs="Times New Roman" w:hint="eastAsia"/>
          <w:sz w:val="24"/>
          <w:szCs w:val="24"/>
        </w:rPr>
        <w:t>农产品种植特性、</w:t>
      </w:r>
      <w:r w:rsidR="0003261D">
        <w:rPr>
          <w:rFonts w:ascii="Times New Roman" w:hAnsi="Times New Roman" w:cs="Times New Roman" w:hint="eastAsia"/>
          <w:sz w:val="24"/>
          <w:szCs w:val="24"/>
        </w:rPr>
        <w:t>各自面临的</w:t>
      </w:r>
      <w:r w:rsidR="00952E10">
        <w:rPr>
          <w:rFonts w:ascii="Times New Roman" w:hAnsi="Times New Roman" w:cs="Times New Roman" w:hint="eastAsia"/>
          <w:sz w:val="24"/>
          <w:szCs w:val="24"/>
        </w:rPr>
        <w:t>机械和劳动</w:t>
      </w:r>
      <w:r w:rsidR="00D30BFD">
        <w:rPr>
          <w:rFonts w:ascii="Times New Roman" w:hAnsi="Times New Roman" w:cs="Times New Roman" w:hint="eastAsia"/>
          <w:sz w:val="24"/>
          <w:szCs w:val="24"/>
        </w:rPr>
        <w:t>市场</w:t>
      </w:r>
      <w:r w:rsidR="00952E10">
        <w:rPr>
          <w:rFonts w:ascii="Times New Roman" w:hAnsi="Times New Roman" w:cs="Times New Roman" w:hint="eastAsia"/>
          <w:sz w:val="24"/>
          <w:szCs w:val="24"/>
        </w:rPr>
        <w:t>发展情况加以分析。</w:t>
      </w:r>
    </w:p>
    <w:p w14:paraId="230E8818" w14:textId="7F89E396" w:rsidR="00E44E3F" w:rsidRPr="00FA2184" w:rsidRDefault="00106EAB" w:rsidP="00BD5FA3">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我国农业机械化</w:t>
      </w:r>
      <w:r w:rsidR="009F57F5">
        <w:rPr>
          <w:rFonts w:ascii="Times New Roman" w:hAnsi="Times New Roman" w:cs="Times New Roman" w:hint="eastAsia"/>
          <w:sz w:val="24"/>
          <w:szCs w:val="24"/>
        </w:rPr>
        <w:t>水平</w:t>
      </w:r>
      <w:r>
        <w:rPr>
          <w:rFonts w:ascii="Times New Roman" w:hAnsi="Times New Roman" w:cs="Times New Roman" w:hint="eastAsia"/>
          <w:sz w:val="24"/>
          <w:szCs w:val="24"/>
        </w:rPr>
        <w:t>经历了高速</w:t>
      </w:r>
      <w:r w:rsidR="009F57F5">
        <w:rPr>
          <w:rFonts w:ascii="Times New Roman" w:hAnsi="Times New Roman" w:cs="Times New Roman" w:hint="eastAsia"/>
          <w:sz w:val="24"/>
          <w:szCs w:val="24"/>
        </w:rPr>
        <w:t>增长</w:t>
      </w:r>
      <w:r>
        <w:rPr>
          <w:rFonts w:ascii="Times New Roman" w:hAnsi="Times New Roman" w:cs="Times New Roman" w:hint="eastAsia"/>
          <w:sz w:val="24"/>
          <w:szCs w:val="24"/>
        </w:rPr>
        <w:t>的</w:t>
      </w:r>
      <w:r w:rsidR="009F57F5">
        <w:rPr>
          <w:rFonts w:ascii="Times New Roman" w:hAnsi="Times New Roman" w:cs="Times New Roman" w:hint="eastAsia"/>
          <w:sz w:val="24"/>
          <w:szCs w:val="24"/>
        </w:rPr>
        <w:t>阶段</w:t>
      </w:r>
      <w:r>
        <w:rPr>
          <w:rFonts w:ascii="Times New Roman" w:hAnsi="Times New Roman" w:cs="Times New Roman" w:hint="eastAsia"/>
          <w:sz w:val="24"/>
          <w:szCs w:val="24"/>
        </w:rPr>
        <w:t>，</w:t>
      </w:r>
      <w:r w:rsidR="00A031E9">
        <w:rPr>
          <w:rFonts w:ascii="Times New Roman" w:hAnsi="Times New Roman" w:cs="Times New Roman" w:hint="eastAsia"/>
          <w:sz w:val="24"/>
          <w:szCs w:val="24"/>
        </w:rPr>
        <w:t>当前</w:t>
      </w:r>
      <w:r w:rsidR="00995EBC">
        <w:rPr>
          <w:rFonts w:ascii="Times New Roman" w:hAnsi="Times New Roman" w:cs="Times New Roman" w:hint="eastAsia"/>
          <w:sz w:val="24"/>
          <w:szCs w:val="24"/>
        </w:rPr>
        <w:t>农业机械总体水平较高</w:t>
      </w:r>
      <w:r w:rsidR="00A031E9">
        <w:rPr>
          <w:rFonts w:ascii="Times New Roman" w:hAnsi="Times New Roman" w:cs="Times New Roman" w:hint="eastAsia"/>
          <w:sz w:val="24"/>
          <w:szCs w:val="24"/>
        </w:rPr>
        <w:t>，</w:t>
      </w:r>
      <w:r w:rsidR="00311BC9">
        <w:rPr>
          <w:rFonts w:ascii="Times New Roman" w:hAnsi="Times New Roman" w:cs="Times New Roman" w:hint="eastAsia"/>
          <w:sz w:val="24"/>
          <w:szCs w:val="24"/>
        </w:rPr>
        <w:t>但仍然存在</w:t>
      </w:r>
      <w:r w:rsidR="00881C61">
        <w:rPr>
          <w:rFonts w:ascii="Times New Roman" w:hAnsi="Times New Roman" w:cs="Times New Roman" w:hint="eastAsia"/>
          <w:sz w:val="24"/>
          <w:szCs w:val="24"/>
        </w:rPr>
        <w:t>区域</w:t>
      </w:r>
      <w:r w:rsidR="00CE3DAA">
        <w:rPr>
          <w:rFonts w:ascii="Times New Roman" w:hAnsi="Times New Roman" w:cs="Times New Roman" w:hint="eastAsia"/>
          <w:sz w:val="24"/>
          <w:szCs w:val="24"/>
        </w:rPr>
        <w:t>、农作物种类以及</w:t>
      </w:r>
      <w:r w:rsidR="00881C61">
        <w:rPr>
          <w:rFonts w:ascii="Times New Roman" w:hAnsi="Times New Roman" w:cs="Times New Roman" w:hint="eastAsia"/>
          <w:sz w:val="24"/>
          <w:szCs w:val="24"/>
        </w:rPr>
        <w:t>农业生产</w:t>
      </w:r>
      <w:r w:rsidR="00311BC9">
        <w:rPr>
          <w:rFonts w:ascii="Times New Roman" w:hAnsi="Times New Roman" w:cs="Times New Roman" w:hint="eastAsia"/>
          <w:sz w:val="24"/>
          <w:szCs w:val="24"/>
        </w:rPr>
        <w:t>阶段</w:t>
      </w:r>
      <w:r w:rsidR="00CE3DAA">
        <w:rPr>
          <w:rFonts w:ascii="Times New Roman" w:hAnsi="Times New Roman" w:cs="Times New Roman" w:hint="eastAsia"/>
          <w:sz w:val="24"/>
          <w:szCs w:val="24"/>
        </w:rPr>
        <w:t>机械化</w:t>
      </w:r>
      <w:r w:rsidR="00311BC9">
        <w:rPr>
          <w:rFonts w:ascii="Times New Roman" w:hAnsi="Times New Roman" w:cs="Times New Roman" w:hint="eastAsia"/>
          <w:sz w:val="24"/>
          <w:szCs w:val="24"/>
        </w:rPr>
        <w:t>发展不平衡的情况。</w:t>
      </w:r>
      <w:r w:rsidR="002011C8">
        <w:rPr>
          <w:rFonts w:ascii="Times New Roman" w:hAnsi="Times New Roman" w:cs="Times New Roman" w:hint="eastAsia"/>
          <w:sz w:val="24"/>
          <w:szCs w:val="24"/>
        </w:rPr>
        <w:t>在粮食作物上体现为</w:t>
      </w:r>
      <w:r w:rsidR="00EC1D89">
        <w:rPr>
          <w:rFonts w:ascii="Times New Roman" w:hAnsi="Times New Roman" w:cs="Times New Roman" w:hint="eastAsia"/>
          <w:sz w:val="24"/>
          <w:szCs w:val="24"/>
        </w:rPr>
        <w:t>小麦和</w:t>
      </w:r>
      <w:del w:id="567" w:author="曾 翠红" w:date="2019-05-07T10:33:00Z">
        <w:r w:rsidR="00EC1D89" w:rsidDel="009314E9">
          <w:rPr>
            <w:rFonts w:ascii="Times New Roman" w:hAnsi="Times New Roman" w:cs="Times New Roman" w:hint="eastAsia"/>
            <w:sz w:val="24"/>
            <w:szCs w:val="24"/>
          </w:rPr>
          <w:delText>稻谷</w:delText>
        </w:r>
      </w:del>
      <w:ins w:id="568" w:author="曾 翠红" w:date="2019-05-07T10:33:00Z">
        <w:r w:rsidR="009314E9">
          <w:rPr>
            <w:rFonts w:ascii="Times New Roman" w:hAnsi="Times New Roman" w:cs="Times New Roman" w:hint="eastAsia"/>
            <w:sz w:val="24"/>
            <w:szCs w:val="24"/>
          </w:rPr>
          <w:t>水稻</w:t>
        </w:r>
      </w:ins>
      <w:r w:rsidR="00EC1D89">
        <w:rPr>
          <w:rFonts w:ascii="Times New Roman" w:hAnsi="Times New Roman" w:cs="Times New Roman" w:hint="eastAsia"/>
          <w:sz w:val="24"/>
          <w:szCs w:val="24"/>
        </w:rPr>
        <w:t>生产收获环节的机械化水平高于玉米</w:t>
      </w:r>
      <w:r w:rsidR="00EC1D89">
        <w:rPr>
          <w:rFonts w:ascii="Times New Roman" w:hAnsi="Times New Roman" w:cs="Times New Roman"/>
          <w:sz w:val="24"/>
          <w:szCs w:val="24"/>
        </w:rPr>
        <w:fldChar w:fldCharType="begin"/>
      </w:r>
      <w:r w:rsidR="00775085">
        <w:rPr>
          <w:rFonts w:ascii="Times New Roman" w:hAnsi="Times New Roman" w:cs="Times New Roman"/>
          <w:sz w:val="24"/>
          <w:szCs w:val="24"/>
        </w:rPr>
        <w:instrText xml:space="preserve"> ADDIN NE.Ref.{8262BF7C-494F-4C76-96AA-7571182A2C91}</w:instrText>
      </w:r>
      <w:r w:rsidR="00EC1D89">
        <w:rPr>
          <w:rFonts w:ascii="Times New Roman" w:hAnsi="Times New Roman" w:cs="Times New Roman"/>
          <w:sz w:val="24"/>
          <w:szCs w:val="24"/>
        </w:rPr>
        <w:fldChar w:fldCharType="separate"/>
      </w:r>
      <w:r w:rsidR="00C47404">
        <w:rPr>
          <w:rFonts w:ascii="Times New Roman" w:hAnsi="Times New Roman" w:cs="Times New Roman"/>
          <w:color w:val="080000"/>
          <w:sz w:val="24"/>
          <w:szCs w:val="24"/>
          <w:vertAlign w:val="superscript"/>
        </w:rPr>
        <w:t>[59, 60]</w:t>
      </w:r>
      <w:r w:rsidR="00EC1D89">
        <w:rPr>
          <w:rFonts w:ascii="Times New Roman" w:hAnsi="Times New Roman" w:cs="Times New Roman"/>
          <w:sz w:val="24"/>
          <w:szCs w:val="24"/>
        </w:rPr>
        <w:fldChar w:fldCharType="end"/>
      </w:r>
      <w:r w:rsidR="00775085">
        <w:rPr>
          <w:rFonts w:ascii="Times New Roman" w:hAnsi="Times New Roman" w:cs="Times New Roman" w:hint="eastAsia"/>
          <w:sz w:val="24"/>
          <w:szCs w:val="24"/>
        </w:rPr>
        <w:t>，</w:t>
      </w:r>
      <w:r w:rsidR="00104830">
        <w:rPr>
          <w:rFonts w:ascii="Times New Roman" w:hAnsi="Times New Roman" w:cs="Times New Roman" w:hint="eastAsia"/>
          <w:sz w:val="24"/>
          <w:szCs w:val="24"/>
        </w:rPr>
        <w:t>小麦和</w:t>
      </w:r>
      <w:del w:id="569" w:author="曾 翠红" w:date="2019-05-07T10:33:00Z">
        <w:r w:rsidR="00104830" w:rsidDel="009314E9">
          <w:rPr>
            <w:rFonts w:ascii="Times New Roman" w:hAnsi="Times New Roman" w:cs="Times New Roman" w:hint="eastAsia"/>
            <w:sz w:val="24"/>
            <w:szCs w:val="24"/>
          </w:rPr>
          <w:delText>稻谷</w:delText>
        </w:r>
      </w:del>
      <w:ins w:id="570" w:author="曾 翠红" w:date="2019-05-07T10:33:00Z">
        <w:r w:rsidR="009314E9">
          <w:rPr>
            <w:rFonts w:ascii="Times New Roman" w:hAnsi="Times New Roman" w:cs="Times New Roman" w:hint="eastAsia"/>
            <w:sz w:val="24"/>
            <w:szCs w:val="24"/>
          </w:rPr>
          <w:t>水稻</w:t>
        </w:r>
      </w:ins>
      <w:r w:rsidR="00104830">
        <w:rPr>
          <w:rFonts w:ascii="Times New Roman" w:hAnsi="Times New Roman" w:cs="Times New Roman" w:hint="eastAsia"/>
          <w:sz w:val="24"/>
          <w:szCs w:val="24"/>
        </w:rPr>
        <w:t>种植户农业机械的“</w:t>
      </w:r>
      <w:r w:rsidR="00104830">
        <w:rPr>
          <w:rFonts w:ascii="Times New Roman" w:hAnsi="Times New Roman" w:cs="Times New Roman"/>
          <w:sz w:val="24"/>
          <w:szCs w:val="24"/>
        </w:rPr>
        <w:t>可分性</w:t>
      </w:r>
      <w:r w:rsidR="00104830">
        <w:rPr>
          <w:rFonts w:ascii="Times New Roman" w:hAnsi="Times New Roman" w:cs="Times New Roman" w:hint="eastAsia"/>
          <w:sz w:val="24"/>
          <w:szCs w:val="24"/>
        </w:rPr>
        <w:t>”</w:t>
      </w:r>
      <w:r w:rsidR="00104830">
        <w:rPr>
          <w:rFonts w:ascii="Times New Roman" w:hAnsi="Times New Roman" w:cs="Times New Roman"/>
          <w:sz w:val="24"/>
          <w:szCs w:val="24"/>
        </w:rPr>
        <w:t>高于</w:t>
      </w:r>
      <w:r w:rsidR="00104830">
        <w:rPr>
          <w:rFonts w:ascii="Times New Roman" w:hAnsi="Times New Roman" w:cs="Times New Roman" w:hint="eastAsia"/>
          <w:sz w:val="24"/>
          <w:szCs w:val="24"/>
        </w:rPr>
        <w:t>玉米种植户，</w:t>
      </w:r>
      <w:r w:rsidR="00D9261C">
        <w:rPr>
          <w:rFonts w:ascii="Times New Roman" w:hAnsi="Times New Roman" w:cs="Times New Roman" w:hint="eastAsia"/>
          <w:sz w:val="24"/>
          <w:szCs w:val="24"/>
        </w:rPr>
        <w:t>农户在调整经营规模的过程中可以选择同样具有效率的机械</w:t>
      </w:r>
      <w:r w:rsidR="0015331F">
        <w:rPr>
          <w:rFonts w:ascii="Times New Roman" w:hAnsi="Times New Roman" w:cs="Times New Roman" w:hint="eastAsia"/>
          <w:sz w:val="24"/>
          <w:szCs w:val="24"/>
        </w:rPr>
        <w:t>。玉米种植户机械市场发展相对落后，</w:t>
      </w:r>
      <w:r w:rsidR="006A4169">
        <w:rPr>
          <w:rFonts w:ascii="Times New Roman" w:hAnsi="Times New Roman" w:cs="Times New Roman" w:hint="eastAsia"/>
          <w:sz w:val="24"/>
          <w:szCs w:val="24"/>
        </w:rPr>
        <w:t>小农在机械上的选择范围窄，</w:t>
      </w:r>
      <w:r w:rsidR="003D5087">
        <w:rPr>
          <w:rFonts w:ascii="Times New Roman" w:hAnsi="Times New Roman" w:cs="Times New Roman"/>
          <w:sz w:val="24"/>
          <w:szCs w:val="24"/>
        </w:rPr>
        <w:t>大型</w:t>
      </w:r>
      <w:r w:rsidR="003D5087">
        <w:rPr>
          <w:rFonts w:ascii="Times New Roman" w:hAnsi="Times New Roman" w:cs="Times New Roman" w:hint="eastAsia"/>
          <w:sz w:val="24"/>
          <w:szCs w:val="24"/>
        </w:rPr>
        <w:t>农具</w:t>
      </w:r>
      <w:r w:rsidR="00BA1B1A">
        <w:rPr>
          <w:rFonts w:ascii="Times New Roman" w:hAnsi="Times New Roman" w:cs="Times New Roman" w:hint="eastAsia"/>
          <w:sz w:val="24"/>
          <w:szCs w:val="24"/>
        </w:rPr>
        <w:t>比小农具先进有效率的多，</w:t>
      </w:r>
      <w:r w:rsidR="00BA1B1A">
        <w:rPr>
          <w:rFonts w:ascii="Times New Roman" w:hAnsi="Times New Roman" w:cs="Times New Roman"/>
          <w:sz w:val="24"/>
          <w:szCs w:val="24"/>
        </w:rPr>
        <w:t>大农户</w:t>
      </w:r>
      <w:r w:rsidR="00BA1B1A">
        <w:rPr>
          <w:rFonts w:ascii="Times New Roman" w:hAnsi="Times New Roman" w:cs="Times New Roman" w:hint="eastAsia"/>
          <w:sz w:val="24"/>
          <w:szCs w:val="24"/>
        </w:rPr>
        <w:t>也更容易从</w:t>
      </w:r>
      <w:r w:rsidR="00D2771D">
        <w:rPr>
          <w:rFonts w:ascii="Times New Roman" w:hAnsi="Times New Roman" w:cs="Times New Roman" w:hint="eastAsia"/>
          <w:sz w:val="24"/>
          <w:szCs w:val="24"/>
        </w:rPr>
        <w:t>农业</w:t>
      </w:r>
      <w:r w:rsidR="00BA1B1A">
        <w:rPr>
          <w:rFonts w:ascii="Times New Roman" w:hAnsi="Times New Roman" w:cs="Times New Roman" w:hint="eastAsia"/>
          <w:sz w:val="24"/>
          <w:szCs w:val="24"/>
        </w:rPr>
        <w:t>机械上攫取规模经济。</w:t>
      </w:r>
      <w:r w:rsidR="00C7370B">
        <w:rPr>
          <w:rFonts w:ascii="Times New Roman" w:hAnsi="Times New Roman" w:cs="Times New Roman" w:hint="eastAsia"/>
          <w:sz w:val="24"/>
          <w:szCs w:val="24"/>
        </w:rPr>
        <w:t>通俗的说，</w:t>
      </w:r>
      <w:r w:rsidR="00C7370B">
        <w:rPr>
          <w:rFonts w:ascii="Times New Roman" w:hAnsi="Times New Roman" w:cs="Times New Roman"/>
          <w:sz w:val="24"/>
          <w:szCs w:val="24"/>
        </w:rPr>
        <w:t>就</w:t>
      </w:r>
      <w:r w:rsidR="00C7370B">
        <w:rPr>
          <w:rFonts w:ascii="Times New Roman" w:hAnsi="Times New Roman" w:cs="Times New Roman" w:hint="eastAsia"/>
          <w:sz w:val="24"/>
          <w:szCs w:val="24"/>
        </w:rPr>
        <w:t>是小麦和</w:t>
      </w:r>
      <w:del w:id="571" w:author="曾 翠红" w:date="2019-05-07T10:33:00Z">
        <w:r w:rsidR="00C7370B" w:rsidDel="009314E9">
          <w:rPr>
            <w:rFonts w:ascii="Times New Roman" w:hAnsi="Times New Roman" w:cs="Times New Roman" w:hint="eastAsia"/>
            <w:sz w:val="24"/>
            <w:szCs w:val="24"/>
          </w:rPr>
          <w:delText>稻谷</w:delText>
        </w:r>
      </w:del>
      <w:ins w:id="572" w:author="曾 翠红" w:date="2019-05-07T10:33:00Z">
        <w:r w:rsidR="009314E9">
          <w:rPr>
            <w:rFonts w:ascii="Times New Roman" w:hAnsi="Times New Roman" w:cs="Times New Roman" w:hint="eastAsia"/>
            <w:sz w:val="24"/>
            <w:szCs w:val="24"/>
          </w:rPr>
          <w:t>水稻</w:t>
        </w:r>
      </w:ins>
      <w:r w:rsidR="00387D7F">
        <w:rPr>
          <w:rFonts w:ascii="Times New Roman" w:hAnsi="Times New Roman" w:cs="Times New Roman" w:hint="eastAsia"/>
          <w:sz w:val="24"/>
          <w:szCs w:val="24"/>
        </w:rPr>
        <w:t>相关的</w:t>
      </w:r>
      <w:r w:rsidR="00387D7F">
        <w:rPr>
          <w:rFonts w:ascii="Times New Roman" w:hAnsi="Times New Roman" w:cs="Times New Roman"/>
          <w:sz w:val="24"/>
          <w:szCs w:val="24"/>
        </w:rPr>
        <w:t>农机</w:t>
      </w:r>
      <w:r w:rsidR="00387D7F">
        <w:rPr>
          <w:rFonts w:ascii="Times New Roman" w:hAnsi="Times New Roman" w:cs="Times New Roman" w:hint="eastAsia"/>
          <w:sz w:val="24"/>
          <w:szCs w:val="24"/>
        </w:rPr>
        <w:t>服务或者是</w:t>
      </w:r>
      <w:r w:rsidR="00287DC6">
        <w:rPr>
          <w:rFonts w:ascii="Times New Roman" w:hAnsi="Times New Roman" w:cs="Times New Roman" w:hint="eastAsia"/>
          <w:sz w:val="24"/>
          <w:szCs w:val="24"/>
        </w:rPr>
        <w:t>农业机械市场</w:t>
      </w:r>
      <w:r w:rsidR="00387D7F">
        <w:rPr>
          <w:rFonts w:ascii="Times New Roman" w:hAnsi="Times New Roman" w:cs="Times New Roman" w:hint="eastAsia"/>
          <w:sz w:val="24"/>
          <w:szCs w:val="24"/>
        </w:rPr>
        <w:t>都发展的更为完善，所以</w:t>
      </w:r>
      <w:r w:rsidR="00015699">
        <w:rPr>
          <w:rFonts w:ascii="Times New Roman" w:hAnsi="Times New Roman" w:cs="Times New Roman" w:hint="eastAsia"/>
          <w:sz w:val="24"/>
          <w:szCs w:val="24"/>
        </w:rPr>
        <w:t>任何规模的农户使用的机械都是</w:t>
      </w:r>
      <w:r w:rsidR="00D94C6C">
        <w:rPr>
          <w:rFonts w:ascii="Times New Roman" w:hAnsi="Times New Roman" w:cs="Times New Roman" w:hint="eastAsia"/>
          <w:sz w:val="24"/>
          <w:szCs w:val="24"/>
        </w:rPr>
        <w:t>同等</w:t>
      </w:r>
      <w:r w:rsidR="00015699">
        <w:rPr>
          <w:rFonts w:ascii="Times New Roman" w:hAnsi="Times New Roman" w:cs="Times New Roman" w:hint="eastAsia"/>
          <w:sz w:val="24"/>
          <w:szCs w:val="24"/>
        </w:rPr>
        <w:t>先进的，规模扩大过程中</w:t>
      </w:r>
      <w:r w:rsidR="00C7370B">
        <w:rPr>
          <w:rFonts w:ascii="Times New Roman" w:hAnsi="Times New Roman" w:cs="Times New Roman" w:hint="eastAsia"/>
          <w:sz w:val="24"/>
          <w:szCs w:val="24"/>
        </w:rPr>
        <w:t>农业机械的变更并</w:t>
      </w:r>
      <w:r w:rsidR="00015699">
        <w:rPr>
          <w:rFonts w:ascii="Times New Roman" w:hAnsi="Times New Roman" w:cs="Times New Roman" w:hint="eastAsia"/>
          <w:sz w:val="24"/>
          <w:szCs w:val="24"/>
        </w:rPr>
        <w:t>没有</w:t>
      </w:r>
      <w:r w:rsidR="00C7370B">
        <w:rPr>
          <w:rFonts w:ascii="Times New Roman" w:hAnsi="Times New Roman" w:cs="Times New Roman" w:hint="eastAsia"/>
          <w:sz w:val="24"/>
          <w:szCs w:val="24"/>
        </w:rPr>
        <w:t>带来耕作效率的显著变化</w:t>
      </w:r>
      <w:r w:rsidR="00AC3C90">
        <w:rPr>
          <w:rFonts w:ascii="Times New Roman" w:hAnsi="Times New Roman" w:cs="Times New Roman" w:hint="eastAsia"/>
          <w:sz w:val="24"/>
          <w:szCs w:val="24"/>
        </w:rPr>
        <w:t>。</w:t>
      </w:r>
      <w:r w:rsidR="00F31775">
        <w:rPr>
          <w:rFonts w:ascii="Times New Roman" w:hAnsi="Times New Roman" w:cs="Times New Roman" w:hint="eastAsia"/>
          <w:sz w:val="24"/>
          <w:szCs w:val="24"/>
        </w:rPr>
        <w:t>而</w:t>
      </w:r>
      <w:r w:rsidR="00C7370B">
        <w:rPr>
          <w:rFonts w:ascii="Times New Roman" w:hAnsi="Times New Roman" w:cs="Times New Roman"/>
          <w:sz w:val="24"/>
          <w:szCs w:val="24"/>
        </w:rPr>
        <w:t>玉米</w:t>
      </w:r>
      <w:r w:rsidR="00C7370B">
        <w:rPr>
          <w:rFonts w:ascii="Times New Roman" w:hAnsi="Times New Roman" w:cs="Times New Roman" w:hint="eastAsia"/>
          <w:sz w:val="24"/>
          <w:szCs w:val="24"/>
        </w:rPr>
        <w:t>种植户在扩大规模过程中将</w:t>
      </w:r>
      <w:r w:rsidR="00F31775">
        <w:rPr>
          <w:rFonts w:ascii="Times New Roman" w:hAnsi="Times New Roman" w:cs="Times New Roman" w:hint="eastAsia"/>
          <w:sz w:val="24"/>
          <w:szCs w:val="24"/>
        </w:rPr>
        <w:t>农机市场发展较为落后，</w:t>
      </w:r>
      <w:r w:rsidR="00AC3C90">
        <w:rPr>
          <w:rFonts w:ascii="Times New Roman" w:hAnsi="Times New Roman" w:cs="Times New Roman" w:hint="eastAsia"/>
          <w:sz w:val="24"/>
          <w:szCs w:val="24"/>
        </w:rPr>
        <w:t>小农具和大农具确实存在效率上的显著差异</w:t>
      </w:r>
      <w:r w:rsidR="00C7370B">
        <w:rPr>
          <w:rFonts w:ascii="Times New Roman" w:hAnsi="Times New Roman" w:cs="Times New Roman" w:hint="eastAsia"/>
          <w:sz w:val="24"/>
          <w:szCs w:val="24"/>
        </w:rPr>
        <w:t>，</w:t>
      </w:r>
      <w:r w:rsidR="00E75694">
        <w:rPr>
          <w:rFonts w:ascii="Times New Roman" w:hAnsi="Times New Roman" w:cs="Times New Roman" w:hint="eastAsia"/>
          <w:sz w:val="24"/>
          <w:szCs w:val="24"/>
        </w:rPr>
        <w:t>种植玉米的大农户单产相对更高。</w:t>
      </w:r>
      <w:r w:rsidR="00567AAF">
        <w:rPr>
          <w:rFonts w:ascii="Times New Roman" w:hAnsi="Times New Roman" w:cs="Times New Roman" w:hint="eastAsia"/>
          <w:sz w:val="24"/>
          <w:szCs w:val="24"/>
        </w:rPr>
        <w:t>此外，</w:t>
      </w:r>
      <w:r w:rsidR="008269AA">
        <w:rPr>
          <w:rFonts w:ascii="Times New Roman" w:hAnsi="Times New Roman" w:cs="Times New Roman" w:hint="eastAsia"/>
          <w:sz w:val="24"/>
          <w:szCs w:val="24"/>
        </w:rPr>
        <w:t>地区劳动力禀赋、经济发展水平和农作物种类的差异</w:t>
      </w:r>
      <w:r w:rsidR="00F669E5">
        <w:rPr>
          <w:rFonts w:ascii="Times New Roman" w:hAnsi="Times New Roman" w:cs="Times New Roman" w:hint="eastAsia"/>
          <w:sz w:val="24"/>
          <w:szCs w:val="24"/>
        </w:rPr>
        <w:t>，</w:t>
      </w:r>
      <w:r w:rsidR="0073011D">
        <w:rPr>
          <w:rFonts w:ascii="Times New Roman" w:hAnsi="Times New Roman" w:cs="Times New Roman" w:hint="eastAsia"/>
          <w:sz w:val="24"/>
          <w:szCs w:val="24"/>
        </w:rPr>
        <w:t>导致</w:t>
      </w:r>
      <w:r w:rsidR="00FE119D">
        <w:rPr>
          <w:rFonts w:ascii="Times New Roman" w:hAnsi="Times New Roman" w:cs="Times New Roman" w:hint="eastAsia"/>
          <w:sz w:val="24"/>
          <w:szCs w:val="24"/>
        </w:rPr>
        <w:t>不同区域</w:t>
      </w:r>
      <w:r w:rsidR="002930B0">
        <w:rPr>
          <w:rFonts w:ascii="Times New Roman" w:hAnsi="Times New Roman" w:cs="Times New Roman" w:hint="eastAsia"/>
          <w:sz w:val="24"/>
          <w:szCs w:val="24"/>
        </w:rPr>
        <w:t>农业劳动力冗余程度（边际</w:t>
      </w:r>
      <w:r w:rsidR="00621F8B">
        <w:rPr>
          <w:rFonts w:ascii="Times New Roman" w:hAnsi="Times New Roman" w:cs="Times New Roman" w:hint="eastAsia"/>
          <w:sz w:val="24"/>
          <w:szCs w:val="24"/>
        </w:rPr>
        <w:t>产量</w:t>
      </w:r>
      <w:r w:rsidR="002930B0">
        <w:rPr>
          <w:rFonts w:ascii="Times New Roman" w:hAnsi="Times New Roman" w:cs="Times New Roman" w:hint="eastAsia"/>
          <w:sz w:val="24"/>
          <w:szCs w:val="24"/>
        </w:rPr>
        <w:t>）</w:t>
      </w:r>
      <w:r w:rsidR="00FE119D">
        <w:rPr>
          <w:rFonts w:ascii="Times New Roman" w:hAnsi="Times New Roman" w:cs="Times New Roman" w:hint="eastAsia"/>
          <w:sz w:val="24"/>
          <w:szCs w:val="24"/>
        </w:rPr>
        <w:t>有所不同</w:t>
      </w:r>
      <w:r w:rsidR="002930B0">
        <w:rPr>
          <w:rFonts w:ascii="Times New Roman" w:hAnsi="Times New Roman" w:cs="Times New Roman" w:hint="eastAsia"/>
          <w:sz w:val="24"/>
          <w:szCs w:val="24"/>
        </w:rPr>
        <w:t>。</w:t>
      </w:r>
      <w:r w:rsidR="002A5713">
        <w:rPr>
          <w:rFonts w:ascii="Times New Roman" w:hAnsi="Times New Roman" w:cs="Times New Roman" w:hint="eastAsia"/>
          <w:sz w:val="24"/>
          <w:szCs w:val="24"/>
        </w:rPr>
        <w:t>仅从</w:t>
      </w:r>
      <w:r w:rsidR="00B53986">
        <w:rPr>
          <w:rFonts w:ascii="Times New Roman" w:hAnsi="Times New Roman" w:cs="Times New Roman" w:hint="eastAsia"/>
          <w:sz w:val="24"/>
          <w:szCs w:val="24"/>
        </w:rPr>
        <w:t>农作物</w:t>
      </w:r>
      <w:r w:rsidR="002A5713">
        <w:rPr>
          <w:rFonts w:ascii="Times New Roman" w:hAnsi="Times New Roman" w:cs="Times New Roman" w:hint="eastAsia"/>
          <w:sz w:val="24"/>
          <w:szCs w:val="24"/>
        </w:rPr>
        <w:t>耕作</w:t>
      </w:r>
      <w:r w:rsidR="00B53986">
        <w:rPr>
          <w:rFonts w:ascii="Times New Roman" w:hAnsi="Times New Roman" w:cs="Times New Roman" w:hint="eastAsia"/>
          <w:sz w:val="24"/>
          <w:szCs w:val="24"/>
        </w:rPr>
        <w:t>特性和地区机械化水平</w:t>
      </w:r>
      <w:r w:rsidR="002A5713">
        <w:rPr>
          <w:rFonts w:ascii="Times New Roman" w:hAnsi="Times New Roman" w:cs="Times New Roman" w:hint="eastAsia"/>
          <w:sz w:val="24"/>
          <w:szCs w:val="24"/>
        </w:rPr>
        <w:t>来看，</w:t>
      </w:r>
      <w:r w:rsidR="00B53986">
        <w:rPr>
          <w:rFonts w:ascii="Times New Roman" w:hAnsi="Times New Roman" w:cs="Times New Roman" w:hint="eastAsia"/>
          <w:sz w:val="24"/>
          <w:szCs w:val="24"/>
        </w:rPr>
        <w:t>小麦种植过程中对劳动的需求最低。</w:t>
      </w:r>
      <w:del w:id="573" w:author="曾 翠红" w:date="2019-05-07T10:33:00Z">
        <w:r w:rsidR="00804350" w:rsidDel="009314E9">
          <w:rPr>
            <w:rFonts w:ascii="Times New Roman" w:hAnsi="Times New Roman" w:cs="Times New Roman" w:hint="eastAsia"/>
            <w:sz w:val="24"/>
            <w:szCs w:val="24"/>
          </w:rPr>
          <w:delText>稻谷</w:delText>
        </w:r>
      </w:del>
      <w:ins w:id="574" w:author="曾 翠红" w:date="2019-05-07T10:33:00Z">
        <w:r w:rsidR="009314E9">
          <w:rPr>
            <w:rFonts w:ascii="Times New Roman" w:hAnsi="Times New Roman" w:cs="Times New Roman" w:hint="eastAsia"/>
            <w:sz w:val="24"/>
            <w:szCs w:val="24"/>
          </w:rPr>
          <w:t>水稻</w:t>
        </w:r>
      </w:ins>
      <w:r w:rsidR="00B53986">
        <w:rPr>
          <w:rFonts w:ascii="Times New Roman" w:hAnsi="Times New Roman" w:cs="Times New Roman" w:hint="eastAsia"/>
          <w:sz w:val="24"/>
          <w:szCs w:val="24"/>
        </w:rPr>
        <w:t>虽然机械化水平高，</w:t>
      </w:r>
      <w:r w:rsidR="00B53986">
        <w:rPr>
          <w:rFonts w:ascii="Times New Roman" w:hAnsi="Times New Roman" w:cs="Times New Roman"/>
          <w:sz w:val="24"/>
          <w:szCs w:val="24"/>
        </w:rPr>
        <w:t>但</w:t>
      </w:r>
      <w:r w:rsidR="00B53986">
        <w:rPr>
          <w:rFonts w:ascii="Times New Roman" w:hAnsi="Times New Roman" w:cs="Times New Roman" w:hint="eastAsia"/>
          <w:sz w:val="24"/>
          <w:szCs w:val="24"/>
        </w:rPr>
        <w:t>播种环节需要的人手多，</w:t>
      </w:r>
      <w:r w:rsidR="00937733">
        <w:rPr>
          <w:rFonts w:ascii="Times New Roman" w:hAnsi="Times New Roman" w:cs="Times New Roman" w:hint="eastAsia"/>
          <w:sz w:val="24"/>
          <w:szCs w:val="24"/>
        </w:rPr>
        <w:t>对劳动的需求高。</w:t>
      </w:r>
      <w:r w:rsidR="00CC722A">
        <w:rPr>
          <w:rFonts w:ascii="Times New Roman" w:hAnsi="Times New Roman" w:cs="Times New Roman" w:hint="eastAsia"/>
          <w:sz w:val="24"/>
          <w:szCs w:val="24"/>
        </w:rPr>
        <w:t>玉米机械化水平低，种植更依赖劳动的投入，对劳动的需求也比较高。</w:t>
      </w:r>
      <w:r w:rsidR="00AD2526">
        <w:rPr>
          <w:rFonts w:ascii="Times New Roman" w:hAnsi="Times New Roman" w:cs="Times New Roman" w:hint="eastAsia"/>
          <w:sz w:val="24"/>
          <w:szCs w:val="24"/>
        </w:rPr>
        <w:t>三种粮食作物劳动冗余程度的区别</w:t>
      </w:r>
      <w:r w:rsidR="00DC2469">
        <w:rPr>
          <w:rFonts w:ascii="Times New Roman" w:hAnsi="Times New Roman" w:cs="Times New Roman" w:hint="eastAsia"/>
          <w:sz w:val="24"/>
          <w:szCs w:val="24"/>
        </w:rPr>
        <w:t>意味</w:t>
      </w:r>
      <w:r w:rsidR="00AD2526">
        <w:rPr>
          <w:rFonts w:ascii="Times New Roman" w:hAnsi="Times New Roman" w:cs="Times New Roman" w:hint="eastAsia"/>
          <w:sz w:val="24"/>
          <w:szCs w:val="24"/>
        </w:rPr>
        <w:t>着</w:t>
      </w:r>
      <w:r w:rsidR="003D77D1">
        <w:rPr>
          <w:rFonts w:ascii="Times New Roman" w:hAnsi="Times New Roman" w:cs="Times New Roman" w:hint="eastAsia"/>
          <w:sz w:val="24"/>
          <w:szCs w:val="24"/>
        </w:rPr>
        <w:t>小农户精耕细作的程度存在着较大的差别</w:t>
      </w:r>
      <w:r w:rsidR="00A03CCB">
        <w:rPr>
          <w:rFonts w:ascii="Times New Roman" w:hAnsi="Times New Roman" w:cs="Times New Roman" w:hint="eastAsia"/>
          <w:sz w:val="24"/>
          <w:szCs w:val="24"/>
        </w:rPr>
        <w:t>，</w:t>
      </w:r>
      <w:r w:rsidR="00DC2469">
        <w:rPr>
          <w:rFonts w:ascii="Times New Roman" w:hAnsi="Times New Roman" w:cs="Times New Roman" w:hint="eastAsia"/>
          <w:sz w:val="24"/>
          <w:szCs w:val="24"/>
        </w:rPr>
        <w:t>因此</w:t>
      </w:r>
      <w:r w:rsidR="00AD2526">
        <w:rPr>
          <w:rFonts w:ascii="Times New Roman" w:hAnsi="Times New Roman" w:cs="Times New Roman" w:hint="eastAsia"/>
          <w:sz w:val="24"/>
          <w:szCs w:val="24"/>
        </w:rPr>
        <w:t>农户扩大经营规模的过程中，</w:t>
      </w:r>
      <w:r w:rsidR="00F411F6">
        <w:rPr>
          <w:rFonts w:ascii="Times New Roman" w:hAnsi="Times New Roman" w:cs="Times New Roman" w:hint="eastAsia"/>
          <w:sz w:val="24"/>
          <w:szCs w:val="24"/>
        </w:rPr>
        <w:t>每亩劳动数量和质量下降导致的</w:t>
      </w:r>
      <w:r w:rsidR="002E1D0F">
        <w:rPr>
          <w:rFonts w:ascii="Times New Roman" w:hAnsi="Times New Roman" w:cs="Times New Roman" w:hint="eastAsia"/>
          <w:sz w:val="24"/>
          <w:szCs w:val="24"/>
        </w:rPr>
        <w:t>单产下降的幅度</w:t>
      </w:r>
      <w:r w:rsidR="00CD568B">
        <w:rPr>
          <w:rFonts w:ascii="Times New Roman" w:hAnsi="Times New Roman" w:cs="Times New Roman" w:hint="eastAsia"/>
          <w:sz w:val="24"/>
          <w:szCs w:val="24"/>
        </w:rPr>
        <w:t>大相径庭</w:t>
      </w:r>
      <w:r w:rsidR="00623FA0">
        <w:rPr>
          <w:rFonts w:ascii="Times New Roman" w:hAnsi="Times New Roman" w:cs="Times New Roman" w:hint="eastAsia"/>
          <w:sz w:val="24"/>
          <w:szCs w:val="24"/>
        </w:rPr>
        <w:t>。</w:t>
      </w:r>
    </w:p>
    <w:p w14:paraId="1F214886" w14:textId="5993F2BE" w:rsidR="00595768" w:rsidRPr="00CC03EE" w:rsidRDefault="009A7B83" w:rsidP="00595768">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综合上述背景</w:t>
      </w:r>
      <w:r w:rsidR="00A4681A">
        <w:rPr>
          <w:rFonts w:ascii="Times New Roman" w:hAnsi="Times New Roman" w:cs="Times New Roman" w:hint="eastAsia"/>
          <w:sz w:val="24"/>
          <w:szCs w:val="24"/>
        </w:rPr>
        <w:t>，</w:t>
      </w:r>
      <w:r w:rsidR="005579E6" w:rsidRPr="00CC03EE">
        <w:rPr>
          <w:rFonts w:ascii="Times New Roman" w:hAnsi="Times New Roman" w:cs="Times New Roman" w:hint="eastAsia"/>
          <w:sz w:val="24"/>
          <w:szCs w:val="24"/>
        </w:rPr>
        <w:t>结合农户样本特征</w:t>
      </w:r>
      <w:r w:rsidR="005579E6">
        <w:rPr>
          <w:rFonts w:ascii="Times New Roman" w:hAnsi="Times New Roman" w:cs="Times New Roman" w:hint="eastAsia"/>
          <w:sz w:val="24"/>
          <w:szCs w:val="24"/>
        </w:rPr>
        <w:t>、实证估计得出的规模弹性与</w:t>
      </w:r>
      <w:r w:rsidR="005579E6" w:rsidRPr="00CC03EE">
        <w:rPr>
          <w:rFonts w:ascii="Times New Roman" w:hAnsi="Times New Roman" w:cs="Times New Roman" w:hint="eastAsia"/>
          <w:sz w:val="24"/>
          <w:szCs w:val="24"/>
        </w:rPr>
        <w:t>要素产出弹性特点，</w:t>
      </w:r>
      <w:r w:rsidR="005579E6">
        <w:rPr>
          <w:rFonts w:ascii="Times New Roman" w:hAnsi="Times New Roman" w:cs="Times New Roman" w:hint="eastAsia"/>
          <w:sz w:val="24"/>
          <w:szCs w:val="24"/>
        </w:rPr>
        <w:t>进一步</w:t>
      </w:r>
      <w:r w:rsidR="005579E6" w:rsidRPr="00CC03EE">
        <w:rPr>
          <w:rFonts w:ascii="Times New Roman" w:hAnsi="Times New Roman" w:cs="Times New Roman" w:hint="eastAsia"/>
          <w:sz w:val="24"/>
          <w:szCs w:val="24"/>
        </w:rPr>
        <w:t>推测单产与规模关系形成的原因。</w:t>
      </w:r>
      <w:r w:rsidR="005579E6">
        <w:rPr>
          <w:rFonts w:ascii="Times New Roman" w:hAnsi="Times New Roman" w:cs="Times New Roman" w:hint="eastAsia"/>
          <w:sz w:val="24"/>
          <w:szCs w:val="24"/>
        </w:rPr>
        <w:t>对比农户基本特征</w:t>
      </w:r>
      <w:r w:rsidR="006F7B5E">
        <w:rPr>
          <w:rFonts w:ascii="Times New Roman" w:hAnsi="Times New Roman" w:cs="Times New Roman" w:hint="eastAsia"/>
          <w:sz w:val="24"/>
          <w:szCs w:val="24"/>
        </w:rPr>
        <w:t>和每亩要素投入水平</w:t>
      </w:r>
      <w:r w:rsidR="005579E6">
        <w:rPr>
          <w:rFonts w:ascii="Times New Roman" w:hAnsi="Times New Roman" w:cs="Times New Roman" w:hint="eastAsia"/>
          <w:sz w:val="24"/>
          <w:szCs w:val="24"/>
        </w:rPr>
        <w:t>，发现从年龄、</w:t>
      </w:r>
      <w:r w:rsidR="005579E6">
        <w:rPr>
          <w:rFonts w:ascii="Times New Roman" w:hAnsi="Times New Roman" w:cs="Times New Roman"/>
          <w:sz w:val="24"/>
          <w:szCs w:val="24"/>
        </w:rPr>
        <w:t>性别</w:t>
      </w:r>
      <w:r w:rsidR="005579E6">
        <w:rPr>
          <w:rFonts w:ascii="Times New Roman" w:hAnsi="Times New Roman" w:cs="Times New Roman" w:hint="eastAsia"/>
          <w:sz w:val="24"/>
          <w:szCs w:val="24"/>
        </w:rPr>
        <w:t>、</w:t>
      </w:r>
      <w:r w:rsidR="005579E6">
        <w:rPr>
          <w:rFonts w:ascii="Times New Roman" w:hAnsi="Times New Roman" w:cs="Times New Roman"/>
          <w:sz w:val="24"/>
          <w:szCs w:val="24"/>
        </w:rPr>
        <w:t>家庭</w:t>
      </w:r>
      <w:r w:rsidR="005579E6">
        <w:rPr>
          <w:rFonts w:ascii="Times New Roman" w:hAnsi="Times New Roman" w:cs="Times New Roman" w:hint="eastAsia"/>
          <w:sz w:val="24"/>
          <w:szCs w:val="24"/>
        </w:rPr>
        <w:t>人口结构、</w:t>
      </w:r>
      <w:r w:rsidR="005579E6">
        <w:rPr>
          <w:rFonts w:ascii="Times New Roman" w:hAnsi="Times New Roman" w:cs="Times New Roman"/>
          <w:sz w:val="24"/>
          <w:szCs w:val="24"/>
        </w:rPr>
        <w:t>兼业化</w:t>
      </w:r>
      <w:r w:rsidR="005579E6">
        <w:rPr>
          <w:rFonts w:ascii="Times New Roman" w:hAnsi="Times New Roman" w:cs="Times New Roman" w:hint="eastAsia"/>
          <w:sz w:val="24"/>
          <w:szCs w:val="24"/>
        </w:rPr>
        <w:t>程度和家庭背景等方面分析，不管是一熟区还是两熟区的农户</w:t>
      </w:r>
      <w:r w:rsidR="006F7B5E">
        <w:rPr>
          <w:rFonts w:ascii="Times New Roman" w:hAnsi="Times New Roman" w:cs="Times New Roman" w:hint="eastAsia"/>
          <w:sz w:val="24"/>
          <w:szCs w:val="24"/>
        </w:rPr>
        <w:t>特征、亩均劳动投入和亩均肥料投入</w:t>
      </w:r>
      <w:r w:rsidR="005579E6">
        <w:rPr>
          <w:rFonts w:ascii="Times New Roman" w:hAnsi="Times New Roman" w:cs="Times New Roman" w:hint="eastAsia"/>
          <w:sz w:val="24"/>
          <w:szCs w:val="24"/>
        </w:rPr>
        <w:t>总体上非常相似的，最大的区别在于每亩机械投入水平上</w:t>
      </w:r>
      <w:r w:rsidR="008201E9">
        <w:rPr>
          <w:rFonts w:ascii="Times New Roman" w:hAnsi="Times New Roman" w:cs="Times New Roman" w:hint="eastAsia"/>
          <w:sz w:val="24"/>
          <w:szCs w:val="24"/>
        </w:rPr>
        <w:t>。</w:t>
      </w:r>
      <w:r w:rsidR="005579E6">
        <w:rPr>
          <w:rFonts w:ascii="Times New Roman" w:hAnsi="Times New Roman" w:cs="Times New Roman" w:hint="eastAsia"/>
          <w:sz w:val="24"/>
          <w:szCs w:val="24"/>
        </w:rPr>
        <w:t>玉米种植户平均每亩机械投入水平仅有小麦和</w:t>
      </w:r>
      <w:del w:id="575" w:author="曾 翠红" w:date="2019-05-07T10:33:00Z">
        <w:r w:rsidR="005579E6" w:rsidDel="009314E9">
          <w:rPr>
            <w:rFonts w:ascii="Times New Roman" w:hAnsi="Times New Roman" w:cs="Times New Roman" w:hint="eastAsia"/>
            <w:sz w:val="24"/>
            <w:szCs w:val="24"/>
          </w:rPr>
          <w:delText>稻谷</w:delText>
        </w:r>
      </w:del>
      <w:ins w:id="576" w:author="曾 翠红" w:date="2019-05-07T10:33:00Z">
        <w:r w:rsidR="009314E9">
          <w:rPr>
            <w:rFonts w:ascii="Times New Roman" w:hAnsi="Times New Roman" w:cs="Times New Roman" w:hint="eastAsia"/>
            <w:sz w:val="24"/>
            <w:szCs w:val="24"/>
          </w:rPr>
          <w:t>水稻</w:t>
        </w:r>
      </w:ins>
      <w:r w:rsidR="005579E6">
        <w:rPr>
          <w:rFonts w:ascii="Times New Roman" w:hAnsi="Times New Roman" w:cs="Times New Roman" w:hint="eastAsia"/>
          <w:sz w:val="24"/>
          <w:szCs w:val="24"/>
        </w:rPr>
        <w:t>每亩机械投入水平的一半</w:t>
      </w:r>
      <w:r w:rsidR="0064664B">
        <w:rPr>
          <w:rFonts w:ascii="Times New Roman" w:hAnsi="Times New Roman" w:cs="Times New Roman" w:hint="eastAsia"/>
          <w:sz w:val="24"/>
          <w:szCs w:val="24"/>
        </w:rPr>
        <w:t>，机械产出弹性是小麦和</w:t>
      </w:r>
      <w:del w:id="577" w:author="曾 翠红" w:date="2019-05-07T10:33:00Z">
        <w:r w:rsidR="0064664B" w:rsidDel="009314E9">
          <w:rPr>
            <w:rFonts w:ascii="Times New Roman" w:hAnsi="Times New Roman" w:cs="Times New Roman" w:hint="eastAsia"/>
            <w:sz w:val="24"/>
            <w:szCs w:val="24"/>
          </w:rPr>
          <w:delText>稻谷</w:delText>
        </w:r>
      </w:del>
      <w:ins w:id="578" w:author="曾 翠红" w:date="2019-05-07T10:33:00Z">
        <w:r w:rsidR="009314E9">
          <w:rPr>
            <w:rFonts w:ascii="Times New Roman" w:hAnsi="Times New Roman" w:cs="Times New Roman" w:hint="eastAsia"/>
            <w:sz w:val="24"/>
            <w:szCs w:val="24"/>
          </w:rPr>
          <w:t>水稻</w:t>
        </w:r>
      </w:ins>
      <w:r w:rsidR="0064664B">
        <w:rPr>
          <w:rFonts w:ascii="Times New Roman" w:hAnsi="Times New Roman" w:cs="Times New Roman" w:hint="eastAsia"/>
          <w:sz w:val="24"/>
          <w:szCs w:val="24"/>
        </w:rPr>
        <w:t>的一倍</w:t>
      </w:r>
      <w:r w:rsidR="005579E6">
        <w:rPr>
          <w:rFonts w:ascii="Times New Roman" w:hAnsi="Times New Roman" w:cs="Times New Roman" w:hint="eastAsia"/>
          <w:sz w:val="24"/>
          <w:szCs w:val="24"/>
        </w:rPr>
        <w:t>。比较要素产出弹性，</w:t>
      </w:r>
      <w:r w:rsidR="00DE1BD3">
        <w:rPr>
          <w:rFonts w:ascii="Times New Roman" w:hAnsi="Times New Roman" w:cs="Times New Roman" w:hint="eastAsia"/>
          <w:sz w:val="24"/>
          <w:szCs w:val="24"/>
        </w:rPr>
        <w:t>仅有</w:t>
      </w:r>
      <w:r w:rsidR="005579E6">
        <w:rPr>
          <w:rFonts w:ascii="Times New Roman" w:hAnsi="Times New Roman" w:cs="Times New Roman" w:hint="eastAsia"/>
          <w:sz w:val="24"/>
          <w:szCs w:val="24"/>
        </w:rPr>
        <w:t>小麦</w:t>
      </w:r>
      <w:r w:rsidR="00EB2F2E">
        <w:rPr>
          <w:rFonts w:ascii="Times New Roman" w:hAnsi="Times New Roman" w:cs="Times New Roman" w:hint="eastAsia"/>
          <w:sz w:val="24"/>
          <w:szCs w:val="24"/>
        </w:rPr>
        <w:t>劳动产出弹性小于</w:t>
      </w:r>
      <w:r w:rsidR="00EB2F2E">
        <w:rPr>
          <w:rFonts w:ascii="Times New Roman" w:hAnsi="Times New Roman" w:cs="Times New Roman" w:hint="eastAsia"/>
          <w:sz w:val="24"/>
          <w:szCs w:val="24"/>
        </w:rPr>
        <w:t>0</w:t>
      </w:r>
      <w:r w:rsidR="00EB2F2E">
        <w:rPr>
          <w:rFonts w:ascii="Times New Roman" w:hAnsi="Times New Roman" w:cs="Times New Roman" w:hint="eastAsia"/>
          <w:sz w:val="24"/>
          <w:szCs w:val="24"/>
        </w:rPr>
        <w:t>，</w:t>
      </w:r>
      <w:r w:rsidR="00EB2F2E">
        <w:rPr>
          <w:rFonts w:ascii="Times New Roman" w:hAnsi="Times New Roman" w:cs="Times New Roman"/>
          <w:sz w:val="24"/>
          <w:szCs w:val="24"/>
        </w:rPr>
        <w:t>即</w:t>
      </w:r>
      <w:r w:rsidR="005579E6">
        <w:rPr>
          <w:rFonts w:ascii="Times New Roman" w:hAnsi="Times New Roman" w:cs="Times New Roman" w:hint="eastAsia"/>
          <w:sz w:val="24"/>
          <w:szCs w:val="24"/>
        </w:rPr>
        <w:t>耕作过程中存在劳动冗余，</w:t>
      </w:r>
      <w:r w:rsidR="005579E6">
        <w:rPr>
          <w:rFonts w:ascii="Times New Roman" w:hAnsi="Times New Roman" w:cs="Times New Roman"/>
          <w:sz w:val="24"/>
          <w:szCs w:val="24"/>
        </w:rPr>
        <w:t>过度</w:t>
      </w:r>
      <w:r w:rsidR="005579E6">
        <w:rPr>
          <w:rFonts w:ascii="Times New Roman" w:hAnsi="Times New Roman" w:cs="Times New Roman" w:hint="eastAsia"/>
          <w:sz w:val="24"/>
          <w:szCs w:val="24"/>
        </w:rPr>
        <w:t>的投入劳动力</w:t>
      </w:r>
      <w:r w:rsidR="008D3BA0">
        <w:rPr>
          <w:rFonts w:ascii="Times New Roman" w:hAnsi="Times New Roman" w:cs="Times New Roman" w:hint="eastAsia"/>
          <w:sz w:val="24"/>
          <w:szCs w:val="24"/>
        </w:rPr>
        <w:t>的现象</w:t>
      </w:r>
      <w:r w:rsidR="005579E6">
        <w:rPr>
          <w:rFonts w:ascii="Times New Roman" w:hAnsi="Times New Roman" w:cs="Times New Roman" w:hint="eastAsia"/>
          <w:sz w:val="24"/>
          <w:szCs w:val="24"/>
        </w:rPr>
        <w:t>。</w:t>
      </w:r>
      <w:r w:rsidR="00D84D14">
        <w:rPr>
          <w:rFonts w:ascii="Times New Roman" w:hAnsi="Times New Roman" w:cs="Times New Roman" w:hint="eastAsia"/>
          <w:sz w:val="24"/>
          <w:szCs w:val="24"/>
        </w:rPr>
        <w:t>结合</w:t>
      </w:r>
      <w:del w:id="579" w:author="曾 翠红" w:date="2019-05-09T22:31:00Z">
        <w:r w:rsidR="00023B40" w:rsidDel="00B86D23">
          <w:rPr>
            <w:rFonts w:ascii="Times New Roman" w:hAnsi="Times New Roman" w:cs="Times New Roman" w:hint="eastAsia"/>
            <w:sz w:val="24"/>
            <w:szCs w:val="24"/>
          </w:rPr>
          <w:delText>一熟玉米</w:delText>
        </w:r>
      </w:del>
      <w:ins w:id="580" w:author="曾 翠红" w:date="2019-05-09T22:31:00Z">
        <w:r w:rsidR="00B86D23">
          <w:rPr>
            <w:rFonts w:ascii="Times New Roman" w:hAnsi="Times New Roman" w:cs="Times New Roman" w:hint="eastAsia"/>
            <w:sz w:val="24"/>
            <w:szCs w:val="24"/>
          </w:rPr>
          <w:t>一熟区春玉米</w:t>
        </w:r>
      </w:ins>
      <w:r w:rsidR="00023B40">
        <w:rPr>
          <w:rFonts w:ascii="Times New Roman" w:hAnsi="Times New Roman" w:cs="Times New Roman" w:hint="eastAsia"/>
          <w:sz w:val="24"/>
          <w:szCs w:val="24"/>
        </w:rPr>
        <w:t>、</w:t>
      </w:r>
      <w:del w:id="581" w:author="曾 翠红" w:date="2019-05-09T22:31:00Z">
        <w:r w:rsidR="00023B40" w:rsidDel="00B86D23">
          <w:rPr>
            <w:rFonts w:ascii="Times New Roman" w:hAnsi="Times New Roman" w:cs="Times New Roman" w:hint="eastAsia"/>
            <w:sz w:val="24"/>
            <w:szCs w:val="24"/>
          </w:rPr>
          <w:delText>两熟玉米</w:delText>
        </w:r>
      </w:del>
      <w:ins w:id="582" w:author="曾 翠红" w:date="2019-05-09T22:31:00Z">
        <w:r w:rsidR="00B86D23">
          <w:rPr>
            <w:rFonts w:ascii="Times New Roman" w:hAnsi="Times New Roman" w:cs="Times New Roman" w:hint="eastAsia"/>
            <w:sz w:val="24"/>
            <w:szCs w:val="24"/>
          </w:rPr>
          <w:t>两熟区夏玉米</w:t>
        </w:r>
      </w:ins>
      <w:r w:rsidR="00023B40">
        <w:rPr>
          <w:rFonts w:ascii="Times New Roman" w:hAnsi="Times New Roman" w:cs="Times New Roman" w:hint="eastAsia"/>
          <w:sz w:val="24"/>
          <w:szCs w:val="24"/>
        </w:rPr>
        <w:t>、</w:t>
      </w:r>
      <w:del w:id="583" w:author="曾 翠红" w:date="2019-05-09T22:31:00Z">
        <w:r w:rsidR="00023B40" w:rsidDel="00B86D23">
          <w:rPr>
            <w:rFonts w:ascii="Times New Roman" w:hAnsi="Times New Roman" w:cs="Times New Roman"/>
            <w:sz w:val="24"/>
            <w:szCs w:val="24"/>
          </w:rPr>
          <w:delText>两熟</w:delText>
        </w:r>
        <w:r w:rsidR="00023B40" w:rsidDel="00B86D23">
          <w:rPr>
            <w:rFonts w:ascii="Times New Roman" w:hAnsi="Times New Roman" w:cs="Times New Roman" w:hint="eastAsia"/>
            <w:sz w:val="24"/>
            <w:szCs w:val="24"/>
          </w:rPr>
          <w:delText>小麦</w:delText>
        </w:r>
      </w:del>
      <w:ins w:id="584" w:author="曾 翠红" w:date="2019-05-09T22:31:00Z">
        <w:r w:rsidR="00B86D23">
          <w:rPr>
            <w:rFonts w:ascii="Times New Roman" w:hAnsi="Times New Roman" w:cs="Times New Roman"/>
            <w:sz w:val="24"/>
            <w:szCs w:val="24"/>
          </w:rPr>
          <w:t>两熟区冬小麦</w:t>
        </w:r>
      </w:ins>
      <w:r w:rsidR="00023B40">
        <w:rPr>
          <w:rFonts w:ascii="Times New Roman" w:hAnsi="Times New Roman" w:cs="Times New Roman" w:hint="eastAsia"/>
          <w:sz w:val="24"/>
          <w:szCs w:val="24"/>
        </w:rPr>
        <w:t>和</w:t>
      </w:r>
      <w:del w:id="585" w:author="曾 翠红" w:date="2019-05-07T10:33:00Z">
        <w:r w:rsidR="00023B40" w:rsidDel="009314E9">
          <w:rPr>
            <w:rFonts w:ascii="Times New Roman" w:hAnsi="Times New Roman" w:cs="Times New Roman" w:hint="eastAsia"/>
            <w:sz w:val="24"/>
            <w:szCs w:val="24"/>
          </w:rPr>
          <w:delText>稻谷</w:delText>
        </w:r>
      </w:del>
      <w:ins w:id="586" w:author="曾 翠红" w:date="2019-05-07T10:33:00Z">
        <w:r w:rsidR="009314E9">
          <w:rPr>
            <w:rFonts w:ascii="Times New Roman" w:hAnsi="Times New Roman" w:cs="Times New Roman" w:hint="eastAsia"/>
            <w:sz w:val="24"/>
            <w:szCs w:val="24"/>
          </w:rPr>
          <w:t>水稻</w:t>
        </w:r>
      </w:ins>
      <w:r w:rsidR="001752AC">
        <w:rPr>
          <w:rFonts w:ascii="Times New Roman" w:hAnsi="Times New Roman" w:cs="Times New Roman" w:hint="eastAsia"/>
          <w:sz w:val="24"/>
          <w:szCs w:val="24"/>
        </w:rPr>
        <w:t>机械和劳动投入</w:t>
      </w:r>
      <w:r w:rsidR="00023B40">
        <w:rPr>
          <w:rFonts w:ascii="Times New Roman" w:hAnsi="Times New Roman" w:cs="Times New Roman" w:hint="eastAsia"/>
          <w:sz w:val="24"/>
          <w:szCs w:val="24"/>
        </w:rPr>
        <w:t>的表现</w:t>
      </w:r>
      <w:r w:rsidR="001752AC">
        <w:rPr>
          <w:rFonts w:ascii="Times New Roman" w:hAnsi="Times New Roman" w:cs="Times New Roman" w:hint="eastAsia"/>
          <w:sz w:val="24"/>
          <w:szCs w:val="24"/>
        </w:rPr>
        <w:t>，</w:t>
      </w:r>
      <w:r w:rsidR="00107732">
        <w:rPr>
          <w:rFonts w:ascii="Times New Roman" w:hAnsi="Times New Roman" w:cs="Times New Roman" w:hint="eastAsia"/>
          <w:sz w:val="24"/>
          <w:szCs w:val="24"/>
        </w:rPr>
        <w:t>发现</w:t>
      </w:r>
      <w:r w:rsidR="001752AC">
        <w:rPr>
          <w:rFonts w:ascii="Times New Roman" w:hAnsi="Times New Roman" w:cs="Times New Roman" w:hint="eastAsia"/>
          <w:sz w:val="24"/>
          <w:szCs w:val="24"/>
        </w:rPr>
        <w:t>单产与规模究竟呈现何种关系取决于</w:t>
      </w:r>
      <w:r w:rsidR="00DB7044">
        <w:rPr>
          <w:rFonts w:ascii="Times New Roman" w:hAnsi="Times New Roman" w:cs="Times New Roman" w:hint="eastAsia"/>
          <w:sz w:val="24"/>
          <w:szCs w:val="24"/>
        </w:rPr>
        <w:t>地区机械发展水平，</w:t>
      </w:r>
      <w:r w:rsidR="00DB7044">
        <w:rPr>
          <w:rFonts w:ascii="Times New Roman" w:hAnsi="Times New Roman" w:cs="Times New Roman"/>
          <w:sz w:val="24"/>
          <w:szCs w:val="24"/>
        </w:rPr>
        <w:t>当</w:t>
      </w:r>
      <w:r w:rsidR="005516FD">
        <w:rPr>
          <w:rFonts w:ascii="Times New Roman" w:hAnsi="Times New Roman" w:cs="Times New Roman" w:hint="eastAsia"/>
          <w:sz w:val="24"/>
          <w:szCs w:val="24"/>
        </w:rPr>
        <w:t>机械化水平高时，</w:t>
      </w:r>
      <w:r w:rsidR="00480FAD" w:rsidRPr="00CC03EE">
        <w:rPr>
          <w:rFonts w:ascii="Times New Roman" w:hAnsi="Times New Roman" w:cs="Times New Roman" w:hint="eastAsia"/>
          <w:sz w:val="24"/>
          <w:szCs w:val="24"/>
        </w:rPr>
        <w:t>扩大耕地规模很大概率上导致单产降低，单产降低的幅度取决于当地劳动力的冗余程度，反之亦反。</w:t>
      </w:r>
      <w:r w:rsidR="00C9231A">
        <w:rPr>
          <w:rFonts w:ascii="Times New Roman" w:hAnsi="Times New Roman" w:cs="Times New Roman" w:hint="eastAsia"/>
          <w:sz w:val="24"/>
          <w:szCs w:val="24"/>
        </w:rPr>
        <w:t>机械和劳动在农业生产中呈现为替代关系，</w:t>
      </w:r>
      <w:r w:rsidR="00B222B6">
        <w:rPr>
          <w:rFonts w:ascii="Times New Roman" w:hAnsi="Times New Roman" w:cs="Times New Roman" w:hint="eastAsia"/>
          <w:sz w:val="24"/>
          <w:szCs w:val="24"/>
        </w:rPr>
        <w:t>表现为农户扩大经营规模时，农户每亩投工量迅速降低，每亩机械投入先增后减。这</w:t>
      </w:r>
      <w:r w:rsidR="009D6222">
        <w:rPr>
          <w:rFonts w:ascii="Times New Roman" w:hAnsi="Times New Roman" w:cs="Times New Roman" w:hint="eastAsia"/>
          <w:sz w:val="24"/>
          <w:szCs w:val="24"/>
        </w:rPr>
        <w:t>是</w:t>
      </w:r>
      <w:r w:rsidR="00910501">
        <w:rPr>
          <w:rFonts w:ascii="Times New Roman" w:hAnsi="Times New Roman" w:cs="Times New Roman" w:hint="eastAsia"/>
          <w:sz w:val="24"/>
          <w:szCs w:val="24"/>
        </w:rPr>
        <w:t>因为</w:t>
      </w:r>
      <w:r w:rsidR="00595768">
        <w:rPr>
          <w:rFonts w:ascii="Times New Roman" w:hAnsi="Times New Roman" w:cs="Times New Roman" w:hint="eastAsia"/>
          <w:sz w:val="24"/>
          <w:szCs w:val="24"/>
        </w:rPr>
        <w:t>大规模农户增加劳动投工带来的增产效应很低，</w:t>
      </w:r>
      <w:r w:rsidR="00595768">
        <w:rPr>
          <w:rFonts w:ascii="Times New Roman" w:hAnsi="Times New Roman" w:cs="Times New Roman"/>
          <w:sz w:val="24"/>
          <w:szCs w:val="24"/>
        </w:rPr>
        <w:t>增加</w:t>
      </w:r>
      <w:r w:rsidR="00595768">
        <w:rPr>
          <w:rFonts w:ascii="Times New Roman" w:hAnsi="Times New Roman" w:cs="Times New Roman" w:hint="eastAsia"/>
          <w:sz w:val="24"/>
          <w:szCs w:val="24"/>
        </w:rPr>
        <w:t>机械带来的增产效应高</w:t>
      </w:r>
      <w:r w:rsidR="00453B7D">
        <w:rPr>
          <w:rFonts w:ascii="Times New Roman" w:hAnsi="Times New Roman" w:cs="Times New Roman" w:hint="eastAsia"/>
          <w:sz w:val="24"/>
          <w:szCs w:val="24"/>
        </w:rPr>
        <w:t>，</w:t>
      </w:r>
      <w:r w:rsidR="00453B7D">
        <w:rPr>
          <w:rFonts w:ascii="Times New Roman" w:hAnsi="Times New Roman" w:cs="Times New Roman"/>
          <w:sz w:val="24"/>
          <w:szCs w:val="24"/>
        </w:rPr>
        <w:t>扩大</w:t>
      </w:r>
      <w:r w:rsidR="00453B7D">
        <w:rPr>
          <w:rFonts w:ascii="Times New Roman" w:hAnsi="Times New Roman" w:cs="Times New Roman" w:hint="eastAsia"/>
          <w:sz w:val="24"/>
          <w:szCs w:val="24"/>
        </w:rPr>
        <w:t>规模时增加机械投入能够有效缓解因为亩均劳动减少带来的减产效应</w:t>
      </w:r>
      <w:r w:rsidR="00C9231A">
        <w:rPr>
          <w:rFonts w:ascii="Times New Roman" w:hAnsi="Times New Roman" w:cs="Times New Roman" w:hint="eastAsia"/>
          <w:sz w:val="24"/>
          <w:szCs w:val="24"/>
        </w:rPr>
        <w:t>。</w:t>
      </w:r>
      <w:r w:rsidR="00595768">
        <w:rPr>
          <w:rFonts w:ascii="Times New Roman" w:hAnsi="Times New Roman" w:cs="Times New Roman" w:hint="eastAsia"/>
          <w:sz w:val="24"/>
          <w:szCs w:val="24"/>
        </w:rPr>
        <w:t>这也可以解释为什么规模扩大到一定程度时，</w:t>
      </w:r>
      <w:r w:rsidR="00595768">
        <w:rPr>
          <w:rFonts w:ascii="Times New Roman" w:hAnsi="Times New Roman" w:cs="Times New Roman"/>
          <w:sz w:val="24"/>
          <w:szCs w:val="24"/>
        </w:rPr>
        <w:t>不同</w:t>
      </w:r>
      <w:r w:rsidR="00595768">
        <w:rPr>
          <w:rFonts w:ascii="Times New Roman" w:hAnsi="Times New Roman" w:cs="Times New Roman" w:hint="eastAsia"/>
          <w:sz w:val="24"/>
          <w:szCs w:val="24"/>
        </w:rPr>
        <w:t>的粮食作物单产下降趋势都趋于平缓。</w:t>
      </w:r>
    </w:p>
    <w:p w14:paraId="1F90CBD4" w14:textId="292F2DA6" w:rsidR="009604D4" w:rsidRDefault="00595768" w:rsidP="009604D4">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回顾</w:t>
      </w:r>
      <w:r w:rsidRPr="00CC03EE">
        <w:rPr>
          <w:rFonts w:ascii="Times New Roman" w:hAnsi="Times New Roman" w:cs="Times New Roman" w:hint="eastAsia"/>
          <w:sz w:val="24"/>
          <w:szCs w:val="24"/>
        </w:rPr>
        <w:t>我国农业生产的现状，农业耕种收环节中机械化的进程不断推进</w:t>
      </w:r>
      <w:r w:rsidR="0013652B">
        <w:rPr>
          <w:rFonts w:ascii="Times New Roman" w:hAnsi="Times New Roman" w:cs="Times New Roman" w:hint="eastAsia"/>
          <w:sz w:val="24"/>
          <w:szCs w:val="24"/>
        </w:rPr>
        <w:t>和</w:t>
      </w:r>
      <w:r w:rsidRPr="00CC03EE">
        <w:rPr>
          <w:rFonts w:ascii="Times New Roman" w:hAnsi="Times New Roman" w:cs="Times New Roman" w:hint="eastAsia"/>
          <w:sz w:val="24"/>
          <w:szCs w:val="24"/>
        </w:rPr>
        <w:t>农业劳动力持续流出</w:t>
      </w:r>
      <w:r w:rsidR="000A715A">
        <w:rPr>
          <w:rFonts w:ascii="Times New Roman" w:hAnsi="Times New Roman" w:cs="Times New Roman" w:hint="eastAsia"/>
          <w:sz w:val="24"/>
          <w:szCs w:val="24"/>
        </w:rPr>
        <w:t>，预期未来小农户</w:t>
      </w:r>
      <w:r>
        <w:rPr>
          <w:rFonts w:ascii="Times New Roman" w:hAnsi="Times New Roman" w:cs="Times New Roman" w:hint="eastAsia"/>
          <w:sz w:val="24"/>
          <w:szCs w:val="24"/>
        </w:rPr>
        <w:t>精耕细作的种植方式</w:t>
      </w:r>
      <w:r w:rsidR="000A715A">
        <w:rPr>
          <w:rFonts w:ascii="Times New Roman" w:hAnsi="Times New Roman" w:cs="Times New Roman" w:hint="eastAsia"/>
          <w:sz w:val="24"/>
          <w:szCs w:val="24"/>
        </w:rPr>
        <w:t>逐渐被粗放式经营的大农户取代</w:t>
      </w:r>
      <w:r>
        <w:rPr>
          <w:rFonts w:ascii="Times New Roman" w:hAnsi="Times New Roman" w:cs="Times New Roman" w:hint="eastAsia"/>
          <w:sz w:val="24"/>
          <w:szCs w:val="24"/>
        </w:rPr>
        <w:t>。</w:t>
      </w:r>
      <w:r w:rsidR="000A715A">
        <w:rPr>
          <w:rFonts w:ascii="Times New Roman" w:hAnsi="Times New Roman" w:cs="Times New Roman" w:hint="eastAsia"/>
          <w:sz w:val="24"/>
          <w:szCs w:val="24"/>
        </w:rPr>
        <w:t>由此</w:t>
      </w:r>
      <w:r>
        <w:rPr>
          <w:rFonts w:ascii="Times New Roman" w:hAnsi="Times New Roman" w:cs="Times New Roman" w:hint="eastAsia"/>
          <w:sz w:val="24"/>
          <w:szCs w:val="24"/>
        </w:rPr>
        <w:t>，</w:t>
      </w:r>
      <w:r w:rsidRPr="00CC03EE">
        <w:rPr>
          <w:rFonts w:ascii="Times New Roman" w:hAnsi="Times New Roman" w:cs="Times New Roman" w:hint="eastAsia"/>
          <w:sz w:val="24"/>
          <w:szCs w:val="24"/>
        </w:rPr>
        <w:t>推测未来</w:t>
      </w:r>
      <w:r>
        <w:rPr>
          <w:rFonts w:ascii="Times New Roman" w:hAnsi="Times New Roman" w:cs="Times New Roman" w:hint="eastAsia"/>
          <w:sz w:val="24"/>
          <w:szCs w:val="24"/>
        </w:rPr>
        <w:t>我国</w:t>
      </w:r>
      <w:r w:rsidRPr="00CC03EE">
        <w:rPr>
          <w:rFonts w:ascii="Times New Roman" w:hAnsi="Times New Roman" w:cs="Times New Roman" w:hint="eastAsia"/>
          <w:sz w:val="24"/>
          <w:szCs w:val="24"/>
        </w:rPr>
        <w:t>粮食单产随着规模的扩大略微下降，但下降幅度小。</w:t>
      </w:r>
      <w:r>
        <w:rPr>
          <w:rFonts w:ascii="Times New Roman" w:hAnsi="Times New Roman" w:cs="Times New Roman" w:hint="eastAsia"/>
          <w:sz w:val="24"/>
          <w:szCs w:val="24"/>
        </w:rPr>
        <w:t>尽管</w:t>
      </w:r>
      <w:r w:rsidRPr="00CC03EE">
        <w:rPr>
          <w:rFonts w:ascii="Times New Roman" w:hAnsi="Times New Roman" w:cs="Times New Roman" w:hint="eastAsia"/>
          <w:sz w:val="24"/>
          <w:szCs w:val="24"/>
        </w:rPr>
        <w:t>如此，增加机械投入能</w:t>
      </w:r>
      <w:r>
        <w:rPr>
          <w:rFonts w:ascii="Times New Roman" w:hAnsi="Times New Roman" w:cs="Times New Roman" w:hint="eastAsia"/>
          <w:sz w:val="24"/>
          <w:szCs w:val="24"/>
        </w:rPr>
        <w:t>能够提高农户整体的产出水平，</w:t>
      </w:r>
      <w:r>
        <w:rPr>
          <w:rFonts w:ascii="Times New Roman" w:hAnsi="Times New Roman" w:cs="Times New Roman"/>
          <w:sz w:val="24"/>
          <w:szCs w:val="24"/>
        </w:rPr>
        <w:t>尤其</w:t>
      </w:r>
      <w:r>
        <w:rPr>
          <w:rFonts w:ascii="Times New Roman" w:hAnsi="Times New Roman" w:cs="Times New Roman" w:hint="eastAsia"/>
          <w:sz w:val="24"/>
          <w:szCs w:val="24"/>
        </w:rPr>
        <w:t>是大农户，</w:t>
      </w:r>
      <w:r>
        <w:rPr>
          <w:rFonts w:ascii="Times New Roman" w:hAnsi="Times New Roman" w:cs="Times New Roman"/>
          <w:sz w:val="24"/>
          <w:szCs w:val="24"/>
        </w:rPr>
        <w:t>增产</w:t>
      </w:r>
      <w:r>
        <w:rPr>
          <w:rFonts w:ascii="Times New Roman" w:hAnsi="Times New Roman" w:cs="Times New Roman" w:hint="eastAsia"/>
          <w:sz w:val="24"/>
          <w:szCs w:val="24"/>
        </w:rPr>
        <w:t>效应更加显著</w:t>
      </w:r>
      <w:r w:rsidRPr="00CC03EE">
        <w:rPr>
          <w:rFonts w:ascii="Times New Roman" w:hAnsi="Times New Roman" w:cs="Times New Roman" w:hint="eastAsia"/>
          <w:sz w:val="24"/>
          <w:szCs w:val="24"/>
        </w:rPr>
        <w:t>，所以未来仍要不遗余力的坚持农机补贴政策，提高机械化水平，推进农业机械的技术变革。</w:t>
      </w:r>
    </w:p>
    <w:p w14:paraId="4243036F" w14:textId="791731F2" w:rsidR="001C48DE" w:rsidRDefault="001C48DE" w:rsidP="001C48DE">
      <w:pPr>
        <w:spacing w:beforeLines="100" w:before="326" w:afterLines="100" w:after="326" w:line="400" w:lineRule="exact"/>
        <w:outlineLvl w:val="1"/>
        <w:rPr>
          <w:rFonts w:ascii="Times New Roman" w:eastAsia="黑体" w:hAnsi="Times New Roman" w:cs="Times New Roman"/>
          <w:sz w:val="28"/>
          <w:szCs w:val="28"/>
        </w:rPr>
      </w:pPr>
      <w:bookmarkStart w:id="587" w:name="_Toc4687816"/>
      <w:r>
        <w:rPr>
          <w:rFonts w:ascii="Times New Roman" w:eastAsia="黑体" w:hAnsi="Times New Roman" w:cs="Times New Roman" w:hint="eastAsia"/>
          <w:sz w:val="28"/>
          <w:szCs w:val="28"/>
        </w:rPr>
        <w:t>4</w:t>
      </w:r>
      <w:r>
        <w:rPr>
          <w:rFonts w:ascii="Times New Roman" w:eastAsia="黑体" w:hAnsi="Times New Roman" w:cs="Times New Roman"/>
          <w:sz w:val="28"/>
          <w:szCs w:val="28"/>
        </w:rPr>
        <w:t>.</w:t>
      </w:r>
      <w:r w:rsidR="00DA25B8">
        <w:rPr>
          <w:rFonts w:ascii="Times New Roman" w:eastAsia="黑体" w:hAnsi="Times New Roman" w:cs="Times New Roman"/>
          <w:sz w:val="28"/>
          <w:szCs w:val="28"/>
        </w:rPr>
        <w:t>5</w:t>
      </w:r>
      <w:r>
        <w:rPr>
          <w:rFonts w:ascii="Times New Roman" w:eastAsia="黑体" w:hAnsi="Times New Roman" w:cs="Times New Roman"/>
          <w:sz w:val="28"/>
          <w:szCs w:val="28"/>
        </w:rPr>
        <w:t xml:space="preserve">  </w:t>
      </w:r>
      <w:r w:rsidR="00DA08F3">
        <w:rPr>
          <w:rFonts w:ascii="Times New Roman" w:eastAsia="黑体" w:hAnsi="Times New Roman" w:cs="Times New Roman" w:hint="eastAsia"/>
          <w:sz w:val="28"/>
          <w:szCs w:val="28"/>
        </w:rPr>
        <w:t>与已有</w:t>
      </w:r>
      <w:r>
        <w:rPr>
          <w:rFonts w:ascii="Times New Roman" w:eastAsia="黑体" w:hAnsi="Times New Roman" w:cs="Times New Roman" w:hint="eastAsia"/>
          <w:sz w:val="28"/>
          <w:szCs w:val="28"/>
        </w:rPr>
        <w:t>研究结果的对比</w:t>
      </w:r>
      <w:bookmarkEnd w:id="587"/>
    </w:p>
    <w:p w14:paraId="6F1EDA5C" w14:textId="1BD43EAA" w:rsidR="00F9465C" w:rsidRDefault="0086108C" w:rsidP="00AA607D">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梳理当前以小麦、水稻和玉米为研究对象的文献，计算</w:t>
      </w:r>
      <w:r w:rsidR="001C48DE">
        <w:rPr>
          <w:rFonts w:ascii="Times New Roman" w:hAnsi="Times New Roman" w:cs="Times New Roman" w:hint="eastAsia"/>
          <w:sz w:val="24"/>
          <w:szCs w:val="24"/>
        </w:rPr>
        <w:t>对比各自的规模</w:t>
      </w:r>
      <w:r>
        <w:rPr>
          <w:rFonts w:ascii="Times New Roman" w:hAnsi="Times New Roman" w:cs="Times New Roman" w:hint="eastAsia"/>
          <w:sz w:val="24"/>
          <w:szCs w:val="24"/>
        </w:rPr>
        <w:t>产出</w:t>
      </w:r>
      <w:r w:rsidR="001C48DE">
        <w:rPr>
          <w:rFonts w:ascii="Times New Roman" w:hAnsi="Times New Roman" w:cs="Times New Roman" w:hint="eastAsia"/>
          <w:sz w:val="24"/>
          <w:szCs w:val="24"/>
        </w:rPr>
        <w:t>弹性，</w:t>
      </w:r>
      <w:r w:rsidR="00DA3105">
        <w:rPr>
          <w:rFonts w:ascii="Times New Roman" w:hAnsi="Times New Roman" w:cs="Times New Roman" w:hint="eastAsia"/>
          <w:sz w:val="24"/>
          <w:szCs w:val="24"/>
        </w:rPr>
        <w:t>总结</w:t>
      </w:r>
      <w:r w:rsidR="001C48DE">
        <w:rPr>
          <w:rFonts w:ascii="Times New Roman" w:hAnsi="Times New Roman" w:cs="Times New Roman" w:hint="eastAsia"/>
          <w:sz w:val="24"/>
          <w:szCs w:val="24"/>
        </w:rPr>
        <w:t>共性与特性。本研究所得</w:t>
      </w:r>
      <w:del w:id="588" w:author="曾 翠红" w:date="2019-05-09T22:31:00Z">
        <w:r w:rsidR="001C48DE" w:rsidDel="00B86D23">
          <w:rPr>
            <w:rFonts w:ascii="Times New Roman" w:hAnsi="Times New Roman" w:cs="Times New Roman" w:hint="eastAsia"/>
            <w:sz w:val="24"/>
            <w:szCs w:val="24"/>
          </w:rPr>
          <w:delText>一熟玉米</w:delText>
        </w:r>
      </w:del>
      <w:ins w:id="589" w:author="曾 翠红" w:date="2019-05-09T22:31:00Z">
        <w:r w:rsidR="00B86D23">
          <w:rPr>
            <w:rFonts w:ascii="Times New Roman" w:hAnsi="Times New Roman" w:cs="Times New Roman" w:hint="eastAsia"/>
            <w:sz w:val="24"/>
            <w:szCs w:val="24"/>
          </w:rPr>
          <w:t>一熟区春玉米</w:t>
        </w:r>
      </w:ins>
      <w:r w:rsidR="001C48DE">
        <w:rPr>
          <w:rFonts w:ascii="Times New Roman" w:hAnsi="Times New Roman" w:cs="Times New Roman" w:hint="eastAsia"/>
          <w:sz w:val="24"/>
          <w:szCs w:val="24"/>
        </w:rPr>
        <w:t>规模弹性不显著，</w:t>
      </w:r>
      <w:del w:id="590" w:author="曾 翠红" w:date="2019-05-09T22:31:00Z">
        <w:r w:rsidR="001C48DE" w:rsidDel="00B86D23">
          <w:rPr>
            <w:rFonts w:ascii="Times New Roman" w:hAnsi="Times New Roman" w:cs="Times New Roman" w:hint="eastAsia"/>
            <w:sz w:val="24"/>
            <w:szCs w:val="24"/>
          </w:rPr>
          <w:delText>两熟玉米</w:delText>
        </w:r>
      </w:del>
      <w:ins w:id="591" w:author="曾 翠红" w:date="2019-05-09T22:31:00Z">
        <w:r w:rsidR="00B86D23">
          <w:rPr>
            <w:rFonts w:ascii="Times New Roman" w:hAnsi="Times New Roman" w:cs="Times New Roman" w:hint="eastAsia"/>
            <w:sz w:val="24"/>
            <w:szCs w:val="24"/>
          </w:rPr>
          <w:t>两熟区夏玉米</w:t>
        </w:r>
      </w:ins>
      <w:r w:rsidR="001C48DE">
        <w:rPr>
          <w:rFonts w:ascii="Times New Roman" w:hAnsi="Times New Roman" w:cs="Times New Roman" w:hint="eastAsia"/>
          <w:sz w:val="24"/>
          <w:szCs w:val="24"/>
        </w:rPr>
        <w:t>产出弹性显著为正（</w:t>
      </w:r>
      <w:r w:rsidR="001C48DE">
        <w:rPr>
          <w:rFonts w:ascii="Times New Roman" w:hAnsi="Times New Roman" w:cs="Times New Roman" w:hint="eastAsia"/>
          <w:sz w:val="24"/>
          <w:szCs w:val="24"/>
        </w:rPr>
        <w:t>0</w:t>
      </w:r>
      <w:r w:rsidR="001C48DE">
        <w:rPr>
          <w:rFonts w:ascii="Times New Roman" w:hAnsi="Times New Roman" w:cs="Times New Roman"/>
          <w:sz w:val="24"/>
          <w:szCs w:val="24"/>
        </w:rPr>
        <w:t>.034</w:t>
      </w:r>
      <w:r w:rsidR="001C48DE">
        <w:rPr>
          <w:rFonts w:ascii="Times New Roman" w:hAnsi="Times New Roman" w:cs="Times New Roman" w:hint="eastAsia"/>
          <w:sz w:val="24"/>
          <w:szCs w:val="24"/>
        </w:rPr>
        <w:t>），与陈杰和苏群的研究结果为相似</w:t>
      </w:r>
      <w:r w:rsidR="001C48DE">
        <w:rPr>
          <w:rFonts w:ascii="Times New Roman" w:hAnsi="Times New Roman" w:cs="Times New Roman"/>
          <w:sz w:val="24"/>
          <w:szCs w:val="24"/>
        </w:rPr>
        <w:fldChar w:fldCharType="begin"/>
      </w:r>
      <w:r w:rsidR="001C48DE">
        <w:rPr>
          <w:rFonts w:ascii="Times New Roman" w:hAnsi="Times New Roman" w:cs="Times New Roman"/>
          <w:sz w:val="24"/>
          <w:szCs w:val="24"/>
        </w:rPr>
        <w:instrText xml:space="preserve"> ADDIN NE.Ref.{DAEDA35A-8896-4DBA-9818-5C8D146898FC}</w:instrText>
      </w:r>
      <w:r w:rsidR="001C48DE">
        <w:rPr>
          <w:rFonts w:ascii="Times New Roman" w:hAnsi="Times New Roman" w:cs="Times New Roman"/>
          <w:sz w:val="24"/>
          <w:szCs w:val="24"/>
        </w:rPr>
        <w:fldChar w:fldCharType="separate"/>
      </w:r>
      <w:r w:rsidR="00C47404">
        <w:rPr>
          <w:rFonts w:ascii="Times New Roman" w:hAnsi="Times New Roman" w:cs="Times New Roman"/>
          <w:color w:val="080000"/>
          <w:sz w:val="24"/>
          <w:szCs w:val="24"/>
          <w:vertAlign w:val="superscript"/>
        </w:rPr>
        <w:t>[31]</w:t>
      </w:r>
      <w:r w:rsidR="001C48DE">
        <w:rPr>
          <w:rFonts w:ascii="Times New Roman" w:hAnsi="Times New Roman" w:cs="Times New Roman"/>
          <w:sz w:val="24"/>
          <w:szCs w:val="24"/>
        </w:rPr>
        <w:fldChar w:fldCharType="end"/>
      </w:r>
      <w:r w:rsidR="001C48DE">
        <w:rPr>
          <w:rFonts w:ascii="Times New Roman" w:hAnsi="Times New Roman" w:cs="Times New Roman" w:hint="eastAsia"/>
          <w:sz w:val="24"/>
          <w:szCs w:val="24"/>
        </w:rPr>
        <w:t>，其他文献中大多数玉米规模弹性均显著为负，</w:t>
      </w:r>
      <w:r w:rsidR="001C48DE">
        <w:rPr>
          <w:rFonts w:ascii="Times New Roman" w:hAnsi="Times New Roman" w:cs="Times New Roman"/>
          <w:sz w:val="24"/>
          <w:szCs w:val="24"/>
        </w:rPr>
        <w:t>与</w:t>
      </w:r>
      <w:r w:rsidR="001C48DE">
        <w:rPr>
          <w:rFonts w:ascii="Times New Roman" w:hAnsi="Times New Roman" w:cs="Times New Roman" w:hint="eastAsia"/>
          <w:sz w:val="24"/>
          <w:szCs w:val="24"/>
        </w:rPr>
        <w:t>本文差别较大</w:t>
      </w:r>
      <w:r w:rsidR="001C48DE">
        <w:rPr>
          <w:rFonts w:ascii="Times New Roman" w:hAnsi="Times New Roman" w:cs="Times New Roman"/>
          <w:sz w:val="24"/>
          <w:szCs w:val="24"/>
        </w:rPr>
        <w:fldChar w:fldCharType="begin"/>
      </w:r>
      <w:r w:rsidR="001C48DE">
        <w:rPr>
          <w:rFonts w:ascii="Times New Roman" w:hAnsi="Times New Roman" w:cs="Times New Roman"/>
          <w:sz w:val="24"/>
          <w:szCs w:val="24"/>
        </w:rPr>
        <w:instrText xml:space="preserve"> ADDIN NE.Ref.{DCF270A3-1EE5-4518-B9F7-2AC4CF7812C2}</w:instrText>
      </w:r>
      <w:r w:rsidR="001C48DE">
        <w:rPr>
          <w:rFonts w:ascii="Times New Roman" w:hAnsi="Times New Roman" w:cs="Times New Roman"/>
          <w:sz w:val="24"/>
          <w:szCs w:val="24"/>
        </w:rPr>
        <w:fldChar w:fldCharType="separate"/>
      </w:r>
      <w:r w:rsidR="00C47404">
        <w:rPr>
          <w:rFonts w:ascii="Times New Roman" w:hAnsi="Times New Roman" w:cs="Times New Roman"/>
          <w:color w:val="080000"/>
          <w:sz w:val="24"/>
          <w:szCs w:val="24"/>
          <w:vertAlign w:val="superscript"/>
        </w:rPr>
        <w:t>[19, 54]</w:t>
      </w:r>
      <w:r w:rsidR="001C48DE">
        <w:rPr>
          <w:rFonts w:ascii="Times New Roman" w:hAnsi="Times New Roman" w:cs="Times New Roman"/>
          <w:sz w:val="24"/>
          <w:szCs w:val="24"/>
        </w:rPr>
        <w:fldChar w:fldCharType="end"/>
      </w:r>
      <w:r w:rsidR="001C48DE">
        <w:rPr>
          <w:rFonts w:ascii="Times New Roman" w:hAnsi="Times New Roman" w:cs="Times New Roman" w:hint="eastAsia"/>
          <w:sz w:val="24"/>
          <w:szCs w:val="24"/>
        </w:rPr>
        <w:t>。</w:t>
      </w:r>
      <w:del w:id="592" w:author="曾 翠红" w:date="2019-05-09T22:31:00Z">
        <w:r w:rsidR="001C48DE" w:rsidDel="00B86D23">
          <w:rPr>
            <w:rFonts w:ascii="Times New Roman" w:hAnsi="Times New Roman" w:cs="Times New Roman" w:hint="eastAsia"/>
            <w:sz w:val="24"/>
            <w:szCs w:val="24"/>
          </w:rPr>
          <w:delText>两熟小麦</w:delText>
        </w:r>
      </w:del>
      <w:ins w:id="593" w:author="曾 翠红" w:date="2019-05-09T22:31:00Z">
        <w:r w:rsidR="00B86D23">
          <w:rPr>
            <w:rFonts w:ascii="Times New Roman" w:hAnsi="Times New Roman" w:cs="Times New Roman" w:hint="eastAsia"/>
            <w:sz w:val="24"/>
            <w:szCs w:val="24"/>
          </w:rPr>
          <w:t>两熟区冬小麦</w:t>
        </w:r>
      </w:ins>
      <w:r w:rsidR="001C48DE">
        <w:rPr>
          <w:rFonts w:ascii="Times New Roman" w:hAnsi="Times New Roman" w:cs="Times New Roman" w:hint="eastAsia"/>
          <w:sz w:val="24"/>
          <w:szCs w:val="24"/>
        </w:rPr>
        <w:t>规模弹性显著为负（</w:t>
      </w:r>
      <w:r w:rsidR="001C48DE">
        <w:rPr>
          <w:rFonts w:ascii="Times New Roman" w:hAnsi="Times New Roman" w:cs="Times New Roman" w:hint="eastAsia"/>
          <w:sz w:val="24"/>
          <w:szCs w:val="24"/>
        </w:rPr>
        <w:t>-</w:t>
      </w:r>
      <w:r w:rsidR="001C48DE">
        <w:rPr>
          <w:rFonts w:ascii="Times New Roman" w:hAnsi="Times New Roman" w:cs="Times New Roman"/>
          <w:sz w:val="24"/>
          <w:szCs w:val="24"/>
        </w:rPr>
        <w:t>0.038</w:t>
      </w:r>
      <w:r w:rsidR="001C48DE">
        <w:rPr>
          <w:rFonts w:ascii="Times New Roman" w:hAnsi="Times New Roman" w:cs="Times New Roman" w:hint="eastAsia"/>
          <w:sz w:val="24"/>
          <w:szCs w:val="24"/>
        </w:rPr>
        <w:t>），</w:t>
      </w:r>
      <w:r w:rsidR="001C48DE">
        <w:rPr>
          <w:rFonts w:ascii="Times New Roman" w:hAnsi="Times New Roman" w:cs="Times New Roman"/>
          <w:sz w:val="24"/>
          <w:szCs w:val="24"/>
        </w:rPr>
        <w:t>与</w:t>
      </w:r>
      <w:r w:rsidR="001C48DE">
        <w:rPr>
          <w:rFonts w:ascii="Times New Roman" w:hAnsi="Times New Roman" w:cs="Times New Roman" w:hint="eastAsia"/>
          <w:sz w:val="24"/>
          <w:szCs w:val="24"/>
        </w:rPr>
        <w:t>程申研究</w:t>
      </w:r>
      <w:r w:rsidR="00B32F0D">
        <w:rPr>
          <w:rFonts w:ascii="Times New Roman" w:hAnsi="Times New Roman" w:cs="Times New Roman" w:hint="eastAsia"/>
          <w:sz w:val="24"/>
          <w:szCs w:val="24"/>
        </w:rPr>
        <w:t>所得相近</w:t>
      </w:r>
      <w:r w:rsidR="001C48DE">
        <w:rPr>
          <w:rFonts w:ascii="Times New Roman" w:hAnsi="Times New Roman" w:cs="Times New Roman"/>
          <w:sz w:val="24"/>
          <w:szCs w:val="24"/>
        </w:rPr>
        <w:fldChar w:fldCharType="begin"/>
      </w:r>
      <w:r w:rsidR="001C48DE">
        <w:rPr>
          <w:rFonts w:ascii="Times New Roman" w:hAnsi="Times New Roman" w:cs="Times New Roman"/>
          <w:sz w:val="24"/>
          <w:szCs w:val="24"/>
        </w:rPr>
        <w:instrText xml:space="preserve"> ADDIN NE.Ref.{9E76CB3A-61B8-402C-A68A-54FDCE5033A8}</w:instrText>
      </w:r>
      <w:r w:rsidR="001C48DE">
        <w:rPr>
          <w:rFonts w:ascii="Times New Roman" w:hAnsi="Times New Roman" w:cs="Times New Roman"/>
          <w:sz w:val="24"/>
          <w:szCs w:val="24"/>
        </w:rPr>
        <w:fldChar w:fldCharType="separate"/>
      </w:r>
      <w:r w:rsidR="00C47404">
        <w:rPr>
          <w:rFonts w:ascii="Times New Roman" w:hAnsi="Times New Roman" w:cs="Times New Roman"/>
          <w:color w:val="080000"/>
          <w:sz w:val="24"/>
          <w:szCs w:val="24"/>
          <w:vertAlign w:val="superscript"/>
        </w:rPr>
        <w:t>[19]</w:t>
      </w:r>
      <w:r w:rsidR="001C48DE">
        <w:rPr>
          <w:rFonts w:ascii="Times New Roman" w:hAnsi="Times New Roman" w:cs="Times New Roman"/>
          <w:sz w:val="24"/>
          <w:szCs w:val="24"/>
        </w:rPr>
        <w:fldChar w:fldCharType="end"/>
      </w:r>
      <w:r w:rsidR="00AC1151">
        <w:rPr>
          <w:rFonts w:ascii="Times New Roman" w:hAnsi="Times New Roman" w:cs="Times New Roman" w:hint="eastAsia"/>
          <w:sz w:val="24"/>
          <w:szCs w:val="24"/>
        </w:rPr>
        <w:t>，</w:t>
      </w:r>
      <w:r w:rsidR="001C48DE">
        <w:rPr>
          <w:rFonts w:ascii="Times New Roman" w:hAnsi="Times New Roman" w:cs="Times New Roman" w:hint="eastAsia"/>
          <w:sz w:val="24"/>
          <w:szCs w:val="24"/>
        </w:rPr>
        <w:t>规模弹性都在</w:t>
      </w:r>
      <w:r w:rsidR="001C48DE">
        <w:rPr>
          <w:rFonts w:ascii="Times New Roman" w:hAnsi="Times New Roman" w:cs="Times New Roman" w:hint="eastAsia"/>
          <w:sz w:val="24"/>
          <w:szCs w:val="24"/>
        </w:rPr>
        <w:t>-</w:t>
      </w:r>
      <w:r w:rsidR="001C48DE">
        <w:rPr>
          <w:rFonts w:ascii="Times New Roman" w:hAnsi="Times New Roman" w:cs="Times New Roman"/>
          <w:sz w:val="24"/>
          <w:szCs w:val="24"/>
        </w:rPr>
        <w:t>0.03</w:t>
      </w:r>
      <w:r w:rsidR="001C48DE">
        <w:rPr>
          <w:rFonts w:ascii="Times New Roman" w:hAnsi="Times New Roman" w:cs="Times New Roman" w:hint="eastAsia"/>
          <w:sz w:val="24"/>
          <w:szCs w:val="24"/>
        </w:rPr>
        <w:t>左右，其他研究也表明小麦规模弹性为负</w:t>
      </w:r>
      <w:r w:rsidR="001C48DE">
        <w:rPr>
          <w:rFonts w:ascii="Times New Roman" w:hAnsi="Times New Roman" w:cs="Times New Roman"/>
          <w:sz w:val="24"/>
          <w:szCs w:val="24"/>
        </w:rPr>
        <w:fldChar w:fldCharType="begin"/>
      </w:r>
      <w:r w:rsidR="001C48DE">
        <w:rPr>
          <w:rFonts w:ascii="Times New Roman" w:hAnsi="Times New Roman" w:cs="Times New Roman"/>
          <w:sz w:val="24"/>
          <w:szCs w:val="24"/>
        </w:rPr>
        <w:instrText xml:space="preserve"> ADDIN NE.Ref.{585FF503-0B1F-4283-B220-C33B317171CE}</w:instrText>
      </w:r>
      <w:r w:rsidR="001C48DE">
        <w:rPr>
          <w:rFonts w:ascii="Times New Roman" w:hAnsi="Times New Roman" w:cs="Times New Roman"/>
          <w:sz w:val="24"/>
          <w:szCs w:val="24"/>
        </w:rPr>
        <w:fldChar w:fldCharType="separate"/>
      </w:r>
      <w:r w:rsidR="00C47404">
        <w:rPr>
          <w:rFonts w:ascii="Times New Roman" w:hAnsi="Times New Roman" w:cs="Times New Roman"/>
          <w:color w:val="080000"/>
          <w:sz w:val="24"/>
          <w:szCs w:val="24"/>
          <w:vertAlign w:val="superscript"/>
        </w:rPr>
        <w:t>[54, 61]</w:t>
      </w:r>
      <w:r w:rsidR="001C48DE">
        <w:rPr>
          <w:rFonts w:ascii="Times New Roman" w:hAnsi="Times New Roman" w:cs="Times New Roman"/>
          <w:sz w:val="24"/>
          <w:szCs w:val="24"/>
        </w:rPr>
        <w:fldChar w:fldCharType="end"/>
      </w:r>
      <w:r w:rsidR="001C48DE">
        <w:rPr>
          <w:rFonts w:ascii="Times New Roman" w:hAnsi="Times New Roman" w:cs="Times New Roman" w:hint="eastAsia"/>
          <w:sz w:val="24"/>
          <w:szCs w:val="24"/>
        </w:rPr>
        <w:t>，</w:t>
      </w:r>
      <w:r w:rsidR="00A77396">
        <w:rPr>
          <w:rFonts w:ascii="Times New Roman" w:hAnsi="Times New Roman" w:cs="Times New Roman" w:hint="eastAsia"/>
          <w:sz w:val="24"/>
          <w:szCs w:val="24"/>
        </w:rPr>
        <w:t>尽管</w:t>
      </w:r>
      <w:r w:rsidR="001C48DE">
        <w:rPr>
          <w:rFonts w:ascii="Times New Roman" w:hAnsi="Times New Roman" w:cs="Times New Roman" w:hint="eastAsia"/>
          <w:sz w:val="24"/>
          <w:szCs w:val="24"/>
        </w:rPr>
        <w:t>具体数值存在较大差距。</w:t>
      </w:r>
      <w:del w:id="594" w:author="曾 翠红" w:date="2019-05-07T10:33:00Z">
        <w:r w:rsidR="001C48DE" w:rsidDel="009314E9">
          <w:rPr>
            <w:rFonts w:ascii="Times New Roman" w:hAnsi="Times New Roman" w:cs="Times New Roman" w:hint="eastAsia"/>
            <w:sz w:val="24"/>
            <w:szCs w:val="24"/>
          </w:rPr>
          <w:delText>稻谷</w:delText>
        </w:r>
      </w:del>
      <w:ins w:id="595" w:author="曾 翠红" w:date="2019-05-07T10:33:00Z">
        <w:r w:rsidR="009314E9">
          <w:rPr>
            <w:rFonts w:ascii="Times New Roman" w:hAnsi="Times New Roman" w:cs="Times New Roman" w:hint="eastAsia"/>
            <w:sz w:val="24"/>
            <w:szCs w:val="24"/>
          </w:rPr>
          <w:t>水稻</w:t>
        </w:r>
      </w:ins>
      <w:r w:rsidR="001C48DE">
        <w:rPr>
          <w:rFonts w:ascii="Times New Roman" w:hAnsi="Times New Roman" w:cs="Times New Roman" w:hint="eastAsia"/>
          <w:sz w:val="24"/>
          <w:szCs w:val="24"/>
        </w:rPr>
        <w:t>规模弹性显著为负（</w:t>
      </w:r>
      <w:r w:rsidR="001C48DE">
        <w:rPr>
          <w:rFonts w:ascii="Times New Roman" w:hAnsi="Times New Roman" w:cs="Times New Roman"/>
          <w:sz w:val="24"/>
          <w:szCs w:val="24"/>
        </w:rPr>
        <w:t>-0.034</w:t>
      </w:r>
      <w:r w:rsidR="001C48DE">
        <w:rPr>
          <w:rFonts w:ascii="Times New Roman" w:hAnsi="Times New Roman" w:cs="Times New Roman" w:hint="eastAsia"/>
          <w:sz w:val="24"/>
          <w:szCs w:val="24"/>
        </w:rPr>
        <w:t>），与当前文献大多数研究结果近似</w:t>
      </w:r>
      <w:r w:rsidR="001C48DE">
        <w:rPr>
          <w:rFonts w:ascii="Times New Roman" w:hAnsi="Times New Roman" w:cs="Times New Roman"/>
          <w:sz w:val="24"/>
          <w:szCs w:val="24"/>
        </w:rPr>
        <w:fldChar w:fldCharType="begin"/>
      </w:r>
      <w:r w:rsidR="001C48DE">
        <w:rPr>
          <w:rFonts w:ascii="Times New Roman" w:hAnsi="Times New Roman" w:cs="Times New Roman"/>
          <w:sz w:val="24"/>
          <w:szCs w:val="24"/>
        </w:rPr>
        <w:instrText xml:space="preserve"> ADDIN NE.Ref.{FACCEA23-20FB-4257-A2AF-141A46F431E5}</w:instrText>
      </w:r>
      <w:r w:rsidR="001C48DE">
        <w:rPr>
          <w:rFonts w:ascii="Times New Roman" w:hAnsi="Times New Roman" w:cs="Times New Roman"/>
          <w:sz w:val="24"/>
          <w:szCs w:val="24"/>
        </w:rPr>
        <w:fldChar w:fldCharType="separate"/>
      </w:r>
      <w:r w:rsidR="00C47404">
        <w:rPr>
          <w:rFonts w:ascii="Times New Roman" w:hAnsi="Times New Roman" w:cs="Times New Roman"/>
          <w:color w:val="080000"/>
          <w:sz w:val="24"/>
          <w:szCs w:val="24"/>
          <w:vertAlign w:val="superscript"/>
        </w:rPr>
        <w:t>[19, 28, 31]</w:t>
      </w:r>
      <w:r w:rsidR="001C48DE">
        <w:rPr>
          <w:rFonts w:ascii="Times New Roman" w:hAnsi="Times New Roman" w:cs="Times New Roman"/>
          <w:sz w:val="24"/>
          <w:szCs w:val="24"/>
        </w:rPr>
        <w:fldChar w:fldCharType="end"/>
      </w:r>
      <w:r w:rsidR="001C48DE">
        <w:rPr>
          <w:rFonts w:ascii="Times New Roman" w:hAnsi="Times New Roman" w:cs="Times New Roman" w:hint="eastAsia"/>
          <w:sz w:val="24"/>
          <w:szCs w:val="24"/>
        </w:rPr>
        <w:t>，</w:t>
      </w:r>
      <w:r w:rsidR="001C48DE">
        <w:rPr>
          <w:rFonts w:ascii="Times New Roman" w:hAnsi="Times New Roman" w:cs="Times New Roman"/>
          <w:sz w:val="24"/>
          <w:szCs w:val="24"/>
        </w:rPr>
        <w:t>与</w:t>
      </w:r>
      <w:r w:rsidR="001C48DE">
        <w:rPr>
          <w:rFonts w:ascii="Times New Roman" w:hAnsi="Times New Roman" w:cs="Times New Roman" w:hint="eastAsia"/>
          <w:sz w:val="24"/>
          <w:szCs w:val="24"/>
        </w:rPr>
        <w:t>少数文献差异较大</w:t>
      </w:r>
      <w:r w:rsidR="001C48DE">
        <w:rPr>
          <w:rFonts w:ascii="Times New Roman" w:hAnsi="Times New Roman" w:cs="Times New Roman"/>
          <w:sz w:val="24"/>
          <w:szCs w:val="24"/>
        </w:rPr>
        <w:fldChar w:fldCharType="begin"/>
      </w:r>
      <w:r w:rsidR="001C48DE">
        <w:rPr>
          <w:rFonts w:ascii="Times New Roman" w:hAnsi="Times New Roman" w:cs="Times New Roman"/>
          <w:sz w:val="24"/>
          <w:szCs w:val="24"/>
        </w:rPr>
        <w:instrText xml:space="preserve"> ADDIN NE.Ref.{5612DBCE-FF2F-46E1-AA96-77A077223630}</w:instrText>
      </w:r>
      <w:r w:rsidR="001C48DE">
        <w:rPr>
          <w:rFonts w:ascii="Times New Roman" w:hAnsi="Times New Roman" w:cs="Times New Roman"/>
          <w:sz w:val="24"/>
          <w:szCs w:val="24"/>
        </w:rPr>
        <w:fldChar w:fldCharType="separate"/>
      </w:r>
      <w:r w:rsidR="00C47404">
        <w:rPr>
          <w:rFonts w:ascii="Times New Roman" w:hAnsi="Times New Roman" w:cs="Times New Roman"/>
          <w:color w:val="080000"/>
          <w:sz w:val="24"/>
          <w:szCs w:val="24"/>
          <w:vertAlign w:val="superscript"/>
        </w:rPr>
        <w:t>[23]</w:t>
      </w:r>
      <w:r w:rsidR="001C48DE">
        <w:rPr>
          <w:rFonts w:ascii="Times New Roman" w:hAnsi="Times New Roman" w:cs="Times New Roman"/>
          <w:sz w:val="24"/>
          <w:szCs w:val="24"/>
        </w:rPr>
        <w:fldChar w:fldCharType="end"/>
      </w:r>
      <w:r w:rsidR="001C48DE">
        <w:rPr>
          <w:rFonts w:ascii="Times New Roman" w:hAnsi="Times New Roman" w:cs="Times New Roman" w:hint="eastAsia"/>
          <w:sz w:val="24"/>
          <w:szCs w:val="24"/>
        </w:rPr>
        <w:t>（</w:t>
      </w:r>
      <w:r w:rsidR="001C48DE">
        <w:rPr>
          <w:rFonts w:ascii="Times New Roman" w:hAnsi="Times New Roman" w:cs="Times New Roman"/>
          <w:sz w:val="24"/>
          <w:szCs w:val="24"/>
        </w:rPr>
        <w:t>表</w:t>
      </w:r>
      <w:r w:rsidR="001C48DE">
        <w:rPr>
          <w:rFonts w:ascii="Times New Roman" w:hAnsi="Times New Roman" w:cs="Times New Roman" w:hint="eastAsia"/>
          <w:sz w:val="24"/>
          <w:szCs w:val="24"/>
        </w:rPr>
        <w:t>4</w:t>
      </w:r>
      <w:r w:rsidR="001C48DE">
        <w:rPr>
          <w:rFonts w:ascii="Times New Roman" w:hAnsi="Times New Roman" w:cs="Times New Roman"/>
          <w:sz w:val="24"/>
          <w:szCs w:val="24"/>
        </w:rPr>
        <w:t>-5</w:t>
      </w:r>
      <w:r w:rsidR="001C48DE">
        <w:rPr>
          <w:rFonts w:ascii="Times New Roman" w:hAnsi="Times New Roman" w:cs="Times New Roman" w:hint="eastAsia"/>
          <w:sz w:val="24"/>
          <w:szCs w:val="24"/>
        </w:rPr>
        <w:t>）。</w:t>
      </w:r>
      <w:r w:rsidR="0059452A">
        <w:rPr>
          <w:rFonts w:ascii="Times New Roman" w:hAnsi="Times New Roman" w:cs="Times New Roman" w:hint="eastAsia"/>
          <w:sz w:val="24"/>
          <w:szCs w:val="24"/>
        </w:rPr>
        <w:t>玉米规模产出弹性在</w:t>
      </w:r>
      <w:r w:rsidR="0059452A">
        <w:rPr>
          <w:rFonts w:ascii="Times New Roman" w:hAnsi="Times New Roman" w:cs="Times New Roman" w:hint="eastAsia"/>
          <w:sz w:val="24"/>
          <w:szCs w:val="24"/>
        </w:rPr>
        <w:t>-</w:t>
      </w:r>
      <w:r w:rsidR="0059452A">
        <w:rPr>
          <w:rFonts w:ascii="Times New Roman" w:hAnsi="Times New Roman" w:cs="Times New Roman"/>
          <w:sz w:val="24"/>
          <w:szCs w:val="24"/>
        </w:rPr>
        <w:t>0.096</w:t>
      </w:r>
      <w:r w:rsidR="0059452A">
        <w:rPr>
          <w:rFonts w:ascii="Times New Roman" w:hAnsi="Times New Roman" w:cs="Times New Roman" w:hint="eastAsia"/>
          <w:sz w:val="24"/>
          <w:szCs w:val="24"/>
        </w:rPr>
        <w:t>至</w:t>
      </w:r>
      <w:r w:rsidR="0059452A">
        <w:rPr>
          <w:rFonts w:ascii="Times New Roman" w:hAnsi="Times New Roman" w:cs="Times New Roman" w:hint="eastAsia"/>
          <w:sz w:val="24"/>
          <w:szCs w:val="24"/>
        </w:rPr>
        <w:t>0</w:t>
      </w:r>
      <w:r w:rsidR="0059452A">
        <w:rPr>
          <w:rFonts w:ascii="Times New Roman" w:hAnsi="Times New Roman" w:cs="Times New Roman"/>
          <w:sz w:val="24"/>
          <w:szCs w:val="24"/>
        </w:rPr>
        <w:t>.034</w:t>
      </w:r>
      <w:r w:rsidR="0059452A">
        <w:rPr>
          <w:rFonts w:ascii="Times New Roman" w:hAnsi="Times New Roman" w:cs="Times New Roman" w:hint="eastAsia"/>
          <w:sz w:val="24"/>
          <w:szCs w:val="24"/>
        </w:rPr>
        <w:t>，小麦规模产出弹性在</w:t>
      </w:r>
      <w:r w:rsidR="0059452A">
        <w:rPr>
          <w:rFonts w:ascii="Times New Roman" w:hAnsi="Times New Roman" w:cs="Times New Roman" w:hint="eastAsia"/>
          <w:sz w:val="24"/>
          <w:szCs w:val="24"/>
        </w:rPr>
        <w:t>-</w:t>
      </w:r>
      <w:r w:rsidR="0059452A">
        <w:rPr>
          <w:rFonts w:ascii="Times New Roman" w:hAnsi="Times New Roman" w:cs="Times New Roman"/>
          <w:sz w:val="24"/>
          <w:szCs w:val="24"/>
        </w:rPr>
        <w:t>1.036</w:t>
      </w:r>
      <w:r w:rsidR="0059452A">
        <w:rPr>
          <w:rFonts w:ascii="Times New Roman" w:hAnsi="Times New Roman" w:cs="Times New Roman" w:hint="eastAsia"/>
          <w:sz w:val="24"/>
          <w:szCs w:val="24"/>
        </w:rPr>
        <w:t>至</w:t>
      </w:r>
      <w:r w:rsidR="0059452A">
        <w:rPr>
          <w:rFonts w:ascii="Times New Roman" w:hAnsi="Times New Roman" w:cs="Times New Roman" w:hint="eastAsia"/>
          <w:sz w:val="24"/>
          <w:szCs w:val="24"/>
        </w:rPr>
        <w:t>-</w:t>
      </w:r>
      <w:r w:rsidR="0059452A">
        <w:rPr>
          <w:rFonts w:ascii="Times New Roman" w:hAnsi="Times New Roman" w:cs="Times New Roman"/>
          <w:sz w:val="24"/>
          <w:szCs w:val="24"/>
        </w:rPr>
        <w:t>0.124</w:t>
      </w:r>
      <w:r w:rsidR="0059452A">
        <w:rPr>
          <w:rFonts w:ascii="Times New Roman" w:hAnsi="Times New Roman" w:cs="Times New Roman" w:hint="eastAsia"/>
          <w:sz w:val="24"/>
          <w:szCs w:val="24"/>
        </w:rPr>
        <w:t>，水稻规模产出弹性为</w:t>
      </w:r>
      <w:r w:rsidR="0059452A">
        <w:rPr>
          <w:rFonts w:ascii="Times New Roman" w:hAnsi="Times New Roman" w:cs="Times New Roman" w:hint="eastAsia"/>
          <w:sz w:val="24"/>
          <w:szCs w:val="24"/>
        </w:rPr>
        <w:t>-</w:t>
      </w:r>
      <w:r w:rsidR="0059452A">
        <w:rPr>
          <w:rFonts w:ascii="Times New Roman" w:hAnsi="Times New Roman" w:cs="Times New Roman"/>
          <w:sz w:val="24"/>
          <w:szCs w:val="24"/>
        </w:rPr>
        <w:t>0.123</w:t>
      </w:r>
      <w:r w:rsidR="0059452A">
        <w:rPr>
          <w:rFonts w:ascii="Times New Roman" w:hAnsi="Times New Roman" w:cs="Times New Roman" w:hint="eastAsia"/>
          <w:sz w:val="24"/>
          <w:szCs w:val="24"/>
        </w:rPr>
        <w:t>至</w:t>
      </w:r>
      <w:r w:rsidR="00844A44">
        <w:rPr>
          <w:rFonts w:ascii="Times New Roman" w:hAnsi="Times New Roman" w:cs="Times New Roman" w:hint="eastAsia"/>
          <w:sz w:val="24"/>
          <w:szCs w:val="24"/>
        </w:rPr>
        <w:t>0</w:t>
      </w:r>
      <w:r w:rsidR="00844A44">
        <w:rPr>
          <w:rFonts w:ascii="Times New Roman" w:hAnsi="Times New Roman" w:cs="Times New Roman"/>
          <w:sz w:val="24"/>
          <w:szCs w:val="24"/>
        </w:rPr>
        <w:t>.049</w:t>
      </w:r>
      <w:r w:rsidR="0059452A">
        <w:rPr>
          <w:rFonts w:ascii="Times New Roman" w:hAnsi="Times New Roman" w:cs="Times New Roman" w:hint="eastAsia"/>
          <w:sz w:val="24"/>
          <w:szCs w:val="24"/>
        </w:rPr>
        <w:t>。</w:t>
      </w:r>
      <w:r w:rsidR="002311F1">
        <w:rPr>
          <w:rFonts w:ascii="Times New Roman" w:hAnsi="Times New Roman" w:cs="Times New Roman" w:hint="eastAsia"/>
          <w:sz w:val="24"/>
          <w:szCs w:val="24"/>
        </w:rPr>
        <w:t>早期研究中得出负向关系结论的文献更充分，</w:t>
      </w:r>
      <w:r w:rsidR="002311F1">
        <w:rPr>
          <w:rFonts w:ascii="Times New Roman" w:hAnsi="Times New Roman" w:cs="Times New Roman" w:hint="eastAsia"/>
          <w:sz w:val="24"/>
          <w:szCs w:val="24"/>
        </w:rPr>
        <w:t>2010</w:t>
      </w:r>
      <w:r w:rsidR="001A6D92">
        <w:rPr>
          <w:rFonts w:ascii="Times New Roman" w:hAnsi="Times New Roman" w:cs="Times New Roman" w:hint="eastAsia"/>
          <w:sz w:val="24"/>
          <w:szCs w:val="24"/>
        </w:rPr>
        <w:t>年</w:t>
      </w:r>
      <w:r w:rsidR="002311F1">
        <w:rPr>
          <w:rFonts w:ascii="Times New Roman" w:hAnsi="Times New Roman" w:cs="Times New Roman" w:hint="eastAsia"/>
          <w:sz w:val="24"/>
          <w:szCs w:val="24"/>
        </w:rPr>
        <w:t>以后</w:t>
      </w:r>
      <w:r w:rsidR="000C2AAF">
        <w:rPr>
          <w:rFonts w:ascii="Times New Roman" w:hAnsi="Times New Roman" w:cs="Times New Roman" w:hint="eastAsia"/>
          <w:sz w:val="24"/>
          <w:szCs w:val="24"/>
        </w:rPr>
        <w:t>持正向关系</w:t>
      </w:r>
      <w:r w:rsidR="002311F1">
        <w:rPr>
          <w:rFonts w:ascii="Times New Roman" w:hAnsi="Times New Roman" w:cs="Times New Roman" w:hint="eastAsia"/>
          <w:sz w:val="24"/>
          <w:szCs w:val="24"/>
        </w:rPr>
        <w:t>看法</w:t>
      </w:r>
      <w:r w:rsidR="000C2AAF">
        <w:rPr>
          <w:rFonts w:ascii="Times New Roman" w:hAnsi="Times New Roman" w:cs="Times New Roman" w:hint="eastAsia"/>
          <w:sz w:val="24"/>
          <w:szCs w:val="24"/>
        </w:rPr>
        <w:t>的文献开始增多</w:t>
      </w:r>
      <w:r w:rsidR="002311F1">
        <w:rPr>
          <w:rFonts w:ascii="Times New Roman" w:hAnsi="Times New Roman" w:cs="Times New Roman" w:hint="eastAsia"/>
          <w:sz w:val="24"/>
          <w:szCs w:val="24"/>
        </w:rPr>
        <w:t>。</w:t>
      </w:r>
      <w:r w:rsidR="0099547F">
        <w:rPr>
          <w:rFonts w:ascii="Times New Roman" w:hAnsi="Times New Roman" w:cs="Times New Roman" w:hint="eastAsia"/>
          <w:sz w:val="24"/>
          <w:szCs w:val="24"/>
        </w:rPr>
        <w:t>本章实证估计得到的规模产出弹性</w:t>
      </w:r>
      <w:r w:rsidR="00F04EE9">
        <w:rPr>
          <w:rFonts w:ascii="Times New Roman" w:hAnsi="Times New Roman" w:cs="Times New Roman" w:hint="eastAsia"/>
          <w:sz w:val="24"/>
          <w:szCs w:val="24"/>
        </w:rPr>
        <w:t>，</w:t>
      </w:r>
      <w:r w:rsidR="00243967">
        <w:rPr>
          <w:rFonts w:ascii="Times New Roman" w:hAnsi="Times New Roman" w:cs="Times New Roman" w:hint="eastAsia"/>
          <w:sz w:val="24"/>
          <w:szCs w:val="24"/>
        </w:rPr>
        <w:t>绝对值（</w:t>
      </w:r>
      <w:r w:rsidR="00F04EE9">
        <w:rPr>
          <w:rFonts w:ascii="Times New Roman" w:hAnsi="Times New Roman" w:cs="Times New Roman"/>
          <w:sz w:val="24"/>
          <w:szCs w:val="24"/>
        </w:rPr>
        <w:t>无论</w:t>
      </w:r>
      <w:r w:rsidR="00F04EE9">
        <w:rPr>
          <w:rFonts w:ascii="Times New Roman" w:hAnsi="Times New Roman" w:cs="Times New Roman" w:hint="eastAsia"/>
          <w:sz w:val="24"/>
          <w:szCs w:val="24"/>
        </w:rPr>
        <w:t>正向还是负向关系</w:t>
      </w:r>
      <w:r w:rsidR="00243967">
        <w:rPr>
          <w:rFonts w:ascii="Times New Roman" w:hAnsi="Times New Roman" w:cs="Times New Roman" w:hint="eastAsia"/>
          <w:sz w:val="24"/>
          <w:szCs w:val="24"/>
        </w:rPr>
        <w:t>）</w:t>
      </w:r>
      <w:r w:rsidR="00F04EE9">
        <w:rPr>
          <w:rFonts w:ascii="Times New Roman" w:hAnsi="Times New Roman" w:cs="Times New Roman" w:hint="eastAsia"/>
          <w:sz w:val="24"/>
          <w:szCs w:val="24"/>
        </w:rPr>
        <w:t>普遍小于其他研究</w:t>
      </w:r>
      <w:r w:rsidR="005A4615">
        <w:rPr>
          <w:rFonts w:ascii="Times New Roman" w:hAnsi="Times New Roman" w:cs="Times New Roman" w:hint="eastAsia"/>
          <w:sz w:val="24"/>
          <w:szCs w:val="24"/>
        </w:rPr>
        <w:t>，</w:t>
      </w:r>
      <w:r w:rsidR="00A77396">
        <w:rPr>
          <w:rFonts w:ascii="Times New Roman" w:hAnsi="Times New Roman" w:cs="Times New Roman" w:hint="eastAsia"/>
          <w:sz w:val="24"/>
          <w:szCs w:val="24"/>
        </w:rPr>
        <w:t>相对</w:t>
      </w:r>
      <w:r w:rsidR="00B13EC5">
        <w:rPr>
          <w:rFonts w:ascii="Times New Roman" w:hAnsi="Times New Roman" w:cs="Times New Roman" w:hint="eastAsia"/>
          <w:sz w:val="24"/>
          <w:szCs w:val="24"/>
        </w:rPr>
        <w:t>贴近于农业生产</w:t>
      </w:r>
      <w:r w:rsidR="004E6C49">
        <w:rPr>
          <w:rFonts w:ascii="Times New Roman" w:hAnsi="Times New Roman" w:cs="Times New Roman" w:hint="eastAsia"/>
          <w:sz w:val="24"/>
          <w:szCs w:val="24"/>
        </w:rPr>
        <w:t>的理论</w:t>
      </w:r>
      <w:r w:rsidR="00B13EC5">
        <w:rPr>
          <w:rFonts w:ascii="Times New Roman" w:hAnsi="Times New Roman" w:cs="Times New Roman" w:hint="eastAsia"/>
          <w:sz w:val="24"/>
          <w:szCs w:val="24"/>
        </w:rPr>
        <w:t>关系</w:t>
      </w:r>
      <w:r w:rsidR="00A1505B">
        <w:rPr>
          <w:rFonts w:ascii="Times New Roman" w:hAnsi="Times New Roman" w:cs="Times New Roman" w:hint="eastAsia"/>
          <w:sz w:val="24"/>
          <w:szCs w:val="24"/>
        </w:rPr>
        <w:t>（</w:t>
      </w:r>
      <w:r w:rsidR="005E2CB8">
        <w:rPr>
          <w:rFonts w:ascii="Times New Roman" w:hAnsi="Times New Roman" w:cs="Times New Roman" w:hint="eastAsia"/>
          <w:sz w:val="24"/>
          <w:szCs w:val="24"/>
        </w:rPr>
        <w:t>弹性等于</w:t>
      </w:r>
      <w:r w:rsidR="00A1505B">
        <w:rPr>
          <w:rFonts w:ascii="Times New Roman" w:hAnsi="Times New Roman" w:cs="Times New Roman" w:hint="eastAsia"/>
          <w:sz w:val="24"/>
          <w:szCs w:val="24"/>
        </w:rPr>
        <w:t>0</w:t>
      </w:r>
      <w:r w:rsidR="00A1505B">
        <w:rPr>
          <w:rFonts w:ascii="Times New Roman" w:hAnsi="Times New Roman" w:cs="Times New Roman" w:hint="eastAsia"/>
          <w:sz w:val="24"/>
          <w:szCs w:val="24"/>
        </w:rPr>
        <w:t>）</w:t>
      </w:r>
      <w:r w:rsidR="00F04EE9">
        <w:rPr>
          <w:rFonts w:ascii="Times New Roman" w:hAnsi="Times New Roman" w:cs="Times New Roman" w:hint="eastAsia"/>
          <w:sz w:val="24"/>
          <w:szCs w:val="24"/>
        </w:rPr>
        <w:t>。</w:t>
      </w:r>
    </w:p>
    <w:p w14:paraId="05F9B13A" w14:textId="3440F724" w:rsidR="00AA607D" w:rsidRPr="00496323" w:rsidRDefault="00F9465C" w:rsidP="00AA607D">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总的来说，</w:t>
      </w:r>
      <w:r w:rsidR="00AA607D">
        <w:rPr>
          <w:rFonts w:ascii="Times New Roman" w:hAnsi="Times New Roman" w:cs="Times New Roman" w:hint="eastAsia"/>
          <w:sz w:val="24"/>
          <w:szCs w:val="24"/>
        </w:rPr>
        <w:t>表中文献的农户数据由于统计口径不一致，或者样本区域跨度大，导致不同研究估计的系数值存在一定的差异。此外有更多学术研究的由于采用的模型不同，难以直观的得到规模弹性，只能认识到单产随着规模朝着哪个方向变化的信息。</w:t>
      </w:r>
      <w:r w:rsidR="00AA607D">
        <w:rPr>
          <w:rFonts w:ascii="Times New Roman" w:hAnsi="Times New Roman" w:cs="Times New Roman"/>
          <w:sz w:val="24"/>
          <w:szCs w:val="24"/>
        </w:rPr>
        <w:t>或者</w:t>
      </w:r>
      <w:r w:rsidR="00AA607D">
        <w:rPr>
          <w:rFonts w:ascii="Times New Roman" w:hAnsi="Times New Roman" w:cs="Times New Roman" w:hint="eastAsia"/>
          <w:sz w:val="24"/>
          <w:szCs w:val="24"/>
        </w:rPr>
        <w:t>由于土地生产率选取的指标不同或者相同指标不同量纲，弹性值可比性不强。</w:t>
      </w:r>
      <w:r w:rsidR="00A748AD">
        <w:rPr>
          <w:rFonts w:ascii="Times New Roman" w:hAnsi="Times New Roman" w:cs="Times New Roman" w:hint="eastAsia"/>
          <w:sz w:val="24"/>
          <w:szCs w:val="24"/>
        </w:rPr>
        <w:t>可以</w:t>
      </w:r>
      <w:r w:rsidR="007B0C09">
        <w:rPr>
          <w:rFonts w:ascii="Times New Roman" w:hAnsi="Times New Roman" w:cs="Times New Roman" w:hint="eastAsia"/>
          <w:sz w:val="24"/>
          <w:szCs w:val="24"/>
        </w:rPr>
        <w:t>明确的是，</w:t>
      </w:r>
      <w:r w:rsidR="009D7A4D">
        <w:rPr>
          <w:rFonts w:ascii="Times New Roman" w:hAnsi="Times New Roman" w:cs="Times New Roman" w:hint="eastAsia"/>
          <w:sz w:val="24"/>
          <w:szCs w:val="24"/>
        </w:rPr>
        <w:t>有依据的</w:t>
      </w:r>
      <w:r w:rsidR="008F5891">
        <w:rPr>
          <w:rFonts w:ascii="Times New Roman" w:hAnsi="Times New Roman" w:cs="Times New Roman" w:hint="eastAsia"/>
          <w:sz w:val="24"/>
          <w:szCs w:val="24"/>
        </w:rPr>
        <w:t>细致</w:t>
      </w:r>
      <w:r w:rsidR="0089427E">
        <w:rPr>
          <w:rFonts w:ascii="Times New Roman" w:hAnsi="Times New Roman" w:cs="Times New Roman" w:hint="eastAsia"/>
          <w:sz w:val="24"/>
          <w:szCs w:val="24"/>
        </w:rPr>
        <w:t>划分</w:t>
      </w:r>
      <w:r w:rsidR="009D7A4D">
        <w:rPr>
          <w:rFonts w:ascii="Times New Roman" w:hAnsi="Times New Roman" w:cs="Times New Roman" w:hint="eastAsia"/>
          <w:sz w:val="24"/>
          <w:szCs w:val="24"/>
        </w:rPr>
        <w:t>样本，</w:t>
      </w:r>
      <w:r w:rsidR="008F5891">
        <w:rPr>
          <w:rFonts w:ascii="Times New Roman" w:hAnsi="Times New Roman" w:cs="Times New Roman" w:hint="eastAsia"/>
          <w:sz w:val="24"/>
          <w:szCs w:val="24"/>
        </w:rPr>
        <w:t>有助于</w:t>
      </w:r>
      <w:r w:rsidR="009D7A4D">
        <w:rPr>
          <w:rFonts w:ascii="Times New Roman" w:hAnsi="Times New Roman" w:cs="Times New Roman" w:hint="eastAsia"/>
          <w:sz w:val="24"/>
          <w:szCs w:val="24"/>
        </w:rPr>
        <w:t>我们推测单产与规模关系背后的成因</w:t>
      </w:r>
      <w:r w:rsidR="00482DC5">
        <w:rPr>
          <w:rFonts w:ascii="Times New Roman" w:hAnsi="Times New Roman" w:cs="Times New Roman" w:hint="eastAsia"/>
          <w:sz w:val="24"/>
          <w:szCs w:val="24"/>
        </w:rPr>
        <w:t>，如</w:t>
      </w:r>
      <w:r w:rsidR="001C1C2C">
        <w:rPr>
          <w:rFonts w:ascii="Times New Roman" w:hAnsi="Times New Roman" w:cs="Times New Roman" w:hint="eastAsia"/>
          <w:sz w:val="24"/>
          <w:szCs w:val="24"/>
        </w:rPr>
        <w:t>陈杰和苏群、</w:t>
      </w:r>
      <w:r w:rsidR="001C1C2C">
        <w:rPr>
          <w:rFonts w:ascii="Times New Roman" w:hAnsi="Times New Roman" w:cs="Times New Roman"/>
          <w:sz w:val="24"/>
          <w:szCs w:val="24"/>
        </w:rPr>
        <w:t>程申</w:t>
      </w:r>
      <w:r w:rsidR="002A6BDE">
        <w:rPr>
          <w:rFonts w:ascii="Times New Roman" w:hAnsi="Times New Roman" w:cs="Times New Roman" w:hint="eastAsia"/>
          <w:sz w:val="24"/>
          <w:szCs w:val="24"/>
        </w:rPr>
        <w:t>和本文的研究</w:t>
      </w:r>
      <w:r w:rsidR="00482DC5">
        <w:rPr>
          <w:rFonts w:ascii="Times New Roman" w:hAnsi="Times New Roman" w:cs="Times New Roman" w:hint="eastAsia"/>
          <w:sz w:val="24"/>
          <w:szCs w:val="24"/>
        </w:rPr>
        <w:t>。</w:t>
      </w:r>
      <w:r w:rsidR="00EC3A80">
        <w:rPr>
          <w:rFonts w:ascii="Times New Roman" w:hAnsi="Times New Roman" w:cs="Times New Roman" w:hint="eastAsia"/>
          <w:sz w:val="24"/>
          <w:szCs w:val="24"/>
        </w:rPr>
        <w:t>引入灵活的规模相关变量，构建</w:t>
      </w:r>
      <w:r w:rsidR="00CB4513">
        <w:rPr>
          <w:rFonts w:ascii="Times New Roman" w:hAnsi="Times New Roman" w:cs="Times New Roman" w:hint="eastAsia"/>
          <w:sz w:val="24"/>
          <w:szCs w:val="24"/>
        </w:rPr>
        <w:t>更为包容</w:t>
      </w:r>
      <w:r w:rsidR="00EC3A80">
        <w:rPr>
          <w:rFonts w:ascii="Times New Roman" w:hAnsi="Times New Roman" w:cs="Times New Roman" w:hint="eastAsia"/>
          <w:sz w:val="24"/>
          <w:szCs w:val="24"/>
        </w:rPr>
        <w:t>的面板模型，</w:t>
      </w:r>
      <w:r w:rsidR="00EC2635">
        <w:rPr>
          <w:rFonts w:ascii="Times New Roman" w:hAnsi="Times New Roman" w:cs="Times New Roman" w:hint="eastAsia"/>
          <w:sz w:val="24"/>
          <w:szCs w:val="24"/>
        </w:rPr>
        <w:t>以</w:t>
      </w:r>
      <w:r w:rsidR="00EC3A80">
        <w:rPr>
          <w:rFonts w:ascii="Times New Roman" w:hAnsi="Times New Roman" w:cs="Times New Roman"/>
          <w:sz w:val="24"/>
          <w:szCs w:val="24"/>
        </w:rPr>
        <w:t>模拟</w:t>
      </w:r>
      <w:r w:rsidR="00CB4513">
        <w:rPr>
          <w:rFonts w:ascii="Times New Roman" w:hAnsi="Times New Roman" w:cs="Times New Roman" w:hint="eastAsia"/>
          <w:sz w:val="24"/>
          <w:szCs w:val="24"/>
        </w:rPr>
        <w:t>非线性非对称的关系，</w:t>
      </w:r>
      <w:r w:rsidR="00EC2635">
        <w:rPr>
          <w:rFonts w:ascii="Times New Roman" w:hAnsi="Times New Roman" w:cs="Times New Roman" w:hint="eastAsia"/>
          <w:sz w:val="24"/>
          <w:szCs w:val="24"/>
        </w:rPr>
        <w:t>如陈杰和苏群以及本文</w:t>
      </w:r>
      <w:r w:rsidR="00935B4F">
        <w:rPr>
          <w:rFonts w:ascii="Times New Roman" w:hAnsi="Times New Roman" w:cs="Times New Roman" w:hint="eastAsia"/>
          <w:sz w:val="24"/>
          <w:szCs w:val="24"/>
        </w:rPr>
        <w:t>构建</w:t>
      </w:r>
      <w:r w:rsidR="00EC2635">
        <w:rPr>
          <w:rFonts w:ascii="Times New Roman" w:hAnsi="Times New Roman" w:cs="Times New Roman" w:hint="eastAsia"/>
          <w:sz w:val="24"/>
          <w:szCs w:val="24"/>
        </w:rPr>
        <w:t>的</w:t>
      </w:r>
      <w:r w:rsidR="00935B4F">
        <w:rPr>
          <w:rFonts w:ascii="Times New Roman" w:hAnsi="Times New Roman" w:cs="Times New Roman" w:hint="eastAsia"/>
          <w:sz w:val="24"/>
          <w:szCs w:val="24"/>
        </w:rPr>
        <w:t>面板</w:t>
      </w:r>
      <w:r w:rsidR="00EC2635">
        <w:rPr>
          <w:rFonts w:ascii="Times New Roman" w:hAnsi="Times New Roman" w:cs="Times New Roman" w:hint="eastAsia"/>
          <w:sz w:val="24"/>
          <w:szCs w:val="24"/>
        </w:rPr>
        <w:t>模型。</w:t>
      </w:r>
    </w:p>
    <w:p w14:paraId="11396D1D" w14:textId="02007C5A" w:rsidR="001C48DE" w:rsidRPr="009F0687" w:rsidRDefault="001C48DE" w:rsidP="001C48DE">
      <w:pPr>
        <w:spacing w:beforeLines="50" w:before="163" w:after="0" w:line="400" w:lineRule="exact"/>
        <w:jc w:val="center"/>
        <w:rPr>
          <w:rFonts w:ascii="Times New Roman" w:eastAsia="黑体" w:hAnsi="Times New Roman" w:cs="Times New Roman"/>
          <w:sz w:val="21"/>
          <w:szCs w:val="21"/>
        </w:rPr>
      </w:pPr>
      <w:r w:rsidRPr="009F0687">
        <w:rPr>
          <w:rFonts w:ascii="Times New Roman" w:eastAsia="黑体" w:hAnsi="Times New Roman" w:cs="Times New Roman"/>
          <w:sz w:val="21"/>
          <w:szCs w:val="21"/>
        </w:rPr>
        <w:t>表</w:t>
      </w:r>
      <w:r w:rsidRPr="009F0687">
        <w:rPr>
          <w:rFonts w:ascii="Times New Roman" w:eastAsia="黑体" w:hAnsi="Times New Roman" w:cs="Times New Roman"/>
          <w:sz w:val="21"/>
          <w:szCs w:val="21"/>
        </w:rPr>
        <w:t xml:space="preserve">4-5  </w:t>
      </w:r>
      <w:r>
        <w:rPr>
          <w:rFonts w:ascii="Times New Roman" w:eastAsia="黑体" w:hAnsi="Times New Roman" w:cs="Times New Roman" w:hint="eastAsia"/>
          <w:sz w:val="21"/>
          <w:szCs w:val="21"/>
        </w:rPr>
        <w:t>既有文献</w:t>
      </w:r>
      <w:r w:rsidRPr="009F0687">
        <w:rPr>
          <w:rFonts w:ascii="Times New Roman" w:eastAsia="黑体" w:hAnsi="Times New Roman" w:cs="Times New Roman"/>
          <w:sz w:val="21"/>
          <w:szCs w:val="21"/>
        </w:rPr>
        <w:t>规模弹性整理</w:t>
      </w:r>
    </w:p>
    <w:tbl>
      <w:tblPr>
        <w:tblW w:w="0" w:type="auto"/>
        <w:tblInd w:w="108" w:type="dxa"/>
        <w:tblLook w:val="04A0" w:firstRow="1" w:lastRow="0" w:firstColumn="1" w:lastColumn="0" w:noHBand="0" w:noVBand="1"/>
      </w:tblPr>
      <w:tblGrid>
        <w:gridCol w:w="1649"/>
        <w:gridCol w:w="1444"/>
        <w:gridCol w:w="2012"/>
        <w:gridCol w:w="953"/>
        <w:gridCol w:w="1884"/>
        <w:gridCol w:w="953"/>
      </w:tblGrid>
      <w:tr w:rsidR="001C48DE" w:rsidRPr="00D00A0F" w14:paraId="4EF67015" w14:textId="77777777" w:rsidTr="007E6EBC">
        <w:trPr>
          <w:trHeight w:val="454"/>
        </w:trPr>
        <w:tc>
          <w:tcPr>
            <w:tcW w:w="1886" w:type="dxa"/>
            <w:tcBorders>
              <w:top w:val="single" w:sz="12" w:space="0" w:color="auto"/>
              <w:left w:val="nil"/>
              <w:bottom w:val="single" w:sz="8" w:space="0" w:color="auto"/>
              <w:right w:val="nil"/>
            </w:tcBorders>
            <w:shd w:val="clear" w:color="auto" w:fill="auto"/>
            <w:noWrap/>
            <w:vAlign w:val="center"/>
            <w:hideMark/>
          </w:tcPr>
          <w:p w14:paraId="631BBC9D" w14:textId="77777777" w:rsidR="001C48DE" w:rsidRPr="00D00A0F" w:rsidRDefault="001C48DE" w:rsidP="007E6EBC">
            <w:pPr>
              <w:spacing w:after="0" w:line="240" w:lineRule="auto"/>
              <w:jc w:val="center"/>
              <w:rPr>
                <w:rFonts w:ascii="Times New Roman" w:eastAsia="宋体" w:hAnsi="Times New Roman" w:cs="Times New Roman"/>
                <w:b/>
                <w:bCs/>
                <w:color w:val="000000"/>
                <w:sz w:val="21"/>
                <w:szCs w:val="21"/>
              </w:rPr>
            </w:pPr>
            <w:r w:rsidRPr="00D00A0F">
              <w:rPr>
                <w:rFonts w:ascii="Times New Roman" w:eastAsia="宋体" w:hAnsi="Times New Roman" w:cs="Times New Roman"/>
                <w:b/>
                <w:bCs/>
                <w:color w:val="000000"/>
                <w:sz w:val="21"/>
                <w:szCs w:val="21"/>
              </w:rPr>
              <w:t>作者</w:t>
            </w:r>
          </w:p>
        </w:tc>
        <w:tc>
          <w:tcPr>
            <w:tcW w:w="1642" w:type="dxa"/>
            <w:tcBorders>
              <w:top w:val="single" w:sz="12" w:space="0" w:color="auto"/>
              <w:left w:val="nil"/>
              <w:bottom w:val="single" w:sz="8" w:space="0" w:color="auto"/>
              <w:right w:val="nil"/>
            </w:tcBorders>
            <w:shd w:val="clear" w:color="auto" w:fill="auto"/>
            <w:noWrap/>
            <w:vAlign w:val="center"/>
            <w:hideMark/>
          </w:tcPr>
          <w:p w14:paraId="3A1FAD06" w14:textId="77777777" w:rsidR="001C48DE" w:rsidRPr="00D00A0F" w:rsidRDefault="001C48DE" w:rsidP="007E6EBC">
            <w:pPr>
              <w:spacing w:after="0" w:line="240" w:lineRule="auto"/>
              <w:jc w:val="center"/>
              <w:rPr>
                <w:rFonts w:ascii="Times New Roman" w:eastAsia="宋体" w:hAnsi="Times New Roman" w:cs="Times New Roman"/>
                <w:b/>
                <w:bCs/>
                <w:color w:val="000000"/>
                <w:sz w:val="21"/>
                <w:szCs w:val="21"/>
              </w:rPr>
            </w:pPr>
            <w:r w:rsidRPr="00D00A0F">
              <w:rPr>
                <w:rFonts w:ascii="Times New Roman" w:eastAsia="宋体" w:hAnsi="Times New Roman" w:cs="Times New Roman"/>
                <w:b/>
                <w:bCs/>
                <w:color w:val="000000"/>
                <w:sz w:val="21"/>
                <w:szCs w:val="21"/>
              </w:rPr>
              <w:t>数据时间</w:t>
            </w:r>
          </w:p>
        </w:tc>
        <w:tc>
          <w:tcPr>
            <w:tcW w:w="0" w:type="auto"/>
            <w:tcBorders>
              <w:top w:val="single" w:sz="12" w:space="0" w:color="auto"/>
              <w:left w:val="nil"/>
              <w:bottom w:val="single" w:sz="8" w:space="0" w:color="auto"/>
              <w:right w:val="nil"/>
            </w:tcBorders>
            <w:shd w:val="clear" w:color="auto" w:fill="auto"/>
            <w:noWrap/>
            <w:vAlign w:val="center"/>
            <w:hideMark/>
          </w:tcPr>
          <w:p w14:paraId="6C3D9EC9" w14:textId="77777777" w:rsidR="001C48DE" w:rsidRPr="00D00A0F" w:rsidRDefault="001C48DE" w:rsidP="007E6EBC">
            <w:pPr>
              <w:spacing w:after="0" w:line="240" w:lineRule="auto"/>
              <w:jc w:val="center"/>
              <w:rPr>
                <w:rFonts w:ascii="Times New Roman" w:eastAsia="宋体" w:hAnsi="Times New Roman" w:cs="Times New Roman"/>
                <w:b/>
                <w:bCs/>
                <w:color w:val="000000"/>
                <w:sz w:val="21"/>
                <w:szCs w:val="21"/>
              </w:rPr>
            </w:pPr>
            <w:r w:rsidRPr="00D00A0F">
              <w:rPr>
                <w:rFonts w:ascii="Times New Roman" w:eastAsia="宋体" w:hAnsi="Times New Roman" w:cs="Times New Roman"/>
                <w:b/>
                <w:bCs/>
                <w:color w:val="000000"/>
                <w:sz w:val="21"/>
                <w:szCs w:val="21"/>
              </w:rPr>
              <w:t>研究对象</w:t>
            </w:r>
          </w:p>
        </w:tc>
        <w:tc>
          <w:tcPr>
            <w:tcW w:w="0" w:type="auto"/>
            <w:tcBorders>
              <w:top w:val="single" w:sz="12" w:space="0" w:color="auto"/>
              <w:left w:val="nil"/>
              <w:bottom w:val="single" w:sz="8" w:space="0" w:color="auto"/>
              <w:right w:val="nil"/>
            </w:tcBorders>
            <w:shd w:val="clear" w:color="auto" w:fill="auto"/>
            <w:noWrap/>
            <w:vAlign w:val="center"/>
            <w:hideMark/>
          </w:tcPr>
          <w:p w14:paraId="13017C89" w14:textId="77777777" w:rsidR="001C48DE" w:rsidRPr="00D00A0F" w:rsidRDefault="001C48DE" w:rsidP="007E6EBC">
            <w:pPr>
              <w:spacing w:after="0" w:line="240" w:lineRule="auto"/>
              <w:jc w:val="center"/>
              <w:rPr>
                <w:rFonts w:ascii="Times New Roman" w:eastAsia="宋体" w:hAnsi="Times New Roman" w:cs="Times New Roman"/>
                <w:b/>
                <w:bCs/>
                <w:color w:val="000000"/>
                <w:sz w:val="21"/>
                <w:szCs w:val="21"/>
              </w:rPr>
            </w:pPr>
            <w:r w:rsidRPr="00D00A0F">
              <w:rPr>
                <w:rFonts w:ascii="Times New Roman" w:eastAsia="宋体" w:hAnsi="Times New Roman" w:cs="Times New Roman"/>
                <w:b/>
                <w:bCs/>
                <w:color w:val="000000"/>
                <w:sz w:val="21"/>
                <w:szCs w:val="21"/>
              </w:rPr>
              <w:t>函数形式</w:t>
            </w:r>
          </w:p>
        </w:tc>
        <w:tc>
          <w:tcPr>
            <w:tcW w:w="0" w:type="auto"/>
            <w:tcBorders>
              <w:top w:val="single" w:sz="12" w:space="0" w:color="auto"/>
              <w:left w:val="nil"/>
              <w:bottom w:val="single" w:sz="8" w:space="0" w:color="auto"/>
              <w:right w:val="nil"/>
            </w:tcBorders>
            <w:shd w:val="clear" w:color="auto" w:fill="auto"/>
            <w:noWrap/>
            <w:vAlign w:val="center"/>
            <w:hideMark/>
          </w:tcPr>
          <w:p w14:paraId="3B133C75" w14:textId="77777777" w:rsidR="001C48DE" w:rsidRPr="00D00A0F" w:rsidRDefault="001C48DE" w:rsidP="007E6EBC">
            <w:pPr>
              <w:spacing w:after="0" w:line="240" w:lineRule="auto"/>
              <w:jc w:val="center"/>
              <w:rPr>
                <w:rFonts w:ascii="Times New Roman" w:eastAsia="宋体" w:hAnsi="Times New Roman" w:cs="Times New Roman"/>
                <w:b/>
                <w:bCs/>
                <w:color w:val="000000"/>
                <w:sz w:val="21"/>
                <w:szCs w:val="21"/>
              </w:rPr>
            </w:pPr>
            <w:r w:rsidRPr="00D00A0F">
              <w:rPr>
                <w:rFonts w:ascii="Times New Roman" w:eastAsia="宋体" w:hAnsi="Times New Roman" w:cs="Times New Roman"/>
                <w:b/>
                <w:bCs/>
                <w:color w:val="000000"/>
                <w:sz w:val="21"/>
                <w:szCs w:val="21"/>
              </w:rPr>
              <w:t>土地生产率指标</w:t>
            </w:r>
          </w:p>
        </w:tc>
        <w:tc>
          <w:tcPr>
            <w:tcW w:w="0" w:type="auto"/>
            <w:tcBorders>
              <w:top w:val="single" w:sz="12" w:space="0" w:color="auto"/>
              <w:left w:val="nil"/>
              <w:bottom w:val="single" w:sz="8" w:space="0" w:color="auto"/>
              <w:right w:val="nil"/>
            </w:tcBorders>
            <w:shd w:val="clear" w:color="auto" w:fill="auto"/>
            <w:noWrap/>
            <w:vAlign w:val="center"/>
            <w:hideMark/>
          </w:tcPr>
          <w:p w14:paraId="6C03202E" w14:textId="77777777" w:rsidR="001C48DE" w:rsidRPr="00D00A0F" w:rsidRDefault="001C48DE" w:rsidP="007E6EBC">
            <w:pPr>
              <w:spacing w:after="0" w:line="240" w:lineRule="auto"/>
              <w:jc w:val="center"/>
              <w:rPr>
                <w:rFonts w:ascii="Times New Roman" w:eastAsia="宋体" w:hAnsi="Times New Roman" w:cs="Times New Roman"/>
                <w:b/>
                <w:bCs/>
                <w:color w:val="000000"/>
                <w:sz w:val="21"/>
                <w:szCs w:val="21"/>
              </w:rPr>
            </w:pPr>
            <w:r w:rsidRPr="00D00A0F">
              <w:rPr>
                <w:rFonts w:ascii="Times New Roman" w:eastAsia="宋体" w:hAnsi="Times New Roman" w:cs="Times New Roman"/>
                <w:b/>
                <w:bCs/>
                <w:color w:val="000000"/>
                <w:sz w:val="21"/>
                <w:szCs w:val="21"/>
              </w:rPr>
              <w:t>规模弹性</w:t>
            </w:r>
          </w:p>
        </w:tc>
      </w:tr>
      <w:tr w:rsidR="001C48DE" w:rsidRPr="00D00A0F" w14:paraId="78C1ECB6" w14:textId="77777777" w:rsidTr="007E6EBC">
        <w:trPr>
          <w:trHeight w:val="340"/>
        </w:trPr>
        <w:tc>
          <w:tcPr>
            <w:tcW w:w="1886" w:type="dxa"/>
            <w:vMerge w:val="restart"/>
            <w:tcBorders>
              <w:top w:val="nil"/>
              <w:left w:val="nil"/>
              <w:bottom w:val="nil"/>
              <w:right w:val="nil"/>
            </w:tcBorders>
            <w:shd w:val="clear" w:color="auto" w:fill="auto"/>
            <w:hideMark/>
          </w:tcPr>
          <w:p w14:paraId="5F36BAB5" w14:textId="77777777" w:rsidR="001C48DE" w:rsidRPr="00D00A0F" w:rsidRDefault="001C48DE" w:rsidP="00D00A0F">
            <w:pPr>
              <w:spacing w:after="0" w:line="240" w:lineRule="auto"/>
              <w:jc w:val="both"/>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范红忠和周启良（</w:t>
            </w:r>
            <w:r w:rsidRPr="00D00A0F">
              <w:rPr>
                <w:rFonts w:ascii="Times New Roman" w:eastAsia="宋体" w:hAnsi="Times New Roman" w:cs="Times New Roman"/>
                <w:color w:val="000000"/>
                <w:sz w:val="21"/>
                <w:szCs w:val="21"/>
              </w:rPr>
              <w:t>2014</w:t>
            </w:r>
            <w:r w:rsidRPr="00D00A0F">
              <w:rPr>
                <w:rFonts w:ascii="Times New Roman" w:eastAsia="宋体" w:hAnsi="Times New Roman" w:cs="Times New Roman"/>
                <w:color w:val="000000"/>
                <w:sz w:val="21"/>
                <w:szCs w:val="21"/>
              </w:rPr>
              <w:t>）</w:t>
            </w:r>
          </w:p>
        </w:tc>
        <w:tc>
          <w:tcPr>
            <w:tcW w:w="1642" w:type="dxa"/>
            <w:vMerge w:val="restart"/>
            <w:tcBorders>
              <w:top w:val="nil"/>
              <w:left w:val="nil"/>
              <w:bottom w:val="nil"/>
              <w:right w:val="nil"/>
            </w:tcBorders>
            <w:shd w:val="clear" w:color="auto" w:fill="auto"/>
            <w:noWrap/>
            <w:hideMark/>
          </w:tcPr>
          <w:p w14:paraId="5719F5B1" w14:textId="5EF09574" w:rsidR="001C48DE" w:rsidRPr="00D00A0F" w:rsidRDefault="001C48DE" w:rsidP="00D00A0F">
            <w:pPr>
              <w:spacing w:after="0" w:line="240" w:lineRule="auto"/>
              <w:jc w:val="both"/>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2012</w:t>
            </w:r>
            <w:r w:rsidRPr="00D00A0F">
              <w:rPr>
                <w:rFonts w:ascii="Times New Roman" w:eastAsia="宋体" w:hAnsi="Times New Roman" w:cs="Times New Roman"/>
                <w:color w:val="000000"/>
                <w:sz w:val="21"/>
                <w:szCs w:val="21"/>
              </w:rPr>
              <w:t>年</w:t>
            </w:r>
          </w:p>
        </w:tc>
        <w:tc>
          <w:tcPr>
            <w:tcW w:w="0" w:type="auto"/>
            <w:tcBorders>
              <w:top w:val="nil"/>
              <w:left w:val="nil"/>
              <w:bottom w:val="nil"/>
              <w:right w:val="nil"/>
            </w:tcBorders>
            <w:shd w:val="clear" w:color="auto" w:fill="auto"/>
            <w:noWrap/>
            <w:vAlign w:val="center"/>
            <w:hideMark/>
          </w:tcPr>
          <w:p w14:paraId="19F3675D" w14:textId="77777777" w:rsidR="001C48DE" w:rsidRPr="00D00A0F" w:rsidRDefault="001C48DE" w:rsidP="007E6EBC">
            <w:pPr>
              <w:spacing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小麦</w:t>
            </w:r>
          </w:p>
        </w:tc>
        <w:tc>
          <w:tcPr>
            <w:tcW w:w="0" w:type="auto"/>
            <w:tcBorders>
              <w:top w:val="nil"/>
              <w:left w:val="nil"/>
              <w:bottom w:val="nil"/>
              <w:right w:val="nil"/>
            </w:tcBorders>
            <w:shd w:val="clear" w:color="auto" w:fill="auto"/>
            <w:noWrap/>
            <w:vAlign w:val="center"/>
            <w:hideMark/>
          </w:tcPr>
          <w:p w14:paraId="29D10905" w14:textId="77777777" w:rsidR="001C48DE" w:rsidRPr="00D00A0F" w:rsidRDefault="001C48DE" w:rsidP="007E6EBC">
            <w:pPr>
              <w:spacing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C-D</w:t>
            </w:r>
          </w:p>
        </w:tc>
        <w:tc>
          <w:tcPr>
            <w:tcW w:w="0" w:type="auto"/>
            <w:tcBorders>
              <w:top w:val="nil"/>
              <w:left w:val="nil"/>
              <w:bottom w:val="nil"/>
              <w:right w:val="nil"/>
            </w:tcBorders>
            <w:shd w:val="clear" w:color="auto" w:fill="auto"/>
            <w:noWrap/>
            <w:vAlign w:val="center"/>
            <w:hideMark/>
          </w:tcPr>
          <w:p w14:paraId="5353BB10" w14:textId="77777777" w:rsidR="001C48DE" w:rsidRPr="00D00A0F" w:rsidRDefault="001C48DE" w:rsidP="00D00A0F">
            <w:pPr>
              <w:spacing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亩均产量（</w:t>
            </w:r>
            <w:r w:rsidRPr="00D00A0F">
              <w:rPr>
                <w:rFonts w:ascii="Times New Roman" w:eastAsia="宋体" w:hAnsi="Times New Roman" w:cs="Times New Roman"/>
                <w:color w:val="000000"/>
                <w:sz w:val="21"/>
                <w:szCs w:val="21"/>
              </w:rPr>
              <w:t>kg/</w:t>
            </w:r>
            <w:r w:rsidRPr="00D00A0F">
              <w:rPr>
                <w:rFonts w:ascii="Times New Roman" w:eastAsia="宋体" w:hAnsi="Times New Roman" w:cs="Times New Roman"/>
                <w:color w:val="000000"/>
                <w:sz w:val="21"/>
                <w:szCs w:val="21"/>
              </w:rPr>
              <w:t>亩）</w:t>
            </w:r>
          </w:p>
        </w:tc>
        <w:tc>
          <w:tcPr>
            <w:tcW w:w="0" w:type="auto"/>
            <w:tcBorders>
              <w:top w:val="nil"/>
              <w:left w:val="nil"/>
              <w:bottom w:val="nil"/>
              <w:right w:val="nil"/>
            </w:tcBorders>
            <w:shd w:val="clear" w:color="auto" w:fill="auto"/>
            <w:noWrap/>
            <w:vAlign w:val="center"/>
            <w:hideMark/>
          </w:tcPr>
          <w:p w14:paraId="4E3C4222" w14:textId="77777777" w:rsidR="001C48DE" w:rsidRPr="00D00A0F" w:rsidRDefault="001C48DE" w:rsidP="007E6EBC">
            <w:pPr>
              <w:spacing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0.124</w:t>
            </w:r>
          </w:p>
        </w:tc>
      </w:tr>
      <w:tr w:rsidR="001C48DE" w:rsidRPr="00D00A0F" w14:paraId="1F80A63B" w14:textId="77777777" w:rsidTr="007E6EBC">
        <w:trPr>
          <w:trHeight w:val="340"/>
        </w:trPr>
        <w:tc>
          <w:tcPr>
            <w:tcW w:w="1886" w:type="dxa"/>
            <w:vMerge/>
            <w:tcBorders>
              <w:top w:val="nil"/>
              <w:left w:val="nil"/>
              <w:bottom w:val="nil"/>
              <w:right w:val="nil"/>
            </w:tcBorders>
            <w:vAlign w:val="center"/>
            <w:hideMark/>
          </w:tcPr>
          <w:p w14:paraId="42A30491" w14:textId="77777777" w:rsidR="001C48DE" w:rsidRPr="00D00A0F" w:rsidRDefault="001C48DE" w:rsidP="00D00A0F">
            <w:pPr>
              <w:spacing w:after="0" w:line="240" w:lineRule="auto"/>
              <w:jc w:val="both"/>
              <w:rPr>
                <w:rFonts w:ascii="Times New Roman" w:eastAsia="宋体" w:hAnsi="Times New Roman" w:cs="Times New Roman"/>
                <w:color w:val="000000"/>
                <w:sz w:val="21"/>
                <w:szCs w:val="21"/>
              </w:rPr>
            </w:pPr>
          </w:p>
        </w:tc>
        <w:tc>
          <w:tcPr>
            <w:tcW w:w="1642" w:type="dxa"/>
            <w:vMerge/>
            <w:tcBorders>
              <w:top w:val="nil"/>
              <w:left w:val="nil"/>
              <w:bottom w:val="nil"/>
              <w:right w:val="nil"/>
            </w:tcBorders>
            <w:vAlign w:val="center"/>
            <w:hideMark/>
          </w:tcPr>
          <w:p w14:paraId="02F311A9" w14:textId="77777777" w:rsidR="001C48DE" w:rsidRPr="00D00A0F" w:rsidRDefault="001C48DE" w:rsidP="00D00A0F">
            <w:pPr>
              <w:spacing w:after="0" w:line="240" w:lineRule="auto"/>
              <w:jc w:val="both"/>
              <w:rPr>
                <w:rFonts w:ascii="Times New Roman" w:eastAsia="宋体" w:hAnsi="Times New Roman" w:cs="Times New Roman"/>
                <w:color w:val="000000"/>
                <w:sz w:val="21"/>
                <w:szCs w:val="21"/>
              </w:rPr>
            </w:pPr>
          </w:p>
        </w:tc>
        <w:tc>
          <w:tcPr>
            <w:tcW w:w="0" w:type="auto"/>
            <w:tcBorders>
              <w:top w:val="nil"/>
              <w:left w:val="nil"/>
              <w:bottom w:val="nil"/>
              <w:right w:val="nil"/>
            </w:tcBorders>
            <w:shd w:val="clear" w:color="auto" w:fill="auto"/>
            <w:noWrap/>
            <w:vAlign w:val="center"/>
            <w:hideMark/>
          </w:tcPr>
          <w:p w14:paraId="41F931D9" w14:textId="77777777" w:rsidR="001C48DE" w:rsidRPr="00D00A0F" w:rsidRDefault="001C48DE" w:rsidP="007E6EBC">
            <w:pPr>
              <w:spacing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水稻</w:t>
            </w:r>
          </w:p>
        </w:tc>
        <w:tc>
          <w:tcPr>
            <w:tcW w:w="0" w:type="auto"/>
            <w:tcBorders>
              <w:top w:val="nil"/>
              <w:left w:val="nil"/>
              <w:bottom w:val="nil"/>
              <w:right w:val="nil"/>
            </w:tcBorders>
            <w:shd w:val="clear" w:color="auto" w:fill="auto"/>
            <w:noWrap/>
            <w:vAlign w:val="center"/>
            <w:hideMark/>
          </w:tcPr>
          <w:p w14:paraId="0FFA272E" w14:textId="77777777" w:rsidR="001C48DE" w:rsidRPr="00D00A0F" w:rsidRDefault="001C48DE" w:rsidP="007E6EBC">
            <w:pPr>
              <w:spacing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C-D</w:t>
            </w:r>
          </w:p>
        </w:tc>
        <w:tc>
          <w:tcPr>
            <w:tcW w:w="0" w:type="auto"/>
            <w:tcBorders>
              <w:top w:val="nil"/>
              <w:left w:val="nil"/>
              <w:bottom w:val="nil"/>
              <w:right w:val="nil"/>
            </w:tcBorders>
            <w:shd w:val="clear" w:color="auto" w:fill="auto"/>
            <w:noWrap/>
            <w:vAlign w:val="center"/>
            <w:hideMark/>
          </w:tcPr>
          <w:p w14:paraId="0ABDD5EC" w14:textId="77777777" w:rsidR="001C48DE" w:rsidRPr="00D00A0F" w:rsidRDefault="001C48DE" w:rsidP="00D00A0F">
            <w:pPr>
              <w:spacing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亩均产量（</w:t>
            </w:r>
            <w:r w:rsidRPr="00D00A0F">
              <w:rPr>
                <w:rFonts w:ascii="Times New Roman" w:eastAsia="宋体" w:hAnsi="Times New Roman" w:cs="Times New Roman"/>
                <w:color w:val="000000"/>
                <w:sz w:val="21"/>
                <w:szCs w:val="21"/>
              </w:rPr>
              <w:t>kg/</w:t>
            </w:r>
            <w:r w:rsidRPr="00D00A0F">
              <w:rPr>
                <w:rFonts w:ascii="Times New Roman" w:eastAsia="宋体" w:hAnsi="Times New Roman" w:cs="Times New Roman"/>
                <w:color w:val="000000"/>
                <w:sz w:val="21"/>
                <w:szCs w:val="21"/>
              </w:rPr>
              <w:t>亩）</w:t>
            </w:r>
          </w:p>
        </w:tc>
        <w:tc>
          <w:tcPr>
            <w:tcW w:w="0" w:type="auto"/>
            <w:tcBorders>
              <w:top w:val="nil"/>
              <w:left w:val="nil"/>
              <w:bottom w:val="nil"/>
              <w:right w:val="nil"/>
            </w:tcBorders>
            <w:shd w:val="clear" w:color="auto" w:fill="auto"/>
            <w:noWrap/>
            <w:vAlign w:val="center"/>
            <w:hideMark/>
          </w:tcPr>
          <w:p w14:paraId="2FC479C7" w14:textId="77777777" w:rsidR="001C48DE" w:rsidRPr="00D00A0F" w:rsidRDefault="001C48DE" w:rsidP="007E6EBC">
            <w:pPr>
              <w:spacing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0.049</w:t>
            </w:r>
          </w:p>
        </w:tc>
      </w:tr>
      <w:tr w:rsidR="001C48DE" w:rsidRPr="00D00A0F" w14:paraId="1460D1F8" w14:textId="77777777" w:rsidTr="007E6EBC">
        <w:trPr>
          <w:trHeight w:val="340"/>
        </w:trPr>
        <w:tc>
          <w:tcPr>
            <w:tcW w:w="1886" w:type="dxa"/>
            <w:vMerge w:val="restart"/>
            <w:tcBorders>
              <w:top w:val="nil"/>
              <w:left w:val="nil"/>
              <w:bottom w:val="nil"/>
              <w:right w:val="nil"/>
            </w:tcBorders>
            <w:shd w:val="clear" w:color="auto" w:fill="auto"/>
            <w:noWrap/>
            <w:hideMark/>
          </w:tcPr>
          <w:p w14:paraId="2575DE3B" w14:textId="77777777" w:rsidR="001C48DE" w:rsidRPr="00D00A0F" w:rsidRDefault="001C48DE" w:rsidP="00D00A0F">
            <w:pPr>
              <w:spacing w:beforeLines="20" w:before="65" w:after="0" w:line="240" w:lineRule="auto"/>
              <w:jc w:val="both"/>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程申（</w:t>
            </w:r>
            <w:r w:rsidRPr="00D00A0F">
              <w:rPr>
                <w:rFonts w:ascii="Times New Roman" w:eastAsia="宋体" w:hAnsi="Times New Roman" w:cs="Times New Roman"/>
                <w:color w:val="000000"/>
                <w:sz w:val="21"/>
                <w:szCs w:val="21"/>
              </w:rPr>
              <w:t>2018</w:t>
            </w:r>
            <w:r w:rsidRPr="00D00A0F">
              <w:rPr>
                <w:rFonts w:ascii="Times New Roman" w:eastAsia="宋体" w:hAnsi="Times New Roman" w:cs="Times New Roman"/>
                <w:color w:val="000000"/>
                <w:sz w:val="21"/>
                <w:szCs w:val="21"/>
              </w:rPr>
              <w:t>）</w:t>
            </w:r>
          </w:p>
        </w:tc>
        <w:tc>
          <w:tcPr>
            <w:tcW w:w="1642" w:type="dxa"/>
            <w:vMerge w:val="restart"/>
            <w:tcBorders>
              <w:top w:val="nil"/>
              <w:left w:val="nil"/>
              <w:bottom w:val="nil"/>
              <w:right w:val="nil"/>
            </w:tcBorders>
            <w:shd w:val="clear" w:color="auto" w:fill="auto"/>
            <w:hideMark/>
          </w:tcPr>
          <w:p w14:paraId="35DB4B23" w14:textId="1B9DC058" w:rsidR="006928A1" w:rsidRPr="00D00A0F" w:rsidRDefault="001C48DE" w:rsidP="00D00A0F">
            <w:pPr>
              <w:spacing w:beforeLines="20" w:before="65" w:after="0" w:line="240" w:lineRule="auto"/>
              <w:jc w:val="both"/>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2010</w:t>
            </w:r>
            <w:r w:rsidRPr="00D00A0F">
              <w:rPr>
                <w:rFonts w:ascii="Times New Roman" w:eastAsia="宋体" w:hAnsi="Times New Roman" w:cs="Times New Roman"/>
                <w:color w:val="000000"/>
                <w:sz w:val="21"/>
                <w:szCs w:val="21"/>
              </w:rPr>
              <w:t>和</w:t>
            </w:r>
            <w:r w:rsidRPr="00D00A0F">
              <w:rPr>
                <w:rFonts w:ascii="Times New Roman" w:eastAsia="宋体" w:hAnsi="Times New Roman" w:cs="Times New Roman"/>
                <w:color w:val="000000"/>
                <w:sz w:val="21"/>
                <w:szCs w:val="21"/>
              </w:rPr>
              <w:t>2011</w:t>
            </w:r>
            <w:r w:rsidRPr="00D00A0F">
              <w:rPr>
                <w:rFonts w:ascii="Times New Roman" w:eastAsia="宋体" w:hAnsi="Times New Roman" w:cs="Times New Roman"/>
                <w:color w:val="000000"/>
                <w:sz w:val="21"/>
                <w:szCs w:val="21"/>
              </w:rPr>
              <w:t>年</w:t>
            </w:r>
          </w:p>
        </w:tc>
        <w:tc>
          <w:tcPr>
            <w:tcW w:w="0" w:type="auto"/>
            <w:tcBorders>
              <w:top w:val="nil"/>
              <w:left w:val="nil"/>
              <w:bottom w:val="nil"/>
              <w:right w:val="nil"/>
            </w:tcBorders>
            <w:shd w:val="clear" w:color="auto" w:fill="auto"/>
            <w:noWrap/>
            <w:vAlign w:val="center"/>
            <w:hideMark/>
          </w:tcPr>
          <w:p w14:paraId="38DE3F0E" w14:textId="77777777" w:rsidR="001C48DE" w:rsidRPr="00D00A0F" w:rsidRDefault="001C48DE" w:rsidP="000D476F">
            <w:pPr>
              <w:spacing w:beforeLines="20" w:before="65"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玉米</w:t>
            </w:r>
          </w:p>
        </w:tc>
        <w:tc>
          <w:tcPr>
            <w:tcW w:w="0" w:type="auto"/>
            <w:tcBorders>
              <w:top w:val="nil"/>
              <w:left w:val="nil"/>
              <w:bottom w:val="nil"/>
              <w:right w:val="nil"/>
            </w:tcBorders>
            <w:shd w:val="clear" w:color="auto" w:fill="auto"/>
            <w:noWrap/>
            <w:vAlign w:val="center"/>
            <w:hideMark/>
          </w:tcPr>
          <w:p w14:paraId="4125BE8C" w14:textId="77777777" w:rsidR="001C48DE" w:rsidRPr="00D00A0F" w:rsidRDefault="001C48DE" w:rsidP="000D476F">
            <w:pPr>
              <w:spacing w:beforeLines="20" w:before="65"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C-D</w:t>
            </w:r>
          </w:p>
        </w:tc>
        <w:tc>
          <w:tcPr>
            <w:tcW w:w="0" w:type="auto"/>
            <w:tcBorders>
              <w:top w:val="nil"/>
              <w:left w:val="nil"/>
              <w:bottom w:val="nil"/>
              <w:right w:val="nil"/>
            </w:tcBorders>
            <w:shd w:val="clear" w:color="auto" w:fill="auto"/>
            <w:noWrap/>
            <w:vAlign w:val="center"/>
            <w:hideMark/>
          </w:tcPr>
          <w:p w14:paraId="600BDF1E" w14:textId="77777777" w:rsidR="001C48DE" w:rsidRPr="00D00A0F" w:rsidRDefault="001C48DE" w:rsidP="00D00A0F">
            <w:pPr>
              <w:spacing w:beforeLines="20" w:before="65"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亩均产量（</w:t>
            </w:r>
            <w:r w:rsidRPr="00D00A0F">
              <w:rPr>
                <w:rFonts w:ascii="Times New Roman" w:eastAsia="宋体" w:hAnsi="Times New Roman" w:cs="Times New Roman"/>
                <w:color w:val="000000"/>
                <w:sz w:val="21"/>
                <w:szCs w:val="21"/>
              </w:rPr>
              <w:t>kg/</w:t>
            </w:r>
            <w:r w:rsidRPr="00D00A0F">
              <w:rPr>
                <w:rFonts w:ascii="Times New Roman" w:eastAsia="宋体" w:hAnsi="Times New Roman" w:cs="Times New Roman"/>
                <w:color w:val="000000"/>
                <w:sz w:val="21"/>
                <w:szCs w:val="21"/>
              </w:rPr>
              <w:t>亩）</w:t>
            </w:r>
          </w:p>
        </w:tc>
        <w:tc>
          <w:tcPr>
            <w:tcW w:w="0" w:type="auto"/>
            <w:tcBorders>
              <w:top w:val="nil"/>
              <w:left w:val="nil"/>
              <w:bottom w:val="nil"/>
              <w:right w:val="nil"/>
            </w:tcBorders>
            <w:shd w:val="clear" w:color="auto" w:fill="auto"/>
            <w:vAlign w:val="center"/>
            <w:hideMark/>
          </w:tcPr>
          <w:p w14:paraId="427B6F12" w14:textId="77777777" w:rsidR="001C48DE" w:rsidRPr="00D00A0F" w:rsidRDefault="001C48DE" w:rsidP="000D476F">
            <w:pPr>
              <w:spacing w:beforeLines="20" w:before="65"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-0.096</w:t>
            </w:r>
          </w:p>
        </w:tc>
      </w:tr>
      <w:tr w:rsidR="001C48DE" w:rsidRPr="00D00A0F" w14:paraId="285B8621" w14:textId="77777777" w:rsidTr="007E6EBC">
        <w:trPr>
          <w:trHeight w:val="340"/>
        </w:trPr>
        <w:tc>
          <w:tcPr>
            <w:tcW w:w="1886" w:type="dxa"/>
            <w:vMerge/>
            <w:tcBorders>
              <w:top w:val="nil"/>
              <w:left w:val="nil"/>
              <w:bottom w:val="nil"/>
              <w:right w:val="nil"/>
            </w:tcBorders>
            <w:vAlign w:val="center"/>
            <w:hideMark/>
          </w:tcPr>
          <w:p w14:paraId="6163D50F" w14:textId="77777777" w:rsidR="001C48DE" w:rsidRPr="00D00A0F" w:rsidRDefault="001C48DE" w:rsidP="00D00A0F">
            <w:pPr>
              <w:spacing w:after="0" w:line="240" w:lineRule="auto"/>
              <w:jc w:val="both"/>
              <w:rPr>
                <w:rFonts w:ascii="Times New Roman" w:eastAsia="宋体" w:hAnsi="Times New Roman" w:cs="Times New Roman"/>
                <w:color w:val="000000"/>
                <w:sz w:val="21"/>
                <w:szCs w:val="21"/>
              </w:rPr>
            </w:pPr>
          </w:p>
        </w:tc>
        <w:tc>
          <w:tcPr>
            <w:tcW w:w="1642" w:type="dxa"/>
            <w:vMerge/>
            <w:tcBorders>
              <w:top w:val="nil"/>
              <w:left w:val="nil"/>
              <w:bottom w:val="nil"/>
              <w:right w:val="nil"/>
            </w:tcBorders>
            <w:vAlign w:val="center"/>
            <w:hideMark/>
          </w:tcPr>
          <w:p w14:paraId="4DF1829B" w14:textId="77777777" w:rsidR="001C48DE" w:rsidRPr="00D00A0F" w:rsidRDefault="001C48DE" w:rsidP="00D00A0F">
            <w:pPr>
              <w:spacing w:after="0" w:line="240" w:lineRule="auto"/>
              <w:jc w:val="both"/>
              <w:rPr>
                <w:rFonts w:ascii="Times New Roman" w:eastAsia="宋体" w:hAnsi="Times New Roman" w:cs="Times New Roman"/>
                <w:color w:val="000000"/>
                <w:sz w:val="21"/>
                <w:szCs w:val="21"/>
              </w:rPr>
            </w:pPr>
          </w:p>
        </w:tc>
        <w:tc>
          <w:tcPr>
            <w:tcW w:w="0" w:type="auto"/>
            <w:tcBorders>
              <w:top w:val="nil"/>
              <w:left w:val="nil"/>
              <w:bottom w:val="nil"/>
              <w:right w:val="nil"/>
            </w:tcBorders>
            <w:shd w:val="clear" w:color="auto" w:fill="auto"/>
            <w:noWrap/>
            <w:vAlign w:val="center"/>
            <w:hideMark/>
          </w:tcPr>
          <w:p w14:paraId="452C4C33" w14:textId="77777777" w:rsidR="001C48DE" w:rsidRPr="00D00A0F" w:rsidRDefault="001C48DE" w:rsidP="007E6EBC">
            <w:pPr>
              <w:spacing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小麦</w:t>
            </w:r>
          </w:p>
        </w:tc>
        <w:tc>
          <w:tcPr>
            <w:tcW w:w="0" w:type="auto"/>
            <w:tcBorders>
              <w:top w:val="nil"/>
              <w:left w:val="nil"/>
              <w:bottom w:val="nil"/>
              <w:right w:val="nil"/>
            </w:tcBorders>
            <w:shd w:val="clear" w:color="auto" w:fill="auto"/>
            <w:noWrap/>
            <w:vAlign w:val="center"/>
            <w:hideMark/>
          </w:tcPr>
          <w:p w14:paraId="4F741CD7" w14:textId="77777777" w:rsidR="001C48DE" w:rsidRPr="00D00A0F" w:rsidRDefault="001C48DE" w:rsidP="007E6EBC">
            <w:pPr>
              <w:spacing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C-D</w:t>
            </w:r>
          </w:p>
        </w:tc>
        <w:tc>
          <w:tcPr>
            <w:tcW w:w="0" w:type="auto"/>
            <w:tcBorders>
              <w:top w:val="nil"/>
              <w:left w:val="nil"/>
              <w:bottom w:val="nil"/>
              <w:right w:val="nil"/>
            </w:tcBorders>
            <w:shd w:val="clear" w:color="auto" w:fill="auto"/>
            <w:noWrap/>
            <w:vAlign w:val="center"/>
            <w:hideMark/>
          </w:tcPr>
          <w:p w14:paraId="3483358E" w14:textId="77777777" w:rsidR="001C48DE" w:rsidRPr="00D00A0F" w:rsidRDefault="001C48DE" w:rsidP="00D00A0F">
            <w:pPr>
              <w:spacing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亩均产量（</w:t>
            </w:r>
            <w:r w:rsidRPr="00D00A0F">
              <w:rPr>
                <w:rFonts w:ascii="Times New Roman" w:eastAsia="宋体" w:hAnsi="Times New Roman" w:cs="Times New Roman"/>
                <w:color w:val="000000"/>
                <w:sz w:val="21"/>
                <w:szCs w:val="21"/>
              </w:rPr>
              <w:t>kg/</w:t>
            </w:r>
            <w:r w:rsidRPr="00D00A0F">
              <w:rPr>
                <w:rFonts w:ascii="Times New Roman" w:eastAsia="宋体" w:hAnsi="Times New Roman" w:cs="Times New Roman"/>
                <w:color w:val="000000"/>
                <w:sz w:val="21"/>
                <w:szCs w:val="21"/>
              </w:rPr>
              <w:t>亩）</w:t>
            </w:r>
          </w:p>
        </w:tc>
        <w:tc>
          <w:tcPr>
            <w:tcW w:w="0" w:type="auto"/>
            <w:tcBorders>
              <w:top w:val="nil"/>
              <w:left w:val="nil"/>
              <w:bottom w:val="nil"/>
              <w:right w:val="nil"/>
            </w:tcBorders>
            <w:shd w:val="clear" w:color="auto" w:fill="auto"/>
            <w:vAlign w:val="center"/>
            <w:hideMark/>
          </w:tcPr>
          <w:p w14:paraId="28AA4D12" w14:textId="77777777" w:rsidR="001C48DE" w:rsidRPr="00D00A0F" w:rsidRDefault="001C48DE" w:rsidP="007E6EBC">
            <w:pPr>
              <w:spacing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-0.030</w:t>
            </w:r>
          </w:p>
        </w:tc>
      </w:tr>
      <w:tr w:rsidR="001C48DE" w:rsidRPr="00D00A0F" w14:paraId="0FB7CE99" w14:textId="77777777" w:rsidTr="007E6EBC">
        <w:trPr>
          <w:trHeight w:val="340"/>
        </w:trPr>
        <w:tc>
          <w:tcPr>
            <w:tcW w:w="1886" w:type="dxa"/>
            <w:vMerge/>
            <w:tcBorders>
              <w:top w:val="nil"/>
              <w:left w:val="nil"/>
              <w:bottom w:val="nil"/>
              <w:right w:val="nil"/>
            </w:tcBorders>
            <w:vAlign w:val="center"/>
            <w:hideMark/>
          </w:tcPr>
          <w:p w14:paraId="5A356A9E" w14:textId="77777777" w:rsidR="001C48DE" w:rsidRPr="00D00A0F" w:rsidRDefault="001C48DE" w:rsidP="00D00A0F">
            <w:pPr>
              <w:spacing w:after="0" w:line="240" w:lineRule="auto"/>
              <w:jc w:val="both"/>
              <w:rPr>
                <w:rFonts w:ascii="Times New Roman" w:eastAsia="宋体" w:hAnsi="Times New Roman" w:cs="Times New Roman"/>
                <w:color w:val="000000"/>
                <w:sz w:val="21"/>
                <w:szCs w:val="21"/>
              </w:rPr>
            </w:pPr>
          </w:p>
        </w:tc>
        <w:tc>
          <w:tcPr>
            <w:tcW w:w="1642" w:type="dxa"/>
            <w:vMerge/>
            <w:tcBorders>
              <w:top w:val="nil"/>
              <w:left w:val="nil"/>
              <w:bottom w:val="nil"/>
              <w:right w:val="nil"/>
            </w:tcBorders>
            <w:vAlign w:val="center"/>
            <w:hideMark/>
          </w:tcPr>
          <w:p w14:paraId="4E4805F1" w14:textId="77777777" w:rsidR="001C48DE" w:rsidRPr="00D00A0F" w:rsidRDefault="001C48DE" w:rsidP="00D00A0F">
            <w:pPr>
              <w:spacing w:after="0" w:line="240" w:lineRule="auto"/>
              <w:jc w:val="both"/>
              <w:rPr>
                <w:rFonts w:ascii="Times New Roman" w:eastAsia="宋体" w:hAnsi="Times New Roman" w:cs="Times New Roman"/>
                <w:color w:val="000000"/>
                <w:sz w:val="21"/>
                <w:szCs w:val="21"/>
              </w:rPr>
            </w:pPr>
          </w:p>
        </w:tc>
        <w:tc>
          <w:tcPr>
            <w:tcW w:w="0" w:type="auto"/>
            <w:tcBorders>
              <w:top w:val="nil"/>
              <w:left w:val="nil"/>
              <w:bottom w:val="nil"/>
              <w:right w:val="nil"/>
            </w:tcBorders>
            <w:shd w:val="clear" w:color="auto" w:fill="auto"/>
            <w:noWrap/>
            <w:vAlign w:val="center"/>
            <w:hideMark/>
          </w:tcPr>
          <w:p w14:paraId="3C18C086" w14:textId="77777777" w:rsidR="001C48DE" w:rsidRPr="00D00A0F" w:rsidRDefault="001C48DE" w:rsidP="007E6EBC">
            <w:pPr>
              <w:spacing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水稻</w:t>
            </w:r>
          </w:p>
        </w:tc>
        <w:tc>
          <w:tcPr>
            <w:tcW w:w="0" w:type="auto"/>
            <w:tcBorders>
              <w:top w:val="nil"/>
              <w:left w:val="nil"/>
              <w:bottom w:val="nil"/>
              <w:right w:val="nil"/>
            </w:tcBorders>
            <w:shd w:val="clear" w:color="auto" w:fill="auto"/>
            <w:noWrap/>
            <w:vAlign w:val="center"/>
            <w:hideMark/>
          </w:tcPr>
          <w:p w14:paraId="1C9EA395" w14:textId="77777777" w:rsidR="001C48DE" w:rsidRPr="00D00A0F" w:rsidRDefault="001C48DE" w:rsidP="007E6EBC">
            <w:pPr>
              <w:spacing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C-D</w:t>
            </w:r>
          </w:p>
        </w:tc>
        <w:tc>
          <w:tcPr>
            <w:tcW w:w="0" w:type="auto"/>
            <w:tcBorders>
              <w:top w:val="nil"/>
              <w:left w:val="nil"/>
              <w:bottom w:val="nil"/>
              <w:right w:val="nil"/>
            </w:tcBorders>
            <w:shd w:val="clear" w:color="auto" w:fill="auto"/>
            <w:noWrap/>
            <w:vAlign w:val="center"/>
            <w:hideMark/>
          </w:tcPr>
          <w:p w14:paraId="0CF648E0" w14:textId="77777777" w:rsidR="001C48DE" w:rsidRPr="00D00A0F" w:rsidRDefault="001C48DE" w:rsidP="00D00A0F">
            <w:pPr>
              <w:spacing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亩均产量（</w:t>
            </w:r>
            <w:r w:rsidRPr="00D00A0F">
              <w:rPr>
                <w:rFonts w:ascii="Times New Roman" w:eastAsia="宋体" w:hAnsi="Times New Roman" w:cs="Times New Roman"/>
                <w:color w:val="000000"/>
                <w:sz w:val="21"/>
                <w:szCs w:val="21"/>
              </w:rPr>
              <w:t>kg/</w:t>
            </w:r>
            <w:r w:rsidRPr="00D00A0F">
              <w:rPr>
                <w:rFonts w:ascii="Times New Roman" w:eastAsia="宋体" w:hAnsi="Times New Roman" w:cs="Times New Roman"/>
                <w:color w:val="000000"/>
                <w:sz w:val="21"/>
                <w:szCs w:val="21"/>
              </w:rPr>
              <w:t>亩）</w:t>
            </w:r>
          </w:p>
        </w:tc>
        <w:tc>
          <w:tcPr>
            <w:tcW w:w="0" w:type="auto"/>
            <w:tcBorders>
              <w:top w:val="nil"/>
              <w:left w:val="nil"/>
              <w:bottom w:val="nil"/>
              <w:right w:val="nil"/>
            </w:tcBorders>
            <w:shd w:val="clear" w:color="auto" w:fill="auto"/>
            <w:vAlign w:val="center"/>
            <w:hideMark/>
          </w:tcPr>
          <w:p w14:paraId="5F566043" w14:textId="77777777" w:rsidR="001C48DE" w:rsidRPr="00D00A0F" w:rsidRDefault="001C48DE" w:rsidP="007E6EBC">
            <w:pPr>
              <w:spacing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-0.123</w:t>
            </w:r>
          </w:p>
        </w:tc>
      </w:tr>
      <w:tr w:rsidR="001C48DE" w:rsidRPr="00D00A0F" w14:paraId="41C06667" w14:textId="77777777" w:rsidTr="007E6EBC">
        <w:trPr>
          <w:trHeight w:val="340"/>
        </w:trPr>
        <w:tc>
          <w:tcPr>
            <w:tcW w:w="1886" w:type="dxa"/>
            <w:vMerge w:val="restart"/>
            <w:tcBorders>
              <w:top w:val="nil"/>
              <w:left w:val="nil"/>
              <w:bottom w:val="nil"/>
              <w:right w:val="nil"/>
            </w:tcBorders>
            <w:shd w:val="clear" w:color="auto" w:fill="auto"/>
            <w:noWrap/>
            <w:hideMark/>
          </w:tcPr>
          <w:p w14:paraId="197D7869" w14:textId="77777777" w:rsidR="001C48DE" w:rsidRPr="00D00A0F" w:rsidRDefault="001C48DE" w:rsidP="00D00A0F">
            <w:pPr>
              <w:spacing w:beforeLines="20" w:before="65" w:after="0" w:line="240" w:lineRule="auto"/>
              <w:jc w:val="both"/>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陈杰和苏群</w:t>
            </w:r>
          </w:p>
          <w:p w14:paraId="7D8109CA" w14:textId="7D6CEC6D" w:rsidR="001C48DE" w:rsidRPr="00D00A0F" w:rsidRDefault="001C48DE" w:rsidP="00327669">
            <w:pPr>
              <w:spacing w:beforeLines="20" w:before="65" w:after="0" w:line="240" w:lineRule="auto"/>
              <w:jc w:val="both"/>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w:t>
            </w:r>
            <w:r w:rsidRPr="00D00A0F">
              <w:rPr>
                <w:rFonts w:ascii="Times New Roman" w:eastAsia="宋体" w:hAnsi="Times New Roman" w:cs="Times New Roman"/>
                <w:color w:val="000000"/>
                <w:sz w:val="21"/>
                <w:szCs w:val="21"/>
              </w:rPr>
              <w:t>201</w:t>
            </w:r>
            <w:r w:rsidR="00327669">
              <w:rPr>
                <w:rFonts w:ascii="Times New Roman" w:eastAsia="宋体" w:hAnsi="Times New Roman" w:cs="Times New Roman"/>
                <w:color w:val="000000"/>
                <w:sz w:val="21"/>
                <w:szCs w:val="21"/>
              </w:rPr>
              <w:t>6</w:t>
            </w:r>
            <w:r w:rsidRPr="00D00A0F">
              <w:rPr>
                <w:rFonts w:ascii="Times New Roman" w:eastAsia="宋体" w:hAnsi="Times New Roman" w:cs="Times New Roman"/>
                <w:color w:val="000000"/>
                <w:sz w:val="21"/>
                <w:szCs w:val="21"/>
              </w:rPr>
              <w:t>）</w:t>
            </w:r>
          </w:p>
        </w:tc>
        <w:tc>
          <w:tcPr>
            <w:tcW w:w="1642" w:type="dxa"/>
            <w:vMerge w:val="restart"/>
            <w:tcBorders>
              <w:top w:val="nil"/>
              <w:left w:val="nil"/>
              <w:bottom w:val="nil"/>
              <w:right w:val="nil"/>
            </w:tcBorders>
            <w:shd w:val="clear" w:color="auto" w:fill="auto"/>
            <w:noWrap/>
            <w:hideMark/>
          </w:tcPr>
          <w:p w14:paraId="5A618CAF" w14:textId="2797DFC0" w:rsidR="006928A1" w:rsidRPr="00D00A0F" w:rsidRDefault="001C48DE" w:rsidP="00D00A0F">
            <w:pPr>
              <w:spacing w:beforeLines="20" w:before="65" w:after="0" w:line="240" w:lineRule="auto"/>
              <w:jc w:val="both"/>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2010</w:t>
            </w:r>
            <w:r w:rsidRPr="00D00A0F">
              <w:rPr>
                <w:rFonts w:ascii="Times New Roman" w:eastAsia="宋体" w:hAnsi="Times New Roman" w:cs="Times New Roman"/>
                <w:color w:val="000000"/>
                <w:sz w:val="21"/>
                <w:szCs w:val="21"/>
              </w:rPr>
              <w:t>年</w:t>
            </w:r>
          </w:p>
        </w:tc>
        <w:tc>
          <w:tcPr>
            <w:tcW w:w="0" w:type="auto"/>
            <w:tcBorders>
              <w:top w:val="nil"/>
              <w:left w:val="nil"/>
              <w:bottom w:val="nil"/>
              <w:right w:val="nil"/>
            </w:tcBorders>
            <w:shd w:val="clear" w:color="auto" w:fill="auto"/>
            <w:noWrap/>
            <w:vAlign w:val="center"/>
            <w:hideMark/>
          </w:tcPr>
          <w:p w14:paraId="6B5EEA9E" w14:textId="77777777" w:rsidR="001C48DE" w:rsidRPr="00D00A0F" w:rsidRDefault="001C48DE" w:rsidP="000D476F">
            <w:pPr>
              <w:spacing w:beforeLines="20" w:before="65"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小麦</w:t>
            </w:r>
          </w:p>
        </w:tc>
        <w:tc>
          <w:tcPr>
            <w:tcW w:w="0" w:type="auto"/>
            <w:tcBorders>
              <w:top w:val="nil"/>
              <w:left w:val="nil"/>
              <w:bottom w:val="nil"/>
              <w:right w:val="nil"/>
            </w:tcBorders>
            <w:shd w:val="clear" w:color="auto" w:fill="auto"/>
            <w:noWrap/>
            <w:vAlign w:val="center"/>
            <w:hideMark/>
          </w:tcPr>
          <w:p w14:paraId="335B8F75" w14:textId="77777777" w:rsidR="001C48DE" w:rsidRPr="00D00A0F" w:rsidRDefault="001C48DE" w:rsidP="000D476F">
            <w:pPr>
              <w:spacing w:beforeLines="20" w:before="65"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C-D</w:t>
            </w:r>
          </w:p>
        </w:tc>
        <w:tc>
          <w:tcPr>
            <w:tcW w:w="0" w:type="auto"/>
            <w:tcBorders>
              <w:top w:val="nil"/>
              <w:left w:val="nil"/>
              <w:bottom w:val="nil"/>
              <w:right w:val="nil"/>
            </w:tcBorders>
            <w:shd w:val="clear" w:color="auto" w:fill="auto"/>
            <w:noWrap/>
            <w:vAlign w:val="center"/>
            <w:hideMark/>
          </w:tcPr>
          <w:p w14:paraId="5A9B503F" w14:textId="77777777" w:rsidR="001C48DE" w:rsidRPr="00D00A0F" w:rsidRDefault="001C48DE" w:rsidP="00D00A0F">
            <w:pPr>
              <w:spacing w:beforeLines="20" w:before="65"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亩均产量（</w:t>
            </w:r>
            <w:r w:rsidRPr="00D00A0F">
              <w:rPr>
                <w:rFonts w:ascii="Times New Roman" w:eastAsia="宋体" w:hAnsi="Times New Roman" w:cs="Times New Roman"/>
                <w:color w:val="000000"/>
                <w:sz w:val="21"/>
                <w:szCs w:val="21"/>
              </w:rPr>
              <w:t>kg/</w:t>
            </w:r>
            <w:r w:rsidRPr="00D00A0F">
              <w:rPr>
                <w:rFonts w:ascii="Times New Roman" w:eastAsia="宋体" w:hAnsi="Times New Roman" w:cs="Times New Roman"/>
                <w:color w:val="000000"/>
                <w:sz w:val="21"/>
                <w:szCs w:val="21"/>
              </w:rPr>
              <w:t>亩）</w:t>
            </w:r>
          </w:p>
        </w:tc>
        <w:tc>
          <w:tcPr>
            <w:tcW w:w="0" w:type="auto"/>
            <w:tcBorders>
              <w:top w:val="nil"/>
              <w:left w:val="nil"/>
              <w:bottom w:val="nil"/>
              <w:right w:val="nil"/>
            </w:tcBorders>
            <w:shd w:val="clear" w:color="auto" w:fill="auto"/>
            <w:noWrap/>
            <w:vAlign w:val="center"/>
            <w:hideMark/>
          </w:tcPr>
          <w:p w14:paraId="13626B70" w14:textId="77777777" w:rsidR="001C48DE" w:rsidRPr="00D00A0F" w:rsidRDefault="001C48DE" w:rsidP="000D476F">
            <w:pPr>
              <w:spacing w:beforeLines="20" w:before="65"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倒</w:t>
            </w:r>
            <w:r w:rsidRPr="00D00A0F">
              <w:rPr>
                <w:rFonts w:ascii="Times New Roman" w:eastAsia="宋体" w:hAnsi="Times New Roman" w:cs="Times New Roman"/>
                <w:color w:val="000000"/>
                <w:sz w:val="21"/>
                <w:szCs w:val="21"/>
              </w:rPr>
              <w:t>U</w:t>
            </w:r>
            <w:r w:rsidRPr="00D00A0F">
              <w:rPr>
                <w:rFonts w:ascii="Times New Roman" w:eastAsia="宋体" w:hAnsi="Times New Roman" w:cs="Times New Roman"/>
                <w:color w:val="000000"/>
                <w:sz w:val="21"/>
                <w:szCs w:val="21"/>
              </w:rPr>
              <w:t>型</w:t>
            </w:r>
          </w:p>
        </w:tc>
      </w:tr>
      <w:tr w:rsidR="001C48DE" w:rsidRPr="00D00A0F" w14:paraId="59EADA7B" w14:textId="77777777" w:rsidTr="007E6EBC">
        <w:trPr>
          <w:trHeight w:val="340"/>
        </w:trPr>
        <w:tc>
          <w:tcPr>
            <w:tcW w:w="1886" w:type="dxa"/>
            <w:vMerge/>
            <w:tcBorders>
              <w:top w:val="nil"/>
              <w:left w:val="nil"/>
              <w:bottom w:val="nil"/>
              <w:right w:val="nil"/>
            </w:tcBorders>
            <w:vAlign w:val="center"/>
            <w:hideMark/>
          </w:tcPr>
          <w:p w14:paraId="0D255889" w14:textId="77777777" w:rsidR="001C48DE" w:rsidRPr="00D00A0F" w:rsidRDefault="001C48DE" w:rsidP="00D00A0F">
            <w:pPr>
              <w:spacing w:after="0" w:line="240" w:lineRule="auto"/>
              <w:jc w:val="both"/>
              <w:rPr>
                <w:rFonts w:ascii="Times New Roman" w:eastAsia="宋体" w:hAnsi="Times New Roman" w:cs="Times New Roman"/>
                <w:color w:val="000000"/>
                <w:sz w:val="21"/>
                <w:szCs w:val="21"/>
              </w:rPr>
            </w:pPr>
          </w:p>
        </w:tc>
        <w:tc>
          <w:tcPr>
            <w:tcW w:w="1642" w:type="dxa"/>
            <w:vMerge/>
            <w:tcBorders>
              <w:top w:val="nil"/>
              <w:left w:val="nil"/>
              <w:bottom w:val="nil"/>
              <w:right w:val="nil"/>
            </w:tcBorders>
            <w:vAlign w:val="center"/>
            <w:hideMark/>
          </w:tcPr>
          <w:p w14:paraId="6CC22E73" w14:textId="77777777" w:rsidR="001C48DE" w:rsidRPr="00D00A0F" w:rsidRDefault="001C48DE" w:rsidP="00D00A0F">
            <w:pPr>
              <w:spacing w:after="0" w:line="240" w:lineRule="auto"/>
              <w:jc w:val="both"/>
              <w:rPr>
                <w:rFonts w:ascii="Times New Roman" w:eastAsia="宋体" w:hAnsi="Times New Roman" w:cs="Times New Roman"/>
                <w:color w:val="000000"/>
                <w:sz w:val="21"/>
                <w:szCs w:val="21"/>
              </w:rPr>
            </w:pPr>
          </w:p>
        </w:tc>
        <w:tc>
          <w:tcPr>
            <w:tcW w:w="0" w:type="auto"/>
            <w:tcBorders>
              <w:top w:val="nil"/>
              <w:left w:val="nil"/>
              <w:bottom w:val="nil"/>
              <w:right w:val="nil"/>
            </w:tcBorders>
            <w:shd w:val="clear" w:color="auto" w:fill="auto"/>
            <w:noWrap/>
            <w:vAlign w:val="center"/>
            <w:hideMark/>
          </w:tcPr>
          <w:p w14:paraId="707CD1D5" w14:textId="31C2A318" w:rsidR="001C48DE" w:rsidRPr="00D00A0F" w:rsidRDefault="001C48DE" w:rsidP="007E6EBC">
            <w:pPr>
              <w:spacing w:after="0" w:line="240" w:lineRule="auto"/>
              <w:jc w:val="center"/>
              <w:rPr>
                <w:rFonts w:ascii="Times New Roman" w:eastAsia="宋体" w:hAnsi="Times New Roman" w:cs="Times New Roman"/>
                <w:color w:val="000000"/>
                <w:sz w:val="21"/>
                <w:szCs w:val="21"/>
              </w:rPr>
            </w:pPr>
            <w:del w:id="596" w:author="曾 翠红" w:date="2019-05-07T10:33:00Z">
              <w:r w:rsidRPr="00D00A0F" w:rsidDel="009314E9">
                <w:rPr>
                  <w:rFonts w:ascii="Times New Roman" w:eastAsia="宋体" w:hAnsi="Times New Roman" w:cs="Times New Roman"/>
                  <w:color w:val="000000"/>
                  <w:sz w:val="21"/>
                  <w:szCs w:val="21"/>
                </w:rPr>
                <w:delText>稻谷</w:delText>
              </w:r>
            </w:del>
            <w:ins w:id="597" w:author="曾 翠红" w:date="2019-05-07T10:33:00Z">
              <w:r w:rsidR="009314E9">
                <w:rPr>
                  <w:rFonts w:ascii="Times New Roman" w:eastAsia="宋体" w:hAnsi="Times New Roman" w:cs="Times New Roman"/>
                  <w:color w:val="000000"/>
                  <w:sz w:val="21"/>
                  <w:szCs w:val="21"/>
                </w:rPr>
                <w:t>水稻</w:t>
              </w:r>
            </w:ins>
          </w:p>
        </w:tc>
        <w:tc>
          <w:tcPr>
            <w:tcW w:w="0" w:type="auto"/>
            <w:tcBorders>
              <w:top w:val="nil"/>
              <w:left w:val="nil"/>
              <w:bottom w:val="nil"/>
              <w:right w:val="nil"/>
            </w:tcBorders>
            <w:shd w:val="clear" w:color="auto" w:fill="auto"/>
            <w:noWrap/>
            <w:vAlign w:val="center"/>
            <w:hideMark/>
          </w:tcPr>
          <w:p w14:paraId="7F8AD37C" w14:textId="77777777" w:rsidR="001C48DE" w:rsidRPr="00D00A0F" w:rsidRDefault="001C48DE" w:rsidP="007E6EBC">
            <w:pPr>
              <w:spacing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C-D</w:t>
            </w:r>
          </w:p>
        </w:tc>
        <w:tc>
          <w:tcPr>
            <w:tcW w:w="0" w:type="auto"/>
            <w:tcBorders>
              <w:top w:val="nil"/>
              <w:left w:val="nil"/>
              <w:bottom w:val="nil"/>
              <w:right w:val="nil"/>
            </w:tcBorders>
            <w:shd w:val="clear" w:color="auto" w:fill="auto"/>
            <w:noWrap/>
            <w:vAlign w:val="center"/>
            <w:hideMark/>
          </w:tcPr>
          <w:p w14:paraId="0BE026AC" w14:textId="77777777" w:rsidR="001C48DE" w:rsidRPr="00D00A0F" w:rsidRDefault="001C48DE" w:rsidP="00D00A0F">
            <w:pPr>
              <w:spacing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亩均产量（</w:t>
            </w:r>
            <w:r w:rsidRPr="00D00A0F">
              <w:rPr>
                <w:rFonts w:ascii="Times New Roman" w:eastAsia="宋体" w:hAnsi="Times New Roman" w:cs="Times New Roman"/>
                <w:color w:val="000000"/>
                <w:sz w:val="21"/>
                <w:szCs w:val="21"/>
              </w:rPr>
              <w:t>kg/</w:t>
            </w:r>
            <w:r w:rsidRPr="00D00A0F">
              <w:rPr>
                <w:rFonts w:ascii="Times New Roman" w:eastAsia="宋体" w:hAnsi="Times New Roman" w:cs="Times New Roman"/>
                <w:color w:val="000000"/>
                <w:sz w:val="21"/>
                <w:szCs w:val="21"/>
              </w:rPr>
              <w:t>亩）</w:t>
            </w:r>
          </w:p>
        </w:tc>
        <w:tc>
          <w:tcPr>
            <w:tcW w:w="0" w:type="auto"/>
            <w:tcBorders>
              <w:top w:val="nil"/>
              <w:left w:val="nil"/>
              <w:bottom w:val="nil"/>
              <w:right w:val="nil"/>
            </w:tcBorders>
            <w:shd w:val="clear" w:color="auto" w:fill="auto"/>
            <w:noWrap/>
            <w:vAlign w:val="center"/>
            <w:hideMark/>
          </w:tcPr>
          <w:p w14:paraId="31385A3E" w14:textId="77777777" w:rsidR="001C48DE" w:rsidRPr="00D00A0F" w:rsidRDefault="001C48DE" w:rsidP="007E6EBC">
            <w:pPr>
              <w:spacing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w:t>
            </w:r>
          </w:p>
        </w:tc>
      </w:tr>
      <w:tr w:rsidR="001C48DE" w:rsidRPr="00D00A0F" w14:paraId="66389CCE" w14:textId="77777777" w:rsidTr="007E6EBC">
        <w:trPr>
          <w:trHeight w:val="340"/>
        </w:trPr>
        <w:tc>
          <w:tcPr>
            <w:tcW w:w="1886" w:type="dxa"/>
            <w:vMerge/>
            <w:tcBorders>
              <w:top w:val="nil"/>
              <w:left w:val="nil"/>
              <w:bottom w:val="nil"/>
              <w:right w:val="nil"/>
            </w:tcBorders>
            <w:vAlign w:val="center"/>
            <w:hideMark/>
          </w:tcPr>
          <w:p w14:paraId="21CC9859" w14:textId="77777777" w:rsidR="001C48DE" w:rsidRPr="00D00A0F" w:rsidRDefault="001C48DE" w:rsidP="00D00A0F">
            <w:pPr>
              <w:spacing w:after="0" w:line="240" w:lineRule="auto"/>
              <w:jc w:val="both"/>
              <w:rPr>
                <w:rFonts w:ascii="Times New Roman" w:eastAsia="宋体" w:hAnsi="Times New Roman" w:cs="Times New Roman"/>
                <w:color w:val="000000"/>
                <w:sz w:val="21"/>
                <w:szCs w:val="21"/>
              </w:rPr>
            </w:pPr>
          </w:p>
        </w:tc>
        <w:tc>
          <w:tcPr>
            <w:tcW w:w="1642" w:type="dxa"/>
            <w:vMerge/>
            <w:tcBorders>
              <w:top w:val="nil"/>
              <w:left w:val="nil"/>
              <w:bottom w:val="nil"/>
              <w:right w:val="nil"/>
            </w:tcBorders>
            <w:vAlign w:val="center"/>
            <w:hideMark/>
          </w:tcPr>
          <w:p w14:paraId="40FD44E1" w14:textId="77777777" w:rsidR="001C48DE" w:rsidRPr="00D00A0F" w:rsidRDefault="001C48DE" w:rsidP="00D00A0F">
            <w:pPr>
              <w:spacing w:after="0" w:line="240" w:lineRule="auto"/>
              <w:jc w:val="both"/>
              <w:rPr>
                <w:rFonts w:ascii="Times New Roman" w:eastAsia="宋体" w:hAnsi="Times New Roman" w:cs="Times New Roman"/>
                <w:color w:val="000000"/>
                <w:sz w:val="21"/>
                <w:szCs w:val="21"/>
              </w:rPr>
            </w:pPr>
          </w:p>
        </w:tc>
        <w:tc>
          <w:tcPr>
            <w:tcW w:w="0" w:type="auto"/>
            <w:tcBorders>
              <w:top w:val="nil"/>
              <w:left w:val="nil"/>
              <w:bottom w:val="nil"/>
              <w:right w:val="nil"/>
            </w:tcBorders>
            <w:shd w:val="clear" w:color="auto" w:fill="auto"/>
            <w:noWrap/>
            <w:vAlign w:val="center"/>
            <w:hideMark/>
          </w:tcPr>
          <w:p w14:paraId="4F484E91" w14:textId="77777777" w:rsidR="001C48DE" w:rsidRPr="00D00A0F" w:rsidRDefault="001C48DE" w:rsidP="007E6EBC">
            <w:pPr>
              <w:spacing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玉米</w:t>
            </w:r>
          </w:p>
        </w:tc>
        <w:tc>
          <w:tcPr>
            <w:tcW w:w="0" w:type="auto"/>
            <w:tcBorders>
              <w:top w:val="nil"/>
              <w:left w:val="nil"/>
              <w:bottom w:val="nil"/>
              <w:right w:val="nil"/>
            </w:tcBorders>
            <w:shd w:val="clear" w:color="auto" w:fill="auto"/>
            <w:noWrap/>
            <w:vAlign w:val="center"/>
            <w:hideMark/>
          </w:tcPr>
          <w:p w14:paraId="23FB00EC" w14:textId="77777777" w:rsidR="001C48DE" w:rsidRPr="00D00A0F" w:rsidRDefault="001C48DE" w:rsidP="007E6EBC">
            <w:pPr>
              <w:spacing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C-D</w:t>
            </w:r>
          </w:p>
        </w:tc>
        <w:tc>
          <w:tcPr>
            <w:tcW w:w="0" w:type="auto"/>
            <w:tcBorders>
              <w:top w:val="nil"/>
              <w:left w:val="nil"/>
              <w:bottom w:val="nil"/>
              <w:right w:val="nil"/>
            </w:tcBorders>
            <w:shd w:val="clear" w:color="auto" w:fill="auto"/>
            <w:noWrap/>
            <w:vAlign w:val="center"/>
            <w:hideMark/>
          </w:tcPr>
          <w:p w14:paraId="6F5F14F4" w14:textId="77777777" w:rsidR="001C48DE" w:rsidRPr="00D00A0F" w:rsidRDefault="001C48DE" w:rsidP="00D00A0F">
            <w:pPr>
              <w:spacing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亩均产量（</w:t>
            </w:r>
            <w:r w:rsidRPr="00D00A0F">
              <w:rPr>
                <w:rFonts w:ascii="Times New Roman" w:eastAsia="宋体" w:hAnsi="Times New Roman" w:cs="Times New Roman"/>
                <w:color w:val="000000"/>
                <w:sz w:val="21"/>
                <w:szCs w:val="21"/>
              </w:rPr>
              <w:t>kg/</w:t>
            </w:r>
            <w:r w:rsidRPr="00D00A0F">
              <w:rPr>
                <w:rFonts w:ascii="Times New Roman" w:eastAsia="宋体" w:hAnsi="Times New Roman" w:cs="Times New Roman"/>
                <w:color w:val="000000"/>
                <w:sz w:val="21"/>
                <w:szCs w:val="21"/>
              </w:rPr>
              <w:t>亩）</w:t>
            </w:r>
          </w:p>
        </w:tc>
        <w:tc>
          <w:tcPr>
            <w:tcW w:w="0" w:type="auto"/>
            <w:tcBorders>
              <w:top w:val="nil"/>
              <w:left w:val="nil"/>
              <w:bottom w:val="nil"/>
              <w:right w:val="nil"/>
            </w:tcBorders>
            <w:shd w:val="clear" w:color="auto" w:fill="auto"/>
            <w:noWrap/>
            <w:vAlign w:val="center"/>
            <w:hideMark/>
          </w:tcPr>
          <w:p w14:paraId="2DB3CFD3" w14:textId="77777777" w:rsidR="001C48DE" w:rsidRPr="00D00A0F" w:rsidRDefault="001C48DE" w:rsidP="007E6EBC">
            <w:pPr>
              <w:spacing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w:t>
            </w:r>
          </w:p>
        </w:tc>
      </w:tr>
      <w:tr w:rsidR="001C48DE" w:rsidRPr="00D00A0F" w14:paraId="2E81BBD1" w14:textId="77777777" w:rsidTr="007E6EBC">
        <w:trPr>
          <w:trHeight w:val="340"/>
        </w:trPr>
        <w:tc>
          <w:tcPr>
            <w:tcW w:w="1886" w:type="dxa"/>
            <w:tcBorders>
              <w:top w:val="nil"/>
              <w:left w:val="nil"/>
              <w:bottom w:val="nil"/>
              <w:right w:val="nil"/>
            </w:tcBorders>
            <w:shd w:val="clear" w:color="auto" w:fill="auto"/>
            <w:noWrap/>
            <w:hideMark/>
          </w:tcPr>
          <w:p w14:paraId="24E46BCC" w14:textId="77777777" w:rsidR="001C48DE" w:rsidRPr="00D00A0F" w:rsidRDefault="001C48DE" w:rsidP="00D00A0F">
            <w:pPr>
              <w:spacing w:beforeLines="20" w:before="65" w:after="0" w:line="240" w:lineRule="auto"/>
              <w:jc w:val="both"/>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王建英等（</w:t>
            </w:r>
            <w:r w:rsidRPr="00D00A0F">
              <w:rPr>
                <w:rFonts w:ascii="Times New Roman" w:eastAsia="宋体" w:hAnsi="Times New Roman" w:cs="Times New Roman"/>
                <w:color w:val="000000"/>
                <w:sz w:val="21"/>
                <w:szCs w:val="21"/>
              </w:rPr>
              <w:t>2015</w:t>
            </w:r>
            <w:r w:rsidRPr="00D00A0F">
              <w:rPr>
                <w:rFonts w:ascii="Times New Roman" w:eastAsia="宋体" w:hAnsi="Times New Roman" w:cs="Times New Roman"/>
                <w:color w:val="000000"/>
                <w:sz w:val="21"/>
                <w:szCs w:val="21"/>
              </w:rPr>
              <w:t>）</w:t>
            </w:r>
          </w:p>
        </w:tc>
        <w:tc>
          <w:tcPr>
            <w:tcW w:w="1642" w:type="dxa"/>
            <w:tcBorders>
              <w:top w:val="nil"/>
              <w:left w:val="nil"/>
              <w:bottom w:val="nil"/>
              <w:right w:val="nil"/>
            </w:tcBorders>
            <w:shd w:val="clear" w:color="auto" w:fill="auto"/>
            <w:hideMark/>
          </w:tcPr>
          <w:p w14:paraId="6A08263B" w14:textId="77777777" w:rsidR="001C48DE" w:rsidRPr="00D00A0F" w:rsidRDefault="001C48DE" w:rsidP="00D00A0F">
            <w:pPr>
              <w:spacing w:beforeLines="20" w:before="65" w:after="0" w:line="240" w:lineRule="auto"/>
              <w:jc w:val="both"/>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2007</w:t>
            </w:r>
            <w:r w:rsidRPr="00D00A0F">
              <w:rPr>
                <w:rFonts w:ascii="Times New Roman" w:eastAsia="宋体" w:hAnsi="Times New Roman" w:cs="Times New Roman"/>
                <w:color w:val="000000"/>
                <w:sz w:val="21"/>
                <w:szCs w:val="21"/>
              </w:rPr>
              <w:t>和</w:t>
            </w:r>
            <w:r w:rsidRPr="00D00A0F">
              <w:rPr>
                <w:rFonts w:ascii="Times New Roman" w:eastAsia="宋体" w:hAnsi="Times New Roman" w:cs="Times New Roman"/>
                <w:color w:val="000000"/>
                <w:sz w:val="21"/>
                <w:szCs w:val="21"/>
              </w:rPr>
              <w:t>2011</w:t>
            </w:r>
            <w:r w:rsidRPr="00D00A0F">
              <w:rPr>
                <w:rFonts w:ascii="Times New Roman" w:eastAsia="宋体" w:hAnsi="Times New Roman" w:cs="Times New Roman"/>
                <w:color w:val="000000"/>
                <w:sz w:val="21"/>
                <w:szCs w:val="21"/>
              </w:rPr>
              <w:t>年</w:t>
            </w:r>
          </w:p>
        </w:tc>
        <w:tc>
          <w:tcPr>
            <w:tcW w:w="0" w:type="auto"/>
            <w:tcBorders>
              <w:top w:val="nil"/>
              <w:left w:val="nil"/>
              <w:bottom w:val="nil"/>
              <w:right w:val="nil"/>
            </w:tcBorders>
            <w:shd w:val="clear" w:color="auto" w:fill="auto"/>
            <w:noWrap/>
            <w:vAlign w:val="center"/>
            <w:hideMark/>
          </w:tcPr>
          <w:p w14:paraId="55AF9D51" w14:textId="77777777" w:rsidR="001C48DE" w:rsidRPr="00D00A0F" w:rsidRDefault="001C48DE" w:rsidP="000D476F">
            <w:pPr>
              <w:spacing w:beforeLines="20" w:before="65"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水稻</w:t>
            </w:r>
          </w:p>
        </w:tc>
        <w:tc>
          <w:tcPr>
            <w:tcW w:w="0" w:type="auto"/>
            <w:tcBorders>
              <w:top w:val="nil"/>
              <w:left w:val="nil"/>
              <w:bottom w:val="nil"/>
              <w:right w:val="nil"/>
            </w:tcBorders>
            <w:shd w:val="clear" w:color="auto" w:fill="auto"/>
            <w:noWrap/>
            <w:vAlign w:val="center"/>
            <w:hideMark/>
          </w:tcPr>
          <w:p w14:paraId="4D331E3E" w14:textId="77777777" w:rsidR="001C48DE" w:rsidRPr="00D00A0F" w:rsidRDefault="001C48DE" w:rsidP="000D476F">
            <w:pPr>
              <w:spacing w:beforeLines="20" w:before="65"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C-D</w:t>
            </w:r>
          </w:p>
        </w:tc>
        <w:tc>
          <w:tcPr>
            <w:tcW w:w="0" w:type="auto"/>
            <w:tcBorders>
              <w:top w:val="nil"/>
              <w:left w:val="nil"/>
              <w:bottom w:val="nil"/>
              <w:right w:val="nil"/>
            </w:tcBorders>
            <w:shd w:val="clear" w:color="auto" w:fill="auto"/>
            <w:noWrap/>
            <w:vAlign w:val="center"/>
            <w:hideMark/>
          </w:tcPr>
          <w:p w14:paraId="3D1C06FE" w14:textId="77777777" w:rsidR="001C48DE" w:rsidRPr="00D00A0F" w:rsidRDefault="001C48DE" w:rsidP="00D00A0F">
            <w:pPr>
              <w:spacing w:beforeLines="20" w:before="65"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亩均产量（斤</w:t>
            </w:r>
            <w:r w:rsidRPr="00D00A0F">
              <w:rPr>
                <w:rFonts w:ascii="Times New Roman" w:eastAsia="宋体" w:hAnsi="Times New Roman" w:cs="Times New Roman"/>
                <w:color w:val="000000"/>
                <w:sz w:val="21"/>
                <w:szCs w:val="21"/>
              </w:rPr>
              <w:t>/</w:t>
            </w:r>
            <w:r w:rsidRPr="00D00A0F">
              <w:rPr>
                <w:rFonts w:ascii="Times New Roman" w:eastAsia="宋体" w:hAnsi="Times New Roman" w:cs="Times New Roman"/>
                <w:color w:val="000000"/>
                <w:sz w:val="21"/>
                <w:szCs w:val="21"/>
              </w:rPr>
              <w:t>亩）</w:t>
            </w:r>
          </w:p>
        </w:tc>
        <w:tc>
          <w:tcPr>
            <w:tcW w:w="0" w:type="auto"/>
            <w:tcBorders>
              <w:top w:val="nil"/>
              <w:left w:val="nil"/>
              <w:bottom w:val="nil"/>
              <w:right w:val="nil"/>
            </w:tcBorders>
            <w:shd w:val="clear" w:color="auto" w:fill="auto"/>
            <w:noWrap/>
            <w:vAlign w:val="center"/>
            <w:hideMark/>
          </w:tcPr>
          <w:p w14:paraId="77450946" w14:textId="77777777" w:rsidR="001C48DE" w:rsidRPr="00D00A0F" w:rsidRDefault="001C48DE" w:rsidP="000D476F">
            <w:pPr>
              <w:spacing w:beforeLines="20" w:before="65"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0.031</w:t>
            </w:r>
          </w:p>
        </w:tc>
      </w:tr>
      <w:tr w:rsidR="001C48DE" w:rsidRPr="00D00A0F" w14:paraId="4A12AAB1" w14:textId="77777777" w:rsidTr="007E6EBC">
        <w:trPr>
          <w:trHeight w:val="340"/>
        </w:trPr>
        <w:tc>
          <w:tcPr>
            <w:tcW w:w="1886" w:type="dxa"/>
            <w:tcBorders>
              <w:top w:val="nil"/>
              <w:left w:val="nil"/>
              <w:bottom w:val="nil"/>
              <w:right w:val="nil"/>
            </w:tcBorders>
            <w:shd w:val="clear" w:color="auto" w:fill="auto"/>
            <w:hideMark/>
          </w:tcPr>
          <w:p w14:paraId="420EFE4B" w14:textId="77777777" w:rsidR="001C48DE" w:rsidRPr="00D00A0F" w:rsidRDefault="001C48DE" w:rsidP="00D00A0F">
            <w:pPr>
              <w:spacing w:beforeLines="20" w:before="65" w:after="0" w:line="240" w:lineRule="auto"/>
              <w:jc w:val="both"/>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Carletto(2013)</w:t>
            </w:r>
          </w:p>
        </w:tc>
        <w:tc>
          <w:tcPr>
            <w:tcW w:w="1642" w:type="dxa"/>
            <w:tcBorders>
              <w:top w:val="nil"/>
              <w:left w:val="nil"/>
              <w:bottom w:val="nil"/>
              <w:right w:val="nil"/>
            </w:tcBorders>
            <w:shd w:val="clear" w:color="auto" w:fill="auto"/>
            <w:noWrap/>
            <w:hideMark/>
          </w:tcPr>
          <w:p w14:paraId="543E5405" w14:textId="77777777" w:rsidR="001C48DE" w:rsidRPr="00D00A0F" w:rsidRDefault="001C48DE" w:rsidP="00D00A0F">
            <w:pPr>
              <w:spacing w:beforeLines="20" w:before="65" w:after="0" w:line="240" w:lineRule="auto"/>
              <w:jc w:val="both"/>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2005</w:t>
            </w:r>
            <w:r w:rsidRPr="00D00A0F">
              <w:rPr>
                <w:rFonts w:ascii="Times New Roman" w:eastAsia="宋体" w:hAnsi="Times New Roman" w:cs="Times New Roman"/>
                <w:color w:val="000000"/>
                <w:sz w:val="21"/>
                <w:szCs w:val="21"/>
              </w:rPr>
              <w:t>和</w:t>
            </w:r>
            <w:r w:rsidRPr="00D00A0F">
              <w:rPr>
                <w:rFonts w:ascii="Times New Roman" w:eastAsia="宋体" w:hAnsi="Times New Roman" w:cs="Times New Roman"/>
                <w:color w:val="000000"/>
                <w:sz w:val="21"/>
                <w:szCs w:val="21"/>
              </w:rPr>
              <w:t>2006</w:t>
            </w:r>
            <w:r w:rsidRPr="00D00A0F">
              <w:rPr>
                <w:rFonts w:ascii="Times New Roman" w:eastAsia="宋体" w:hAnsi="Times New Roman" w:cs="Times New Roman"/>
                <w:color w:val="000000"/>
                <w:sz w:val="21"/>
                <w:szCs w:val="21"/>
              </w:rPr>
              <w:t>年</w:t>
            </w:r>
          </w:p>
        </w:tc>
        <w:tc>
          <w:tcPr>
            <w:tcW w:w="0" w:type="auto"/>
            <w:tcBorders>
              <w:top w:val="nil"/>
              <w:left w:val="nil"/>
              <w:bottom w:val="nil"/>
              <w:right w:val="nil"/>
            </w:tcBorders>
            <w:shd w:val="clear" w:color="auto" w:fill="auto"/>
            <w:noWrap/>
            <w:vAlign w:val="center"/>
            <w:hideMark/>
          </w:tcPr>
          <w:p w14:paraId="762A164F" w14:textId="77777777" w:rsidR="001C48DE" w:rsidRPr="00D00A0F" w:rsidRDefault="001C48DE" w:rsidP="000D476F">
            <w:pPr>
              <w:spacing w:beforeLines="20" w:before="65"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小麦</w:t>
            </w:r>
          </w:p>
        </w:tc>
        <w:tc>
          <w:tcPr>
            <w:tcW w:w="0" w:type="auto"/>
            <w:tcBorders>
              <w:top w:val="nil"/>
              <w:left w:val="nil"/>
              <w:bottom w:val="nil"/>
              <w:right w:val="nil"/>
            </w:tcBorders>
            <w:shd w:val="clear" w:color="auto" w:fill="auto"/>
            <w:noWrap/>
            <w:vAlign w:val="center"/>
            <w:hideMark/>
          </w:tcPr>
          <w:p w14:paraId="47A6D460" w14:textId="77777777" w:rsidR="001C48DE" w:rsidRPr="00D00A0F" w:rsidRDefault="001C48DE" w:rsidP="000D476F">
            <w:pPr>
              <w:spacing w:beforeLines="20" w:before="65"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C-D</w:t>
            </w:r>
          </w:p>
        </w:tc>
        <w:tc>
          <w:tcPr>
            <w:tcW w:w="0" w:type="auto"/>
            <w:tcBorders>
              <w:top w:val="nil"/>
              <w:left w:val="nil"/>
              <w:bottom w:val="nil"/>
              <w:right w:val="nil"/>
            </w:tcBorders>
            <w:shd w:val="clear" w:color="auto" w:fill="auto"/>
            <w:noWrap/>
            <w:vAlign w:val="center"/>
            <w:hideMark/>
          </w:tcPr>
          <w:p w14:paraId="662E547E" w14:textId="77777777" w:rsidR="001C48DE" w:rsidRPr="00D00A0F" w:rsidRDefault="001C48DE" w:rsidP="00D00A0F">
            <w:pPr>
              <w:spacing w:beforeLines="20" w:before="65"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亩均产量（</w:t>
            </w:r>
            <w:r w:rsidRPr="00D00A0F">
              <w:rPr>
                <w:rFonts w:ascii="Times New Roman" w:eastAsia="宋体" w:hAnsi="Times New Roman" w:cs="Times New Roman"/>
                <w:color w:val="000000"/>
                <w:sz w:val="21"/>
                <w:szCs w:val="21"/>
              </w:rPr>
              <w:t>kg/</w:t>
            </w:r>
            <w:r w:rsidRPr="00D00A0F">
              <w:rPr>
                <w:rFonts w:ascii="Times New Roman" w:eastAsia="宋体" w:hAnsi="Times New Roman" w:cs="Times New Roman"/>
                <w:color w:val="000000"/>
                <w:sz w:val="21"/>
                <w:szCs w:val="21"/>
              </w:rPr>
              <w:t>英亩）</w:t>
            </w:r>
          </w:p>
        </w:tc>
        <w:tc>
          <w:tcPr>
            <w:tcW w:w="0" w:type="auto"/>
            <w:tcBorders>
              <w:top w:val="nil"/>
              <w:left w:val="nil"/>
              <w:bottom w:val="nil"/>
              <w:right w:val="nil"/>
            </w:tcBorders>
            <w:shd w:val="clear" w:color="auto" w:fill="auto"/>
            <w:noWrap/>
            <w:vAlign w:val="center"/>
            <w:hideMark/>
          </w:tcPr>
          <w:p w14:paraId="1A6C5C03" w14:textId="77777777" w:rsidR="001C48DE" w:rsidRPr="00D00A0F" w:rsidRDefault="001C48DE" w:rsidP="000D476F">
            <w:pPr>
              <w:spacing w:beforeLines="20" w:before="65"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-1.036</w:t>
            </w:r>
          </w:p>
        </w:tc>
      </w:tr>
      <w:tr w:rsidR="001C48DE" w:rsidRPr="00D00A0F" w14:paraId="13E8738B" w14:textId="77777777" w:rsidTr="007E6EBC">
        <w:trPr>
          <w:trHeight w:val="340"/>
        </w:trPr>
        <w:tc>
          <w:tcPr>
            <w:tcW w:w="1886" w:type="dxa"/>
            <w:tcBorders>
              <w:top w:val="nil"/>
              <w:left w:val="nil"/>
              <w:bottom w:val="nil"/>
              <w:right w:val="nil"/>
            </w:tcBorders>
            <w:shd w:val="clear" w:color="auto" w:fill="auto"/>
            <w:noWrap/>
            <w:hideMark/>
          </w:tcPr>
          <w:p w14:paraId="492B2CB4" w14:textId="77777777" w:rsidR="001C48DE" w:rsidRPr="00D00A0F" w:rsidRDefault="001C48DE" w:rsidP="00D00A0F">
            <w:pPr>
              <w:spacing w:beforeLines="20" w:before="65" w:after="0" w:line="240" w:lineRule="auto"/>
              <w:jc w:val="both"/>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王嫚嫚等（</w:t>
            </w:r>
            <w:r w:rsidRPr="00D00A0F">
              <w:rPr>
                <w:rFonts w:ascii="Times New Roman" w:eastAsia="宋体" w:hAnsi="Times New Roman" w:cs="Times New Roman"/>
                <w:color w:val="000000"/>
                <w:sz w:val="21"/>
                <w:szCs w:val="21"/>
              </w:rPr>
              <w:t>2017</w:t>
            </w:r>
            <w:r w:rsidRPr="00D00A0F">
              <w:rPr>
                <w:rFonts w:ascii="Times New Roman" w:eastAsia="宋体" w:hAnsi="Times New Roman" w:cs="Times New Roman"/>
                <w:color w:val="000000"/>
                <w:sz w:val="21"/>
                <w:szCs w:val="21"/>
              </w:rPr>
              <w:t>）</w:t>
            </w:r>
          </w:p>
        </w:tc>
        <w:tc>
          <w:tcPr>
            <w:tcW w:w="1642" w:type="dxa"/>
            <w:tcBorders>
              <w:top w:val="nil"/>
              <w:left w:val="nil"/>
              <w:bottom w:val="nil"/>
              <w:right w:val="nil"/>
            </w:tcBorders>
            <w:shd w:val="clear" w:color="auto" w:fill="auto"/>
            <w:noWrap/>
            <w:hideMark/>
          </w:tcPr>
          <w:p w14:paraId="185EDE85" w14:textId="748DC3AC" w:rsidR="001C48DE" w:rsidRPr="00D00A0F" w:rsidRDefault="006928A1" w:rsidP="00D00A0F">
            <w:pPr>
              <w:spacing w:beforeLines="20" w:before="65" w:after="0" w:line="240" w:lineRule="auto"/>
              <w:jc w:val="both"/>
              <w:rPr>
                <w:rFonts w:ascii="Times New Roman" w:eastAsia="宋体" w:hAnsi="Times New Roman" w:cs="Times New Roman"/>
                <w:color w:val="000000"/>
                <w:sz w:val="21"/>
                <w:szCs w:val="21"/>
              </w:rPr>
            </w:pPr>
            <w:r>
              <w:rPr>
                <w:rFonts w:ascii="Times New Roman" w:eastAsia="宋体" w:hAnsi="Times New Roman" w:cs="Times New Roman" w:hint="eastAsia"/>
                <w:color w:val="000000"/>
                <w:sz w:val="21"/>
                <w:szCs w:val="21"/>
              </w:rPr>
              <w:t>2</w:t>
            </w:r>
            <w:r>
              <w:rPr>
                <w:rFonts w:ascii="Times New Roman" w:eastAsia="宋体" w:hAnsi="Times New Roman" w:cs="Times New Roman"/>
                <w:color w:val="000000"/>
                <w:sz w:val="21"/>
                <w:szCs w:val="21"/>
              </w:rPr>
              <w:t>015</w:t>
            </w:r>
            <w:r>
              <w:rPr>
                <w:rFonts w:ascii="Times New Roman" w:eastAsia="宋体" w:hAnsi="Times New Roman" w:cs="Times New Roman" w:hint="eastAsia"/>
                <w:color w:val="000000"/>
                <w:sz w:val="21"/>
                <w:szCs w:val="21"/>
              </w:rPr>
              <w:t>年</w:t>
            </w:r>
          </w:p>
        </w:tc>
        <w:tc>
          <w:tcPr>
            <w:tcW w:w="0" w:type="auto"/>
            <w:tcBorders>
              <w:top w:val="nil"/>
              <w:left w:val="nil"/>
              <w:bottom w:val="nil"/>
              <w:right w:val="nil"/>
            </w:tcBorders>
            <w:shd w:val="clear" w:color="auto" w:fill="auto"/>
            <w:noWrap/>
            <w:vAlign w:val="center"/>
            <w:hideMark/>
          </w:tcPr>
          <w:p w14:paraId="0A8B41BA" w14:textId="77777777" w:rsidR="001C48DE" w:rsidRPr="00D00A0F" w:rsidRDefault="001C48DE" w:rsidP="000D476F">
            <w:pPr>
              <w:spacing w:beforeLines="20" w:before="65"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水稻</w:t>
            </w:r>
          </w:p>
        </w:tc>
        <w:tc>
          <w:tcPr>
            <w:tcW w:w="0" w:type="auto"/>
            <w:tcBorders>
              <w:top w:val="nil"/>
              <w:left w:val="nil"/>
              <w:bottom w:val="nil"/>
              <w:right w:val="nil"/>
            </w:tcBorders>
            <w:shd w:val="clear" w:color="auto" w:fill="auto"/>
            <w:noWrap/>
            <w:vAlign w:val="center"/>
            <w:hideMark/>
          </w:tcPr>
          <w:p w14:paraId="1B6532E5" w14:textId="77777777" w:rsidR="001C48DE" w:rsidRPr="00D00A0F" w:rsidRDefault="001C48DE" w:rsidP="000D476F">
            <w:pPr>
              <w:spacing w:beforeLines="20" w:before="65"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Translog</w:t>
            </w:r>
          </w:p>
        </w:tc>
        <w:tc>
          <w:tcPr>
            <w:tcW w:w="0" w:type="auto"/>
            <w:tcBorders>
              <w:top w:val="nil"/>
              <w:left w:val="nil"/>
              <w:bottom w:val="nil"/>
              <w:right w:val="nil"/>
            </w:tcBorders>
            <w:shd w:val="clear" w:color="auto" w:fill="auto"/>
            <w:noWrap/>
            <w:vAlign w:val="center"/>
            <w:hideMark/>
          </w:tcPr>
          <w:p w14:paraId="145E491F" w14:textId="77777777" w:rsidR="001C48DE" w:rsidRPr="00D00A0F" w:rsidRDefault="001C48DE" w:rsidP="00D00A0F">
            <w:pPr>
              <w:spacing w:beforeLines="20" w:before="65" w:after="0" w:line="240" w:lineRule="auto"/>
              <w:jc w:val="center"/>
              <w:rPr>
                <w:rFonts w:ascii="Times New Roman" w:eastAsia="宋体" w:hAnsi="Times New Roman" w:cs="Times New Roman"/>
                <w:color w:val="000000"/>
                <w:sz w:val="21"/>
                <w:szCs w:val="21"/>
              </w:rPr>
            </w:pPr>
          </w:p>
        </w:tc>
        <w:tc>
          <w:tcPr>
            <w:tcW w:w="0" w:type="auto"/>
            <w:tcBorders>
              <w:top w:val="nil"/>
              <w:left w:val="nil"/>
              <w:bottom w:val="nil"/>
              <w:right w:val="nil"/>
            </w:tcBorders>
            <w:shd w:val="clear" w:color="auto" w:fill="auto"/>
            <w:noWrap/>
            <w:vAlign w:val="center"/>
            <w:hideMark/>
          </w:tcPr>
          <w:p w14:paraId="0027DA25" w14:textId="77777777" w:rsidR="001C48DE" w:rsidRPr="00D00A0F" w:rsidRDefault="001C48DE" w:rsidP="000D476F">
            <w:pPr>
              <w:spacing w:beforeLines="20" w:before="65"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w:t>
            </w:r>
          </w:p>
        </w:tc>
      </w:tr>
      <w:tr w:rsidR="001C48DE" w:rsidRPr="00D00A0F" w14:paraId="4EBF8425" w14:textId="77777777" w:rsidTr="007E6EBC">
        <w:trPr>
          <w:trHeight w:val="340"/>
        </w:trPr>
        <w:tc>
          <w:tcPr>
            <w:tcW w:w="1886" w:type="dxa"/>
            <w:vMerge w:val="restart"/>
            <w:tcBorders>
              <w:top w:val="nil"/>
              <w:left w:val="nil"/>
              <w:bottom w:val="nil"/>
              <w:right w:val="nil"/>
            </w:tcBorders>
            <w:shd w:val="clear" w:color="auto" w:fill="auto"/>
            <w:noWrap/>
            <w:hideMark/>
          </w:tcPr>
          <w:p w14:paraId="57A55484" w14:textId="77777777" w:rsidR="001C48DE" w:rsidRPr="00D00A0F" w:rsidRDefault="001C48DE" w:rsidP="00D00A0F">
            <w:pPr>
              <w:spacing w:beforeLines="20" w:before="65" w:after="0" w:line="240" w:lineRule="auto"/>
              <w:jc w:val="both"/>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许庆等（</w:t>
            </w:r>
            <w:r w:rsidRPr="00D00A0F">
              <w:rPr>
                <w:rFonts w:ascii="Times New Roman" w:eastAsia="宋体" w:hAnsi="Times New Roman" w:cs="Times New Roman"/>
                <w:color w:val="000000"/>
                <w:sz w:val="21"/>
                <w:szCs w:val="21"/>
              </w:rPr>
              <w:t>2011</w:t>
            </w:r>
            <w:r w:rsidRPr="00D00A0F">
              <w:rPr>
                <w:rFonts w:ascii="Times New Roman" w:eastAsia="宋体" w:hAnsi="Times New Roman" w:cs="Times New Roman"/>
                <w:color w:val="000000"/>
                <w:sz w:val="21"/>
                <w:szCs w:val="21"/>
              </w:rPr>
              <w:t>）</w:t>
            </w:r>
          </w:p>
        </w:tc>
        <w:tc>
          <w:tcPr>
            <w:tcW w:w="1642" w:type="dxa"/>
            <w:vMerge w:val="restart"/>
            <w:tcBorders>
              <w:top w:val="nil"/>
              <w:left w:val="nil"/>
              <w:bottom w:val="nil"/>
              <w:right w:val="nil"/>
            </w:tcBorders>
            <w:shd w:val="clear" w:color="auto" w:fill="auto"/>
            <w:hideMark/>
          </w:tcPr>
          <w:p w14:paraId="3D8CAC36" w14:textId="77777777" w:rsidR="001C48DE" w:rsidRDefault="001C48DE" w:rsidP="00D00A0F">
            <w:pPr>
              <w:spacing w:beforeLines="20" w:before="65" w:after="0" w:line="240" w:lineRule="auto"/>
              <w:jc w:val="both"/>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1993-1995</w:t>
            </w:r>
            <w:r w:rsidRPr="00D00A0F">
              <w:rPr>
                <w:rFonts w:ascii="Times New Roman" w:eastAsia="宋体" w:hAnsi="Times New Roman" w:cs="Times New Roman"/>
                <w:color w:val="000000"/>
                <w:sz w:val="21"/>
                <w:szCs w:val="21"/>
              </w:rPr>
              <w:t>、</w:t>
            </w:r>
            <w:r w:rsidRPr="00D00A0F">
              <w:rPr>
                <w:rFonts w:ascii="Times New Roman" w:eastAsia="宋体" w:hAnsi="Times New Roman" w:cs="Times New Roman"/>
                <w:color w:val="000000"/>
                <w:sz w:val="21"/>
                <w:szCs w:val="21"/>
              </w:rPr>
              <w:br/>
              <w:t>1999</w:t>
            </w:r>
            <w:r w:rsidRPr="00D00A0F">
              <w:rPr>
                <w:rFonts w:ascii="Times New Roman" w:eastAsia="宋体" w:hAnsi="Times New Roman" w:cs="Times New Roman"/>
                <w:color w:val="000000"/>
                <w:sz w:val="21"/>
                <w:szCs w:val="21"/>
              </w:rPr>
              <w:t>和</w:t>
            </w:r>
            <w:r w:rsidRPr="00D00A0F">
              <w:rPr>
                <w:rFonts w:ascii="Times New Roman" w:eastAsia="宋体" w:hAnsi="Times New Roman" w:cs="Times New Roman"/>
                <w:color w:val="000000"/>
                <w:sz w:val="21"/>
                <w:szCs w:val="21"/>
              </w:rPr>
              <w:t>2000</w:t>
            </w:r>
            <w:r w:rsidRPr="00D00A0F">
              <w:rPr>
                <w:rFonts w:ascii="Times New Roman" w:eastAsia="宋体" w:hAnsi="Times New Roman" w:cs="Times New Roman"/>
                <w:color w:val="000000"/>
                <w:sz w:val="21"/>
                <w:szCs w:val="21"/>
              </w:rPr>
              <w:t>年</w:t>
            </w:r>
          </w:p>
          <w:p w14:paraId="7CA83CEC" w14:textId="6A1A6C22" w:rsidR="006928A1" w:rsidRPr="00D00A0F" w:rsidRDefault="006928A1" w:rsidP="00D00A0F">
            <w:pPr>
              <w:spacing w:beforeLines="20" w:before="65" w:after="0" w:line="240" w:lineRule="auto"/>
              <w:jc w:val="both"/>
              <w:rPr>
                <w:rFonts w:ascii="Times New Roman" w:eastAsia="宋体" w:hAnsi="Times New Roman" w:cs="Times New Roman"/>
                <w:color w:val="000000"/>
                <w:sz w:val="21"/>
                <w:szCs w:val="21"/>
              </w:rPr>
            </w:pPr>
          </w:p>
        </w:tc>
        <w:tc>
          <w:tcPr>
            <w:tcW w:w="0" w:type="auto"/>
            <w:tcBorders>
              <w:top w:val="nil"/>
              <w:left w:val="nil"/>
              <w:bottom w:val="nil"/>
              <w:right w:val="nil"/>
            </w:tcBorders>
            <w:shd w:val="clear" w:color="auto" w:fill="auto"/>
            <w:noWrap/>
            <w:vAlign w:val="center"/>
            <w:hideMark/>
          </w:tcPr>
          <w:p w14:paraId="5D362E81" w14:textId="77777777" w:rsidR="001C48DE" w:rsidRPr="00D00A0F" w:rsidRDefault="001C48DE" w:rsidP="000D476F">
            <w:pPr>
              <w:spacing w:beforeLines="20" w:before="65"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玉米</w:t>
            </w:r>
          </w:p>
        </w:tc>
        <w:tc>
          <w:tcPr>
            <w:tcW w:w="0" w:type="auto"/>
            <w:tcBorders>
              <w:top w:val="nil"/>
              <w:left w:val="nil"/>
              <w:bottom w:val="nil"/>
              <w:right w:val="nil"/>
            </w:tcBorders>
            <w:shd w:val="clear" w:color="auto" w:fill="auto"/>
            <w:noWrap/>
            <w:vAlign w:val="center"/>
            <w:hideMark/>
          </w:tcPr>
          <w:p w14:paraId="02A305F9" w14:textId="77777777" w:rsidR="001C48DE" w:rsidRPr="00D00A0F" w:rsidRDefault="001C48DE" w:rsidP="000D476F">
            <w:pPr>
              <w:spacing w:beforeLines="20" w:before="65"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Translog</w:t>
            </w:r>
          </w:p>
        </w:tc>
        <w:tc>
          <w:tcPr>
            <w:tcW w:w="0" w:type="auto"/>
            <w:tcBorders>
              <w:top w:val="nil"/>
              <w:left w:val="nil"/>
              <w:bottom w:val="nil"/>
              <w:right w:val="nil"/>
            </w:tcBorders>
            <w:shd w:val="clear" w:color="auto" w:fill="auto"/>
            <w:noWrap/>
            <w:vAlign w:val="center"/>
            <w:hideMark/>
          </w:tcPr>
          <w:p w14:paraId="4328E5A4" w14:textId="77777777" w:rsidR="001C48DE" w:rsidRPr="00D00A0F" w:rsidRDefault="001C48DE" w:rsidP="00D00A0F">
            <w:pPr>
              <w:spacing w:beforeLines="20" w:before="65" w:after="0" w:line="240" w:lineRule="auto"/>
              <w:jc w:val="center"/>
              <w:rPr>
                <w:rFonts w:ascii="Times New Roman" w:eastAsia="宋体" w:hAnsi="Times New Roman" w:cs="Times New Roman"/>
                <w:color w:val="000000"/>
                <w:sz w:val="21"/>
                <w:szCs w:val="21"/>
              </w:rPr>
            </w:pPr>
          </w:p>
        </w:tc>
        <w:tc>
          <w:tcPr>
            <w:tcW w:w="0" w:type="auto"/>
            <w:tcBorders>
              <w:top w:val="nil"/>
              <w:left w:val="nil"/>
              <w:bottom w:val="nil"/>
              <w:right w:val="nil"/>
            </w:tcBorders>
            <w:shd w:val="clear" w:color="auto" w:fill="auto"/>
            <w:noWrap/>
            <w:vAlign w:val="center"/>
            <w:hideMark/>
          </w:tcPr>
          <w:p w14:paraId="12FEA9A9" w14:textId="77777777" w:rsidR="001C48DE" w:rsidRPr="00D00A0F" w:rsidRDefault="001C48DE" w:rsidP="000D476F">
            <w:pPr>
              <w:spacing w:beforeLines="20" w:before="65"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w:t>
            </w:r>
          </w:p>
        </w:tc>
      </w:tr>
      <w:tr w:rsidR="001C48DE" w:rsidRPr="00D00A0F" w14:paraId="768B1CAC" w14:textId="77777777" w:rsidTr="007E6EBC">
        <w:trPr>
          <w:trHeight w:val="340"/>
        </w:trPr>
        <w:tc>
          <w:tcPr>
            <w:tcW w:w="1886" w:type="dxa"/>
            <w:vMerge/>
            <w:tcBorders>
              <w:top w:val="nil"/>
              <w:left w:val="nil"/>
              <w:bottom w:val="nil"/>
              <w:right w:val="nil"/>
            </w:tcBorders>
            <w:vAlign w:val="center"/>
            <w:hideMark/>
          </w:tcPr>
          <w:p w14:paraId="243D71C9" w14:textId="77777777" w:rsidR="001C48DE" w:rsidRPr="00D00A0F" w:rsidRDefault="001C48DE" w:rsidP="00D00A0F">
            <w:pPr>
              <w:spacing w:after="0" w:line="240" w:lineRule="auto"/>
              <w:jc w:val="both"/>
              <w:rPr>
                <w:rFonts w:ascii="Times New Roman" w:eastAsia="宋体" w:hAnsi="Times New Roman" w:cs="Times New Roman"/>
                <w:color w:val="000000"/>
                <w:sz w:val="21"/>
                <w:szCs w:val="21"/>
              </w:rPr>
            </w:pPr>
          </w:p>
        </w:tc>
        <w:tc>
          <w:tcPr>
            <w:tcW w:w="1642" w:type="dxa"/>
            <w:vMerge/>
            <w:tcBorders>
              <w:top w:val="nil"/>
              <w:left w:val="nil"/>
              <w:bottom w:val="nil"/>
              <w:right w:val="nil"/>
            </w:tcBorders>
            <w:vAlign w:val="center"/>
            <w:hideMark/>
          </w:tcPr>
          <w:p w14:paraId="6442E689" w14:textId="77777777" w:rsidR="001C48DE" w:rsidRPr="00D00A0F" w:rsidRDefault="001C48DE" w:rsidP="00D00A0F">
            <w:pPr>
              <w:spacing w:after="0" w:line="240" w:lineRule="auto"/>
              <w:jc w:val="both"/>
              <w:rPr>
                <w:rFonts w:ascii="Times New Roman" w:eastAsia="宋体" w:hAnsi="Times New Roman" w:cs="Times New Roman"/>
                <w:color w:val="000000"/>
                <w:sz w:val="21"/>
                <w:szCs w:val="21"/>
              </w:rPr>
            </w:pPr>
          </w:p>
        </w:tc>
        <w:tc>
          <w:tcPr>
            <w:tcW w:w="0" w:type="auto"/>
            <w:tcBorders>
              <w:top w:val="nil"/>
              <w:left w:val="nil"/>
              <w:bottom w:val="nil"/>
              <w:right w:val="nil"/>
            </w:tcBorders>
            <w:shd w:val="clear" w:color="auto" w:fill="auto"/>
            <w:noWrap/>
            <w:vAlign w:val="center"/>
            <w:hideMark/>
          </w:tcPr>
          <w:p w14:paraId="759310A6" w14:textId="77777777" w:rsidR="001C48DE" w:rsidRPr="00D00A0F" w:rsidRDefault="001C48DE" w:rsidP="007E6EBC">
            <w:pPr>
              <w:spacing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小麦</w:t>
            </w:r>
          </w:p>
        </w:tc>
        <w:tc>
          <w:tcPr>
            <w:tcW w:w="0" w:type="auto"/>
            <w:tcBorders>
              <w:top w:val="nil"/>
              <w:left w:val="nil"/>
              <w:bottom w:val="nil"/>
              <w:right w:val="nil"/>
            </w:tcBorders>
            <w:shd w:val="clear" w:color="auto" w:fill="auto"/>
            <w:noWrap/>
            <w:vAlign w:val="center"/>
            <w:hideMark/>
          </w:tcPr>
          <w:p w14:paraId="25F2AC50" w14:textId="77777777" w:rsidR="001C48DE" w:rsidRPr="00D00A0F" w:rsidRDefault="001C48DE" w:rsidP="007E6EBC">
            <w:pPr>
              <w:spacing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Translog</w:t>
            </w:r>
          </w:p>
        </w:tc>
        <w:tc>
          <w:tcPr>
            <w:tcW w:w="0" w:type="auto"/>
            <w:tcBorders>
              <w:top w:val="nil"/>
              <w:left w:val="nil"/>
              <w:bottom w:val="nil"/>
              <w:right w:val="nil"/>
            </w:tcBorders>
            <w:shd w:val="clear" w:color="auto" w:fill="auto"/>
            <w:noWrap/>
            <w:vAlign w:val="center"/>
            <w:hideMark/>
          </w:tcPr>
          <w:p w14:paraId="69C94437" w14:textId="77777777" w:rsidR="001C48DE" w:rsidRPr="00D00A0F" w:rsidRDefault="001C48DE" w:rsidP="00D00A0F">
            <w:pPr>
              <w:spacing w:after="0" w:line="240" w:lineRule="auto"/>
              <w:jc w:val="center"/>
              <w:rPr>
                <w:rFonts w:ascii="Times New Roman" w:eastAsia="宋体" w:hAnsi="Times New Roman" w:cs="Times New Roman"/>
                <w:color w:val="000000"/>
                <w:sz w:val="21"/>
                <w:szCs w:val="21"/>
              </w:rPr>
            </w:pPr>
          </w:p>
        </w:tc>
        <w:tc>
          <w:tcPr>
            <w:tcW w:w="0" w:type="auto"/>
            <w:tcBorders>
              <w:top w:val="nil"/>
              <w:left w:val="nil"/>
              <w:bottom w:val="nil"/>
              <w:right w:val="nil"/>
            </w:tcBorders>
            <w:shd w:val="clear" w:color="auto" w:fill="auto"/>
            <w:vAlign w:val="center"/>
            <w:hideMark/>
          </w:tcPr>
          <w:p w14:paraId="694AD2EF" w14:textId="77777777" w:rsidR="001C48DE" w:rsidRPr="00D00A0F" w:rsidRDefault="001C48DE" w:rsidP="007E6EBC">
            <w:pPr>
              <w:spacing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w:t>
            </w:r>
          </w:p>
        </w:tc>
      </w:tr>
      <w:tr w:rsidR="001C48DE" w:rsidRPr="00D00A0F" w14:paraId="16896A4B" w14:textId="77777777" w:rsidTr="007E6EBC">
        <w:trPr>
          <w:trHeight w:val="340"/>
        </w:trPr>
        <w:tc>
          <w:tcPr>
            <w:tcW w:w="1886" w:type="dxa"/>
            <w:vMerge/>
            <w:tcBorders>
              <w:top w:val="nil"/>
              <w:left w:val="nil"/>
              <w:right w:val="nil"/>
            </w:tcBorders>
            <w:vAlign w:val="center"/>
            <w:hideMark/>
          </w:tcPr>
          <w:p w14:paraId="51D7EA5E" w14:textId="77777777" w:rsidR="001C48DE" w:rsidRPr="00D00A0F" w:rsidRDefault="001C48DE" w:rsidP="00D00A0F">
            <w:pPr>
              <w:spacing w:after="0" w:line="240" w:lineRule="auto"/>
              <w:jc w:val="both"/>
              <w:rPr>
                <w:rFonts w:ascii="Times New Roman" w:eastAsia="宋体" w:hAnsi="Times New Roman" w:cs="Times New Roman"/>
                <w:color w:val="000000"/>
                <w:sz w:val="21"/>
                <w:szCs w:val="21"/>
              </w:rPr>
            </w:pPr>
          </w:p>
        </w:tc>
        <w:tc>
          <w:tcPr>
            <w:tcW w:w="1642" w:type="dxa"/>
            <w:vMerge/>
            <w:tcBorders>
              <w:top w:val="nil"/>
              <w:left w:val="nil"/>
              <w:right w:val="nil"/>
            </w:tcBorders>
            <w:vAlign w:val="center"/>
            <w:hideMark/>
          </w:tcPr>
          <w:p w14:paraId="634709F6" w14:textId="77777777" w:rsidR="001C48DE" w:rsidRPr="00D00A0F" w:rsidRDefault="001C48DE" w:rsidP="00D00A0F">
            <w:pPr>
              <w:spacing w:after="0" w:line="240" w:lineRule="auto"/>
              <w:jc w:val="both"/>
              <w:rPr>
                <w:rFonts w:ascii="Times New Roman" w:eastAsia="宋体" w:hAnsi="Times New Roman" w:cs="Times New Roman"/>
                <w:color w:val="000000"/>
                <w:sz w:val="21"/>
                <w:szCs w:val="21"/>
              </w:rPr>
            </w:pPr>
          </w:p>
        </w:tc>
        <w:tc>
          <w:tcPr>
            <w:tcW w:w="0" w:type="auto"/>
            <w:tcBorders>
              <w:top w:val="nil"/>
              <w:left w:val="nil"/>
              <w:right w:val="nil"/>
            </w:tcBorders>
            <w:shd w:val="clear" w:color="auto" w:fill="auto"/>
            <w:noWrap/>
            <w:vAlign w:val="center"/>
            <w:hideMark/>
          </w:tcPr>
          <w:p w14:paraId="37561F33" w14:textId="77777777" w:rsidR="001C48DE" w:rsidRPr="00D00A0F" w:rsidRDefault="001C48DE" w:rsidP="007E6EBC">
            <w:pPr>
              <w:spacing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籼稻</w:t>
            </w:r>
          </w:p>
        </w:tc>
        <w:tc>
          <w:tcPr>
            <w:tcW w:w="0" w:type="auto"/>
            <w:tcBorders>
              <w:top w:val="nil"/>
              <w:left w:val="nil"/>
              <w:right w:val="nil"/>
            </w:tcBorders>
            <w:shd w:val="clear" w:color="auto" w:fill="auto"/>
            <w:noWrap/>
            <w:vAlign w:val="center"/>
            <w:hideMark/>
          </w:tcPr>
          <w:p w14:paraId="7DF7B287" w14:textId="77777777" w:rsidR="001C48DE" w:rsidRPr="00D00A0F" w:rsidRDefault="001C48DE" w:rsidP="007E6EBC">
            <w:pPr>
              <w:spacing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Translog</w:t>
            </w:r>
          </w:p>
        </w:tc>
        <w:tc>
          <w:tcPr>
            <w:tcW w:w="0" w:type="auto"/>
            <w:tcBorders>
              <w:top w:val="nil"/>
              <w:left w:val="nil"/>
              <w:right w:val="nil"/>
            </w:tcBorders>
            <w:shd w:val="clear" w:color="auto" w:fill="auto"/>
            <w:noWrap/>
            <w:vAlign w:val="center"/>
            <w:hideMark/>
          </w:tcPr>
          <w:p w14:paraId="2288DE6E" w14:textId="77777777" w:rsidR="001C48DE" w:rsidRPr="00D00A0F" w:rsidRDefault="001C48DE" w:rsidP="00D00A0F">
            <w:pPr>
              <w:spacing w:after="0" w:line="240" w:lineRule="auto"/>
              <w:jc w:val="center"/>
              <w:rPr>
                <w:rFonts w:ascii="Times New Roman" w:eastAsia="宋体" w:hAnsi="Times New Roman" w:cs="Times New Roman"/>
                <w:color w:val="000000"/>
                <w:sz w:val="21"/>
                <w:szCs w:val="21"/>
              </w:rPr>
            </w:pPr>
          </w:p>
        </w:tc>
        <w:tc>
          <w:tcPr>
            <w:tcW w:w="0" w:type="auto"/>
            <w:tcBorders>
              <w:top w:val="nil"/>
              <w:left w:val="nil"/>
              <w:right w:val="nil"/>
            </w:tcBorders>
            <w:shd w:val="clear" w:color="auto" w:fill="auto"/>
            <w:vAlign w:val="center"/>
            <w:hideMark/>
          </w:tcPr>
          <w:p w14:paraId="77C9DF53" w14:textId="77777777" w:rsidR="001C48DE" w:rsidRPr="00D00A0F" w:rsidRDefault="001C48DE" w:rsidP="007E6EBC">
            <w:pPr>
              <w:spacing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w:t>
            </w:r>
          </w:p>
        </w:tc>
      </w:tr>
      <w:tr w:rsidR="001C48DE" w:rsidRPr="00D00A0F" w14:paraId="5A107D7C" w14:textId="77777777" w:rsidTr="007E6EBC">
        <w:trPr>
          <w:trHeight w:val="340"/>
        </w:trPr>
        <w:tc>
          <w:tcPr>
            <w:tcW w:w="1886" w:type="dxa"/>
            <w:vMerge w:val="restart"/>
            <w:tcBorders>
              <w:top w:val="nil"/>
              <w:left w:val="nil"/>
              <w:bottom w:val="single" w:sz="12" w:space="0" w:color="000000"/>
              <w:right w:val="nil"/>
            </w:tcBorders>
            <w:shd w:val="clear" w:color="auto" w:fill="auto"/>
            <w:noWrap/>
            <w:hideMark/>
          </w:tcPr>
          <w:p w14:paraId="30BF6B88" w14:textId="77777777" w:rsidR="001C48DE" w:rsidRPr="00D00A0F" w:rsidRDefault="001C48DE" w:rsidP="00D00A0F">
            <w:pPr>
              <w:spacing w:beforeLines="20" w:before="65" w:after="0" w:line="240" w:lineRule="auto"/>
              <w:jc w:val="both"/>
              <w:rPr>
                <w:rFonts w:ascii="Times New Roman" w:eastAsia="宋体" w:hAnsi="Times New Roman" w:cs="Times New Roman"/>
                <w:b/>
                <w:bCs/>
                <w:color w:val="000000"/>
                <w:sz w:val="21"/>
                <w:szCs w:val="21"/>
              </w:rPr>
            </w:pPr>
            <w:r w:rsidRPr="00D00A0F">
              <w:rPr>
                <w:rFonts w:ascii="Times New Roman" w:eastAsia="宋体" w:hAnsi="Times New Roman" w:cs="Times New Roman"/>
                <w:b/>
                <w:bCs/>
                <w:color w:val="000000"/>
                <w:sz w:val="21"/>
                <w:szCs w:val="21"/>
              </w:rPr>
              <w:t>本研究</w:t>
            </w:r>
          </w:p>
        </w:tc>
        <w:tc>
          <w:tcPr>
            <w:tcW w:w="1642" w:type="dxa"/>
            <w:vMerge w:val="restart"/>
            <w:tcBorders>
              <w:top w:val="nil"/>
              <w:left w:val="nil"/>
              <w:bottom w:val="nil"/>
              <w:right w:val="nil"/>
            </w:tcBorders>
            <w:shd w:val="clear" w:color="auto" w:fill="auto"/>
            <w:noWrap/>
            <w:hideMark/>
          </w:tcPr>
          <w:p w14:paraId="3A8D014B" w14:textId="77777777" w:rsidR="001C48DE" w:rsidRPr="00D00A0F" w:rsidRDefault="001C48DE" w:rsidP="00D00A0F">
            <w:pPr>
              <w:spacing w:beforeLines="20" w:before="65" w:after="0" w:line="240" w:lineRule="auto"/>
              <w:jc w:val="both"/>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2011-2015</w:t>
            </w:r>
            <w:r w:rsidRPr="00D00A0F">
              <w:rPr>
                <w:rFonts w:ascii="Times New Roman" w:eastAsia="宋体" w:hAnsi="Times New Roman" w:cs="Times New Roman"/>
                <w:color w:val="000000"/>
                <w:sz w:val="21"/>
                <w:szCs w:val="21"/>
              </w:rPr>
              <w:t>年</w:t>
            </w:r>
          </w:p>
        </w:tc>
        <w:tc>
          <w:tcPr>
            <w:tcW w:w="0" w:type="auto"/>
            <w:tcBorders>
              <w:top w:val="nil"/>
              <w:left w:val="nil"/>
              <w:bottom w:val="nil"/>
              <w:right w:val="nil"/>
            </w:tcBorders>
            <w:shd w:val="clear" w:color="auto" w:fill="auto"/>
            <w:noWrap/>
            <w:vAlign w:val="center"/>
            <w:hideMark/>
          </w:tcPr>
          <w:p w14:paraId="4E777FA0" w14:textId="2A5235E2" w:rsidR="001C48DE" w:rsidRPr="00D00A0F" w:rsidRDefault="001C48DE" w:rsidP="000D476F">
            <w:pPr>
              <w:spacing w:beforeLines="20" w:before="65" w:after="0" w:line="240" w:lineRule="auto"/>
              <w:jc w:val="center"/>
              <w:rPr>
                <w:rFonts w:ascii="Times New Roman" w:eastAsia="宋体" w:hAnsi="Times New Roman" w:cs="Times New Roman"/>
                <w:color w:val="000000"/>
                <w:sz w:val="21"/>
                <w:szCs w:val="21"/>
              </w:rPr>
            </w:pPr>
            <w:del w:id="598" w:author="曾 翠红" w:date="2019-05-09T22:31:00Z">
              <w:r w:rsidRPr="00D00A0F" w:rsidDel="00B86D23">
                <w:rPr>
                  <w:rFonts w:ascii="Times New Roman" w:eastAsia="宋体" w:hAnsi="Times New Roman" w:cs="Times New Roman"/>
                  <w:color w:val="000000"/>
                  <w:sz w:val="21"/>
                  <w:szCs w:val="21"/>
                </w:rPr>
                <w:delText>一熟玉米</w:delText>
              </w:r>
            </w:del>
            <w:ins w:id="599" w:author="曾 翠红" w:date="2019-05-09T22:31:00Z">
              <w:r w:rsidR="00B86D23">
                <w:rPr>
                  <w:rFonts w:ascii="Times New Roman" w:eastAsia="宋体" w:hAnsi="Times New Roman" w:cs="Times New Roman"/>
                  <w:color w:val="000000"/>
                  <w:sz w:val="21"/>
                  <w:szCs w:val="21"/>
                </w:rPr>
                <w:t>一熟区春玉米</w:t>
              </w:r>
            </w:ins>
          </w:p>
        </w:tc>
        <w:tc>
          <w:tcPr>
            <w:tcW w:w="0" w:type="auto"/>
            <w:tcBorders>
              <w:top w:val="nil"/>
              <w:left w:val="nil"/>
              <w:bottom w:val="nil"/>
              <w:right w:val="nil"/>
            </w:tcBorders>
            <w:shd w:val="clear" w:color="auto" w:fill="auto"/>
            <w:noWrap/>
            <w:vAlign w:val="center"/>
            <w:hideMark/>
          </w:tcPr>
          <w:p w14:paraId="5967EDBF" w14:textId="77777777" w:rsidR="001C48DE" w:rsidRPr="00D00A0F" w:rsidRDefault="001C48DE" w:rsidP="000D476F">
            <w:pPr>
              <w:spacing w:beforeLines="20" w:before="65"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Translog</w:t>
            </w:r>
          </w:p>
        </w:tc>
        <w:tc>
          <w:tcPr>
            <w:tcW w:w="0" w:type="auto"/>
            <w:tcBorders>
              <w:top w:val="nil"/>
              <w:left w:val="nil"/>
              <w:bottom w:val="nil"/>
              <w:right w:val="nil"/>
            </w:tcBorders>
            <w:shd w:val="clear" w:color="auto" w:fill="auto"/>
            <w:noWrap/>
            <w:vAlign w:val="center"/>
            <w:hideMark/>
          </w:tcPr>
          <w:p w14:paraId="0318A350" w14:textId="77777777" w:rsidR="001C48DE" w:rsidRPr="00D00A0F" w:rsidRDefault="001C48DE" w:rsidP="00D00A0F">
            <w:pPr>
              <w:spacing w:beforeLines="20" w:before="65"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亩均产量（</w:t>
            </w:r>
            <w:r w:rsidRPr="00D00A0F">
              <w:rPr>
                <w:rFonts w:ascii="Times New Roman" w:eastAsia="宋体" w:hAnsi="Times New Roman" w:cs="Times New Roman"/>
                <w:color w:val="000000"/>
                <w:sz w:val="21"/>
                <w:szCs w:val="21"/>
              </w:rPr>
              <w:t>kg/</w:t>
            </w:r>
            <w:r w:rsidRPr="00D00A0F">
              <w:rPr>
                <w:rFonts w:ascii="Times New Roman" w:eastAsia="宋体" w:hAnsi="Times New Roman" w:cs="Times New Roman"/>
                <w:color w:val="000000"/>
                <w:sz w:val="21"/>
                <w:szCs w:val="21"/>
              </w:rPr>
              <w:t>亩）</w:t>
            </w:r>
          </w:p>
        </w:tc>
        <w:tc>
          <w:tcPr>
            <w:tcW w:w="0" w:type="auto"/>
            <w:tcBorders>
              <w:top w:val="nil"/>
              <w:left w:val="nil"/>
              <w:bottom w:val="nil"/>
              <w:right w:val="nil"/>
            </w:tcBorders>
            <w:shd w:val="clear" w:color="auto" w:fill="auto"/>
            <w:noWrap/>
            <w:vAlign w:val="center"/>
            <w:hideMark/>
          </w:tcPr>
          <w:p w14:paraId="633DEF41" w14:textId="77777777" w:rsidR="001C48DE" w:rsidRPr="00D00A0F" w:rsidRDefault="001C48DE" w:rsidP="000D476F">
            <w:pPr>
              <w:spacing w:beforeLines="20" w:before="65"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0.013</w:t>
            </w:r>
          </w:p>
        </w:tc>
      </w:tr>
      <w:tr w:rsidR="001C48DE" w:rsidRPr="00D00A0F" w14:paraId="2F92B6CF" w14:textId="77777777" w:rsidTr="007E6EBC">
        <w:trPr>
          <w:trHeight w:val="340"/>
        </w:trPr>
        <w:tc>
          <w:tcPr>
            <w:tcW w:w="1886" w:type="dxa"/>
            <w:vMerge/>
            <w:tcBorders>
              <w:top w:val="nil"/>
              <w:left w:val="nil"/>
              <w:bottom w:val="single" w:sz="12" w:space="0" w:color="000000"/>
              <w:right w:val="nil"/>
            </w:tcBorders>
            <w:vAlign w:val="center"/>
            <w:hideMark/>
          </w:tcPr>
          <w:p w14:paraId="45AAEBF7" w14:textId="77777777" w:rsidR="001C48DE" w:rsidRPr="00D00A0F" w:rsidRDefault="001C48DE" w:rsidP="007E6EBC">
            <w:pPr>
              <w:spacing w:after="0" w:line="240" w:lineRule="auto"/>
              <w:rPr>
                <w:rFonts w:ascii="Times New Roman" w:eastAsia="宋体" w:hAnsi="Times New Roman" w:cs="Times New Roman"/>
                <w:b/>
                <w:bCs/>
                <w:color w:val="000000"/>
                <w:sz w:val="21"/>
                <w:szCs w:val="21"/>
              </w:rPr>
            </w:pPr>
          </w:p>
        </w:tc>
        <w:tc>
          <w:tcPr>
            <w:tcW w:w="1642" w:type="dxa"/>
            <w:vMerge/>
            <w:tcBorders>
              <w:top w:val="nil"/>
              <w:left w:val="nil"/>
              <w:bottom w:val="nil"/>
              <w:right w:val="nil"/>
            </w:tcBorders>
            <w:vAlign w:val="center"/>
            <w:hideMark/>
          </w:tcPr>
          <w:p w14:paraId="492B4E7A" w14:textId="77777777" w:rsidR="001C48DE" w:rsidRPr="00D00A0F" w:rsidRDefault="001C48DE" w:rsidP="007E6EBC">
            <w:pPr>
              <w:spacing w:after="0" w:line="240" w:lineRule="auto"/>
              <w:rPr>
                <w:rFonts w:ascii="Times New Roman" w:eastAsia="宋体" w:hAnsi="Times New Roman" w:cs="Times New Roman"/>
                <w:color w:val="000000"/>
                <w:sz w:val="21"/>
                <w:szCs w:val="21"/>
              </w:rPr>
            </w:pPr>
          </w:p>
        </w:tc>
        <w:tc>
          <w:tcPr>
            <w:tcW w:w="0" w:type="auto"/>
            <w:tcBorders>
              <w:top w:val="nil"/>
              <w:left w:val="nil"/>
              <w:bottom w:val="nil"/>
              <w:right w:val="nil"/>
            </w:tcBorders>
            <w:shd w:val="clear" w:color="auto" w:fill="auto"/>
            <w:noWrap/>
            <w:vAlign w:val="center"/>
            <w:hideMark/>
          </w:tcPr>
          <w:p w14:paraId="1D6E7FCE" w14:textId="03BB6C33" w:rsidR="001C48DE" w:rsidRPr="00D00A0F" w:rsidRDefault="001C48DE" w:rsidP="007E6EBC">
            <w:pPr>
              <w:spacing w:after="0" w:line="240" w:lineRule="auto"/>
              <w:jc w:val="center"/>
              <w:rPr>
                <w:rFonts w:ascii="Times New Roman" w:eastAsia="宋体" w:hAnsi="Times New Roman" w:cs="Times New Roman"/>
                <w:color w:val="000000"/>
                <w:sz w:val="21"/>
                <w:szCs w:val="21"/>
              </w:rPr>
            </w:pPr>
            <w:del w:id="600" w:author="曾 翠红" w:date="2019-05-09T22:31:00Z">
              <w:r w:rsidRPr="00D00A0F" w:rsidDel="00B86D23">
                <w:rPr>
                  <w:rFonts w:ascii="Times New Roman" w:eastAsia="宋体" w:hAnsi="Times New Roman" w:cs="Times New Roman"/>
                  <w:color w:val="000000"/>
                  <w:sz w:val="21"/>
                  <w:szCs w:val="21"/>
                </w:rPr>
                <w:delText>两熟玉米</w:delText>
              </w:r>
            </w:del>
            <w:ins w:id="601" w:author="曾 翠红" w:date="2019-05-09T22:31:00Z">
              <w:r w:rsidR="00B86D23">
                <w:rPr>
                  <w:rFonts w:ascii="Times New Roman" w:eastAsia="宋体" w:hAnsi="Times New Roman" w:cs="Times New Roman"/>
                  <w:color w:val="000000"/>
                  <w:sz w:val="21"/>
                  <w:szCs w:val="21"/>
                </w:rPr>
                <w:t>两熟区夏玉米</w:t>
              </w:r>
            </w:ins>
          </w:p>
        </w:tc>
        <w:tc>
          <w:tcPr>
            <w:tcW w:w="0" w:type="auto"/>
            <w:tcBorders>
              <w:top w:val="nil"/>
              <w:left w:val="nil"/>
              <w:bottom w:val="nil"/>
              <w:right w:val="nil"/>
            </w:tcBorders>
            <w:shd w:val="clear" w:color="auto" w:fill="auto"/>
            <w:noWrap/>
            <w:vAlign w:val="center"/>
            <w:hideMark/>
          </w:tcPr>
          <w:p w14:paraId="3329C160" w14:textId="77777777" w:rsidR="001C48DE" w:rsidRPr="00D00A0F" w:rsidRDefault="001C48DE" w:rsidP="007E6EBC">
            <w:pPr>
              <w:spacing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Translog</w:t>
            </w:r>
          </w:p>
        </w:tc>
        <w:tc>
          <w:tcPr>
            <w:tcW w:w="0" w:type="auto"/>
            <w:tcBorders>
              <w:top w:val="nil"/>
              <w:left w:val="nil"/>
              <w:bottom w:val="nil"/>
              <w:right w:val="nil"/>
            </w:tcBorders>
            <w:shd w:val="clear" w:color="auto" w:fill="auto"/>
            <w:noWrap/>
            <w:vAlign w:val="center"/>
            <w:hideMark/>
          </w:tcPr>
          <w:p w14:paraId="63EC5AE9" w14:textId="77777777" w:rsidR="001C48DE" w:rsidRPr="00D00A0F" w:rsidRDefault="001C48DE" w:rsidP="00D00A0F">
            <w:pPr>
              <w:spacing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亩均产量（</w:t>
            </w:r>
            <w:r w:rsidRPr="00D00A0F">
              <w:rPr>
                <w:rFonts w:ascii="Times New Roman" w:eastAsia="宋体" w:hAnsi="Times New Roman" w:cs="Times New Roman"/>
                <w:color w:val="000000"/>
                <w:sz w:val="21"/>
                <w:szCs w:val="21"/>
              </w:rPr>
              <w:t>kg/</w:t>
            </w:r>
            <w:r w:rsidRPr="00D00A0F">
              <w:rPr>
                <w:rFonts w:ascii="Times New Roman" w:eastAsia="宋体" w:hAnsi="Times New Roman" w:cs="Times New Roman"/>
                <w:color w:val="000000"/>
                <w:sz w:val="21"/>
                <w:szCs w:val="21"/>
              </w:rPr>
              <w:t>亩）</w:t>
            </w:r>
          </w:p>
        </w:tc>
        <w:tc>
          <w:tcPr>
            <w:tcW w:w="0" w:type="auto"/>
            <w:tcBorders>
              <w:top w:val="nil"/>
              <w:left w:val="nil"/>
              <w:bottom w:val="nil"/>
              <w:right w:val="nil"/>
            </w:tcBorders>
            <w:shd w:val="clear" w:color="auto" w:fill="auto"/>
            <w:noWrap/>
            <w:vAlign w:val="center"/>
            <w:hideMark/>
          </w:tcPr>
          <w:p w14:paraId="7D689114" w14:textId="77777777" w:rsidR="001C48DE" w:rsidRPr="00D00A0F" w:rsidRDefault="001C48DE" w:rsidP="007E6EBC">
            <w:pPr>
              <w:spacing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0.034</w:t>
            </w:r>
          </w:p>
        </w:tc>
      </w:tr>
      <w:tr w:rsidR="001C48DE" w:rsidRPr="00D00A0F" w14:paraId="6D05A2FE" w14:textId="77777777" w:rsidTr="007E6EBC">
        <w:trPr>
          <w:trHeight w:val="340"/>
        </w:trPr>
        <w:tc>
          <w:tcPr>
            <w:tcW w:w="1886" w:type="dxa"/>
            <w:vMerge/>
            <w:tcBorders>
              <w:top w:val="nil"/>
              <w:left w:val="nil"/>
              <w:bottom w:val="single" w:sz="12" w:space="0" w:color="000000"/>
              <w:right w:val="nil"/>
            </w:tcBorders>
            <w:vAlign w:val="center"/>
            <w:hideMark/>
          </w:tcPr>
          <w:p w14:paraId="2A7BF77F" w14:textId="77777777" w:rsidR="001C48DE" w:rsidRPr="00D00A0F" w:rsidRDefault="001C48DE" w:rsidP="007E6EBC">
            <w:pPr>
              <w:spacing w:after="0" w:line="240" w:lineRule="auto"/>
              <w:rPr>
                <w:rFonts w:ascii="Times New Roman" w:eastAsia="宋体" w:hAnsi="Times New Roman" w:cs="Times New Roman"/>
                <w:b/>
                <w:bCs/>
                <w:color w:val="000000"/>
                <w:sz w:val="21"/>
                <w:szCs w:val="21"/>
              </w:rPr>
            </w:pPr>
          </w:p>
        </w:tc>
        <w:tc>
          <w:tcPr>
            <w:tcW w:w="1642" w:type="dxa"/>
            <w:vMerge/>
            <w:tcBorders>
              <w:top w:val="nil"/>
              <w:left w:val="nil"/>
              <w:bottom w:val="nil"/>
              <w:right w:val="nil"/>
            </w:tcBorders>
            <w:vAlign w:val="center"/>
            <w:hideMark/>
          </w:tcPr>
          <w:p w14:paraId="70D283DF" w14:textId="77777777" w:rsidR="001C48DE" w:rsidRPr="00D00A0F" w:rsidRDefault="001C48DE" w:rsidP="007E6EBC">
            <w:pPr>
              <w:spacing w:after="0" w:line="240" w:lineRule="auto"/>
              <w:rPr>
                <w:rFonts w:ascii="Times New Roman" w:eastAsia="宋体" w:hAnsi="Times New Roman" w:cs="Times New Roman"/>
                <w:color w:val="000000"/>
                <w:sz w:val="21"/>
                <w:szCs w:val="21"/>
              </w:rPr>
            </w:pPr>
          </w:p>
        </w:tc>
        <w:tc>
          <w:tcPr>
            <w:tcW w:w="0" w:type="auto"/>
            <w:tcBorders>
              <w:top w:val="nil"/>
              <w:left w:val="nil"/>
              <w:bottom w:val="nil"/>
              <w:right w:val="nil"/>
            </w:tcBorders>
            <w:shd w:val="clear" w:color="auto" w:fill="auto"/>
            <w:noWrap/>
            <w:vAlign w:val="center"/>
            <w:hideMark/>
          </w:tcPr>
          <w:p w14:paraId="5719FFD1" w14:textId="3874B8DB" w:rsidR="001C48DE" w:rsidRPr="00D00A0F" w:rsidRDefault="001C48DE" w:rsidP="007E6EBC">
            <w:pPr>
              <w:spacing w:after="0" w:line="240" w:lineRule="auto"/>
              <w:jc w:val="center"/>
              <w:rPr>
                <w:rFonts w:ascii="Times New Roman" w:eastAsia="宋体" w:hAnsi="Times New Roman" w:cs="Times New Roman"/>
                <w:color w:val="000000"/>
                <w:sz w:val="21"/>
                <w:szCs w:val="21"/>
              </w:rPr>
            </w:pPr>
            <w:del w:id="602" w:author="曾 翠红" w:date="2019-05-09T22:31:00Z">
              <w:r w:rsidRPr="00D00A0F" w:rsidDel="00B86D23">
                <w:rPr>
                  <w:rFonts w:ascii="Times New Roman" w:eastAsia="宋体" w:hAnsi="Times New Roman" w:cs="Times New Roman"/>
                  <w:color w:val="000000"/>
                  <w:sz w:val="21"/>
                  <w:szCs w:val="21"/>
                </w:rPr>
                <w:delText>两熟小麦</w:delText>
              </w:r>
            </w:del>
            <w:ins w:id="603" w:author="曾 翠红" w:date="2019-05-09T22:31:00Z">
              <w:r w:rsidR="00B86D23">
                <w:rPr>
                  <w:rFonts w:ascii="Times New Roman" w:eastAsia="宋体" w:hAnsi="Times New Roman" w:cs="Times New Roman"/>
                  <w:color w:val="000000"/>
                  <w:sz w:val="21"/>
                  <w:szCs w:val="21"/>
                </w:rPr>
                <w:t>两熟区冬小麦</w:t>
              </w:r>
            </w:ins>
          </w:p>
        </w:tc>
        <w:tc>
          <w:tcPr>
            <w:tcW w:w="0" w:type="auto"/>
            <w:tcBorders>
              <w:top w:val="nil"/>
              <w:left w:val="nil"/>
              <w:bottom w:val="nil"/>
              <w:right w:val="nil"/>
            </w:tcBorders>
            <w:shd w:val="clear" w:color="auto" w:fill="auto"/>
            <w:noWrap/>
            <w:vAlign w:val="center"/>
            <w:hideMark/>
          </w:tcPr>
          <w:p w14:paraId="1B77CDDE" w14:textId="77777777" w:rsidR="001C48DE" w:rsidRPr="00D00A0F" w:rsidRDefault="001C48DE" w:rsidP="007E6EBC">
            <w:pPr>
              <w:spacing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Translog</w:t>
            </w:r>
          </w:p>
        </w:tc>
        <w:tc>
          <w:tcPr>
            <w:tcW w:w="0" w:type="auto"/>
            <w:tcBorders>
              <w:top w:val="nil"/>
              <w:left w:val="nil"/>
              <w:bottom w:val="nil"/>
              <w:right w:val="nil"/>
            </w:tcBorders>
            <w:shd w:val="clear" w:color="auto" w:fill="auto"/>
            <w:noWrap/>
            <w:vAlign w:val="center"/>
            <w:hideMark/>
          </w:tcPr>
          <w:p w14:paraId="5E21886D" w14:textId="77777777" w:rsidR="001C48DE" w:rsidRPr="00D00A0F" w:rsidRDefault="001C48DE" w:rsidP="00D00A0F">
            <w:pPr>
              <w:spacing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亩均产量（</w:t>
            </w:r>
            <w:r w:rsidRPr="00D00A0F">
              <w:rPr>
                <w:rFonts w:ascii="Times New Roman" w:eastAsia="宋体" w:hAnsi="Times New Roman" w:cs="Times New Roman"/>
                <w:color w:val="000000"/>
                <w:sz w:val="21"/>
                <w:szCs w:val="21"/>
              </w:rPr>
              <w:t>kg/</w:t>
            </w:r>
            <w:r w:rsidRPr="00D00A0F">
              <w:rPr>
                <w:rFonts w:ascii="Times New Roman" w:eastAsia="宋体" w:hAnsi="Times New Roman" w:cs="Times New Roman"/>
                <w:color w:val="000000"/>
                <w:sz w:val="21"/>
                <w:szCs w:val="21"/>
              </w:rPr>
              <w:t>亩）</w:t>
            </w:r>
          </w:p>
        </w:tc>
        <w:tc>
          <w:tcPr>
            <w:tcW w:w="0" w:type="auto"/>
            <w:tcBorders>
              <w:top w:val="nil"/>
              <w:left w:val="nil"/>
              <w:bottom w:val="nil"/>
              <w:right w:val="nil"/>
            </w:tcBorders>
            <w:shd w:val="clear" w:color="auto" w:fill="auto"/>
            <w:noWrap/>
            <w:vAlign w:val="center"/>
            <w:hideMark/>
          </w:tcPr>
          <w:p w14:paraId="477BA214" w14:textId="77777777" w:rsidR="001C48DE" w:rsidRPr="00D00A0F" w:rsidRDefault="001C48DE" w:rsidP="007E6EBC">
            <w:pPr>
              <w:spacing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-0.038</w:t>
            </w:r>
          </w:p>
        </w:tc>
      </w:tr>
      <w:tr w:rsidR="001C48DE" w:rsidRPr="00D00A0F" w14:paraId="2C693C10" w14:textId="77777777" w:rsidTr="007E6EBC">
        <w:trPr>
          <w:trHeight w:val="340"/>
        </w:trPr>
        <w:tc>
          <w:tcPr>
            <w:tcW w:w="1886" w:type="dxa"/>
            <w:vMerge/>
            <w:tcBorders>
              <w:top w:val="nil"/>
              <w:left w:val="nil"/>
              <w:bottom w:val="single" w:sz="12" w:space="0" w:color="auto"/>
              <w:right w:val="nil"/>
            </w:tcBorders>
            <w:vAlign w:val="center"/>
            <w:hideMark/>
          </w:tcPr>
          <w:p w14:paraId="0C4AE04A" w14:textId="77777777" w:rsidR="001C48DE" w:rsidRPr="00D00A0F" w:rsidRDefault="001C48DE" w:rsidP="007E6EBC">
            <w:pPr>
              <w:spacing w:after="0" w:line="240" w:lineRule="auto"/>
              <w:rPr>
                <w:rFonts w:ascii="Times New Roman" w:eastAsia="宋体" w:hAnsi="Times New Roman" w:cs="Times New Roman"/>
                <w:b/>
                <w:bCs/>
                <w:color w:val="000000"/>
                <w:sz w:val="21"/>
                <w:szCs w:val="21"/>
              </w:rPr>
            </w:pPr>
          </w:p>
        </w:tc>
        <w:tc>
          <w:tcPr>
            <w:tcW w:w="1642" w:type="dxa"/>
            <w:vMerge/>
            <w:tcBorders>
              <w:top w:val="nil"/>
              <w:left w:val="nil"/>
              <w:bottom w:val="single" w:sz="12" w:space="0" w:color="auto"/>
              <w:right w:val="nil"/>
            </w:tcBorders>
            <w:vAlign w:val="center"/>
            <w:hideMark/>
          </w:tcPr>
          <w:p w14:paraId="2F8B2DA8" w14:textId="77777777" w:rsidR="001C48DE" w:rsidRPr="00D00A0F" w:rsidRDefault="001C48DE" w:rsidP="007E6EBC">
            <w:pPr>
              <w:spacing w:after="0" w:line="240" w:lineRule="auto"/>
              <w:rPr>
                <w:rFonts w:ascii="Times New Roman" w:eastAsia="宋体" w:hAnsi="Times New Roman" w:cs="Times New Roman"/>
                <w:color w:val="000000"/>
                <w:sz w:val="21"/>
                <w:szCs w:val="21"/>
              </w:rPr>
            </w:pPr>
          </w:p>
        </w:tc>
        <w:tc>
          <w:tcPr>
            <w:tcW w:w="0" w:type="auto"/>
            <w:tcBorders>
              <w:top w:val="nil"/>
              <w:left w:val="nil"/>
              <w:bottom w:val="single" w:sz="12" w:space="0" w:color="auto"/>
              <w:right w:val="nil"/>
            </w:tcBorders>
            <w:shd w:val="clear" w:color="auto" w:fill="auto"/>
            <w:noWrap/>
            <w:vAlign w:val="center"/>
            <w:hideMark/>
          </w:tcPr>
          <w:p w14:paraId="09635768" w14:textId="12F7ABA9" w:rsidR="001C48DE" w:rsidRPr="00D00A0F" w:rsidRDefault="001C48DE" w:rsidP="007E6EBC">
            <w:pPr>
              <w:spacing w:after="0" w:line="240" w:lineRule="auto"/>
              <w:jc w:val="center"/>
              <w:rPr>
                <w:rFonts w:ascii="Times New Roman" w:eastAsia="宋体" w:hAnsi="Times New Roman" w:cs="Times New Roman"/>
                <w:color w:val="000000"/>
                <w:sz w:val="21"/>
                <w:szCs w:val="21"/>
              </w:rPr>
            </w:pPr>
            <w:del w:id="604" w:author="曾 翠红" w:date="2019-05-07T10:33:00Z">
              <w:r w:rsidRPr="00D00A0F" w:rsidDel="009314E9">
                <w:rPr>
                  <w:rFonts w:ascii="Times New Roman" w:eastAsia="宋体" w:hAnsi="Times New Roman" w:cs="Times New Roman"/>
                  <w:color w:val="000000"/>
                  <w:sz w:val="21"/>
                  <w:szCs w:val="21"/>
                </w:rPr>
                <w:delText>稻谷</w:delText>
              </w:r>
            </w:del>
            <w:ins w:id="605" w:author="曾 翠红" w:date="2019-05-07T10:33:00Z">
              <w:r w:rsidR="009314E9">
                <w:rPr>
                  <w:rFonts w:ascii="Times New Roman" w:eastAsia="宋体" w:hAnsi="Times New Roman" w:cs="Times New Roman"/>
                  <w:color w:val="000000"/>
                  <w:sz w:val="21"/>
                  <w:szCs w:val="21"/>
                </w:rPr>
                <w:t>水稻</w:t>
              </w:r>
            </w:ins>
          </w:p>
        </w:tc>
        <w:tc>
          <w:tcPr>
            <w:tcW w:w="0" w:type="auto"/>
            <w:tcBorders>
              <w:top w:val="nil"/>
              <w:left w:val="nil"/>
              <w:bottom w:val="single" w:sz="12" w:space="0" w:color="auto"/>
              <w:right w:val="nil"/>
            </w:tcBorders>
            <w:shd w:val="clear" w:color="auto" w:fill="auto"/>
            <w:noWrap/>
            <w:vAlign w:val="center"/>
            <w:hideMark/>
          </w:tcPr>
          <w:p w14:paraId="431CEE4C" w14:textId="77777777" w:rsidR="001C48DE" w:rsidRPr="00D00A0F" w:rsidRDefault="001C48DE" w:rsidP="007E6EBC">
            <w:pPr>
              <w:spacing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Translog</w:t>
            </w:r>
          </w:p>
        </w:tc>
        <w:tc>
          <w:tcPr>
            <w:tcW w:w="0" w:type="auto"/>
            <w:tcBorders>
              <w:top w:val="nil"/>
              <w:left w:val="nil"/>
              <w:bottom w:val="single" w:sz="12" w:space="0" w:color="auto"/>
              <w:right w:val="nil"/>
            </w:tcBorders>
            <w:shd w:val="clear" w:color="auto" w:fill="auto"/>
            <w:noWrap/>
            <w:vAlign w:val="center"/>
            <w:hideMark/>
          </w:tcPr>
          <w:p w14:paraId="47EEB852" w14:textId="77777777" w:rsidR="001C48DE" w:rsidRPr="00D00A0F" w:rsidRDefault="001C48DE" w:rsidP="00D00A0F">
            <w:pPr>
              <w:spacing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亩均产量（</w:t>
            </w:r>
            <w:r w:rsidRPr="00D00A0F">
              <w:rPr>
                <w:rFonts w:ascii="Times New Roman" w:eastAsia="宋体" w:hAnsi="Times New Roman" w:cs="Times New Roman"/>
                <w:color w:val="000000"/>
                <w:sz w:val="21"/>
                <w:szCs w:val="21"/>
              </w:rPr>
              <w:t>kg/</w:t>
            </w:r>
            <w:r w:rsidRPr="00D00A0F">
              <w:rPr>
                <w:rFonts w:ascii="Times New Roman" w:eastAsia="宋体" w:hAnsi="Times New Roman" w:cs="Times New Roman"/>
                <w:color w:val="000000"/>
                <w:sz w:val="21"/>
                <w:szCs w:val="21"/>
              </w:rPr>
              <w:t>亩）</w:t>
            </w:r>
          </w:p>
        </w:tc>
        <w:tc>
          <w:tcPr>
            <w:tcW w:w="0" w:type="auto"/>
            <w:tcBorders>
              <w:top w:val="nil"/>
              <w:left w:val="nil"/>
              <w:bottom w:val="single" w:sz="12" w:space="0" w:color="auto"/>
              <w:right w:val="nil"/>
            </w:tcBorders>
            <w:shd w:val="clear" w:color="auto" w:fill="auto"/>
            <w:noWrap/>
            <w:vAlign w:val="center"/>
            <w:hideMark/>
          </w:tcPr>
          <w:p w14:paraId="2C21EC0B" w14:textId="77777777" w:rsidR="001C48DE" w:rsidRPr="00D00A0F" w:rsidRDefault="001C48DE" w:rsidP="007E6EBC">
            <w:pPr>
              <w:spacing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-0.034</w:t>
            </w:r>
          </w:p>
        </w:tc>
      </w:tr>
      <w:tr w:rsidR="001C48DE" w:rsidRPr="00255B66" w14:paraId="031EC393" w14:textId="77777777" w:rsidTr="007E6EBC">
        <w:trPr>
          <w:trHeight w:val="340"/>
        </w:trPr>
        <w:tc>
          <w:tcPr>
            <w:tcW w:w="0" w:type="auto"/>
            <w:gridSpan w:val="6"/>
            <w:tcBorders>
              <w:top w:val="single" w:sz="12" w:space="0" w:color="auto"/>
              <w:left w:val="nil"/>
              <w:bottom w:val="nil"/>
              <w:right w:val="nil"/>
            </w:tcBorders>
            <w:shd w:val="clear" w:color="auto" w:fill="auto"/>
            <w:noWrap/>
            <w:vAlign w:val="center"/>
            <w:hideMark/>
          </w:tcPr>
          <w:p w14:paraId="5C31F206" w14:textId="620D761E" w:rsidR="001C48DE" w:rsidRPr="00255B66" w:rsidRDefault="008B3A38" w:rsidP="00A06274">
            <w:pPr>
              <w:spacing w:afterLines="50" w:after="163" w:line="240" w:lineRule="auto"/>
              <w:jc w:val="both"/>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说明</w:t>
            </w:r>
            <w:r w:rsidR="001C48DE" w:rsidRPr="00255B66">
              <w:rPr>
                <w:rFonts w:ascii="Times New Roman" w:eastAsia="宋体" w:hAnsi="Times New Roman" w:cs="Times New Roman"/>
                <w:color w:val="000000"/>
                <w:sz w:val="18"/>
                <w:szCs w:val="18"/>
              </w:rPr>
              <w:t>：</w:t>
            </w:r>
            <w:r w:rsidR="001C48DE">
              <w:rPr>
                <w:rFonts w:ascii="Times New Roman" w:eastAsia="宋体" w:hAnsi="Times New Roman" w:cs="Times New Roman" w:hint="eastAsia"/>
                <w:color w:val="000000"/>
                <w:sz w:val="18"/>
                <w:szCs w:val="18"/>
              </w:rPr>
              <w:t>部分文献</w:t>
            </w:r>
            <w:r w:rsidR="00A06274">
              <w:rPr>
                <w:rFonts w:ascii="Times New Roman" w:eastAsia="宋体" w:hAnsi="Times New Roman" w:cs="Times New Roman" w:hint="eastAsia"/>
                <w:color w:val="000000"/>
                <w:sz w:val="18"/>
                <w:szCs w:val="18"/>
              </w:rPr>
              <w:t>变量</w:t>
            </w:r>
            <w:r w:rsidR="001C48DE">
              <w:rPr>
                <w:rFonts w:ascii="Times New Roman" w:eastAsia="宋体" w:hAnsi="Times New Roman" w:cs="Times New Roman" w:hint="eastAsia"/>
                <w:color w:val="000000"/>
                <w:sz w:val="18"/>
                <w:szCs w:val="18"/>
              </w:rPr>
              <w:t>和模型的选取</w:t>
            </w:r>
            <w:r w:rsidR="00A06274">
              <w:rPr>
                <w:rFonts w:ascii="Times New Roman" w:eastAsia="宋体" w:hAnsi="Times New Roman" w:cs="Times New Roman" w:hint="eastAsia"/>
                <w:color w:val="000000"/>
                <w:sz w:val="18"/>
                <w:szCs w:val="18"/>
              </w:rPr>
              <w:t>，</w:t>
            </w:r>
            <w:r w:rsidR="001C48DE">
              <w:rPr>
                <w:rFonts w:ascii="Times New Roman" w:eastAsia="宋体" w:hAnsi="Times New Roman" w:cs="Times New Roman" w:hint="eastAsia"/>
                <w:color w:val="000000"/>
                <w:sz w:val="18"/>
                <w:szCs w:val="18"/>
              </w:rPr>
              <w:t>难以</w:t>
            </w:r>
            <w:r w:rsidR="001C48DE" w:rsidRPr="00255B66">
              <w:rPr>
                <w:rFonts w:ascii="Times New Roman" w:eastAsia="宋体" w:hAnsi="Times New Roman" w:cs="Times New Roman"/>
                <w:color w:val="000000"/>
                <w:sz w:val="18"/>
                <w:szCs w:val="18"/>
              </w:rPr>
              <w:t>进一步得到规模弹性，因而表中仅呈现单产与规模</w:t>
            </w:r>
            <w:r w:rsidR="001C48DE">
              <w:rPr>
                <w:rFonts w:ascii="Times New Roman" w:eastAsia="宋体" w:hAnsi="Times New Roman" w:cs="Times New Roman" w:hint="eastAsia"/>
                <w:color w:val="000000"/>
                <w:sz w:val="18"/>
                <w:szCs w:val="18"/>
              </w:rPr>
              <w:t>的方向关系，</w:t>
            </w:r>
            <w:r w:rsidR="001C48DE">
              <w:rPr>
                <w:rFonts w:ascii="Times New Roman" w:eastAsia="宋体" w:hAnsi="Times New Roman" w:cs="Times New Roman"/>
                <w:color w:val="000000"/>
                <w:sz w:val="18"/>
                <w:szCs w:val="18"/>
              </w:rPr>
              <w:t>如</w:t>
            </w:r>
            <w:r w:rsidR="001C48DE">
              <w:rPr>
                <w:rFonts w:ascii="Times New Roman" w:eastAsia="宋体" w:hAnsi="Times New Roman" w:cs="Times New Roman" w:hint="eastAsia"/>
                <w:color w:val="000000"/>
                <w:sz w:val="18"/>
                <w:szCs w:val="18"/>
              </w:rPr>
              <w:t>王嫚嫚等（</w:t>
            </w:r>
            <w:r w:rsidR="001C48DE">
              <w:rPr>
                <w:rFonts w:ascii="Times New Roman" w:eastAsia="宋体" w:hAnsi="Times New Roman" w:cs="Times New Roman" w:hint="eastAsia"/>
                <w:color w:val="000000"/>
                <w:sz w:val="18"/>
                <w:szCs w:val="18"/>
              </w:rPr>
              <w:t>2017</w:t>
            </w:r>
            <w:r w:rsidR="001C48DE">
              <w:rPr>
                <w:rFonts w:ascii="Times New Roman" w:eastAsia="宋体" w:hAnsi="Times New Roman" w:cs="Times New Roman" w:hint="eastAsia"/>
                <w:color w:val="000000"/>
                <w:sz w:val="18"/>
                <w:szCs w:val="18"/>
              </w:rPr>
              <w:t>）和</w:t>
            </w:r>
            <w:r w:rsidR="001C48DE">
              <w:rPr>
                <w:rFonts w:ascii="Times New Roman" w:eastAsia="宋体" w:hAnsi="Times New Roman" w:cs="Times New Roman"/>
                <w:color w:val="000000"/>
                <w:sz w:val="18"/>
                <w:szCs w:val="18"/>
              </w:rPr>
              <w:t>许庆</w:t>
            </w:r>
            <w:r w:rsidR="001C48DE">
              <w:rPr>
                <w:rFonts w:ascii="Times New Roman" w:eastAsia="宋体" w:hAnsi="Times New Roman" w:cs="Times New Roman" w:hint="eastAsia"/>
                <w:color w:val="000000"/>
                <w:sz w:val="18"/>
                <w:szCs w:val="18"/>
              </w:rPr>
              <w:t>等（</w:t>
            </w:r>
            <w:r w:rsidR="001C48DE">
              <w:rPr>
                <w:rFonts w:ascii="Times New Roman" w:eastAsia="宋体" w:hAnsi="Times New Roman" w:cs="Times New Roman" w:hint="eastAsia"/>
                <w:color w:val="000000"/>
                <w:sz w:val="18"/>
                <w:szCs w:val="18"/>
              </w:rPr>
              <w:t>2011</w:t>
            </w:r>
            <w:r w:rsidR="001C48DE">
              <w:rPr>
                <w:rFonts w:ascii="Times New Roman" w:eastAsia="宋体" w:hAnsi="Times New Roman" w:cs="Times New Roman" w:hint="eastAsia"/>
                <w:color w:val="000000"/>
                <w:sz w:val="18"/>
                <w:szCs w:val="18"/>
              </w:rPr>
              <w:t>）</w:t>
            </w:r>
            <w:r w:rsidR="001C48DE" w:rsidRPr="00255B66">
              <w:rPr>
                <w:rFonts w:ascii="Times New Roman" w:eastAsia="宋体" w:hAnsi="Times New Roman" w:cs="Times New Roman"/>
                <w:color w:val="000000"/>
                <w:sz w:val="18"/>
                <w:szCs w:val="18"/>
              </w:rPr>
              <w:t>。</w:t>
            </w:r>
          </w:p>
        </w:tc>
      </w:tr>
    </w:tbl>
    <w:p w14:paraId="3AB3F514" w14:textId="77777777" w:rsidR="00F8066C" w:rsidRDefault="00F8066C" w:rsidP="00F8066C">
      <w:pPr>
        <w:spacing w:after="0" w:line="400" w:lineRule="exact"/>
        <w:rPr>
          <w:rFonts w:ascii="Times New Roman" w:eastAsia="黑体" w:hAnsi="Times New Roman" w:cs="Times New Roman"/>
          <w:sz w:val="28"/>
          <w:szCs w:val="28"/>
        </w:rPr>
      </w:pPr>
    </w:p>
    <w:p w14:paraId="4DEE6A6C" w14:textId="77777777" w:rsidR="00F8066C" w:rsidRDefault="00F8066C">
      <w:pPr>
        <w:rPr>
          <w:rFonts w:ascii="Times New Roman" w:eastAsia="黑体" w:hAnsi="Times New Roman" w:cs="Times New Roman"/>
          <w:sz w:val="28"/>
          <w:szCs w:val="28"/>
        </w:rPr>
        <w:sectPr w:rsidR="00F8066C" w:rsidSect="00E46361">
          <w:headerReference w:type="default" r:id="rId45"/>
          <w:pgSz w:w="11906" w:h="16838"/>
          <w:pgMar w:top="1701" w:right="1418" w:bottom="1418" w:left="1701" w:header="1417" w:footer="1020" w:gutter="0"/>
          <w:cols w:space="425"/>
          <w:docGrid w:type="lines" w:linePitch="326"/>
        </w:sectPr>
      </w:pPr>
    </w:p>
    <w:p w14:paraId="6B099B64" w14:textId="24CDC2E1" w:rsidR="00E01A77" w:rsidRDefault="00F00280" w:rsidP="009604D4">
      <w:pPr>
        <w:spacing w:beforeLines="100" w:before="326" w:afterLines="100" w:after="326" w:line="400" w:lineRule="exact"/>
        <w:outlineLvl w:val="1"/>
        <w:rPr>
          <w:rFonts w:ascii="Times New Roman" w:eastAsia="黑体" w:hAnsi="Times New Roman" w:cs="Times New Roman"/>
          <w:sz w:val="28"/>
          <w:szCs w:val="28"/>
        </w:rPr>
      </w:pPr>
      <w:bookmarkStart w:id="606" w:name="_Toc4687817"/>
      <w:r w:rsidRPr="00C46A1B">
        <w:rPr>
          <w:rFonts w:ascii="Times New Roman" w:eastAsia="黑体" w:hAnsi="Times New Roman" w:cs="Times New Roman"/>
          <w:sz w:val="28"/>
          <w:szCs w:val="28"/>
        </w:rPr>
        <w:t>4</w:t>
      </w:r>
      <w:r w:rsidR="004C5BED" w:rsidRPr="00040D66">
        <w:rPr>
          <w:rFonts w:ascii="Times New Roman" w:eastAsia="黑体" w:hAnsi="Times New Roman" w:cs="Times New Roman" w:hint="eastAsia"/>
          <w:sz w:val="28"/>
          <w:szCs w:val="28"/>
        </w:rPr>
        <w:t>.</w:t>
      </w:r>
      <w:r w:rsidR="00DA25B8">
        <w:rPr>
          <w:rFonts w:ascii="Times New Roman" w:eastAsia="黑体" w:hAnsi="Times New Roman" w:cs="Times New Roman"/>
          <w:sz w:val="28"/>
          <w:szCs w:val="28"/>
        </w:rPr>
        <w:t>6</w:t>
      </w:r>
      <w:r w:rsidR="00CC38BA">
        <w:rPr>
          <w:rFonts w:ascii="Times New Roman" w:eastAsia="黑体" w:hAnsi="Times New Roman" w:cs="Times New Roman" w:hint="eastAsia"/>
          <w:sz w:val="28"/>
          <w:szCs w:val="28"/>
        </w:rPr>
        <w:t xml:space="preserve">  </w:t>
      </w:r>
      <w:r w:rsidR="004C5BED" w:rsidRPr="00040D66">
        <w:rPr>
          <w:rFonts w:ascii="Times New Roman" w:eastAsia="黑体" w:hAnsi="Times New Roman" w:cs="Times New Roman" w:hint="eastAsia"/>
          <w:sz w:val="28"/>
          <w:szCs w:val="28"/>
        </w:rPr>
        <w:t>本章小结</w:t>
      </w:r>
      <w:bookmarkEnd w:id="606"/>
    </w:p>
    <w:p w14:paraId="0E07114D" w14:textId="70E46CC4" w:rsidR="00F17F09" w:rsidRDefault="00F17F09" w:rsidP="00080AC5">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w:t>
      </w:r>
      <w:r w:rsidR="0076779B" w:rsidRPr="00C46A1B">
        <w:rPr>
          <w:rFonts w:ascii="Times New Roman" w:hAnsi="Times New Roman" w:cs="Times New Roman"/>
          <w:sz w:val="24"/>
          <w:szCs w:val="24"/>
        </w:rPr>
        <w:t>1</w:t>
      </w:r>
      <w:r>
        <w:rPr>
          <w:rFonts w:ascii="Times New Roman" w:hAnsi="Times New Roman" w:cs="Times New Roman" w:hint="eastAsia"/>
          <w:sz w:val="24"/>
          <w:szCs w:val="24"/>
        </w:rPr>
        <w:t>）</w:t>
      </w:r>
      <w:r w:rsidR="003B0650">
        <w:rPr>
          <w:rFonts w:ascii="Times New Roman" w:hAnsi="Times New Roman" w:cs="Times New Roman" w:hint="eastAsia"/>
          <w:sz w:val="24"/>
          <w:szCs w:val="24"/>
        </w:rPr>
        <w:t>对关键变量规模的解释。</w:t>
      </w:r>
      <w:del w:id="607" w:author="曾 翠红" w:date="2019-05-09T22:31:00Z">
        <w:r w:rsidR="0022079F" w:rsidDel="00B86D23">
          <w:rPr>
            <w:rFonts w:ascii="Times New Roman" w:hAnsi="Times New Roman" w:cs="Times New Roman"/>
            <w:sz w:val="24"/>
            <w:szCs w:val="24"/>
          </w:rPr>
          <w:delText>两熟</w:delText>
        </w:r>
        <w:r w:rsidR="0022079F" w:rsidDel="00B86D23">
          <w:rPr>
            <w:rFonts w:ascii="Times New Roman" w:hAnsi="Times New Roman" w:cs="Times New Roman" w:hint="eastAsia"/>
            <w:sz w:val="24"/>
            <w:szCs w:val="24"/>
          </w:rPr>
          <w:delText>小麦</w:delText>
        </w:r>
      </w:del>
      <w:ins w:id="608" w:author="曾 翠红" w:date="2019-05-09T22:31:00Z">
        <w:r w:rsidR="00B86D23">
          <w:rPr>
            <w:rFonts w:ascii="Times New Roman" w:hAnsi="Times New Roman" w:cs="Times New Roman"/>
            <w:sz w:val="24"/>
            <w:szCs w:val="24"/>
          </w:rPr>
          <w:t>两熟区冬小麦</w:t>
        </w:r>
      </w:ins>
      <w:r w:rsidR="0022079F">
        <w:rPr>
          <w:rFonts w:ascii="Times New Roman" w:hAnsi="Times New Roman" w:cs="Times New Roman" w:hint="eastAsia"/>
          <w:sz w:val="24"/>
          <w:szCs w:val="24"/>
        </w:rPr>
        <w:t>和</w:t>
      </w:r>
      <w:del w:id="609" w:author="曾 翠红" w:date="2019-05-07T10:33:00Z">
        <w:r w:rsidR="00012A4C" w:rsidDel="009314E9">
          <w:rPr>
            <w:rFonts w:ascii="Times New Roman" w:hAnsi="Times New Roman" w:cs="Times New Roman" w:hint="eastAsia"/>
            <w:sz w:val="24"/>
            <w:szCs w:val="24"/>
          </w:rPr>
          <w:delText>稻谷</w:delText>
        </w:r>
      </w:del>
      <w:ins w:id="610" w:author="曾 翠红" w:date="2019-05-07T10:33:00Z">
        <w:r w:rsidR="009314E9">
          <w:rPr>
            <w:rFonts w:ascii="Times New Roman" w:hAnsi="Times New Roman" w:cs="Times New Roman" w:hint="eastAsia"/>
            <w:sz w:val="24"/>
            <w:szCs w:val="24"/>
          </w:rPr>
          <w:t>水稻</w:t>
        </w:r>
      </w:ins>
      <w:r w:rsidR="0022079F">
        <w:rPr>
          <w:rFonts w:ascii="Times New Roman" w:hAnsi="Times New Roman" w:cs="Times New Roman" w:hint="eastAsia"/>
          <w:sz w:val="24"/>
          <w:szCs w:val="24"/>
        </w:rPr>
        <w:t>土地生产率与规模变量呈显著负向关系，</w:t>
      </w:r>
      <w:r w:rsidR="00E12651">
        <w:rPr>
          <w:rFonts w:ascii="Times New Roman" w:hAnsi="Times New Roman" w:cs="Times New Roman" w:hint="eastAsia"/>
          <w:sz w:val="24"/>
          <w:szCs w:val="24"/>
        </w:rPr>
        <w:t>结果符合预期。</w:t>
      </w:r>
      <w:del w:id="611" w:author="曾 翠红" w:date="2019-05-09T22:31:00Z">
        <w:r w:rsidDel="00B86D23">
          <w:rPr>
            <w:rFonts w:ascii="Times New Roman" w:hAnsi="Times New Roman" w:cs="Times New Roman" w:hint="eastAsia"/>
            <w:sz w:val="24"/>
            <w:szCs w:val="24"/>
          </w:rPr>
          <w:delText>两熟玉米</w:delText>
        </w:r>
      </w:del>
      <w:ins w:id="612" w:author="曾 翠红" w:date="2019-05-09T22:31:00Z">
        <w:r w:rsidR="00B86D23">
          <w:rPr>
            <w:rFonts w:ascii="Times New Roman" w:hAnsi="Times New Roman" w:cs="Times New Roman" w:hint="eastAsia"/>
            <w:sz w:val="24"/>
            <w:szCs w:val="24"/>
          </w:rPr>
          <w:t>两熟区夏玉米</w:t>
        </w:r>
      </w:ins>
      <w:r>
        <w:rPr>
          <w:rFonts w:ascii="Times New Roman" w:hAnsi="Times New Roman" w:cs="Times New Roman" w:hint="eastAsia"/>
          <w:sz w:val="24"/>
          <w:szCs w:val="24"/>
        </w:rPr>
        <w:t>土地生产率与规模变量呈显著的正向关系</w:t>
      </w:r>
      <w:r w:rsidR="0022079F">
        <w:rPr>
          <w:rFonts w:ascii="Times New Roman" w:hAnsi="Times New Roman" w:cs="Times New Roman" w:hint="eastAsia"/>
          <w:sz w:val="24"/>
          <w:szCs w:val="24"/>
        </w:rPr>
        <w:t>，</w:t>
      </w:r>
      <w:del w:id="613" w:author="曾 翠红" w:date="2019-05-09T22:31:00Z">
        <w:r w:rsidR="00E12651" w:rsidDel="00B86D23">
          <w:rPr>
            <w:rFonts w:ascii="Times New Roman" w:hAnsi="Times New Roman" w:cs="Times New Roman" w:hint="eastAsia"/>
            <w:sz w:val="24"/>
            <w:szCs w:val="24"/>
          </w:rPr>
          <w:delText>一熟玉米</w:delText>
        </w:r>
      </w:del>
      <w:ins w:id="614" w:author="曾 翠红" w:date="2019-05-09T22:31:00Z">
        <w:r w:rsidR="00B86D23">
          <w:rPr>
            <w:rFonts w:ascii="Times New Roman" w:hAnsi="Times New Roman" w:cs="Times New Roman" w:hint="eastAsia"/>
            <w:sz w:val="24"/>
            <w:szCs w:val="24"/>
          </w:rPr>
          <w:t>一熟区春玉米</w:t>
        </w:r>
      </w:ins>
      <w:r w:rsidR="00E12651">
        <w:rPr>
          <w:rFonts w:ascii="Times New Roman" w:hAnsi="Times New Roman" w:cs="Times New Roman" w:hint="eastAsia"/>
          <w:sz w:val="24"/>
          <w:szCs w:val="24"/>
        </w:rPr>
        <w:t>土地生产率与规模变量关系不显著</w:t>
      </w:r>
      <w:r w:rsidR="00B75C4A">
        <w:rPr>
          <w:rFonts w:ascii="Times New Roman" w:hAnsi="Times New Roman" w:cs="Times New Roman" w:hint="eastAsia"/>
          <w:sz w:val="24"/>
          <w:szCs w:val="24"/>
        </w:rPr>
        <w:t>。</w:t>
      </w:r>
      <w:r w:rsidR="00B75C4A">
        <w:rPr>
          <w:rFonts w:ascii="Times New Roman" w:hAnsi="Times New Roman" w:cs="Times New Roman"/>
          <w:sz w:val="24"/>
          <w:szCs w:val="24"/>
        </w:rPr>
        <w:t>可能</w:t>
      </w:r>
      <w:r w:rsidR="00B75C4A">
        <w:rPr>
          <w:rFonts w:ascii="Times New Roman" w:hAnsi="Times New Roman" w:cs="Times New Roman" w:hint="eastAsia"/>
          <w:sz w:val="24"/>
          <w:szCs w:val="24"/>
        </w:rPr>
        <w:t>的解释是，种植玉米地区的农户处于农村劳动力</w:t>
      </w:r>
      <w:r w:rsidR="009D5967">
        <w:rPr>
          <w:rFonts w:ascii="Times New Roman" w:hAnsi="Times New Roman" w:cs="Times New Roman" w:hint="eastAsia"/>
          <w:sz w:val="24"/>
          <w:szCs w:val="24"/>
        </w:rPr>
        <w:t>不那么丰富</w:t>
      </w:r>
      <w:r w:rsidR="00B75C4A">
        <w:rPr>
          <w:rFonts w:ascii="Times New Roman" w:hAnsi="Times New Roman" w:cs="Times New Roman" w:hint="eastAsia"/>
          <w:sz w:val="24"/>
          <w:szCs w:val="24"/>
        </w:rPr>
        <w:t>和机械化发展水平较低的地区，</w:t>
      </w:r>
      <w:r w:rsidR="00261172">
        <w:rPr>
          <w:rFonts w:ascii="Times New Roman" w:hAnsi="Times New Roman" w:cs="Times New Roman" w:hint="eastAsia"/>
          <w:sz w:val="24"/>
          <w:szCs w:val="24"/>
        </w:rPr>
        <w:t>规模变化导致的劳动效应低，</w:t>
      </w:r>
      <w:r w:rsidR="00261172">
        <w:rPr>
          <w:rFonts w:ascii="Times New Roman" w:hAnsi="Times New Roman" w:cs="Times New Roman"/>
          <w:sz w:val="24"/>
          <w:szCs w:val="24"/>
        </w:rPr>
        <w:t>机械</w:t>
      </w:r>
      <w:r w:rsidR="00261172">
        <w:rPr>
          <w:rFonts w:ascii="Times New Roman" w:hAnsi="Times New Roman" w:cs="Times New Roman" w:hint="eastAsia"/>
          <w:sz w:val="24"/>
          <w:szCs w:val="24"/>
        </w:rPr>
        <w:t>效应高，</w:t>
      </w:r>
      <w:r w:rsidR="00261172">
        <w:rPr>
          <w:rFonts w:ascii="Times New Roman" w:hAnsi="Times New Roman" w:cs="Times New Roman"/>
          <w:sz w:val="24"/>
          <w:szCs w:val="24"/>
        </w:rPr>
        <w:t>最终</w:t>
      </w:r>
      <w:r w:rsidR="00261172">
        <w:rPr>
          <w:rFonts w:ascii="Times New Roman" w:hAnsi="Times New Roman" w:cs="Times New Roman" w:hint="eastAsia"/>
          <w:sz w:val="24"/>
          <w:szCs w:val="24"/>
        </w:rPr>
        <w:t>呈现出规模与单产关系不显著或者正向的结果。</w:t>
      </w:r>
    </w:p>
    <w:p w14:paraId="4176202C" w14:textId="1E4B1AFB" w:rsidR="0022079F" w:rsidRDefault="0022079F" w:rsidP="00080AC5">
      <w:pPr>
        <w:spacing w:after="0" w:line="400" w:lineRule="exact"/>
        <w:ind w:firstLineChars="200" w:firstLine="480"/>
        <w:jc w:val="both"/>
        <w:rPr>
          <w:rFonts w:ascii="Times New Roman" w:hAnsi="Times New Roman" w:cs="Times New Roman"/>
          <w:sz w:val="24"/>
          <w:szCs w:val="24"/>
        </w:rPr>
      </w:pPr>
      <w:r w:rsidRPr="00416EE6">
        <w:rPr>
          <w:rFonts w:ascii="Times New Roman" w:hAnsi="Times New Roman" w:cs="Times New Roman" w:hint="eastAsia"/>
          <w:sz w:val="24"/>
          <w:szCs w:val="24"/>
        </w:rPr>
        <w:t>（</w:t>
      </w:r>
      <w:r w:rsidR="0076779B" w:rsidRPr="00C46A1B">
        <w:rPr>
          <w:rFonts w:ascii="Times New Roman" w:hAnsi="Times New Roman" w:cs="Times New Roman"/>
          <w:sz w:val="24"/>
          <w:szCs w:val="24"/>
        </w:rPr>
        <w:t>2</w:t>
      </w:r>
      <w:r w:rsidRPr="00416EE6">
        <w:rPr>
          <w:rFonts w:ascii="Times New Roman" w:hAnsi="Times New Roman" w:cs="Times New Roman" w:hint="eastAsia"/>
          <w:sz w:val="24"/>
          <w:szCs w:val="24"/>
        </w:rPr>
        <w:t>）</w:t>
      </w:r>
      <w:r w:rsidR="002B3313">
        <w:rPr>
          <w:rFonts w:ascii="Times New Roman" w:hAnsi="Times New Roman" w:cs="Times New Roman" w:hint="eastAsia"/>
          <w:sz w:val="24"/>
          <w:szCs w:val="24"/>
        </w:rPr>
        <w:t>劳动产出弹性随着规模扩大而降低</w:t>
      </w:r>
      <w:r w:rsidR="00F80F14">
        <w:rPr>
          <w:rFonts w:ascii="Times New Roman" w:hAnsi="Times New Roman" w:cs="Times New Roman" w:hint="eastAsia"/>
          <w:sz w:val="24"/>
          <w:szCs w:val="24"/>
        </w:rPr>
        <w:t>，</w:t>
      </w:r>
      <w:r w:rsidR="00F80F14">
        <w:rPr>
          <w:rFonts w:ascii="Times New Roman" w:hAnsi="Times New Roman" w:cs="Times New Roman"/>
          <w:sz w:val="24"/>
          <w:szCs w:val="24"/>
        </w:rPr>
        <w:t>机械</w:t>
      </w:r>
      <w:r w:rsidR="00F80F14">
        <w:rPr>
          <w:rFonts w:ascii="Times New Roman" w:hAnsi="Times New Roman" w:cs="Times New Roman" w:hint="eastAsia"/>
          <w:sz w:val="24"/>
          <w:szCs w:val="24"/>
        </w:rPr>
        <w:t>产出弹性随着规模扩大而提高</w:t>
      </w:r>
      <w:r w:rsidR="002B3313">
        <w:rPr>
          <w:rFonts w:ascii="Times New Roman" w:hAnsi="Times New Roman" w:cs="Times New Roman" w:hint="eastAsia"/>
          <w:sz w:val="24"/>
          <w:szCs w:val="24"/>
        </w:rPr>
        <w:t>。</w:t>
      </w:r>
      <w:del w:id="615" w:author="曾 翠红" w:date="2019-05-09T22:31:00Z">
        <w:r w:rsidR="0076779B" w:rsidDel="00B86D23">
          <w:rPr>
            <w:rFonts w:ascii="Times New Roman" w:hAnsi="Times New Roman" w:cs="Times New Roman"/>
            <w:sz w:val="24"/>
            <w:szCs w:val="24"/>
          </w:rPr>
          <w:delText>两熟</w:delText>
        </w:r>
        <w:r w:rsidR="0076779B" w:rsidDel="00B86D23">
          <w:rPr>
            <w:rFonts w:ascii="Times New Roman" w:hAnsi="Times New Roman" w:cs="Times New Roman" w:hint="eastAsia"/>
            <w:sz w:val="24"/>
            <w:szCs w:val="24"/>
          </w:rPr>
          <w:delText>小麦</w:delText>
        </w:r>
      </w:del>
      <w:ins w:id="616" w:author="曾 翠红" w:date="2019-05-09T22:31:00Z">
        <w:r w:rsidR="00B86D23">
          <w:rPr>
            <w:rFonts w:ascii="Times New Roman" w:hAnsi="Times New Roman" w:cs="Times New Roman"/>
            <w:sz w:val="24"/>
            <w:szCs w:val="24"/>
          </w:rPr>
          <w:t>两熟区冬小麦</w:t>
        </w:r>
      </w:ins>
      <w:r w:rsidR="0076779B">
        <w:rPr>
          <w:rFonts w:ascii="Times New Roman" w:hAnsi="Times New Roman" w:cs="Times New Roman" w:hint="eastAsia"/>
          <w:sz w:val="24"/>
          <w:szCs w:val="24"/>
        </w:rPr>
        <w:t>和</w:t>
      </w:r>
      <w:del w:id="617" w:author="曾 翠红" w:date="2019-05-07T10:33:00Z">
        <w:r w:rsidR="00012A4C" w:rsidDel="009314E9">
          <w:rPr>
            <w:rFonts w:ascii="Times New Roman" w:hAnsi="Times New Roman" w:cs="Times New Roman" w:hint="eastAsia"/>
            <w:sz w:val="24"/>
            <w:szCs w:val="24"/>
          </w:rPr>
          <w:delText>稻谷</w:delText>
        </w:r>
      </w:del>
      <w:ins w:id="618" w:author="曾 翠红" w:date="2019-05-07T10:33:00Z">
        <w:r w:rsidR="009314E9">
          <w:rPr>
            <w:rFonts w:ascii="Times New Roman" w:hAnsi="Times New Roman" w:cs="Times New Roman" w:hint="eastAsia"/>
            <w:sz w:val="24"/>
            <w:szCs w:val="24"/>
          </w:rPr>
          <w:t>水稻</w:t>
        </w:r>
      </w:ins>
      <w:r w:rsidR="0076779B">
        <w:rPr>
          <w:rFonts w:ascii="Times New Roman" w:hAnsi="Times New Roman" w:cs="Times New Roman" w:hint="eastAsia"/>
          <w:sz w:val="24"/>
          <w:szCs w:val="24"/>
        </w:rPr>
        <w:t>劳动产出弹性为负</w:t>
      </w:r>
      <w:r w:rsidR="00474579">
        <w:rPr>
          <w:rFonts w:ascii="Times New Roman" w:hAnsi="Times New Roman" w:cs="Times New Roman" w:hint="eastAsia"/>
          <w:sz w:val="24"/>
          <w:szCs w:val="24"/>
        </w:rPr>
        <w:t>，两种种植制度</w:t>
      </w:r>
      <w:r w:rsidR="002B3313">
        <w:rPr>
          <w:rFonts w:ascii="Times New Roman" w:hAnsi="Times New Roman" w:cs="Times New Roman" w:hint="eastAsia"/>
          <w:sz w:val="24"/>
          <w:szCs w:val="24"/>
        </w:rPr>
        <w:t>玉米的劳动产出弹性为正。</w:t>
      </w:r>
      <w:r>
        <w:rPr>
          <w:rFonts w:ascii="Times New Roman" w:hAnsi="Times New Roman" w:cs="Times New Roman" w:hint="eastAsia"/>
          <w:sz w:val="24"/>
          <w:szCs w:val="24"/>
        </w:rPr>
        <w:t>在机械产出弹性方面，按机械弹性由大到小排序为</w:t>
      </w:r>
      <w:del w:id="619" w:author="曾 翠红" w:date="2019-05-09T22:31:00Z">
        <w:r w:rsidDel="00B86D23">
          <w:rPr>
            <w:rFonts w:ascii="Times New Roman" w:hAnsi="Times New Roman" w:cs="Times New Roman" w:hint="eastAsia"/>
            <w:sz w:val="24"/>
            <w:szCs w:val="24"/>
          </w:rPr>
          <w:delText>两熟玉米</w:delText>
        </w:r>
      </w:del>
      <w:ins w:id="620" w:author="曾 翠红" w:date="2019-05-09T22:31:00Z">
        <w:r w:rsidR="00B86D23">
          <w:rPr>
            <w:rFonts w:ascii="Times New Roman" w:hAnsi="Times New Roman" w:cs="Times New Roman" w:hint="eastAsia"/>
            <w:sz w:val="24"/>
            <w:szCs w:val="24"/>
          </w:rPr>
          <w:t>两熟区夏玉米</w:t>
        </w:r>
      </w:ins>
      <w:r>
        <w:rPr>
          <w:rFonts w:ascii="Times New Roman" w:hAnsi="Times New Roman" w:cs="Times New Roman" w:hint="eastAsia"/>
          <w:sz w:val="24"/>
          <w:szCs w:val="24"/>
        </w:rPr>
        <w:t>、</w:t>
      </w:r>
      <w:del w:id="621" w:author="曾 翠红" w:date="2019-05-09T22:31:00Z">
        <w:r w:rsidDel="00B86D23">
          <w:rPr>
            <w:rFonts w:ascii="Times New Roman" w:hAnsi="Times New Roman" w:cs="Times New Roman"/>
            <w:sz w:val="24"/>
            <w:szCs w:val="24"/>
          </w:rPr>
          <w:delText>一熟</w:delText>
        </w:r>
        <w:r w:rsidDel="00B86D23">
          <w:rPr>
            <w:rFonts w:ascii="Times New Roman" w:hAnsi="Times New Roman" w:cs="Times New Roman" w:hint="eastAsia"/>
            <w:sz w:val="24"/>
            <w:szCs w:val="24"/>
          </w:rPr>
          <w:delText>玉米</w:delText>
        </w:r>
      </w:del>
      <w:ins w:id="622" w:author="曾 翠红" w:date="2019-05-09T22:31:00Z">
        <w:r w:rsidR="00B86D23">
          <w:rPr>
            <w:rFonts w:ascii="Times New Roman" w:hAnsi="Times New Roman" w:cs="Times New Roman"/>
            <w:sz w:val="24"/>
            <w:szCs w:val="24"/>
          </w:rPr>
          <w:t>一熟区春玉米</w:t>
        </w:r>
      </w:ins>
      <w:r>
        <w:rPr>
          <w:rFonts w:ascii="Times New Roman" w:hAnsi="Times New Roman" w:cs="Times New Roman" w:hint="eastAsia"/>
          <w:sz w:val="24"/>
          <w:szCs w:val="24"/>
        </w:rPr>
        <w:t>、</w:t>
      </w:r>
      <w:del w:id="623" w:author="曾 翠红" w:date="2019-05-09T22:31:00Z">
        <w:r w:rsidDel="00B86D23">
          <w:rPr>
            <w:rFonts w:ascii="Times New Roman" w:hAnsi="Times New Roman" w:cs="Times New Roman"/>
            <w:sz w:val="24"/>
            <w:szCs w:val="24"/>
          </w:rPr>
          <w:delText>两熟</w:delText>
        </w:r>
        <w:r w:rsidDel="00B86D23">
          <w:rPr>
            <w:rFonts w:ascii="Times New Roman" w:hAnsi="Times New Roman" w:cs="Times New Roman" w:hint="eastAsia"/>
            <w:sz w:val="24"/>
            <w:szCs w:val="24"/>
          </w:rPr>
          <w:delText>小麦</w:delText>
        </w:r>
      </w:del>
      <w:ins w:id="624" w:author="曾 翠红" w:date="2019-05-09T22:31:00Z">
        <w:r w:rsidR="00B86D23">
          <w:rPr>
            <w:rFonts w:ascii="Times New Roman" w:hAnsi="Times New Roman" w:cs="Times New Roman"/>
            <w:sz w:val="24"/>
            <w:szCs w:val="24"/>
          </w:rPr>
          <w:t>两熟区冬小麦</w:t>
        </w:r>
      </w:ins>
      <w:r>
        <w:rPr>
          <w:rFonts w:ascii="Times New Roman" w:hAnsi="Times New Roman" w:cs="Times New Roman" w:hint="eastAsia"/>
          <w:sz w:val="24"/>
          <w:szCs w:val="24"/>
        </w:rPr>
        <w:t>和一熟</w:t>
      </w:r>
      <w:del w:id="625" w:author="曾 翠红" w:date="2019-05-07T10:33:00Z">
        <w:r w:rsidR="00012A4C" w:rsidDel="009314E9">
          <w:rPr>
            <w:rFonts w:ascii="Times New Roman" w:hAnsi="Times New Roman" w:cs="Times New Roman" w:hint="eastAsia"/>
            <w:sz w:val="24"/>
            <w:szCs w:val="24"/>
          </w:rPr>
          <w:delText>稻谷</w:delText>
        </w:r>
      </w:del>
      <w:ins w:id="626" w:author="曾 翠红" w:date="2019-05-07T10:33:00Z">
        <w:r w:rsidR="009314E9">
          <w:rPr>
            <w:rFonts w:ascii="Times New Roman" w:hAnsi="Times New Roman" w:cs="Times New Roman" w:hint="eastAsia"/>
            <w:sz w:val="24"/>
            <w:szCs w:val="24"/>
          </w:rPr>
          <w:t>水稻</w:t>
        </w:r>
      </w:ins>
      <w:r w:rsidR="009E0DF9">
        <w:rPr>
          <w:rFonts w:ascii="Times New Roman" w:hAnsi="Times New Roman" w:cs="Times New Roman" w:hint="eastAsia"/>
          <w:sz w:val="24"/>
          <w:szCs w:val="24"/>
        </w:rPr>
        <w:t>，机械弹性均大于</w:t>
      </w:r>
      <w:r w:rsidR="009E0DF9" w:rsidRPr="00C46A1B">
        <w:rPr>
          <w:rFonts w:ascii="Times New Roman" w:hAnsi="Times New Roman" w:cs="Times New Roman"/>
          <w:sz w:val="24"/>
          <w:szCs w:val="24"/>
        </w:rPr>
        <w:t>0</w:t>
      </w:r>
      <w:r w:rsidR="00F80F14">
        <w:rPr>
          <w:rFonts w:ascii="Times New Roman" w:hAnsi="Times New Roman" w:cs="Times New Roman" w:hint="eastAsia"/>
          <w:sz w:val="24"/>
          <w:szCs w:val="24"/>
        </w:rPr>
        <w:t>。</w:t>
      </w:r>
    </w:p>
    <w:p w14:paraId="18F830FC" w14:textId="70EE563A" w:rsidR="00D03770" w:rsidRDefault="00D03770" w:rsidP="00080AC5">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w:t>
      </w:r>
      <w:r w:rsidRPr="00C46A1B">
        <w:rPr>
          <w:rFonts w:ascii="Times New Roman" w:hAnsi="Times New Roman" w:cs="Times New Roman"/>
          <w:sz w:val="24"/>
          <w:szCs w:val="24"/>
        </w:rPr>
        <w:t>3</w:t>
      </w:r>
      <w:r>
        <w:rPr>
          <w:rFonts w:ascii="Times New Roman" w:hAnsi="Times New Roman" w:cs="Times New Roman" w:hint="eastAsia"/>
          <w:sz w:val="24"/>
          <w:szCs w:val="24"/>
        </w:rPr>
        <w:t>）生产要素与规模变量有显著关系，亩均投工量和亩均肥料使用量随着规模扩大而下降，</w:t>
      </w:r>
      <w:r>
        <w:rPr>
          <w:rFonts w:ascii="Times New Roman" w:hAnsi="Times New Roman" w:cs="Times New Roman"/>
          <w:sz w:val="24"/>
          <w:szCs w:val="24"/>
        </w:rPr>
        <w:t>亩均</w:t>
      </w:r>
      <w:r>
        <w:rPr>
          <w:rFonts w:ascii="Times New Roman" w:hAnsi="Times New Roman" w:cs="Times New Roman" w:hint="eastAsia"/>
          <w:sz w:val="24"/>
          <w:szCs w:val="24"/>
        </w:rPr>
        <w:t>机械投入量随着规模的扩大呈现先增加后下降的趋势</w:t>
      </w:r>
      <w:r w:rsidR="000A715A">
        <w:rPr>
          <w:rFonts w:ascii="Times New Roman" w:hAnsi="Times New Roman" w:cs="Times New Roman" w:hint="eastAsia"/>
          <w:sz w:val="24"/>
          <w:szCs w:val="24"/>
        </w:rPr>
        <w:t>，证实了规模对于单产的间接作用机制。</w:t>
      </w:r>
    </w:p>
    <w:p w14:paraId="537D15B3" w14:textId="15F0ECEC" w:rsidR="00B50D55" w:rsidRDefault="00E60B05" w:rsidP="00080AC5">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w:t>
      </w:r>
      <w:r w:rsidR="00021255" w:rsidRPr="00C46A1B">
        <w:rPr>
          <w:rFonts w:ascii="Times New Roman" w:hAnsi="Times New Roman" w:cs="Times New Roman"/>
          <w:sz w:val="24"/>
          <w:szCs w:val="24"/>
        </w:rPr>
        <w:t>4</w:t>
      </w:r>
      <w:r>
        <w:rPr>
          <w:rFonts w:ascii="Times New Roman" w:hAnsi="Times New Roman" w:cs="Times New Roman" w:hint="eastAsia"/>
          <w:sz w:val="24"/>
          <w:szCs w:val="24"/>
        </w:rPr>
        <w:t>）</w:t>
      </w:r>
      <w:r w:rsidR="00EB617F">
        <w:rPr>
          <w:rFonts w:ascii="Times New Roman" w:hAnsi="Times New Roman" w:cs="Times New Roman" w:hint="eastAsia"/>
          <w:sz w:val="24"/>
          <w:szCs w:val="24"/>
        </w:rPr>
        <w:t>文化程度和农业技能培训变量显著为正，</w:t>
      </w:r>
      <w:r w:rsidR="001D46F1">
        <w:rPr>
          <w:rFonts w:ascii="Times New Roman" w:hAnsi="Times New Roman" w:cs="Times New Roman" w:hint="eastAsia"/>
          <w:sz w:val="24"/>
          <w:szCs w:val="24"/>
        </w:rPr>
        <w:t>说明</w:t>
      </w:r>
      <w:r w:rsidR="00690349">
        <w:rPr>
          <w:rFonts w:ascii="Times New Roman" w:hAnsi="Times New Roman" w:cs="Times New Roman" w:hint="eastAsia"/>
          <w:sz w:val="24"/>
          <w:szCs w:val="24"/>
        </w:rPr>
        <w:t>对农户进行人力资源培训</w:t>
      </w:r>
      <w:r w:rsidR="00E4178D">
        <w:rPr>
          <w:rFonts w:ascii="Times New Roman" w:hAnsi="Times New Roman" w:cs="Times New Roman" w:hint="eastAsia"/>
          <w:sz w:val="24"/>
          <w:szCs w:val="24"/>
        </w:rPr>
        <w:t>，提高农户学习和吸收能力</w:t>
      </w:r>
      <w:r w:rsidR="006B2562">
        <w:rPr>
          <w:rFonts w:ascii="Times New Roman" w:hAnsi="Times New Roman" w:cs="Times New Roman" w:hint="eastAsia"/>
          <w:sz w:val="24"/>
          <w:szCs w:val="24"/>
        </w:rPr>
        <w:t>，给予科学的农业技能培训，</w:t>
      </w:r>
      <w:r w:rsidR="0000748E">
        <w:rPr>
          <w:rFonts w:ascii="Times New Roman" w:hAnsi="Times New Roman" w:cs="Times New Roman" w:hint="eastAsia"/>
          <w:sz w:val="24"/>
          <w:szCs w:val="24"/>
        </w:rPr>
        <w:t>农户劳作时更快把握</w:t>
      </w:r>
      <w:r w:rsidR="000A715A">
        <w:rPr>
          <w:rFonts w:ascii="Times New Roman" w:hAnsi="Times New Roman" w:cs="Times New Roman" w:hint="eastAsia"/>
          <w:sz w:val="24"/>
          <w:szCs w:val="24"/>
        </w:rPr>
        <w:t>科学的</w:t>
      </w:r>
      <w:r w:rsidR="0000748E">
        <w:rPr>
          <w:rFonts w:ascii="Times New Roman" w:hAnsi="Times New Roman" w:cs="Times New Roman" w:hint="eastAsia"/>
          <w:sz w:val="24"/>
          <w:szCs w:val="24"/>
        </w:rPr>
        <w:t>农业生产</w:t>
      </w:r>
      <w:r w:rsidR="000A715A">
        <w:rPr>
          <w:rFonts w:ascii="Times New Roman" w:hAnsi="Times New Roman" w:cs="Times New Roman" w:hint="eastAsia"/>
          <w:sz w:val="24"/>
          <w:szCs w:val="24"/>
        </w:rPr>
        <w:t>办法</w:t>
      </w:r>
      <w:r w:rsidR="0000748E">
        <w:rPr>
          <w:rFonts w:ascii="Times New Roman" w:hAnsi="Times New Roman" w:cs="Times New Roman" w:hint="eastAsia"/>
          <w:sz w:val="24"/>
          <w:szCs w:val="24"/>
        </w:rPr>
        <w:t>，</w:t>
      </w:r>
      <w:r w:rsidR="000A715A">
        <w:rPr>
          <w:rFonts w:ascii="Times New Roman" w:hAnsi="Times New Roman" w:cs="Times New Roman" w:hint="eastAsia"/>
          <w:sz w:val="24"/>
          <w:szCs w:val="24"/>
        </w:rPr>
        <w:t>有助于</w:t>
      </w:r>
      <w:r w:rsidR="001D46F1">
        <w:rPr>
          <w:rFonts w:ascii="Times New Roman" w:hAnsi="Times New Roman" w:cs="Times New Roman" w:hint="eastAsia"/>
          <w:sz w:val="24"/>
          <w:szCs w:val="24"/>
        </w:rPr>
        <w:t>提高单产</w:t>
      </w:r>
      <w:r w:rsidR="0054760D">
        <w:rPr>
          <w:rFonts w:ascii="Times New Roman" w:hAnsi="Times New Roman" w:cs="Times New Roman" w:hint="eastAsia"/>
          <w:sz w:val="24"/>
          <w:szCs w:val="24"/>
        </w:rPr>
        <w:t>。</w:t>
      </w:r>
    </w:p>
    <w:p w14:paraId="0C72FFBC" w14:textId="481ED4EF" w:rsidR="00F74AFC" w:rsidRDefault="00655187" w:rsidP="00080AC5">
      <w:pPr>
        <w:spacing w:after="0" w:line="400" w:lineRule="exact"/>
        <w:ind w:firstLineChars="200" w:firstLine="480"/>
        <w:jc w:val="both"/>
        <w:rPr>
          <w:rFonts w:ascii="Times New Roman" w:hAnsi="Times New Roman" w:cs="Times New Roman"/>
          <w:sz w:val="24"/>
          <w:szCs w:val="24"/>
        </w:rPr>
        <w:sectPr w:rsidR="00F74AFC" w:rsidSect="00E46361">
          <w:headerReference w:type="default" r:id="rId46"/>
          <w:pgSz w:w="11906" w:h="16838"/>
          <w:pgMar w:top="1701" w:right="1418" w:bottom="1418" w:left="1701" w:header="1417" w:footer="1020" w:gutter="0"/>
          <w:cols w:space="425"/>
          <w:docGrid w:type="lines" w:linePitch="326"/>
        </w:sectPr>
      </w:pPr>
      <w:r>
        <w:rPr>
          <w:rFonts w:ascii="Times New Roman" w:hAnsi="Times New Roman" w:cs="Times New Roman" w:hint="eastAsia"/>
          <w:sz w:val="24"/>
          <w:szCs w:val="24"/>
        </w:rPr>
        <w:t>（</w:t>
      </w:r>
      <w:r w:rsidR="00021255" w:rsidRPr="00C46A1B">
        <w:rPr>
          <w:rFonts w:ascii="Times New Roman" w:hAnsi="Times New Roman" w:cs="Times New Roman"/>
          <w:sz w:val="24"/>
          <w:szCs w:val="24"/>
        </w:rPr>
        <w:t>5</w:t>
      </w:r>
      <w:r>
        <w:rPr>
          <w:rFonts w:ascii="Times New Roman" w:hAnsi="Times New Roman" w:cs="Times New Roman" w:hint="eastAsia"/>
          <w:sz w:val="24"/>
          <w:szCs w:val="24"/>
        </w:rPr>
        <w:t>）</w:t>
      </w:r>
      <w:r>
        <w:rPr>
          <w:rFonts w:ascii="Times New Roman" w:hAnsi="Times New Roman" w:cs="Times New Roman"/>
          <w:sz w:val="24"/>
          <w:szCs w:val="24"/>
        </w:rPr>
        <w:t>耕地</w:t>
      </w:r>
      <w:r>
        <w:rPr>
          <w:rFonts w:ascii="Times New Roman" w:hAnsi="Times New Roman" w:cs="Times New Roman" w:hint="eastAsia"/>
          <w:sz w:val="24"/>
          <w:szCs w:val="24"/>
        </w:rPr>
        <w:t>细碎化</w:t>
      </w:r>
      <w:r w:rsidR="00F34177">
        <w:rPr>
          <w:rFonts w:ascii="Times New Roman" w:hAnsi="Times New Roman" w:cs="Times New Roman" w:hint="eastAsia"/>
          <w:sz w:val="24"/>
          <w:szCs w:val="24"/>
        </w:rPr>
        <w:t>变量对单产造成</w:t>
      </w:r>
      <w:r w:rsidR="00B72A0E">
        <w:rPr>
          <w:rFonts w:ascii="Times New Roman" w:hAnsi="Times New Roman" w:cs="Times New Roman" w:hint="eastAsia"/>
          <w:sz w:val="24"/>
          <w:szCs w:val="24"/>
        </w:rPr>
        <w:t>影响因机械化发展程度而变，</w:t>
      </w:r>
      <w:r w:rsidR="00B72A0E">
        <w:rPr>
          <w:rFonts w:ascii="Times New Roman" w:hAnsi="Times New Roman" w:cs="Times New Roman"/>
          <w:sz w:val="24"/>
          <w:szCs w:val="24"/>
        </w:rPr>
        <w:t>在</w:t>
      </w:r>
      <w:r w:rsidR="00B72A0E">
        <w:rPr>
          <w:rFonts w:ascii="Times New Roman" w:hAnsi="Times New Roman" w:cs="Times New Roman" w:hint="eastAsia"/>
          <w:sz w:val="24"/>
          <w:szCs w:val="24"/>
        </w:rPr>
        <w:t>机械化水平高的地方，</w:t>
      </w:r>
      <w:r w:rsidR="00B72A0E">
        <w:rPr>
          <w:rFonts w:ascii="Times New Roman" w:hAnsi="Times New Roman" w:cs="Times New Roman"/>
          <w:sz w:val="24"/>
          <w:szCs w:val="24"/>
        </w:rPr>
        <w:t>连片</w:t>
      </w:r>
      <w:r w:rsidR="00B72A0E">
        <w:rPr>
          <w:rFonts w:ascii="Times New Roman" w:hAnsi="Times New Roman" w:cs="Times New Roman" w:hint="eastAsia"/>
          <w:sz w:val="24"/>
          <w:szCs w:val="24"/>
        </w:rPr>
        <w:t>土地的产出更有优势，机械化水平低的地方，</w:t>
      </w:r>
      <w:r w:rsidR="00B72A0E">
        <w:rPr>
          <w:rFonts w:ascii="Times New Roman" w:hAnsi="Times New Roman" w:cs="Times New Roman"/>
          <w:sz w:val="24"/>
          <w:szCs w:val="24"/>
        </w:rPr>
        <w:t>细碎化</w:t>
      </w:r>
      <w:r w:rsidR="00B72A0E">
        <w:rPr>
          <w:rFonts w:ascii="Times New Roman" w:hAnsi="Times New Roman" w:cs="Times New Roman" w:hint="eastAsia"/>
          <w:sz w:val="24"/>
          <w:szCs w:val="24"/>
        </w:rPr>
        <w:t>经营更合适。</w:t>
      </w:r>
      <w:r w:rsidR="0042530F">
        <w:rPr>
          <w:rFonts w:ascii="Times New Roman" w:hAnsi="Times New Roman" w:cs="Times New Roman"/>
          <w:sz w:val="24"/>
          <w:szCs w:val="24"/>
        </w:rPr>
        <w:t>兼业</w:t>
      </w:r>
      <w:r w:rsidR="0042530F">
        <w:rPr>
          <w:rFonts w:ascii="Times New Roman" w:hAnsi="Times New Roman" w:cs="Times New Roman" w:hint="eastAsia"/>
          <w:sz w:val="24"/>
          <w:szCs w:val="24"/>
        </w:rPr>
        <w:t>水平对单产产生显著的负向影响，</w:t>
      </w:r>
      <w:r w:rsidR="00CE71D4">
        <w:rPr>
          <w:rFonts w:ascii="Times New Roman" w:hAnsi="Times New Roman" w:cs="Times New Roman" w:hint="eastAsia"/>
          <w:sz w:val="24"/>
          <w:szCs w:val="24"/>
        </w:rPr>
        <w:t>兼业水平从劳动时间和劳动质量上对单产产生影响，非农产品销售的收入越高，</w:t>
      </w:r>
      <w:r w:rsidR="00CE71D4">
        <w:rPr>
          <w:rFonts w:ascii="Times New Roman" w:hAnsi="Times New Roman" w:cs="Times New Roman"/>
          <w:sz w:val="24"/>
          <w:szCs w:val="24"/>
        </w:rPr>
        <w:t>农户</w:t>
      </w:r>
      <w:r w:rsidR="00CE71D4">
        <w:rPr>
          <w:rFonts w:ascii="Times New Roman" w:hAnsi="Times New Roman" w:cs="Times New Roman" w:hint="eastAsia"/>
          <w:sz w:val="24"/>
          <w:szCs w:val="24"/>
        </w:rPr>
        <w:t>花费在种植上的时间和精力越低，</w:t>
      </w:r>
      <w:r w:rsidR="0016735F">
        <w:rPr>
          <w:rFonts w:ascii="Times New Roman" w:hAnsi="Times New Roman" w:cs="Times New Roman" w:hint="eastAsia"/>
          <w:sz w:val="24"/>
          <w:szCs w:val="24"/>
        </w:rPr>
        <w:t>导致农业产出下降。</w:t>
      </w:r>
    </w:p>
    <w:p w14:paraId="00B64E18" w14:textId="029A3C33" w:rsidR="00B50D55" w:rsidRDefault="00B50D55" w:rsidP="005F07C9">
      <w:pPr>
        <w:spacing w:beforeLines="100" w:before="326" w:afterLines="100" w:after="326" w:line="400" w:lineRule="exact"/>
        <w:jc w:val="center"/>
        <w:outlineLvl w:val="0"/>
        <w:rPr>
          <w:rFonts w:eastAsia="黑体"/>
          <w:sz w:val="32"/>
          <w:szCs w:val="32"/>
        </w:rPr>
      </w:pPr>
      <w:bookmarkStart w:id="627" w:name="_Toc4687818"/>
      <w:r w:rsidRPr="00DF59BF">
        <w:rPr>
          <w:rFonts w:eastAsia="黑体" w:hint="eastAsia"/>
          <w:sz w:val="32"/>
          <w:szCs w:val="32"/>
        </w:rPr>
        <w:t>第</w:t>
      </w:r>
      <w:r w:rsidR="00CF500B" w:rsidRPr="00DF59BF">
        <w:rPr>
          <w:rFonts w:eastAsia="黑体" w:hint="eastAsia"/>
          <w:sz w:val="32"/>
          <w:szCs w:val="32"/>
        </w:rPr>
        <w:t>五</w:t>
      </w:r>
      <w:r w:rsidRPr="00DF59BF">
        <w:rPr>
          <w:rFonts w:eastAsia="黑体" w:hint="eastAsia"/>
          <w:sz w:val="32"/>
          <w:szCs w:val="32"/>
        </w:rPr>
        <w:t>章</w:t>
      </w:r>
      <w:r w:rsidRPr="00DF59BF">
        <w:rPr>
          <w:rFonts w:eastAsia="黑体" w:hint="eastAsia"/>
          <w:sz w:val="32"/>
          <w:szCs w:val="32"/>
        </w:rPr>
        <w:t xml:space="preserve">  </w:t>
      </w:r>
      <w:r w:rsidRPr="00DF59BF">
        <w:rPr>
          <w:rFonts w:eastAsia="黑体" w:hint="eastAsia"/>
          <w:sz w:val="32"/>
          <w:szCs w:val="32"/>
        </w:rPr>
        <w:t>结论</w:t>
      </w:r>
      <w:r w:rsidR="003F2782" w:rsidRPr="00DF59BF">
        <w:rPr>
          <w:rFonts w:eastAsia="黑体" w:hint="eastAsia"/>
          <w:sz w:val="32"/>
          <w:szCs w:val="32"/>
        </w:rPr>
        <w:t>与建议</w:t>
      </w:r>
      <w:bookmarkEnd w:id="627"/>
    </w:p>
    <w:p w14:paraId="397E7738" w14:textId="2C254B73" w:rsidR="000F3C3A" w:rsidRPr="000F3C3A" w:rsidRDefault="000F3C3A" w:rsidP="005F07C9">
      <w:pPr>
        <w:spacing w:beforeLines="100" w:before="326" w:afterLines="100" w:after="326" w:line="400" w:lineRule="exact"/>
        <w:outlineLvl w:val="1"/>
        <w:rPr>
          <w:rFonts w:ascii="Times New Roman" w:eastAsia="黑体" w:hAnsi="Times New Roman" w:cs="Times New Roman"/>
          <w:sz w:val="28"/>
          <w:szCs w:val="28"/>
        </w:rPr>
      </w:pPr>
      <w:bookmarkStart w:id="628" w:name="_Toc4687819"/>
      <w:r w:rsidRPr="00C46A1B">
        <w:rPr>
          <w:rFonts w:ascii="Times New Roman" w:eastAsia="黑体" w:hAnsi="Times New Roman" w:cs="Times New Roman"/>
          <w:sz w:val="28"/>
          <w:szCs w:val="28"/>
        </w:rPr>
        <w:t>5</w:t>
      </w:r>
      <w:r w:rsidRPr="000F3C3A">
        <w:rPr>
          <w:rFonts w:ascii="Times New Roman" w:eastAsia="黑体" w:hAnsi="Times New Roman" w:cs="Times New Roman"/>
          <w:sz w:val="28"/>
          <w:szCs w:val="28"/>
        </w:rPr>
        <w:t>.</w:t>
      </w:r>
      <w:r w:rsidR="00595768">
        <w:rPr>
          <w:rFonts w:ascii="Times New Roman" w:eastAsia="黑体" w:hAnsi="Times New Roman" w:cs="Times New Roman"/>
          <w:sz w:val="28"/>
          <w:szCs w:val="28"/>
        </w:rPr>
        <w:t>1</w:t>
      </w:r>
      <w:r w:rsidRPr="000F3C3A">
        <w:rPr>
          <w:rFonts w:ascii="Times New Roman" w:eastAsia="黑体" w:hAnsi="Times New Roman" w:cs="Times New Roman"/>
          <w:sz w:val="28"/>
          <w:szCs w:val="28"/>
        </w:rPr>
        <w:t xml:space="preserve">  </w:t>
      </w:r>
      <w:r w:rsidR="008C2D78">
        <w:rPr>
          <w:rFonts w:ascii="Times New Roman" w:eastAsia="黑体" w:hAnsi="Times New Roman" w:cs="Times New Roman" w:hint="eastAsia"/>
          <w:sz w:val="28"/>
          <w:szCs w:val="28"/>
        </w:rPr>
        <w:t>研究</w:t>
      </w:r>
      <w:r w:rsidRPr="000F3C3A">
        <w:rPr>
          <w:rFonts w:ascii="Times New Roman" w:eastAsia="黑体" w:hAnsi="Times New Roman" w:cs="Times New Roman" w:hint="eastAsia"/>
          <w:sz w:val="28"/>
          <w:szCs w:val="28"/>
        </w:rPr>
        <w:t>结论</w:t>
      </w:r>
      <w:bookmarkEnd w:id="628"/>
    </w:p>
    <w:p w14:paraId="6CDEAEEE" w14:textId="020E54F9" w:rsidR="0017588A" w:rsidRDefault="00022C6F" w:rsidP="00862D6E">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粮食单产</w:t>
      </w:r>
      <w:r w:rsidR="007212A9">
        <w:rPr>
          <w:rFonts w:ascii="Times New Roman" w:hAnsi="Times New Roman" w:cs="Times New Roman" w:hint="eastAsia"/>
          <w:sz w:val="24"/>
          <w:szCs w:val="24"/>
        </w:rPr>
        <w:t>如何受规模的影响目前学界还没有一个笃定的结论。</w:t>
      </w:r>
      <w:r w:rsidR="004404C4">
        <w:rPr>
          <w:rFonts w:ascii="Times New Roman" w:hAnsi="Times New Roman" w:cs="Times New Roman" w:hint="eastAsia"/>
          <w:sz w:val="24"/>
          <w:szCs w:val="24"/>
        </w:rPr>
        <w:t>各地农业种植条件、资源禀赋差异极大，不同区域不同农作物单产与规模的关系呈现迥异的特征。</w:t>
      </w:r>
      <w:r w:rsidR="00917B06">
        <w:rPr>
          <w:rFonts w:ascii="Times New Roman" w:hAnsi="Times New Roman" w:cs="Times New Roman" w:hint="eastAsia"/>
          <w:sz w:val="24"/>
          <w:szCs w:val="24"/>
        </w:rPr>
        <w:t>为探明其中规律，</w:t>
      </w:r>
      <w:r w:rsidR="008F5E95" w:rsidRPr="00DF59BF">
        <w:rPr>
          <w:rFonts w:ascii="Times New Roman" w:hAnsi="Times New Roman" w:cs="Times New Roman"/>
          <w:sz w:val="24"/>
          <w:szCs w:val="24"/>
        </w:rPr>
        <w:t>本文运用全国农村固定观察点</w:t>
      </w:r>
      <w:r w:rsidR="008F5E95" w:rsidRPr="00C46A1B">
        <w:rPr>
          <w:rFonts w:ascii="Times New Roman" w:hAnsi="Times New Roman" w:cs="Times New Roman"/>
          <w:sz w:val="24"/>
          <w:szCs w:val="24"/>
        </w:rPr>
        <w:t>2011</w:t>
      </w:r>
      <w:r w:rsidR="008F5E95" w:rsidRPr="00DF59BF">
        <w:rPr>
          <w:rFonts w:ascii="Times New Roman" w:hAnsi="Times New Roman" w:cs="Times New Roman"/>
          <w:sz w:val="24"/>
          <w:szCs w:val="24"/>
        </w:rPr>
        <w:t>-</w:t>
      </w:r>
      <w:r w:rsidR="008F5E95" w:rsidRPr="00C46A1B">
        <w:rPr>
          <w:rFonts w:ascii="Times New Roman" w:hAnsi="Times New Roman" w:cs="Times New Roman"/>
          <w:sz w:val="24"/>
          <w:szCs w:val="24"/>
        </w:rPr>
        <w:t>2015</w:t>
      </w:r>
      <w:r w:rsidR="008F5E95" w:rsidRPr="00DF59BF">
        <w:rPr>
          <w:rFonts w:ascii="Times New Roman" w:hAnsi="Times New Roman" w:cs="Times New Roman"/>
          <w:sz w:val="24"/>
          <w:szCs w:val="24"/>
        </w:rPr>
        <w:t>年的数据，从理论上分析了土地生产率与农地经营规模之间的关系，并结合农户数据进行了实证研究。</w:t>
      </w:r>
      <w:r w:rsidR="00C45F31">
        <w:rPr>
          <w:rFonts w:ascii="Times New Roman" w:hAnsi="Times New Roman" w:cs="Times New Roman" w:hint="eastAsia"/>
          <w:sz w:val="24"/>
          <w:szCs w:val="24"/>
        </w:rPr>
        <w:t>本文</w:t>
      </w:r>
      <w:r w:rsidR="00917B06">
        <w:rPr>
          <w:rFonts w:ascii="Times New Roman" w:hAnsi="Times New Roman" w:cs="Times New Roman" w:hint="eastAsia"/>
          <w:sz w:val="24"/>
          <w:szCs w:val="24"/>
        </w:rPr>
        <w:t>根据我国熟制区划</w:t>
      </w:r>
      <w:r w:rsidR="0089468A">
        <w:rPr>
          <w:rFonts w:ascii="Times New Roman" w:hAnsi="Times New Roman" w:cs="Times New Roman" w:hint="eastAsia"/>
          <w:sz w:val="24"/>
          <w:szCs w:val="24"/>
        </w:rPr>
        <w:t>的特点，明确</w:t>
      </w:r>
      <w:r w:rsidR="00C95E5E">
        <w:rPr>
          <w:rFonts w:ascii="Times New Roman" w:hAnsi="Times New Roman" w:cs="Times New Roman" w:hint="eastAsia"/>
          <w:sz w:val="24"/>
          <w:szCs w:val="24"/>
        </w:rPr>
        <w:t>了</w:t>
      </w:r>
      <w:r w:rsidR="00917B06">
        <w:rPr>
          <w:rFonts w:ascii="Times New Roman" w:hAnsi="Times New Roman" w:cs="Times New Roman" w:hint="eastAsia"/>
          <w:sz w:val="24"/>
          <w:szCs w:val="24"/>
        </w:rPr>
        <w:t>四种研究对象</w:t>
      </w:r>
      <w:r w:rsidR="00E95541" w:rsidRPr="00DF59BF">
        <w:rPr>
          <w:rFonts w:ascii="Times New Roman" w:hAnsi="Times New Roman" w:cs="Times New Roman"/>
          <w:sz w:val="24"/>
          <w:szCs w:val="24"/>
        </w:rPr>
        <w:t>。</w:t>
      </w:r>
      <w:r w:rsidR="00C95E5E">
        <w:rPr>
          <w:rFonts w:ascii="Times New Roman" w:hAnsi="Times New Roman" w:cs="Times New Roman" w:hint="eastAsia"/>
          <w:sz w:val="24"/>
          <w:szCs w:val="24"/>
        </w:rPr>
        <w:t>实证分析时</w:t>
      </w:r>
      <w:r w:rsidR="00917B06">
        <w:rPr>
          <w:rFonts w:ascii="Times New Roman" w:hAnsi="Times New Roman" w:cs="Times New Roman" w:hint="eastAsia"/>
          <w:sz w:val="24"/>
          <w:szCs w:val="24"/>
        </w:rPr>
        <w:t>以超越对数生产函数为</w:t>
      </w:r>
      <w:r w:rsidR="0089468A">
        <w:rPr>
          <w:rFonts w:ascii="Times New Roman" w:hAnsi="Times New Roman" w:cs="Times New Roman" w:hint="eastAsia"/>
          <w:sz w:val="24"/>
          <w:szCs w:val="24"/>
        </w:rPr>
        <w:t>基础</w:t>
      </w:r>
      <w:r w:rsidR="00917B06">
        <w:rPr>
          <w:rFonts w:ascii="Times New Roman" w:hAnsi="Times New Roman" w:cs="Times New Roman" w:hint="eastAsia"/>
          <w:sz w:val="24"/>
          <w:szCs w:val="24"/>
        </w:rPr>
        <w:t>，</w:t>
      </w:r>
      <w:r w:rsidR="00917B06">
        <w:rPr>
          <w:rFonts w:ascii="Times New Roman" w:hAnsi="Times New Roman" w:cs="Times New Roman"/>
          <w:sz w:val="24"/>
          <w:szCs w:val="24"/>
        </w:rPr>
        <w:t>引入</w:t>
      </w:r>
      <w:r w:rsidR="00917B06">
        <w:rPr>
          <w:rFonts w:ascii="Times New Roman" w:hAnsi="Times New Roman" w:cs="Times New Roman" w:hint="eastAsia"/>
          <w:sz w:val="24"/>
          <w:szCs w:val="24"/>
        </w:rPr>
        <w:t>规模的对数</w:t>
      </w:r>
      <w:r w:rsidR="00917B06">
        <w:rPr>
          <w:rFonts w:ascii="Times New Roman" w:hAnsi="Times New Roman" w:cs="Times New Roman" w:hint="eastAsia"/>
          <w:sz w:val="24"/>
          <w:szCs w:val="24"/>
        </w:rPr>
        <w:t>-</w:t>
      </w:r>
      <w:r w:rsidR="00917B06">
        <w:rPr>
          <w:rFonts w:ascii="Times New Roman" w:hAnsi="Times New Roman" w:cs="Times New Roman"/>
          <w:sz w:val="24"/>
          <w:szCs w:val="24"/>
        </w:rPr>
        <w:t>线性</w:t>
      </w:r>
      <w:r w:rsidR="00917B06">
        <w:rPr>
          <w:rFonts w:ascii="Times New Roman" w:hAnsi="Times New Roman" w:cs="Times New Roman" w:hint="eastAsia"/>
          <w:sz w:val="24"/>
          <w:szCs w:val="24"/>
        </w:rPr>
        <w:t>形式，构建农业生产模型。</w:t>
      </w:r>
      <w:r w:rsidR="00C95E5E">
        <w:rPr>
          <w:rFonts w:ascii="Times New Roman" w:hAnsi="Times New Roman" w:cs="Times New Roman" w:hint="eastAsia"/>
          <w:sz w:val="24"/>
          <w:szCs w:val="24"/>
        </w:rPr>
        <w:t>论文的</w:t>
      </w:r>
      <w:r w:rsidR="00BC28A3">
        <w:rPr>
          <w:rFonts w:ascii="Times New Roman" w:hAnsi="Times New Roman" w:cs="Times New Roman" w:hint="eastAsia"/>
          <w:sz w:val="24"/>
          <w:szCs w:val="24"/>
        </w:rPr>
        <w:t>主要</w:t>
      </w:r>
      <w:r w:rsidR="008C63FE">
        <w:rPr>
          <w:rFonts w:ascii="Times New Roman" w:hAnsi="Times New Roman" w:cs="Times New Roman" w:hint="eastAsia"/>
          <w:sz w:val="24"/>
          <w:szCs w:val="24"/>
        </w:rPr>
        <w:t>结论如下</w:t>
      </w:r>
      <w:r w:rsidR="004F74F5">
        <w:rPr>
          <w:rFonts w:ascii="Times New Roman" w:hAnsi="Times New Roman" w:cs="Times New Roman" w:hint="eastAsia"/>
          <w:sz w:val="24"/>
          <w:szCs w:val="24"/>
        </w:rPr>
        <w:t>。</w:t>
      </w:r>
    </w:p>
    <w:p w14:paraId="1169DFFA" w14:textId="4256DF5B" w:rsidR="00BC2979" w:rsidRDefault="00BC2979" w:rsidP="00BC2979">
      <w:pPr>
        <w:spacing w:after="0" w:line="400" w:lineRule="exact"/>
        <w:ind w:firstLineChars="200" w:firstLine="480"/>
        <w:jc w:val="both"/>
        <w:rPr>
          <w:rFonts w:ascii="Times New Roman" w:hAnsi="Times New Roman" w:cs="Times New Roman"/>
          <w:sz w:val="24"/>
          <w:szCs w:val="24"/>
        </w:rPr>
      </w:pPr>
      <w:r w:rsidRPr="00DF59BF">
        <w:rPr>
          <w:rFonts w:ascii="Times New Roman" w:hAnsi="Times New Roman" w:cs="Times New Roman" w:hint="eastAsia"/>
          <w:sz w:val="24"/>
          <w:szCs w:val="24"/>
        </w:rPr>
        <w:t>（</w:t>
      </w:r>
      <w:r>
        <w:rPr>
          <w:rFonts w:ascii="Times New Roman" w:hAnsi="Times New Roman" w:cs="Times New Roman"/>
          <w:sz w:val="24"/>
          <w:szCs w:val="24"/>
        </w:rPr>
        <w:t>1</w:t>
      </w:r>
      <w:r w:rsidRPr="00DF59BF">
        <w:rPr>
          <w:rFonts w:ascii="Times New Roman" w:hAnsi="Times New Roman" w:cs="Times New Roman" w:hint="eastAsia"/>
          <w:sz w:val="24"/>
          <w:szCs w:val="24"/>
        </w:rPr>
        <w:t>）</w:t>
      </w:r>
      <w:r>
        <w:rPr>
          <w:rFonts w:ascii="Times New Roman" w:hAnsi="Times New Roman" w:cs="Times New Roman" w:hint="eastAsia"/>
          <w:sz w:val="24"/>
          <w:szCs w:val="24"/>
        </w:rPr>
        <w:t>多数情况下，单产与规模存在显著的关系。</w:t>
      </w:r>
      <w:r w:rsidR="00753C14">
        <w:rPr>
          <w:rFonts w:ascii="Times New Roman" w:hAnsi="Times New Roman" w:cs="Times New Roman" w:hint="eastAsia"/>
          <w:sz w:val="24"/>
          <w:szCs w:val="24"/>
        </w:rPr>
        <w:t>具体表现为</w:t>
      </w:r>
      <w:r w:rsidR="00F222BE">
        <w:rPr>
          <w:rFonts w:ascii="Times New Roman" w:hAnsi="Times New Roman" w:cs="Times New Roman" w:hint="eastAsia"/>
          <w:sz w:val="24"/>
          <w:szCs w:val="24"/>
        </w:rPr>
        <w:t>，</w:t>
      </w:r>
      <w:del w:id="629" w:author="曾 翠红" w:date="2019-05-09T22:31:00Z">
        <w:r w:rsidRPr="00DF59BF" w:rsidDel="00B86D23">
          <w:rPr>
            <w:rFonts w:ascii="Times New Roman" w:hAnsi="Times New Roman" w:cs="Times New Roman"/>
            <w:sz w:val="24"/>
            <w:szCs w:val="24"/>
          </w:rPr>
          <w:delText>两熟</w:delText>
        </w:r>
        <w:r w:rsidRPr="00DF59BF" w:rsidDel="00B86D23">
          <w:rPr>
            <w:rFonts w:ascii="Times New Roman" w:hAnsi="Times New Roman" w:cs="Times New Roman" w:hint="eastAsia"/>
            <w:sz w:val="24"/>
            <w:szCs w:val="24"/>
          </w:rPr>
          <w:delText>小麦</w:delText>
        </w:r>
      </w:del>
      <w:ins w:id="630" w:author="曾 翠红" w:date="2019-05-09T22:31:00Z">
        <w:r w:rsidR="00B86D23">
          <w:rPr>
            <w:rFonts w:ascii="Times New Roman" w:hAnsi="Times New Roman" w:cs="Times New Roman"/>
            <w:sz w:val="24"/>
            <w:szCs w:val="24"/>
          </w:rPr>
          <w:t>两熟区冬小麦</w:t>
        </w:r>
      </w:ins>
      <w:r w:rsidRPr="00DF59BF">
        <w:rPr>
          <w:rFonts w:ascii="Times New Roman" w:hAnsi="Times New Roman" w:cs="Times New Roman" w:hint="eastAsia"/>
          <w:sz w:val="24"/>
          <w:szCs w:val="24"/>
        </w:rPr>
        <w:t>和</w:t>
      </w:r>
      <w:del w:id="631" w:author="曾 翠红" w:date="2019-05-07T10:33:00Z">
        <w:r w:rsidDel="009314E9">
          <w:rPr>
            <w:rFonts w:ascii="Times New Roman" w:hAnsi="Times New Roman" w:cs="Times New Roman" w:hint="eastAsia"/>
            <w:sz w:val="24"/>
            <w:szCs w:val="24"/>
          </w:rPr>
          <w:delText>稻谷</w:delText>
        </w:r>
      </w:del>
      <w:ins w:id="632" w:author="曾 翠红" w:date="2019-05-07T10:33:00Z">
        <w:r w:rsidR="009314E9">
          <w:rPr>
            <w:rFonts w:ascii="Times New Roman" w:hAnsi="Times New Roman" w:cs="Times New Roman" w:hint="eastAsia"/>
            <w:sz w:val="24"/>
            <w:szCs w:val="24"/>
          </w:rPr>
          <w:t>水稻</w:t>
        </w:r>
      </w:ins>
      <w:r w:rsidR="00F222BE">
        <w:rPr>
          <w:rFonts w:ascii="Times New Roman" w:hAnsi="Times New Roman" w:cs="Times New Roman" w:hint="eastAsia"/>
          <w:sz w:val="24"/>
          <w:szCs w:val="24"/>
        </w:rPr>
        <w:t>单产</w:t>
      </w:r>
      <w:r w:rsidRPr="00DF59BF">
        <w:rPr>
          <w:rFonts w:ascii="Times New Roman" w:hAnsi="Times New Roman" w:cs="Times New Roman" w:hint="eastAsia"/>
          <w:sz w:val="24"/>
          <w:szCs w:val="24"/>
        </w:rPr>
        <w:t>与规模</w:t>
      </w:r>
      <w:r w:rsidR="000F4B16">
        <w:rPr>
          <w:rFonts w:ascii="Times New Roman" w:hAnsi="Times New Roman" w:cs="Times New Roman" w:hint="eastAsia"/>
          <w:sz w:val="24"/>
          <w:szCs w:val="24"/>
        </w:rPr>
        <w:t>呈显著负向关系，一熟和</w:t>
      </w:r>
      <w:del w:id="633" w:author="曾 翠红" w:date="2019-05-09T22:31:00Z">
        <w:r w:rsidR="000F4B16" w:rsidDel="00B86D23">
          <w:rPr>
            <w:rFonts w:ascii="Times New Roman" w:hAnsi="Times New Roman" w:cs="Times New Roman" w:hint="eastAsia"/>
            <w:sz w:val="24"/>
            <w:szCs w:val="24"/>
          </w:rPr>
          <w:delText>两熟</w:delText>
        </w:r>
        <w:r w:rsidRPr="00DF59BF" w:rsidDel="00B86D23">
          <w:rPr>
            <w:rFonts w:ascii="Times New Roman" w:hAnsi="Times New Roman" w:cs="Times New Roman" w:hint="eastAsia"/>
            <w:sz w:val="24"/>
            <w:szCs w:val="24"/>
          </w:rPr>
          <w:delText>玉米</w:delText>
        </w:r>
      </w:del>
      <w:ins w:id="634" w:author="曾 翠红" w:date="2019-05-09T22:31:00Z">
        <w:r w:rsidR="00B86D23">
          <w:rPr>
            <w:rFonts w:ascii="Times New Roman" w:hAnsi="Times New Roman" w:cs="Times New Roman" w:hint="eastAsia"/>
            <w:sz w:val="24"/>
            <w:szCs w:val="24"/>
          </w:rPr>
          <w:t>两熟区夏玉米</w:t>
        </w:r>
      </w:ins>
      <w:r w:rsidR="00F523FF">
        <w:rPr>
          <w:rFonts w:ascii="Times New Roman" w:hAnsi="Times New Roman" w:cs="Times New Roman" w:hint="eastAsia"/>
          <w:sz w:val="24"/>
          <w:szCs w:val="24"/>
        </w:rPr>
        <w:t>单产与规模呈现不显著与正向关系</w:t>
      </w:r>
      <w:r w:rsidRPr="00DF59BF">
        <w:rPr>
          <w:rFonts w:ascii="Times New Roman" w:hAnsi="Times New Roman" w:cs="Times New Roman" w:hint="eastAsia"/>
          <w:sz w:val="24"/>
          <w:szCs w:val="24"/>
        </w:rPr>
        <w:t>。</w:t>
      </w:r>
      <w:r w:rsidR="002D39F8">
        <w:rPr>
          <w:rFonts w:ascii="Times New Roman" w:hAnsi="Times New Roman" w:cs="Times New Roman" w:hint="eastAsia"/>
          <w:sz w:val="24"/>
          <w:szCs w:val="24"/>
        </w:rPr>
        <w:t>总的来说，</w:t>
      </w:r>
      <w:r>
        <w:rPr>
          <w:rFonts w:ascii="Times New Roman" w:hAnsi="Times New Roman" w:cs="Times New Roman" w:hint="eastAsia"/>
          <w:sz w:val="24"/>
          <w:szCs w:val="24"/>
        </w:rPr>
        <w:t>单产如何变化</w:t>
      </w:r>
      <w:r w:rsidRPr="00DF59BF">
        <w:rPr>
          <w:rFonts w:ascii="Times New Roman" w:hAnsi="Times New Roman" w:cs="Times New Roman" w:hint="eastAsia"/>
          <w:sz w:val="24"/>
          <w:szCs w:val="24"/>
        </w:rPr>
        <w:t>受农户所处的要素市场环境控制，劳</w:t>
      </w:r>
      <w:r>
        <w:rPr>
          <w:rFonts w:ascii="Times New Roman" w:hAnsi="Times New Roman" w:cs="Times New Roman" w:hint="eastAsia"/>
          <w:sz w:val="24"/>
          <w:szCs w:val="24"/>
        </w:rPr>
        <w:t>动产出弹性和机械产出弹性的联合作用决定了规模与单产最终的关系，</w:t>
      </w:r>
      <w:r w:rsidRPr="00903434">
        <w:rPr>
          <w:rFonts w:ascii="Times New Roman" w:hAnsi="Times New Roman" w:cs="Times New Roman" w:hint="eastAsia"/>
          <w:sz w:val="24"/>
          <w:szCs w:val="24"/>
        </w:rPr>
        <w:t>当地区机械化水平高时，扩大耕地规模很大概率上导致单产降低，单产降低的幅度取决于当地劳动力的冗余程度，反之亦反。</w:t>
      </w:r>
    </w:p>
    <w:p w14:paraId="2B426969" w14:textId="545B9957" w:rsidR="001811D3" w:rsidRPr="00DF59BF" w:rsidRDefault="001811D3" w:rsidP="00862D6E">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w:t>
      </w:r>
      <w:r w:rsidR="00BC2979">
        <w:rPr>
          <w:rFonts w:ascii="Times New Roman" w:hAnsi="Times New Roman" w:cs="Times New Roman"/>
          <w:sz w:val="24"/>
          <w:szCs w:val="24"/>
        </w:rPr>
        <w:t>2</w:t>
      </w:r>
      <w:r>
        <w:rPr>
          <w:rFonts w:ascii="Times New Roman" w:hAnsi="Times New Roman" w:cs="Times New Roman" w:hint="eastAsia"/>
          <w:sz w:val="24"/>
          <w:szCs w:val="24"/>
        </w:rPr>
        <w:t>）</w:t>
      </w:r>
      <w:r w:rsidR="00B26998">
        <w:rPr>
          <w:rFonts w:ascii="Times New Roman" w:hAnsi="Times New Roman" w:cs="Times New Roman" w:hint="eastAsia"/>
          <w:sz w:val="24"/>
          <w:szCs w:val="24"/>
        </w:rPr>
        <w:t>本文</w:t>
      </w:r>
      <w:r w:rsidR="00B61B66">
        <w:rPr>
          <w:rFonts w:ascii="Times New Roman" w:hAnsi="Times New Roman" w:cs="Times New Roman" w:hint="eastAsia"/>
          <w:sz w:val="24"/>
          <w:szCs w:val="24"/>
        </w:rPr>
        <w:t>构建的面板模型高度贴近当前农业生产现状。</w:t>
      </w:r>
      <w:r w:rsidR="00614035">
        <w:rPr>
          <w:rFonts w:ascii="Times New Roman" w:hAnsi="Times New Roman" w:cs="Times New Roman" w:hint="eastAsia"/>
          <w:sz w:val="24"/>
          <w:szCs w:val="24"/>
        </w:rPr>
        <w:t>实证分析时</w:t>
      </w:r>
      <w:r>
        <w:rPr>
          <w:rFonts w:ascii="Times New Roman" w:hAnsi="Times New Roman" w:cs="Times New Roman" w:hint="eastAsia"/>
          <w:sz w:val="24"/>
          <w:szCs w:val="24"/>
        </w:rPr>
        <w:t>引入规模变量的对数</w:t>
      </w:r>
      <w:r>
        <w:rPr>
          <w:rFonts w:ascii="Times New Roman" w:hAnsi="Times New Roman" w:cs="Times New Roman" w:hint="eastAsia"/>
          <w:sz w:val="24"/>
          <w:szCs w:val="24"/>
        </w:rPr>
        <w:t>-</w:t>
      </w:r>
      <w:r>
        <w:rPr>
          <w:rFonts w:ascii="Times New Roman" w:hAnsi="Times New Roman" w:cs="Times New Roman" w:hint="eastAsia"/>
          <w:sz w:val="24"/>
          <w:szCs w:val="24"/>
        </w:rPr>
        <w:t>线性组合，</w:t>
      </w:r>
      <w:r w:rsidR="00614035">
        <w:rPr>
          <w:rFonts w:ascii="Times New Roman" w:hAnsi="Times New Roman" w:cs="Times New Roman" w:hint="eastAsia"/>
          <w:sz w:val="24"/>
          <w:szCs w:val="24"/>
        </w:rPr>
        <w:t>构建</w:t>
      </w:r>
      <w:r w:rsidR="005B7A4B">
        <w:rPr>
          <w:rFonts w:ascii="Times New Roman" w:hAnsi="Times New Roman" w:cs="Times New Roman" w:hint="eastAsia"/>
          <w:sz w:val="24"/>
          <w:szCs w:val="24"/>
        </w:rPr>
        <w:t>出</w:t>
      </w:r>
      <w:r w:rsidR="00614035">
        <w:rPr>
          <w:rFonts w:ascii="Times New Roman" w:hAnsi="Times New Roman" w:cs="Times New Roman" w:hint="eastAsia"/>
          <w:sz w:val="24"/>
          <w:szCs w:val="24"/>
        </w:rPr>
        <w:t>更为包容的面板模型，灵活</w:t>
      </w:r>
      <w:r w:rsidR="00F03D90">
        <w:rPr>
          <w:rFonts w:ascii="Times New Roman" w:hAnsi="Times New Roman" w:cs="Times New Roman" w:hint="eastAsia"/>
          <w:sz w:val="24"/>
          <w:szCs w:val="24"/>
        </w:rPr>
        <w:t>模拟单产与规模的非线性非对称变化关系</w:t>
      </w:r>
      <w:r w:rsidR="005B7A4B">
        <w:rPr>
          <w:rFonts w:ascii="Times New Roman" w:hAnsi="Times New Roman" w:cs="Times New Roman" w:hint="eastAsia"/>
          <w:sz w:val="24"/>
          <w:szCs w:val="24"/>
        </w:rPr>
        <w:t>，</w:t>
      </w:r>
      <w:r w:rsidR="005B7A4B">
        <w:rPr>
          <w:rFonts w:ascii="Times New Roman" w:hAnsi="Times New Roman" w:cs="Times New Roman"/>
          <w:sz w:val="24"/>
          <w:szCs w:val="24"/>
        </w:rPr>
        <w:t>是</w:t>
      </w:r>
      <w:r w:rsidR="005B7A4B">
        <w:rPr>
          <w:rFonts w:ascii="Times New Roman" w:hAnsi="Times New Roman" w:cs="Times New Roman" w:hint="eastAsia"/>
          <w:sz w:val="24"/>
          <w:szCs w:val="24"/>
        </w:rPr>
        <w:t>研究生产关系的可行选择</w:t>
      </w:r>
      <w:r w:rsidR="00F03D90">
        <w:rPr>
          <w:rFonts w:ascii="Times New Roman" w:hAnsi="Times New Roman" w:cs="Times New Roman" w:hint="eastAsia"/>
          <w:sz w:val="24"/>
          <w:szCs w:val="24"/>
        </w:rPr>
        <w:t>。</w:t>
      </w:r>
    </w:p>
    <w:p w14:paraId="0F9F926E" w14:textId="7EF75E5D" w:rsidR="00134DA2" w:rsidRDefault="00134DA2" w:rsidP="00134DA2">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w:t>
      </w:r>
      <w:r w:rsidR="00D247DA">
        <w:rPr>
          <w:rFonts w:ascii="Times New Roman" w:hAnsi="Times New Roman" w:cs="Times New Roman"/>
          <w:sz w:val="24"/>
          <w:szCs w:val="24"/>
        </w:rPr>
        <w:t>3</w:t>
      </w:r>
      <w:r>
        <w:rPr>
          <w:rFonts w:ascii="Times New Roman" w:hAnsi="Times New Roman" w:cs="Times New Roman" w:hint="eastAsia"/>
          <w:sz w:val="24"/>
          <w:szCs w:val="24"/>
        </w:rPr>
        <w:t>）</w:t>
      </w:r>
      <w:r w:rsidR="001029D3">
        <w:rPr>
          <w:rFonts w:ascii="Times New Roman" w:hAnsi="Times New Roman" w:cs="Times New Roman" w:hint="eastAsia"/>
          <w:sz w:val="24"/>
          <w:szCs w:val="24"/>
        </w:rPr>
        <w:t>各规模农户的要素投入组合和投入贡献各具特点。</w:t>
      </w:r>
      <w:r>
        <w:rPr>
          <w:rFonts w:ascii="Times New Roman" w:hAnsi="Times New Roman" w:cs="Times New Roman" w:hint="eastAsia"/>
          <w:sz w:val="24"/>
          <w:szCs w:val="24"/>
        </w:rPr>
        <w:t>亩均投工量和亩均肥料投入量与规模变量存在显著的负向关系，亩均机械投入量与规模变量呈“</w:t>
      </w:r>
      <w:r>
        <w:rPr>
          <w:rFonts w:ascii="Times New Roman" w:hAnsi="Times New Roman" w:cs="Times New Roman"/>
          <w:sz w:val="24"/>
          <w:szCs w:val="24"/>
        </w:rPr>
        <w:t>倒</w:t>
      </w:r>
      <w:r w:rsidRPr="00C46A1B">
        <w:rPr>
          <w:rFonts w:ascii="Times New Roman" w:hAnsi="Times New Roman" w:cs="Times New Roman"/>
          <w:sz w:val="24"/>
          <w:szCs w:val="24"/>
        </w:rPr>
        <w:t>U</w:t>
      </w:r>
      <w:r>
        <w:rPr>
          <w:rFonts w:ascii="Times New Roman" w:hAnsi="Times New Roman" w:cs="Times New Roman" w:hint="eastAsia"/>
          <w:sz w:val="24"/>
          <w:szCs w:val="24"/>
        </w:rPr>
        <w:t>型”</w:t>
      </w:r>
      <w:r>
        <w:rPr>
          <w:rFonts w:ascii="Times New Roman" w:hAnsi="Times New Roman" w:cs="Times New Roman"/>
          <w:sz w:val="24"/>
          <w:szCs w:val="24"/>
        </w:rPr>
        <w:t>关系</w:t>
      </w:r>
      <w:r>
        <w:rPr>
          <w:rFonts w:ascii="Times New Roman" w:hAnsi="Times New Roman" w:cs="Times New Roman" w:hint="eastAsia"/>
          <w:sz w:val="24"/>
          <w:szCs w:val="24"/>
        </w:rPr>
        <w:t>。劳动产出弹性随着农户经营规模的扩大而降低，机械产出弹性随着农户经营规模的扩大而提高。</w:t>
      </w:r>
    </w:p>
    <w:p w14:paraId="06F57093" w14:textId="41873E4A" w:rsidR="00DF158E" w:rsidRDefault="00DF158E" w:rsidP="00862D6E">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w:t>
      </w:r>
      <w:r w:rsidR="00D247DA">
        <w:rPr>
          <w:rFonts w:ascii="Times New Roman" w:hAnsi="Times New Roman" w:cs="Times New Roman"/>
          <w:sz w:val="24"/>
          <w:szCs w:val="24"/>
        </w:rPr>
        <w:t>4</w:t>
      </w:r>
      <w:r>
        <w:rPr>
          <w:rFonts w:ascii="Times New Roman" w:hAnsi="Times New Roman" w:cs="Times New Roman" w:hint="eastAsia"/>
          <w:sz w:val="24"/>
          <w:szCs w:val="24"/>
        </w:rPr>
        <w:t>）农户耕地细碎化水平、兼业水平和</w:t>
      </w:r>
      <w:r>
        <w:rPr>
          <w:rFonts w:ascii="Times New Roman" w:hAnsi="Times New Roman" w:cs="Times New Roman"/>
          <w:sz w:val="24"/>
          <w:szCs w:val="24"/>
        </w:rPr>
        <w:t>外部</w:t>
      </w:r>
      <w:r w:rsidR="00007A2C">
        <w:rPr>
          <w:rFonts w:ascii="Times New Roman" w:hAnsi="Times New Roman" w:cs="Times New Roman" w:hint="eastAsia"/>
          <w:sz w:val="24"/>
          <w:szCs w:val="24"/>
        </w:rPr>
        <w:t>环境指标农业补贴水变量</w:t>
      </w:r>
      <w:r>
        <w:rPr>
          <w:rFonts w:ascii="Times New Roman" w:hAnsi="Times New Roman" w:cs="Times New Roman" w:hint="eastAsia"/>
          <w:sz w:val="24"/>
          <w:szCs w:val="24"/>
        </w:rPr>
        <w:t>组间有显著差异。</w:t>
      </w:r>
      <w:r w:rsidR="00C16F4C">
        <w:rPr>
          <w:rFonts w:ascii="Times New Roman" w:hAnsi="Times New Roman" w:cs="Times New Roman" w:hint="eastAsia"/>
          <w:sz w:val="24"/>
          <w:szCs w:val="24"/>
        </w:rPr>
        <w:t>即规模越大的农户土地分布越集中，</w:t>
      </w:r>
      <w:r w:rsidR="00C16F4C">
        <w:rPr>
          <w:rFonts w:ascii="Times New Roman" w:hAnsi="Times New Roman" w:cs="Times New Roman"/>
          <w:sz w:val="24"/>
          <w:szCs w:val="24"/>
        </w:rPr>
        <w:t>兼业</w:t>
      </w:r>
      <w:r w:rsidR="00C16F4C">
        <w:rPr>
          <w:rFonts w:ascii="Times New Roman" w:hAnsi="Times New Roman" w:cs="Times New Roman" w:hint="eastAsia"/>
          <w:sz w:val="24"/>
          <w:szCs w:val="24"/>
        </w:rPr>
        <w:t>水平越低，得到</w:t>
      </w:r>
      <w:r>
        <w:rPr>
          <w:rFonts w:ascii="Times New Roman" w:hAnsi="Times New Roman" w:cs="Times New Roman" w:hint="eastAsia"/>
          <w:sz w:val="24"/>
          <w:szCs w:val="24"/>
        </w:rPr>
        <w:t>农业补贴额</w:t>
      </w:r>
      <w:r w:rsidR="00C16F4C">
        <w:rPr>
          <w:rFonts w:ascii="Times New Roman" w:hAnsi="Times New Roman" w:cs="Times New Roman" w:hint="eastAsia"/>
          <w:sz w:val="24"/>
          <w:szCs w:val="24"/>
        </w:rPr>
        <w:t>更少</w:t>
      </w:r>
      <w:r>
        <w:rPr>
          <w:rFonts w:ascii="Times New Roman" w:hAnsi="Times New Roman" w:cs="Times New Roman" w:hint="eastAsia"/>
          <w:sz w:val="24"/>
          <w:szCs w:val="24"/>
        </w:rPr>
        <w:t>。不同规模间农户的年龄、性别、文化水平、家庭人口结构和农业技术培训组间情况相似。</w:t>
      </w:r>
    </w:p>
    <w:p w14:paraId="473FA862" w14:textId="4BD785F1" w:rsidR="00C826E3" w:rsidRDefault="002B1780" w:rsidP="00862D6E">
      <w:pPr>
        <w:spacing w:after="0" w:line="400" w:lineRule="exact"/>
        <w:ind w:firstLineChars="200" w:firstLine="480"/>
        <w:jc w:val="both"/>
        <w:rPr>
          <w:rFonts w:ascii="Times New Roman" w:hAnsi="Times New Roman" w:cs="Times New Roman"/>
          <w:sz w:val="24"/>
          <w:szCs w:val="24"/>
        </w:rPr>
        <w:sectPr w:rsidR="00C826E3" w:rsidSect="00117B67">
          <w:headerReference w:type="default" r:id="rId47"/>
          <w:pgSz w:w="11906" w:h="16838"/>
          <w:pgMar w:top="1701" w:right="1418" w:bottom="1418" w:left="1701" w:header="1304" w:footer="1020" w:gutter="0"/>
          <w:cols w:space="425"/>
          <w:docGrid w:type="lines" w:linePitch="326"/>
        </w:sectPr>
      </w:pPr>
      <w:r>
        <w:rPr>
          <w:rFonts w:ascii="Times New Roman" w:hAnsi="Times New Roman" w:cs="Times New Roman" w:hint="eastAsia"/>
          <w:sz w:val="24"/>
          <w:szCs w:val="24"/>
        </w:rPr>
        <w:t>（</w:t>
      </w:r>
      <w:r w:rsidR="00D247DA">
        <w:rPr>
          <w:rFonts w:ascii="Times New Roman" w:hAnsi="Times New Roman" w:cs="Times New Roman"/>
          <w:sz w:val="24"/>
          <w:szCs w:val="24"/>
        </w:rPr>
        <w:t>5</w:t>
      </w:r>
      <w:r>
        <w:rPr>
          <w:rFonts w:ascii="Times New Roman" w:hAnsi="Times New Roman" w:cs="Times New Roman" w:hint="eastAsia"/>
          <w:sz w:val="24"/>
          <w:szCs w:val="24"/>
        </w:rPr>
        <w:t>）文化程度和农业技能培训与单产显著正相关，</w:t>
      </w:r>
      <w:r w:rsidR="00C37655">
        <w:rPr>
          <w:rFonts w:ascii="Times New Roman" w:hAnsi="Times New Roman" w:cs="Times New Roman" w:hint="eastAsia"/>
          <w:sz w:val="24"/>
          <w:szCs w:val="24"/>
        </w:rPr>
        <w:t>耕地细碎化水平与规模变量的关系受到当地机械发展水平的影响，</w:t>
      </w:r>
      <w:r w:rsidR="00B068A5">
        <w:rPr>
          <w:rFonts w:ascii="Times New Roman" w:hAnsi="Times New Roman" w:cs="Times New Roman" w:hint="eastAsia"/>
          <w:sz w:val="24"/>
          <w:szCs w:val="24"/>
        </w:rPr>
        <w:t>机械化程度高时，</w:t>
      </w:r>
      <w:r w:rsidR="00B068A5">
        <w:rPr>
          <w:rFonts w:ascii="Times New Roman" w:hAnsi="Times New Roman" w:cs="Times New Roman"/>
          <w:sz w:val="24"/>
          <w:szCs w:val="24"/>
        </w:rPr>
        <w:t>土地</w:t>
      </w:r>
      <w:r w:rsidR="00B068A5">
        <w:rPr>
          <w:rFonts w:ascii="Times New Roman" w:hAnsi="Times New Roman" w:cs="Times New Roman" w:hint="eastAsia"/>
          <w:sz w:val="24"/>
          <w:szCs w:val="24"/>
        </w:rPr>
        <w:t>连片更</w:t>
      </w:r>
      <w:r w:rsidR="007B502E">
        <w:rPr>
          <w:rFonts w:ascii="Times New Roman" w:hAnsi="Times New Roman" w:cs="Times New Roman" w:hint="eastAsia"/>
          <w:sz w:val="24"/>
          <w:szCs w:val="24"/>
        </w:rPr>
        <w:t>有利于农户耕作。</w:t>
      </w:r>
      <w:r w:rsidR="00B068A5">
        <w:rPr>
          <w:rFonts w:ascii="Times New Roman" w:hAnsi="Times New Roman" w:cs="Times New Roman"/>
          <w:sz w:val="24"/>
          <w:szCs w:val="24"/>
        </w:rPr>
        <w:t>机械化</w:t>
      </w:r>
      <w:r w:rsidR="00B068A5">
        <w:rPr>
          <w:rFonts w:ascii="Times New Roman" w:hAnsi="Times New Roman" w:cs="Times New Roman" w:hint="eastAsia"/>
          <w:sz w:val="24"/>
          <w:szCs w:val="24"/>
        </w:rPr>
        <w:t>程度低时，</w:t>
      </w:r>
      <w:r w:rsidR="00B068A5">
        <w:rPr>
          <w:rFonts w:ascii="Times New Roman" w:hAnsi="Times New Roman" w:cs="Times New Roman"/>
          <w:sz w:val="24"/>
          <w:szCs w:val="24"/>
        </w:rPr>
        <w:t>细碎</w:t>
      </w:r>
      <w:r w:rsidR="00B068A5">
        <w:rPr>
          <w:rFonts w:ascii="Times New Roman" w:hAnsi="Times New Roman" w:cs="Times New Roman" w:hint="eastAsia"/>
          <w:sz w:val="24"/>
          <w:szCs w:val="24"/>
        </w:rPr>
        <w:t>的土地更</w:t>
      </w:r>
      <w:r w:rsidR="007B502E">
        <w:rPr>
          <w:rFonts w:ascii="Times New Roman" w:hAnsi="Times New Roman" w:cs="Times New Roman" w:hint="eastAsia"/>
          <w:sz w:val="24"/>
          <w:szCs w:val="24"/>
        </w:rPr>
        <w:t>适合发挥农户精耕细作的优势</w:t>
      </w:r>
      <w:r w:rsidR="00B068A5">
        <w:rPr>
          <w:rFonts w:ascii="Times New Roman" w:hAnsi="Times New Roman" w:cs="Times New Roman" w:hint="eastAsia"/>
          <w:sz w:val="24"/>
          <w:szCs w:val="24"/>
        </w:rPr>
        <w:t>。</w:t>
      </w:r>
      <w:r>
        <w:rPr>
          <w:rFonts w:ascii="Times New Roman" w:hAnsi="Times New Roman" w:cs="Times New Roman"/>
          <w:sz w:val="24"/>
          <w:szCs w:val="24"/>
        </w:rPr>
        <w:t>兼业</w:t>
      </w:r>
      <w:r>
        <w:rPr>
          <w:rFonts w:ascii="Times New Roman" w:hAnsi="Times New Roman" w:cs="Times New Roman" w:hint="eastAsia"/>
          <w:sz w:val="24"/>
          <w:szCs w:val="24"/>
        </w:rPr>
        <w:t>水平对单产有显著的负向影响</w:t>
      </w:r>
      <w:r w:rsidR="00CC7F31">
        <w:rPr>
          <w:rFonts w:ascii="Times New Roman" w:hAnsi="Times New Roman" w:cs="Times New Roman" w:hint="eastAsia"/>
          <w:sz w:val="24"/>
          <w:szCs w:val="24"/>
        </w:rPr>
        <w:t>。</w:t>
      </w:r>
    </w:p>
    <w:p w14:paraId="31CD8C1D" w14:textId="583CD543" w:rsidR="000F3C3A" w:rsidRPr="000F3C3A" w:rsidRDefault="000F3C3A" w:rsidP="005F07C9">
      <w:pPr>
        <w:spacing w:beforeLines="100" w:before="326" w:afterLines="100" w:after="326" w:line="400" w:lineRule="exact"/>
        <w:outlineLvl w:val="1"/>
        <w:rPr>
          <w:rFonts w:ascii="Times New Roman" w:eastAsia="黑体" w:hAnsi="Times New Roman" w:cs="Times New Roman"/>
          <w:sz w:val="28"/>
          <w:szCs w:val="28"/>
        </w:rPr>
      </w:pPr>
      <w:bookmarkStart w:id="635" w:name="_Toc4687820"/>
      <w:r w:rsidRPr="00C46A1B">
        <w:rPr>
          <w:rFonts w:ascii="Times New Roman" w:eastAsia="黑体" w:hAnsi="Times New Roman" w:cs="Times New Roman"/>
          <w:sz w:val="28"/>
          <w:szCs w:val="28"/>
        </w:rPr>
        <w:t>5</w:t>
      </w:r>
      <w:r w:rsidRPr="000F3C3A">
        <w:rPr>
          <w:rFonts w:ascii="Times New Roman" w:eastAsia="黑体" w:hAnsi="Times New Roman" w:cs="Times New Roman"/>
          <w:sz w:val="28"/>
          <w:szCs w:val="28"/>
        </w:rPr>
        <w:t>.</w:t>
      </w:r>
      <w:r w:rsidR="00595768">
        <w:rPr>
          <w:rFonts w:ascii="Times New Roman" w:eastAsia="黑体" w:hAnsi="Times New Roman" w:cs="Times New Roman"/>
          <w:sz w:val="28"/>
          <w:szCs w:val="28"/>
        </w:rPr>
        <w:t>2</w:t>
      </w:r>
      <w:r w:rsidRPr="000F3C3A">
        <w:rPr>
          <w:rFonts w:ascii="Times New Roman" w:eastAsia="黑体" w:hAnsi="Times New Roman" w:cs="Times New Roman"/>
          <w:sz w:val="28"/>
          <w:szCs w:val="28"/>
        </w:rPr>
        <w:t xml:space="preserve">  </w:t>
      </w:r>
      <w:r w:rsidR="008C2D78">
        <w:rPr>
          <w:rFonts w:ascii="Times New Roman" w:eastAsia="黑体" w:hAnsi="Times New Roman" w:cs="Times New Roman" w:hint="eastAsia"/>
          <w:sz w:val="28"/>
          <w:szCs w:val="28"/>
        </w:rPr>
        <w:t>政策</w:t>
      </w:r>
      <w:r w:rsidRPr="000F3C3A">
        <w:rPr>
          <w:rFonts w:ascii="Times New Roman" w:eastAsia="黑体" w:hAnsi="Times New Roman" w:cs="Times New Roman" w:hint="eastAsia"/>
          <w:sz w:val="28"/>
          <w:szCs w:val="28"/>
        </w:rPr>
        <w:t>建议</w:t>
      </w:r>
      <w:bookmarkEnd w:id="635"/>
    </w:p>
    <w:p w14:paraId="7FAE0535" w14:textId="4DF95183" w:rsidR="00C66C36" w:rsidRDefault="00CC7F31" w:rsidP="00862D6E">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基于上述实证结果，</w:t>
      </w:r>
      <w:r w:rsidR="00DF59BF">
        <w:rPr>
          <w:rFonts w:ascii="Times New Roman" w:hAnsi="Times New Roman" w:cs="Times New Roman" w:hint="eastAsia"/>
          <w:sz w:val="24"/>
          <w:szCs w:val="24"/>
        </w:rPr>
        <w:t>提出相关建议。</w:t>
      </w:r>
      <w:r>
        <w:rPr>
          <w:rFonts w:ascii="Times New Roman" w:hAnsi="Times New Roman" w:cs="Times New Roman" w:hint="eastAsia"/>
          <w:sz w:val="24"/>
          <w:szCs w:val="24"/>
        </w:rPr>
        <w:t>农户所处劳动力市场和机械市场的环境是形成规模有单产关系的根本，家庭劳动力因其不可分性给小农经营创造了部分优势，机械的使用在不同规模农户间</w:t>
      </w:r>
      <w:r w:rsidR="00DF59BF">
        <w:rPr>
          <w:rFonts w:ascii="Times New Roman" w:hAnsi="Times New Roman" w:cs="Times New Roman" w:hint="eastAsia"/>
          <w:sz w:val="24"/>
          <w:szCs w:val="24"/>
        </w:rPr>
        <w:t>均</w:t>
      </w:r>
      <w:r w:rsidR="004A4155">
        <w:rPr>
          <w:rFonts w:ascii="Times New Roman" w:hAnsi="Times New Roman" w:cs="Times New Roman" w:hint="eastAsia"/>
          <w:sz w:val="24"/>
          <w:szCs w:val="24"/>
        </w:rPr>
        <w:t>具有显著的增产作用</w:t>
      </w:r>
      <w:r w:rsidR="00DF59BF">
        <w:rPr>
          <w:rFonts w:ascii="Times New Roman" w:hAnsi="Times New Roman" w:cs="Times New Roman" w:hint="eastAsia"/>
          <w:sz w:val="24"/>
          <w:szCs w:val="24"/>
        </w:rPr>
        <w:t>，</w:t>
      </w:r>
      <w:r w:rsidR="00DF59BF">
        <w:rPr>
          <w:rFonts w:ascii="Times New Roman" w:hAnsi="Times New Roman" w:cs="Times New Roman"/>
          <w:sz w:val="24"/>
          <w:szCs w:val="24"/>
        </w:rPr>
        <w:t>但</w:t>
      </w:r>
      <w:r w:rsidR="00DF59BF">
        <w:rPr>
          <w:rFonts w:ascii="Times New Roman" w:hAnsi="Times New Roman" w:cs="Times New Roman" w:hint="eastAsia"/>
          <w:sz w:val="24"/>
          <w:szCs w:val="24"/>
        </w:rPr>
        <w:t>大农户使用机械更具有优势</w:t>
      </w:r>
      <w:r>
        <w:rPr>
          <w:rFonts w:ascii="Times New Roman" w:hAnsi="Times New Roman" w:cs="Times New Roman" w:hint="eastAsia"/>
          <w:sz w:val="24"/>
          <w:szCs w:val="24"/>
        </w:rPr>
        <w:t>。</w:t>
      </w:r>
    </w:p>
    <w:p w14:paraId="34DFA12C" w14:textId="0FC59490" w:rsidR="00CC7F31" w:rsidRDefault="00C66C36" w:rsidP="00862D6E">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w:t>
      </w:r>
      <w:r w:rsidRPr="00C46A1B">
        <w:rPr>
          <w:rFonts w:ascii="Times New Roman" w:hAnsi="Times New Roman" w:cs="Times New Roman"/>
          <w:sz w:val="24"/>
          <w:szCs w:val="24"/>
        </w:rPr>
        <w:t>1</w:t>
      </w:r>
      <w:r>
        <w:rPr>
          <w:rFonts w:ascii="Times New Roman" w:hAnsi="Times New Roman" w:cs="Times New Roman" w:hint="eastAsia"/>
          <w:sz w:val="24"/>
          <w:szCs w:val="24"/>
        </w:rPr>
        <w:t>）人力资源培训对单产的提升作用是显见的，</w:t>
      </w:r>
      <w:r w:rsidR="001A6E98">
        <w:rPr>
          <w:rFonts w:ascii="Times New Roman" w:hAnsi="Times New Roman" w:cs="Times New Roman" w:hint="eastAsia"/>
          <w:sz w:val="24"/>
          <w:szCs w:val="24"/>
        </w:rPr>
        <w:t>线上线下两开花帮助农户最快最有效的掌握农业知识和前沿生产技术</w:t>
      </w:r>
      <w:r w:rsidR="00D64821">
        <w:rPr>
          <w:rFonts w:ascii="Times New Roman" w:hAnsi="Times New Roman" w:cs="Times New Roman" w:hint="eastAsia"/>
          <w:sz w:val="24"/>
          <w:szCs w:val="24"/>
        </w:rPr>
        <w:t>，农业生产</w:t>
      </w:r>
      <w:r w:rsidR="00AE0C80">
        <w:rPr>
          <w:rFonts w:ascii="Times New Roman" w:hAnsi="Times New Roman" w:cs="Times New Roman" w:hint="eastAsia"/>
          <w:sz w:val="24"/>
          <w:szCs w:val="24"/>
        </w:rPr>
        <w:t>提质增效</w:t>
      </w:r>
      <w:r w:rsidR="001A6E98">
        <w:rPr>
          <w:rFonts w:ascii="Times New Roman" w:hAnsi="Times New Roman" w:cs="Times New Roman" w:hint="eastAsia"/>
          <w:sz w:val="24"/>
          <w:szCs w:val="24"/>
        </w:rPr>
        <w:t>。</w:t>
      </w:r>
      <w:r w:rsidR="00FB4CA9">
        <w:rPr>
          <w:rFonts w:ascii="Times New Roman" w:hAnsi="Times New Roman" w:cs="Times New Roman" w:hint="eastAsia"/>
          <w:sz w:val="24"/>
          <w:szCs w:val="24"/>
        </w:rPr>
        <w:t>线下可以通过</w:t>
      </w:r>
      <w:r w:rsidR="00345CC5">
        <w:rPr>
          <w:rFonts w:ascii="Times New Roman" w:hAnsi="Times New Roman" w:cs="Times New Roman" w:hint="eastAsia"/>
          <w:sz w:val="24"/>
          <w:szCs w:val="24"/>
        </w:rPr>
        <w:t>开展</w:t>
      </w:r>
      <w:r w:rsidR="005F0FB7">
        <w:rPr>
          <w:rFonts w:ascii="Times New Roman" w:hAnsi="Times New Roman" w:cs="Times New Roman" w:hint="eastAsia"/>
          <w:sz w:val="24"/>
          <w:szCs w:val="24"/>
        </w:rPr>
        <w:t>农业技能培训</w:t>
      </w:r>
      <w:r w:rsidR="00345CC5">
        <w:rPr>
          <w:rFonts w:ascii="Times New Roman" w:hAnsi="Times New Roman" w:cs="Times New Roman" w:hint="eastAsia"/>
          <w:sz w:val="24"/>
          <w:szCs w:val="24"/>
        </w:rPr>
        <w:t>活动</w:t>
      </w:r>
      <w:r w:rsidR="005F0FB7">
        <w:rPr>
          <w:rFonts w:ascii="Times New Roman" w:hAnsi="Times New Roman" w:cs="Times New Roman" w:hint="eastAsia"/>
          <w:sz w:val="24"/>
          <w:szCs w:val="24"/>
        </w:rPr>
        <w:t>，邀请专家</w:t>
      </w:r>
      <w:r w:rsidR="00FC7B7B">
        <w:rPr>
          <w:rFonts w:ascii="Times New Roman" w:hAnsi="Times New Roman" w:cs="Times New Roman" w:hint="eastAsia"/>
          <w:sz w:val="24"/>
          <w:szCs w:val="24"/>
        </w:rPr>
        <w:t>向农户</w:t>
      </w:r>
      <w:r w:rsidR="005F0FB7">
        <w:rPr>
          <w:rFonts w:ascii="Times New Roman" w:hAnsi="Times New Roman" w:cs="Times New Roman" w:hint="eastAsia"/>
          <w:sz w:val="24"/>
          <w:szCs w:val="24"/>
        </w:rPr>
        <w:t>传递前沿的种植技术</w:t>
      </w:r>
      <w:r w:rsidR="00FC7B7B">
        <w:rPr>
          <w:rFonts w:ascii="Times New Roman" w:hAnsi="Times New Roman" w:cs="Times New Roman" w:hint="eastAsia"/>
          <w:sz w:val="24"/>
          <w:szCs w:val="24"/>
        </w:rPr>
        <w:t>。线上可</w:t>
      </w:r>
      <w:r w:rsidR="004C0A85">
        <w:rPr>
          <w:rFonts w:ascii="Times New Roman" w:hAnsi="Times New Roman" w:cs="Times New Roman" w:hint="eastAsia"/>
          <w:sz w:val="24"/>
          <w:szCs w:val="24"/>
        </w:rPr>
        <w:t>为</w:t>
      </w:r>
      <w:r w:rsidR="00FC7B7B">
        <w:rPr>
          <w:rFonts w:ascii="Times New Roman" w:hAnsi="Times New Roman" w:cs="Times New Roman" w:hint="eastAsia"/>
          <w:sz w:val="24"/>
          <w:szCs w:val="24"/>
        </w:rPr>
        <w:t>广大农户</w:t>
      </w:r>
      <w:r w:rsidR="00927FD0">
        <w:rPr>
          <w:rFonts w:ascii="Times New Roman" w:hAnsi="Times New Roman" w:cs="Times New Roman" w:hint="eastAsia"/>
          <w:sz w:val="24"/>
          <w:szCs w:val="24"/>
        </w:rPr>
        <w:t>搭建农业技术分享的网站，</w:t>
      </w:r>
      <w:r w:rsidR="00A44A82">
        <w:rPr>
          <w:rFonts w:ascii="Times New Roman" w:hAnsi="Times New Roman" w:cs="Times New Roman" w:hint="eastAsia"/>
          <w:sz w:val="24"/>
          <w:szCs w:val="24"/>
        </w:rPr>
        <w:t>让农户随时随地掌握最新知识。</w:t>
      </w:r>
    </w:p>
    <w:p w14:paraId="187EC1B9" w14:textId="7F2E2E21" w:rsidR="00267A64" w:rsidRDefault="00A44A82" w:rsidP="00862D6E">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w:t>
      </w:r>
      <w:r w:rsidRPr="00C46A1B">
        <w:rPr>
          <w:rFonts w:ascii="Times New Roman" w:hAnsi="Times New Roman" w:cs="Times New Roman"/>
          <w:sz w:val="24"/>
          <w:szCs w:val="24"/>
        </w:rPr>
        <w:t>2</w:t>
      </w:r>
      <w:r>
        <w:rPr>
          <w:rFonts w:ascii="Times New Roman" w:hAnsi="Times New Roman" w:cs="Times New Roman" w:hint="eastAsia"/>
          <w:sz w:val="24"/>
          <w:szCs w:val="24"/>
        </w:rPr>
        <w:t>）</w:t>
      </w:r>
      <w:r w:rsidR="004C0A85">
        <w:rPr>
          <w:rFonts w:ascii="Times New Roman" w:hAnsi="Times New Roman" w:cs="Times New Roman" w:hint="eastAsia"/>
          <w:sz w:val="24"/>
          <w:szCs w:val="24"/>
        </w:rPr>
        <w:t>进一步落实农机补贴政策的实施，</w:t>
      </w:r>
      <w:r w:rsidR="009401FC">
        <w:rPr>
          <w:rFonts w:ascii="Times New Roman" w:hAnsi="Times New Roman" w:cs="Times New Roman" w:hint="eastAsia"/>
          <w:sz w:val="24"/>
          <w:szCs w:val="24"/>
        </w:rPr>
        <w:t>侧重提高</w:t>
      </w:r>
      <w:r w:rsidR="00ED6E14">
        <w:rPr>
          <w:rFonts w:ascii="Times New Roman" w:hAnsi="Times New Roman" w:cs="Times New Roman" w:hint="eastAsia"/>
          <w:sz w:val="24"/>
          <w:szCs w:val="24"/>
        </w:rPr>
        <w:t>玉米</w:t>
      </w:r>
      <w:r w:rsidR="009401FC">
        <w:rPr>
          <w:rFonts w:ascii="Times New Roman" w:hAnsi="Times New Roman" w:cs="Times New Roman" w:hint="eastAsia"/>
          <w:sz w:val="24"/>
          <w:szCs w:val="24"/>
        </w:rPr>
        <w:t>耕种收环节</w:t>
      </w:r>
      <w:r w:rsidR="00ED6E14">
        <w:rPr>
          <w:rFonts w:ascii="Times New Roman" w:hAnsi="Times New Roman" w:cs="Times New Roman" w:hint="eastAsia"/>
          <w:sz w:val="24"/>
          <w:szCs w:val="24"/>
        </w:rPr>
        <w:t>的机械化水平</w:t>
      </w:r>
      <w:r w:rsidR="009401FC">
        <w:rPr>
          <w:rFonts w:ascii="Times New Roman" w:hAnsi="Times New Roman" w:cs="Times New Roman" w:hint="eastAsia"/>
          <w:sz w:val="24"/>
          <w:szCs w:val="24"/>
        </w:rPr>
        <w:t>，</w:t>
      </w:r>
      <w:r w:rsidR="009401FC">
        <w:rPr>
          <w:rFonts w:ascii="Times New Roman" w:hAnsi="Times New Roman" w:cs="Times New Roman"/>
          <w:sz w:val="24"/>
          <w:szCs w:val="24"/>
        </w:rPr>
        <w:t>推动</w:t>
      </w:r>
      <w:r w:rsidR="009401FC">
        <w:rPr>
          <w:rFonts w:ascii="Times New Roman" w:hAnsi="Times New Roman" w:cs="Times New Roman" w:hint="eastAsia"/>
          <w:sz w:val="24"/>
          <w:szCs w:val="24"/>
        </w:rPr>
        <w:t>小麦和</w:t>
      </w:r>
      <w:del w:id="636" w:author="曾 翠红" w:date="2019-05-07T10:33:00Z">
        <w:r w:rsidR="00012A4C" w:rsidDel="009314E9">
          <w:rPr>
            <w:rFonts w:ascii="Times New Roman" w:hAnsi="Times New Roman" w:cs="Times New Roman" w:hint="eastAsia"/>
            <w:sz w:val="24"/>
            <w:szCs w:val="24"/>
          </w:rPr>
          <w:delText>稻谷</w:delText>
        </w:r>
      </w:del>
      <w:ins w:id="637" w:author="曾 翠红" w:date="2019-05-07T10:33:00Z">
        <w:r w:rsidR="009314E9">
          <w:rPr>
            <w:rFonts w:ascii="Times New Roman" w:hAnsi="Times New Roman" w:cs="Times New Roman" w:hint="eastAsia"/>
            <w:sz w:val="24"/>
            <w:szCs w:val="24"/>
          </w:rPr>
          <w:t>水稻</w:t>
        </w:r>
      </w:ins>
      <w:r w:rsidR="009401FC">
        <w:rPr>
          <w:rFonts w:ascii="Times New Roman" w:hAnsi="Times New Roman" w:cs="Times New Roman" w:hint="eastAsia"/>
          <w:sz w:val="24"/>
          <w:szCs w:val="24"/>
        </w:rPr>
        <w:t>农业机械的技术变革</w:t>
      </w:r>
      <w:r w:rsidR="00ED6E14">
        <w:rPr>
          <w:rFonts w:ascii="Times New Roman" w:hAnsi="Times New Roman" w:cs="Times New Roman" w:hint="eastAsia"/>
          <w:sz w:val="24"/>
          <w:szCs w:val="24"/>
        </w:rPr>
        <w:t>。</w:t>
      </w:r>
      <w:r w:rsidR="00457904">
        <w:rPr>
          <w:rFonts w:ascii="Times New Roman" w:hAnsi="Times New Roman" w:cs="Times New Roman" w:hint="eastAsia"/>
          <w:sz w:val="24"/>
          <w:szCs w:val="24"/>
        </w:rPr>
        <w:t>小麦和</w:t>
      </w:r>
      <w:del w:id="638" w:author="曾 翠红" w:date="2019-05-07T10:33:00Z">
        <w:r w:rsidR="00012A4C" w:rsidDel="009314E9">
          <w:rPr>
            <w:rFonts w:ascii="Times New Roman" w:hAnsi="Times New Roman" w:cs="Times New Roman" w:hint="eastAsia"/>
            <w:sz w:val="24"/>
            <w:szCs w:val="24"/>
          </w:rPr>
          <w:delText>稻谷</w:delText>
        </w:r>
      </w:del>
      <w:ins w:id="639" w:author="曾 翠红" w:date="2019-05-07T10:33:00Z">
        <w:r w:rsidR="009314E9">
          <w:rPr>
            <w:rFonts w:ascii="Times New Roman" w:hAnsi="Times New Roman" w:cs="Times New Roman" w:hint="eastAsia"/>
            <w:sz w:val="24"/>
            <w:szCs w:val="24"/>
          </w:rPr>
          <w:t>水稻</w:t>
        </w:r>
      </w:ins>
      <w:r w:rsidR="00457904">
        <w:rPr>
          <w:rFonts w:ascii="Times New Roman" w:hAnsi="Times New Roman" w:cs="Times New Roman" w:hint="eastAsia"/>
          <w:sz w:val="24"/>
          <w:szCs w:val="24"/>
        </w:rPr>
        <w:t>耕种收环节的机械化水平远远高于玉米，</w:t>
      </w:r>
      <w:r w:rsidR="002F0755">
        <w:rPr>
          <w:rFonts w:ascii="Times New Roman" w:hAnsi="Times New Roman" w:cs="Times New Roman" w:hint="eastAsia"/>
          <w:sz w:val="24"/>
          <w:szCs w:val="24"/>
        </w:rPr>
        <w:t>从农户平均投入水平来看，种植玉米的农户在机械上的</w:t>
      </w:r>
      <w:r w:rsidR="000A0422">
        <w:rPr>
          <w:rFonts w:ascii="Times New Roman" w:hAnsi="Times New Roman" w:cs="Times New Roman" w:hint="eastAsia"/>
          <w:sz w:val="24"/>
          <w:szCs w:val="24"/>
        </w:rPr>
        <w:t>花费</w:t>
      </w:r>
      <w:r w:rsidR="002F0755">
        <w:rPr>
          <w:rFonts w:ascii="Times New Roman" w:hAnsi="Times New Roman" w:cs="Times New Roman" w:hint="eastAsia"/>
          <w:sz w:val="24"/>
          <w:szCs w:val="24"/>
        </w:rPr>
        <w:t>仅有小麦、</w:t>
      </w:r>
      <w:del w:id="640" w:author="曾 翠红" w:date="2019-05-07T10:33:00Z">
        <w:r w:rsidR="00012A4C" w:rsidDel="009314E9">
          <w:rPr>
            <w:rFonts w:ascii="Times New Roman" w:hAnsi="Times New Roman" w:cs="Times New Roman"/>
            <w:sz w:val="24"/>
            <w:szCs w:val="24"/>
          </w:rPr>
          <w:delText>稻谷</w:delText>
        </w:r>
      </w:del>
      <w:ins w:id="641" w:author="曾 翠红" w:date="2019-05-07T10:33:00Z">
        <w:r w:rsidR="009314E9">
          <w:rPr>
            <w:rFonts w:ascii="Times New Roman" w:hAnsi="Times New Roman" w:cs="Times New Roman"/>
            <w:sz w:val="24"/>
            <w:szCs w:val="24"/>
          </w:rPr>
          <w:t>水稻</w:t>
        </w:r>
      </w:ins>
      <w:r w:rsidR="002F0755">
        <w:rPr>
          <w:rFonts w:ascii="Times New Roman" w:hAnsi="Times New Roman" w:cs="Times New Roman" w:hint="eastAsia"/>
          <w:sz w:val="24"/>
          <w:szCs w:val="24"/>
        </w:rPr>
        <w:t>农户的一半。</w:t>
      </w:r>
      <w:r w:rsidR="008F23C3">
        <w:rPr>
          <w:rFonts w:ascii="Times New Roman" w:hAnsi="Times New Roman" w:cs="Times New Roman" w:hint="eastAsia"/>
          <w:sz w:val="24"/>
          <w:szCs w:val="24"/>
        </w:rPr>
        <w:t>小麦和玉米的负向关系一方面是劳动力冗余导致的，</w:t>
      </w:r>
      <w:r w:rsidR="008F23C3">
        <w:rPr>
          <w:rFonts w:ascii="Times New Roman" w:hAnsi="Times New Roman" w:cs="Times New Roman"/>
          <w:sz w:val="24"/>
          <w:szCs w:val="24"/>
        </w:rPr>
        <w:t>另一方面</w:t>
      </w:r>
      <w:r w:rsidR="00D67963">
        <w:rPr>
          <w:rFonts w:ascii="Times New Roman" w:hAnsi="Times New Roman" w:cs="Times New Roman" w:hint="eastAsia"/>
          <w:sz w:val="24"/>
          <w:szCs w:val="24"/>
        </w:rPr>
        <w:t>与玉米的机械产出弹性相比，</w:t>
      </w:r>
      <w:del w:id="642" w:author="曾 翠红" w:date="2019-05-07T10:33:00Z">
        <w:r w:rsidR="00012A4C" w:rsidDel="009314E9">
          <w:rPr>
            <w:rFonts w:ascii="Times New Roman" w:hAnsi="Times New Roman" w:cs="Times New Roman" w:hint="eastAsia"/>
            <w:sz w:val="24"/>
            <w:szCs w:val="24"/>
          </w:rPr>
          <w:delText>稻谷</w:delText>
        </w:r>
      </w:del>
      <w:ins w:id="643" w:author="曾 翠红" w:date="2019-05-07T10:33:00Z">
        <w:r w:rsidR="009314E9">
          <w:rPr>
            <w:rFonts w:ascii="Times New Roman" w:hAnsi="Times New Roman" w:cs="Times New Roman" w:hint="eastAsia"/>
            <w:sz w:val="24"/>
            <w:szCs w:val="24"/>
          </w:rPr>
          <w:t>水稻</w:t>
        </w:r>
      </w:ins>
      <w:r w:rsidR="00D67963">
        <w:rPr>
          <w:rFonts w:ascii="Times New Roman" w:hAnsi="Times New Roman" w:cs="Times New Roman" w:hint="eastAsia"/>
          <w:sz w:val="24"/>
          <w:szCs w:val="24"/>
        </w:rPr>
        <w:t>和小麦机械</w:t>
      </w:r>
      <w:r w:rsidR="008F23C3">
        <w:rPr>
          <w:rFonts w:ascii="Times New Roman" w:hAnsi="Times New Roman" w:cs="Times New Roman" w:hint="eastAsia"/>
          <w:sz w:val="24"/>
          <w:szCs w:val="24"/>
        </w:rPr>
        <w:t>产出弹性</w:t>
      </w:r>
      <w:r w:rsidR="004C5AE5">
        <w:rPr>
          <w:rFonts w:ascii="Times New Roman" w:hAnsi="Times New Roman" w:cs="Times New Roman" w:hint="eastAsia"/>
          <w:sz w:val="24"/>
          <w:szCs w:val="24"/>
        </w:rPr>
        <w:t>较低，</w:t>
      </w:r>
      <w:r w:rsidR="004C5AE5">
        <w:rPr>
          <w:rFonts w:ascii="Times New Roman" w:hAnsi="Times New Roman" w:cs="Times New Roman"/>
          <w:sz w:val="24"/>
          <w:szCs w:val="24"/>
        </w:rPr>
        <w:t>导致</w:t>
      </w:r>
      <w:r w:rsidR="004C5AE5">
        <w:rPr>
          <w:rFonts w:ascii="Times New Roman" w:hAnsi="Times New Roman" w:cs="Times New Roman" w:hint="eastAsia"/>
          <w:sz w:val="24"/>
          <w:szCs w:val="24"/>
        </w:rPr>
        <w:t>规模扩大过程中增加亩均机械的投入不能</w:t>
      </w:r>
      <w:r w:rsidR="00D67963">
        <w:rPr>
          <w:rFonts w:ascii="Times New Roman" w:hAnsi="Times New Roman" w:cs="Times New Roman" w:hint="eastAsia"/>
          <w:sz w:val="24"/>
          <w:szCs w:val="24"/>
        </w:rPr>
        <w:t>扭转</w:t>
      </w:r>
      <w:r w:rsidR="004C5AE5">
        <w:rPr>
          <w:rFonts w:ascii="Times New Roman" w:hAnsi="Times New Roman" w:cs="Times New Roman" w:hint="eastAsia"/>
          <w:sz w:val="24"/>
          <w:szCs w:val="24"/>
        </w:rPr>
        <w:t>负向关系。</w:t>
      </w:r>
    </w:p>
    <w:p w14:paraId="68B0006C" w14:textId="2BBC7AE5" w:rsidR="00D22D33" w:rsidRPr="00074424" w:rsidRDefault="00D04158" w:rsidP="00862D6E">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w:t>
      </w:r>
      <w:r w:rsidRPr="00C46A1B">
        <w:rPr>
          <w:rFonts w:ascii="Times New Roman" w:hAnsi="Times New Roman" w:cs="Times New Roman"/>
          <w:sz w:val="24"/>
          <w:szCs w:val="24"/>
        </w:rPr>
        <w:t>3</w:t>
      </w:r>
      <w:r>
        <w:rPr>
          <w:rFonts w:ascii="Times New Roman" w:hAnsi="Times New Roman" w:cs="Times New Roman" w:hint="eastAsia"/>
          <w:sz w:val="24"/>
          <w:szCs w:val="24"/>
        </w:rPr>
        <w:t>）</w:t>
      </w:r>
      <w:r w:rsidR="00752DAC" w:rsidRPr="00752DAC">
        <w:rPr>
          <w:rFonts w:ascii="Times New Roman" w:hAnsi="Times New Roman" w:cs="Times New Roman" w:hint="eastAsia"/>
          <w:sz w:val="24"/>
          <w:szCs w:val="24"/>
        </w:rPr>
        <w:t>推动土地确权进度，减少农户流转土地需要办理的手续，让土地流转更加便利，将土地从低效率的大农户处集中到高效率的小农户手中，不仅有利于机械发挥更高的效率，更有利于解决农户农业收入低的问题，解决城乡居民收入差距。</w:t>
      </w:r>
    </w:p>
    <w:p w14:paraId="1F5489F4" w14:textId="5A8CF19D" w:rsidR="00D22D33" w:rsidRDefault="00D22D33" w:rsidP="00862D6E">
      <w:pPr>
        <w:spacing w:beforeLines="100" w:before="326" w:afterLines="100" w:after="326" w:line="400" w:lineRule="exact"/>
        <w:jc w:val="both"/>
        <w:outlineLvl w:val="1"/>
        <w:rPr>
          <w:rFonts w:ascii="Times New Roman" w:eastAsia="黑体" w:hAnsi="Times New Roman" w:cs="Times New Roman"/>
          <w:sz w:val="28"/>
          <w:szCs w:val="28"/>
        </w:rPr>
      </w:pPr>
      <w:bookmarkStart w:id="644" w:name="_Toc4687821"/>
      <w:r w:rsidRPr="00C46A1B">
        <w:rPr>
          <w:rFonts w:ascii="Times New Roman" w:eastAsia="黑体" w:hAnsi="Times New Roman" w:cs="Times New Roman"/>
          <w:sz w:val="28"/>
          <w:szCs w:val="28"/>
        </w:rPr>
        <w:t>5</w:t>
      </w:r>
      <w:r w:rsidRPr="00D22D33">
        <w:rPr>
          <w:rFonts w:ascii="Times New Roman" w:eastAsia="黑体" w:hAnsi="Times New Roman" w:cs="Times New Roman"/>
          <w:sz w:val="28"/>
          <w:szCs w:val="28"/>
        </w:rPr>
        <w:t>.</w:t>
      </w:r>
      <w:r w:rsidR="00595768">
        <w:rPr>
          <w:rFonts w:ascii="Times New Roman" w:eastAsia="黑体" w:hAnsi="Times New Roman" w:cs="Times New Roman"/>
          <w:sz w:val="28"/>
          <w:szCs w:val="28"/>
        </w:rPr>
        <w:t>3</w:t>
      </w:r>
      <w:r w:rsidRPr="00D22D33">
        <w:rPr>
          <w:rFonts w:ascii="Times New Roman" w:eastAsia="黑体" w:hAnsi="Times New Roman" w:cs="Times New Roman"/>
          <w:sz w:val="28"/>
          <w:szCs w:val="28"/>
        </w:rPr>
        <w:t xml:space="preserve">  </w:t>
      </w:r>
      <w:r w:rsidR="00595768">
        <w:rPr>
          <w:rFonts w:ascii="Times New Roman" w:eastAsia="黑体" w:hAnsi="Times New Roman" w:cs="Times New Roman" w:hint="eastAsia"/>
          <w:sz w:val="28"/>
          <w:szCs w:val="28"/>
        </w:rPr>
        <w:t>进一步研究的建议</w:t>
      </w:r>
      <w:bookmarkEnd w:id="644"/>
    </w:p>
    <w:p w14:paraId="4294EF11" w14:textId="7E92030C" w:rsidR="005625B2" w:rsidRPr="005625B2" w:rsidRDefault="005625B2" w:rsidP="00862D6E">
      <w:pPr>
        <w:spacing w:after="0" w:line="400" w:lineRule="exact"/>
        <w:ind w:firstLineChars="200" w:firstLine="480"/>
        <w:jc w:val="both"/>
        <w:rPr>
          <w:rFonts w:ascii="Times New Roman" w:hAnsi="Times New Roman" w:cs="Times New Roman"/>
          <w:sz w:val="24"/>
          <w:szCs w:val="24"/>
        </w:rPr>
      </w:pPr>
      <w:r w:rsidRPr="005625B2">
        <w:rPr>
          <w:rFonts w:ascii="Times New Roman" w:hAnsi="Times New Roman" w:cs="Times New Roman" w:hint="eastAsia"/>
          <w:sz w:val="24"/>
          <w:szCs w:val="24"/>
        </w:rPr>
        <w:t>（</w:t>
      </w:r>
      <w:r w:rsidRPr="00C46A1B">
        <w:rPr>
          <w:rFonts w:ascii="Times New Roman" w:hAnsi="Times New Roman" w:cs="Times New Roman"/>
          <w:sz w:val="24"/>
          <w:szCs w:val="24"/>
        </w:rPr>
        <w:t>1</w:t>
      </w:r>
      <w:r w:rsidRPr="005625B2">
        <w:rPr>
          <w:rFonts w:ascii="Times New Roman" w:hAnsi="Times New Roman" w:cs="Times New Roman" w:hint="eastAsia"/>
          <w:sz w:val="24"/>
          <w:szCs w:val="24"/>
        </w:rPr>
        <w:t>）</w:t>
      </w:r>
      <w:r w:rsidR="006C4291">
        <w:rPr>
          <w:rFonts w:ascii="Times New Roman" w:hAnsi="Times New Roman" w:cs="Times New Roman" w:hint="eastAsia"/>
          <w:sz w:val="24"/>
          <w:szCs w:val="24"/>
        </w:rPr>
        <w:t>筛选</w:t>
      </w:r>
      <w:del w:id="645" w:author="曾 翠红" w:date="2019-05-07T10:33:00Z">
        <w:r w:rsidR="006C4291" w:rsidDel="009314E9">
          <w:rPr>
            <w:rFonts w:ascii="Times New Roman" w:hAnsi="Times New Roman" w:cs="Times New Roman" w:hint="eastAsia"/>
            <w:sz w:val="24"/>
            <w:szCs w:val="24"/>
          </w:rPr>
          <w:delText>稻谷</w:delText>
        </w:r>
      </w:del>
      <w:ins w:id="646" w:author="曾 翠红" w:date="2019-05-07T10:33:00Z">
        <w:r w:rsidR="009314E9">
          <w:rPr>
            <w:rFonts w:ascii="Times New Roman" w:hAnsi="Times New Roman" w:cs="Times New Roman" w:hint="eastAsia"/>
            <w:sz w:val="24"/>
            <w:szCs w:val="24"/>
          </w:rPr>
          <w:t>水稻</w:t>
        </w:r>
      </w:ins>
      <w:r w:rsidR="006C4291">
        <w:rPr>
          <w:rFonts w:ascii="Times New Roman" w:hAnsi="Times New Roman" w:cs="Times New Roman" w:hint="eastAsia"/>
          <w:sz w:val="24"/>
          <w:szCs w:val="24"/>
        </w:rPr>
        <w:t>农户样本时，</w:t>
      </w:r>
      <w:r w:rsidR="006C4291">
        <w:rPr>
          <w:rFonts w:ascii="Times New Roman" w:hAnsi="Times New Roman" w:cs="Times New Roman"/>
          <w:sz w:val="24"/>
          <w:szCs w:val="24"/>
        </w:rPr>
        <w:t>由于</w:t>
      </w:r>
      <w:r w:rsidR="00765B9D">
        <w:rPr>
          <w:rFonts w:ascii="Times New Roman" w:hAnsi="Times New Roman" w:cs="Times New Roman" w:hint="eastAsia"/>
          <w:sz w:val="24"/>
          <w:szCs w:val="24"/>
        </w:rPr>
        <w:t>一熟、两熟和三熟</w:t>
      </w:r>
      <w:r w:rsidRPr="005625B2">
        <w:rPr>
          <w:rFonts w:ascii="Times New Roman" w:hAnsi="Times New Roman" w:cs="Times New Roman" w:hint="eastAsia"/>
          <w:sz w:val="24"/>
          <w:szCs w:val="24"/>
        </w:rPr>
        <w:t>种植区域无法进一步区分，只能筛选出</w:t>
      </w:r>
      <w:del w:id="647" w:author="曾 翠红" w:date="2019-05-07T10:33:00Z">
        <w:r w:rsidR="00012A4C" w:rsidDel="009314E9">
          <w:rPr>
            <w:rFonts w:ascii="Times New Roman" w:hAnsi="Times New Roman" w:cs="Times New Roman" w:hint="eastAsia"/>
            <w:sz w:val="24"/>
            <w:szCs w:val="24"/>
          </w:rPr>
          <w:delText>稻谷</w:delText>
        </w:r>
      </w:del>
      <w:ins w:id="648" w:author="曾 翠红" w:date="2019-05-07T10:33:00Z">
        <w:r w:rsidR="009314E9">
          <w:rPr>
            <w:rFonts w:ascii="Times New Roman" w:hAnsi="Times New Roman" w:cs="Times New Roman" w:hint="eastAsia"/>
            <w:sz w:val="24"/>
            <w:szCs w:val="24"/>
          </w:rPr>
          <w:t>水稻</w:t>
        </w:r>
      </w:ins>
      <w:r w:rsidRPr="005625B2">
        <w:rPr>
          <w:rFonts w:ascii="Times New Roman" w:hAnsi="Times New Roman" w:cs="Times New Roman" w:hint="eastAsia"/>
          <w:sz w:val="24"/>
          <w:szCs w:val="24"/>
        </w:rPr>
        <w:t>主产</w:t>
      </w:r>
      <w:r w:rsidR="00BA406D">
        <w:rPr>
          <w:rFonts w:ascii="Times New Roman" w:hAnsi="Times New Roman" w:cs="Times New Roman" w:hint="eastAsia"/>
          <w:sz w:val="24"/>
          <w:szCs w:val="24"/>
        </w:rPr>
        <w:t>省份</w:t>
      </w:r>
      <w:r w:rsidRPr="005625B2">
        <w:rPr>
          <w:rFonts w:ascii="Times New Roman" w:hAnsi="Times New Roman" w:cs="Times New Roman" w:hint="eastAsia"/>
          <w:sz w:val="24"/>
          <w:szCs w:val="24"/>
        </w:rPr>
        <w:t>的农户数据进行研究</w:t>
      </w:r>
      <w:r w:rsidR="004A4155">
        <w:rPr>
          <w:rFonts w:ascii="Times New Roman" w:hAnsi="Times New Roman" w:cs="Times New Roman" w:hint="eastAsia"/>
          <w:sz w:val="24"/>
          <w:szCs w:val="24"/>
        </w:rPr>
        <w:t>，因此</w:t>
      </w:r>
      <w:r w:rsidR="00BA406D">
        <w:rPr>
          <w:rFonts w:ascii="Times New Roman" w:hAnsi="Times New Roman" w:cs="Times New Roman"/>
          <w:sz w:val="24"/>
          <w:szCs w:val="24"/>
        </w:rPr>
        <w:t>本研究</w:t>
      </w:r>
      <w:r w:rsidR="00BA406D">
        <w:rPr>
          <w:rFonts w:ascii="Times New Roman" w:hAnsi="Times New Roman" w:cs="Times New Roman" w:hint="eastAsia"/>
          <w:sz w:val="24"/>
          <w:szCs w:val="24"/>
        </w:rPr>
        <w:t>中关于</w:t>
      </w:r>
      <w:del w:id="649" w:author="曾 翠红" w:date="2019-05-07T10:33:00Z">
        <w:r w:rsidR="00BA406D" w:rsidDel="009314E9">
          <w:rPr>
            <w:rFonts w:ascii="Times New Roman" w:hAnsi="Times New Roman" w:cs="Times New Roman" w:hint="eastAsia"/>
            <w:sz w:val="24"/>
            <w:szCs w:val="24"/>
          </w:rPr>
          <w:delText>稻谷</w:delText>
        </w:r>
      </w:del>
      <w:ins w:id="650" w:author="曾 翠红" w:date="2019-05-07T10:33:00Z">
        <w:r w:rsidR="009314E9">
          <w:rPr>
            <w:rFonts w:ascii="Times New Roman" w:hAnsi="Times New Roman" w:cs="Times New Roman" w:hint="eastAsia"/>
            <w:sz w:val="24"/>
            <w:szCs w:val="24"/>
          </w:rPr>
          <w:t>水稻</w:t>
        </w:r>
      </w:ins>
      <w:r w:rsidR="00BA406D">
        <w:rPr>
          <w:rFonts w:ascii="Times New Roman" w:hAnsi="Times New Roman" w:cs="Times New Roman" w:hint="eastAsia"/>
          <w:sz w:val="24"/>
          <w:szCs w:val="24"/>
        </w:rPr>
        <w:t>的</w:t>
      </w:r>
      <w:r w:rsidR="007E57B0">
        <w:rPr>
          <w:rFonts w:ascii="Times New Roman" w:hAnsi="Times New Roman" w:cs="Times New Roman" w:hint="eastAsia"/>
          <w:sz w:val="24"/>
          <w:szCs w:val="24"/>
        </w:rPr>
        <w:t>估计</w:t>
      </w:r>
      <w:r w:rsidR="00BA406D">
        <w:rPr>
          <w:rFonts w:ascii="Times New Roman" w:hAnsi="Times New Roman" w:cs="Times New Roman" w:hint="eastAsia"/>
          <w:sz w:val="24"/>
          <w:szCs w:val="24"/>
        </w:rPr>
        <w:t>结果可能存在些许的偏差</w:t>
      </w:r>
      <w:r w:rsidR="00B80FEF">
        <w:rPr>
          <w:rFonts w:ascii="Times New Roman" w:hAnsi="Times New Roman" w:cs="Times New Roman" w:hint="eastAsia"/>
          <w:sz w:val="24"/>
          <w:szCs w:val="24"/>
        </w:rPr>
        <w:t>。</w:t>
      </w:r>
      <w:r w:rsidR="001469D0">
        <w:rPr>
          <w:rFonts w:ascii="Times New Roman" w:hAnsi="Times New Roman" w:cs="Times New Roman" w:hint="eastAsia"/>
          <w:sz w:val="24"/>
          <w:szCs w:val="24"/>
        </w:rPr>
        <w:t>未来在这方面进一步细分的分析将会得到更加准确的结果。</w:t>
      </w:r>
    </w:p>
    <w:p w14:paraId="0F14B6F5" w14:textId="287DA38A" w:rsidR="005625B2" w:rsidRDefault="005625B2" w:rsidP="00862D6E">
      <w:pPr>
        <w:spacing w:after="0" w:line="400" w:lineRule="exact"/>
        <w:ind w:firstLineChars="200" w:firstLine="480"/>
        <w:jc w:val="both"/>
        <w:rPr>
          <w:rFonts w:ascii="Times New Roman" w:eastAsia="黑体" w:hAnsi="Times New Roman" w:cs="Times New Roman"/>
          <w:sz w:val="28"/>
          <w:szCs w:val="28"/>
        </w:rPr>
      </w:pPr>
      <w:r w:rsidRPr="005625B2">
        <w:rPr>
          <w:rFonts w:ascii="Times New Roman" w:hAnsi="Times New Roman" w:cs="Times New Roman" w:hint="eastAsia"/>
          <w:sz w:val="24"/>
          <w:szCs w:val="24"/>
        </w:rPr>
        <w:t>（</w:t>
      </w:r>
      <w:r w:rsidRPr="00C46A1B">
        <w:rPr>
          <w:rFonts w:ascii="Times New Roman" w:hAnsi="Times New Roman" w:cs="Times New Roman"/>
          <w:sz w:val="24"/>
          <w:szCs w:val="24"/>
        </w:rPr>
        <w:t>2</w:t>
      </w:r>
      <w:r w:rsidRPr="005625B2">
        <w:rPr>
          <w:rFonts w:ascii="Times New Roman" w:hAnsi="Times New Roman" w:cs="Times New Roman" w:hint="eastAsia"/>
          <w:sz w:val="24"/>
          <w:szCs w:val="24"/>
        </w:rPr>
        <w:t>）</w:t>
      </w:r>
      <w:r w:rsidR="00C14CD7">
        <w:rPr>
          <w:rFonts w:ascii="Times New Roman" w:hAnsi="Times New Roman" w:cs="Times New Roman" w:hint="eastAsia"/>
          <w:sz w:val="24"/>
          <w:szCs w:val="24"/>
        </w:rPr>
        <w:t>本文所使用的样本中，</w:t>
      </w:r>
      <w:r w:rsidR="00C14CD7">
        <w:rPr>
          <w:rFonts w:ascii="Times New Roman" w:hAnsi="Times New Roman" w:cs="Times New Roman"/>
          <w:sz w:val="24"/>
          <w:szCs w:val="24"/>
        </w:rPr>
        <w:t>只有</w:t>
      </w:r>
      <w:del w:id="651" w:author="曾 翠红" w:date="2019-05-07T10:33:00Z">
        <w:r w:rsidR="00C14CD7" w:rsidDel="009314E9">
          <w:rPr>
            <w:rFonts w:ascii="Times New Roman" w:hAnsi="Times New Roman" w:cs="Times New Roman" w:hint="eastAsia"/>
            <w:sz w:val="24"/>
            <w:szCs w:val="24"/>
          </w:rPr>
          <w:delText>稻谷</w:delText>
        </w:r>
      </w:del>
      <w:ins w:id="652" w:author="曾 翠红" w:date="2019-05-07T10:33:00Z">
        <w:r w:rsidR="009314E9">
          <w:rPr>
            <w:rFonts w:ascii="Times New Roman" w:hAnsi="Times New Roman" w:cs="Times New Roman" w:hint="eastAsia"/>
            <w:sz w:val="24"/>
            <w:szCs w:val="24"/>
          </w:rPr>
          <w:t>水稻</w:t>
        </w:r>
      </w:ins>
      <w:r w:rsidR="00C14CD7">
        <w:rPr>
          <w:rFonts w:ascii="Times New Roman" w:hAnsi="Times New Roman" w:cs="Times New Roman" w:hint="eastAsia"/>
          <w:sz w:val="24"/>
          <w:szCs w:val="24"/>
        </w:rPr>
        <w:t>和</w:t>
      </w:r>
      <w:del w:id="653" w:author="曾 翠红" w:date="2019-05-09T22:31:00Z">
        <w:r w:rsidR="00C14CD7" w:rsidDel="00B86D23">
          <w:rPr>
            <w:rFonts w:ascii="Times New Roman" w:hAnsi="Times New Roman" w:cs="Times New Roman" w:hint="eastAsia"/>
            <w:sz w:val="24"/>
            <w:szCs w:val="24"/>
          </w:rPr>
          <w:delText>一熟玉米</w:delText>
        </w:r>
      </w:del>
      <w:ins w:id="654" w:author="曾 翠红" w:date="2019-05-09T22:31:00Z">
        <w:r w:rsidR="00B86D23">
          <w:rPr>
            <w:rFonts w:ascii="Times New Roman" w:hAnsi="Times New Roman" w:cs="Times New Roman" w:hint="eastAsia"/>
            <w:sz w:val="24"/>
            <w:szCs w:val="24"/>
          </w:rPr>
          <w:t>一熟区春玉米</w:t>
        </w:r>
      </w:ins>
      <w:r w:rsidR="00C14CD7">
        <w:rPr>
          <w:rFonts w:ascii="Times New Roman" w:hAnsi="Times New Roman" w:cs="Times New Roman" w:hint="eastAsia"/>
          <w:sz w:val="24"/>
          <w:szCs w:val="24"/>
        </w:rPr>
        <w:t>大于</w:t>
      </w:r>
      <w:r w:rsidR="00C14CD7" w:rsidRPr="00C46A1B">
        <w:rPr>
          <w:rFonts w:ascii="Times New Roman" w:hAnsi="Times New Roman" w:cs="Times New Roman"/>
          <w:sz w:val="24"/>
          <w:szCs w:val="24"/>
        </w:rPr>
        <w:t>50</w:t>
      </w:r>
      <w:r w:rsidR="00C14CD7">
        <w:rPr>
          <w:rFonts w:ascii="Times New Roman" w:hAnsi="Times New Roman" w:cs="Times New Roman" w:hint="eastAsia"/>
          <w:sz w:val="24"/>
          <w:szCs w:val="24"/>
        </w:rPr>
        <w:t>亩的样本超过</w:t>
      </w:r>
      <w:r w:rsidR="00C14CD7" w:rsidRPr="00C46A1B">
        <w:rPr>
          <w:rFonts w:ascii="Times New Roman" w:hAnsi="Times New Roman" w:cs="Times New Roman"/>
          <w:sz w:val="24"/>
          <w:szCs w:val="24"/>
        </w:rPr>
        <w:t>500</w:t>
      </w:r>
      <w:r w:rsidR="00C14CD7">
        <w:rPr>
          <w:rFonts w:ascii="Times New Roman" w:hAnsi="Times New Roman" w:cs="Times New Roman" w:hint="eastAsia"/>
          <w:sz w:val="24"/>
          <w:szCs w:val="24"/>
        </w:rPr>
        <w:t>户，冬小麦</w:t>
      </w:r>
      <w:r w:rsidR="00C14CD7">
        <w:rPr>
          <w:rFonts w:ascii="Times New Roman" w:hAnsi="Times New Roman" w:cs="Times New Roman" w:hint="eastAsia"/>
          <w:sz w:val="24"/>
          <w:szCs w:val="24"/>
        </w:rPr>
        <w:t>-</w:t>
      </w:r>
      <w:r w:rsidR="00C14CD7">
        <w:rPr>
          <w:rFonts w:ascii="Times New Roman" w:hAnsi="Times New Roman" w:cs="Times New Roman"/>
          <w:sz w:val="24"/>
          <w:szCs w:val="24"/>
        </w:rPr>
        <w:t>夏玉米</w:t>
      </w:r>
      <w:r w:rsidR="00C14CD7">
        <w:rPr>
          <w:rFonts w:ascii="Times New Roman" w:hAnsi="Times New Roman" w:cs="Times New Roman" w:hint="eastAsia"/>
          <w:sz w:val="24"/>
          <w:szCs w:val="24"/>
        </w:rPr>
        <w:t>种植区的农户样本中</w:t>
      </w:r>
      <w:r w:rsidRPr="005625B2">
        <w:rPr>
          <w:rFonts w:ascii="Times New Roman" w:hAnsi="Times New Roman" w:cs="Times New Roman" w:hint="eastAsia"/>
          <w:sz w:val="24"/>
          <w:szCs w:val="24"/>
        </w:rPr>
        <w:t>，</w:t>
      </w:r>
      <w:r w:rsidR="00816EAD">
        <w:rPr>
          <w:rFonts w:ascii="Times New Roman" w:hAnsi="Times New Roman" w:cs="Times New Roman" w:hint="eastAsia"/>
          <w:sz w:val="24"/>
          <w:szCs w:val="24"/>
        </w:rPr>
        <w:t>中</w:t>
      </w:r>
      <w:r w:rsidRPr="005625B2">
        <w:rPr>
          <w:rFonts w:ascii="Times New Roman" w:hAnsi="Times New Roman" w:cs="Times New Roman" w:hint="eastAsia"/>
          <w:sz w:val="24"/>
          <w:szCs w:val="24"/>
        </w:rPr>
        <w:t>大</w:t>
      </w:r>
      <w:r w:rsidR="00816EAD">
        <w:rPr>
          <w:rFonts w:ascii="Times New Roman" w:hAnsi="Times New Roman" w:cs="Times New Roman" w:hint="eastAsia"/>
          <w:sz w:val="24"/>
          <w:szCs w:val="24"/>
        </w:rPr>
        <w:t>型</w:t>
      </w:r>
      <w:r w:rsidRPr="005625B2">
        <w:rPr>
          <w:rFonts w:ascii="Times New Roman" w:hAnsi="Times New Roman" w:cs="Times New Roman" w:hint="eastAsia"/>
          <w:sz w:val="24"/>
          <w:szCs w:val="24"/>
        </w:rPr>
        <w:t>农户非常少，导致目前的研究结果可能对于</w:t>
      </w:r>
      <w:r w:rsidRPr="00C46A1B">
        <w:rPr>
          <w:rFonts w:ascii="Times New Roman" w:hAnsi="Times New Roman" w:cs="Times New Roman"/>
          <w:sz w:val="24"/>
          <w:szCs w:val="24"/>
        </w:rPr>
        <w:t>10</w:t>
      </w:r>
      <w:r w:rsidRPr="005625B2">
        <w:rPr>
          <w:rFonts w:ascii="Times New Roman" w:hAnsi="Times New Roman" w:cs="Times New Roman" w:hint="eastAsia"/>
          <w:sz w:val="24"/>
          <w:szCs w:val="24"/>
        </w:rPr>
        <w:t>亩以下农户经营更有</w:t>
      </w:r>
      <w:r w:rsidR="00C624CE">
        <w:rPr>
          <w:rFonts w:ascii="Times New Roman" w:hAnsi="Times New Roman" w:cs="Times New Roman" w:hint="eastAsia"/>
          <w:sz w:val="24"/>
          <w:szCs w:val="24"/>
        </w:rPr>
        <w:t>参考</w:t>
      </w:r>
      <w:r w:rsidRPr="005625B2">
        <w:rPr>
          <w:rFonts w:ascii="Times New Roman" w:hAnsi="Times New Roman" w:cs="Times New Roman" w:hint="eastAsia"/>
          <w:sz w:val="24"/>
          <w:szCs w:val="24"/>
        </w:rPr>
        <w:t>意义。</w:t>
      </w:r>
      <w:r w:rsidR="009C3748">
        <w:rPr>
          <w:rFonts w:ascii="Times New Roman" w:hAnsi="Times New Roman" w:cs="Times New Roman" w:hint="eastAsia"/>
          <w:sz w:val="24"/>
          <w:szCs w:val="24"/>
        </w:rPr>
        <w:t>如果有更好数据样本，</w:t>
      </w:r>
      <w:r w:rsidR="004C4DDD">
        <w:rPr>
          <w:rFonts w:ascii="Times New Roman" w:hAnsi="Times New Roman" w:cs="Times New Roman" w:hint="eastAsia"/>
          <w:sz w:val="24"/>
          <w:szCs w:val="24"/>
        </w:rPr>
        <w:t>或许能够</w:t>
      </w:r>
      <w:r w:rsidR="000D3577">
        <w:rPr>
          <w:rFonts w:ascii="Times New Roman" w:hAnsi="Times New Roman" w:cs="Times New Roman" w:hint="eastAsia"/>
          <w:sz w:val="24"/>
          <w:szCs w:val="24"/>
        </w:rPr>
        <w:t>更好的捕捉到</w:t>
      </w:r>
      <w:r w:rsidR="004C4DDD">
        <w:rPr>
          <w:rFonts w:ascii="Times New Roman" w:hAnsi="Times New Roman" w:cs="Times New Roman" w:hint="eastAsia"/>
          <w:sz w:val="24"/>
          <w:szCs w:val="24"/>
        </w:rPr>
        <w:t>中大型规模农户单产如何变化的</w:t>
      </w:r>
      <w:r w:rsidR="000D3577">
        <w:rPr>
          <w:rFonts w:ascii="Times New Roman" w:hAnsi="Times New Roman" w:cs="Times New Roman" w:hint="eastAsia"/>
          <w:sz w:val="24"/>
          <w:szCs w:val="24"/>
        </w:rPr>
        <w:t>规律</w:t>
      </w:r>
      <w:r w:rsidR="004C4DDD">
        <w:rPr>
          <w:rFonts w:ascii="Times New Roman" w:hAnsi="Times New Roman" w:cs="Times New Roman" w:hint="eastAsia"/>
          <w:sz w:val="24"/>
          <w:szCs w:val="24"/>
        </w:rPr>
        <w:t>。</w:t>
      </w:r>
    </w:p>
    <w:p w14:paraId="6A2DA8E2" w14:textId="77777777" w:rsidR="005625B2" w:rsidRPr="00D22D33" w:rsidRDefault="005625B2" w:rsidP="00862D6E">
      <w:pPr>
        <w:spacing w:after="0" w:line="400" w:lineRule="exact"/>
        <w:jc w:val="both"/>
        <w:rPr>
          <w:rFonts w:ascii="Times New Roman" w:eastAsia="黑体" w:hAnsi="Times New Roman" w:cs="Times New Roman"/>
          <w:sz w:val="28"/>
          <w:szCs w:val="28"/>
        </w:rPr>
        <w:sectPr w:rsidR="005625B2" w:rsidRPr="00D22D33" w:rsidSect="00117B67">
          <w:pgSz w:w="11906" w:h="16838"/>
          <w:pgMar w:top="1701" w:right="1418" w:bottom="1418" w:left="1701" w:header="1304" w:footer="1020" w:gutter="0"/>
          <w:cols w:space="425"/>
          <w:docGrid w:type="lines" w:linePitch="326"/>
        </w:sectPr>
      </w:pPr>
    </w:p>
    <w:p w14:paraId="22735AB3" w14:textId="1CF193F2" w:rsidR="0082380D" w:rsidRPr="0082380D" w:rsidRDefault="00254584" w:rsidP="0082380D">
      <w:pPr>
        <w:spacing w:beforeLines="100" w:before="326" w:afterLines="100" w:after="326" w:line="400" w:lineRule="exact"/>
        <w:jc w:val="center"/>
        <w:outlineLvl w:val="0"/>
        <w:rPr>
          <w:rFonts w:eastAsia="黑体"/>
          <w:sz w:val="32"/>
          <w:szCs w:val="32"/>
        </w:rPr>
      </w:pPr>
      <w:bookmarkStart w:id="655" w:name="_Toc4687822"/>
      <w:r w:rsidRPr="00800039">
        <w:rPr>
          <w:rFonts w:eastAsia="黑体" w:hint="eastAsia"/>
          <w:sz w:val="32"/>
          <w:szCs w:val="32"/>
        </w:rPr>
        <w:t>参考文献</w:t>
      </w:r>
      <w:bookmarkEnd w:id="655"/>
    </w:p>
    <w:p w14:paraId="6D25D807" w14:textId="77777777" w:rsidR="00C47404" w:rsidRPr="00C47404" w:rsidRDefault="00C47404" w:rsidP="00C47404">
      <w:pPr>
        <w:widowControl w:val="0"/>
        <w:autoSpaceDE w:val="0"/>
        <w:autoSpaceDN w:val="0"/>
        <w:adjustRightInd w:val="0"/>
        <w:spacing w:after="0" w:line="400" w:lineRule="exact"/>
        <w:jc w:val="both"/>
        <w:rPr>
          <w:rFonts w:ascii="宋体" w:eastAsia="宋体"/>
          <w:sz w:val="21"/>
          <w:szCs w:val="21"/>
        </w:rPr>
      </w:pPr>
      <w:r w:rsidRPr="00C47404">
        <w:rPr>
          <w:rFonts w:ascii="Times New Roman" w:eastAsia="宋体" w:hAnsi="Times New Roman" w:cs="Times New Roman"/>
          <w:color w:val="000000"/>
          <w:sz w:val="21"/>
          <w:szCs w:val="21"/>
        </w:rPr>
        <w:t xml:space="preserve">     [1] Barrett, C.B., Bellemare, M.F., Hou, J.Y. Reconsidering Conventional Explanations of the Inverse Productivity</w:t>
      </w:r>
      <w:r w:rsidRPr="00C47404">
        <w:rPr>
          <w:rFonts w:ascii="宋体" w:eastAsia="宋体" w:cs="宋体" w:hint="eastAsia"/>
          <w:color w:val="000000"/>
          <w:sz w:val="21"/>
          <w:szCs w:val="21"/>
        </w:rPr>
        <w:t>–</w:t>
      </w:r>
      <w:r w:rsidRPr="00C47404">
        <w:rPr>
          <w:rFonts w:ascii="Times New Roman" w:eastAsia="宋体" w:hAnsi="Times New Roman" w:cs="Times New Roman"/>
          <w:color w:val="000000"/>
          <w:sz w:val="21"/>
          <w:szCs w:val="21"/>
        </w:rPr>
        <w:t xml:space="preserve">Size Relationship. </w:t>
      </w:r>
      <w:r w:rsidRPr="00C47404">
        <w:rPr>
          <w:rFonts w:ascii="Times New Roman" w:eastAsia="宋体" w:hAnsi="Times New Roman" w:cs="Times New Roman"/>
          <w:i/>
          <w:iCs/>
          <w:color w:val="000000"/>
          <w:sz w:val="21"/>
          <w:szCs w:val="21"/>
        </w:rPr>
        <w:t>Social Science Electronic Publishing</w:t>
      </w:r>
      <w:r w:rsidRPr="00C47404">
        <w:rPr>
          <w:rFonts w:ascii="Times New Roman" w:eastAsia="宋体" w:hAnsi="Times New Roman" w:cs="Times New Roman"/>
          <w:color w:val="000000"/>
          <w:sz w:val="21"/>
          <w:szCs w:val="21"/>
        </w:rPr>
        <w:t>, 2010(1): 88-97</w:t>
      </w:r>
    </w:p>
    <w:p w14:paraId="5FDD675F" w14:textId="77777777" w:rsidR="00C47404" w:rsidRPr="00C47404" w:rsidRDefault="00C47404" w:rsidP="00C47404">
      <w:pPr>
        <w:widowControl w:val="0"/>
        <w:autoSpaceDE w:val="0"/>
        <w:autoSpaceDN w:val="0"/>
        <w:adjustRightInd w:val="0"/>
        <w:spacing w:after="0" w:line="400" w:lineRule="exact"/>
        <w:jc w:val="both"/>
        <w:rPr>
          <w:rFonts w:ascii="宋体" w:eastAsia="宋体"/>
          <w:sz w:val="21"/>
          <w:szCs w:val="21"/>
        </w:rPr>
      </w:pPr>
      <w:r w:rsidRPr="00C47404">
        <w:rPr>
          <w:rFonts w:ascii="Times New Roman" w:eastAsia="宋体" w:hAnsi="Times New Roman" w:cs="Times New Roman"/>
          <w:color w:val="000000"/>
          <w:sz w:val="21"/>
          <w:szCs w:val="21"/>
        </w:rPr>
        <w:t xml:space="preserve">     [2] Lamb, R.L. Inverse Productivity: Land Quality, Labor Markets, and Measurement Error. </w:t>
      </w:r>
      <w:r w:rsidRPr="00C47404">
        <w:rPr>
          <w:rFonts w:ascii="Times New Roman" w:eastAsia="宋体" w:hAnsi="Times New Roman" w:cs="Times New Roman"/>
          <w:i/>
          <w:iCs/>
          <w:color w:val="000000"/>
          <w:sz w:val="21"/>
          <w:szCs w:val="21"/>
        </w:rPr>
        <w:t>Journal of Development Economics</w:t>
      </w:r>
      <w:r w:rsidRPr="00C47404">
        <w:rPr>
          <w:rFonts w:ascii="Times New Roman" w:eastAsia="宋体" w:hAnsi="Times New Roman" w:cs="Times New Roman"/>
          <w:color w:val="000000"/>
          <w:sz w:val="21"/>
          <w:szCs w:val="21"/>
        </w:rPr>
        <w:t>, 2003(1): 71-95</w:t>
      </w:r>
    </w:p>
    <w:p w14:paraId="4BD397D4" w14:textId="77777777" w:rsidR="00C47404" w:rsidRPr="00C47404" w:rsidRDefault="00C47404" w:rsidP="00C47404">
      <w:pPr>
        <w:widowControl w:val="0"/>
        <w:autoSpaceDE w:val="0"/>
        <w:autoSpaceDN w:val="0"/>
        <w:adjustRightInd w:val="0"/>
        <w:spacing w:after="0" w:line="400" w:lineRule="exact"/>
        <w:jc w:val="both"/>
        <w:rPr>
          <w:rFonts w:ascii="宋体" w:eastAsia="宋体"/>
          <w:sz w:val="21"/>
          <w:szCs w:val="21"/>
        </w:rPr>
      </w:pPr>
      <w:r w:rsidRPr="00C47404">
        <w:rPr>
          <w:rFonts w:ascii="Times New Roman" w:eastAsia="宋体" w:hAnsi="Times New Roman" w:cs="Times New Roman"/>
          <w:color w:val="000000"/>
          <w:sz w:val="21"/>
          <w:szCs w:val="21"/>
        </w:rPr>
        <w:t xml:space="preserve">     [3] </w:t>
      </w:r>
      <w:r w:rsidRPr="00C47404">
        <w:rPr>
          <w:rFonts w:ascii="宋体" w:eastAsia="宋体" w:cs="宋体" w:hint="eastAsia"/>
          <w:color w:val="000000"/>
          <w:sz w:val="21"/>
          <w:szCs w:val="21"/>
        </w:rPr>
        <w:t>速水佑次郎</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农业发展的国际分析</w:t>
      </w:r>
      <w:r w:rsidRPr="00C47404">
        <w:rPr>
          <w:rFonts w:ascii="Times New Roman" w:eastAsia="宋体" w:hAnsi="Times New Roman" w:cs="Times New Roman"/>
          <w:color w:val="000000"/>
          <w:sz w:val="21"/>
          <w:szCs w:val="21"/>
        </w:rPr>
        <w:t>., 2001</w:t>
      </w:r>
    </w:p>
    <w:p w14:paraId="0F748493" w14:textId="77777777" w:rsidR="00C47404" w:rsidRPr="00C47404" w:rsidRDefault="00C47404" w:rsidP="00C47404">
      <w:pPr>
        <w:widowControl w:val="0"/>
        <w:autoSpaceDE w:val="0"/>
        <w:autoSpaceDN w:val="0"/>
        <w:adjustRightInd w:val="0"/>
        <w:spacing w:after="0" w:line="400" w:lineRule="exact"/>
        <w:jc w:val="both"/>
        <w:rPr>
          <w:rFonts w:ascii="宋体" w:eastAsia="宋体"/>
          <w:sz w:val="21"/>
          <w:szCs w:val="21"/>
        </w:rPr>
      </w:pPr>
      <w:r w:rsidRPr="00C47404">
        <w:rPr>
          <w:rFonts w:ascii="Times New Roman" w:eastAsia="宋体" w:hAnsi="Times New Roman" w:cs="Times New Roman"/>
          <w:color w:val="000000"/>
          <w:sz w:val="21"/>
          <w:szCs w:val="21"/>
        </w:rPr>
        <w:t xml:space="preserve">     [4] </w:t>
      </w:r>
      <w:r w:rsidRPr="00C47404">
        <w:rPr>
          <w:rFonts w:ascii="宋体" w:eastAsia="宋体" w:cs="宋体" w:hint="eastAsia"/>
          <w:color w:val="000000"/>
          <w:sz w:val="21"/>
          <w:szCs w:val="21"/>
        </w:rPr>
        <w:t>舒尔茨</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梁小民</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改造传统农业</w:t>
      </w:r>
      <w:r w:rsidRPr="00C47404">
        <w:rPr>
          <w:rFonts w:ascii="Times New Roman" w:eastAsia="宋体" w:hAnsi="Times New Roman" w:cs="Times New Roman"/>
          <w:color w:val="000000"/>
          <w:sz w:val="21"/>
          <w:szCs w:val="21"/>
        </w:rPr>
        <w:t>., 2009</w:t>
      </w:r>
    </w:p>
    <w:p w14:paraId="040EA5BE" w14:textId="77777777" w:rsidR="00C47404" w:rsidRPr="00C47404" w:rsidRDefault="00C47404" w:rsidP="00C47404">
      <w:pPr>
        <w:widowControl w:val="0"/>
        <w:autoSpaceDE w:val="0"/>
        <w:autoSpaceDN w:val="0"/>
        <w:adjustRightInd w:val="0"/>
        <w:spacing w:after="0" w:line="400" w:lineRule="exact"/>
        <w:jc w:val="both"/>
        <w:rPr>
          <w:rFonts w:ascii="宋体" w:eastAsia="宋体"/>
          <w:sz w:val="21"/>
          <w:szCs w:val="21"/>
        </w:rPr>
      </w:pPr>
      <w:r w:rsidRPr="00C47404">
        <w:rPr>
          <w:rFonts w:ascii="Times New Roman" w:eastAsia="宋体" w:hAnsi="Times New Roman" w:cs="Times New Roman"/>
          <w:color w:val="000000"/>
          <w:sz w:val="21"/>
          <w:szCs w:val="21"/>
        </w:rPr>
        <w:t xml:space="preserve">     [5] </w:t>
      </w:r>
      <w:r w:rsidRPr="00C47404">
        <w:rPr>
          <w:rFonts w:ascii="宋体" w:eastAsia="宋体" w:cs="宋体" w:hint="eastAsia"/>
          <w:color w:val="000000"/>
          <w:sz w:val="21"/>
          <w:szCs w:val="21"/>
        </w:rPr>
        <w:t>蔡昉</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改革时期农业劳动力转移与重新配置</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中国农村经济</w:t>
      </w:r>
      <w:r w:rsidRPr="00C47404">
        <w:rPr>
          <w:rFonts w:ascii="Times New Roman" w:eastAsia="宋体" w:hAnsi="Times New Roman" w:cs="Times New Roman"/>
          <w:color w:val="000000"/>
          <w:sz w:val="21"/>
          <w:szCs w:val="21"/>
        </w:rPr>
        <w:t>, 2017(10): 2-12</w:t>
      </w:r>
    </w:p>
    <w:p w14:paraId="40F90F30" w14:textId="77777777" w:rsidR="00C47404" w:rsidRPr="00C47404" w:rsidRDefault="00C47404" w:rsidP="00C47404">
      <w:pPr>
        <w:widowControl w:val="0"/>
        <w:autoSpaceDE w:val="0"/>
        <w:autoSpaceDN w:val="0"/>
        <w:adjustRightInd w:val="0"/>
        <w:spacing w:after="0" w:line="400" w:lineRule="exact"/>
        <w:jc w:val="both"/>
        <w:rPr>
          <w:rFonts w:ascii="宋体" w:eastAsia="宋体"/>
          <w:sz w:val="21"/>
          <w:szCs w:val="21"/>
        </w:rPr>
      </w:pPr>
      <w:r w:rsidRPr="00C47404">
        <w:rPr>
          <w:rFonts w:ascii="Times New Roman" w:eastAsia="宋体" w:hAnsi="Times New Roman" w:cs="Times New Roman"/>
          <w:color w:val="000000"/>
          <w:sz w:val="21"/>
          <w:szCs w:val="21"/>
        </w:rPr>
        <w:t xml:space="preserve">     [6] </w:t>
      </w:r>
      <w:r w:rsidRPr="00C47404">
        <w:rPr>
          <w:rFonts w:ascii="宋体" w:eastAsia="宋体" w:cs="宋体" w:hint="eastAsia"/>
          <w:color w:val="000000"/>
          <w:sz w:val="21"/>
          <w:szCs w:val="21"/>
        </w:rPr>
        <w:t>冒佩华</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徐骥</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等</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农地经营权流转与农民劳动生产率提高</w:t>
      </w:r>
      <w:r w:rsidRPr="00C47404">
        <w:rPr>
          <w:rFonts w:ascii="Times New Roman" w:eastAsia="宋体" w:hAnsi="Times New Roman" w:cs="Times New Roman"/>
          <w:color w:val="000000"/>
          <w:sz w:val="21"/>
          <w:szCs w:val="21"/>
        </w:rPr>
        <w:t>:</w:t>
      </w:r>
      <w:r w:rsidRPr="00C47404">
        <w:rPr>
          <w:rFonts w:ascii="宋体" w:eastAsia="宋体" w:cs="宋体" w:hint="eastAsia"/>
          <w:color w:val="000000"/>
          <w:sz w:val="21"/>
          <w:szCs w:val="21"/>
        </w:rPr>
        <w:t>理论与实证</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经济研究</w:t>
      </w:r>
      <w:r w:rsidRPr="00C47404">
        <w:rPr>
          <w:rFonts w:ascii="Times New Roman" w:eastAsia="宋体" w:hAnsi="Times New Roman" w:cs="Times New Roman"/>
          <w:color w:val="000000"/>
          <w:sz w:val="21"/>
          <w:szCs w:val="21"/>
        </w:rPr>
        <w:t>, 2015</w:t>
      </w:r>
    </w:p>
    <w:p w14:paraId="2DC881E0" w14:textId="77777777" w:rsidR="00C47404" w:rsidRPr="00C47404" w:rsidRDefault="00C47404" w:rsidP="00C47404">
      <w:pPr>
        <w:widowControl w:val="0"/>
        <w:autoSpaceDE w:val="0"/>
        <w:autoSpaceDN w:val="0"/>
        <w:adjustRightInd w:val="0"/>
        <w:spacing w:after="0" w:line="400" w:lineRule="exact"/>
        <w:jc w:val="both"/>
        <w:rPr>
          <w:rFonts w:ascii="宋体" w:eastAsia="宋体"/>
          <w:sz w:val="21"/>
          <w:szCs w:val="21"/>
        </w:rPr>
      </w:pPr>
      <w:r w:rsidRPr="00C47404">
        <w:rPr>
          <w:rFonts w:ascii="Times New Roman" w:eastAsia="宋体" w:hAnsi="Times New Roman" w:cs="Times New Roman"/>
          <w:color w:val="000000"/>
          <w:sz w:val="21"/>
          <w:szCs w:val="21"/>
        </w:rPr>
        <w:t xml:space="preserve">     [7] </w:t>
      </w:r>
      <w:r w:rsidRPr="00C47404">
        <w:rPr>
          <w:rFonts w:ascii="宋体" w:eastAsia="宋体" w:cs="宋体" w:hint="eastAsia"/>
          <w:color w:val="000000"/>
          <w:sz w:val="21"/>
          <w:szCs w:val="21"/>
        </w:rPr>
        <w:t>赵阳</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新形势下完善农村土地承包政策若干问题的认识</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经济社会体制比较</w:t>
      </w:r>
      <w:r w:rsidRPr="00C47404">
        <w:rPr>
          <w:rFonts w:ascii="Times New Roman" w:eastAsia="宋体" w:hAnsi="Times New Roman" w:cs="Times New Roman"/>
          <w:color w:val="000000"/>
          <w:sz w:val="21"/>
          <w:szCs w:val="21"/>
        </w:rPr>
        <w:t>, 2014(2): 1-4</w:t>
      </w:r>
    </w:p>
    <w:p w14:paraId="002B3543" w14:textId="77777777" w:rsidR="00C47404" w:rsidRPr="00C47404" w:rsidRDefault="00C47404" w:rsidP="00C47404">
      <w:pPr>
        <w:widowControl w:val="0"/>
        <w:autoSpaceDE w:val="0"/>
        <w:autoSpaceDN w:val="0"/>
        <w:adjustRightInd w:val="0"/>
        <w:spacing w:after="0" w:line="400" w:lineRule="exact"/>
        <w:jc w:val="both"/>
        <w:rPr>
          <w:rFonts w:ascii="宋体" w:eastAsia="宋体"/>
          <w:sz w:val="21"/>
          <w:szCs w:val="21"/>
        </w:rPr>
      </w:pPr>
      <w:r w:rsidRPr="00C47404">
        <w:rPr>
          <w:rFonts w:ascii="Times New Roman" w:eastAsia="宋体" w:hAnsi="Times New Roman" w:cs="Times New Roman"/>
          <w:color w:val="000000"/>
          <w:sz w:val="21"/>
          <w:szCs w:val="21"/>
        </w:rPr>
        <w:t xml:space="preserve">     [8] </w:t>
      </w:r>
      <w:r w:rsidRPr="00C47404">
        <w:rPr>
          <w:rFonts w:ascii="宋体" w:eastAsia="宋体" w:cs="宋体" w:hint="eastAsia"/>
          <w:color w:val="000000"/>
          <w:sz w:val="21"/>
          <w:szCs w:val="21"/>
        </w:rPr>
        <w:t>陈海磊</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史清华</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顾海英</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农户土地流转是有效率的吗</w:t>
      </w:r>
      <w:r w:rsidRPr="00C47404">
        <w:rPr>
          <w:rFonts w:ascii="Times New Roman" w:eastAsia="宋体" w:hAnsi="Times New Roman" w:cs="Times New Roman"/>
          <w:color w:val="000000"/>
          <w:sz w:val="21"/>
          <w:szCs w:val="21"/>
        </w:rPr>
        <w:t>?</w:t>
      </w:r>
      <w:r w:rsidRPr="00C47404">
        <w:rPr>
          <w:rFonts w:ascii="宋体" w:eastAsia="宋体" w:cs="宋体" w:hint="eastAsia"/>
          <w:color w:val="000000"/>
          <w:sz w:val="21"/>
          <w:szCs w:val="21"/>
        </w:rPr>
        <w:t>——以山西为例</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中国农村经济</w:t>
      </w:r>
      <w:r w:rsidRPr="00C47404">
        <w:rPr>
          <w:rFonts w:ascii="Times New Roman" w:eastAsia="宋体" w:hAnsi="Times New Roman" w:cs="Times New Roman"/>
          <w:color w:val="000000"/>
          <w:sz w:val="21"/>
          <w:szCs w:val="21"/>
        </w:rPr>
        <w:t>, 2014(07): 61-71</w:t>
      </w:r>
    </w:p>
    <w:p w14:paraId="14A6F860" w14:textId="77777777" w:rsidR="00C47404" w:rsidRPr="00C47404" w:rsidRDefault="00C47404" w:rsidP="00C47404">
      <w:pPr>
        <w:widowControl w:val="0"/>
        <w:autoSpaceDE w:val="0"/>
        <w:autoSpaceDN w:val="0"/>
        <w:adjustRightInd w:val="0"/>
        <w:spacing w:after="0" w:line="400" w:lineRule="exact"/>
        <w:jc w:val="both"/>
        <w:rPr>
          <w:rFonts w:ascii="宋体" w:eastAsia="宋体"/>
          <w:sz w:val="21"/>
          <w:szCs w:val="21"/>
        </w:rPr>
      </w:pPr>
      <w:r w:rsidRPr="00C47404">
        <w:rPr>
          <w:rFonts w:ascii="Times New Roman" w:eastAsia="宋体" w:hAnsi="Times New Roman" w:cs="Times New Roman"/>
          <w:color w:val="000000"/>
          <w:sz w:val="21"/>
          <w:szCs w:val="21"/>
        </w:rPr>
        <w:t xml:space="preserve">     [9] </w:t>
      </w:r>
      <w:r w:rsidRPr="00C47404">
        <w:rPr>
          <w:rFonts w:ascii="宋体" w:eastAsia="宋体" w:cs="宋体" w:hint="eastAsia"/>
          <w:color w:val="000000"/>
          <w:sz w:val="21"/>
          <w:szCs w:val="21"/>
        </w:rPr>
        <w:t>郭庆海</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土地适度规模经营尺度</w:t>
      </w:r>
      <w:r w:rsidRPr="00C47404">
        <w:rPr>
          <w:rFonts w:ascii="Times New Roman" w:eastAsia="宋体" w:hAnsi="Times New Roman" w:cs="Times New Roman"/>
          <w:color w:val="000000"/>
          <w:sz w:val="21"/>
          <w:szCs w:val="21"/>
        </w:rPr>
        <w:t>:</w:t>
      </w:r>
      <w:r w:rsidRPr="00C47404">
        <w:rPr>
          <w:rFonts w:ascii="宋体" w:eastAsia="宋体" w:cs="宋体" w:hint="eastAsia"/>
          <w:color w:val="000000"/>
          <w:sz w:val="21"/>
          <w:szCs w:val="21"/>
        </w:rPr>
        <w:t>效率抑或收入</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农业经济问题</w:t>
      </w:r>
      <w:r w:rsidRPr="00C47404">
        <w:rPr>
          <w:rFonts w:ascii="Times New Roman" w:eastAsia="宋体" w:hAnsi="Times New Roman" w:cs="Times New Roman"/>
          <w:color w:val="000000"/>
          <w:sz w:val="21"/>
          <w:szCs w:val="21"/>
        </w:rPr>
        <w:t>, 2014(07): 4-10</w:t>
      </w:r>
    </w:p>
    <w:p w14:paraId="649334B8" w14:textId="77777777" w:rsidR="00C47404" w:rsidRPr="00C47404" w:rsidRDefault="00C47404" w:rsidP="00C47404">
      <w:pPr>
        <w:widowControl w:val="0"/>
        <w:autoSpaceDE w:val="0"/>
        <w:autoSpaceDN w:val="0"/>
        <w:adjustRightInd w:val="0"/>
        <w:spacing w:after="0" w:line="400" w:lineRule="exact"/>
        <w:jc w:val="both"/>
        <w:rPr>
          <w:rFonts w:ascii="宋体" w:eastAsia="宋体"/>
          <w:sz w:val="21"/>
          <w:szCs w:val="21"/>
        </w:rPr>
      </w:pPr>
      <w:r w:rsidRPr="00C47404">
        <w:rPr>
          <w:rFonts w:ascii="Times New Roman" w:eastAsia="宋体" w:hAnsi="Times New Roman" w:cs="Times New Roman"/>
          <w:color w:val="000000"/>
          <w:sz w:val="21"/>
          <w:szCs w:val="21"/>
        </w:rPr>
        <w:t xml:space="preserve">    [10] </w:t>
      </w:r>
      <w:r w:rsidRPr="00C47404">
        <w:rPr>
          <w:rFonts w:ascii="宋体" w:eastAsia="宋体" w:cs="宋体" w:hint="eastAsia"/>
          <w:color w:val="000000"/>
          <w:sz w:val="21"/>
          <w:szCs w:val="21"/>
        </w:rPr>
        <w:t>李谷成</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冯中朝</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范丽霞</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小农户真的更加具有效率吗？来自湖北省的经验证据</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经济学（季刊）</w:t>
      </w:r>
      <w:r w:rsidRPr="00C47404">
        <w:rPr>
          <w:rFonts w:ascii="Times New Roman" w:eastAsia="宋体" w:hAnsi="Times New Roman" w:cs="Times New Roman"/>
          <w:color w:val="000000"/>
          <w:sz w:val="21"/>
          <w:szCs w:val="21"/>
        </w:rPr>
        <w:t>, 2009(1): 95-124</w:t>
      </w:r>
    </w:p>
    <w:p w14:paraId="7E5A67BD" w14:textId="77777777" w:rsidR="00C47404" w:rsidRPr="00C47404" w:rsidRDefault="00C47404" w:rsidP="00C47404">
      <w:pPr>
        <w:widowControl w:val="0"/>
        <w:autoSpaceDE w:val="0"/>
        <w:autoSpaceDN w:val="0"/>
        <w:adjustRightInd w:val="0"/>
        <w:spacing w:after="0" w:line="400" w:lineRule="exact"/>
        <w:jc w:val="both"/>
        <w:rPr>
          <w:rFonts w:ascii="宋体" w:eastAsia="宋体"/>
          <w:sz w:val="21"/>
          <w:szCs w:val="21"/>
        </w:rPr>
      </w:pPr>
      <w:r w:rsidRPr="00C47404">
        <w:rPr>
          <w:rFonts w:ascii="Times New Roman" w:eastAsia="宋体" w:hAnsi="Times New Roman" w:cs="Times New Roman"/>
          <w:color w:val="000000"/>
          <w:sz w:val="21"/>
          <w:szCs w:val="21"/>
        </w:rPr>
        <w:t xml:space="preserve">    [11] </w:t>
      </w:r>
      <w:r w:rsidRPr="00C47404">
        <w:rPr>
          <w:rFonts w:ascii="宋体" w:eastAsia="宋体" w:cs="宋体" w:hint="eastAsia"/>
          <w:color w:val="000000"/>
          <w:sz w:val="21"/>
          <w:szCs w:val="21"/>
        </w:rPr>
        <w:t>任治军</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中国农业规模经营的制约</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经济研究</w:t>
      </w:r>
      <w:r w:rsidRPr="00C47404">
        <w:rPr>
          <w:rFonts w:ascii="Times New Roman" w:eastAsia="宋体" w:hAnsi="Times New Roman" w:cs="Times New Roman"/>
          <w:color w:val="000000"/>
          <w:sz w:val="21"/>
          <w:szCs w:val="21"/>
        </w:rPr>
        <w:t>, 1995(6): 54-58</w:t>
      </w:r>
    </w:p>
    <w:p w14:paraId="6D4ABB76" w14:textId="77777777" w:rsidR="00C47404" w:rsidRPr="00C47404" w:rsidRDefault="00C47404" w:rsidP="00C47404">
      <w:pPr>
        <w:widowControl w:val="0"/>
        <w:autoSpaceDE w:val="0"/>
        <w:autoSpaceDN w:val="0"/>
        <w:adjustRightInd w:val="0"/>
        <w:spacing w:after="0" w:line="400" w:lineRule="exact"/>
        <w:jc w:val="both"/>
        <w:rPr>
          <w:rFonts w:ascii="宋体" w:eastAsia="宋体"/>
          <w:sz w:val="21"/>
          <w:szCs w:val="21"/>
        </w:rPr>
      </w:pPr>
      <w:r w:rsidRPr="00C47404">
        <w:rPr>
          <w:rFonts w:ascii="Times New Roman" w:eastAsia="宋体" w:hAnsi="Times New Roman" w:cs="Times New Roman"/>
          <w:color w:val="000000"/>
          <w:sz w:val="21"/>
          <w:szCs w:val="21"/>
        </w:rPr>
        <w:t xml:space="preserve">    [12] </w:t>
      </w:r>
      <w:r w:rsidRPr="00C47404">
        <w:rPr>
          <w:rFonts w:ascii="宋体" w:eastAsia="宋体" w:cs="宋体" w:hint="eastAsia"/>
          <w:color w:val="000000"/>
          <w:sz w:val="21"/>
          <w:szCs w:val="21"/>
        </w:rPr>
        <w:t>辛良杰</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李秀彬</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等</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农户土地规模与生产率的关系及其解释的印证——以吉林省为例</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地理研究</w:t>
      </w:r>
      <w:r w:rsidRPr="00C47404">
        <w:rPr>
          <w:rFonts w:ascii="Times New Roman" w:eastAsia="宋体" w:hAnsi="Times New Roman" w:cs="Times New Roman"/>
          <w:color w:val="000000"/>
          <w:sz w:val="21"/>
          <w:szCs w:val="21"/>
        </w:rPr>
        <w:t>, 2009(05): 1276-1284</w:t>
      </w:r>
    </w:p>
    <w:p w14:paraId="67069D2B" w14:textId="77777777" w:rsidR="00C47404" w:rsidRPr="00C47404" w:rsidRDefault="00C47404" w:rsidP="00C47404">
      <w:pPr>
        <w:widowControl w:val="0"/>
        <w:autoSpaceDE w:val="0"/>
        <w:autoSpaceDN w:val="0"/>
        <w:adjustRightInd w:val="0"/>
        <w:spacing w:after="0" w:line="400" w:lineRule="exact"/>
        <w:jc w:val="both"/>
        <w:rPr>
          <w:rFonts w:ascii="宋体" w:eastAsia="宋体"/>
          <w:sz w:val="21"/>
          <w:szCs w:val="21"/>
        </w:rPr>
      </w:pPr>
      <w:r w:rsidRPr="00C47404">
        <w:rPr>
          <w:rFonts w:ascii="Times New Roman" w:eastAsia="宋体" w:hAnsi="Times New Roman" w:cs="Times New Roman"/>
          <w:color w:val="000000"/>
          <w:sz w:val="21"/>
          <w:szCs w:val="21"/>
        </w:rPr>
        <w:t xml:space="preserve">    [13] </w:t>
      </w:r>
      <w:r w:rsidRPr="00C47404">
        <w:rPr>
          <w:rFonts w:ascii="宋体" w:eastAsia="宋体" w:cs="宋体" w:hint="eastAsia"/>
          <w:color w:val="000000"/>
          <w:sz w:val="21"/>
          <w:szCs w:val="21"/>
        </w:rPr>
        <w:t>张悦</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刘文勇</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家庭农场的生产效率与风险分析</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农业经济问题</w:t>
      </w:r>
      <w:r w:rsidRPr="00C47404">
        <w:rPr>
          <w:rFonts w:ascii="Times New Roman" w:eastAsia="宋体" w:hAnsi="Times New Roman" w:cs="Times New Roman"/>
          <w:color w:val="000000"/>
          <w:sz w:val="21"/>
          <w:szCs w:val="21"/>
        </w:rPr>
        <w:t>, 2016(05): 16-21</w:t>
      </w:r>
    </w:p>
    <w:p w14:paraId="03C86BD7" w14:textId="77777777" w:rsidR="00C47404" w:rsidRPr="00C47404" w:rsidRDefault="00C47404" w:rsidP="00C47404">
      <w:pPr>
        <w:widowControl w:val="0"/>
        <w:autoSpaceDE w:val="0"/>
        <w:autoSpaceDN w:val="0"/>
        <w:adjustRightInd w:val="0"/>
        <w:spacing w:after="0" w:line="400" w:lineRule="exact"/>
        <w:jc w:val="both"/>
        <w:rPr>
          <w:rFonts w:ascii="宋体" w:eastAsia="宋体"/>
          <w:sz w:val="21"/>
          <w:szCs w:val="21"/>
        </w:rPr>
      </w:pPr>
      <w:r w:rsidRPr="00C47404">
        <w:rPr>
          <w:rFonts w:ascii="Times New Roman" w:eastAsia="宋体" w:hAnsi="Times New Roman" w:cs="Times New Roman"/>
          <w:color w:val="000000"/>
          <w:sz w:val="21"/>
          <w:szCs w:val="21"/>
        </w:rPr>
        <w:t xml:space="preserve">    [14] </w:t>
      </w:r>
      <w:r w:rsidRPr="00C47404">
        <w:rPr>
          <w:rFonts w:ascii="宋体" w:eastAsia="宋体" w:cs="宋体" w:hint="eastAsia"/>
          <w:color w:val="000000"/>
          <w:sz w:val="21"/>
          <w:szCs w:val="21"/>
        </w:rPr>
        <w:t>陈海磊</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史清华</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顾海英</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农户土地流转是有效率的吗</w:t>
      </w:r>
      <w:r w:rsidRPr="00C47404">
        <w:rPr>
          <w:rFonts w:ascii="Times New Roman" w:eastAsia="宋体" w:hAnsi="Times New Roman" w:cs="Times New Roman"/>
          <w:color w:val="000000"/>
          <w:sz w:val="21"/>
          <w:szCs w:val="21"/>
        </w:rPr>
        <w:t>?--</w:t>
      </w:r>
      <w:r w:rsidRPr="00C47404">
        <w:rPr>
          <w:rFonts w:ascii="宋体" w:eastAsia="宋体" w:cs="宋体" w:hint="eastAsia"/>
          <w:color w:val="000000"/>
          <w:sz w:val="21"/>
          <w:szCs w:val="21"/>
        </w:rPr>
        <w:t>以山西为例</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中国农村经济</w:t>
      </w:r>
      <w:r w:rsidRPr="00C47404">
        <w:rPr>
          <w:rFonts w:ascii="Times New Roman" w:eastAsia="宋体" w:hAnsi="Times New Roman" w:cs="Times New Roman"/>
          <w:color w:val="000000"/>
          <w:sz w:val="21"/>
          <w:szCs w:val="21"/>
        </w:rPr>
        <w:t>, 2014(7): 61-71</w:t>
      </w:r>
    </w:p>
    <w:p w14:paraId="3ADDDC31" w14:textId="77777777" w:rsidR="00C47404" w:rsidRPr="00C47404" w:rsidRDefault="00C47404" w:rsidP="00C47404">
      <w:pPr>
        <w:widowControl w:val="0"/>
        <w:autoSpaceDE w:val="0"/>
        <w:autoSpaceDN w:val="0"/>
        <w:adjustRightInd w:val="0"/>
        <w:spacing w:after="0" w:line="400" w:lineRule="exact"/>
        <w:jc w:val="both"/>
        <w:rPr>
          <w:rFonts w:ascii="宋体" w:eastAsia="宋体"/>
          <w:sz w:val="21"/>
          <w:szCs w:val="21"/>
        </w:rPr>
      </w:pPr>
      <w:r w:rsidRPr="00C47404">
        <w:rPr>
          <w:rFonts w:ascii="Times New Roman" w:eastAsia="宋体" w:hAnsi="Times New Roman" w:cs="Times New Roman"/>
          <w:color w:val="000000"/>
          <w:sz w:val="21"/>
          <w:szCs w:val="21"/>
        </w:rPr>
        <w:t xml:space="preserve">    [15] </w:t>
      </w:r>
      <w:r w:rsidRPr="00C47404">
        <w:rPr>
          <w:rFonts w:ascii="宋体" w:eastAsia="宋体" w:cs="宋体" w:hint="eastAsia"/>
          <w:color w:val="000000"/>
          <w:sz w:val="21"/>
          <w:szCs w:val="21"/>
        </w:rPr>
        <w:t>郭庆海</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土地适度规模经营尺度：效率抑或收入</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农业经济问题</w:t>
      </w:r>
      <w:r w:rsidRPr="00C47404">
        <w:rPr>
          <w:rFonts w:ascii="Times New Roman" w:eastAsia="宋体" w:hAnsi="Times New Roman" w:cs="Times New Roman"/>
          <w:color w:val="000000"/>
          <w:sz w:val="21"/>
          <w:szCs w:val="21"/>
        </w:rPr>
        <w:t>, 2014(7): 4-10</w:t>
      </w:r>
    </w:p>
    <w:p w14:paraId="6C550968" w14:textId="77777777" w:rsidR="00C47404" w:rsidRPr="00C47404" w:rsidRDefault="00C47404" w:rsidP="00C47404">
      <w:pPr>
        <w:widowControl w:val="0"/>
        <w:autoSpaceDE w:val="0"/>
        <w:autoSpaceDN w:val="0"/>
        <w:adjustRightInd w:val="0"/>
        <w:spacing w:after="0" w:line="400" w:lineRule="exact"/>
        <w:jc w:val="both"/>
        <w:rPr>
          <w:rFonts w:ascii="宋体" w:eastAsia="宋体"/>
          <w:sz w:val="21"/>
          <w:szCs w:val="21"/>
        </w:rPr>
      </w:pPr>
      <w:r w:rsidRPr="00C47404">
        <w:rPr>
          <w:rFonts w:ascii="Times New Roman" w:eastAsia="宋体" w:hAnsi="Times New Roman" w:cs="Times New Roman"/>
          <w:color w:val="000000"/>
          <w:sz w:val="21"/>
          <w:szCs w:val="21"/>
        </w:rPr>
        <w:t xml:space="preserve">    [16] </w:t>
      </w:r>
      <w:r w:rsidRPr="00C47404">
        <w:rPr>
          <w:rFonts w:ascii="宋体" w:eastAsia="宋体" w:cs="宋体" w:hint="eastAsia"/>
          <w:color w:val="000000"/>
          <w:sz w:val="21"/>
          <w:szCs w:val="21"/>
        </w:rPr>
        <w:t>李谷成</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冯中朝</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范丽霞</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小农户真的更加具有效率吗</w:t>
      </w:r>
      <w:r w:rsidRPr="00C47404">
        <w:rPr>
          <w:rFonts w:ascii="Times New Roman" w:eastAsia="宋体" w:hAnsi="Times New Roman" w:cs="Times New Roman"/>
          <w:color w:val="000000"/>
          <w:sz w:val="21"/>
          <w:szCs w:val="21"/>
        </w:rPr>
        <w:t>?</w:t>
      </w:r>
      <w:r w:rsidRPr="00C47404">
        <w:rPr>
          <w:rFonts w:ascii="宋体" w:eastAsia="宋体" w:cs="宋体" w:hint="eastAsia"/>
          <w:color w:val="000000"/>
          <w:sz w:val="21"/>
          <w:szCs w:val="21"/>
        </w:rPr>
        <w:t>来自湖北省的经验证据</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经济学</w:t>
      </w:r>
      <w:r w:rsidRPr="00C47404">
        <w:rPr>
          <w:rFonts w:ascii="Times New Roman" w:eastAsia="宋体" w:hAnsi="Times New Roman" w:cs="Times New Roman"/>
          <w:color w:val="000000"/>
          <w:sz w:val="21"/>
          <w:szCs w:val="21"/>
        </w:rPr>
        <w:t>(</w:t>
      </w:r>
      <w:r w:rsidRPr="00C47404">
        <w:rPr>
          <w:rFonts w:ascii="宋体" w:eastAsia="宋体" w:cs="宋体" w:hint="eastAsia"/>
          <w:color w:val="000000"/>
          <w:sz w:val="21"/>
          <w:szCs w:val="21"/>
        </w:rPr>
        <w:t>季刊</w:t>
      </w:r>
      <w:r w:rsidRPr="00C47404">
        <w:rPr>
          <w:rFonts w:ascii="Times New Roman" w:eastAsia="宋体" w:hAnsi="Times New Roman" w:cs="Times New Roman"/>
          <w:color w:val="000000"/>
          <w:sz w:val="21"/>
          <w:szCs w:val="21"/>
        </w:rPr>
        <w:t>), 2010(1): 99-128</w:t>
      </w:r>
    </w:p>
    <w:p w14:paraId="1556D12C" w14:textId="77777777" w:rsidR="00C47404" w:rsidRPr="00C47404" w:rsidRDefault="00C47404" w:rsidP="00C47404">
      <w:pPr>
        <w:widowControl w:val="0"/>
        <w:autoSpaceDE w:val="0"/>
        <w:autoSpaceDN w:val="0"/>
        <w:adjustRightInd w:val="0"/>
        <w:spacing w:after="0" w:line="400" w:lineRule="exact"/>
        <w:jc w:val="both"/>
        <w:rPr>
          <w:rFonts w:ascii="宋体" w:eastAsia="宋体"/>
          <w:sz w:val="21"/>
          <w:szCs w:val="21"/>
        </w:rPr>
      </w:pPr>
      <w:r w:rsidRPr="00C47404">
        <w:rPr>
          <w:rFonts w:ascii="Times New Roman" w:eastAsia="宋体" w:hAnsi="Times New Roman" w:cs="Times New Roman"/>
          <w:color w:val="000000"/>
          <w:sz w:val="21"/>
          <w:szCs w:val="21"/>
        </w:rPr>
        <w:t xml:space="preserve">    [17] </w:t>
      </w:r>
      <w:r w:rsidRPr="00C47404">
        <w:rPr>
          <w:rFonts w:ascii="宋体" w:eastAsia="宋体" w:cs="宋体" w:hint="eastAsia"/>
          <w:color w:val="000000"/>
          <w:sz w:val="21"/>
          <w:szCs w:val="21"/>
        </w:rPr>
        <w:t>任治君</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中国农业规模经营的制约</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经济研究</w:t>
      </w:r>
      <w:r w:rsidRPr="00C47404">
        <w:rPr>
          <w:rFonts w:ascii="Times New Roman" w:eastAsia="宋体" w:hAnsi="Times New Roman" w:cs="Times New Roman"/>
          <w:color w:val="000000"/>
          <w:sz w:val="21"/>
          <w:szCs w:val="21"/>
        </w:rPr>
        <w:t>, 1995(6): 54-58</w:t>
      </w:r>
    </w:p>
    <w:p w14:paraId="3EA33829" w14:textId="77777777" w:rsidR="00C47404" w:rsidRPr="00C47404" w:rsidRDefault="00C47404" w:rsidP="00C47404">
      <w:pPr>
        <w:widowControl w:val="0"/>
        <w:autoSpaceDE w:val="0"/>
        <w:autoSpaceDN w:val="0"/>
        <w:adjustRightInd w:val="0"/>
        <w:spacing w:after="0" w:line="400" w:lineRule="exact"/>
        <w:jc w:val="both"/>
        <w:rPr>
          <w:rFonts w:ascii="宋体" w:eastAsia="宋体"/>
          <w:sz w:val="21"/>
          <w:szCs w:val="21"/>
        </w:rPr>
      </w:pPr>
      <w:r w:rsidRPr="00C47404">
        <w:rPr>
          <w:rFonts w:ascii="Times New Roman" w:eastAsia="宋体" w:hAnsi="Times New Roman" w:cs="Times New Roman"/>
          <w:color w:val="000000"/>
          <w:sz w:val="21"/>
          <w:szCs w:val="21"/>
        </w:rPr>
        <w:t xml:space="preserve">    [18] </w:t>
      </w:r>
      <w:r w:rsidRPr="00C47404">
        <w:rPr>
          <w:rFonts w:ascii="宋体" w:eastAsia="宋体" w:cs="宋体" w:hint="eastAsia"/>
          <w:color w:val="000000"/>
          <w:sz w:val="21"/>
          <w:szCs w:val="21"/>
        </w:rPr>
        <w:t>辛良杰</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李秀彬</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等</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农户土地规模与生产率的关系及其解释的印证——以吉林省为例</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地理研究</w:t>
      </w:r>
      <w:r w:rsidRPr="00C47404">
        <w:rPr>
          <w:rFonts w:ascii="Times New Roman" w:eastAsia="宋体" w:hAnsi="Times New Roman" w:cs="Times New Roman"/>
          <w:color w:val="000000"/>
          <w:sz w:val="21"/>
          <w:szCs w:val="21"/>
        </w:rPr>
        <w:t>, 2009(5): 1276-1284</w:t>
      </w:r>
    </w:p>
    <w:p w14:paraId="16AE590F" w14:textId="77777777" w:rsidR="00C47404" w:rsidRPr="00C47404" w:rsidRDefault="00C47404" w:rsidP="00C47404">
      <w:pPr>
        <w:widowControl w:val="0"/>
        <w:autoSpaceDE w:val="0"/>
        <w:autoSpaceDN w:val="0"/>
        <w:adjustRightInd w:val="0"/>
        <w:spacing w:after="0" w:line="400" w:lineRule="exact"/>
        <w:jc w:val="both"/>
        <w:rPr>
          <w:rFonts w:ascii="宋体" w:eastAsia="宋体"/>
          <w:sz w:val="21"/>
          <w:szCs w:val="21"/>
        </w:rPr>
      </w:pPr>
      <w:r w:rsidRPr="00C47404">
        <w:rPr>
          <w:rFonts w:ascii="Times New Roman" w:eastAsia="宋体" w:hAnsi="Times New Roman" w:cs="Times New Roman"/>
          <w:color w:val="000000"/>
          <w:sz w:val="21"/>
          <w:szCs w:val="21"/>
        </w:rPr>
        <w:t xml:space="preserve">    [19] </w:t>
      </w:r>
      <w:r w:rsidRPr="00C47404">
        <w:rPr>
          <w:rFonts w:ascii="宋体" w:eastAsia="宋体" w:cs="宋体" w:hint="eastAsia"/>
          <w:color w:val="000000"/>
          <w:sz w:val="21"/>
          <w:szCs w:val="21"/>
        </w:rPr>
        <w:t>程申</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农户土地经营规模与粮食生产率的关系</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中国农业大学</w:t>
      </w:r>
      <w:r w:rsidRPr="00C47404">
        <w:rPr>
          <w:rFonts w:ascii="Times New Roman" w:eastAsia="宋体" w:hAnsi="Times New Roman" w:cs="Times New Roman"/>
          <w:color w:val="000000"/>
          <w:sz w:val="21"/>
          <w:szCs w:val="21"/>
        </w:rPr>
        <w:t>, 2019</w:t>
      </w:r>
    </w:p>
    <w:p w14:paraId="399B57F6" w14:textId="77777777" w:rsidR="00C47404" w:rsidRPr="00C47404" w:rsidRDefault="00C47404" w:rsidP="00C47404">
      <w:pPr>
        <w:widowControl w:val="0"/>
        <w:autoSpaceDE w:val="0"/>
        <w:autoSpaceDN w:val="0"/>
        <w:adjustRightInd w:val="0"/>
        <w:spacing w:after="0" w:line="400" w:lineRule="exact"/>
        <w:jc w:val="both"/>
        <w:rPr>
          <w:rFonts w:ascii="宋体" w:eastAsia="宋体"/>
          <w:sz w:val="21"/>
          <w:szCs w:val="21"/>
        </w:rPr>
      </w:pPr>
      <w:r w:rsidRPr="00C47404">
        <w:rPr>
          <w:rFonts w:ascii="Times New Roman" w:eastAsia="宋体" w:hAnsi="Times New Roman" w:cs="Times New Roman"/>
          <w:color w:val="000000"/>
          <w:sz w:val="21"/>
          <w:szCs w:val="21"/>
        </w:rPr>
        <w:t xml:space="preserve">    [20] Ünal, F.G. Small is Beautiful: Evidence of an Inverse Relationship Between Farm Size and Yield in Turkey. </w:t>
      </w:r>
      <w:r w:rsidRPr="00C47404">
        <w:rPr>
          <w:rFonts w:ascii="Times New Roman" w:eastAsia="宋体" w:hAnsi="Times New Roman" w:cs="Times New Roman"/>
          <w:i/>
          <w:iCs/>
          <w:color w:val="000000"/>
          <w:sz w:val="21"/>
          <w:szCs w:val="21"/>
        </w:rPr>
        <w:t>Social Science Electronic Publishing</w:t>
      </w:r>
      <w:r w:rsidRPr="00C47404">
        <w:rPr>
          <w:rFonts w:ascii="Times New Roman" w:eastAsia="宋体" w:hAnsi="Times New Roman" w:cs="Times New Roman"/>
          <w:color w:val="000000"/>
          <w:sz w:val="21"/>
          <w:szCs w:val="21"/>
        </w:rPr>
        <w:t>, 2008</w:t>
      </w:r>
    </w:p>
    <w:p w14:paraId="178A4519" w14:textId="77777777" w:rsidR="00C47404" w:rsidRPr="00C47404" w:rsidRDefault="00C47404" w:rsidP="00C47404">
      <w:pPr>
        <w:widowControl w:val="0"/>
        <w:autoSpaceDE w:val="0"/>
        <w:autoSpaceDN w:val="0"/>
        <w:adjustRightInd w:val="0"/>
        <w:spacing w:after="0" w:line="400" w:lineRule="exact"/>
        <w:jc w:val="both"/>
        <w:rPr>
          <w:rFonts w:ascii="宋体" w:eastAsia="宋体"/>
          <w:sz w:val="21"/>
          <w:szCs w:val="21"/>
        </w:rPr>
      </w:pPr>
      <w:r w:rsidRPr="00C47404">
        <w:rPr>
          <w:rFonts w:ascii="Times New Roman" w:eastAsia="宋体" w:hAnsi="Times New Roman" w:cs="Times New Roman"/>
          <w:color w:val="000000"/>
          <w:sz w:val="21"/>
          <w:szCs w:val="21"/>
        </w:rPr>
        <w:t xml:space="preserve">    [21] </w:t>
      </w:r>
      <w:r w:rsidRPr="00C47404">
        <w:rPr>
          <w:rFonts w:ascii="宋体" w:eastAsia="宋体" w:cs="宋体" w:hint="eastAsia"/>
          <w:color w:val="000000"/>
          <w:sz w:val="21"/>
          <w:szCs w:val="21"/>
        </w:rPr>
        <w:t>范红忠</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周启良</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农户土地种植面积与土地生产率的关系——基于中西部七县</w:t>
      </w:r>
      <w:r w:rsidRPr="00C47404">
        <w:rPr>
          <w:rFonts w:ascii="Times New Roman" w:eastAsia="宋体" w:hAnsi="Times New Roman" w:cs="Times New Roman"/>
          <w:color w:val="000000"/>
          <w:sz w:val="21"/>
          <w:szCs w:val="21"/>
        </w:rPr>
        <w:t>(</w:t>
      </w:r>
      <w:r w:rsidRPr="00C47404">
        <w:rPr>
          <w:rFonts w:ascii="宋体" w:eastAsia="宋体" w:cs="宋体" w:hint="eastAsia"/>
          <w:color w:val="000000"/>
          <w:sz w:val="21"/>
          <w:szCs w:val="21"/>
        </w:rPr>
        <w:t>市</w:t>
      </w:r>
      <w:r w:rsidRPr="00C47404">
        <w:rPr>
          <w:rFonts w:ascii="Times New Roman" w:eastAsia="宋体" w:hAnsi="Times New Roman" w:cs="Times New Roman"/>
          <w:color w:val="000000"/>
          <w:sz w:val="21"/>
          <w:szCs w:val="21"/>
        </w:rPr>
        <w:t>)</w:t>
      </w:r>
      <w:r w:rsidRPr="00C47404">
        <w:rPr>
          <w:rFonts w:ascii="宋体" w:eastAsia="宋体" w:cs="宋体" w:hint="eastAsia"/>
          <w:color w:val="000000"/>
          <w:sz w:val="21"/>
          <w:szCs w:val="21"/>
        </w:rPr>
        <w:t>农户的调查数据</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中国人口</w:t>
      </w:r>
      <w:r w:rsidRPr="00C47404">
        <w:rPr>
          <w:rFonts w:ascii="Times New Roman" w:eastAsia="宋体" w:hAnsi="Times New Roman" w:cs="Times New Roman"/>
          <w:color w:val="000000"/>
          <w:sz w:val="21"/>
          <w:szCs w:val="21"/>
        </w:rPr>
        <w:t>·</w:t>
      </w:r>
      <w:r w:rsidRPr="00C47404">
        <w:rPr>
          <w:rFonts w:ascii="宋体" w:eastAsia="宋体" w:cs="宋体" w:hint="eastAsia"/>
          <w:color w:val="000000"/>
          <w:sz w:val="21"/>
          <w:szCs w:val="21"/>
        </w:rPr>
        <w:t>资源与环境</w:t>
      </w:r>
      <w:r w:rsidRPr="00C47404">
        <w:rPr>
          <w:rFonts w:ascii="Times New Roman" w:eastAsia="宋体" w:hAnsi="Times New Roman" w:cs="Times New Roman"/>
          <w:color w:val="000000"/>
          <w:sz w:val="21"/>
          <w:szCs w:val="21"/>
        </w:rPr>
        <w:t>, 2014(12): 38-45</w:t>
      </w:r>
    </w:p>
    <w:p w14:paraId="2E89838F" w14:textId="77777777" w:rsidR="00C47404" w:rsidRPr="00C47404" w:rsidRDefault="00C47404" w:rsidP="00C47404">
      <w:pPr>
        <w:widowControl w:val="0"/>
        <w:autoSpaceDE w:val="0"/>
        <w:autoSpaceDN w:val="0"/>
        <w:adjustRightInd w:val="0"/>
        <w:spacing w:after="0" w:line="400" w:lineRule="exact"/>
        <w:jc w:val="both"/>
        <w:rPr>
          <w:rFonts w:ascii="宋体" w:eastAsia="宋体"/>
          <w:sz w:val="21"/>
          <w:szCs w:val="21"/>
        </w:rPr>
      </w:pPr>
      <w:r w:rsidRPr="00C47404">
        <w:rPr>
          <w:rFonts w:ascii="Times New Roman" w:eastAsia="宋体" w:hAnsi="Times New Roman" w:cs="Times New Roman"/>
          <w:color w:val="000000"/>
          <w:sz w:val="21"/>
          <w:szCs w:val="21"/>
        </w:rPr>
        <w:t xml:space="preserve">    [22] </w:t>
      </w:r>
      <w:r w:rsidRPr="00C47404">
        <w:rPr>
          <w:rFonts w:ascii="宋体" w:eastAsia="宋体" w:cs="宋体" w:hint="eastAsia"/>
          <w:color w:val="000000"/>
          <w:sz w:val="21"/>
          <w:szCs w:val="21"/>
        </w:rPr>
        <w:t>钱龙</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洪名勇</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非农就业、土地流转与农业生产效率变化——基于</w:t>
      </w:r>
      <w:r w:rsidRPr="00C47404">
        <w:rPr>
          <w:rFonts w:ascii="Times New Roman" w:eastAsia="宋体" w:hAnsi="Times New Roman" w:cs="Times New Roman"/>
          <w:color w:val="000000"/>
          <w:sz w:val="21"/>
          <w:szCs w:val="21"/>
        </w:rPr>
        <w:t>Cfps</w:t>
      </w:r>
      <w:r w:rsidRPr="00C47404">
        <w:rPr>
          <w:rFonts w:ascii="宋体" w:eastAsia="宋体" w:cs="宋体" w:hint="eastAsia"/>
          <w:color w:val="000000"/>
          <w:sz w:val="21"/>
          <w:szCs w:val="21"/>
        </w:rPr>
        <w:t>的实证分析</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中国农村经济</w:t>
      </w:r>
      <w:r w:rsidRPr="00C47404">
        <w:rPr>
          <w:rFonts w:ascii="Times New Roman" w:eastAsia="宋体" w:hAnsi="Times New Roman" w:cs="Times New Roman"/>
          <w:color w:val="000000"/>
          <w:sz w:val="21"/>
          <w:szCs w:val="21"/>
        </w:rPr>
        <w:t>, 2016(12): 4-18</w:t>
      </w:r>
    </w:p>
    <w:p w14:paraId="6C88D69E" w14:textId="77777777" w:rsidR="00C47404" w:rsidRPr="00C47404" w:rsidRDefault="00C47404" w:rsidP="00C47404">
      <w:pPr>
        <w:widowControl w:val="0"/>
        <w:autoSpaceDE w:val="0"/>
        <w:autoSpaceDN w:val="0"/>
        <w:adjustRightInd w:val="0"/>
        <w:spacing w:after="0" w:line="400" w:lineRule="exact"/>
        <w:jc w:val="both"/>
        <w:rPr>
          <w:rFonts w:ascii="宋体" w:eastAsia="宋体"/>
          <w:sz w:val="21"/>
          <w:szCs w:val="21"/>
        </w:rPr>
      </w:pPr>
      <w:r w:rsidRPr="00C47404">
        <w:rPr>
          <w:rFonts w:ascii="Times New Roman" w:eastAsia="宋体" w:hAnsi="Times New Roman" w:cs="Times New Roman"/>
          <w:color w:val="000000"/>
          <w:sz w:val="21"/>
          <w:szCs w:val="21"/>
        </w:rPr>
        <w:t xml:space="preserve">    [23] </w:t>
      </w:r>
      <w:r w:rsidRPr="00C47404">
        <w:rPr>
          <w:rFonts w:ascii="宋体" w:eastAsia="宋体" w:cs="宋体" w:hint="eastAsia"/>
          <w:color w:val="000000"/>
          <w:sz w:val="21"/>
          <w:szCs w:val="21"/>
        </w:rPr>
        <w:t>王建英</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陈志钢</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等</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转型时期土地生产率与农户经营规模关系再考察</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管理世界</w:t>
      </w:r>
      <w:r w:rsidRPr="00C47404">
        <w:rPr>
          <w:rFonts w:ascii="Times New Roman" w:eastAsia="宋体" w:hAnsi="Times New Roman" w:cs="Times New Roman"/>
          <w:color w:val="000000"/>
          <w:sz w:val="21"/>
          <w:szCs w:val="21"/>
        </w:rPr>
        <w:t>, 2015(9): 65-81</w:t>
      </w:r>
    </w:p>
    <w:p w14:paraId="589E6B26" w14:textId="77777777" w:rsidR="00C47404" w:rsidRPr="00C47404" w:rsidRDefault="00C47404" w:rsidP="00C47404">
      <w:pPr>
        <w:widowControl w:val="0"/>
        <w:autoSpaceDE w:val="0"/>
        <w:autoSpaceDN w:val="0"/>
        <w:adjustRightInd w:val="0"/>
        <w:spacing w:after="0" w:line="400" w:lineRule="exact"/>
        <w:jc w:val="both"/>
        <w:rPr>
          <w:rFonts w:ascii="宋体" w:eastAsia="宋体"/>
          <w:sz w:val="21"/>
          <w:szCs w:val="21"/>
        </w:rPr>
      </w:pPr>
      <w:r w:rsidRPr="00C47404">
        <w:rPr>
          <w:rFonts w:ascii="Times New Roman" w:eastAsia="宋体" w:hAnsi="Times New Roman" w:cs="Times New Roman"/>
          <w:color w:val="000000"/>
          <w:sz w:val="21"/>
          <w:szCs w:val="21"/>
        </w:rPr>
        <w:t xml:space="preserve">    [24] Kimhi, A. Plot Size and Maize Productivity in Zambia: Is there an Inverse Relationship? </w:t>
      </w:r>
      <w:r w:rsidRPr="00C47404">
        <w:rPr>
          <w:rFonts w:ascii="Times New Roman" w:eastAsia="宋体" w:hAnsi="Times New Roman" w:cs="Times New Roman"/>
          <w:i/>
          <w:iCs/>
          <w:color w:val="000000"/>
          <w:sz w:val="21"/>
          <w:szCs w:val="21"/>
        </w:rPr>
        <w:t>Agricultural Economics</w:t>
      </w:r>
      <w:r w:rsidRPr="00C47404">
        <w:rPr>
          <w:rFonts w:ascii="Times New Roman" w:eastAsia="宋体" w:hAnsi="Times New Roman" w:cs="Times New Roman"/>
          <w:color w:val="000000"/>
          <w:sz w:val="21"/>
          <w:szCs w:val="21"/>
        </w:rPr>
        <w:t>, 2010(1): 1-9</w:t>
      </w:r>
    </w:p>
    <w:p w14:paraId="50818578" w14:textId="77777777" w:rsidR="00C47404" w:rsidRPr="00C47404" w:rsidRDefault="00C47404" w:rsidP="00C47404">
      <w:pPr>
        <w:widowControl w:val="0"/>
        <w:autoSpaceDE w:val="0"/>
        <w:autoSpaceDN w:val="0"/>
        <w:adjustRightInd w:val="0"/>
        <w:spacing w:after="0" w:line="400" w:lineRule="exact"/>
        <w:jc w:val="both"/>
        <w:rPr>
          <w:rFonts w:ascii="宋体" w:eastAsia="宋体"/>
          <w:sz w:val="21"/>
          <w:szCs w:val="21"/>
        </w:rPr>
      </w:pPr>
      <w:r w:rsidRPr="00C47404">
        <w:rPr>
          <w:rFonts w:ascii="Times New Roman" w:eastAsia="宋体" w:hAnsi="Times New Roman" w:cs="Times New Roman"/>
          <w:color w:val="000000"/>
          <w:sz w:val="21"/>
          <w:szCs w:val="21"/>
        </w:rPr>
        <w:t xml:space="preserve">    [25] Li, G., Feng, Z., et al. Re-Examining the Inverse Relationship Between Farm Size and Efficiency. </w:t>
      </w:r>
      <w:r w:rsidRPr="00C47404">
        <w:rPr>
          <w:rFonts w:ascii="Times New Roman" w:eastAsia="宋体" w:hAnsi="Times New Roman" w:cs="Times New Roman"/>
          <w:i/>
          <w:iCs/>
          <w:color w:val="000000"/>
          <w:sz w:val="21"/>
          <w:szCs w:val="21"/>
        </w:rPr>
        <w:t>China Agricultural Economic Review</w:t>
      </w:r>
      <w:r w:rsidRPr="00C47404">
        <w:rPr>
          <w:rFonts w:ascii="Times New Roman" w:eastAsia="宋体" w:hAnsi="Times New Roman" w:cs="Times New Roman"/>
          <w:color w:val="000000"/>
          <w:sz w:val="21"/>
          <w:szCs w:val="21"/>
        </w:rPr>
        <w:t>, 2013(4): 473-488</w:t>
      </w:r>
    </w:p>
    <w:p w14:paraId="13EA1F51" w14:textId="77777777" w:rsidR="00C47404" w:rsidRPr="00C47404" w:rsidRDefault="00C47404" w:rsidP="00C47404">
      <w:pPr>
        <w:widowControl w:val="0"/>
        <w:autoSpaceDE w:val="0"/>
        <w:autoSpaceDN w:val="0"/>
        <w:adjustRightInd w:val="0"/>
        <w:spacing w:after="0" w:line="400" w:lineRule="exact"/>
        <w:jc w:val="both"/>
        <w:rPr>
          <w:rFonts w:ascii="宋体" w:eastAsia="宋体"/>
          <w:sz w:val="21"/>
          <w:szCs w:val="21"/>
        </w:rPr>
      </w:pPr>
      <w:r w:rsidRPr="00C47404">
        <w:rPr>
          <w:rFonts w:ascii="Times New Roman" w:eastAsia="宋体" w:hAnsi="Times New Roman" w:cs="Times New Roman"/>
          <w:color w:val="000000"/>
          <w:sz w:val="21"/>
          <w:szCs w:val="21"/>
        </w:rPr>
        <w:t xml:space="preserve">    [26] </w:t>
      </w:r>
      <w:r w:rsidRPr="00C47404">
        <w:rPr>
          <w:rFonts w:ascii="宋体" w:eastAsia="宋体" w:cs="宋体" w:hint="eastAsia"/>
          <w:color w:val="000000"/>
          <w:sz w:val="21"/>
          <w:szCs w:val="21"/>
        </w:rPr>
        <w:t>李文明</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罗丹</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等</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农业适度规模经营：规模效益、产出水平与生产成本——基于</w:t>
      </w:r>
      <w:r w:rsidRPr="00C47404">
        <w:rPr>
          <w:rFonts w:ascii="Times New Roman" w:eastAsia="宋体" w:hAnsi="Times New Roman" w:cs="Times New Roman"/>
          <w:color w:val="000000"/>
          <w:sz w:val="21"/>
          <w:szCs w:val="21"/>
        </w:rPr>
        <w:t>1552</w:t>
      </w:r>
      <w:r w:rsidRPr="00C47404">
        <w:rPr>
          <w:rFonts w:ascii="宋体" w:eastAsia="宋体" w:cs="宋体" w:hint="eastAsia"/>
          <w:color w:val="000000"/>
          <w:sz w:val="21"/>
          <w:szCs w:val="21"/>
        </w:rPr>
        <w:t>个水稻种植户的调查数据</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中国农村经济</w:t>
      </w:r>
      <w:r w:rsidRPr="00C47404">
        <w:rPr>
          <w:rFonts w:ascii="Times New Roman" w:eastAsia="宋体" w:hAnsi="Times New Roman" w:cs="Times New Roman"/>
          <w:color w:val="000000"/>
          <w:sz w:val="21"/>
          <w:szCs w:val="21"/>
        </w:rPr>
        <w:t>, 2015(3): 4-17</w:t>
      </w:r>
    </w:p>
    <w:p w14:paraId="17C02E49" w14:textId="77777777" w:rsidR="00C47404" w:rsidRPr="00C47404" w:rsidRDefault="00C47404" w:rsidP="00C47404">
      <w:pPr>
        <w:widowControl w:val="0"/>
        <w:autoSpaceDE w:val="0"/>
        <w:autoSpaceDN w:val="0"/>
        <w:adjustRightInd w:val="0"/>
        <w:spacing w:after="0" w:line="400" w:lineRule="exact"/>
        <w:jc w:val="both"/>
        <w:rPr>
          <w:rFonts w:ascii="宋体" w:eastAsia="宋体"/>
          <w:sz w:val="21"/>
          <w:szCs w:val="21"/>
        </w:rPr>
      </w:pPr>
      <w:r w:rsidRPr="00C47404">
        <w:rPr>
          <w:rFonts w:ascii="Times New Roman" w:eastAsia="宋体" w:hAnsi="Times New Roman" w:cs="Times New Roman"/>
          <w:color w:val="000000"/>
          <w:sz w:val="21"/>
          <w:szCs w:val="21"/>
        </w:rPr>
        <w:t xml:space="preserve">    [27] </w:t>
      </w:r>
      <w:r w:rsidRPr="00C47404">
        <w:rPr>
          <w:rFonts w:ascii="宋体" w:eastAsia="宋体" w:cs="宋体" w:hint="eastAsia"/>
          <w:color w:val="000000"/>
          <w:sz w:val="21"/>
          <w:szCs w:val="21"/>
        </w:rPr>
        <w:t>罗丹</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李文明</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陈洁</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种粮效益：差异化特征与政策意蕴——基于</w:t>
      </w:r>
      <w:r w:rsidRPr="00C47404">
        <w:rPr>
          <w:rFonts w:ascii="Times New Roman" w:eastAsia="宋体" w:hAnsi="Times New Roman" w:cs="Times New Roman"/>
          <w:color w:val="000000"/>
          <w:sz w:val="21"/>
          <w:szCs w:val="21"/>
        </w:rPr>
        <w:t>3400</w:t>
      </w:r>
      <w:r w:rsidRPr="00C47404">
        <w:rPr>
          <w:rFonts w:ascii="宋体" w:eastAsia="宋体" w:cs="宋体" w:hint="eastAsia"/>
          <w:color w:val="000000"/>
          <w:sz w:val="21"/>
          <w:szCs w:val="21"/>
        </w:rPr>
        <w:t>个种粮户的调查</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管理世界</w:t>
      </w:r>
      <w:r w:rsidRPr="00C47404">
        <w:rPr>
          <w:rFonts w:ascii="Times New Roman" w:eastAsia="宋体" w:hAnsi="Times New Roman" w:cs="Times New Roman"/>
          <w:color w:val="000000"/>
          <w:sz w:val="21"/>
          <w:szCs w:val="21"/>
        </w:rPr>
        <w:t>, 2013(7): 59-70</w:t>
      </w:r>
    </w:p>
    <w:p w14:paraId="42BC616A" w14:textId="77777777" w:rsidR="00C47404" w:rsidRPr="00C47404" w:rsidRDefault="00C47404" w:rsidP="00C47404">
      <w:pPr>
        <w:widowControl w:val="0"/>
        <w:autoSpaceDE w:val="0"/>
        <w:autoSpaceDN w:val="0"/>
        <w:adjustRightInd w:val="0"/>
        <w:spacing w:after="0" w:line="400" w:lineRule="exact"/>
        <w:jc w:val="both"/>
        <w:rPr>
          <w:rFonts w:ascii="宋体" w:eastAsia="宋体"/>
          <w:sz w:val="21"/>
          <w:szCs w:val="21"/>
        </w:rPr>
      </w:pPr>
      <w:r w:rsidRPr="00C47404">
        <w:rPr>
          <w:rFonts w:ascii="Times New Roman" w:eastAsia="宋体" w:hAnsi="Times New Roman" w:cs="Times New Roman"/>
          <w:color w:val="000000"/>
          <w:sz w:val="21"/>
          <w:szCs w:val="21"/>
        </w:rPr>
        <w:t xml:space="preserve">    [28] </w:t>
      </w:r>
      <w:r w:rsidRPr="00C47404">
        <w:rPr>
          <w:rFonts w:ascii="宋体" w:eastAsia="宋体" w:cs="宋体" w:hint="eastAsia"/>
          <w:color w:val="000000"/>
          <w:sz w:val="21"/>
          <w:szCs w:val="21"/>
        </w:rPr>
        <w:t>王嫚嫚</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刘颖</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陈实</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规模报酬、产出利润与生产成本视角下的农业适度规模经营——基于江汉平原</w:t>
      </w:r>
      <w:r w:rsidRPr="00C47404">
        <w:rPr>
          <w:rFonts w:ascii="Times New Roman" w:eastAsia="宋体" w:hAnsi="Times New Roman" w:cs="Times New Roman"/>
          <w:color w:val="000000"/>
          <w:sz w:val="21"/>
          <w:szCs w:val="21"/>
        </w:rPr>
        <w:t>354</w:t>
      </w:r>
      <w:r w:rsidRPr="00C47404">
        <w:rPr>
          <w:rFonts w:ascii="宋体" w:eastAsia="宋体" w:cs="宋体" w:hint="eastAsia"/>
          <w:color w:val="000000"/>
          <w:sz w:val="21"/>
          <w:szCs w:val="21"/>
        </w:rPr>
        <w:t>个水稻种植户的研究</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农业技术经济</w:t>
      </w:r>
      <w:r w:rsidRPr="00C47404">
        <w:rPr>
          <w:rFonts w:ascii="Times New Roman" w:eastAsia="宋体" w:hAnsi="Times New Roman" w:cs="Times New Roman"/>
          <w:color w:val="000000"/>
          <w:sz w:val="21"/>
          <w:szCs w:val="21"/>
        </w:rPr>
        <w:t>, 2017(4): 83-94</w:t>
      </w:r>
    </w:p>
    <w:p w14:paraId="4FF1F081" w14:textId="77777777" w:rsidR="00C47404" w:rsidRPr="00C47404" w:rsidRDefault="00C47404" w:rsidP="00C47404">
      <w:pPr>
        <w:widowControl w:val="0"/>
        <w:autoSpaceDE w:val="0"/>
        <w:autoSpaceDN w:val="0"/>
        <w:adjustRightInd w:val="0"/>
        <w:spacing w:after="0" w:line="400" w:lineRule="exact"/>
        <w:jc w:val="both"/>
        <w:rPr>
          <w:rFonts w:ascii="宋体" w:eastAsia="宋体"/>
          <w:sz w:val="21"/>
          <w:szCs w:val="21"/>
        </w:rPr>
      </w:pPr>
      <w:r w:rsidRPr="00C47404">
        <w:rPr>
          <w:rFonts w:ascii="Times New Roman" w:eastAsia="宋体" w:hAnsi="Times New Roman" w:cs="Times New Roman"/>
          <w:color w:val="000000"/>
          <w:sz w:val="21"/>
          <w:szCs w:val="21"/>
        </w:rPr>
        <w:t xml:space="preserve">    [29] Chen, Z., Huffman, W.E., Rozelle, S. Inverse Relationship Between Productivity and Farm Size: The Case of China. </w:t>
      </w:r>
      <w:r w:rsidRPr="00C47404">
        <w:rPr>
          <w:rFonts w:ascii="Times New Roman" w:eastAsia="宋体" w:hAnsi="Times New Roman" w:cs="Times New Roman"/>
          <w:i/>
          <w:iCs/>
          <w:color w:val="000000"/>
          <w:sz w:val="21"/>
          <w:szCs w:val="21"/>
        </w:rPr>
        <w:t>Contemporary Economic Policy</w:t>
      </w:r>
      <w:r w:rsidRPr="00C47404">
        <w:rPr>
          <w:rFonts w:ascii="Times New Roman" w:eastAsia="宋体" w:hAnsi="Times New Roman" w:cs="Times New Roman"/>
          <w:color w:val="000000"/>
          <w:sz w:val="21"/>
          <w:szCs w:val="21"/>
        </w:rPr>
        <w:t>, 2011(4): 580-592</w:t>
      </w:r>
    </w:p>
    <w:p w14:paraId="0FA46C45" w14:textId="77777777" w:rsidR="00C47404" w:rsidRPr="00C47404" w:rsidRDefault="00C47404" w:rsidP="00C47404">
      <w:pPr>
        <w:widowControl w:val="0"/>
        <w:autoSpaceDE w:val="0"/>
        <w:autoSpaceDN w:val="0"/>
        <w:adjustRightInd w:val="0"/>
        <w:spacing w:after="0" w:line="400" w:lineRule="exact"/>
        <w:jc w:val="both"/>
        <w:rPr>
          <w:rFonts w:ascii="宋体" w:eastAsia="宋体"/>
          <w:sz w:val="21"/>
          <w:szCs w:val="21"/>
        </w:rPr>
      </w:pPr>
      <w:r w:rsidRPr="00C47404">
        <w:rPr>
          <w:rFonts w:ascii="Times New Roman" w:eastAsia="宋体" w:hAnsi="Times New Roman" w:cs="Times New Roman"/>
          <w:color w:val="000000"/>
          <w:sz w:val="21"/>
          <w:szCs w:val="21"/>
        </w:rPr>
        <w:t xml:space="preserve">    [30] </w:t>
      </w:r>
      <w:r w:rsidRPr="00C47404">
        <w:rPr>
          <w:rFonts w:ascii="宋体" w:eastAsia="宋体" w:cs="宋体" w:hint="eastAsia"/>
          <w:color w:val="000000"/>
          <w:sz w:val="21"/>
          <w:szCs w:val="21"/>
        </w:rPr>
        <w:t>陈杰</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苏群</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土地流转、土地生产率与规模经营</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农业技术经济</w:t>
      </w:r>
      <w:r w:rsidRPr="00C47404">
        <w:rPr>
          <w:rFonts w:ascii="Times New Roman" w:eastAsia="宋体" w:hAnsi="Times New Roman" w:cs="Times New Roman"/>
          <w:color w:val="000000"/>
          <w:sz w:val="21"/>
          <w:szCs w:val="21"/>
        </w:rPr>
        <w:t>, 2017(01): 30-38</w:t>
      </w:r>
    </w:p>
    <w:p w14:paraId="31DA39A8" w14:textId="77777777" w:rsidR="00C47404" w:rsidRPr="00C47404" w:rsidRDefault="00C47404" w:rsidP="00C47404">
      <w:pPr>
        <w:widowControl w:val="0"/>
        <w:autoSpaceDE w:val="0"/>
        <w:autoSpaceDN w:val="0"/>
        <w:adjustRightInd w:val="0"/>
        <w:spacing w:after="0" w:line="400" w:lineRule="exact"/>
        <w:jc w:val="both"/>
        <w:rPr>
          <w:rFonts w:ascii="宋体" w:eastAsia="宋体"/>
          <w:sz w:val="21"/>
          <w:szCs w:val="21"/>
        </w:rPr>
      </w:pPr>
      <w:r w:rsidRPr="00C47404">
        <w:rPr>
          <w:rFonts w:ascii="Times New Roman" w:eastAsia="宋体" w:hAnsi="Times New Roman" w:cs="Times New Roman"/>
          <w:color w:val="000000"/>
          <w:sz w:val="21"/>
          <w:szCs w:val="21"/>
        </w:rPr>
        <w:t xml:space="preserve">    [31] </w:t>
      </w:r>
      <w:r w:rsidRPr="00C47404">
        <w:rPr>
          <w:rFonts w:ascii="宋体" w:eastAsia="宋体" w:cs="宋体" w:hint="eastAsia"/>
          <w:color w:val="000000"/>
          <w:sz w:val="21"/>
          <w:szCs w:val="21"/>
        </w:rPr>
        <w:t>陈杰</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苏群</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土地生产率视角下的中国土地适度规模经营——基于</w:t>
      </w:r>
      <w:r w:rsidRPr="00C47404">
        <w:rPr>
          <w:rFonts w:ascii="Times New Roman" w:eastAsia="宋体" w:hAnsi="Times New Roman" w:cs="Times New Roman"/>
          <w:color w:val="000000"/>
          <w:sz w:val="21"/>
          <w:szCs w:val="21"/>
        </w:rPr>
        <w:t>2010</w:t>
      </w:r>
      <w:r w:rsidRPr="00C47404">
        <w:rPr>
          <w:rFonts w:ascii="宋体" w:eastAsia="宋体" w:cs="宋体" w:hint="eastAsia"/>
          <w:color w:val="000000"/>
          <w:sz w:val="21"/>
          <w:szCs w:val="21"/>
        </w:rPr>
        <w:t>年全国农村固定观察点数据</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南京农业大学学报：社会科学版</w:t>
      </w:r>
      <w:r w:rsidRPr="00C47404">
        <w:rPr>
          <w:rFonts w:ascii="Times New Roman" w:eastAsia="宋体" w:hAnsi="Times New Roman" w:cs="Times New Roman"/>
          <w:color w:val="000000"/>
          <w:sz w:val="21"/>
          <w:szCs w:val="21"/>
        </w:rPr>
        <w:t>, 2016(6): 121-130</w:t>
      </w:r>
    </w:p>
    <w:p w14:paraId="1BE2AA6A" w14:textId="77777777" w:rsidR="00C47404" w:rsidRPr="00C47404" w:rsidRDefault="00C47404" w:rsidP="00C47404">
      <w:pPr>
        <w:widowControl w:val="0"/>
        <w:autoSpaceDE w:val="0"/>
        <w:autoSpaceDN w:val="0"/>
        <w:adjustRightInd w:val="0"/>
        <w:spacing w:after="0" w:line="400" w:lineRule="exact"/>
        <w:jc w:val="both"/>
        <w:rPr>
          <w:rFonts w:ascii="宋体" w:eastAsia="宋体"/>
          <w:sz w:val="21"/>
          <w:szCs w:val="21"/>
        </w:rPr>
      </w:pPr>
      <w:r w:rsidRPr="00C47404">
        <w:rPr>
          <w:rFonts w:ascii="Times New Roman" w:eastAsia="宋体" w:hAnsi="Times New Roman" w:cs="Times New Roman"/>
          <w:color w:val="000000"/>
          <w:sz w:val="21"/>
          <w:szCs w:val="21"/>
        </w:rPr>
        <w:t xml:space="preserve">    [32] </w:t>
      </w:r>
      <w:r w:rsidRPr="00C47404">
        <w:rPr>
          <w:rFonts w:ascii="宋体" w:eastAsia="宋体" w:cs="宋体" w:hint="eastAsia"/>
          <w:color w:val="000000"/>
          <w:sz w:val="21"/>
          <w:szCs w:val="21"/>
        </w:rPr>
        <w:t>中国农业百科全书</w:t>
      </w:r>
      <w:r w:rsidRPr="00C47404">
        <w:rPr>
          <w:rFonts w:ascii="Times New Roman" w:eastAsia="宋体" w:hAnsi="Times New Roman" w:cs="Times New Roman"/>
          <w:color w:val="000000"/>
          <w:sz w:val="21"/>
          <w:szCs w:val="21"/>
        </w:rPr>
        <w:t>., 1991</w:t>
      </w:r>
    </w:p>
    <w:p w14:paraId="61B069D1" w14:textId="77777777" w:rsidR="00C47404" w:rsidRPr="00C47404" w:rsidRDefault="00C47404" w:rsidP="00C47404">
      <w:pPr>
        <w:widowControl w:val="0"/>
        <w:autoSpaceDE w:val="0"/>
        <w:autoSpaceDN w:val="0"/>
        <w:adjustRightInd w:val="0"/>
        <w:spacing w:after="0" w:line="400" w:lineRule="exact"/>
        <w:jc w:val="both"/>
        <w:rPr>
          <w:rFonts w:ascii="宋体" w:eastAsia="宋体"/>
          <w:sz w:val="21"/>
          <w:szCs w:val="21"/>
        </w:rPr>
      </w:pPr>
      <w:r w:rsidRPr="00C47404">
        <w:rPr>
          <w:rFonts w:ascii="Times New Roman" w:eastAsia="宋体" w:hAnsi="Times New Roman" w:cs="Times New Roman"/>
          <w:color w:val="000000"/>
          <w:sz w:val="21"/>
          <w:szCs w:val="21"/>
        </w:rPr>
        <w:t xml:space="preserve">    [33] </w:t>
      </w:r>
      <w:r w:rsidRPr="00C47404">
        <w:rPr>
          <w:rFonts w:ascii="宋体" w:eastAsia="宋体" w:cs="宋体" w:hint="eastAsia"/>
          <w:color w:val="000000"/>
          <w:sz w:val="21"/>
          <w:szCs w:val="21"/>
        </w:rPr>
        <w:t>高旺盛</w:t>
      </w:r>
      <w:r w:rsidRPr="00C47404">
        <w:rPr>
          <w:rFonts w:ascii="Times New Roman" w:eastAsia="宋体" w:hAnsi="Times New Roman" w:cs="Times New Roman"/>
          <w:color w:val="000000"/>
          <w:sz w:val="21"/>
          <w:szCs w:val="21"/>
        </w:rPr>
        <w:t>, Dept. Gao Wangsheng. 21</w:t>
      </w:r>
      <w:r w:rsidRPr="00C47404">
        <w:rPr>
          <w:rFonts w:ascii="宋体" w:eastAsia="宋体" w:cs="宋体" w:hint="eastAsia"/>
          <w:color w:val="000000"/>
          <w:sz w:val="21"/>
          <w:szCs w:val="21"/>
        </w:rPr>
        <w:t>世纪中国耕作制度发展展望</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中国农业大学学报</w:t>
      </w:r>
      <w:r w:rsidRPr="00C47404">
        <w:rPr>
          <w:rFonts w:ascii="Times New Roman" w:eastAsia="宋体" w:hAnsi="Times New Roman" w:cs="Times New Roman"/>
          <w:color w:val="000000"/>
          <w:sz w:val="21"/>
          <w:szCs w:val="21"/>
        </w:rPr>
        <w:t>, 1995(s1): 65-69</w:t>
      </w:r>
    </w:p>
    <w:p w14:paraId="47D85170" w14:textId="77777777" w:rsidR="00C47404" w:rsidRPr="00C47404" w:rsidRDefault="00C47404" w:rsidP="00C47404">
      <w:pPr>
        <w:widowControl w:val="0"/>
        <w:autoSpaceDE w:val="0"/>
        <w:autoSpaceDN w:val="0"/>
        <w:adjustRightInd w:val="0"/>
        <w:spacing w:after="0" w:line="400" w:lineRule="exact"/>
        <w:jc w:val="both"/>
        <w:rPr>
          <w:rFonts w:ascii="宋体" w:eastAsia="宋体"/>
          <w:sz w:val="21"/>
          <w:szCs w:val="21"/>
        </w:rPr>
      </w:pPr>
      <w:r w:rsidRPr="00C47404">
        <w:rPr>
          <w:rFonts w:ascii="Times New Roman" w:eastAsia="宋体" w:hAnsi="Times New Roman" w:cs="Times New Roman"/>
          <w:color w:val="000000"/>
          <w:sz w:val="21"/>
          <w:szCs w:val="21"/>
        </w:rPr>
        <w:t xml:space="preserve">    [34] </w:t>
      </w:r>
      <w:r w:rsidRPr="00C47404">
        <w:rPr>
          <w:rFonts w:ascii="宋体" w:eastAsia="宋体" w:cs="宋体" w:hint="eastAsia"/>
          <w:color w:val="000000"/>
          <w:sz w:val="21"/>
          <w:szCs w:val="21"/>
        </w:rPr>
        <w:t>刘巽浩</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牟正国</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中国耕作制度</w:t>
      </w:r>
      <w:r w:rsidRPr="00C47404">
        <w:rPr>
          <w:rFonts w:ascii="Times New Roman" w:eastAsia="宋体" w:hAnsi="Times New Roman" w:cs="Times New Roman"/>
          <w:color w:val="000000"/>
          <w:sz w:val="21"/>
          <w:szCs w:val="21"/>
        </w:rPr>
        <w:t>., 1993</w:t>
      </w:r>
    </w:p>
    <w:p w14:paraId="50B91FB6" w14:textId="77777777" w:rsidR="00C47404" w:rsidRPr="00C47404" w:rsidRDefault="00C47404" w:rsidP="00C47404">
      <w:pPr>
        <w:widowControl w:val="0"/>
        <w:autoSpaceDE w:val="0"/>
        <w:autoSpaceDN w:val="0"/>
        <w:adjustRightInd w:val="0"/>
        <w:spacing w:after="0" w:line="400" w:lineRule="exact"/>
        <w:jc w:val="both"/>
        <w:rPr>
          <w:rFonts w:ascii="宋体" w:eastAsia="宋体"/>
          <w:sz w:val="21"/>
          <w:szCs w:val="21"/>
        </w:rPr>
      </w:pPr>
      <w:r w:rsidRPr="00C47404">
        <w:rPr>
          <w:rFonts w:ascii="Times New Roman" w:eastAsia="宋体" w:hAnsi="Times New Roman" w:cs="Times New Roman"/>
          <w:color w:val="000000"/>
          <w:sz w:val="21"/>
          <w:szCs w:val="21"/>
        </w:rPr>
        <w:t xml:space="preserve">    [35] Kimhi, A. </w:t>
      </w:r>
      <w:r w:rsidRPr="00C47404">
        <w:rPr>
          <w:rFonts w:ascii="宋体" w:eastAsia="宋体" w:cs="宋体" w:hint="eastAsia"/>
          <w:color w:val="000000"/>
          <w:sz w:val="21"/>
          <w:szCs w:val="21"/>
        </w:rPr>
        <w:t>“</w:t>
      </w:r>
      <w:r w:rsidRPr="00C47404">
        <w:rPr>
          <w:rFonts w:ascii="Times New Roman" w:eastAsia="宋体" w:hAnsi="Times New Roman" w:cs="Times New Roman"/>
          <w:color w:val="000000"/>
          <w:sz w:val="21"/>
          <w:szCs w:val="21"/>
        </w:rPr>
        <w:t>Plot Size and Maize Productivity in Zambia: Is there an Inverse Relationship?</w:t>
      </w:r>
      <w:r w:rsidRPr="00C47404">
        <w:rPr>
          <w:rFonts w:ascii="宋体" w:eastAsia="宋体" w:cs="宋体" w:hint="eastAsia"/>
          <w:color w:val="000000"/>
          <w:sz w:val="21"/>
          <w:szCs w:val="21"/>
        </w:rPr>
        <w:t>”</w:t>
      </w:r>
      <w:r w:rsidRPr="00C47404">
        <w:rPr>
          <w:rFonts w:ascii="Times New Roman" w:eastAsia="宋体" w:hAnsi="Times New Roman" w:cs="Times New Roman"/>
          <w:color w:val="000000"/>
          <w:sz w:val="21"/>
          <w:szCs w:val="21"/>
        </w:rPr>
        <w:t xml:space="preserve">. </w:t>
      </w:r>
      <w:r w:rsidRPr="00C47404">
        <w:rPr>
          <w:rFonts w:ascii="Times New Roman" w:eastAsia="宋体" w:hAnsi="Times New Roman" w:cs="Times New Roman"/>
          <w:i/>
          <w:iCs/>
          <w:color w:val="000000"/>
          <w:sz w:val="21"/>
          <w:szCs w:val="21"/>
        </w:rPr>
        <w:t>Agricultural Economics</w:t>
      </w:r>
      <w:r w:rsidRPr="00C47404">
        <w:rPr>
          <w:rFonts w:ascii="Times New Roman" w:eastAsia="宋体" w:hAnsi="Times New Roman" w:cs="Times New Roman"/>
          <w:color w:val="000000"/>
          <w:sz w:val="21"/>
          <w:szCs w:val="21"/>
        </w:rPr>
        <w:t>, 2010(1): 1-9</w:t>
      </w:r>
    </w:p>
    <w:p w14:paraId="690263C7" w14:textId="77777777" w:rsidR="00C47404" w:rsidRPr="00C47404" w:rsidRDefault="00C47404" w:rsidP="00C47404">
      <w:pPr>
        <w:widowControl w:val="0"/>
        <w:autoSpaceDE w:val="0"/>
        <w:autoSpaceDN w:val="0"/>
        <w:adjustRightInd w:val="0"/>
        <w:spacing w:after="0" w:line="400" w:lineRule="exact"/>
        <w:jc w:val="both"/>
        <w:rPr>
          <w:rFonts w:ascii="宋体" w:eastAsia="宋体"/>
          <w:sz w:val="21"/>
          <w:szCs w:val="21"/>
        </w:rPr>
      </w:pPr>
      <w:r w:rsidRPr="00C47404">
        <w:rPr>
          <w:rFonts w:ascii="Times New Roman" w:eastAsia="宋体" w:hAnsi="Times New Roman" w:cs="Times New Roman"/>
          <w:color w:val="000000"/>
          <w:sz w:val="21"/>
          <w:szCs w:val="21"/>
        </w:rPr>
        <w:t xml:space="preserve">    [36] </w:t>
      </w:r>
      <w:r w:rsidRPr="00C47404">
        <w:rPr>
          <w:rFonts w:ascii="宋体" w:eastAsia="宋体" w:cs="宋体" w:hint="eastAsia"/>
          <w:color w:val="000000"/>
          <w:sz w:val="21"/>
          <w:szCs w:val="21"/>
        </w:rPr>
        <w:t>王建英</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陈志钢</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等</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转型时期土地生产率与农户经营规模关系再考察</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管理世界</w:t>
      </w:r>
      <w:r w:rsidRPr="00C47404">
        <w:rPr>
          <w:rFonts w:ascii="Times New Roman" w:eastAsia="宋体" w:hAnsi="Times New Roman" w:cs="Times New Roman"/>
          <w:color w:val="000000"/>
          <w:sz w:val="21"/>
          <w:szCs w:val="21"/>
        </w:rPr>
        <w:t>, 2015(9): 65-81</w:t>
      </w:r>
    </w:p>
    <w:p w14:paraId="1BBAC141" w14:textId="77777777" w:rsidR="00C47404" w:rsidRPr="00C47404" w:rsidRDefault="00C47404" w:rsidP="00C47404">
      <w:pPr>
        <w:widowControl w:val="0"/>
        <w:autoSpaceDE w:val="0"/>
        <w:autoSpaceDN w:val="0"/>
        <w:adjustRightInd w:val="0"/>
        <w:spacing w:after="0" w:line="400" w:lineRule="exact"/>
        <w:jc w:val="both"/>
        <w:rPr>
          <w:rFonts w:ascii="宋体" w:eastAsia="宋体"/>
          <w:sz w:val="21"/>
          <w:szCs w:val="21"/>
        </w:rPr>
      </w:pPr>
      <w:r w:rsidRPr="00C47404">
        <w:rPr>
          <w:rFonts w:ascii="Times New Roman" w:eastAsia="宋体" w:hAnsi="Times New Roman" w:cs="Times New Roman"/>
          <w:color w:val="000000"/>
          <w:sz w:val="21"/>
          <w:szCs w:val="21"/>
        </w:rPr>
        <w:t xml:space="preserve">    [37] Lamb, Russell. Inverse Productivity: Land Quality, Labor Markets, and Measurement Error. </w:t>
      </w:r>
      <w:r w:rsidRPr="00C47404">
        <w:rPr>
          <w:rFonts w:ascii="Times New Roman" w:eastAsia="宋体" w:hAnsi="Times New Roman" w:cs="Times New Roman"/>
          <w:i/>
          <w:iCs/>
          <w:color w:val="000000"/>
          <w:sz w:val="21"/>
          <w:szCs w:val="21"/>
        </w:rPr>
        <w:t>Journal of Development Economics</w:t>
      </w:r>
      <w:r w:rsidRPr="00C47404">
        <w:rPr>
          <w:rFonts w:ascii="Times New Roman" w:eastAsia="宋体" w:hAnsi="Times New Roman" w:cs="Times New Roman"/>
          <w:color w:val="000000"/>
          <w:sz w:val="21"/>
          <w:szCs w:val="21"/>
        </w:rPr>
        <w:t>, 2003(1): 71-95</w:t>
      </w:r>
    </w:p>
    <w:p w14:paraId="6694AD08" w14:textId="77777777" w:rsidR="00C47404" w:rsidRPr="00C47404" w:rsidRDefault="00C47404" w:rsidP="00C47404">
      <w:pPr>
        <w:widowControl w:val="0"/>
        <w:autoSpaceDE w:val="0"/>
        <w:autoSpaceDN w:val="0"/>
        <w:adjustRightInd w:val="0"/>
        <w:spacing w:after="0" w:line="400" w:lineRule="exact"/>
        <w:jc w:val="both"/>
        <w:rPr>
          <w:rFonts w:ascii="宋体" w:eastAsia="宋体"/>
          <w:sz w:val="21"/>
          <w:szCs w:val="21"/>
        </w:rPr>
      </w:pPr>
      <w:r w:rsidRPr="00C47404">
        <w:rPr>
          <w:rFonts w:ascii="Times New Roman" w:eastAsia="宋体" w:hAnsi="Times New Roman" w:cs="Times New Roman"/>
          <w:color w:val="000000"/>
          <w:sz w:val="21"/>
          <w:szCs w:val="21"/>
        </w:rPr>
        <w:t xml:space="preserve">    [38] Heltberg, R. Rural Market Imperfections and the Farm Size</w:t>
      </w:r>
      <w:r w:rsidRPr="00C47404">
        <w:rPr>
          <w:rFonts w:ascii="宋体" w:eastAsia="宋体" w:cs="宋体" w:hint="eastAsia"/>
          <w:color w:val="000000"/>
          <w:sz w:val="21"/>
          <w:szCs w:val="21"/>
        </w:rPr>
        <w:t>—</w:t>
      </w:r>
      <w:r w:rsidRPr="00C47404">
        <w:rPr>
          <w:rFonts w:ascii="Times New Roman" w:eastAsia="宋体" w:hAnsi="Times New Roman" w:cs="Times New Roman"/>
          <w:color w:val="000000"/>
          <w:sz w:val="21"/>
          <w:szCs w:val="21"/>
        </w:rPr>
        <w:t xml:space="preserve"> Productivity Relationship: Evidence From Pakistan. </w:t>
      </w:r>
      <w:r w:rsidRPr="00C47404">
        <w:rPr>
          <w:rFonts w:ascii="Times New Roman" w:eastAsia="宋体" w:hAnsi="Times New Roman" w:cs="Times New Roman"/>
          <w:i/>
          <w:iCs/>
          <w:color w:val="000000"/>
          <w:sz w:val="21"/>
          <w:szCs w:val="21"/>
        </w:rPr>
        <w:t>World Development</w:t>
      </w:r>
      <w:r w:rsidRPr="00C47404">
        <w:rPr>
          <w:rFonts w:ascii="Times New Roman" w:eastAsia="宋体" w:hAnsi="Times New Roman" w:cs="Times New Roman"/>
          <w:color w:val="000000"/>
          <w:sz w:val="21"/>
          <w:szCs w:val="21"/>
        </w:rPr>
        <w:t>, 1998(10</w:t>
      </w:r>
    </w:p>
    <w:p w14:paraId="70BF049D" w14:textId="77777777" w:rsidR="00C47404" w:rsidRPr="00C47404" w:rsidRDefault="00C47404" w:rsidP="00C47404">
      <w:pPr>
        <w:widowControl w:val="0"/>
        <w:autoSpaceDE w:val="0"/>
        <w:autoSpaceDN w:val="0"/>
        <w:adjustRightInd w:val="0"/>
        <w:spacing w:after="0" w:line="400" w:lineRule="exact"/>
        <w:jc w:val="both"/>
        <w:rPr>
          <w:rFonts w:ascii="宋体" w:eastAsia="宋体"/>
          <w:sz w:val="21"/>
          <w:szCs w:val="21"/>
        </w:rPr>
      </w:pPr>
      <w:r w:rsidRPr="00C47404">
        <w:rPr>
          <w:rFonts w:ascii="Times New Roman" w:eastAsia="宋体" w:hAnsi="Times New Roman" w:cs="Times New Roman"/>
          <w:color w:val="000000"/>
          <w:sz w:val="21"/>
          <w:szCs w:val="21"/>
        </w:rPr>
        <w:t>): 1807-1826</w:t>
      </w:r>
    </w:p>
    <w:p w14:paraId="6B20ECC6" w14:textId="77777777" w:rsidR="00C47404" w:rsidRPr="00C47404" w:rsidRDefault="00C47404" w:rsidP="00C47404">
      <w:pPr>
        <w:widowControl w:val="0"/>
        <w:autoSpaceDE w:val="0"/>
        <w:autoSpaceDN w:val="0"/>
        <w:adjustRightInd w:val="0"/>
        <w:spacing w:after="0" w:line="400" w:lineRule="exact"/>
        <w:jc w:val="both"/>
        <w:rPr>
          <w:rFonts w:ascii="宋体" w:eastAsia="宋体"/>
          <w:sz w:val="21"/>
          <w:szCs w:val="21"/>
        </w:rPr>
      </w:pPr>
      <w:r w:rsidRPr="00C47404">
        <w:rPr>
          <w:rFonts w:ascii="Times New Roman" w:eastAsia="宋体" w:hAnsi="Times New Roman" w:cs="Times New Roman"/>
          <w:color w:val="000000"/>
          <w:sz w:val="21"/>
          <w:szCs w:val="21"/>
        </w:rPr>
        <w:t xml:space="preserve">    [39] </w:t>
      </w:r>
      <w:r w:rsidRPr="00C47404">
        <w:rPr>
          <w:rFonts w:ascii="宋体" w:eastAsia="宋体" w:cs="宋体" w:hint="eastAsia"/>
          <w:color w:val="000000"/>
          <w:sz w:val="21"/>
          <w:szCs w:val="21"/>
        </w:rPr>
        <w:t>吴绍洪</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黄季焜</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等</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气候变化对中国的影响利弊</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中国人口资源与环境</w:t>
      </w:r>
      <w:r w:rsidRPr="00C47404">
        <w:rPr>
          <w:rFonts w:ascii="Times New Roman" w:eastAsia="宋体" w:hAnsi="Times New Roman" w:cs="Times New Roman"/>
          <w:color w:val="000000"/>
          <w:sz w:val="21"/>
          <w:szCs w:val="21"/>
        </w:rPr>
        <w:t>, 2014(1): 7-13</w:t>
      </w:r>
    </w:p>
    <w:p w14:paraId="69285DF1" w14:textId="77777777" w:rsidR="00C47404" w:rsidRPr="00C47404" w:rsidRDefault="00C47404" w:rsidP="00C47404">
      <w:pPr>
        <w:widowControl w:val="0"/>
        <w:autoSpaceDE w:val="0"/>
        <w:autoSpaceDN w:val="0"/>
        <w:adjustRightInd w:val="0"/>
        <w:spacing w:after="0" w:line="400" w:lineRule="exact"/>
        <w:jc w:val="both"/>
        <w:rPr>
          <w:rFonts w:ascii="宋体" w:eastAsia="宋体"/>
          <w:sz w:val="21"/>
          <w:szCs w:val="21"/>
        </w:rPr>
      </w:pPr>
      <w:r w:rsidRPr="00C47404">
        <w:rPr>
          <w:rFonts w:ascii="Times New Roman" w:eastAsia="宋体" w:hAnsi="Times New Roman" w:cs="Times New Roman"/>
          <w:color w:val="000000"/>
          <w:sz w:val="21"/>
          <w:szCs w:val="21"/>
        </w:rPr>
        <w:t xml:space="preserve">    [40] </w:t>
      </w:r>
      <w:r w:rsidRPr="00C47404">
        <w:rPr>
          <w:rFonts w:ascii="宋体" w:eastAsia="宋体" w:cs="宋体" w:hint="eastAsia"/>
          <w:color w:val="000000"/>
          <w:sz w:val="21"/>
          <w:szCs w:val="21"/>
        </w:rPr>
        <w:t>侯麟科</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仇焕广</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等</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气候变化对我国农业生产的影响——基于多投入多产出生产函数的分析</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农业技术经济</w:t>
      </w:r>
      <w:r w:rsidRPr="00C47404">
        <w:rPr>
          <w:rFonts w:ascii="Times New Roman" w:eastAsia="宋体" w:hAnsi="Times New Roman" w:cs="Times New Roman"/>
          <w:color w:val="000000"/>
          <w:sz w:val="21"/>
          <w:szCs w:val="21"/>
        </w:rPr>
        <w:t>, 2015(3): 4-14</w:t>
      </w:r>
    </w:p>
    <w:p w14:paraId="4CA8C3B0" w14:textId="77777777" w:rsidR="00C47404" w:rsidRPr="00C47404" w:rsidRDefault="00C47404" w:rsidP="00C47404">
      <w:pPr>
        <w:widowControl w:val="0"/>
        <w:autoSpaceDE w:val="0"/>
        <w:autoSpaceDN w:val="0"/>
        <w:adjustRightInd w:val="0"/>
        <w:spacing w:after="0" w:line="400" w:lineRule="exact"/>
        <w:jc w:val="both"/>
        <w:rPr>
          <w:rFonts w:ascii="宋体" w:eastAsia="宋体"/>
          <w:sz w:val="21"/>
          <w:szCs w:val="21"/>
        </w:rPr>
      </w:pPr>
      <w:r w:rsidRPr="00C47404">
        <w:rPr>
          <w:rFonts w:ascii="Times New Roman" w:eastAsia="宋体" w:hAnsi="Times New Roman" w:cs="Times New Roman"/>
          <w:color w:val="000000"/>
          <w:sz w:val="21"/>
          <w:szCs w:val="21"/>
        </w:rPr>
        <w:t xml:space="preserve">    [41] </w:t>
      </w:r>
      <w:r w:rsidRPr="00C47404">
        <w:rPr>
          <w:rFonts w:ascii="宋体" w:eastAsia="宋体" w:cs="宋体" w:hint="eastAsia"/>
          <w:color w:val="000000"/>
          <w:sz w:val="21"/>
          <w:szCs w:val="21"/>
        </w:rPr>
        <w:t>龚文峰</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袁力</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范文义</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基于地形梯度的哈尔滨市土地利用格局变化分析</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农业工程学报</w:t>
      </w:r>
      <w:r w:rsidRPr="00C47404">
        <w:rPr>
          <w:rFonts w:ascii="Times New Roman" w:eastAsia="宋体" w:hAnsi="Times New Roman" w:cs="Times New Roman"/>
          <w:color w:val="000000"/>
          <w:sz w:val="21"/>
          <w:szCs w:val="21"/>
        </w:rPr>
        <w:t>, 2013(2): 250-259</w:t>
      </w:r>
    </w:p>
    <w:p w14:paraId="01680850" w14:textId="77777777" w:rsidR="00C47404" w:rsidRPr="00C47404" w:rsidRDefault="00C47404" w:rsidP="00C47404">
      <w:pPr>
        <w:widowControl w:val="0"/>
        <w:autoSpaceDE w:val="0"/>
        <w:autoSpaceDN w:val="0"/>
        <w:adjustRightInd w:val="0"/>
        <w:spacing w:after="0" w:line="400" w:lineRule="exact"/>
        <w:jc w:val="both"/>
        <w:rPr>
          <w:rFonts w:ascii="宋体" w:eastAsia="宋体"/>
          <w:sz w:val="21"/>
          <w:szCs w:val="21"/>
        </w:rPr>
      </w:pPr>
      <w:r w:rsidRPr="00C47404">
        <w:rPr>
          <w:rFonts w:ascii="Times New Roman" w:eastAsia="宋体" w:hAnsi="Times New Roman" w:cs="Times New Roman"/>
          <w:color w:val="000000"/>
          <w:sz w:val="21"/>
          <w:szCs w:val="21"/>
        </w:rPr>
        <w:t xml:space="preserve">    [42] </w:t>
      </w:r>
      <w:r w:rsidRPr="00C47404">
        <w:rPr>
          <w:rFonts w:ascii="宋体" w:eastAsia="宋体" w:cs="宋体" w:hint="eastAsia"/>
          <w:color w:val="000000"/>
          <w:sz w:val="21"/>
          <w:szCs w:val="21"/>
        </w:rPr>
        <w:t>周晶</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陈玉萍</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阮冬燕</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地形条件对农业机械化发展区域不平衡的影响——基于湖北省县级面板数据的实证分析</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中国农村经济</w:t>
      </w:r>
      <w:r w:rsidRPr="00C47404">
        <w:rPr>
          <w:rFonts w:ascii="Times New Roman" w:eastAsia="宋体" w:hAnsi="Times New Roman" w:cs="Times New Roman"/>
          <w:color w:val="000000"/>
          <w:sz w:val="21"/>
          <w:szCs w:val="21"/>
        </w:rPr>
        <w:t>, 2013(9): 63-77</w:t>
      </w:r>
    </w:p>
    <w:p w14:paraId="0F13A295" w14:textId="77777777" w:rsidR="00C47404" w:rsidRPr="00C47404" w:rsidRDefault="00C47404" w:rsidP="00C47404">
      <w:pPr>
        <w:widowControl w:val="0"/>
        <w:autoSpaceDE w:val="0"/>
        <w:autoSpaceDN w:val="0"/>
        <w:adjustRightInd w:val="0"/>
        <w:spacing w:after="0" w:line="400" w:lineRule="exact"/>
        <w:jc w:val="both"/>
        <w:rPr>
          <w:rFonts w:ascii="宋体" w:eastAsia="宋体"/>
          <w:sz w:val="21"/>
          <w:szCs w:val="21"/>
        </w:rPr>
      </w:pPr>
      <w:r w:rsidRPr="00C47404">
        <w:rPr>
          <w:rFonts w:ascii="Times New Roman" w:eastAsia="宋体" w:hAnsi="Times New Roman" w:cs="Times New Roman"/>
          <w:color w:val="000000"/>
          <w:sz w:val="21"/>
          <w:szCs w:val="21"/>
        </w:rPr>
        <w:t xml:space="preserve">    [43] Benjamin, D. Can Unobserved Land Quality Explain the Inverse Productivity Relationship? </w:t>
      </w:r>
      <w:r w:rsidRPr="00C47404">
        <w:rPr>
          <w:rFonts w:ascii="Times New Roman" w:eastAsia="宋体" w:hAnsi="Times New Roman" w:cs="Times New Roman"/>
          <w:i/>
          <w:iCs/>
          <w:color w:val="000000"/>
          <w:sz w:val="21"/>
          <w:szCs w:val="21"/>
        </w:rPr>
        <w:t>Journal of Development Economics</w:t>
      </w:r>
      <w:r w:rsidRPr="00C47404">
        <w:rPr>
          <w:rFonts w:ascii="Times New Roman" w:eastAsia="宋体" w:hAnsi="Times New Roman" w:cs="Times New Roman"/>
          <w:color w:val="000000"/>
          <w:sz w:val="21"/>
          <w:szCs w:val="21"/>
        </w:rPr>
        <w:t>, 1995(1): 51-84</w:t>
      </w:r>
    </w:p>
    <w:p w14:paraId="7F50E679" w14:textId="77777777" w:rsidR="00C47404" w:rsidRPr="00C47404" w:rsidRDefault="00C47404" w:rsidP="00C47404">
      <w:pPr>
        <w:widowControl w:val="0"/>
        <w:autoSpaceDE w:val="0"/>
        <w:autoSpaceDN w:val="0"/>
        <w:adjustRightInd w:val="0"/>
        <w:spacing w:after="0" w:line="400" w:lineRule="exact"/>
        <w:jc w:val="both"/>
        <w:rPr>
          <w:rFonts w:ascii="宋体" w:eastAsia="宋体"/>
          <w:sz w:val="21"/>
          <w:szCs w:val="21"/>
        </w:rPr>
      </w:pPr>
      <w:r w:rsidRPr="00C47404">
        <w:rPr>
          <w:rFonts w:ascii="Times New Roman" w:eastAsia="宋体" w:hAnsi="Times New Roman" w:cs="Times New Roman"/>
          <w:color w:val="000000"/>
          <w:sz w:val="21"/>
          <w:szCs w:val="21"/>
        </w:rPr>
        <w:t xml:space="preserve">    [44] Bhalla, S.S., Roy, P. Mis-Specification in Farm Productivity Analysis: The Role of Land Quality. </w:t>
      </w:r>
      <w:r w:rsidRPr="00C47404">
        <w:rPr>
          <w:rFonts w:ascii="Times New Roman" w:eastAsia="宋体" w:hAnsi="Times New Roman" w:cs="Times New Roman"/>
          <w:i/>
          <w:iCs/>
          <w:color w:val="000000"/>
          <w:sz w:val="21"/>
          <w:szCs w:val="21"/>
        </w:rPr>
        <w:t>Oxford Economic Papers</w:t>
      </w:r>
      <w:r w:rsidRPr="00C47404">
        <w:rPr>
          <w:rFonts w:ascii="Times New Roman" w:eastAsia="宋体" w:hAnsi="Times New Roman" w:cs="Times New Roman"/>
          <w:color w:val="000000"/>
          <w:sz w:val="21"/>
          <w:szCs w:val="21"/>
        </w:rPr>
        <w:t>, 1988(1): 55-73</w:t>
      </w:r>
    </w:p>
    <w:p w14:paraId="5DA6AC13" w14:textId="77777777" w:rsidR="00C47404" w:rsidRPr="00C47404" w:rsidRDefault="00C47404" w:rsidP="00C47404">
      <w:pPr>
        <w:widowControl w:val="0"/>
        <w:autoSpaceDE w:val="0"/>
        <w:autoSpaceDN w:val="0"/>
        <w:adjustRightInd w:val="0"/>
        <w:spacing w:after="0" w:line="400" w:lineRule="exact"/>
        <w:jc w:val="both"/>
        <w:rPr>
          <w:rFonts w:ascii="宋体" w:eastAsia="宋体"/>
          <w:sz w:val="21"/>
          <w:szCs w:val="21"/>
        </w:rPr>
      </w:pPr>
      <w:r w:rsidRPr="00C47404">
        <w:rPr>
          <w:rFonts w:ascii="Times New Roman" w:eastAsia="宋体" w:hAnsi="Times New Roman" w:cs="Times New Roman"/>
          <w:color w:val="000000"/>
          <w:sz w:val="21"/>
          <w:szCs w:val="21"/>
        </w:rPr>
        <w:t xml:space="preserve">    [45] Carter, M.R. Identification of the Inverse Relationship between Farm Size and Productivity: An Empirical Analysis of Peasant Agricultural Production. </w:t>
      </w:r>
      <w:r w:rsidRPr="00C47404">
        <w:rPr>
          <w:rFonts w:ascii="Times New Roman" w:eastAsia="宋体" w:hAnsi="Times New Roman" w:cs="Times New Roman"/>
          <w:i/>
          <w:iCs/>
          <w:color w:val="000000"/>
          <w:sz w:val="21"/>
          <w:szCs w:val="21"/>
        </w:rPr>
        <w:t>Oxford Economic Papers</w:t>
      </w:r>
      <w:r w:rsidRPr="00C47404">
        <w:rPr>
          <w:rFonts w:ascii="Times New Roman" w:eastAsia="宋体" w:hAnsi="Times New Roman" w:cs="Times New Roman"/>
          <w:color w:val="000000"/>
          <w:sz w:val="21"/>
          <w:szCs w:val="21"/>
        </w:rPr>
        <w:t>, 1984(1): 131-145</w:t>
      </w:r>
    </w:p>
    <w:p w14:paraId="5E243DBA" w14:textId="77777777" w:rsidR="00C47404" w:rsidRPr="00C47404" w:rsidRDefault="00C47404" w:rsidP="00C47404">
      <w:pPr>
        <w:widowControl w:val="0"/>
        <w:autoSpaceDE w:val="0"/>
        <w:autoSpaceDN w:val="0"/>
        <w:adjustRightInd w:val="0"/>
        <w:spacing w:after="0" w:line="400" w:lineRule="exact"/>
        <w:jc w:val="both"/>
        <w:rPr>
          <w:rFonts w:ascii="宋体" w:eastAsia="宋体"/>
          <w:sz w:val="21"/>
          <w:szCs w:val="21"/>
        </w:rPr>
      </w:pPr>
      <w:r w:rsidRPr="00C47404">
        <w:rPr>
          <w:rFonts w:ascii="Times New Roman" w:eastAsia="宋体" w:hAnsi="Times New Roman" w:cs="Times New Roman"/>
          <w:color w:val="000000"/>
          <w:sz w:val="21"/>
          <w:szCs w:val="21"/>
        </w:rPr>
        <w:t xml:space="preserve">    [46] </w:t>
      </w:r>
      <w:r w:rsidRPr="00C47404">
        <w:rPr>
          <w:rFonts w:ascii="宋体" w:eastAsia="宋体" w:cs="宋体" w:hint="eastAsia"/>
          <w:color w:val="000000"/>
          <w:sz w:val="21"/>
          <w:szCs w:val="21"/>
        </w:rPr>
        <w:t>林本喜</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邓衡山</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农业劳动力老龄化对土地利用效率影响的实证分析——基于浙江省农村固定观察点数据</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中国农村经济</w:t>
      </w:r>
      <w:r w:rsidRPr="00C47404">
        <w:rPr>
          <w:rFonts w:ascii="Times New Roman" w:eastAsia="宋体" w:hAnsi="Times New Roman" w:cs="Times New Roman"/>
          <w:color w:val="000000"/>
          <w:sz w:val="21"/>
          <w:szCs w:val="21"/>
        </w:rPr>
        <w:t>, 2012(4): 15-25</w:t>
      </w:r>
    </w:p>
    <w:p w14:paraId="2F60E6D5" w14:textId="77777777" w:rsidR="00C47404" w:rsidRPr="00C47404" w:rsidRDefault="00C47404" w:rsidP="00C47404">
      <w:pPr>
        <w:widowControl w:val="0"/>
        <w:autoSpaceDE w:val="0"/>
        <w:autoSpaceDN w:val="0"/>
        <w:adjustRightInd w:val="0"/>
        <w:spacing w:after="0" w:line="400" w:lineRule="exact"/>
        <w:jc w:val="both"/>
        <w:rPr>
          <w:rFonts w:ascii="宋体" w:eastAsia="宋体"/>
          <w:sz w:val="21"/>
          <w:szCs w:val="21"/>
        </w:rPr>
      </w:pPr>
      <w:r w:rsidRPr="00C47404">
        <w:rPr>
          <w:rFonts w:ascii="Times New Roman" w:eastAsia="宋体" w:hAnsi="Times New Roman" w:cs="Times New Roman"/>
          <w:color w:val="000000"/>
          <w:sz w:val="21"/>
          <w:szCs w:val="21"/>
        </w:rPr>
        <w:t xml:space="preserve">    [47] </w:t>
      </w:r>
      <w:r w:rsidRPr="00C47404">
        <w:rPr>
          <w:rFonts w:ascii="宋体" w:eastAsia="宋体" w:cs="宋体" w:hint="eastAsia"/>
          <w:color w:val="000000"/>
          <w:sz w:val="21"/>
          <w:szCs w:val="21"/>
        </w:rPr>
        <w:t>许恒周</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郭玉燕</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吴冠岑</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农民分化对耕地利用效率的影响——基于农户调查数据的实证分析</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中国农村经济</w:t>
      </w:r>
      <w:r w:rsidRPr="00C47404">
        <w:rPr>
          <w:rFonts w:ascii="Times New Roman" w:eastAsia="宋体" w:hAnsi="Times New Roman" w:cs="Times New Roman"/>
          <w:color w:val="000000"/>
          <w:sz w:val="21"/>
          <w:szCs w:val="21"/>
        </w:rPr>
        <w:t>, 2012(6): 31-39</w:t>
      </w:r>
    </w:p>
    <w:p w14:paraId="33844030" w14:textId="77777777" w:rsidR="00C47404" w:rsidRPr="00C47404" w:rsidRDefault="00C47404" w:rsidP="00C47404">
      <w:pPr>
        <w:widowControl w:val="0"/>
        <w:autoSpaceDE w:val="0"/>
        <w:autoSpaceDN w:val="0"/>
        <w:adjustRightInd w:val="0"/>
        <w:spacing w:after="0" w:line="400" w:lineRule="exact"/>
        <w:jc w:val="both"/>
        <w:rPr>
          <w:rFonts w:ascii="宋体" w:eastAsia="宋体"/>
          <w:sz w:val="21"/>
          <w:szCs w:val="21"/>
        </w:rPr>
      </w:pPr>
      <w:r w:rsidRPr="00C47404">
        <w:rPr>
          <w:rFonts w:ascii="Times New Roman" w:eastAsia="宋体" w:hAnsi="Times New Roman" w:cs="Times New Roman"/>
          <w:color w:val="000000"/>
          <w:sz w:val="21"/>
          <w:szCs w:val="21"/>
        </w:rPr>
        <w:t xml:space="preserve">    [48] Bizimana, C., Nieuwoudt, W.L., Ferrer, S.R. Farm Size, Land Fragmentation and Economic Efficiency in Southern Rwanda. </w:t>
      </w:r>
      <w:r w:rsidRPr="00C47404">
        <w:rPr>
          <w:rFonts w:ascii="Times New Roman" w:eastAsia="宋体" w:hAnsi="Times New Roman" w:cs="Times New Roman"/>
          <w:i/>
          <w:iCs/>
          <w:color w:val="000000"/>
          <w:sz w:val="21"/>
          <w:szCs w:val="21"/>
        </w:rPr>
        <w:t>Agrekon</w:t>
      </w:r>
      <w:r w:rsidRPr="00C47404">
        <w:rPr>
          <w:rFonts w:ascii="Times New Roman" w:eastAsia="宋体" w:hAnsi="Times New Roman" w:cs="Times New Roman"/>
          <w:color w:val="000000"/>
          <w:sz w:val="21"/>
          <w:szCs w:val="21"/>
        </w:rPr>
        <w:t>, 2004(2): 244-262</w:t>
      </w:r>
    </w:p>
    <w:p w14:paraId="739F3DDD" w14:textId="77777777" w:rsidR="00C47404" w:rsidRPr="00C47404" w:rsidRDefault="00C47404" w:rsidP="00C47404">
      <w:pPr>
        <w:widowControl w:val="0"/>
        <w:autoSpaceDE w:val="0"/>
        <w:autoSpaceDN w:val="0"/>
        <w:adjustRightInd w:val="0"/>
        <w:spacing w:after="0" w:line="400" w:lineRule="exact"/>
        <w:jc w:val="both"/>
        <w:rPr>
          <w:rFonts w:ascii="宋体" w:eastAsia="宋体"/>
          <w:sz w:val="21"/>
          <w:szCs w:val="21"/>
        </w:rPr>
      </w:pPr>
      <w:r w:rsidRPr="00C47404">
        <w:rPr>
          <w:rFonts w:ascii="Times New Roman" w:eastAsia="宋体" w:hAnsi="Times New Roman" w:cs="Times New Roman"/>
          <w:color w:val="000000"/>
          <w:sz w:val="21"/>
          <w:szCs w:val="21"/>
        </w:rPr>
        <w:t xml:space="preserve">    [49] Wan, G.H., Cheng, E. Effects of Land Fragmentation and Returns to Scale in the Chinese Farming Sector. </w:t>
      </w:r>
      <w:r w:rsidRPr="00C47404">
        <w:rPr>
          <w:rFonts w:ascii="Times New Roman" w:eastAsia="宋体" w:hAnsi="Times New Roman" w:cs="Times New Roman"/>
          <w:i/>
          <w:iCs/>
          <w:color w:val="000000"/>
          <w:sz w:val="21"/>
          <w:szCs w:val="21"/>
        </w:rPr>
        <w:t>Applied Economics</w:t>
      </w:r>
      <w:r w:rsidRPr="00C47404">
        <w:rPr>
          <w:rFonts w:ascii="Times New Roman" w:eastAsia="宋体" w:hAnsi="Times New Roman" w:cs="Times New Roman"/>
          <w:color w:val="000000"/>
          <w:sz w:val="21"/>
          <w:szCs w:val="21"/>
        </w:rPr>
        <w:t>, 2001(2): 183-194</w:t>
      </w:r>
    </w:p>
    <w:p w14:paraId="3F152B9D" w14:textId="77777777" w:rsidR="00C47404" w:rsidRPr="00C47404" w:rsidRDefault="00C47404" w:rsidP="00C47404">
      <w:pPr>
        <w:widowControl w:val="0"/>
        <w:autoSpaceDE w:val="0"/>
        <w:autoSpaceDN w:val="0"/>
        <w:adjustRightInd w:val="0"/>
        <w:spacing w:after="0" w:line="400" w:lineRule="exact"/>
        <w:jc w:val="both"/>
        <w:rPr>
          <w:rFonts w:ascii="宋体" w:eastAsia="宋体"/>
          <w:sz w:val="21"/>
          <w:szCs w:val="21"/>
        </w:rPr>
      </w:pPr>
      <w:r w:rsidRPr="00C47404">
        <w:rPr>
          <w:rFonts w:ascii="Times New Roman" w:eastAsia="宋体" w:hAnsi="Times New Roman" w:cs="Times New Roman"/>
          <w:color w:val="000000"/>
          <w:sz w:val="21"/>
          <w:szCs w:val="21"/>
        </w:rPr>
        <w:t xml:space="preserve">    [50] </w:t>
      </w:r>
      <w:r w:rsidRPr="00C47404">
        <w:rPr>
          <w:rFonts w:ascii="宋体" w:eastAsia="宋体" w:cs="宋体" w:hint="eastAsia"/>
          <w:color w:val="000000"/>
          <w:sz w:val="21"/>
          <w:szCs w:val="21"/>
        </w:rPr>
        <w:t>黄祖辉</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王建英</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陈志钢</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非农就业、土地流转与土地细碎化对稻农技术效率的影响</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中国农村经济</w:t>
      </w:r>
      <w:r w:rsidRPr="00C47404">
        <w:rPr>
          <w:rFonts w:ascii="Times New Roman" w:eastAsia="宋体" w:hAnsi="Times New Roman" w:cs="Times New Roman"/>
          <w:color w:val="000000"/>
          <w:sz w:val="21"/>
          <w:szCs w:val="21"/>
        </w:rPr>
        <w:t>, 2014(11): 4-16</w:t>
      </w:r>
    </w:p>
    <w:p w14:paraId="2A370845" w14:textId="77777777" w:rsidR="00C47404" w:rsidRPr="00C47404" w:rsidRDefault="00C47404" w:rsidP="00C47404">
      <w:pPr>
        <w:widowControl w:val="0"/>
        <w:autoSpaceDE w:val="0"/>
        <w:autoSpaceDN w:val="0"/>
        <w:adjustRightInd w:val="0"/>
        <w:spacing w:after="0" w:line="400" w:lineRule="exact"/>
        <w:jc w:val="both"/>
        <w:rPr>
          <w:rFonts w:ascii="宋体" w:eastAsia="宋体"/>
          <w:sz w:val="21"/>
          <w:szCs w:val="21"/>
        </w:rPr>
      </w:pPr>
      <w:r w:rsidRPr="00C47404">
        <w:rPr>
          <w:rFonts w:ascii="Times New Roman" w:eastAsia="宋体" w:hAnsi="Times New Roman" w:cs="Times New Roman"/>
          <w:color w:val="000000"/>
          <w:sz w:val="21"/>
          <w:szCs w:val="21"/>
        </w:rPr>
        <w:t xml:space="preserve">    [51] </w:t>
      </w:r>
      <w:r w:rsidRPr="00C47404">
        <w:rPr>
          <w:rFonts w:ascii="宋体" w:eastAsia="宋体" w:cs="宋体" w:hint="eastAsia"/>
          <w:color w:val="000000"/>
          <w:sz w:val="21"/>
          <w:szCs w:val="21"/>
        </w:rPr>
        <w:t>卢华</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胡浩</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土地细碎化、种植多样化对农业生产利润和效率的影响分析——基于江苏农户的微观调查</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农业技术经济</w:t>
      </w:r>
      <w:r w:rsidRPr="00C47404">
        <w:rPr>
          <w:rFonts w:ascii="Times New Roman" w:eastAsia="宋体" w:hAnsi="Times New Roman" w:cs="Times New Roman"/>
          <w:color w:val="000000"/>
          <w:sz w:val="21"/>
          <w:szCs w:val="21"/>
        </w:rPr>
        <w:t>, 2015(7): 4-15</w:t>
      </w:r>
    </w:p>
    <w:p w14:paraId="1C44F791" w14:textId="77777777" w:rsidR="00C47404" w:rsidRPr="00C47404" w:rsidRDefault="00C47404" w:rsidP="00C47404">
      <w:pPr>
        <w:widowControl w:val="0"/>
        <w:autoSpaceDE w:val="0"/>
        <w:autoSpaceDN w:val="0"/>
        <w:adjustRightInd w:val="0"/>
        <w:spacing w:after="0" w:line="400" w:lineRule="exact"/>
        <w:jc w:val="both"/>
        <w:rPr>
          <w:rFonts w:ascii="宋体" w:eastAsia="宋体"/>
          <w:sz w:val="21"/>
          <w:szCs w:val="21"/>
        </w:rPr>
      </w:pPr>
      <w:r w:rsidRPr="00C47404">
        <w:rPr>
          <w:rFonts w:ascii="Times New Roman" w:eastAsia="宋体" w:hAnsi="Times New Roman" w:cs="Times New Roman"/>
          <w:color w:val="000000"/>
          <w:sz w:val="21"/>
          <w:szCs w:val="21"/>
        </w:rPr>
        <w:t xml:space="preserve">    [52] </w:t>
      </w:r>
      <w:r w:rsidRPr="00C47404">
        <w:rPr>
          <w:rFonts w:ascii="宋体" w:eastAsia="宋体" w:cs="宋体" w:hint="eastAsia"/>
          <w:color w:val="000000"/>
          <w:sz w:val="21"/>
          <w:szCs w:val="21"/>
        </w:rPr>
        <w:t>黄季焜</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王晓兵</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等</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粮食直补和农资综合补贴对农业生产的影响</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农业技术经济</w:t>
      </w:r>
      <w:r w:rsidRPr="00C47404">
        <w:rPr>
          <w:rFonts w:ascii="Times New Roman" w:eastAsia="宋体" w:hAnsi="Times New Roman" w:cs="Times New Roman"/>
          <w:color w:val="000000"/>
          <w:sz w:val="21"/>
          <w:szCs w:val="21"/>
        </w:rPr>
        <w:t>, 2011(1): 4-12</w:t>
      </w:r>
    </w:p>
    <w:p w14:paraId="1CDA2781" w14:textId="51AA07DB" w:rsidR="00C47404" w:rsidRPr="00C47404" w:rsidRDefault="00C47404" w:rsidP="00C47404">
      <w:pPr>
        <w:widowControl w:val="0"/>
        <w:autoSpaceDE w:val="0"/>
        <w:autoSpaceDN w:val="0"/>
        <w:adjustRightInd w:val="0"/>
        <w:spacing w:after="0" w:line="400" w:lineRule="exact"/>
        <w:jc w:val="both"/>
        <w:rPr>
          <w:rFonts w:ascii="宋体" w:eastAsia="宋体"/>
          <w:sz w:val="21"/>
          <w:szCs w:val="21"/>
        </w:rPr>
      </w:pPr>
      <w:r w:rsidRPr="00C47404">
        <w:rPr>
          <w:rFonts w:ascii="Times New Roman" w:eastAsia="宋体" w:hAnsi="Times New Roman" w:cs="Times New Roman"/>
          <w:color w:val="000000"/>
          <w:sz w:val="21"/>
          <w:szCs w:val="21"/>
        </w:rPr>
        <w:t xml:space="preserve">    [53] Heltberg, R. Rural Market Imperfections and the Farm Size</w:t>
      </w:r>
      <w:r w:rsidRPr="00C47404">
        <w:rPr>
          <w:rFonts w:ascii="宋体" w:eastAsia="宋体" w:cs="宋体" w:hint="eastAsia"/>
          <w:color w:val="000000"/>
          <w:sz w:val="21"/>
          <w:szCs w:val="21"/>
        </w:rPr>
        <w:t>—</w:t>
      </w:r>
      <w:r w:rsidRPr="00C47404">
        <w:rPr>
          <w:rFonts w:ascii="Times New Roman" w:eastAsia="宋体" w:hAnsi="Times New Roman" w:cs="Times New Roman"/>
          <w:color w:val="000000"/>
          <w:sz w:val="21"/>
          <w:szCs w:val="21"/>
        </w:rPr>
        <w:t xml:space="preserve"> Productivity Relationship: Evidence From Pakistan. </w:t>
      </w:r>
      <w:r w:rsidRPr="00C47404">
        <w:rPr>
          <w:rFonts w:ascii="Times New Roman" w:eastAsia="宋体" w:hAnsi="Times New Roman" w:cs="Times New Roman"/>
          <w:i/>
          <w:iCs/>
          <w:color w:val="000000"/>
          <w:sz w:val="21"/>
          <w:szCs w:val="21"/>
        </w:rPr>
        <w:t>World Development</w:t>
      </w:r>
      <w:r w:rsidRPr="00C47404">
        <w:rPr>
          <w:rFonts w:ascii="Times New Roman" w:eastAsia="宋体" w:hAnsi="Times New Roman" w:cs="Times New Roman"/>
          <w:color w:val="000000"/>
          <w:sz w:val="21"/>
          <w:szCs w:val="21"/>
        </w:rPr>
        <w:t>, 2004(10): 1807-1826</w:t>
      </w:r>
    </w:p>
    <w:p w14:paraId="782A51AF" w14:textId="77777777" w:rsidR="00C47404" w:rsidRPr="00C47404" w:rsidRDefault="00C47404" w:rsidP="00C47404">
      <w:pPr>
        <w:widowControl w:val="0"/>
        <w:autoSpaceDE w:val="0"/>
        <w:autoSpaceDN w:val="0"/>
        <w:adjustRightInd w:val="0"/>
        <w:spacing w:after="0" w:line="400" w:lineRule="exact"/>
        <w:jc w:val="both"/>
        <w:rPr>
          <w:rFonts w:ascii="宋体" w:eastAsia="宋体"/>
          <w:sz w:val="21"/>
          <w:szCs w:val="21"/>
        </w:rPr>
      </w:pPr>
      <w:r w:rsidRPr="00C47404">
        <w:rPr>
          <w:rFonts w:ascii="Times New Roman" w:eastAsia="宋体" w:hAnsi="Times New Roman" w:cs="Times New Roman"/>
          <w:color w:val="000000"/>
          <w:sz w:val="21"/>
          <w:szCs w:val="21"/>
        </w:rPr>
        <w:t xml:space="preserve">    [54] </w:t>
      </w:r>
      <w:r w:rsidRPr="00C47404">
        <w:rPr>
          <w:rFonts w:ascii="宋体" w:eastAsia="宋体" w:cs="宋体" w:hint="eastAsia"/>
          <w:color w:val="000000"/>
          <w:sz w:val="21"/>
          <w:szCs w:val="21"/>
        </w:rPr>
        <w:t>许庆</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尹荣梁</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章辉</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规模经济、规模报酬与农业适度规模经营——基于我国粮食生产的实证研究</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经济研究</w:t>
      </w:r>
      <w:r w:rsidRPr="00C47404">
        <w:rPr>
          <w:rFonts w:ascii="Times New Roman" w:eastAsia="宋体" w:hAnsi="Times New Roman" w:cs="Times New Roman"/>
          <w:color w:val="000000"/>
          <w:sz w:val="21"/>
          <w:szCs w:val="21"/>
        </w:rPr>
        <w:t>, 2011(3): 59-71</w:t>
      </w:r>
    </w:p>
    <w:p w14:paraId="0A8C8DE7" w14:textId="77777777" w:rsidR="00C47404" w:rsidRPr="00C47404" w:rsidRDefault="00C47404" w:rsidP="00C47404">
      <w:pPr>
        <w:widowControl w:val="0"/>
        <w:autoSpaceDE w:val="0"/>
        <w:autoSpaceDN w:val="0"/>
        <w:adjustRightInd w:val="0"/>
        <w:spacing w:after="0" w:line="400" w:lineRule="exact"/>
        <w:jc w:val="both"/>
        <w:rPr>
          <w:rFonts w:ascii="宋体" w:eastAsia="宋体"/>
          <w:sz w:val="21"/>
          <w:szCs w:val="21"/>
        </w:rPr>
      </w:pPr>
      <w:r w:rsidRPr="00C47404">
        <w:rPr>
          <w:rFonts w:ascii="Times New Roman" w:eastAsia="宋体" w:hAnsi="Times New Roman" w:cs="Times New Roman"/>
          <w:color w:val="000000"/>
          <w:sz w:val="21"/>
          <w:szCs w:val="21"/>
        </w:rPr>
        <w:t xml:space="preserve">    [55] Ali, D.A., Deininger, K. Is there a Farm Size</w:t>
      </w:r>
      <w:r w:rsidRPr="00C47404">
        <w:rPr>
          <w:rFonts w:ascii="宋体" w:eastAsia="宋体" w:cs="宋体" w:hint="eastAsia"/>
          <w:color w:val="000000"/>
          <w:sz w:val="21"/>
          <w:szCs w:val="21"/>
        </w:rPr>
        <w:t>–</w:t>
      </w:r>
      <w:r w:rsidRPr="00C47404">
        <w:rPr>
          <w:rFonts w:ascii="Times New Roman" w:eastAsia="宋体" w:hAnsi="Times New Roman" w:cs="Times New Roman"/>
          <w:color w:val="000000"/>
          <w:sz w:val="21"/>
          <w:szCs w:val="21"/>
        </w:rPr>
        <w:t xml:space="preserve">Productivity Relationship in African Agriculture?: Evidence from Rwanda. </w:t>
      </w:r>
      <w:r w:rsidRPr="00C47404">
        <w:rPr>
          <w:rFonts w:ascii="Times New Roman" w:eastAsia="宋体" w:hAnsi="Times New Roman" w:cs="Times New Roman"/>
          <w:i/>
          <w:iCs/>
          <w:color w:val="000000"/>
          <w:sz w:val="21"/>
          <w:szCs w:val="21"/>
        </w:rPr>
        <w:t>Policy Research Working Paper</w:t>
      </w:r>
      <w:r w:rsidRPr="00C47404">
        <w:rPr>
          <w:rFonts w:ascii="Times New Roman" w:eastAsia="宋体" w:hAnsi="Times New Roman" w:cs="Times New Roman"/>
          <w:color w:val="000000"/>
          <w:sz w:val="21"/>
          <w:szCs w:val="21"/>
        </w:rPr>
        <w:t>, 2014(2): 317-343</w:t>
      </w:r>
    </w:p>
    <w:p w14:paraId="4D2C9CFA" w14:textId="77777777" w:rsidR="00C47404" w:rsidRPr="00C47404" w:rsidRDefault="00C47404" w:rsidP="00C47404">
      <w:pPr>
        <w:widowControl w:val="0"/>
        <w:autoSpaceDE w:val="0"/>
        <w:autoSpaceDN w:val="0"/>
        <w:adjustRightInd w:val="0"/>
        <w:spacing w:after="0" w:line="400" w:lineRule="exact"/>
        <w:jc w:val="both"/>
        <w:rPr>
          <w:rFonts w:ascii="宋体" w:eastAsia="宋体"/>
          <w:sz w:val="21"/>
          <w:szCs w:val="21"/>
        </w:rPr>
      </w:pPr>
      <w:r w:rsidRPr="00C47404">
        <w:rPr>
          <w:rFonts w:ascii="Times New Roman" w:eastAsia="宋体" w:hAnsi="Times New Roman" w:cs="Times New Roman"/>
          <w:color w:val="000000"/>
          <w:sz w:val="21"/>
          <w:szCs w:val="21"/>
        </w:rPr>
        <w:t xml:space="preserve">    [56] Assunção, J.J., Braido, L.H.B. Testing Household-Specific Explanations for the Inverse Productivity Relationship. </w:t>
      </w:r>
      <w:r w:rsidRPr="00C47404">
        <w:rPr>
          <w:rFonts w:ascii="Times New Roman" w:eastAsia="宋体" w:hAnsi="Times New Roman" w:cs="Times New Roman"/>
          <w:i/>
          <w:iCs/>
          <w:color w:val="000000"/>
          <w:sz w:val="21"/>
          <w:szCs w:val="21"/>
        </w:rPr>
        <w:t>American Journal of Agricultural Economics</w:t>
      </w:r>
      <w:r w:rsidRPr="00C47404">
        <w:rPr>
          <w:rFonts w:ascii="Times New Roman" w:eastAsia="宋体" w:hAnsi="Times New Roman" w:cs="Times New Roman"/>
          <w:color w:val="000000"/>
          <w:sz w:val="21"/>
          <w:szCs w:val="21"/>
        </w:rPr>
        <w:t>, 2010(4): 980-990</w:t>
      </w:r>
    </w:p>
    <w:p w14:paraId="438EF64A" w14:textId="77777777" w:rsidR="00C47404" w:rsidRPr="00C47404" w:rsidRDefault="00C47404" w:rsidP="00C47404">
      <w:pPr>
        <w:widowControl w:val="0"/>
        <w:autoSpaceDE w:val="0"/>
        <w:autoSpaceDN w:val="0"/>
        <w:adjustRightInd w:val="0"/>
        <w:spacing w:after="0" w:line="400" w:lineRule="exact"/>
        <w:jc w:val="both"/>
        <w:rPr>
          <w:rFonts w:ascii="宋体" w:eastAsia="宋体"/>
          <w:sz w:val="21"/>
          <w:szCs w:val="21"/>
        </w:rPr>
      </w:pPr>
      <w:r w:rsidRPr="00C47404">
        <w:rPr>
          <w:rFonts w:ascii="Times New Roman" w:eastAsia="宋体" w:hAnsi="Times New Roman" w:cs="Times New Roman"/>
          <w:color w:val="000000"/>
          <w:sz w:val="21"/>
          <w:szCs w:val="21"/>
        </w:rPr>
        <w:t xml:space="preserve">    [57] </w:t>
      </w:r>
      <w:r w:rsidRPr="00C47404">
        <w:rPr>
          <w:rFonts w:ascii="宋体" w:eastAsia="宋体" w:cs="宋体" w:hint="eastAsia"/>
          <w:color w:val="000000"/>
          <w:sz w:val="21"/>
          <w:szCs w:val="21"/>
        </w:rPr>
        <w:t>郝枫</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超越对数函数要素替代弹性公式修正与估计方法比较</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数量经济技术经济研究</w:t>
      </w:r>
      <w:r w:rsidRPr="00C47404">
        <w:rPr>
          <w:rFonts w:ascii="Times New Roman" w:eastAsia="宋体" w:hAnsi="Times New Roman" w:cs="Times New Roman"/>
          <w:color w:val="000000"/>
          <w:sz w:val="21"/>
          <w:szCs w:val="21"/>
        </w:rPr>
        <w:t>, 2015(4): 88-105</w:t>
      </w:r>
    </w:p>
    <w:p w14:paraId="5E8B5C0F" w14:textId="77777777" w:rsidR="00C47404" w:rsidRPr="00C47404" w:rsidRDefault="00C47404" w:rsidP="00C47404">
      <w:pPr>
        <w:widowControl w:val="0"/>
        <w:autoSpaceDE w:val="0"/>
        <w:autoSpaceDN w:val="0"/>
        <w:adjustRightInd w:val="0"/>
        <w:spacing w:after="0" w:line="400" w:lineRule="exact"/>
        <w:jc w:val="both"/>
        <w:rPr>
          <w:rFonts w:ascii="宋体" w:eastAsia="宋体"/>
          <w:sz w:val="21"/>
          <w:szCs w:val="21"/>
        </w:rPr>
      </w:pPr>
      <w:r w:rsidRPr="00C47404">
        <w:rPr>
          <w:rFonts w:ascii="Times New Roman" w:eastAsia="宋体" w:hAnsi="Times New Roman" w:cs="Times New Roman"/>
          <w:color w:val="000000"/>
          <w:sz w:val="21"/>
          <w:szCs w:val="21"/>
        </w:rPr>
        <w:t xml:space="preserve">    [58] </w:t>
      </w:r>
      <w:r w:rsidRPr="00C47404">
        <w:rPr>
          <w:rFonts w:ascii="宋体" w:eastAsia="宋体" w:cs="宋体" w:hint="eastAsia"/>
          <w:color w:val="000000"/>
          <w:sz w:val="21"/>
          <w:szCs w:val="21"/>
        </w:rPr>
        <w:t>高鸣</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脱钩收入补贴对小麦生产率有影响吗</w:t>
      </w:r>
      <w:r w:rsidRPr="00C47404">
        <w:rPr>
          <w:rFonts w:ascii="Times New Roman" w:eastAsia="宋体" w:hAnsi="Times New Roman" w:cs="Times New Roman"/>
          <w:color w:val="000000"/>
          <w:sz w:val="21"/>
          <w:szCs w:val="21"/>
        </w:rPr>
        <w:t>?</w:t>
      </w:r>
      <w:r w:rsidRPr="00C47404">
        <w:rPr>
          <w:rFonts w:ascii="宋体" w:eastAsia="宋体" w:cs="宋体" w:hint="eastAsia"/>
          <w:color w:val="000000"/>
          <w:sz w:val="21"/>
          <w:szCs w:val="21"/>
        </w:rPr>
        <w:t>——基于农户的微观证据</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中国农村经济</w:t>
      </w:r>
      <w:r w:rsidRPr="00C47404">
        <w:rPr>
          <w:rFonts w:ascii="Times New Roman" w:eastAsia="宋体" w:hAnsi="Times New Roman" w:cs="Times New Roman"/>
          <w:color w:val="000000"/>
          <w:sz w:val="21"/>
          <w:szCs w:val="21"/>
        </w:rPr>
        <w:t>, 2017(11): 47-61</w:t>
      </w:r>
    </w:p>
    <w:p w14:paraId="235789DC" w14:textId="77777777" w:rsidR="00C47404" w:rsidRPr="00C47404" w:rsidRDefault="00C47404" w:rsidP="00C47404">
      <w:pPr>
        <w:widowControl w:val="0"/>
        <w:autoSpaceDE w:val="0"/>
        <w:autoSpaceDN w:val="0"/>
        <w:adjustRightInd w:val="0"/>
        <w:spacing w:after="0" w:line="400" w:lineRule="exact"/>
        <w:jc w:val="both"/>
        <w:rPr>
          <w:rFonts w:ascii="宋体" w:eastAsia="宋体"/>
          <w:sz w:val="21"/>
          <w:szCs w:val="21"/>
        </w:rPr>
      </w:pPr>
      <w:r w:rsidRPr="00C47404">
        <w:rPr>
          <w:rFonts w:ascii="Times New Roman" w:eastAsia="宋体" w:hAnsi="Times New Roman" w:cs="Times New Roman"/>
          <w:color w:val="000000"/>
          <w:sz w:val="21"/>
          <w:szCs w:val="21"/>
        </w:rPr>
        <w:t xml:space="preserve">    [59] </w:t>
      </w:r>
      <w:r w:rsidRPr="00C47404">
        <w:rPr>
          <w:rFonts w:ascii="宋体" w:eastAsia="宋体" w:cs="宋体" w:hint="eastAsia"/>
          <w:color w:val="000000"/>
          <w:sz w:val="21"/>
          <w:szCs w:val="21"/>
        </w:rPr>
        <w:t>潘彪</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田志宏</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中国农业机械化高速发展阶段的要素替代机制研究</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农业工程学报</w:t>
      </w:r>
      <w:r w:rsidRPr="00C47404">
        <w:rPr>
          <w:rFonts w:ascii="Times New Roman" w:eastAsia="宋体" w:hAnsi="Times New Roman" w:cs="Times New Roman"/>
          <w:color w:val="000000"/>
          <w:sz w:val="21"/>
          <w:szCs w:val="21"/>
        </w:rPr>
        <w:t>, 2018(09): 1-10</w:t>
      </w:r>
    </w:p>
    <w:p w14:paraId="705091AA" w14:textId="77777777" w:rsidR="00C47404" w:rsidRPr="00C47404" w:rsidRDefault="00C47404" w:rsidP="00C47404">
      <w:pPr>
        <w:widowControl w:val="0"/>
        <w:autoSpaceDE w:val="0"/>
        <w:autoSpaceDN w:val="0"/>
        <w:adjustRightInd w:val="0"/>
        <w:spacing w:after="0" w:line="400" w:lineRule="exact"/>
        <w:jc w:val="both"/>
        <w:rPr>
          <w:rFonts w:ascii="宋体" w:eastAsia="宋体"/>
          <w:sz w:val="21"/>
          <w:szCs w:val="21"/>
        </w:rPr>
      </w:pPr>
      <w:r w:rsidRPr="00C47404">
        <w:rPr>
          <w:rFonts w:ascii="Times New Roman" w:eastAsia="宋体" w:hAnsi="Times New Roman" w:cs="Times New Roman"/>
          <w:color w:val="000000"/>
          <w:sz w:val="21"/>
          <w:szCs w:val="21"/>
        </w:rPr>
        <w:t xml:space="preserve">    [60] </w:t>
      </w:r>
      <w:r w:rsidRPr="00C47404">
        <w:rPr>
          <w:rFonts w:ascii="宋体" w:eastAsia="宋体" w:cs="宋体" w:hint="eastAsia"/>
          <w:color w:val="000000"/>
          <w:sz w:val="21"/>
          <w:szCs w:val="21"/>
        </w:rPr>
        <w:t>潘彪</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田志宏</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购机补贴政策对中国农业机械使用效率的影响分析</w:t>
      </w:r>
      <w:r w:rsidRPr="00C47404">
        <w:rPr>
          <w:rFonts w:ascii="Times New Roman" w:eastAsia="宋体" w:hAnsi="Times New Roman" w:cs="Times New Roman"/>
          <w:color w:val="000000"/>
          <w:sz w:val="21"/>
          <w:szCs w:val="21"/>
        </w:rPr>
        <w:t xml:space="preserve">. </w:t>
      </w:r>
      <w:r w:rsidRPr="00C47404">
        <w:rPr>
          <w:rFonts w:ascii="宋体" w:eastAsia="宋体" w:cs="宋体" w:hint="eastAsia"/>
          <w:color w:val="000000"/>
          <w:sz w:val="21"/>
          <w:szCs w:val="21"/>
        </w:rPr>
        <w:t>中国农村经济</w:t>
      </w:r>
      <w:r w:rsidRPr="00C47404">
        <w:rPr>
          <w:rFonts w:ascii="Times New Roman" w:eastAsia="宋体" w:hAnsi="Times New Roman" w:cs="Times New Roman"/>
          <w:color w:val="000000"/>
          <w:sz w:val="21"/>
          <w:szCs w:val="21"/>
        </w:rPr>
        <w:t>, 2018(6): 23-39</w:t>
      </w:r>
    </w:p>
    <w:p w14:paraId="5DF1114E" w14:textId="77777777" w:rsidR="00C47404" w:rsidRPr="00C47404" w:rsidRDefault="00C47404" w:rsidP="00C47404">
      <w:pPr>
        <w:widowControl w:val="0"/>
        <w:autoSpaceDE w:val="0"/>
        <w:autoSpaceDN w:val="0"/>
        <w:adjustRightInd w:val="0"/>
        <w:spacing w:after="0" w:line="400" w:lineRule="exact"/>
        <w:jc w:val="both"/>
        <w:rPr>
          <w:rFonts w:ascii="宋体" w:eastAsia="宋体"/>
          <w:sz w:val="21"/>
          <w:szCs w:val="21"/>
        </w:rPr>
      </w:pPr>
      <w:r w:rsidRPr="00C47404">
        <w:rPr>
          <w:rFonts w:ascii="Times New Roman" w:eastAsia="宋体" w:hAnsi="Times New Roman" w:cs="Times New Roman"/>
          <w:color w:val="000000"/>
          <w:sz w:val="21"/>
          <w:szCs w:val="21"/>
        </w:rPr>
        <w:t xml:space="preserve">    [61] Carletto, C., Savastano, S., Zezza, A. Fact Or Artifact: The Impact of Measurement Errors On the Farm Size</w:t>
      </w:r>
      <w:r w:rsidRPr="00C47404">
        <w:rPr>
          <w:rFonts w:ascii="宋体" w:eastAsia="宋体" w:cs="宋体" w:hint="eastAsia"/>
          <w:color w:val="000000"/>
          <w:sz w:val="21"/>
          <w:szCs w:val="21"/>
        </w:rPr>
        <w:t>–</w:t>
      </w:r>
      <w:r w:rsidRPr="00C47404">
        <w:rPr>
          <w:rFonts w:ascii="Times New Roman" w:eastAsia="宋体" w:hAnsi="Times New Roman" w:cs="Times New Roman"/>
          <w:color w:val="000000"/>
          <w:sz w:val="21"/>
          <w:szCs w:val="21"/>
        </w:rPr>
        <w:t xml:space="preserve">Productivity Relationship. </w:t>
      </w:r>
      <w:r w:rsidRPr="00C47404">
        <w:rPr>
          <w:rFonts w:ascii="Times New Roman" w:eastAsia="宋体" w:hAnsi="Times New Roman" w:cs="Times New Roman"/>
          <w:i/>
          <w:iCs/>
          <w:color w:val="000000"/>
          <w:sz w:val="21"/>
          <w:szCs w:val="21"/>
        </w:rPr>
        <w:t>Journal of Development Economics</w:t>
      </w:r>
      <w:r w:rsidRPr="00C47404">
        <w:rPr>
          <w:rFonts w:ascii="Times New Roman" w:eastAsia="宋体" w:hAnsi="Times New Roman" w:cs="Times New Roman"/>
          <w:color w:val="000000"/>
          <w:sz w:val="21"/>
          <w:szCs w:val="21"/>
        </w:rPr>
        <w:t>, 2013(1): 254-261</w:t>
      </w:r>
    </w:p>
    <w:p w14:paraId="446EEF49" w14:textId="120F39B7" w:rsidR="00E7082E" w:rsidRDefault="00E7082E" w:rsidP="0082380D">
      <w:pPr>
        <w:widowControl w:val="0"/>
        <w:autoSpaceDE w:val="0"/>
        <w:autoSpaceDN w:val="0"/>
        <w:adjustRightInd w:val="0"/>
        <w:spacing w:after="0" w:line="400" w:lineRule="exact"/>
        <w:jc w:val="both"/>
        <w:rPr>
          <w:rFonts w:eastAsia="黑体"/>
          <w:sz w:val="24"/>
          <w:szCs w:val="24"/>
        </w:rPr>
        <w:sectPr w:rsidR="00E7082E" w:rsidSect="00117B67">
          <w:headerReference w:type="default" r:id="rId48"/>
          <w:pgSz w:w="11906" w:h="16838"/>
          <w:pgMar w:top="1701" w:right="1418" w:bottom="1418" w:left="1701" w:header="1304" w:footer="1020" w:gutter="0"/>
          <w:cols w:space="425"/>
          <w:docGrid w:type="lines" w:linePitch="326"/>
        </w:sectPr>
      </w:pPr>
    </w:p>
    <w:p w14:paraId="11E427F6" w14:textId="514FCA42" w:rsidR="00037770" w:rsidRDefault="00A811AA" w:rsidP="006722DB">
      <w:pPr>
        <w:pStyle w:val="ac"/>
        <w:spacing w:beforeLines="100" w:before="326" w:afterLines="100" w:after="326" w:line="400" w:lineRule="exact"/>
        <w:ind w:firstLineChars="0" w:firstLine="0"/>
        <w:jc w:val="center"/>
        <w:outlineLvl w:val="0"/>
        <w:rPr>
          <w:rFonts w:eastAsia="黑体"/>
          <w:sz w:val="32"/>
          <w:szCs w:val="32"/>
        </w:rPr>
      </w:pPr>
      <w:bookmarkStart w:id="656" w:name="_Toc4687823"/>
      <w:r>
        <w:rPr>
          <w:rFonts w:eastAsia="黑体" w:hint="eastAsia"/>
          <w:sz w:val="32"/>
          <w:szCs w:val="32"/>
        </w:rPr>
        <w:t>致谢</w:t>
      </w:r>
      <w:bookmarkEnd w:id="656"/>
    </w:p>
    <w:p w14:paraId="7D0F2C8D" w14:textId="7796E2FD" w:rsidR="006722DB" w:rsidRDefault="006722DB" w:rsidP="006722DB">
      <w:pPr>
        <w:pStyle w:val="ac"/>
        <w:spacing w:after="0" w:line="400" w:lineRule="exact"/>
        <w:ind w:firstLineChars="0" w:firstLine="0"/>
        <w:jc w:val="center"/>
        <w:rPr>
          <w:rFonts w:eastAsia="黑体"/>
          <w:sz w:val="32"/>
          <w:szCs w:val="32"/>
        </w:rPr>
      </w:pPr>
    </w:p>
    <w:p w14:paraId="728F071B" w14:textId="77777777" w:rsidR="006722DB" w:rsidRDefault="006722DB" w:rsidP="006722DB">
      <w:pPr>
        <w:pStyle w:val="ac"/>
        <w:spacing w:after="0" w:line="400" w:lineRule="exact"/>
        <w:ind w:firstLineChars="0" w:firstLine="0"/>
        <w:jc w:val="center"/>
        <w:rPr>
          <w:rFonts w:eastAsia="黑体"/>
          <w:sz w:val="32"/>
          <w:szCs w:val="32"/>
        </w:rPr>
        <w:sectPr w:rsidR="006722DB" w:rsidSect="00117B67">
          <w:headerReference w:type="default" r:id="rId49"/>
          <w:pgSz w:w="11906" w:h="16838"/>
          <w:pgMar w:top="1701" w:right="1418" w:bottom="1418" w:left="1701" w:header="1304" w:footer="1020" w:gutter="0"/>
          <w:cols w:space="425"/>
          <w:docGrid w:type="lines" w:linePitch="326"/>
        </w:sectPr>
      </w:pPr>
    </w:p>
    <w:p w14:paraId="2C099FCC" w14:textId="592369D0" w:rsidR="00166A71" w:rsidRPr="00E52825" w:rsidRDefault="00A811AA" w:rsidP="00166A71">
      <w:pPr>
        <w:pStyle w:val="ac"/>
        <w:spacing w:beforeLines="100" w:before="326" w:afterLines="100" w:after="326" w:line="400" w:lineRule="exact"/>
        <w:ind w:firstLineChars="0" w:firstLine="0"/>
        <w:jc w:val="center"/>
        <w:outlineLvl w:val="0"/>
        <w:rPr>
          <w:rFonts w:eastAsia="黑体"/>
          <w:sz w:val="32"/>
          <w:szCs w:val="32"/>
        </w:rPr>
      </w:pPr>
      <w:bookmarkStart w:id="657" w:name="_Toc4687824"/>
      <w:r>
        <w:rPr>
          <w:rFonts w:eastAsia="黑体" w:hint="eastAsia"/>
          <w:sz w:val="32"/>
          <w:szCs w:val="32"/>
        </w:rPr>
        <w:t>作者简介</w:t>
      </w:r>
      <w:bookmarkEnd w:id="657"/>
    </w:p>
    <w:p w14:paraId="18308B63" w14:textId="6F9AE022" w:rsidR="00B50D55" w:rsidRPr="00E52825" w:rsidRDefault="00B50D55" w:rsidP="00C47404">
      <w:pPr>
        <w:widowControl w:val="0"/>
        <w:autoSpaceDE w:val="0"/>
        <w:autoSpaceDN w:val="0"/>
        <w:adjustRightInd w:val="0"/>
        <w:spacing w:after="0" w:line="400" w:lineRule="exact"/>
        <w:ind w:firstLineChars="200" w:firstLine="640"/>
        <w:rPr>
          <w:rFonts w:eastAsia="黑体"/>
          <w:sz w:val="32"/>
          <w:szCs w:val="32"/>
        </w:rPr>
      </w:pPr>
    </w:p>
    <w:sectPr w:rsidR="00B50D55" w:rsidRPr="00E52825" w:rsidSect="00117B67">
      <w:headerReference w:type="default" r:id="rId50"/>
      <w:pgSz w:w="11906" w:h="16838"/>
      <w:pgMar w:top="1701" w:right="1418" w:bottom="1418" w:left="1701" w:header="1304" w:footer="1020"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EE98F5E" w14:textId="77777777" w:rsidR="00D66321" w:rsidRDefault="00D66321" w:rsidP="007E11B3">
      <w:pPr>
        <w:spacing w:line="240" w:lineRule="auto"/>
        <w:ind w:firstLine="440"/>
      </w:pPr>
      <w:r>
        <w:separator/>
      </w:r>
    </w:p>
  </w:endnote>
  <w:endnote w:type="continuationSeparator" w:id="0">
    <w:p w14:paraId="53B28BE6" w14:textId="77777777" w:rsidR="00D66321" w:rsidRDefault="00D66321" w:rsidP="007E11B3">
      <w:pPr>
        <w:spacing w:line="240" w:lineRule="auto"/>
        <w:ind w:firstLine="44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default"/>
    <w:sig w:usb0="00000000" w:usb1="00000000" w:usb2="00000010" w:usb3="00000000" w:csb0="00040000" w:csb1="00000000"/>
  </w:font>
  <w:font w:name="仿宋">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105119" w14:textId="6F8C2442" w:rsidR="00C51030" w:rsidRDefault="00C51030">
    <w:pPr>
      <w:pStyle w:val="a6"/>
    </w:pPr>
  </w:p>
  <w:p w14:paraId="4804C9C1" w14:textId="77777777" w:rsidR="00C51030" w:rsidRDefault="00C51030">
    <w:pPr>
      <w:pStyle w:val="a6"/>
      <w:ind w:firstLine="360"/>
    </w:pPr>
  </w:p>
</w:ftr>
</file>

<file path=word/footer1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04D562" w14:textId="77777777" w:rsidR="00C51030" w:rsidRDefault="00C51030" w:rsidP="00D44CAA">
    <w:pPr>
      <w:pStyle w:val="a6"/>
      <w:tabs>
        <w:tab w:val="clear" w:pos="8306"/>
        <w:tab w:val="left" w:pos="4035"/>
        <w:tab w:val="right" w:pos="8789"/>
      </w:tabs>
      <w:ind w:firstLine="360"/>
    </w:pPr>
  </w:p>
</w:ftr>
</file>

<file path=word/footer1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37720764"/>
      <w:docPartObj>
        <w:docPartGallery w:val="Page Numbers (Bottom of Page)"/>
        <w:docPartUnique/>
      </w:docPartObj>
    </w:sdtPr>
    <w:sdtEndPr>
      <w:rPr>
        <w:rFonts w:ascii="Times New Roman" w:hAnsi="Times New Roman" w:cs="Times New Roman"/>
      </w:rPr>
    </w:sdtEndPr>
    <w:sdtContent>
      <w:p w14:paraId="5C39CB13" w14:textId="099BE46C" w:rsidR="00C51030" w:rsidRPr="00BF22DE" w:rsidRDefault="00C51030">
        <w:pPr>
          <w:pStyle w:val="a6"/>
          <w:jc w:val="center"/>
          <w:rPr>
            <w:rFonts w:ascii="Times New Roman" w:hAnsi="Times New Roman" w:cs="Times New Roman"/>
          </w:rPr>
        </w:pPr>
        <w:r w:rsidRPr="00BF22DE">
          <w:rPr>
            <w:rFonts w:ascii="Times New Roman" w:hAnsi="Times New Roman" w:cs="Times New Roman"/>
          </w:rPr>
          <w:fldChar w:fldCharType="begin"/>
        </w:r>
        <w:r w:rsidRPr="00BF22DE">
          <w:rPr>
            <w:rFonts w:ascii="Times New Roman" w:hAnsi="Times New Roman" w:cs="Times New Roman"/>
          </w:rPr>
          <w:instrText>PAGE   \* MERGEFORMAT</w:instrText>
        </w:r>
        <w:r w:rsidRPr="00BF22DE">
          <w:rPr>
            <w:rFonts w:ascii="Times New Roman" w:hAnsi="Times New Roman" w:cs="Times New Roman"/>
          </w:rPr>
          <w:fldChar w:fldCharType="separate"/>
        </w:r>
        <w:r w:rsidR="007C5572" w:rsidRPr="007C5572">
          <w:rPr>
            <w:rFonts w:ascii="Times New Roman" w:hAnsi="Times New Roman" w:cs="Times New Roman"/>
            <w:noProof/>
            <w:lang w:val="zh-CN"/>
          </w:rPr>
          <w:t>33</w:t>
        </w:r>
        <w:r w:rsidRPr="00BF22DE">
          <w:rPr>
            <w:rFonts w:ascii="Times New Roman" w:hAnsi="Times New Roman" w:cs="Times New Roman"/>
          </w:rPr>
          <w:fldChar w:fldCharType="end"/>
        </w:r>
      </w:p>
    </w:sdtContent>
  </w:sdt>
  <w:p w14:paraId="303079AF" w14:textId="77777777" w:rsidR="00C51030" w:rsidRDefault="00C51030" w:rsidP="00D44CAA">
    <w:pPr>
      <w:pStyle w:val="a6"/>
      <w:tabs>
        <w:tab w:val="clear" w:pos="8306"/>
        <w:tab w:val="left" w:pos="4035"/>
        <w:tab w:val="right" w:pos="8789"/>
      </w:tabs>
      <w:ind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A68595" w14:textId="7121AA0E" w:rsidR="00C51030" w:rsidRDefault="00C51030" w:rsidP="00FD516E">
    <w:pPr>
      <w:pStyle w:val="a6"/>
      <w:tabs>
        <w:tab w:val="clear" w:pos="8306"/>
        <w:tab w:val="right" w:pos="8789"/>
      </w:tabs>
      <w:ind w:firstLine="360"/>
      <w:jc w:val="right"/>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7E80EF" w14:textId="77777777" w:rsidR="00C51030" w:rsidRDefault="00C51030" w:rsidP="007E11B3">
    <w:pPr>
      <w:pStyle w:val="a6"/>
      <w:ind w:firstLine="360"/>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09229704"/>
      <w:docPartObj>
        <w:docPartGallery w:val="Page Numbers (Bottom of Page)"/>
        <w:docPartUnique/>
      </w:docPartObj>
    </w:sdtPr>
    <w:sdtEndPr/>
    <w:sdtContent>
      <w:p w14:paraId="0104CEDE" w14:textId="69E320C3" w:rsidR="00C51030" w:rsidRDefault="00C51030">
        <w:pPr>
          <w:pStyle w:val="a6"/>
        </w:pPr>
        <w:r>
          <w:fldChar w:fldCharType="begin"/>
        </w:r>
        <w:r>
          <w:instrText>PAGE   \* MERGEFORMAT</w:instrText>
        </w:r>
        <w:r>
          <w:fldChar w:fldCharType="separate"/>
        </w:r>
        <w:r w:rsidRPr="009E1004">
          <w:rPr>
            <w:noProof/>
            <w:lang w:val="zh-CN"/>
          </w:rPr>
          <w:t>4</w:t>
        </w:r>
        <w:r>
          <w:fldChar w:fldCharType="end"/>
        </w:r>
      </w:p>
    </w:sdtContent>
  </w:sdt>
  <w:p w14:paraId="3B8B0D18" w14:textId="77777777" w:rsidR="00C51030" w:rsidRDefault="00C51030">
    <w:pPr>
      <w:pStyle w:val="a6"/>
      <w:ind w:firstLine="360"/>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A23437" w14:textId="77777777" w:rsidR="00C51030" w:rsidRDefault="00C51030" w:rsidP="00FD516E">
    <w:pPr>
      <w:pStyle w:val="a6"/>
      <w:tabs>
        <w:tab w:val="clear" w:pos="8306"/>
        <w:tab w:val="right" w:pos="8789"/>
      </w:tabs>
      <w:ind w:firstLine="360"/>
      <w:jc w:val="right"/>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170EF1" w14:textId="77777777" w:rsidR="00C51030" w:rsidRDefault="00C51030">
    <w:pPr>
      <w:pStyle w:val="a6"/>
      <w:ind w:firstLine="360"/>
    </w:pP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27135107"/>
      <w:docPartObj>
        <w:docPartGallery w:val="Page Numbers (Bottom of Page)"/>
        <w:docPartUnique/>
      </w:docPartObj>
    </w:sdtPr>
    <w:sdtEndPr/>
    <w:sdtContent>
      <w:p w14:paraId="32EAE45D" w14:textId="5574F30C" w:rsidR="00C51030" w:rsidRDefault="00C51030">
        <w:pPr>
          <w:pStyle w:val="a6"/>
          <w:jc w:val="center"/>
        </w:pPr>
        <w:r>
          <w:fldChar w:fldCharType="begin"/>
        </w:r>
        <w:r>
          <w:instrText>PAGE   \* MERGEFORMAT</w:instrText>
        </w:r>
        <w:r>
          <w:fldChar w:fldCharType="separate"/>
        </w:r>
        <w:r w:rsidR="007C5572" w:rsidRPr="007C5572">
          <w:rPr>
            <w:noProof/>
            <w:lang w:val="zh-CN"/>
          </w:rPr>
          <w:t>I</w:t>
        </w:r>
        <w:r>
          <w:fldChar w:fldCharType="end"/>
        </w:r>
      </w:p>
    </w:sdtContent>
  </w:sdt>
  <w:p w14:paraId="7576B017" w14:textId="77777777" w:rsidR="00C51030" w:rsidRDefault="00C51030" w:rsidP="00FD516E">
    <w:pPr>
      <w:pStyle w:val="a6"/>
      <w:tabs>
        <w:tab w:val="clear" w:pos="8306"/>
        <w:tab w:val="right" w:pos="8789"/>
      </w:tabs>
      <w:ind w:firstLine="360"/>
      <w:jc w:val="right"/>
    </w:pPr>
  </w:p>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D1309A" w14:textId="176A3BD2" w:rsidR="00C51030" w:rsidRDefault="00C51030" w:rsidP="00D44CAA">
    <w:pPr>
      <w:pStyle w:val="a6"/>
      <w:tabs>
        <w:tab w:val="clear" w:pos="8306"/>
        <w:tab w:val="left" w:pos="4035"/>
        <w:tab w:val="right" w:pos="8789"/>
      </w:tabs>
      <w:ind w:firstLine="360"/>
    </w:pPr>
    <w:r>
      <w:tab/>
    </w:r>
    <w:r>
      <w:tab/>
    </w:r>
    <w:r>
      <w:tab/>
    </w:r>
  </w:p>
</w:ftr>
</file>

<file path=word/footer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18359634"/>
      <w:docPartObj>
        <w:docPartGallery w:val="Page Numbers (Bottom of Page)"/>
        <w:docPartUnique/>
      </w:docPartObj>
    </w:sdtPr>
    <w:sdtEndPr>
      <w:rPr>
        <w:rFonts w:ascii="Times New Roman" w:hAnsi="Times New Roman" w:cs="Times New Roman"/>
      </w:rPr>
    </w:sdtEndPr>
    <w:sdtContent>
      <w:p w14:paraId="69BFBAF4" w14:textId="01283A62" w:rsidR="00C51030" w:rsidRPr="00BF22DE" w:rsidRDefault="00C51030">
        <w:pPr>
          <w:pStyle w:val="a6"/>
          <w:jc w:val="center"/>
          <w:rPr>
            <w:rFonts w:ascii="Times New Roman" w:hAnsi="Times New Roman" w:cs="Times New Roman"/>
          </w:rPr>
        </w:pPr>
        <w:r w:rsidRPr="00BF22DE">
          <w:rPr>
            <w:rFonts w:ascii="Times New Roman" w:hAnsi="Times New Roman" w:cs="Times New Roman"/>
          </w:rPr>
          <w:fldChar w:fldCharType="begin"/>
        </w:r>
        <w:r w:rsidRPr="00BF22DE">
          <w:rPr>
            <w:rFonts w:ascii="Times New Roman" w:hAnsi="Times New Roman" w:cs="Times New Roman"/>
          </w:rPr>
          <w:instrText>PAGE   \* MERGEFORMAT</w:instrText>
        </w:r>
        <w:r w:rsidRPr="00BF22DE">
          <w:rPr>
            <w:rFonts w:ascii="Times New Roman" w:hAnsi="Times New Roman" w:cs="Times New Roman"/>
          </w:rPr>
          <w:fldChar w:fldCharType="separate"/>
        </w:r>
        <w:r w:rsidR="007C5572" w:rsidRPr="007C5572">
          <w:rPr>
            <w:rFonts w:ascii="Times New Roman" w:hAnsi="Times New Roman" w:cs="Times New Roman"/>
            <w:noProof/>
            <w:lang w:val="zh-CN"/>
          </w:rPr>
          <w:t>IV</w:t>
        </w:r>
        <w:r w:rsidRPr="00BF22DE">
          <w:rPr>
            <w:rFonts w:ascii="Times New Roman" w:hAnsi="Times New Roman" w:cs="Times New Roman"/>
          </w:rPr>
          <w:fldChar w:fldCharType="end"/>
        </w:r>
      </w:p>
    </w:sdtContent>
  </w:sdt>
  <w:p w14:paraId="7EE7E82A" w14:textId="463E93FA" w:rsidR="00C51030" w:rsidRDefault="00C51030" w:rsidP="00D44CAA">
    <w:pPr>
      <w:pStyle w:val="a6"/>
      <w:tabs>
        <w:tab w:val="clear" w:pos="8306"/>
        <w:tab w:val="left" w:pos="4035"/>
        <w:tab w:val="right" w:pos="8789"/>
      </w:tabs>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71175F7" w14:textId="77777777" w:rsidR="00D66321" w:rsidRDefault="00D66321" w:rsidP="007E11B3">
      <w:pPr>
        <w:spacing w:line="240" w:lineRule="auto"/>
        <w:ind w:firstLine="440"/>
      </w:pPr>
      <w:r>
        <w:separator/>
      </w:r>
    </w:p>
  </w:footnote>
  <w:footnote w:type="continuationSeparator" w:id="0">
    <w:p w14:paraId="5CF8E629" w14:textId="77777777" w:rsidR="00D66321" w:rsidRDefault="00D66321" w:rsidP="007E11B3">
      <w:pPr>
        <w:spacing w:line="240" w:lineRule="auto"/>
        <w:ind w:firstLine="44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0320AE" w14:textId="6269DCCA" w:rsidR="00C51030" w:rsidRPr="008C7B19" w:rsidRDefault="00C51030" w:rsidP="005F5927">
    <w:pPr>
      <w:pStyle w:val="a4"/>
      <w:pBdr>
        <w:bottom w:val="none" w:sz="0" w:space="0" w:color="auto"/>
      </w:pBdr>
      <w:tabs>
        <w:tab w:val="clear" w:pos="8306"/>
        <w:tab w:val="right" w:pos="8789"/>
      </w:tabs>
      <w:ind w:right="-2" w:firstLine="360"/>
      <w:jc w:val="right"/>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9C8975" w14:textId="75FAEEE2" w:rsidR="00C51030" w:rsidRPr="008C7B19" w:rsidRDefault="00C51030" w:rsidP="006722DB">
    <w:pPr>
      <w:pStyle w:val="a4"/>
      <w:tabs>
        <w:tab w:val="clear" w:pos="8306"/>
        <w:tab w:val="right" w:pos="8789"/>
      </w:tabs>
      <w:spacing w:afterLines="50" w:after="120" w:line="360" w:lineRule="exact"/>
      <w:jc w:val="left"/>
    </w:pPr>
    <w:r>
      <w:rPr>
        <w:rFonts w:hint="eastAsia"/>
      </w:rPr>
      <w:t>中国农业大学硕士学位论文</w:t>
    </w:r>
    <w:r>
      <w:ptab w:relativeTo="margin" w:alignment="center" w:leader="none"/>
    </w:r>
    <w:r>
      <w:rPr>
        <w:rFonts w:hint="eastAsia"/>
      </w:rPr>
      <w:tab/>
    </w:r>
    <w:r w:rsidRPr="00D0367D">
      <w:rPr>
        <w:rFonts w:hint="eastAsia"/>
      </w:rPr>
      <w:t>第二章</w:t>
    </w:r>
    <w:r w:rsidRPr="00D0367D">
      <w:rPr>
        <w:rFonts w:hint="eastAsia"/>
      </w:rPr>
      <w:t xml:space="preserve">  </w:t>
    </w:r>
    <w:r w:rsidRPr="00D0367D">
      <w:rPr>
        <w:rFonts w:hint="eastAsia"/>
      </w:rPr>
      <w:t>文献综述与理论基础</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C369BB" w14:textId="77777777" w:rsidR="00C51030" w:rsidRPr="008C7B19" w:rsidRDefault="00C51030" w:rsidP="006722DB">
    <w:pPr>
      <w:pStyle w:val="a4"/>
      <w:tabs>
        <w:tab w:val="clear" w:pos="8306"/>
        <w:tab w:val="right" w:pos="8789"/>
      </w:tabs>
      <w:spacing w:afterLines="50" w:after="120" w:line="360" w:lineRule="exact"/>
      <w:jc w:val="left"/>
    </w:pPr>
    <w:r>
      <w:rPr>
        <w:rFonts w:hint="eastAsia"/>
      </w:rPr>
      <w:t>中国农业大学硕士学位论文</w:t>
    </w:r>
    <w:r>
      <w:ptab w:relativeTo="margin" w:alignment="center" w:leader="none"/>
    </w:r>
    <w:r>
      <w:rPr>
        <w:rFonts w:hint="eastAsia"/>
      </w:rPr>
      <w:tab/>
    </w:r>
    <w:r w:rsidRPr="00D0367D">
      <w:rPr>
        <w:rFonts w:hint="eastAsia"/>
      </w:rPr>
      <w:t>第三章</w:t>
    </w:r>
    <w:r w:rsidRPr="00D0367D">
      <w:rPr>
        <w:rFonts w:hint="eastAsia"/>
      </w:rPr>
      <w:t xml:space="preserve">  </w:t>
    </w:r>
    <w:r w:rsidRPr="00D0367D">
      <w:rPr>
        <w:rFonts w:hint="eastAsia"/>
      </w:rPr>
      <w:t>研究方案与数据描述</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9641D2" w14:textId="6CFC027D" w:rsidR="00C51030" w:rsidRPr="008C7B19" w:rsidRDefault="00C51030" w:rsidP="006722DB">
    <w:pPr>
      <w:pStyle w:val="a4"/>
      <w:tabs>
        <w:tab w:val="clear" w:pos="8306"/>
        <w:tab w:val="right" w:pos="8789"/>
      </w:tabs>
      <w:spacing w:afterLines="50" w:after="120" w:line="360" w:lineRule="exact"/>
      <w:jc w:val="left"/>
    </w:pPr>
    <w:r>
      <w:rPr>
        <w:rFonts w:hint="eastAsia"/>
      </w:rPr>
      <w:t>中国农业大学硕士学位论文</w:t>
    </w:r>
    <w:r>
      <w:ptab w:relativeTo="margin" w:alignment="center" w:leader="none"/>
    </w:r>
    <w:r>
      <w:rPr>
        <w:rFonts w:hint="eastAsia"/>
      </w:rPr>
      <w:tab/>
    </w:r>
    <w:r>
      <w:rPr>
        <w:rFonts w:hint="eastAsia"/>
      </w:rPr>
      <w:t>第三章</w:t>
    </w:r>
    <w:r>
      <w:rPr>
        <w:rFonts w:hint="eastAsia"/>
      </w:rPr>
      <w:t xml:space="preserve">  </w:t>
    </w:r>
    <w:r>
      <w:rPr>
        <w:rFonts w:hint="eastAsia"/>
      </w:rPr>
      <w:t>研究方案与数据描述</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9DF528" w14:textId="77777777" w:rsidR="00C51030" w:rsidRPr="008C7B19" w:rsidRDefault="00C51030" w:rsidP="006722DB">
    <w:pPr>
      <w:pStyle w:val="a4"/>
      <w:tabs>
        <w:tab w:val="clear" w:pos="8306"/>
        <w:tab w:val="right" w:pos="8789"/>
      </w:tabs>
      <w:spacing w:afterLines="50" w:after="120" w:line="360" w:lineRule="exact"/>
      <w:jc w:val="left"/>
    </w:pPr>
    <w:r>
      <w:rPr>
        <w:rFonts w:hint="eastAsia"/>
      </w:rPr>
      <w:t>中国农业大学硕士学位论文</w:t>
    </w:r>
    <w:r>
      <w:ptab w:relativeTo="margin" w:alignment="center" w:leader="none"/>
    </w:r>
    <w:r>
      <w:rPr>
        <w:rFonts w:hint="eastAsia"/>
      </w:rPr>
      <w:tab/>
    </w:r>
    <w:r>
      <w:rPr>
        <w:rFonts w:hint="eastAsia"/>
      </w:rPr>
      <w:t>第三章</w:t>
    </w:r>
    <w:r>
      <w:rPr>
        <w:rFonts w:hint="eastAsia"/>
      </w:rPr>
      <w:t xml:space="preserve">  </w:t>
    </w:r>
    <w:r>
      <w:rPr>
        <w:rFonts w:hint="eastAsia"/>
      </w:rPr>
      <w:t>研究方案与数据描述</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2E468E" w14:textId="77777777" w:rsidR="00C51030" w:rsidRPr="008C7B19" w:rsidRDefault="00C51030" w:rsidP="006722DB">
    <w:pPr>
      <w:pStyle w:val="a4"/>
      <w:tabs>
        <w:tab w:val="clear" w:pos="8306"/>
        <w:tab w:val="right" w:pos="8789"/>
      </w:tabs>
      <w:spacing w:afterLines="50" w:after="120" w:line="360" w:lineRule="exact"/>
      <w:jc w:val="left"/>
    </w:pPr>
    <w:r>
      <w:rPr>
        <w:rFonts w:hint="eastAsia"/>
      </w:rPr>
      <w:t>中国农业大学硕士学位论文</w:t>
    </w:r>
    <w:r>
      <w:ptab w:relativeTo="margin" w:alignment="center" w:leader="none"/>
    </w:r>
    <w:r>
      <w:rPr>
        <w:rFonts w:hint="eastAsia"/>
      </w:rPr>
      <w:tab/>
    </w:r>
    <w:r>
      <w:rPr>
        <w:rFonts w:hint="eastAsia"/>
      </w:rPr>
      <w:t>第三章</w:t>
    </w:r>
    <w:r>
      <w:rPr>
        <w:rFonts w:hint="eastAsia"/>
      </w:rPr>
      <w:t xml:space="preserve">  </w:t>
    </w:r>
    <w:r>
      <w:rPr>
        <w:rFonts w:hint="eastAsia"/>
      </w:rPr>
      <w:t>研究方案与数据描述</w: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77457A" w14:textId="2AF65DAF" w:rsidR="00C51030" w:rsidRPr="008C7B19" w:rsidRDefault="00C51030" w:rsidP="00A32D9D">
    <w:pPr>
      <w:pStyle w:val="a4"/>
      <w:tabs>
        <w:tab w:val="clear" w:pos="8306"/>
        <w:tab w:val="right" w:pos="8789"/>
      </w:tabs>
      <w:ind w:right="-2" w:firstLine="360"/>
      <w:jc w:val="right"/>
    </w:pPr>
    <w:r>
      <w:rPr>
        <w:rFonts w:hint="eastAsia"/>
      </w:rPr>
      <w:t>中国农业大学硕士学位论文</w:t>
    </w:r>
    <w:r>
      <w:ptab w:relativeTo="margin" w:alignment="center" w:leader="none"/>
    </w:r>
    <w:r>
      <w:rPr>
        <w:rFonts w:hint="eastAsia"/>
      </w:rPr>
      <w:tab/>
    </w:r>
    <w:r>
      <w:rPr>
        <w:rFonts w:hint="eastAsia"/>
      </w:rPr>
      <w:t>土地生产率</w:t>
    </w:r>
    <w:r w:rsidRPr="00E71A54">
      <w:rPr>
        <w:rFonts w:hint="eastAsia"/>
      </w:rPr>
      <w:t>与农地经营规模的实证分析</w: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3E9930" w14:textId="58995E88" w:rsidR="00C51030" w:rsidRPr="008C7B19" w:rsidRDefault="00C51030" w:rsidP="005F07C9">
    <w:pPr>
      <w:pStyle w:val="a4"/>
      <w:tabs>
        <w:tab w:val="clear" w:pos="8306"/>
        <w:tab w:val="right" w:pos="8789"/>
      </w:tabs>
      <w:wordWrap w:val="0"/>
      <w:spacing w:afterLines="50" w:after="120" w:line="360" w:lineRule="exact"/>
      <w:jc w:val="right"/>
    </w:pPr>
    <w:r>
      <w:rPr>
        <w:rFonts w:hint="eastAsia"/>
      </w:rPr>
      <w:t>中国农业大学硕士学位论文</w:t>
    </w:r>
    <w:r>
      <w:ptab w:relativeTo="margin" w:alignment="center" w:leader="none"/>
    </w:r>
    <w:r>
      <w:rPr>
        <w:rFonts w:hint="eastAsia"/>
      </w:rPr>
      <w:tab/>
    </w:r>
    <w:r>
      <w:rPr>
        <w:rFonts w:hint="eastAsia"/>
      </w:rPr>
      <w:t>第四章</w:t>
    </w:r>
    <w:r>
      <w:rPr>
        <w:rFonts w:hint="eastAsia"/>
      </w:rPr>
      <w:t xml:space="preserve">  </w:t>
    </w:r>
    <w:r>
      <w:rPr>
        <w:rFonts w:hint="eastAsia"/>
      </w:rPr>
      <w:t>粮食单产</w:t>
    </w:r>
    <w:r w:rsidRPr="00E71A54">
      <w:rPr>
        <w:rFonts w:hint="eastAsia"/>
      </w:rPr>
      <w:t>与农地经营规模的实证分析</w:t>
    </w: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305B16" w14:textId="77777777" w:rsidR="00C51030" w:rsidRPr="008C7B19" w:rsidRDefault="00C51030" w:rsidP="005F07C9">
    <w:pPr>
      <w:pStyle w:val="a4"/>
      <w:tabs>
        <w:tab w:val="clear" w:pos="8306"/>
        <w:tab w:val="right" w:pos="8789"/>
      </w:tabs>
      <w:wordWrap w:val="0"/>
      <w:spacing w:afterLines="50" w:after="120" w:line="360" w:lineRule="exact"/>
      <w:jc w:val="right"/>
    </w:pPr>
    <w:r>
      <w:rPr>
        <w:rFonts w:hint="eastAsia"/>
      </w:rPr>
      <w:t>中国农业大学硕士学位论文</w:t>
    </w:r>
    <w:r>
      <w:ptab w:relativeTo="margin" w:alignment="center" w:leader="none"/>
    </w:r>
    <w:r>
      <w:rPr>
        <w:rFonts w:hint="eastAsia"/>
      </w:rPr>
      <w:tab/>
    </w:r>
    <w:r>
      <w:rPr>
        <w:rFonts w:hint="eastAsia"/>
      </w:rPr>
      <w:t>第四章</w:t>
    </w:r>
    <w:r>
      <w:rPr>
        <w:rFonts w:hint="eastAsia"/>
      </w:rPr>
      <w:t xml:space="preserve">  </w:t>
    </w:r>
    <w:r>
      <w:rPr>
        <w:rFonts w:hint="eastAsia"/>
      </w:rPr>
      <w:t>粮食单产</w:t>
    </w:r>
    <w:r w:rsidRPr="00E71A54">
      <w:rPr>
        <w:rFonts w:hint="eastAsia"/>
      </w:rPr>
      <w:t>与农地经营规模的实证分析</w:t>
    </w: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12F83B" w14:textId="77777777" w:rsidR="00C51030" w:rsidRPr="008C7B19" w:rsidRDefault="00C51030" w:rsidP="00672722">
    <w:pPr>
      <w:pStyle w:val="a4"/>
      <w:tabs>
        <w:tab w:val="clear" w:pos="8306"/>
        <w:tab w:val="right" w:pos="8789"/>
      </w:tabs>
      <w:wordWrap w:val="0"/>
      <w:spacing w:afterLines="50" w:after="120" w:line="360" w:lineRule="exact"/>
      <w:jc w:val="right"/>
    </w:pPr>
    <w:r>
      <w:rPr>
        <w:rFonts w:hint="eastAsia"/>
      </w:rPr>
      <w:t>中国农业大学硕士学位论文</w:t>
    </w:r>
    <w:r>
      <w:ptab w:relativeTo="margin" w:alignment="center" w:leader="none"/>
    </w:r>
    <w:r>
      <w:rPr>
        <w:rFonts w:hint="eastAsia"/>
      </w:rPr>
      <w:tab/>
    </w:r>
    <w:r>
      <w:rPr>
        <w:rFonts w:hint="eastAsia"/>
      </w:rPr>
      <w:t>第四章</w:t>
    </w:r>
    <w:r>
      <w:rPr>
        <w:rFonts w:hint="eastAsia"/>
      </w:rPr>
      <w:t xml:space="preserve">  </w:t>
    </w:r>
    <w:r>
      <w:rPr>
        <w:rFonts w:hint="eastAsia"/>
      </w:rPr>
      <w:t>粮食单产</w:t>
    </w:r>
    <w:r w:rsidRPr="00E71A54">
      <w:rPr>
        <w:rFonts w:hint="eastAsia"/>
      </w:rPr>
      <w:t>与农地经营规模的实证分析</w:t>
    </w:r>
  </w:p>
</w:hdr>
</file>

<file path=word/header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012234" w14:textId="77777777" w:rsidR="00C51030" w:rsidRPr="008C7B19" w:rsidRDefault="00C51030" w:rsidP="00672722">
    <w:pPr>
      <w:pStyle w:val="a4"/>
      <w:tabs>
        <w:tab w:val="clear" w:pos="8306"/>
        <w:tab w:val="right" w:pos="8789"/>
      </w:tabs>
      <w:wordWrap w:val="0"/>
      <w:spacing w:afterLines="50" w:after="120" w:line="360" w:lineRule="exact"/>
      <w:jc w:val="right"/>
    </w:pPr>
    <w:r>
      <w:rPr>
        <w:rFonts w:hint="eastAsia"/>
      </w:rPr>
      <w:t>中国农业大学硕士学位论文</w:t>
    </w:r>
    <w:r>
      <w:ptab w:relativeTo="margin" w:alignment="center" w:leader="none"/>
    </w:r>
    <w:r>
      <w:rPr>
        <w:rFonts w:hint="eastAsia"/>
      </w:rPr>
      <w:tab/>
    </w:r>
    <w:r>
      <w:rPr>
        <w:rFonts w:hint="eastAsia"/>
      </w:rPr>
      <w:t>第四章</w:t>
    </w:r>
    <w:r>
      <w:rPr>
        <w:rFonts w:hint="eastAsia"/>
      </w:rPr>
      <w:t xml:space="preserve">  </w:t>
    </w:r>
    <w:r>
      <w:rPr>
        <w:rFonts w:hint="eastAsia"/>
      </w:rPr>
      <w:t>粮食单产</w:t>
    </w:r>
    <w:r w:rsidRPr="00E71A54">
      <w:rPr>
        <w:rFonts w:hint="eastAsia"/>
      </w:rPr>
      <w:t>与农地经营规模的实证分析</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4ED0E6" w14:textId="0D969814" w:rsidR="00C51030" w:rsidRPr="008C7B19" w:rsidRDefault="00C51030" w:rsidP="005F5927">
    <w:pPr>
      <w:pStyle w:val="a4"/>
      <w:pBdr>
        <w:bottom w:val="none" w:sz="0" w:space="0" w:color="auto"/>
      </w:pBdr>
      <w:tabs>
        <w:tab w:val="clear" w:pos="8306"/>
        <w:tab w:val="right" w:pos="8789"/>
      </w:tabs>
      <w:ind w:right="-2" w:firstLine="360"/>
      <w:jc w:val="right"/>
    </w:pPr>
  </w:p>
</w:hdr>
</file>

<file path=word/header2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5DDF0D" w14:textId="6C1DF9CF" w:rsidR="00C51030" w:rsidRPr="008C7B19" w:rsidRDefault="00C51030" w:rsidP="006722DB">
    <w:pPr>
      <w:pStyle w:val="a4"/>
      <w:tabs>
        <w:tab w:val="clear" w:pos="8306"/>
        <w:tab w:val="right" w:pos="8789"/>
      </w:tabs>
      <w:wordWrap w:val="0"/>
      <w:spacing w:afterLines="50" w:after="120" w:line="400" w:lineRule="exact"/>
      <w:jc w:val="right"/>
    </w:pPr>
    <w:r>
      <w:rPr>
        <w:rFonts w:hint="eastAsia"/>
      </w:rPr>
      <w:t>中国农业大学硕士学位论文</w:t>
    </w:r>
    <w:r>
      <w:ptab w:relativeTo="margin" w:alignment="center" w:leader="none"/>
    </w:r>
    <w:r>
      <w:rPr>
        <w:rFonts w:hint="eastAsia"/>
      </w:rPr>
      <w:tab/>
    </w:r>
    <w:r>
      <w:rPr>
        <w:rFonts w:hint="eastAsia"/>
      </w:rPr>
      <w:t>第五章</w:t>
    </w:r>
    <w:r>
      <w:rPr>
        <w:rFonts w:hint="eastAsia"/>
      </w:rPr>
      <w:t xml:space="preserve">  </w:t>
    </w:r>
    <w:r>
      <w:rPr>
        <w:rFonts w:hint="eastAsia"/>
      </w:rPr>
      <w:t>结论与建议</w:t>
    </w:r>
  </w:p>
</w:hdr>
</file>

<file path=word/header2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3A3B59" w14:textId="432F9E14" w:rsidR="00C51030" w:rsidRPr="008C7B19" w:rsidRDefault="00C51030" w:rsidP="002D6588">
    <w:pPr>
      <w:pStyle w:val="a4"/>
      <w:tabs>
        <w:tab w:val="clear" w:pos="8306"/>
        <w:tab w:val="right" w:pos="8789"/>
      </w:tabs>
      <w:spacing w:afterLines="50" w:after="120" w:line="400" w:lineRule="exact"/>
      <w:jc w:val="right"/>
    </w:pPr>
    <w:r>
      <w:rPr>
        <w:rFonts w:hint="eastAsia"/>
      </w:rPr>
      <w:t>中国农业大学硕士学位论文</w:t>
    </w:r>
    <w:r>
      <w:ptab w:relativeTo="margin" w:alignment="center" w:leader="none"/>
    </w:r>
    <w:r>
      <w:rPr>
        <w:rFonts w:hint="eastAsia"/>
      </w:rPr>
      <w:tab/>
    </w:r>
    <w:r>
      <w:rPr>
        <w:rFonts w:hint="eastAsia"/>
      </w:rPr>
      <w:t>参考文献</w:t>
    </w:r>
  </w:p>
</w:hdr>
</file>

<file path=word/header2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B6326B" w14:textId="34B02527" w:rsidR="00C51030" w:rsidRPr="008C7B19" w:rsidRDefault="00C51030" w:rsidP="006722DB">
    <w:pPr>
      <w:pStyle w:val="a4"/>
      <w:tabs>
        <w:tab w:val="clear" w:pos="8306"/>
        <w:tab w:val="right" w:pos="8789"/>
      </w:tabs>
      <w:spacing w:afterLines="50" w:after="120" w:line="400" w:lineRule="exact"/>
      <w:jc w:val="right"/>
    </w:pPr>
    <w:r>
      <w:rPr>
        <w:rFonts w:hint="eastAsia"/>
      </w:rPr>
      <w:t>中国农业大学硕士学位论文</w:t>
    </w:r>
    <w:r>
      <w:ptab w:relativeTo="margin" w:alignment="center" w:leader="none"/>
    </w:r>
    <w:r>
      <w:rPr>
        <w:rFonts w:hint="eastAsia"/>
      </w:rPr>
      <w:tab/>
    </w:r>
    <w:r>
      <w:rPr>
        <w:rFonts w:hint="eastAsia"/>
      </w:rPr>
      <w:t>致谢</w:t>
    </w:r>
  </w:p>
</w:hdr>
</file>

<file path=word/header2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AA4268" w14:textId="4DB210CF" w:rsidR="00C51030" w:rsidRPr="008C7B19" w:rsidRDefault="00C51030" w:rsidP="002D6588">
    <w:pPr>
      <w:pStyle w:val="a4"/>
      <w:tabs>
        <w:tab w:val="clear" w:pos="8306"/>
        <w:tab w:val="right" w:pos="8789"/>
      </w:tabs>
      <w:spacing w:afterLines="50" w:after="120" w:line="400" w:lineRule="exact"/>
      <w:jc w:val="right"/>
    </w:pPr>
    <w:r>
      <w:rPr>
        <w:rFonts w:hint="eastAsia"/>
      </w:rPr>
      <w:t>中国农业大学硕士学位论文</w:t>
    </w:r>
    <w:r>
      <w:ptab w:relativeTo="margin" w:alignment="center" w:leader="none"/>
    </w:r>
    <w:r>
      <w:rPr>
        <w:rFonts w:hint="eastAsia"/>
      </w:rPr>
      <w:tab/>
    </w:r>
    <w:r>
      <w:rPr>
        <w:rFonts w:hint="eastAsia"/>
      </w:rPr>
      <w:t>作者简介</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82F9B1" w14:textId="77777777" w:rsidR="00C51030" w:rsidRDefault="00C51030" w:rsidP="007B2E9F">
    <w:pPr>
      <w:pStyle w:val="a4"/>
      <w:pBdr>
        <w:bottom w:val="none" w:sz="0" w:space="0" w:color="auto"/>
      </w:pBdr>
      <w:ind w:firstLine="360"/>
      <w:jc w:val="left"/>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3B5E0F" w14:textId="77777777" w:rsidR="00C51030" w:rsidRPr="008C7B19" w:rsidRDefault="00C51030" w:rsidP="005F5927">
    <w:pPr>
      <w:pStyle w:val="a4"/>
      <w:pBdr>
        <w:bottom w:val="none" w:sz="0" w:space="0" w:color="auto"/>
      </w:pBdr>
      <w:tabs>
        <w:tab w:val="clear" w:pos="8306"/>
        <w:tab w:val="right" w:pos="8789"/>
      </w:tabs>
      <w:ind w:right="-2" w:firstLine="360"/>
      <w:jc w:val="right"/>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9928B8" w14:textId="5333BF1D" w:rsidR="00C51030" w:rsidRPr="008C7B19" w:rsidRDefault="00C51030" w:rsidP="00BB1107">
    <w:pPr>
      <w:pStyle w:val="a4"/>
      <w:pBdr>
        <w:bottom w:val="none" w:sz="0" w:space="0" w:color="auto"/>
      </w:pBdr>
      <w:tabs>
        <w:tab w:val="clear" w:pos="8306"/>
        <w:tab w:val="right" w:pos="8789"/>
      </w:tabs>
      <w:ind w:right="-2" w:firstLine="360"/>
      <w:jc w:val="right"/>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AD48B9" w14:textId="0E9A8EDC" w:rsidR="00C51030" w:rsidRPr="00E20470" w:rsidRDefault="00C51030" w:rsidP="00E20470">
    <w:pPr>
      <w:pStyle w:val="a4"/>
      <w:pBdr>
        <w:bottom w:val="none" w:sz="0" w:space="0" w:color="auto"/>
      </w:pBdr>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0A4659" w14:textId="3DA0D3D3" w:rsidR="00C51030" w:rsidRPr="008C7B19" w:rsidRDefault="00C51030" w:rsidP="00E479C8">
    <w:pPr>
      <w:pStyle w:val="a4"/>
      <w:pBdr>
        <w:bottom w:val="none" w:sz="0" w:space="0" w:color="auto"/>
      </w:pBdr>
      <w:tabs>
        <w:tab w:val="clear" w:pos="8306"/>
        <w:tab w:val="right" w:pos="8789"/>
      </w:tabs>
      <w:spacing w:afterLines="50" w:after="120" w:line="360" w:lineRule="exact"/>
      <w:jc w:val="left"/>
    </w:pP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721E7C" w14:textId="77777777" w:rsidR="00C51030" w:rsidRPr="008C7B19" w:rsidRDefault="00C51030" w:rsidP="006722DB">
    <w:pPr>
      <w:pStyle w:val="a4"/>
      <w:tabs>
        <w:tab w:val="clear" w:pos="8306"/>
        <w:tab w:val="right" w:pos="8789"/>
      </w:tabs>
      <w:spacing w:afterLines="50" w:after="120" w:line="360" w:lineRule="exact"/>
      <w:jc w:val="left"/>
    </w:pPr>
    <w:r>
      <w:rPr>
        <w:rFonts w:hint="eastAsia"/>
      </w:rPr>
      <w:t>中国农业大学硕士学位论文</w:t>
    </w:r>
    <w:r>
      <w:ptab w:relativeTo="margin" w:alignment="center" w:leader="none"/>
    </w:r>
    <w:r>
      <w:rPr>
        <w:rFonts w:hint="eastAsia"/>
      </w:rPr>
      <w:tab/>
    </w:r>
    <w:r>
      <w:rPr>
        <w:rFonts w:hint="eastAsia"/>
      </w:rPr>
      <w:t>第一章</w:t>
    </w:r>
    <w:r>
      <w:rPr>
        <w:rFonts w:hint="eastAsia"/>
      </w:rPr>
      <w:t xml:space="preserve">  </w:t>
    </w:r>
    <w:r>
      <w:rPr>
        <w:rFonts w:hint="eastAsia"/>
      </w:rPr>
      <w:t>绪论</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4D9A45" w14:textId="77777777" w:rsidR="00C51030" w:rsidRPr="008C7B19" w:rsidRDefault="00C51030" w:rsidP="00A32D9D">
    <w:pPr>
      <w:pStyle w:val="a4"/>
      <w:tabs>
        <w:tab w:val="clear" w:pos="8306"/>
        <w:tab w:val="right" w:pos="8789"/>
      </w:tabs>
      <w:ind w:right="-2" w:firstLine="360"/>
      <w:jc w:val="right"/>
    </w:pPr>
    <w:r>
      <w:rPr>
        <w:rFonts w:hint="eastAsia"/>
      </w:rPr>
      <w:t>中国农业大学硕士学位论文</w:t>
    </w:r>
    <w:r>
      <w:ptab w:relativeTo="margin" w:alignment="center" w:leader="none"/>
    </w:r>
    <w:r>
      <w:rPr>
        <w:rFonts w:hint="eastAsia"/>
      </w:rPr>
      <w:tab/>
    </w:r>
    <w:r w:rsidRPr="005C3F95">
      <w:rPr>
        <w:rFonts w:hint="eastAsia"/>
      </w:rPr>
      <w:t>土地生产率与农地经营规模的实证分析</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D750B3CA"/>
    <w:lvl w:ilvl="0">
      <w:start w:val="1"/>
      <w:numFmt w:val="bullet"/>
      <w:pStyle w:val="a"/>
      <w:lvlText w:val=""/>
      <w:lvlJc w:val="left"/>
      <w:pPr>
        <w:tabs>
          <w:tab w:val="num" w:pos="360"/>
        </w:tabs>
        <w:ind w:left="360" w:hangingChars="200" w:hanging="360"/>
      </w:pPr>
      <w:rPr>
        <w:rFonts w:ascii="Wingdings" w:hAnsi="Wingdings" w:hint="default"/>
      </w:rPr>
    </w:lvl>
  </w:abstractNum>
  <w:abstractNum w:abstractNumId="1" w15:restartNumberingAfterBreak="0">
    <w:nsid w:val="2DBA7FA6"/>
    <w:multiLevelType w:val="hybridMultilevel"/>
    <w:tmpl w:val="CAA819A2"/>
    <w:lvl w:ilvl="0" w:tplc="594E64A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曾 翠红">
    <w15:presenceInfo w15:providerId="Windows Live" w15:userId="f9ba7679aaf89a4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zh-CN" w:vendorID="64" w:dllVersion="131077" w:nlCheck="1" w:checkStyle="1"/>
  <w:activeWritingStyle w:appName="MSWord" w:lang="en-US" w:vendorID="64" w:dllVersion="131078" w:nlCheck="1" w:checkStyle="0"/>
  <w:trackRevisions/>
  <w:defaultTabStop w:val="440"/>
  <w:drawingGridHorizontalSpacing w:val="110"/>
  <w:drawingGridVerticalSpacing w:val="163"/>
  <w:displayHorizontalDrawingGridEvery w:val="2"/>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NE.Ref{007E8943-7C94-4C79-BC76-5F14FA36C7CB}" w:val=" ADDIN NE.Ref.{007E8943-7C94-4C79-BC76-5F14FA36C7CB}&lt;Citation&gt;&lt;Group&gt;&lt;References&gt;&lt;Item&gt;&lt;ID&gt;724&lt;/ID&gt;&lt;UID&gt;{6B7E55B7-EED5-44A3-B94B-CCE14918B9B6}&lt;/UID&gt;&lt;Title&gt;Is There a Farm Size–Productivity Relationship in African Agriculture?: Evidence from Rwanda&lt;/Title&gt;&lt;Template&gt;Journal Article&lt;/Template&gt;&lt;Star&gt;0&lt;/Star&gt;&lt;Tag&gt;0&lt;/Tag&gt;&lt;Author&gt;Ali, Daniel Ayalew; Deininger, Klaus&lt;/Author&gt;&lt;Year&gt;2014&lt;/Year&gt;&lt;Details&gt;&lt;_issue&gt;2&lt;/_issue&gt;&lt;_journal&gt;Policy Research Working Paper&lt;/_journal&gt;&lt;_keywords&gt;Wetlands;Labor Policies;Banks &amp;amp; Banking Reform;Climate Change and Agriculture;Agricultural Knowledge and Information Systems&lt;/_keywords&gt;&lt;_pages&gt;317-343&lt;/_pages&gt;&lt;_volume&gt;91&lt;/_volume&gt;&lt;_created&gt;62679852&lt;/_created&gt;&lt;_modified&gt;62679874&lt;/_modified&gt;&lt;/Details&gt;&lt;Extra&gt;&lt;DBUID&gt;{F96A950B-833F-4880-A151-76DA2D6A2879}&lt;/DBUID&gt;&lt;/Extra&gt;&lt;/Item&gt;&lt;/References&gt;&lt;/Group&gt;&lt;Group&gt;&lt;References&gt;&lt;Item&gt;&lt;ID&gt;726&lt;/ID&gt;&lt;UID&gt;{AE3C1FDC-3BCB-4A60-9F02-28308F75CF02}&lt;/UID&gt;&lt;Title&gt;Testing Household-Specific Explanations for the Inverse Productivity Relationship&lt;/Title&gt;&lt;Template&gt;Journal Article&lt;/Template&gt;&lt;Star&gt;0&lt;/Star&gt;&lt;Tag&gt;0&lt;/Tag&gt;&lt;Author&gt;Assunção, Juliano J; Braido, Luis H B&lt;/Author&gt;&lt;Year&gt;2010&lt;/Year&gt;&lt;Details&gt;&lt;_issue&gt;4&lt;/_issue&gt;&lt;_journal&gt;American Journal of Agricultural Economics&lt;/_journal&gt;&lt;_keywords&gt;development;farm size;inverse;IP relationship;productivity&lt;/_keywords&gt;&lt;_pages&gt;980-990&lt;/_pages&gt;&lt;_volume&gt;89&lt;/_volume&gt;&lt;_created&gt;62679852&lt;/_created&gt;&lt;_modified&gt;62679879&lt;/_modified&gt;&lt;_impact_factor&gt;   2.457&lt;/_impact_factor&gt;&lt;_collection_scope&gt;SCI;SCIE;SSCI&lt;/_collection_scope&gt;&lt;/Details&gt;&lt;Extra&gt;&lt;DBUID&gt;{F96A950B-833F-4880-A151-76DA2D6A2879}&lt;/DBUID&gt;&lt;/Extra&gt;&lt;/Item&gt;&lt;/References&gt;&lt;/Group&gt;&lt;Group&gt;&lt;References&gt;&lt;Item&gt;&lt;ID&gt;759&lt;/ID&gt;&lt;UID&gt;{A1F27CE2-EA8B-46B1-A1A1-A8879FFF78A2}&lt;/UID&gt;&lt;Title&gt;小农户真的更加具有效率吗?来自湖北省的经验证据&lt;/Title&gt;&lt;Template&gt;Journal Article&lt;/Template&gt;&lt;Star&gt;0&lt;/Star&gt;&lt;Tag&gt;0&lt;/Tag&gt;&lt;Author&gt;李谷成; 冯中朝; 范丽霞&lt;/Author&gt;&lt;Year&gt;2010&lt;/Year&gt;&lt;Details&gt;&lt;_issue&gt;1&lt;/_issue&gt;&lt;_journal&gt;经济学(季刊)&lt;/_journal&gt;&lt;_keywords&gt;农户;农户规模;效率;负向关系&lt;/_keywords&gt;&lt;_pages&gt;99-128&lt;/_pages&gt;&lt;_volume&gt;9&lt;/_volume&gt;&lt;_created&gt;62679863&lt;/_created&gt;&lt;_modified&gt;62679863&lt;/_modified&gt;&lt;_translated_author&gt;Li, Gucheng;Feng, Zhongchao;Fan, Lixia&lt;/_translated_author&gt;&lt;/Details&gt;&lt;Extra&gt;&lt;DBUID&gt;{F96A950B-833F-4880-A151-76DA2D6A2879}&lt;/DBUID&gt;&lt;/Extra&gt;&lt;/Item&gt;&lt;/References&gt;&lt;/Group&gt;&lt;/Citation&gt;_x000a_"/>
    <w:docVar w:name="NE.Ref{01353B9B-1B39-4C75-B5A2-4BB236143C83}" w:val=" ADDIN NE.Ref.{01353B9B-1B39-4C75-B5A2-4BB236143C83}&lt;Citation&gt;&lt;Group&gt;&lt;References&gt;&lt;Item&gt;&lt;ID&gt;704&lt;/ID&gt;&lt;UID&gt;{D7161402-4C93-40E1-BFAA-1BD62AC4ADAE}&lt;/UID&gt;&lt;Title&gt;转型时期土地生产率与农户经营规模关系再考察&lt;/Title&gt;&lt;Template&gt;Journal Article&lt;/Template&gt;&lt;Star&gt;0&lt;/Star&gt;&lt;Tag&gt;0&lt;/Tag&gt;&lt;Author&gt;王建英; 陈志钢; 黄祖辉; Reardon, Thomas&lt;/Author&gt;&lt;Year&gt;2015&lt;/Year&gt;&lt;Details&gt;&lt;_issue&gt;9&lt;/_issue&gt;&lt;_journal&gt;管理世界&lt;/_journal&gt;&lt;_keywords&gt;土地生产率;亩均产量;亩均利润;农户经营规模;稻农;地块层面&lt;/_keywords&gt;&lt;_pages&gt;65-81&lt;/_pages&gt;&lt;_created&gt;62674292&lt;/_created&gt;&lt;_modified&gt;62674294&lt;/_modified&gt;&lt;_collection_scope&gt;CSSCI-C;PKU&lt;/_collection_scope&gt;&lt;_translated_author&gt;Wang, Jianying;Chen, Zhigang;Huang, Zuhui;Reardon, Thomas&lt;/_translated_author&gt;&lt;/Details&gt;&lt;Extra&gt;&lt;DBUID&gt;{F96A950B-833F-4880-A151-76DA2D6A2879}&lt;/DBUID&gt;&lt;/Extra&gt;&lt;/Item&gt;&lt;/References&gt;&lt;/Group&gt;&lt;/Citation&gt;_x000a_"/>
    <w:docVar w:name="NE.Ref{023CC8BA-F92E-441A-A1EB-D8FFE22ACC70}" w:val=" ADDIN NE.Ref.{023CC8BA-F92E-441A-A1EB-D8FFE22ACC70}&lt;Citation&gt;&lt;Group&gt;&lt;References&gt;&lt;Item&gt;&lt;ID&gt;708&lt;/ID&gt;&lt;UID&gt;{6071EFA2-EE88-4A64-8DA9-4511AC08FD73}&lt;/UID&gt;&lt;Title&gt;农业发展的国际分析&lt;/Title&gt;&lt;Template&gt;Book&lt;/Template&gt;&lt;Star&gt;0&lt;/Star&gt;&lt;Tag&gt;0&lt;/Tag&gt;&lt;Author&gt;速水佑次郎&lt;/Author&gt;&lt;Year&gt;2001&lt;/Year&gt;&lt;Details&gt;&lt;_keywords&gt;农业经济&lt;/_keywords&gt;&lt;_created&gt;62679852&lt;/_created&gt;&lt;_modified&gt;62679867&lt;/_modified&gt;&lt;_translated_author&gt;Su, Shuiyoucilang&lt;/_translated_author&gt;&lt;/Details&gt;&lt;Extra&gt;&lt;DBUID&gt;{F96A950B-833F-4880-A151-76DA2D6A2879}&lt;/DBUID&gt;&lt;/Extra&gt;&lt;/Item&gt;&lt;/References&gt;&lt;/Group&gt;&lt;/Citation&gt;_x000a_"/>
    <w:docVar w:name="NE.Ref{04313711-B942-4128-A04F-C9CA97EF5901}" w:val=" ADDIN NE.Ref.{04313711-B942-4128-A04F-C9CA97EF5901}&lt;Citation&gt;&lt;Group&gt;&lt;References&gt;&lt;Item&gt;&lt;ID&gt;515&lt;/ID&gt;&lt;UID&gt;{5590F00F-30B2-4078-93E3-CA491927645F}&lt;/UID&gt;&lt;Title&gt;Inverse productivity: land quality, labor markets, and measurement error&lt;/Title&gt;&lt;Template&gt;Journal Article&lt;/Template&gt;&lt;Star&gt;0&lt;/Star&gt;&lt;Tag&gt;0&lt;/Tag&gt;&lt;Author&gt;Lamb; Russell&lt;/Author&gt;&lt;Year&gt;2003&lt;/Year&gt;&lt;Details&gt;&lt;_doi&gt;10.1016/S0304-3878(02)00134-7&lt;/_doi&gt;&lt;_created&gt;62670944&lt;/_created&gt;&lt;_modified&gt;62670973&lt;/_modified&gt;&lt;_url&gt;http://linkinghub.elsevier.com/retrieve/pii/S0304387802001347_x000d__x000a_http://api.elsevier.com/content/article/PII:S0304387802001347?httpAccept=text/xml&lt;/_url&gt;&lt;_journal&gt;Journal of Development Economics&lt;/_journal&gt;&lt;_volume&gt;71&lt;/_volume&gt;&lt;_issue&gt;1&lt;/_issue&gt;&lt;_pages&gt;71-95&lt;/_pages&gt;&lt;_tertiary_title&gt;Journal of Development Economics&lt;/_tertiary_title&gt;&lt;_isbn&gt;03043878&lt;/_isbn&gt;&lt;_accessed&gt;62670973&lt;/_accessed&gt;&lt;_db_updated&gt;CrossRef&lt;/_db_updated&gt;&lt;_impact_factor&gt;   2.205&lt;/_impact_factor&gt;&lt;_collection_scope&gt;SSCI&lt;/_collection_scope&gt;&lt;/Details&gt;&lt;Extra&gt;&lt;DBUID&gt;{F96A950B-833F-4880-A151-76DA2D6A2879}&lt;/DBUID&gt;&lt;/Extra&gt;&lt;/Item&gt;&lt;/References&gt;&lt;/Group&gt;&lt;/Citation&gt;_x000a_"/>
    <w:docVar w:name="NE.Ref{04645BFE-9ECB-44CD-A9E4-12AE8152B04C}" w:val=" ADDIN NE.Ref.{04645BFE-9ECB-44CD-A9E4-12AE8152B04C}&lt;Citation&gt;&lt;Group&gt;&lt;References&gt;&lt;Item&gt;&lt;ID&gt;693&lt;/ID&gt;&lt;UID&gt;{2706ED40-FD08-4A0D-8E45-D8EF69F75C6C}&lt;/UID&gt;&lt;Title&gt;Reconsidering Conventional Explanations of the Inverse Productivity–Size Relationship&lt;/Title&gt;&lt;Template&gt;Journal Article&lt;/Template&gt;&lt;Star&gt;1&lt;/Star&gt;&lt;Tag&gt;0&lt;/Tag&gt;&lt;Author&gt;B, Barrett C; F, Bellemare M; Y, Hou J&lt;/Author&gt;&lt;Year&gt;2010&lt;/Year&gt;&lt;Details&gt;&lt;_journal&gt;WORLD DEVELOPMENT&lt;/_journal&gt;&lt;_volume&gt;38&lt;/_volume&gt;&lt;_issue&gt;1&lt;/_issue&gt;&lt;_pages&gt;88-97&lt;/_pages&gt;&lt;_accessed&gt;62671083&lt;/_accessed&gt;&lt;_created&gt;62671083&lt;/_created&gt;&lt;_modified&gt;62671084&lt;/_modified&gt;&lt;_impact_factor&gt;   3.166&lt;/_impact_factor&gt;&lt;_collection_scope&gt;SSCI&lt;/_collection_scope&gt;&lt;/Details&gt;&lt;Extra&gt;&lt;DBUID&gt;{F96A950B-833F-4880-A151-76DA2D6A2879}&lt;/DBUID&gt;&lt;/Extra&gt;&lt;/Item&gt;&lt;/References&gt;&lt;/Group&gt;&lt;/Citation&gt;_x000a_"/>
    <w:docVar w:name="NE.Ref{06758751-063D-4207-8D6C-69C1DB6151B5}" w:val=" ADDIN NE.Ref.{06758751-063D-4207-8D6C-69C1DB6151B5}&lt;Citation&gt;&lt;Group&gt;&lt;References&gt;&lt;Item&gt;&lt;ID&gt;755&lt;/ID&gt;&lt;UID&gt;{2D708F92-BB88-4478-A3C3-B53283764534}&lt;/UID&gt;&lt;Title&gt;农业适度规模经营：规模效益、产出水平与生产成本——基于1552个水稻种植户的调查数据&lt;/Title&gt;&lt;Template&gt;Journal Article&lt;/Template&gt;&lt;Star&gt;0&lt;/Star&gt;&lt;Tag&gt;0&lt;/Tag&gt;&lt;Author&gt;李文明; 罗丹; 陈洁; 谢颜&lt;/Author&gt;&lt;Year&gt;2015&lt;/Year&gt;&lt;Details&gt;&lt;_issue&gt;3&lt;/_issue&gt;&lt;_journal&gt;中国农村经济&lt;/_journal&gt;&lt;_keywords&gt;适度规模经营;产出水平;规模经济;规模报酬;水稻&lt;/_keywords&gt;&lt;_pages&gt;4-17&lt;/_pages&gt;&lt;_created&gt;62679863&lt;/_created&gt;&lt;_modified&gt;62679875&lt;/_modified&gt;&lt;_collection_scope&gt;CSSCI-C;PKU&lt;/_collection_scope&gt;&lt;_translated_author&gt;Li, Wenming;Luo, Dan;Chen, Jie;Xie, Yan&lt;/_translated_author&gt;&lt;/Details&gt;&lt;Extra&gt;&lt;DBUID&gt;{F96A950B-833F-4880-A151-76DA2D6A2879}&lt;/DBUID&gt;&lt;/Extra&gt;&lt;/Item&gt;&lt;/References&gt;&lt;/Group&gt;&lt;Group&gt;&lt;References&gt;&lt;Item&gt;&lt;ID&gt;763&lt;/ID&gt;&lt;UID&gt;{6429E6BE-C5D3-4B65-B70B-AEB9F4152101}&lt;/UID&gt;&lt;Title&gt;种粮效益：差异化特征与政策意蕴——基于3400个种粮户的调查&lt;/Title&gt;&lt;Template&gt;Journal Article&lt;/Template&gt;&lt;Star&gt;1&lt;/Star&gt;&lt;Tag&gt;0&lt;/Tag&gt;&lt;Author&gt;罗丹; 李文明; 陈洁&lt;/Author&gt;&lt;Year&gt;2013&lt;/Year&gt;&lt;Details&gt;&lt;_issue&gt;7&lt;/_issue&gt;&lt;_journal&gt;管理世界&lt;/_journal&gt;&lt;_keywords&gt;种粮效益;差异化;适度规模经营&lt;/_keywords&gt;&lt;_pages&gt;59-70&lt;/_pages&gt;&lt;_created&gt;62679863&lt;/_created&gt;&lt;_modified&gt;62679872&lt;/_modified&gt;&lt;_collection_scope&gt;CSSCI-C;PKU&lt;/_collection_scope&gt;&lt;_translated_author&gt;Luo, Dan;Li, Wenming;Chen, Jie&lt;/_translated_author&gt;&lt;/Details&gt;&lt;Extra&gt;&lt;DBUID&gt;{F96A950B-833F-4880-A151-76DA2D6A2879}&lt;/DBUID&gt;&lt;/Extra&gt;&lt;/Item&gt;&lt;/References&gt;&lt;/Group&gt;&lt;Group&gt;&lt;References&gt;&lt;Item&gt;&lt;ID&gt;770&lt;/ID&gt;&lt;UID&gt;{B5B74DCE-DCF5-49DE-BF15-3265ED6CFFD0}&lt;/UID&gt;&lt;Title&gt;规模报酬、产出利润与生产成本视角下的农业适度规模经营——基于江汉平原354个水稻种植户的研究&lt;/Title&gt;&lt;Template&gt;Journal Article&lt;/Template&gt;&lt;Star&gt;0&lt;/Star&gt;&lt;Tag&gt;0&lt;/Tag&gt;&lt;Author&gt;王嫚嫚; 刘颖; 陈实&lt;/Author&gt;&lt;Year&gt;2017&lt;/Year&gt;&lt;Details&gt;&lt;_issue&gt;4&lt;/_issue&gt;&lt;_journal&gt;农业技术经济&lt;/_journal&gt;&lt;_pages&gt;83-94&lt;/_pages&gt;&lt;_created&gt;62679894&lt;/_created&gt;&lt;_modified&gt;62679894&lt;/_modified&gt;&lt;_collection_scope&gt;CSSCI-C;PKU&lt;/_collection_scope&gt;&lt;_translated_author&gt;Wang, Manman;Liu, Ying;Chen, Shi&lt;/_translated_author&gt;&lt;/Details&gt;&lt;Extra&gt;&lt;DBUID&gt;{F96A950B-833F-4880-A151-76DA2D6A2879}&lt;/DBUID&gt;&lt;/Extra&gt;&lt;/Item&gt;&lt;/References&gt;&lt;/Group&gt;&lt;Group&gt;&lt;References&gt;&lt;Item&gt;&lt;ID&gt;732&lt;/ID&gt;&lt;UID&gt;{70A1E8F1-C8D6-4B41-9199-34C33B56550F}&lt;/UID&gt;&lt;Title&gt;Inverse relationship between productivity and farm size: the case of China&lt;/Title&gt;&lt;Template&gt;Journal Article&lt;/Template&gt;&lt;Star&gt;0&lt;/Star&gt;&lt;Tag&gt;0&lt;/Tag&gt;&lt;Author&gt;Chen, Zhuo; Huffman, Wallace E; Rozelle, Scott&lt;/Author&gt;&lt;Year&gt;2011&lt;/Year&gt;&lt;Details&gt;&lt;_issue&gt;4&lt;/_issue&gt;&lt;_journal&gt;Contemporary Economic Policy&lt;/_journal&gt;&lt;_keywords&gt;Farms, Size of (Research;Agricultural productivity (Research;Land use (China;Land use (Management&lt;/_keywords&gt;&lt;_pages&gt;580-592&lt;/_pages&gt;&lt;_volume&gt;29&lt;/_volume&gt;&lt;_created&gt;62679852&lt;/_created&gt;&lt;_modified&gt;62679933&lt;/_modified&gt;&lt;_impact_factor&gt;   0.960&lt;/_impact_factor&gt;&lt;_collection_scope&gt;SSCI&lt;/_collection_scope&gt;&lt;/Details&gt;&lt;Extra&gt;&lt;DBUID&gt;{F96A950B-833F-4880-A151-76DA2D6A2879}&lt;/DBUID&gt;&lt;/Extra&gt;&lt;/Item&gt;&lt;/References&gt;&lt;/Group&gt;&lt;Group&gt;&lt;References&gt;&lt;Item&gt;&lt;ID&gt;841&lt;/ID&gt;&lt;UID&gt;{3180758B-742A-4407-B25A-EF5A890103D3}&lt;/UID&gt;&lt;Title&gt;土地流转、土地生产率与规模经营&lt;/Title&gt;&lt;Template&gt;Journal Article&lt;/Template&gt;&lt;Star&gt;0&lt;/Star&gt;&lt;Tag&gt;0&lt;/Tag&gt;&lt;Author&gt;陈杰; 苏群&lt;/Author&gt;&lt;Year&gt;2017&lt;/Year&gt;&lt;Details&gt;&lt;_issue&gt;01&lt;/_issue&gt;&lt;_journal&gt;农业技术经济&lt;/_journal&gt;&lt;_pages&gt;30-38&lt;/_pages&gt;&lt;_created&gt;62689624&lt;/_created&gt;&lt;_modified&gt;62689624&lt;/_modified&gt;&lt;_collection_scope&gt;CSSCI-C;PKU&lt;/_collection_scope&gt;&lt;_translated_author&gt;Chen, Jie;Su, Qun&lt;/_translated_author&gt;&lt;/Details&gt;&lt;Extra&gt;&lt;DBUID&gt;{F96A950B-833F-4880-A151-76DA2D6A2879}&lt;/DBUID&gt;&lt;/Extra&gt;&lt;/Item&gt;&lt;/References&gt;&lt;/Group&gt;&lt;Group&gt;&lt;References&gt;&lt;Item&gt;&lt;ID&gt;842&lt;/ID&gt;&lt;UID&gt;{49238BAE-3ADD-4C11-8BB8-9C97DF9C8679}&lt;/UID&gt;&lt;Title&gt;土地生产率视角下的中国土地适度规模经营——基于2010年全国农村固定观察点数据&lt;/Title&gt;&lt;Template&gt;Journal Article&lt;/Template&gt;&lt;Star&gt;0&lt;/Star&gt;&lt;Tag&gt;0&lt;/Tag&gt;&lt;Author&gt;陈杰; 苏群&lt;/Author&gt;&lt;Year&gt;2016&lt;/Year&gt;&lt;Details&gt;&lt;_issue&gt;6&lt;/_issue&gt;&lt;_journal&gt;南京农业大学学报：社会科学版&lt;/_journal&gt;&lt;_pages&gt;121-130&lt;/_pages&gt;&lt;_volume&gt;16&lt;/_volume&gt;&lt;_created&gt;62689636&lt;/_created&gt;&lt;_modified&gt;62689637&lt;/_modified&gt;&lt;_translated_author&gt;Chen, Jie;Su, Qun&lt;/_translated_author&gt;&lt;/Details&gt;&lt;Extra&gt;&lt;DBUID&gt;{F96A950B-833F-4880-A151-76DA2D6A2879}&lt;/DBUID&gt;&lt;/Extra&gt;&lt;/Item&gt;&lt;/References&gt;&lt;/Group&gt;&lt;/Citation&gt;_x000a_"/>
    <w:docVar w:name="NE.Ref{0EACD766-F5E4-433F-9126-628420CA2245}" w:val=" ADDIN NE.Ref.{0EACD766-F5E4-433F-9126-628420CA2245}&lt;Citation&gt;&lt;Group&gt;&lt;References&gt;&lt;Item&gt;&lt;ID&gt;602&lt;/ID&gt;&lt;UID&gt;{ECE3A0C4-C12B-4F6A-801A-47A70AD5A1AD}&lt;/UID&gt;&lt;Title&gt;农民分化对耕地利用效率的影响——基于农户调查数据的实证分析&lt;/Title&gt;&lt;Template&gt;Journal Article&lt;/Template&gt;&lt;Star&gt;0&lt;/Star&gt;&lt;Tag&gt;0&lt;/Tag&gt;&lt;Author&gt;许恒周; 郭玉燕; 吴冠岑&lt;/Author&gt;&lt;Year&gt;2012&lt;/Year&gt;&lt;Details&gt;&lt;_language&gt;Chinese&lt;/_language&gt;&lt;_created&gt;62670944&lt;/_created&gt;&lt;_modified&gt;62671114&lt;/_modified&gt;&lt;_url&gt;http://kns.cnki.net/KCMS/detail/detail.aspx?FileName=ZNJJ201206005&amp;amp;DbName=CJFQ2012&lt;/_url&gt;&lt;_journal&gt;中国农村经济&lt;/_journal&gt;&lt;_issue&gt;06&lt;/_issue&gt;&lt;_pages&gt;31-39+47&lt;/_pages&gt;&lt;_date&gt;59166720&lt;/_date&gt;&lt;_keywords&gt;农民分化;耕地利用效率;农户;数据包络分析(DEA);Tobit模型&lt;/_keywords&gt;&lt;_author_aff&gt;天津大学管理与经济学部;江苏省社会科学院社会政策研究所;上海大学管理学院;&lt;/_author_aff&gt;&lt;_db_provider&gt;CNKI: 期刊&lt;/_db_provider&gt;&lt;_accessed&gt;62670949&lt;/_accessed&gt;&lt;_db_updated&gt;CNKI - Reference&lt;/_db_updated&gt;&lt;_collection_scope&gt;CSSCI-C;PKU&lt;/_collection_scope&gt;&lt;_translated_author&gt;Xu, Hengzhou;Guo, Yuyan;Wu, Guancen&lt;/_translated_author&gt;&lt;/Details&gt;&lt;Extra&gt;&lt;DBUID&gt;{F96A950B-833F-4880-A151-76DA2D6A2879}&lt;/DBUID&gt;&lt;/Extra&gt;&lt;/Item&gt;&lt;/References&gt;&lt;/Group&gt;&lt;Group&gt;&lt;References&gt;&lt;Item&gt;&lt;ID&gt;741&lt;/ID&gt;&lt;UID&gt;{C0580FBC-85B6-4C2E-8845-25C99874E9E2}&lt;/UID&gt;&lt;Title&gt;农民分化对耕地利用效率的影响——基于农户调查数据的实证分析&lt;/Title&gt;&lt;Template&gt;Journal Article&lt;/Template&gt;&lt;Star&gt;0&lt;/Star&gt;&lt;Tag&gt;0&lt;/Tag&gt;&lt;Author&gt;许恒周; 郭玉燕; 吴冠岑&lt;/Author&gt;&lt;Year&gt;2012&lt;/Year&gt;&lt;Details&gt;&lt;_issue&gt;6&lt;/_issue&gt;&lt;_journal&gt;中国农村经济&lt;/_journal&gt;&lt;_keywords&gt;农民分化;耕地利用效率;农户;数据包络分析(DEA;Tobit模型&lt;/_keywords&gt;&lt;_pages&gt;31-39&lt;/_pages&gt;&lt;_created&gt;62679863&lt;/_created&gt;&lt;_modified&gt;62679879&lt;/_modified&gt;&lt;_collection_scope&gt;CSSCI-C;PKU&lt;/_collection_scope&gt;&lt;_translated_author&gt;Xu, Hengzhou;Guo, Yuyan;Wu, Guancen&lt;/_translated_author&gt;&lt;/Details&gt;&lt;Extra&gt;&lt;DBUID&gt;{F96A950B-833F-4880-A151-76DA2D6A2879}&lt;/DBUID&gt;&lt;/Extra&gt;&lt;/Item&gt;&lt;/References&gt;&lt;/Group&gt;&lt;/Citation&gt;_x000a_"/>
    <w:docVar w:name="NE.Ref{12D98BF0-A937-4F1B-A1B4-1F14E18DC0AD}" w:val=" ADDIN NE.Ref.{12D98BF0-A937-4F1B-A1B4-1F14E18DC0AD}&lt;Citation&gt;&lt;Group&gt;&lt;References&gt;&lt;Item&gt;&lt;ID&gt;736&lt;/ID&gt;&lt;UID&gt;{D8ED6869-3023-4FB1-B2A7-63A8E17E72FE}&lt;/UID&gt;&lt;Title&gt;农业劳动力老龄化对土地利用效率影响的实证分析——基于浙江省农村固定观察点数据&lt;/Title&gt;&lt;Template&gt;Journal Article&lt;/Template&gt;&lt;Star&gt;0&lt;/Star&gt;&lt;Tag&gt;0&lt;/Tag&gt;&lt;Author&gt;林本喜; 邓衡山&lt;/Author&gt;&lt;Year&gt;2012&lt;/Year&gt;&lt;Details&gt;&lt;_issue&gt;4&lt;/_issue&gt;&lt;_journal&gt;中国农村经济&lt;/_journal&gt;&lt;_keywords&gt;农业劳动力;老龄化;土地利用效率;面板数据模型&lt;/_keywords&gt;&lt;_pages&gt;15-25&lt;/_pages&gt;&lt;_created&gt;62679852&lt;/_created&gt;&lt;_modified&gt;62679879&lt;/_modified&gt;&lt;_collection_scope&gt;CSSCI-C;PKU&lt;/_collection_scope&gt;&lt;_translated_author&gt;Lin, Benxi;Deng, Hengshan&lt;/_translated_author&gt;&lt;/Details&gt;&lt;Extra&gt;&lt;DBUID&gt;{F96A950B-833F-4880-A151-76DA2D6A2879}&lt;/DBUID&gt;&lt;/Extra&gt;&lt;/Item&gt;&lt;/References&gt;&lt;/Group&gt;&lt;/Citation&gt;_x000a_"/>
    <w:docVar w:name="NE.Ref{13C6784C-D36F-419B-9912-14F452DA0A54}" w:val=" ADDIN NE.Ref.{13C6784C-D36F-419B-9912-14F452DA0A54}&lt;Citation&gt;&lt;Group&gt;&lt;References&gt;&lt;Item&gt;&lt;ID&gt;421&lt;/ID&gt;&lt;UID&gt;{B7A22D48-4433-442A-895D-E4BA4A93A030}&lt;/UID&gt;&lt;Title&gt;农户土地种植面积与土地生产率的关系——基于中西部七县(市)农户的调查数据&lt;/Title&gt;&lt;Template&gt;Journal Article&lt;/Template&gt;&lt;Star&gt;0&lt;/Star&gt;&lt;Tag&gt;0&lt;/Tag&gt;&lt;Author&gt;范红忠; 周启良&lt;/Author&gt;&lt;Year&gt;2014&lt;/Year&gt;&lt;Details&gt;&lt;_accessed&gt;62670326&lt;/_accessed&gt;&lt;_author_aff&gt;华中科技大学经济学院;&lt;/_author_aff&gt;&lt;_created&gt;62670326&lt;/_created&gt;&lt;_date&gt;60459840&lt;/_date&gt;&lt;_db_provider&gt;CNKI: 期刊&lt;/_db_provider&gt;&lt;_db_updated&gt;CNKI - Reference&lt;/_db_updated&gt;&lt;_issue&gt;12&lt;/_issue&gt;&lt;_journal&gt;中国人口·资源与环境&lt;/_journal&gt;&lt;_keywords&gt;农户;土地种植面积;土地规模经营;土地生产率&lt;/_keywords&gt;&lt;_language&gt;Chinese&lt;/_language&gt;&lt;_modified&gt;62670326&lt;/_modified&gt;&lt;_pages&gt;38-45&lt;/_pages&gt;&lt;_url&gt;http://kns.cnki.net/KCMS/detail/detail.aspx?FileName=ZGRZ201412006&amp;amp;DbName=CJFQ2014&lt;/_url&gt;&lt;_volume&gt;24&lt;/_volume&gt;&lt;_translated_author&gt;Fan, Hongzhong;Zhou, Qiliang&lt;/_translated_author&gt;&lt;/Details&gt;&lt;Extra&gt;&lt;DBUID&gt;{F96A950B-833F-4880-A151-76DA2D6A2879}&lt;/DBUID&gt;&lt;/Extra&gt;&lt;/Item&gt;&lt;/References&gt;&lt;/Group&gt;&lt;Group&gt;&lt;References&gt;&lt;Item&gt;&lt;ID&gt;633&lt;/ID&gt;&lt;UID&gt;{009927CD-AA38-4FA9-BB74-16DCC882002E}&lt;/UID&gt;&lt;Title&gt;土地适度规模经营尺度:效率抑或收入&lt;/Title&gt;&lt;Template&gt;Journal Article&lt;/Template&gt;&lt;Star&gt;0&lt;/Star&gt;&lt;Tag&gt;0&lt;/Tag&gt;&lt;Author&gt;郭庆海&lt;/Author&gt;&lt;Year&gt;2014&lt;/Year&gt;&lt;Details&gt;&lt;_language&gt;Chinese&lt;/_language&gt;&lt;_created&gt;62670944&lt;/_created&gt;&lt;_modified&gt;62671101&lt;/_modified&gt;&lt;_url&gt;http://kns.cnki.net/KCMS/detail/detail.aspx?FileName=NJWT201407002&amp;amp;DbName=CJFQ2014&lt;/_url&gt;&lt;_journal&gt;农业经济问题&lt;/_journal&gt;&lt;_volume&gt;35&lt;/_volume&gt;&lt;_issue&gt;07&lt;/_issue&gt;&lt;_pages&gt;4-10&lt;/_pages&gt;&lt;_date&gt;60251040&lt;/_date&gt;&lt;_keywords&gt;土地;适度规模经营;效率尺度;收入尺度;农户&lt;/_keywords&gt;&lt;_author_aff&gt;吉林农业大学粮食主产区农村经济研究中心;&lt;/_author_aff&gt;&lt;_db_provider&gt;CNKI: 期刊&lt;/_db_provider&gt;&lt;_accessed&gt;62670949&lt;/_accessed&gt;&lt;_db_updated&gt;CNKI - Reference&lt;/_db_updated&gt;&lt;_collection_scope&gt;CSSCI-C&lt;/_collection_scope&gt;&lt;_translated_author&gt;Guo, Qinghai&lt;/_translated_author&gt;&lt;/Details&gt;&lt;Extra&gt;&lt;DBUID&gt;{F96A950B-833F-4880-A151-76DA2D6A2879}&lt;/DBUID&gt;&lt;/Extra&gt;&lt;/Item&gt;&lt;/References&gt;&lt;/Group&gt;&lt;Group&gt;&lt;References&gt;&lt;Item&gt;&lt;ID&gt;542&lt;/ID&gt;&lt;UID&gt;{BCFD052B-24E3-404E-B3F4-C4A72AEC1E12}&lt;/UID&gt;&lt;Title&gt;规模报酬、产出利润与生产成本视角下的农业适度规模经营-基于江汉平原354个水稻种植户的研究&lt;/Title&gt;&lt;Template&gt;Journal Article&lt;/Template&gt;&lt;Star&gt;0&lt;/Star&gt;&lt;Tag&gt;0&lt;/Tag&gt;&lt;Author&gt;王嫚嫚; 刘颖; 陈实&lt;/Author&gt;&lt;Year&gt;2017&lt;/Year&gt;&lt;Details&gt;&lt;_language&gt;chi&lt;/_language&gt;&lt;_created&gt;62670944&lt;/_created&gt;&lt;_modified&gt;62670987&lt;/_modified&gt;&lt;_url&gt;http://www.wanfangdata.com.cn/details/detail.do?_type=perio&amp;amp;id=QKC20172017051200121305&lt;/_url&gt;&lt;_journal&gt;农业技术经济&lt;/_journal&gt;&lt;_issue&gt;4&lt;/_issue&gt;&lt;_pages&gt;83-94&lt;/_pages&gt;&lt;_tertiary_title&gt;Journal of Agrotechnical Economics&lt;/_tertiary_title&gt;&lt;_doi&gt;10.13246/j.cnki.jae.2017.04.008&lt;/_doi&gt;&lt;_isbn&gt;1000-6370&lt;/_isbn&gt;&lt;_keywords&gt;适度经营规模; 产出水平; 规模报酬; 规模经济; 耕地质量; 水稻&lt;/_keywords&gt;&lt;_author_aff&gt;华中农业大学; 华中农业大学; 华中农业大学&lt;/_author_aff&gt;&lt;_author_adr&gt;华中农业大学; 华中农业大学; 华中农业大学&lt;/_author_adr&gt;&lt;_db_provider&gt;北京万方数据股份有限公司&lt;/_db_provider&gt;&lt;_accessed&gt;62670947&lt;/_accessed&gt;&lt;_db_updated&gt;Wanfangdata&lt;/_db_updated&gt;&lt;_collection_scope&gt;CSSCI-C;PKU&lt;/_collection_scope&gt;&lt;_translated_author&gt;Wang, Manman;Liu, Ying;Chen, Shi&lt;/_translated_author&gt;&lt;/Details&gt;&lt;Extra&gt;&lt;DBUID&gt;{F96A950B-833F-4880-A151-76DA2D6A2879}&lt;/DBUID&gt;&lt;/Extra&gt;&lt;/Item&gt;&lt;/References&gt;&lt;/Group&gt;&lt;/Citation&gt;_x000a_"/>
    <w:docVar w:name="NE.Ref{15B16209-886D-4A9A-9467-0F4948CD00ED}" w:val=" ADDIN NE.Ref.{15B16209-886D-4A9A-9467-0F4948CD00ED}&lt;Citation&gt;&lt;Group&gt;&lt;References&gt;&lt;Item&gt;&lt;ID&gt;763&lt;/ID&gt;&lt;UID&gt;{6429E6BE-C5D3-4B65-B70B-AEB9F4152101}&lt;/UID&gt;&lt;Title&gt;种粮效益：差异化特征与政策意蕴——基于3400个种粮户的调查&lt;/Title&gt;&lt;Template&gt;Journal Article&lt;/Template&gt;&lt;Star&gt;1&lt;/Star&gt;&lt;Tag&gt;0&lt;/Tag&gt;&lt;Author&gt;罗丹; 李文明; 陈洁&lt;/Author&gt;&lt;Year&gt;2013&lt;/Year&gt;&lt;Details&gt;&lt;_issue&gt;7&lt;/_issue&gt;&lt;_journal&gt;管理世界&lt;/_journal&gt;&lt;_keywords&gt;种粮效益;差异化;适度规模经营&lt;/_keywords&gt;&lt;_pages&gt;59-70&lt;/_pages&gt;&lt;_created&gt;62679863&lt;/_created&gt;&lt;_modified&gt;62679872&lt;/_modified&gt;&lt;_collection_scope&gt;CSSCI-C;PKU&lt;/_collection_scope&gt;&lt;_translated_author&gt;Luo, Dan;Li, Wenming;Chen, Jie&lt;/_translated_author&gt;&lt;/Details&gt;&lt;Extra&gt;&lt;DBUID&gt;{F96A950B-833F-4880-A151-76DA2D6A2879}&lt;/DBUID&gt;&lt;/Extra&gt;&lt;/Item&gt;&lt;/References&gt;&lt;/Group&gt;&lt;/Citation&gt;_x000a_"/>
    <w:docVar w:name="NE.Ref{18FA7DAA-FE22-4C55-9E75-92D4E6130162}" w:val=" ADDIN NE.Ref.{18FA7DAA-FE22-4C55-9E75-92D4E6130162}&lt;Citation&gt;&lt;Group&gt;&lt;References&gt;&lt;Item&gt;&lt;ID&gt;682&lt;/ID&gt;&lt;UID&gt;{D7CAA1CF-C5A7-4B4A-B93B-0F698BF9BADC}&lt;/UID&gt;&lt;Title&gt;种粮效益:差异化特征与政策意蕴——基于3400个种粮户的调查&lt;/Title&gt;&lt;Template&gt;Journal Article&lt;/Template&gt;&lt;Star&gt;0&lt;/Star&gt;&lt;Tag&gt;0&lt;/Tag&gt;&lt;Author&gt;罗丹; 李文明; 陈洁&lt;/Author&gt;&lt;Year&gt;2013&lt;/Year&gt;&lt;Details&gt;&lt;_language&gt;Chinese&lt;/_language&gt;&lt;_created&gt;62670944&lt;/_created&gt;&lt;_modified&gt;62671093&lt;/_modified&gt;&lt;_url&gt;http://kns.cnki.net/KCMS/detail/detail.aspx?FileName=GLSJ201307008&amp;amp;DbName=CJFQ2013&lt;/_url&gt;&lt;_journal&gt;管理世界&lt;/_journal&gt;&lt;_issue&gt;07&lt;/_issue&gt;&lt;_pages&gt;59-70&lt;/_pages&gt;&lt;_date&gt;59713920&lt;/_date&gt;&lt;_keywords&gt;种粮效益;差异化;适度规模经营&lt;/_keywords&gt;&lt;_author_aff&gt;中央财经领导小组办公室;中央农村工作领导小组办公室;国务院参事室;农业部农村经济研究中心;&lt;/_author_aff&gt;&lt;_db_provider&gt;CNKI: 期刊&lt;/_db_provider&gt;&lt;_accessed&gt;62670951&lt;/_accessed&gt;&lt;_db_updated&gt;CNKI - Reference&lt;/_db_updated&gt;&lt;_collection_scope&gt;CSSCI-C;PKU&lt;/_collection_scope&gt;&lt;_translated_author&gt;Luo, Dan;Li, Wenming;Chen, Jie&lt;/_translated_author&gt;&lt;/Details&gt;&lt;Extra&gt;&lt;DBUID&gt;{F96A950B-833F-4880-A151-76DA2D6A2879}&lt;/DBUID&gt;&lt;/Extra&gt;&lt;/Item&gt;&lt;/References&gt;&lt;/Group&gt;&lt;/Citation&gt;_x000a_"/>
    <w:docVar w:name="NE.Ref{198198AA-CA5A-4644-B27E-AC2971F5AABE}" w:val=" ADDIN NE.Ref.{198198AA-CA5A-4644-B27E-AC2971F5AABE}&lt;Citation&gt;&lt;Group&gt;&lt;References&gt;&lt;Item&gt;&lt;ID&gt;684&lt;/ID&gt;&lt;UID&gt;{041BACF7-8D0E-40DC-9831-866F45067450}&lt;/UID&gt;&lt;Title&gt;转型时期土地生产率与农户经营规模关系再考察&lt;/Title&gt;&lt;Template&gt;Journal Article&lt;/Template&gt;&lt;Star&gt;0&lt;/Star&gt;&lt;Tag&gt;0&lt;/Tag&gt;&lt;Author&gt;王建英; 陈志钢; 黄祖辉; Thomas, Reardon&lt;/Author&gt;&lt;Year&gt;2015&lt;/Year&gt;&lt;Details&gt;&lt;_language&gt;Chinese&lt;/_language&gt;&lt;_created&gt;62670944&lt;/_created&gt;&lt;_modified&gt;62671103&lt;/_modified&gt;&lt;_url&gt;http://kns.cnki.net/KCMS/detail/detail.aspx?FileName=GLSJ201509007&amp;amp;DbName=CJFQ2015&lt;/_url&gt;&lt;_journal&gt;管理世界&lt;/_journal&gt;&lt;_issue&gt;09&lt;/_issue&gt;&lt;_pages&gt;65-81&lt;/_pages&gt;&lt;_date&gt;60854400&lt;/_date&gt;&lt;_keywords&gt;土地生产率;亩均产量;亩均利润;农户经营规模;稻农;地块层面&lt;/_keywords&gt;&lt;_author_aff&gt;浙江大学经济学院;浙江大学中国农村发展研究院;国际食物政策研究所(IFPRI);美国密歇根州立大学;&lt;/_author_aff&gt;&lt;_db_provider&gt;CNKI: 期刊&lt;/_db_provider&gt;&lt;_accessed&gt;62671103&lt;/_accessed&gt;&lt;_db_updated&gt;CNKI - Reference&lt;/_db_updated&gt;&lt;_collection_scope&gt;CSSCI-C;PKU&lt;/_collection_scope&gt;&lt;_translated_author&gt;Wang, Jianying;Chen, Zhigang;Huang, Zuhui;Thomas, Reardon&lt;/_translated_author&gt;&lt;/Details&gt;&lt;Extra&gt;&lt;DBUID&gt;{F96A950B-833F-4880-A151-76DA2D6A2879}&lt;/DBUID&gt;&lt;/Extra&gt;&lt;/Item&gt;&lt;/References&gt;&lt;/Group&gt;&lt;/Citation&gt;_x000a_"/>
    <w:docVar w:name="NE.Ref{19A32169-709F-4143-81F8-FDF3CD2F0724}" w:val=" ADDIN NE.Ref.{19A32169-709F-4143-81F8-FDF3CD2F0724}&lt;Citation&gt;&lt;Group&gt;&lt;References&gt;&lt;Item&gt;&lt;ID&gt;570&lt;/ID&gt;&lt;UID&gt;{391F6066-5811-4E7D-A2C5-892B3BBB554A}&lt;/UID&gt;&lt;Title&gt;粮食直补和农资综合补贴对农业生产的影响&lt;/Title&gt;&lt;Template&gt;Journal Article&lt;/Template&gt;&lt;Star&gt;0&lt;/Star&gt;&lt;Tag&gt;0&lt;/Tag&gt;&lt;Author&gt;黄季焜; 王晓兵; 智华勇; 黄珠容; Scott, Rozelle&lt;/Author&gt;&lt;Year&gt;2011&lt;/Year&gt;&lt;Details&gt;&lt;_language&gt;Chinese&lt;/_language&gt;&lt;_created&gt;62670944&lt;/_created&gt;&lt;_modified&gt;62671116&lt;/_modified&gt;&lt;_url&gt;http://kns.cnki.net/KCMS/detail/detail.aspx?FileName=NYJS201101001&amp;amp;DbName=CJFQ2011&lt;/_url&gt;&lt;_journal&gt;农业技术经济&lt;/_journal&gt;&lt;_issue&gt;01&lt;/_issue&gt;&lt;_pages&gt;4-12&lt;/_pages&gt;&lt;_date&gt;58416480&lt;/_date&gt;&lt;_keywords&gt;中国;农业;补贴;扭曲&lt;/_keywords&gt;&lt;_author_aff&gt;中国科学院农业政策研究中心;Stanford University;&lt;/_author_aff&gt;&lt;_db_provider&gt;CNKI: 期刊&lt;/_db_provider&gt;&lt;_accessed&gt;62670948&lt;/_accessed&gt;&lt;_db_updated&gt;CNKI - Reference&lt;/_db_updated&gt;&lt;_collection_scope&gt;CSSCI-C;PKU&lt;/_collection_scope&gt;&lt;_translated_author&gt;Huang, Jikun;Wang, Xiaobing;Zhi, Huayong;Huang, Zhurong;Scott, Rozelle&lt;/_translated_author&gt;&lt;/Details&gt;&lt;Extra&gt;&lt;DBUID&gt;{F96A950B-833F-4880-A151-76DA2D6A2879}&lt;/DBUID&gt;&lt;/Extra&gt;&lt;/Item&gt;&lt;/References&gt;&lt;/Group&gt;&lt;/Citation&gt;_x000a_"/>
    <w:docVar w:name="NE.Ref{19C7EDB1-2C07-4B62-92DB-0C833F77CF7E}" w:val=" ADDIN NE.Ref.{19C7EDB1-2C07-4B62-92DB-0C833F77CF7E}&lt;Citation&gt;&lt;Group&gt;&lt;References&gt;&lt;Item&gt;&lt;ID&gt;684&lt;/ID&gt;&lt;UID&gt;{041BACF7-8D0E-40DC-9831-866F45067450}&lt;/UID&gt;&lt;Title&gt;转型时期土地生产率与农户经营规模关系再考察&lt;/Title&gt;&lt;Template&gt;Journal Article&lt;/Template&gt;&lt;Star&gt;0&lt;/Star&gt;&lt;Tag&gt;0&lt;/Tag&gt;&lt;Author&gt;王建英; 陈志钢; 黄祖辉; Thomas, Reardon&lt;/Author&gt;&lt;Year&gt;2015&lt;/Year&gt;&lt;Details&gt;&lt;_language&gt;Chinese&lt;/_language&gt;&lt;_created&gt;62670944&lt;/_created&gt;&lt;_modified&gt;62671103&lt;/_modified&gt;&lt;_url&gt;http://kns.cnki.net/KCMS/detail/detail.aspx?FileName=GLSJ201509007&amp;amp;DbName=CJFQ2015&lt;/_url&gt;&lt;_journal&gt;管理世界&lt;/_journal&gt;&lt;_issue&gt;09&lt;/_issue&gt;&lt;_pages&gt;65-81&lt;/_pages&gt;&lt;_date&gt;60854400&lt;/_date&gt;&lt;_keywords&gt;土地生产率;亩均产量;亩均利润;农户经营规模;稻农;地块层面&lt;/_keywords&gt;&lt;_author_aff&gt;浙江大学经济学院;浙江大学中国农村发展研究院;国际食物政策研究所(IFPRI);美国密歇根州立大学;&lt;/_author_aff&gt;&lt;_db_provider&gt;CNKI: 期刊&lt;/_db_provider&gt;&lt;_accessed&gt;62671103&lt;/_accessed&gt;&lt;_db_updated&gt;CNKI - Reference&lt;/_db_updated&gt;&lt;_collection_scope&gt;CSSCI-C;PKU&lt;/_collection_scope&gt;&lt;_translated_author&gt;Wang, Jianying;Chen, Zhigang;Huang, Zuhui;Thomas, Reardon&lt;/_translated_author&gt;&lt;/Details&gt;&lt;Extra&gt;&lt;DBUID&gt;{F96A950B-833F-4880-A151-76DA2D6A2879}&lt;/DBUID&gt;&lt;/Extra&gt;&lt;/Item&gt;&lt;/References&gt;&lt;/Group&gt;&lt;/Citation&gt;_x000a_"/>
    <w:docVar w:name="NE.Ref{1A19F302-3AD5-4254-8C2F-127FCF53666D}" w:val=" ADDIN NE.Ref.{1A19F302-3AD5-4254-8C2F-127FCF53666D}&lt;Citation&gt;&lt;Group&gt;&lt;References&gt;&lt;Item&gt;&lt;ID&gt;515&lt;/ID&gt;&lt;UID&gt;{5590F00F-30B2-4078-93E3-CA491927645F}&lt;/UID&gt;&lt;Title&gt;Inverse productivity: land quality, labor markets, and measurement error&lt;/Title&gt;&lt;Template&gt;Journal Article&lt;/Template&gt;&lt;Star&gt;0&lt;/Star&gt;&lt;Tag&gt;0&lt;/Tag&gt;&lt;Author&gt;Lamb; Russell&lt;/Author&gt;&lt;Year&gt;2003&lt;/Year&gt;&lt;Details&gt;&lt;_doi&gt;10.1016/S0304-3878(02)00134-7&lt;/_doi&gt;&lt;_created&gt;62670944&lt;/_created&gt;&lt;_modified&gt;62670973&lt;/_modified&gt;&lt;_url&gt;http://linkinghub.elsevier.com/retrieve/pii/S0304387802001347_x000d__x000a_http://api.elsevier.com/content/article/PII:S0304387802001347?httpAccept=text/xml&lt;/_url&gt;&lt;_journal&gt;Journal of Development Economics&lt;/_journal&gt;&lt;_volume&gt;71&lt;/_volume&gt;&lt;_issue&gt;1&lt;/_issue&gt;&lt;_pages&gt;71-95&lt;/_pages&gt;&lt;_tertiary_title&gt;Journal of Development Economics&lt;/_tertiary_title&gt;&lt;_isbn&gt;03043878&lt;/_isbn&gt;&lt;_accessed&gt;62670973&lt;/_accessed&gt;&lt;_db_updated&gt;CrossRef&lt;/_db_updated&gt;&lt;_impact_factor&gt;   2.205&lt;/_impact_factor&gt;&lt;_collection_scope&gt;SSCI&lt;/_collection_scope&gt;&lt;/Details&gt;&lt;Extra&gt;&lt;DBUID&gt;{F96A950B-833F-4880-A151-76DA2D6A2879}&lt;/DBUID&gt;&lt;/Extra&gt;&lt;/Item&gt;&lt;/References&gt;&lt;/Group&gt;&lt;/Citation&gt;_x000a_"/>
    <w:docVar w:name="NE.Ref{1A6A1A06-63CA-4162-9B08-C6E05A37192F}" w:val=" ADDIN NE.Ref.{1A6A1A06-63CA-4162-9B08-C6E05A37192F}&lt;Citation&gt;&lt;Group&gt;&lt;References&gt;&lt;Item&gt;&lt;ID&gt;745&lt;/ID&gt;&lt;UID&gt;{22A5B5C6-4F94-4FE9-A858-9412C47151DA}&lt;/UID&gt;&lt;Title&gt;Fact or artifact: The impact of measurement errors on the farm size–productivity relationship&lt;/Title&gt;&lt;Template&gt;Journal Article&lt;/Template&gt;&lt;Star&gt;0&lt;/Star&gt;&lt;Tag&gt;0&lt;/Tag&gt;&lt;Author&gt;Carletto, Calogero; Savastano, Sara; Zezza, Alberto&lt;/Author&gt;&lt;Year&gt;2013&lt;/Year&gt;&lt;Details&gt;&lt;_issue&gt;1&lt;/_issue&gt;&lt;_journal&gt;Journal of Development Economics&lt;/_journal&gt;&lt;_keywords&gt;LAND QUALITY;AGRICULTURAL PRODUCTION;INVERSE PRODUCTIVITY;LABOR-MARKETS;EXPLAIN;ACCESS&lt;/_keywords&gt;&lt;_pages&gt;254-261&lt;/_pages&gt;&lt;_volume&gt;103&lt;/_volume&gt;&lt;_created&gt;62679863&lt;/_created&gt;&lt;_modified&gt;62680020&lt;/_modified&gt;&lt;_impact_factor&gt;   2.205&lt;/_impact_factor&gt;&lt;_collection_scope&gt;SSCI&lt;/_collection_scope&gt;&lt;/Details&gt;&lt;Extra&gt;&lt;DBUID&gt;{F96A950B-833F-4880-A151-76DA2D6A2879}&lt;/DBUID&gt;&lt;/Extra&gt;&lt;/Item&gt;&lt;/References&gt;&lt;/Group&gt;&lt;/Citation&gt;_x000a_"/>
    <w:docVar w:name="NE.Ref{1ADD957D-8C81-4A01-A71F-EDBA4D30014B}" w:val=" ADDIN NE.Ref.{1ADD957D-8C81-4A01-A71F-EDBA4D30014B}&lt;Citation&gt;&lt;Group&gt;&lt;References&gt;&lt;Item&gt;&lt;ID&gt;768&lt;/ID&gt;&lt;UID&gt;{F7A1E226-418B-431D-9F60-88DCC2D5EB5C}&lt;/UID&gt;&lt;Title&gt;转型时期土地生产率与农户经营规模关系再考察&lt;/Title&gt;&lt;Template&gt;Journal Article&lt;/Template&gt;&lt;Star&gt;0&lt;/Star&gt;&lt;Tag&gt;0&lt;/Tag&gt;&lt;Author&gt;王建英; 陈志钢; 黄祖辉; Reardon, T&lt;/Author&gt;&lt;Year&gt;2015&lt;/Year&gt;&lt;Details&gt;&lt;_issue&gt;9&lt;/_issue&gt;&lt;_journal&gt;管理世界&lt;/_journal&gt;&lt;_pages&gt;65-81&lt;/_pages&gt;&lt;_created&gt;62679891&lt;/_created&gt;&lt;_modified&gt;62679892&lt;/_modified&gt;&lt;_collection_scope&gt;CSSCI-C;PKU&lt;/_collection_scope&gt;&lt;_translated_author&gt;Wang, Jianying;Chen, Zhigang;Huang, Zuhui;Reardon, T.&lt;/_translated_author&gt;&lt;/Details&gt;&lt;Extra&gt;&lt;DBUID&gt;{F96A950B-833F-4880-A151-76DA2D6A2879}&lt;/DBUID&gt;&lt;/Extra&gt;&lt;/Item&gt;&lt;/References&gt;&lt;/Group&gt;&lt;/Citation&gt;_x000a_"/>
    <w:docVar w:name="NE.Ref{1BF0B0E6-7D7C-4E14-BA4F-39E57A22FD7D}" w:val=" ADDIN NE.Ref.{1BF0B0E6-7D7C-4E14-BA4F-39E57A22FD7D}&lt;Citation&gt;&lt;Group&gt;&lt;References&gt;&lt;Item&gt;&lt;ID&gt;715&lt;/ID&gt;&lt;UID&gt;{7F8FE077-28AA-4BB0-9E39-C34481B832FD}&lt;/UID&gt;&lt;Title&gt;气候变化对我国农业生产的影响——基于多投入多产出生产函数的分析&lt;/Title&gt;&lt;Template&gt;Journal Article&lt;/Template&gt;&lt;Star&gt;0&lt;/Star&gt;&lt;Tag&gt;0&lt;/Tag&gt;&lt;Author&gt;侯麟科; 仇焕广; 汪阳洁; 孙来祥&lt;/Author&gt;&lt;Year&gt;2015&lt;/Year&gt;&lt;Details&gt;&lt;_issue&gt;3&lt;/_issue&gt;&lt;_journal&gt;农业技术经济&lt;/_journal&gt;&lt;_keywords&gt;气候变化;农业生产;多投入多产出生产函数&lt;/_keywords&gt;&lt;_pages&gt;4-14&lt;/_pages&gt;&lt;_created&gt;62679852&lt;/_created&gt;&lt;_modified&gt;62679898&lt;/_modified&gt;&lt;_collection_scope&gt;CSSCI-C;PKU&lt;/_collection_scope&gt;&lt;_translated_author&gt;Hou, Linke;Chou, Huanguang;Wang, Yangjie;Sun, Laixiang&lt;/_translated_author&gt;&lt;/Details&gt;&lt;Extra&gt;&lt;DBUID&gt;{F96A950B-833F-4880-A151-76DA2D6A2879}&lt;/DBUID&gt;&lt;/Extra&gt;&lt;/Item&gt;&lt;/References&gt;&lt;/Group&gt;&lt;/Citation&gt;_x000a_"/>
    <w:docVar w:name="NE.Ref{1CC99272-C319-456E-9206-CADE5AFAD5FD}" w:val=" ADDIN NE.Ref.{1CC99272-C319-456E-9206-CADE5AFAD5FD}&lt;Citation&gt;&lt;Group&gt;&lt;References&gt;&lt;Item&gt;&lt;ID&gt;768&lt;/ID&gt;&lt;UID&gt;{F7A1E226-418B-431D-9F60-88DCC2D5EB5C}&lt;/UID&gt;&lt;Title&gt;转型时期土地生产率与农户经营规模关系再考察&lt;/Title&gt;&lt;Template&gt;Journal Article&lt;/Template&gt;&lt;Star&gt;0&lt;/Star&gt;&lt;Tag&gt;0&lt;/Tag&gt;&lt;Author&gt;王建英; 陈志钢; 黄祖辉; Reardon, T&lt;/Author&gt;&lt;Year&gt;2015&lt;/Year&gt;&lt;Details&gt;&lt;_issue&gt;9&lt;/_issue&gt;&lt;_journal&gt;管理世界&lt;/_journal&gt;&lt;_pages&gt;65-81&lt;/_pages&gt;&lt;_created&gt;62679891&lt;/_created&gt;&lt;_modified&gt;62679892&lt;/_modified&gt;&lt;_collection_scope&gt;CSSCI-C;PKU&lt;/_collection_scope&gt;&lt;_translated_author&gt;Wang, Jianying;Chen, Zhigang;Huang, Zuhui;Reardon, T.&lt;/_translated_author&gt;&lt;/Details&gt;&lt;Extra&gt;&lt;DBUID&gt;{F96A950B-833F-4880-A151-76DA2D6A2879}&lt;/DBUID&gt;&lt;/Extra&gt;&lt;/Item&gt;&lt;/References&gt;&lt;/Group&gt;&lt;/Citation&gt;_x000a_"/>
    <w:docVar w:name="NE.Ref{225C769E-DBA2-4C39-B6FB-2B343459EE9E}" w:val=" ADDIN NE.Ref.{225C769E-DBA2-4C39-B6FB-2B343459EE9E}&lt;Citation&gt;&lt;Group&gt;&lt;References&gt;&lt;Item&gt;&lt;ID&gt;725&lt;/ID&gt;&lt;UID&gt;{8A9BAB24-5FAC-44A1-8E4F-A22BE4CF1642}&lt;/UID&gt;&lt;Title&gt;Inverse productivity: land quality, labor markets, and measurement error&lt;/Title&gt;&lt;Template&gt;Journal Article&lt;/Template&gt;&lt;Star&gt;0&lt;/Star&gt;&lt;Tag&gt;0&lt;/Tag&gt;&lt;Author&gt;Lamb, Russell L&lt;/Author&gt;&lt;Year&gt;2003&lt;/Year&gt;&lt;Details&gt;&lt;_issue&gt;1&lt;/_issue&gt;&lt;_journal&gt;Journal of Development Economics&lt;/_journal&gt;&lt;_keywords&gt;O13;J43;Q12&lt;/_keywords&gt;&lt;_pages&gt;71-95&lt;/_pages&gt;&lt;_volume&gt;71&lt;/_volume&gt;&lt;_created&gt;62679852&lt;/_created&gt;&lt;_modified&gt;62679874&lt;/_modified&gt;&lt;_impact_factor&gt;   2.205&lt;/_impact_factor&gt;&lt;_collection_scope&gt;SSCI&lt;/_collection_scope&gt;&lt;/Details&gt;&lt;Extra&gt;&lt;DBUID&gt;{F96A950B-833F-4880-A151-76DA2D6A2879}&lt;/DBUID&gt;&lt;/Extra&gt;&lt;/Item&gt;&lt;/References&gt;&lt;/Group&gt;&lt;/Citation&gt;_x000a_"/>
    <w:docVar w:name="NE.Ref{22702B14-BD2A-4BF0-8DE3-2A7807F4E617}" w:val=" ADDIN NE.Ref.{22702B14-BD2A-4BF0-8DE3-2A7807F4E617}&lt;Citation&gt;&lt;Group&gt;&lt;References&gt;&lt;Item&gt;&lt;ID&gt;746&lt;/ID&gt;&lt;UID&gt;{47FEC5BD-56D7-450C-987D-3AF166DC0205}&lt;/UID&gt;&lt;Title&gt;粮食直补和农资综合补贴对农业生产的影响&lt;/Title&gt;&lt;Template&gt;Journal Article&lt;/Template&gt;&lt;Star&gt;0&lt;/Star&gt;&lt;Tag&gt;0&lt;/Tag&gt;&lt;Author&gt;黄季焜; 王晓兵; 智华勇; 黄珠容; Rozelle, Scott&lt;/Author&gt;&lt;Year&gt;2011&lt;/Year&gt;&lt;Details&gt;&lt;_issue&gt;1&lt;/_issue&gt;&lt;_journal&gt;农业技术经济&lt;/_journal&gt;&lt;_keywords&gt;中国;农业;补贴;扭曲&lt;/_keywords&gt;&lt;_pages&gt;4-12&lt;/_pages&gt;&lt;_created&gt;62679863&lt;/_created&gt;&lt;_modified&gt;62679924&lt;/_modified&gt;&lt;_collection_scope&gt;CSSCI-C;PKU&lt;/_collection_scope&gt;&lt;_translated_author&gt;Huang, Jikun;Wang, Xiaobing;Zhi, Huayong;Huang, Zhurong;Rozelle, Scott&lt;/_translated_author&gt;&lt;/Details&gt;&lt;Extra&gt;&lt;DBUID&gt;{F96A950B-833F-4880-A151-76DA2D6A2879}&lt;/DBUID&gt;&lt;/Extra&gt;&lt;/Item&gt;&lt;/References&gt;&lt;/Group&gt;&lt;/Citation&gt;_x000a_"/>
    <w:docVar w:name="NE.Ref{232E5032-BB9E-43D7-9480-8B00233B044F}" w:val=" ADDIN NE.Ref.{232E5032-BB9E-43D7-9480-8B00233B044F}&lt;Citation&gt;&lt;Group&gt;&lt;References&gt;&lt;Item&gt;&lt;ID&gt;759&lt;/ID&gt;&lt;UID&gt;{A1F27CE2-EA8B-46B1-A1A1-A8879FFF78A2}&lt;/UID&gt;&lt;Title&gt;小农户真的更加具有效率吗?来自湖北省的经验证据&lt;/Title&gt;&lt;Template&gt;Journal Article&lt;/Template&gt;&lt;Star&gt;0&lt;/Star&gt;&lt;Tag&gt;0&lt;/Tag&gt;&lt;Author&gt;李谷成; 冯中朝; 范丽霞&lt;/Author&gt;&lt;Year&gt;2010&lt;/Year&gt;&lt;Details&gt;&lt;_issue&gt;1&lt;/_issue&gt;&lt;_journal&gt;经济学(季刊)&lt;/_journal&gt;&lt;_keywords&gt;农户;农户规模;效率;负向关系&lt;/_keywords&gt;&lt;_pages&gt;99-128&lt;/_pages&gt;&lt;_volume&gt;9&lt;/_volume&gt;&lt;_created&gt;62679863&lt;/_created&gt;&lt;_modified&gt;62679863&lt;/_modified&gt;&lt;_translated_author&gt;Li, Gucheng;Feng, Zhongchao;Fan, Lixia&lt;/_translated_author&gt;&lt;/Details&gt;&lt;Extra&gt;&lt;DBUID&gt;{F96A950B-833F-4880-A151-76DA2D6A2879}&lt;/DBUID&gt;&lt;/Extra&gt;&lt;/Item&gt;&lt;/References&gt;&lt;/Group&gt;&lt;/Citation&gt;_x000a_"/>
    <w:docVar w:name="NE.Ref{24B74F71-4310-49DA-A1FF-01DD3AD44453}" w:val=" ADDIN NE.Ref.{24B74F71-4310-49DA-A1FF-01DD3AD44453}&lt;Citation&gt;&lt;Group&gt;&lt;References&gt;&lt;Item&gt;&lt;ID&gt;726&lt;/ID&gt;&lt;UID&gt;{AE3C1FDC-3BCB-4A60-9F02-28308F75CF02}&lt;/UID&gt;&lt;Title&gt;Testing Household-Specific Explanations for the Inverse Productivity Relationship&lt;/Title&gt;&lt;Template&gt;Journal Article&lt;/Template&gt;&lt;Star&gt;0&lt;/Star&gt;&lt;Tag&gt;0&lt;/Tag&gt;&lt;Author&gt;Assunção, Juliano J; Braido, Luis H B&lt;/Author&gt;&lt;Year&gt;2010&lt;/Year&gt;&lt;Details&gt;&lt;_issue&gt;4&lt;/_issue&gt;&lt;_journal&gt;American Journal of Agricultural Economics&lt;/_journal&gt;&lt;_keywords&gt;development;farm size;inverse;IP relationship;productivity&lt;/_keywords&gt;&lt;_pages&gt;980-990&lt;/_pages&gt;&lt;_volume&gt;89&lt;/_volume&gt;&lt;_created&gt;62679852&lt;/_created&gt;&lt;_modified&gt;62679879&lt;/_modified&gt;&lt;_impact_factor&gt;   2.457&lt;/_impact_factor&gt;&lt;_collection_scope&gt;SCI;SCIE;SSCI&lt;/_collection_scope&gt;&lt;/Details&gt;&lt;Extra&gt;&lt;DBUID&gt;{F96A950B-833F-4880-A151-76DA2D6A2879}&lt;/DBUID&gt;&lt;/Extra&gt;&lt;/Item&gt;&lt;/References&gt;&lt;/Group&gt;&lt;/Citation&gt;_x000a_"/>
    <w:docVar w:name="NE.Ref{2B8C496E-62D7-41B6-BCC2-201CF71B554B}" w:val=" ADDIN NE.Ref.{2B8C496E-62D7-41B6-BCC2-201CF71B554B}&lt;Citation&gt;&lt;Group&gt;&lt;References&gt;&lt;Item&gt;&lt;ID&gt;763&lt;/ID&gt;&lt;UID&gt;{6429E6BE-C5D3-4B65-B70B-AEB9F4152101}&lt;/UID&gt;&lt;Title&gt;种粮效益：差异化特征与政策意蕴——基于3400个种粮户的调查&lt;/Title&gt;&lt;Template&gt;Journal Article&lt;/Template&gt;&lt;Star&gt;1&lt;/Star&gt;&lt;Tag&gt;0&lt;/Tag&gt;&lt;Author&gt;罗丹; 李文明; 陈洁&lt;/Author&gt;&lt;Year&gt;2013&lt;/Year&gt;&lt;Details&gt;&lt;_issue&gt;7&lt;/_issue&gt;&lt;_journal&gt;管理世界&lt;/_journal&gt;&lt;_keywords&gt;种粮效益;差异化;适度规模经营&lt;/_keywords&gt;&lt;_pages&gt;59-70&lt;/_pages&gt;&lt;_created&gt;62679863&lt;/_created&gt;&lt;_modified&gt;62679872&lt;/_modified&gt;&lt;_collection_scope&gt;CSSCI-C;PKU&lt;/_collection_scope&gt;&lt;_translated_author&gt;Luo, Dan;Li, Wenming;Chen, Jie&lt;/_translated_author&gt;&lt;/Details&gt;&lt;Extra&gt;&lt;DBUID&gt;{F96A950B-833F-4880-A151-76DA2D6A2879}&lt;/DBUID&gt;&lt;/Extra&gt;&lt;/Item&gt;&lt;/References&gt;&lt;/Group&gt;&lt;/Citation&gt;_x000a_"/>
    <w:docVar w:name="NE.Ref{30586BB9-474B-48B8-AA6F-B22816A7355B}" w:val=" ADDIN NE.Ref.{30586BB9-474B-48B8-AA6F-B22816A7355B}&lt;Citation&gt;&lt;Group&gt;&lt;References&gt;&lt;Item&gt;&lt;ID&gt;714&lt;/ID&gt;&lt;UID&gt;{2F85CEC4-C1DA-4F5C-B879-6DDFBC67B5D5}&lt;/UID&gt;&lt;Title&gt;基于地形梯度的哈尔滨市土地利用格局变化分析&lt;/Title&gt;&lt;Template&gt;Journal Article&lt;/Template&gt;&lt;Star&gt;0&lt;/Star&gt;&lt;Tag&gt;0&lt;/Tag&gt;&lt;Author&gt;龚文峰; 袁力; 范文义&lt;/Author&gt;&lt;Year&gt;2013&lt;/Year&gt;&lt;Details&gt;&lt;_issue&gt;2&lt;/_issue&gt;&lt;_journal&gt;农业工程学报&lt;/_journal&gt;&lt;_keywords&gt;土地利用;地形;等级;土地利用格局;地形位指数;图谱&lt;/_keywords&gt;&lt;_pages&gt;250-259&lt;/_pages&gt;&lt;_volume&gt;29&lt;/_volume&gt;&lt;_created&gt;62679852&lt;/_created&gt;&lt;_modified&gt;62679900&lt;/_modified&gt;&lt;_collection_scope&gt;CSCD;PKU;EI&lt;/_collection_scope&gt;&lt;_translated_author&gt;Gong, Wenfeng;Yuan, Li;Fan, Wenyi&lt;/_translated_author&gt;&lt;/Details&gt;&lt;Extra&gt;&lt;DBUID&gt;{F96A950B-833F-4880-A151-76DA2D6A2879}&lt;/DBUID&gt;&lt;/Extra&gt;&lt;/Item&gt;&lt;/References&gt;&lt;/Group&gt;&lt;/Citation&gt;_x000a_"/>
    <w:docVar w:name="NE.Ref{31286D69-CDEF-42DC-8B19-0D6B0B567D00}" w:val=" ADDIN NE.Ref.{31286D69-CDEF-42DC-8B19-0D6B0B567D00}&lt;Citation&gt;&lt;Group&gt;&lt;References&gt;&lt;Item&gt;&lt;ID&gt;512&lt;/ID&gt;&lt;UID&gt;{20371B69-2CC2-4481-B704-E18C0927A692}&lt;/UID&gt;&lt;Title&gt;改造传统农业&lt;/Title&gt;&lt;Template&gt;Book&lt;/Template&gt;&lt;Star&gt;0&lt;/Star&gt;&lt;Tag&gt;0&lt;/Tag&gt;&lt;Author&gt;舒尔茨&lt;/Author&gt;&lt;Year&gt;2006&lt;/Year&gt;&lt;Details&gt;&lt;_created&gt;62670944&lt;/_created&gt;&lt;_modified&gt;62670960&lt;/_modified&gt;&lt;_accessed&gt;62670958&lt;/_accessed&gt;&lt;_publisher&gt;商务印书馆&lt;/_publisher&gt;&lt;_place_published&gt;北京&lt;/_place_published&gt;&lt;_pages&gt;175&lt;/_pages&gt;&lt;_translated_author&gt;Shu, Erci&lt;/_translated_author&gt;&lt;/Details&gt;&lt;Extra&gt;&lt;DBUID&gt;{F96A950B-833F-4880-A151-76DA2D6A2879}&lt;/DBUID&gt;&lt;/Extra&gt;&lt;/Item&gt;&lt;/References&gt;&lt;/Group&gt;&lt;/Citation&gt;_x000a_"/>
    <w:docVar w:name="NE.Ref{35D996F7-B455-472C-9905-A4D9920AC574}" w:val=" ADDIN NE.Ref.{35D996F7-B455-472C-9905-A4D9920AC574}&lt;Citation&gt;&lt;Group&gt;&lt;References&gt;&lt;Item&gt;&lt;ID&gt;673&lt;/ID&gt;&lt;UID&gt;{8DB13834-F249-461A-A5AC-248B2C4F531E}&lt;/UID&gt;&lt;Title&gt;中国农业全要素生产率增长:技术推进抑或效率驱动——一项基于随机前沿生产函数的行业比较研究&lt;/Title&gt;&lt;Template&gt;Journal Article&lt;/Template&gt;&lt;Star&gt;0&lt;/Star&gt;&lt;Tag&gt;0&lt;/Tag&gt;&lt;Author&gt;李谷成; 冯中朝&lt;/Author&gt;&lt;Year&gt;2010&lt;/Year&gt;&lt;Details&gt;&lt;_language&gt;Chinese&lt;/_language&gt;&lt;_created&gt;62670944&lt;/_created&gt;&lt;_modified&gt;62671100&lt;/_modified&gt;&lt;_url&gt;http://kns.cnki.net/KCMS/detail/detail.aspx?FileName=NYJS201005003&amp;amp;DbName=CJFQ2010&lt;/_url&gt;&lt;_journal&gt;农业技术经济&lt;/_journal&gt;&lt;_issue&gt;05&lt;/_issue&gt;&lt;_pages&gt;4-14&lt;/_pages&gt;&lt;_date&gt;58063680&lt;/_date&gt;&lt;_keywords&gt;全要素生产率;技术进步;技术效率;随机前沿生产函数&lt;/_keywords&gt;&lt;_author_aff&gt;华中农业大学经济管理学院;&lt;/_author_aff&gt;&lt;_db_provider&gt;CNKI: 期刊&lt;/_db_provider&gt;&lt;_accessed&gt;62670951&lt;/_accessed&gt;&lt;_db_updated&gt;CNKI - Reference&lt;/_db_updated&gt;&lt;_collection_scope&gt;CSSCI-C;PKU&lt;/_collection_scope&gt;&lt;_translated_author&gt;Li, Gucheng;Feng, Zhongchao&lt;/_translated_author&gt;&lt;/Details&gt;&lt;Extra&gt;&lt;DBUID&gt;{F96A950B-833F-4880-A151-76DA2D6A2879}&lt;/DBUID&gt;&lt;/Extra&gt;&lt;/Item&gt;&lt;/References&gt;&lt;/Group&gt;&lt;Group&gt;&lt;References&gt;&lt;Item&gt;&lt;ID&gt;651&lt;/ID&gt;&lt;UID&gt;{E6385E60-D9F6-4551-8929-63190BCD6379}&lt;/UID&gt;&lt;Title&gt;小农户真的更加具有效率吗？来自湖北省的经验证据&lt;/Title&gt;&lt;Template&gt;Journal Article&lt;/Template&gt;&lt;Star&gt;0&lt;/Star&gt;&lt;Tag&gt;0&lt;/Tag&gt;&lt;Author&gt;李谷成; 冯中朝; 范丽霞&lt;/Author&gt;&lt;Year&gt;2009&lt;/Year&gt;&lt;Details&gt;&lt;_language&gt;Chinese&lt;/_language&gt;&lt;_created&gt;62670944&lt;/_created&gt;&lt;_modified&gt;62671069&lt;/_modified&gt;&lt;_journal&gt;经济学（季刊）&lt;/_journal&gt;&lt;_issue&gt;1&lt;/_issue&gt;&lt;_volume&gt;9&lt;/_volume&gt;&lt;_pages&gt;95-124&lt;/_pages&gt;&lt;_translated_author&gt;Li, Gucheng;Feng, Zhongchao;Fan, Lixia&lt;/_translated_author&gt;&lt;/Details&gt;&lt;Extra&gt;&lt;DBUID&gt;{F96A950B-833F-4880-A151-76DA2D6A2879}&lt;/DBUID&gt;&lt;/Extra&gt;&lt;/Item&gt;&lt;/References&gt;&lt;/Group&gt;&lt;/Citation&gt;_x000a_"/>
    <w:docVar w:name="NE.Ref{372E9DF1-22B3-48C7-A35B-D1A5AF3AF02C}" w:val=" ADDIN NE.Ref.{372E9DF1-22B3-48C7-A35B-D1A5AF3AF02C}&lt;Citation&gt;&lt;Group&gt;&lt;References&gt;&lt;Item&gt;&lt;ID&gt;515&lt;/ID&gt;&lt;UID&gt;{5590F00F-30B2-4078-93E3-CA491927645F}&lt;/UID&gt;&lt;Title&gt;Inverse productivity: land quality, labor markets, and measurement error&lt;/Title&gt;&lt;Template&gt;Journal Article&lt;/Template&gt;&lt;Star&gt;0&lt;/Star&gt;&lt;Tag&gt;0&lt;/Tag&gt;&lt;Author&gt;Lamb; Russell&lt;/Author&gt;&lt;Year&gt;2003&lt;/Year&gt;&lt;Details&gt;&lt;_doi&gt;10.1016/S0304-3878(02)00134-7&lt;/_doi&gt;&lt;_created&gt;62670944&lt;/_created&gt;&lt;_modified&gt;62670973&lt;/_modified&gt;&lt;_url&gt;http://linkinghub.elsevier.com/retrieve/pii/S0304387802001347_x000d__x000a_http://api.elsevier.com/content/article/PII:S0304387802001347?httpAccept=text/xml&lt;/_url&gt;&lt;_journal&gt;Journal of Development Economics&lt;/_journal&gt;&lt;_volume&gt;71&lt;/_volume&gt;&lt;_issue&gt;1&lt;/_issue&gt;&lt;_pages&gt;71-95&lt;/_pages&gt;&lt;_tertiary_title&gt;Journal of Development Economics&lt;/_tertiary_title&gt;&lt;_isbn&gt;03043878&lt;/_isbn&gt;&lt;_accessed&gt;62670973&lt;/_accessed&gt;&lt;_db_updated&gt;CrossRef&lt;/_db_updated&gt;&lt;_impact_factor&gt;   2.205&lt;/_impact_factor&gt;&lt;_collection_scope&gt;SSCI&lt;/_collection_scope&gt;&lt;/Details&gt;&lt;Extra&gt;&lt;DBUID&gt;{F96A950B-833F-4880-A151-76DA2D6A2879}&lt;/DBUID&gt;&lt;/Extra&gt;&lt;/Item&gt;&lt;/References&gt;&lt;/Group&gt;&lt;Group&gt;&lt;References&gt;&lt;Item&gt;&lt;ID&gt;693&lt;/ID&gt;&lt;UID&gt;{2706ED40-FD08-4A0D-8E45-D8EF69F75C6C}&lt;/UID&gt;&lt;Title&gt;Reconsidering Conventional Explanations of the Inverse Productivity–Size Relationship&lt;/Title&gt;&lt;Template&gt;Journal Article&lt;/Template&gt;&lt;Star&gt;1&lt;/Star&gt;&lt;Tag&gt;0&lt;/Tag&gt;&lt;Author&gt;B, Barrett C; F, Bellemare M; Y, Hou J&lt;/Author&gt;&lt;Year&gt;2010&lt;/Year&gt;&lt;Details&gt;&lt;_journal&gt;WORLD DEVELOPMENT&lt;/_journal&gt;&lt;_volume&gt;38&lt;/_volume&gt;&lt;_issue&gt;1&lt;/_issue&gt;&lt;_pages&gt;88-97&lt;/_pages&gt;&lt;_accessed&gt;62671083&lt;/_accessed&gt;&lt;_created&gt;62671083&lt;/_created&gt;&lt;_modified&gt;62671084&lt;/_modified&gt;&lt;_impact_factor&gt;   3.166&lt;/_impact_factor&gt;&lt;_collection_scope&gt;SSCI&lt;/_collection_scope&gt;&lt;/Details&gt;&lt;Extra&gt;&lt;DBUID&gt;{F96A950B-833F-4880-A151-76DA2D6A2879}&lt;/DBUID&gt;&lt;/Extra&gt;&lt;/Item&gt;&lt;/References&gt;&lt;/Group&gt;&lt;Group&gt;&lt;References&gt;&lt;Item&gt;&lt;ID&gt;696&lt;/ID&gt;&lt;UID&gt;{CBEF2AD2-89ED-4868-93BA-745D834274A9}&lt;/UID&gt;&lt;Title&gt;农业发展:国际前景&lt;/Title&gt;&lt;Template&gt;Book&lt;/Template&gt;&lt;Star&gt;0&lt;/Star&gt;&lt;Tag&gt;0&lt;/Tag&gt;&lt;Author&gt;速水佑次郎; 弗农·拉坦; 拉坦; Al, Et&lt;/Author&gt;&lt;Year&gt;2014&lt;/Year&gt;&lt;Details&gt;&lt;_publisher&gt;商务印书馆&lt;/_publisher&gt;&lt;_accessed&gt;62671093&lt;/_accessed&gt;&lt;_created&gt;62671093&lt;/_created&gt;&lt;_modified&gt;62671093&lt;/_modified&gt;&lt;_translated_author&gt;Su, Shuiyoucilang;弗农·拉坦;La, Tan;Al, Et&lt;/_translated_author&gt;&lt;/Details&gt;&lt;Extra&gt;&lt;DBUID&gt;{F96A950B-833F-4880-A151-76DA2D6A2879}&lt;/DBUID&gt;&lt;/Extra&gt;&lt;/Item&gt;&lt;/References&gt;&lt;/Group&gt;&lt;/Citation&gt;_x000a_"/>
    <w:docVar w:name="NE.Ref{375C8009-3306-49F1-B382-AC33B7E4D27D}" w:val=" ADDIN NE.Ref.{375C8009-3306-49F1-B382-AC33B7E4D27D}&lt;Citation&gt;&lt;Group&gt;&lt;References&gt;&lt;Item&gt;&lt;ID&gt;636&lt;/ID&gt;&lt;UID&gt;{C4F02090-9E28-486F-ABE1-D66A75BE3C7A}&lt;/UID&gt;&lt;Title&gt;脱钩收入补贴对小麦生产率有影响吗?——基于农户的微观证据&lt;/Title&gt;&lt;Template&gt;Journal Article&lt;/Template&gt;&lt;Star&gt;0&lt;/Star&gt;&lt;Tag&gt;0&lt;/Tag&gt;&lt;Author&gt;高鸣&lt;/Author&gt;&lt;Year&gt;2017&lt;/Year&gt;&lt;Details&gt;&lt;_language&gt;Chinese&lt;/_language&gt;&lt;_created&gt;62670944&lt;/_created&gt;&lt;_modified&gt;62671113&lt;/_modified&gt;&lt;_url&gt;http://kns.cnki.net/KCMS/detail/detail.aspx?FileName=ZNJJ201711004&amp;amp;DbName=CJFQ2017&lt;/_url&gt;&lt;_journal&gt;中国农村经济&lt;/_journal&gt;&lt;_issue&gt;11&lt;/_issue&gt;&lt;_pages&gt;47-61&lt;/_pages&gt;&lt;_date&gt;62007840&lt;/_date&gt;&lt;_keywords&gt;脱钩收入补贴;技术效率;全要素生产率;小麦;IVQR模型&lt;/_keywords&gt;&lt;_author_aff&gt;农业部农村经济研究中心;&lt;/_author_aff&gt;&lt;_db_provider&gt;CNKI: 期刊&lt;/_db_provider&gt;&lt;_accessed&gt;62670949&lt;/_accessed&gt;&lt;_db_updated&gt;CNKI - Reference&lt;/_db_updated&gt;&lt;_collection_scope&gt;CSSCI-C;PKU&lt;/_collection_scope&gt;&lt;_translated_author&gt;Gao, Ming&lt;/_translated_author&gt;&lt;/Details&gt;&lt;Extra&gt;&lt;DBUID&gt;{F96A950B-833F-4880-A151-76DA2D6A2879}&lt;/DBUID&gt;&lt;/Extra&gt;&lt;/Item&gt;&lt;/References&gt;&lt;/Group&gt;&lt;/Citation&gt;_x000a_"/>
    <w:docVar w:name="NE.Ref{3ACCB79E-8C14-47D3-9C4C-B40CAC100493}" w:val=" ADDIN NE.Ref.{3ACCB79E-8C14-47D3-9C4C-B40CAC100493}&lt;Citation&gt;&lt;Group&gt;&lt;References&gt;&lt;Item&gt;&lt;ID&gt;515&lt;/ID&gt;&lt;UID&gt;{5590F00F-30B2-4078-93E3-CA491927645F}&lt;/UID&gt;&lt;Title&gt;Inverse productivity: land quality, labor markets, and measurement error&lt;/Title&gt;&lt;Template&gt;Journal Article&lt;/Template&gt;&lt;Star&gt;0&lt;/Star&gt;&lt;Tag&gt;0&lt;/Tag&gt;&lt;Author&gt;Lamb; Russell&lt;/Author&gt;&lt;Year&gt;2003&lt;/Year&gt;&lt;Details&gt;&lt;_doi&gt;10.1016/S0304-3878(02)00134-7&lt;/_doi&gt;&lt;_created&gt;62670944&lt;/_created&gt;&lt;_modified&gt;62670973&lt;/_modified&gt;&lt;_url&gt;http://linkinghub.elsevier.com/retrieve/pii/S0304387802001347_x000d__x000a_http://api.elsevier.com/content/article/PII:S0304387802001347?httpAccept=text/xml&lt;/_url&gt;&lt;_journal&gt;Journal of Development Economics&lt;/_journal&gt;&lt;_volume&gt;71&lt;/_volume&gt;&lt;_issue&gt;1&lt;/_issue&gt;&lt;_pages&gt;71-95&lt;/_pages&gt;&lt;_tertiary_title&gt;Journal of Development Economics&lt;/_tertiary_title&gt;&lt;_isbn&gt;03043878&lt;/_isbn&gt;&lt;_accessed&gt;62670973&lt;/_accessed&gt;&lt;_db_updated&gt;CrossRef&lt;/_db_updated&gt;&lt;_impact_factor&gt;   2.205&lt;/_impact_factor&gt;&lt;_collection_scope&gt;SSCI&lt;/_collection_scope&gt;&lt;/Details&gt;&lt;Extra&gt;&lt;DBUID&gt;{F96A950B-833F-4880-A151-76DA2D6A2879}&lt;/DBUID&gt;&lt;/Extra&gt;&lt;/Item&gt;&lt;/References&gt;&lt;/Group&gt;&lt;Group&gt;&lt;References&gt;&lt;Item&gt;&lt;ID&gt;693&lt;/ID&gt;&lt;UID&gt;{2706ED40-FD08-4A0D-8E45-D8EF69F75C6C}&lt;/UID&gt;&lt;Title&gt;Reconsidering Conventional Explanations of the Inverse Productivity–Size Relationship&lt;/Title&gt;&lt;Template&gt;Journal Article&lt;/Template&gt;&lt;Star&gt;1&lt;/Star&gt;&lt;Tag&gt;0&lt;/Tag&gt;&lt;Author&gt;B, Barrett C; F, Bellemare M; Y, Hou J&lt;/Author&gt;&lt;Year&gt;2010&lt;/Year&gt;&lt;Details&gt;&lt;_journal&gt;WORLD DEVELOPMENT&lt;/_journal&gt;&lt;_volume&gt;38&lt;/_volume&gt;&lt;_issue&gt;1&lt;/_issue&gt;&lt;_pages&gt;88-97&lt;/_pages&gt;&lt;_accessed&gt;62671083&lt;/_accessed&gt;&lt;_created&gt;62671083&lt;/_created&gt;&lt;_modified&gt;62671084&lt;/_modified&gt;&lt;_impact_factor&gt;   3.166&lt;/_impact_factor&gt;&lt;_collection_scope&gt;SSCI&lt;/_collection_scope&gt;&lt;/Details&gt;&lt;Extra&gt;&lt;DBUID&gt;{F96A950B-833F-4880-A151-76DA2D6A2879}&lt;/DBUID&gt;&lt;/Extra&gt;&lt;/Item&gt;&lt;/References&gt;&lt;/Group&gt;&lt;Group&gt;&lt;References&gt;&lt;Item&gt;&lt;ID&gt;696&lt;/ID&gt;&lt;UID&gt;{CBEF2AD2-89ED-4868-93BA-745D834274A9}&lt;/UID&gt;&lt;Title&gt;农业发展:国际前景&lt;/Title&gt;&lt;Template&gt;Book&lt;/Template&gt;&lt;Star&gt;0&lt;/Star&gt;&lt;Tag&gt;0&lt;/Tag&gt;&lt;Author&gt;速水佑次郎; 弗农·拉坦; 拉坦; Al, Et&lt;/Author&gt;&lt;Year&gt;2014&lt;/Year&gt;&lt;Details&gt;&lt;_publisher&gt;商务印书馆&lt;/_publisher&gt;&lt;_accessed&gt;62671093&lt;/_accessed&gt;&lt;_created&gt;62671093&lt;/_created&gt;&lt;_modified&gt;62671093&lt;/_modified&gt;&lt;_translated_author&gt;Su, Shuiyoucilang;弗农·拉坦;La, Tan;Al, Et&lt;/_translated_author&gt;&lt;/Details&gt;&lt;Extra&gt;&lt;DBUID&gt;{F96A950B-833F-4880-A151-76DA2D6A2879}&lt;/DBUID&gt;&lt;/Extra&gt;&lt;/Item&gt;&lt;/References&gt;&lt;/Group&gt;&lt;/Citation&gt;_x000a_"/>
    <w:docVar w:name="NE.Ref{3B0C0D48-64A0-45F7-B73A-5DB1A8E052A7}" w:val=" ADDIN NE.Ref.{3B0C0D48-64A0-45F7-B73A-5DB1A8E052A7}&lt;Citation&gt;&lt;Group&gt;&lt;References&gt;&lt;Item&gt;&lt;ID&gt;718&lt;/ID&gt;&lt;UID&gt;{2D1DDE21-4481-4D86-88B7-B7434E349D63}&lt;/UID&gt;&lt;Title&gt;中国农业百科全书&lt;/Title&gt;&lt;Template&gt;Book&lt;/Template&gt;&lt;Star&gt;0&lt;/Star&gt;&lt;Tag&gt;0&lt;/Tag&gt;&lt;Author/&gt;&lt;Year&gt;1991&lt;/Year&gt;&lt;Details&gt;&lt;_keywords&gt;农业;中兽医&lt;/_keywords&gt;&lt;_created&gt;62679852&lt;/_created&gt;&lt;_modified&gt;62679867&lt;/_modified&gt;&lt;/Details&gt;&lt;Extra&gt;&lt;DBUID&gt;{F96A950B-833F-4880-A151-76DA2D6A2879}&lt;/DBUID&gt;&lt;/Extra&gt;&lt;/Item&gt;&lt;/References&gt;&lt;/Group&gt;&lt;/Citation&gt;_x000a_"/>
    <w:docVar w:name="NE.Ref{3E1CBDE2-E522-4D44-9C4B-C0BDDAAADCDB}" w:val=" ADDIN NE.Ref.{3E1CBDE2-E522-4D44-9C4B-C0BDDAAADCDB}&lt;Citation&gt;&lt;Group&gt;&lt;References&gt;&lt;Item&gt;&lt;ID&gt;515&lt;/ID&gt;&lt;UID&gt;{5590F00F-30B2-4078-93E3-CA491927645F}&lt;/UID&gt;&lt;Title&gt;Inverse productivity: land quality, labor markets, and measurement error&lt;/Title&gt;&lt;Template&gt;Journal Article&lt;/Template&gt;&lt;Star&gt;0&lt;/Star&gt;&lt;Tag&gt;0&lt;/Tag&gt;&lt;Author&gt;Lamb; Russell&lt;/Author&gt;&lt;Year&gt;2003&lt;/Year&gt;&lt;Details&gt;&lt;_doi&gt;10.1016/S0304-3878(02)00134-7&lt;/_doi&gt;&lt;_created&gt;62670944&lt;/_created&gt;&lt;_modified&gt;62670973&lt;/_modified&gt;&lt;_url&gt;http://linkinghub.elsevier.com/retrieve/pii/S0304387802001347_x000d__x000a_http://api.elsevier.com/content/article/PII:S0304387802001347?httpAccept=text/xml&lt;/_url&gt;&lt;_journal&gt;Journal of Development Economics&lt;/_journal&gt;&lt;_volume&gt;71&lt;/_volume&gt;&lt;_issue&gt;1&lt;/_issue&gt;&lt;_pages&gt;71-95&lt;/_pages&gt;&lt;_tertiary_title&gt;Journal of Development Economics&lt;/_tertiary_title&gt;&lt;_isbn&gt;03043878&lt;/_isbn&gt;&lt;_accessed&gt;62670973&lt;/_accessed&gt;&lt;_db_updated&gt;CrossRef&lt;/_db_updated&gt;&lt;_impact_factor&gt;   2.205&lt;/_impact_factor&gt;&lt;_collection_scope&gt;SSCI&lt;/_collection_scope&gt;&lt;/Details&gt;&lt;Extra&gt;&lt;DBUID&gt;{F96A950B-833F-4880-A151-76DA2D6A2879}&lt;/DBUID&gt;&lt;/Extra&gt;&lt;/Item&gt;&lt;/References&gt;&lt;/Group&gt;&lt;Group&gt;&lt;References&gt;&lt;Item&gt;&lt;ID&gt;693&lt;/ID&gt;&lt;UID&gt;{2706ED40-FD08-4A0D-8E45-D8EF69F75C6C}&lt;/UID&gt;&lt;Title&gt;Reconsidering Conventional Explanations of the Inverse Productivity–Size Relationship&lt;/Title&gt;&lt;Template&gt;Journal Article&lt;/Template&gt;&lt;Star&gt;1&lt;/Star&gt;&lt;Tag&gt;0&lt;/Tag&gt;&lt;Author&gt;B, Barrett C; F, Bellemare M; Y, Hou J&lt;/Author&gt;&lt;Year&gt;2010&lt;/Year&gt;&lt;Details&gt;&lt;_journal&gt;WORLD DEVELOPMENT&lt;/_journal&gt;&lt;_volume&gt;38&lt;/_volume&gt;&lt;_issue&gt;1&lt;/_issue&gt;&lt;_pages&gt;88-97&lt;/_pages&gt;&lt;_accessed&gt;62671083&lt;/_accessed&gt;&lt;_created&gt;62671083&lt;/_created&gt;&lt;_modified&gt;62671084&lt;/_modified&gt;&lt;_impact_factor&gt;   3.166&lt;/_impact_factor&gt;&lt;_collection_scope&gt;SSCI&lt;/_collection_scope&gt;&lt;/Details&gt;&lt;Extra&gt;&lt;DBUID&gt;{F96A950B-833F-4880-A151-76DA2D6A2879}&lt;/DBUID&gt;&lt;/Extra&gt;&lt;/Item&gt;&lt;/References&gt;&lt;/Group&gt;&lt;Group&gt;&lt;References&gt;&lt;Item&gt;&lt;ID&gt;696&lt;/ID&gt;&lt;UID&gt;{CBEF2AD2-89ED-4868-93BA-745D834274A9}&lt;/UID&gt;&lt;Title&gt;农业发展:国际前景&lt;/Title&gt;&lt;Template&gt;Book&lt;/Template&gt;&lt;Star&gt;0&lt;/Star&gt;&lt;Tag&gt;0&lt;/Tag&gt;&lt;Author&gt;速水佑次郎; 弗农·拉坦; 拉坦; Al, Et&lt;/Author&gt;&lt;Year&gt;2014&lt;/Year&gt;&lt;Details&gt;&lt;_publisher&gt;商务印书馆&lt;/_publisher&gt;&lt;_accessed&gt;62671093&lt;/_accessed&gt;&lt;_created&gt;62671093&lt;/_created&gt;&lt;_modified&gt;62671093&lt;/_modified&gt;&lt;_translated_author&gt;Su, Shuiyoucilang;弗农·拉坦;La, Tan;Al, Et&lt;/_translated_author&gt;&lt;/Details&gt;&lt;Extra&gt;&lt;DBUID&gt;{F96A950B-833F-4880-A151-76DA2D6A2879}&lt;/DBUID&gt;&lt;/Extra&gt;&lt;/Item&gt;&lt;/References&gt;&lt;/Group&gt;&lt;/Citation&gt;_x000a_"/>
    <w:docVar w:name="NE.Ref{41ED4CB0-09FA-4140-A464-F9DAC3C27370}" w:val=" ADDIN NE.Ref.{41ED4CB0-09FA-4140-A464-F9DAC3C27370}&lt;Citation&gt;&lt;Group&gt;&lt;References&gt;&lt;Item&gt;&lt;ID&gt;750&lt;/ID&gt;&lt;UID&gt;{150FC7AC-C547-4ADF-9169-258A7869B007}&lt;/UID&gt;&lt;Title&gt;规模经济、规模报酬与农业适度规模经营——基于我国粮食生产的实证研究&lt;/Title&gt;&lt;Template&gt;Journal Article&lt;/Template&gt;&lt;Star&gt;0&lt;/Star&gt;&lt;Tag&gt;0&lt;/Tag&gt;&lt;Author&gt;许庆; 尹荣梁; 章辉&lt;/Author&gt;&lt;Year&gt;2011&lt;/Year&gt;&lt;Details&gt;&lt;_issue&gt;3&lt;/_issue&gt;&lt;_journal&gt;经济研究&lt;/_journal&gt;&lt;_keywords&gt;规模经济;规模报酬;适度规模经营&lt;/_keywords&gt;&lt;_pages&gt;59-71&lt;/_pages&gt;&lt;_created&gt;62679863&lt;/_created&gt;&lt;_modified&gt;62679911&lt;/_modified&gt;&lt;_collection_scope&gt;CSSCI-C;PKU&lt;/_collection_scope&gt;&lt;_translated_author&gt;Xu, Qing;Yin, Rongliang;Zhang, Hui&lt;/_translated_author&gt;&lt;/Details&gt;&lt;Extra&gt;&lt;DBUID&gt;{F96A950B-833F-4880-A151-76DA2D6A2879}&lt;/DBUID&gt;&lt;/Extra&gt;&lt;/Item&gt;&lt;/References&gt;&lt;/Group&gt;&lt;/Citation&gt;_x000a_"/>
    <w:docVar w:name="NE.Ref{423D7197-CA1A-4C87-B348-93628824BDCF}" w:val=" ADDIN NE.Ref.{423D7197-CA1A-4C87-B348-93628824BDCF}&lt;Citation&gt;&lt;Group&gt;&lt;References&gt;&lt;Item&gt;&lt;ID&gt;514&lt;/ID&gt;&lt;UID&gt;{53795D45-0018-403A-B983-538CFEA952C4}&lt;/UID&gt;&lt;Title&gt;Is There a Farm-Size Productivity Relationship in African Agriculture? Evidence from Rwanda&lt;/Title&gt;&lt;Template&gt;Journal Article&lt;/Template&gt;&lt;Star&gt;0&lt;/Star&gt;&lt;Tag&gt;0&lt;/Tag&gt;&lt;Author&gt;Deininger; D, Ali&lt;/Author&gt;&lt;Year&gt;2014&lt;/Year&gt;&lt;Details&gt;&lt;_created&gt;62670944&lt;/_created&gt;&lt;_modified&gt;62670973&lt;/_modified&gt;&lt;_accessed&gt;62670973&lt;/_accessed&gt;&lt;_journal&gt;Social Science Electronic Publishing&lt;/_journal&gt;&lt;_issue&gt;2&lt;/_issue&gt;&lt;_volume&gt;91&lt;/_volume&gt;&lt;_pages&gt;317-343&lt;/_pages&gt;&lt;/Details&gt;&lt;Extra&gt;&lt;DBUID&gt;{F96A950B-833F-4880-A151-76DA2D6A2879}&lt;/DBUID&gt;&lt;/Extra&gt;&lt;/Item&gt;&lt;/References&gt;&lt;/Group&gt;&lt;/Citation&gt;_x000a_"/>
    <w:docVar w:name="NE.Ref{47E18310-D06D-464A-96D8-D5148D37133D}" w:val=" ADDIN NE.Ref.{47E18310-D06D-464A-96D8-D5148D37133D}&lt;Citation&gt;&lt;Group&gt;&lt;References&gt;&lt;Item&gt;&lt;ID&gt;651&lt;/ID&gt;&lt;UID&gt;{E6385E60-D9F6-4551-8929-63190BCD6379}&lt;/UID&gt;&lt;Title&gt;小农户真的更加具有效率吗？来自湖北省的经验证据&lt;/Title&gt;&lt;Template&gt;Journal Article&lt;/Template&gt;&lt;Star&gt;0&lt;/Star&gt;&lt;Tag&gt;0&lt;/Tag&gt;&lt;Author&gt;李谷成; 冯中朝; 范丽霞&lt;/Author&gt;&lt;Year&gt;2009&lt;/Year&gt;&lt;Details&gt;&lt;_language&gt;Chinese&lt;/_language&gt;&lt;_created&gt;62670944&lt;/_created&gt;&lt;_modified&gt;62671069&lt;/_modified&gt;&lt;_journal&gt;经济学（季刊）&lt;/_journal&gt;&lt;_issue&gt;1&lt;/_issue&gt;&lt;_volume&gt;9&lt;/_volume&gt;&lt;_pages&gt;95-124&lt;/_pages&gt;&lt;_translated_author&gt;Li, Gucheng;Feng, Zhongchao;Fan, Lixia&lt;/_translated_author&gt;&lt;/Details&gt;&lt;Extra&gt;&lt;DBUID&gt;{F96A950B-833F-4880-A151-76DA2D6A2879}&lt;/DBUID&gt;&lt;/Extra&gt;&lt;/Item&gt;&lt;/References&gt;&lt;/Group&gt;&lt;/Citation&gt;_x000a_"/>
    <w:docVar w:name="NE.Ref{4ACE4225-2CA9-4979-AD93-F4E38F288848}" w:val=" ADDIN NE.Ref.{4ACE4225-2CA9-4979-AD93-F4E38F288848}&lt;Citation&gt;&lt;Group&gt;&lt;References&gt;&lt;Item&gt;&lt;ID&gt;716&lt;/ID&gt;&lt;UID&gt;{74D17DDD-B52A-4AE8-B8D0-904FD75B64C4}&lt;/UID&gt;&lt;Title&gt;气候变化对中国的影响利弊&lt;/Title&gt;&lt;Template&gt;Journal Article&lt;/Template&gt;&lt;Star&gt;0&lt;/Star&gt;&lt;Tag&gt;0&lt;/Tag&gt;&lt;Author&gt;吴绍洪; 黄季焜; 刘燕华; 高江波; 杨军; 王文涛; 尹云鹤; 栾浩; 董婉璐&lt;/Author&gt;&lt;Year&gt;2014&lt;/Year&gt;&lt;Details&gt;&lt;_issue&gt;1&lt;/_issue&gt;&lt;_journal&gt;中国人口资源与环境&lt;/_journal&gt;&lt;_keywords&gt;气候变化;影响利弊;有序与定量适应;主动应对;中国&lt;/_keywords&gt;&lt;_pages&gt;7-13&lt;/_pages&gt;&lt;_volume&gt;24&lt;/_volume&gt;&lt;_created&gt;62679852&lt;/_created&gt;&lt;_modified&gt;62679890&lt;/_modified&gt;&lt;_translated_author&gt;Wu, Shaohong;Huang, Jikun;Liu, Yanhua;Gao, Jiangbo;Yang, Jun;Wang, Wentao;Yin, Yunhe;Luan, Hao;Dong, Wanlu&lt;/_translated_author&gt;&lt;/Details&gt;&lt;Extra&gt;&lt;DBUID&gt;{F96A950B-833F-4880-A151-76DA2D6A2879}&lt;/DBUID&gt;&lt;/Extra&gt;&lt;/Item&gt;&lt;/References&gt;&lt;/Group&gt;&lt;/Citation&gt;_x000a_"/>
    <w:docVar w:name="NE.Ref{525BE4AE-7CCC-4200-8777-09F8742D1D34}" w:val=" ADDIN NE.Ref.{525BE4AE-7CCC-4200-8777-09F8742D1D34}&lt;Citation&gt;&lt;Group&gt;&lt;References&gt;&lt;Item&gt;&lt;ID&gt;515&lt;/ID&gt;&lt;UID&gt;{5590F00F-30B2-4078-93E3-CA491927645F}&lt;/UID&gt;&lt;Title&gt;Inverse productivity: land quality, labor markets, and measurement error&lt;/Title&gt;&lt;Template&gt;Journal Article&lt;/Template&gt;&lt;Star&gt;0&lt;/Star&gt;&lt;Tag&gt;0&lt;/Tag&gt;&lt;Author&gt;Lamb; Russell&lt;/Author&gt;&lt;Year&gt;2003&lt;/Year&gt;&lt;Details&gt;&lt;_doi&gt;10.1016/S0304-3878(02)00134-7&lt;/_doi&gt;&lt;_created&gt;62670944&lt;/_created&gt;&lt;_modified&gt;62670973&lt;/_modified&gt;&lt;_url&gt;http://linkinghub.elsevier.com/retrieve/pii/S0304387802001347_x000d__x000a_http://api.elsevier.com/content/article/PII:S0304387802001347?httpAccept=text/xml&lt;/_url&gt;&lt;_journal&gt;Journal of Development Economics&lt;/_journal&gt;&lt;_volume&gt;71&lt;/_volume&gt;&lt;_issue&gt;1&lt;/_issue&gt;&lt;_pages&gt;71-95&lt;/_pages&gt;&lt;_tertiary_title&gt;Journal of Development Economics&lt;/_tertiary_title&gt;&lt;_isbn&gt;03043878&lt;/_isbn&gt;&lt;_accessed&gt;62670973&lt;/_accessed&gt;&lt;_db_updated&gt;CrossRef&lt;/_db_updated&gt;&lt;_impact_factor&gt;   2.205&lt;/_impact_factor&gt;&lt;_collection_scope&gt;SSCI&lt;/_collection_scope&gt;&lt;/Details&gt;&lt;Extra&gt;&lt;DBUID&gt;{F96A950B-833F-4880-A151-76DA2D6A2879}&lt;/DBUID&gt;&lt;/Extra&gt;&lt;/Item&gt;&lt;/References&gt;&lt;/Group&gt;&lt;Group&gt;&lt;References&gt;&lt;Item&gt;&lt;ID&gt;704&lt;/ID&gt;&lt;UID&gt;{D7161402-4C93-40E1-BFAA-1BD62AC4ADAE}&lt;/UID&gt;&lt;Title&gt;转型时期土地生产率与农户经营规模关系再考察&lt;/Title&gt;&lt;Template&gt;Journal Article&lt;/Template&gt;&lt;Star&gt;0&lt;/Star&gt;&lt;Tag&gt;0&lt;/Tag&gt;&lt;Author&gt;王建英; 陈志钢; 黄祖辉; Reardon, Thomas&lt;/Author&gt;&lt;Year&gt;2015&lt;/Year&gt;&lt;Details&gt;&lt;_issue&gt;9&lt;/_issue&gt;&lt;_journal&gt;管理世界&lt;/_journal&gt;&lt;_keywords&gt;土地生产率;亩均产量;亩均利润;农户经营规模;稻农;地块层面&lt;/_keywords&gt;&lt;_pages&gt;65-81&lt;/_pages&gt;&lt;_created&gt;62674292&lt;/_created&gt;&lt;_modified&gt;62674294&lt;/_modified&gt;&lt;_collection_scope&gt;CSSCI-C;PKU&lt;/_collection_scope&gt;&lt;_translated_author&gt;Wang, Jianying;Chen, Zhigang;Huang, Zuhui;Reardon, Thomas&lt;/_translated_author&gt;&lt;/Details&gt;&lt;Extra&gt;&lt;DBUID&gt;{F96A950B-833F-4880-A151-76DA2D6A2879}&lt;/DBUID&gt;&lt;/Extra&gt;&lt;/Item&gt;&lt;/References&gt;&lt;/Group&gt;&lt;/Citation&gt;_x000a_"/>
    <w:docVar w:name="NE.Ref{5278F6D5-AC6D-45F2-9E7A-8D0074B792DA}" w:val=" ADDIN NE.Ref.{5278F6D5-AC6D-45F2-9E7A-8D0074B792DA}&lt;Citation&gt;&lt;Group&gt;&lt;References&gt;&lt;Item&gt;&lt;ID&gt;725&lt;/ID&gt;&lt;UID&gt;{8A9BAB24-5FAC-44A1-8E4F-A22BE4CF1642}&lt;/UID&gt;&lt;Title&gt;Inverse productivity: land quality, labor markets, and measurement error&lt;/Title&gt;&lt;Template&gt;Journal Article&lt;/Template&gt;&lt;Star&gt;0&lt;/Star&gt;&lt;Tag&gt;0&lt;/Tag&gt;&lt;Author&gt;Lamb, Russell L&lt;/Author&gt;&lt;Year&gt;2003&lt;/Year&gt;&lt;Details&gt;&lt;_issue&gt;1&lt;/_issue&gt;&lt;_journal&gt;Journal of Development Economics&lt;/_journal&gt;&lt;_keywords&gt;O13;J43;Q12&lt;/_keywords&gt;&lt;_pages&gt;71-95&lt;/_pages&gt;&lt;_volume&gt;71&lt;/_volume&gt;&lt;_created&gt;62679852&lt;/_created&gt;&lt;_modified&gt;62679874&lt;/_modified&gt;&lt;_impact_factor&gt;   2.205&lt;/_impact_factor&gt;&lt;_collection_scope&gt;SSCI&lt;/_collection_scope&gt;&lt;/Details&gt;&lt;Extra&gt;&lt;DBUID&gt;{F96A950B-833F-4880-A151-76DA2D6A2879}&lt;/DBUID&gt;&lt;/Extra&gt;&lt;/Item&gt;&lt;/References&gt;&lt;/Group&gt;&lt;/Citation&gt;_x000a_"/>
    <w:docVar w:name="NE.Ref{5283459C-0523-41C6-9AF7-19287C6F7316}" w:val=" ADDIN NE.Ref.{5283459C-0523-41C6-9AF7-19287C6F7316}&lt;Citation&gt;&lt;Group&gt;&lt;References&gt;&lt;Item&gt;&lt;ID&gt;725&lt;/ID&gt;&lt;UID&gt;{8A9BAB24-5FAC-44A1-8E4F-A22BE4CF1642}&lt;/UID&gt;&lt;Title&gt;Inverse productivity: land quality, labor markets, and measurement error&lt;/Title&gt;&lt;Template&gt;Journal Article&lt;/Template&gt;&lt;Star&gt;0&lt;/Star&gt;&lt;Tag&gt;0&lt;/Tag&gt;&lt;Author&gt;Lamb, Russell L&lt;/Author&gt;&lt;Year&gt;2003&lt;/Year&gt;&lt;Details&gt;&lt;_issue&gt;1&lt;/_issue&gt;&lt;_journal&gt;Journal of Development Economics&lt;/_journal&gt;&lt;_keywords&gt;O13;J43;Q12&lt;/_keywords&gt;&lt;_pages&gt;71-95&lt;/_pages&gt;&lt;_volume&gt;71&lt;/_volume&gt;&lt;_created&gt;62679852&lt;/_created&gt;&lt;_modified&gt;62679874&lt;/_modified&gt;&lt;_impact_factor&gt;   2.205&lt;/_impact_factor&gt;&lt;_collection_scope&gt;SSCI&lt;/_collection_scope&gt;&lt;/Details&gt;&lt;Extra&gt;&lt;DBUID&gt;{F96A950B-833F-4880-A151-76DA2D6A2879}&lt;/DBUID&gt;&lt;/Extra&gt;&lt;/Item&gt;&lt;/References&gt;&lt;/Group&gt;&lt;/Citation&gt;_x000a_"/>
    <w:docVar w:name="NE.Ref{528C4297-616A-4FA2-9F03-73706D9F4B62}" w:val=" ADDIN NE.Ref.{528C4297-616A-4FA2-9F03-73706D9F4B62}&lt;Citation&gt;&lt;Group&gt;&lt;References&gt;&lt;Item&gt;&lt;ID&gt;741&lt;/ID&gt;&lt;UID&gt;{C0580FBC-85B6-4C2E-8845-25C99874E9E2}&lt;/UID&gt;&lt;Title&gt;农民分化对耕地利用效率的影响——基于农户调查数据的实证分析&lt;/Title&gt;&lt;Template&gt;Journal Article&lt;/Template&gt;&lt;Star&gt;0&lt;/Star&gt;&lt;Tag&gt;0&lt;/Tag&gt;&lt;Author&gt;许恒周; 郭玉燕; 吴冠岑&lt;/Author&gt;&lt;Year&gt;2012&lt;/Year&gt;&lt;Details&gt;&lt;_issue&gt;6&lt;/_issue&gt;&lt;_journal&gt;中国农村经济&lt;/_journal&gt;&lt;_keywords&gt;农民分化;耕地利用效率;农户;数据包络分析(DEA;Tobit模型&lt;/_keywords&gt;&lt;_pages&gt;31-39&lt;/_pages&gt;&lt;_created&gt;62679863&lt;/_created&gt;&lt;_modified&gt;62679879&lt;/_modified&gt;&lt;_collection_scope&gt;CSSCI-C;PKU&lt;/_collection_scope&gt;&lt;_translated_author&gt;Xu, Hengzhou;Guo, Yuyan;Wu, Guancen&lt;/_translated_author&gt;&lt;/Details&gt;&lt;Extra&gt;&lt;DBUID&gt;{F96A950B-833F-4880-A151-76DA2D6A2879}&lt;/DBUID&gt;&lt;/Extra&gt;&lt;/Item&gt;&lt;/References&gt;&lt;/Group&gt;&lt;/Citation&gt;_x000a_"/>
    <w:docVar w:name="NE.Ref{5612DBCE-FF2F-46E1-AA96-77A077223630}" w:val=" ADDIN NE.Ref.{5612DBCE-FF2F-46E1-AA96-77A077223630}&lt;Citation&gt;&lt;Group&gt;&lt;References&gt;&lt;Item&gt;&lt;ID&gt;768&lt;/ID&gt;&lt;UID&gt;{F7A1E226-418B-431D-9F60-88DCC2D5EB5C}&lt;/UID&gt;&lt;Title&gt;转型时期土地生产率与农户经营规模关系再考察&lt;/Title&gt;&lt;Template&gt;Journal Article&lt;/Template&gt;&lt;Star&gt;0&lt;/Star&gt;&lt;Tag&gt;0&lt;/Tag&gt;&lt;Author&gt;王建英; 陈志钢; 黄祖辉; Reardon, T&lt;/Author&gt;&lt;Year&gt;2015&lt;/Year&gt;&lt;Details&gt;&lt;_issue&gt;9&lt;/_issue&gt;&lt;_journal&gt;管理世界&lt;/_journal&gt;&lt;_pages&gt;65-81&lt;/_pages&gt;&lt;_created&gt;62679891&lt;/_created&gt;&lt;_modified&gt;62679892&lt;/_modified&gt;&lt;_collection_scope&gt;CSSCI-C;PKU&lt;/_collection_scope&gt;&lt;_translated_author&gt;Wang, Jianying;Chen, Zhigang;Huang, Zuhui;Reardon, T.&lt;/_translated_author&gt;&lt;/Details&gt;&lt;Extra&gt;&lt;DBUID&gt;{F96A950B-833F-4880-A151-76DA2D6A2879}&lt;/DBUID&gt;&lt;/Extra&gt;&lt;/Item&gt;&lt;/References&gt;&lt;/Group&gt;&lt;/Citation&gt;_x000a_"/>
    <w:docVar w:name="NE.Ref{57357656-41F7-46D8-91E5-963800D1C6B8}" w:val=" ADDIN NE.Ref.{57357656-41F7-46D8-91E5-963800D1C6B8}&lt;Citation&gt;&lt;Group&gt;&lt;References&gt;&lt;Item&gt;&lt;ID&gt;615&lt;/ID&gt;&lt;UID&gt;{CE4B1ACA-E5CA-4D15-B279-EFBFFD4F5922}&lt;/UID&gt;&lt;Title&gt;农业适度规模经营:规模效益、产出水平与生产成本——基于1552个水稻种植户的调查数据&lt;/Title&gt;&lt;Template&gt;Journal Article&lt;/Template&gt;&lt;Star&gt;0&lt;/Star&gt;&lt;Tag&gt;0&lt;/Tag&gt;&lt;Author&gt;李文明; 罗丹; 陈洁; 谢颜&lt;/Author&gt;&lt;Year&gt;2015&lt;/Year&gt;&lt;Details&gt;&lt;_language&gt;Chinese&lt;/_language&gt;&lt;_created&gt;62670944&lt;/_created&gt;&lt;_modified&gt;62671104&lt;/_modified&gt;&lt;_url&gt;http://kns.cnki.net/KCMS/detail/detail.aspx?FileName=ZNJJ201503003&amp;amp;DbName=CJFQ2015&lt;/_url&gt;&lt;_journal&gt;中国农村经济&lt;/_journal&gt;&lt;_issue&gt;03&lt;/_issue&gt;&lt;_pages&gt;4-17+43&lt;/_pages&gt;&lt;_date&gt;60611040&lt;/_date&gt;&lt;_keywords&gt;适度规模经营;产出水平;规模经济;规模报酬;水稻&lt;/_keywords&gt;&lt;_author_aff&gt;国务院参事室;中央农村工作领导小组办公室;农业部农村经济研究中心;农业部人力资源开发中心;&lt;/_author_aff&gt;&lt;_db_provider&gt;CNKI: 期刊&lt;/_db_provider&gt;&lt;_accessed&gt;62670949&lt;/_accessed&gt;&lt;_db_updated&gt;CNKI - Reference&lt;/_db_updated&gt;&lt;_collection_scope&gt;CSSCI-C;PKU&lt;/_collection_scope&gt;&lt;_translated_author&gt;Li, Wenming;Luo, Dan;Chen, Jie;Xie, Yan&lt;/_translated_author&gt;&lt;/Details&gt;&lt;Extra&gt;&lt;DBUID&gt;{F96A950B-833F-4880-A151-76DA2D6A2879}&lt;/DBUID&gt;&lt;/Extra&gt;&lt;/Item&gt;&lt;/References&gt;&lt;/Group&gt;&lt;Group&gt;&lt;References&gt;&lt;Item&gt;&lt;ID&gt;682&lt;/ID&gt;&lt;UID&gt;{D7CAA1CF-C5A7-4B4A-B93B-0F698BF9BADC}&lt;/UID&gt;&lt;Title&gt;种粮效益:差异化特征与政策意蕴——基于3400个种粮户的调查&lt;/Title&gt;&lt;Template&gt;Journal Article&lt;/Template&gt;&lt;Star&gt;0&lt;/Star&gt;&lt;Tag&gt;0&lt;/Tag&gt;&lt;Author&gt;罗丹; 李文明; 陈洁&lt;/Author&gt;&lt;Year&gt;2013&lt;/Year&gt;&lt;Details&gt;&lt;_language&gt;Chinese&lt;/_language&gt;&lt;_created&gt;62670944&lt;/_created&gt;&lt;_modified&gt;62671093&lt;/_modified&gt;&lt;_url&gt;http://kns.cnki.net/KCMS/detail/detail.aspx?FileName=GLSJ201307008&amp;amp;DbName=CJFQ2013&lt;/_url&gt;&lt;_journal&gt;管理世界&lt;/_journal&gt;&lt;_issue&gt;07&lt;/_issue&gt;&lt;_pages&gt;59-70&lt;/_pages&gt;&lt;_date&gt;59713920&lt;/_date&gt;&lt;_keywords&gt;种粮效益;差异化;适度规模经营&lt;/_keywords&gt;&lt;_author_aff&gt;中央财经领导小组办公室;中央农村工作领导小组办公室;国务院参事室;农业部农村经济研究中心;&lt;/_author_aff&gt;&lt;_db_provider&gt;CNKI: 期刊&lt;/_db_provider&gt;&lt;_accessed&gt;62670951&lt;/_accessed&gt;&lt;_db_updated&gt;CNKI - Reference&lt;/_db_updated&gt;&lt;_collection_scope&gt;CSSCI-C;PKU&lt;/_collection_scope&gt;&lt;_translated_author&gt;Luo, Dan;Li, Wenming;Chen, Jie&lt;/_translated_author&gt;&lt;/Details&gt;&lt;Extra&gt;&lt;DBUID&gt;{F96A950B-833F-4880-A151-76DA2D6A2879}&lt;/DBUID&gt;&lt;/Extra&gt;&lt;/Item&gt;&lt;/References&gt;&lt;/Group&gt;&lt;Group&gt;&lt;References&gt;&lt;Item&gt;&lt;ID&gt;542&lt;/ID&gt;&lt;UID&gt;{BCFD052B-24E3-404E-B3F4-C4A72AEC1E12}&lt;/UID&gt;&lt;Title&gt;规模报酬、产出利润与生产成本视角下的农业适度规模经营-基于江汉平原354个水稻种植户的研究&lt;/Title&gt;&lt;Template&gt;Journal Article&lt;/Template&gt;&lt;Star&gt;0&lt;/Star&gt;&lt;Tag&gt;0&lt;/Tag&gt;&lt;Author&gt;王嫚嫚; 刘颖; 陈实&lt;/Author&gt;&lt;Year&gt;2017&lt;/Year&gt;&lt;Details&gt;&lt;_language&gt;chi&lt;/_language&gt;&lt;_created&gt;62670944&lt;/_created&gt;&lt;_modified&gt;62670987&lt;/_modified&gt;&lt;_url&gt;http://www.wanfangdata.com.cn/details/detail.do?_type=perio&amp;amp;id=QKC20172017051200121305&lt;/_url&gt;&lt;_journal&gt;农业技术经济&lt;/_journal&gt;&lt;_issue&gt;4&lt;/_issue&gt;&lt;_pages&gt;83-94&lt;/_pages&gt;&lt;_tertiary_title&gt;Journal of Agrotechnical Economics&lt;/_tertiary_title&gt;&lt;_doi&gt;10.13246/j.cnki.jae.2017.04.008&lt;/_doi&gt;&lt;_isbn&gt;1000-6370&lt;/_isbn&gt;&lt;_keywords&gt;适度经营规模; 产出水平; 规模报酬; 规模经济; 耕地质量; 水稻&lt;/_keywords&gt;&lt;_author_aff&gt;华中农业大学; 华中农业大学; 华中农业大学&lt;/_author_aff&gt;&lt;_author_adr&gt;华中农业大学; 华中农业大学; 华中农业大学&lt;/_author_adr&gt;&lt;_db_provider&gt;北京万方数据股份有限公司&lt;/_db_provider&gt;&lt;_accessed&gt;62670947&lt;/_accessed&gt;&lt;_db_updated&gt;Wanfangdata&lt;/_db_updated&gt;&lt;_collection_scope&gt;CSSCI-C;PKU&lt;/_collection_scope&gt;&lt;_translated_author&gt;Wang, Manman;Liu, Ying;Chen, Shi&lt;/_translated_author&gt;&lt;/Details&gt;&lt;Extra&gt;&lt;DBUID&gt;{F96A950B-833F-4880-A151-76DA2D6A2879}&lt;/DBUID&gt;&lt;/Extra&gt;&lt;/Item&gt;&lt;/References&gt;&lt;/Group&gt;&lt;/Citation&gt;_x000a_"/>
    <w:docVar w:name="NE.Ref{57A13C71-6DD2-44E8-B94C-3A24FA013C3B}" w:val=" ADDIN NE.Ref.{57A13C71-6DD2-44E8-B94C-3A24FA013C3B}&lt;Citation&gt;&lt;Group&gt;&lt;References&gt;&lt;Item&gt;&lt;ID&gt;754&lt;/ID&gt;&lt;UID&gt;{A4BAB82E-73EB-4A68-A054-B9B201890DF7}&lt;/UID&gt;&lt;Title&gt;农户土地种植面积与土地生产率的关系——基于中西部七县(市)农户的调查数据&lt;/Title&gt;&lt;Template&gt;Journal Article&lt;/Template&gt;&lt;Star&gt;0&lt;/Star&gt;&lt;Tag&gt;0&lt;/Tag&gt;&lt;Author&gt;范红忠; 周启良&lt;/Author&gt;&lt;Year&gt;2014&lt;/Year&gt;&lt;Details&gt;&lt;_issue&gt;12&lt;/_issue&gt;&lt;_journal&gt;中国人口·资源与环境&lt;/_journal&gt;&lt;_keywords&gt;农户;土地种植面积;土地规模经营;土地生产率&lt;/_keywords&gt;&lt;_pages&gt;38-45&lt;/_pages&gt;&lt;_volume&gt;24&lt;/_volume&gt;&lt;_created&gt;62679863&lt;/_created&gt;&lt;_modified&gt;62679863&lt;/_modified&gt;&lt;_translated_author&gt;Fan, Hongzhong;Zhou, Qiliang&lt;/_translated_author&gt;&lt;/Details&gt;&lt;Extra&gt;&lt;DBUID&gt;{F96A950B-833F-4880-A151-76DA2D6A2879}&lt;/DBUID&gt;&lt;/Extra&gt;&lt;/Item&gt;&lt;/References&gt;&lt;/Group&gt;&lt;/Citation&gt;_x000a_"/>
    <w:docVar w:name="NE.Ref{585FF503-0B1F-4283-B220-C33B317171CE}" w:val=" ADDIN NE.Ref.{585FF503-0B1F-4283-B220-C33B317171CE}&lt;Citation&gt;&lt;Group&gt;&lt;References&gt;&lt;Item&gt;&lt;ID&gt;745&lt;/ID&gt;&lt;UID&gt;{22A5B5C6-4F94-4FE9-A858-9412C47151DA}&lt;/UID&gt;&lt;Title&gt;Fact or artifact: The impact of measurement errors on the farm size–productivity relationship&lt;/Title&gt;&lt;Template&gt;Journal Article&lt;/Template&gt;&lt;Star&gt;0&lt;/Star&gt;&lt;Tag&gt;0&lt;/Tag&gt;&lt;Author&gt;Carletto, Calogero; Savastano, Sara; Zezza, Alberto&lt;/Author&gt;&lt;Year&gt;2013&lt;/Year&gt;&lt;Details&gt;&lt;_issue&gt;1&lt;/_issue&gt;&lt;_journal&gt;Journal of Development Economics&lt;/_journal&gt;&lt;_keywords&gt;LAND QUALITY;AGRICULTURAL PRODUCTION;INVERSE PRODUCTIVITY;LABOR-MARKETS;EXPLAIN;ACCESS&lt;/_keywords&gt;&lt;_pages&gt;254-261&lt;/_pages&gt;&lt;_volume&gt;103&lt;/_volume&gt;&lt;_created&gt;62679863&lt;/_created&gt;&lt;_modified&gt;62680020&lt;/_modified&gt;&lt;_impact_factor&gt;   2.205&lt;/_impact_factor&gt;&lt;_collection_scope&gt;SSCI&lt;/_collection_scope&gt;&lt;/Details&gt;&lt;Extra&gt;&lt;DBUID&gt;{F96A950B-833F-4880-A151-76DA2D6A2879}&lt;/DBUID&gt;&lt;/Extra&gt;&lt;/Item&gt;&lt;/References&gt;&lt;/Group&gt;&lt;Group&gt;&lt;References&gt;&lt;Item&gt;&lt;ID&gt;750&lt;/ID&gt;&lt;UID&gt;{150FC7AC-C547-4ADF-9169-258A7869B007}&lt;/UID&gt;&lt;Title&gt;规模经济、规模报酬与农业适度规模经营——基于我国粮食生产的实证研究&lt;/Title&gt;&lt;Template&gt;Journal Article&lt;/Template&gt;&lt;Star&gt;0&lt;/Star&gt;&lt;Tag&gt;0&lt;/Tag&gt;&lt;Author&gt;许庆; 尹荣梁; 章辉&lt;/Author&gt;&lt;Year&gt;2011&lt;/Year&gt;&lt;Details&gt;&lt;_issue&gt;3&lt;/_issue&gt;&lt;_journal&gt;经济研究&lt;/_journal&gt;&lt;_keywords&gt;规模经济;规模报酬;适度规模经营&lt;/_keywords&gt;&lt;_pages&gt;59-71&lt;/_pages&gt;&lt;_created&gt;62679863&lt;/_created&gt;&lt;_modified&gt;62679911&lt;/_modified&gt;&lt;_collection_scope&gt;CSSCI-C;PKU&lt;/_collection_scope&gt;&lt;_translated_author&gt;Xu, Qing;Yin, Rongliang;Zhang, Hui&lt;/_translated_author&gt;&lt;/Details&gt;&lt;Extra&gt;&lt;DBUID&gt;{F96A950B-833F-4880-A151-76DA2D6A2879}&lt;/DBUID&gt;&lt;/Extra&gt;&lt;/Item&gt;&lt;/References&gt;&lt;/Group&gt;&lt;/Citation&gt;_x000a_"/>
    <w:docVar w:name="NE.Ref{58F69E12-B2B7-4F7E-B089-DA032BB144E9}" w:val=" ADDIN NE.Ref.{58F69E12-B2B7-4F7E-B089-DA032BB144E9}&lt;Citation&gt;&lt;Group&gt;&lt;References&gt;&lt;Item&gt;&lt;ID&gt;643&lt;/ID&gt;&lt;UID&gt;{5B98E021-5D06-42CA-BE43-BD68AE9F1659}&lt;/UID&gt;&lt;Title&gt;我国粮食生产效率核算及其影响因素分析——基于SBM-Tobit模型二步法的实证研究&lt;/Title&gt;&lt;Template&gt;Journal Article&lt;/Template&gt;&lt;Star&gt;0&lt;/Star&gt;&lt;Tag&gt;0&lt;/Tag&gt;&lt;Author&gt;曾福生; 高鸣&lt;/Author&gt;&lt;Year&gt;2012&lt;/Year&gt;&lt;Details&gt;&lt;_language&gt;Chinese&lt;/_language&gt;&lt;_created&gt;62670944&lt;/_created&gt;&lt;_modified&gt;62671100&lt;/_modified&gt;&lt;_url&gt;http://kns.cnki.net/KCMS/detail/detail.aspx?FileName=NYJS201207009&amp;amp;DbName=CJFQ2012&lt;/_url&gt;&lt;_journal&gt;农业技术经济&lt;/_journal&gt;&lt;_issue&gt;07&lt;/_issue&gt;&lt;_pages&gt;63-70&lt;/_pages&gt;&lt;_date&gt;59204160&lt;/_date&gt;&lt;_keywords&gt;粮食安全;包络数据分析法;SBM-Tobit模型&lt;/_keywords&gt;&lt;_author_aff&gt;湖南农业大学经济学院;&lt;/_author_aff&gt;&lt;_db_provider&gt;CNKI: 期刊&lt;/_db_provider&gt;&lt;_accessed&gt;62670950&lt;/_accessed&gt;&lt;_db_updated&gt;CNKI - Reference&lt;/_db_updated&gt;&lt;_collection_scope&gt;CSSCI-C;PKU&lt;/_collection_scope&gt;&lt;_translated_author&gt;Ceng, Fusheng;Gao, Ming&lt;/_translated_author&gt;&lt;/Details&gt;&lt;Extra&gt;&lt;DBUID&gt;{F96A950B-833F-4880-A151-76DA2D6A2879}&lt;/DBUID&gt;&lt;/Extra&gt;&lt;/Item&gt;&lt;/References&gt;&lt;/Group&gt;&lt;Group&gt;&lt;References&gt;&lt;Item&gt;&lt;ID&gt;464&lt;/ID&gt;&lt;UID&gt;{DE82DEB2-0A9B-424A-999E-9B6F84BAFCC4}&lt;/UID&gt;&lt;Title&gt;粮食直接补贴对不同经营规模农户小麦生产率的影响— —基于全国农村固定观察点农户数据&lt;/Title&gt;&lt;Template&gt;Journal Article&lt;/Template&gt;&lt;Star&gt;0&lt;/Star&gt;&lt;Tag&gt;0&lt;/Tag&gt;&lt;Author&gt;高鸣; 宋洪远; Carter, Michael&lt;/Author&gt;&lt;Year&gt;2016&lt;/Year&gt;&lt;Details&gt;&lt;_language&gt;Chinese&lt;/_language&gt;&lt;_created&gt;62670932&lt;/_created&gt;&lt;_modified&gt;62671062&lt;/_modified&gt;&lt;_journal&gt;中国农村经济&lt;/_journal&gt;&lt;_collection_scope&gt;CSSCI-C;PKU&lt;/_collection_scope&gt;&lt;_issue&gt;8_x000d__x000a_&lt;/_issue&gt;&lt;_pages&gt;56-69&lt;/_pages&gt;&lt;_translated_author&gt;Gao, Ming;Song, Hongyuan;Carter, Michael&lt;/_translated_author&gt;&lt;/Details&gt;&lt;Extra&gt;&lt;DBUID&gt;{F96A950B-833F-4880-A151-76DA2D6A2879}&lt;/DBUID&gt;&lt;/Extra&gt;&lt;/Item&gt;&lt;/References&gt;&lt;/Group&gt;&lt;Group&gt;&lt;References&gt;&lt;Item&gt;&lt;ID&gt;518&lt;/ID&gt;&lt;UID&gt;{01396EB0-9F8D-4603-BC89-AC99499D29C3}&lt;/UID&gt;&lt;Title&gt;补贴减少了粮食生产效率损失吗?——基于动态资产贫困理论的分析&lt;/Title&gt;&lt;Template&gt;Journal Article&lt;/Template&gt;&lt;Star&gt;0&lt;/Star&gt;&lt;Tag&gt;0&lt;/Tag&gt;&lt;Author&gt;高鸣; 宋洪远; Michael, Carter&lt;/Author&gt;&lt;Year&gt;2017&lt;/Year&gt;&lt;Details&gt;&lt;_language&gt;Chinese&lt;/_language&gt;&lt;_created&gt;62670944&lt;/_created&gt;&lt;_modified&gt;62671100&lt;/_modified&gt;&lt;_url&gt;http://kns.cnki.net/KCMS/detail/detail.aspx?FileName=GLSJ201709009&amp;amp;DbName=CJFQ2017&lt;/_url&gt;&lt;_journal&gt;管理世界&lt;/_journal&gt;&lt;_issue&gt;09&lt;/_issue&gt;&lt;_pages&gt;85-100&lt;/_pages&gt;&lt;_date&gt;61907040&lt;/_date&gt;&lt;_keywords&gt;农业补贴;粮食安全;效率损失;动态资产贫困;EBM模型&lt;/_keywords&gt;&lt;_author_aff&gt;农业部农村经济研究中心;美国加州大学戴维斯分校农业与资源经济系;&lt;/_author_aff&gt;&lt;_db_provider&gt;CNKI: 期刊&lt;/_db_provider&gt;&lt;_accessed&gt;62670946&lt;/_accessed&gt;&lt;_db_updated&gt;CNKI - Reference&lt;/_db_updated&gt;&lt;_collection_scope&gt;CSSCI-C;PKU&lt;/_collection_scope&gt;&lt;_translated_author&gt;Gao, Ming;Song, Hongyuan;Michael, Carter&lt;/_translated_author&gt;&lt;/Details&gt;&lt;Extra&gt;&lt;DBUID&gt;{F96A950B-833F-4880-A151-76DA2D6A2879}&lt;/DBUID&gt;&lt;/Extra&gt;&lt;/Item&gt;&lt;/References&gt;&lt;/Group&gt;&lt;/Citation&gt;_x000a_"/>
    <w:docVar w:name="NE.Ref{5A7AC061-D27B-415B-9B59-FB7FDE8E94FE}" w:val=" ADDIN NE.Ref.{5A7AC061-D27B-415B-9B59-FB7FDE8E94FE}&lt;Citation&gt;&lt;Group&gt;&lt;References&gt;&lt;Item&gt;&lt;ID&gt;731&lt;/ID&gt;&lt;UID&gt;{E415510B-FA87-4E00-9911-8B6A8A0BDAC0}&lt;/UID&gt;&lt;Title&gt;Can unobserved land quality explain the inverse productivity relationship?&lt;/Title&gt;&lt;Template&gt;Journal Article&lt;/Template&gt;&lt;Star&gt;0&lt;/Star&gt;&lt;Tag&gt;0&lt;/Tag&gt;&lt;Author&gt;Benjamin, Dwayne&lt;/Author&gt;&lt;Year&gt;1995&lt;/Year&gt;&lt;Details&gt;&lt;_issue&gt;1&lt;/_issue&gt;&lt;_journal&gt;Journal of Development Economics&lt;/_journal&gt;&lt;_keywords&gt;Labor demand;Inverse relationship;Rice farming in Java;Agricultural labor markets;JEL classification codes] O12;JEL classification codes] Q12;JEL classification codes] J43&lt;/_keywords&gt;&lt;_pages&gt;51-84&lt;/_pages&gt;&lt;_volume&gt;46&lt;/_volume&gt;&lt;_created&gt;62679852&lt;/_created&gt;&lt;_modified&gt;62679872&lt;/_modified&gt;&lt;_impact_factor&gt;   2.205&lt;/_impact_factor&gt;&lt;_collection_scope&gt;SSCI&lt;/_collection_scope&gt;&lt;/Details&gt;&lt;Extra&gt;&lt;DBUID&gt;{F96A950B-833F-4880-A151-76DA2D6A2879}&lt;/DBUID&gt;&lt;/Extra&gt;&lt;/Item&gt;&lt;/References&gt;&lt;/Group&gt;&lt;Group&gt;&lt;References&gt;&lt;Item&gt;&lt;ID&gt;733&lt;/ID&gt;&lt;UID&gt;{77118925-B7D0-4785-800E-811D3EC6D808}&lt;/UID&gt;&lt;Title&gt;Mis-Specification in Farm Productivity Analysis: The Role of Land Quality&lt;/Title&gt;&lt;Template&gt;Journal Article&lt;/Template&gt;&lt;Star&gt;0&lt;/Star&gt;&lt;Tag&gt;0&lt;/Tag&gt;&lt;Author&gt;Bhalla, Surjit S; Roy, Prannoy&lt;/Author&gt;&lt;Year&gt;1988&lt;/Year&gt;&lt;Details&gt;&lt;_issue&gt;1&lt;/_issue&gt;&lt;_journal&gt;Oxford Economic Papers&lt;/_journal&gt;&lt;_pages&gt;55-73&lt;/_pages&gt;&lt;_volume&gt;40&lt;/_volume&gt;&lt;_created&gt;62679852&lt;/_created&gt;&lt;_modified&gt;62680018&lt;/_modified&gt;&lt;/Details&gt;&lt;Extra&gt;&lt;DBUID&gt;{F96A950B-833F-4880-A151-76DA2D6A2879}&lt;/DBUID&gt;&lt;/Extra&gt;&lt;/Item&gt;&lt;/References&gt;&lt;/Group&gt;&lt;/Citation&gt;_x000a_"/>
    <w:docVar w:name="NE.Ref{5D5EF77D-30AB-4F11-8C02-E33DC7F34D45}" w:val=" ADDIN NE.Ref.{5D5EF77D-30AB-4F11-8C02-E33DC7F34D45}&lt;Citation&gt;&lt;Group&gt;&lt;References&gt;&lt;Item&gt;&lt;ID&gt;759&lt;/ID&gt;&lt;UID&gt;{A1F27CE2-EA8B-46B1-A1A1-A8879FFF78A2}&lt;/UID&gt;&lt;Title&gt;小农户真的更加具有效率吗?来自湖北省的经验证据&lt;/Title&gt;&lt;Template&gt;Journal Article&lt;/Template&gt;&lt;Star&gt;0&lt;/Star&gt;&lt;Tag&gt;0&lt;/Tag&gt;&lt;Author&gt;李谷成; 冯中朝; 范丽霞&lt;/Author&gt;&lt;Year&gt;2010&lt;/Year&gt;&lt;Details&gt;&lt;_issue&gt;1&lt;/_issue&gt;&lt;_journal&gt;经济学(季刊)&lt;/_journal&gt;&lt;_keywords&gt;农户;农户规模;效率;负向关系&lt;/_keywords&gt;&lt;_pages&gt;99-128&lt;/_pages&gt;&lt;_volume&gt;9&lt;/_volume&gt;&lt;_created&gt;62679863&lt;/_created&gt;&lt;_modified&gt;62679863&lt;/_modified&gt;&lt;_translated_author&gt;Li, Gucheng;Feng, Zhongchao;Fan, Lixia&lt;/_translated_author&gt;&lt;/Details&gt;&lt;Extra&gt;&lt;DBUID&gt;{F96A950B-833F-4880-A151-76DA2D6A2879}&lt;/DBUID&gt;&lt;/Extra&gt;&lt;/Item&gt;&lt;/References&gt;&lt;/Group&gt;&lt;/Citation&gt;_x000a_"/>
    <w:docVar w:name="NE.Ref{5FE8DFE5-6FB2-4F8C-947D-8D87A6C7C8C3}" w:val=" ADDIN NE.Ref.{5FE8DFE5-6FB2-4F8C-947D-8D87A6C7C8C3}&lt;Citation&gt;&lt;Group&gt;&lt;References&gt;&lt;Item&gt;&lt;ID&gt;696&lt;/ID&gt;&lt;UID&gt;{CBEF2AD2-89ED-4868-93BA-745D834274A9}&lt;/UID&gt;&lt;Title&gt;农业发展:国际前景&lt;/Title&gt;&lt;Template&gt;Book&lt;/Template&gt;&lt;Star&gt;0&lt;/Star&gt;&lt;Tag&gt;0&lt;/Tag&gt;&lt;Author&gt;速水佑次郎; 弗农·拉坦; 拉坦; Al, Et&lt;/Author&gt;&lt;Year&gt;2014&lt;/Year&gt;&lt;Details&gt;&lt;_publisher&gt;商务印书馆&lt;/_publisher&gt;&lt;_accessed&gt;62671093&lt;/_accessed&gt;&lt;_created&gt;62671093&lt;/_created&gt;&lt;_modified&gt;62671093&lt;/_modified&gt;&lt;_translated_author&gt;Su, Shuiyoucilang;弗农·拉坦;La, Tan;Al, Et&lt;/_translated_author&gt;&lt;/Details&gt;&lt;Extra&gt;&lt;DBUID&gt;{F96A950B-833F-4880-A151-76DA2D6A2879}&lt;/DBUID&gt;&lt;/Extra&gt;&lt;/Item&gt;&lt;/References&gt;&lt;/Group&gt;&lt;/Citation&gt;_x000a_"/>
    <w:docVar w:name="NE.Ref{633D02CF-A445-4B6A-A37C-CFF2AF60AC32}" w:val=" ADDIN NE.Ref.{633D02CF-A445-4B6A-A37C-CFF2AF60AC32}&lt;Citation&gt;&lt;Group&gt;&lt;References&gt;&lt;Item&gt;&lt;ID&gt;766&lt;/ID&gt;&lt;UID&gt;{A509A404-557A-4CF2-B9AA-72F4F1628AD7}&lt;/UID&gt;&lt;Title&gt;农户土地流转是有效率的吗?--以山西为例&lt;/Title&gt;&lt;Template&gt;Journal Article&lt;/Template&gt;&lt;Star&gt;0&lt;/Star&gt;&lt;Tag&gt;0&lt;/Tag&gt;&lt;Author&gt;陈海磊; 史清华; 顾海英&lt;/Author&gt;&lt;Year&gt;2014&lt;/Year&gt;&lt;Details&gt;&lt;_issue&gt;7&lt;/_issue&gt;&lt;_journal&gt;中国农村经济&lt;/_journal&gt;&lt;_pages&gt;61-71&lt;/_pages&gt;&lt;_created&gt;62679887&lt;/_created&gt;&lt;_modified&gt;62679887&lt;/_modified&gt;&lt;_collection_scope&gt;CSSCI-C;PKU&lt;/_collection_scope&gt;&lt;_translated_author&gt;Chen, Hailei;Shi, Qinghua;Gu, Haiying&lt;/_translated_author&gt;&lt;/Details&gt;&lt;Extra&gt;&lt;DBUID&gt;{F96A950B-833F-4880-A151-76DA2D6A2879}&lt;/DBUID&gt;&lt;/Extra&gt;&lt;/Item&gt;&lt;/References&gt;&lt;/Group&gt;&lt;Group&gt;&lt;References&gt;&lt;Item&gt;&lt;ID&gt;757&lt;/ID&gt;&lt;UID&gt;{22217A53-8122-4207-AE85-A6D796561662}&lt;/UID&gt;&lt;Title&gt;土地适度规模经营尺度：效率抑或收入&lt;/Title&gt;&lt;Template&gt;Journal Article&lt;/Template&gt;&lt;Star&gt;0&lt;/Star&gt;&lt;Tag&gt;0&lt;/Tag&gt;&lt;Author&gt;郭庆海&lt;/Author&gt;&lt;Year&gt;2014&lt;/Year&gt;&lt;Details&gt;&lt;_issue&gt;7&lt;/_issue&gt;&lt;_journal&gt;农业经济问题&lt;/_journal&gt;&lt;_keywords&gt;土地;适度规模经营;效率尺度;收入尺度;农户&lt;/_keywords&gt;&lt;_pages&gt;4-10&lt;/_pages&gt;&lt;_volume&gt;35&lt;/_volume&gt;&lt;_created&gt;62679863&lt;/_created&gt;&lt;_modified&gt;62679863&lt;/_modified&gt;&lt;_collection_scope&gt;CSSCI-C&lt;/_collection_scope&gt;&lt;_translated_author&gt;Guo, Qinghai&lt;/_translated_author&gt;&lt;/Details&gt;&lt;Extra&gt;&lt;DBUID&gt;{F96A950B-833F-4880-A151-76DA2D6A2879}&lt;/DBUID&gt;&lt;/Extra&gt;&lt;/Item&gt;&lt;/References&gt;&lt;/Group&gt;&lt;Group&gt;&lt;References&gt;&lt;Item&gt;&lt;ID&gt;759&lt;/ID&gt;&lt;UID&gt;{A1F27CE2-EA8B-46B1-A1A1-A8879FFF78A2}&lt;/UID&gt;&lt;Title&gt;小农户真的更加具有效率吗?来自湖北省的经验证据&lt;/Title&gt;&lt;Template&gt;Journal Article&lt;/Template&gt;&lt;Star&gt;0&lt;/Star&gt;&lt;Tag&gt;0&lt;/Tag&gt;&lt;Author&gt;李谷成; 冯中朝; 范丽霞&lt;/Author&gt;&lt;Year&gt;2010&lt;/Year&gt;&lt;Details&gt;&lt;_issue&gt;1&lt;/_issue&gt;&lt;_journal&gt;经济学(季刊)&lt;/_journal&gt;&lt;_keywords&gt;农户;农户规模;效率;负向关系&lt;/_keywords&gt;&lt;_pages&gt;99-128&lt;/_pages&gt;&lt;_volume&gt;9&lt;/_volume&gt;&lt;_created&gt;62679863&lt;/_created&gt;&lt;_modified&gt;62679863&lt;/_modified&gt;&lt;_translated_author&gt;Li, Gucheng;Feng, Zhongchao;Fan, Lixia&lt;/_translated_author&gt;&lt;/Details&gt;&lt;Extra&gt;&lt;DBUID&gt;{F96A950B-833F-4880-A151-76DA2D6A2879}&lt;/DBUID&gt;&lt;/Extra&gt;&lt;/Item&gt;&lt;/References&gt;&lt;/Group&gt;&lt;Group&gt;&lt;References&gt;&lt;Item&gt;&lt;ID&gt;762&lt;/ID&gt;&lt;UID&gt;{F18D4B7A-8AF5-4ACB-8FB9-009B3CAFDE03}&lt;/UID&gt;&lt;Title&gt;中国农业规模经营的制约&lt;/Title&gt;&lt;Template&gt;Journal Article&lt;/Template&gt;&lt;Star&gt;0&lt;/Star&gt;&lt;Tag&gt;0&lt;/Tag&gt;&lt;Author&gt;任治君&lt;/Author&gt;&lt;Year&gt;1995&lt;/Year&gt;&lt;Details&gt;&lt;_issue&gt;6&lt;/_issue&gt;&lt;_journal&gt;经济研究&lt;/_journal&gt;&lt;_keywords&gt;农业规模经营;农业经营规模;单位面积产量;中国农业;农业生产;增加农民收入;生产总量;扩大耕地面积;非农业部门;农业政策&lt;/_keywords&gt;&lt;_pages&gt;54-58&lt;/_pages&gt;&lt;_created&gt;62679863&lt;/_created&gt;&lt;_modified&gt;62679879&lt;/_modified&gt;&lt;_collection_scope&gt;CSSCI-C;PKU&lt;/_collection_scope&gt;&lt;_translated_author&gt;Ren, Zhijun&lt;/_translated_author&gt;&lt;/Details&gt;&lt;Extra&gt;&lt;DBUID&gt;{F96A950B-833F-4880-A151-76DA2D6A2879}&lt;/DBUID&gt;&lt;/Extra&gt;&lt;/Item&gt;&lt;/References&gt;&lt;/Group&gt;&lt;Group&gt;&lt;References&gt;&lt;Item&gt;&lt;ID&gt;767&lt;/ID&gt;&lt;UID&gt;{BDAEAA3B-ED41-4266-90D0-47E5833EDD86}&lt;/UID&gt;&lt;Title&gt;农户土地规模与生产率的关系及其解释的印证——以吉林省为例&lt;/Title&gt;&lt;Template&gt;Journal Article&lt;/Template&gt;&lt;Star&gt;0&lt;/Star&gt;&lt;Tag&gt;0&lt;/Tag&gt;&lt;Author&gt;辛良杰; 李秀彬; 朱会义; 刘学军; 谈明洪; 田玉军&lt;/Author&gt;&lt;Year&gt;2009&lt;/Year&gt;&lt;Details&gt;&lt;_issue&gt;5&lt;/_issue&gt;&lt;_journal&gt;地理研究&lt;/_journal&gt;&lt;_pages&gt;1276-1284&lt;/_pages&gt;&lt;_volume&gt;28&lt;/_volume&gt;&lt;_created&gt;62679888&lt;/_created&gt;&lt;_modified&gt;62679888&lt;/_modified&gt;&lt;_collection_scope&gt;CSCD;CSSCI-C;PKU&lt;/_collection_scope&gt;&lt;_translated_author&gt;Xin, Liangjie;Li, Xiubin;Zhu, Huiyi;Liu, Xuejun;Tan, Minghong;Tian, Yujun&lt;/_translated_author&gt;&lt;/Details&gt;&lt;Extra&gt;&lt;DBUID&gt;{F96A950B-833F-4880-A151-76DA2D6A2879}&lt;/DBUID&gt;&lt;/Extra&gt;&lt;/Item&gt;&lt;/References&gt;&lt;/Group&gt;&lt;/Citation&gt;_x000a_"/>
    <w:docVar w:name="NE.Ref{6481084A-184F-4D1B-8B29-F70E6F1C7A88}" w:val=" ADDIN NE.Ref.{6481084A-184F-4D1B-8B29-F70E6F1C7A88}&lt;Citation&gt;&lt;Group&gt;&lt;References&gt;&lt;Item&gt;&lt;ID&gt;748&lt;/ID&gt;&lt;UID&gt;{025C178D-3765-4026-B817-03E8CD4DFF13}&lt;/UID&gt;&lt;Title&gt;改造传统农业&lt;/Title&gt;&lt;Template&gt;Book&lt;/Template&gt;&lt;Star&gt;0&lt;/Star&gt;&lt;Tag&gt;0&lt;/Tag&gt;&lt;Author&gt;舒尔茨; 梁小民&lt;/Author&gt;&lt;Year&gt;2009&lt;/Year&gt;&lt;Details&gt;&lt;_keywords&gt;发展中国家&lt;/_keywords&gt;&lt;_created&gt;62679863&lt;/_created&gt;&lt;_modified&gt;62679871&lt;/_modified&gt;&lt;_translated_author&gt;Shu, Erci;Liang, Xiaomin&lt;/_translated_author&gt;&lt;/Details&gt;&lt;Extra&gt;&lt;DBUID&gt;{F96A950B-833F-4880-A151-76DA2D6A2879}&lt;/DBUID&gt;&lt;/Extra&gt;&lt;/Item&gt;&lt;/References&gt;&lt;/Group&gt;&lt;/Citation&gt;_x000a_"/>
    <w:docVar w:name="NE.Ref{686D38CB-DED6-4D3B-B29D-40FCAFB787A1}" w:val=" ADDIN NE.Ref.{686D38CB-DED6-4D3B-B29D-40FCAFB787A1}&lt;Citation&gt;&lt;Group&gt;&lt;References&gt;&lt;Item&gt;&lt;ID&gt;764&lt;/ID&gt;&lt;UID&gt;{98F4CCA9-D701-48F5-B954-7EB6D6EFDA0A}&lt;/UID&gt;&lt;Title&gt;Reconsidering Conventional Explanations of the Inverse Productivity–Size Relationship&lt;/Title&gt;&lt;Template&gt;Journal Article&lt;/Template&gt;&lt;Star&gt;0&lt;/Star&gt;&lt;Tag&gt;0&lt;/Tag&gt;&lt;Author&gt;Barrett, Christopher B; Bellemare, Marc F; Hou, Janet Y&lt;/Author&gt;&lt;Year&gt;2010&lt;/Year&gt;&lt;Details&gt;&lt;_issue&gt;1&lt;/_issue&gt;&lt;_journal&gt;Social Science Electronic Publishing&lt;/_journal&gt;&lt;_pages&gt;88-97&lt;/_pages&gt;&lt;_volume&gt;38&lt;/_volume&gt;&lt;_created&gt;62679867&lt;/_created&gt;&lt;_modified&gt;62679875&lt;/_modified&gt;&lt;/Details&gt;&lt;Extra&gt;&lt;DBUID&gt;{F96A950B-833F-4880-A151-76DA2D6A2879}&lt;/DBUID&gt;&lt;/Extra&gt;&lt;/Item&gt;&lt;/References&gt;&lt;/Group&gt;&lt;/Citation&gt;_x000a_"/>
    <w:docVar w:name="NE.Ref{69B6B482-0F6D-46E1-8276-7CB2E0115C23}" w:val=" ADDIN NE.Ref.{69B6B482-0F6D-46E1-8276-7CB2E0115C23}&lt;Citation&gt;&lt;Group&gt;&lt;References&gt;&lt;Item&gt;&lt;ID&gt;515&lt;/ID&gt;&lt;UID&gt;{5590F00F-30B2-4078-93E3-CA491927645F}&lt;/UID&gt;&lt;Title&gt;Inverse productivity: land quality, labor markets, and measurement error&lt;/Title&gt;&lt;Template&gt;Journal Article&lt;/Template&gt;&lt;Star&gt;0&lt;/Star&gt;&lt;Tag&gt;0&lt;/Tag&gt;&lt;Author&gt;Lamb; Russell&lt;/Author&gt;&lt;Year&gt;2003&lt;/Year&gt;&lt;Details&gt;&lt;_doi&gt;10.1016/S0304-3878(02)00134-7&lt;/_doi&gt;&lt;_created&gt;62670944&lt;/_created&gt;&lt;_modified&gt;62670973&lt;/_modified&gt;&lt;_url&gt;http://linkinghub.elsevier.com/retrieve/pii/S0304387802001347_x000d__x000a_http://api.elsevier.com/content/article/PII:S0304387802001347?httpAccept=text/xml&lt;/_url&gt;&lt;_journal&gt;Journal of Development Economics&lt;/_journal&gt;&lt;_volume&gt;71&lt;/_volume&gt;&lt;_issue&gt;1&lt;/_issue&gt;&lt;_pages&gt;71-95&lt;/_pages&gt;&lt;_tertiary_title&gt;Journal of Development Economics&lt;/_tertiary_title&gt;&lt;_isbn&gt;03043878&lt;/_isbn&gt;&lt;_accessed&gt;62670973&lt;/_accessed&gt;&lt;_db_updated&gt;CrossRef&lt;/_db_updated&gt;&lt;_impact_factor&gt;   2.205&lt;/_impact_factor&gt;&lt;_collection_scope&gt;SSCI&lt;/_collection_scope&gt;&lt;/Details&gt;&lt;Extra&gt;&lt;DBUID&gt;{F96A950B-833F-4880-A151-76DA2D6A2879}&lt;/DBUID&gt;&lt;/Extra&gt;&lt;/Item&gt;&lt;/References&gt;&lt;/Group&gt;&lt;Group&gt;&lt;References&gt;&lt;Item&gt;&lt;ID&gt;693&lt;/ID&gt;&lt;UID&gt;{2706ED40-FD08-4A0D-8E45-D8EF69F75C6C}&lt;/UID&gt;&lt;Title&gt;Reconsidering Conventional Explanations of the Inverse Productivity–Size Relationship&lt;/Title&gt;&lt;Template&gt;Journal Article&lt;/Template&gt;&lt;Star&gt;1&lt;/Star&gt;&lt;Tag&gt;0&lt;/Tag&gt;&lt;Author&gt;B, Barrett C; F, Bellemare M; Y, Hou J&lt;/Author&gt;&lt;Year&gt;2010&lt;/Year&gt;&lt;Details&gt;&lt;_journal&gt;WORLD DEVELOPMENT&lt;/_journal&gt;&lt;_volume&gt;38&lt;/_volume&gt;&lt;_issue&gt;1&lt;/_issue&gt;&lt;_pages&gt;88-97&lt;/_pages&gt;&lt;_accessed&gt;62671083&lt;/_accessed&gt;&lt;_created&gt;62671083&lt;/_created&gt;&lt;_modified&gt;62671084&lt;/_modified&gt;&lt;_impact_factor&gt;   3.166&lt;/_impact_factor&gt;&lt;_collection_scope&gt;SSCI&lt;/_collection_scope&gt;&lt;/Details&gt;&lt;Extra&gt;&lt;DBUID&gt;{F96A950B-833F-4880-A151-76DA2D6A2879}&lt;/DBUID&gt;&lt;/Extra&gt;&lt;/Item&gt;&lt;/References&gt;&lt;/Group&gt;&lt;Group&gt;&lt;References&gt;&lt;Item&gt;&lt;ID&gt;696&lt;/ID&gt;&lt;UID&gt;{CBEF2AD2-89ED-4868-93BA-745D834274A9}&lt;/UID&gt;&lt;Title&gt;农业发展:国际前景&lt;/Title&gt;&lt;Template&gt;Book&lt;/Template&gt;&lt;Star&gt;0&lt;/Star&gt;&lt;Tag&gt;0&lt;/Tag&gt;&lt;Author&gt;速水佑次郎; 弗农·拉坦; 拉坦; Al, Et&lt;/Author&gt;&lt;Year&gt;2014&lt;/Year&gt;&lt;Details&gt;&lt;_publisher&gt;商务印书馆&lt;/_publisher&gt;&lt;_accessed&gt;62671093&lt;/_accessed&gt;&lt;_created&gt;62671093&lt;/_created&gt;&lt;_modified&gt;62671093&lt;/_modified&gt;&lt;_translated_author&gt;Su, Shuiyoucilang;弗农·拉坦;La, Tan;Al, Et&lt;/_translated_author&gt;&lt;/Details&gt;&lt;Extra&gt;&lt;DBUID&gt;{F96A950B-833F-4880-A151-76DA2D6A2879}&lt;/DBUID&gt;&lt;/Extra&gt;&lt;/Item&gt;&lt;/References&gt;&lt;/Group&gt;&lt;/Citation&gt;_x000a_"/>
    <w:docVar w:name="NE.Ref{6A905E94-6CE2-4D4F-8FDB-9B255C4FC75C}" w:val=" ADDIN NE.Ref.{6A905E94-6CE2-4D4F-8FDB-9B255C4FC75C}&lt;Citation&gt;&lt;Group&gt;&lt;References&gt;&lt;Item&gt;&lt;ID&gt;513&lt;/ID&gt;&lt;UID&gt;{304F8BC3-0617-4013-A9E4-AC6CD84E266B}&lt;/UID&gt;&lt;Title&gt;Rural market imperfections and the farm size— productivity relationship: Evidence from Pakistan&lt;/Title&gt;&lt;Template&gt;Journal Article&lt;/Template&gt;&lt;Star&gt;0&lt;/Star&gt;&lt;Tag&gt;0&lt;/Tag&gt;&lt;Author&gt;Heltberg, Rasmus&lt;/Author&gt;&lt;Year&gt;1998&lt;/Year&gt;&lt;Details&gt;&lt;_created&gt;62670944&lt;/_created&gt;&lt;_modified&gt;62670974&lt;/_modified&gt;&lt;_url&gt;http://pku.summon.serialssolutions.com/2.0.0/link/0/eLvHCXMwrV1Pi9UwEA_rXtSDf1bFuqvkIKKH7uumaZt6e65bRBTEPyBeQtpMd4u8Wtr3FD35IfyEfhJn0vS954II4qFpSaeBTKYzkzC_GcZicRiF53QCoF2g3GKUTyxLJNRHlTWxNSITkKeCsMofXqoXr0RxkjzfYccTNIaiLL0pGFW8U96-Z-aZO-uaZvaGJBfN3_tckV2TuQO0pyT6xdMnm6iP2NVbIeKQqDegnnEE1_kwV4_cIGH-J3N1Xn-jb9tDB9WWcSqu_pd5XGNXvG_K5yPddbYD7R67PD_tfX4O2GMXJyDzcIOZ15Sygy8cbpo36H_3Y2BXO3DTWo6uJa9Nv-BD8w1-fv_BuzG7rCtXwfspCu-s6R7zqbgpJ7gL925te5O9K07eHj8LfcWGsMKdThwaYUswCQiZKpvVcR1T4GIFRkEWJTa1UogS_3kwBuRRpGwqagmRjUqqPWplfIvttp9auM24sHFZSxzFqEritsykAlSUl5UsrU1qEbDDaWF0Nybm0JuINeShJibqXGnHRp0HTE3Lp39bCo3G42-f3qfl1r4uKDYDnZwMp2Y1DHqexJTUL1cBe-DISDUse1MZj3DACVGSrW3C_UlutCnpSKtaDjpJUZeivx6wg_Vbr1AGjV5epDKF7uL2x-vXVJRdJijvASucHK55AgBfHP5Of9axESk2X_EiaCXeGnqMsOnoQUWZpv2mPlsu7vw7u_bZpRG5SQdVB2x32a_gLrvQfVzdcz_jLy9cPL8&lt;/_url&gt;&lt;_place_published&gt;Oxford, Eng_x000d__x000a_&lt;/_place_published&gt;&lt;_journal&gt;World Development&lt;/_journal&gt;&lt;_volume&gt;26&lt;/_volume&gt;&lt;_issue&gt;10_x000d__x000a_&lt;/_issue&gt;&lt;_number&gt;1&lt;/_number&gt;&lt;_pages&gt;1807_x000d__x000a_-1826_x000d__x000a_&lt;/_pages&gt;&lt;_doi&gt;10.1016/S0305-750X(98)00084-9&lt;/_doi&gt;&lt;_date_display&gt;1998&lt;/_date_display&gt;&lt;_date&gt;51543360&lt;/_date&gt;&lt;_isbn&gt;0305-750X_x000d__x000a_&lt;/_isbn&gt;&lt;_ori_publication&gt;Elsevier Ltd_x000d__x000a_&lt;/_ori_publication&gt;&lt;_keywords&gt;agriculture_x000d__x000a_; Pakistan_x000d__x000a_; market imperfections_x000d__x000a_; inverse relationship_x000d__x000a_; land reform_x000d__x000a_; South Asia_x000d__x000a_; Rural_x000d__x000a_; Microeconomic Analyses of Economic Development (O12)_x000d__x000a_; Economic Development: Urban, Rural, Regional, and Transportation Analysis, Housing, Infrastructure (O18)_x000d__x000a_; Economic Development: Agriculture, Natural Resources, Energy, Environment, Other Primary Products (O13)_x000d__x000a_; Asia_x000d__x000a_; Farms_x000d__x000a_; Developing Countries_x000d__x000a_; Micro Analysis of Farm Firms, Farm Households, and Farm Input Markets (Q12)_x000d__x000a_; Farms, Size of_x000d__x000a_; Rural development_x000d__x000a_; Agricultural productivity_x000d__x000a_; Research_x000d__x000a_; Size of enterprise_x000d__x000a_; Productivity_x000d__x000a_; Economic models_x000d__x000a_; Hypotheses_x000d__x000a_; Profitability_x000d__x000a_; Labor market_x000d__x000a_; LDCs_x000d__x000a_; Regression analysis_x000d__x000a_&lt;/_keywords&gt;&lt;_accessed&gt;62670974&lt;/_accessed&gt;&lt;_db_updated&gt;PKU Search&lt;/_db_updated&gt;&lt;_impact_factor&gt;   3.166&lt;/_impact_factor&gt;&lt;_collection_scope&gt;SSCI&lt;/_collection_scope&gt;&lt;/Details&gt;&lt;Extra&gt;&lt;DBUID&gt;{F96A950B-833F-4880-A151-76DA2D6A2879}&lt;/DBUID&gt;&lt;/Extra&gt;&lt;/Item&gt;&lt;/References&gt;&lt;/Group&gt;&lt;/Citation&gt;_x000a_"/>
    <w:docVar w:name="NE.Ref{6C262ED3-7220-4100-BA56-4001B67C2C0E}" w:val=" ADDIN NE.Ref.{6C262ED3-7220-4100-BA56-4001B67C2C0E}&lt;Citation&gt;&lt;Group&gt;&lt;References&gt;&lt;Item&gt;&lt;ID&gt;542&lt;/ID&gt;&lt;UID&gt;{BCFD052B-24E3-404E-B3F4-C4A72AEC1E12}&lt;/UID&gt;&lt;Title&gt;规模报酬、产出利润与生产成本视角下的农业适度规模经营-基于江汉平原354个水稻种植户的研究&lt;/Title&gt;&lt;Template&gt;Journal Article&lt;/Template&gt;&lt;Star&gt;0&lt;/Star&gt;&lt;Tag&gt;0&lt;/Tag&gt;&lt;Author&gt;王嫚嫚; 刘颖; 陈实&lt;/Author&gt;&lt;Year&gt;2017&lt;/Year&gt;&lt;Details&gt;&lt;_language&gt;chi&lt;/_language&gt;&lt;_created&gt;62670944&lt;/_created&gt;&lt;_modified&gt;62670987&lt;/_modified&gt;&lt;_url&gt;http://www.wanfangdata.com.cn/details/detail.do?_type=perio&amp;amp;id=QKC20172017051200121305&lt;/_url&gt;&lt;_journal&gt;农业技术经济&lt;/_journal&gt;&lt;_issue&gt;4&lt;/_issue&gt;&lt;_pages&gt;83-94&lt;/_pages&gt;&lt;_tertiary_title&gt;Journal of Agrotechnical Economics&lt;/_tertiary_title&gt;&lt;_doi&gt;10.13246/j.cnki.jae.2017.04.008&lt;/_doi&gt;&lt;_isbn&gt;1000-6370&lt;/_isbn&gt;&lt;_keywords&gt;适度经营规模; 产出水平; 规模报酬; 规模经济; 耕地质量; 水稻&lt;/_keywords&gt;&lt;_author_aff&gt;华中农业大学; 华中农业大学; 华中农业大学&lt;/_author_aff&gt;&lt;_author_adr&gt;华中农业大学; 华中农业大学; 华中农业大学&lt;/_author_adr&gt;&lt;_db_provider&gt;北京万方数据股份有限公司&lt;/_db_provider&gt;&lt;_accessed&gt;62670947&lt;/_accessed&gt;&lt;_db_updated&gt;Wanfangdata&lt;/_db_updated&gt;&lt;_collection_scope&gt;CSSCI-C;PKU&lt;/_collection_scope&gt;&lt;_translated_author&gt;Wang, Manman;Liu, Ying;Chen, Shi&lt;/_translated_author&gt;&lt;/Details&gt;&lt;Extra&gt;&lt;DBUID&gt;{F96A950B-833F-4880-A151-76DA2D6A2879}&lt;/DBUID&gt;&lt;/Extra&gt;&lt;/Item&gt;&lt;/References&gt;&lt;/Group&gt;&lt;/Citation&gt;_x000a_"/>
    <w:docVar w:name="NE.Ref{6E846636-2060-4A6A-8F10-F1FA935BBC33}" w:val=" ADDIN NE.Ref.{6E846636-2060-4A6A-8F10-F1FA935BBC33}&lt;Citation&gt;&lt;Group&gt;&lt;References&gt;&lt;Item&gt;&lt;ID&gt;621&lt;/ID&gt;&lt;UID&gt;{C9207C90-3355-4A36-B404-CE8527B20281}&lt;/UID&gt;&lt;Title&gt;气候变化对中国的影响利弊&lt;/Title&gt;&lt;Template&gt;Journal Article&lt;/Template&gt;&lt;Star&gt;0&lt;/Star&gt;&lt;Tag&gt;0&lt;/Tag&gt;&lt;Author&gt;吴绍洪; 黄季焜; 刘燕华; 高江波; 杨军; 王文涛; 尹云鹤; 栾浩; 董婉璐&lt;/Author&gt;&lt;Year&gt;2014&lt;/Year&gt;&lt;Details&gt;&lt;_language&gt;Chinese&lt;/_language&gt;&lt;_created&gt;62670944&lt;/_created&gt;&lt;_modified&gt;62671109&lt;/_modified&gt;&lt;_url&gt;http://kns.cnki.net/KCMS/detail/detail.aspx?FileName=ZGRZ201401002&amp;amp;DbName=CJFQ2014&lt;/_url&gt;&lt;_journal&gt;中国人口·资源与环境&lt;/_journal&gt;&lt;_volume&gt;24&lt;/_volume&gt;&lt;_issue&gt;01&lt;/_issue&gt;&lt;_pages&gt;7-13&lt;/_pages&gt;&lt;_date&gt;59971680&lt;/_date&gt;&lt;_keywords&gt;气候变化;影响利弊;有序与定量适应;主动应对;中国&lt;/_keywords&gt;&lt;_author_aff&gt;中国科学院地理科学与资源研究所;国务院参事室;&lt;/_author_aff&gt;&lt;_db_provider&gt;CNKI: 期刊&lt;/_db_provider&gt;&lt;_accessed&gt;62670949&lt;/_accessed&gt;&lt;_db_updated&gt;CNKI - Reference&lt;/_db_updated&gt;&lt;_translated_author&gt;Wu, Shaohong;Huang, Jikun;Liu, Yanhua;Gao, Jiangbo;Yang, Jun;Wang, Wentao;Yin, Yunhe;Luan, Hao;Dong, Wanlu&lt;/_translated_author&gt;&lt;/Details&gt;&lt;Extra&gt;&lt;DBUID&gt;{F96A950B-833F-4880-A151-76DA2D6A2879}&lt;/DBUID&gt;&lt;/Extra&gt;&lt;/Item&gt;&lt;/References&gt;&lt;/Group&gt;&lt;/Citation&gt;_x000a_"/>
    <w:docVar w:name="NE.Ref{70D229C1-53D2-4160-9CDF-496069B1B52A}" w:val=" ADDIN NE.Ref.{70D229C1-53D2-4160-9CDF-496069B1B52A}&lt;Citation&gt;&lt;Group&gt;&lt;References&gt;&lt;Item&gt;&lt;ID&gt;757&lt;/ID&gt;&lt;UID&gt;{22217A53-8122-4207-AE85-A6D796561662}&lt;/UID&gt;&lt;Title&gt;土地适度规模经营尺度：效率抑或收入&lt;/Title&gt;&lt;Template&gt;Journal Article&lt;/Template&gt;&lt;Star&gt;0&lt;/Star&gt;&lt;Tag&gt;0&lt;/Tag&gt;&lt;Author&gt;郭庆海&lt;/Author&gt;&lt;Year&gt;2014&lt;/Year&gt;&lt;Details&gt;&lt;_issue&gt;7&lt;/_issue&gt;&lt;_journal&gt;农业经济问题&lt;/_journal&gt;&lt;_keywords&gt;土地;适度规模经营;效率尺度;收入尺度;农户&lt;/_keywords&gt;&lt;_pages&gt;4-10&lt;/_pages&gt;&lt;_volume&gt;35&lt;/_volume&gt;&lt;_created&gt;62679863&lt;/_created&gt;&lt;_modified&gt;62679863&lt;/_modified&gt;&lt;_collection_scope&gt;CSSCI-C&lt;/_collection_scope&gt;&lt;_translated_author&gt;Guo, Qinghai&lt;/_translated_author&gt;&lt;/Details&gt;&lt;Extra&gt;&lt;DBUID&gt;{F96A950B-833F-4880-A151-76DA2D6A2879}&lt;/DBUID&gt;&lt;/Extra&gt;&lt;/Item&gt;&lt;/References&gt;&lt;/Group&gt;&lt;Group&gt;&lt;References&gt;&lt;Item&gt;&lt;ID&gt;762&lt;/ID&gt;&lt;UID&gt;{F18D4B7A-8AF5-4ACB-8FB9-009B3CAFDE03}&lt;/UID&gt;&lt;Title&gt;中国农业规模经营的制约&lt;/Title&gt;&lt;Template&gt;Journal Article&lt;/Template&gt;&lt;Star&gt;0&lt;/Star&gt;&lt;Tag&gt;0&lt;/Tag&gt;&lt;Author&gt;任治君&lt;/Author&gt;&lt;Year&gt;1995&lt;/Year&gt;&lt;Details&gt;&lt;_issue&gt;6&lt;/_issue&gt;&lt;_journal&gt;经济研究&lt;/_journal&gt;&lt;_keywords&gt;农业规模经营;农业经营规模;单位面积产量;中国农业;农业生产;增加农民收入;生产总量;扩大耕地面积;非农业部门;农业政策&lt;/_keywords&gt;&lt;_pages&gt;54-58&lt;/_pages&gt;&lt;_created&gt;62679863&lt;/_created&gt;&lt;_modified&gt;62679879&lt;/_modified&gt;&lt;_collection_scope&gt;CSSCI-C;PKU&lt;/_collection_scope&gt;&lt;_translated_author&gt;Ren, Zhijun&lt;/_translated_author&gt;&lt;/Details&gt;&lt;Extra&gt;&lt;DBUID&gt;{F96A950B-833F-4880-A151-76DA2D6A2879}&lt;/DBUID&gt;&lt;/Extra&gt;&lt;/Item&gt;&lt;/References&gt;&lt;/Group&gt;&lt;/Citation&gt;_x000a_"/>
    <w:docVar w:name="NE.Ref{71AF8CE8-0DB8-43BD-BC6F-647E8D42A23C}" w:val=" ADDIN NE.Ref.{71AF8CE8-0DB8-43BD-BC6F-647E8D42A23C}&lt;Citation&gt;&lt;Group&gt;&lt;References&gt;&lt;Item&gt;&lt;ID&gt;498&lt;/ID&gt;&lt;UID&gt;{962288A2-4959-4DD1-BA0D-46DC3A4C2C51}&lt;/UID&gt;&lt;Title&gt;中国农业百科全书  农作物卷  （上卷）&lt;/Title&gt;&lt;Template&gt;Book&lt;/Template&gt;&lt;Star&gt;0&lt;/Star&gt;&lt;Tag&gt;0&lt;/Tag&gt;&lt;Author&gt;中国农业百科全书总编辑委员会茶业卷编辑委员会&lt;/Author&gt;&lt;Year&gt;1988&lt;/Year&gt;&lt;Details&gt;&lt;_created&gt;62670932&lt;/_created&gt;&lt;_modified&gt;62671076&lt;/_modified&gt;&lt;_publisher&gt;农业出版社&lt;/_publisher&gt;&lt;_translated_author&gt;Zhong, Guonongyebaikequanshuzongbianjiweiyuanhuichayejuanbianjiweiyuanhui&lt;/_translated_author&gt;&lt;/Details&gt;&lt;Extra&gt;&lt;DBUID&gt;{F96A950B-833F-4880-A151-76DA2D6A2879}&lt;/DBUID&gt;&lt;/Extra&gt;&lt;/Item&gt;&lt;/References&gt;&lt;/Group&gt;&lt;/Citation&gt;_x000a_"/>
    <w:docVar w:name="NE.Ref{733E1299-0242-4E5C-AFA3-A629D329C8A9}" w:val=" ADDIN NE.Ref.{733E1299-0242-4E5C-AFA3-A629D329C8A9}&lt;Citation&gt;&lt;Group&gt;&lt;References&gt;&lt;Item&gt;&lt;ID&gt;421&lt;/ID&gt;&lt;UID&gt;{B7A22D48-4433-442A-895D-E4BA4A93A030}&lt;/UID&gt;&lt;Title&gt;农户土地种植面积与土地生产率的关系——基于中西部七县(市)农户的调查数据&lt;/Title&gt;&lt;Template&gt;Journal Article&lt;/Template&gt;&lt;Star&gt;0&lt;/Star&gt;&lt;Tag&gt;0&lt;/Tag&gt;&lt;Author&gt;范红忠; 周启良&lt;/Author&gt;&lt;Year&gt;2014&lt;/Year&gt;&lt;Details&gt;&lt;_accessed&gt;62670326&lt;/_accessed&gt;&lt;_author_aff&gt;华中科技大学经济学院;&lt;/_author_aff&gt;&lt;_created&gt;62670326&lt;/_created&gt;&lt;_date&gt;60459840&lt;/_date&gt;&lt;_db_provider&gt;CNKI: 期刊&lt;/_db_provider&gt;&lt;_db_updated&gt;CNKI - Reference&lt;/_db_updated&gt;&lt;_issue&gt;12&lt;/_issue&gt;&lt;_journal&gt;中国人口·资源与环境&lt;/_journal&gt;&lt;_keywords&gt;农户;土地种植面积;土地规模经营;土地生产率&lt;/_keywords&gt;&lt;_language&gt;Chinese&lt;/_language&gt;&lt;_modified&gt;62670326&lt;/_modified&gt;&lt;_pages&gt;38-45&lt;/_pages&gt;&lt;_url&gt;http://kns.cnki.net/KCMS/detail/detail.aspx?FileName=ZGRZ201412006&amp;amp;DbName=CJFQ2014&lt;/_url&gt;&lt;_volume&gt;24&lt;/_volume&gt;&lt;_translated_author&gt;Fan, Hongzhong;Zhou, Qiliang&lt;/_translated_author&gt;&lt;/Details&gt;&lt;Extra&gt;&lt;DBUID&gt;{F96A950B-833F-4880-A151-76DA2D6A2879}&lt;/DBUID&gt;&lt;/Extra&gt;&lt;/Item&gt;&lt;/References&gt;&lt;/Group&gt;&lt;Group&gt;&lt;References&gt;&lt;Item&gt;&lt;ID&gt;533&lt;/ID&gt;&lt;UID&gt;{5F6322AD-7189-4850-A186-BD20A7420D1F}&lt;/UID&gt;&lt;Title&gt;非农就业、土地流转与土地细碎化对稻农技术效率的影响&lt;/Title&gt;&lt;Template&gt;Journal Article&lt;/Template&gt;&lt;Star&gt;0&lt;/Star&gt;&lt;Tag&gt;0&lt;/Tag&gt;&lt;Author&gt;黄祖辉; 王建英; 陈志钢&lt;/Author&gt;&lt;Year&gt;2014&lt;/Year&gt;&lt;Details&gt;&lt;_language&gt;Chinese&lt;/_language&gt;&lt;_created&gt;62670944&lt;/_created&gt;&lt;_modified&gt;62670982&lt;/_modified&gt;&lt;_url&gt;http://kns.cnki.net/KCMS/detail/detail.aspx?FileName=ZNJJ201411003&amp;amp;DbName=CJFQ2014&lt;/_url&gt;&lt;_journal&gt;中国农村经济&lt;/_journal&gt;&lt;_issue&gt;11&lt;/_issue&gt;&lt;_pages&gt;4-16&lt;/_pages&gt;&lt;_date&gt;60438240&lt;/_date&gt;&lt;_keywords&gt;非农就业;土地流转;土地细碎化;技术效率;稻农&lt;/_keywords&gt;&lt;_author_aff&gt;浙江大学管理学院;浙江大学中国农村发展研究院;浙江大学经济学院;国际食物政策研究所(IFPRI);&lt;/_author_aff&gt;&lt;_db_provider&gt;CNKI: 期刊&lt;/_db_provider&gt;&lt;_accessed&gt;62670947&lt;/_accessed&gt;&lt;_db_updated&gt;CNKI - Reference&lt;/_db_updated&gt;&lt;_collection_scope&gt;CSSCI-C;PKU&lt;/_collection_scope&gt;&lt;_translated_author&gt;Huang, Zuhui;Wang, Jianying;Chen, Zhigang&lt;/_translated_author&gt;&lt;/Details&gt;&lt;Extra&gt;&lt;DBUID&gt;{F96A950B-833F-4880-A151-76DA2D6A2879}&lt;/DBUID&gt;&lt;/Extra&gt;&lt;/Item&gt;&lt;/References&gt;&lt;/Group&gt;&lt;Group&gt;&lt;References&gt;&lt;Item&gt;&lt;ID&gt;684&lt;/ID&gt;&lt;UID&gt;{041BACF7-8D0E-40DC-9831-866F45067450}&lt;/UID&gt;&lt;Title&gt;转型时期土地生产率与农户经营规模关系再考察&lt;/Title&gt;&lt;Template&gt;Journal Article&lt;/Template&gt;&lt;Star&gt;0&lt;/Star&gt;&lt;Tag&gt;0&lt;/Tag&gt;&lt;Author&gt;王建英; 陈志钢; 黄祖辉; Thomas, Reardon&lt;/Author&gt;&lt;Year&gt;2015&lt;/Year&gt;&lt;Details&gt;&lt;_language&gt;Chinese&lt;/_language&gt;&lt;_created&gt;62670944&lt;/_created&gt;&lt;_modified&gt;62671103&lt;/_modified&gt;&lt;_url&gt;http://kns.cnki.net/KCMS/detail/detail.aspx?FileName=GLSJ201509007&amp;amp;DbName=CJFQ2015&lt;/_url&gt;&lt;_journal&gt;管理世界&lt;/_journal&gt;&lt;_issue&gt;09&lt;/_issue&gt;&lt;_pages&gt;65-81&lt;/_pages&gt;&lt;_date&gt;60854400&lt;/_date&gt;&lt;_keywords&gt;土地生产率;亩均产量;亩均利润;农户经营规模;稻农;地块层面&lt;/_keywords&gt;&lt;_author_aff&gt;浙江大学经济学院;浙江大学中国农村发展研究院;国际食物政策研究所(IFPRI);美国密歇根州立大学;&lt;/_author_aff&gt;&lt;_db_provider&gt;CNKI: 期刊&lt;/_db_provider&gt;&lt;_accessed&gt;62671103&lt;/_accessed&gt;&lt;_db_updated&gt;CNKI - Reference&lt;/_db_updated&gt;&lt;_collection_scope&gt;CSSCI-C;PKU&lt;/_collection_scope&gt;&lt;_translated_author&gt;Wang, Jianying;Chen, Zhigang;Huang, Zuhui;Thomas, Reardon&lt;/_translated_author&gt;&lt;/Details&gt;&lt;Extra&gt;&lt;DBUID&gt;{F96A950B-833F-4880-A151-76DA2D6A2879}&lt;/DBUID&gt;&lt;/Extra&gt;&lt;/Item&gt;&lt;/References&gt;&lt;/Group&gt;&lt;/Citation&gt;_x000a_"/>
    <w:docVar w:name="NE.Ref{73AB02C9-C51E-496F-8A81-1625E8C6E0C9}" w:val=" ADDIN NE.Ref.{73AB02C9-C51E-496F-8A81-1625E8C6E0C9}&lt;Citation&gt;&lt;Group&gt;&lt;References&gt;&lt;Item&gt;&lt;ID&gt;838&lt;/ID&gt;&lt;UID&gt;{5F246AD2-131C-48B4-9B47-CBB3C7C14459}&lt;/UID&gt;&lt;Title&gt;农户土地经营规模与粮食生产率的关系&lt;/Title&gt;&lt;Template&gt;Thesis&lt;/Template&gt;&lt;Star&gt;0&lt;/Star&gt;&lt;Tag&gt;0&lt;/Tag&gt;&lt;Author&gt;程申&lt;/Author&gt;&lt;Year&gt;2019&lt;/Year&gt;&lt;Details&gt;&lt;_db_provider&gt;CNKI&lt;/_db_provider&gt;&lt;_keywords&gt;粮食生产率;;土地经营规模;;反向关系;;要素投入&lt;/_keywords&gt;&lt;_publisher&gt;中国农业大学&lt;/_publisher&gt;&lt;_tertiary_author&gt;郑志浩&lt;/_tertiary_author&gt;&lt;_type_work&gt;博士&lt;/_type_work&gt;&lt;_created&gt;62688832&lt;/_created&gt;&lt;_modified&gt;62688832&lt;/_modified&gt;&lt;_translated_author&gt;Cheng, Shen&lt;/_translated_author&gt;&lt;_translated_tertiary_author&gt;Zheng, Zhihao&lt;/_translated_tertiary_author&gt;&lt;/Details&gt;&lt;Extra&gt;&lt;DBUID&gt;{F96A950B-833F-4880-A151-76DA2D6A2879}&lt;/DBUID&gt;&lt;/Extra&gt;&lt;/Item&gt;&lt;/References&gt;&lt;/Group&gt;&lt;/Citation&gt;_x000a_"/>
    <w:docVar w:name="NE.Ref{7424A327-4D80-4130-AD5F-55F06C166A38}" w:val=" ADDIN NE.Ref.{7424A327-4D80-4130-AD5F-55F06C166A38}&lt;Citation&gt;&lt;Group&gt;&lt;References&gt;&lt;Item&gt;&lt;ID&gt;754&lt;/ID&gt;&lt;UID&gt;{A4BAB82E-73EB-4A68-A054-B9B201890DF7}&lt;/UID&gt;&lt;Title&gt;农户土地种植面积与土地生产率的关系——基于中西部七县(市)农户的调查数据&lt;/Title&gt;&lt;Template&gt;Journal Article&lt;/Template&gt;&lt;Star&gt;0&lt;/Star&gt;&lt;Tag&gt;0&lt;/Tag&gt;&lt;Author&gt;范红忠; 周启良&lt;/Author&gt;&lt;Year&gt;2014&lt;/Year&gt;&lt;Details&gt;&lt;_issue&gt;12&lt;/_issue&gt;&lt;_journal&gt;中国人口·资源与环境&lt;/_journal&gt;&lt;_keywords&gt;农户;土地种植面积;土地规模经营;土地生产率&lt;/_keywords&gt;&lt;_pages&gt;38-45&lt;/_pages&gt;&lt;_volume&gt;24&lt;/_volume&gt;&lt;_created&gt;62679863&lt;/_created&gt;&lt;_modified&gt;62679863&lt;/_modified&gt;&lt;_translated_author&gt;Fan, Hongzhong;Zhou, Qiliang&lt;/_translated_author&gt;&lt;/Details&gt;&lt;Extra&gt;&lt;DBUID&gt;{F96A950B-833F-4880-A151-76DA2D6A2879}&lt;/DBUID&gt;&lt;/Extra&gt;&lt;/Item&gt;&lt;/References&gt;&lt;/Group&gt;&lt;Group&gt;&lt;References&gt;&lt;Item&gt;&lt;ID&gt;769&lt;/ID&gt;&lt;UID&gt;{BFA5545F-B632-4E57-9C7D-EAB3504DC294}&lt;/UID&gt;&lt;Title&gt;非农就业、土地流转与农业生产效率变化——基于CFPS的实证分析&lt;/Title&gt;&lt;Template&gt;Journal Article&lt;/Template&gt;&lt;Star&gt;0&lt;/Star&gt;&lt;Tag&gt;0&lt;/Tag&gt;&lt;Author&gt;钱龙; 洪名勇&lt;/Author&gt;&lt;Year&gt;2016&lt;/Year&gt;&lt;Details&gt;&lt;_issue&gt;12&lt;/_issue&gt;&lt;_journal&gt;中国农村经济&lt;/_journal&gt;&lt;_pages&gt;4-18&lt;/_pages&gt;&lt;_created&gt;62679893&lt;/_created&gt;&lt;_modified&gt;62679893&lt;/_modified&gt;&lt;_collection_scope&gt;CSSCI-C;PKU&lt;/_collection_scope&gt;&lt;_translated_author&gt;Qian, Long;Hong, Mingyong&lt;/_translated_author&gt;&lt;/Details&gt;&lt;Extra&gt;&lt;DBUID&gt;{F96A950B-833F-4880-A151-76DA2D6A2879}&lt;/DBUID&gt;&lt;/Extra&gt;&lt;/Item&gt;&lt;/References&gt;&lt;/Group&gt;&lt;Group&gt;&lt;References&gt;&lt;Item&gt;&lt;ID&gt;768&lt;/ID&gt;&lt;UID&gt;{F7A1E226-418B-431D-9F60-88DCC2D5EB5C}&lt;/UID&gt;&lt;Title&gt;转型时期土地生产率与农户经营规模关系再考察&lt;/Title&gt;&lt;Template&gt;Journal Article&lt;/Template&gt;&lt;Star&gt;0&lt;/Star&gt;&lt;Tag&gt;0&lt;/Tag&gt;&lt;Author&gt;王建英; 陈志钢; 黄祖辉; Reardon, T&lt;/Author&gt;&lt;Year&gt;2015&lt;/Year&gt;&lt;Details&gt;&lt;_issue&gt;9&lt;/_issue&gt;&lt;_journal&gt;管理世界&lt;/_journal&gt;&lt;_pages&gt;65-81&lt;/_pages&gt;&lt;_created&gt;62679891&lt;/_created&gt;&lt;_modified&gt;62679892&lt;/_modified&gt;&lt;_collection_scope&gt;CSSCI-C;PKU&lt;/_collection_scope&gt;&lt;_translated_author&gt;Wang, Jianying;Chen, Zhigang;Huang, Zuhui;Reardon, T.&lt;/_translated_author&gt;&lt;/Details&gt;&lt;Extra&gt;&lt;DBUID&gt;{F96A950B-833F-4880-A151-76DA2D6A2879}&lt;/DBUID&gt;&lt;/Extra&gt;&lt;/Item&gt;&lt;/References&gt;&lt;/Group&gt;&lt;Group&gt;&lt;References&gt;&lt;Item&gt;&lt;ID&gt;709&lt;/ID&gt;&lt;UID&gt;{741C2733-CEEA-4DC0-AF97-0B0583771D3D}&lt;/UID&gt;&lt;Title&gt;Plot Size and Maize Productivity in Zambia: Is There an Inverse Relationship?&lt;/Title&gt;&lt;Template&gt;Journal Article&lt;/Template&gt;&lt;Star&gt;0&lt;/Star&gt;&lt;Tag&gt;0&lt;/Tag&gt;&lt;Author&gt;Kimhi, Ayal&lt;/Author&gt;&lt;Year&gt;2010&lt;/Year&gt;&lt;Details&gt;&lt;_issue&gt;1&lt;/_issue&gt;&lt;_journal&gt;Agricultural Economics&lt;/_journal&gt;&lt;_keywords&gt;O1;Q1;Maize yield;Plot size;Inverse relationship;Recursive decisions;Two‐stage estimation;Two‐sided tobit;Selectivity correction&lt;/_keywords&gt;&lt;_pages&gt;1-9&lt;/_pages&gt;&lt;_volume&gt;35&lt;/_volume&gt;&lt;_created&gt;62679852&lt;/_created&gt;&lt;_modified&gt;62680021&lt;/_modified&gt;&lt;_impact_factor&gt;   1.732&lt;/_impact_factor&gt;&lt;_collection_scope&gt;SCIE;SSCI&lt;/_collection_scope&gt;&lt;/Details&gt;&lt;Extra&gt;&lt;DBUID&gt;{F96A950B-833F-4880-A151-76DA2D6A2879}&lt;/DBUID&gt;&lt;/Extra&gt;&lt;/Item&gt;&lt;/References&gt;&lt;/Group&gt;&lt;Group&gt;&lt;References&gt;&lt;Item&gt;&lt;ID&gt;711&lt;/ID&gt;&lt;UID&gt;{BA3070F8-1A61-4B57-94A1-38A4A3CCAD00}&lt;/UID&gt;&lt;Title&gt;Re-examining the inverse relationship between farm size and efficiency&lt;/Title&gt;&lt;Template&gt;Journal Article&lt;/Template&gt;&lt;Star&gt;0&lt;/Star&gt;&lt;Tag&gt;0&lt;/Tag&gt;&lt;Author&gt;Li, Gucheng; Feng, Zhongchao; You, Liangzhi; Fan, Lixia&lt;/Author&gt;&lt;Year&gt;2013&lt;/Year&gt;&lt;Details&gt;&lt;_issue&gt;4&lt;/_issue&gt;&lt;_journal&gt;China Agricultural Economic Review&lt;/_journal&gt;&lt;_keywords&gt;PRODUCTIVITY RELATIONSHIP;TECHNICAL EFFICIENCY;FRONTIER FUNCTION;LABOR-MARKETS;LAND QUALITY;RURAL CHINA;GROWTH;AGRICULTURE;REFORMS;EXPLAIN&lt;/_keywords&gt;&lt;_pages&gt;473-488&lt;/_pages&gt;&lt;_volume&gt;5&lt;/_volume&gt;&lt;_created&gt;62679852&lt;/_created&gt;&lt;_modified&gt;62679875&lt;/_modified&gt;&lt;_impact_factor&gt;   0.718&lt;/_impact_factor&gt;&lt;_collection_scope&gt;SCIE;SSCI&lt;/_collection_scope&gt;&lt;/Details&gt;&lt;Extra&gt;&lt;DBUID&gt;{F96A950B-833F-4880-A151-76DA2D6A2879}&lt;/DBUID&gt;&lt;/Extra&gt;&lt;/Item&gt;&lt;/References&gt;&lt;/Group&gt;&lt;/Citation&gt;_x000a_"/>
    <w:docVar w:name="NE.Ref{7573D1A0-3B0E-4BE9-B601-C0935FE92B20}" w:val=" ADDIN NE.Ref.{7573D1A0-3B0E-4BE9-B601-C0935FE92B20}&lt;Citation&gt;&lt;Group&gt;&lt;References&gt;&lt;Item&gt;&lt;ID&gt;724&lt;/ID&gt;&lt;UID&gt;{6B7E55B7-EED5-44A3-B94B-CCE14918B9B6}&lt;/UID&gt;&lt;Title&gt;Is There a Farm Size–Productivity Relationship in African Agriculture?: Evidence from Rwanda&lt;/Title&gt;&lt;Template&gt;Journal Article&lt;/Template&gt;&lt;Star&gt;0&lt;/Star&gt;&lt;Tag&gt;0&lt;/Tag&gt;&lt;Author&gt;Ali, Daniel Ayalew; Deininger, Klaus&lt;/Author&gt;&lt;Year&gt;2014&lt;/Year&gt;&lt;Details&gt;&lt;_issue&gt;2&lt;/_issue&gt;&lt;_journal&gt;Policy Research Working Paper&lt;/_journal&gt;&lt;_keywords&gt;Wetlands;Labor Policies;Banks &amp;amp; Banking Reform;Climate Change and Agriculture;Agricultural Knowledge and Information Systems&lt;/_keywords&gt;&lt;_pages&gt;317-343&lt;/_pages&gt;&lt;_volume&gt;91&lt;/_volume&gt;&lt;_created&gt;62679852&lt;/_created&gt;&lt;_modified&gt;62679874&lt;/_modified&gt;&lt;/Details&gt;&lt;Extra&gt;&lt;DBUID&gt;{F96A950B-833F-4880-A151-76DA2D6A2879}&lt;/DBUID&gt;&lt;/Extra&gt;&lt;/Item&gt;&lt;/References&gt;&lt;/Group&gt;&lt;/Citation&gt;_x000a_"/>
    <w:docVar w:name="NE.Ref{78CF8038-A06F-4704-9418-B63C5821EA0E}" w:val=" ADDIN NE.Ref.{78CF8038-A06F-4704-9418-B63C5821EA0E}&lt;Citation&gt;&lt;Group&gt;&lt;References&gt;&lt;Item&gt;&lt;ID&gt;633&lt;/ID&gt;&lt;UID&gt;{009927CD-AA38-4FA9-BB74-16DCC882002E}&lt;/UID&gt;&lt;Title&gt;土地适度规模经营尺度:效率抑或收入&lt;/Title&gt;&lt;Template&gt;Journal Article&lt;/Template&gt;&lt;Star&gt;0&lt;/Star&gt;&lt;Tag&gt;0&lt;/Tag&gt;&lt;Author&gt;郭庆海&lt;/Author&gt;&lt;Year&gt;2014&lt;/Year&gt;&lt;Details&gt;&lt;_language&gt;Chinese&lt;/_language&gt;&lt;_created&gt;62670944&lt;/_created&gt;&lt;_modified&gt;62671101&lt;/_modified&gt;&lt;_url&gt;http://kns.cnki.net/KCMS/detail/detail.aspx?FileName=NJWT201407002&amp;amp;DbName=CJFQ2014&lt;/_url&gt;&lt;_journal&gt;农业经济问题&lt;/_journal&gt;&lt;_volume&gt;35&lt;/_volume&gt;&lt;_issue&gt;07&lt;/_issue&gt;&lt;_pages&gt;4-10&lt;/_pages&gt;&lt;_date&gt;60251040&lt;/_date&gt;&lt;_keywords&gt;土地;适度规模经营;效率尺度;收入尺度;农户&lt;/_keywords&gt;&lt;_author_aff&gt;吉林农业大学粮食主产区农村经济研究中心;&lt;/_author_aff&gt;&lt;_db_provider&gt;CNKI: 期刊&lt;/_db_provider&gt;&lt;_accessed&gt;62670949&lt;/_accessed&gt;&lt;_db_updated&gt;CNKI - Reference&lt;/_db_updated&gt;&lt;_collection_scope&gt;CSSCI-C&lt;/_collection_scope&gt;&lt;_translated_author&gt;Guo, Qinghai&lt;/_translated_author&gt;&lt;/Details&gt;&lt;Extra&gt;&lt;DBUID&gt;{F96A950B-833F-4880-A151-76DA2D6A2879}&lt;/DBUID&gt;&lt;/Extra&gt;&lt;/Item&gt;&lt;/References&gt;&lt;/Group&gt;&lt;Group&gt;&lt;References&gt;&lt;Item&gt;&lt;ID&gt;402&lt;/ID&gt;&lt;UID&gt;{CFD7F1EC-D909-48FF-B426-84C687C9492A}&lt;/UID&gt;&lt;Title&gt;中国农业规模经营的制约&lt;/Title&gt;&lt;Template&gt;Journal Article&lt;/Template&gt;&lt;Star&gt;0&lt;/Star&gt;&lt;Tag&gt;0&lt;/Tag&gt;&lt;Author&gt;任治军&lt;/Author&gt;&lt;Year&gt;1995&lt;/Year&gt;&lt;Details&gt;&lt;_created&gt;62670323&lt;/_created&gt;&lt;_language&gt;Chinese&lt;/_language&gt;&lt;_modified&gt;62671078&lt;/_modified&gt;&lt;_journal&gt;经济研究&lt;/_journal&gt;&lt;_collection_scope&gt;CSSCI-C;PKU&lt;/_collection_scope&gt;&lt;_issue&gt;6&lt;/_issue&gt;&lt;_pages&gt;54-58&lt;/_pages&gt;&lt;_translated_author&gt;Ren, Zhijun&lt;/_translated_author&gt;&lt;/Details&gt;&lt;Extra&gt;&lt;DBUID&gt;{F96A950B-833F-4880-A151-76DA2D6A2879}&lt;/DBUID&gt;&lt;/Extra&gt;&lt;/Item&gt;&lt;/References&gt;&lt;/Group&gt;&lt;Group&gt;&lt;References&gt;&lt;Item&gt;&lt;ID&gt;552&lt;/ID&gt;&lt;UID&gt;{8891B63C-4264-4290-92DC-8CAD57D199DF}&lt;/UID&gt;&lt;Title&gt;家庭农场的生产效率与风险分析&lt;/Title&gt;&lt;Template&gt;Journal Article&lt;/Template&gt;&lt;Star&gt;0&lt;/Star&gt;&lt;Tag&gt;0&lt;/Tag&gt;&lt;Author&gt;张悦; 刘文勇&lt;/Author&gt;&lt;Year&gt;2016&lt;/Year&gt;&lt;Details&gt;&lt;_language&gt;Chinese&lt;/_language&gt;&lt;_created&gt;62670944&lt;/_created&gt;&lt;_modified&gt;62670991&lt;/_modified&gt;&lt;_url&gt;http://kns.cnki.net/KCMS/detail/detail.aspx?FileName=NJWT201605003&amp;amp;DbName=CJFQ2016&lt;/_url&gt;&lt;_journal&gt;农业经济问题&lt;/_journal&gt;&lt;_volume&gt;37&lt;/_volume&gt;&lt;_issue&gt;05&lt;/_issue&gt;&lt;_pages&gt;16-21+110&lt;/_pages&gt;&lt;_date&gt;61215840&lt;/_date&gt;&lt;_keywords&gt;家庭农场;生产效率;风险;规模化;成本收益率&lt;/_keywords&gt;&lt;_author_aff&gt;中国农业大学人文与发展学院;中国农业科学院农业经济与发展研究所;&lt;/_author_aff&gt;&lt;_db_provider&gt;CNKI: 期刊&lt;/_db_provider&gt;&lt;_accessed&gt;62670947&lt;/_accessed&gt;&lt;_db_updated&gt;CNKI - Reference&lt;/_db_updated&gt;&lt;_collection_scope&gt;CSSCI-C&lt;/_collection_scope&gt;&lt;_translated_author&gt;Zhang, Yue;Liu, Wenyong&lt;/_translated_author&gt;&lt;/Details&gt;&lt;Extra&gt;&lt;DBUID&gt;{F96A950B-833F-4880-A151-76DA2D6A2879}&lt;/DBUID&gt;&lt;/Extra&gt;&lt;/Item&gt;&lt;/References&gt;&lt;/Group&gt;&lt;/Citation&gt;_x000a_"/>
    <w:docVar w:name="NE.Ref{7A7E7EBC-0665-4FD8-9A92-BA46CDB499BC}" w:val=" ADDIN NE.Ref.{7A7E7EBC-0665-4FD8-9A92-BA46CDB499BC}&lt;Citation&gt;&lt;Group&gt;&lt;References&gt;&lt;Item&gt;&lt;ID&gt;740&lt;/ID&gt;&lt;UID&gt;{4E8CC399-9A96-442B-B23E-D7865F014A9C}&lt;/UID&gt;&lt;Title&gt;非农就业、土地流转与土地细碎化对稻农技术效率的影响&lt;/Title&gt;&lt;Template&gt;Journal Article&lt;/Template&gt;&lt;Star&gt;0&lt;/Star&gt;&lt;Tag&gt;0&lt;/Tag&gt;&lt;Author&gt;黄祖辉; 王建英; 陈志钢&lt;/Author&gt;&lt;Year&gt;2014&lt;/Year&gt;&lt;Details&gt;&lt;_issue&gt;11&lt;/_issue&gt;&lt;_journal&gt;中国农村经济&lt;/_journal&gt;&lt;_keywords&gt;非农就业;土地流转;土地细碎化;技术效率;稻农&lt;/_keywords&gt;&lt;_pages&gt;4-16&lt;/_pages&gt;&lt;_created&gt;62679863&lt;/_created&gt;&lt;_modified&gt;62679890&lt;/_modified&gt;&lt;_collection_scope&gt;CSSCI-C;PKU&lt;/_collection_scope&gt;&lt;_translated_author&gt;Huang, Zuhui;Wang, Jianying;Chen, Zhigang&lt;/_translated_author&gt;&lt;/Details&gt;&lt;Extra&gt;&lt;DBUID&gt;{F96A950B-833F-4880-A151-76DA2D6A2879}&lt;/DBUID&gt;&lt;/Extra&gt;&lt;/Item&gt;&lt;/References&gt;&lt;/Group&gt;&lt;Group&gt;&lt;References&gt;&lt;Item&gt;&lt;ID&gt;759&lt;/ID&gt;&lt;UID&gt;{A1F27CE2-EA8B-46B1-A1A1-A8879FFF78A2}&lt;/UID&gt;&lt;Title&gt;小农户真的更加具有效率吗?来自湖北省的经验证据&lt;/Title&gt;&lt;Template&gt;Journal Article&lt;/Template&gt;&lt;Star&gt;0&lt;/Star&gt;&lt;Tag&gt;0&lt;/Tag&gt;&lt;Author&gt;李谷成; 冯中朝; 范丽霞&lt;/Author&gt;&lt;Year&gt;2010&lt;/Year&gt;&lt;Details&gt;&lt;_issue&gt;1&lt;/_issue&gt;&lt;_journal&gt;经济学(季刊)&lt;/_journal&gt;&lt;_keywords&gt;农户;农户规模;效率;负向关系&lt;/_keywords&gt;&lt;_pages&gt;99-128&lt;/_pages&gt;&lt;_volume&gt;9&lt;/_volume&gt;&lt;_created&gt;62679863&lt;/_created&gt;&lt;_modified&gt;62679863&lt;/_modified&gt;&lt;_translated_author&gt;Li, Gucheng;Feng, Zhongchao;Fan, Lixia&lt;/_translated_author&gt;&lt;/Details&gt;&lt;Extra&gt;&lt;DBUID&gt;{F96A950B-833F-4880-A151-76DA2D6A2879}&lt;/DBUID&gt;&lt;/Extra&gt;&lt;/Item&gt;&lt;/References&gt;&lt;/Group&gt;&lt;/Citation&gt;_x000a_"/>
    <w:docVar w:name="NE.Ref{7E18CC20-792B-49A9-97BD-4B1B6ED80AEE}" w:val=" ADDIN NE.Ref.{7E18CC20-792B-49A9-97BD-4B1B6ED80AEE}&lt;Citation&gt;&lt;Group&gt;&lt;References&gt;&lt;Item&gt;&lt;ID&gt;407&lt;/ID&gt;&lt;UID&gt;{399691B5-6582-4653-AB21-BCF8F15F0EE7}&lt;/UID&gt;&lt;Title&gt;地形条件对农业机械化发展区域不平衡的影响——基于湖北省县级面板数据的实证分析&lt;/Title&gt;&lt;Template&gt;Journal Article&lt;/Template&gt;&lt;Star&gt;0&lt;/Star&gt;&lt;Tag&gt;0&lt;/Tag&gt;&lt;Author&gt;周晶; 陈玉萍; 阮冬燕&lt;/Author&gt;&lt;Year&gt;2013&lt;/Year&gt;&lt;Details&gt;&lt;_accessed&gt;62670324&lt;/_accessed&gt;&lt;_author_aff&gt;中南财经政法大学工商管理学院;&lt;/_author_aff&gt;&lt;_collection_scope&gt;CSSCI-C;PKU&lt;/_collection_scope&gt;&lt;_created&gt;62670324&lt;/_created&gt;&lt;_date&gt;59824800&lt;/_date&gt;&lt;_db_provider&gt;CNKI: 期刊&lt;/_db_provider&gt;&lt;_db_updated&gt;CNKI - Reference&lt;/_db_updated&gt;&lt;_issue&gt;09&lt;/_issue&gt;&lt;_journal&gt;中国农村经济&lt;/_journal&gt;&lt;_keywords&gt;农业机械化;区域差异;地形;效应分解;湖北省&lt;/_keywords&gt;&lt;_language&gt;Chinese&lt;/_language&gt;&lt;_modified&gt;62670324&lt;/_modified&gt;&lt;_pages&gt;63-77&lt;/_pages&gt;&lt;_url&gt;http://kns.cnki.net/KCMS/detail/detail.aspx?FileName=ZNJJ201309008&amp;amp;DbName=CJFQ2013&lt;/_url&gt;&lt;_translated_author&gt;Zhou, Jing;Chen, Yuping;Ruan, Dongyan&lt;/_translated_author&gt;&lt;/Details&gt;&lt;Extra&gt;&lt;DBUID&gt;{F96A950B-833F-4880-A151-76DA2D6A2879}&lt;/DBUID&gt;&lt;/Extra&gt;&lt;/Item&gt;&lt;/References&gt;&lt;/Group&gt;&lt;Group&gt;&lt;References&gt;&lt;Item&gt;&lt;ID&gt;713&lt;/ID&gt;&lt;UID&gt;{D4E2B370-A93B-488D-9EC5-D8F6ACE5026B}&lt;/UID&gt;&lt;Title&gt;地形条件对农业机械化发展区域不平衡的影响——基于湖北省县级面板数据的实证分析&lt;/Title&gt;&lt;Template&gt;Journal Article&lt;/Template&gt;&lt;Star&gt;0&lt;/Star&gt;&lt;Tag&gt;0&lt;/Tag&gt;&lt;Author&gt;周晶; 陈玉萍; 阮冬燕&lt;/Author&gt;&lt;Year&gt;2013&lt;/Year&gt;&lt;Details&gt;&lt;_issue&gt;9&lt;/_issue&gt;&lt;_journal&gt;中国农村经济&lt;/_journal&gt;&lt;_keywords&gt;农业机械化;区域差异;地形;效应分解;湖北省&lt;/_keywords&gt;&lt;_pages&gt;63-77&lt;/_pages&gt;&lt;_created&gt;62679852&lt;/_created&gt;&lt;_modified&gt;62679867&lt;/_modified&gt;&lt;_collection_scope&gt;CSSCI-C;PKU&lt;/_collection_scope&gt;&lt;_translated_author&gt;Zhou, Jing;Chen, Yuping;Ruan, Dongyan&lt;/_translated_author&gt;&lt;/Details&gt;&lt;Extra&gt;&lt;DBUID&gt;{F96A950B-833F-4880-A151-76DA2D6A2879}&lt;/DBUID&gt;&lt;/Extra&gt;&lt;/Item&gt;&lt;/References&gt;&lt;/Group&gt;&lt;/Citation&gt;_x000a_"/>
    <w:docVar w:name="NE.Ref{7E3ECFF4-477E-4A85-9F9C-1B435C5B1264}" w:val=" ADDIN NE.Ref.{7E3ECFF4-477E-4A85-9F9C-1B435C5B1264}&lt;Citation&gt;&lt;Group&gt;&lt;References&gt;&lt;Item&gt;&lt;ID&gt;498&lt;/ID&gt;&lt;UID&gt;{962288A2-4959-4DD1-BA0D-46DC3A4C2C51}&lt;/UID&gt;&lt;Title&gt;中国农业百科全书  农作物卷  （上卷）&lt;/Title&gt;&lt;Template&gt;Book&lt;/Template&gt;&lt;Star&gt;0&lt;/Star&gt;&lt;Tag&gt;0&lt;/Tag&gt;&lt;Author&gt;中国农业百科全书总编辑委员会茶业卷编辑委员会&lt;/Author&gt;&lt;Year&gt;1988&lt;/Year&gt;&lt;Details&gt;&lt;_created&gt;62670932&lt;/_created&gt;&lt;_modified&gt;62671076&lt;/_modified&gt;&lt;_publisher&gt;农业出版社&lt;/_publisher&gt;&lt;_translated_author&gt;Zhong, Guonongyebaikequanshuzongbianjiweiyuanhuichayejuanbianjiweiyuanhui&lt;/_translated_author&gt;&lt;/Details&gt;&lt;Extra&gt;&lt;DBUID&gt;{F96A950B-833F-4880-A151-76DA2D6A2879}&lt;/DBUID&gt;&lt;/Extra&gt;&lt;/Item&gt;&lt;/References&gt;&lt;/Group&gt;&lt;/Citation&gt;_x000a_"/>
    <w:docVar w:name="NE.Ref{81D155D7-5188-4BAB-8C7D-191E86DA6151}" w:val=" ADDIN NE.Ref.{81D155D7-5188-4BAB-8C7D-191E86DA6151}&lt;Citation&gt;&lt;Group&gt;&lt;References&gt;&lt;Item&gt;&lt;ID&gt;765&lt;/ID&gt;&lt;UID&gt;{5BC8FFDD-4136-460F-814E-3274FDF21AC7}&lt;/UID&gt;&lt;Title&gt;改革时期农业劳动力转移与重新配置&lt;/Title&gt;&lt;Template&gt;Journal Article&lt;/Template&gt;&lt;Star&gt;0&lt;/Star&gt;&lt;Tag&gt;0&lt;/Tag&gt;&lt;Author&gt;蔡昉&lt;/Author&gt;&lt;Year&gt;2017&lt;/Year&gt;&lt;Details&gt;&lt;_issue&gt;10&lt;/_issue&gt;&lt;_journal&gt;中国农村经济&lt;/_journal&gt;&lt;_pages&gt;2-12&lt;/_pages&gt;&lt;_created&gt;62679881&lt;/_created&gt;&lt;_modified&gt;62679881&lt;/_modified&gt;&lt;_collection_scope&gt;CSSCI-C;PKU&lt;/_collection_scope&gt;&lt;_translated_author&gt;Cai, Fang&lt;/_translated_author&gt;&lt;/Details&gt;&lt;Extra&gt;&lt;DBUID&gt;{F96A950B-833F-4880-A151-76DA2D6A2879}&lt;/DBUID&gt;&lt;/Extra&gt;&lt;/Item&gt;&lt;/References&gt;&lt;/Group&gt;&lt;/Citation&gt;_x000a_"/>
    <w:docVar w:name="NE.Ref{822B946D-68C0-4E76-A320-2AFBFE115284}" w:val=" ADDIN NE.Ref.{822B946D-68C0-4E76-A320-2AFBFE115284}&lt;Citation&gt;&lt;Group&gt;&lt;References&gt;&lt;Item&gt;&lt;ID&gt;615&lt;/ID&gt;&lt;UID&gt;{CE4B1ACA-E5CA-4D15-B279-EFBFFD4F5922}&lt;/UID&gt;&lt;Title&gt;农业适度规模经营:规模效益、产出水平与生产成本——基于1552个水稻种植户的调查数据&lt;/Title&gt;&lt;Template&gt;Journal Article&lt;/Template&gt;&lt;Star&gt;0&lt;/Star&gt;&lt;Tag&gt;0&lt;/Tag&gt;&lt;Author&gt;李文明; 罗丹; 陈洁; 谢颜&lt;/Author&gt;&lt;Year&gt;2015&lt;/Year&gt;&lt;Details&gt;&lt;_language&gt;Chinese&lt;/_language&gt;&lt;_created&gt;62670944&lt;/_created&gt;&lt;_modified&gt;62671104&lt;/_modified&gt;&lt;_url&gt;http://kns.cnki.net/KCMS/detail/detail.aspx?FileName=ZNJJ201503003&amp;amp;DbName=CJFQ2015&lt;/_url&gt;&lt;_journal&gt;中国农村经济&lt;/_journal&gt;&lt;_issue&gt;03&lt;/_issue&gt;&lt;_pages&gt;4-17+43&lt;/_pages&gt;&lt;_date&gt;60611040&lt;/_date&gt;&lt;_keywords&gt;适度规模经营;产出水平;规模经济;规模报酬;水稻&lt;/_keywords&gt;&lt;_author_aff&gt;国务院参事室;中央农村工作领导小组办公室;农业部农村经济研究中心;农业部人力资源开发中心;&lt;/_author_aff&gt;&lt;_db_provider&gt;CNKI: 期刊&lt;/_db_provider&gt;&lt;_accessed&gt;62670949&lt;/_accessed&gt;&lt;_db_updated&gt;CNKI - Reference&lt;/_db_updated&gt;&lt;_collection_scope&gt;CSSCI-C;PKU&lt;/_collection_scope&gt;&lt;_translated_author&gt;Li, Wenming;Luo, Dan;Chen, Jie;Xie, Yan&lt;/_translated_author&gt;&lt;/Details&gt;&lt;Extra&gt;&lt;DBUID&gt;{F96A950B-833F-4880-A151-76DA2D6A2879}&lt;/DBUID&gt;&lt;/Extra&gt;&lt;/Item&gt;&lt;/References&gt;&lt;/Group&gt;&lt;/Citation&gt;_x000a_"/>
    <w:docVar w:name="NE.Ref{8262BF7C-494F-4C76-96AA-7571182A2C91}" w:val=" ADDIN NE.Ref.{8262BF7C-494F-4C76-96AA-7571182A2C91}&lt;Citation&gt;&lt;Group&gt;&lt;References&gt;&lt;Item&gt;&lt;ID&gt;844&lt;/ID&gt;&lt;UID&gt;{AF1858A2-59EC-44BD-BE76-435F7826BE4C}&lt;/UID&gt;&lt;Title&gt;中国农业机械化高速发展阶段的要素替代机制研究&lt;/Title&gt;&lt;Template&gt;Journal Article&lt;/Template&gt;&lt;Star&gt;0&lt;/Star&gt;&lt;Tag&gt;0&lt;/Tag&gt;&lt;Author&gt;潘彪; 田志宏&lt;/Author&gt;&lt;Year&gt;2018&lt;/Year&gt;&lt;Details&gt;&lt;_language&gt;Chinese&lt;/_language&gt;&lt;_created&gt;62689794&lt;/_created&gt;&lt;_modified&gt;62689794&lt;/_modified&gt;&lt;_url&gt;http://kns.cnki.net/KCMS/detail/detail.aspx?FileName=NYGU201809001&amp;amp;DbName=CJFQ2018&lt;/_url&gt;&lt;_journal&gt;农业工程学报&lt;/_journal&gt;&lt;_volume&gt;34&lt;/_volume&gt;&lt;_issue&gt;09&lt;/_issue&gt;&lt;_pages&gt;1-10&lt;/_pages&gt;&lt;_date&gt;62245440&lt;/_date&gt;&lt;_keywords&gt;农业;机械化;作物;黄金十年;劳动力价格;替代弹性;时空收敛性&lt;/_keywords&gt;&lt;_author_aff&gt;中国农业大学经济管理学院;&lt;/_author_aff&gt;&lt;_db_provider&gt;CNKI: 期刊&lt;/_db_provider&gt;&lt;_accessed&gt;62689794&lt;/_accessed&gt;&lt;_db_updated&gt;CNKI - Reference&lt;/_db_updated&gt;&lt;_collection_scope&gt;CSCD;PKU;EI&lt;/_collection_scope&gt;&lt;_translated_author&gt;Pan, Biao;Tian, Zhihong&lt;/_translated_author&gt;&lt;/Details&gt;&lt;Extra&gt;&lt;DBUID&gt;{F96A950B-833F-4880-A151-76DA2D6A2879}&lt;/DBUID&gt;&lt;/Extra&gt;&lt;/Item&gt;&lt;/References&gt;&lt;/Group&gt;&lt;Group&gt;&lt;References&gt;&lt;Item&gt;&lt;ID&gt;749&lt;/ID&gt;&lt;UID&gt;{959C1282-E069-4FA6-98C8-0F2F71128B6C}&lt;/UID&gt;&lt;Title&gt;购机补贴政策对中国农业机械使用效率的影响分析&lt;/Title&gt;&lt;Template&gt;Journal Article&lt;/Template&gt;&lt;Star&gt;0&lt;/Star&gt;&lt;Tag&gt;0&lt;/Tag&gt;&lt;Author&gt;潘彪; 田志宏&lt;/Author&gt;&lt;Year&gt;2018&lt;/Year&gt;&lt;Details&gt;&lt;_collection_scope&gt;CSSCI-C;PKU&lt;/_collection_scope&gt;&lt;_created&gt;62679863&lt;/_created&gt;&lt;_issue&gt;6&lt;/_issue&gt;&lt;_journal&gt;中国农村经济&lt;/_journal&gt;&lt;_modified&gt;62688184&lt;/_modified&gt;&lt;_pages&gt;23-39&lt;/_pages&gt;&lt;_volume&gt;No.402&lt;/_volume&gt;&lt;_translated_author&gt;Pan, Biao;Tian, Zhihong&lt;/_translated_author&gt;&lt;/Details&gt;&lt;Extra&gt;&lt;DBUID&gt;{F96A950B-833F-4880-A151-76DA2D6A2879}&lt;/DBUID&gt;&lt;/Extra&gt;&lt;/Item&gt;&lt;/References&gt;&lt;/Group&gt;&lt;/Citation&gt;_x000a_"/>
    <w:docVar w:name="NE.Ref{82F60D0A-A211-4C2E-A4F3-DB21D65430E4}" w:val=" ADDIN NE.Ref.{82F60D0A-A211-4C2E-A4F3-DB21D65430E4}&lt;Citation&gt;&lt;Group&gt;&lt;References&gt;&lt;Item&gt;&lt;ID&gt;763&lt;/ID&gt;&lt;UID&gt;{6429E6BE-C5D3-4B65-B70B-AEB9F4152101}&lt;/UID&gt;&lt;Title&gt;种粮效益：差异化特征与政策意蕴——基于3400个种粮户的调查&lt;/Title&gt;&lt;Template&gt;Journal Article&lt;/Template&gt;&lt;Star&gt;1&lt;/Star&gt;&lt;Tag&gt;0&lt;/Tag&gt;&lt;Author&gt;罗丹; 李文明; 陈洁&lt;/Author&gt;&lt;Year&gt;2013&lt;/Year&gt;&lt;Details&gt;&lt;_issue&gt;7&lt;/_issue&gt;&lt;_journal&gt;管理世界&lt;/_journal&gt;&lt;_keywords&gt;种粮效益;差异化;适度规模经营&lt;/_keywords&gt;&lt;_pages&gt;59-70&lt;/_pages&gt;&lt;_created&gt;62679863&lt;/_created&gt;&lt;_modified&gt;62679872&lt;/_modified&gt;&lt;_collection_scope&gt;CSSCI-C;PKU&lt;/_collection_scope&gt;&lt;_translated_author&gt;Luo, Dan;Li, Wenming;Chen, Jie&lt;/_translated_author&gt;&lt;/Details&gt;&lt;Extra&gt;&lt;DBUID&gt;{F96A950B-833F-4880-A151-76DA2D6A2879}&lt;/DBUID&gt;&lt;/Extra&gt;&lt;/Item&gt;&lt;/References&gt;&lt;/Group&gt;&lt;Group&gt;&lt;References&gt;&lt;Item&gt;&lt;ID&gt;725&lt;/ID&gt;&lt;UID&gt;{8A9BAB24-5FAC-44A1-8E4F-A22BE4CF1642}&lt;/UID&gt;&lt;Title&gt;Inverse productivity: land quality, labor markets, and measurement error&lt;/Title&gt;&lt;Template&gt;Journal Article&lt;/Template&gt;&lt;Star&gt;0&lt;/Star&gt;&lt;Tag&gt;0&lt;/Tag&gt;&lt;Author&gt;Lamb, Russell L&lt;/Author&gt;&lt;Year&gt;2003&lt;/Year&gt;&lt;Details&gt;&lt;_issue&gt;1&lt;/_issue&gt;&lt;_journal&gt;Journal of Development Economics&lt;/_journal&gt;&lt;_keywords&gt;O13;J43;Q12&lt;/_keywords&gt;&lt;_pages&gt;71-95&lt;/_pages&gt;&lt;_volume&gt;71&lt;/_volume&gt;&lt;_created&gt;62679852&lt;/_created&gt;&lt;_modified&gt;62679874&lt;/_modified&gt;&lt;_impact_factor&gt;   2.205&lt;/_impact_factor&gt;&lt;_collection_scope&gt;SSCI&lt;/_collection_scope&gt;&lt;/Details&gt;&lt;Extra&gt;&lt;DBUID&gt;{F96A950B-833F-4880-A151-76DA2D6A2879}&lt;/DBUID&gt;&lt;/Extra&gt;&lt;/Item&gt;&lt;/References&gt;&lt;/Group&gt;&lt;/Citation&gt;_x000a_"/>
    <w:docVar w:name="NE.Ref{835AD735-6F9A-4ECA-B071-9908D2276D5E}" w:val=" ADDIN NE.Ref.{835AD735-6F9A-4ECA-B071-9908D2276D5E}&lt;Citation&gt;&lt;Group&gt;&lt;References&gt;&lt;Item&gt;&lt;ID&gt;533&lt;/ID&gt;&lt;UID&gt;{5F6322AD-7189-4850-A186-BD20A7420D1F}&lt;/UID&gt;&lt;Title&gt;非农就业、土地流转与土地细碎化对稻农技术效率的影响&lt;/Title&gt;&lt;Template&gt;Journal Article&lt;/Template&gt;&lt;Star&gt;0&lt;/Star&gt;&lt;Tag&gt;0&lt;/Tag&gt;&lt;Author&gt;黄祖辉; 王建英; 陈志钢&lt;/Author&gt;&lt;Year&gt;2014&lt;/Year&gt;&lt;Details&gt;&lt;_language&gt;Chinese&lt;/_language&gt;&lt;_created&gt;62670944&lt;/_created&gt;&lt;_modified&gt;62670982&lt;/_modified&gt;&lt;_url&gt;http://kns.cnki.net/KCMS/detail/detail.aspx?FileName=ZNJJ201411003&amp;amp;DbName=CJFQ2014&lt;/_url&gt;&lt;_journal&gt;中国农村经济&lt;/_journal&gt;&lt;_issue&gt;11&lt;/_issue&gt;&lt;_pages&gt;4-16&lt;/_pages&gt;&lt;_date&gt;60438240&lt;/_date&gt;&lt;_keywords&gt;非农就业;土地流转;土地细碎化;技术效率;稻农&lt;/_keywords&gt;&lt;_author_aff&gt;浙江大学管理学院;浙江大学中国农村发展研究院;浙江大学经济学院;国际食物政策研究所(IFPRI);&lt;/_author_aff&gt;&lt;_db_provider&gt;CNKI: 期刊&lt;/_db_provider&gt;&lt;_accessed&gt;62670947&lt;/_accessed&gt;&lt;_db_updated&gt;CNKI - Reference&lt;/_db_updated&gt;&lt;_collection_scope&gt;CSSCI-C;PKU&lt;/_collection_scope&gt;&lt;_translated_author&gt;Huang, Zuhui;Wang, Jianying;Chen, Zhigang&lt;/_translated_author&gt;&lt;/Details&gt;&lt;Extra&gt;&lt;DBUID&gt;{F96A950B-833F-4880-A151-76DA2D6A2879}&lt;/DBUID&gt;&lt;/Extra&gt;&lt;/Item&gt;&lt;/References&gt;&lt;/Group&gt;&lt;Group&gt;&lt;References&gt;&lt;Item&gt;&lt;ID&gt;614&lt;/ID&gt;&lt;UID&gt;{607377BA-3DD5-4AD3-BC64-E8C212B70D9A}&lt;/UID&gt;&lt;Title&gt;农业全要素生产率增长:基于一种新的窗式DEA生产率指数的再估计&lt;/Title&gt;&lt;Template&gt;Journal Article&lt;/Template&gt;&lt;Star&gt;0&lt;/Star&gt;&lt;Tag&gt;0&lt;/Tag&gt;&lt;Author&gt;李谷成; 范丽霞; 成刚; 冯中朝&lt;/Author&gt;&lt;Year&gt;2013&lt;/Year&gt;&lt;Details&gt;&lt;_language&gt;Chinese&lt;/_language&gt;&lt;_created&gt;62670944&lt;/_created&gt;&lt;_modified&gt;62671099&lt;/_modified&gt;&lt;_url&gt;http://kns.cnki.net/KCMS/detail/detail.aspx?FileName=NYJS201305000&amp;amp;DbName=CJFQ2013&lt;/_url&gt;&lt;_journal&gt;农业技术经济&lt;/_journal&gt;&lt;_issue&gt;05&lt;/_issue&gt;&lt;_pages&gt;4-17&lt;/_pages&gt;&lt;_date&gt;59641920&lt;/_date&gt;&lt;_keywords&gt;农业全要素生产率;窗式DEA;Malmquist生产率指数;数据包络分析&lt;/_keywords&gt;&lt;_author_aff&gt;华中农业大学经济管理学院;武汉工业学院经济与管理学院;北京大学中国卫生发展研究中心;&lt;/_author_aff&gt;&lt;_db_provider&gt;CNKI: 期刊&lt;/_db_provider&gt;&lt;_accessed&gt;62670949&lt;/_accessed&gt;&lt;_db_updated&gt;CNKI - Reference&lt;/_db_updated&gt;&lt;_collection_scope&gt;CSSCI-C;PKU&lt;/_collection_scope&gt;&lt;_translated_author&gt;Li, Gucheng;Fan, Lixia;Cheng, Gang;Feng, Zhongchao&lt;/_translated_author&gt;&lt;/Details&gt;&lt;Extra&gt;&lt;DBUID&gt;{F96A950B-833F-4880-A151-76DA2D6A2879}&lt;/DBUID&gt;&lt;/Extra&gt;&lt;/Item&gt;&lt;/References&gt;&lt;/Group&gt;&lt;/Citation&gt;_x000a_"/>
    <w:docVar w:name="NE.Ref{848FAC2F-4C1C-47B5-ACF8-494AD5598CE9}" w:val=" ADDIN NE.Ref.{848FAC2F-4C1C-47B5-ACF8-494AD5598CE9}&lt;Citation&gt;&lt;Group&gt;&lt;References&gt;&lt;Item&gt;&lt;ID&gt;513&lt;/ID&gt;&lt;UID&gt;{304F8BC3-0617-4013-A9E4-AC6CD84E266B}&lt;/UID&gt;&lt;Title&gt;Rural market imperfections and the farm size— productivity relationship: Evidence from Pakistan&lt;/Title&gt;&lt;Template&gt;Journal Article&lt;/Template&gt;&lt;Star&gt;0&lt;/Star&gt;&lt;Tag&gt;0&lt;/Tag&gt;&lt;Author&gt;Heltberg, Rasmus&lt;/Author&gt;&lt;Year&gt;1998&lt;/Year&gt;&lt;Details&gt;&lt;_created&gt;62670944&lt;/_created&gt;&lt;_modified&gt;62670974&lt;/_modified&gt;&lt;_url&gt;http://pku.summon.serialssolutions.com/2.0.0/link/0/eLvHCXMwrV1Pi9UwEA_rXtSDf1bFuqvkIKKH7uumaZt6e65bRBTEPyBeQtpMd4u8Wtr3FD35IfyEfhJn0vS954II4qFpSaeBTKYzkzC_GcZicRiF53QCoF2g3GKUTyxLJNRHlTWxNSITkKeCsMofXqoXr0RxkjzfYccTNIaiLL0pGFW8U96-Z-aZO-uaZvaGJBfN3_tckV2TuQO0pyT6xdMnm6iP2NVbIeKQqDegnnEE1_kwV4_cIGH-J3N1Xn-jb9tDB9WWcSqu_pd5XGNXvG_K5yPddbYD7R67PD_tfX4O2GMXJyDzcIOZ15Sygy8cbpo36H_3Y2BXO3DTWo6uJa9Nv-BD8w1-fv_BuzG7rCtXwfspCu-s6R7zqbgpJ7gL925te5O9K07eHj8LfcWGsMKdThwaYUswCQiZKpvVcR1T4GIFRkEWJTa1UogS_3kwBuRRpGwqagmRjUqqPWplfIvttp9auM24sHFZSxzFqEritsykAlSUl5UsrU1qEbDDaWF0Nybm0JuINeShJibqXGnHRp0HTE3Lp39bCo3G42-f3qfl1r4uKDYDnZwMp2Y1DHqexJTUL1cBe-DISDUse1MZj3DACVGSrW3C_UlutCnpSKtaDjpJUZeivx6wg_Vbr1AGjV5epDKF7uL2x-vXVJRdJijvASucHK55AgBfHP5Of9axESk2X_EiaCXeGnqMsOnoQUWZpv2mPlsu7vw7u_bZpRG5SQdVB2x32a_gLrvQfVzdcz_jLy9cPL8&lt;/_url&gt;&lt;_place_published&gt;Oxford, Eng_x000d__x000a_&lt;/_place_published&gt;&lt;_journal&gt;World Development&lt;/_journal&gt;&lt;_volume&gt;26&lt;/_volume&gt;&lt;_issue&gt;10_x000d__x000a_&lt;/_issue&gt;&lt;_number&gt;1&lt;/_number&gt;&lt;_pages&gt;1807_x000d__x000a_-1826_x000d__x000a_&lt;/_pages&gt;&lt;_doi&gt;10.1016/S0305-750X(98)00084-9&lt;/_doi&gt;&lt;_date_display&gt;1998&lt;/_date_display&gt;&lt;_date&gt;51543360&lt;/_date&gt;&lt;_isbn&gt;0305-750X_x000d__x000a_&lt;/_isbn&gt;&lt;_ori_publication&gt;Elsevier Ltd_x000d__x000a_&lt;/_ori_publication&gt;&lt;_keywords&gt;agriculture_x000d__x000a_; Pakistan_x000d__x000a_; market imperfections_x000d__x000a_; inverse relationship_x000d__x000a_; land reform_x000d__x000a_; South Asia_x000d__x000a_; Rural_x000d__x000a_; Microeconomic Analyses of Economic Development (O12)_x000d__x000a_; Economic Development: Urban, Rural, Regional, and Transportation Analysis, Housing, Infrastructure (O18)_x000d__x000a_; Economic Development: Agriculture, Natural Resources, Energy, Environment, Other Primary Products (O13)_x000d__x000a_; Asia_x000d__x000a_; Farms_x000d__x000a_; Developing Countries_x000d__x000a_; Micro Analysis of Farm Firms, Farm Households, and Farm Input Markets (Q12)_x000d__x000a_; Farms, Size of_x000d__x000a_; Rural development_x000d__x000a_; Agricultural productivity_x000d__x000a_; Research_x000d__x000a_; Size of enterprise_x000d__x000a_; Productivity_x000d__x000a_; Economic models_x000d__x000a_; Hypotheses_x000d__x000a_; Profitability_x000d__x000a_; Labor market_x000d__x000a_; LDCs_x000d__x000a_; Regression analysis_x000d__x000a_&lt;/_keywords&gt;&lt;_accessed&gt;62670974&lt;/_accessed&gt;&lt;_db_updated&gt;PKU Search&lt;/_db_updated&gt;&lt;_impact_factor&gt;   3.166&lt;/_impact_factor&gt;&lt;_collection_scope&gt;SSCI&lt;/_collection_scope&gt;&lt;/Details&gt;&lt;Extra&gt;&lt;DBUID&gt;{F96A950B-833F-4880-A151-76DA2D6A2879}&lt;/DBUID&gt;&lt;/Extra&gt;&lt;/Item&gt;&lt;/References&gt;&lt;/Group&gt;&lt;/Citation&gt;_x000a_"/>
    <w:docVar w:name="NE.Ref{84C58965-A85A-4C0F-B981-5A82AACD733C}" w:val=" ADDIN NE.Ref.{84C58965-A85A-4C0F-B981-5A82AACD733C}&lt;Citation&gt;&lt;Group&gt;&lt;References&gt;&lt;Item&gt;&lt;ID&gt;770&lt;/ID&gt;&lt;UID&gt;{B5B74DCE-DCF5-49DE-BF15-3265ED6CFFD0}&lt;/UID&gt;&lt;Title&gt;规模报酬、产出利润与生产成本视角下的农业适度规模经营——基于江汉平原354个水稻种植户的研究&lt;/Title&gt;&lt;Template&gt;Journal Article&lt;/Template&gt;&lt;Star&gt;0&lt;/Star&gt;&lt;Tag&gt;0&lt;/Tag&gt;&lt;Author&gt;王嫚嫚; 刘颖; 陈实&lt;/Author&gt;&lt;Year&gt;2017&lt;/Year&gt;&lt;Details&gt;&lt;_issue&gt;4&lt;/_issue&gt;&lt;_journal&gt;农业技术经济&lt;/_journal&gt;&lt;_pages&gt;83-94&lt;/_pages&gt;&lt;_created&gt;62679894&lt;/_created&gt;&lt;_modified&gt;62679894&lt;/_modified&gt;&lt;_collection_scope&gt;CSSCI-C;PKU&lt;/_collection_scope&gt;&lt;_translated_author&gt;Wang, Manman;Liu, Ying;Chen, Shi&lt;/_translated_author&gt;&lt;/Details&gt;&lt;Extra&gt;&lt;DBUID&gt;{F96A950B-833F-4880-A151-76DA2D6A2879}&lt;/DBUID&gt;&lt;/Extra&gt;&lt;/Item&gt;&lt;/References&gt;&lt;/Group&gt;&lt;/Citation&gt;_x000a_"/>
    <w:docVar w:name="NE.Ref{859EA668-2EF2-418B-B772-3ECA6DB54D56}" w:val=" ADDIN NE.Ref.{859EA668-2EF2-418B-B772-3ECA6DB54D56}&lt;Citation&gt;&lt;Group&gt;&lt;References&gt;&lt;Item&gt;&lt;ID&gt;714&lt;/ID&gt;&lt;UID&gt;{2F85CEC4-C1DA-4F5C-B879-6DDFBC67B5D5}&lt;/UID&gt;&lt;Title&gt;基于地形梯度的哈尔滨市土地利用格局变化分析&lt;/Title&gt;&lt;Template&gt;Journal Article&lt;/Template&gt;&lt;Star&gt;0&lt;/Star&gt;&lt;Tag&gt;0&lt;/Tag&gt;&lt;Author&gt;龚文峰; 袁力; 范文义&lt;/Author&gt;&lt;Year&gt;2013&lt;/Year&gt;&lt;Details&gt;&lt;_issue&gt;2&lt;/_issue&gt;&lt;_journal&gt;农业工程学报&lt;/_journal&gt;&lt;_keywords&gt;土地利用;地形;等级;土地利用格局;地形位指数;图谱&lt;/_keywords&gt;&lt;_pages&gt;250-259&lt;/_pages&gt;&lt;_volume&gt;29&lt;/_volume&gt;&lt;_created&gt;62679852&lt;/_created&gt;&lt;_modified&gt;62679900&lt;/_modified&gt;&lt;_collection_scope&gt;CSCD;PKU;EI&lt;/_collection_scope&gt;&lt;_translated_author&gt;Gong, Wenfeng;Yuan, Li;Fan, Wenyi&lt;/_translated_author&gt;&lt;/Details&gt;&lt;Extra&gt;&lt;DBUID&gt;{F96A950B-833F-4880-A151-76DA2D6A2879}&lt;/DBUID&gt;&lt;/Extra&gt;&lt;/Item&gt;&lt;/References&gt;&lt;/Group&gt;&lt;/Citation&gt;_x000a_"/>
    <w:docVar w:name="NE.Ref{85BE0500-093B-409F-9033-6C0F764FD500}" w:val=" ADDIN NE.Ref.{85BE0500-093B-409F-9033-6C0F764FD500}&lt;Citation&gt;&lt;Group&gt;&lt;References&gt;&lt;Item&gt;&lt;ID&gt;602&lt;/ID&gt;&lt;UID&gt;{ECE3A0C4-C12B-4F6A-801A-47A70AD5A1AD}&lt;/UID&gt;&lt;Title&gt;农民分化对耕地利用效率的影响——基于农户调查数据的实证分析&lt;/Title&gt;&lt;Template&gt;Journal Article&lt;/Template&gt;&lt;Star&gt;0&lt;/Star&gt;&lt;Tag&gt;0&lt;/Tag&gt;&lt;Author&gt;许恒周; 郭玉燕; 吴冠岑&lt;/Author&gt;&lt;Year&gt;2012&lt;/Year&gt;&lt;Details&gt;&lt;_language&gt;Chinese&lt;/_language&gt;&lt;_created&gt;62670944&lt;/_created&gt;&lt;_modified&gt;62671114&lt;/_modified&gt;&lt;_url&gt;http://kns.cnki.net/KCMS/detail/detail.aspx?FileName=ZNJJ201206005&amp;amp;DbName=CJFQ2012&lt;/_url&gt;&lt;_journal&gt;中国农村经济&lt;/_journal&gt;&lt;_issue&gt;06&lt;/_issue&gt;&lt;_pages&gt;31-39+47&lt;/_pages&gt;&lt;_date&gt;59166720&lt;/_date&gt;&lt;_keywords&gt;农民分化;耕地利用效率;农户;数据包络分析(DEA);Tobit模型&lt;/_keywords&gt;&lt;_author_aff&gt;天津大学管理与经济学部;江苏省社会科学院社会政策研究所;上海大学管理学院;&lt;/_author_aff&gt;&lt;_db_provider&gt;CNKI: 期刊&lt;/_db_provider&gt;&lt;_accessed&gt;62670949&lt;/_accessed&gt;&lt;_db_updated&gt;CNKI - Reference&lt;/_db_updated&gt;&lt;_collection_scope&gt;CSSCI-C;PKU&lt;/_collection_scope&gt;&lt;_translated_author&gt;Xu, Hengzhou;Guo, Yuyan;Wu, Guancen&lt;/_translated_author&gt;&lt;/Details&gt;&lt;Extra&gt;&lt;DBUID&gt;{F96A950B-833F-4880-A151-76DA2D6A2879}&lt;/DBUID&gt;&lt;/Extra&gt;&lt;/Item&gt;&lt;/References&gt;&lt;/Group&gt;&lt;/Citation&gt;_x000a_"/>
    <w:docVar w:name="NE.Ref{8694B818-B949-4722-BFA0-2DE7A8ABF822}" w:val=" ADDIN NE.Ref.{8694B818-B949-4722-BFA0-2DE7A8ABF822}&lt;Citation&gt;&lt;Group&gt;&lt;References&gt;&lt;Item&gt;&lt;ID&gt;651&lt;/ID&gt;&lt;UID&gt;{E6385E60-D9F6-4551-8929-63190BCD6379}&lt;/UID&gt;&lt;Title&gt;小农户真的更加具有效率吗？来自湖北省的经验证据&lt;/Title&gt;&lt;Template&gt;Journal Article&lt;/Template&gt;&lt;Star&gt;0&lt;/Star&gt;&lt;Tag&gt;0&lt;/Tag&gt;&lt;Author&gt;李谷成; 冯中朝; 范丽霞&lt;/Author&gt;&lt;Year&gt;2009&lt;/Year&gt;&lt;Details&gt;&lt;_language&gt;Chinese&lt;/_language&gt;&lt;_created&gt;62670944&lt;/_created&gt;&lt;_modified&gt;62671069&lt;/_modified&gt;&lt;_journal&gt;经济学（季刊）&lt;/_journal&gt;&lt;_issue&gt;1&lt;/_issue&gt;&lt;_volume&gt;9&lt;/_volume&gt;&lt;_pages&gt;95-124&lt;/_pages&gt;&lt;_translated_author&gt;Li, Gucheng;Feng, Zhongchao;Fan, Lixia&lt;/_translated_author&gt;&lt;/Details&gt;&lt;Extra&gt;&lt;DBUID&gt;{F96A950B-833F-4880-A151-76DA2D6A2879}&lt;/DBUID&gt;&lt;/Extra&gt;&lt;/Item&gt;&lt;/References&gt;&lt;/Group&gt;&lt;/Citation&gt;_x000a_"/>
    <w:docVar w:name="NE.Ref{8C61B479-76D5-43CE-9C8E-301A21151D8D}" w:val=" ADDIN NE.Ref.{8C61B479-76D5-43CE-9C8E-301A21151D8D}&lt;Citation&gt;&lt;Group&gt;&lt;References&gt;&lt;Item&gt;&lt;ID&gt;764&lt;/ID&gt;&lt;UID&gt;{98F4CCA9-D701-48F5-B954-7EB6D6EFDA0A}&lt;/UID&gt;&lt;Title&gt;Reconsidering Conventional Explanations of the Inverse Productivity–Size Relationship&lt;/Title&gt;&lt;Template&gt;Journal Article&lt;/Template&gt;&lt;Star&gt;0&lt;/Star&gt;&lt;Tag&gt;0&lt;/Tag&gt;&lt;Author&gt;Barrett, Christopher B; Bellemare, Marc F; Hou, Janet Y&lt;/Author&gt;&lt;Year&gt;2010&lt;/Year&gt;&lt;Details&gt;&lt;_issue&gt;1&lt;/_issue&gt;&lt;_journal&gt;Social Science Electronic Publishing&lt;/_journal&gt;&lt;_pages&gt;88-97&lt;/_pages&gt;&lt;_volume&gt;38&lt;/_volume&gt;&lt;_created&gt;62679867&lt;/_created&gt;&lt;_modified&gt;62679875&lt;/_modified&gt;&lt;/Details&gt;&lt;Extra&gt;&lt;DBUID&gt;{F96A950B-833F-4880-A151-76DA2D6A2879}&lt;/DBUID&gt;&lt;/Extra&gt;&lt;/Item&gt;&lt;/References&gt;&lt;/Group&gt;&lt;Group&gt;&lt;References&gt;&lt;Item&gt;&lt;ID&gt;725&lt;/ID&gt;&lt;UID&gt;{8A9BAB24-5FAC-44A1-8E4F-A22BE4CF1642}&lt;/UID&gt;&lt;Title&gt;Inverse productivity: land quality, labor markets, and measurement error&lt;/Title&gt;&lt;Template&gt;Journal Article&lt;/Template&gt;&lt;Star&gt;0&lt;/Star&gt;&lt;Tag&gt;0&lt;/Tag&gt;&lt;Author&gt;Lamb, Russell L&lt;/Author&gt;&lt;Year&gt;2003&lt;/Year&gt;&lt;Details&gt;&lt;_issue&gt;1&lt;/_issue&gt;&lt;_journal&gt;Journal of Development Economics&lt;/_journal&gt;&lt;_keywords&gt;O13;J43;Q12&lt;/_keywords&gt;&lt;_pages&gt;71-95&lt;/_pages&gt;&lt;_volume&gt;71&lt;/_volume&gt;&lt;_created&gt;62679852&lt;/_created&gt;&lt;_modified&gt;62679874&lt;/_modified&gt;&lt;_impact_factor&gt;   2.205&lt;/_impact_factor&gt;&lt;_collection_scope&gt;SSCI&lt;/_collection_scope&gt;&lt;/Details&gt;&lt;Extra&gt;&lt;DBUID&gt;{F96A950B-833F-4880-A151-76DA2D6A2879}&lt;/DBUID&gt;&lt;/Extra&gt;&lt;/Item&gt;&lt;/References&gt;&lt;/Group&gt;&lt;Group&gt;&lt;References&gt;&lt;Item&gt;&lt;ID&gt;708&lt;/ID&gt;&lt;UID&gt;{6071EFA2-EE88-4A64-8DA9-4511AC08FD73}&lt;/UID&gt;&lt;Title&gt;农业发展的国际分析&lt;/Title&gt;&lt;Template&gt;Book&lt;/Template&gt;&lt;Star&gt;0&lt;/Star&gt;&lt;Tag&gt;0&lt;/Tag&gt;&lt;Author&gt;速水佑次郎&lt;/Author&gt;&lt;Year&gt;2001&lt;/Year&gt;&lt;Details&gt;&lt;_keywords&gt;农业经济&lt;/_keywords&gt;&lt;_created&gt;62679852&lt;/_created&gt;&lt;_modified&gt;62679867&lt;/_modified&gt;&lt;_translated_author&gt;Su, Shuiyoucilang&lt;/_translated_author&gt;&lt;/Details&gt;&lt;Extra&gt;&lt;DBUID&gt;{F96A950B-833F-4880-A151-76DA2D6A2879}&lt;/DBUID&gt;&lt;/Extra&gt;&lt;/Item&gt;&lt;/References&gt;&lt;/Group&gt;&lt;/Citation&gt;_x000a_"/>
    <w:docVar w:name="NE.Ref{8CCCA36F-57C1-4677-8942-D0F1435FE608}" w:val=" ADDIN NE.Ref.{8CCCA36F-57C1-4677-8942-D0F1435FE608}&lt;Citation&gt;&lt;Group&gt;&lt;References&gt;&lt;Item&gt;&lt;ID&gt;725&lt;/ID&gt;&lt;UID&gt;{8A9BAB24-5FAC-44A1-8E4F-A22BE4CF1642}&lt;/UID&gt;&lt;Title&gt;Inverse productivity: land quality, labor markets, and measurement error&lt;/Title&gt;&lt;Template&gt;Journal Article&lt;/Template&gt;&lt;Star&gt;0&lt;/Star&gt;&lt;Tag&gt;0&lt;/Tag&gt;&lt;Author&gt;Lamb, Russell L&lt;/Author&gt;&lt;Year&gt;2003&lt;/Year&gt;&lt;Details&gt;&lt;_issue&gt;1&lt;/_issue&gt;&lt;_journal&gt;Journal of Development Economics&lt;/_journal&gt;&lt;_keywords&gt;O13;J43;Q12&lt;/_keywords&gt;&lt;_pages&gt;71-95&lt;/_pages&gt;&lt;_volume&gt;71&lt;/_volume&gt;&lt;_created&gt;62679852&lt;/_created&gt;&lt;_modified&gt;62679874&lt;/_modified&gt;&lt;_impact_factor&gt;   2.205&lt;/_impact_factor&gt;&lt;_collection_scope&gt;SSCI&lt;/_collection_scope&gt;&lt;/Details&gt;&lt;Extra&gt;&lt;DBUID&gt;{F96A950B-833F-4880-A151-76DA2D6A2879}&lt;/DBUID&gt;&lt;/Extra&gt;&lt;/Item&gt;&lt;/References&gt;&lt;/Group&gt;&lt;Group&gt;&lt;References&gt;&lt;Item&gt;&lt;ID&gt;745&lt;/ID&gt;&lt;UID&gt;{22A5B5C6-4F94-4FE9-A858-9412C47151DA}&lt;/UID&gt;&lt;Title&gt;Fact or artifact: The impact of measurement errors on the farm size–productivity relationship&lt;/Title&gt;&lt;Template&gt;Journal Article&lt;/Template&gt;&lt;Star&gt;0&lt;/Star&gt;&lt;Tag&gt;0&lt;/Tag&gt;&lt;Author&gt;Carletto, Calogero; Savastano, Sara; Zezza, Alberto&lt;/Author&gt;&lt;Year&gt;2013&lt;/Year&gt;&lt;Details&gt;&lt;_issue&gt;1&lt;/_issue&gt;&lt;_journal&gt;Journal of Development Economics&lt;/_journal&gt;&lt;_keywords&gt;LAND QUALITY;AGRICULTURAL PRODUCTION;INVERSE PRODUCTIVITY;LABOR-MARKETS;EXPLAIN;ACCESS&lt;/_keywords&gt;&lt;_pages&gt;254-261&lt;/_pages&gt;&lt;_volume&gt;103&lt;/_volume&gt;&lt;_created&gt;62679863&lt;/_created&gt;&lt;_modified&gt;62680020&lt;/_modified&gt;&lt;_impact_factor&gt;   2.205&lt;/_impact_factor&gt;&lt;_collection_scope&gt;SSCI&lt;/_collection_scope&gt;&lt;/Details&gt;&lt;Extra&gt;&lt;DBUID&gt;{F96A950B-833F-4880-A151-76DA2D6A2879}&lt;/DBUID&gt;&lt;/Extra&gt;&lt;/Item&gt;&lt;/References&gt;&lt;/Group&gt;&lt;/Citation&gt;_x000a_"/>
    <w:docVar w:name="NE.Ref{8E943E5B-5E76-406A-97AB-C9A6CBC9619F}" w:val=" ADDIN NE.Ref.{8E943E5B-5E76-406A-97AB-C9A6CBC9619F}&lt;Citation&gt;&lt;Group&gt;&lt;References&gt;&lt;Item&gt;&lt;ID&gt;693&lt;/ID&gt;&lt;UID&gt;{2706ED40-FD08-4A0D-8E45-D8EF69F75C6C}&lt;/UID&gt;&lt;Title&gt;Reconsidering Conventional Explanations of the Inverse Productivity–Size Relationship&lt;/Title&gt;&lt;Template&gt;Journal Article&lt;/Template&gt;&lt;Star&gt;1&lt;/Star&gt;&lt;Tag&gt;0&lt;/Tag&gt;&lt;Author&gt;B, Barrett C; F, Bellemare M; Y, Hou J&lt;/Author&gt;&lt;Year&gt;2010&lt;/Year&gt;&lt;Details&gt;&lt;_journal&gt;WORLD DEVELOPMENT&lt;/_journal&gt;&lt;_volume&gt;38&lt;/_volume&gt;&lt;_issue&gt;1&lt;/_issue&gt;&lt;_pages&gt;88-97&lt;/_pages&gt;&lt;_accessed&gt;62671083&lt;/_accessed&gt;&lt;_created&gt;62671083&lt;/_created&gt;&lt;_modified&gt;62671084&lt;/_modified&gt;&lt;_impact_factor&gt;   3.166&lt;/_impact_factor&gt;&lt;_collection_scope&gt;SSCI&lt;/_collection_scope&gt;&lt;/Details&gt;&lt;Extra&gt;&lt;DBUID&gt;{F96A950B-833F-4880-A151-76DA2D6A2879}&lt;/DBUID&gt;&lt;/Extra&gt;&lt;/Item&gt;&lt;/References&gt;&lt;/Group&gt;&lt;/Citation&gt;_x000a_"/>
    <w:docVar w:name="NE.Ref{8F5AA5DE-3890-47C7-AF81-35B29458003D}" w:val=" ADDIN NE.Ref.{8F5AA5DE-3890-47C7-AF81-35B29458003D}&lt;Citation&gt;&lt;Group&gt;&lt;References&gt;&lt;Item&gt;&lt;ID&gt;513&lt;/ID&gt;&lt;UID&gt;{304F8BC3-0617-4013-A9E4-AC6CD84E266B}&lt;/UID&gt;&lt;Title&gt;Rural market imperfections and the farm size— productivity relationship: Evidence from Pakistan&lt;/Title&gt;&lt;Template&gt;Journal Article&lt;/Template&gt;&lt;Star&gt;0&lt;/Star&gt;&lt;Tag&gt;0&lt;/Tag&gt;&lt;Author&gt;Heltberg, Rasmus&lt;/Author&gt;&lt;Year&gt;1998&lt;/Year&gt;&lt;Details&gt;&lt;_created&gt;62670944&lt;/_created&gt;&lt;_modified&gt;62670974&lt;/_modified&gt;&lt;_url&gt;http://pku.summon.serialssolutions.com/2.0.0/link/0/eLvHCXMwrV1Pi9UwEA_rXtSDf1bFuqvkIKKH7uumaZt6e65bRBTEPyBeQtpMd4u8Wtr3FD35IfyEfhJn0vS954II4qFpSaeBTKYzkzC_GcZicRiF53QCoF2g3GKUTyxLJNRHlTWxNSITkKeCsMofXqoXr0RxkjzfYccTNIaiLL0pGFW8U96-Z-aZO-uaZvaGJBfN3_tckV2TuQO0pyT6xdMnm6iP2NVbIeKQqDegnnEE1_kwV4_cIGH-J3N1Xn-jb9tDB9WWcSqu_pd5XGNXvG_K5yPddbYD7R67PD_tfX4O2GMXJyDzcIOZ15Sygy8cbpo36H_3Y2BXO3DTWo6uJa9Nv-BD8w1-fv_BuzG7rCtXwfspCu-s6R7zqbgpJ7gL925te5O9K07eHj8LfcWGsMKdThwaYUswCQiZKpvVcR1T4GIFRkEWJTa1UogS_3kwBuRRpGwqagmRjUqqPWplfIvttp9auM24sHFZSxzFqEritsykAlSUl5UsrU1qEbDDaWF0Nybm0JuINeShJibqXGnHRp0HTE3Lp39bCo3G42-f3qfl1r4uKDYDnZwMp2Y1DHqexJTUL1cBe-DISDUse1MZj3DACVGSrW3C_UlutCnpSKtaDjpJUZeivx6wg_Vbr1AGjV5epDKF7uL2x-vXVJRdJijvASucHK55AgBfHP5Of9axESk2X_EiaCXeGnqMsOnoQUWZpv2mPlsu7vw7u_bZpRG5SQdVB2x32a_gLrvQfVzdcz_jLy9cPL8&lt;/_url&gt;&lt;_place_published&gt;Oxford, Eng_x000d__x000a_&lt;/_place_published&gt;&lt;_journal&gt;World Development&lt;/_journal&gt;&lt;_volume&gt;26&lt;/_volume&gt;&lt;_issue&gt;10_x000d__x000a_&lt;/_issue&gt;&lt;_number&gt;1&lt;/_number&gt;&lt;_pages&gt;1807_x000d__x000a_-1826_x000d__x000a_&lt;/_pages&gt;&lt;_doi&gt;10.1016/S0305-750X(98)00084-9&lt;/_doi&gt;&lt;_date_display&gt;1998&lt;/_date_display&gt;&lt;_date&gt;51543360&lt;/_date&gt;&lt;_isbn&gt;0305-750X_x000d__x000a_&lt;/_isbn&gt;&lt;_ori_publication&gt;Elsevier Ltd_x000d__x000a_&lt;/_ori_publication&gt;&lt;_keywords&gt;agriculture_x000d__x000a_; Pakistan_x000d__x000a_; market imperfections_x000d__x000a_; inverse relationship_x000d__x000a_; land reform_x000d__x000a_; South Asia_x000d__x000a_; Rural_x000d__x000a_; Microeconomic Analyses of Economic Development (O12)_x000d__x000a_; Economic Development: Urban, Rural, Regional, and Transportation Analysis, Housing, Infrastructure (O18)_x000d__x000a_; Economic Development: Agriculture, Natural Resources, Energy, Environment, Other Primary Products (O13)_x000d__x000a_; Asia_x000d__x000a_; Farms_x000d__x000a_; Developing Countries_x000d__x000a_; Micro Analysis of Farm Firms, Farm Households, and Farm Input Markets (Q12)_x000d__x000a_; Farms, Size of_x000d__x000a_; Rural development_x000d__x000a_; Agricultural productivity_x000d__x000a_; Research_x000d__x000a_; Size of enterprise_x000d__x000a_; Productivity_x000d__x000a_; Economic models_x000d__x000a_; Hypotheses_x000d__x000a_; Profitability_x000d__x000a_; Labor market_x000d__x000a_; LDCs_x000d__x000a_; Regression analysis_x000d__x000a_&lt;/_keywords&gt;&lt;_accessed&gt;62670974&lt;/_accessed&gt;&lt;_db_updated&gt;PKU Search&lt;/_db_updated&gt;&lt;_impact_factor&gt;   3.166&lt;/_impact_factor&gt;&lt;_collection_scope&gt;SSCI&lt;/_collection_scope&gt;&lt;/Details&gt;&lt;Extra&gt;&lt;DBUID&gt;{F96A950B-833F-4880-A151-76DA2D6A2879}&lt;/DBUID&gt;&lt;/Extra&gt;&lt;/Item&gt;&lt;/References&gt;&lt;/Group&gt;&lt;/Citation&gt;_x000a_"/>
    <w:docVar w:name="NE.Ref{8F8292B5-5B45-4413-B49A-2522A25B337A}" w:val=" ADDIN NE.Ref.{8F8292B5-5B45-4413-B49A-2522A25B337A}&lt;Citation&gt;&lt;Group&gt;&lt;References&gt;&lt;Item&gt;&lt;ID&gt;498&lt;/ID&gt;&lt;UID&gt;{962288A2-4959-4DD1-BA0D-46DC3A4C2C51}&lt;/UID&gt;&lt;Title&gt;中国农业百科全书  农作物卷  （上卷）&lt;/Title&gt;&lt;Template&gt;Book&lt;/Template&gt;&lt;Star&gt;0&lt;/Star&gt;&lt;Tag&gt;0&lt;/Tag&gt;&lt;Author&gt;中国农业百科全书总编辑委员会茶业卷编辑委员会&lt;/Author&gt;&lt;Year&gt;1988&lt;/Year&gt;&lt;Details&gt;&lt;_created&gt;62670932&lt;/_created&gt;&lt;_modified&gt;62671076&lt;/_modified&gt;&lt;_publisher&gt;农业出版社&lt;/_publisher&gt;&lt;_translated_author&gt;Zhong, Guonongyebaikequanshuzongbianjiweiyuanhuichayejuanbianjiweiyuanhui&lt;/_translated_author&gt;&lt;/Details&gt;&lt;Extra&gt;&lt;DBUID&gt;{F96A950B-833F-4880-A151-76DA2D6A2879}&lt;/DBUID&gt;&lt;/Extra&gt;&lt;/Item&gt;&lt;/References&gt;&lt;/Group&gt;&lt;/Citation&gt;_x000a_"/>
    <w:docVar w:name="NE.Ref{90760852-4C9D-483C-BABE-F4A8F4A1A08D}" w:val=" ADDIN NE.Ref.{90760852-4C9D-483C-BABE-F4A8F4A1A08D}&lt;Citation&gt;&lt;Group&gt;&lt;References&gt;&lt;Item&gt;&lt;ID&gt;769&lt;/ID&gt;&lt;UID&gt;{BFA5545F-B632-4E57-9C7D-EAB3504DC294}&lt;/UID&gt;&lt;Title&gt;非农就业、土地流转与农业生产效率变化——基于CFPS的实证分析&lt;/Title&gt;&lt;Template&gt;Journal Article&lt;/Template&gt;&lt;Star&gt;0&lt;/Star&gt;&lt;Tag&gt;0&lt;/Tag&gt;&lt;Author&gt;钱龙; 洪名勇&lt;/Author&gt;&lt;Year&gt;2016&lt;/Year&gt;&lt;Details&gt;&lt;_issue&gt;12&lt;/_issue&gt;&lt;_journal&gt;中国农村经济&lt;/_journal&gt;&lt;_pages&gt;4-18&lt;/_pages&gt;&lt;_created&gt;62679893&lt;/_created&gt;&lt;_modified&gt;62679893&lt;/_modified&gt;&lt;_collection_scope&gt;CSSCI-C;PKU&lt;/_collection_scope&gt;&lt;_translated_author&gt;Qian, Long;Hong, Mingyong&lt;/_translated_author&gt;&lt;/Details&gt;&lt;Extra&gt;&lt;DBUID&gt;{F96A950B-833F-4880-A151-76DA2D6A2879}&lt;/DBUID&gt;&lt;/Extra&gt;&lt;/Item&gt;&lt;/References&gt;&lt;/Group&gt;&lt;/Citation&gt;_x000a_"/>
    <w:docVar w:name="NE.Ref{9115B3A9-D163-416F-BD03-4A92F9B8BA91}" w:val=" ADDIN NE.Ref.{9115B3A9-D163-416F-BD03-4A92F9B8BA91}&lt;Citation&gt;&lt;Group&gt;&lt;References&gt;&lt;Item&gt;&lt;ID&gt;620&lt;/ID&gt;&lt;UID&gt;{79654E0F-71A4-45ED-8719-193F094E56CD}&lt;/UID&gt;&lt;Title&gt;气候变化对我国农业生产的影响——基于多投入多产出生产函数的分析&lt;/Title&gt;&lt;Template&gt;Journal Article&lt;/Template&gt;&lt;Star&gt;0&lt;/Star&gt;&lt;Tag&gt;0&lt;/Tag&gt;&lt;Author&gt;侯麟科; 仇焕广; 汪阳洁; 孙来祥&lt;/Author&gt;&lt;Year&gt;2015&lt;/Year&gt;&lt;Details&gt;&lt;_language&gt;Chinese&lt;/_language&gt;&lt;_created&gt;62670944&lt;/_created&gt;&lt;_modified&gt;62671100&lt;/_modified&gt;&lt;_url&gt;http://kns.cnki.net/KCMS/detail/detail.aspx?FileName=NYJS201503001&amp;amp;DbName=CJFQ2015&lt;/_url&gt;&lt;_journal&gt;农业技术经济&lt;/_journal&gt;&lt;_issue&gt;03&lt;/_issue&gt;&lt;_pages&gt;4-14&lt;/_pages&gt;&lt;_date&gt;60605280&lt;/_date&gt;&lt;_keywords&gt;气候变化;农业生产;多投入多产出生产函数&lt;/_keywords&gt;&lt;_author_aff&gt;山东大学经济研究院;中国人民大学农业与农村发展学院;中南大学商学院;美国马里兰大学地理科学系;&lt;/_author_aff&gt;&lt;_db_provider&gt;CNKI: 期刊&lt;/_db_provider&gt;&lt;_accessed&gt;62670949&lt;/_accessed&gt;&lt;_db_updated&gt;CNKI - Reference&lt;/_db_updated&gt;&lt;_collection_scope&gt;CSSCI-C;PKU&lt;/_collection_scope&gt;&lt;_translated_author&gt;Hou, Linke;Chou, Huanguang;Wang, Yangjie;Sun, Laixiang&lt;/_translated_author&gt;&lt;/Details&gt;&lt;Extra&gt;&lt;DBUID&gt;{F96A950B-833F-4880-A151-76DA2D6A2879}&lt;/DBUID&gt;&lt;/Extra&gt;&lt;/Item&gt;&lt;/References&gt;&lt;/Group&gt;&lt;Group&gt;&lt;References&gt;&lt;Item&gt;&lt;ID&gt;639&lt;/ID&gt;&lt;UID&gt;{720C7973-7A30-4117-94CC-FE1E69E6E635}&lt;/UID&gt;&lt;Title&gt;未来气候变化对我国粮食安全的影响&lt;/Title&gt;&lt;Template&gt;Journal Article&lt;/Template&gt;&lt;Star&gt;0&lt;/Star&gt;&lt;Tag&gt;0&lt;/Tag&gt;&lt;Author&gt;周曙东; 周文魁; 林光华; 乔辉&lt;/Author&gt;&lt;Year&gt;2013&lt;/Year&gt;&lt;Details&gt;&lt;_language&gt;Chinese&lt;/_language&gt;&lt;_created&gt;62670944&lt;/_created&gt;&lt;_modified&gt;62671110&lt;/_modified&gt;&lt;_url&gt;http://kns.cnki.net/KCMS/detail/detail.aspx?FileName=NJNS201301008&amp;amp;DbName=CJFQ2013&lt;/_url&gt;&lt;_journal&gt;南京农业大学学报(社会科学版)&lt;/_journal&gt;&lt;_volume&gt;13&lt;/_volume&gt;&lt;_issue&gt;01&lt;/_issue&gt;&lt;_pages&gt;56-65&lt;/_pages&gt;&lt;_date&gt;59467680&lt;/_date&gt;&lt;_keywords&gt;气候变化;粮食安全;技术进步;情景分析&lt;/_keywords&gt;&lt;_author_aff&gt;南京农业大学经济管理学院;&lt;/_author_aff&gt;&lt;_db_provider&gt;CNKI: 期刊&lt;/_db_provider&gt;&lt;_accessed&gt;62670950&lt;/_accessed&gt;&lt;_db_updated&gt;CNKI - Reference&lt;/_db_updated&gt;&lt;_translated_author&gt;Zhou, Shudong;Zhou, Wenkui;Lin, Guanghua;Qiao, Hui&lt;/_translated_author&gt;&lt;/Details&gt;&lt;Extra&gt;&lt;DBUID&gt;{F96A950B-833F-4880-A151-76DA2D6A2879}&lt;/DBUID&gt;&lt;/Extra&gt;&lt;/Item&gt;&lt;/References&gt;&lt;/Group&gt;&lt;Group&gt;&lt;References&gt;&lt;Item&gt;&lt;ID&gt;715&lt;/ID&gt;&lt;UID&gt;{7F8FE077-28AA-4BB0-9E39-C34481B832FD}&lt;/UID&gt;&lt;Title&gt;气候变化对我国农业生产的影响——基于多投入多产出生产函数的分析&lt;/Title&gt;&lt;Template&gt;Journal Article&lt;/Template&gt;&lt;Star&gt;0&lt;/Star&gt;&lt;Tag&gt;0&lt;/Tag&gt;&lt;Author&gt;侯麟科; 仇焕广; 汪阳洁; 孙来祥&lt;/Author&gt;&lt;Year&gt;2015&lt;/Year&gt;&lt;Details&gt;&lt;_issue&gt;3&lt;/_issue&gt;&lt;_journal&gt;农业技术经济&lt;/_journal&gt;&lt;_keywords&gt;气候变化;农业生产;多投入多产出生产函数&lt;/_keywords&gt;&lt;_pages&gt;4-14&lt;/_pages&gt;&lt;_created&gt;62679852&lt;/_created&gt;&lt;_modified&gt;62679898&lt;/_modified&gt;&lt;_collection_scope&gt;CSSCI-C;PKU&lt;/_collection_scope&gt;&lt;_translated_author&gt;Hou, Linke;Chou, Huanguang;Wang, Yangjie;Sun, Laixiang&lt;/_translated_author&gt;&lt;/Details&gt;&lt;Extra&gt;&lt;DBUID&gt;{F96A950B-833F-4880-A151-76DA2D6A2879}&lt;/DBUID&gt;&lt;/Extra&gt;&lt;/Item&gt;&lt;/References&gt;&lt;/Group&gt;&lt;/Citation&gt;_x000a_"/>
    <w:docVar w:name="NE.Ref{921A3616-AF0F-424D-AEFA-EADC20A9BCE6}" w:val=" ADDIN NE.Ref.{921A3616-AF0F-424D-AEFA-EADC20A9BCE6}&lt;Citation&gt;&lt;Group&gt;&lt;References&gt;&lt;Item&gt;&lt;ID&gt;771&lt;/ID&gt;&lt;UID&gt;{B66BF22B-54DA-46FA-89CE-CC140642DE99}&lt;/UID&gt;&lt;Title&gt;土地细碎化、种植多样化对农业生产利润和效率的影响分析——基于江苏农户的微观调查&lt;/Title&gt;&lt;Template&gt;Journal Article&lt;/Template&gt;&lt;Star&gt;0&lt;/Star&gt;&lt;Tag&gt;0&lt;/Tag&gt;&lt;Author&gt;卢华; 胡浩&lt;/Author&gt;&lt;Year&gt;2015&lt;/Year&gt;&lt;Details&gt;&lt;_issue&gt;7&lt;/_issue&gt;&lt;_journal&gt;农业技术经济&lt;/_journal&gt;&lt;_pages&gt;4-15&lt;/_pages&gt;&lt;_created&gt;62679923&lt;/_created&gt;&lt;_modified&gt;62679923&lt;/_modified&gt;&lt;_collection_scope&gt;CSSCI-C;PKU&lt;/_collection_scope&gt;&lt;_translated_author&gt;Lu, Hua;Hu, Hao&lt;/_translated_author&gt;&lt;/Details&gt;&lt;Extra&gt;&lt;DBUID&gt;{F96A950B-833F-4880-A151-76DA2D6A2879}&lt;/DBUID&gt;&lt;/Extra&gt;&lt;/Item&gt;&lt;/References&gt;&lt;/Group&gt;&lt;/Citation&gt;_x000a_"/>
    <w:docVar w:name="NE.Ref{941B71B7-C7B2-444B-B2C6-6F1A1EACCB4B}" w:val=" ADDIN NE.Ref.{941B71B7-C7B2-444B-B2C6-6F1A1EACCB4B}&lt;Citation&gt;&lt;Group&gt;&lt;References&gt;&lt;Item&gt;&lt;ID&gt;433&lt;/ID&gt;&lt;UID&gt;{4C3256E4-60CA-424D-98FA-AC3062C2032C}&lt;/UID&gt;&lt;Title&gt;Testing Household-Specific Explanations for the Inverse Productivity Relationship&lt;/Title&gt;&lt;Template&gt;Journal Article&lt;/Template&gt;&lt;Star&gt;0&lt;/Star&gt;&lt;Tag&gt;0&lt;/Tag&gt;&lt;Author&gt;Assuncao, J J; Braido, L H B&lt;/Author&gt;&lt;Year&gt;2007&lt;/Year&gt;&lt;Details&gt;&lt;_doi&gt;10.1111/j.1467-8276.2007.01032.x&lt;/_doi&gt;&lt;_created&gt;62670932&lt;/_created&gt;&lt;_modified&gt;62671078&lt;/_modified&gt;&lt;_url&gt;https://academic.oup.com/ajae/article-lookup/doi/10.1111/j.1467-8276.2007.01032.x_x000d__x000a_http://academic.oup.com/ajae/article-pdf/89/4/980/343396/89-4-980.pdf&lt;/_url&gt;&lt;_journal&gt;American Journal of Agricultural Economics&lt;/_journal&gt;&lt;_volume&gt;89&lt;/_volume&gt;&lt;_issue&gt;4&lt;/_issue&gt;&lt;_pages&gt;980-990&lt;/_pages&gt;&lt;_tertiary_title&gt;American Journal of Agricultural Economics&lt;/_tertiary_title&gt;&lt;_date&gt;56714400&lt;/_date&gt;&lt;_isbn&gt;0002-9092&lt;/_isbn&gt;&lt;_accessed&gt;62670933&lt;/_accessed&gt;&lt;_db_updated&gt;CrossRef&lt;/_db_updated&gt;&lt;_impact_factor&gt;   2.457&lt;/_impact_factor&gt;&lt;_collection_scope&gt;SCI;SCIE;SSCI&lt;/_collection_scope&gt;&lt;/Details&gt;&lt;Extra&gt;&lt;DBUID&gt;{F96A950B-833F-4880-A151-76DA2D6A2879}&lt;/DBUID&gt;&lt;/Extra&gt;&lt;/Item&gt;&lt;/References&gt;&lt;/Group&gt;&lt;Group&gt;&lt;References&gt;&lt;Item&gt;&lt;ID&gt;693&lt;/ID&gt;&lt;UID&gt;{2706ED40-FD08-4A0D-8E45-D8EF69F75C6C}&lt;/UID&gt;&lt;Title&gt;Reconsidering Conventional Explanations of the Inverse Productivity–Size Relationship&lt;/Title&gt;&lt;Template&gt;Journal Article&lt;/Template&gt;&lt;Star&gt;1&lt;/Star&gt;&lt;Tag&gt;0&lt;/Tag&gt;&lt;Author&gt;B, Barrett C; F, Bellemare M; Y, Hou J&lt;/Author&gt;&lt;Year&gt;2010&lt;/Year&gt;&lt;Details&gt;&lt;_journal&gt;WORLD DEVELOPMENT&lt;/_journal&gt;&lt;_volume&gt;38&lt;/_volume&gt;&lt;_issue&gt;1&lt;/_issue&gt;&lt;_pages&gt;88-97&lt;/_pages&gt;&lt;_accessed&gt;62671083&lt;/_accessed&gt;&lt;_created&gt;62671083&lt;/_created&gt;&lt;_modified&gt;62671084&lt;/_modified&gt;&lt;_impact_factor&gt;   3.166&lt;/_impact_factor&gt;&lt;_collection_scope&gt;SSCI&lt;/_collection_scope&gt;&lt;/Details&gt;&lt;Extra&gt;&lt;DBUID&gt;{F96A950B-833F-4880-A151-76DA2D6A2879}&lt;/DBUID&gt;&lt;/Extra&gt;&lt;/Item&gt;&lt;/References&gt;&lt;/Group&gt;&lt;Group&gt;&lt;References&gt;&lt;Item&gt;&lt;ID&gt;406&lt;/ID&gt;&lt;UID&gt;{870F964A-5E38-471C-80A4-8A0021DA3AAD}&lt;/UID&gt;&lt;Title&gt;Reconsidering Conventional Explanations of the Inverse Productivity–Size Relationship&lt;/Title&gt;&lt;Template&gt;Journal Article&lt;/Template&gt;&lt;Star&gt;0&lt;/Star&gt;&lt;Tag&gt;0&lt;/Tag&gt;&lt;Author&gt;Barrett, Christopher B; Bellemare, Marc F; Hou, Janet Y&lt;/Author&gt;&lt;Year&gt;2010&lt;/Year&gt;&lt;Details&gt;&lt;_accessed&gt;62670973&lt;/_accessed&gt;&lt;_collection_scope&gt;SSCI&lt;/_collection_scope&gt;&lt;_created&gt;62670324&lt;/_created&gt;&lt;_db_updated&gt;CrossRef&lt;/_db_updated&gt;&lt;_doi&gt;10.1016/j.worlddev.2009.06.002&lt;/_doi&gt;&lt;_impact_factor&gt;   3.166&lt;/_impact_factor&gt;&lt;_isbn&gt;0305750X&lt;/_isbn&gt;&lt;_issue&gt;1&lt;/_issue&gt;&lt;_journal&gt;World Development&lt;/_journal&gt;&lt;_modified&gt;62670324&lt;/_modified&gt;&lt;_pages&gt;88-97&lt;/_pages&gt;&lt;_tertiary_title&gt;World Development&lt;/_tertiary_title&gt;&lt;_url&gt;https://linkinghub.elsevier.com/retrieve/pii/S0305750X09001168_x000d__x000a_https://api.elsevier.com/content/article/PII:S0305750X09001168?httpAccept=text/xml&lt;/_url&gt;&lt;_volume&gt;38&lt;/_volume&gt;&lt;/Details&gt;&lt;Extra&gt;&lt;DBUID&gt;{F96A950B-833F-4880-A151-76DA2D6A2879}&lt;/DBUID&gt;&lt;/Extra&gt;&lt;/Item&gt;&lt;/References&gt;&lt;/Group&gt;&lt;Group&gt;&lt;References&gt;&lt;Item&gt;&lt;ID&gt;511&lt;/ID&gt;&lt;UID&gt;{B9482FD8-3ED3-4DBF-B49F-A78AE110046F}&lt;/UID&gt;&lt;Title&gt;Can unobserved land quality explain the inverse productivity relationship?&lt;/Title&gt;&lt;Template&gt;Journal Article&lt;/Template&gt;&lt;Star&gt;0&lt;/Star&gt;&lt;Tag&gt;0&lt;/Tag&gt;&lt;Author&gt;Benjamin, Dwayne&lt;/Author&gt;&lt;Year&gt;1995&lt;/Year&gt;&lt;Details&gt;&lt;_created&gt;62670944&lt;/_created&gt;&lt;_modified&gt;62670957&lt;/_modified&gt;&lt;_url&gt;http://pku.summon.serialssolutions.com/2.0.0/link/0/eLvHCXMwrV1Nb9QwELWgF7jwjVhaUA4IwSFsHDuOfUJL6WpVgcShd8txxjQCstFmt6L_nhknWdpKCAlxcBLFdqRMJjPP9rwxYyJ_l6U3bIIOSpWyMFldQDBVrTKQXudOkH8KVcxd_Vl_-pIvT4rTK9QYirIcXcFg4qPxHu_MR-HOu6aZ0xKf0KWmjb5RK1eRz65I85cfP-xtM-pzOawrSMoqqycyHVfz_b03Rr6Nz0hXf3JWN603ItsNdOCvuKbl_f_xFg_YvRGYJouh2UN2C9pH7M7EW-4fs9Nj1ya7dl3RPC7UCYVEJgMn8zKBn91317QJwsmkaSnUA5JuSCYbd6dINlPQ3XnTvX_CzpYnZ8erdNyJIfU4oJGp42Ccl66uhPAiqyQoyLl3Re6D0TyIAgoHNeQ-57WoRRXyLJQIDhxIDUY8ZQftuoVnLMHhTTChlti3JBKv4QVwFSSiukohlpyxdJK47YZ8G3YKRCPhWJKONdJG-djVjJXTZ7HXRGzRJfyl5yv6inbc7BMPPU2H9F_dru_tgjLfa16WM_Y6NqP_fbtx3o20BXwdypx1teHhpA7WVTRP5be9RbQsuc6w9mhfO1qJPi4l5gjAs2udf1ebQiNAVHzGFlG99hIBRDZwAX5tL6xwUuHhEgvR7fHU0CWWDkvBrZb2fPvj-T8L6pDdHXj8NO90xA62mx28YLe7b7uX8ef6BYy4KtE&lt;/_url&gt;&lt;_place_published&gt;Amsterdam_x000d__x000a_&lt;/_place_published&gt;&lt;_journal&gt;Journal of Development Economics&lt;/_journal&gt;&lt;_volume&gt;46&lt;/_volume&gt;&lt;_issue&gt;1_x000d__x000a_&lt;/_issue&gt;&lt;_number&gt;1&lt;/_number&gt;&lt;_pages&gt;51_x000d__x000a_-84_x000d__x000a_&lt;/_pages&gt;&lt;_doi&gt;10.1016/0304-3878(94)00048-H&lt;/_doi&gt;&lt;_date_display&gt;1995&lt;/_date_display&gt;&lt;_date&gt;49965120&lt;/_date&gt;&lt;_isbn&gt;0304-3878_x000d__x000a_&lt;/_isbn&gt;&lt;_ori_publication&gt;Elsevier B.V_x000d__x000a_&lt;/_ori_publication&gt;&lt;_keywords&gt;Agriculture_x000d__x000a_; Economic Development: Agriculture, Natural Resources, Energy, Environment, Other Primary Products (O13)_x000d__x000a_; Asia_x000d__x000a_; Farms_x000d__x000a_; Developing Country_x000d__x000a_; Indonesia_x000d__x000a_; Farms, Size of_x000d__x000a_; Analysis_x000d__x000a_; Agricultural productivity_x000d__x000a_; Demand_x000d__x000a_; Productivity_x000d__x000a_; Economics_x000d__x000a_; Economic models_x000d__x000a_; Statistical analysis_x000d__x000a_; Labor market_x000d__x000a_; Developing countries_x000d__x000a_; LDCs_x000d__x000a_; Agricultural economics_x000d__x000a_; Land use_x000d__x000a_; Studies_x000d__x000a_; Development economics_x000d__x000a_; Farming_x000d__x000a_&lt;/_keywords&gt;&lt;_accessed&gt;62670957&lt;/_accessed&gt;&lt;_db_updated&gt;PKU Search&lt;/_db_updated&gt;&lt;_impact_factor&gt;   2.205&lt;/_impact_factor&gt;&lt;_collection_scope&gt;SSCI&lt;/_collection_scope&gt;&lt;/Details&gt;&lt;Extra&gt;&lt;DBUID&gt;{F96A950B-833F-4880-A151-76DA2D6A2879}&lt;/DBUID&gt;&lt;/Extra&gt;&lt;/Item&gt;&lt;/References&gt;&lt;/Group&gt;&lt;Group&gt;&lt;References&gt;&lt;Item&gt;&lt;ID&gt;694&lt;/ID&gt;&lt;UID&gt;{8CC4A09B-843A-4D17-A3F3-A0D0CE59FC55}&lt;/UID&gt;&lt;Title&gt;Fact or Artefact: The Impact of Measurement Errors on the Farm Size-Productivity Relationship&lt;/Title&gt;&lt;Template&gt;Journal Article&lt;/Template&gt;&lt;Star&gt;0&lt;/Star&gt;&lt;Tag&gt;0&lt;/Tag&gt;&lt;Author&gt;C, Carletto; S, Savastano; A, Zezza&lt;/Author&gt;&lt;Year&gt;2013&lt;/Year&gt;&lt;Details&gt;&lt;_journal&gt; Journal Of Development Economics&lt;/_journal&gt;&lt;_volume&gt;103&lt;/_volume&gt;&lt;_issue&gt;1&lt;/_issue&gt;&lt;_pages&gt;253-261&lt;/_pages&gt;&lt;_accessed&gt;62671087&lt;/_accessed&gt;&lt;_impact_factor&gt;   2.205&lt;/_impact_factor&gt;&lt;_created&gt;62671087&lt;/_created&gt;&lt;_modified&gt;62671087&lt;/_modified&gt;&lt;/Details&gt;&lt;Extra&gt;&lt;DBUID&gt;{F96A950B-833F-4880-A151-76DA2D6A2879}&lt;/DBUID&gt;&lt;/Extra&gt;&lt;/Item&gt;&lt;/References&gt;&lt;/Group&gt;&lt;Group&gt;&lt;References&gt;&lt;Item&gt;&lt;ID&gt;695&lt;/ID&gt;&lt;UID&gt;{434E8433-A6C9-44D1-B3BC-52F1EB3F120D}&lt;/UID&gt;&lt;Title&gt;Inverse Relationship between Productivity and Farm Size: The Case of China&lt;/Title&gt;&lt;Template&gt;Journal Article&lt;/Template&gt;&lt;Star&gt;0&lt;/Star&gt;&lt;Tag&gt;0&lt;/Tag&gt;&lt;Author&gt;Chen, Z; W, E&lt;/Author&gt;&lt;Year&gt;2011&lt;/Year&gt;&lt;Details&gt;&lt;_journal&gt;Contemporary Economic Policy&lt;/_journal&gt;&lt;_volume&gt;29&lt;/_volume&gt;&lt;_issue&gt;4&lt;/_issue&gt;&lt;_pages&gt;580-592&lt;/_pages&gt;&lt;_accessed&gt;62671090&lt;/_accessed&gt;&lt;_impact_factor&gt;   0.960&lt;/_impact_factor&gt;&lt;_collection_scope&gt;SSCI&lt;/_collection_scope&gt;&lt;_created&gt;62671090&lt;/_created&gt;&lt;_modified&gt;62671095&lt;/_modified&gt;&lt;/Details&gt;&lt;Extra&gt;&lt;DBUID&gt;{F96A950B-833F-4880-A151-76DA2D6A2879}&lt;/DBUID&gt;&lt;/Extra&gt;&lt;/Item&gt;&lt;/References&gt;&lt;/Group&gt;&lt;Group&gt;&lt;References&gt;&lt;Item&gt;&lt;ID&gt;514&lt;/ID&gt;&lt;UID&gt;{53795D45-0018-403A-B983-538CFEA952C4}&lt;/UID&gt;&lt;Title&gt;Is There a Farm-Size Productivity Relationship in African Agriculture? Evidence from Rwanda&lt;/Title&gt;&lt;Template&gt;Journal Article&lt;/Template&gt;&lt;Star&gt;0&lt;/Star&gt;&lt;Tag&gt;0&lt;/Tag&gt;&lt;Author&gt;Deininger; D, Ali&lt;/Author&gt;&lt;Year&gt;2014&lt;/Year&gt;&lt;Details&gt;&lt;_created&gt;62670944&lt;/_created&gt;&lt;_modified&gt;62670973&lt;/_modified&gt;&lt;_accessed&gt;62670973&lt;/_accessed&gt;&lt;_journal&gt;Social Science Electronic Publishing&lt;/_journal&gt;&lt;_issue&gt;2&lt;/_issue&gt;&lt;_volume&gt;91&lt;/_volume&gt;&lt;_pages&gt;317-343&lt;/_pages&gt;&lt;/Details&gt;&lt;Extra&gt;&lt;DBUID&gt;{F96A950B-833F-4880-A151-76DA2D6A2879}&lt;/DBUID&gt;&lt;/Extra&gt;&lt;/Item&gt;&lt;/References&gt;&lt;/Group&gt;&lt;Group&gt;&lt;References&gt;&lt;Item&gt;&lt;ID&gt;430&lt;/ID&gt;&lt;UID&gt;{E65B44A4-D9F0-4FFC-BEAF-4F5DD2AF0491}&lt;/UID&gt;&lt;Title&gt;On Devising Unbiased Estimators for the Parameters of the Cobb-Douglas Production Function&lt;/Title&gt;&lt;Template&gt;Journal Article&lt;/Template&gt;&lt;Star&gt;0&lt;/Star&gt;&lt;Tag&gt;0&lt;/Tag&gt;&lt;Author&gt;Dhrymes; J, Phoebus&lt;/Author&gt;&lt;Year&gt;1962&lt;/Year&gt;&lt;Details&gt;&lt;_doi&gt;10.2307/1910218&lt;/_doi&gt;&lt;_created&gt;62670932&lt;/_created&gt;&lt;_modified&gt;62670973&lt;/_modified&gt;&lt;_url&gt;https://www.jstor.org/stable/1910218?origin=crossref&lt;/_url&gt;&lt;_journal&gt;Econometrica&lt;/_journal&gt;&lt;_volume&gt;30&lt;/_volume&gt;&lt;_issue&gt;2&lt;/_issue&gt;&lt;_pages&gt;297&lt;/_pages&gt;&lt;_tertiary_title&gt;Econometrica&lt;/_tertiary_title&gt;&lt;_isbn&gt;00129682&lt;/_isbn&gt;&lt;_accessed&gt;62670973&lt;/_accessed&gt;&lt;_db_updated&gt;CrossRef&lt;/_db_updated&gt;&lt;_impact_factor&gt;   3.750&lt;/_impact_factor&gt;&lt;_collection_scope&gt;SCIE;SSCI&lt;/_collection_scope&gt;&lt;/Details&gt;&lt;Extra&gt;&lt;DBUID&gt;{F96A950B-833F-4880-A151-76DA2D6A2879}&lt;/DBUID&gt;&lt;/Extra&gt;&lt;/Item&gt;&lt;/References&gt;&lt;/Group&gt;&lt;Group&gt;&lt;References&gt;&lt;Item&gt;&lt;ID&gt;513&lt;/ID&gt;&lt;UID&gt;{304F8BC3-0617-4013-A9E4-AC6CD84E266B}&lt;/UID&gt;&lt;Title&gt;Rural market imperfections and the farm size— productivity relationship: Evidence from Pakistan&lt;/Title&gt;&lt;Template&gt;Journal Article&lt;/Template&gt;&lt;Star&gt;0&lt;/Star&gt;&lt;Tag&gt;0&lt;/Tag&gt;&lt;Author&gt;Heltberg, Rasmus&lt;/Author&gt;&lt;Year&gt;1998&lt;/Year&gt;&lt;Details&gt;&lt;_created&gt;62670944&lt;/_created&gt;&lt;_modified&gt;62670974&lt;/_modified&gt;&lt;_url&gt;http://pku.summon.serialssolutions.com/2.0.0/link/0/eLvHCXMwrV1Pi9UwEA_rXtSDf1bFuqvkIKKH7uumaZt6e65bRBTEPyBeQtpMd4u8Wtr3FD35IfyEfhJn0vS954II4qFpSaeBTKYzkzC_GcZicRiF53QCoF2g3GKUTyxLJNRHlTWxNSITkKeCsMofXqoXr0RxkjzfYccTNIaiLL0pGFW8U96-Z-aZO-uaZvaGJBfN3_tckV2TuQO0pyT6xdMnm6iP2NVbIeKQqDegnnEE1_kwV4_cIGH-J3N1Xn-jb9tDB9WWcSqu_pd5XGNXvG_K5yPddbYD7R67PD_tfX4O2GMXJyDzcIOZ15Sygy8cbpo36H_3Y2BXO3DTWo6uJa9Nv-BD8w1-fv_BuzG7rCtXwfspCu-s6R7zqbgpJ7gL925te5O9K07eHj8LfcWGsMKdThwaYUswCQiZKpvVcR1T4GIFRkEWJTa1UogS_3kwBuRRpGwqagmRjUqqPWplfIvttp9auM24sHFZSxzFqEritsykAlSUl5UsrU1qEbDDaWF0Nybm0JuINeShJibqXGnHRp0HTE3Lp39bCo3G42-f3qfl1r4uKDYDnZwMp2Y1DHqexJTUL1cBe-DISDUse1MZj3DACVGSrW3C_UlutCnpSKtaDjpJUZeivx6wg_Vbr1AGjV5epDKF7uL2x-vXVJRdJijvASucHK55AgBfHP5Of9axESk2X_EiaCXeGnqMsOnoQUWZpv2mPlsu7vw7u_bZpRG5SQdVB2x32a_gLrvQfVzdcz_jLy9cPL8&lt;/_url&gt;&lt;_place_published&gt;Oxford, Eng_x000d__x000a_&lt;/_place_published&gt;&lt;_journal&gt;World Development&lt;/_journal&gt;&lt;_volume&gt;26&lt;/_volume&gt;&lt;_issue&gt;10_x000d__x000a_&lt;/_issue&gt;&lt;_number&gt;1&lt;/_number&gt;&lt;_pages&gt;1807_x000d__x000a_-1826_x000d__x000a_&lt;/_pages&gt;&lt;_doi&gt;10.1016/S0305-750X(98)00084-9&lt;/_doi&gt;&lt;_date_display&gt;1998&lt;/_date_display&gt;&lt;_date&gt;51543360&lt;/_date&gt;&lt;_isbn&gt;0305-750X_x000d__x000a_&lt;/_isbn&gt;&lt;_ori_publication&gt;Elsevier Ltd_x000d__x000a_&lt;/_ori_publication&gt;&lt;_keywords&gt;agriculture_x000d__x000a_; Pakistan_x000d__x000a_; market imperfections_x000d__x000a_; inverse relationship_x000d__x000a_; land reform_x000d__x000a_; South Asia_x000d__x000a_; Rural_x000d__x000a_; Microeconomic Analyses of Economic Development (O12)_x000d__x000a_; Economic Development: Urban, Rural, Regional, and Transportation Analysis, Housing, Infrastructure (O18)_x000d__x000a_; Economic Development: Agriculture, Natural Resources, Energy, Environment, Other Primary Products (O13)_x000d__x000a_; Asia_x000d__x000a_; Farms_x000d__x000a_; Developing Countries_x000d__x000a_; Micro Analysis of Farm Firms, Farm Households, and Farm Input Markets (Q12)_x000d__x000a_; Farms, Size of_x000d__x000a_; Rural development_x000d__x000a_; Agricultural productivity_x000d__x000a_; Research_x000d__x000a_; Size of enterprise_x000d__x000a_; Productivity_x000d__x000a_; Economic models_x000d__x000a_; Hypotheses_x000d__x000a_; Profitability_x000d__x000a_; Labor market_x000d__x000a_; LDCs_x000d__x000a_; Regression analysis_x000d__x000a_&lt;/_keywords&gt;&lt;_accessed&gt;62670974&lt;/_accessed&gt;&lt;_db_updated&gt;PKU Search&lt;/_db_updated&gt;&lt;_impact_factor&gt;   3.166&lt;/_impact_factor&gt;&lt;_collection_scope&gt;SSCI&lt;/_collection_scope&gt;&lt;/Details&gt;&lt;Extra&gt;&lt;DBUID&gt;{F96A950B-833F-4880-A151-76DA2D6A2879}&lt;/DBUID&gt;&lt;/Extra&gt;&lt;/Item&gt;&lt;/References&gt;&lt;/Group&gt;&lt;Group&gt;&lt;References&gt;&lt;Item&gt;&lt;ID&gt;515&lt;/ID&gt;&lt;UID&gt;{5590F00F-30B2-4078-93E3-CA491927645F}&lt;/UID&gt;&lt;Title&gt;Inverse productivity: land quality, labor markets, and measurement error&lt;/Title&gt;&lt;Template&gt;Journal Article&lt;/Template&gt;&lt;Star&gt;0&lt;/Star&gt;&lt;Tag&gt;0&lt;/Tag&gt;&lt;Author&gt;Lamb; Russell&lt;/Author&gt;&lt;Year&gt;2003&lt;/Year&gt;&lt;Details&gt;&lt;_doi&gt;10.1016/S0304-3878(02)00134-7&lt;/_doi&gt;&lt;_created&gt;62670944&lt;/_created&gt;&lt;_modified&gt;62670973&lt;/_modified&gt;&lt;_url&gt;http://linkinghub.elsevier.com/retrieve/pii/S0304387802001347_x000d__x000a_http://api.elsevier.com/content/article/PII:S0304387802001347?httpAccept=text/xml&lt;/_url&gt;&lt;_journal&gt;Journal of Development Economics&lt;/_journal&gt;&lt;_volume&gt;71&lt;/_volume&gt;&lt;_issue&gt;1&lt;/_issue&gt;&lt;_pages&gt;71-95&lt;/_pages&gt;&lt;_tertiary_title&gt;Journal of Development Economics&lt;/_tertiary_title&gt;&lt;_isbn&gt;03043878&lt;/_isbn&gt;&lt;_accessed&gt;62670973&lt;/_accessed&gt;&lt;_db_updated&gt;CrossRef&lt;/_db_updated&gt;&lt;_impact_factor&gt;   2.205&lt;/_impact_factor&gt;&lt;_collection_scope&gt;SSCI&lt;/_collection_scope&gt;&lt;/Details&gt;&lt;Extra&gt;&lt;DBUID&gt;{F96A950B-833F-4880-A151-76DA2D6A2879}&lt;/DBUID&gt;&lt;/Extra&gt;&lt;/Item&gt;&lt;/References&gt;&lt;/Group&gt;&lt;Group&gt;&lt;References&gt;&lt;Item&gt;&lt;ID&gt;516&lt;/ID&gt;&lt;UID&gt;{D3207279-FA9C-4583-8E23-DF9DA5300C49}&lt;/UID&gt;&lt;Title&gt;Rural Reforms and Agricultural Growth in China&lt;/Title&gt;&lt;Template&gt;Journal Article&lt;/Template&gt;&lt;Star&gt;0&lt;/Star&gt;&lt;Tag&gt;0&lt;/Tag&gt;&lt;Author&gt;Lin, Justin Yifu&lt;/Author&gt;&lt;Year&gt;1992&lt;/Year&gt;&lt;Details&gt;&lt;_created&gt;62670944&lt;/_created&gt;&lt;_modified&gt;62670969&lt;/_modified&gt;&lt;_accessed&gt;62670974&lt;/_accessed&gt;&lt;_journal&gt;American Economic Review&lt;/_journal&gt;&lt;_issue&gt;1&lt;/_issue&gt;&lt;_volume&gt;82&lt;/_volume&gt;&lt;_pages&gt;34-51&lt;/_pages&gt;&lt;_impact_factor&gt;   4.528&lt;/_impact_factor&gt;&lt;_collection_scope&gt;SSCI&lt;/_collection_scope&gt;&lt;/Details&gt;&lt;Extra&gt;&lt;DBUID&gt;{F96A950B-833F-4880-A151-76DA2D6A2879}&lt;/DBUID&gt;&lt;/Extra&gt;&lt;/Item&gt;&lt;/References&gt;&lt;/Group&gt;&lt;Group&gt;&lt;References&gt;&lt;Item&gt;&lt;ID&gt;447&lt;/ID&gt;&lt;UID&gt;{9554211E-77D0-425D-B39B-A73E6607650C}&lt;/UID&gt;&lt;Title&gt;河南省土地生产率与土地经营规模关系的研究&lt;/Title&gt;&lt;Template&gt;Thesis&lt;/Template&gt;&lt;Star&gt;0&lt;/Star&gt;&lt;Tag&gt;0&lt;/Tag&gt;&lt;Author&gt;程宁&lt;/Author&gt;&lt;Year&gt;2016&lt;/Year&gt;&lt;Details&gt;&lt;_created&gt;62670932&lt;/_created&gt;&lt;_modified&gt;62670988&lt;/_modified&gt;&lt;_url&gt;http://kns.cnki.net/KCMS/detail/detail.aspx?FileName=1016207472.nh&amp;amp;DbName=CMFD2017&lt;/_url&gt;&lt;_publisher&gt;河南大学&lt;/_publisher&gt;&lt;_volume&gt;硕士&lt;/_volume&gt;&lt;_pages&gt;63&lt;/_pages&gt;&lt;_tertiary_author&gt;刘东勋&lt;/_tertiary_author&gt;&lt;_keywords&gt;土地生产率;农户土地经营面积;逐步回归分析法;土地适度规模经营&lt;/_keywords&gt;&lt;_db_provider&gt;CNKI: 硕士&lt;/_db_provider&gt;&lt;_accessed&gt;62670934&lt;/_accessed&gt;&lt;_db_updated&gt;CNKI - Reference&lt;/_db_updated&gt;&lt;_translated_author&gt;Cheng, Ning&lt;/_translated_author&gt;&lt;_translated_tertiary_author&gt;Liu, Dongxun&lt;/_translated_tertiary_author&gt;&lt;/Details&gt;&lt;Extra&gt;&lt;DBUID&gt;{F96A950B-833F-4880-A151-76DA2D6A2879}&lt;/DBUID&gt;&lt;/Extra&gt;&lt;/Item&gt;&lt;/References&gt;&lt;/Group&gt;&lt;Group&gt;&lt;References&gt;&lt;Item&gt;&lt;ID&gt;472&lt;/ID&gt;&lt;UID&gt;{9394258A-7453-424A-94D7-135A8764011E}&lt;/UID&gt;&lt;Title&gt;农户土地经营规模与粮食生产率的关系&lt;/Title&gt;&lt;Template&gt;Thesis&lt;/Template&gt;&lt;Star&gt;0&lt;/Star&gt;&lt;Tag&gt;0&lt;/Tag&gt;&lt;Author&gt;程申&lt;/Author&gt;&lt;Year&gt;2019&lt;/Year&gt;&lt;Details&gt;&lt;_created&gt;62670932&lt;/_created&gt;&lt;_modified&gt;62671100&lt;/_modified&gt;&lt;_url&gt;http://kns.cnki.net/KCMS/detail/detail.aspx?FileName=1019009543.nh&amp;amp;DbName=CDFDTEMP&lt;/_url&gt;&lt;_publisher&gt;中国农业大学&lt;/_publisher&gt;&lt;_volume&gt;博士&lt;/_volume&gt;&lt;_pages&gt;144&lt;/_pages&gt;&lt;_tertiary_author&gt;郑志浩&lt;/_tertiary_author&gt;&lt;_keywords&gt;粮食生产率;土地经营规模;反向关系;要素投入&lt;/_keywords&gt;&lt;_db_provider&gt;CNKI: 博士&lt;/_db_provider&gt;&lt;_accessed&gt;62670934&lt;/_accessed&gt;&lt;_db_updated&gt;CNKI - Reference&lt;/_db_updated&gt;&lt;_translated_author&gt;Cheng, Shen&lt;/_translated_author&gt;&lt;_translated_tertiary_author&gt;Zheng, Zhihao&lt;/_translated_tertiary_author&gt;&lt;/Details&gt;&lt;Extra&gt;&lt;DBUID&gt;{F96A950B-833F-4880-A151-76DA2D6A2879}&lt;/DBUID&gt;&lt;/Extra&gt;&lt;/Item&gt;&lt;/References&gt;&lt;/Group&gt;&lt;Group&gt;&lt;References&gt;&lt;Item&gt;&lt;ID&gt;607&lt;/ID&gt;&lt;UID&gt;{A64B3DEE-5310-47E6-9073-D376662AF201}&lt;/UID&gt;&lt;Title&gt;农民专业合作社效率测度与改进“悖论”&lt;/Title&gt;&lt;Template&gt;Journal Article&lt;/Template&gt;&lt;Star&gt;0&lt;/Star&gt;&lt;Tag&gt;0&lt;/Tag&gt;&lt;Author&gt;崔宝玉; 徐英婷; 简鹏&lt;/Author&gt;&lt;Year&gt;2016&lt;/Year&gt;&lt;Details&gt;&lt;_language&gt;Chinese&lt;/_language&gt;&lt;_created&gt;62670944&lt;/_created&gt;&lt;_modified&gt;62671100&lt;/_modified&gt;&lt;_url&gt;http://kns.cnki.net/KCMS/detail/detail.aspx?FileName=ZNJJ201601008&amp;amp;DbName=CJFQ2016&lt;/_url&gt;&lt;_journal&gt;中国农村经济&lt;/_journal&gt;&lt;_issue&gt;01&lt;/_issue&gt;&lt;_pages&gt;69-82&lt;/_pages&gt;&lt;_date&gt;61051680&lt;/_date&gt;&lt;_keywords&gt;农民专业合作社;经济效率;社会效率;交易效率;三阶段DEA&lt;/_keywords&gt;&lt;_author_aff&gt;安徽大学中国三农问题研究中心;合肥工业大学经济学院;&lt;/_author_aff&gt;&lt;_db_provider&gt;CNKI: 期刊&lt;/_db_provider&gt;&lt;_accessed&gt;62670949&lt;/_accessed&gt;&lt;_db_updated&gt;CNKI - Reference&lt;/_db_updated&gt;&lt;_collection_scope&gt;CSSCI-C;PKU&lt;/_collection_scope&gt;&lt;_translated_author&gt;Cui, Baoyu;Xu, Yingting;Jian, Peng&lt;/_translated_author&gt;&lt;/Details&gt;&lt;Extra&gt;&lt;DBUID&gt;{F96A950B-833F-4880-A151-76DA2D6A2879}&lt;/DBUID&gt;&lt;/Extra&gt;&lt;/Item&gt;&lt;/References&gt;&lt;/Group&gt;&lt;Group&gt;&lt;References&gt;&lt;Item&gt;&lt;ID&gt;454&lt;/ID&gt;&lt;UID&gt;{7F0B3080-26F6-4BE5-95A2-7E0BB96FA66A}&lt;/UID&gt;&lt;Title&gt;基于半参数改进型Cobb-Douglas生产函数的实证应用&lt;/Title&gt;&lt;Template&gt;Journal Article&lt;/Template&gt;&lt;Star&gt;0&lt;/Star&gt;&lt;Tag&gt;0&lt;/Tag&gt;&lt;Author&gt;董洁; 黄付杰&lt;/Author&gt;&lt;Year&gt;2013&lt;/Year&gt;&lt;Details&gt;&lt;_language&gt;Chinese&lt;/_language&gt;&lt;_created&gt;62670932&lt;/_created&gt;&lt;_modified&gt;62670990&lt;/_modified&gt;&lt;_url&gt;http://kns.cnki.net/KCMS/detail/detail.aspx?FileName=TJJC201301028&amp;amp;DbName=CJFQ2013&lt;/_url&gt;&lt;_journal&gt;统计与决策&lt;/_journal&gt;&lt;_issue&gt;01&lt;/_issue&gt;&lt;_pages&gt;92-94&lt;/_pages&gt;&lt;_date&gt;59446080&lt;/_date&gt;&lt;_keywords&gt;半参数;局部线性回归;Cobb-Douglas生产函数;R&amp;amp;D效率&lt;/_keywords&gt;&lt;_author_aff&gt;江苏大学工商管理学院;江苏大学财经学院;&lt;/_author_aff&gt;&lt;_db_provider&gt;CNKI: 期刊&lt;/_db_provider&gt;&lt;_accessed&gt;62670934&lt;/_accessed&gt;&lt;_db_updated&gt;CNKI - Reference&lt;/_db_updated&gt;&lt;_collection_scope&gt;CSSCI-C;PKU&lt;/_collection_scope&gt;&lt;_translated_author&gt;Dong, Jie;Huang, Fujie&lt;/_translated_author&gt;&lt;/Details&gt;&lt;Extra&gt;&lt;DBUID&gt;{F96A950B-833F-4880-A151-76DA2D6A2879}&lt;/DBUID&gt;&lt;/Extra&gt;&lt;/Item&gt;&lt;/References&gt;&lt;/Group&gt;&lt;Group&gt;&lt;References&gt;&lt;Item&gt;&lt;ID&gt;480&lt;/ID&gt;&lt;UID&gt;{40FAA8FB-0522-43E8-AAC1-8DF995A9F130}&lt;/UID&gt;&lt;Title&gt;我国水稻种植分布及其对气候变化的响应&lt;/Title&gt;&lt;Template&gt;Thesis&lt;/Template&gt;&lt;Star&gt;0&lt;/Star&gt;&lt;Tag&gt;0&lt;/Tag&gt;&lt;Author&gt;段居琦&lt;/Author&gt;&lt;Year&gt;2012&lt;/Year&gt;&lt;Details&gt;&lt;_created&gt;62670932&lt;/_created&gt;&lt;_modified&gt;62671071&lt;/_modified&gt;&lt;_volume&gt;博士&lt;/_volume&gt;&lt;_publisher&gt;中国气象科学研究院&lt;/_publisher&gt;&lt;_translated_author&gt;Duan, Juqi&lt;/_translated_author&gt;&lt;/Details&gt;&lt;Extra&gt;&lt;DBUID&gt;{F96A950B-833F-4880-A151-76DA2D6A2879}&lt;/DBUID&gt;&lt;/Extra&gt;&lt;/Item&gt;&lt;/References&gt;&lt;/Group&gt;&lt;Group&gt;&lt;References&gt;&lt;Item&gt;&lt;ID&gt;501&lt;/ID&gt;&lt;UID&gt;{B8A438EF-04BD-42F7-93C9-647EFA044340}&lt;/UID&gt;&lt;Title&gt;中国双季稻种植区的气候适宜性研究&lt;/Title&gt;&lt;Template&gt;Journal Article&lt;/Template&gt;&lt;Star&gt;0&lt;/Star&gt;&lt;Tag&gt;0&lt;/Tag&gt;&lt;Author&gt;段居琦; 周广胜&lt;/Author&gt;&lt;Year&gt;2012&lt;/Year&gt;&lt;Details&gt;&lt;_language&gt;Chinese&lt;/_language&gt;&lt;_created&gt;62670932&lt;/_created&gt;&lt;_modified&gt;62670935&lt;/_modified&gt;&lt;_url&gt;http://kns.cnki.net/KCMS/detail/detail.aspx?FileName=ZNYK201202004&amp;amp;DbName=CJFQ2012&lt;/_url&gt;&lt;_journal&gt;中国农业科学&lt;/_journal&gt;&lt;_volume&gt;45&lt;/_volume&gt;&lt;_issue&gt;02&lt;/_issue&gt;&lt;_pages&gt;218-227&lt;/_pages&gt;&lt;_date&gt;58927680&lt;/_date&gt;&lt;_keywords&gt;双季稻;潜在分布;气候适宜性;主导气候因子;最大熵模型&lt;/_keywords&gt;&lt;_author_aff&gt;中国气象科学研究院;南京信息工程大学大气物理学院;中国科学院植物研究所植被与环境变化国家重点实验室;&lt;/_author_aff&gt;&lt;_db_provider&gt;CNKI: 期刊&lt;/_db_provider&gt;&lt;_accessed&gt;62670935&lt;/_accessed&gt;&lt;_db_updated&gt;CNKI - Reference&lt;/_db_updated&gt;&lt;_collection_scope&gt;CSCD;PKU&lt;/_collection_scope&gt;&lt;_translated_author&gt;Duan, Juqi;Zhou, Guangsheng&lt;/_translated_author&gt;&lt;/Details&gt;&lt;Extra&gt;&lt;DBUID&gt;{F96A950B-833F-4880-A151-76DA2D6A2879}&lt;/DBUID&gt;&lt;/Extra&gt;&lt;/Item&gt;&lt;/References&gt;&lt;/Group&gt;&lt;Group&gt;&lt;References&gt;&lt;Item&gt;&lt;ID&gt;421&lt;/ID&gt;&lt;UID&gt;{B7A22D48-4433-442A-895D-E4BA4A93A030}&lt;/UID&gt;&lt;Title&gt;农户土地种植面积与土地生产率的关系——基于中西部七县(市)农户的调查数据&lt;/Title&gt;&lt;Template&gt;Journal Article&lt;/Template&gt;&lt;Star&gt;0&lt;/Star&gt;&lt;Tag&gt;0&lt;/Tag&gt;&lt;Author&gt;范红忠; 周启良&lt;/Author&gt;&lt;Year&gt;2014&lt;/Year&gt;&lt;Details&gt;&lt;_accessed&gt;62670326&lt;/_accessed&gt;&lt;_author_aff&gt;华中科技大学经济学院;&lt;/_author_aff&gt;&lt;_created&gt;62670326&lt;/_created&gt;&lt;_date&gt;60459840&lt;/_date&gt;&lt;_db_provider&gt;CNKI: 期刊&lt;/_db_provider&gt;&lt;_db_updated&gt;CNKI - Reference&lt;/_db_updated&gt;&lt;_issue&gt;12&lt;/_issue&gt;&lt;_journal&gt;中国人口·资源与环境&lt;/_journal&gt;&lt;_keywords&gt;农户;土地种植面积;土地规模经营;土地生产率&lt;/_keywords&gt;&lt;_language&gt;Chinese&lt;/_language&gt;&lt;_modified&gt;62670326&lt;/_modified&gt;&lt;_pages&gt;38-45&lt;/_pages&gt;&lt;_url&gt;http://kns.cnki.net/KCMS/detail/detail.aspx?FileName=ZGRZ201412006&amp;amp;DbName=CJFQ2014&lt;/_url&gt;&lt;_volume&gt;24&lt;/_volume&gt;&lt;_translated_author&gt;Fan, Hongzhong;Zhou, Qiliang&lt;/_translated_author&gt;&lt;/Details&gt;&lt;Extra&gt;&lt;DBUID&gt;{F96A950B-833F-4880-A151-76DA2D6A2879}&lt;/DBUID&gt;&lt;/Extra&gt;&lt;/Item&gt;&lt;/References&gt;&lt;/Group&gt;&lt;Group&gt;&lt;References&gt;&lt;Item&gt;&lt;ID&gt;481&lt;/ID&gt;&lt;UID&gt;{2C8C8554-DA2E-4E1C-A864-D9819C731D8C}&lt;/UID&gt;&lt;Title&gt;我国小麦生产的要素替代关系研究&lt;/Title&gt;&lt;Template&gt;Journal Article&lt;/Template&gt;&lt;Star&gt;0&lt;/Star&gt;&lt;Tag&gt;0&lt;/Tag&gt;&lt;Author&gt;高道明; 王丽红; 田志宏&lt;/Author&gt;&lt;Year&gt;2018&lt;/Year&gt;&lt;Details&gt;&lt;_language&gt;Chinese&lt;/_language&gt;&lt;_created&gt;62670932&lt;/_created&gt;&lt;_modified&gt;62671100&lt;/_modified&gt;&lt;_url&gt;http://kns.cnki.net/KCMS/detail/detail.aspx?FileName=NYDX201806019&amp;amp;DbName=CJFQ2018&lt;/_url&gt;&lt;_journal&gt;中国农业大学学报&lt;/_journal&gt;&lt;_volume&gt;23&lt;/_volume&gt;&lt;_issue&gt;06&lt;/_issue&gt;&lt;_pages&gt;169-176&lt;/_pages&gt;&lt;_date&gt;62268480&lt;/_date&gt;&lt;_keywords&gt;劳动力价格上涨;要素替代;替代弹性;产出弹性;农业机械化&lt;/_keywords&gt;&lt;_author_aff&gt;中国农业大学经济管理学院;北京市农村经济研究中心;&lt;/_author_aff&gt;&lt;_db_provider&gt;CNKI: 期刊&lt;/_db_provider&gt;&lt;_accessed&gt;62670935&lt;/_accessed&gt;&lt;_db_updated&gt;CNKI - Reference&lt;/_db_updated&gt;&lt;_collection_scope&gt;CSCD;PKU&lt;/_collection_scope&gt;&lt;_translated_author&gt;Gao, Daoming;Wang, Lihong;Tian, Zhihong&lt;/_translated_author&gt;&lt;/Details&gt;&lt;Extra&gt;&lt;DBUID&gt;{F96A950B-833F-4880-A151-76DA2D6A2879}&lt;/DBUID&gt;&lt;/Extra&gt;&lt;/Item&gt;&lt;/References&gt;&lt;/Group&gt;&lt;Group&gt;&lt;References&gt;&lt;Item&gt;&lt;ID&gt;676&lt;/ID&gt;&lt;UID&gt;{B0EEB62D-E42C-47C3-9218-602977558FFE}&lt;/UID&gt;&lt;Title&gt;中国农业生产率提高的优先序及政策选择&lt;/Title&gt;&lt;Template&gt;Journal Article&lt;/Template&gt;&lt;Star&gt;0&lt;/Star&gt;&lt;Tag&gt;0&lt;/Tag&gt;&lt;Author&gt;高帆&lt;/Author&gt;&lt;Year&gt;2008&lt;/Year&gt;&lt;Details&gt;&lt;_language&gt;Chinese&lt;/_language&gt;&lt;_created&gt;62670944&lt;/_created&gt;&lt;_modified&gt;62671100&lt;/_modified&gt;&lt;_url&gt;http://kns.cnki.net/KCMS/detail/detail.aspx?FileName=JJLL200808001&amp;amp;DbName=CJFQ2008&lt;/_url&gt;&lt;_journal&gt;经济理论与经济管理&lt;/_journal&gt;&lt;_issue&gt;08&lt;/_issue&gt;&lt;_pages&gt;12-19&lt;/_pages&gt;&lt;_date&gt;57130560&lt;/_date&gt;&lt;_keywords&gt;劳动生产率;土地生产率;优先序;政策选择&lt;/_keywords&gt;&lt;_author_aff&gt;复旦大学经济学院;&lt;/_author_aff&gt;&lt;_db_provider&gt;CNKI: 期刊&lt;/_db_provider&gt;&lt;_accessed&gt;62670951&lt;/_accessed&gt;&lt;_db_updated&gt;CNKI - Reference&lt;/_db_updated&gt;&lt;_collection_scope&gt;CSSCI-C;PKU&lt;/_collection_scope&gt;&lt;_translated_author&gt;Gao, Fan&lt;/_translated_author&gt;&lt;/Details&gt;&lt;Extra&gt;&lt;DBUID&gt;{F96A950B-833F-4880-A151-76DA2D6A2879}&lt;/DBUID&gt;&lt;/Extra&gt;&lt;/Item&gt;&lt;/References&gt;&lt;/Group&gt;&lt;Group&gt;&lt;References&gt;&lt;Item&gt;&lt;ID&gt;424&lt;/ID&gt;&lt;UID&gt;{9CD7B0E8-A9B7-4E2C-BECE-CEE57D9F64AA}&lt;/UID&gt;&lt;Title&gt;21世纪中国耕作制度发展展望&lt;/Title&gt;&lt;Template&gt;Journal Article&lt;/Template&gt;&lt;Star&gt;0&lt;/Star&gt;&lt;Tag&gt;0&lt;/Tag&gt;&lt;Author&gt;高旺盛&lt;/Author&gt;&lt;Year&gt;1995&lt;/Year&gt;&lt;Details&gt;&lt;_language&gt;Chinese&lt;/_language&gt;&lt;_created&gt;62670932&lt;/_created&gt;&lt;_modified&gt;62670957&lt;/_modified&gt;&lt;_accessed&gt;62670955&lt;/_accessed&gt;&lt;_journal&gt;北京农业大学学报&lt;/_journal&gt;&lt;_volume&gt;21&lt;/_volume&gt;&lt;_pages&gt;65-69&lt;/_pages&gt;&lt;_translated_author&gt;Gao, Wangsheng&lt;/_translated_author&gt;&lt;/Details&gt;&lt;Extra&gt;&lt;DBUID&gt;{F96A950B-833F-4880-A151-76DA2D6A2879}&lt;/DBUID&gt;&lt;/Extra&gt;&lt;/Item&gt;&lt;/References&gt;&lt;/Group&gt;&lt;Group&gt;&lt;References&gt;&lt;Item&gt;&lt;ID&gt;601&lt;/ID&gt;&lt;UID&gt;{7DD3239A-290D-4B43-BE4D-145A584AD72C}&lt;/UID&gt;&lt;Title&gt;农机购置补贴与财政支农支出的传导机制有效性——基于省际面板数据的经验分析&lt;/Title&gt;&lt;Template&gt;Journal Article&lt;/Template&gt;&lt;Star&gt;0&lt;/Star&gt;&lt;Tag&gt;0&lt;/Tag&gt;&lt;Author&gt;高玉强&lt;/Author&gt;&lt;Year&gt;2010&lt;/Year&gt;&lt;Details&gt;&lt;_language&gt;Chinese&lt;/_language&gt;&lt;_created&gt;62670944&lt;/_created&gt;&lt;_modified&gt;62671100&lt;/_modified&gt;&lt;_url&gt;http://kns.cnki.net/KCMS/detail/detail.aspx?FileName=CMJJ201004009&amp;amp;DbName=CJFQ2010&lt;/_url&gt;&lt;_journal&gt;财贸经济&lt;/_journal&gt;&lt;_issue&gt;04&lt;/_issue&gt;&lt;_pages&gt;61-68&lt;/_pages&gt;&lt;_date&gt;57997440&lt;/_date&gt;&lt;_keywords&gt;财政支农支出;农机购置补贴;土地生产率;面板数据模型&lt;/_keywords&gt;&lt;_author_aff&gt;东北财经大学财税学院;安徽财经大学财政与公共管理学院;&lt;/_author_aff&gt;&lt;_db_provider&gt;CNKI: 期刊&lt;/_db_provider&gt;&lt;_accessed&gt;62670949&lt;/_accessed&gt;&lt;_db_updated&gt;CNKI - Reference&lt;/_db_updated&gt;&lt;_collection_scope&gt;CSSCI-C;PKU&lt;/_collection_scope&gt;&lt;_translated_author&gt;Gao, Yuqiang&lt;/_translated_author&gt;&lt;/Details&gt;&lt;Extra&gt;&lt;DBUID&gt;{F96A950B-833F-4880-A151-76DA2D6A2879}&lt;/DBUID&gt;&lt;/Extra&gt;&lt;/Item&gt;&lt;/References&gt;&lt;/Group&gt;&lt;Group&gt;&lt;References&gt;&lt;Item&gt;&lt;ID&gt;625&lt;/ID&gt;&lt;UID&gt;{9635CC0D-6A1F-4217-B424-D4A2F315E38A}&lt;/UID&gt;&lt;Title&gt;市场经济中的小农农业和村庄:微观实践与理论意义&lt;/Title&gt;&lt;Template&gt;Journal Article&lt;/Template&gt;&lt;Star&gt;0&lt;/Star&gt;&lt;Tag&gt;0&lt;/Tag&gt;&lt;Author&gt;高原&lt;/Author&gt;&lt;Year&gt;2011&lt;/Year&gt;&lt;Details&gt;&lt;_language&gt;Chinese&lt;/_language&gt;&lt;_created&gt;62670944&lt;/_created&gt;&lt;_modified&gt;62671118&lt;/_modified&gt;&lt;_url&gt;http://kns.cnki.net/KCMS/detail/detail.aspx?FileName=KFSD201112010&amp;amp;DbName=CJFQ2011&lt;/_url&gt;&lt;_journal&gt;开放时代&lt;/_journal&gt;&lt;_issue&gt;12&lt;/_issue&gt;&lt;_pages&gt;113-128&lt;/_pages&gt;&lt;_date&gt;58874400&lt;/_date&gt;&lt;_keywords&gt;农业转型;小农经营;合作组织;纵向一体化;乡村发展&lt;/_keywords&gt;&lt;_author_aff&gt;中国人民大学农业与农村发展学院;&lt;/_author_aff&gt;&lt;_db_provider&gt;CNKI: 期刊&lt;/_db_provider&gt;&lt;_accessed&gt;62670949&lt;/_accessed&gt;&lt;_db_updated&gt;CNKI - Reference&lt;/_db_updated&gt;&lt;_collection_scope&gt;CSSCI-C;PKU&lt;/_collection_scope&gt;&lt;_translated_author&gt;Gao, Yuan&lt;/_translated_author&gt;&lt;/Details&gt;&lt;Extra&gt;&lt;DBUID&gt;{F96A950B-833F-4880-A151-76DA2D6A2879}&lt;/DBUID&gt;&lt;/Extra&gt;&lt;/Item&gt;&lt;/References&gt;&lt;/Group&gt;&lt;Group&gt;&lt;References&gt;&lt;Item&gt;&lt;ID&gt;548&lt;/ID&gt;&lt;UID&gt;{33619456-575F-476C-BAA8-07BAC323FBBD}&lt;/UID&gt;&lt;Title&gt;基于地形梯度的哈尔滨市土地利用格局变化分析&lt;/Title&gt;&lt;Template&gt;Journal Article&lt;/Template&gt;&lt;Star&gt;0&lt;/Star&gt;&lt;Tag&gt;0&lt;/Tag&gt;&lt;Author&gt;龚文峰; 袁力; 范文义&lt;/Author&gt;&lt;Year&gt;2013&lt;/Year&gt;&lt;Details&gt;&lt;_language&gt;Chinese&lt;/_language&gt;&lt;_created&gt;62670944&lt;/_created&gt;&lt;_modified&gt;62670990&lt;/_modified&gt;&lt;_url&gt;http://kns.cnki.net/KCMS/detail/detail.aspx?FileName=NYGU201302035&amp;amp;DbName=CJFQ2013&lt;/_url&gt;&lt;_journal&gt;农业工程学报&lt;/_journal&gt;&lt;_volume&gt;29&lt;/_volume&gt;&lt;_issue&gt;02&lt;/_issue&gt;&lt;_pages&gt;250-259+303&lt;/_pages&gt;&lt;_date&gt;59453280&lt;/_date&gt;&lt;_keywords&gt;土地利用;地形;等级;土地利用格局;地形位指数;图谱&lt;/_keywords&gt;&lt;_author_aff&gt;黑龙江大学水利水电学院;东北林业大学信息与计算机学院;东北林业大学林学院;&lt;/_author_aff&gt;&lt;_db_provider&gt;CNKI: 期刊&lt;/_db_provider&gt;&lt;_accessed&gt;62670947&lt;/_accessed&gt;&lt;_db_updated&gt;CNKI - Reference&lt;/_db_updated&gt;&lt;_collection_scope&gt;CSCD;PKU;EI&lt;/_collection_scope&gt;&lt;_translated_author&gt;Gong, Wenfeng;Yuan, Li;Fan, Wenyi&lt;/_translated_author&gt;&lt;/Details&gt;&lt;Extra&gt;&lt;DBUID&gt;{F96A950B-833F-4880-A151-76DA2D6A2879}&lt;/DBUID&gt;&lt;/Extra&gt;&lt;/Item&gt;&lt;/References&gt;&lt;/Group&gt;&lt;Group&gt;&lt;References&gt;&lt;Item&gt;&lt;ID&gt;633&lt;/ID&gt;&lt;UID&gt;{009927CD-AA38-4FA9-BB74-16DCC882002E}&lt;/UID&gt;&lt;Title&gt;土地适度规模经营尺度:效率抑或收入&lt;/Title&gt;&lt;Template&gt;Journal Article&lt;/Template&gt;&lt;Star&gt;0&lt;/Star&gt;&lt;Tag&gt;0&lt;/Tag&gt;&lt;Author&gt;郭庆海&lt;/Author&gt;&lt;Year&gt;2014&lt;/Year&gt;&lt;Details&gt;&lt;_language&gt;Chinese&lt;/_language&gt;&lt;_created&gt;62670944&lt;/_created&gt;&lt;_modified&gt;62671101&lt;/_modified&gt;&lt;_url&gt;http://kns.cnki.net/KCMS/detail/detail.aspx?FileName=NJWT201407002&amp;amp;DbName=CJFQ2014&lt;/_url&gt;&lt;_journal&gt;农业经济问题&lt;/_journal&gt;&lt;_volume&gt;35&lt;/_volume&gt;&lt;_issue&gt;07&lt;/_issue&gt;&lt;_pages&gt;4-10&lt;/_pages&gt;&lt;_date&gt;60251040&lt;/_date&gt;&lt;_keywords&gt;土地;适度规模经营;效率尺度;收入尺度;农户&lt;/_keywords&gt;&lt;_author_aff&gt;吉林农业大学粮食主产区农村经济研究中心;&lt;/_author_aff&gt;&lt;_db_provider&gt;CNKI: 期刊&lt;/_db_provider&gt;&lt;_accessed&gt;62670949&lt;/_accessed&gt;&lt;_db_updated&gt;CNKI - Reference&lt;/_db_updated&gt;&lt;_collection_scope&gt;CSSCI-C&lt;/_collection_scope&gt;&lt;_translated_author&gt;Guo, Qinghai&lt;/_translated_author&gt;&lt;/Details&gt;&lt;Extra&gt;&lt;DBUID&gt;{F96A950B-833F-4880-A151-76DA2D6A2879}&lt;/DBUID&gt;&lt;/Extra&gt;&lt;/Item&gt;&lt;/References&gt;&lt;/Group&gt;&lt;Group&gt;&lt;References&gt;&lt;Item&gt;&lt;ID&gt;452&lt;/ID&gt;&lt;UID&gt;{EDAF6F84-DDE0-4A09-9986-DAAC7D0B0736}&lt;/UID&gt;&lt;Title&gt;黄淮海地区种植制度气候分区&lt;/Title&gt;&lt;Template&gt;Journal Article&lt;/Template&gt;&lt;Star&gt;0&lt;/Star&gt;&lt;Tag&gt;0&lt;/Tag&gt;&lt;Author&gt;韩湘玲; 吴连海&lt;/Author&gt;&lt;Year&gt;1988&lt;/Year&gt;&lt;Details&gt;&lt;_language&gt;Chinese&lt;/_language&gt;&lt;_created&gt;62670932&lt;/_created&gt;&lt;_modified&gt;62670989&lt;/_modified&gt;&lt;_url&gt;http://kns.cnki.net/KCMS/detail/detail.aspx?FileName=ZGNY198801008&amp;amp;DbName=CJFQ1988&lt;/_url&gt;&lt;_journal&gt;中国农业气象&lt;/_journal&gt;&lt;_issue&gt;01&lt;/_issue&gt;&lt;_pages&gt;25-27&lt;/_pages&gt;&lt;_date&gt;46369440&lt;/_date&gt;&lt;_keywords&gt;黄淮海地区;黑龙港地区;冬小麦;冬麦;两熟;播种面积;种植面积;气候分区;&lt;/_keywords&gt;&lt;_author_aff&gt;北京农业大学;北京农业大学;&lt;/_author_aff&gt;&lt;_db_provider&gt;CNKI: 期刊&lt;/_db_provider&gt;&lt;_accessed&gt;62670934&lt;/_accessed&gt;&lt;_db_updated&gt;CNKI - Reference&lt;/_db_updated&gt;&lt;_collection_scope&gt;CSCD;PKU&lt;/_collection_scope&gt;&lt;_translated_author&gt;Han, Xiangling;Wu, Lianhai&lt;/_translated_author&gt;&lt;/Details&gt;&lt;Extra&gt;&lt;DBUID&gt;{F96A950B-833F-4880-A151-76DA2D6A2879}&lt;/DBUID&gt;&lt;/Extra&gt;&lt;/Item&gt;&lt;/References&gt;&lt;/Group&gt;&lt;Group&gt;&lt;References&gt;&lt;Item&gt;&lt;ID&gt;392&lt;/ID&gt;&lt;UID&gt;{BA5F0EDB-4994-4888-A12B-C48BA201ED17}&lt;/UID&gt;&lt;Title&gt;超越对教函敖要素眷代殚性公式修正与诂讨方法比较&lt;/Title&gt;&lt;Template&gt;Journal Article&lt;/Template&gt;&lt;Star&gt;0&lt;/Star&gt;&lt;Tag&gt;0&lt;/Tag&gt;&lt;Author&gt;郝枫&lt;/Author&gt;&lt;Year&gt;2015&lt;/Year&gt;&lt;Details&gt;&lt;_created&gt;62670319&lt;/_created&gt;&lt;_language&gt;Chinese&lt;/_language&gt;&lt;_modified&gt;62670981&lt;/_modified&gt;&lt;_accessed&gt;62670980&lt;/_accessed&gt;&lt;_journal&gt;40th AIAA Aerospace Sciences Meeting and Exhibit&lt;/_journal&gt;&lt;_collection_scope&gt;EI&lt;/_collection_scope&gt;&lt;_issue&gt;4&lt;/_issue&gt;&lt;_pages&gt;88-105&lt;/_pages&gt;&lt;_translated_author&gt;Hao, Feng&lt;/_translated_author&gt;&lt;/Details&gt;&lt;Extra&gt;&lt;DBUID&gt;{F96A950B-833F-4880-A151-76DA2D6A2879}&lt;/DBUID&gt;&lt;/Extra&gt;&lt;/Item&gt;&lt;/References&gt;&lt;/Group&gt;&lt;Group&gt;&lt;References&gt;&lt;Item&gt;&lt;ID&gt;498&lt;/ID&gt;&lt;UID&gt;{962288A2-4959-4DD1-BA0D-46DC3A4C2C51}&lt;/UID&gt;&lt;Title&gt;中国农业百科全书  农作物卷  （上卷）&lt;/Title&gt;&lt;Template&gt;Book&lt;/Template&gt;&lt;Star&gt;0&lt;/Star&gt;&lt;Tag&gt;0&lt;/Tag&gt;&lt;Author&gt;中国农业百科全书总编辑委员会茶业卷编辑委员会&lt;/Author&gt;&lt;Year&gt;1988&lt;/Year&gt;&lt;Details&gt;&lt;_created&gt;62670932&lt;/_created&gt;&lt;_modified&gt;62671076&lt;/_modified&gt;&lt;_publisher&gt;农业出版社&lt;/_publisher&gt;&lt;_translated_author&gt;Zhong, Guonongyebaikequanshuzongbianjiweiyuanhuichayejuanbianjiweiyuanhui&lt;/_translated_author&gt;&lt;/Details&gt;&lt;Extra&gt;&lt;DBUID&gt;{F96A950B-833F-4880-A151-76DA2D6A2879}&lt;/DBUID&gt;&lt;/Extra&gt;&lt;/Item&gt;&lt;/References&gt;&lt;/Group&gt;&lt;Group&gt;&lt;References&gt;&lt;Item&gt;&lt;ID&gt;499&lt;/ID&gt;&lt;UID&gt;{B86A8999-AD40-418D-93C8-75A208181E26}&lt;/UID&gt;&lt;Title&gt;中国农业百科全书 农业气象卷&lt;/Title&gt;&lt;Template&gt;Book&lt;/Template&gt;&lt;Star&gt;0&lt;/Star&gt;&lt;Tag&gt;0&lt;/Tag&gt;&lt;Author&gt;中国农业百科全书总编辑委员会茶业卷编辑委员会&lt;/Author&gt;&lt;Year&gt;1988&lt;/Year&gt;&lt;Details&gt;&lt;_created&gt;62670932&lt;/_created&gt;&lt;_modified&gt;62671076&lt;/_modified&gt;&lt;_publisher&gt;农业出版社&lt;/_publisher&gt;&lt;_translated_author&gt;Zhong, Guonongyebaikequanshuzongbianjiweiyuanhuichayejuanbianjiweiyuanhui&lt;/_translated_author&gt;&lt;/Details&gt;&lt;Extra&gt;&lt;DBUID&gt;{F96A950B-833F-4880-A151-76DA2D6A2879}&lt;/DBUID&gt;&lt;/Extra&gt;&lt;/Item&gt;&lt;/References&gt;&lt;/Group&gt;&lt;Group&gt;&lt;References&gt;&lt;Item&gt;&lt;ID&gt;413&lt;/ID&gt;&lt;UID&gt;{5CA27F7E-8EEB-4E7A-A573-6FBD6CD137EE}&lt;/UID&gt;&lt;Title&gt;未来气候变化对我国粮食安全的影响&lt;/Title&gt;&lt;Template&gt;Journal Article&lt;/Template&gt;&lt;Star&gt;0&lt;/Star&gt;&lt;Tag&gt;0&lt;/Tag&gt;&lt;Author&gt;周曙东; 周文魁; 林光华; 乔辉&lt;/Author&gt;&lt;Year&gt;2013&lt;/Year&gt;&lt;Details&gt;&lt;_accessed&gt;62670325&lt;/_accessed&gt;&lt;_author_aff&gt;南京农业大学经济管理学院;&lt;/_author_aff&gt;&lt;_created&gt;62670325&lt;/_created&gt;&lt;_date&gt;59467680&lt;/_date&gt;&lt;_db_provider&gt;CNKI: 期刊&lt;/_db_provider&gt;&lt;_db_updated&gt;CNKI - Reference&lt;/_db_updated&gt;&lt;_issue&gt;01&lt;/_issue&gt;&lt;_journal&gt;南京农业大学学报(社会科学版)&lt;/_journal&gt;&lt;_keywords&gt;气候变化;粮食安全;技术进步;情景分析&lt;/_keywords&gt;&lt;_language&gt;Chinese&lt;/_language&gt;&lt;_modified&gt;62670325&lt;/_modified&gt;&lt;_pages&gt;56-65&lt;/_pages&gt;&lt;_url&gt;http://kns.cnki.net/KCMS/detail/detail.aspx?FileName=NJNS201301008&amp;amp;DbName=CJFQ2013&lt;/_url&gt;&lt;_volume&gt;13&lt;/_volume&gt;&lt;_translated_author&gt;Zhou, Shudong;Zhou, Wenkui;Lin, Guanghua;Qiao, Hui&lt;/_translated_author&gt;&lt;/Details&gt;&lt;Extra&gt;&lt;DBUID&gt;{F96A950B-833F-4880-A151-76DA2D6A2879}&lt;/DBUID&gt;&lt;/Extra&gt;&lt;/Item&gt;&lt;/References&gt;&lt;/Group&gt;&lt;Group&gt;&lt;References&gt;&lt;Item&gt;&lt;ID&gt;538&lt;/ID&gt;&lt;UID&gt;{7EB7DF2E-1B03-4D26-9B34-2081951FACDD}&lt;/UID&gt;&lt;Title&gt;耕地复种指数研究的国内外进展&lt;/Title&gt;&lt;Template&gt;Journal Article&lt;/Template&gt;&lt;Star&gt;0&lt;/Star&gt;&lt;Tag&gt;0&lt;/Tag&gt;&lt;Author&gt;左丽君; 张増祥; 董婷婷; 汪潇&lt;/Author&gt;&lt;Year&gt;2009&lt;/Year&gt;&lt;Details&gt;&lt;_language&gt;Chinese&lt;/_language&gt;&lt;_created&gt;62670944&lt;/_created&gt;&lt;_modified&gt;62670987&lt;/_modified&gt;&lt;_url&gt;http://kns.cnki.net/KCMS/detail/detail.aspx?FileName=ZRZX200903021&amp;amp;DbName=CJFQ2009&lt;/_url&gt;&lt;_journal&gt;自然资源学报&lt;/_journal&gt;&lt;_volume&gt;24&lt;/_volume&gt;&lt;_issue&gt;03&lt;/_issue&gt;&lt;_pages&gt;553-560&lt;/_pages&gt;&lt;_date&gt;57434400&lt;/_date&gt;&lt;_keywords&gt;耕地;复种指数;进展;展望&lt;/_keywords&gt;&lt;_author_aff&gt;农业部资源遥感与数字农业重点开放实验室;中国科学院遥感应用研究所;中国科学院研究生院;&lt;/_author_aff&gt;&lt;_db_provider&gt;CNKI: 期刊&lt;/_db_provider&gt;&lt;_accessed&gt;62670947&lt;/_accessed&gt;&lt;_db_updated&gt;CNKI - Reference&lt;/_db_updated&gt;&lt;_collection_scope&gt;CSCD;CSSCI-C;PKU&lt;/_collection_scope&gt;&lt;_translated_author&gt;Zuo, Lijun;Zhang, Zengxiang;Dong, Tingting;Wang, Xiao&lt;/_translated_author&gt;&lt;/Details&gt;&lt;Extra&gt;&lt;DBUID&gt;{F96A950B-833F-4880-A151-76DA2D6A2879}&lt;/DBUID&gt;&lt;/Extra&gt;&lt;/Item&gt;&lt;/References&gt;&lt;/Group&gt;&lt;/Citation&gt;_x000a_"/>
    <w:docVar w:name="NE.Ref{970324A3-407B-4876-B277-2F75D5E7104D}" w:val=" ADDIN NE.Ref.{970324A3-407B-4876-B277-2F75D5E7104D}&lt;Citation&gt;&lt;Group&gt;&lt;References&gt;&lt;Item&gt;&lt;ID&gt;611&lt;/ID&gt;&lt;UID&gt;{28C84544-BC16-4CC9-A0E8-D44960A44AE5}&lt;/UID&gt;&lt;Title&gt;农业劳动力老龄化对土地利用效率影响的实证分析——基于浙江省农村固定观察点数据&lt;/Title&gt;&lt;Template&gt;Journal Article&lt;/Template&gt;&lt;Star&gt;0&lt;/Star&gt;&lt;Tag&gt;0&lt;/Tag&gt;&lt;Author&gt;林本喜; 邓衡山&lt;/Author&gt;&lt;Year&gt;2012&lt;/Year&gt;&lt;Details&gt;&lt;_language&gt;Chinese&lt;/_language&gt;&lt;_created&gt;62670944&lt;/_created&gt;&lt;_modified&gt;62671112&lt;/_modified&gt;&lt;_url&gt;http://kns.cnki.net/KCMS/detail/detail.aspx?FileName=ZNJJ201204004&amp;amp;DbName=CJFQ2012&lt;/_url&gt;&lt;_journal&gt;中国农村经济&lt;/_journal&gt;&lt;_issue&gt;04&lt;/_issue&gt;&lt;_pages&gt;15-25+46&lt;/_pages&gt;&lt;_date&gt;59078880&lt;/_date&gt;&lt;_keywords&gt;农业劳动力;老龄化;土地利用效率;面板数据模型&lt;/_keywords&gt;&lt;_author_aff&gt;福建农林大学经济与管理学院;&lt;/_author_aff&gt;&lt;_db_provider&gt;CNKI: 期刊&lt;/_db_provider&gt;&lt;_accessed&gt;62670949&lt;/_accessed&gt;&lt;_db_updated&gt;CNKI - Reference&lt;/_db_updated&gt;&lt;_collection_scope&gt;CSSCI-C;PKU&lt;/_collection_scope&gt;&lt;_translated_author&gt;Lin, Benxi;Deng, Hengshan&lt;/_translated_author&gt;&lt;/Details&gt;&lt;Extra&gt;&lt;DBUID&gt;{F96A950B-833F-4880-A151-76DA2D6A2879}&lt;/DBUID&gt;&lt;/Extra&gt;&lt;/Item&gt;&lt;/References&gt;&lt;/Group&gt;&lt;/Citation&gt;_x000a_"/>
    <w:docVar w:name="NE.Ref{97200083-36A6-4227-819E-234D1647CF3C}" w:val=" ADDIN NE.Ref.{97200083-36A6-4227-819E-234D1647CF3C}&lt;Citation&gt;&lt;Group&gt;&lt;References&gt;&lt;Item&gt;&lt;ID&gt;684&lt;/ID&gt;&lt;UID&gt;{041BACF7-8D0E-40DC-9831-866F45067450}&lt;/UID&gt;&lt;Title&gt;转型时期土地生产率与农户经营规模关系再考察&lt;/Title&gt;&lt;Template&gt;Journal Article&lt;/Template&gt;&lt;Star&gt;0&lt;/Star&gt;&lt;Tag&gt;0&lt;/Tag&gt;&lt;Author&gt;王建英; 陈志钢; 黄祖辉; Thomas, Reardon&lt;/Author&gt;&lt;Year&gt;2015&lt;/Year&gt;&lt;Details&gt;&lt;_language&gt;Chinese&lt;/_language&gt;&lt;_created&gt;62670944&lt;/_created&gt;&lt;_modified&gt;62671103&lt;/_modified&gt;&lt;_url&gt;http://kns.cnki.net/KCMS/detail/detail.aspx?FileName=GLSJ201509007&amp;amp;DbName=CJFQ2015&lt;/_url&gt;&lt;_journal&gt;管理世界&lt;/_journal&gt;&lt;_issue&gt;09&lt;/_issue&gt;&lt;_pages&gt;65-81&lt;/_pages&gt;&lt;_date&gt;60854400&lt;/_date&gt;&lt;_keywords&gt;土地生产率;亩均产量;亩均利润;农户经营规模;稻农;地块层面&lt;/_keywords&gt;&lt;_author_aff&gt;浙江大学经济学院;浙江大学中国农村发展研究院;国际食物政策研究所(IFPRI);美国密歇根州立大学;&lt;/_author_aff&gt;&lt;_db_provider&gt;CNKI: 期刊&lt;/_db_provider&gt;&lt;_accessed&gt;62671103&lt;/_accessed&gt;&lt;_db_updated&gt;CNKI - Reference&lt;/_db_updated&gt;&lt;_collection_scope&gt;CSSCI-C;PKU&lt;/_collection_scope&gt;&lt;_translated_author&gt;Wang, Jianying;Chen, Zhigang;Huang, Zuhui;Thomas, Reardon&lt;/_translated_author&gt;&lt;/Details&gt;&lt;Extra&gt;&lt;DBUID&gt;{F96A950B-833F-4880-A151-76DA2D6A2879}&lt;/DBUID&gt;&lt;/Extra&gt;&lt;/Item&gt;&lt;/References&gt;&lt;/Group&gt;&lt;/Citation&gt;_x000a_"/>
    <w:docVar w:name="NE.Ref{9DCE6953-1A5A-4852-9B1A-477E17F729E0}" w:val=" ADDIN NE.Ref.{9DCE6953-1A5A-4852-9B1A-477E17F729E0}&lt;Citation&gt;&lt;Group&gt;&lt;References&gt;&lt;Item&gt;&lt;ID&gt;634&lt;/ID&gt;&lt;UID&gt;{DE2FDF2F-D916-4542-BEC8-DECFA2C31877}&lt;/UID&gt;&lt;Title&gt;土地细碎化、种植多样化对农业生产利润和效率的影响分析——基于江苏农户的微观调查&lt;/Title&gt;&lt;Template&gt;Journal Article&lt;/Template&gt;&lt;Star&gt;0&lt;/Star&gt;&lt;Tag&gt;0&lt;/Tag&gt;&lt;Author&gt;卢华; 胡浩&lt;/Author&gt;&lt;Year&gt;2015&lt;/Year&gt;&lt;Details&gt;&lt;_language&gt;Chinese&lt;/_language&gt;&lt;_created&gt;62670944&lt;/_created&gt;&lt;_modified&gt;62671116&lt;/_modified&gt;&lt;_url&gt;http://kns.cnki.net/KCMS/detail/detail.aspx?FileName=NYJS201507001&amp;amp;DbName=CJFQ2015&lt;/_url&gt;&lt;_journal&gt;农业技术经济&lt;/_journal&gt;&lt;_issue&gt;07&lt;/_issue&gt;&lt;_pages&gt;4-15&lt;/_pages&gt;&lt;_date&gt;60780960&lt;/_date&gt;&lt;_keywords&gt;土地细碎化;种植多样化;利润;效率&lt;/_keywords&gt;&lt;_author_aff&gt;南京农业大学经济管理学院;&lt;/_author_aff&gt;&lt;_db_provider&gt;CNKI: 期刊&lt;/_db_provider&gt;&lt;_accessed&gt;62670949&lt;/_accessed&gt;&lt;_db_updated&gt;CNKI - Reference&lt;/_db_updated&gt;&lt;_collection_scope&gt;CSSCI-C;PKU&lt;/_collection_scope&gt;&lt;_translated_author&gt;Lu, Hua;Hu, Hao&lt;/_translated_author&gt;&lt;/Details&gt;&lt;Extra&gt;&lt;DBUID&gt;{F96A950B-833F-4880-A151-76DA2D6A2879}&lt;/DBUID&gt;&lt;/Extra&gt;&lt;/Item&gt;&lt;/References&gt;&lt;/Group&gt;&lt;/Citation&gt;_x000a_"/>
    <w:docVar w:name="NE.Ref{9E76CB3A-61B8-402C-A68A-54FDCE5033A8}" w:val=" ADDIN NE.Ref.{9E76CB3A-61B8-402C-A68A-54FDCE5033A8}&lt;Citation&gt;&lt;Group&gt;&lt;References&gt;&lt;Item&gt;&lt;ID&gt;838&lt;/ID&gt;&lt;UID&gt;{5F246AD2-131C-48B4-9B47-CBB3C7C14459}&lt;/UID&gt;&lt;Title&gt;农户土地经营规模与粮食生产率的关系&lt;/Title&gt;&lt;Template&gt;Thesis&lt;/Template&gt;&lt;Star&gt;0&lt;/Star&gt;&lt;Tag&gt;0&lt;/Tag&gt;&lt;Author&gt;程申&lt;/Author&gt;&lt;Year&gt;2019&lt;/Year&gt;&lt;Details&gt;&lt;_db_provider&gt;CNKI&lt;/_db_provider&gt;&lt;_keywords&gt;粮食生产率;;土地经营规模;;反向关系;;要素投入&lt;/_keywords&gt;&lt;_publisher&gt;中国农业大学&lt;/_publisher&gt;&lt;_tertiary_author&gt;郑志浩&lt;/_tertiary_author&gt;&lt;_type_work&gt;博士&lt;/_type_work&gt;&lt;_created&gt;62688832&lt;/_created&gt;&lt;_modified&gt;62688832&lt;/_modified&gt;&lt;_translated_author&gt;Cheng, Shen&lt;/_translated_author&gt;&lt;_translated_tertiary_author&gt;Zheng, Zhihao&lt;/_translated_tertiary_author&gt;&lt;/Details&gt;&lt;Extra&gt;&lt;DBUID&gt;{F96A950B-833F-4880-A151-76DA2D6A2879}&lt;/DBUID&gt;&lt;/Extra&gt;&lt;/Item&gt;&lt;/References&gt;&lt;/Group&gt;&lt;/Citation&gt;_x000a_"/>
    <w:docVar w:name="NE.Ref{A1693243-0750-4ED3-B034-2B9E35CA1D53}" w:val=" ADDIN NE.Ref.{A1693243-0750-4ED3-B034-2B9E35CA1D53}&lt;Citation&gt;&lt;Group&gt;&lt;References&gt;&lt;Item&gt;&lt;ID&gt;543&lt;/ID&gt;&lt;UID&gt;{3628A3BD-CB5D-4588-8EC2-4BEC3BE68BEC}&lt;/UID&gt;&lt;Title&gt;规模经济、规模报酬与农业适度规模经营——基于我国粮食生产的实证研究&lt;/Title&gt;&lt;Template&gt;Journal Article&lt;/Template&gt;&lt;Star&gt;0&lt;/Star&gt;&lt;Tag&gt;0&lt;/Tag&gt;&lt;Author&gt;许庆; 尹荣梁; 章辉&lt;/Author&gt;&lt;Year&gt;2011&lt;/Year&gt;&lt;Details&gt;&lt;_language&gt;Chinese&lt;/_language&gt;&lt;_created&gt;62670944&lt;/_created&gt;&lt;_modified&gt;62670987&lt;/_modified&gt;&lt;_url&gt;http://kns.cnki.net/KCMS/detail/detail.aspx?FileName=JJYJ201103006&amp;amp;DbName=CJFQ2011&lt;/_url&gt;&lt;_journal&gt;经济研究&lt;/_journal&gt;&lt;_volume&gt;46&lt;/_volume&gt;&lt;_issue&gt;03&lt;/_issue&gt;&lt;_pages&gt;59-71+94&lt;/_pages&gt;&lt;_date&gt;58492800&lt;/_date&gt;&lt;_keywords&gt;规模经济;规模报酬;适度规模经营&lt;/_keywords&gt;&lt;_author_aff&gt;上海财经大学财经研究所;福建省投资开发集团有限责任公司;&lt;/_author_aff&gt;&lt;_db_provider&gt;CNKI: 期刊&lt;/_db_provider&gt;&lt;_accessed&gt;62670947&lt;/_accessed&gt;&lt;_db_updated&gt;CNKI - Reference&lt;/_db_updated&gt;&lt;_collection_scope&gt;CSSCI-C;PKU&lt;/_collection_scope&gt;&lt;_translated_author&gt;Xu, Qing;Yin, Rongliang;Zhang, Hui&lt;/_translated_author&gt;&lt;/Details&gt;&lt;Extra&gt;&lt;DBUID&gt;{F96A950B-833F-4880-A151-76DA2D6A2879}&lt;/DBUID&gt;&lt;/Extra&gt;&lt;/Item&gt;&lt;/References&gt;&lt;/Group&gt;&lt;/Citation&gt;_x000a_"/>
    <w:docVar w:name="NE.Ref{A328446B-7243-42AB-9C23-B42514ED629D}" w:val=" ADDIN NE.Ref.{A328446B-7243-42AB-9C23-B42514ED629D}&lt;Citation&gt;&lt;Group&gt;&lt;References&gt;&lt;Item&gt;&lt;ID&gt;703&lt;/ID&gt;&lt;UID&gt;{25D7048E-E019-446A-A6C4-3B14D8188002}&lt;/UID&gt;&lt;Title&gt;“Plot Size and Maize Productivity in Zambia: Is There an Inverse Relationship?”&lt;/Title&gt;&lt;Template&gt;Journal Article&lt;/Template&gt;&lt;Star&gt;0&lt;/Star&gt;&lt;Tag&gt;0&lt;/Tag&gt;&lt;Author&gt;Kimhi, Ayal&lt;/Author&gt;&lt;Year&gt;2010&lt;/Year&gt;&lt;Details&gt;&lt;_issue&gt;1&lt;/_issue&gt;&lt;_journal&gt;Agricultural Economics&lt;/_journal&gt;&lt;_keywords&gt;O1;Q1;Maize yield;Plot size;Inverse relationship;Recursive decisions;Two‐stage estimation;Two‐sided tobit;Selectivity correction&lt;/_keywords&gt;&lt;_pages&gt;1-9&lt;/_pages&gt;&lt;_volume&gt;35&lt;/_volume&gt;&lt;_created&gt;62674292&lt;/_created&gt;&lt;_modified&gt;62674292&lt;/_modified&gt;&lt;_impact_factor&gt;   1.732&lt;/_impact_factor&gt;&lt;_collection_scope&gt;SCIE;SSCI&lt;/_collection_scope&gt;&lt;/Details&gt;&lt;Extra&gt;&lt;DBUID&gt;{F96A950B-833F-4880-A151-76DA2D6A2879}&lt;/DBUID&gt;&lt;/Extra&gt;&lt;/Item&gt;&lt;/References&gt;&lt;/Group&gt;&lt;Group&gt;&lt;References&gt;&lt;Item&gt;&lt;ID&gt;704&lt;/ID&gt;&lt;UID&gt;{D7161402-4C93-40E1-BFAA-1BD62AC4ADAE}&lt;/UID&gt;&lt;Title&gt;转型时期土地生产率与农户经营规模关系再考察&lt;/Title&gt;&lt;Template&gt;Journal Article&lt;/Template&gt;&lt;Star&gt;0&lt;/Star&gt;&lt;Tag&gt;0&lt;/Tag&gt;&lt;Author&gt;王建英; 陈志钢; 黄祖辉; Reardon, Thomas&lt;/Author&gt;&lt;Year&gt;2015&lt;/Year&gt;&lt;Details&gt;&lt;_issue&gt;9&lt;/_issue&gt;&lt;_journal&gt;管理世界&lt;/_journal&gt;&lt;_keywords&gt;土地生产率;亩均产量;亩均利润;农户经营规模;稻农;地块层面&lt;/_keywords&gt;&lt;_pages&gt;65-81&lt;/_pages&gt;&lt;_created&gt;62674292&lt;/_created&gt;&lt;_modified&gt;62674294&lt;/_modified&gt;&lt;_collection_scope&gt;CSSCI-C;PKU&lt;/_collection_scope&gt;&lt;_translated_author&gt;Wang, Jianying;Chen, Zhigang;Huang, Zuhui;Reardon, Thomas&lt;/_translated_author&gt;&lt;/Details&gt;&lt;Extra&gt;&lt;DBUID&gt;{F96A950B-833F-4880-A151-76DA2D6A2879}&lt;/DBUID&gt;&lt;/Extra&gt;&lt;/Item&gt;&lt;/References&gt;&lt;/Group&gt;&lt;/Citation&gt;_x000a_"/>
    <w:docVar w:name="NE.Ref{A3412521-934A-4909-A986-65163343BA1C}" w:val=" ADDIN NE.Ref.{A3412521-934A-4909-A986-65163343BA1C}&lt;Citation&gt;&lt;Group&gt;&lt;References&gt;&lt;Item&gt;&lt;ID&gt;651&lt;/ID&gt;&lt;UID&gt;{E6385E60-D9F6-4551-8929-63190BCD6379}&lt;/UID&gt;&lt;Title&gt;小农户真的更加具有效率吗？来自湖北省的经验证据&lt;/Title&gt;&lt;Template&gt;Journal Article&lt;/Template&gt;&lt;Star&gt;0&lt;/Star&gt;&lt;Tag&gt;0&lt;/Tag&gt;&lt;Author&gt;李谷成; 冯中朝; 范丽霞&lt;/Author&gt;&lt;Year&gt;2009&lt;/Year&gt;&lt;Details&gt;&lt;_language&gt;Chinese&lt;/_language&gt;&lt;_created&gt;62670944&lt;/_created&gt;&lt;_modified&gt;62671069&lt;/_modified&gt;&lt;_journal&gt;经济学（季刊）&lt;/_journal&gt;&lt;_issue&gt;1&lt;/_issue&gt;&lt;_volume&gt;9&lt;/_volume&gt;&lt;_pages&gt;95-124&lt;/_pages&gt;&lt;_translated_author&gt;Li, Gucheng;Feng, Zhongchao;Fan, Lixia&lt;/_translated_author&gt;&lt;/Details&gt;&lt;Extra&gt;&lt;DBUID&gt;{F96A950B-833F-4880-A151-76DA2D6A2879}&lt;/DBUID&gt;&lt;/Extra&gt;&lt;/Item&gt;&lt;/References&gt;&lt;/Group&gt;&lt;/Citation&gt;_x000a_"/>
    <w:docVar w:name="NE.Ref{A491A589-5278-4DBA-83B6-57E8657FBE79}" w:val=" ADDIN NE.Ref.{A491A589-5278-4DBA-83B6-57E8657FBE79}&lt;Citation&gt;&lt;Group&gt;&lt;References&gt;&lt;Item&gt;&lt;ID&gt;515&lt;/ID&gt;&lt;UID&gt;{5590F00F-30B2-4078-93E3-CA491927645F}&lt;/UID&gt;&lt;Title&gt;Inverse productivity: land quality, labor markets, and measurement error&lt;/Title&gt;&lt;Template&gt;Journal Article&lt;/Template&gt;&lt;Star&gt;0&lt;/Star&gt;&lt;Tag&gt;0&lt;/Tag&gt;&lt;Author&gt;Lamb; Russell&lt;/Author&gt;&lt;Year&gt;2003&lt;/Year&gt;&lt;Details&gt;&lt;_doi&gt;10.1016/S0304-3878(02)00134-7&lt;/_doi&gt;&lt;_created&gt;62670944&lt;/_created&gt;&lt;_modified&gt;62670973&lt;/_modified&gt;&lt;_url&gt;http://linkinghub.elsevier.com/retrieve/pii/S0304387802001347_x000d__x000a_http://api.elsevier.com/content/article/PII:S0304387802001347?httpAccept=text/xml&lt;/_url&gt;&lt;_journal&gt;Journal of Development Economics&lt;/_journal&gt;&lt;_volume&gt;71&lt;/_volume&gt;&lt;_issue&gt;1&lt;/_issue&gt;&lt;_pages&gt;71-95&lt;/_pages&gt;&lt;_tertiary_title&gt;Journal of Development Economics&lt;/_tertiary_title&gt;&lt;_isbn&gt;03043878&lt;/_isbn&gt;&lt;_accessed&gt;62670973&lt;/_accessed&gt;&lt;_db_updated&gt;CrossRef&lt;/_db_updated&gt;&lt;_impact_factor&gt;   2.205&lt;/_impact_factor&gt;&lt;_collection_scope&gt;SSCI&lt;/_collection_scope&gt;&lt;/Details&gt;&lt;Extra&gt;&lt;DBUID&gt;{F96A950B-833F-4880-A151-76DA2D6A2879}&lt;/DBUID&gt;&lt;/Extra&gt;&lt;/Item&gt;&lt;/References&gt;&lt;/Group&gt;&lt;Group&gt;&lt;References&gt;&lt;Item&gt;&lt;ID&gt;693&lt;/ID&gt;&lt;UID&gt;{2706ED40-FD08-4A0D-8E45-D8EF69F75C6C}&lt;/UID&gt;&lt;Title&gt;Reconsidering Conventional Explanations of the Inverse Productivity–Size Relationship&lt;/Title&gt;&lt;Template&gt;Journal Article&lt;/Template&gt;&lt;Star&gt;1&lt;/Star&gt;&lt;Tag&gt;0&lt;/Tag&gt;&lt;Author&gt;B, Barrett C; F, Bellemare M; Y, Hou J&lt;/Author&gt;&lt;Year&gt;2010&lt;/Year&gt;&lt;Details&gt;&lt;_journal&gt;WORLD DEVELOPMENT&lt;/_journal&gt;&lt;_volume&gt;38&lt;/_volume&gt;&lt;_issue&gt;1&lt;/_issue&gt;&lt;_pages&gt;88-97&lt;/_pages&gt;&lt;_accessed&gt;62671083&lt;/_accessed&gt;&lt;_created&gt;62671083&lt;/_created&gt;&lt;_modified&gt;62671084&lt;/_modified&gt;&lt;_impact_factor&gt;   3.166&lt;/_impact_factor&gt;&lt;_collection_scope&gt;SSCI&lt;/_collection_scope&gt;&lt;/Details&gt;&lt;Extra&gt;&lt;DBUID&gt;{F96A950B-833F-4880-A151-76DA2D6A2879}&lt;/DBUID&gt;&lt;/Extra&gt;&lt;/Item&gt;&lt;/References&gt;&lt;/Group&gt;&lt;Group&gt;&lt;References&gt;&lt;Item&gt;&lt;ID&gt;696&lt;/ID&gt;&lt;UID&gt;{CBEF2AD2-89ED-4868-93BA-745D834274A9}&lt;/UID&gt;&lt;Title&gt;农业发展:国际前景&lt;/Title&gt;&lt;Template&gt;Book&lt;/Template&gt;&lt;Star&gt;0&lt;/Star&gt;&lt;Tag&gt;0&lt;/Tag&gt;&lt;Author&gt;速水佑次郎; 弗农·拉坦; 拉坦; Al, Et&lt;/Author&gt;&lt;Year&gt;2014&lt;/Year&gt;&lt;Details&gt;&lt;_publisher&gt;商务印书馆&lt;/_publisher&gt;&lt;_accessed&gt;62671093&lt;/_accessed&gt;&lt;_created&gt;62671093&lt;/_created&gt;&lt;_modified&gt;62671093&lt;/_modified&gt;&lt;_translated_author&gt;Su, Shuiyoucilang;弗农·拉坦;La, Tan;Al, Et&lt;/_translated_author&gt;&lt;/Details&gt;&lt;Extra&gt;&lt;DBUID&gt;{F96A950B-833F-4880-A151-76DA2D6A2879}&lt;/DBUID&gt;&lt;/Extra&gt;&lt;/Item&gt;&lt;/References&gt;&lt;/Group&gt;&lt;/Citation&gt;_x000a_"/>
    <w:docVar w:name="NE.Ref{A72C61BD-EA62-4C58-96FB-F7E0E0683A67}" w:val=" ADDIN NE.Ref.{A72C61BD-EA62-4C58-96FB-F7E0E0683A67}&lt;Citation&gt;&lt;Group&gt;&lt;References&gt;&lt;Item&gt;&lt;ID&gt;682&lt;/ID&gt;&lt;UID&gt;{D7CAA1CF-C5A7-4B4A-B93B-0F698BF9BADC}&lt;/UID&gt;&lt;Title&gt;种粮效益:差异化特征与政策意蕴——基于3400个种粮户的调查&lt;/Title&gt;&lt;Template&gt;Journal Article&lt;/Template&gt;&lt;Star&gt;0&lt;/Star&gt;&lt;Tag&gt;0&lt;/Tag&gt;&lt;Author&gt;罗丹; 李文明; 陈洁&lt;/Author&gt;&lt;Year&gt;2013&lt;/Year&gt;&lt;Details&gt;&lt;_language&gt;Chinese&lt;/_language&gt;&lt;_created&gt;62670944&lt;/_created&gt;&lt;_modified&gt;62671093&lt;/_modified&gt;&lt;_url&gt;http://kns.cnki.net/KCMS/detail/detail.aspx?FileName=GLSJ201307008&amp;amp;DbName=CJFQ2013&lt;/_url&gt;&lt;_journal&gt;管理世界&lt;/_journal&gt;&lt;_issue&gt;07&lt;/_issue&gt;&lt;_pages&gt;59-70&lt;/_pages&gt;&lt;_date&gt;59713920&lt;/_date&gt;&lt;_keywords&gt;种粮效益;差异化;适度规模经营&lt;/_keywords&gt;&lt;_author_aff&gt;中央财经领导小组办公室;中央农村工作领导小组办公室;国务院参事室;农业部农村经济研究中心;&lt;/_author_aff&gt;&lt;_db_provider&gt;CNKI: 期刊&lt;/_db_provider&gt;&lt;_accessed&gt;62670951&lt;/_accessed&gt;&lt;_db_updated&gt;CNKI - Reference&lt;/_db_updated&gt;&lt;_collection_scope&gt;CSSCI-C;PKU&lt;/_collection_scope&gt;&lt;_translated_author&gt;Luo, Dan;Li, Wenming;Chen, Jie&lt;/_translated_author&gt;&lt;/Details&gt;&lt;Extra&gt;&lt;DBUID&gt;{F96A950B-833F-4880-A151-76DA2D6A2879}&lt;/DBUID&gt;&lt;/Extra&gt;&lt;/Item&gt;&lt;/References&gt;&lt;/Group&gt;&lt;/Citation&gt;_x000a_"/>
    <w:docVar w:name="NE.Ref{A77197AE-1EFD-49FC-A5A6-8BA88D2D4E0F}" w:val=" ADDIN NE.Ref.{A77197AE-1EFD-49FC-A5A6-8BA88D2D4E0F}&lt;Citation&gt;&lt;Group&gt;&lt;References&gt;&lt;Item&gt;&lt;ID&gt;421&lt;/ID&gt;&lt;UID&gt;{B7A22D48-4433-442A-895D-E4BA4A93A030}&lt;/UID&gt;&lt;Title&gt;农户土地种植面积与土地生产率的关系——基于中西部七县(市)农户的调查数据&lt;/Title&gt;&lt;Template&gt;Journal Article&lt;/Template&gt;&lt;Star&gt;0&lt;/Star&gt;&lt;Tag&gt;0&lt;/Tag&gt;&lt;Author&gt;范红忠; 周启良&lt;/Author&gt;&lt;Year&gt;2014&lt;/Year&gt;&lt;Details&gt;&lt;_accessed&gt;62670326&lt;/_accessed&gt;&lt;_author_aff&gt;华中科技大学经济学院;&lt;/_author_aff&gt;&lt;_created&gt;62670326&lt;/_created&gt;&lt;_date&gt;60459840&lt;/_date&gt;&lt;_db_provider&gt;CNKI: 期刊&lt;/_db_provider&gt;&lt;_db_updated&gt;CNKI - Reference&lt;/_db_updated&gt;&lt;_issue&gt;12&lt;/_issue&gt;&lt;_journal&gt;中国人口·资源与环境&lt;/_journal&gt;&lt;_keywords&gt;农户;土地种植面积;土地规模经营;土地生产率&lt;/_keywords&gt;&lt;_language&gt;Chinese&lt;/_language&gt;&lt;_modified&gt;62670326&lt;/_modified&gt;&lt;_pages&gt;38-45&lt;/_pages&gt;&lt;_url&gt;http://kns.cnki.net/KCMS/detail/detail.aspx?FileName=ZGRZ201412006&amp;amp;DbName=CJFQ2014&lt;/_url&gt;&lt;_volume&gt;24&lt;/_volume&gt;&lt;_translated_author&gt;Fan, Hongzhong;Zhou, Qiliang&lt;/_translated_author&gt;&lt;/Details&gt;&lt;Extra&gt;&lt;DBUID&gt;{F96A950B-833F-4880-A151-76DA2D6A2879}&lt;/DBUID&gt;&lt;/Extra&gt;&lt;/Item&gt;&lt;/References&gt;&lt;/Group&gt;&lt;/Citation&gt;_x000a_"/>
    <w:docVar w:name="NE.Ref{A9C0F059-A54E-4AC5-A602-98564DE3907F}" w:val=" ADDIN NE.Ref.{A9C0F059-A54E-4AC5-A602-98564DE3907F}&lt;Citation&gt;&lt;Group&gt;&lt;References&gt;&lt;Item&gt;&lt;ID&gt;741&lt;/ID&gt;&lt;UID&gt;{C0580FBC-85B6-4C2E-8845-25C99874E9E2}&lt;/UID&gt;&lt;Title&gt;农民分化对耕地利用效率的影响——基于农户调查数据的实证分析&lt;/Title&gt;&lt;Template&gt;Journal Article&lt;/Template&gt;&lt;Star&gt;0&lt;/Star&gt;&lt;Tag&gt;0&lt;/Tag&gt;&lt;Author&gt;许恒周; 郭玉燕; 吴冠岑&lt;/Author&gt;&lt;Year&gt;2012&lt;/Year&gt;&lt;Details&gt;&lt;_issue&gt;6&lt;/_issue&gt;&lt;_journal&gt;中国农村经济&lt;/_journal&gt;&lt;_keywords&gt;农民分化;耕地利用效率;农户;数据包络分析(DEA;Tobit模型&lt;/_keywords&gt;&lt;_pages&gt;31-39&lt;/_pages&gt;&lt;_created&gt;62679863&lt;/_created&gt;&lt;_modified&gt;62679879&lt;/_modified&gt;&lt;_collection_scope&gt;CSSCI-C;PKU&lt;/_collection_scope&gt;&lt;_translated_author&gt;Xu, Hengzhou;Guo, Yuyan;Wu, Guancen&lt;/_translated_author&gt;&lt;/Details&gt;&lt;Extra&gt;&lt;DBUID&gt;{F96A950B-833F-4880-A151-76DA2D6A2879}&lt;/DBUID&gt;&lt;/Extra&gt;&lt;/Item&gt;&lt;/References&gt;&lt;/Group&gt;&lt;/Citation&gt;_x000a_"/>
    <w:docVar w:name="NE.Ref{AA06BD2D-E6B9-4F5D-90FD-2CCB90A662EB}" w:val=" ADDIN NE.Ref.{AA06BD2D-E6B9-4F5D-90FD-2CCB90A662EB}&lt;Citation&gt;&lt;Group&gt;&lt;References&gt;&lt;Item&gt;&lt;ID&gt;763&lt;/ID&gt;&lt;UID&gt;{6429E6BE-C5D3-4B65-B70B-AEB9F4152101}&lt;/UID&gt;&lt;Title&gt;种粮效益：差异化特征与政策意蕴——基于3400个种粮户的调查&lt;/Title&gt;&lt;Template&gt;Journal Article&lt;/Template&gt;&lt;Star&gt;1&lt;/Star&gt;&lt;Tag&gt;0&lt;/Tag&gt;&lt;Author&gt;罗丹; 李文明; 陈洁&lt;/Author&gt;&lt;Year&gt;2013&lt;/Year&gt;&lt;Details&gt;&lt;_issue&gt;7&lt;/_issue&gt;&lt;_journal&gt;管理世界&lt;/_journal&gt;&lt;_keywords&gt;种粮效益;差异化;适度规模经营&lt;/_keywords&gt;&lt;_pages&gt;59-70&lt;/_pages&gt;&lt;_created&gt;62679863&lt;/_created&gt;&lt;_modified&gt;62679872&lt;/_modified&gt;&lt;_collection_scope&gt;CSSCI-C;PKU&lt;/_collection_scope&gt;&lt;_translated_author&gt;Luo, Dan;Li, Wenming;Chen, Jie&lt;/_translated_author&gt;&lt;/Details&gt;&lt;Extra&gt;&lt;DBUID&gt;{F96A950B-833F-4880-A151-76DA2D6A2879}&lt;/DBUID&gt;&lt;/Extra&gt;&lt;/Item&gt;&lt;/References&gt;&lt;/Group&gt;&lt;/Citation&gt;_x000a_"/>
    <w:docVar w:name="NE.Ref{AA579BAD-3B5D-4B0E-A8D8-158AFBCC59CE}" w:val=" ADDIN NE.Ref.{AA579BAD-3B5D-4B0E-A8D8-158AFBCC59CE}&lt;Citation&gt;&lt;Group&gt;&lt;References&gt;&lt;Item&gt;&lt;ID&gt;515&lt;/ID&gt;&lt;UID&gt;{5590F00F-30B2-4078-93E3-CA491927645F}&lt;/UID&gt;&lt;Title&gt;Inverse productivity: land quality, labor markets, and measurement error&lt;/Title&gt;&lt;Template&gt;Journal Article&lt;/Template&gt;&lt;Star&gt;0&lt;/Star&gt;&lt;Tag&gt;0&lt;/Tag&gt;&lt;Author&gt;Lamb; Russell&lt;/Author&gt;&lt;Year&gt;2003&lt;/Year&gt;&lt;Details&gt;&lt;_doi&gt;10.1016/S0304-3878(02)00134-7&lt;/_doi&gt;&lt;_created&gt;62670944&lt;/_created&gt;&lt;_modified&gt;62670973&lt;/_modified&gt;&lt;_url&gt;http://linkinghub.elsevier.com/retrieve/pii/S0304387802001347_x000d__x000a_http://api.elsevier.com/content/article/PII:S0304387802001347?httpAccept=text/xml&lt;/_url&gt;&lt;_journal&gt;Journal of Development Economics&lt;/_journal&gt;&lt;_volume&gt;71&lt;/_volume&gt;&lt;_issue&gt;1&lt;/_issue&gt;&lt;_pages&gt;71-95&lt;/_pages&gt;&lt;_tertiary_title&gt;Journal of Development Economics&lt;/_tertiary_title&gt;&lt;_isbn&gt;03043878&lt;/_isbn&gt;&lt;_accessed&gt;62670973&lt;/_accessed&gt;&lt;_db_updated&gt;CrossRef&lt;/_db_updated&gt;&lt;_impact_factor&gt;   2.205&lt;/_impact_factor&gt;&lt;_collection_scope&gt;SSCI&lt;/_collection_scope&gt;&lt;/Details&gt;&lt;Extra&gt;&lt;DBUID&gt;{F96A950B-833F-4880-A151-76DA2D6A2879}&lt;/DBUID&gt;&lt;/Extra&gt;&lt;/Item&gt;&lt;/References&gt;&lt;/Group&gt;&lt;/Citation&gt;_x000a_"/>
    <w:docVar w:name="NE.Ref{AB4C6B78-9FD3-4198-B912-0BA51A1266C8}" w:val=" ADDIN NE.Ref.{AB4C6B78-9FD3-4198-B912-0BA51A1266C8}&lt;Citation&gt;&lt;Group&gt;&lt;References&gt;&lt;Item&gt;&lt;ID&gt;729&lt;/ID&gt;&lt;UID&gt;{951E2C1F-00FB-4D1C-8E39-D1F71A3A3D63}&lt;/UID&gt;&lt;Title&gt;FARM SIZE, LAND FRAGMENTATION AND ECONOMIC EFFICIENCY IN SOUTHERN RWANDA&lt;/Title&gt;&lt;Template&gt;Journal Article&lt;/Template&gt;&lt;Star&gt;0&lt;/Star&gt;&lt;Tag&gt;0&lt;/Tag&gt;&lt;Author&gt;Bizimana, C; Nieuwoudt, W L; Ferrer, S Rd&lt;/Author&gt;&lt;Year&gt;2004&lt;/Year&gt;&lt;Details&gt;&lt;_issue&gt;2&lt;/_issue&gt;&lt;_journal&gt;Agrekon&lt;/_journal&gt;&lt;_keywords&gt;Productivity Analysis&lt;/_keywords&gt;&lt;_pages&gt;244-262&lt;/_pages&gt;&lt;_volume&gt;43&lt;/_volume&gt;&lt;_created&gt;62679852&lt;/_created&gt;&lt;_modified&gt;62679863&lt;/_modified&gt;&lt;_impact_factor&gt;   0.233&lt;/_impact_factor&gt;&lt;_collection_scope&gt;SCIE&lt;/_collection_scope&gt;&lt;/Details&gt;&lt;Extra&gt;&lt;DBUID&gt;{F96A950B-833F-4880-A151-76DA2D6A2879}&lt;/DBUID&gt;&lt;/Extra&gt;&lt;/Item&gt;&lt;/References&gt;&lt;/Group&gt;&lt;Group&gt;&lt;References&gt;&lt;Item&gt;&lt;ID&gt;728&lt;/ID&gt;&lt;UID&gt;{C38AE1E9-1A41-4E7B-9B7F-1752C5F2BC12}&lt;/UID&gt;&lt;Title&gt;Effects of land fragmentation and returns to scale in the Chinese farming sector&lt;/Title&gt;&lt;Template&gt;Journal Article&lt;/Template&gt;&lt;Star&gt;0&lt;/Star&gt;&lt;Tag&gt;0&lt;/Tag&gt;&lt;Author&gt;Wan, Guang H; Cheng, Enjiang&lt;/Author&gt;&lt;Year&gt;2001&lt;/Year&gt;&lt;Details&gt;&lt;_issue&gt;2&lt;/_issue&gt;&lt;_journal&gt;Applied Economics&lt;/_journal&gt;&lt;_keywords&gt;Antonelli matrix;inverse demands;negative semidefinite;quadratic scale curves&lt;/_keywords&gt;&lt;_pages&gt;183-194&lt;/_pages&gt;&lt;_volume&gt;33&lt;/_volume&gt;&lt;_created&gt;62679852&lt;/_created&gt;&lt;_modified&gt;62679864&lt;/_modified&gt;&lt;_impact_factor&gt;   0.750&lt;/_impact_factor&gt;&lt;_collection_scope&gt;SSCI&lt;/_collection_scope&gt;&lt;/Details&gt;&lt;Extra&gt;&lt;DBUID&gt;{F96A950B-833F-4880-A151-76DA2D6A2879}&lt;/DBUID&gt;&lt;/Extra&gt;&lt;/Item&gt;&lt;/References&gt;&lt;/Group&gt;&lt;/Citation&gt;_x000a_"/>
    <w:docVar w:name="NE.Ref{ACC81E23-D8A8-4364-840C-DF51245F9BD0}" w:val=" ADDIN NE.Ref.{ACC81E23-D8A8-4364-840C-DF51245F9BD0}&lt;Citation&gt;&lt;Group&gt;&lt;References&gt;&lt;Item&gt;&lt;ID&gt;513&lt;/ID&gt;&lt;UID&gt;{304F8BC3-0617-4013-A9E4-AC6CD84E266B}&lt;/UID&gt;&lt;Title&gt;Rural market imperfections and the farm size— productivity relationship: Evidence from Pakistan&lt;/Title&gt;&lt;Template&gt;Journal Article&lt;/Template&gt;&lt;Star&gt;0&lt;/Star&gt;&lt;Tag&gt;0&lt;/Tag&gt;&lt;Author&gt;Heltberg, Rasmus&lt;/Author&gt;&lt;Year&gt;1998&lt;/Year&gt;&lt;Details&gt;&lt;_created&gt;62670944&lt;/_created&gt;&lt;_modified&gt;62670974&lt;/_modified&gt;&lt;_url&gt;http://pku.summon.serialssolutions.com/2.0.0/link/0/eLvHCXMwrV1Pi9UwEA_rXtSDf1bFuqvkIKKH7uumaZt6e65bRBTEPyBeQtpMd4u8Wtr3FD35IfyEfhJn0vS954II4qFpSaeBTKYzkzC_GcZicRiF53QCoF2g3GKUTyxLJNRHlTWxNSITkKeCsMofXqoXr0RxkjzfYccTNIaiLL0pGFW8U96-Z-aZO-uaZvaGJBfN3_tckV2TuQO0pyT6xdMnm6iP2NVbIeKQqDegnnEE1_kwV4_cIGH-J3N1Xn-jb9tDB9WWcSqu_pd5XGNXvG_K5yPddbYD7R67PD_tfX4O2GMXJyDzcIOZ15Sygy8cbpo36H_3Y2BXO3DTWo6uJa9Nv-BD8w1-fv_BuzG7rCtXwfspCu-s6R7zqbgpJ7gL925te5O9K07eHj8LfcWGsMKdThwaYUswCQiZKpvVcR1T4GIFRkEWJTa1UogS_3kwBuRRpGwqagmRjUqqPWplfIvttp9auM24sHFZSxzFqEritsykAlSUl5UsrU1qEbDDaWF0Nybm0JuINeShJibqXGnHRp0HTE3Lp39bCo3G42-f3qfl1r4uKDYDnZwMp2Y1DHqexJTUL1cBe-DISDUse1MZj3DACVGSrW3C_UlutCnpSKtaDjpJUZeivx6wg_Vbr1AGjV5epDKF7uL2x-vXVJRdJijvASucHK55AgBfHP5Of9axESk2X_EiaCXeGnqMsOnoQUWZpv2mPlsu7vw7u_bZpRG5SQdVB2x32a_gLrvQfVzdcz_jLy9cPL8&lt;/_url&gt;&lt;_place_published&gt;Oxford, Eng_x000d__x000a_&lt;/_place_published&gt;&lt;_journal&gt;World Development&lt;/_journal&gt;&lt;_volume&gt;26&lt;/_volume&gt;&lt;_issue&gt;10_x000d__x000a_&lt;/_issue&gt;&lt;_number&gt;1&lt;/_number&gt;&lt;_pages&gt;1807_x000d__x000a_-1826_x000d__x000a_&lt;/_pages&gt;&lt;_doi&gt;10.1016/S0305-750X(98)00084-9&lt;/_doi&gt;&lt;_date_display&gt;1998&lt;/_date_display&gt;&lt;_date&gt;51543360&lt;/_date&gt;&lt;_isbn&gt;0305-750X_x000d__x000a_&lt;/_isbn&gt;&lt;_ori_publication&gt;Elsevier Ltd_x000d__x000a_&lt;/_ori_publication&gt;&lt;_keywords&gt;agriculture_x000d__x000a_; Pakistan_x000d__x000a_; market imperfections_x000d__x000a_; inverse relationship_x000d__x000a_; land reform_x000d__x000a_; South Asia_x000d__x000a_; Rural_x000d__x000a_; Microeconomic Analyses of Economic Development (O12)_x000d__x000a_; Economic Development: Urban, Rural, Regional, and Transportation Analysis, Housing, Infrastructure (O18)_x000d__x000a_; Economic Development: Agriculture, Natural Resources, Energy, Environment, Other Primary Products (O13)_x000d__x000a_; Asia_x000d__x000a_; Farms_x000d__x000a_; Developing Countries_x000d__x000a_; Micro Analysis of Farm Firms, Farm Households, and Farm Input Markets (Q12)_x000d__x000a_; Farms, Size of_x000d__x000a_; Rural development_x000d__x000a_; Agricultural productivity_x000d__x000a_; Research_x000d__x000a_; Size of enterprise_x000d__x000a_; Productivity_x000d__x000a_; Economic models_x000d__x000a_; Hypotheses_x000d__x000a_; Profitability_x000d__x000a_; Labor market_x000d__x000a_; LDCs_x000d__x000a_; Regression analysis_x000d__x000a_&lt;/_keywords&gt;&lt;_accessed&gt;62670974&lt;/_accessed&gt;&lt;_db_updated&gt;PKU Search&lt;/_db_updated&gt;&lt;_impact_factor&gt;   3.166&lt;/_impact_factor&gt;&lt;_collection_scope&gt;SSCI&lt;/_collection_scope&gt;&lt;/Details&gt;&lt;Extra&gt;&lt;DBUID&gt;{F96A950B-833F-4880-A151-76DA2D6A2879}&lt;/DBUID&gt;&lt;/Extra&gt;&lt;/Item&gt;&lt;/References&gt;&lt;/Group&gt;&lt;/Citation&gt;_x000a_"/>
    <w:docVar w:name="NE.Ref{AE6B77B6-09FA-4248-963E-1AE6E678DA37}" w:val=" ADDIN NE.Ref.{AE6B77B6-09FA-4248-963E-1AE6E678DA37}&lt;Citation&gt;&lt;Group&gt;&lt;References&gt;&lt;Item&gt;&lt;ID&gt;719&lt;/ID&gt;&lt;UID&gt;{8150C1DC-B685-4E39-B795-242672AC8C77}&lt;/UID&gt;&lt;Title&gt;21世纪中国耕作制度发展展望&lt;/Title&gt;&lt;Template&gt;Journal Article&lt;/Template&gt;&lt;Star&gt;0&lt;/Star&gt;&lt;Tag&gt;0&lt;/Tag&gt;&lt;Author&gt;高旺盛; Dept., Gao Wangsheng&lt;/Author&gt;&lt;Year&gt;1995&lt;/Year&gt;&lt;Details&gt;&lt;_issue&gt;s1&lt;/_issue&gt;&lt;_journal&gt;中国农业大学学报&lt;/_journal&gt;&lt;_keywords&gt;中国农业;耕作制度;发展&lt;/_keywords&gt;&lt;_pages&gt;65-69&lt;/_pages&gt;&lt;_created&gt;62679852&lt;/_created&gt;&lt;_modified&gt;62679870&lt;/_modified&gt;&lt;_collection_scope&gt;CSCD;PKU&lt;/_collection_scope&gt;&lt;_translated_author&gt;Gao, Wangsheng;Dept., Gao Wangsheng&lt;/_translated_author&gt;&lt;/Details&gt;&lt;Extra&gt;&lt;DBUID&gt;{F96A950B-833F-4880-A151-76DA2D6A2879}&lt;/DBUID&gt;&lt;/Extra&gt;&lt;/Item&gt;&lt;/References&gt;&lt;/Group&gt;&lt;Group&gt;&lt;References&gt;&lt;Item&gt;&lt;ID&gt;760&lt;/ID&gt;&lt;UID&gt;{C5CD876C-0DDC-4C35-B094-342FB76DC282}&lt;/UID&gt;&lt;Title&gt;中国耕作制度&lt;/Title&gt;&lt;Template&gt;Book&lt;/Template&gt;&lt;Star&gt;0&lt;/Star&gt;&lt;Tag&gt;0&lt;/Tag&gt;&lt;Author&gt;刘巽浩; 牟正国&lt;/Author&gt;&lt;Year&gt;1993&lt;/Year&gt;&lt;Details&gt;&lt;_created&gt;62679863&lt;/_created&gt;&lt;_modified&gt;62679871&lt;/_modified&gt;&lt;_translated_author&gt;Liu, Xunhao;Mou, Zhengguo&lt;/_translated_author&gt;&lt;/Details&gt;&lt;Extra&gt;&lt;DBUID&gt;{F96A950B-833F-4880-A151-76DA2D6A2879}&lt;/DBUID&gt;&lt;/Extra&gt;&lt;/Item&gt;&lt;/References&gt;&lt;/Group&gt;&lt;/Citation&gt;_x000a_"/>
    <w:docVar w:name="NE.Ref{B028604C-1B09-418A-960C-FA4C36F519B6}" w:val=" ADDIN NE.Ref.{B028604C-1B09-418A-960C-FA4C36F519B6}&lt;Citation&gt;&lt;Group&gt;&lt;References&gt;&lt;Item&gt;&lt;ID&gt;548&lt;/ID&gt;&lt;UID&gt;{33619456-575F-476C-BAA8-07BAC323FBBD}&lt;/UID&gt;&lt;Title&gt;基于地形梯度的哈尔滨市土地利用格局变化分析&lt;/Title&gt;&lt;Template&gt;Journal Article&lt;/Template&gt;&lt;Star&gt;0&lt;/Star&gt;&lt;Tag&gt;0&lt;/Tag&gt;&lt;Author&gt;龚文峰; 袁力; 范文义&lt;/Author&gt;&lt;Year&gt;2013&lt;/Year&gt;&lt;Details&gt;&lt;_language&gt;Chinese&lt;/_language&gt;&lt;_created&gt;62670944&lt;/_created&gt;&lt;_modified&gt;62670990&lt;/_modified&gt;&lt;_url&gt;http://kns.cnki.net/KCMS/detail/detail.aspx?FileName=NYGU201302035&amp;amp;DbName=CJFQ2013&lt;/_url&gt;&lt;_journal&gt;农业工程学报&lt;/_journal&gt;&lt;_volume&gt;29&lt;/_volume&gt;&lt;_issue&gt;02&lt;/_issue&gt;&lt;_pages&gt;250-259+303&lt;/_pages&gt;&lt;_date&gt;59453280&lt;/_date&gt;&lt;_keywords&gt;土地利用;地形;等级;土地利用格局;地形位指数;图谱&lt;/_keywords&gt;&lt;_author_aff&gt;黑龙江大学水利水电学院;东北林业大学信息与计算机学院;东北林业大学林学院;&lt;/_author_aff&gt;&lt;_db_provider&gt;CNKI: 期刊&lt;/_db_provider&gt;&lt;_accessed&gt;62670947&lt;/_accessed&gt;&lt;_db_updated&gt;CNKI - Reference&lt;/_db_updated&gt;&lt;_collection_scope&gt;CSCD;PKU;EI&lt;/_collection_scope&gt;&lt;_translated_author&gt;Gong, Wenfeng;Yuan, Li;Fan, Wenyi&lt;/_translated_author&gt;&lt;/Details&gt;&lt;Extra&gt;&lt;DBUID&gt;{F96A950B-833F-4880-A151-76DA2D6A2879}&lt;/DBUID&gt;&lt;/Extra&gt;&lt;/Item&gt;&lt;/References&gt;&lt;/Group&gt;&lt;/Citation&gt;_x000a_"/>
    <w:docVar w:name="NE.Ref{B2D0327C-9934-4574-AD42-4D0585279762}" w:val=" ADDIN NE.Ref.{B2D0327C-9934-4574-AD42-4D0585279762}&lt;Citation&gt;&lt;Group&gt;&lt;References&gt;&lt;Item&gt;&lt;ID&gt;703&lt;/ID&gt;&lt;UID&gt;{25D7048E-E019-446A-A6C4-3B14D8188002}&lt;/UID&gt;&lt;Title&gt;“Plot Size and Maize Productivity in Zambia: Is There an Inverse Relationship?”&lt;/Title&gt;&lt;Template&gt;Journal Article&lt;/Template&gt;&lt;Star&gt;0&lt;/Star&gt;&lt;Tag&gt;0&lt;/Tag&gt;&lt;Author&gt;Kimhi, Ayal&lt;/Author&gt;&lt;Year&gt;2010&lt;/Year&gt;&lt;Details&gt;&lt;_issue&gt;1&lt;/_issue&gt;&lt;_journal&gt;Agricultural Economics&lt;/_journal&gt;&lt;_keywords&gt;O1;Q1;Maize yield;Plot size;Inverse relationship;Recursive decisions;Two‐stage estimation;Two‐sided tobit;Selectivity correction&lt;/_keywords&gt;&lt;_pages&gt;1-9&lt;/_pages&gt;&lt;_volume&gt;35&lt;/_volume&gt;&lt;_created&gt;62674292&lt;/_created&gt;&lt;_modified&gt;62674292&lt;/_modified&gt;&lt;_impact_factor&gt;   1.732&lt;/_impact_factor&gt;&lt;_collection_scope&gt;SCIE;SSCI&lt;/_collection_scope&gt;&lt;/Details&gt;&lt;Extra&gt;&lt;DBUID&gt;{F96A950B-833F-4880-A151-76DA2D6A2879}&lt;/DBUID&gt;&lt;/Extra&gt;&lt;/Item&gt;&lt;/References&gt;&lt;/Group&gt;&lt;Group&gt;&lt;References&gt;&lt;Item&gt;&lt;ID&gt;704&lt;/ID&gt;&lt;UID&gt;{D7161402-4C93-40E1-BFAA-1BD62AC4ADAE}&lt;/UID&gt;&lt;Title&gt;转型时期土地生产率与农户经营规模关系再考察&lt;/Title&gt;&lt;Template&gt;Journal Article&lt;/Template&gt;&lt;Star&gt;0&lt;/Star&gt;&lt;Tag&gt;0&lt;/Tag&gt;&lt;Author&gt;Reardon, Thomas&lt;/Author&gt;&lt;Year&gt;2015&lt;/Year&gt;&lt;Details&gt;&lt;_issue&gt;9&lt;/_issue&gt;&lt;_journal&gt;管理世界&lt;/_journal&gt;&lt;_keywords&gt;土地生产率;亩均产量;亩均利润;农户经营规模;稻农;地块层面&lt;/_keywords&gt;&lt;_pages&gt;65-81&lt;/_pages&gt;&lt;_created&gt;62674292&lt;/_created&gt;&lt;_modified&gt;62674292&lt;/_modified&gt;&lt;_collection_scope&gt;CSSCI-C;PKU&lt;/_collection_scope&gt;&lt;/Details&gt;&lt;Extra&gt;&lt;DBUID&gt;{F96A950B-833F-4880-A151-76DA2D6A2879}&lt;/DBUID&gt;&lt;/Extra&gt;&lt;/Item&gt;&lt;/References&gt;&lt;/Group&gt;&lt;/Citation&gt;_x000a_"/>
    <w:docVar w:name="NE.Ref{B4B45FD9-9116-43F0-A285-CE89BD14612A}" w:val=" ADDIN NE.Ref.{B4B45FD9-9116-43F0-A285-CE89BD14612A}&lt;Citation&gt;&lt;Group&gt;&lt;References&gt;&lt;Item&gt;&lt;ID&gt;737&lt;/ID&gt;&lt;UID&gt;{0585ECCC-4D5D-4506-959F-9EAD57DA7E63}&lt;/UID&gt;&lt;Title&gt;农地经营权流转与农民劳动生产率提高:理论与实证&lt;/Title&gt;&lt;Template&gt;Journal Article&lt;/Template&gt;&lt;Star&gt;0&lt;/Star&gt;&lt;Tag&gt;0&lt;/Tag&gt;&lt;Author&gt;冒佩华; 徐骥; 贺小丹; 周亚虹&lt;/Author&gt;&lt;Year&gt;2015&lt;/Year&gt;&lt;Details&gt;&lt;_journal&gt;经济研究&lt;/_journal&gt;&lt;_keywords&gt;土地经营权流转;家庭总劳动生产率;家庭农业生产效率;家庭非农劳动生产率&lt;/_keywords&gt;&lt;_created&gt;62679852&lt;/_created&gt;&lt;_modified&gt;62679882&lt;/_modified&gt;&lt;_collection_scope&gt;CSSCI-C;PKU&lt;/_collection_scope&gt;&lt;_translated_author&gt;Mao, Peihua;Xu, Ji;He, Xiaodan;Zhou, Yahong&lt;/_translated_author&gt;&lt;/Details&gt;&lt;Extra&gt;&lt;DBUID&gt;{F96A950B-833F-4880-A151-76DA2D6A2879}&lt;/DBUID&gt;&lt;/Extra&gt;&lt;/Item&gt;&lt;/References&gt;&lt;/Group&gt;&lt;Group&gt;&lt;References&gt;&lt;Item&gt;&lt;ID&gt;738&lt;/ID&gt;&lt;UID&gt;{A9741F8C-B5B4-465F-8B10-6C06EA2C2166}&lt;/UID&gt;&lt;Title&gt;新形势下完善农村土地承包政策若干问题的认识&lt;/Title&gt;&lt;Template&gt;Journal Article&lt;/Template&gt;&lt;Star&gt;0&lt;/Star&gt;&lt;Tag&gt;0&lt;/Tag&gt;&lt;Author&gt;赵阳&lt;/Author&gt;&lt;Year&gt;2014&lt;/Year&gt;&lt;Details&gt;&lt;_issue&gt;2&lt;/_issue&gt;&lt;_journal&gt;经济社会体制比较&lt;/_journal&gt;&lt;_keywords&gt;农村土地制度改革;产权界定;三权分置&lt;/_keywords&gt;&lt;_pages&gt;1-4&lt;/_pages&gt;&lt;_created&gt;62679863&lt;/_created&gt;&lt;_modified&gt;62679863&lt;/_modified&gt;&lt;_collection_scope&gt;CSSCI-C;PKU&lt;/_collection_scope&gt;&lt;_translated_author&gt;Zhao, Yang&lt;/_translated_author&gt;&lt;/Details&gt;&lt;Extra&gt;&lt;DBUID&gt;{F96A950B-833F-4880-A151-76DA2D6A2879}&lt;/DBUID&gt;&lt;/Extra&gt;&lt;/Item&gt;&lt;/References&gt;&lt;/Group&gt;&lt;/Citation&gt;_x000a_"/>
    <w:docVar w:name="NE.Ref{B502EFC6-786A-4308-A3F8-E19057AFA11F}" w:val=" ADDIN NE.Ref.{B502EFC6-786A-4308-A3F8-E19057AFA11F}&lt;Citation&gt;&lt;Group&gt;&lt;References&gt;&lt;Item&gt;&lt;ID&gt;514&lt;/ID&gt;&lt;UID&gt;{53795D45-0018-403A-B983-538CFEA952C4}&lt;/UID&gt;&lt;Title&gt;Is There a Farm-Size Productivity Relationship in African Agriculture? Evidence from Rwanda&lt;/Title&gt;&lt;Template&gt;Journal Article&lt;/Template&gt;&lt;Star&gt;0&lt;/Star&gt;&lt;Tag&gt;0&lt;/Tag&gt;&lt;Author&gt;Deininger; D, Ali&lt;/Author&gt;&lt;Year&gt;2014&lt;/Year&gt;&lt;Details&gt;&lt;_created&gt;62670944&lt;/_created&gt;&lt;_modified&gt;62670973&lt;/_modified&gt;&lt;_accessed&gt;62670973&lt;/_accessed&gt;&lt;_journal&gt;Social Science Electronic Publishing&lt;/_journal&gt;&lt;_issue&gt;2&lt;/_issue&gt;&lt;_volume&gt;91&lt;/_volume&gt;&lt;_pages&gt;317-343&lt;/_pages&gt;&lt;/Details&gt;&lt;Extra&gt;&lt;DBUID&gt;{F96A950B-833F-4880-A151-76DA2D6A2879}&lt;/DBUID&gt;&lt;/Extra&gt;&lt;/Item&gt;&lt;/References&gt;&lt;/Group&gt;&lt;Group&gt;&lt;References&gt;&lt;Item&gt;&lt;ID&gt;651&lt;/ID&gt;&lt;UID&gt;{E6385E60-D9F6-4551-8929-63190BCD6379}&lt;/UID&gt;&lt;Title&gt;小农户真的更加具有效率吗？来自湖北省的经验证据&lt;/Title&gt;&lt;Template&gt;Journal Article&lt;/Template&gt;&lt;Star&gt;0&lt;/Star&gt;&lt;Tag&gt;0&lt;/Tag&gt;&lt;Author&gt;李谷成; 冯中朝; 范丽霞&lt;/Author&gt;&lt;Year&gt;2009&lt;/Year&gt;&lt;Details&gt;&lt;_language&gt;Chinese&lt;/_language&gt;&lt;_created&gt;62670944&lt;/_created&gt;&lt;_modified&gt;62671069&lt;/_modified&gt;&lt;_journal&gt;经济学（季刊）&lt;/_journal&gt;&lt;_issue&gt;1&lt;/_issue&gt;&lt;_volume&gt;9&lt;/_volume&gt;&lt;_pages&gt;95-124&lt;/_pages&gt;&lt;_translated_author&gt;Li, Gucheng;Feng, Zhongchao;Fan, Lixia&lt;/_translated_author&gt;&lt;/Details&gt;&lt;Extra&gt;&lt;DBUID&gt;{F96A950B-833F-4880-A151-76DA2D6A2879}&lt;/DBUID&gt;&lt;/Extra&gt;&lt;/Item&gt;&lt;/References&gt;&lt;/Group&gt;&lt;/Citation&gt;_x000a_"/>
    <w:docVar w:name="NE.Ref{B7C22D20-8EF6-4105-B809-26119BBC2EF7}" w:val=" ADDIN NE.Ref.{B7C22D20-8EF6-4105-B809-26119BBC2EF7}&lt;Citation&gt;&lt;Group&gt;&lt;References&gt;&lt;Item&gt;&lt;ID&gt;547&lt;/ID&gt;&lt;UID&gt;{F3938F59-0145-4567-8137-76E4C8783937}&lt;/UID&gt;&lt;Title&gt;华北的小农经济与社会变迁&lt;/Title&gt;&lt;Template&gt;Book&lt;/Template&gt;&lt;Star&gt;0&lt;/Star&gt;&lt;Tag&gt;0&lt;/Tag&gt;&lt;Author&gt;黄宗智&lt;/Author&gt;&lt;Year&gt;1986&lt;/Year&gt;&lt;Details&gt;&lt;_created&gt;62670944&lt;/_created&gt;&lt;_modified&gt;62670990&lt;/_modified&gt;&lt;_publisher&gt;中华书局出版&lt;/_publisher&gt;&lt;_translated_author&gt;Huang, Zongzhi&lt;/_translated_author&gt;&lt;/Details&gt;&lt;Extra&gt;&lt;DBUID&gt;{F96A950B-833F-4880-A151-76DA2D6A2879}&lt;/DBUID&gt;&lt;/Extra&gt;&lt;/Item&gt;&lt;/References&gt;&lt;/Group&gt;&lt;Group&gt;&lt;References&gt;&lt;Item&gt;&lt;ID&gt;623&lt;/ID&gt;&lt;UID&gt;{3303BE5F-1D61-41DC-AECB-1022633E1FF9}&lt;/UID&gt;&lt;Title&gt;三大历史性变迁的交汇与中国小规模农业的前景&lt;/Title&gt;&lt;Template&gt;Journal Article&lt;/Template&gt;&lt;Star&gt;0&lt;/Star&gt;&lt;Tag&gt;0&lt;/Tag&gt;&lt;Author&gt;黄宗智; 彭玉生&lt;/Author&gt;&lt;Year&gt;2007&lt;/Year&gt;&lt;Details&gt;&lt;_language&gt;Chinese&lt;/_language&gt;&lt;_created&gt;62670944&lt;/_created&gt;&lt;_modified&gt;62671125&lt;/_modified&gt;&lt;_url&gt;http://kns.cnki.net/KCMS/detail/detail.aspx?FileName=ZSHK200704006&amp;amp;DbName=CJFQ2007&lt;/_url&gt;&lt;_journal&gt;中国社会科学&lt;/_journal&gt;&lt;_issue&gt;04&lt;/_issue&gt;&lt;_pages&gt;74-88+205-206&lt;/_pages&gt;&lt;_date&gt;56550240&lt;/_date&gt;&lt;_keywords&gt;食物消费;农业结构;家庭农场;城市化;劳动力转移&lt;/_keywords&gt;&lt;_author_aff&gt;中国人民大学农业与农村发展学院、美国加利福尼亚大学洛杉矶校区历史系;纽约城市大学研究生院社会学系、布鲁克林学院经济系;&lt;/_author_aff&gt;&lt;_db_provider&gt;CNKI: 期刊&lt;/_db_provider&gt;&lt;_accessed&gt;62670949&lt;/_accessed&gt;&lt;_db_updated&gt;CNKI - Reference&lt;/_db_updated&gt;&lt;_collection_scope&gt;CSSCI-C;PKU&lt;/_collection_scope&gt;&lt;_translated_author&gt;Huang, Zongzhi;Peng, Yusheng&lt;/_translated_author&gt;&lt;/Details&gt;&lt;Extra&gt;&lt;DBUID&gt;{F96A950B-833F-4880-A151-76DA2D6A2879}&lt;/DBUID&gt;&lt;/Extra&gt;&lt;/Item&gt;&lt;/References&gt;&lt;/Group&gt;&lt;Group&gt;&lt;References&gt;&lt;Item&gt;&lt;ID&gt;651&lt;/ID&gt;&lt;UID&gt;{E6385E60-D9F6-4551-8929-63190BCD6379}&lt;/UID&gt;&lt;Title&gt;小农户真的更加具有效率吗？来自湖北省的经验证据&lt;/Title&gt;&lt;Template&gt;Journal Article&lt;/Template&gt;&lt;Star&gt;0&lt;/Star&gt;&lt;Tag&gt;0&lt;/Tag&gt;&lt;Author&gt;李谷成; 冯中朝; 范丽霞&lt;/Author&gt;&lt;Year&gt;2009&lt;/Year&gt;&lt;Details&gt;&lt;_language&gt;Chinese&lt;/_language&gt;&lt;_created&gt;62670944&lt;/_created&gt;&lt;_modified&gt;62671069&lt;/_modified&gt;&lt;_journal&gt;经济学（季刊）&lt;/_journal&gt;&lt;_issue&gt;1&lt;/_issue&gt;&lt;_volume&gt;9&lt;/_volume&gt;&lt;_pages&gt;95-124&lt;/_pages&gt;&lt;_translated_author&gt;Li, Gucheng;Feng, Zhongchao;Fan, Lixia&lt;/_translated_author&gt;&lt;/Details&gt;&lt;Extra&gt;&lt;DBUID&gt;{F96A950B-833F-4880-A151-76DA2D6A2879}&lt;/DBUID&gt;&lt;/Extra&gt;&lt;/Item&gt;&lt;/References&gt;&lt;/Group&gt;&lt;/Citation&gt;_x000a_"/>
    <w:docVar w:name="NE.Ref{BA3EB344-6828-489D-AF27-23D3D7F9C2FE}" w:val=" ADDIN NE.Ref.{BA3EB344-6828-489D-AF27-23D3D7F9C2FE}&lt;Citation&gt;&lt;Group&gt;&lt;References&gt;&lt;Item&gt;&lt;ID&gt;766&lt;/ID&gt;&lt;UID&gt;{A509A404-557A-4CF2-B9AA-72F4F1628AD7}&lt;/UID&gt;&lt;Title&gt;农户土地流转是有效率的吗?--以山西为例&lt;/Title&gt;&lt;Template&gt;Journal Article&lt;/Template&gt;&lt;Star&gt;0&lt;/Star&gt;&lt;Tag&gt;0&lt;/Tag&gt;&lt;Author&gt;陈海磊; 史清华; 顾海英&lt;/Author&gt;&lt;Year&gt;2014&lt;/Year&gt;&lt;Details&gt;&lt;_issue&gt;7&lt;/_issue&gt;&lt;_journal&gt;中国农村经济&lt;/_journal&gt;&lt;_pages&gt;61-71&lt;/_pages&gt;&lt;_created&gt;62679887&lt;/_created&gt;&lt;_modified&gt;62679887&lt;/_modified&gt;&lt;_collection_scope&gt;CSSCI-C;PKU&lt;/_collection_scope&gt;&lt;_translated_author&gt;Chen, Hailei;Shi, Qinghua;Gu, Haiying&lt;/_translated_author&gt;&lt;/Details&gt;&lt;Extra&gt;&lt;DBUID&gt;{F96A950B-833F-4880-A151-76DA2D6A2879}&lt;/DBUID&gt;&lt;/Extra&gt;&lt;/Item&gt;&lt;/References&gt;&lt;/Group&gt;&lt;Group&gt;&lt;References&gt;&lt;Item&gt;&lt;ID&gt;737&lt;/ID&gt;&lt;UID&gt;{0585ECCC-4D5D-4506-959F-9EAD57DA7E63}&lt;/UID&gt;&lt;Title&gt;农地经营权流转与农民劳动生产率提高:理论与实证&lt;/Title&gt;&lt;Template&gt;Journal Article&lt;/Template&gt;&lt;Star&gt;0&lt;/Star&gt;&lt;Tag&gt;0&lt;/Tag&gt;&lt;Author&gt;冒佩华; 徐骥; 贺小丹; 周亚虹&lt;/Author&gt;&lt;Year&gt;2015&lt;/Year&gt;&lt;Details&gt;&lt;_journal&gt;经济研究&lt;/_journal&gt;&lt;_keywords&gt;土地经营权流转;家庭总劳动生产率;家庭农业生产效率;家庭非农劳动生产率&lt;/_keywords&gt;&lt;_created&gt;62679852&lt;/_created&gt;&lt;_modified&gt;62679882&lt;/_modified&gt;&lt;_collection_scope&gt;CSSCI-C;PKU&lt;/_collection_scope&gt;&lt;_translated_author&gt;Mao, Peihua;Xu, Ji;He, Xiaodan;Zhou, Yahong&lt;/_translated_author&gt;&lt;/Details&gt;&lt;Extra&gt;&lt;DBUID&gt;{F96A950B-833F-4880-A151-76DA2D6A2879}&lt;/DBUID&gt;&lt;/Extra&gt;&lt;/Item&gt;&lt;/References&gt;&lt;/Group&gt;&lt;/Citation&gt;_x000a_"/>
    <w:docVar w:name="NE.Ref{BE22B820-03B1-47CE-A92B-4FAE9D105DCC}" w:val=" ADDIN NE.Ref.{BE22B820-03B1-47CE-A92B-4FAE9D105DCC}&lt;Citation&gt;&lt;Group&gt;&lt;References&gt;&lt;Item&gt;&lt;ID&gt;710&lt;/ID&gt;&lt;UID&gt;{A44BA6AB-D3E9-49E7-B7D5-04BD28105CBC}&lt;/UID&gt;&lt;Title&gt;Identification of the Inverse Relationship between Farm Size and Productivity: An Empirical Analysis of Peasant Agricultural Production&lt;/Title&gt;&lt;Template&gt;Journal Article&lt;/Template&gt;&lt;Star&gt;0&lt;/Star&gt;&lt;Tag&gt;0&lt;/Tag&gt;&lt;Author&gt;Carter, Michael R&lt;/Author&gt;&lt;Year&gt;1984&lt;/Year&gt;&lt;Details&gt;&lt;_issue&gt;1&lt;/_issue&gt;&lt;_journal&gt;Oxford Economic Papers&lt;/_journal&gt;&lt;_keywords&gt;productivity, tamano de la finca, productivite, haryana, productividad, farm size, taille de l&amp;apos;exploitation&lt;/_keywords&gt;&lt;_pages&gt;131-145&lt;/_pages&gt;&lt;_volume&gt;36&lt;/_volume&gt;&lt;_created&gt;62679852&lt;/_created&gt;&lt;_modified&gt;62680020&lt;/_modified&gt;&lt;/Details&gt;&lt;Extra&gt;&lt;DBUID&gt;{F96A950B-833F-4880-A151-76DA2D6A2879}&lt;/DBUID&gt;&lt;/Extra&gt;&lt;/Item&gt;&lt;/References&gt;&lt;/Group&gt;&lt;/Citation&gt;_x000a_"/>
    <w:docVar w:name="NE.Ref{C2FBF1AE-D293-49C2-9C28-B29B68839F45}" w:val=" ADDIN NE.Ref.{C2FBF1AE-D293-49C2-9C28-B29B68839F45}&lt;Citation&gt;&lt;Group&gt;&lt;References&gt;&lt;Item&gt;&lt;ID&gt;759&lt;/ID&gt;&lt;UID&gt;{A1F27CE2-EA8B-46B1-A1A1-A8879FFF78A2}&lt;/UID&gt;&lt;Title&gt;小农户真的更加具有效率吗?来自湖北省的经验证据&lt;/Title&gt;&lt;Template&gt;Journal Article&lt;/Template&gt;&lt;Star&gt;0&lt;/Star&gt;&lt;Tag&gt;0&lt;/Tag&gt;&lt;Author&gt;李谷成; 冯中朝; 范丽霞&lt;/Author&gt;&lt;Year&gt;2010&lt;/Year&gt;&lt;Details&gt;&lt;_issue&gt;1&lt;/_issue&gt;&lt;_journal&gt;经济学(季刊)&lt;/_journal&gt;&lt;_keywords&gt;农户;农户规模;效率;负向关系&lt;/_keywords&gt;&lt;_pages&gt;99-128&lt;/_pages&gt;&lt;_volume&gt;9&lt;/_volume&gt;&lt;_created&gt;62679863&lt;/_created&gt;&lt;_modified&gt;62679863&lt;/_modified&gt;&lt;_translated_author&gt;Li, Gucheng;Feng, Zhongchao;Fan, Lixia&lt;/_translated_author&gt;&lt;/Details&gt;&lt;Extra&gt;&lt;DBUID&gt;{F96A950B-833F-4880-A151-76DA2D6A2879}&lt;/DBUID&gt;&lt;/Extra&gt;&lt;/Item&gt;&lt;/References&gt;&lt;/Group&gt;&lt;/Citation&gt;_x000a_"/>
    <w:docVar w:name="NE.Ref{C3900172-CE4D-43CA-9063-896FB032DFF2}" w:val=" ADDIN NE.Ref.{C3900172-CE4D-43CA-9063-896FB032DFF2}&lt;Citation&gt;&lt;Group&gt;&lt;References&gt;&lt;Item&gt;&lt;ID&gt;392&lt;/ID&gt;&lt;UID&gt;{BA5F0EDB-4994-4888-A12B-C48BA201ED17}&lt;/UID&gt;&lt;Title&gt;超越对教函敖要素眷代殚性公式修正与诂讨方法比较&lt;/Title&gt;&lt;Template&gt;Journal Article&lt;/Template&gt;&lt;Star&gt;0&lt;/Star&gt;&lt;Tag&gt;0&lt;/Tag&gt;&lt;Author&gt;郝枫&lt;/Author&gt;&lt;Year&gt;2015&lt;/Year&gt;&lt;Details&gt;&lt;_created&gt;62670319&lt;/_created&gt;&lt;_language&gt;Chinese&lt;/_language&gt;&lt;_modified&gt;62670981&lt;/_modified&gt;&lt;_accessed&gt;62670980&lt;/_accessed&gt;&lt;_journal&gt;40th AIAA Aerospace Sciences Meeting and Exhibit&lt;/_journal&gt;&lt;_collection_scope&gt;EI&lt;/_collection_scope&gt;&lt;_issue&gt;4&lt;/_issue&gt;&lt;_pages&gt;88-105&lt;/_pages&gt;&lt;_translated_author&gt;Hao, Feng&lt;/_translated_author&gt;&lt;/Details&gt;&lt;Extra&gt;&lt;DBUID&gt;{F96A950B-833F-4880-A151-76DA2D6A2879}&lt;/DBUID&gt;&lt;/Extra&gt;&lt;/Item&gt;&lt;/References&gt;&lt;/Group&gt;&lt;/Citation&gt;_x000a_"/>
    <w:docVar w:name="NE.Ref{C3BB9812-9658-4352-826B-B23A406322C1}" w:val=" ADDIN NE.Ref.{C3BB9812-9658-4352-826B-B23A406322C1}&lt;Citation&gt;&lt;Group&gt;&lt;References&gt;&lt;Item&gt;&lt;ID&gt;838&lt;/ID&gt;&lt;UID&gt;{5F246AD2-131C-48B4-9B47-CBB3C7C14459}&lt;/UID&gt;&lt;Title&gt;农户土地经营规模与粮食生产率的关系&lt;/Title&gt;&lt;Template&gt;Thesis&lt;/Template&gt;&lt;Star&gt;0&lt;/Star&gt;&lt;Tag&gt;0&lt;/Tag&gt;&lt;Author&gt;程申&lt;/Author&gt;&lt;Year&gt;2019&lt;/Year&gt;&lt;Details&gt;&lt;_db_provider&gt;CNKI&lt;/_db_provider&gt;&lt;_keywords&gt;粮食生产率;;土地经营规模;;反向关系;;要素投入&lt;/_keywords&gt;&lt;_publisher&gt;中国农业大学&lt;/_publisher&gt;&lt;_tertiary_author&gt;郑志浩&lt;/_tertiary_author&gt;&lt;_type_work&gt;博士&lt;/_type_work&gt;&lt;_created&gt;62688832&lt;/_created&gt;&lt;_modified&gt;62688832&lt;/_modified&gt;&lt;_translated_author&gt;Cheng, Shen&lt;/_translated_author&gt;&lt;_translated_tertiary_author&gt;Zheng, Zhihao&lt;/_translated_tertiary_author&gt;&lt;/Details&gt;&lt;Extra&gt;&lt;DBUID&gt;{F96A950B-833F-4880-A151-76DA2D6A2879}&lt;/DBUID&gt;&lt;/Extra&gt;&lt;/Item&gt;&lt;/References&gt;&lt;/Group&gt;&lt;/Citation&gt;_x000a_"/>
    <w:docVar w:name="NE.Ref{C6BF84E5-C33E-4315-A027-ECD41948F6C6}" w:val=" ADDIN NE.Ref.{C6BF84E5-C33E-4315-A027-ECD41948F6C6}&lt;Citation&gt;&lt;Group&gt;&lt;References&gt;&lt;Item&gt;&lt;ID&gt;518&lt;/ID&gt;&lt;UID&gt;{01396EB0-9F8D-4603-BC89-AC99499D29C3}&lt;/UID&gt;&lt;Title&gt;补贴减少了粮食生产效率损失吗?——基于动态资产贫困理论的分析&lt;/Title&gt;&lt;Template&gt;Journal Article&lt;/Template&gt;&lt;Star&gt;0&lt;/Star&gt;&lt;Tag&gt;0&lt;/Tag&gt;&lt;Author&gt;高鸣; 宋洪远; Michael, Carter&lt;/Author&gt;&lt;Year&gt;2017&lt;/Year&gt;&lt;Details&gt;&lt;_language&gt;Chinese&lt;/_language&gt;&lt;_created&gt;62670944&lt;/_created&gt;&lt;_modified&gt;62671100&lt;/_modified&gt;&lt;_url&gt;http://kns.cnki.net/KCMS/detail/detail.aspx?FileName=GLSJ201709009&amp;amp;DbName=CJFQ2017&lt;/_url&gt;&lt;_journal&gt;管理世界&lt;/_journal&gt;&lt;_issue&gt;09&lt;/_issue&gt;&lt;_pages&gt;85-100&lt;/_pages&gt;&lt;_date&gt;61907040&lt;/_date&gt;&lt;_keywords&gt;农业补贴;粮食安全;效率损失;动态资产贫困;EBM模型&lt;/_keywords&gt;&lt;_author_aff&gt;农业部农村经济研究中心;美国加州大学戴维斯分校农业与资源经济系;&lt;/_author_aff&gt;&lt;_db_provider&gt;CNKI: 期刊&lt;/_db_provider&gt;&lt;_accessed&gt;62670946&lt;/_accessed&gt;&lt;_db_updated&gt;CNKI - Reference&lt;/_db_updated&gt;&lt;_collection_scope&gt;CSSCI-C;PKU&lt;/_collection_scope&gt;&lt;_translated_author&gt;Gao, Ming;Song, Hongyuan;Michael, Carter&lt;/_translated_author&gt;&lt;/Details&gt;&lt;Extra&gt;&lt;DBUID&gt;{F96A950B-833F-4880-A151-76DA2D6A2879}&lt;/DBUID&gt;&lt;/Extra&gt;&lt;/Item&gt;&lt;/References&gt;&lt;/Group&gt;&lt;/Citation&gt;_x000a_"/>
    <w:docVar w:name="NE.Ref{C7F28F92-7476-4E8C-949F-D67D5F682C15}" w:val=" ADDIN NE.Ref.{C7F28F92-7476-4E8C-949F-D67D5F682C15}&lt;Citation&gt;&lt;Group&gt;&lt;References&gt;&lt;Item&gt;&lt;ID&gt;768&lt;/ID&gt;&lt;UID&gt;{F7A1E226-418B-431D-9F60-88DCC2D5EB5C}&lt;/UID&gt;&lt;Title&gt;转型时期土地生产率与农户经营规模关系再考察&lt;/Title&gt;&lt;Template&gt;Journal Article&lt;/Template&gt;&lt;Star&gt;0&lt;/Star&gt;&lt;Tag&gt;0&lt;/Tag&gt;&lt;Author&gt;王建英; 陈志钢; 黄祖辉; Reardon, T&lt;/Author&gt;&lt;Year&gt;2015&lt;/Year&gt;&lt;Details&gt;&lt;_issue&gt;9&lt;/_issue&gt;&lt;_journal&gt;管理世界&lt;/_journal&gt;&lt;_pages&gt;65-81&lt;/_pages&gt;&lt;_created&gt;62679891&lt;/_created&gt;&lt;_modified&gt;62679892&lt;/_modified&gt;&lt;_collection_scope&gt;CSSCI-C;PKU&lt;/_collection_scope&gt;&lt;_translated_author&gt;Wang, Jianying;Chen, Zhigang;Huang, Zuhui;Reardon, T.&lt;/_translated_author&gt;&lt;/Details&gt;&lt;Extra&gt;&lt;DBUID&gt;{F96A950B-833F-4880-A151-76DA2D6A2879}&lt;/DBUID&gt;&lt;/Extra&gt;&lt;/Item&gt;&lt;/References&gt;&lt;/Group&gt;&lt;/Citation&gt;_x000a_"/>
    <w:docVar w:name="NE.Ref{CD48B10F-38CC-4F1A-8E20-62EC2FC75783}" w:val=" ADDIN NE.Ref.{CD48B10F-38CC-4F1A-8E20-62EC2FC75783}&lt;Citation&gt;&lt;Group&gt;&lt;References&gt;&lt;Item&gt;&lt;ID&gt;714&lt;/ID&gt;&lt;UID&gt;{2F85CEC4-C1DA-4F5C-B879-6DDFBC67B5D5}&lt;/UID&gt;&lt;Title&gt;基于地形梯度的哈尔滨市土地利用格局变化分析&lt;/Title&gt;&lt;Template&gt;Journal Article&lt;/Template&gt;&lt;Star&gt;0&lt;/Star&gt;&lt;Tag&gt;0&lt;/Tag&gt;&lt;Author&gt;龚文峰; 袁力; 范文义&lt;/Author&gt;&lt;Year&gt;2013&lt;/Year&gt;&lt;Details&gt;&lt;_issue&gt;2&lt;/_issue&gt;&lt;_journal&gt;农业工程学报&lt;/_journal&gt;&lt;_keywords&gt;土地利用;地形;等级;土地利用格局;地形位指数;图谱&lt;/_keywords&gt;&lt;_pages&gt;250-259&lt;/_pages&gt;&lt;_volume&gt;29&lt;/_volume&gt;&lt;_created&gt;62679852&lt;/_created&gt;&lt;_modified&gt;62679900&lt;/_modified&gt;&lt;_collection_scope&gt;CSCD;PKU;EI&lt;/_collection_scope&gt;&lt;_translated_author&gt;Gong, Wenfeng;Yuan, Li;Fan, Wenyi&lt;/_translated_author&gt;&lt;/Details&gt;&lt;Extra&gt;&lt;DBUID&gt;{F96A950B-833F-4880-A151-76DA2D6A2879}&lt;/DBUID&gt;&lt;/Extra&gt;&lt;/Item&gt;&lt;/References&gt;&lt;/Group&gt;&lt;/Citation&gt;_x000a_"/>
    <w:docVar w:name="NE.Ref{CD736CEC-4C2C-4301-9BB4-B8A82F8EC230}" w:val=" ADDIN NE.Ref.{CD736CEC-4C2C-4301-9BB4-B8A82F8EC230}&lt;Citation&gt;&lt;Group&gt;&lt;References&gt;&lt;Item&gt;&lt;ID&gt;580&lt;/ID&gt;&lt;UID&gt;{EE762408-35C6-443D-9983-0FE32F84F924}&lt;/UID&gt;&lt;Title&gt;农地产权结构、生产要素效率与农业绩效&lt;/Title&gt;&lt;Template&gt;Journal Article&lt;/Template&gt;&lt;Star&gt;0&lt;/Star&gt;&lt;Tag&gt;0&lt;/Tag&gt;&lt;Author&gt;李宁; 何文剑; 仇童伟; 陈利根&lt;/Author&gt;&lt;Year&gt;2017&lt;/Year&gt;&lt;Details&gt;&lt;_language&gt;Chinese&lt;/_language&gt;&lt;_created&gt;62670944&lt;/_created&gt;&lt;_modified&gt;62671117&lt;/_modified&gt;&lt;_url&gt;http://kns.cnki.net/KCMS/detail/detail.aspx?FileName=GLSJ201703005&amp;amp;DbName=CJFQ2017&lt;/_url&gt;&lt;_journal&gt;管理世界&lt;/_journal&gt;&lt;_issue&gt;03&lt;/_issue&gt;&lt;_pages&gt;44-62&lt;/_pages&gt;&lt;_date&gt;61642080&lt;/_date&gt;&lt;_keywords&gt;农地产权结构;使用权;收益权;处分权;农业绩效;生产要素&lt;/_keywords&gt;&lt;_author_aff&gt;南京财经大学粮食安全与战略研究中心;南京信息工程大学经济管理学院;华南农业大学国家农业制度与发展研究院;南京农业大学中国土地问题研究中心;&lt;/_author_aff&gt;&lt;_db_provider&gt;CNKI: 期刊&lt;/_db_provider&gt;&lt;_accessed&gt;62670948&lt;/_accessed&gt;&lt;_db_updated&gt;CNKI - Reference&lt;/_db_updated&gt;&lt;_collection_scope&gt;CSSCI-C;PKU&lt;/_collection_scope&gt;&lt;_translated_author&gt;Li, Ning;He, Wenjian;Chou, Tongwei;Chen, Ligen&lt;/_translated_author&gt;&lt;/Details&gt;&lt;Extra&gt;&lt;DBUID&gt;{F96A950B-833F-4880-A151-76DA2D6A2879}&lt;/DBUID&gt;&lt;/Extra&gt;&lt;/Item&gt;&lt;/References&gt;&lt;/Group&gt;&lt;Group&gt;&lt;References&gt;&lt;Item&gt;&lt;ID&gt;586&lt;/ID&gt;&lt;UID&gt;{6A625B70-FD4E-4DBB-8D78-9EDDCB3AB475}&lt;/UID&gt;&lt;Title&gt;农地流转、区域差异与效率协调&lt;/Title&gt;&lt;Template&gt;Journal Article&lt;/Template&gt;&lt;Star&gt;0&lt;/Star&gt;&lt;Tag&gt;0&lt;/Tag&gt;&lt;Author&gt;夏玉莲; 匡远配; 曾福生&lt;/Author&gt;&lt;Year&gt;2016&lt;/Year&gt;&lt;Details&gt;&lt;_language&gt;Chinese&lt;/_language&gt;&lt;_created&gt;62670944&lt;/_created&gt;&lt;_modified&gt;62671117&lt;/_modified&gt;&lt;_url&gt;http://kns.cnki.net/KCMS/detail/detail.aspx?FileName=JJXJ201603016&amp;amp;DbName=CJFQ2016&lt;/_url&gt;&lt;_journal&gt;经济学家&lt;/_journal&gt;&lt;_issue&gt;03&lt;/_issue&gt;&lt;_pages&gt;87-95&lt;/_pages&gt;&lt;_date&gt;61102080&lt;/_date&gt;&lt;_keywords&gt;农地流转;区域差异;农地制度&lt;/_keywords&gt;&lt;_author_aff&gt;湖南农业大学经济学院;&lt;/_author_aff&gt;&lt;_db_provider&gt;CNKI: 期刊&lt;/_db_provider&gt;&lt;_accessed&gt;62670948&lt;/_accessed&gt;&lt;_db_updated&gt;CNKI - Reference&lt;/_db_updated&gt;&lt;_collection_scope&gt;CSSCI-C;PKU&lt;/_collection_scope&gt;&lt;_translated_author&gt;Xia, Yulian;Kuang, Yuanpei;Ceng, Fusheng&lt;/_translated_author&gt;&lt;/Details&gt;&lt;Extra&gt;&lt;DBUID&gt;{F96A950B-833F-4880-A151-76DA2D6A2879}&lt;/DBUID&gt;&lt;/Extra&gt;&lt;/Item&gt;&lt;/References&gt;&lt;/Group&gt;&lt;/Citation&gt;_x000a_"/>
    <w:docVar w:name="NE.Ref{D38AB86B-AD99-4E5B-8AEC-A09050F4F531}" w:val=" ADDIN NE.Ref.{D38AB86B-AD99-4E5B-8AEC-A09050F4F531}&lt;Citation&gt;&lt;Group&gt;&lt;References&gt;&lt;Item&gt;&lt;ID&gt;714&lt;/ID&gt;&lt;UID&gt;{2F85CEC4-C1DA-4F5C-B879-6DDFBC67B5D5}&lt;/UID&gt;&lt;Title&gt;基于地形梯度的哈尔滨市土地利用格局变化分析&lt;/Title&gt;&lt;Template&gt;Journal Article&lt;/Template&gt;&lt;Star&gt;0&lt;/Star&gt;&lt;Tag&gt;0&lt;/Tag&gt;&lt;Author&gt;龚文峰; 袁力; 范文义&lt;/Author&gt;&lt;Year&gt;2013&lt;/Year&gt;&lt;Details&gt;&lt;_issue&gt;2&lt;/_issue&gt;&lt;_journal&gt;农业工程学报&lt;/_journal&gt;&lt;_keywords&gt;土地利用;地形;等级;土地利用格局;地形位指数;图谱&lt;/_keywords&gt;&lt;_pages&gt;250-259&lt;/_pages&gt;&lt;_volume&gt;29&lt;/_volume&gt;&lt;_created&gt;62679852&lt;/_created&gt;&lt;_modified&gt;62679900&lt;/_modified&gt;&lt;_collection_scope&gt;CSCD;PKU;EI&lt;/_collection_scope&gt;&lt;_translated_author&gt;Gong, Wenfeng;Yuan, Li;Fan, Wenyi&lt;/_translated_author&gt;&lt;/Details&gt;&lt;Extra&gt;&lt;DBUID&gt;{F96A950B-833F-4880-A151-76DA2D6A2879}&lt;/DBUID&gt;&lt;/Extra&gt;&lt;/Item&gt;&lt;/References&gt;&lt;/Group&gt;&lt;Group&gt;&lt;References&gt;&lt;Item&gt;&lt;ID&gt;713&lt;/ID&gt;&lt;UID&gt;{D4E2B370-A93B-488D-9EC5-D8F6ACE5026B}&lt;/UID&gt;&lt;Title&gt;地形条件对农业机械化发展区域不平衡的影响——基于湖北省县级面板数据的实证分析&lt;/Title&gt;&lt;Template&gt;Journal Article&lt;/Template&gt;&lt;Star&gt;0&lt;/Star&gt;&lt;Tag&gt;0&lt;/Tag&gt;&lt;Author&gt;周晶; 陈玉萍; 阮冬燕&lt;/Author&gt;&lt;Year&gt;2013&lt;/Year&gt;&lt;Details&gt;&lt;_issue&gt;9&lt;/_issue&gt;&lt;_journal&gt;中国农村经济&lt;/_journal&gt;&lt;_keywords&gt;农业机械化;区域差异;地形;效应分解;湖北省&lt;/_keywords&gt;&lt;_pages&gt;63-77&lt;/_pages&gt;&lt;_created&gt;62679852&lt;/_created&gt;&lt;_modified&gt;62679867&lt;/_modified&gt;&lt;_collection_scope&gt;CSSCI-C;PKU&lt;/_collection_scope&gt;&lt;_translated_author&gt;Zhou, Jing;Chen, Yuping;Ruan, Dongyan&lt;/_translated_author&gt;&lt;/Details&gt;&lt;Extra&gt;&lt;DBUID&gt;{F96A950B-833F-4880-A151-76DA2D6A2879}&lt;/DBUID&gt;&lt;/Extra&gt;&lt;/Item&gt;&lt;/References&gt;&lt;/Group&gt;&lt;/Citation&gt;_x000a_"/>
    <w:docVar w:name="NE.Ref{D5F6FCA9-6426-4732-999F-51E74C79D37E}" w:val=" ADDIN NE.Ref.{D5F6FCA9-6426-4732-999F-51E74C79D37E}&lt;Citation&gt;&lt;Group&gt;&lt;References&gt;&lt;Item&gt;&lt;ID&gt;743&lt;/ID&gt;&lt;UID&gt;{DC983B38-67DE-44BB-B493-B1441E81731B}&lt;/UID&gt;&lt;Title&gt;劳动力转移对中国农业生产的影响&lt;/Title&gt;&lt;Template&gt;Journal Article&lt;/Template&gt;&lt;Star&gt;0&lt;/Star&gt;&lt;Tag&gt;0&lt;/Tag&gt;&lt;Author&gt;盖庆恩; 朱喜; 史清华&lt;/Author&gt;&lt;Year&gt;2014&lt;/Year&gt;&lt;Details&gt;&lt;_issue&gt;3&lt;/_issue&gt;&lt;_journal&gt;经济学(季刊)&lt;/_journal&gt;&lt;_keywords&gt;劳动力转移;农业生产;增长核算&lt;/_keywords&gt;&lt;_pages&gt;1147-1170&lt;/_pages&gt;&lt;_volume&gt;13&lt;/_volume&gt;&lt;_created&gt;62679863&lt;/_created&gt;&lt;_modified&gt;62679880&lt;/_modified&gt;&lt;_translated_author&gt;Gai, Qing&amp;apos;en;Zhu, Xi;Shi, Qinghua&lt;/_translated_author&gt;&lt;/Details&gt;&lt;Extra&gt;&lt;DBUID&gt;{F96A950B-833F-4880-A151-76DA2D6A2879}&lt;/DBUID&gt;&lt;/Extra&gt;&lt;/Item&gt;&lt;/References&gt;&lt;/Group&gt;&lt;/Citation&gt;_x000a_"/>
    <w:docVar w:name="NE.Ref{D64555C1-0835-460F-AC44-BC83D6D2D4A6}" w:val=" ADDIN NE.Ref.{D64555C1-0835-460F-AC44-BC83D6D2D4A6}&lt;Citation&gt;&lt;Group&gt;&lt;References&gt;&lt;Item&gt;&lt;ID&gt;838&lt;/ID&gt;&lt;UID&gt;{5F246AD2-131C-48B4-9B47-CBB3C7C14459}&lt;/UID&gt;&lt;Title&gt;农户土地经营规模与粮食生产率的关系&lt;/Title&gt;&lt;Template&gt;Thesis&lt;/Template&gt;&lt;Star&gt;0&lt;/Star&gt;&lt;Tag&gt;0&lt;/Tag&gt;&lt;Author&gt;程申&lt;/Author&gt;&lt;Year&gt;2019&lt;/Year&gt;&lt;Details&gt;&lt;_db_provider&gt;CNKI&lt;/_db_provider&gt;&lt;_keywords&gt;粮食生产率;;土地经营规模;;反向关系;;要素投入&lt;/_keywords&gt;&lt;_publisher&gt;中国农业大学&lt;/_publisher&gt;&lt;_tertiary_author&gt;郑志浩&lt;/_tertiary_author&gt;&lt;_type_work&gt;博士&lt;/_type_work&gt;&lt;_created&gt;62688832&lt;/_created&gt;&lt;_modified&gt;62688832&lt;/_modified&gt;&lt;_translated_author&gt;Cheng, Shen&lt;/_translated_author&gt;&lt;_translated_tertiary_author&gt;Zheng, Zhihao&lt;/_translated_tertiary_author&gt;&lt;/Details&gt;&lt;Extra&gt;&lt;DBUID&gt;{F96A950B-833F-4880-A151-76DA2D6A2879}&lt;/DBUID&gt;&lt;/Extra&gt;&lt;/Item&gt;&lt;/References&gt;&lt;/Group&gt;&lt;Group&gt;&lt;References&gt;&lt;Item&gt;&lt;ID&gt;770&lt;/ID&gt;&lt;UID&gt;{B5B74DCE-DCF5-49DE-BF15-3265ED6CFFD0}&lt;/UID&gt;&lt;Title&gt;规模报酬、产出利润与生产成本视角下的农业适度规模经营——基于江汉平原354个水稻种植户的研究&lt;/Title&gt;&lt;Template&gt;Journal Article&lt;/Template&gt;&lt;Star&gt;0&lt;/Star&gt;&lt;Tag&gt;0&lt;/Tag&gt;&lt;Author&gt;王嫚嫚; 刘颖; 陈实&lt;/Author&gt;&lt;Year&gt;2017&lt;/Year&gt;&lt;Details&gt;&lt;_issue&gt;4&lt;/_issue&gt;&lt;_journal&gt;农业技术经济&lt;/_journal&gt;&lt;_pages&gt;83-94&lt;/_pages&gt;&lt;_created&gt;62679894&lt;/_created&gt;&lt;_modified&gt;62679894&lt;/_modified&gt;&lt;_collection_scope&gt;CSSCI-C;PKU&lt;/_collection_scope&gt;&lt;_translated_author&gt;Wang, Manman;Liu, Ying;Chen, Shi&lt;/_translated_author&gt;&lt;/Details&gt;&lt;Extra&gt;&lt;DBUID&gt;{F96A950B-833F-4880-A151-76DA2D6A2879}&lt;/DBUID&gt;&lt;/Extra&gt;&lt;/Item&gt;&lt;/References&gt;&lt;/Group&gt;&lt;/Citation&gt;_x000a_"/>
    <w:docVar w:name="NE.Ref{D6F0B1C3-1877-44D8-B3C5-7518E5B7DFE3}" w:val=" ADDIN NE.Ref.{D6F0B1C3-1877-44D8-B3C5-7518E5B7DFE3}&lt;Citation&gt;&lt;Group&gt;&lt;References&gt;&lt;Item&gt;&lt;ID&gt;548&lt;/ID&gt;&lt;UID&gt;{33619456-575F-476C-BAA8-07BAC323FBBD}&lt;/UID&gt;&lt;Title&gt;基于地形梯度的哈尔滨市土地利用格局变化分析&lt;/Title&gt;&lt;Template&gt;Journal Article&lt;/Template&gt;&lt;Star&gt;0&lt;/Star&gt;&lt;Tag&gt;0&lt;/Tag&gt;&lt;Author&gt;龚文峰; 袁力; 范文义&lt;/Author&gt;&lt;Year&gt;2013&lt;/Year&gt;&lt;Details&gt;&lt;_language&gt;Chinese&lt;/_language&gt;&lt;_created&gt;62670944&lt;/_created&gt;&lt;_modified&gt;62670990&lt;/_modified&gt;&lt;_url&gt;http://kns.cnki.net/KCMS/detail/detail.aspx?FileName=NYGU201302035&amp;amp;DbName=CJFQ2013&lt;/_url&gt;&lt;_journal&gt;农业工程学报&lt;/_journal&gt;&lt;_volume&gt;29&lt;/_volume&gt;&lt;_issue&gt;02&lt;/_issue&gt;&lt;_pages&gt;250-259+303&lt;/_pages&gt;&lt;_date&gt;59453280&lt;/_date&gt;&lt;_keywords&gt;土地利用;地形;等级;土地利用格局;地形位指数;图谱&lt;/_keywords&gt;&lt;_author_aff&gt;黑龙江大学水利水电学院;东北林业大学信息与计算机学院;东北林业大学林学院;&lt;/_author_aff&gt;&lt;_db_provider&gt;CNKI: 期刊&lt;/_db_provider&gt;&lt;_accessed&gt;62670947&lt;/_accessed&gt;&lt;_db_updated&gt;CNKI - Reference&lt;/_db_updated&gt;&lt;_collection_scope&gt;CSCD;PKU;EI&lt;/_collection_scope&gt;&lt;_translated_author&gt;Gong, Wenfeng;Yuan, Li;Fan, Wenyi&lt;/_translated_author&gt;&lt;/Details&gt;&lt;Extra&gt;&lt;DBUID&gt;{F96A950B-833F-4880-A151-76DA2D6A2879}&lt;/DBUID&gt;&lt;/Extra&gt;&lt;/Item&gt;&lt;/References&gt;&lt;/Group&gt;&lt;Group&gt;&lt;References&gt;&lt;Item&gt;&lt;ID&gt;687&lt;/ID&gt;&lt;UID&gt;{1E88E6F1-F86C-4D79-9C7A-57B07A28914E}&lt;/UID&gt;&lt;Title&gt;资源禀赋约束、要素替代与诱致性技术变迁——以中国粮食生产的机械化为例&lt;/Title&gt;&lt;Template&gt;Journal Article&lt;/Template&gt;&lt;Star&gt;0&lt;/Star&gt;&lt;Tag&gt;0&lt;/Tag&gt;&lt;Author&gt;郑旭媛; 徐志刚&lt;/Author&gt;&lt;Year&gt;2017&lt;/Year&gt;&lt;Details&gt;&lt;_language&gt;Chinese&lt;/_language&gt;&lt;_created&gt;62670944&lt;/_created&gt;&lt;_modified&gt;62671110&lt;/_modified&gt;&lt;_url&gt;http://kns.cnki.net/KCMS/detail/detail.aspx?FileName=JJXU201701002&amp;amp;DbName=CJFQ2017&lt;/_url&gt;&lt;_journal&gt;经济学(季刊)&lt;/_journal&gt;&lt;_volume&gt;16&lt;/_volume&gt;&lt;_issue&gt;01&lt;/_issue&gt;&lt;_pages&gt;45-66&lt;/_pages&gt;&lt;_date&gt;61424640&lt;/_date&gt;&lt;_keywords&gt;诱致性技术变迁理论;农业机械化;要素替代难度&lt;/_keywords&gt;&lt;_author_aff&gt;福建农林大学经济学院;南京农业大学经济管理学院;&lt;/_author_aff&gt;&lt;_db_provider&gt;CNKI: 期刊&lt;/_db_provider&gt;&lt;_accessed&gt;62670951&lt;/_accessed&gt;&lt;_db_updated&gt;CNKI - Reference&lt;/_db_updated&gt;&lt;_translated_author&gt;Zheng, Xuyuan;Xu, Zhigang&lt;/_translated_author&gt;&lt;/Details&gt;&lt;Extra&gt;&lt;DBUID&gt;{F96A950B-833F-4880-A151-76DA2D6A2879}&lt;/DBUID&gt;&lt;/Extra&gt;&lt;/Item&gt;&lt;/References&gt;&lt;/Group&gt;&lt;/Citation&gt;_x000a_"/>
    <w:docVar w:name="NE.Ref{D75BFBB6-375A-4925-BB55-884D1C452BC4}" w:val=" ADDIN NE.Ref.{D75BFBB6-375A-4925-BB55-884D1C452BC4}&lt;Citation&gt;&lt;Group&gt;&lt;References&gt;&lt;Item&gt;&lt;ID&gt;392&lt;/ID&gt;&lt;UID&gt;{BA5F0EDB-4994-4888-A12B-C48BA201ED17}&lt;/UID&gt;&lt;Title&gt;超越对教函敖要素眷代殚性公式修正与诂讨方法比较&lt;/Title&gt;&lt;Template&gt;Journal Article&lt;/Template&gt;&lt;Star&gt;0&lt;/Star&gt;&lt;Tag&gt;0&lt;/Tag&gt;&lt;Author&gt;郝枫&lt;/Author&gt;&lt;Year&gt;2015&lt;/Year&gt;&lt;Details&gt;&lt;_created&gt;62670319&lt;/_created&gt;&lt;_language&gt;Chinese&lt;/_language&gt;&lt;_modified&gt;62670981&lt;/_modified&gt;&lt;_accessed&gt;62670980&lt;/_accessed&gt;&lt;_journal&gt;40th AIAA Aerospace Sciences Meeting and Exhibit&lt;/_journal&gt;&lt;_collection_scope&gt;EI&lt;/_collection_scope&gt;&lt;_issue&gt;4&lt;/_issue&gt;&lt;_pages&gt;88-105&lt;/_pages&gt;&lt;_translated_author&gt;Hao, Feng&lt;/_translated_author&gt;&lt;/Details&gt;&lt;Extra&gt;&lt;DBUID&gt;{F96A950B-833F-4880-A151-76DA2D6A2879}&lt;/DBUID&gt;&lt;/Extra&gt;&lt;/Item&gt;&lt;/References&gt;&lt;/Group&gt;&lt;/Citation&gt;_x000a_"/>
    <w:docVar w:name="NE.Ref{D9AA3CC4-6D2F-4ACB-B6DF-7994C87545C2}" w:val=" ADDIN NE.Ref.{D9AA3CC4-6D2F-4ACB-B6DF-7994C87545C2}&lt;Citation&gt;&lt;Group&gt;&lt;References&gt;&lt;Item&gt;&lt;ID&gt;755&lt;/ID&gt;&lt;UID&gt;{2D708F92-BB88-4478-A3C3-B53283764534}&lt;/UID&gt;&lt;Title&gt;农业适度规模经营：规模效益、产出水平与生产成本——基于1552个水稻种植户的调查数据&lt;/Title&gt;&lt;Template&gt;Journal Article&lt;/Template&gt;&lt;Star&gt;0&lt;/Star&gt;&lt;Tag&gt;0&lt;/Tag&gt;&lt;Author&gt;李文明; 罗丹; 陈洁; 谢颜&lt;/Author&gt;&lt;Year&gt;2015&lt;/Year&gt;&lt;Details&gt;&lt;_issue&gt;3&lt;/_issue&gt;&lt;_journal&gt;中国农村经济&lt;/_journal&gt;&lt;_keywords&gt;适度规模经营;产出水平;规模经济;规模报酬;水稻&lt;/_keywords&gt;&lt;_pages&gt;4-17&lt;/_pages&gt;&lt;_created&gt;62679863&lt;/_created&gt;&lt;_modified&gt;62679875&lt;/_modified&gt;&lt;_collection_scope&gt;CSSCI-C;PKU&lt;/_collection_scope&gt;&lt;_translated_author&gt;Li, Wenming;Luo, Dan;Chen, Jie;Xie, Yan&lt;/_translated_author&gt;&lt;/Details&gt;&lt;Extra&gt;&lt;DBUID&gt;{F96A950B-833F-4880-A151-76DA2D6A2879}&lt;/DBUID&gt;&lt;/Extra&gt;&lt;/Item&gt;&lt;/References&gt;&lt;/Group&gt;&lt;/Citation&gt;_x000a_"/>
    <w:docVar w:name="NE.Ref{DAEDA35A-8896-4DBA-9818-5C8D146898FC}" w:val=" ADDIN NE.Ref.{DAEDA35A-8896-4DBA-9818-5C8D146898FC}&lt;Citation&gt;&lt;Group&gt;&lt;References&gt;&lt;Item&gt;&lt;ID&gt;842&lt;/ID&gt;&lt;UID&gt;{49238BAE-3ADD-4C11-8BB8-9C97DF9C8679}&lt;/UID&gt;&lt;Title&gt;土地生产率视角下的中国土地适度规模经营——基于2010年全国农村固定观察点数据&lt;/Title&gt;&lt;Template&gt;Journal Article&lt;/Template&gt;&lt;Star&gt;0&lt;/Star&gt;&lt;Tag&gt;0&lt;/Tag&gt;&lt;Author&gt;陈杰; 苏群&lt;/Author&gt;&lt;Year&gt;2016&lt;/Year&gt;&lt;Details&gt;&lt;_issue&gt;6&lt;/_issue&gt;&lt;_journal&gt;南京农业大学学报：社会科学版&lt;/_journal&gt;&lt;_pages&gt;121-130&lt;/_pages&gt;&lt;_volume&gt;16&lt;/_volume&gt;&lt;_created&gt;62689636&lt;/_created&gt;&lt;_modified&gt;62689637&lt;/_modified&gt;&lt;_translated_author&gt;Chen, Jie;Su, Qun&lt;/_translated_author&gt;&lt;/Details&gt;&lt;Extra&gt;&lt;DBUID&gt;{F96A950B-833F-4880-A151-76DA2D6A2879}&lt;/DBUID&gt;&lt;/Extra&gt;&lt;/Item&gt;&lt;/References&gt;&lt;/Group&gt;&lt;/Citation&gt;_x000a_"/>
    <w:docVar w:name="NE.Ref{DCF270A3-1EE5-4518-B9F7-2AC4CF7812C2}" w:val=" ADDIN NE.Ref.{DCF270A3-1EE5-4518-B9F7-2AC4CF7812C2}&lt;Citation&gt;&lt;Group&gt;&lt;References&gt;&lt;Item&gt;&lt;ID&gt;838&lt;/ID&gt;&lt;UID&gt;{5F246AD2-131C-48B4-9B47-CBB3C7C14459}&lt;/UID&gt;&lt;Title&gt;农户土地经营规模与粮食生产率的关系&lt;/Title&gt;&lt;Template&gt;Thesis&lt;/Template&gt;&lt;Star&gt;0&lt;/Star&gt;&lt;Tag&gt;0&lt;/Tag&gt;&lt;Author&gt;程申&lt;/Author&gt;&lt;Year&gt;2019&lt;/Year&gt;&lt;Details&gt;&lt;_db_provider&gt;CNKI&lt;/_db_provider&gt;&lt;_keywords&gt;粮食生产率;;土地经营规模;;反向关系;;要素投入&lt;/_keywords&gt;&lt;_publisher&gt;中国农业大学&lt;/_publisher&gt;&lt;_tertiary_author&gt;郑志浩&lt;/_tertiary_author&gt;&lt;_type_work&gt;博士&lt;/_type_work&gt;&lt;_created&gt;62688832&lt;/_created&gt;&lt;_modified&gt;62688832&lt;/_modified&gt;&lt;_translated_author&gt;Cheng, Shen&lt;/_translated_author&gt;&lt;_translated_tertiary_author&gt;Zheng, Zhihao&lt;/_translated_tertiary_author&gt;&lt;/Details&gt;&lt;Extra&gt;&lt;DBUID&gt;{F96A950B-833F-4880-A151-76DA2D6A2879}&lt;/DBUID&gt;&lt;/Extra&gt;&lt;/Item&gt;&lt;/References&gt;&lt;/Group&gt;&lt;Group&gt;&lt;References&gt;&lt;Item&gt;&lt;ID&gt;750&lt;/ID&gt;&lt;UID&gt;{150FC7AC-C547-4ADF-9169-258A7869B007}&lt;/UID&gt;&lt;Title&gt;规模经济、规模报酬与农业适度规模经营——基于我国粮食生产的实证研究&lt;/Title&gt;&lt;Template&gt;Journal Article&lt;/Template&gt;&lt;Star&gt;0&lt;/Star&gt;&lt;Tag&gt;0&lt;/Tag&gt;&lt;Author&gt;许庆; 尹荣梁; 章辉&lt;/Author&gt;&lt;Year&gt;2011&lt;/Year&gt;&lt;Details&gt;&lt;_issue&gt;3&lt;/_issue&gt;&lt;_journal&gt;经济研究&lt;/_journal&gt;&lt;_keywords&gt;规模经济;规模报酬;适度规模经营&lt;/_keywords&gt;&lt;_pages&gt;59-71&lt;/_pages&gt;&lt;_created&gt;62679863&lt;/_created&gt;&lt;_modified&gt;62679911&lt;/_modified&gt;&lt;_collection_scope&gt;CSSCI-C;PKU&lt;/_collection_scope&gt;&lt;_translated_author&gt;Xu, Qing;Yin, Rongliang;Zhang, Hui&lt;/_translated_author&gt;&lt;/Details&gt;&lt;Extra&gt;&lt;DBUID&gt;{F96A950B-833F-4880-A151-76DA2D6A2879}&lt;/DBUID&gt;&lt;/Extra&gt;&lt;/Item&gt;&lt;/References&gt;&lt;/Group&gt;&lt;/Citation&gt;_x000a_"/>
    <w:docVar w:name="NE.Ref{DD321862-E41A-4565-8751-D1103C69B1BB}" w:val=" ADDIN NE.Ref.{DD321862-E41A-4565-8751-D1103C69B1BB}&lt;Citation&gt;&lt;Group&gt;&lt;References&gt;&lt;Item&gt;&lt;ID&gt;594&lt;/ID&gt;&lt;UID&gt;{6BA7742E-369C-44AD-8E20-020B11224BC7}&lt;/UID&gt;&lt;Title&gt;农户社会资本对农业生产效率的影响分析——基于山东省高青县的农户调查数据&lt;/Title&gt;&lt;Template&gt;Journal Article&lt;/Template&gt;&lt;Star&gt;0&lt;/Star&gt;&lt;Tag&gt;0&lt;/Tag&gt;&lt;Author&gt;苏小松; 何广文&lt;/Author&gt;&lt;Year&gt;2013&lt;/Year&gt;&lt;Details&gt;&lt;_language&gt;Chinese&lt;/_language&gt;&lt;_created&gt;62670944&lt;/_created&gt;&lt;_modified&gt;62671114&lt;/_modified&gt;&lt;_url&gt;http://kns.cnki.net/KCMS/detail/detail.aspx?FileName=NYJS201310007&amp;amp;DbName=CJFQ2013&lt;/_url&gt;&lt;_journal&gt;农业技术经济&lt;/_journal&gt;&lt;_issue&gt;10&lt;/_issue&gt;&lt;_pages&gt;64-72&lt;/_pages&gt;&lt;_date&gt;59862240&lt;/_date&gt;&lt;_keywords&gt;农业生产效率;农户社会资本DEA模型;资源池&lt;/_keywords&gt;&lt;_author_aff&gt;中国农业大学经济管理学院;&lt;/_author_aff&gt;&lt;_db_provider&gt;CNKI: 期刊&lt;/_db_provider&gt;&lt;_accessed&gt;62670949&lt;/_accessed&gt;&lt;_db_updated&gt;CNKI - Reference&lt;/_db_updated&gt;&lt;_collection_scope&gt;CSSCI-C;PKU&lt;/_collection_scope&gt;&lt;_translated_author&gt;Su, Xiaosong;He, Guangwen&lt;/_translated_author&gt;&lt;/Details&gt;&lt;Extra&gt;&lt;DBUID&gt;{F96A950B-833F-4880-A151-76DA2D6A2879}&lt;/DBUID&gt;&lt;/Extra&gt;&lt;/Item&gt;&lt;/References&gt;&lt;/Group&gt;&lt;/Citation&gt;_x000a_"/>
    <w:docVar w:name="NE.Ref{DE22DB27-9D07-41C6-80C3-72A03CA533DB}" w:val=" ADDIN NE.Ref.{DE22DB27-9D07-41C6-80C3-72A03CA533DB}&lt;Citation&gt;&lt;Group&gt;&lt;References&gt;&lt;Item&gt;&lt;ID&gt;625&lt;/ID&gt;&lt;UID&gt;{9635CC0D-6A1F-4217-B424-D4A2F315E38A}&lt;/UID&gt;&lt;Title&gt;市场经济中的小农农业和村庄:微观实践与理论意义&lt;/Title&gt;&lt;Template&gt;Journal Article&lt;/Template&gt;&lt;Star&gt;0&lt;/Star&gt;&lt;Tag&gt;0&lt;/Tag&gt;&lt;Author&gt;高原&lt;/Author&gt;&lt;Year&gt;2011&lt;/Year&gt;&lt;Details&gt;&lt;_language&gt;Chinese&lt;/_language&gt;&lt;_created&gt;62670944&lt;/_created&gt;&lt;_modified&gt;62671118&lt;/_modified&gt;&lt;_url&gt;http://kns.cnki.net/KCMS/detail/detail.aspx?FileName=KFSD201112010&amp;amp;DbName=CJFQ2011&lt;/_url&gt;&lt;_journal&gt;开放时代&lt;/_journal&gt;&lt;_issue&gt;12&lt;/_issue&gt;&lt;_pages&gt;113-128&lt;/_pages&gt;&lt;_date&gt;58874400&lt;/_date&gt;&lt;_keywords&gt;农业转型;小农经营;合作组织;纵向一体化;乡村发展&lt;/_keywords&gt;&lt;_author_aff&gt;中国人民大学农业与农村发展学院;&lt;/_author_aff&gt;&lt;_db_provider&gt;CNKI: 期刊&lt;/_db_provider&gt;&lt;_accessed&gt;62670949&lt;/_accessed&gt;&lt;_db_updated&gt;CNKI - Reference&lt;/_db_updated&gt;&lt;_collection_scope&gt;CSSCI-C;PKU&lt;/_collection_scope&gt;&lt;_translated_author&gt;Gao, Yuan&lt;/_translated_author&gt;&lt;/Details&gt;&lt;Extra&gt;&lt;DBUID&gt;{F96A950B-833F-4880-A151-76DA2D6A2879}&lt;/DBUID&gt;&lt;/Extra&gt;&lt;/Item&gt;&lt;/References&gt;&lt;/Group&gt;&lt;/Citation&gt;_x000a_"/>
    <w:docVar w:name="NE.Ref{DFA06163-DEC6-440C-A844-88400D780BB6}" w:val=" ADDIN NE.Ref.{DFA06163-DEC6-440C-A844-88400D780BB6}&lt;Citation&gt;&lt;Group&gt;&lt;References&gt;&lt;Item&gt;&lt;ID&gt;841&lt;/ID&gt;&lt;UID&gt;{3180758B-742A-4407-B25A-EF5A890103D3}&lt;/UID&gt;&lt;Title&gt;土地流转、土地生产率与规模经营&lt;/Title&gt;&lt;Template&gt;Journal Article&lt;/Template&gt;&lt;Star&gt;0&lt;/Star&gt;&lt;Tag&gt;0&lt;/Tag&gt;&lt;Author&gt;陈杰; 苏群&lt;/Author&gt;&lt;Year&gt;2017&lt;/Year&gt;&lt;Details&gt;&lt;_issue&gt;01&lt;/_issue&gt;&lt;_journal&gt;农业技术经济&lt;/_journal&gt;&lt;_pages&gt;30-38&lt;/_pages&gt;&lt;_created&gt;62689624&lt;/_created&gt;&lt;_modified&gt;62689624&lt;/_modified&gt;&lt;_collection_scope&gt;CSSCI-C;PKU&lt;/_collection_scope&gt;&lt;_translated_author&gt;Chen, Jie;Su, Qun&lt;/_translated_author&gt;&lt;/Details&gt;&lt;Extra&gt;&lt;DBUID&gt;{F96A950B-833F-4880-A151-76DA2D6A2879}&lt;/DBUID&gt;&lt;/Extra&gt;&lt;/Item&gt;&lt;/References&gt;&lt;/Group&gt;&lt;Group&gt;&lt;References&gt;&lt;Item&gt;&lt;ID&gt;842&lt;/ID&gt;&lt;UID&gt;{49238BAE-3ADD-4C11-8BB8-9C97DF9C8679}&lt;/UID&gt;&lt;Title&gt;土地生产率视角下的中国土地适度规模经营——基于2010年全国农村固定观察点数据&lt;/Title&gt;&lt;Template&gt;Journal Article&lt;/Template&gt;&lt;Star&gt;0&lt;/Star&gt;&lt;Tag&gt;0&lt;/Tag&gt;&lt;Author&gt;陈杰; 苏群&lt;/Author&gt;&lt;Year&gt;2016&lt;/Year&gt;&lt;Details&gt;&lt;_issue&gt;6&lt;/_issue&gt;&lt;_journal&gt;南京农业大学学报：社会科学版&lt;/_journal&gt;&lt;_pages&gt;121-130&lt;/_pages&gt;&lt;_volume&gt;16&lt;/_volume&gt;&lt;_created&gt;62689636&lt;/_created&gt;&lt;_modified&gt;62689637&lt;/_modified&gt;&lt;_translated_author&gt;Chen, Jie;Su, Qun&lt;/_translated_author&gt;&lt;/Details&gt;&lt;Extra&gt;&lt;DBUID&gt;{F96A950B-833F-4880-A151-76DA2D6A2879}&lt;/DBUID&gt;&lt;/Extra&gt;&lt;/Item&gt;&lt;/References&gt;&lt;/Group&gt;&lt;/Citation&gt;_x000a_"/>
    <w:docVar w:name="NE.Ref{E0589404-69E7-411A-9453-A08DCF75C35E}" w:val=" ADDIN NE.Ref.{E0589404-69E7-411A-9453-A08DCF75C35E}&lt;Citation&gt;&lt;Group&gt;&lt;References&gt;&lt;Item&gt;&lt;ID&gt;764&lt;/ID&gt;&lt;UID&gt;{98F4CCA9-D701-48F5-B954-7EB6D6EFDA0A}&lt;/UID&gt;&lt;Title&gt;Reconsidering Conventional Explanations of the Inverse Productivity–Size Relationship&lt;/Title&gt;&lt;Template&gt;Journal Article&lt;/Template&gt;&lt;Star&gt;0&lt;/Star&gt;&lt;Tag&gt;0&lt;/Tag&gt;&lt;Author&gt;Barrett, Christopher B; Bellemare, Marc F; Hou, Janet Y&lt;/Author&gt;&lt;Year&gt;2010&lt;/Year&gt;&lt;Details&gt;&lt;_issue&gt;1&lt;/_issue&gt;&lt;_journal&gt;Social Science Electronic Publishing&lt;/_journal&gt;&lt;_pages&gt;88-97&lt;/_pages&gt;&lt;_volume&gt;38&lt;/_volume&gt;&lt;_created&gt;62679867&lt;/_created&gt;&lt;_modified&gt;62679875&lt;/_modified&gt;&lt;/Details&gt;&lt;Extra&gt;&lt;DBUID&gt;{F96A950B-833F-4880-A151-76DA2D6A2879}&lt;/DBUID&gt;&lt;/Extra&gt;&lt;/Item&gt;&lt;/References&gt;&lt;/Group&gt;&lt;/Citation&gt;_x000a_"/>
    <w:docVar w:name="NE.Ref{E2D8982A-1079-4272-B91A-8F33D04642A6}" w:val=" ADDIN NE.Ref.{E2D8982A-1079-4272-B91A-8F33D04642A6}&lt;Citation&gt;&lt;Group&gt;&lt;References&gt;&lt;Item&gt;&lt;ID&gt;697&lt;/ID&gt;&lt;UID&gt;{93F201F4-CC3C-4C57-9E9C-6618A90F632F}&lt;/UID&gt;&lt;Title&gt;MIS-SPECIFICATION IN FARM PRODUCTIVITY ANALYSIS THE ROLE OF LAND QUALITY&lt;/Title&gt;&lt;Template&gt;Journal Article&lt;/Template&gt;&lt;Star&gt;0&lt;/Star&gt;&lt;Tag&gt;0&lt;/Tag&gt;&lt;Author/&gt;&lt;Year&gt;0&lt;/Year&gt;&lt;Details&gt;&lt;_created&gt;62674098&lt;/_created&gt;&lt;_modified&gt;62674098&lt;/_modified&gt;&lt;/Details&gt;&lt;Extra&gt;&lt;DBUID&gt;{F96A950B-833F-4880-A151-76DA2D6A2879}&lt;/DBUID&gt;&lt;/Extra&gt;&lt;/Item&gt;&lt;/References&gt;&lt;/Group&gt;&lt;Group&gt;&lt;References&gt;&lt;Item&gt;&lt;ID&gt;698&lt;/ID&gt;&lt;UID&gt;{0EF0555D-6BF0-4477-BF61-56F7CE32C563}&lt;/UID&gt;&lt;Title&gt;xueshu&lt;/Title&gt;&lt;Template&gt;Journal Article&lt;/Template&gt;&lt;Star&gt;0&lt;/Star&gt;&lt;Tag&gt;0&lt;/Tag&gt;&lt;Author/&gt;&lt;Year&gt;0&lt;/Year&gt;&lt;Details&gt;&lt;_created&gt;62674099&lt;/_created&gt;&lt;_modified&gt;62674099&lt;/_modified&gt;&lt;/Details&gt;&lt;Extra&gt;&lt;DBUID&gt;{F96A950B-833F-4880-A151-76DA2D6A2879}&lt;/DBUID&gt;&lt;/Extra&gt;&lt;/Item&gt;&lt;/References&gt;&lt;/Group&gt;&lt;/Citation&gt;_x000a_"/>
    <w:docVar w:name="NE.Ref{E9AFAB4B-10E2-4B11-AD53-F4BBACEBE132}" w:val=" ADDIN NE.Ref.{E9AFAB4B-10E2-4B11-AD53-F4BBACEBE132}&lt;Citation&gt;&lt;Group&gt;&lt;References&gt;&lt;Item&gt;&lt;ID&gt;713&lt;/ID&gt;&lt;UID&gt;{D4E2B370-A93B-488D-9EC5-D8F6ACE5026B}&lt;/UID&gt;&lt;Title&gt;地形条件对农业机械化发展区域不平衡的影响——基于湖北省县级面板数据的实证分析&lt;/Title&gt;&lt;Template&gt;Journal Article&lt;/Template&gt;&lt;Star&gt;0&lt;/Star&gt;&lt;Tag&gt;0&lt;/Tag&gt;&lt;Author&gt;周晶; 陈玉萍; 阮冬燕&lt;/Author&gt;&lt;Year&gt;2013&lt;/Year&gt;&lt;Details&gt;&lt;_issue&gt;9&lt;/_issue&gt;&lt;_journal&gt;中国农村经济&lt;/_journal&gt;&lt;_keywords&gt;农业机械化;区域差异;地形;效应分解;湖北省&lt;/_keywords&gt;&lt;_pages&gt;63-77&lt;/_pages&gt;&lt;_created&gt;62679852&lt;/_created&gt;&lt;_modified&gt;62679867&lt;/_modified&gt;&lt;_collection_scope&gt;CSSCI-C;PKU&lt;/_collection_scope&gt;&lt;_translated_author&gt;Zhou, Jing;Chen, Yuping;Ruan, Dongyan&lt;/_translated_author&gt;&lt;/Details&gt;&lt;Extra&gt;&lt;DBUID&gt;{F96A950B-833F-4880-A151-76DA2D6A2879}&lt;/DBUID&gt;&lt;/Extra&gt;&lt;/Item&gt;&lt;/References&gt;&lt;/Group&gt;&lt;/Citation&gt;_x000a_"/>
    <w:docVar w:name="NE.Ref{F1B5361B-3095-418E-A227-6D52EA8F0648}" w:val=" ADDIN NE.Ref.{F1B5361B-3095-418E-A227-6D52EA8F0648}&lt;Citation&gt;&lt;Group&gt;&lt;References&gt;&lt;Item&gt;&lt;ID&gt;408&lt;/ID&gt;&lt;UID&gt;{11BC6BE5-47F1-4E1C-B6AC-ED32D1F22B73}&lt;/UID&gt;&lt;Title&gt;农户土地流转是有效率的吗?——以山西为例&lt;/Title&gt;&lt;Template&gt;Journal Article&lt;/Template&gt;&lt;Star&gt;0&lt;/Star&gt;&lt;Tag&gt;0&lt;/Tag&gt;&lt;Author&gt;陈海磊; 史清华; 顾海英&lt;/Author&gt;&lt;Year&gt;2014&lt;/Year&gt;&lt;Details&gt;&lt;_accessed&gt;62670324&lt;/_accessed&gt;&lt;_author_aff&gt;上海交通大学安泰经济与管理学院;&lt;/_author_aff&gt;&lt;_collection_scope&gt;CSSCI-C;PKU&lt;/_collection_scope&gt;&lt;_created&gt;62670324&lt;/_created&gt;&lt;_date&gt;60261120&lt;/_date&gt;&lt;_db_provider&gt;CNKI: 期刊&lt;/_db_provider&gt;&lt;_db_updated&gt;CNKI - Reference&lt;/_db_updated&gt;&lt;_issue&gt;07&lt;/_issue&gt;&lt;_journal&gt;中国农村经济&lt;/_journal&gt;&lt;_keywords&gt;农业生产效率;土地经营规模;土地流转效率&lt;/_keywords&gt;&lt;_language&gt;Chinese&lt;/_language&gt;&lt;_modified&gt;62670324&lt;/_modified&gt;&lt;_pages&gt;61-71+96&lt;/_pages&gt;&lt;_url&gt;http://kns.cnki.net/KCMS/detail/detail.aspx?FileName=ZNJJ201407008&amp;amp;DbName=CJFQ2014&lt;/_url&gt;&lt;_translated_author&gt;Chen, Hailei;Shi, Qinghua;Gu, Haiying&lt;/_translated_author&gt;&lt;/Details&gt;&lt;Extra&gt;&lt;DBUID&gt;{F96A950B-833F-4880-A151-76DA2D6A2879}&lt;/DBUID&gt;&lt;/Extra&gt;&lt;/Item&gt;&lt;/References&gt;&lt;/Group&gt;&lt;Group&gt;&lt;References&gt;&lt;Item&gt;&lt;ID&gt;633&lt;/ID&gt;&lt;UID&gt;{009927CD-AA38-4FA9-BB74-16DCC882002E}&lt;/UID&gt;&lt;Title&gt;土地适度规模经营尺度:效率抑或收入&lt;/Title&gt;&lt;Template&gt;Journal Article&lt;/Template&gt;&lt;Star&gt;0&lt;/Star&gt;&lt;Tag&gt;0&lt;/Tag&gt;&lt;Author&gt;郭庆海&lt;/Author&gt;&lt;Year&gt;2014&lt;/Year&gt;&lt;Details&gt;&lt;_language&gt;Chinese&lt;/_language&gt;&lt;_created&gt;62670944&lt;/_created&gt;&lt;_modified&gt;62671101&lt;/_modified&gt;&lt;_url&gt;http://kns.cnki.net/KCMS/detail/detail.aspx?FileName=NJWT201407002&amp;amp;DbName=CJFQ2014&lt;/_url&gt;&lt;_journal&gt;农业经济问题&lt;/_journal&gt;&lt;_volume&gt;35&lt;/_volume&gt;&lt;_issue&gt;07&lt;/_issue&gt;&lt;_pages&gt;4-10&lt;/_pages&gt;&lt;_date&gt;60251040&lt;/_date&gt;&lt;_keywords&gt;土地;适度规模经营;效率尺度;收入尺度;农户&lt;/_keywords&gt;&lt;_author_aff&gt;吉林农业大学粮食主产区农村经济研究中心;&lt;/_author_aff&gt;&lt;_db_provider&gt;CNKI: 期刊&lt;/_db_provider&gt;&lt;_accessed&gt;62670949&lt;/_accessed&gt;&lt;_db_updated&gt;CNKI - Reference&lt;/_db_updated&gt;&lt;_collection_scope&gt;CSSCI-C&lt;/_collection_scope&gt;&lt;_translated_author&gt;Guo, Qinghai&lt;/_translated_author&gt;&lt;/Details&gt;&lt;Extra&gt;&lt;DBUID&gt;{F96A950B-833F-4880-A151-76DA2D6A2879}&lt;/DBUID&gt;&lt;/Extra&gt;&lt;/Item&gt;&lt;/References&gt;&lt;/Group&gt;&lt;Group&gt;&lt;References&gt;&lt;Item&gt;&lt;ID&gt;651&lt;/ID&gt;&lt;UID&gt;{E6385E60-D9F6-4551-8929-63190BCD6379}&lt;/UID&gt;&lt;Title&gt;小农户真的更加具有效率吗？来自湖北省的经验证据&lt;/Title&gt;&lt;Template&gt;Journal Article&lt;/Template&gt;&lt;Star&gt;0&lt;/Star&gt;&lt;Tag&gt;0&lt;/Tag&gt;&lt;Author&gt;李谷成; 冯中朝; 范丽霞&lt;/Author&gt;&lt;Year&gt;2009&lt;/Year&gt;&lt;Details&gt;&lt;_language&gt;Chinese&lt;/_language&gt;&lt;_created&gt;62670944&lt;/_created&gt;&lt;_modified&gt;62671069&lt;/_modified&gt;&lt;_journal&gt;经济学（季刊）&lt;/_journal&gt;&lt;_issue&gt;1&lt;/_issue&gt;&lt;_volume&gt;9&lt;/_volume&gt;&lt;_pages&gt;95-124&lt;/_pages&gt;&lt;_translated_author&gt;Li, Gucheng;Feng, Zhongchao;Fan, Lixia&lt;/_translated_author&gt;&lt;/Details&gt;&lt;Extra&gt;&lt;DBUID&gt;{F96A950B-833F-4880-A151-76DA2D6A2879}&lt;/DBUID&gt;&lt;/Extra&gt;&lt;/Item&gt;&lt;/References&gt;&lt;/Group&gt;&lt;Group&gt;&lt;References&gt;&lt;Item&gt;&lt;ID&gt;402&lt;/ID&gt;&lt;UID&gt;{CFD7F1EC-D909-48FF-B426-84C687C9492A}&lt;/UID&gt;&lt;Title&gt;中国农业规模经营的制约&lt;/Title&gt;&lt;Template&gt;Journal Article&lt;/Template&gt;&lt;Star&gt;0&lt;/Star&gt;&lt;Tag&gt;0&lt;/Tag&gt;&lt;Author&gt;任治军&lt;/Author&gt;&lt;Year&gt;1995&lt;/Year&gt;&lt;Details&gt;&lt;_created&gt;62670323&lt;/_created&gt;&lt;_language&gt;Chinese&lt;/_language&gt;&lt;_modified&gt;62671078&lt;/_modified&gt;&lt;_journal&gt;经济研究&lt;/_journal&gt;&lt;_collection_scope&gt;CSSCI-C;PKU&lt;/_collection_scope&gt;&lt;_issue&gt;6&lt;/_issue&gt;&lt;_pages&gt;54-58&lt;/_pages&gt;&lt;_translated_author&gt;Ren, Zhijun&lt;/_translated_author&gt;&lt;/Details&gt;&lt;Extra&gt;&lt;DBUID&gt;{F96A950B-833F-4880-A151-76DA2D6A2879}&lt;/DBUID&gt;&lt;/Extra&gt;&lt;/Item&gt;&lt;/References&gt;&lt;/Group&gt;&lt;Group&gt;&lt;References&gt;&lt;Item&gt;&lt;ID&gt;595&lt;/ID&gt;&lt;UID&gt;{9DE2F760-D78C-4BA7-B773-BC751DE6A882}&lt;/UID&gt;&lt;Title&gt;农户土地规模与生产率的关系及其解释的印证——以吉林省为例&lt;/Title&gt;&lt;Template&gt;Journal Article&lt;/Template&gt;&lt;Star&gt;0&lt;/Star&gt;&lt;Tag&gt;0&lt;/Tag&gt;&lt;Author&gt;辛良杰; 李秀彬; 朱会义; 刘学军; 谈明洪; 田玉军&lt;/Author&gt;&lt;Year&gt;2009&lt;/Year&gt;&lt;Details&gt;&lt;_language&gt;Chinese&lt;/_language&gt;&lt;_created&gt;62670944&lt;/_created&gt;&lt;_modified&gt;62671102&lt;/_modified&gt;&lt;_url&gt;http://kns.cnki.net/KCMS/detail/detail.aspx?FileName=DLYJ200905013&amp;amp;DbName=CJFQ2009&lt;/_url&gt;&lt;_journal&gt;地理研究&lt;/_journal&gt;&lt;_volume&gt;28&lt;/_volume&gt;&lt;_issue&gt;05&lt;/_issue&gt;&lt;_pages&gt;1276-1284&lt;/_pages&gt;&lt;_date&gt;57699360&lt;/_date&gt;&lt;_keywords&gt;农户;土地规模;生产率;影子工资&lt;/_keywords&gt;&lt;_author_aff&gt;中国科学院地理科学与资源研究所;北京师范大学经济与工商管理学院;&lt;/_author_aff&gt;&lt;_db_provider&gt;CNKI: 期刊&lt;/_db_provider&gt;&lt;_accessed&gt;62670949&lt;/_accessed&gt;&lt;_db_updated&gt;CNKI - Reference&lt;/_db_updated&gt;&lt;_collection_scope&gt;CSCD;CSSCI-C;PKU&lt;/_collection_scope&gt;&lt;_translated_author&gt;Xin, Liangjie;Li, Xiubin;Zhu, Huiyi;Liu, Xuejun;Tan, Minghong;Tian, Yujun&lt;/_translated_author&gt;&lt;/Details&gt;&lt;Extra&gt;&lt;DBUID&gt;{F96A950B-833F-4880-A151-76DA2D6A2879}&lt;/DBUID&gt;&lt;/Extra&gt;&lt;/Item&gt;&lt;/References&gt;&lt;/Group&gt;&lt;Group&gt;&lt;References&gt;&lt;Item&gt;&lt;ID&gt;552&lt;/ID&gt;&lt;UID&gt;{8891B63C-4264-4290-92DC-8CAD57D199DF}&lt;/UID&gt;&lt;Title&gt;家庭农场的生产效率与风险分析&lt;/Title&gt;&lt;Template&gt;Journal Article&lt;/Template&gt;&lt;Star&gt;0&lt;/Star&gt;&lt;Tag&gt;0&lt;/Tag&gt;&lt;Author&gt;张悦; 刘文勇&lt;/Author&gt;&lt;Year&gt;2016&lt;/Year&gt;&lt;Details&gt;&lt;_language&gt;Chinese&lt;/_language&gt;&lt;_created&gt;62670944&lt;/_created&gt;&lt;_modified&gt;62670991&lt;/_modified&gt;&lt;_url&gt;http://kns.cnki.net/KCMS/detail/detail.aspx?FileName=NJWT201605003&amp;amp;DbName=CJFQ2016&lt;/_url&gt;&lt;_journal&gt;农业经济问题&lt;/_journal&gt;&lt;_volume&gt;37&lt;/_volume&gt;&lt;_issue&gt;05&lt;/_issue&gt;&lt;_pages&gt;16-21+110&lt;/_pages&gt;&lt;_date&gt;61215840&lt;/_date&gt;&lt;_keywords&gt;家庭农场;生产效率;风险;规模化;成本收益率&lt;/_keywords&gt;&lt;_author_aff&gt;中国农业大学人文与发展学院;中国农业科学院农业经济与发展研究所;&lt;/_author_aff&gt;&lt;_db_provider&gt;CNKI: 期刊&lt;/_db_provider&gt;&lt;_accessed&gt;62670947&lt;/_accessed&gt;&lt;_db_updated&gt;CNKI - Reference&lt;/_db_updated&gt;&lt;_collection_scope&gt;CSSCI-C&lt;/_collection_scope&gt;&lt;_translated_author&gt;Zhang, Yue;Liu, Wenyong&lt;/_translated_author&gt;&lt;/Details&gt;&lt;Extra&gt;&lt;DBUID&gt;{F96A950B-833F-4880-A151-76DA2D6A2879}&lt;/DBUID&gt;&lt;/Extra&gt;&lt;/Item&gt;&lt;/References&gt;&lt;/Group&gt;&lt;Group&gt;&lt;References&gt;&lt;Item&gt;&lt;ID&gt;766&lt;/ID&gt;&lt;UID&gt;{A509A404-557A-4CF2-B9AA-72F4F1628AD7}&lt;/UID&gt;&lt;Title&gt;农户土地流转是有效率的吗?--以山西为例&lt;/Title&gt;&lt;Template&gt;Journal Article&lt;/Template&gt;&lt;Star&gt;0&lt;/Star&gt;&lt;Tag&gt;0&lt;/Tag&gt;&lt;Author&gt;陈海磊; 史清华; 顾海英&lt;/Author&gt;&lt;Year&gt;2014&lt;/Year&gt;&lt;Details&gt;&lt;_issue&gt;7&lt;/_issue&gt;&lt;_journal&gt;中国农村经济&lt;/_journal&gt;&lt;_pages&gt;61-71&lt;/_pages&gt;&lt;_created&gt;62679887&lt;/_created&gt;&lt;_modified&gt;62679887&lt;/_modified&gt;&lt;_collection_scope&gt;CSSCI-C;PKU&lt;/_collection_scope&gt;&lt;_translated_author&gt;Chen, Hailei;Shi, Qinghua;Gu, Haiying&lt;/_translated_author&gt;&lt;/Details&gt;&lt;Extra&gt;&lt;DBUID&gt;{F96A950B-833F-4880-A151-76DA2D6A2879}&lt;/DBUID&gt;&lt;/Extra&gt;&lt;/Item&gt;&lt;/References&gt;&lt;/Group&gt;&lt;Group&gt;&lt;References&gt;&lt;Item&gt;&lt;ID&gt;757&lt;/ID&gt;&lt;UID&gt;{22217A53-8122-4207-AE85-A6D796561662}&lt;/UID&gt;&lt;Title&gt;土地适度规模经营尺度：效率抑或收入&lt;/Title&gt;&lt;Template&gt;Journal Article&lt;/Template&gt;&lt;Star&gt;0&lt;/Star&gt;&lt;Tag&gt;0&lt;/Tag&gt;&lt;Author&gt;郭庆海&lt;/Author&gt;&lt;Year&gt;2014&lt;/Year&gt;&lt;Details&gt;&lt;_issue&gt;7&lt;/_issue&gt;&lt;_journal&gt;农业经济问题&lt;/_journal&gt;&lt;_keywords&gt;土地;适度规模经营;效率尺度;收入尺度;农户&lt;/_keywords&gt;&lt;_pages&gt;4-10&lt;/_pages&gt;&lt;_volume&gt;35&lt;/_volume&gt;&lt;_created&gt;62679863&lt;/_created&gt;&lt;_modified&gt;62679863&lt;/_modified&gt;&lt;_collection_scope&gt;CSSCI-C&lt;/_collection_scope&gt;&lt;_translated_author&gt;Guo, Qinghai&lt;/_translated_author&gt;&lt;/Details&gt;&lt;Extra&gt;&lt;DBUID&gt;{F96A950B-833F-4880-A151-76DA2D6A2879}&lt;/DBUID&gt;&lt;/Extra&gt;&lt;/Item&gt;&lt;/References&gt;&lt;/Group&gt;&lt;Group&gt;&lt;References&gt;&lt;Item&gt;&lt;ID&gt;759&lt;/ID&gt;&lt;UID&gt;{A1F27CE2-EA8B-46B1-A1A1-A8879FFF78A2}&lt;/UID&gt;&lt;Title&gt;小农户真的更加具有效率吗?来自湖北省的经验证据&lt;/Title&gt;&lt;Template&gt;Journal Article&lt;/Template&gt;&lt;Star&gt;0&lt;/Star&gt;&lt;Tag&gt;0&lt;/Tag&gt;&lt;Author&gt;李谷成; 冯中朝; 范丽霞&lt;/Author&gt;&lt;Year&gt;2010&lt;/Year&gt;&lt;Details&gt;&lt;_issue&gt;1&lt;/_issue&gt;&lt;_journal&gt;经济学(季刊)&lt;/_journal&gt;&lt;_keywords&gt;农户;农户规模;效率;负向关系&lt;/_keywords&gt;&lt;_pages&gt;99-128&lt;/_pages&gt;&lt;_volume&gt;9&lt;/_volume&gt;&lt;_created&gt;62679863&lt;/_created&gt;&lt;_modified&gt;62679863&lt;/_modified&gt;&lt;_translated_author&gt;Li, Gucheng;Feng, Zhongchao;Fan, Lixia&lt;/_translated_author&gt;&lt;/Details&gt;&lt;Extra&gt;&lt;DBUID&gt;{F96A950B-833F-4880-A151-76DA2D6A2879}&lt;/DBUID&gt;&lt;/Extra&gt;&lt;/Item&gt;&lt;/References&gt;&lt;/Group&gt;&lt;Group&gt;&lt;References&gt;&lt;Item&gt;&lt;ID&gt;762&lt;/ID&gt;&lt;UID&gt;{F18D4B7A-8AF5-4ACB-8FB9-009B3CAFDE03}&lt;/UID&gt;&lt;Title&gt;中国农业规模经营的制约&lt;/Title&gt;&lt;Template&gt;Journal Article&lt;/Template&gt;&lt;Star&gt;0&lt;/Star&gt;&lt;Tag&gt;0&lt;/Tag&gt;&lt;Author&gt;任治君&lt;/Author&gt;&lt;Year&gt;1995&lt;/Year&gt;&lt;Details&gt;&lt;_issue&gt;6&lt;/_issue&gt;&lt;_journal&gt;经济研究&lt;/_journal&gt;&lt;_keywords&gt;农业规模经营;农业经营规模;单位面积产量;中国农业;农业生产;增加农民收入;生产总量;扩大耕地面积;非农业部门;农业政策&lt;/_keywords&gt;&lt;_pages&gt;54-58&lt;/_pages&gt;&lt;_created&gt;62679863&lt;/_created&gt;&lt;_modified&gt;62679879&lt;/_modified&gt;&lt;_collection_scope&gt;CSSCI-C;PKU&lt;/_collection_scope&gt;&lt;_translated_author&gt;Ren, Zhijun&lt;/_translated_author&gt;&lt;/Details&gt;&lt;Extra&gt;&lt;DBUID&gt;{F96A950B-833F-4880-A151-76DA2D6A2879}&lt;/DBUID&gt;&lt;/Extra&gt;&lt;/Item&gt;&lt;/References&gt;&lt;/Group&gt;&lt;Group&gt;&lt;References&gt;&lt;Item&gt;&lt;ID&gt;767&lt;/ID&gt;&lt;UID&gt;{BDAEAA3B-ED41-4266-90D0-47E5833EDD86}&lt;/UID&gt;&lt;Title&gt;农户土地规模与生产率的关系及其解释的印证——以吉林省为例&lt;/Title&gt;&lt;Template&gt;Journal Article&lt;/Template&gt;&lt;Star&gt;0&lt;/Star&gt;&lt;Tag&gt;0&lt;/Tag&gt;&lt;Author&gt;辛良杰; 李秀彬; 朱会义; 刘学军; 谈明洪; 田玉军&lt;/Author&gt;&lt;Year&gt;2009&lt;/Year&gt;&lt;Details&gt;&lt;_issue&gt;5&lt;/_issue&gt;&lt;_journal&gt;地理研究&lt;/_journal&gt;&lt;_pages&gt;1276-1284&lt;/_pages&gt;&lt;_volume&gt;28&lt;/_volume&gt;&lt;_created&gt;62679888&lt;/_created&gt;&lt;_modified&gt;62679888&lt;/_modified&gt;&lt;_collection_scope&gt;CSCD;CSSCI-C;PKU&lt;/_collection_scope&gt;&lt;_translated_author&gt;Xin, Liangjie;Li, Xiubin;Zhu, Huiyi;Liu, Xuejun;Tan, Minghong;Tian, Yujun&lt;/_translated_author&gt;&lt;/Details&gt;&lt;Extra&gt;&lt;DBUID&gt;{F96A950B-833F-4880-A151-76DA2D6A2879}&lt;/DBUID&gt;&lt;/Extra&gt;&lt;/Item&gt;&lt;/References&gt;&lt;/Group&gt;&lt;Group&gt;&lt;References&gt;&lt;Item&gt;&lt;ID&gt;838&lt;/ID&gt;&lt;UID&gt;{5F246AD2-131C-48B4-9B47-CBB3C7C14459}&lt;/UID&gt;&lt;Title&gt;农户土地经营规模与粮食生产率的关系&lt;/Title&gt;&lt;Template&gt;Thesis&lt;/Template&gt;&lt;Star&gt;0&lt;/Star&gt;&lt;Tag&gt;0&lt;/Tag&gt;&lt;Author&gt;程申&lt;/Author&gt;&lt;Year&gt;2019&lt;/Year&gt;&lt;Details&gt;&lt;_db_provider&gt;CNKI&lt;/_db_provider&gt;&lt;_keywords&gt;粮食生产率;;土地经营规模;;反向关系;;要素投入&lt;/_keywords&gt;&lt;_publisher&gt;中国农业大学&lt;/_publisher&gt;&lt;_tertiary_author&gt;郑志浩&lt;/_tertiary_author&gt;&lt;_type_work&gt;博士&lt;/_type_work&gt;&lt;_created&gt;62688832&lt;/_created&gt;&lt;_modified&gt;62688832&lt;/_modified&gt;&lt;_translated_author&gt;Cheng, Shen&lt;/_translated_author&gt;&lt;_translated_tertiary_author&gt;Zheng, Zhihao&lt;/_translated_tertiary_author&gt;&lt;/Details&gt;&lt;Extra&gt;&lt;DBUID&gt;{F96A950B-833F-4880-A151-76DA2D6A2879}&lt;/DBUID&gt;&lt;/Extra&gt;&lt;/Item&gt;&lt;/References&gt;&lt;/Group&gt;&lt;Group&gt;&lt;References&gt;&lt;Item&gt;&lt;ID&gt;839&lt;/ID&gt;&lt;UID&gt;{F2B3B3F0-B492-4B0F-9B61-E40A505AD514}&lt;/UID&gt;&lt;Title&gt;Small is beautiful: evidence of an inverse relationship between farm size and yield in Turkey&lt;/Title&gt;&lt;Template&gt;Journal Article&lt;/Template&gt;&lt;Star&gt;0&lt;/Star&gt;&lt;Tag&gt;0&lt;/Tag&gt;&lt;Author&gt;Ünal, Fatma Gül&lt;/Author&gt;&lt;Year&gt;2008&lt;/Year&gt;&lt;Details&gt;&lt;_journal&gt;Social Science Electronic Publishing&lt;/_journal&gt;&lt;_created&gt;62689618&lt;/_created&gt;&lt;_modified&gt;62689618&lt;/_modified&gt;&lt;/Details&gt;&lt;Extra&gt;&lt;DBUID&gt;{F96A950B-833F-4880-A151-76DA2D6A2879}&lt;/DBUID&gt;&lt;/Extra&gt;&lt;/Item&gt;&lt;/References&gt;&lt;/Group&gt;&lt;/Citation&gt;_x000a_"/>
    <w:docVar w:name="NE.Ref{F227D5DF-D6C0-450B-8D71-16D50F2EC293}" w:val=" ADDIN NE.Ref.{F227D5DF-D6C0-450B-8D71-16D50F2EC293}&lt;Citation&gt;&lt;Group&gt;&lt;References&gt;&lt;Item&gt;&lt;ID&gt;759&lt;/ID&gt;&lt;UID&gt;{A1F27CE2-EA8B-46B1-A1A1-A8879FFF78A2}&lt;/UID&gt;&lt;Title&gt;小农户真的更加具有效率吗?来自湖北省的经验证据&lt;/Title&gt;&lt;Template&gt;Journal Article&lt;/Template&gt;&lt;Star&gt;0&lt;/Star&gt;&lt;Tag&gt;0&lt;/Tag&gt;&lt;Author&gt;李谷成; 冯中朝; 范丽霞&lt;/Author&gt;&lt;Year&gt;2010&lt;/Year&gt;&lt;Details&gt;&lt;_issue&gt;1&lt;/_issue&gt;&lt;_journal&gt;经济学(季刊)&lt;/_journal&gt;&lt;_keywords&gt;农户;农户规模;效率;负向关系&lt;/_keywords&gt;&lt;_pages&gt;99-128&lt;/_pages&gt;&lt;_volume&gt;9&lt;/_volume&gt;&lt;_created&gt;62679863&lt;/_created&gt;&lt;_modified&gt;62679863&lt;/_modified&gt;&lt;_translated_author&gt;Li, Gucheng;Feng, Zhongchao;Fan, Lixia&lt;/_translated_author&gt;&lt;/Details&gt;&lt;Extra&gt;&lt;DBUID&gt;{F96A950B-833F-4880-A151-76DA2D6A2879}&lt;/DBUID&gt;&lt;/Extra&gt;&lt;/Item&gt;&lt;/References&gt;&lt;/Group&gt;&lt;/Citation&gt;_x000a_"/>
    <w:docVar w:name="NE.Ref{F4B3A161-44AF-4AF4-9BBC-AEC4EAD28B60}" w:val=" ADDIN NE.Ref.{F4B3A161-44AF-4AF4-9BBC-AEC4EAD28B60}&lt;Citation&gt;&lt;Group&gt;&lt;References&gt;&lt;Item&gt;&lt;ID&gt;723&lt;/ID&gt;&lt;UID&gt;{5507A23A-7121-4251-BBAA-447F26C23E04}&lt;/UID&gt;&lt;Title&gt;Rural market imperfections and the farm size— productivity relationship: Evidence from Pakistan ☆&lt;/Title&gt;&lt;Template&gt;Journal Article&lt;/Template&gt;&lt;Star&gt;0&lt;/Star&gt;&lt;Tag&gt;0&lt;/Tag&gt;&lt;Author&gt;Heltberg, Rasmus&lt;/Author&gt;&lt;Year&gt;2004&lt;/Year&gt;&lt;Details&gt;&lt;_issue&gt;10&lt;/_issue&gt;&lt;_journal&gt;World Development&lt;/_journal&gt;&lt;_keywords&gt;Pakistan;South Asia;agriculture;inverse relationship;market imperfections;land reform&lt;/_keywords&gt;&lt;_pages&gt;1807-1826&lt;/_pages&gt;&lt;_volume&gt;26&lt;/_volume&gt;&lt;_created&gt;62679852&lt;/_created&gt;&lt;_modified&gt;62679929&lt;/_modified&gt;&lt;_impact_factor&gt;   3.166&lt;/_impact_factor&gt;&lt;_collection_scope&gt;SSCI&lt;/_collection_scope&gt;&lt;/Details&gt;&lt;Extra&gt;&lt;DBUID&gt;{F96A950B-833F-4880-A151-76DA2D6A2879}&lt;/DBUID&gt;&lt;/Extra&gt;&lt;/Item&gt;&lt;/References&gt;&lt;/Group&gt;&lt;/Citation&gt;_x000a_"/>
    <w:docVar w:name="NE.Ref{F6A000E8-D8F5-444F-8A00-80CDAF520A8C}" w:val=" ADDIN NE.Ref.{F6A000E8-D8F5-444F-8A00-80CDAF520A8C}&lt;Citation&gt;&lt;Group&gt;&lt;References&gt;&lt;Item&gt;&lt;ID&gt;769&lt;/ID&gt;&lt;UID&gt;{BFA5545F-B632-4E57-9C7D-EAB3504DC294}&lt;/UID&gt;&lt;Title&gt;非农就业、土地流转与农业生产效率变化——基于CFPS的实证分析&lt;/Title&gt;&lt;Template&gt;Journal Article&lt;/Template&gt;&lt;Star&gt;0&lt;/Star&gt;&lt;Tag&gt;0&lt;/Tag&gt;&lt;Author&gt;钱龙; 洪名勇&lt;/Author&gt;&lt;Year&gt;2016&lt;/Year&gt;&lt;Details&gt;&lt;_issue&gt;12&lt;/_issue&gt;&lt;_journal&gt;中国农村经济&lt;/_journal&gt;&lt;_pages&gt;4-18&lt;/_pages&gt;&lt;_created&gt;62679893&lt;/_created&gt;&lt;_modified&gt;62679893&lt;/_modified&gt;&lt;_collection_scope&gt;CSSCI-C;PKU&lt;/_collection_scope&gt;&lt;_translated_author&gt;Qian, Long;Hong, Mingyong&lt;/_translated_author&gt;&lt;/Details&gt;&lt;Extra&gt;&lt;DBUID&gt;{F96A950B-833F-4880-A151-76DA2D6A2879}&lt;/DBUID&gt;&lt;/Extra&gt;&lt;/Item&gt;&lt;/References&gt;&lt;/Group&gt;&lt;/Citation&gt;_x000a_"/>
    <w:docVar w:name="NE.Ref{FACCEA23-20FB-4257-A2AF-141A46F431E5}" w:val=" ADDIN NE.Ref.{FACCEA23-20FB-4257-A2AF-141A46F431E5}&lt;Citation&gt;&lt;Group&gt;&lt;References&gt;&lt;Item&gt;&lt;ID&gt;838&lt;/ID&gt;&lt;UID&gt;{5F246AD2-131C-48B4-9B47-CBB3C7C14459}&lt;/UID&gt;&lt;Title&gt;农户土地经营规模与粮食生产率的关系&lt;/Title&gt;&lt;Template&gt;Thesis&lt;/Template&gt;&lt;Star&gt;0&lt;/Star&gt;&lt;Tag&gt;0&lt;/Tag&gt;&lt;Author&gt;程申&lt;/Author&gt;&lt;Year&gt;2019&lt;/Year&gt;&lt;Details&gt;&lt;_db_provider&gt;CNKI&lt;/_db_provider&gt;&lt;_keywords&gt;粮食生产率;;土地经营规模;;反向关系;;要素投入&lt;/_keywords&gt;&lt;_publisher&gt;中国农业大学&lt;/_publisher&gt;&lt;_tertiary_author&gt;郑志浩&lt;/_tertiary_author&gt;&lt;_type_work&gt;博士&lt;/_type_work&gt;&lt;_created&gt;62688832&lt;/_created&gt;&lt;_modified&gt;62688832&lt;/_modified&gt;&lt;_translated_author&gt;Cheng, Shen&lt;/_translated_author&gt;&lt;_translated_tertiary_author&gt;Zheng, Zhihao&lt;/_translated_tertiary_author&gt;&lt;/Details&gt;&lt;Extra&gt;&lt;DBUID&gt;{F96A950B-833F-4880-A151-76DA2D6A2879}&lt;/DBUID&gt;&lt;/Extra&gt;&lt;/Item&gt;&lt;/References&gt;&lt;/Group&gt;&lt;Group&gt;&lt;References&gt;&lt;Item&gt;&lt;ID&gt;770&lt;/ID&gt;&lt;UID&gt;{B5B74DCE-DCF5-49DE-BF15-3265ED6CFFD0}&lt;/UID&gt;&lt;Title&gt;规模报酬、产出利润与生产成本视角下的农业适度规模经营——基于江汉平原354个水稻种植户的研究&lt;/Title&gt;&lt;Template&gt;Journal Article&lt;/Template&gt;&lt;Star&gt;0&lt;/Star&gt;&lt;Tag&gt;0&lt;/Tag&gt;&lt;Author&gt;王嫚嫚; 刘颖; 陈实&lt;/Author&gt;&lt;Year&gt;2017&lt;/Year&gt;&lt;Details&gt;&lt;_issue&gt;4&lt;/_issue&gt;&lt;_journal&gt;农业技术经济&lt;/_journal&gt;&lt;_pages&gt;83-94&lt;/_pages&gt;&lt;_created&gt;62679894&lt;/_created&gt;&lt;_modified&gt;62679894&lt;/_modified&gt;&lt;_collection_scope&gt;CSSCI-C;PKU&lt;/_collection_scope&gt;&lt;_translated_author&gt;Wang, Manman;Liu, Ying;Chen, Shi&lt;/_translated_author&gt;&lt;/Details&gt;&lt;Extra&gt;&lt;DBUID&gt;{F96A950B-833F-4880-A151-76DA2D6A2879}&lt;/DBUID&gt;&lt;/Extra&gt;&lt;/Item&gt;&lt;/References&gt;&lt;/Group&gt;&lt;Group&gt;&lt;References&gt;&lt;Item&gt;&lt;ID&gt;842&lt;/ID&gt;&lt;UID&gt;{49238BAE-3ADD-4C11-8BB8-9C97DF9C8679}&lt;/UID&gt;&lt;Title&gt;土地生产率视角下的中国土地适度规模经营——基于2010年全国农村固定观察点数据&lt;/Title&gt;&lt;Template&gt;Journal Article&lt;/Template&gt;&lt;Star&gt;0&lt;/Star&gt;&lt;Tag&gt;0&lt;/Tag&gt;&lt;Author&gt;陈杰; 苏群&lt;/Author&gt;&lt;Year&gt;2016&lt;/Year&gt;&lt;Details&gt;&lt;_issue&gt;6&lt;/_issue&gt;&lt;_journal&gt;南京农业大学学报：社会科学版&lt;/_journal&gt;&lt;_pages&gt;121-130&lt;/_pages&gt;&lt;_volume&gt;16&lt;/_volume&gt;&lt;_created&gt;62689636&lt;/_created&gt;&lt;_modified&gt;62689637&lt;/_modified&gt;&lt;_translated_author&gt;Chen, Jie;Su, Qun&lt;/_translated_author&gt;&lt;/Details&gt;&lt;Extra&gt;&lt;DBUID&gt;{F96A950B-833F-4880-A151-76DA2D6A2879}&lt;/DBUID&gt;&lt;/Extra&gt;&lt;/Item&gt;&lt;/References&gt;&lt;/Group&gt;&lt;/Citation&gt;_x000a_"/>
    <w:docVar w:name="NE.Ref{FB29300B-F2C0-4610-AD45-A889CD56F75C}" w:val=" ADDIN NE.Ref.{FB29300B-F2C0-4610-AD45-A889CD56F75C}&lt;Citation&gt;&lt;Group&gt;&lt;References&gt;&lt;Item&gt;&lt;ID&gt;723&lt;/ID&gt;&lt;UID&gt;{5507A23A-7121-4251-BBAA-447F26C23E04}&lt;/UID&gt;&lt;Title&gt;Rural market imperfections and the farm size— productivity relationship: Evidence from Pakistan ☆&lt;/Title&gt;&lt;Template&gt;Journal Article&lt;/Template&gt;&lt;Star&gt;0&lt;/Star&gt;&lt;Tag&gt;0&lt;/Tag&gt;&lt;Author&gt;Heltberg, Rasmus&lt;/Author&gt;&lt;Year&gt;2004&lt;/Year&gt;&lt;Details&gt;&lt;_issue&gt;10&lt;/_issue&gt;&lt;_journal&gt;World Development&lt;/_journal&gt;&lt;_keywords&gt;Pakistan;South Asia;agriculture;inverse relationship;market imperfections;land reform&lt;/_keywords&gt;&lt;_pages&gt;1807-1826&lt;/_pages&gt;&lt;_volume&gt;26&lt;/_volume&gt;&lt;_created&gt;62679852&lt;/_created&gt;&lt;_modified&gt;62679929&lt;/_modified&gt;&lt;_impact_factor&gt;   3.166&lt;/_impact_factor&gt;&lt;_collection_scope&gt;SSCI&lt;/_collection_scope&gt;&lt;/Details&gt;&lt;Extra&gt;&lt;DBUID&gt;{F96A950B-833F-4880-A151-76DA2D6A2879}&lt;/DBUID&gt;&lt;/Extra&gt;&lt;/Item&gt;&lt;/References&gt;&lt;/Group&gt;&lt;/Citation&gt;_x000a_"/>
    <w:docVar w:name="NE.Ref{FCA963D2-67F4-4DB9-90AE-1140EBC90E69}" w:val=" ADDIN NE.Ref.{FCA963D2-67F4-4DB9-90AE-1140EBC90E69}&lt;Citation&gt;&lt;Group&gt;&lt;References&gt;&lt;Item&gt;&lt;ID&gt;731&lt;/ID&gt;&lt;UID&gt;{E415510B-FA87-4E00-9911-8B6A8A0BDAC0}&lt;/UID&gt;&lt;Title&gt;Can unobserved land quality explain the inverse productivity relationship?&lt;/Title&gt;&lt;Template&gt;Journal Article&lt;/Template&gt;&lt;Star&gt;0&lt;/Star&gt;&lt;Tag&gt;0&lt;/Tag&gt;&lt;Author&gt;Benjamin, Dwayne&lt;/Author&gt;&lt;Year&gt;1995&lt;/Year&gt;&lt;Details&gt;&lt;_issue&gt;1&lt;/_issue&gt;&lt;_journal&gt;Journal of Development Economics&lt;/_journal&gt;&lt;_keywords&gt;Labor demand;Inverse relationship;Rice farming in Java;Agricultural labor markets;JEL classification codes] O12;JEL classification codes] Q12;JEL classification codes] J43&lt;/_keywords&gt;&lt;_pages&gt;51-84&lt;/_pages&gt;&lt;_volume&gt;46&lt;/_volume&gt;&lt;_created&gt;62679852&lt;/_created&gt;&lt;_modified&gt;62679872&lt;/_modified&gt;&lt;_impact_factor&gt;   2.205&lt;/_impact_factor&gt;&lt;_collection_scope&gt;SSCI&lt;/_collection_scope&gt;&lt;/Details&gt;&lt;Extra&gt;&lt;DBUID&gt;{F96A950B-833F-4880-A151-76DA2D6A2879}&lt;/DBUID&gt;&lt;/Extra&gt;&lt;/Item&gt;&lt;/References&gt;&lt;/Group&gt;&lt;/Citation&gt;_x000a_"/>
    <w:docVar w:name="NE.Ref{FCD67C0C-2A71-4CF0-B0E5-1221AEEF149A}" w:val=" ADDIN NE.Ref.{FCD67C0C-2A71-4CF0-B0E5-1221AEEF149A}&lt;Citation&gt;&lt;Group&gt;&lt;References&gt;&lt;Item&gt;&lt;ID&gt;735&lt;/ID&gt;&lt;UID&gt;{E4850632-96F8-409A-9BEC-698199697117}&lt;/UID&gt;&lt;Title&gt;超越对数函数要素替代弹性公式修正与估计方法比较&lt;/Title&gt;&lt;Template&gt;Journal Article&lt;/Template&gt;&lt;Star&gt;0&lt;/Star&gt;&lt;Tag&gt;0&lt;/Tag&gt;&lt;Author&gt;郝枫&lt;/Author&gt;&lt;Year&gt;2015&lt;/Year&gt;&lt;Details&gt;&lt;_issue&gt;4&lt;/_issue&gt;&lt;_journal&gt;数量经济技术经济研究&lt;/_journal&gt;&lt;_keywords&gt;超越对数;对偶成本;替代弹性;可分性&lt;/_keywords&gt;&lt;_pages&gt;88-105&lt;/_pages&gt;&lt;_created&gt;62679852&lt;/_created&gt;&lt;_modified&gt;62679870&lt;/_modified&gt;&lt;_collection_scope&gt;CSSCI-C;PKU&lt;/_collection_scope&gt;&lt;_translated_author&gt;Hao, Feng&lt;/_translated_author&gt;&lt;/Details&gt;&lt;Extra&gt;&lt;DBUID&gt;{F96A950B-833F-4880-A151-76DA2D6A2879}&lt;/DBUID&gt;&lt;/Extra&gt;&lt;/Item&gt;&lt;/References&gt;&lt;/Group&gt;&lt;/Citation&gt;_x000a_"/>
    <w:docVar w:name="NE.Ref{FD6BA083-9070-4049-8934-DB59AB35E46C}" w:val=" ADDIN NE.Ref.{FD6BA083-9070-4049-8934-DB59AB35E46C}&lt;Citation&gt;&lt;Group&gt;&lt;References&gt;&lt;Item&gt;&lt;ID&gt;754&lt;/ID&gt;&lt;UID&gt;{A4BAB82E-73EB-4A68-A054-B9B201890DF7}&lt;/UID&gt;&lt;Title&gt;农户土地种植面积与土地生产率的关系——基于中西部七县(市)农户的调查数据&lt;/Title&gt;&lt;Template&gt;Journal Article&lt;/Template&gt;&lt;Star&gt;0&lt;/Star&gt;&lt;Tag&gt;0&lt;/Tag&gt;&lt;Author&gt;范红忠; 周启良&lt;/Author&gt;&lt;Year&gt;2014&lt;/Year&gt;&lt;Details&gt;&lt;_issue&gt;12&lt;/_issue&gt;&lt;_journal&gt;中国人口·资源与环境&lt;/_journal&gt;&lt;_keywords&gt;农户;土地种植面积;土地规模经营;土地生产率&lt;/_keywords&gt;&lt;_pages&gt;38-45&lt;/_pages&gt;&lt;_volume&gt;24&lt;/_volume&gt;&lt;_created&gt;62679863&lt;/_created&gt;&lt;_modified&gt;62679863&lt;/_modified&gt;&lt;_translated_author&gt;Fan, Hongzhong;Zhou, Qiliang&lt;/_translated_author&gt;&lt;/Details&gt;&lt;Extra&gt;&lt;DBUID&gt;{F96A950B-833F-4880-A151-76DA2D6A2879}&lt;/DBUID&gt;&lt;/Extra&gt;&lt;/Item&gt;&lt;/References&gt;&lt;/Group&gt;&lt;Group&gt;&lt;References&gt;&lt;Item&gt;&lt;ID&gt;757&lt;/ID&gt;&lt;UID&gt;{22217A53-8122-4207-AE85-A6D796561662}&lt;/UID&gt;&lt;Title&gt;土地适度规模经营尺度：效率抑或收入&lt;/Title&gt;&lt;Template&gt;Journal Article&lt;/Template&gt;&lt;Star&gt;0&lt;/Star&gt;&lt;Tag&gt;0&lt;/Tag&gt;&lt;Author&gt;郭庆海&lt;/Author&gt;&lt;Year&gt;2014&lt;/Year&gt;&lt;Details&gt;&lt;_issue&gt;7&lt;/_issue&gt;&lt;_journal&gt;农业经济问题&lt;/_journal&gt;&lt;_keywords&gt;土地;适度规模经营;效率尺度;收入尺度;农户&lt;/_keywords&gt;&lt;_pages&gt;4-10&lt;/_pages&gt;&lt;_volume&gt;35&lt;/_volume&gt;&lt;_created&gt;62679863&lt;/_created&gt;&lt;_modified&gt;62679863&lt;/_modified&gt;&lt;_collection_scope&gt;CSSCI-C&lt;/_collection_scope&gt;&lt;_translated_author&gt;Guo, Qinghai&lt;/_translated_author&gt;&lt;/Details&gt;&lt;Extra&gt;&lt;DBUID&gt;{F96A950B-833F-4880-A151-76DA2D6A2879}&lt;/DBUID&gt;&lt;/Extra&gt;&lt;/Item&gt;&lt;/References&gt;&lt;/Group&gt;&lt;Group&gt;&lt;References&gt;&lt;Item&gt;&lt;ID&gt;770&lt;/ID&gt;&lt;UID&gt;{B5B74DCE-DCF5-49DE-BF15-3265ED6CFFD0}&lt;/UID&gt;&lt;Title&gt;规模报酬、产出利润与生产成本视角下的农业适度规模经营——基于江汉平原354个水稻种植户的研究&lt;/Title&gt;&lt;Template&gt;Journal Article&lt;/Template&gt;&lt;Star&gt;0&lt;/Star&gt;&lt;Tag&gt;0&lt;/Tag&gt;&lt;Author&gt;王嫚嫚; 刘颖; 陈实&lt;/Author&gt;&lt;Year&gt;2017&lt;/Year&gt;&lt;Details&gt;&lt;_issue&gt;4&lt;/_issue&gt;&lt;_journal&gt;农业技术经济&lt;/_journal&gt;&lt;_pages&gt;83-94&lt;/_pages&gt;&lt;_created&gt;62679894&lt;/_created&gt;&lt;_modified&gt;62679894&lt;/_modified&gt;&lt;_collection_scope&gt;CSSCI-C;PKU&lt;/_collection_scope&gt;&lt;_translated_author&gt;Wang, Manman;Liu, Ying;Chen, Shi&lt;/_translated_author&gt;&lt;/Details&gt;&lt;Extra&gt;&lt;DBUID&gt;{F96A950B-833F-4880-A151-76DA2D6A2879}&lt;/DBUID&gt;&lt;/Extra&gt;&lt;/Item&gt;&lt;/References&gt;&lt;/Group&gt;&lt;/Citation&gt;_x000a_"/>
    <w:docVar w:name="NE.Ref{FE5510AC-D710-412A-87E4-3200EE431D0A}" w:val=" ADDIN NE.Ref.{FE5510AC-D710-412A-87E4-3200EE431D0A}&lt;Citation&gt;&lt;Group&gt;&lt;References&gt;&lt;Item&gt;&lt;ID&gt;764&lt;/ID&gt;&lt;UID&gt;{98F4CCA9-D701-48F5-B954-7EB6D6EFDA0A}&lt;/UID&gt;&lt;Title&gt;Reconsidering Conventional Explanations of the Inverse Productivity–Size Relationship&lt;/Title&gt;&lt;Template&gt;Journal Article&lt;/Template&gt;&lt;Star&gt;0&lt;/Star&gt;&lt;Tag&gt;0&lt;/Tag&gt;&lt;Author&gt;Barrett, Christopher B; Bellemare, Marc F; Hou, Janet Y&lt;/Author&gt;&lt;Year&gt;2010&lt;/Year&gt;&lt;Details&gt;&lt;_issue&gt;1&lt;/_issue&gt;&lt;_journal&gt;Social Science Electronic Publishing&lt;/_journal&gt;&lt;_pages&gt;88-97&lt;/_pages&gt;&lt;_volume&gt;38&lt;/_volume&gt;&lt;_created&gt;62679867&lt;/_created&gt;&lt;_modified&gt;62679875&lt;/_modified&gt;&lt;/Details&gt;&lt;Extra&gt;&lt;DBUID&gt;{F96A950B-833F-4880-A151-76DA2D6A2879}&lt;/DBUID&gt;&lt;/Extra&gt;&lt;/Item&gt;&lt;/References&gt;&lt;/Group&gt;&lt;/Citation&gt;_x000a_"/>
    <w:docVar w:name="ne_docsoft" w:val="MSWord"/>
    <w:docVar w:name="ne_docversion" w:val="NoteExpress 2.0"/>
    <w:docVar w:name="ne_stylename" w:val="中国农业大学学位论文（社会科学版）"/>
  </w:docVars>
  <w:rsids>
    <w:rsidRoot w:val="00226463"/>
    <w:rsid w:val="00000BB9"/>
    <w:rsid w:val="00000D7A"/>
    <w:rsid w:val="00001774"/>
    <w:rsid w:val="000019D6"/>
    <w:rsid w:val="0000229B"/>
    <w:rsid w:val="00002865"/>
    <w:rsid w:val="00002BEA"/>
    <w:rsid w:val="0000338D"/>
    <w:rsid w:val="000033D9"/>
    <w:rsid w:val="0000369E"/>
    <w:rsid w:val="00004785"/>
    <w:rsid w:val="00004E31"/>
    <w:rsid w:val="00005093"/>
    <w:rsid w:val="0000519C"/>
    <w:rsid w:val="00005368"/>
    <w:rsid w:val="00005433"/>
    <w:rsid w:val="000057A1"/>
    <w:rsid w:val="00005DAF"/>
    <w:rsid w:val="0000645D"/>
    <w:rsid w:val="00006A1C"/>
    <w:rsid w:val="000070D5"/>
    <w:rsid w:val="0000748E"/>
    <w:rsid w:val="000076A7"/>
    <w:rsid w:val="00007A2C"/>
    <w:rsid w:val="00007B84"/>
    <w:rsid w:val="000106E0"/>
    <w:rsid w:val="00010FD9"/>
    <w:rsid w:val="00011159"/>
    <w:rsid w:val="000113A5"/>
    <w:rsid w:val="000114C7"/>
    <w:rsid w:val="0001278F"/>
    <w:rsid w:val="000128A9"/>
    <w:rsid w:val="00012A4C"/>
    <w:rsid w:val="00012C1F"/>
    <w:rsid w:val="00012D2F"/>
    <w:rsid w:val="000130A6"/>
    <w:rsid w:val="00013445"/>
    <w:rsid w:val="00013E3D"/>
    <w:rsid w:val="00013FEF"/>
    <w:rsid w:val="0001459A"/>
    <w:rsid w:val="000145D8"/>
    <w:rsid w:val="00014846"/>
    <w:rsid w:val="00014C21"/>
    <w:rsid w:val="00014FC1"/>
    <w:rsid w:val="0001532E"/>
    <w:rsid w:val="00015699"/>
    <w:rsid w:val="00015892"/>
    <w:rsid w:val="0001630B"/>
    <w:rsid w:val="00016541"/>
    <w:rsid w:val="00017BD8"/>
    <w:rsid w:val="00017D1E"/>
    <w:rsid w:val="00017D20"/>
    <w:rsid w:val="00020CB0"/>
    <w:rsid w:val="00020FA0"/>
    <w:rsid w:val="00021255"/>
    <w:rsid w:val="0002130F"/>
    <w:rsid w:val="0002137B"/>
    <w:rsid w:val="000221FA"/>
    <w:rsid w:val="0002289D"/>
    <w:rsid w:val="00022C6F"/>
    <w:rsid w:val="00022DD8"/>
    <w:rsid w:val="00023427"/>
    <w:rsid w:val="00023630"/>
    <w:rsid w:val="00023B40"/>
    <w:rsid w:val="00023E4F"/>
    <w:rsid w:val="00023FE2"/>
    <w:rsid w:val="00024297"/>
    <w:rsid w:val="00024771"/>
    <w:rsid w:val="00024BAC"/>
    <w:rsid w:val="00024BD7"/>
    <w:rsid w:val="00025D41"/>
    <w:rsid w:val="00025EAE"/>
    <w:rsid w:val="00026256"/>
    <w:rsid w:val="00026301"/>
    <w:rsid w:val="000267EC"/>
    <w:rsid w:val="00026AD1"/>
    <w:rsid w:val="00026B2B"/>
    <w:rsid w:val="00026D7F"/>
    <w:rsid w:val="00027095"/>
    <w:rsid w:val="000272FA"/>
    <w:rsid w:val="0002738C"/>
    <w:rsid w:val="00027EDA"/>
    <w:rsid w:val="00030528"/>
    <w:rsid w:val="000309A0"/>
    <w:rsid w:val="00030A8A"/>
    <w:rsid w:val="00030CF4"/>
    <w:rsid w:val="00030EC1"/>
    <w:rsid w:val="00031099"/>
    <w:rsid w:val="000314C3"/>
    <w:rsid w:val="00031802"/>
    <w:rsid w:val="000319FE"/>
    <w:rsid w:val="00031D7B"/>
    <w:rsid w:val="0003212D"/>
    <w:rsid w:val="00032599"/>
    <w:rsid w:val="0003261D"/>
    <w:rsid w:val="00032A55"/>
    <w:rsid w:val="00032CE0"/>
    <w:rsid w:val="00032EEB"/>
    <w:rsid w:val="00033256"/>
    <w:rsid w:val="00034330"/>
    <w:rsid w:val="000357F7"/>
    <w:rsid w:val="00035EFF"/>
    <w:rsid w:val="000361FE"/>
    <w:rsid w:val="00036633"/>
    <w:rsid w:val="00036E99"/>
    <w:rsid w:val="0003749B"/>
    <w:rsid w:val="00037770"/>
    <w:rsid w:val="00040D3A"/>
    <w:rsid w:val="00040D66"/>
    <w:rsid w:val="0004171E"/>
    <w:rsid w:val="00041EC8"/>
    <w:rsid w:val="00042429"/>
    <w:rsid w:val="00042530"/>
    <w:rsid w:val="00043E98"/>
    <w:rsid w:val="0004486E"/>
    <w:rsid w:val="00044D5F"/>
    <w:rsid w:val="00044EC3"/>
    <w:rsid w:val="00044F06"/>
    <w:rsid w:val="00045538"/>
    <w:rsid w:val="00045962"/>
    <w:rsid w:val="00045B04"/>
    <w:rsid w:val="000466E3"/>
    <w:rsid w:val="000467CF"/>
    <w:rsid w:val="0004694D"/>
    <w:rsid w:val="00046961"/>
    <w:rsid w:val="000469F5"/>
    <w:rsid w:val="00047B5B"/>
    <w:rsid w:val="00047E4A"/>
    <w:rsid w:val="000500BB"/>
    <w:rsid w:val="00050837"/>
    <w:rsid w:val="00050B36"/>
    <w:rsid w:val="00050F64"/>
    <w:rsid w:val="000515F4"/>
    <w:rsid w:val="000516B1"/>
    <w:rsid w:val="000519CA"/>
    <w:rsid w:val="00052170"/>
    <w:rsid w:val="0005218B"/>
    <w:rsid w:val="0005240E"/>
    <w:rsid w:val="0005268A"/>
    <w:rsid w:val="000529CA"/>
    <w:rsid w:val="00052DB6"/>
    <w:rsid w:val="00052EF2"/>
    <w:rsid w:val="000536E4"/>
    <w:rsid w:val="00053844"/>
    <w:rsid w:val="00053996"/>
    <w:rsid w:val="00053B8A"/>
    <w:rsid w:val="00053D83"/>
    <w:rsid w:val="00054113"/>
    <w:rsid w:val="000542C7"/>
    <w:rsid w:val="000544BE"/>
    <w:rsid w:val="00054683"/>
    <w:rsid w:val="000551A4"/>
    <w:rsid w:val="00055377"/>
    <w:rsid w:val="000553A8"/>
    <w:rsid w:val="00055753"/>
    <w:rsid w:val="00056189"/>
    <w:rsid w:val="0005681C"/>
    <w:rsid w:val="00057185"/>
    <w:rsid w:val="00057E49"/>
    <w:rsid w:val="000602A2"/>
    <w:rsid w:val="000602EB"/>
    <w:rsid w:val="00060336"/>
    <w:rsid w:val="00060495"/>
    <w:rsid w:val="00060C1B"/>
    <w:rsid w:val="00061960"/>
    <w:rsid w:val="00061BB8"/>
    <w:rsid w:val="00062BEB"/>
    <w:rsid w:val="00063A6C"/>
    <w:rsid w:val="0006400C"/>
    <w:rsid w:val="0006404A"/>
    <w:rsid w:val="00064C03"/>
    <w:rsid w:val="00064EA5"/>
    <w:rsid w:val="00065235"/>
    <w:rsid w:val="000656DD"/>
    <w:rsid w:val="000658F0"/>
    <w:rsid w:val="0006611B"/>
    <w:rsid w:val="0006633F"/>
    <w:rsid w:val="00066AEF"/>
    <w:rsid w:val="00066BD1"/>
    <w:rsid w:val="00066C43"/>
    <w:rsid w:val="00066E93"/>
    <w:rsid w:val="00067348"/>
    <w:rsid w:val="00067456"/>
    <w:rsid w:val="000676E6"/>
    <w:rsid w:val="000677DA"/>
    <w:rsid w:val="00067901"/>
    <w:rsid w:val="000701B2"/>
    <w:rsid w:val="00071088"/>
    <w:rsid w:val="00071518"/>
    <w:rsid w:val="00071551"/>
    <w:rsid w:val="00071A05"/>
    <w:rsid w:val="00071A97"/>
    <w:rsid w:val="00072014"/>
    <w:rsid w:val="000720FB"/>
    <w:rsid w:val="00072186"/>
    <w:rsid w:val="0007247A"/>
    <w:rsid w:val="0007292A"/>
    <w:rsid w:val="000730B8"/>
    <w:rsid w:val="0007344E"/>
    <w:rsid w:val="00073618"/>
    <w:rsid w:val="000736FE"/>
    <w:rsid w:val="00073A51"/>
    <w:rsid w:val="00073B89"/>
    <w:rsid w:val="00073FAE"/>
    <w:rsid w:val="0007412E"/>
    <w:rsid w:val="00074142"/>
    <w:rsid w:val="00074424"/>
    <w:rsid w:val="000757E1"/>
    <w:rsid w:val="00075847"/>
    <w:rsid w:val="00075873"/>
    <w:rsid w:val="00075D1D"/>
    <w:rsid w:val="00075DF4"/>
    <w:rsid w:val="00076327"/>
    <w:rsid w:val="00076391"/>
    <w:rsid w:val="00076529"/>
    <w:rsid w:val="00076F61"/>
    <w:rsid w:val="0007718D"/>
    <w:rsid w:val="00077A27"/>
    <w:rsid w:val="00077E32"/>
    <w:rsid w:val="00080784"/>
    <w:rsid w:val="00080AC5"/>
    <w:rsid w:val="00080CA0"/>
    <w:rsid w:val="0008166A"/>
    <w:rsid w:val="00082286"/>
    <w:rsid w:val="000827CB"/>
    <w:rsid w:val="00082C71"/>
    <w:rsid w:val="00083462"/>
    <w:rsid w:val="000836F8"/>
    <w:rsid w:val="00083924"/>
    <w:rsid w:val="00084347"/>
    <w:rsid w:val="00084C81"/>
    <w:rsid w:val="00084E65"/>
    <w:rsid w:val="00085755"/>
    <w:rsid w:val="0008594D"/>
    <w:rsid w:val="00085C92"/>
    <w:rsid w:val="00086304"/>
    <w:rsid w:val="0008658A"/>
    <w:rsid w:val="00087489"/>
    <w:rsid w:val="0008760E"/>
    <w:rsid w:val="00087647"/>
    <w:rsid w:val="000878F0"/>
    <w:rsid w:val="00087FE3"/>
    <w:rsid w:val="000906B8"/>
    <w:rsid w:val="00091580"/>
    <w:rsid w:val="00091706"/>
    <w:rsid w:val="00091D3B"/>
    <w:rsid w:val="000928E9"/>
    <w:rsid w:val="0009292D"/>
    <w:rsid w:val="00092E11"/>
    <w:rsid w:val="00092E9F"/>
    <w:rsid w:val="00093173"/>
    <w:rsid w:val="000939CD"/>
    <w:rsid w:val="00093D60"/>
    <w:rsid w:val="00094616"/>
    <w:rsid w:val="00095237"/>
    <w:rsid w:val="000952A7"/>
    <w:rsid w:val="00095307"/>
    <w:rsid w:val="00095390"/>
    <w:rsid w:val="00095451"/>
    <w:rsid w:val="00095746"/>
    <w:rsid w:val="000962D2"/>
    <w:rsid w:val="00096C84"/>
    <w:rsid w:val="000970E1"/>
    <w:rsid w:val="0009742C"/>
    <w:rsid w:val="000975DD"/>
    <w:rsid w:val="00097A04"/>
    <w:rsid w:val="00097B62"/>
    <w:rsid w:val="00097C49"/>
    <w:rsid w:val="000A0422"/>
    <w:rsid w:val="000A0680"/>
    <w:rsid w:val="000A095A"/>
    <w:rsid w:val="000A13E2"/>
    <w:rsid w:val="000A20EC"/>
    <w:rsid w:val="000A273F"/>
    <w:rsid w:val="000A2F1A"/>
    <w:rsid w:val="000A38CE"/>
    <w:rsid w:val="000A4170"/>
    <w:rsid w:val="000A4EA3"/>
    <w:rsid w:val="000A53CC"/>
    <w:rsid w:val="000A6361"/>
    <w:rsid w:val="000A683B"/>
    <w:rsid w:val="000A68EE"/>
    <w:rsid w:val="000A69B7"/>
    <w:rsid w:val="000A715A"/>
    <w:rsid w:val="000A737B"/>
    <w:rsid w:val="000A75E0"/>
    <w:rsid w:val="000B0DEC"/>
    <w:rsid w:val="000B1570"/>
    <w:rsid w:val="000B17A8"/>
    <w:rsid w:val="000B17E0"/>
    <w:rsid w:val="000B1D72"/>
    <w:rsid w:val="000B207C"/>
    <w:rsid w:val="000B217A"/>
    <w:rsid w:val="000B2190"/>
    <w:rsid w:val="000B2F72"/>
    <w:rsid w:val="000B3065"/>
    <w:rsid w:val="000B3792"/>
    <w:rsid w:val="000B391C"/>
    <w:rsid w:val="000B3920"/>
    <w:rsid w:val="000B3AED"/>
    <w:rsid w:val="000B41C1"/>
    <w:rsid w:val="000B439C"/>
    <w:rsid w:val="000B4EBE"/>
    <w:rsid w:val="000B5093"/>
    <w:rsid w:val="000B55F9"/>
    <w:rsid w:val="000B5766"/>
    <w:rsid w:val="000B668A"/>
    <w:rsid w:val="000B704C"/>
    <w:rsid w:val="000B73A0"/>
    <w:rsid w:val="000B7EFC"/>
    <w:rsid w:val="000B7F34"/>
    <w:rsid w:val="000C02C1"/>
    <w:rsid w:val="000C0B03"/>
    <w:rsid w:val="000C0C68"/>
    <w:rsid w:val="000C1823"/>
    <w:rsid w:val="000C194C"/>
    <w:rsid w:val="000C1A58"/>
    <w:rsid w:val="000C1BBC"/>
    <w:rsid w:val="000C27B5"/>
    <w:rsid w:val="000C2AAF"/>
    <w:rsid w:val="000C2C94"/>
    <w:rsid w:val="000C2E6F"/>
    <w:rsid w:val="000C3049"/>
    <w:rsid w:val="000C3B8D"/>
    <w:rsid w:val="000C3DF2"/>
    <w:rsid w:val="000C4026"/>
    <w:rsid w:val="000C4980"/>
    <w:rsid w:val="000C5492"/>
    <w:rsid w:val="000C54B1"/>
    <w:rsid w:val="000C55C6"/>
    <w:rsid w:val="000C568E"/>
    <w:rsid w:val="000C56FD"/>
    <w:rsid w:val="000C5867"/>
    <w:rsid w:val="000C5A99"/>
    <w:rsid w:val="000C65AD"/>
    <w:rsid w:val="000C684E"/>
    <w:rsid w:val="000C68E8"/>
    <w:rsid w:val="000C6D47"/>
    <w:rsid w:val="000C77C2"/>
    <w:rsid w:val="000C7B05"/>
    <w:rsid w:val="000C7F14"/>
    <w:rsid w:val="000D03F1"/>
    <w:rsid w:val="000D04C4"/>
    <w:rsid w:val="000D0B7C"/>
    <w:rsid w:val="000D17C2"/>
    <w:rsid w:val="000D26D6"/>
    <w:rsid w:val="000D3577"/>
    <w:rsid w:val="000D3BBE"/>
    <w:rsid w:val="000D434D"/>
    <w:rsid w:val="000D476F"/>
    <w:rsid w:val="000D4809"/>
    <w:rsid w:val="000D498A"/>
    <w:rsid w:val="000D5054"/>
    <w:rsid w:val="000D57D0"/>
    <w:rsid w:val="000D59BD"/>
    <w:rsid w:val="000D5D05"/>
    <w:rsid w:val="000D5E5A"/>
    <w:rsid w:val="000D65B3"/>
    <w:rsid w:val="000D6E7D"/>
    <w:rsid w:val="000D7073"/>
    <w:rsid w:val="000D71E6"/>
    <w:rsid w:val="000D72B8"/>
    <w:rsid w:val="000D75E1"/>
    <w:rsid w:val="000D7BA6"/>
    <w:rsid w:val="000E01B7"/>
    <w:rsid w:val="000E0227"/>
    <w:rsid w:val="000E052A"/>
    <w:rsid w:val="000E0762"/>
    <w:rsid w:val="000E08D3"/>
    <w:rsid w:val="000E0A76"/>
    <w:rsid w:val="000E0C7D"/>
    <w:rsid w:val="000E1136"/>
    <w:rsid w:val="000E1207"/>
    <w:rsid w:val="000E2299"/>
    <w:rsid w:val="000E2367"/>
    <w:rsid w:val="000E274D"/>
    <w:rsid w:val="000E2936"/>
    <w:rsid w:val="000E2CF7"/>
    <w:rsid w:val="000E308D"/>
    <w:rsid w:val="000E34FF"/>
    <w:rsid w:val="000E471B"/>
    <w:rsid w:val="000E530B"/>
    <w:rsid w:val="000E5519"/>
    <w:rsid w:val="000E6753"/>
    <w:rsid w:val="000E73C6"/>
    <w:rsid w:val="000E7A9E"/>
    <w:rsid w:val="000E7B40"/>
    <w:rsid w:val="000E7F66"/>
    <w:rsid w:val="000F065D"/>
    <w:rsid w:val="000F076A"/>
    <w:rsid w:val="000F083D"/>
    <w:rsid w:val="000F0B76"/>
    <w:rsid w:val="000F1816"/>
    <w:rsid w:val="000F1A17"/>
    <w:rsid w:val="000F1B44"/>
    <w:rsid w:val="000F1C27"/>
    <w:rsid w:val="000F1F51"/>
    <w:rsid w:val="000F2A46"/>
    <w:rsid w:val="000F2AB9"/>
    <w:rsid w:val="000F30AB"/>
    <w:rsid w:val="000F331E"/>
    <w:rsid w:val="000F3C3A"/>
    <w:rsid w:val="000F3E84"/>
    <w:rsid w:val="000F3ED7"/>
    <w:rsid w:val="000F45E7"/>
    <w:rsid w:val="000F47E1"/>
    <w:rsid w:val="000F4B16"/>
    <w:rsid w:val="000F4CD3"/>
    <w:rsid w:val="000F50B7"/>
    <w:rsid w:val="000F55CA"/>
    <w:rsid w:val="000F5CCF"/>
    <w:rsid w:val="000F5D4E"/>
    <w:rsid w:val="000F69D0"/>
    <w:rsid w:val="000F6E31"/>
    <w:rsid w:val="000F6E83"/>
    <w:rsid w:val="000F7005"/>
    <w:rsid w:val="000F7316"/>
    <w:rsid w:val="000F7773"/>
    <w:rsid w:val="000F7D89"/>
    <w:rsid w:val="001001FF"/>
    <w:rsid w:val="0010041B"/>
    <w:rsid w:val="00100911"/>
    <w:rsid w:val="00100A64"/>
    <w:rsid w:val="0010139D"/>
    <w:rsid w:val="00101EBE"/>
    <w:rsid w:val="00101F37"/>
    <w:rsid w:val="00101FE6"/>
    <w:rsid w:val="0010239E"/>
    <w:rsid w:val="0010282D"/>
    <w:rsid w:val="001029D3"/>
    <w:rsid w:val="00102B8B"/>
    <w:rsid w:val="00102E68"/>
    <w:rsid w:val="0010320A"/>
    <w:rsid w:val="00103601"/>
    <w:rsid w:val="0010388B"/>
    <w:rsid w:val="00103C9B"/>
    <w:rsid w:val="00104518"/>
    <w:rsid w:val="00104830"/>
    <w:rsid w:val="00104B55"/>
    <w:rsid w:val="00104F16"/>
    <w:rsid w:val="00105375"/>
    <w:rsid w:val="00105509"/>
    <w:rsid w:val="00105BED"/>
    <w:rsid w:val="001069EF"/>
    <w:rsid w:val="00106EAB"/>
    <w:rsid w:val="0010714A"/>
    <w:rsid w:val="00107668"/>
    <w:rsid w:val="00107732"/>
    <w:rsid w:val="00107A2F"/>
    <w:rsid w:val="00107BFC"/>
    <w:rsid w:val="0011056C"/>
    <w:rsid w:val="00110B71"/>
    <w:rsid w:val="00110EE7"/>
    <w:rsid w:val="0011134C"/>
    <w:rsid w:val="00111699"/>
    <w:rsid w:val="001127A5"/>
    <w:rsid w:val="00112895"/>
    <w:rsid w:val="00112921"/>
    <w:rsid w:val="00112A27"/>
    <w:rsid w:val="001130E2"/>
    <w:rsid w:val="00113598"/>
    <w:rsid w:val="00114063"/>
    <w:rsid w:val="00114320"/>
    <w:rsid w:val="001146B1"/>
    <w:rsid w:val="00115F62"/>
    <w:rsid w:val="00115FC1"/>
    <w:rsid w:val="0011678E"/>
    <w:rsid w:val="001167C4"/>
    <w:rsid w:val="00116899"/>
    <w:rsid w:val="00116A10"/>
    <w:rsid w:val="00116C5D"/>
    <w:rsid w:val="00116F5B"/>
    <w:rsid w:val="0011779F"/>
    <w:rsid w:val="00117B67"/>
    <w:rsid w:val="00120257"/>
    <w:rsid w:val="001204B2"/>
    <w:rsid w:val="00120534"/>
    <w:rsid w:val="00120821"/>
    <w:rsid w:val="00121688"/>
    <w:rsid w:val="00121A02"/>
    <w:rsid w:val="00121A0E"/>
    <w:rsid w:val="00121B4F"/>
    <w:rsid w:val="00121EB7"/>
    <w:rsid w:val="00121F81"/>
    <w:rsid w:val="00121FBD"/>
    <w:rsid w:val="001221FA"/>
    <w:rsid w:val="00122406"/>
    <w:rsid w:val="00123024"/>
    <w:rsid w:val="001234D9"/>
    <w:rsid w:val="001240EB"/>
    <w:rsid w:val="001248F5"/>
    <w:rsid w:val="00124A29"/>
    <w:rsid w:val="00124EF9"/>
    <w:rsid w:val="00125606"/>
    <w:rsid w:val="00125AB5"/>
    <w:rsid w:val="001262A1"/>
    <w:rsid w:val="001270BA"/>
    <w:rsid w:val="0012758E"/>
    <w:rsid w:val="0012778C"/>
    <w:rsid w:val="00127BED"/>
    <w:rsid w:val="00127D37"/>
    <w:rsid w:val="00127ED8"/>
    <w:rsid w:val="00130178"/>
    <w:rsid w:val="00130565"/>
    <w:rsid w:val="00130E58"/>
    <w:rsid w:val="00130F3D"/>
    <w:rsid w:val="001313B5"/>
    <w:rsid w:val="00132205"/>
    <w:rsid w:val="00132570"/>
    <w:rsid w:val="00132762"/>
    <w:rsid w:val="001329C5"/>
    <w:rsid w:val="001330EA"/>
    <w:rsid w:val="00133188"/>
    <w:rsid w:val="0013397D"/>
    <w:rsid w:val="00133A70"/>
    <w:rsid w:val="00133ECA"/>
    <w:rsid w:val="0013434F"/>
    <w:rsid w:val="00134460"/>
    <w:rsid w:val="00134A91"/>
    <w:rsid w:val="00134DA2"/>
    <w:rsid w:val="00134E5E"/>
    <w:rsid w:val="00135382"/>
    <w:rsid w:val="00135489"/>
    <w:rsid w:val="00135E54"/>
    <w:rsid w:val="0013652B"/>
    <w:rsid w:val="00136BB8"/>
    <w:rsid w:val="00137C9A"/>
    <w:rsid w:val="00137CB6"/>
    <w:rsid w:val="00140036"/>
    <w:rsid w:val="00140250"/>
    <w:rsid w:val="00140566"/>
    <w:rsid w:val="00140CFE"/>
    <w:rsid w:val="0014222D"/>
    <w:rsid w:val="00142820"/>
    <w:rsid w:val="00142F10"/>
    <w:rsid w:val="001439F2"/>
    <w:rsid w:val="00143B38"/>
    <w:rsid w:val="001442EC"/>
    <w:rsid w:val="001447F7"/>
    <w:rsid w:val="001448C5"/>
    <w:rsid w:val="001449FA"/>
    <w:rsid w:val="001451FB"/>
    <w:rsid w:val="001462C0"/>
    <w:rsid w:val="00146845"/>
    <w:rsid w:val="001469D0"/>
    <w:rsid w:val="0014703B"/>
    <w:rsid w:val="00147641"/>
    <w:rsid w:val="00151B64"/>
    <w:rsid w:val="00151CC1"/>
    <w:rsid w:val="00151E77"/>
    <w:rsid w:val="00152071"/>
    <w:rsid w:val="00152832"/>
    <w:rsid w:val="00152EB0"/>
    <w:rsid w:val="00153155"/>
    <w:rsid w:val="0015317D"/>
    <w:rsid w:val="0015331F"/>
    <w:rsid w:val="001535A2"/>
    <w:rsid w:val="001536A8"/>
    <w:rsid w:val="0015396B"/>
    <w:rsid w:val="00155960"/>
    <w:rsid w:val="00155E24"/>
    <w:rsid w:val="00156355"/>
    <w:rsid w:val="00156408"/>
    <w:rsid w:val="00156C68"/>
    <w:rsid w:val="0015700C"/>
    <w:rsid w:val="001571AA"/>
    <w:rsid w:val="00157493"/>
    <w:rsid w:val="00157E21"/>
    <w:rsid w:val="001605EF"/>
    <w:rsid w:val="00160CC1"/>
    <w:rsid w:val="00160DC5"/>
    <w:rsid w:val="0016142F"/>
    <w:rsid w:val="00161A89"/>
    <w:rsid w:val="00161ABB"/>
    <w:rsid w:val="00161B24"/>
    <w:rsid w:val="00161B5A"/>
    <w:rsid w:val="00161F89"/>
    <w:rsid w:val="001623B0"/>
    <w:rsid w:val="001626E4"/>
    <w:rsid w:val="00162C33"/>
    <w:rsid w:val="00162FDB"/>
    <w:rsid w:val="0016330D"/>
    <w:rsid w:val="00163AC9"/>
    <w:rsid w:val="00163F82"/>
    <w:rsid w:val="001640B6"/>
    <w:rsid w:val="00164A7B"/>
    <w:rsid w:val="00164C93"/>
    <w:rsid w:val="00164FE7"/>
    <w:rsid w:val="0016501F"/>
    <w:rsid w:val="0016531E"/>
    <w:rsid w:val="00165D66"/>
    <w:rsid w:val="001661B0"/>
    <w:rsid w:val="001665BB"/>
    <w:rsid w:val="0016671E"/>
    <w:rsid w:val="0016680B"/>
    <w:rsid w:val="00166A71"/>
    <w:rsid w:val="00166D56"/>
    <w:rsid w:val="00167036"/>
    <w:rsid w:val="0016735F"/>
    <w:rsid w:val="00167724"/>
    <w:rsid w:val="00167FED"/>
    <w:rsid w:val="001708B3"/>
    <w:rsid w:val="00170B94"/>
    <w:rsid w:val="00171678"/>
    <w:rsid w:val="001717BB"/>
    <w:rsid w:val="00172113"/>
    <w:rsid w:val="00172509"/>
    <w:rsid w:val="00172A13"/>
    <w:rsid w:val="00173189"/>
    <w:rsid w:val="00173F0F"/>
    <w:rsid w:val="0017405D"/>
    <w:rsid w:val="00174C74"/>
    <w:rsid w:val="00174F0F"/>
    <w:rsid w:val="001752AC"/>
    <w:rsid w:val="0017588A"/>
    <w:rsid w:val="00175FED"/>
    <w:rsid w:val="001767A4"/>
    <w:rsid w:val="00176A5B"/>
    <w:rsid w:val="00176B3E"/>
    <w:rsid w:val="00176DD3"/>
    <w:rsid w:val="00177530"/>
    <w:rsid w:val="00177C44"/>
    <w:rsid w:val="00177DCA"/>
    <w:rsid w:val="00180189"/>
    <w:rsid w:val="001801E6"/>
    <w:rsid w:val="00180A6F"/>
    <w:rsid w:val="001811D3"/>
    <w:rsid w:val="001812DA"/>
    <w:rsid w:val="0018138A"/>
    <w:rsid w:val="0018138C"/>
    <w:rsid w:val="00181CC1"/>
    <w:rsid w:val="00181E1F"/>
    <w:rsid w:val="0018293C"/>
    <w:rsid w:val="00182A79"/>
    <w:rsid w:val="00182ACF"/>
    <w:rsid w:val="00183803"/>
    <w:rsid w:val="00183866"/>
    <w:rsid w:val="00183A9B"/>
    <w:rsid w:val="0018431C"/>
    <w:rsid w:val="001843D0"/>
    <w:rsid w:val="00184AF0"/>
    <w:rsid w:val="00185D37"/>
    <w:rsid w:val="001868DD"/>
    <w:rsid w:val="00186D9C"/>
    <w:rsid w:val="00186F8F"/>
    <w:rsid w:val="0018711E"/>
    <w:rsid w:val="00187629"/>
    <w:rsid w:val="0018786C"/>
    <w:rsid w:val="00187927"/>
    <w:rsid w:val="0018793D"/>
    <w:rsid w:val="0019055E"/>
    <w:rsid w:val="00190B7B"/>
    <w:rsid w:val="00190EF2"/>
    <w:rsid w:val="001914BF"/>
    <w:rsid w:val="00191E01"/>
    <w:rsid w:val="0019228D"/>
    <w:rsid w:val="00193005"/>
    <w:rsid w:val="0019312E"/>
    <w:rsid w:val="001934B8"/>
    <w:rsid w:val="00194110"/>
    <w:rsid w:val="00194A60"/>
    <w:rsid w:val="00194B3B"/>
    <w:rsid w:val="00194FF6"/>
    <w:rsid w:val="00195FF4"/>
    <w:rsid w:val="00196539"/>
    <w:rsid w:val="0019654E"/>
    <w:rsid w:val="00196E08"/>
    <w:rsid w:val="001974A9"/>
    <w:rsid w:val="0019787B"/>
    <w:rsid w:val="00197C2B"/>
    <w:rsid w:val="00197C9D"/>
    <w:rsid w:val="00197EC8"/>
    <w:rsid w:val="001A00AB"/>
    <w:rsid w:val="001A022B"/>
    <w:rsid w:val="001A03DB"/>
    <w:rsid w:val="001A03E8"/>
    <w:rsid w:val="001A0B30"/>
    <w:rsid w:val="001A0BC8"/>
    <w:rsid w:val="001A0C4C"/>
    <w:rsid w:val="001A1259"/>
    <w:rsid w:val="001A1807"/>
    <w:rsid w:val="001A2002"/>
    <w:rsid w:val="001A2619"/>
    <w:rsid w:val="001A2648"/>
    <w:rsid w:val="001A2D1B"/>
    <w:rsid w:val="001A32E6"/>
    <w:rsid w:val="001A351E"/>
    <w:rsid w:val="001A3A02"/>
    <w:rsid w:val="001A42E6"/>
    <w:rsid w:val="001A4B6B"/>
    <w:rsid w:val="001A52C9"/>
    <w:rsid w:val="001A5DAD"/>
    <w:rsid w:val="001A5EFA"/>
    <w:rsid w:val="001A5F17"/>
    <w:rsid w:val="001A61EB"/>
    <w:rsid w:val="001A658B"/>
    <w:rsid w:val="001A6D92"/>
    <w:rsid w:val="001A6E98"/>
    <w:rsid w:val="001A71CC"/>
    <w:rsid w:val="001A740E"/>
    <w:rsid w:val="001A76FD"/>
    <w:rsid w:val="001A786B"/>
    <w:rsid w:val="001A7BFA"/>
    <w:rsid w:val="001A7E9C"/>
    <w:rsid w:val="001B092D"/>
    <w:rsid w:val="001B0D56"/>
    <w:rsid w:val="001B0FF1"/>
    <w:rsid w:val="001B15A3"/>
    <w:rsid w:val="001B1A1C"/>
    <w:rsid w:val="001B244C"/>
    <w:rsid w:val="001B2451"/>
    <w:rsid w:val="001B25F5"/>
    <w:rsid w:val="001B2626"/>
    <w:rsid w:val="001B28B4"/>
    <w:rsid w:val="001B29D0"/>
    <w:rsid w:val="001B2A4A"/>
    <w:rsid w:val="001B3096"/>
    <w:rsid w:val="001B4874"/>
    <w:rsid w:val="001B4E35"/>
    <w:rsid w:val="001B4F9F"/>
    <w:rsid w:val="001B519B"/>
    <w:rsid w:val="001B543F"/>
    <w:rsid w:val="001B5488"/>
    <w:rsid w:val="001B646D"/>
    <w:rsid w:val="001B6901"/>
    <w:rsid w:val="001B69AA"/>
    <w:rsid w:val="001B6FD5"/>
    <w:rsid w:val="001B75A7"/>
    <w:rsid w:val="001B76C4"/>
    <w:rsid w:val="001B7876"/>
    <w:rsid w:val="001B7B1E"/>
    <w:rsid w:val="001C03F3"/>
    <w:rsid w:val="001C11F3"/>
    <w:rsid w:val="001C1236"/>
    <w:rsid w:val="001C1340"/>
    <w:rsid w:val="001C1583"/>
    <w:rsid w:val="001C1BE3"/>
    <w:rsid w:val="001C1C2C"/>
    <w:rsid w:val="001C2516"/>
    <w:rsid w:val="001C28DC"/>
    <w:rsid w:val="001C3171"/>
    <w:rsid w:val="001C3CA6"/>
    <w:rsid w:val="001C3CBE"/>
    <w:rsid w:val="001C409E"/>
    <w:rsid w:val="001C4842"/>
    <w:rsid w:val="001C48DE"/>
    <w:rsid w:val="001C53AC"/>
    <w:rsid w:val="001C58D2"/>
    <w:rsid w:val="001C5A8B"/>
    <w:rsid w:val="001C6CB9"/>
    <w:rsid w:val="001C7380"/>
    <w:rsid w:val="001C78CF"/>
    <w:rsid w:val="001C79FB"/>
    <w:rsid w:val="001C7F1D"/>
    <w:rsid w:val="001D0C46"/>
    <w:rsid w:val="001D0CB9"/>
    <w:rsid w:val="001D0E33"/>
    <w:rsid w:val="001D130A"/>
    <w:rsid w:val="001D1579"/>
    <w:rsid w:val="001D1973"/>
    <w:rsid w:val="001D1DBE"/>
    <w:rsid w:val="001D1F3A"/>
    <w:rsid w:val="001D2976"/>
    <w:rsid w:val="001D2C78"/>
    <w:rsid w:val="001D36C2"/>
    <w:rsid w:val="001D3E42"/>
    <w:rsid w:val="001D4358"/>
    <w:rsid w:val="001D44C6"/>
    <w:rsid w:val="001D46F1"/>
    <w:rsid w:val="001D4E53"/>
    <w:rsid w:val="001D4E9D"/>
    <w:rsid w:val="001D503B"/>
    <w:rsid w:val="001D5042"/>
    <w:rsid w:val="001D509C"/>
    <w:rsid w:val="001D5447"/>
    <w:rsid w:val="001D5689"/>
    <w:rsid w:val="001D5907"/>
    <w:rsid w:val="001D5BD0"/>
    <w:rsid w:val="001D69CC"/>
    <w:rsid w:val="001D6DAD"/>
    <w:rsid w:val="001D7D12"/>
    <w:rsid w:val="001D7D75"/>
    <w:rsid w:val="001E0B2C"/>
    <w:rsid w:val="001E0FA3"/>
    <w:rsid w:val="001E130A"/>
    <w:rsid w:val="001E1905"/>
    <w:rsid w:val="001E1958"/>
    <w:rsid w:val="001E1AB8"/>
    <w:rsid w:val="001E2104"/>
    <w:rsid w:val="001E2143"/>
    <w:rsid w:val="001E2816"/>
    <w:rsid w:val="001E292B"/>
    <w:rsid w:val="001E3463"/>
    <w:rsid w:val="001E34AE"/>
    <w:rsid w:val="001E3585"/>
    <w:rsid w:val="001E476A"/>
    <w:rsid w:val="001E47F9"/>
    <w:rsid w:val="001E490A"/>
    <w:rsid w:val="001E5254"/>
    <w:rsid w:val="001E53FB"/>
    <w:rsid w:val="001E55B2"/>
    <w:rsid w:val="001E675C"/>
    <w:rsid w:val="001E6843"/>
    <w:rsid w:val="001E7540"/>
    <w:rsid w:val="001E7B5D"/>
    <w:rsid w:val="001E7E5B"/>
    <w:rsid w:val="001F03A7"/>
    <w:rsid w:val="001F03F4"/>
    <w:rsid w:val="001F090F"/>
    <w:rsid w:val="001F09A5"/>
    <w:rsid w:val="001F0B97"/>
    <w:rsid w:val="001F15EC"/>
    <w:rsid w:val="001F167F"/>
    <w:rsid w:val="001F2330"/>
    <w:rsid w:val="001F3625"/>
    <w:rsid w:val="001F3779"/>
    <w:rsid w:val="001F3858"/>
    <w:rsid w:val="001F3D15"/>
    <w:rsid w:val="001F48F2"/>
    <w:rsid w:val="001F49EB"/>
    <w:rsid w:val="001F57DB"/>
    <w:rsid w:val="001F6222"/>
    <w:rsid w:val="001F643D"/>
    <w:rsid w:val="001F6BB4"/>
    <w:rsid w:val="001F7644"/>
    <w:rsid w:val="001F7A89"/>
    <w:rsid w:val="002001B1"/>
    <w:rsid w:val="002003D8"/>
    <w:rsid w:val="00200D43"/>
    <w:rsid w:val="002011C8"/>
    <w:rsid w:val="002017F8"/>
    <w:rsid w:val="00201896"/>
    <w:rsid w:val="00201D44"/>
    <w:rsid w:val="00202047"/>
    <w:rsid w:val="0020240A"/>
    <w:rsid w:val="00202467"/>
    <w:rsid w:val="002030E8"/>
    <w:rsid w:val="00203273"/>
    <w:rsid w:val="00203338"/>
    <w:rsid w:val="002033A0"/>
    <w:rsid w:val="0020344B"/>
    <w:rsid w:val="00203752"/>
    <w:rsid w:val="00203E23"/>
    <w:rsid w:val="00204369"/>
    <w:rsid w:val="002045D5"/>
    <w:rsid w:val="002046B1"/>
    <w:rsid w:val="00205296"/>
    <w:rsid w:val="0020529B"/>
    <w:rsid w:val="00206332"/>
    <w:rsid w:val="002063A0"/>
    <w:rsid w:val="00206891"/>
    <w:rsid w:val="00206C7C"/>
    <w:rsid w:val="00206F18"/>
    <w:rsid w:val="00207018"/>
    <w:rsid w:val="00207060"/>
    <w:rsid w:val="0020735D"/>
    <w:rsid w:val="00207614"/>
    <w:rsid w:val="00207CFA"/>
    <w:rsid w:val="00210179"/>
    <w:rsid w:val="00210EDC"/>
    <w:rsid w:val="0021171E"/>
    <w:rsid w:val="0021179D"/>
    <w:rsid w:val="00212374"/>
    <w:rsid w:val="0021240B"/>
    <w:rsid w:val="0021265A"/>
    <w:rsid w:val="002126D8"/>
    <w:rsid w:val="00212AFB"/>
    <w:rsid w:val="00213AD2"/>
    <w:rsid w:val="00213F3B"/>
    <w:rsid w:val="00214426"/>
    <w:rsid w:val="0021460A"/>
    <w:rsid w:val="0021480C"/>
    <w:rsid w:val="00214870"/>
    <w:rsid w:val="00214F52"/>
    <w:rsid w:val="0021576E"/>
    <w:rsid w:val="00215A53"/>
    <w:rsid w:val="00215EDA"/>
    <w:rsid w:val="00215F3C"/>
    <w:rsid w:val="002163BC"/>
    <w:rsid w:val="002167C6"/>
    <w:rsid w:val="00216909"/>
    <w:rsid w:val="002175D2"/>
    <w:rsid w:val="00217687"/>
    <w:rsid w:val="00217811"/>
    <w:rsid w:val="00217C1C"/>
    <w:rsid w:val="00217C91"/>
    <w:rsid w:val="00220182"/>
    <w:rsid w:val="0022079F"/>
    <w:rsid w:val="00220813"/>
    <w:rsid w:val="00220831"/>
    <w:rsid w:val="00220B67"/>
    <w:rsid w:val="002210FA"/>
    <w:rsid w:val="00221377"/>
    <w:rsid w:val="002213CB"/>
    <w:rsid w:val="002218A7"/>
    <w:rsid w:val="00221979"/>
    <w:rsid w:val="00221ECC"/>
    <w:rsid w:val="00222479"/>
    <w:rsid w:val="0022267F"/>
    <w:rsid w:val="002226D6"/>
    <w:rsid w:val="00222A76"/>
    <w:rsid w:val="00222CB9"/>
    <w:rsid w:val="002232A0"/>
    <w:rsid w:val="002238F3"/>
    <w:rsid w:val="00224B53"/>
    <w:rsid w:val="00224CC4"/>
    <w:rsid w:val="00224EBC"/>
    <w:rsid w:val="002251BB"/>
    <w:rsid w:val="00225262"/>
    <w:rsid w:val="002252BD"/>
    <w:rsid w:val="002259AA"/>
    <w:rsid w:val="00225E34"/>
    <w:rsid w:val="0022605E"/>
    <w:rsid w:val="00226463"/>
    <w:rsid w:val="00226DDB"/>
    <w:rsid w:val="0022750C"/>
    <w:rsid w:val="0023024E"/>
    <w:rsid w:val="002307B5"/>
    <w:rsid w:val="002307D6"/>
    <w:rsid w:val="00230B32"/>
    <w:rsid w:val="00230C66"/>
    <w:rsid w:val="002311F1"/>
    <w:rsid w:val="0023140C"/>
    <w:rsid w:val="0023158E"/>
    <w:rsid w:val="00231A37"/>
    <w:rsid w:val="00232903"/>
    <w:rsid w:val="00232AFE"/>
    <w:rsid w:val="002331B8"/>
    <w:rsid w:val="002331F4"/>
    <w:rsid w:val="0023382E"/>
    <w:rsid w:val="00233C60"/>
    <w:rsid w:val="002343CE"/>
    <w:rsid w:val="00234426"/>
    <w:rsid w:val="00234AE0"/>
    <w:rsid w:val="00235377"/>
    <w:rsid w:val="00235769"/>
    <w:rsid w:val="002361F3"/>
    <w:rsid w:val="0023660B"/>
    <w:rsid w:val="002368E6"/>
    <w:rsid w:val="002369E2"/>
    <w:rsid w:val="00236B1A"/>
    <w:rsid w:val="00237679"/>
    <w:rsid w:val="002408B8"/>
    <w:rsid w:val="00240A69"/>
    <w:rsid w:val="0024130D"/>
    <w:rsid w:val="002417A4"/>
    <w:rsid w:val="00241A9F"/>
    <w:rsid w:val="0024221B"/>
    <w:rsid w:val="00242A5E"/>
    <w:rsid w:val="0024310C"/>
    <w:rsid w:val="002431F7"/>
    <w:rsid w:val="002434F7"/>
    <w:rsid w:val="00243967"/>
    <w:rsid w:val="002443F1"/>
    <w:rsid w:val="002449D9"/>
    <w:rsid w:val="00244C27"/>
    <w:rsid w:val="0024569F"/>
    <w:rsid w:val="002457A8"/>
    <w:rsid w:val="002462C0"/>
    <w:rsid w:val="0024738A"/>
    <w:rsid w:val="0024772F"/>
    <w:rsid w:val="00247793"/>
    <w:rsid w:val="00250104"/>
    <w:rsid w:val="00250B82"/>
    <w:rsid w:val="00250DC5"/>
    <w:rsid w:val="00251009"/>
    <w:rsid w:val="00251F66"/>
    <w:rsid w:val="002522E8"/>
    <w:rsid w:val="00252658"/>
    <w:rsid w:val="00252663"/>
    <w:rsid w:val="00252891"/>
    <w:rsid w:val="00252A2F"/>
    <w:rsid w:val="00252AD5"/>
    <w:rsid w:val="00252E4C"/>
    <w:rsid w:val="00253A30"/>
    <w:rsid w:val="00253CC6"/>
    <w:rsid w:val="00253E73"/>
    <w:rsid w:val="0025452B"/>
    <w:rsid w:val="00254584"/>
    <w:rsid w:val="00254B06"/>
    <w:rsid w:val="00254C42"/>
    <w:rsid w:val="00254E16"/>
    <w:rsid w:val="00255339"/>
    <w:rsid w:val="002555A5"/>
    <w:rsid w:val="00255B66"/>
    <w:rsid w:val="00255DB4"/>
    <w:rsid w:val="00255E8D"/>
    <w:rsid w:val="002563AA"/>
    <w:rsid w:val="00256450"/>
    <w:rsid w:val="002566CD"/>
    <w:rsid w:val="00256A58"/>
    <w:rsid w:val="00256D94"/>
    <w:rsid w:val="00256F36"/>
    <w:rsid w:val="00261172"/>
    <w:rsid w:val="00261792"/>
    <w:rsid w:val="00261B4C"/>
    <w:rsid w:val="00263B10"/>
    <w:rsid w:val="00264A2E"/>
    <w:rsid w:val="00264A67"/>
    <w:rsid w:val="00264DF8"/>
    <w:rsid w:val="002651D0"/>
    <w:rsid w:val="002653C5"/>
    <w:rsid w:val="0026548C"/>
    <w:rsid w:val="002654F4"/>
    <w:rsid w:val="00265919"/>
    <w:rsid w:val="00265E54"/>
    <w:rsid w:val="0026684D"/>
    <w:rsid w:val="00267A64"/>
    <w:rsid w:val="00267B0F"/>
    <w:rsid w:val="0027047D"/>
    <w:rsid w:val="002707BD"/>
    <w:rsid w:val="00271566"/>
    <w:rsid w:val="002715FA"/>
    <w:rsid w:val="00271887"/>
    <w:rsid w:val="00271BBF"/>
    <w:rsid w:val="00271E2D"/>
    <w:rsid w:val="00272A80"/>
    <w:rsid w:val="00273225"/>
    <w:rsid w:val="00273288"/>
    <w:rsid w:val="0027344D"/>
    <w:rsid w:val="002734B7"/>
    <w:rsid w:val="00273F27"/>
    <w:rsid w:val="00273FB2"/>
    <w:rsid w:val="002740B1"/>
    <w:rsid w:val="002741AB"/>
    <w:rsid w:val="00274780"/>
    <w:rsid w:val="00275229"/>
    <w:rsid w:val="00275428"/>
    <w:rsid w:val="002758A0"/>
    <w:rsid w:val="002758E2"/>
    <w:rsid w:val="00275B6E"/>
    <w:rsid w:val="00275BA3"/>
    <w:rsid w:val="00276E5C"/>
    <w:rsid w:val="00277659"/>
    <w:rsid w:val="00277807"/>
    <w:rsid w:val="00277DB8"/>
    <w:rsid w:val="00277DF0"/>
    <w:rsid w:val="00277F69"/>
    <w:rsid w:val="0028000D"/>
    <w:rsid w:val="0028019A"/>
    <w:rsid w:val="002804A6"/>
    <w:rsid w:val="00280E3C"/>
    <w:rsid w:val="00280EDA"/>
    <w:rsid w:val="00281052"/>
    <w:rsid w:val="00281162"/>
    <w:rsid w:val="00281365"/>
    <w:rsid w:val="002820AE"/>
    <w:rsid w:val="0028251F"/>
    <w:rsid w:val="002827E8"/>
    <w:rsid w:val="002827F8"/>
    <w:rsid w:val="002828F1"/>
    <w:rsid w:val="00282B56"/>
    <w:rsid w:val="00283941"/>
    <w:rsid w:val="00283DDE"/>
    <w:rsid w:val="00283EF4"/>
    <w:rsid w:val="0028428C"/>
    <w:rsid w:val="0028464C"/>
    <w:rsid w:val="00284660"/>
    <w:rsid w:val="00284D89"/>
    <w:rsid w:val="0028537B"/>
    <w:rsid w:val="0028563F"/>
    <w:rsid w:val="002859D6"/>
    <w:rsid w:val="00286026"/>
    <w:rsid w:val="00286075"/>
    <w:rsid w:val="002866B6"/>
    <w:rsid w:val="00286772"/>
    <w:rsid w:val="0028694D"/>
    <w:rsid w:val="00286AA2"/>
    <w:rsid w:val="00286CB9"/>
    <w:rsid w:val="00287042"/>
    <w:rsid w:val="002874CD"/>
    <w:rsid w:val="00287DC6"/>
    <w:rsid w:val="002902AD"/>
    <w:rsid w:val="00290BFB"/>
    <w:rsid w:val="00291615"/>
    <w:rsid w:val="00291711"/>
    <w:rsid w:val="002923F9"/>
    <w:rsid w:val="00292645"/>
    <w:rsid w:val="00292707"/>
    <w:rsid w:val="00292819"/>
    <w:rsid w:val="00292893"/>
    <w:rsid w:val="002930B0"/>
    <w:rsid w:val="002931FA"/>
    <w:rsid w:val="0029375C"/>
    <w:rsid w:val="0029381B"/>
    <w:rsid w:val="002938B2"/>
    <w:rsid w:val="0029395D"/>
    <w:rsid w:val="00293F85"/>
    <w:rsid w:val="00294047"/>
    <w:rsid w:val="0029435A"/>
    <w:rsid w:val="0029475E"/>
    <w:rsid w:val="00296852"/>
    <w:rsid w:val="00296EC3"/>
    <w:rsid w:val="002976B8"/>
    <w:rsid w:val="00297735"/>
    <w:rsid w:val="00297A91"/>
    <w:rsid w:val="00297E45"/>
    <w:rsid w:val="002A17EF"/>
    <w:rsid w:val="002A18D8"/>
    <w:rsid w:val="002A1C45"/>
    <w:rsid w:val="002A29F0"/>
    <w:rsid w:val="002A38C0"/>
    <w:rsid w:val="002A4072"/>
    <w:rsid w:val="002A4992"/>
    <w:rsid w:val="002A4A55"/>
    <w:rsid w:val="002A4AB8"/>
    <w:rsid w:val="002A512B"/>
    <w:rsid w:val="002A5249"/>
    <w:rsid w:val="002A553A"/>
    <w:rsid w:val="002A5713"/>
    <w:rsid w:val="002A5BF2"/>
    <w:rsid w:val="002A6BDE"/>
    <w:rsid w:val="002A7927"/>
    <w:rsid w:val="002A7DB9"/>
    <w:rsid w:val="002B027B"/>
    <w:rsid w:val="002B0DF4"/>
    <w:rsid w:val="002B1137"/>
    <w:rsid w:val="002B1780"/>
    <w:rsid w:val="002B1909"/>
    <w:rsid w:val="002B1B92"/>
    <w:rsid w:val="002B204C"/>
    <w:rsid w:val="002B218F"/>
    <w:rsid w:val="002B3245"/>
    <w:rsid w:val="002B3313"/>
    <w:rsid w:val="002B38C7"/>
    <w:rsid w:val="002B3A43"/>
    <w:rsid w:val="002B3AC1"/>
    <w:rsid w:val="002B47D6"/>
    <w:rsid w:val="002B4D3A"/>
    <w:rsid w:val="002B52A0"/>
    <w:rsid w:val="002B53A1"/>
    <w:rsid w:val="002B56A0"/>
    <w:rsid w:val="002B56DD"/>
    <w:rsid w:val="002B5DBD"/>
    <w:rsid w:val="002B607E"/>
    <w:rsid w:val="002B662E"/>
    <w:rsid w:val="002B68A7"/>
    <w:rsid w:val="002B68CA"/>
    <w:rsid w:val="002B6A21"/>
    <w:rsid w:val="002B72C9"/>
    <w:rsid w:val="002B732D"/>
    <w:rsid w:val="002B75D0"/>
    <w:rsid w:val="002C006D"/>
    <w:rsid w:val="002C0AF4"/>
    <w:rsid w:val="002C0CF0"/>
    <w:rsid w:val="002C0E8B"/>
    <w:rsid w:val="002C1032"/>
    <w:rsid w:val="002C1752"/>
    <w:rsid w:val="002C201A"/>
    <w:rsid w:val="002C23DA"/>
    <w:rsid w:val="002C3317"/>
    <w:rsid w:val="002C34F7"/>
    <w:rsid w:val="002C37FD"/>
    <w:rsid w:val="002C388D"/>
    <w:rsid w:val="002C4030"/>
    <w:rsid w:val="002C4639"/>
    <w:rsid w:val="002C4978"/>
    <w:rsid w:val="002C49CC"/>
    <w:rsid w:val="002C4D08"/>
    <w:rsid w:val="002C4FFA"/>
    <w:rsid w:val="002C5493"/>
    <w:rsid w:val="002C582B"/>
    <w:rsid w:val="002C5C11"/>
    <w:rsid w:val="002C5F0D"/>
    <w:rsid w:val="002C64EF"/>
    <w:rsid w:val="002C6727"/>
    <w:rsid w:val="002C674D"/>
    <w:rsid w:val="002C67DC"/>
    <w:rsid w:val="002C78E7"/>
    <w:rsid w:val="002D0132"/>
    <w:rsid w:val="002D03A7"/>
    <w:rsid w:val="002D0C60"/>
    <w:rsid w:val="002D0CB6"/>
    <w:rsid w:val="002D0FFC"/>
    <w:rsid w:val="002D1B23"/>
    <w:rsid w:val="002D21FF"/>
    <w:rsid w:val="002D252B"/>
    <w:rsid w:val="002D279F"/>
    <w:rsid w:val="002D2862"/>
    <w:rsid w:val="002D2CC4"/>
    <w:rsid w:val="002D2CD5"/>
    <w:rsid w:val="002D31DD"/>
    <w:rsid w:val="002D351D"/>
    <w:rsid w:val="002D35A6"/>
    <w:rsid w:val="002D3865"/>
    <w:rsid w:val="002D39F8"/>
    <w:rsid w:val="002D3A10"/>
    <w:rsid w:val="002D3A63"/>
    <w:rsid w:val="002D4114"/>
    <w:rsid w:val="002D42A5"/>
    <w:rsid w:val="002D4673"/>
    <w:rsid w:val="002D4693"/>
    <w:rsid w:val="002D4A81"/>
    <w:rsid w:val="002D4B1A"/>
    <w:rsid w:val="002D4BF5"/>
    <w:rsid w:val="002D4D41"/>
    <w:rsid w:val="002D4DED"/>
    <w:rsid w:val="002D54AD"/>
    <w:rsid w:val="002D5521"/>
    <w:rsid w:val="002D60A2"/>
    <w:rsid w:val="002D6588"/>
    <w:rsid w:val="002D6705"/>
    <w:rsid w:val="002D6912"/>
    <w:rsid w:val="002D6A03"/>
    <w:rsid w:val="002D790F"/>
    <w:rsid w:val="002D799C"/>
    <w:rsid w:val="002D7B12"/>
    <w:rsid w:val="002D7B89"/>
    <w:rsid w:val="002D7FF2"/>
    <w:rsid w:val="002E076C"/>
    <w:rsid w:val="002E08EF"/>
    <w:rsid w:val="002E0998"/>
    <w:rsid w:val="002E0AAF"/>
    <w:rsid w:val="002E0B57"/>
    <w:rsid w:val="002E0CA6"/>
    <w:rsid w:val="002E0E5A"/>
    <w:rsid w:val="002E0E71"/>
    <w:rsid w:val="002E10C9"/>
    <w:rsid w:val="002E1465"/>
    <w:rsid w:val="002E1D0F"/>
    <w:rsid w:val="002E1D1F"/>
    <w:rsid w:val="002E2214"/>
    <w:rsid w:val="002E24AE"/>
    <w:rsid w:val="002E2639"/>
    <w:rsid w:val="002E29D4"/>
    <w:rsid w:val="002E41F7"/>
    <w:rsid w:val="002E4255"/>
    <w:rsid w:val="002E4846"/>
    <w:rsid w:val="002E515F"/>
    <w:rsid w:val="002E52E0"/>
    <w:rsid w:val="002E53F8"/>
    <w:rsid w:val="002E60E1"/>
    <w:rsid w:val="002E6AD4"/>
    <w:rsid w:val="002E70A1"/>
    <w:rsid w:val="002E734D"/>
    <w:rsid w:val="002E7CCF"/>
    <w:rsid w:val="002E7E70"/>
    <w:rsid w:val="002E7F81"/>
    <w:rsid w:val="002F0755"/>
    <w:rsid w:val="002F075B"/>
    <w:rsid w:val="002F0B06"/>
    <w:rsid w:val="002F1CC8"/>
    <w:rsid w:val="002F1E99"/>
    <w:rsid w:val="002F200F"/>
    <w:rsid w:val="002F209E"/>
    <w:rsid w:val="002F2DD2"/>
    <w:rsid w:val="002F2DD8"/>
    <w:rsid w:val="002F33BB"/>
    <w:rsid w:val="002F3BE6"/>
    <w:rsid w:val="002F3CA3"/>
    <w:rsid w:val="002F405A"/>
    <w:rsid w:val="002F4185"/>
    <w:rsid w:val="002F4298"/>
    <w:rsid w:val="002F4601"/>
    <w:rsid w:val="002F4D5A"/>
    <w:rsid w:val="002F50A5"/>
    <w:rsid w:val="002F52F6"/>
    <w:rsid w:val="002F5459"/>
    <w:rsid w:val="002F576E"/>
    <w:rsid w:val="002F58FC"/>
    <w:rsid w:val="002F5960"/>
    <w:rsid w:val="002F5F83"/>
    <w:rsid w:val="002F614E"/>
    <w:rsid w:val="002F6553"/>
    <w:rsid w:val="002F66C1"/>
    <w:rsid w:val="003000EA"/>
    <w:rsid w:val="0030014A"/>
    <w:rsid w:val="00300532"/>
    <w:rsid w:val="00300A0E"/>
    <w:rsid w:val="00301435"/>
    <w:rsid w:val="00301A63"/>
    <w:rsid w:val="003023D2"/>
    <w:rsid w:val="00302962"/>
    <w:rsid w:val="00302A6E"/>
    <w:rsid w:val="00302D10"/>
    <w:rsid w:val="0030317A"/>
    <w:rsid w:val="0030344D"/>
    <w:rsid w:val="0030398A"/>
    <w:rsid w:val="00303A0E"/>
    <w:rsid w:val="00303A0F"/>
    <w:rsid w:val="00304107"/>
    <w:rsid w:val="0030423A"/>
    <w:rsid w:val="003051C6"/>
    <w:rsid w:val="00306072"/>
    <w:rsid w:val="0030638D"/>
    <w:rsid w:val="003063B5"/>
    <w:rsid w:val="0030712F"/>
    <w:rsid w:val="0030741F"/>
    <w:rsid w:val="003075BC"/>
    <w:rsid w:val="00307691"/>
    <w:rsid w:val="00307A49"/>
    <w:rsid w:val="00307D40"/>
    <w:rsid w:val="003100D7"/>
    <w:rsid w:val="00310B59"/>
    <w:rsid w:val="0031106A"/>
    <w:rsid w:val="00311384"/>
    <w:rsid w:val="00311BC9"/>
    <w:rsid w:val="00311C23"/>
    <w:rsid w:val="003122C7"/>
    <w:rsid w:val="00312B29"/>
    <w:rsid w:val="00312F7F"/>
    <w:rsid w:val="00313441"/>
    <w:rsid w:val="00313F88"/>
    <w:rsid w:val="0031425D"/>
    <w:rsid w:val="00315534"/>
    <w:rsid w:val="003158A9"/>
    <w:rsid w:val="00315B9A"/>
    <w:rsid w:val="003161C5"/>
    <w:rsid w:val="003167A5"/>
    <w:rsid w:val="00316CE7"/>
    <w:rsid w:val="00316D52"/>
    <w:rsid w:val="00316E22"/>
    <w:rsid w:val="00317083"/>
    <w:rsid w:val="00317441"/>
    <w:rsid w:val="003178CC"/>
    <w:rsid w:val="00317DF9"/>
    <w:rsid w:val="00320931"/>
    <w:rsid w:val="00320B8C"/>
    <w:rsid w:val="0032148E"/>
    <w:rsid w:val="00321A38"/>
    <w:rsid w:val="00321C26"/>
    <w:rsid w:val="00321E50"/>
    <w:rsid w:val="00321EE2"/>
    <w:rsid w:val="00322138"/>
    <w:rsid w:val="003223B4"/>
    <w:rsid w:val="00322736"/>
    <w:rsid w:val="003227E5"/>
    <w:rsid w:val="00322B71"/>
    <w:rsid w:val="00323294"/>
    <w:rsid w:val="00323A90"/>
    <w:rsid w:val="00323ABD"/>
    <w:rsid w:val="00323AD3"/>
    <w:rsid w:val="00323B46"/>
    <w:rsid w:val="00324146"/>
    <w:rsid w:val="00324635"/>
    <w:rsid w:val="00325784"/>
    <w:rsid w:val="00326022"/>
    <w:rsid w:val="003265CF"/>
    <w:rsid w:val="003272AD"/>
    <w:rsid w:val="00327419"/>
    <w:rsid w:val="00327669"/>
    <w:rsid w:val="00327D03"/>
    <w:rsid w:val="003300A6"/>
    <w:rsid w:val="0033027F"/>
    <w:rsid w:val="0033054B"/>
    <w:rsid w:val="00330B26"/>
    <w:rsid w:val="00330DB4"/>
    <w:rsid w:val="003310B6"/>
    <w:rsid w:val="00331116"/>
    <w:rsid w:val="003312AF"/>
    <w:rsid w:val="0033194D"/>
    <w:rsid w:val="00331BE1"/>
    <w:rsid w:val="00331F83"/>
    <w:rsid w:val="003327A5"/>
    <w:rsid w:val="00333566"/>
    <w:rsid w:val="00333A74"/>
    <w:rsid w:val="00333AE1"/>
    <w:rsid w:val="00333CB2"/>
    <w:rsid w:val="00333CC4"/>
    <w:rsid w:val="00333DDA"/>
    <w:rsid w:val="0033423D"/>
    <w:rsid w:val="003342A3"/>
    <w:rsid w:val="00334489"/>
    <w:rsid w:val="00334798"/>
    <w:rsid w:val="003349F9"/>
    <w:rsid w:val="00334B2F"/>
    <w:rsid w:val="00334C68"/>
    <w:rsid w:val="00334F01"/>
    <w:rsid w:val="00334F31"/>
    <w:rsid w:val="003353F9"/>
    <w:rsid w:val="00335674"/>
    <w:rsid w:val="003356A9"/>
    <w:rsid w:val="00335A74"/>
    <w:rsid w:val="00335DFC"/>
    <w:rsid w:val="00336108"/>
    <w:rsid w:val="0033668F"/>
    <w:rsid w:val="00336DC9"/>
    <w:rsid w:val="00337E5D"/>
    <w:rsid w:val="00337F2F"/>
    <w:rsid w:val="00340917"/>
    <w:rsid w:val="00341417"/>
    <w:rsid w:val="00341A09"/>
    <w:rsid w:val="00341CD3"/>
    <w:rsid w:val="0034241A"/>
    <w:rsid w:val="00342763"/>
    <w:rsid w:val="003429BC"/>
    <w:rsid w:val="0034344F"/>
    <w:rsid w:val="0034345A"/>
    <w:rsid w:val="00343491"/>
    <w:rsid w:val="00343A86"/>
    <w:rsid w:val="00343F8C"/>
    <w:rsid w:val="00344108"/>
    <w:rsid w:val="0034415A"/>
    <w:rsid w:val="0034444E"/>
    <w:rsid w:val="00344738"/>
    <w:rsid w:val="003447EE"/>
    <w:rsid w:val="00344B4D"/>
    <w:rsid w:val="00345022"/>
    <w:rsid w:val="00345774"/>
    <w:rsid w:val="00345B74"/>
    <w:rsid w:val="00345CC5"/>
    <w:rsid w:val="0034633C"/>
    <w:rsid w:val="003464F5"/>
    <w:rsid w:val="00346524"/>
    <w:rsid w:val="003468BE"/>
    <w:rsid w:val="003469FD"/>
    <w:rsid w:val="00346EC8"/>
    <w:rsid w:val="00346F04"/>
    <w:rsid w:val="003474E0"/>
    <w:rsid w:val="00350102"/>
    <w:rsid w:val="0035068C"/>
    <w:rsid w:val="00350D58"/>
    <w:rsid w:val="0035100D"/>
    <w:rsid w:val="003525FA"/>
    <w:rsid w:val="00352DCF"/>
    <w:rsid w:val="00353103"/>
    <w:rsid w:val="0035319F"/>
    <w:rsid w:val="003538C9"/>
    <w:rsid w:val="00353B30"/>
    <w:rsid w:val="003541ED"/>
    <w:rsid w:val="003542F9"/>
    <w:rsid w:val="00354390"/>
    <w:rsid w:val="00355866"/>
    <w:rsid w:val="00356067"/>
    <w:rsid w:val="0035612A"/>
    <w:rsid w:val="003566DB"/>
    <w:rsid w:val="00356B99"/>
    <w:rsid w:val="00357252"/>
    <w:rsid w:val="00357388"/>
    <w:rsid w:val="00357947"/>
    <w:rsid w:val="003602AF"/>
    <w:rsid w:val="003605FF"/>
    <w:rsid w:val="0036084E"/>
    <w:rsid w:val="00360B98"/>
    <w:rsid w:val="00360E5D"/>
    <w:rsid w:val="003617CC"/>
    <w:rsid w:val="0036215C"/>
    <w:rsid w:val="003625AA"/>
    <w:rsid w:val="00363081"/>
    <w:rsid w:val="0036323D"/>
    <w:rsid w:val="003634B3"/>
    <w:rsid w:val="0036363B"/>
    <w:rsid w:val="00364234"/>
    <w:rsid w:val="00364A31"/>
    <w:rsid w:val="0036567D"/>
    <w:rsid w:val="003658C4"/>
    <w:rsid w:val="00365E51"/>
    <w:rsid w:val="00366183"/>
    <w:rsid w:val="00366A36"/>
    <w:rsid w:val="00366CDC"/>
    <w:rsid w:val="00366DAA"/>
    <w:rsid w:val="00367706"/>
    <w:rsid w:val="00367832"/>
    <w:rsid w:val="00367D3B"/>
    <w:rsid w:val="00367D60"/>
    <w:rsid w:val="0037001E"/>
    <w:rsid w:val="00370038"/>
    <w:rsid w:val="003701CB"/>
    <w:rsid w:val="00370317"/>
    <w:rsid w:val="0037058C"/>
    <w:rsid w:val="003706E6"/>
    <w:rsid w:val="003707D4"/>
    <w:rsid w:val="003711B5"/>
    <w:rsid w:val="003713D8"/>
    <w:rsid w:val="003718FC"/>
    <w:rsid w:val="0037233E"/>
    <w:rsid w:val="00372873"/>
    <w:rsid w:val="00372D87"/>
    <w:rsid w:val="003734B0"/>
    <w:rsid w:val="00373734"/>
    <w:rsid w:val="0037412D"/>
    <w:rsid w:val="00375422"/>
    <w:rsid w:val="00375793"/>
    <w:rsid w:val="00375A0D"/>
    <w:rsid w:val="00375A54"/>
    <w:rsid w:val="00375A9A"/>
    <w:rsid w:val="00376189"/>
    <w:rsid w:val="00376604"/>
    <w:rsid w:val="00377C1A"/>
    <w:rsid w:val="003800BC"/>
    <w:rsid w:val="00381A17"/>
    <w:rsid w:val="00381D74"/>
    <w:rsid w:val="003823FA"/>
    <w:rsid w:val="003824F2"/>
    <w:rsid w:val="003834FD"/>
    <w:rsid w:val="003836EA"/>
    <w:rsid w:val="00383E08"/>
    <w:rsid w:val="003845E1"/>
    <w:rsid w:val="00384842"/>
    <w:rsid w:val="003848C9"/>
    <w:rsid w:val="003854BD"/>
    <w:rsid w:val="00385936"/>
    <w:rsid w:val="00385A5A"/>
    <w:rsid w:val="00386422"/>
    <w:rsid w:val="0038666D"/>
    <w:rsid w:val="003868E5"/>
    <w:rsid w:val="003877DA"/>
    <w:rsid w:val="00387A17"/>
    <w:rsid w:val="00387BD8"/>
    <w:rsid w:val="00387D7F"/>
    <w:rsid w:val="00387F6E"/>
    <w:rsid w:val="0039042E"/>
    <w:rsid w:val="0039155F"/>
    <w:rsid w:val="00391BC2"/>
    <w:rsid w:val="00391E1E"/>
    <w:rsid w:val="003924CD"/>
    <w:rsid w:val="00392567"/>
    <w:rsid w:val="003925C6"/>
    <w:rsid w:val="0039268F"/>
    <w:rsid w:val="00392722"/>
    <w:rsid w:val="00392DE0"/>
    <w:rsid w:val="0039351B"/>
    <w:rsid w:val="0039358A"/>
    <w:rsid w:val="003935A6"/>
    <w:rsid w:val="003939C5"/>
    <w:rsid w:val="00393CD3"/>
    <w:rsid w:val="00393E59"/>
    <w:rsid w:val="003959BB"/>
    <w:rsid w:val="00395D0E"/>
    <w:rsid w:val="003960F6"/>
    <w:rsid w:val="00396D1A"/>
    <w:rsid w:val="00397210"/>
    <w:rsid w:val="0039723D"/>
    <w:rsid w:val="0039734D"/>
    <w:rsid w:val="00397490"/>
    <w:rsid w:val="0039753E"/>
    <w:rsid w:val="003976D3"/>
    <w:rsid w:val="00397B4B"/>
    <w:rsid w:val="003A05F7"/>
    <w:rsid w:val="003A07E8"/>
    <w:rsid w:val="003A0F78"/>
    <w:rsid w:val="003A1344"/>
    <w:rsid w:val="003A17C8"/>
    <w:rsid w:val="003A1809"/>
    <w:rsid w:val="003A19FF"/>
    <w:rsid w:val="003A1C3A"/>
    <w:rsid w:val="003A1D0E"/>
    <w:rsid w:val="003A1E9D"/>
    <w:rsid w:val="003A248F"/>
    <w:rsid w:val="003A2D5C"/>
    <w:rsid w:val="003A2E77"/>
    <w:rsid w:val="003A304D"/>
    <w:rsid w:val="003A3133"/>
    <w:rsid w:val="003A34EA"/>
    <w:rsid w:val="003A3688"/>
    <w:rsid w:val="003A3C71"/>
    <w:rsid w:val="003A3CD9"/>
    <w:rsid w:val="003A3EDD"/>
    <w:rsid w:val="003A4114"/>
    <w:rsid w:val="003A4496"/>
    <w:rsid w:val="003A4682"/>
    <w:rsid w:val="003A470A"/>
    <w:rsid w:val="003A4B59"/>
    <w:rsid w:val="003A4C2F"/>
    <w:rsid w:val="003A504E"/>
    <w:rsid w:val="003A53B5"/>
    <w:rsid w:val="003A5562"/>
    <w:rsid w:val="003A55E1"/>
    <w:rsid w:val="003A58B2"/>
    <w:rsid w:val="003A5FDA"/>
    <w:rsid w:val="003A5FFA"/>
    <w:rsid w:val="003A6510"/>
    <w:rsid w:val="003A654D"/>
    <w:rsid w:val="003A66EE"/>
    <w:rsid w:val="003A6890"/>
    <w:rsid w:val="003A6EDC"/>
    <w:rsid w:val="003A7087"/>
    <w:rsid w:val="003A70A1"/>
    <w:rsid w:val="003A75FC"/>
    <w:rsid w:val="003A76A5"/>
    <w:rsid w:val="003A794E"/>
    <w:rsid w:val="003A7EE2"/>
    <w:rsid w:val="003B016E"/>
    <w:rsid w:val="003B0650"/>
    <w:rsid w:val="003B1927"/>
    <w:rsid w:val="003B1A0A"/>
    <w:rsid w:val="003B22FB"/>
    <w:rsid w:val="003B3ED4"/>
    <w:rsid w:val="003B3F32"/>
    <w:rsid w:val="003B41D2"/>
    <w:rsid w:val="003B4C42"/>
    <w:rsid w:val="003B4C50"/>
    <w:rsid w:val="003B5337"/>
    <w:rsid w:val="003B647A"/>
    <w:rsid w:val="003B6C48"/>
    <w:rsid w:val="003B75B8"/>
    <w:rsid w:val="003B7964"/>
    <w:rsid w:val="003B7C9B"/>
    <w:rsid w:val="003C01D5"/>
    <w:rsid w:val="003C0439"/>
    <w:rsid w:val="003C05C2"/>
    <w:rsid w:val="003C0EBA"/>
    <w:rsid w:val="003C0FC6"/>
    <w:rsid w:val="003C14B0"/>
    <w:rsid w:val="003C1536"/>
    <w:rsid w:val="003C1577"/>
    <w:rsid w:val="003C17ED"/>
    <w:rsid w:val="003C19AC"/>
    <w:rsid w:val="003C1CE9"/>
    <w:rsid w:val="003C1EDE"/>
    <w:rsid w:val="003C2FB7"/>
    <w:rsid w:val="003C2FBB"/>
    <w:rsid w:val="003C31B5"/>
    <w:rsid w:val="003C41B7"/>
    <w:rsid w:val="003C42EE"/>
    <w:rsid w:val="003C42F0"/>
    <w:rsid w:val="003C4F2F"/>
    <w:rsid w:val="003C503F"/>
    <w:rsid w:val="003C5888"/>
    <w:rsid w:val="003C58AD"/>
    <w:rsid w:val="003C5D13"/>
    <w:rsid w:val="003C6862"/>
    <w:rsid w:val="003C7013"/>
    <w:rsid w:val="003C757A"/>
    <w:rsid w:val="003C7B99"/>
    <w:rsid w:val="003C7F9A"/>
    <w:rsid w:val="003D03BF"/>
    <w:rsid w:val="003D1049"/>
    <w:rsid w:val="003D11C4"/>
    <w:rsid w:val="003D1A8D"/>
    <w:rsid w:val="003D2AFD"/>
    <w:rsid w:val="003D2C47"/>
    <w:rsid w:val="003D2F4C"/>
    <w:rsid w:val="003D3124"/>
    <w:rsid w:val="003D33E5"/>
    <w:rsid w:val="003D39EC"/>
    <w:rsid w:val="003D3AD2"/>
    <w:rsid w:val="003D3F41"/>
    <w:rsid w:val="003D4071"/>
    <w:rsid w:val="003D46A9"/>
    <w:rsid w:val="003D5087"/>
    <w:rsid w:val="003D55D4"/>
    <w:rsid w:val="003D560E"/>
    <w:rsid w:val="003D58E5"/>
    <w:rsid w:val="003D5932"/>
    <w:rsid w:val="003D62F6"/>
    <w:rsid w:val="003D650B"/>
    <w:rsid w:val="003D698B"/>
    <w:rsid w:val="003D6DF8"/>
    <w:rsid w:val="003D6EB4"/>
    <w:rsid w:val="003D722F"/>
    <w:rsid w:val="003D725B"/>
    <w:rsid w:val="003D7681"/>
    <w:rsid w:val="003D77D1"/>
    <w:rsid w:val="003E00B8"/>
    <w:rsid w:val="003E072E"/>
    <w:rsid w:val="003E08E7"/>
    <w:rsid w:val="003E155A"/>
    <w:rsid w:val="003E18BE"/>
    <w:rsid w:val="003E1A54"/>
    <w:rsid w:val="003E1BC2"/>
    <w:rsid w:val="003E1C82"/>
    <w:rsid w:val="003E225A"/>
    <w:rsid w:val="003E25B9"/>
    <w:rsid w:val="003E29DD"/>
    <w:rsid w:val="003E2A56"/>
    <w:rsid w:val="003E2ABB"/>
    <w:rsid w:val="003E2B9E"/>
    <w:rsid w:val="003E372E"/>
    <w:rsid w:val="003E3F61"/>
    <w:rsid w:val="003E4475"/>
    <w:rsid w:val="003E4E9C"/>
    <w:rsid w:val="003E503F"/>
    <w:rsid w:val="003E50BD"/>
    <w:rsid w:val="003E52DC"/>
    <w:rsid w:val="003E5649"/>
    <w:rsid w:val="003E573E"/>
    <w:rsid w:val="003E6731"/>
    <w:rsid w:val="003E6BE4"/>
    <w:rsid w:val="003E6C8A"/>
    <w:rsid w:val="003E6E1A"/>
    <w:rsid w:val="003E71C3"/>
    <w:rsid w:val="003E73FF"/>
    <w:rsid w:val="003F01EC"/>
    <w:rsid w:val="003F0B97"/>
    <w:rsid w:val="003F0EF7"/>
    <w:rsid w:val="003F108E"/>
    <w:rsid w:val="003F18AA"/>
    <w:rsid w:val="003F18BC"/>
    <w:rsid w:val="003F1908"/>
    <w:rsid w:val="003F2782"/>
    <w:rsid w:val="003F29EE"/>
    <w:rsid w:val="003F2A2A"/>
    <w:rsid w:val="003F2A58"/>
    <w:rsid w:val="003F3A38"/>
    <w:rsid w:val="003F42D4"/>
    <w:rsid w:val="003F46AC"/>
    <w:rsid w:val="003F4C4C"/>
    <w:rsid w:val="003F5A1A"/>
    <w:rsid w:val="003F5FA1"/>
    <w:rsid w:val="003F60E0"/>
    <w:rsid w:val="003F6958"/>
    <w:rsid w:val="003F6CD4"/>
    <w:rsid w:val="003F7AE5"/>
    <w:rsid w:val="003F7CEB"/>
    <w:rsid w:val="0040022C"/>
    <w:rsid w:val="00400D7D"/>
    <w:rsid w:val="0040155C"/>
    <w:rsid w:val="00401607"/>
    <w:rsid w:val="00401BA6"/>
    <w:rsid w:val="00402328"/>
    <w:rsid w:val="0040240E"/>
    <w:rsid w:val="00402783"/>
    <w:rsid w:val="00402A2B"/>
    <w:rsid w:val="00402DB7"/>
    <w:rsid w:val="00402F1D"/>
    <w:rsid w:val="004037B3"/>
    <w:rsid w:val="00403BBD"/>
    <w:rsid w:val="00403D6B"/>
    <w:rsid w:val="00403FFC"/>
    <w:rsid w:val="00404644"/>
    <w:rsid w:val="00404A34"/>
    <w:rsid w:val="0040594B"/>
    <w:rsid w:val="00405C37"/>
    <w:rsid w:val="00405C66"/>
    <w:rsid w:val="0040628D"/>
    <w:rsid w:val="00406E34"/>
    <w:rsid w:val="00407390"/>
    <w:rsid w:val="004076AF"/>
    <w:rsid w:val="00407762"/>
    <w:rsid w:val="00407B51"/>
    <w:rsid w:val="00407CC0"/>
    <w:rsid w:val="00407E2D"/>
    <w:rsid w:val="00407E8E"/>
    <w:rsid w:val="00407FC2"/>
    <w:rsid w:val="00410149"/>
    <w:rsid w:val="00410287"/>
    <w:rsid w:val="004102BF"/>
    <w:rsid w:val="00410609"/>
    <w:rsid w:val="004106BA"/>
    <w:rsid w:val="00410865"/>
    <w:rsid w:val="00413487"/>
    <w:rsid w:val="0041353F"/>
    <w:rsid w:val="00413564"/>
    <w:rsid w:val="00413971"/>
    <w:rsid w:val="00413B1F"/>
    <w:rsid w:val="0041405A"/>
    <w:rsid w:val="004142C3"/>
    <w:rsid w:val="004143C1"/>
    <w:rsid w:val="00414DBB"/>
    <w:rsid w:val="0041581E"/>
    <w:rsid w:val="00415D59"/>
    <w:rsid w:val="00415F9F"/>
    <w:rsid w:val="004164AE"/>
    <w:rsid w:val="004164DC"/>
    <w:rsid w:val="00416602"/>
    <w:rsid w:val="00416D02"/>
    <w:rsid w:val="00416EE6"/>
    <w:rsid w:val="00417AEC"/>
    <w:rsid w:val="00417BEE"/>
    <w:rsid w:val="00417CB1"/>
    <w:rsid w:val="00417D5A"/>
    <w:rsid w:val="004203B6"/>
    <w:rsid w:val="00420722"/>
    <w:rsid w:val="0042086F"/>
    <w:rsid w:val="00420A3E"/>
    <w:rsid w:val="00420B69"/>
    <w:rsid w:val="00421248"/>
    <w:rsid w:val="004217BA"/>
    <w:rsid w:val="004219F5"/>
    <w:rsid w:val="00421B9C"/>
    <w:rsid w:val="0042208E"/>
    <w:rsid w:val="0042236F"/>
    <w:rsid w:val="00422750"/>
    <w:rsid w:val="00422795"/>
    <w:rsid w:val="00422DD3"/>
    <w:rsid w:val="00423A5F"/>
    <w:rsid w:val="00423B43"/>
    <w:rsid w:val="00423BBF"/>
    <w:rsid w:val="00423F34"/>
    <w:rsid w:val="00424A67"/>
    <w:rsid w:val="00424D28"/>
    <w:rsid w:val="00424E53"/>
    <w:rsid w:val="0042530F"/>
    <w:rsid w:val="0042548F"/>
    <w:rsid w:val="00425B53"/>
    <w:rsid w:val="0042602E"/>
    <w:rsid w:val="004261EC"/>
    <w:rsid w:val="00426567"/>
    <w:rsid w:val="00426983"/>
    <w:rsid w:val="00426C5F"/>
    <w:rsid w:val="004271EE"/>
    <w:rsid w:val="0042745D"/>
    <w:rsid w:val="00427A45"/>
    <w:rsid w:val="00427C8E"/>
    <w:rsid w:val="0043034E"/>
    <w:rsid w:val="00430539"/>
    <w:rsid w:val="00430545"/>
    <w:rsid w:val="00430A42"/>
    <w:rsid w:val="00430C68"/>
    <w:rsid w:val="00430EE8"/>
    <w:rsid w:val="0043110C"/>
    <w:rsid w:val="00431212"/>
    <w:rsid w:val="00431387"/>
    <w:rsid w:val="00431E91"/>
    <w:rsid w:val="0043227B"/>
    <w:rsid w:val="004323E2"/>
    <w:rsid w:val="00432D8E"/>
    <w:rsid w:val="0043373F"/>
    <w:rsid w:val="00433C34"/>
    <w:rsid w:val="00433FA7"/>
    <w:rsid w:val="0043427E"/>
    <w:rsid w:val="00434A8E"/>
    <w:rsid w:val="00434A92"/>
    <w:rsid w:val="00435084"/>
    <w:rsid w:val="00435189"/>
    <w:rsid w:val="0043535D"/>
    <w:rsid w:val="0043569C"/>
    <w:rsid w:val="004359B2"/>
    <w:rsid w:val="00435D92"/>
    <w:rsid w:val="00436483"/>
    <w:rsid w:val="00436CDD"/>
    <w:rsid w:val="00436CEC"/>
    <w:rsid w:val="00436DC5"/>
    <w:rsid w:val="00437463"/>
    <w:rsid w:val="00437A6C"/>
    <w:rsid w:val="00437C4D"/>
    <w:rsid w:val="00437F9A"/>
    <w:rsid w:val="004403BA"/>
    <w:rsid w:val="004404C4"/>
    <w:rsid w:val="004406AB"/>
    <w:rsid w:val="00440B8B"/>
    <w:rsid w:val="00440BF5"/>
    <w:rsid w:val="00441CC1"/>
    <w:rsid w:val="00441F74"/>
    <w:rsid w:val="004421B2"/>
    <w:rsid w:val="00442319"/>
    <w:rsid w:val="004427D3"/>
    <w:rsid w:val="004428B0"/>
    <w:rsid w:val="004429BA"/>
    <w:rsid w:val="004438FC"/>
    <w:rsid w:val="0044457C"/>
    <w:rsid w:val="004450B8"/>
    <w:rsid w:val="00445410"/>
    <w:rsid w:val="00445525"/>
    <w:rsid w:val="00445936"/>
    <w:rsid w:val="00445C01"/>
    <w:rsid w:val="0044602F"/>
    <w:rsid w:val="00447293"/>
    <w:rsid w:val="00447503"/>
    <w:rsid w:val="004475D8"/>
    <w:rsid w:val="00447974"/>
    <w:rsid w:val="00447BDA"/>
    <w:rsid w:val="00447CDD"/>
    <w:rsid w:val="00450574"/>
    <w:rsid w:val="00450655"/>
    <w:rsid w:val="00451111"/>
    <w:rsid w:val="004512B5"/>
    <w:rsid w:val="00451436"/>
    <w:rsid w:val="00451A33"/>
    <w:rsid w:val="0045229D"/>
    <w:rsid w:val="0045257B"/>
    <w:rsid w:val="004525FB"/>
    <w:rsid w:val="00452A74"/>
    <w:rsid w:val="0045339F"/>
    <w:rsid w:val="00453747"/>
    <w:rsid w:val="00453A4A"/>
    <w:rsid w:val="00453B7D"/>
    <w:rsid w:val="00453D3B"/>
    <w:rsid w:val="00453F4F"/>
    <w:rsid w:val="00454028"/>
    <w:rsid w:val="00454356"/>
    <w:rsid w:val="0045486A"/>
    <w:rsid w:val="00454A07"/>
    <w:rsid w:val="004567D6"/>
    <w:rsid w:val="00456D3D"/>
    <w:rsid w:val="00456DEC"/>
    <w:rsid w:val="004573E2"/>
    <w:rsid w:val="00457904"/>
    <w:rsid w:val="00457C0A"/>
    <w:rsid w:val="00457D2E"/>
    <w:rsid w:val="004603E3"/>
    <w:rsid w:val="00460BA4"/>
    <w:rsid w:val="00461933"/>
    <w:rsid w:val="00461A82"/>
    <w:rsid w:val="00461BD4"/>
    <w:rsid w:val="00461D93"/>
    <w:rsid w:val="00461ED0"/>
    <w:rsid w:val="004628DC"/>
    <w:rsid w:val="00462A30"/>
    <w:rsid w:val="00463109"/>
    <w:rsid w:val="004635C4"/>
    <w:rsid w:val="0046382A"/>
    <w:rsid w:val="00463DBB"/>
    <w:rsid w:val="00464303"/>
    <w:rsid w:val="00464439"/>
    <w:rsid w:val="004648B1"/>
    <w:rsid w:val="00464C44"/>
    <w:rsid w:val="00466709"/>
    <w:rsid w:val="00466F94"/>
    <w:rsid w:val="004671EC"/>
    <w:rsid w:val="00467238"/>
    <w:rsid w:val="0046749A"/>
    <w:rsid w:val="00467AE5"/>
    <w:rsid w:val="00467D0D"/>
    <w:rsid w:val="00470087"/>
    <w:rsid w:val="004704A5"/>
    <w:rsid w:val="004707B2"/>
    <w:rsid w:val="00470925"/>
    <w:rsid w:val="00470FE7"/>
    <w:rsid w:val="0047142B"/>
    <w:rsid w:val="00471547"/>
    <w:rsid w:val="00472243"/>
    <w:rsid w:val="004722EF"/>
    <w:rsid w:val="004728D8"/>
    <w:rsid w:val="00472AF4"/>
    <w:rsid w:val="00472B27"/>
    <w:rsid w:val="00472E49"/>
    <w:rsid w:val="0047339F"/>
    <w:rsid w:val="0047388C"/>
    <w:rsid w:val="004738BB"/>
    <w:rsid w:val="0047397E"/>
    <w:rsid w:val="00474193"/>
    <w:rsid w:val="00474220"/>
    <w:rsid w:val="00474579"/>
    <w:rsid w:val="00474AC2"/>
    <w:rsid w:val="00474B23"/>
    <w:rsid w:val="0047509E"/>
    <w:rsid w:val="00475195"/>
    <w:rsid w:val="00475275"/>
    <w:rsid w:val="004754E6"/>
    <w:rsid w:val="004754FC"/>
    <w:rsid w:val="00475988"/>
    <w:rsid w:val="00476072"/>
    <w:rsid w:val="00476149"/>
    <w:rsid w:val="004767B1"/>
    <w:rsid w:val="00476E23"/>
    <w:rsid w:val="004775C4"/>
    <w:rsid w:val="00477D76"/>
    <w:rsid w:val="00480184"/>
    <w:rsid w:val="004806DD"/>
    <w:rsid w:val="004807A0"/>
    <w:rsid w:val="004807BA"/>
    <w:rsid w:val="00480FAD"/>
    <w:rsid w:val="00481939"/>
    <w:rsid w:val="00481EBB"/>
    <w:rsid w:val="0048216F"/>
    <w:rsid w:val="004825FE"/>
    <w:rsid w:val="0048281A"/>
    <w:rsid w:val="00482B99"/>
    <w:rsid w:val="00482D03"/>
    <w:rsid w:val="00482DC5"/>
    <w:rsid w:val="00482E2F"/>
    <w:rsid w:val="00482F6A"/>
    <w:rsid w:val="00482FF9"/>
    <w:rsid w:val="00483039"/>
    <w:rsid w:val="004836F2"/>
    <w:rsid w:val="004841B6"/>
    <w:rsid w:val="0048567D"/>
    <w:rsid w:val="00486246"/>
    <w:rsid w:val="004865B6"/>
    <w:rsid w:val="004866D5"/>
    <w:rsid w:val="00486B23"/>
    <w:rsid w:val="00486B36"/>
    <w:rsid w:val="00486C60"/>
    <w:rsid w:val="004870AB"/>
    <w:rsid w:val="004902F4"/>
    <w:rsid w:val="00491059"/>
    <w:rsid w:val="00491090"/>
    <w:rsid w:val="00491A09"/>
    <w:rsid w:val="00491DE1"/>
    <w:rsid w:val="00491F1D"/>
    <w:rsid w:val="0049270A"/>
    <w:rsid w:val="00492754"/>
    <w:rsid w:val="00492965"/>
    <w:rsid w:val="00492C5D"/>
    <w:rsid w:val="00492D71"/>
    <w:rsid w:val="00492FDD"/>
    <w:rsid w:val="004936D2"/>
    <w:rsid w:val="00493DCB"/>
    <w:rsid w:val="00494445"/>
    <w:rsid w:val="004946A6"/>
    <w:rsid w:val="0049484A"/>
    <w:rsid w:val="00494B89"/>
    <w:rsid w:val="00495097"/>
    <w:rsid w:val="004954DE"/>
    <w:rsid w:val="00495921"/>
    <w:rsid w:val="00495E6A"/>
    <w:rsid w:val="00495F39"/>
    <w:rsid w:val="00496323"/>
    <w:rsid w:val="004965BB"/>
    <w:rsid w:val="004967BC"/>
    <w:rsid w:val="00497545"/>
    <w:rsid w:val="00497AB4"/>
    <w:rsid w:val="00497C61"/>
    <w:rsid w:val="004A0983"/>
    <w:rsid w:val="004A0EF2"/>
    <w:rsid w:val="004A12AB"/>
    <w:rsid w:val="004A181F"/>
    <w:rsid w:val="004A1890"/>
    <w:rsid w:val="004A18B2"/>
    <w:rsid w:val="004A1980"/>
    <w:rsid w:val="004A1A04"/>
    <w:rsid w:val="004A1D83"/>
    <w:rsid w:val="004A2291"/>
    <w:rsid w:val="004A2293"/>
    <w:rsid w:val="004A29ED"/>
    <w:rsid w:val="004A2CB2"/>
    <w:rsid w:val="004A345C"/>
    <w:rsid w:val="004A3EAE"/>
    <w:rsid w:val="004A4038"/>
    <w:rsid w:val="004A4155"/>
    <w:rsid w:val="004A4554"/>
    <w:rsid w:val="004A4D8B"/>
    <w:rsid w:val="004A4E41"/>
    <w:rsid w:val="004A57F6"/>
    <w:rsid w:val="004A5888"/>
    <w:rsid w:val="004A66E7"/>
    <w:rsid w:val="004A70A6"/>
    <w:rsid w:val="004A70A8"/>
    <w:rsid w:val="004A70FD"/>
    <w:rsid w:val="004A75EB"/>
    <w:rsid w:val="004B1028"/>
    <w:rsid w:val="004B1903"/>
    <w:rsid w:val="004B1B85"/>
    <w:rsid w:val="004B337B"/>
    <w:rsid w:val="004B345A"/>
    <w:rsid w:val="004B3777"/>
    <w:rsid w:val="004B3E93"/>
    <w:rsid w:val="004B42A0"/>
    <w:rsid w:val="004B5113"/>
    <w:rsid w:val="004B5139"/>
    <w:rsid w:val="004B5553"/>
    <w:rsid w:val="004B5870"/>
    <w:rsid w:val="004B5BBD"/>
    <w:rsid w:val="004B5CF5"/>
    <w:rsid w:val="004B6146"/>
    <w:rsid w:val="004B660A"/>
    <w:rsid w:val="004B6722"/>
    <w:rsid w:val="004B6CF8"/>
    <w:rsid w:val="004B713F"/>
    <w:rsid w:val="004B71F4"/>
    <w:rsid w:val="004B72F7"/>
    <w:rsid w:val="004B7BA9"/>
    <w:rsid w:val="004B7EF4"/>
    <w:rsid w:val="004B7F70"/>
    <w:rsid w:val="004C0A85"/>
    <w:rsid w:val="004C122D"/>
    <w:rsid w:val="004C1736"/>
    <w:rsid w:val="004C1AA5"/>
    <w:rsid w:val="004C1DFA"/>
    <w:rsid w:val="004C1E90"/>
    <w:rsid w:val="004C241E"/>
    <w:rsid w:val="004C27A4"/>
    <w:rsid w:val="004C292A"/>
    <w:rsid w:val="004C2A31"/>
    <w:rsid w:val="004C2D92"/>
    <w:rsid w:val="004C2FF9"/>
    <w:rsid w:val="004C4039"/>
    <w:rsid w:val="004C422B"/>
    <w:rsid w:val="004C464C"/>
    <w:rsid w:val="004C4DDD"/>
    <w:rsid w:val="004C51EA"/>
    <w:rsid w:val="004C5349"/>
    <w:rsid w:val="004C53B2"/>
    <w:rsid w:val="004C5AE5"/>
    <w:rsid w:val="004C5BED"/>
    <w:rsid w:val="004C632A"/>
    <w:rsid w:val="004C641C"/>
    <w:rsid w:val="004C6428"/>
    <w:rsid w:val="004C67B6"/>
    <w:rsid w:val="004C697C"/>
    <w:rsid w:val="004C6AC0"/>
    <w:rsid w:val="004C6C9C"/>
    <w:rsid w:val="004C6E78"/>
    <w:rsid w:val="004C739C"/>
    <w:rsid w:val="004C7804"/>
    <w:rsid w:val="004D001D"/>
    <w:rsid w:val="004D0311"/>
    <w:rsid w:val="004D0A5D"/>
    <w:rsid w:val="004D110E"/>
    <w:rsid w:val="004D1A45"/>
    <w:rsid w:val="004D1AF0"/>
    <w:rsid w:val="004D1F9C"/>
    <w:rsid w:val="004D1FF1"/>
    <w:rsid w:val="004D21C9"/>
    <w:rsid w:val="004D2557"/>
    <w:rsid w:val="004D2E2D"/>
    <w:rsid w:val="004D343D"/>
    <w:rsid w:val="004D35EA"/>
    <w:rsid w:val="004D3961"/>
    <w:rsid w:val="004D436B"/>
    <w:rsid w:val="004D43C6"/>
    <w:rsid w:val="004D464A"/>
    <w:rsid w:val="004D4C21"/>
    <w:rsid w:val="004D4E71"/>
    <w:rsid w:val="004D53FD"/>
    <w:rsid w:val="004D5BD4"/>
    <w:rsid w:val="004D66B3"/>
    <w:rsid w:val="004D7940"/>
    <w:rsid w:val="004D7F06"/>
    <w:rsid w:val="004E01F5"/>
    <w:rsid w:val="004E0381"/>
    <w:rsid w:val="004E0889"/>
    <w:rsid w:val="004E1309"/>
    <w:rsid w:val="004E1B5E"/>
    <w:rsid w:val="004E223F"/>
    <w:rsid w:val="004E256E"/>
    <w:rsid w:val="004E2573"/>
    <w:rsid w:val="004E292C"/>
    <w:rsid w:val="004E2C5F"/>
    <w:rsid w:val="004E2DDE"/>
    <w:rsid w:val="004E2E10"/>
    <w:rsid w:val="004E2FA7"/>
    <w:rsid w:val="004E39B2"/>
    <w:rsid w:val="004E3CE9"/>
    <w:rsid w:val="004E4671"/>
    <w:rsid w:val="004E495B"/>
    <w:rsid w:val="004E4978"/>
    <w:rsid w:val="004E4A95"/>
    <w:rsid w:val="004E4F6B"/>
    <w:rsid w:val="004E500E"/>
    <w:rsid w:val="004E5476"/>
    <w:rsid w:val="004E5960"/>
    <w:rsid w:val="004E5F27"/>
    <w:rsid w:val="004E60BE"/>
    <w:rsid w:val="004E6607"/>
    <w:rsid w:val="004E688C"/>
    <w:rsid w:val="004E692C"/>
    <w:rsid w:val="004E6C49"/>
    <w:rsid w:val="004E72B6"/>
    <w:rsid w:val="004E72D4"/>
    <w:rsid w:val="004E730C"/>
    <w:rsid w:val="004E74E4"/>
    <w:rsid w:val="004E7C5B"/>
    <w:rsid w:val="004E7EA4"/>
    <w:rsid w:val="004F0A99"/>
    <w:rsid w:val="004F0BD3"/>
    <w:rsid w:val="004F0EBF"/>
    <w:rsid w:val="004F13F9"/>
    <w:rsid w:val="004F1411"/>
    <w:rsid w:val="004F1E50"/>
    <w:rsid w:val="004F233B"/>
    <w:rsid w:val="004F2FD7"/>
    <w:rsid w:val="004F3B71"/>
    <w:rsid w:val="004F3D97"/>
    <w:rsid w:val="004F4685"/>
    <w:rsid w:val="004F4CFF"/>
    <w:rsid w:val="004F51E5"/>
    <w:rsid w:val="004F53A0"/>
    <w:rsid w:val="004F5DD2"/>
    <w:rsid w:val="004F5E37"/>
    <w:rsid w:val="004F613E"/>
    <w:rsid w:val="004F6345"/>
    <w:rsid w:val="004F6604"/>
    <w:rsid w:val="004F668D"/>
    <w:rsid w:val="004F66E7"/>
    <w:rsid w:val="004F70C0"/>
    <w:rsid w:val="004F73F8"/>
    <w:rsid w:val="004F74F5"/>
    <w:rsid w:val="004F78F7"/>
    <w:rsid w:val="00500348"/>
    <w:rsid w:val="005007DC"/>
    <w:rsid w:val="005009E1"/>
    <w:rsid w:val="00500B51"/>
    <w:rsid w:val="00500B5A"/>
    <w:rsid w:val="0050110B"/>
    <w:rsid w:val="005014D6"/>
    <w:rsid w:val="0050171F"/>
    <w:rsid w:val="005018C8"/>
    <w:rsid w:val="00501F27"/>
    <w:rsid w:val="00501F3F"/>
    <w:rsid w:val="005022C0"/>
    <w:rsid w:val="005023BF"/>
    <w:rsid w:val="0050287C"/>
    <w:rsid w:val="005030D4"/>
    <w:rsid w:val="00503293"/>
    <w:rsid w:val="0050338A"/>
    <w:rsid w:val="0050359C"/>
    <w:rsid w:val="005037EB"/>
    <w:rsid w:val="00503E46"/>
    <w:rsid w:val="00503FF2"/>
    <w:rsid w:val="00503FFA"/>
    <w:rsid w:val="005041DB"/>
    <w:rsid w:val="005045B6"/>
    <w:rsid w:val="005048F2"/>
    <w:rsid w:val="0050504C"/>
    <w:rsid w:val="0050504E"/>
    <w:rsid w:val="005050EB"/>
    <w:rsid w:val="005051F8"/>
    <w:rsid w:val="005058F8"/>
    <w:rsid w:val="00505FEF"/>
    <w:rsid w:val="00507309"/>
    <w:rsid w:val="00507564"/>
    <w:rsid w:val="00507D99"/>
    <w:rsid w:val="00507EED"/>
    <w:rsid w:val="00511147"/>
    <w:rsid w:val="0051121C"/>
    <w:rsid w:val="0051158C"/>
    <w:rsid w:val="005118C7"/>
    <w:rsid w:val="00511984"/>
    <w:rsid w:val="00511A27"/>
    <w:rsid w:val="00511CA1"/>
    <w:rsid w:val="005123CC"/>
    <w:rsid w:val="005123D3"/>
    <w:rsid w:val="00512BAB"/>
    <w:rsid w:val="00512F81"/>
    <w:rsid w:val="0051346C"/>
    <w:rsid w:val="005140C2"/>
    <w:rsid w:val="0051442B"/>
    <w:rsid w:val="00514506"/>
    <w:rsid w:val="005146F6"/>
    <w:rsid w:val="005147D9"/>
    <w:rsid w:val="005148C4"/>
    <w:rsid w:val="00514A62"/>
    <w:rsid w:val="00514DDC"/>
    <w:rsid w:val="0051518C"/>
    <w:rsid w:val="005151FE"/>
    <w:rsid w:val="005152D8"/>
    <w:rsid w:val="00516C1F"/>
    <w:rsid w:val="00517600"/>
    <w:rsid w:val="00517FFB"/>
    <w:rsid w:val="005203FD"/>
    <w:rsid w:val="0052046C"/>
    <w:rsid w:val="00520912"/>
    <w:rsid w:val="00520AE5"/>
    <w:rsid w:val="005211A1"/>
    <w:rsid w:val="005211CB"/>
    <w:rsid w:val="00521626"/>
    <w:rsid w:val="005219B8"/>
    <w:rsid w:val="00521A6B"/>
    <w:rsid w:val="00521DAA"/>
    <w:rsid w:val="00522330"/>
    <w:rsid w:val="00522BC6"/>
    <w:rsid w:val="00522EF8"/>
    <w:rsid w:val="00523065"/>
    <w:rsid w:val="00523A2F"/>
    <w:rsid w:val="00523C66"/>
    <w:rsid w:val="00524066"/>
    <w:rsid w:val="005242A8"/>
    <w:rsid w:val="0052442A"/>
    <w:rsid w:val="00524796"/>
    <w:rsid w:val="00525A17"/>
    <w:rsid w:val="00525A6C"/>
    <w:rsid w:val="00525DBB"/>
    <w:rsid w:val="00526B6A"/>
    <w:rsid w:val="00527073"/>
    <w:rsid w:val="00527079"/>
    <w:rsid w:val="005272DB"/>
    <w:rsid w:val="00527578"/>
    <w:rsid w:val="0052795F"/>
    <w:rsid w:val="0052797A"/>
    <w:rsid w:val="00527F6B"/>
    <w:rsid w:val="005300B5"/>
    <w:rsid w:val="005305E3"/>
    <w:rsid w:val="00530A8C"/>
    <w:rsid w:val="005310E5"/>
    <w:rsid w:val="005313DA"/>
    <w:rsid w:val="00531A44"/>
    <w:rsid w:val="00532097"/>
    <w:rsid w:val="005324B2"/>
    <w:rsid w:val="00532706"/>
    <w:rsid w:val="005332DB"/>
    <w:rsid w:val="005333CA"/>
    <w:rsid w:val="0053361E"/>
    <w:rsid w:val="00533776"/>
    <w:rsid w:val="00533A20"/>
    <w:rsid w:val="00533A61"/>
    <w:rsid w:val="00533B32"/>
    <w:rsid w:val="0053435E"/>
    <w:rsid w:val="0053442A"/>
    <w:rsid w:val="005348A5"/>
    <w:rsid w:val="00534E07"/>
    <w:rsid w:val="005351A0"/>
    <w:rsid w:val="00535738"/>
    <w:rsid w:val="005357DF"/>
    <w:rsid w:val="00535C8D"/>
    <w:rsid w:val="00535D9A"/>
    <w:rsid w:val="0053603A"/>
    <w:rsid w:val="00536105"/>
    <w:rsid w:val="00536230"/>
    <w:rsid w:val="00536645"/>
    <w:rsid w:val="0053690A"/>
    <w:rsid w:val="00536D3F"/>
    <w:rsid w:val="005374C5"/>
    <w:rsid w:val="00537D13"/>
    <w:rsid w:val="00540580"/>
    <w:rsid w:val="005415AD"/>
    <w:rsid w:val="00541D82"/>
    <w:rsid w:val="00541E60"/>
    <w:rsid w:val="00542178"/>
    <w:rsid w:val="00542357"/>
    <w:rsid w:val="0054240A"/>
    <w:rsid w:val="00542709"/>
    <w:rsid w:val="00542941"/>
    <w:rsid w:val="00542FEE"/>
    <w:rsid w:val="00543FA0"/>
    <w:rsid w:val="0054425F"/>
    <w:rsid w:val="00544DEA"/>
    <w:rsid w:val="005452F2"/>
    <w:rsid w:val="0054552E"/>
    <w:rsid w:val="00545C2D"/>
    <w:rsid w:val="00547003"/>
    <w:rsid w:val="00547111"/>
    <w:rsid w:val="0054760D"/>
    <w:rsid w:val="00547B91"/>
    <w:rsid w:val="005509C7"/>
    <w:rsid w:val="00550A91"/>
    <w:rsid w:val="00550BA5"/>
    <w:rsid w:val="00551441"/>
    <w:rsid w:val="00551501"/>
    <w:rsid w:val="005516FD"/>
    <w:rsid w:val="0055210B"/>
    <w:rsid w:val="0055218D"/>
    <w:rsid w:val="0055230A"/>
    <w:rsid w:val="00552DA4"/>
    <w:rsid w:val="0055311D"/>
    <w:rsid w:val="0055330A"/>
    <w:rsid w:val="00553B41"/>
    <w:rsid w:val="00553ED7"/>
    <w:rsid w:val="005541ED"/>
    <w:rsid w:val="0055432B"/>
    <w:rsid w:val="00554333"/>
    <w:rsid w:val="00554AA9"/>
    <w:rsid w:val="00554B07"/>
    <w:rsid w:val="00554B4C"/>
    <w:rsid w:val="00554E3B"/>
    <w:rsid w:val="00555235"/>
    <w:rsid w:val="00555E7D"/>
    <w:rsid w:val="00556481"/>
    <w:rsid w:val="00556607"/>
    <w:rsid w:val="005566B3"/>
    <w:rsid w:val="005568E7"/>
    <w:rsid w:val="0055763D"/>
    <w:rsid w:val="005579E6"/>
    <w:rsid w:val="00557A20"/>
    <w:rsid w:val="00557EBE"/>
    <w:rsid w:val="00560825"/>
    <w:rsid w:val="00560E0E"/>
    <w:rsid w:val="00561BDB"/>
    <w:rsid w:val="00561CE6"/>
    <w:rsid w:val="005624AB"/>
    <w:rsid w:val="005625B2"/>
    <w:rsid w:val="00563044"/>
    <w:rsid w:val="00563468"/>
    <w:rsid w:val="0056354D"/>
    <w:rsid w:val="005639B6"/>
    <w:rsid w:val="00563C90"/>
    <w:rsid w:val="00563E7D"/>
    <w:rsid w:val="00564279"/>
    <w:rsid w:val="005643C8"/>
    <w:rsid w:val="005644CB"/>
    <w:rsid w:val="00564BCD"/>
    <w:rsid w:val="005652A1"/>
    <w:rsid w:val="00566192"/>
    <w:rsid w:val="00566424"/>
    <w:rsid w:val="005667A8"/>
    <w:rsid w:val="00566A1C"/>
    <w:rsid w:val="00566C0B"/>
    <w:rsid w:val="00566C41"/>
    <w:rsid w:val="00567AAF"/>
    <w:rsid w:val="00570306"/>
    <w:rsid w:val="0057030F"/>
    <w:rsid w:val="00570FE1"/>
    <w:rsid w:val="00571244"/>
    <w:rsid w:val="005718B8"/>
    <w:rsid w:val="00571B5E"/>
    <w:rsid w:val="00571F94"/>
    <w:rsid w:val="00572274"/>
    <w:rsid w:val="005722A7"/>
    <w:rsid w:val="00572BBF"/>
    <w:rsid w:val="00573871"/>
    <w:rsid w:val="00573E79"/>
    <w:rsid w:val="00573FA4"/>
    <w:rsid w:val="00574643"/>
    <w:rsid w:val="00574842"/>
    <w:rsid w:val="00574BC1"/>
    <w:rsid w:val="00574E0F"/>
    <w:rsid w:val="0057574A"/>
    <w:rsid w:val="00575E99"/>
    <w:rsid w:val="00575FAC"/>
    <w:rsid w:val="0057614B"/>
    <w:rsid w:val="00576246"/>
    <w:rsid w:val="005765B1"/>
    <w:rsid w:val="0057665E"/>
    <w:rsid w:val="0057668D"/>
    <w:rsid w:val="005769B0"/>
    <w:rsid w:val="00576DFD"/>
    <w:rsid w:val="005774AB"/>
    <w:rsid w:val="00577CCA"/>
    <w:rsid w:val="0058000A"/>
    <w:rsid w:val="005803F6"/>
    <w:rsid w:val="00580678"/>
    <w:rsid w:val="0058109F"/>
    <w:rsid w:val="00581C45"/>
    <w:rsid w:val="00581DF0"/>
    <w:rsid w:val="00582D02"/>
    <w:rsid w:val="0058310D"/>
    <w:rsid w:val="005836C4"/>
    <w:rsid w:val="00583F12"/>
    <w:rsid w:val="00584F4F"/>
    <w:rsid w:val="00585A07"/>
    <w:rsid w:val="0058665A"/>
    <w:rsid w:val="00586863"/>
    <w:rsid w:val="0058691D"/>
    <w:rsid w:val="00586940"/>
    <w:rsid w:val="00586A7F"/>
    <w:rsid w:val="005903C6"/>
    <w:rsid w:val="005905E5"/>
    <w:rsid w:val="00590C94"/>
    <w:rsid w:val="0059122A"/>
    <w:rsid w:val="0059236D"/>
    <w:rsid w:val="00592767"/>
    <w:rsid w:val="00592C43"/>
    <w:rsid w:val="00592DC3"/>
    <w:rsid w:val="00592F19"/>
    <w:rsid w:val="0059351E"/>
    <w:rsid w:val="00593602"/>
    <w:rsid w:val="005936F4"/>
    <w:rsid w:val="00593C49"/>
    <w:rsid w:val="00593CEF"/>
    <w:rsid w:val="00593F01"/>
    <w:rsid w:val="0059452A"/>
    <w:rsid w:val="005952A5"/>
    <w:rsid w:val="00595308"/>
    <w:rsid w:val="0059560D"/>
    <w:rsid w:val="00595768"/>
    <w:rsid w:val="00595989"/>
    <w:rsid w:val="00595FA1"/>
    <w:rsid w:val="00596530"/>
    <w:rsid w:val="005966D0"/>
    <w:rsid w:val="005969FD"/>
    <w:rsid w:val="00596BDC"/>
    <w:rsid w:val="005971D5"/>
    <w:rsid w:val="005972FE"/>
    <w:rsid w:val="005977B5"/>
    <w:rsid w:val="00597DD4"/>
    <w:rsid w:val="005A0B8E"/>
    <w:rsid w:val="005A0DAB"/>
    <w:rsid w:val="005A122B"/>
    <w:rsid w:val="005A133A"/>
    <w:rsid w:val="005A13A4"/>
    <w:rsid w:val="005A1B02"/>
    <w:rsid w:val="005A203E"/>
    <w:rsid w:val="005A2594"/>
    <w:rsid w:val="005A2977"/>
    <w:rsid w:val="005A29BD"/>
    <w:rsid w:val="005A2C66"/>
    <w:rsid w:val="005A31CB"/>
    <w:rsid w:val="005A329B"/>
    <w:rsid w:val="005A3BBB"/>
    <w:rsid w:val="005A4615"/>
    <w:rsid w:val="005A47B8"/>
    <w:rsid w:val="005A4A28"/>
    <w:rsid w:val="005A4BA8"/>
    <w:rsid w:val="005A539A"/>
    <w:rsid w:val="005A5C32"/>
    <w:rsid w:val="005A5D34"/>
    <w:rsid w:val="005A62B5"/>
    <w:rsid w:val="005A62D2"/>
    <w:rsid w:val="005A64E2"/>
    <w:rsid w:val="005A6665"/>
    <w:rsid w:val="005A6755"/>
    <w:rsid w:val="005A6AF7"/>
    <w:rsid w:val="005A6C91"/>
    <w:rsid w:val="005A76E5"/>
    <w:rsid w:val="005A7A78"/>
    <w:rsid w:val="005A7C13"/>
    <w:rsid w:val="005B05A4"/>
    <w:rsid w:val="005B0BDC"/>
    <w:rsid w:val="005B11D1"/>
    <w:rsid w:val="005B1690"/>
    <w:rsid w:val="005B1BEA"/>
    <w:rsid w:val="005B1EBC"/>
    <w:rsid w:val="005B317B"/>
    <w:rsid w:val="005B3FBE"/>
    <w:rsid w:val="005B453C"/>
    <w:rsid w:val="005B4740"/>
    <w:rsid w:val="005B4962"/>
    <w:rsid w:val="005B56DE"/>
    <w:rsid w:val="005B570B"/>
    <w:rsid w:val="005B5BFA"/>
    <w:rsid w:val="005B5F5F"/>
    <w:rsid w:val="005B6215"/>
    <w:rsid w:val="005B62F5"/>
    <w:rsid w:val="005B72EC"/>
    <w:rsid w:val="005B7612"/>
    <w:rsid w:val="005B7A4B"/>
    <w:rsid w:val="005B7EFB"/>
    <w:rsid w:val="005B7FC8"/>
    <w:rsid w:val="005C056E"/>
    <w:rsid w:val="005C0771"/>
    <w:rsid w:val="005C09CD"/>
    <w:rsid w:val="005C0CFD"/>
    <w:rsid w:val="005C1568"/>
    <w:rsid w:val="005C1AA0"/>
    <w:rsid w:val="005C1AF0"/>
    <w:rsid w:val="005C2194"/>
    <w:rsid w:val="005C2B13"/>
    <w:rsid w:val="005C2CEE"/>
    <w:rsid w:val="005C336A"/>
    <w:rsid w:val="005C3EB2"/>
    <w:rsid w:val="005C3F2F"/>
    <w:rsid w:val="005C3F95"/>
    <w:rsid w:val="005C4FED"/>
    <w:rsid w:val="005C5AC7"/>
    <w:rsid w:val="005C5ADC"/>
    <w:rsid w:val="005C6487"/>
    <w:rsid w:val="005C6A8A"/>
    <w:rsid w:val="005C74F5"/>
    <w:rsid w:val="005C7DD8"/>
    <w:rsid w:val="005C7E4E"/>
    <w:rsid w:val="005C7F6A"/>
    <w:rsid w:val="005C7F70"/>
    <w:rsid w:val="005D0362"/>
    <w:rsid w:val="005D0644"/>
    <w:rsid w:val="005D09CC"/>
    <w:rsid w:val="005D0AB7"/>
    <w:rsid w:val="005D0AD4"/>
    <w:rsid w:val="005D0FFB"/>
    <w:rsid w:val="005D10B9"/>
    <w:rsid w:val="005D1190"/>
    <w:rsid w:val="005D11E8"/>
    <w:rsid w:val="005D129E"/>
    <w:rsid w:val="005D136F"/>
    <w:rsid w:val="005D1AD7"/>
    <w:rsid w:val="005D1C8B"/>
    <w:rsid w:val="005D2101"/>
    <w:rsid w:val="005D2E10"/>
    <w:rsid w:val="005D33D4"/>
    <w:rsid w:val="005D39F7"/>
    <w:rsid w:val="005D3C62"/>
    <w:rsid w:val="005D439D"/>
    <w:rsid w:val="005D4506"/>
    <w:rsid w:val="005D460A"/>
    <w:rsid w:val="005D4644"/>
    <w:rsid w:val="005D465E"/>
    <w:rsid w:val="005D49BF"/>
    <w:rsid w:val="005D4C68"/>
    <w:rsid w:val="005D5509"/>
    <w:rsid w:val="005D591A"/>
    <w:rsid w:val="005D5934"/>
    <w:rsid w:val="005D5C2F"/>
    <w:rsid w:val="005D5C8B"/>
    <w:rsid w:val="005D5EDE"/>
    <w:rsid w:val="005D6047"/>
    <w:rsid w:val="005D622E"/>
    <w:rsid w:val="005D689F"/>
    <w:rsid w:val="005D6E91"/>
    <w:rsid w:val="005D73C7"/>
    <w:rsid w:val="005D7420"/>
    <w:rsid w:val="005D7679"/>
    <w:rsid w:val="005D7B1B"/>
    <w:rsid w:val="005D7D62"/>
    <w:rsid w:val="005D7D82"/>
    <w:rsid w:val="005D7E44"/>
    <w:rsid w:val="005E003D"/>
    <w:rsid w:val="005E0285"/>
    <w:rsid w:val="005E098D"/>
    <w:rsid w:val="005E09B2"/>
    <w:rsid w:val="005E111C"/>
    <w:rsid w:val="005E163F"/>
    <w:rsid w:val="005E1723"/>
    <w:rsid w:val="005E1998"/>
    <w:rsid w:val="005E1B22"/>
    <w:rsid w:val="005E1EAF"/>
    <w:rsid w:val="005E2A65"/>
    <w:rsid w:val="005E2CB8"/>
    <w:rsid w:val="005E2D29"/>
    <w:rsid w:val="005E3874"/>
    <w:rsid w:val="005E3A26"/>
    <w:rsid w:val="005E3AFD"/>
    <w:rsid w:val="005E41E1"/>
    <w:rsid w:val="005E4526"/>
    <w:rsid w:val="005E4B82"/>
    <w:rsid w:val="005E5D6B"/>
    <w:rsid w:val="005E5E91"/>
    <w:rsid w:val="005E68C4"/>
    <w:rsid w:val="005E6C27"/>
    <w:rsid w:val="005E703A"/>
    <w:rsid w:val="005E79EC"/>
    <w:rsid w:val="005F0589"/>
    <w:rsid w:val="005F07C8"/>
    <w:rsid w:val="005F07C9"/>
    <w:rsid w:val="005F0FB7"/>
    <w:rsid w:val="005F16F7"/>
    <w:rsid w:val="005F1E21"/>
    <w:rsid w:val="005F1E9A"/>
    <w:rsid w:val="005F1FAF"/>
    <w:rsid w:val="005F2113"/>
    <w:rsid w:val="005F2241"/>
    <w:rsid w:val="005F2949"/>
    <w:rsid w:val="005F4AB0"/>
    <w:rsid w:val="005F4DFB"/>
    <w:rsid w:val="005F52CB"/>
    <w:rsid w:val="005F52F3"/>
    <w:rsid w:val="005F532B"/>
    <w:rsid w:val="005F55F1"/>
    <w:rsid w:val="005F5927"/>
    <w:rsid w:val="005F61C9"/>
    <w:rsid w:val="005F649B"/>
    <w:rsid w:val="005F64F7"/>
    <w:rsid w:val="005F6AC3"/>
    <w:rsid w:val="005F6F7D"/>
    <w:rsid w:val="005F71B7"/>
    <w:rsid w:val="005F74E4"/>
    <w:rsid w:val="005F7639"/>
    <w:rsid w:val="005F776F"/>
    <w:rsid w:val="005F7DA8"/>
    <w:rsid w:val="005F7F46"/>
    <w:rsid w:val="00600008"/>
    <w:rsid w:val="006000B2"/>
    <w:rsid w:val="006001E8"/>
    <w:rsid w:val="00600233"/>
    <w:rsid w:val="00601E2A"/>
    <w:rsid w:val="00601F75"/>
    <w:rsid w:val="00602396"/>
    <w:rsid w:val="006024CB"/>
    <w:rsid w:val="006035CA"/>
    <w:rsid w:val="00603D97"/>
    <w:rsid w:val="006040AD"/>
    <w:rsid w:val="006042D5"/>
    <w:rsid w:val="00604414"/>
    <w:rsid w:val="00604914"/>
    <w:rsid w:val="00605987"/>
    <w:rsid w:val="00605AE9"/>
    <w:rsid w:val="006060D5"/>
    <w:rsid w:val="006061D2"/>
    <w:rsid w:val="00606608"/>
    <w:rsid w:val="00606989"/>
    <w:rsid w:val="00606B41"/>
    <w:rsid w:val="00607481"/>
    <w:rsid w:val="00607616"/>
    <w:rsid w:val="0060775E"/>
    <w:rsid w:val="00607BE3"/>
    <w:rsid w:val="00607CCA"/>
    <w:rsid w:val="00607D3F"/>
    <w:rsid w:val="006102C8"/>
    <w:rsid w:val="006104B4"/>
    <w:rsid w:val="006105C4"/>
    <w:rsid w:val="00610AB6"/>
    <w:rsid w:val="006111F9"/>
    <w:rsid w:val="00611402"/>
    <w:rsid w:val="00611686"/>
    <w:rsid w:val="00611D84"/>
    <w:rsid w:val="00612CE7"/>
    <w:rsid w:val="00613213"/>
    <w:rsid w:val="0061343E"/>
    <w:rsid w:val="00614035"/>
    <w:rsid w:val="006142FB"/>
    <w:rsid w:val="0061458E"/>
    <w:rsid w:val="00614D2C"/>
    <w:rsid w:val="006152D4"/>
    <w:rsid w:val="00615EB9"/>
    <w:rsid w:val="0061646B"/>
    <w:rsid w:val="00616B6D"/>
    <w:rsid w:val="006171F8"/>
    <w:rsid w:val="006172F4"/>
    <w:rsid w:val="006177FA"/>
    <w:rsid w:val="00620340"/>
    <w:rsid w:val="00620809"/>
    <w:rsid w:val="006208CE"/>
    <w:rsid w:val="00620C9D"/>
    <w:rsid w:val="00620EE4"/>
    <w:rsid w:val="006211B2"/>
    <w:rsid w:val="006212B1"/>
    <w:rsid w:val="006214F6"/>
    <w:rsid w:val="0062158A"/>
    <w:rsid w:val="00621EEF"/>
    <w:rsid w:val="00621F8B"/>
    <w:rsid w:val="00621FCA"/>
    <w:rsid w:val="00622522"/>
    <w:rsid w:val="006226ED"/>
    <w:rsid w:val="00622A6B"/>
    <w:rsid w:val="0062335B"/>
    <w:rsid w:val="0062393C"/>
    <w:rsid w:val="00623F4C"/>
    <w:rsid w:val="00623FA0"/>
    <w:rsid w:val="00624088"/>
    <w:rsid w:val="00624979"/>
    <w:rsid w:val="00624A23"/>
    <w:rsid w:val="00624A34"/>
    <w:rsid w:val="00624D6B"/>
    <w:rsid w:val="006256C2"/>
    <w:rsid w:val="00625F1C"/>
    <w:rsid w:val="0062622A"/>
    <w:rsid w:val="00626C5A"/>
    <w:rsid w:val="00627613"/>
    <w:rsid w:val="00627640"/>
    <w:rsid w:val="00627797"/>
    <w:rsid w:val="0062798F"/>
    <w:rsid w:val="00627B7B"/>
    <w:rsid w:val="006300A4"/>
    <w:rsid w:val="00630225"/>
    <w:rsid w:val="0063058F"/>
    <w:rsid w:val="00630924"/>
    <w:rsid w:val="00630AAE"/>
    <w:rsid w:val="00630D29"/>
    <w:rsid w:val="00631834"/>
    <w:rsid w:val="00631932"/>
    <w:rsid w:val="00631CA2"/>
    <w:rsid w:val="00632A17"/>
    <w:rsid w:val="00632BA3"/>
    <w:rsid w:val="006330F1"/>
    <w:rsid w:val="0063336E"/>
    <w:rsid w:val="0063348A"/>
    <w:rsid w:val="006348F6"/>
    <w:rsid w:val="00634917"/>
    <w:rsid w:val="00634DFD"/>
    <w:rsid w:val="006351A5"/>
    <w:rsid w:val="00635379"/>
    <w:rsid w:val="00635F2B"/>
    <w:rsid w:val="00636476"/>
    <w:rsid w:val="006365A1"/>
    <w:rsid w:val="00636727"/>
    <w:rsid w:val="0063678D"/>
    <w:rsid w:val="00637F9B"/>
    <w:rsid w:val="00640160"/>
    <w:rsid w:val="0064034F"/>
    <w:rsid w:val="006403FE"/>
    <w:rsid w:val="00640465"/>
    <w:rsid w:val="0064055E"/>
    <w:rsid w:val="006410AF"/>
    <w:rsid w:val="0064210C"/>
    <w:rsid w:val="0064243D"/>
    <w:rsid w:val="0064249E"/>
    <w:rsid w:val="0064327F"/>
    <w:rsid w:val="00643DAC"/>
    <w:rsid w:val="00643EB7"/>
    <w:rsid w:val="0064417C"/>
    <w:rsid w:val="00644AC9"/>
    <w:rsid w:val="006453ED"/>
    <w:rsid w:val="0064559E"/>
    <w:rsid w:val="00645914"/>
    <w:rsid w:val="00645ACA"/>
    <w:rsid w:val="0064664B"/>
    <w:rsid w:val="00646B08"/>
    <w:rsid w:val="00646D57"/>
    <w:rsid w:val="00647315"/>
    <w:rsid w:val="00647E9C"/>
    <w:rsid w:val="006502EA"/>
    <w:rsid w:val="006503B7"/>
    <w:rsid w:val="00650B54"/>
    <w:rsid w:val="00650E44"/>
    <w:rsid w:val="00651092"/>
    <w:rsid w:val="006511A7"/>
    <w:rsid w:val="006517CE"/>
    <w:rsid w:val="00651876"/>
    <w:rsid w:val="00651992"/>
    <w:rsid w:val="00651B02"/>
    <w:rsid w:val="00652656"/>
    <w:rsid w:val="00652677"/>
    <w:rsid w:val="006527DB"/>
    <w:rsid w:val="00652BDC"/>
    <w:rsid w:val="006531D0"/>
    <w:rsid w:val="00653710"/>
    <w:rsid w:val="0065386F"/>
    <w:rsid w:val="006539C5"/>
    <w:rsid w:val="00653C66"/>
    <w:rsid w:val="00654611"/>
    <w:rsid w:val="00654BE0"/>
    <w:rsid w:val="00654E66"/>
    <w:rsid w:val="00655187"/>
    <w:rsid w:val="006559E3"/>
    <w:rsid w:val="00655A68"/>
    <w:rsid w:val="00655DB9"/>
    <w:rsid w:val="00655F21"/>
    <w:rsid w:val="0065629A"/>
    <w:rsid w:val="00656823"/>
    <w:rsid w:val="00657E4A"/>
    <w:rsid w:val="006600A7"/>
    <w:rsid w:val="006601E9"/>
    <w:rsid w:val="0066033B"/>
    <w:rsid w:val="00660896"/>
    <w:rsid w:val="00660A74"/>
    <w:rsid w:val="00660C36"/>
    <w:rsid w:val="00660D08"/>
    <w:rsid w:val="006612BA"/>
    <w:rsid w:val="0066194F"/>
    <w:rsid w:val="00661976"/>
    <w:rsid w:val="00661BB7"/>
    <w:rsid w:val="00661E16"/>
    <w:rsid w:val="00662553"/>
    <w:rsid w:val="00662615"/>
    <w:rsid w:val="00662C89"/>
    <w:rsid w:val="006630D5"/>
    <w:rsid w:val="006633BF"/>
    <w:rsid w:val="00663D79"/>
    <w:rsid w:val="00664506"/>
    <w:rsid w:val="00664B2F"/>
    <w:rsid w:val="00664BCA"/>
    <w:rsid w:val="0066530D"/>
    <w:rsid w:val="0066568F"/>
    <w:rsid w:val="006661BF"/>
    <w:rsid w:val="00666227"/>
    <w:rsid w:val="00666887"/>
    <w:rsid w:val="00666BE9"/>
    <w:rsid w:val="00666C62"/>
    <w:rsid w:val="00666CC8"/>
    <w:rsid w:val="00666F55"/>
    <w:rsid w:val="006670CD"/>
    <w:rsid w:val="00667739"/>
    <w:rsid w:val="00667BF7"/>
    <w:rsid w:val="00670A65"/>
    <w:rsid w:val="00671365"/>
    <w:rsid w:val="00671D9E"/>
    <w:rsid w:val="00671E6C"/>
    <w:rsid w:val="00671EBF"/>
    <w:rsid w:val="0067208A"/>
    <w:rsid w:val="006721DF"/>
    <w:rsid w:val="006722DB"/>
    <w:rsid w:val="00672722"/>
    <w:rsid w:val="00672ED9"/>
    <w:rsid w:val="00672EE3"/>
    <w:rsid w:val="00672F84"/>
    <w:rsid w:val="00672FBA"/>
    <w:rsid w:val="00673DAC"/>
    <w:rsid w:val="00673F5D"/>
    <w:rsid w:val="0067488D"/>
    <w:rsid w:val="00674AA3"/>
    <w:rsid w:val="00675405"/>
    <w:rsid w:val="0067541E"/>
    <w:rsid w:val="00675785"/>
    <w:rsid w:val="00675805"/>
    <w:rsid w:val="0067597F"/>
    <w:rsid w:val="00675A27"/>
    <w:rsid w:val="00675A58"/>
    <w:rsid w:val="00676F71"/>
    <w:rsid w:val="00677344"/>
    <w:rsid w:val="0067759F"/>
    <w:rsid w:val="00677C3A"/>
    <w:rsid w:val="006804C0"/>
    <w:rsid w:val="00681B32"/>
    <w:rsid w:val="006828C7"/>
    <w:rsid w:val="00682F7D"/>
    <w:rsid w:val="00683059"/>
    <w:rsid w:val="006830DE"/>
    <w:rsid w:val="006836AD"/>
    <w:rsid w:val="0068378F"/>
    <w:rsid w:val="00683A69"/>
    <w:rsid w:val="00683AA9"/>
    <w:rsid w:val="00683ADA"/>
    <w:rsid w:val="006845DC"/>
    <w:rsid w:val="006845FB"/>
    <w:rsid w:val="00684638"/>
    <w:rsid w:val="0068474E"/>
    <w:rsid w:val="006848B5"/>
    <w:rsid w:val="00684A2E"/>
    <w:rsid w:val="00685548"/>
    <w:rsid w:val="0068639C"/>
    <w:rsid w:val="0068643D"/>
    <w:rsid w:val="00686AFF"/>
    <w:rsid w:val="00686B5A"/>
    <w:rsid w:val="00686C10"/>
    <w:rsid w:val="00686F0B"/>
    <w:rsid w:val="00687107"/>
    <w:rsid w:val="0068730B"/>
    <w:rsid w:val="00687475"/>
    <w:rsid w:val="006875BA"/>
    <w:rsid w:val="006900F8"/>
    <w:rsid w:val="00690349"/>
    <w:rsid w:val="00690858"/>
    <w:rsid w:val="00690F71"/>
    <w:rsid w:val="00691AEF"/>
    <w:rsid w:val="00691EBF"/>
    <w:rsid w:val="00692115"/>
    <w:rsid w:val="00692540"/>
    <w:rsid w:val="0069265A"/>
    <w:rsid w:val="006928A1"/>
    <w:rsid w:val="00692B3E"/>
    <w:rsid w:val="006933D0"/>
    <w:rsid w:val="00693569"/>
    <w:rsid w:val="00693719"/>
    <w:rsid w:val="00693901"/>
    <w:rsid w:val="006939E1"/>
    <w:rsid w:val="00694289"/>
    <w:rsid w:val="00694FC9"/>
    <w:rsid w:val="00695A1A"/>
    <w:rsid w:val="00695D41"/>
    <w:rsid w:val="00695EC6"/>
    <w:rsid w:val="00695F7E"/>
    <w:rsid w:val="0069649A"/>
    <w:rsid w:val="0069699C"/>
    <w:rsid w:val="00697E7F"/>
    <w:rsid w:val="006A0B58"/>
    <w:rsid w:val="006A0E74"/>
    <w:rsid w:val="006A11C4"/>
    <w:rsid w:val="006A16C6"/>
    <w:rsid w:val="006A1885"/>
    <w:rsid w:val="006A197D"/>
    <w:rsid w:val="006A1CFF"/>
    <w:rsid w:val="006A20CE"/>
    <w:rsid w:val="006A2949"/>
    <w:rsid w:val="006A313F"/>
    <w:rsid w:val="006A33AA"/>
    <w:rsid w:val="006A372B"/>
    <w:rsid w:val="006A3C1B"/>
    <w:rsid w:val="006A3D1A"/>
    <w:rsid w:val="006A4134"/>
    <w:rsid w:val="006A4169"/>
    <w:rsid w:val="006A4C57"/>
    <w:rsid w:val="006A4D3D"/>
    <w:rsid w:val="006A534B"/>
    <w:rsid w:val="006A553B"/>
    <w:rsid w:val="006A5D5D"/>
    <w:rsid w:val="006A65F1"/>
    <w:rsid w:val="006A6B1E"/>
    <w:rsid w:val="006A6F01"/>
    <w:rsid w:val="006A7C5F"/>
    <w:rsid w:val="006B051D"/>
    <w:rsid w:val="006B0B07"/>
    <w:rsid w:val="006B13DE"/>
    <w:rsid w:val="006B1678"/>
    <w:rsid w:val="006B211F"/>
    <w:rsid w:val="006B2258"/>
    <w:rsid w:val="006B2562"/>
    <w:rsid w:val="006B26F8"/>
    <w:rsid w:val="006B2738"/>
    <w:rsid w:val="006B2823"/>
    <w:rsid w:val="006B2DA5"/>
    <w:rsid w:val="006B3130"/>
    <w:rsid w:val="006B333B"/>
    <w:rsid w:val="006B3451"/>
    <w:rsid w:val="006B3907"/>
    <w:rsid w:val="006B4296"/>
    <w:rsid w:val="006B43DD"/>
    <w:rsid w:val="006B4617"/>
    <w:rsid w:val="006B471F"/>
    <w:rsid w:val="006B4FE0"/>
    <w:rsid w:val="006B5348"/>
    <w:rsid w:val="006B551D"/>
    <w:rsid w:val="006B5FDE"/>
    <w:rsid w:val="006B61E5"/>
    <w:rsid w:val="006B68B4"/>
    <w:rsid w:val="006B72F6"/>
    <w:rsid w:val="006C01FD"/>
    <w:rsid w:val="006C108F"/>
    <w:rsid w:val="006C1881"/>
    <w:rsid w:val="006C1DF8"/>
    <w:rsid w:val="006C2406"/>
    <w:rsid w:val="006C2585"/>
    <w:rsid w:val="006C2711"/>
    <w:rsid w:val="006C2D56"/>
    <w:rsid w:val="006C37C8"/>
    <w:rsid w:val="006C3A98"/>
    <w:rsid w:val="006C3BAD"/>
    <w:rsid w:val="006C418E"/>
    <w:rsid w:val="006C4291"/>
    <w:rsid w:val="006C502E"/>
    <w:rsid w:val="006C540A"/>
    <w:rsid w:val="006C5818"/>
    <w:rsid w:val="006C5C29"/>
    <w:rsid w:val="006C674E"/>
    <w:rsid w:val="006C6CF7"/>
    <w:rsid w:val="006C6DB4"/>
    <w:rsid w:val="006C6EB1"/>
    <w:rsid w:val="006C7033"/>
    <w:rsid w:val="006C70AF"/>
    <w:rsid w:val="006C712F"/>
    <w:rsid w:val="006C71EA"/>
    <w:rsid w:val="006C745D"/>
    <w:rsid w:val="006C75DD"/>
    <w:rsid w:val="006C7E62"/>
    <w:rsid w:val="006D022B"/>
    <w:rsid w:val="006D1218"/>
    <w:rsid w:val="006D13EA"/>
    <w:rsid w:val="006D156A"/>
    <w:rsid w:val="006D182D"/>
    <w:rsid w:val="006D1A6B"/>
    <w:rsid w:val="006D1C47"/>
    <w:rsid w:val="006D1FE5"/>
    <w:rsid w:val="006D21D4"/>
    <w:rsid w:val="006D22F0"/>
    <w:rsid w:val="006D239F"/>
    <w:rsid w:val="006D2F61"/>
    <w:rsid w:val="006D3094"/>
    <w:rsid w:val="006D3970"/>
    <w:rsid w:val="006D39D0"/>
    <w:rsid w:val="006D3AB7"/>
    <w:rsid w:val="006D48B9"/>
    <w:rsid w:val="006D4B20"/>
    <w:rsid w:val="006D4D89"/>
    <w:rsid w:val="006D4F8B"/>
    <w:rsid w:val="006D528E"/>
    <w:rsid w:val="006D539E"/>
    <w:rsid w:val="006D5B3B"/>
    <w:rsid w:val="006D5C95"/>
    <w:rsid w:val="006D5F69"/>
    <w:rsid w:val="006D60D0"/>
    <w:rsid w:val="006D6519"/>
    <w:rsid w:val="006D6AFF"/>
    <w:rsid w:val="006D6F04"/>
    <w:rsid w:val="006D7915"/>
    <w:rsid w:val="006D7D9F"/>
    <w:rsid w:val="006E0077"/>
    <w:rsid w:val="006E149D"/>
    <w:rsid w:val="006E18BA"/>
    <w:rsid w:val="006E198F"/>
    <w:rsid w:val="006E1D3F"/>
    <w:rsid w:val="006E20FC"/>
    <w:rsid w:val="006E210B"/>
    <w:rsid w:val="006E44A7"/>
    <w:rsid w:val="006E4B2D"/>
    <w:rsid w:val="006E5467"/>
    <w:rsid w:val="006E57A8"/>
    <w:rsid w:val="006E597F"/>
    <w:rsid w:val="006E5C3F"/>
    <w:rsid w:val="006E615E"/>
    <w:rsid w:val="006E651D"/>
    <w:rsid w:val="006E669D"/>
    <w:rsid w:val="006E6B01"/>
    <w:rsid w:val="006E6CAB"/>
    <w:rsid w:val="006E78FB"/>
    <w:rsid w:val="006E7A7C"/>
    <w:rsid w:val="006E7F00"/>
    <w:rsid w:val="006F010C"/>
    <w:rsid w:val="006F0340"/>
    <w:rsid w:val="006F04F1"/>
    <w:rsid w:val="006F0D9D"/>
    <w:rsid w:val="006F1596"/>
    <w:rsid w:val="006F1762"/>
    <w:rsid w:val="006F1D77"/>
    <w:rsid w:val="006F1D94"/>
    <w:rsid w:val="006F1F45"/>
    <w:rsid w:val="006F2125"/>
    <w:rsid w:val="006F2262"/>
    <w:rsid w:val="006F2569"/>
    <w:rsid w:val="006F26F5"/>
    <w:rsid w:val="006F2962"/>
    <w:rsid w:val="006F2BE0"/>
    <w:rsid w:val="006F31B1"/>
    <w:rsid w:val="006F320C"/>
    <w:rsid w:val="006F350D"/>
    <w:rsid w:val="006F38EA"/>
    <w:rsid w:val="006F3F6B"/>
    <w:rsid w:val="006F416C"/>
    <w:rsid w:val="006F444C"/>
    <w:rsid w:val="006F51DD"/>
    <w:rsid w:val="006F5322"/>
    <w:rsid w:val="006F54B6"/>
    <w:rsid w:val="006F5602"/>
    <w:rsid w:val="006F56BC"/>
    <w:rsid w:val="006F570A"/>
    <w:rsid w:val="006F5772"/>
    <w:rsid w:val="006F5A47"/>
    <w:rsid w:val="006F5A8E"/>
    <w:rsid w:val="006F61AC"/>
    <w:rsid w:val="006F623E"/>
    <w:rsid w:val="006F6691"/>
    <w:rsid w:val="006F66B4"/>
    <w:rsid w:val="006F6BF3"/>
    <w:rsid w:val="006F6C8B"/>
    <w:rsid w:val="006F6FB8"/>
    <w:rsid w:val="006F727D"/>
    <w:rsid w:val="006F7680"/>
    <w:rsid w:val="006F77CD"/>
    <w:rsid w:val="006F78AA"/>
    <w:rsid w:val="006F7B4C"/>
    <w:rsid w:val="006F7B5E"/>
    <w:rsid w:val="006F7BD4"/>
    <w:rsid w:val="007003DA"/>
    <w:rsid w:val="00700442"/>
    <w:rsid w:val="007004C9"/>
    <w:rsid w:val="00700967"/>
    <w:rsid w:val="00700D6C"/>
    <w:rsid w:val="0070112D"/>
    <w:rsid w:val="00701972"/>
    <w:rsid w:val="00701AE5"/>
    <w:rsid w:val="00701D72"/>
    <w:rsid w:val="00701DC5"/>
    <w:rsid w:val="00701E51"/>
    <w:rsid w:val="00702871"/>
    <w:rsid w:val="00702918"/>
    <w:rsid w:val="00702E38"/>
    <w:rsid w:val="007032A0"/>
    <w:rsid w:val="007032D1"/>
    <w:rsid w:val="007043A9"/>
    <w:rsid w:val="00704AB8"/>
    <w:rsid w:val="00704CDF"/>
    <w:rsid w:val="007057EA"/>
    <w:rsid w:val="007057EB"/>
    <w:rsid w:val="00705BF1"/>
    <w:rsid w:val="00705C8D"/>
    <w:rsid w:val="0070651B"/>
    <w:rsid w:val="0070664B"/>
    <w:rsid w:val="00707029"/>
    <w:rsid w:val="0070758D"/>
    <w:rsid w:val="0070798E"/>
    <w:rsid w:val="00707FF7"/>
    <w:rsid w:val="007102E7"/>
    <w:rsid w:val="0071056C"/>
    <w:rsid w:val="00710916"/>
    <w:rsid w:val="00710BB2"/>
    <w:rsid w:val="00710D7A"/>
    <w:rsid w:val="007111DF"/>
    <w:rsid w:val="007112AD"/>
    <w:rsid w:val="00711CD6"/>
    <w:rsid w:val="00711F42"/>
    <w:rsid w:val="00712282"/>
    <w:rsid w:val="00712375"/>
    <w:rsid w:val="00713589"/>
    <w:rsid w:val="00713766"/>
    <w:rsid w:val="00713954"/>
    <w:rsid w:val="00713DF4"/>
    <w:rsid w:val="00713ECD"/>
    <w:rsid w:val="00714055"/>
    <w:rsid w:val="0071489E"/>
    <w:rsid w:val="00714B24"/>
    <w:rsid w:val="00714EBB"/>
    <w:rsid w:val="0071562C"/>
    <w:rsid w:val="007157ED"/>
    <w:rsid w:val="00715B79"/>
    <w:rsid w:val="00716022"/>
    <w:rsid w:val="00716098"/>
    <w:rsid w:val="00716166"/>
    <w:rsid w:val="00716201"/>
    <w:rsid w:val="007163E4"/>
    <w:rsid w:val="00716906"/>
    <w:rsid w:val="00717A5D"/>
    <w:rsid w:val="00720296"/>
    <w:rsid w:val="0072040A"/>
    <w:rsid w:val="00720709"/>
    <w:rsid w:val="00720845"/>
    <w:rsid w:val="00721095"/>
    <w:rsid w:val="00721117"/>
    <w:rsid w:val="007212A9"/>
    <w:rsid w:val="007212B7"/>
    <w:rsid w:val="007218B8"/>
    <w:rsid w:val="00721B04"/>
    <w:rsid w:val="00721BBF"/>
    <w:rsid w:val="007220EB"/>
    <w:rsid w:val="00722131"/>
    <w:rsid w:val="0072227B"/>
    <w:rsid w:val="0072234A"/>
    <w:rsid w:val="0072262D"/>
    <w:rsid w:val="00722631"/>
    <w:rsid w:val="00722771"/>
    <w:rsid w:val="0072278A"/>
    <w:rsid w:val="00722D05"/>
    <w:rsid w:val="0072323D"/>
    <w:rsid w:val="00723E6A"/>
    <w:rsid w:val="007241D9"/>
    <w:rsid w:val="00724297"/>
    <w:rsid w:val="007247FA"/>
    <w:rsid w:val="00724A7F"/>
    <w:rsid w:val="00725244"/>
    <w:rsid w:val="00725CA7"/>
    <w:rsid w:val="007265FA"/>
    <w:rsid w:val="00726D50"/>
    <w:rsid w:val="00727B48"/>
    <w:rsid w:val="0073011D"/>
    <w:rsid w:val="00730481"/>
    <w:rsid w:val="00730C7D"/>
    <w:rsid w:val="007310B0"/>
    <w:rsid w:val="007310D4"/>
    <w:rsid w:val="00731227"/>
    <w:rsid w:val="0073136B"/>
    <w:rsid w:val="00731C8C"/>
    <w:rsid w:val="00731D6E"/>
    <w:rsid w:val="00731F83"/>
    <w:rsid w:val="007327A1"/>
    <w:rsid w:val="00733177"/>
    <w:rsid w:val="00733557"/>
    <w:rsid w:val="007336EF"/>
    <w:rsid w:val="00734810"/>
    <w:rsid w:val="007351B1"/>
    <w:rsid w:val="007352F1"/>
    <w:rsid w:val="0073541C"/>
    <w:rsid w:val="00735B66"/>
    <w:rsid w:val="00735EFF"/>
    <w:rsid w:val="007366AB"/>
    <w:rsid w:val="0073688C"/>
    <w:rsid w:val="00736B0B"/>
    <w:rsid w:val="00737C35"/>
    <w:rsid w:val="00737DF0"/>
    <w:rsid w:val="00740008"/>
    <w:rsid w:val="00740025"/>
    <w:rsid w:val="007400DF"/>
    <w:rsid w:val="00740F76"/>
    <w:rsid w:val="007419EE"/>
    <w:rsid w:val="00742017"/>
    <w:rsid w:val="00742BA9"/>
    <w:rsid w:val="00742CC3"/>
    <w:rsid w:val="00742D2F"/>
    <w:rsid w:val="00743295"/>
    <w:rsid w:val="007433F7"/>
    <w:rsid w:val="0074393B"/>
    <w:rsid w:val="00743979"/>
    <w:rsid w:val="00743BB1"/>
    <w:rsid w:val="007446C0"/>
    <w:rsid w:val="007448D3"/>
    <w:rsid w:val="00744C39"/>
    <w:rsid w:val="00744F4D"/>
    <w:rsid w:val="00745B1A"/>
    <w:rsid w:val="00745D47"/>
    <w:rsid w:val="00745DF1"/>
    <w:rsid w:val="00746051"/>
    <w:rsid w:val="00746647"/>
    <w:rsid w:val="007466E2"/>
    <w:rsid w:val="00746B63"/>
    <w:rsid w:val="00746C57"/>
    <w:rsid w:val="0074708D"/>
    <w:rsid w:val="00747288"/>
    <w:rsid w:val="00747528"/>
    <w:rsid w:val="00747C09"/>
    <w:rsid w:val="00750830"/>
    <w:rsid w:val="00750961"/>
    <w:rsid w:val="00750C78"/>
    <w:rsid w:val="0075120B"/>
    <w:rsid w:val="0075154A"/>
    <w:rsid w:val="0075166A"/>
    <w:rsid w:val="00751740"/>
    <w:rsid w:val="007519FB"/>
    <w:rsid w:val="00751A99"/>
    <w:rsid w:val="00752121"/>
    <w:rsid w:val="007521BC"/>
    <w:rsid w:val="00752585"/>
    <w:rsid w:val="00752871"/>
    <w:rsid w:val="00752DAC"/>
    <w:rsid w:val="00752E9C"/>
    <w:rsid w:val="0075300A"/>
    <w:rsid w:val="00753710"/>
    <w:rsid w:val="00753C14"/>
    <w:rsid w:val="00753C54"/>
    <w:rsid w:val="00754776"/>
    <w:rsid w:val="00754DF7"/>
    <w:rsid w:val="00754E79"/>
    <w:rsid w:val="00755447"/>
    <w:rsid w:val="00756FF3"/>
    <w:rsid w:val="007574AB"/>
    <w:rsid w:val="00757DBF"/>
    <w:rsid w:val="007602BB"/>
    <w:rsid w:val="00760AB1"/>
    <w:rsid w:val="00760C2D"/>
    <w:rsid w:val="00761636"/>
    <w:rsid w:val="00761EC8"/>
    <w:rsid w:val="00761ED8"/>
    <w:rsid w:val="00762006"/>
    <w:rsid w:val="00762507"/>
    <w:rsid w:val="00762696"/>
    <w:rsid w:val="00762905"/>
    <w:rsid w:val="007631D1"/>
    <w:rsid w:val="007632B7"/>
    <w:rsid w:val="0076344C"/>
    <w:rsid w:val="0076377E"/>
    <w:rsid w:val="00763C44"/>
    <w:rsid w:val="007643B5"/>
    <w:rsid w:val="00764F13"/>
    <w:rsid w:val="00764F3F"/>
    <w:rsid w:val="00765A59"/>
    <w:rsid w:val="00765B61"/>
    <w:rsid w:val="00765B9D"/>
    <w:rsid w:val="00765C21"/>
    <w:rsid w:val="00765F1D"/>
    <w:rsid w:val="00766709"/>
    <w:rsid w:val="00766B3F"/>
    <w:rsid w:val="00766C2B"/>
    <w:rsid w:val="00766C84"/>
    <w:rsid w:val="00766DC7"/>
    <w:rsid w:val="00766EEB"/>
    <w:rsid w:val="00767066"/>
    <w:rsid w:val="00767470"/>
    <w:rsid w:val="00767570"/>
    <w:rsid w:val="0076779B"/>
    <w:rsid w:val="0076794B"/>
    <w:rsid w:val="00767A3B"/>
    <w:rsid w:val="00767A77"/>
    <w:rsid w:val="00767BD4"/>
    <w:rsid w:val="00767EA4"/>
    <w:rsid w:val="007703F8"/>
    <w:rsid w:val="007705C2"/>
    <w:rsid w:val="0077082F"/>
    <w:rsid w:val="00770C10"/>
    <w:rsid w:val="00770CF4"/>
    <w:rsid w:val="007713A3"/>
    <w:rsid w:val="0077182D"/>
    <w:rsid w:val="00771D0D"/>
    <w:rsid w:val="007720D6"/>
    <w:rsid w:val="0077243B"/>
    <w:rsid w:val="00772DF8"/>
    <w:rsid w:val="00773114"/>
    <w:rsid w:val="00773698"/>
    <w:rsid w:val="00773812"/>
    <w:rsid w:val="00773D43"/>
    <w:rsid w:val="0077418F"/>
    <w:rsid w:val="0077464F"/>
    <w:rsid w:val="00774E15"/>
    <w:rsid w:val="00774F88"/>
    <w:rsid w:val="00775085"/>
    <w:rsid w:val="0077519B"/>
    <w:rsid w:val="00775554"/>
    <w:rsid w:val="00775894"/>
    <w:rsid w:val="00775D19"/>
    <w:rsid w:val="00775E0C"/>
    <w:rsid w:val="0077696A"/>
    <w:rsid w:val="00776C59"/>
    <w:rsid w:val="00776D5B"/>
    <w:rsid w:val="00777094"/>
    <w:rsid w:val="007771A7"/>
    <w:rsid w:val="00777B95"/>
    <w:rsid w:val="00777CD1"/>
    <w:rsid w:val="0078014E"/>
    <w:rsid w:val="00780798"/>
    <w:rsid w:val="0078091B"/>
    <w:rsid w:val="00780F1F"/>
    <w:rsid w:val="00781D9C"/>
    <w:rsid w:val="00782028"/>
    <w:rsid w:val="007828E3"/>
    <w:rsid w:val="007836EB"/>
    <w:rsid w:val="0078371C"/>
    <w:rsid w:val="007837FE"/>
    <w:rsid w:val="00783FFD"/>
    <w:rsid w:val="0078441F"/>
    <w:rsid w:val="0078453A"/>
    <w:rsid w:val="00784A78"/>
    <w:rsid w:val="00785267"/>
    <w:rsid w:val="0078588B"/>
    <w:rsid w:val="00785AFF"/>
    <w:rsid w:val="00785DCA"/>
    <w:rsid w:val="00786684"/>
    <w:rsid w:val="007866FE"/>
    <w:rsid w:val="00786B4A"/>
    <w:rsid w:val="0078772C"/>
    <w:rsid w:val="0078795A"/>
    <w:rsid w:val="00787E25"/>
    <w:rsid w:val="007904B4"/>
    <w:rsid w:val="00790829"/>
    <w:rsid w:val="00790C37"/>
    <w:rsid w:val="00790D28"/>
    <w:rsid w:val="00791028"/>
    <w:rsid w:val="007910BF"/>
    <w:rsid w:val="007919FB"/>
    <w:rsid w:val="00791CC4"/>
    <w:rsid w:val="00791D23"/>
    <w:rsid w:val="00792339"/>
    <w:rsid w:val="007923ED"/>
    <w:rsid w:val="00792C82"/>
    <w:rsid w:val="00792F28"/>
    <w:rsid w:val="00793042"/>
    <w:rsid w:val="007933A6"/>
    <w:rsid w:val="00793598"/>
    <w:rsid w:val="0079370A"/>
    <w:rsid w:val="00793756"/>
    <w:rsid w:val="00794053"/>
    <w:rsid w:val="00794312"/>
    <w:rsid w:val="007944EE"/>
    <w:rsid w:val="00794B5C"/>
    <w:rsid w:val="00794B5D"/>
    <w:rsid w:val="00794C70"/>
    <w:rsid w:val="00794DCB"/>
    <w:rsid w:val="0079502A"/>
    <w:rsid w:val="0079569C"/>
    <w:rsid w:val="00795BD8"/>
    <w:rsid w:val="007962F9"/>
    <w:rsid w:val="00796568"/>
    <w:rsid w:val="007967C3"/>
    <w:rsid w:val="00796D08"/>
    <w:rsid w:val="007974F2"/>
    <w:rsid w:val="0079786A"/>
    <w:rsid w:val="00797B4C"/>
    <w:rsid w:val="007A0E34"/>
    <w:rsid w:val="007A10E4"/>
    <w:rsid w:val="007A1715"/>
    <w:rsid w:val="007A1785"/>
    <w:rsid w:val="007A1F89"/>
    <w:rsid w:val="007A20F0"/>
    <w:rsid w:val="007A2455"/>
    <w:rsid w:val="007A2C1F"/>
    <w:rsid w:val="007A2FD3"/>
    <w:rsid w:val="007A3301"/>
    <w:rsid w:val="007A33CD"/>
    <w:rsid w:val="007A3551"/>
    <w:rsid w:val="007A3758"/>
    <w:rsid w:val="007A3C43"/>
    <w:rsid w:val="007A4417"/>
    <w:rsid w:val="007A46B8"/>
    <w:rsid w:val="007A48A6"/>
    <w:rsid w:val="007A4F74"/>
    <w:rsid w:val="007A511C"/>
    <w:rsid w:val="007A5270"/>
    <w:rsid w:val="007A592A"/>
    <w:rsid w:val="007A59A6"/>
    <w:rsid w:val="007A6298"/>
    <w:rsid w:val="007A65AF"/>
    <w:rsid w:val="007A70A4"/>
    <w:rsid w:val="007A72A5"/>
    <w:rsid w:val="007A741C"/>
    <w:rsid w:val="007A74A3"/>
    <w:rsid w:val="007A7647"/>
    <w:rsid w:val="007A7A93"/>
    <w:rsid w:val="007B02DF"/>
    <w:rsid w:val="007B0904"/>
    <w:rsid w:val="007B0C09"/>
    <w:rsid w:val="007B12FC"/>
    <w:rsid w:val="007B130E"/>
    <w:rsid w:val="007B14C1"/>
    <w:rsid w:val="007B1AA7"/>
    <w:rsid w:val="007B1FC0"/>
    <w:rsid w:val="007B28BA"/>
    <w:rsid w:val="007B2915"/>
    <w:rsid w:val="007B2AC8"/>
    <w:rsid w:val="007B2B18"/>
    <w:rsid w:val="007B2E9F"/>
    <w:rsid w:val="007B357C"/>
    <w:rsid w:val="007B3835"/>
    <w:rsid w:val="007B3919"/>
    <w:rsid w:val="007B3CBA"/>
    <w:rsid w:val="007B4352"/>
    <w:rsid w:val="007B440A"/>
    <w:rsid w:val="007B4799"/>
    <w:rsid w:val="007B47F1"/>
    <w:rsid w:val="007B4BBD"/>
    <w:rsid w:val="007B502E"/>
    <w:rsid w:val="007B5177"/>
    <w:rsid w:val="007B571E"/>
    <w:rsid w:val="007B603C"/>
    <w:rsid w:val="007B616B"/>
    <w:rsid w:val="007B61E1"/>
    <w:rsid w:val="007B6B09"/>
    <w:rsid w:val="007B6D28"/>
    <w:rsid w:val="007B736F"/>
    <w:rsid w:val="007B7C90"/>
    <w:rsid w:val="007C0809"/>
    <w:rsid w:val="007C0810"/>
    <w:rsid w:val="007C1054"/>
    <w:rsid w:val="007C1411"/>
    <w:rsid w:val="007C1A17"/>
    <w:rsid w:val="007C2EB6"/>
    <w:rsid w:val="007C33B9"/>
    <w:rsid w:val="007C3530"/>
    <w:rsid w:val="007C363D"/>
    <w:rsid w:val="007C3B0C"/>
    <w:rsid w:val="007C3F1B"/>
    <w:rsid w:val="007C42BD"/>
    <w:rsid w:val="007C43F7"/>
    <w:rsid w:val="007C486B"/>
    <w:rsid w:val="007C4C8E"/>
    <w:rsid w:val="007C4E65"/>
    <w:rsid w:val="007C4F00"/>
    <w:rsid w:val="007C5377"/>
    <w:rsid w:val="007C5572"/>
    <w:rsid w:val="007C56D5"/>
    <w:rsid w:val="007C602D"/>
    <w:rsid w:val="007C61CF"/>
    <w:rsid w:val="007C63CC"/>
    <w:rsid w:val="007C63F9"/>
    <w:rsid w:val="007C7620"/>
    <w:rsid w:val="007C7D5E"/>
    <w:rsid w:val="007D0001"/>
    <w:rsid w:val="007D0888"/>
    <w:rsid w:val="007D08F1"/>
    <w:rsid w:val="007D1931"/>
    <w:rsid w:val="007D1B8A"/>
    <w:rsid w:val="007D1BB4"/>
    <w:rsid w:val="007D1E19"/>
    <w:rsid w:val="007D22FC"/>
    <w:rsid w:val="007D2EB9"/>
    <w:rsid w:val="007D2F01"/>
    <w:rsid w:val="007D3632"/>
    <w:rsid w:val="007D3A65"/>
    <w:rsid w:val="007D3A9B"/>
    <w:rsid w:val="007D3CC5"/>
    <w:rsid w:val="007D4121"/>
    <w:rsid w:val="007D44A1"/>
    <w:rsid w:val="007D44D6"/>
    <w:rsid w:val="007D45F2"/>
    <w:rsid w:val="007D47FF"/>
    <w:rsid w:val="007D5D0E"/>
    <w:rsid w:val="007D5EDB"/>
    <w:rsid w:val="007D65AF"/>
    <w:rsid w:val="007D79F0"/>
    <w:rsid w:val="007D7B46"/>
    <w:rsid w:val="007E05F2"/>
    <w:rsid w:val="007E06C7"/>
    <w:rsid w:val="007E11B3"/>
    <w:rsid w:val="007E15E8"/>
    <w:rsid w:val="007E1F12"/>
    <w:rsid w:val="007E2433"/>
    <w:rsid w:val="007E2881"/>
    <w:rsid w:val="007E2B8F"/>
    <w:rsid w:val="007E361B"/>
    <w:rsid w:val="007E36F7"/>
    <w:rsid w:val="007E37E2"/>
    <w:rsid w:val="007E3833"/>
    <w:rsid w:val="007E3D94"/>
    <w:rsid w:val="007E3DFD"/>
    <w:rsid w:val="007E4014"/>
    <w:rsid w:val="007E435C"/>
    <w:rsid w:val="007E5340"/>
    <w:rsid w:val="007E547B"/>
    <w:rsid w:val="007E57B0"/>
    <w:rsid w:val="007E598A"/>
    <w:rsid w:val="007E5ACF"/>
    <w:rsid w:val="007E5B1D"/>
    <w:rsid w:val="007E5BE3"/>
    <w:rsid w:val="007E611A"/>
    <w:rsid w:val="007E62A2"/>
    <w:rsid w:val="007E6B89"/>
    <w:rsid w:val="007E6EBC"/>
    <w:rsid w:val="007E70EB"/>
    <w:rsid w:val="007E75E2"/>
    <w:rsid w:val="007E7768"/>
    <w:rsid w:val="007E7827"/>
    <w:rsid w:val="007E783D"/>
    <w:rsid w:val="007E788A"/>
    <w:rsid w:val="007E7ACB"/>
    <w:rsid w:val="007E7B02"/>
    <w:rsid w:val="007E7BC8"/>
    <w:rsid w:val="007F0275"/>
    <w:rsid w:val="007F05F3"/>
    <w:rsid w:val="007F0631"/>
    <w:rsid w:val="007F073C"/>
    <w:rsid w:val="007F0C65"/>
    <w:rsid w:val="007F1321"/>
    <w:rsid w:val="007F1702"/>
    <w:rsid w:val="007F18BB"/>
    <w:rsid w:val="007F1A74"/>
    <w:rsid w:val="007F2278"/>
    <w:rsid w:val="007F27C6"/>
    <w:rsid w:val="007F2AE9"/>
    <w:rsid w:val="007F3154"/>
    <w:rsid w:val="007F3E5D"/>
    <w:rsid w:val="007F3E83"/>
    <w:rsid w:val="007F4443"/>
    <w:rsid w:val="007F5DFF"/>
    <w:rsid w:val="007F7175"/>
    <w:rsid w:val="007F724C"/>
    <w:rsid w:val="007F7367"/>
    <w:rsid w:val="007F75B0"/>
    <w:rsid w:val="007F790E"/>
    <w:rsid w:val="007F79CD"/>
    <w:rsid w:val="007F7BB6"/>
    <w:rsid w:val="007F7D5D"/>
    <w:rsid w:val="007F7E56"/>
    <w:rsid w:val="00800039"/>
    <w:rsid w:val="008008F9"/>
    <w:rsid w:val="00800B42"/>
    <w:rsid w:val="00800BC6"/>
    <w:rsid w:val="0080121D"/>
    <w:rsid w:val="00801A7C"/>
    <w:rsid w:val="00801AF4"/>
    <w:rsid w:val="00802A69"/>
    <w:rsid w:val="00803011"/>
    <w:rsid w:val="008036B5"/>
    <w:rsid w:val="00803A1A"/>
    <w:rsid w:val="00804074"/>
    <w:rsid w:val="00804350"/>
    <w:rsid w:val="00804BF4"/>
    <w:rsid w:val="00804CDD"/>
    <w:rsid w:val="00805BD7"/>
    <w:rsid w:val="00805C78"/>
    <w:rsid w:val="00806D64"/>
    <w:rsid w:val="00806F95"/>
    <w:rsid w:val="00807382"/>
    <w:rsid w:val="0080765C"/>
    <w:rsid w:val="008077A4"/>
    <w:rsid w:val="0080796B"/>
    <w:rsid w:val="00810204"/>
    <w:rsid w:val="0081041D"/>
    <w:rsid w:val="00810F06"/>
    <w:rsid w:val="00811753"/>
    <w:rsid w:val="00811944"/>
    <w:rsid w:val="00812B87"/>
    <w:rsid w:val="00813275"/>
    <w:rsid w:val="00813379"/>
    <w:rsid w:val="00813744"/>
    <w:rsid w:val="0081500C"/>
    <w:rsid w:val="0081559C"/>
    <w:rsid w:val="00815D32"/>
    <w:rsid w:val="00816EAD"/>
    <w:rsid w:val="008170BC"/>
    <w:rsid w:val="00817557"/>
    <w:rsid w:val="0081755A"/>
    <w:rsid w:val="008176AD"/>
    <w:rsid w:val="00817975"/>
    <w:rsid w:val="00817DAB"/>
    <w:rsid w:val="008201E9"/>
    <w:rsid w:val="00821166"/>
    <w:rsid w:val="00821C34"/>
    <w:rsid w:val="00822509"/>
    <w:rsid w:val="00822776"/>
    <w:rsid w:val="00822E95"/>
    <w:rsid w:val="00823293"/>
    <w:rsid w:val="008234B4"/>
    <w:rsid w:val="0082380D"/>
    <w:rsid w:val="00823ECA"/>
    <w:rsid w:val="00824306"/>
    <w:rsid w:val="0082470B"/>
    <w:rsid w:val="00824F88"/>
    <w:rsid w:val="00825D90"/>
    <w:rsid w:val="008268B3"/>
    <w:rsid w:val="008269AA"/>
    <w:rsid w:val="00826AD2"/>
    <w:rsid w:val="00826D14"/>
    <w:rsid w:val="00827100"/>
    <w:rsid w:val="00830843"/>
    <w:rsid w:val="00830933"/>
    <w:rsid w:val="0083097F"/>
    <w:rsid w:val="008309B8"/>
    <w:rsid w:val="00830EFC"/>
    <w:rsid w:val="008312AE"/>
    <w:rsid w:val="008315A3"/>
    <w:rsid w:val="00831D33"/>
    <w:rsid w:val="00831E8B"/>
    <w:rsid w:val="0083214A"/>
    <w:rsid w:val="0083223C"/>
    <w:rsid w:val="00832303"/>
    <w:rsid w:val="008323E8"/>
    <w:rsid w:val="00832670"/>
    <w:rsid w:val="008334A3"/>
    <w:rsid w:val="0083395B"/>
    <w:rsid w:val="00833BAF"/>
    <w:rsid w:val="00833C57"/>
    <w:rsid w:val="00833F99"/>
    <w:rsid w:val="0083428E"/>
    <w:rsid w:val="008347A7"/>
    <w:rsid w:val="008347AB"/>
    <w:rsid w:val="00835062"/>
    <w:rsid w:val="00835598"/>
    <w:rsid w:val="0083668B"/>
    <w:rsid w:val="0083691A"/>
    <w:rsid w:val="00836FC3"/>
    <w:rsid w:val="00837390"/>
    <w:rsid w:val="008378D4"/>
    <w:rsid w:val="00837C84"/>
    <w:rsid w:val="00837E28"/>
    <w:rsid w:val="00840580"/>
    <w:rsid w:val="008408C0"/>
    <w:rsid w:val="0084202E"/>
    <w:rsid w:val="00842E44"/>
    <w:rsid w:val="00843159"/>
    <w:rsid w:val="008440C0"/>
    <w:rsid w:val="00844382"/>
    <w:rsid w:val="008445D0"/>
    <w:rsid w:val="00844A44"/>
    <w:rsid w:val="00844BA7"/>
    <w:rsid w:val="0084518D"/>
    <w:rsid w:val="0084564D"/>
    <w:rsid w:val="008456DE"/>
    <w:rsid w:val="00845800"/>
    <w:rsid w:val="00845A52"/>
    <w:rsid w:val="00845CAF"/>
    <w:rsid w:val="0084601E"/>
    <w:rsid w:val="0084636A"/>
    <w:rsid w:val="00846ECF"/>
    <w:rsid w:val="008474A8"/>
    <w:rsid w:val="00847DEF"/>
    <w:rsid w:val="00847E91"/>
    <w:rsid w:val="00847EB9"/>
    <w:rsid w:val="00850085"/>
    <w:rsid w:val="00850DE2"/>
    <w:rsid w:val="00851046"/>
    <w:rsid w:val="00851B4A"/>
    <w:rsid w:val="00851F30"/>
    <w:rsid w:val="00852201"/>
    <w:rsid w:val="008529A8"/>
    <w:rsid w:val="00853304"/>
    <w:rsid w:val="008535DF"/>
    <w:rsid w:val="00853AC2"/>
    <w:rsid w:val="00853D72"/>
    <w:rsid w:val="00854765"/>
    <w:rsid w:val="008553ED"/>
    <w:rsid w:val="0085550E"/>
    <w:rsid w:val="008559FE"/>
    <w:rsid w:val="00855A00"/>
    <w:rsid w:val="00855B42"/>
    <w:rsid w:val="00855C9B"/>
    <w:rsid w:val="00855EA0"/>
    <w:rsid w:val="008561FD"/>
    <w:rsid w:val="00856862"/>
    <w:rsid w:val="00856F9C"/>
    <w:rsid w:val="00857122"/>
    <w:rsid w:val="00857231"/>
    <w:rsid w:val="00857827"/>
    <w:rsid w:val="0085799D"/>
    <w:rsid w:val="00860069"/>
    <w:rsid w:val="00860F8D"/>
    <w:rsid w:val="0086108C"/>
    <w:rsid w:val="008615FE"/>
    <w:rsid w:val="00861C08"/>
    <w:rsid w:val="0086291F"/>
    <w:rsid w:val="00862D06"/>
    <w:rsid w:val="00862D6E"/>
    <w:rsid w:val="008631F7"/>
    <w:rsid w:val="0086334D"/>
    <w:rsid w:val="00863B6B"/>
    <w:rsid w:val="00863CF8"/>
    <w:rsid w:val="008642B1"/>
    <w:rsid w:val="0086444F"/>
    <w:rsid w:val="00864829"/>
    <w:rsid w:val="008648EE"/>
    <w:rsid w:val="008654FD"/>
    <w:rsid w:val="008656A0"/>
    <w:rsid w:val="00865CB1"/>
    <w:rsid w:val="00865FEE"/>
    <w:rsid w:val="008666A0"/>
    <w:rsid w:val="00866B4F"/>
    <w:rsid w:val="00866B77"/>
    <w:rsid w:val="0086709C"/>
    <w:rsid w:val="00867B2A"/>
    <w:rsid w:val="00867DD8"/>
    <w:rsid w:val="00870087"/>
    <w:rsid w:val="00870349"/>
    <w:rsid w:val="008703B1"/>
    <w:rsid w:val="0087067C"/>
    <w:rsid w:val="00870F2B"/>
    <w:rsid w:val="0087118E"/>
    <w:rsid w:val="008711BE"/>
    <w:rsid w:val="00871A40"/>
    <w:rsid w:val="00872011"/>
    <w:rsid w:val="008721CD"/>
    <w:rsid w:val="00873065"/>
    <w:rsid w:val="008730F8"/>
    <w:rsid w:val="008732F9"/>
    <w:rsid w:val="008733A8"/>
    <w:rsid w:val="008735B0"/>
    <w:rsid w:val="00873B9A"/>
    <w:rsid w:val="00873B9F"/>
    <w:rsid w:val="008747D4"/>
    <w:rsid w:val="00874E7E"/>
    <w:rsid w:val="0087510B"/>
    <w:rsid w:val="0087542F"/>
    <w:rsid w:val="00875D81"/>
    <w:rsid w:val="00875E02"/>
    <w:rsid w:val="008764DF"/>
    <w:rsid w:val="0087672B"/>
    <w:rsid w:val="0087674D"/>
    <w:rsid w:val="00876AD7"/>
    <w:rsid w:val="00876D27"/>
    <w:rsid w:val="00876D4A"/>
    <w:rsid w:val="00876D68"/>
    <w:rsid w:val="00876E5E"/>
    <w:rsid w:val="00877256"/>
    <w:rsid w:val="00877A56"/>
    <w:rsid w:val="0088006D"/>
    <w:rsid w:val="008805B5"/>
    <w:rsid w:val="00880810"/>
    <w:rsid w:val="0088086F"/>
    <w:rsid w:val="00880C0D"/>
    <w:rsid w:val="008817D1"/>
    <w:rsid w:val="00881B99"/>
    <w:rsid w:val="00881C61"/>
    <w:rsid w:val="00882399"/>
    <w:rsid w:val="00882460"/>
    <w:rsid w:val="00882A31"/>
    <w:rsid w:val="00882BBE"/>
    <w:rsid w:val="00883743"/>
    <w:rsid w:val="00883B21"/>
    <w:rsid w:val="00883C9B"/>
    <w:rsid w:val="00884141"/>
    <w:rsid w:val="0088436B"/>
    <w:rsid w:val="008846CA"/>
    <w:rsid w:val="00884B08"/>
    <w:rsid w:val="0088543A"/>
    <w:rsid w:val="008856E1"/>
    <w:rsid w:val="008858D5"/>
    <w:rsid w:val="00885B80"/>
    <w:rsid w:val="00885C89"/>
    <w:rsid w:val="0088665C"/>
    <w:rsid w:val="008868FA"/>
    <w:rsid w:val="0088764E"/>
    <w:rsid w:val="00887692"/>
    <w:rsid w:val="00890555"/>
    <w:rsid w:val="00890778"/>
    <w:rsid w:val="0089095F"/>
    <w:rsid w:val="00891428"/>
    <w:rsid w:val="00891A26"/>
    <w:rsid w:val="00892133"/>
    <w:rsid w:val="008926A3"/>
    <w:rsid w:val="008927E2"/>
    <w:rsid w:val="008938C6"/>
    <w:rsid w:val="00893AB9"/>
    <w:rsid w:val="0089427E"/>
    <w:rsid w:val="00894326"/>
    <w:rsid w:val="0089468A"/>
    <w:rsid w:val="00894A65"/>
    <w:rsid w:val="00894E21"/>
    <w:rsid w:val="0089512B"/>
    <w:rsid w:val="00895791"/>
    <w:rsid w:val="008957D9"/>
    <w:rsid w:val="0089597C"/>
    <w:rsid w:val="00896467"/>
    <w:rsid w:val="00896C73"/>
    <w:rsid w:val="00896E0A"/>
    <w:rsid w:val="00897080"/>
    <w:rsid w:val="00897AD7"/>
    <w:rsid w:val="00897CFD"/>
    <w:rsid w:val="00897F95"/>
    <w:rsid w:val="008A012D"/>
    <w:rsid w:val="008A04BB"/>
    <w:rsid w:val="008A0DF3"/>
    <w:rsid w:val="008A1347"/>
    <w:rsid w:val="008A1357"/>
    <w:rsid w:val="008A1361"/>
    <w:rsid w:val="008A1780"/>
    <w:rsid w:val="008A18AB"/>
    <w:rsid w:val="008A19B7"/>
    <w:rsid w:val="008A1ADA"/>
    <w:rsid w:val="008A1DDD"/>
    <w:rsid w:val="008A1E67"/>
    <w:rsid w:val="008A24F7"/>
    <w:rsid w:val="008A25E5"/>
    <w:rsid w:val="008A272F"/>
    <w:rsid w:val="008A343A"/>
    <w:rsid w:val="008A351C"/>
    <w:rsid w:val="008A35C8"/>
    <w:rsid w:val="008A38C5"/>
    <w:rsid w:val="008A3F0A"/>
    <w:rsid w:val="008A40A2"/>
    <w:rsid w:val="008A45D1"/>
    <w:rsid w:val="008A4BDF"/>
    <w:rsid w:val="008A50C4"/>
    <w:rsid w:val="008A53E7"/>
    <w:rsid w:val="008A5FF1"/>
    <w:rsid w:val="008A6477"/>
    <w:rsid w:val="008A66F2"/>
    <w:rsid w:val="008A69BC"/>
    <w:rsid w:val="008A6CEB"/>
    <w:rsid w:val="008A7204"/>
    <w:rsid w:val="008A723E"/>
    <w:rsid w:val="008A7532"/>
    <w:rsid w:val="008A77BD"/>
    <w:rsid w:val="008A7830"/>
    <w:rsid w:val="008A7BE9"/>
    <w:rsid w:val="008B03A7"/>
    <w:rsid w:val="008B0504"/>
    <w:rsid w:val="008B0621"/>
    <w:rsid w:val="008B0ADA"/>
    <w:rsid w:val="008B14A5"/>
    <w:rsid w:val="008B19ED"/>
    <w:rsid w:val="008B1E40"/>
    <w:rsid w:val="008B20DC"/>
    <w:rsid w:val="008B2322"/>
    <w:rsid w:val="008B27B2"/>
    <w:rsid w:val="008B2CCD"/>
    <w:rsid w:val="008B3416"/>
    <w:rsid w:val="008B3A38"/>
    <w:rsid w:val="008B3D58"/>
    <w:rsid w:val="008B40AD"/>
    <w:rsid w:val="008B446D"/>
    <w:rsid w:val="008B4AD1"/>
    <w:rsid w:val="008B4B06"/>
    <w:rsid w:val="008B4C28"/>
    <w:rsid w:val="008B4DC2"/>
    <w:rsid w:val="008B5033"/>
    <w:rsid w:val="008B5232"/>
    <w:rsid w:val="008B555F"/>
    <w:rsid w:val="008B6154"/>
    <w:rsid w:val="008B631B"/>
    <w:rsid w:val="008B6437"/>
    <w:rsid w:val="008B6605"/>
    <w:rsid w:val="008B6864"/>
    <w:rsid w:val="008B68E3"/>
    <w:rsid w:val="008B6F62"/>
    <w:rsid w:val="008C0194"/>
    <w:rsid w:val="008C0750"/>
    <w:rsid w:val="008C07DA"/>
    <w:rsid w:val="008C08ED"/>
    <w:rsid w:val="008C10D0"/>
    <w:rsid w:val="008C1284"/>
    <w:rsid w:val="008C24F0"/>
    <w:rsid w:val="008C27DE"/>
    <w:rsid w:val="008C2C91"/>
    <w:rsid w:val="008C2D78"/>
    <w:rsid w:val="008C39F8"/>
    <w:rsid w:val="008C3D05"/>
    <w:rsid w:val="008C4055"/>
    <w:rsid w:val="008C40B7"/>
    <w:rsid w:val="008C46A0"/>
    <w:rsid w:val="008C48FD"/>
    <w:rsid w:val="008C5478"/>
    <w:rsid w:val="008C54F0"/>
    <w:rsid w:val="008C56EE"/>
    <w:rsid w:val="008C5793"/>
    <w:rsid w:val="008C5B06"/>
    <w:rsid w:val="008C5DBF"/>
    <w:rsid w:val="008C63D8"/>
    <w:rsid w:val="008C63FE"/>
    <w:rsid w:val="008C6682"/>
    <w:rsid w:val="008C6694"/>
    <w:rsid w:val="008C6B08"/>
    <w:rsid w:val="008C6BB3"/>
    <w:rsid w:val="008C6DF8"/>
    <w:rsid w:val="008C7487"/>
    <w:rsid w:val="008C74CD"/>
    <w:rsid w:val="008C75A4"/>
    <w:rsid w:val="008C769F"/>
    <w:rsid w:val="008C7AF5"/>
    <w:rsid w:val="008C7B19"/>
    <w:rsid w:val="008C7EA3"/>
    <w:rsid w:val="008C7F23"/>
    <w:rsid w:val="008C7FAF"/>
    <w:rsid w:val="008D01F2"/>
    <w:rsid w:val="008D0399"/>
    <w:rsid w:val="008D054E"/>
    <w:rsid w:val="008D0B94"/>
    <w:rsid w:val="008D0FEE"/>
    <w:rsid w:val="008D1233"/>
    <w:rsid w:val="008D1346"/>
    <w:rsid w:val="008D178A"/>
    <w:rsid w:val="008D1CB4"/>
    <w:rsid w:val="008D1EC2"/>
    <w:rsid w:val="008D22C6"/>
    <w:rsid w:val="008D2D45"/>
    <w:rsid w:val="008D2E93"/>
    <w:rsid w:val="008D3BA0"/>
    <w:rsid w:val="008D3C00"/>
    <w:rsid w:val="008D4EE3"/>
    <w:rsid w:val="008D54EC"/>
    <w:rsid w:val="008D56D7"/>
    <w:rsid w:val="008D5CD6"/>
    <w:rsid w:val="008D5D41"/>
    <w:rsid w:val="008D601A"/>
    <w:rsid w:val="008D6486"/>
    <w:rsid w:val="008D6A14"/>
    <w:rsid w:val="008D6E87"/>
    <w:rsid w:val="008D729B"/>
    <w:rsid w:val="008D755F"/>
    <w:rsid w:val="008D7DE0"/>
    <w:rsid w:val="008D7E9F"/>
    <w:rsid w:val="008E03E4"/>
    <w:rsid w:val="008E1254"/>
    <w:rsid w:val="008E1550"/>
    <w:rsid w:val="008E1B5D"/>
    <w:rsid w:val="008E21D8"/>
    <w:rsid w:val="008E27DF"/>
    <w:rsid w:val="008E282B"/>
    <w:rsid w:val="008E3606"/>
    <w:rsid w:val="008E3C82"/>
    <w:rsid w:val="008E3CA1"/>
    <w:rsid w:val="008E40CB"/>
    <w:rsid w:val="008E4148"/>
    <w:rsid w:val="008E4C13"/>
    <w:rsid w:val="008E4D83"/>
    <w:rsid w:val="008E51C1"/>
    <w:rsid w:val="008E58E0"/>
    <w:rsid w:val="008E5A85"/>
    <w:rsid w:val="008E5E48"/>
    <w:rsid w:val="008E6DF9"/>
    <w:rsid w:val="008E6F80"/>
    <w:rsid w:val="008E74B1"/>
    <w:rsid w:val="008E79D0"/>
    <w:rsid w:val="008E7E1E"/>
    <w:rsid w:val="008F079A"/>
    <w:rsid w:val="008F07E6"/>
    <w:rsid w:val="008F07EA"/>
    <w:rsid w:val="008F118D"/>
    <w:rsid w:val="008F1314"/>
    <w:rsid w:val="008F13B8"/>
    <w:rsid w:val="008F169C"/>
    <w:rsid w:val="008F1C61"/>
    <w:rsid w:val="008F1FFD"/>
    <w:rsid w:val="008F2367"/>
    <w:rsid w:val="008F23C3"/>
    <w:rsid w:val="008F2A1C"/>
    <w:rsid w:val="008F2C63"/>
    <w:rsid w:val="008F2EC7"/>
    <w:rsid w:val="008F3129"/>
    <w:rsid w:val="008F383C"/>
    <w:rsid w:val="008F38DA"/>
    <w:rsid w:val="008F3931"/>
    <w:rsid w:val="008F3BC6"/>
    <w:rsid w:val="008F3D3E"/>
    <w:rsid w:val="008F4037"/>
    <w:rsid w:val="008F418B"/>
    <w:rsid w:val="008F4F67"/>
    <w:rsid w:val="008F4FA4"/>
    <w:rsid w:val="008F5153"/>
    <w:rsid w:val="008F571F"/>
    <w:rsid w:val="008F5891"/>
    <w:rsid w:val="008F59B9"/>
    <w:rsid w:val="008F5AFB"/>
    <w:rsid w:val="008F5E95"/>
    <w:rsid w:val="008F5F2A"/>
    <w:rsid w:val="008F68EB"/>
    <w:rsid w:val="008F6917"/>
    <w:rsid w:val="008F6C03"/>
    <w:rsid w:val="008F6D6A"/>
    <w:rsid w:val="008F70C3"/>
    <w:rsid w:val="008F72D2"/>
    <w:rsid w:val="008F7645"/>
    <w:rsid w:val="008F79AA"/>
    <w:rsid w:val="008F7B07"/>
    <w:rsid w:val="008F7B6D"/>
    <w:rsid w:val="00900973"/>
    <w:rsid w:val="00900C7F"/>
    <w:rsid w:val="00901020"/>
    <w:rsid w:val="009011B4"/>
    <w:rsid w:val="00901500"/>
    <w:rsid w:val="00901599"/>
    <w:rsid w:val="009019A8"/>
    <w:rsid w:val="00901B14"/>
    <w:rsid w:val="00902FEF"/>
    <w:rsid w:val="00903048"/>
    <w:rsid w:val="00903434"/>
    <w:rsid w:val="00903608"/>
    <w:rsid w:val="00903804"/>
    <w:rsid w:val="00903BFE"/>
    <w:rsid w:val="009040CB"/>
    <w:rsid w:val="0090424C"/>
    <w:rsid w:val="00904F51"/>
    <w:rsid w:val="009051F6"/>
    <w:rsid w:val="00905BFA"/>
    <w:rsid w:val="00905E97"/>
    <w:rsid w:val="00905EBB"/>
    <w:rsid w:val="00906BAA"/>
    <w:rsid w:val="00906F8C"/>
    <w:rsid w:val="00907243"/>
    <w:rsid w:val="00907453"/>
    <w:rsid w:val="00907865"/>
    <w:rsid w:val="009079F8"/>
    <w:rsid w:val="00907BF3"/>
    <w:rsid w:val="00910501"/>
    <w:rsid w:val="009106F3"/>
    <w:rsid w:val="0091081D"/>
    <w:rsid w:val="00910F01"/>
    <w:rsid w:val="009118E7"/>
    <w:rsid w:val="00912005"/>
    <w:rsid w:val="00912179"/>
    <w:rsid w:val="009121D4"/>
    <w:rsid w:val="00912635"/>
    <w:rsid w:val="0091366F"/>
    <w:rsid w:val="009137F5"/>
    <w:rsid w:val="00913A04"/>
    <w:rsid w:val="00913F57"/>
    <w:rsid w:val="00914AF5"/>
    <w:rsid w:val="00914B1D"/>
    <w:rsid w:val="00914FD0"/>
    <w:rsid w:val="0091505A"/>
    <w:rsid w:val="00915515"/>
    <w:rsid w:val="0091686F"/>
    <w:rsid w:val="00916D18"/>
    <w:rsid w:val="00916F92"/>
    <w:rsid w:val="009172FB"/>
    <w:rsid w:val="00917508"/>
    <w:rsid w:val="00917981"/>
    <w:rsid w:val="00917B06"/>
    <w:rsid w:val="00917E5F"/>
    <w:rsid w:val="00920083"/>
    <w:rsid w:val="00920EDE"/>
    <w:rsid w:val="009212C2"/>
    <w:rsid w:val="00921572"/>
    <w:rsid w:val="009219CE"/>
    <w:rsid w:val="00921BA7"/>
    <w:rsid w:val="00921D7E"/>
    <w:rsid w:val="00921FFC"/>
    <w:rsid w:val="009228A1"/>
    <w:rsid w:val="00922DCC"/>
    <w:rsid w:val="00923406"/>
    <w:rsid w:val="0092355F"/>
    <w:rsid w:val="00923F49"/>
    <w:rsid w:val="0092425B"/>
    <w:rsid w:val="00924341"/>
    <w:rsid w:val="00924661"/>
    <w:rsid w:val="00924983"/>
    <w:rsid w:val="00925E75"/>
    <w:rsid w:val="00926770"/>
    <w:rsid w:val="00926E39"/>
    <w:rsid w:val="0092706E"/>
    <w:rsid w:val="009275FC"/>
    <w:rsid w:val="00927D3F"/>
    <w:rsid w:val="00927FD0"/>
    <w:rsid w:val="009301FD"/>
    <w:rsid w:val="0093054D"/>
    <w:rsid w:val="009308B3"/>
    <w:rsid w:val="009314E9"/>
    <w:rsid w:val="00931B75"/>
    <w:rsid w:val="00931C01"/>
    <w:rsid w:val="00932593"/>
    <w:rsid w:val="00932778"/>
    <w:rsid w:val="00932865"/>
    <w:rsid w:val="009329EF"/>
    <w:rsid w:val="00932C14"/>
    <w:rsid w:val="0093331F"/>
    <w:rsid w:val="00933D64"/>
    <w:rsid w:val="00933DF6"/>
    <w:rsid w:val="00933E1A"/>
    <w:rsid w:val="00933F87"/>
    <w:rsid w:val="009346DE"/>
    <w:rsid w:val="00934919"/>
    <w:rsid w:val="00934D6D"/>
    <w:rsid w:val="009355BA"/>
    <w:rsid w:val="00935B4F"/>
    <w:rsid w:val="00935CB6"/>
    <w:rsid w:val="009360C6"/>
    <w:rsid w:val="009368D6"/>
    <w:rsid w:val="00936988"/>
    <w:rsid w:val="00937023"/>
    <w:rsid w:val="009374F5"/>
    <w:rsid w:val="00937733"/>
    <w:rsid w:val="00937784"/>
    <w:rsid w:val="00937805"/>
    <w:rsid w:val="0094019E"/>
    <w:rsid w:val="009401FC"/>
    <w:rsid w:val="00940707"/>
    <w:rsid w:val="0094080A"/>
    <w:rsid w:val="0094097F"/>
    <w:rsid w:val="00940D17"/>
    <w:rsid w:val="009410A4"/>
    <w:rsid w:val="0094122A"/>
    <w:rsid w:val="0094126B"/>
    <w:rsid w:val="009412D8"/>
    <w:rsid w:val="0094185A"/>
    <w:rsid w:val="00941BEF"/>
    <w:rsid w:val="00943277"/>
    <w:rsid w:val="00943886"/>
    <w:rsid w:val="00943BCB"/>
    <w:rsid w:val="00944EC5"/>
    <w:rsid w:val="00945988"/>
    <w:rsid w:val="009461AA"/>
    <w:rsid w:val="0094621A"/>
    <w:rsid w:val="009466E4"/>
    <w:rsid w:val="009466E6"/>
    <w:rsid w:val="00947077"/>
    <w:rsid w:val="0095049C"/>
    <w:rsid w:val="009505D0"/>
    <w:rsid w:val="009506D4"/>
    <w:rsid w:val="00950744"/>
    <w:rsid w:val="009507FC"/>
    <w:rsid w:val="009508C8"/>
    <w:rsid w:val="009513A7"/>
    <w:rsid w:val="00951781"/>
    <w:rsid w:val="00951AE4"/>
    <w:rsid w:val="00951BBC"/>
    <w:rsid w:val="00951C86"/>
    <w:rsid w:val="00951D4F"/>
    <w:rsid w:val="009524AE"/>
    <w:rsid w:val="0095254A"/>
    <w:rsid w:val="009525C1"/>
    <w:rsid w:val="0095266F"/>
    <w:rsid w:val="00952CB5"/>
    <w:rsid w:val="00952E0E"/>
    <w:rsid w:val="00952E10"/>
    <w:rsid w:val="0095362F"/>
    <w:rsid w:val="0095395E"/>
    <w:rsid w:val="00953DE2"/>
    <w:rsid w:val="00953EE9"/>
    <w:rsid w:val="0095408D"/>
    <w:rsid w:val="009545E5"/>
    <w:rsid w:val="00954A25"/>
    <w:rsid w:val="00954F99"/>
    <w:rsid w:val="00955AE9"/>
    <w:rsid w:val="00956FE6"/>
    <w:rsid w:val="00957207"/>
    <w:rsid w:val="00957DAB"/>
    <w:rsid w:val="00957E6C"/>
    <w:rsid w:val="009604D4"/>
    <w:rsid w:val="00961070"/>
    <w:rsid w:val="009610F6"/>
    <w:rsid w:val="009618B3"/>
    <w:rsid w:val="00961905"/>
    <w:rsid w:val="00961CF9"/>
    <w:rsid w:val="009621CA"/>
    <w:rsid w:val="009626DD"/>
    <w:rsid w:val="00963BC6"/>
    <w:rsid w:val="00963C22"/>
    <w:rsid w:val="00963CF6"/>
    <w:rsid w:val="00963DC6"/>
    <w:rsid w:val="0096424F"/>
    <w:rsid w:val="00964560"/>
    <w:rsid w:val="00964796"/>
    <w:rsid w:val="00964BD1"/>
    <w:rsid w:val="009656BE"/>
    <w:rsid w:val="009658A3"/>
    <w:rsid w:val="00965EE5"/>
    <w:rsid w:val="00965F5E"/>
    <w:rsid w:val="0096619C"/>
    <w:rsid w:val="009664C1"/>
    <w:rsid w:val="00966CE0"/>
    <w:rsid w:val="00966F8A"/>
    <w:rsid w:val="00966FD0"/>
    <w:rsid w:val="009674E9"/>
    <w:rsid w:val="0096770B"/>
    <w:rsid w:val="00967BAA"/>
    <w:rsid w:val="00967BF6"/>
    <w:rsid w:val="00967ECD"/>
    <w:rsid w:val="0097012A"/>
    <w:rsid w:val="00970318"/>
    <w:rsid w:val="00970C5D"/>
    <w:rsid w:val="009710E9"/>
    <w:rsid w:val="00971227"/>
    <w:rsid w:val="00971399"/>
    <w:rsid w:val="0097157E"/>
    <w:rsid w:val="00971696"/>
    <w:rsid w:val="009717BA"/>
    <w:rsid w:val="00971A16"/>
    <w:rsid w:val="00971A59"/>
    <w:rsid w:val="00971AC9"/>
    <w:rsid w:val="00971FFA"/>
    <w:rsid w:val="00972043"/>
    <w:rsid w:val="009724BB"/>
    <w:rsid w:val="00972E0B"/>
    <w:rsid w:val="00972FB0"/>
    <w:rsid w:val="0097322B"/>
    <w:rsid w:val="009732F2"/>
    <w:rsid w:val="00973808"/>
    <w:rsid w:val="009739E4"/>
    <w:rsid w:val="00973E1C"/>
    <w:rsid w:val="0097408D"/>
    <w:rsid w:val="00974402"/>
    <w:rsid w:val="00974779"/>
    <w:rsid w:val="00974B26"/>
    <w:rsid w:val="00974B5D"/>
    <w:rsid w:val="00975547"/>
    <w:rsid w:val="00975743"/>
    <w:rsid w:val="00975A73"/>
    <w:rsid w:val="00976B38"/>
    <w:rsid w:val="00976F5F"/>
    <w:rsid w:val="0097728F"/>
    <w:rsid w:val="00977C21"/>
    <w:rsid w:val="0098049E"/>
    <w:rsid w:val="00980AC3"/>
    <w:rsid w:val="00980C61"/>
    <w:rsid w:val="00980C9E"/>
    <w:rsid w:val="00980D31"/>
    <w:rsid w:val="00981503"/>
    <w:rsid w:val="00981AB6"/>
    <w:rsid w:val="00982258"/>
    <w:rsid w:val="009826BA"/>
    <w:rsid w:val="009826D6"/>
    <w:rsid w:val="00982869"/>
    <w:rsid w:val="00982893"/>
    <w:rsid w:val="00982CCF"/>
    <w:rsid w:val="00982F7A"/>
    <w:rsid w:val="0098302D"/>
    <w:rsid w:val="009841B1"/>
    <w:rsid w:val="00984ACB"/>
    <w:rsid w:val="009850E9"/>
    <w:rsid w:val="00985541"/>
    <w:rsid w:val="0098570E"/>
    <w:rsid w:val="0098596A"/>
    <w:rsid w:val="00985F09"/>
    <w:rsid w:val="009864BB"/>
    <w:rsid w:val="009865FD"/>
    <w:rsid w:val="009867C4"/>
    <w:rsid w:val="00986CE8"/>
    <w:rsid w:val="0098705D"/>
    <w:rsid w:val="00987725"/>
    <w:rsid w:val="009878C5"/>
    <w:rsid w:val="00987936"/>
    <w:rsid w:val="00987F64"/>
    <w:rsid w:val="0099028B"/>
    <w:rsid w:val="00990421"/>
    <w:rsid w:val="00990536"/>
    <w:rsid w:val="00990636"/>
    <w:rsid w:val="00990C4F"/>
    <w:rsid w:val="00990FDE"/>
    <w:rsid w:val="009910D4"/>
    <w:rsid w:val="00991154"/>
    <w:rsid w:val="0099120E"/>
    <w:rsid w:val="00991EAB"/>
    <w:rsid w:val="009923D1"/>
    <w:rsid w:val="00992514"/>
    <w:rsid w:val="00992B10"/>
    <w:rsid w:val="00992FF7"/>
    <w:rsid w:val="00993A14"/>
    <w:rsid w:val="00993C9F"/>
    <w:rsid w:val="00993DB7"/>
    <w:rsid w:val="009940F6"/>
    <w:rsid w:val="009943C6"/>
    <w:rsid w:val="009946F3"/>
    <w:rsid w:val="00994A68"/>
    <w:rsid w:val="0099547F"/>
    <w:rsid w:val="00995968"/>
    <w:rsid w:val="00995EBC"/>
    <w:rsid w:val="00996339"/>
    <w:rsid w:val="009963AD"/>
    <w:rsid w:val="0099673B"/>
    <w:rsid w:val="009969F2"/>
    <w:rsid w:val="00996E68"/>
    <w:rsid w:val="009970B2"/>
    <w:rsid w:val="0099758B"/>
    <w:rsid w:val="00997697"/>
    <w:rsid w:val="00997C71"/>
    <w:rsid w:val="00997CCB"/>
    <w:rsid w:val="00997D0C"/>
    <w:rsid w:val="00997D5F"/>
    <w:rsid w:val="00997D8A"/>
    <w:rsid w:val="009A0120"/>
    <w:rsid w:val="009A02EA"/>
    <w:rsid w:val="009A08A3"/>
    <w:rsid w:val="009A0DFC"/>
    <w:rsid w:val="009A11F0"/>
    <w:rsid w:val="009A1467"/>
    <w:rsid w:val="009A1500"/>
    <w:rsid w:val="009A1B0A"/>
    <w:rsid w:val="009A2150"/>
    <w:rsid w:val="009A21B0"/>
    <w:rsid w:val="009A234D"/>
    <w:rsid w:val="009A292F"/>
    <w:rsid w:val="009A293F"/>
    <w:rsid w:val="009A2CDC"/>
    <w:rsid w:val="009A30E0"/>
    <w:rsid w:val="009A3352"/>
    <w:rsid w:val="009A3422"/>
    <w:rsid w:val="009A377B"/>
    <w:rsid w:val="009A3E96"/>
    <w:rsid w:val="009A4053"/>
    <w:rsid w:val="009A435C"/>
    <w:rsid w:val="009A44DB"/>
    <w:rsid w:val="009A45AA"/>
    <w:rsid w:val="009A49E3"/>
    <w:rsid w:val="009A4E92"/>
    <w:rsid w:val="009A5AAA"/>
    <w:rsid w:val="009A6360"/>
    <w:rsid w:val="009A6442"/>
    <w:rsid w:val="009A68C3"/>
    <w:rsid w:val="009A693A"/>
    <w:rsid w:val="009A7287"/>
    <w:rsid w:val="009A7667"/>
    <w:rsid w:val="009A7B83"/>
    <w:rsid w:val="009A7C23"/>
    <w:rsid w:val="009B0041"/>
    <w:rsid w:val="009B06FA"/>
    <w:rsid w:val="009B09EB"/>
    <w:rsid w:val="009B0DAD"/>
    <w:rsid w:val="009B0DE9"/>
    <w:rsid w:val="009B0E1B"/>
    <w:rsid w:val="009B0F54"/>
    <w:rsid w:val="009B1072"/>
    <w:rsid w:val="009B1C99"/>
    <w:rsid w:val="009B1FF4"/>
    <w:rsid w:val="009B2A59"/>
    <w:rsid w:val="009B2A7B"/>
    <w:rsid w:val="009B2FFC"/>
    <w:rsid w:val="009B32BF"/>
    <w:rsid w:val="009B3A7D"/>
    <w:rsid w:val="009B43B9"/>
    <w:rsid w:val="009B4B71"/>
    <w:rsid w:val="009B4E2D"/>
    <w:rsid w:val="009B4F76"/>
    <w:rsid w:val="009B51FB"/>
    <w:rsid w:val="009B5A7C"/>
    <w:rsid w:val="009B5D71"/>
    <w:rsid w:val="009B6274"/>
    <w:rsid w:val="009B640E"/>
    <w:rsid w:val="009B64F2"/>
    <w:rsid w:val="009B6971"/>
    <w:rsid w:val="009B6987"/>
    <w:rsid w:val="009B6B3A"/>
    <w:rsid w:val="009B7409"/>
    <w:rsid w:val="009B77DE"/>
    <w:rsid w:val="009C0320"/>
    <w:rsid w:val="009C0489"/>
    <w:rsid w:val="009C12EE"/>
    <w:rsid w:val="009C1A31"/>
    <w:rsid w:val="009C1EA6"/>
    <w:rsid w:val="009C2364"/>
    <w:rsid w:val="009C26D1"/>
    <w:rsid w:val="009C27B1"/>
    <w:rsid w:val="009C3748"/>
    <w:rsid w:val="009C3F71"/>
    <w:rsid w:val="009C403F"/>
    <w:rsid w:val="009C484C"/>
    <w:rsid w:val="009C49CD"/>
    <w:rsid w:val="009C4C1A"/>
    <w:rsid w:val="009C53E0"/>
    <w:rsid w:val="009C55EF"/>
    <w:rsid w:val="009C5677"/>
    <w:rsid w:val="009C567B"/>
    <w:rsid w:val="009C5811"/>
    <w:rsid w:val="009C5D2E"/>
    <w:rsid w:val="009C5EB5"/>
    <w:rsid w:val="009C5F2E"/>
    <w:rsid w:val="009C6350"/>
    <w:rsid w:val="009C63A7"/>
    <w:rsid w:val="009C6931"/>
    <w:rsid w:val="009C6B48"/>
    <w:rsid w:val="009C716F"/>
    <w:rsid w:val="009C7806"/>
    <w:rsid w:val="009C7CED"/>
    <w:rsid w:val="009C7DF8"/>
    <w:rsid w:val="009D0442"/>
    <w:rsid w:val="009D079E"/>
    <w:rsid w:val="009D0BEA"/>
    <w:rsid w:val="009D0F4F"/>
    <w:rsid w:val="009D118D"/>
    <w:rsid w:val="009D1311"/>
    <w:rsid w:val="009D15C8"/>
    <w:rsid w:val="009D1904"/>
    <w:rsid w:val="009D1BDC"/>
    <w:rsid w:val="009D1E19"/>
    <w:rsid w:val="009D274B"/>
    <w:rsid w:val="009D2B93"/>
    <w:rsid w:val="009D31A3"/>
    <w:rsid w:val="009D33D0"/>
    <w:rsid w:val="009D35E5"/>
    <w:rsid w:val="009D3B3D"/>
    <w:rsid w:val="009D40CA"/>
    <w:rsid w:val="009D4104"/>
    <w:rsid w:val="009D438E"/>
    <w:rsid w:val="009D44B7"/>
    <w:rsid w:val="009D46AD"/>
    <w:rsid w:val="009D51F8"/>
    <w:rsid w:val="009D5967"/>
    <w:rsid w:val="009D611F"/>
    <w:rsid w:val="009D6222"/>
    <w:rsid w:val="009D64F5"/>
    <w:rsid w:val="009D6E53"/>
    <w:rsid w:val="009D7A4D"/>
    <w:rsid w:val="009E0042"/>
    <w:rsid w:val="009E080E"/>
    <w:rsid w:val="009E0A50"/>
    <w:rsid w:val="009E0DF9"/>
    <w:rsid w:val="009E0F92"/>
    <w:rsid w:val="009E1004"/>
    <w:rsid w:val="009E1171"/>
    <w:rsid w:val="009E130C"/>
    <w:rsid w:val="009E178C"/>
    <w:rsid w:val="009E1B41"/>
    <w:rsid w:val="009E1B52"/>
    <w:rsid w:val="009E1C1A"/>
    <w:rsid w:val="009E2120"/>
    <w:rsid w:val="009E2655"/>
    <w:rsid w:val="009E2AB6"/>
    <w:rsid w:val="009E2D26"/>
    <w:rsid w:val="009E3435"/>
    <w:rsid w:val="009E347D"/>
    <w:rsid w:val="009E37E6"/>
    <w:rsid w:val="009E3D14"/>
    <w:rsid w:val="009E4D73"/>
    <w:rsid w:val="009E5302"/>
    <w:rsid w:val="009E5918"/>
    <w:rsid w:val="009E5DCF"/>
    <w:rsid w:val="009E5E41"/>
    <w:rsid w:val="009E5E63"/>
    <w:rsid w:val="009E5F2A"/>
    <w:rsid w:val="009E6473"/>
    <w:rsid w:val="009E68E8"/>
    <w:rsid w:val="009E698D"/>
    <w:rsid w:val="009E6C69"/>
    <w:rsid w:val="009E6ED5"/>
    <w:rsid w:val="009E6F7D"/>
    <w:rsid w:val="009E6FE9"/>
    <w:rsid w:val="009E79B4"/>
    <w:rsid w:val="009F0332"/>
    <w:rsid w:val="009F03F0"/>
    <w:rsid w:val="009F0687"/>
    <w:rsid w:val="009F0ED8"/>
    <w:rsid w:val="009F1696"/>
    <w:rsid w:val="009F16A9"/>
    <w:rsid w:val="009F1A48"/>
    <w:rsid w:val="009F1B08"/>
    <w:rsid w:val="009F2D2A"/>
    <w:rsid w:val="009F2DDB"/>
    <w:rsid w:val="009F2E3D"/>
    <w:rsid w:val="009F2F04"/>
    <w:rsid w:val="009F3014"/>
    <w:rsid w:val="009F30A2"/>
    <w:rsid w:val="009F317E"/>
    <w:rsid w:val="009F3CCC"/>
    <w:rsid w:val="009F4F94"/>
    <w:rsid w:val="009F5102"/>
    <w:rsid w:val="009F535C"/>
    <w:rsid w:val="009F57F5"/>
    <w:rsid w:val="009F5953"/>
    <w:rsid w:val="009F5B53"/>
    <w:rsid w:val="009F65D4"/>
    <w:rsid w:val="009F6CB8"/>
    <w:rsid w:val="009F74AE"/>
    <w:rsid w:val="009F7C72"/>
    <w:rsid w:val="00A00272"/>
    <w:rsid w:val="00A003F8"/>
    <w:rsid w:val="00A0054E"/>
    <w:rsid w:val="00A0059D"/>
    <w:rsid w:val="00A0066F"/>
    <w:rsid w:val="00A00819"/>
    <w:rsid w:val="00A010FC"/>
    <w:rsid w:val="00A01143"/>
    <w:rsid w:val="00A012CF"/>
    <w:rsid w:val="00A0172E"/>
    <w:rsid w:val="00A018CD"/>
    <w:rsid w:val="00A01A01"/>
    <w:rsid w:val="00A01D6C"/>
    <w:rsid w:val="00A0238E"/>
    <w:rsid w:val="00A0260F"/>
    <w:rsid w:val="00A02C97"/>
    <w:rsid w:val="00A031E9"/>
    <w:rsid w:val="00A03CCB"/>
    <w:rsid w:val="00A04120"/>
    <w:rsid w:val="00A0417A"/>
    <w:rsid w:val="00A04AA4"/>
    <w:rsid w:val="00A05212"/>
    <w:rsid w:val="00A05C3A"/>
    <w:rsid w:val="00A05FD8"/>
    <w:rsid w:val="00A06061"/>
    <w:rsid w:val="00A061FA"/>
    <w:rsid w:val="00A06274"/>
    <w:rsid w:val="00A065FF"/>
    <w:rsid w:val="00A068FC"/>
    <w:rsid w:val="00A06932"/>
    <w:rsid w:val="00A06AF5"/>
    <w:rsid w:val="00A06ED6"/>
    <w:rsid w:val="00A076C6"/>
    <w:rsid w:val="00A07A96"/>
    <w:rsid w:val="00A07B4D"/>
    <w:rsid w:val="00A07F09"/>
    <w:rsid w:val="00A10482"/>
    <w:rsid w:val="00A1068C"/>
    <w:rsid w:val="00A107B9"/>
    <w:rsid w:val="00A10AA3"/>
    <w:rsid w:val="00A112A1"/>
    <w:rsid w:val="00A11953"/>
    <w:rsid w:val="00A1202B"/>
    <w:rsid w:val="00A12082"/>
    <w:rsid w:val="00A125B5"/>
    <w:rsid w:val="00A12656"/>
    <w:rsid w:val="00A12ADF"/>
    <w:rsid w:val="00A12D08"/>
    <w:rsid w:val="00A13063"/>
    <w:rsid w:val="00A131E3"/>
    <w:rsid w:val="00A134C7"/>
    <w:rsid w:val="00A1352F"/>
    <w:rsid w:val="00A13579"/>
    <w:rsid w:val="00A137AA"/>
    <w:rsid w:val="00A1395A"/>
    <w:rsid w:val="00A14382"/>
    <w:rsid w:val="00A14B46"/>
    <w:rsid w:val="00A14B52"/>
    <w:rsid w:val="00A1505B"/>
    <w:rsid w:val="00A1539E"/>
    <w:rsid w:val="00A15787"/>
    <w:rsid w:val="00A15899"/>
    <w:rsid w:val="00A16669"/>
    <w:rsid w:val="00A1669A"/>
    <w:rsid w:val="00A166B0"/>
    <w:rsid w:val="00A16722"/>
    <w:rsid w:val="00A16B78"/>
    <w:rsid w:val="00A17413"/>
    <w:rsid w:val="00A17F6B"/>
    <w:rsid w:val="00A215B6"/>
    <w:rsid w:val="00A21A7B"/>
    <w:rsid w:val="00A21AD3"/>
    <w:rsid w:val="00A21D5E"/>
    <w:rsid w:val="00A220AD"/>
    <w:rsid w:val="00A223B5"/>
    <w:rsid w:val="00A225BD"/>
    <w:rsid w:val="00A2263D"/>
    <w:rsid w:val="00A2269A"/>
    <w:rsid w:val="00A2284E"/>
    <w:rsid w:val="00A22AF0"/>
    <w:rsid w:val="00A22DA8"/>
    <w:rsid w:val="00A22E74"/>
    <w:rsid w:val="00A23337"/>
    <w:rsid w:val="00A24822"/>
    <w:rsid w:val="00A24A3A"/>
    <w:rsid w:val="00A259B5"/>
    <w:rsid w:val="00A25B84"/>
    <w:rsid w:val="00A2658F"/>
    <w:rsid w:val="00A26740"/>
    <w:rsid w:val="00A26D67"/>
    <w:rsid w:val="00A271BE"/>
    <w:rsid w:val="00A27863"/>
    <w:rsid w:val="00A30261"/>
    <w:rsid w:val="00A31943"/>
    <w:rsid w:val="00A32596"/>
    <w:rsid w:val="00A32D38"/>
    <w:rsid w:val="00A32D9D"/>
    <w:rsid w:val="00A32DFF"/>
    <w:rsid w:val="00A32F4A"/>
    <w:rsid w:val="00A32F74"/>
    <w:rsid w:val="00A32F8F"/>
    <w:rsid w:val="00A33354"/>
    <w:rsid w:val="00A33C67"/>
    <w:rsid w:val="00A33D44"/>
    <w:rsid w:val="00A33DF8"/>
    <w:rsid w:val="00A33F2E"/>
    <w:rsid w:val="00A34B34"/>
    <w:rsid w:val="00A34D4A"/>
    <w:rsid w:val="00A34F12"/>
    <w:rsid w:val="00A355F4"/>
    <w:rsid w:val="00A35C66"/>
    <w:rsid w:val="00A3607A"/>
    <w:rsid w:val="00A36A79"/>
    <w:rsid w:val="00A37525"/>
    <w:rsid w:val="00A375C3"/>
    <w:rsid w:val="00A37AAA"/>
    <w:rsid w:val="00A37B5D"/>
    <w:rsid w:val="00A37BFF"/>
    <w:rsid w:val="00A40464"/>
    <w:rsid w:val="00A40AB8"/>
    <w:rsid w:val="00A41026"/>
    <w:rsid w:val="00A4134B"/>
    <w:rsid w:val="00A41355"/>
    <w:rsid w:val="00A41EE7"/>
    <w:rsid w:val="00A42006"/>
    <w:rsid w:val="00A4235A"/>
    <w:rsid w:val="00A426C3"/>
    <w:rsid w:val="00A42FCB"/>
    <w:rsid w:val="00A430BF"/>
    <w:rsid w:val="00A4322B"/>
    <w:rsid w:val="00A436ED"/>
    <w:rsid w:val="00A43E13"/>
    <w:rsid w:val="00A44352"/>
    <w:rsid w:val="00A4469E"/>
    <w:rsid w:val="00A44A82"/>
    <w:rsid w:val="00A44B2B"/>
    <w:rsid w:val="00A44C68"/>
    <w:rsid w:val="00A466CF"/>
    <w:rsid w:val="00A4681A"/>
    <w:rsid w:val="00A47A67"/>
    <w:rsid w:val="00A47CD2"/>
    <w:rsid w:val="00A47EBB"/>
    <w:rsid w:val="00A47EBE"/>
    <w:rsid w:val="00A5031B"/>
    <w:rsid w:val="00A503F8"/>
    <w:rsid w:val="00A507F8"/>
    <w:rsid w:val="00A50B59"/>
    <w:rsid w:val="00A5117B"/>
    <w:rsid w:val="00A511DA"/>
    <w:rsid w:val="00A51590"/>
    <w:rsid w:val="00A516C8"/>
    <w:rsid w:val="00A523E0"/>
    <w:rsid w:val="00A52DF9"/>
    <w:rsid w:val="00A53167"/>
    <w:rsid w:val="00A53FB6"/>
    <w:rsid w:val="00A54353"/>
    <w:rsid w:val="00A5541C"/>
    <w:rsid w:val="00A5568D"/>
    <w:rsid w:val="00A558A8"/>
    <w:rsid w:val="00A55E7E"/>
    <w:rsid w:val="00A5614C"/>
    <w:rsid w:val="00A56C8B"/>
    <w:rsid w:val="00A56D0E"/>
    <w:rsid w:val="00A56F25"/>
    <w:rsid w:val="00A5713B"/>
    <w:rsid w:val="00A57A33"/>
    <w:rsid w:val="00A57F20"/>
    <w:rsid w:val="00A6003B"/>
    <w:rsid w:val="00A60BD7"/>
    <w:rsid w:val="00A610E8"/>
    <w:rsid w:val="00A61275"/>
    <w:rsid w:val="00A61601"/>
    <w:rsid w:val="00A61B49"/>
    <w:rsid w:val="00A62103"/>
    <w:rsid w:val="00A62335"/>
    <w:rsid w:val="00A626ED"/>
    <w:rsid w:val="00A63762"/>
    <w:rsid w:val="00A637B4"/>
    <w:rsid w:val="00A6383F"/>
    <w:rsid w:val="00A63BDB"/>
    <w:rsid w:val="00A63FA5"/>
    <w:rsid w:val="00A63FDE"/>
    <w:rsid w:val="00A64041"/>
    <w:rsid w:val="00A64E96"/>
    <w:rsid w:val="00A65153"/>
    <w:rsid w:val="00A6519D"/>
    <w:rsid w:val="00A651D7"/>
    <w:rsid w:val="00A652F9"/>
    <w:rsid w:val="00A65CE0"/>
    <w:rsid w:val="00A65D69"/>
    <w:rsid w:val="00A6616D"/>
    <w:rsid w:val="00A662B2"/>
    <w:rsid w:val="00A67723"/>
    <w:rsid w:val="00A67C2A"/>
    <w:rsid w:val="00A701A9"/>
    <w:rsid w:val="00A701D1"/>
    <w:rsid w:val="00A702DB"/>
    <w:rsid w:val="00A702DD"/>
    <w:rsid w:val="00A703B9"/>
    <w:rsid w:val="00A70AD8"/>
    <w:rsid w:val="00A70BF8"/>
    <w:rsid w:val="00A70F55"/>
    <w:rsid w:val="00A71026"/>
    <w:rsid w:val="00A71450"/>
    <w:rsid w:val="00A71C9D"/>
    <w:rsid w:val="00A72D47"/>
    <w:rsid w:val="00A73102"/>
    <w:rsid w:val="00A73929"/>
    <w:rsid w:val="00A7412A"/>
    <w:rsid w:val="00A744C8"/>
    <w:rsid w:val="00A74512"/>
    <w:rsid w:val="00A745B0"/>
    <w:rsid w:val="00A748AD"/>
    <w:rsid w:val="00A74939"/>
    <w:rsid w:val="00A74C39"/>
    <w:rsid w:val="00A754D9"/>
    <w:rsid w:val="00A758B5"/>
    <w:rsid w:val="00A75DBD"/>
    <w:rsid w:val="00A7638F"/>
    <w:rsid w:val="00A77396"/>
    <w:rsid w:val="00A775E2"/>
    <w:rsid w:val="00A7787B"/>
    <w:rsid w:val="00A77A28"/>
    <w:rsid w:val="00A77D06"/>
    <w:rsid w:val="00A80048"/>
    <w:rsid w:val="00A80744"/>
    <w:rsid w:val="00A807A3"/>
    <w:rsid w:val="00A809EE"/>
    <w:rsid w:val="00A80E8E"/>
    <w:rsid w:val="00A811AA"/>
    <w:rsid w:val="00A81450"/>
    <w:rsid w:val="00A81B04"/>
    <w:rsid w:val="00A81BB7"/>
    <w:rsid w:val="00A81C94"/>
    <w:rsid w:val="00A81FCD"/>
    <w:rsid w:val="00A82521"/>
    <w:rsid w:val="00A82FF3"/>
    <w:rsid w:val="00A8321F"/>
    <w:rsid w:val="00A833AD"/>
    <w:rsid w:val="00A836E5"/>
    <w:rsid w:val="00A83E75"/>
    <w:rsid w:val="00A8416D"/>
    <w:rsid w:val="00A84170"/>
    <w:rsid w:val="00A841B6"/>
    <w:rsid w:val="00A8421D"/>
    <w:rsid w:val="00A84C33"/>
    <w:rsid w:val="00A84D70"/>
    <w:rsid w:val="00A84EFD"/>
    <w:rsid w:val="00A84F25"/>
    <w:rsid w:val="00A850B7"/>
    <w:rsid w:val="00A85979"/>
    <w:rsid w:val="00A85DB7"/>
    <w:rsid w:val="00A85DE1"/>
    <w:rsid w:val="00A86277"/>
    <w:rsid w:val="00A86B5C"/>
    <w:rsid w:val="00A86D07"/>
    <w:rsid w:val="00A86E61"/>
    <w:rsid w:val="00A87095"/>
    <w:rsid w:val="00A87B90"/>
    <w:rsid w:val="00A87D66"/>
    <w:rsid w:val="00A87E0C"/>
    <w:rsid w:val="00A87FB3"/>
    <w:rsid w:val="00A9014D"/>
    <w:rsid w:val="00A91026"/>
    <w:rsid w:val="00A91A27"/>
    <w:rsid w:val="00A91AB3"/>
    <w:rsid w:val="00A91D84"/>
    <w:rsid w:val="00A9238D"/>
    <w:rsid w:val="00A92394"/>
    <w:rsid w:val="00A9241D"/>
    <w:rsid w:val="00A9251B"/>
    <w:rsid w:val="00A9267A"/>
    <w:rsid w:val="00A92C10"/>
    <w:rsid w:val="00A92F25"/>
    <w:rsid w:val="00A93066"/>
    <w:rsid w:val="00A93711"/>
    <w:rsid w:val="00A9430B"/>
    <w:rsid w:val="00A9434C"/>
    <w:rsid w:val="00A945B8"/>
    <w:rsid w:val="00A95664"/>
    <w:rsid w:val="00A963E0"/>
    <w:rsid w:val="00A9680F"/>
    <w:rsid w:val="00A969CA"/>
    <w:rsid w:val="00A96C45"/>
    <w:rsid w:val="00A970EB"/>
    <w:rsid w:val="00A976DA"/>
    <w:rsid w:val="00A977DB"/>
    <w:rsid w:val="00A977E6"/>
    <w:rsid w:val="00A97F0F"/>
    <w:rsid w:val="00AA013C"/>
    <w:rsid w:val="00AA06E2"/>
    <w:rsid w:val="00AA0A90"/>
    <w:rsid w:val="00AA0D26"/>
    <w:rsid w:val="00AA1108"/>
    <w:rsid w:val="00AA18CF"/>
    <w:rsid w:val="00AA1C7A"/>
    <w:rsid w:val="00AA1D43"/>
    <w:rsid w:val="00AA2C70"/>
    <w:rsid w:val="00AA30F7"/>
    <w:rsid w:val="00AA352D"/>
    <w:rsid w:val="00AA3F3F"/>
    <w:rsid w:val="00AA3FC1"/>
    <w:rsid w:val="00AA40ED"/>
    <w:rsid w:val="00AA414E"/>
    <w:rsid w:val="00AA427F"/>
    <w:rsid w:val="00AA451C"/>
    <w:rsid w:val="00AA4970"/>
    <w:rsid w:val="00AA5640"/>
    <w:rsid w:val="00AA5B1A"/>
    <w:rsid w:val="00AA5DE1"/>
    <w:rsid w:val="00AA607D"/>
    <w:rsid w:val="00AA6296"/>
    <w:rsid w:val="00AA63EB"/>
    <w:rsid w:val="00AA684A"/>
    <w:rsid w:val="00AA6956"/>
    <w:rsid w:val="00AA7460"/>
    <w:rsid w:val="00AA7AD1"/>
    <w:rsid w:val="00AB0087"/>
    <w:rsid w:val="00AB1174"/>
    <w:rsid w:val="00AB13E5"/>
    <w:rsid w:val="00AB16DB"/>
    <w:rsid w:val="00AB1809"/>
    <w:rsid w:val="00AB1B30"/>
    <w:rsid w:val="00AB223A"/>
    <w:rsid w:val="00AB28B8"/>
    <w:rsid w:val="00AB2AA3"/>
    <w:rsid w:val="00AB2B90"/>
    <w:rsid w:val="00AB2EE6"/>
    <w:rsid w:val="00AB2F90"/>
    <w:rsid w:val="00AB2FA2"/>
    <w:rsid w:val="00AB30B6"/>
    <w:rsid w:val="00AB356C"/>
    <w:rsid w:val="00AB3B40"/>
    <w:rsid w:val="00AB3C1D"/>
    <w:rsid w:val="00AB44E8"/>
    <w:rsid w:val="00AB467E"/>
    <w:rsid w:val="00AB4CEA"/>
    <w:rsid w:val="00AB5D51"/>
    <w:rsid w:val="00AC0448"/>
    <w:rsid w:val="00AC0698"/>
    <w:rsid w:val="00AC0BB7"/>
    <w:rsid w:val="00AC0C16"/>
    <w:rsid w:val="00AC0C65"/>
    <w:rsid w:val="00AC0F83"/>
    <w:rsid w:val="00AC1151"/>
    <w:rsid w:val="00AC13D4"/>
    <w:rsid w:val="00AC13DE"/>
    <w:rsid w:val="00AC1D5A"/>
    <w:rsid w:val="00AC2D7F"/>
    <w:rsid w:val="00AC307D"/>
    <w:rsid w:val="00AC31F1"/>
    <w:rsid w:val="00AC33B0"/>
    <w:rsid w:val="00AC346C"/>
    <w:rsid w:val="00AC3985"/>
    <w:rsid w:val="00AC3A16"/>
    <w:rsid w:val="00AC3A23"/>
    <w:rsid w:val="00AC3C90"/>
    <w:rsid w:val="00AC3F8F"/>
    <w:rsid w:val="00AC41BE"/>
    <w:rsid w:val="00AC422B"/>
    <w:rsid w:val="00AC438B"/>
    <w:rsid w:val="00AC4796"/>
    <w:rsid w:val="00AC4C31"/>
    <w:rsid w:val="00AC4DC2"/>
    <w:rsid w:val="00AC4FE2"/>
    <w:rsid w:val="00AC5402"/>
    <w:rsid w:val="00AC59F5"/>
    <w:rsid w:val="00AC5BCA"/>
    <w:rsid w:val="00AC672D"/>
    <w:rsid w:val="00AC6C8F"/>
    <w:rsid w:val="00AC714C"/>
    <w:rsid w:val="00AC726B"/>
    <w:rsid w:val="00AC7BD7"/>
    <w:rsid w:val="00AD0232"/>
    <w:rsid w:val="00AD0310"/>
    <w:rsid w:val="00AD05B1"/>
    <w:rsid w:val="00AD05B8"/>
    <w:rsid w:val="00AD05D8"/>
    <w:rsid w:val="00AD0D8A"/>
    <w:rsid w:val="00AD0E5E"/>
    <w:rsid w:val="00AD101B"/>
    <w:rsid w:val="00AD1720"/>
    <w:rsid w:val="00AD2526"/>
    <w:rsid w:val="00AD2A06"/>
    <w:rsid w:val="00AD2BD8"/>
    <w:rsid w:val="00AD329E"/>
    <w:rsid w:val="00AD378A"/>
    <w:rsid w:val="00AD38C4"/>
    <w:rsid w:val="00AD3B37"/>
    <w:rsid w:val="00AD3E15"/>
    <w:rsid w:val="00AD44C0"/>
    <w:rsid w:val="00AD5506"/>
    <w:rsid w:val="00AD55A8"/>
    <w:rsid w:val="00AD582A"/>
    <w:rsid w:val="00AD67F4"/>
    <w:rsid w:val="00AD69EE"/>
    <w:rsid w:val="00AD6A0D"/>
    <w:rsid w:val="00AD6A2A"/>
    <w:rsid w:val="00AD6BBD"/>
    <w:rsid w:val="00AD6BE7"/>
    <w:rsid w:val="00AD6C20"/>
    <w:rsid w:val="00AD76E1"/>
    <w:rsid w:val="00AD77D6"/>
    <w:rsid w:val="00AD7AD0"/>
    <w:rsid w:val="00AD7AFC"/>
    <w:rsid w:val="00AE06E5"/>
    <w:rsid w:val="00AE08EC"/>
    <w:rsid w:val="00AE0C3A"/>
    <w:rsid w:val="00AE0C80"/>
    <w:rsid w:val="00AE0E80"/>
    <w:rsid w:val="00AE11E4"/>
    <w:rsid w:val="00AE15BD"/>
    <w:rsid w:val="00AE1BD9"/>
    <w:rsid w:val="00AE24D8"/>
    <w:rsid w:val="00AE2DE8"/>
    <w:rsid w:val="00AE3760"/>
    <w:rsid w:val="00AE3913"/>
    <w:rsid w:val="00AE3B13"/>
    <w:rsid w:val="00AE4B8D"/>
    <w:rsid w:val="00AE4BA2"/>
    <w:rsid w:val="00AE4C78"/>
    <w:rsid w:val="00AE50EE"/>
    <w:rsid w:val="00AE50EF"/>
    <w:rsid w:val="00AE5285"/>
    <w:rsid w:val="00AE63F4"/>
    <w:rsid w:val="00AE69BE"/>
    <w:rsid w:val="00AE6E01"/>
    <w:rsid w:val="00AE6F1B"/>
    <w:rsid w:val="00AE6F84"/>
    <w:rsid w:val="00AE7416"/>
    <w:rsid w:val="00AE7676"/>
    <w:rsid w:val="00AE7A8C"/>
    <w:rsid w:val="00AE7D69"/>
    <w:rsid w:val="00AF06EA"/>
    <w:rsid w:val="00AF0C59"/>
    <w:rsid w:val="00AF16B8"/>
    <w:rsid w:val="00AF171A"/>
    <w:rsid w:val="00AF19AD"/>
    <w:rsid w:val="00AF2845"/>
    <w:rsid w:val="00AF30BB"/>
    <w:rsid w:val="00AF3319"/>
    <w:rsid w:val="00AF35D8"/>
    <w:rsid w:val="00AF4728"/>
    <w:rsid w:val="00AF4B17"/>
    <w:rsid w:val="00AF5018"/>
    <w:rsid w:val="00AF55C0"/>
    <w:rsid w:val="00AF5E84"/>
    <w:rsid w:val="00AF6183"/>
    <w:rsid w:val="00AF69F7"/>
    <w:rsid w:val="00AF6ADA"/>
    <w:rsid w:val="00AF6FA6"/>
    <w:rsid w:val="00AF71E1"/>
    <w:rsid w:val="00B009AF"/>
    <w:rsid w:val="00B01109"/>
    <w:rsid w:val="00B012DB"/>
    <w:rsid w:val="00B01393"/>
    <w:rsid w:val="00B01B9F"/>
    <w:rsid w:val="00B02034"/>
    <w:rsid w:val="00B02105"/>
    <w:rsid w:val="00B03138"/>
    <w:rsid w:val="00B03531"/>
    <w:rsid w:val="00B03724"/>
    <w:rsid w:val="00B0384B"/>
    <w:rsid w:val="00B03989"/>
    <w:rsid w:val="00B039B9"/>
    <w:rsid w:val="00B03F55"/>
    <w:rsid w:val="00B041B7"/>
    <w:rsid w:val="00B05139"/>
    <w:rsid w:val="00B0561F"/>
    <w:rsid w:val="00B05C83"/>
    <w:rsid w:val="00B06641"/>
    <w:rsid w:val="00B0689B"/>
    <w:rsid w:val="00B068A5"/>
    <w:rsid w:val="00B068BA"/>
    <w:rsid w:val="00B06B2E"/>
    <w:rsid w:val="00B06CCC"/>
    <w:rsid w:val="00B075EE"/>
    <w:rsid w:val="00B0768F"/>
    <w:rsid w:val="00B07E7D"/>
    <w:rsid w:val="00B07F50"/>
    <w:rsid w:val="00B1049A"/>
    <w:rsid w:val="00B10A4D"/>
    <w:rsid w:val="00B10CC5"/>
    <w:rsid w:val="00B10E48"/>
    <w:rsid w:val="00B111AB"/>
    <w:rsid w:val="00B1190E"/>
    <w:rsid w:val="00B11A46"/>
    <w:rsid w:val="00B1279F"/>
    <w:rsid w:val="00B12D7C"/>
    <w:rsid w:val="00B12D8B"/>
    <w:rsid w:val="00B12D90"/>
    <w:rsid w:val="00B12F7A"/>
    <w:rsid w:val="00B13EC5"/>
    <w:rsid w:val="00B147FA"/>
    <w:rsid w:val="00B14868"/>
    <w:rsid w:val="00B14CB2"/>
    <w:rsid w:val="00B14CD5"/>
    <w:rsid w:val="00B155C1"/>
    <w:rsid w:val="00B156D2"/>
    <w:rsid w:val="00B15983"/>
    <w:rsid w:val="00B15E6F"/>
    <w:rsid w:val="00B162A1"/>
    <w:rsid w:val="00B1647F"/>
    <w:rsid w:val="00B165D9"/>
    <w:rsid w:val="00B165FF"/>
    <w:rsid w:val="00B16A53"/>
    <w:rsid w:val="00B16E8B"/>
    <w:rsid w:val="00B173C2"/>
    <w:rsid w:val="00B17B7D"/>
    <w:rsid w:val="00B17C5C"/>
    <w:rsid w:val="00B17D58"/>
    <w:rsid w:val="00B205B8"/>
    <w:rsid w:val="00B20926"/>
    <w:rsid w:val="00B20E05"/>
    <w:rsid w:val="00B21317"/>
    <w:rsid w:val="00B21AD4"/>
    <w:rsid w:val="00B22128"/>
    <w:rsid w:val="00B222B6"/>
    <w:rsid w:val="00B2241B"/>
    <w:rsid w:val="00B229E5"/>
    <w:rsid w:val="00B22AE5"/>
    <w:rsid w:val="00B22AF5"/>
    <w:rsid w:val="00B23014"/>
    <w:rsid w:val="00B230B3"/>
    <w:rsid w:val="00B237A5"/>
    <w:rsid w:val="00B23CD5"/>
    <w:rsid w:val="00B2443E"/>
    <w:rsid w:val="00B24B1E"/>
    <w:rsid w:val="00B24FE6"/>
    <w:rsid w:val="00B254AD"/>
    <w:rsid w:val="00B25841"/>
    <w:rsid w:val="00B263E7"/>
    <w:rsid w:val="00B26998"/>
    <w:rsid w:val="00B26ACE"/>
    <w:rsid w:val="00B26DFB"/>
    <w:rsid w:val="00B27506"/>
    <w:rsid w:val="00B276A9"/>
    <w:rsid w:val="00B27AD0"/>
    <w:rsid w:val="00B30AC9"/>
    <w:rsid w:val="00B30E24"/>
    <w:rsid w:val="00B3151C"/>
    <w:rsid w:val="00B3173A"/>
    <w:rsid w:val="00B31873"/>
    <w:rsid w:val="00B318CA"/>
    <w:rsid w:val="00B319C1"/>
    <w:rsid w:val="00B31B93"/>
    <w:rsid w:val="00B32709"/>
    <w:rsid w:val="00B32CD5"/>
    <w:rsid w:val="00B32F0D"/>
    <w:rsid w:val="00B32F80"/>
    <w:rsid w:val="00B337DB"/>
    <w:rsid w:val="00B33E48"/>
    <w:rsid w:val="00B33EE9"/>
    <w:rsid w:val="00B34326"/>
    <w:rsid w:val="00B343E4"/>
    <w:rsid w:val="00B34B28"/>
    <w:rsid w:val="00B35144"/>
    <w:rsid w:val="00B35822"/>
    <w:rsid w:val="00B35C39"/>
    <w:rsid w:val="00B364AC"/>
    <w:rsid w:val="00B36F6F"/>
    <w:rsid w:val="00B37718"/>
    <w:rsid w:val="00B377A9"/>
    <w:rsid w:val="00B37A1C"/>
    <w:rsid w:val="00B37AE3"/>
    <w:rsid w:val="00B37BC7"/>
    <w:rsid w:val="00B37F7D"/>
    <w:rsid w:val="00B40328"/>
    <w:rsid w:val="00B4050B"/>
    <w:rsid w:val="00B4077C"/>
    <w:rsid w:val="00B4099E"/>
    <w:rsid w:val="00B40ABE"/>
    <w:rsid w:val="00B40AF0"/>
    <w:rsid w:val="00B40C35"/>
    <w:rsid w:val="00B41781"/>
    <w:rsid w:val="00B41876"/>
    <w:rsid w:val="00B42739"/>
    <w:rsid w:val="00B428CD"/>
    <w:rsid w:val="00B42EC9"/>
    <w:rsid w:val="00B42F5E"/>
    <w:rsid w:val="00B43206"/>
    <w:rsid w:val="00B43214"/>
    <w:rsid w:val="00B4323C"/>
    <w:rsid w:val="00B4362E"/>
    <w:rsid w:val="00B43B4D"/>
    <w:rsid w:val="00B4476D"/>
    <w:rsid w:val="00B44A66"/>
    <w:rsid w:val="00B44BBC"/>
    <w:rsid w:val="00B44F5A"/>
    <w:rsid w:val="00B45653"/>
    <w:rsid w:val="00B46EFB"/>
    <w:rsid w:val="00B46FC5"/>
    <w:rsid w:val="00B473F2"/>
    <w:rsid w:val="00B474E0"/>
    <w:rsid w:val="00B475BE"/>
    <w:rsid w:val="00B501B0"/>
    <w:rsid w:val="00B5064B"/>
    <w:rsid w:val="00B509E2"/>
    <w:rsid w:val="00B50B24"/>
    <w:rsid w:val="00B50CFD"/>
    <w:rsid w:val="00B50D55"/>
    <w:rsid w:val="00B519C0"/>
    <w:rsid w:val="00B522B6"/>
    <w:rsid w:val="00B528A1"/>
    <w:rsid w:val="00B52AD9"/>
    <w:rsid w:val="00B530D9"/>
    <w:rsid w:val="00B53177"/>
    <w:rsid w:val="00B5327D"/>
    <w:rsid w:val="00B535DC"/>
    <w:rsid w:val="00B53986"/>
    <w:rsid w:val="00B540DB"/>
    <w:rsid w:val="00B540DC"/>
    <w:rsid w:val="00B54852"/>
    <w:rsid w:val="00B54919"/>
    <w:rsid w:val="00B54D05"/>
    <w:rsid w:val="00B54FF3"/>
    <w:rsid w:val="00B55032"/>
    <w:rsid w:val="00B55D39"/>
    <w:rsid w:val="00B55ED3"/>
    <w:rsid w:val="00B55F4C"/>
    <w:rsid w:val="00B56760"/>
    <w:rsid w:val="00B572AF"/>
    <w:rsid w:val="00B572F7"/>
    <w:rsid w:val="00B57398"/>
    <w:rsid w:val="00B576EA"/>
    <w:rsid w:val="00B57CB9"/>
    <w:rsid w:val="00B6012D"/>
    <w:rsid w:val="00B6052B"/>
    <w:rsid w:val="00B6079A"/>
    <w:rsid w:val="00B608A4"/>
    <w:rsid w:val="00B60E83"/>
    <w:rsid w:val="00B61336"/>
    <w:rsid w:val="00B615F4"/>
    <w:rsid w:val="00B61B66"/>
    <w:rsid w:val="00B62A74"/>
    <w:rsid w:val="00B62A88"/>
    <w:rsid w:val="00B63325"/>
    <w:rsid w:val="00B634D3"/>
    <w:rsid w:val="00B637F6"/>
    <w:rsid w:val="00B63A10"/>
    <w:rsid w:val="00B64161"/>
    <w:rsid w:val="00B6421B"/>
    <w:rsid w:val="00B64415"/>
    <w:rsid w:val="00B64AAD"/>
    <w:rsid w:val="00B64B06"/>
    <w:rsid w:val="00B64D7A"/>
    <w:rsid w:val="00B651D1"/>
    <w:rsid w:val="00B653EA"/>
    <w:rsid w:val="00B65495"/>
    <w:rsid w:val="00B6557E"/>
    <w:rsid w:val="00B66584"/>
    <w:rsid w:val="00B66C3C"/>
    <w:rsid w:val="00B67704"/>
    <w:rsid w:val="00B677B3"/>
    <w:rsid w:val="00B702B5"/>
    <w:rsid w:val="00B71198"/>
    <w:rsid w:val="00B7191B"/>
    <w:rsid w:val="00B71FD2"/>
    <w:rsid w:val="00B727FC"/>
    <w:rsid w:val="00B72A0E"/>
    <w:rsid w:val="00B73A2B"/>
    <w:rsid w:val="00B73AA2"/>
    <w:rsid w:val="00B73F06"/>
    <w:rsid w:val="00B74D52"/>
    <w:rsid w:val="00B74FCB"/>
    <w:rsid w:val="00B75058"/>
    <w:rsid w:val="00B75095"/>
    <w:rsid w:val="00B75C4A"/>
    <w:rsid w:val="00B76876"/>
    <w:rsid w:val="00B77037"/>
    <w:rsid w:val="00B778AA"/>
    <w:rsid w:val="00B77D1C"/>
    <w:rsid w:val="00B801F0"/>
    <w:rsid w:val="00B80FEF"/>
    <w:rsid w:val="00B81F1D"/>
    <w:rsid w:val="00B82046"/>
    <w:rsid w:val="00B82514"/>
    <w:rsid w:val="00B82644"/>
    <w:rsid w:val="00B82C66"/>
    <w:rsid w:val="00B839B2"/>
    <w:rsid w:val="00B83A8B"/>
    <w:rsid w:val="00B83E02"/>
    <w:rsid w:val="00B84BC6"/>
    <w:rsid w:val="00B84DEE"/>
    <w:rsid w:val="00B8527A"/>
    <w:rsid w:val="00B852E6"/>
    <w:rsid w:val="00B85CAE"/>
    <w:rsid w:val="00B86164"/>
    <w:rsid w:val="00B8673A"/>
    <w:rsid w:val="00B86C7F"/>
    <w:rsid w:val="00B86D23"/>
    <w:rsid w:val="00B86E6D"/>
    <w:rsid w:val="00B871B9"/>
    <w:rsid w:val="00B9010E"/>
    <w:rsid w:val="00B90392"/>
    <w:rsid w:val="00B90AFB"/>
    <w:rsid w:val="00B915F6"/>
    <w:rsid w:val="00B91F5A"/>
    <w:rsid w:val="00B9224C"/>
    <w:rsid w:val="00B925BF"/>
    <w:rsid w:val="00B926F8"/>
    <w:rsid w:val="00B932F9"/>
    <w:rsid w:val="00B93499"/>
    <w:rsid w:val="00B93793"/>
    <w:rsid w:val="00B9399E"/>
    <w:rsid w:val="00B93A4D"/>
    <w:rsid w:val="00B943A5"/>
    <w:rsid w:val="00B94529"/>
    <w:rsid w:val="00B946F0"/>
    <w:rsid w:val="00B9472E"/>
    <w:rsid w:val="00B950E0"/>
    <w:rsid w:val="00B95420"/>
    <w:rsid w:val="00B956D5"/>
    <w:rsid w:val="00B95765"/>
    <w:rsid w:val="00B95965"/>
    <w:rsid w:val="00B95A81"/>
    <w:rsid w:val="00B95C36"/>
    <w:rsid w:val="00B95F37"/>
    <w:rsid w:val="00B963F3"/>
    <w:rsid w:val="00B964D8"/>
    <w:rsid w:val="00B96656"/>
    <w:rsid w:val="00B9684E"/>
    <w:rsid w:val="00B96EF8"/>
    <w:rsid w:val="00B97005"/>
    <w:rsid w:val="00B97953"/>
    <w:rsid w:val="00B97AA0"/>
    <w:rsid w:val="00B97F72"/>
    <w:rsid w:val="00BA0351"/>
    <w:rsid w:val="00BA0865"/>
    <w:rsid w:val="00BA0C19"/>
    <w:rsid w:val="00BA0C3B"/>
    <w:rsid w:val="00BA0F90"/>
    <w:rsid w:val="00BA139B"/>
    <w:rsid w:val="00BA1B1A"/>
    <w:rsid w:val="00BA1E6F"/>
    <w:rsid w:val="00BA215B"/>
    <w:rsid w:val="00BA24B0"/>
    <w:rsid w:val="00BA2D62"/>
    <w:rsid w:val="00BA2F84"/>
    <w:rsid w:val="00BA3155"/>
    <w:rsid w:val="00BA32B5"/>
    <w:rsid w:val="00BA406D"/>
    <w:rsid w:val="00BA55B5"/>
    <w:rsid w:val="00BA5886"/>
    <w:rsid w:val="00BA6BDE"/>
    <w:rsid w:val="00BA6F3A"/>
    <w:rsid w:val="00BA76AD"/>
    <w:rsid w:val="00BB0275"/>
    <w:rsid w:val="00BB0BFB"/>
    <w:rsid w:val="00BB10A5"/>
    <w:rsid w:val="00BB1107"/>
    <w:rsid w:val="00BB14F6"/>
    <w:rsid w:val="00BB18B2"/>
    <w:rsid w:val="00BB2E5A"/>
    <w:rsid w:val="00BB34B2"/>
    <w:rsid w:val="00BB3538"/>
    <w:rsid w:val="00BB368B"/>
    <w:rsid w:val="00BB3E87"/>
    <w:rsid w:val="00BB3F2E"/>
    <w:rsid w:val="00BB431E"/>
    <w:rsid w:val="00BB46CF"/>
    <w:rsid w:val="00BB47C2"/>
    <w:rsid w:val="00BB6804"/>
    <w:rsid w:val="00BB68E5"/>
    <w:rsid w:val="00BB6BB0"/>
    <w:rsid w:val="00BB6E99"/>
    <w:rsid w:val="00BB792C"/>
    <w:rsid w:val="00BB7B28"/>
    <w:rsid w:val="00BB7EFF"/>
    <w:rsid w:val="00BB7F4C"/>
    <w:rsid w:val="00BC0306"/>
    <w:rsid w:val="00BC046E"/>
    <w:rsid w:val="00BC09B5"/>
    <w:rsid w:val="00BC13F0"/>
    <w:rsid w:val="00BC14A6"/>
    <w:rsid w:val="00BC1CB8"/>
    <w:rsid w:val="00BC28A3"/>
    <w:rsid w:val="00BC2979"/>
    <w:rsid w:val="00BC2AA2"/>
    <w:rsid w:val="00BC2B88"/>
    <w:rsid w:val="00BC2C0C"/>
    <w:rsid w:val="00BC2CD6"/>
    <w:rsid w:val="00BC33D7"/>
    <w:rsid w:val="00BC36C4"/>
    <w:rsid w:val="00BC3BBF"/>
    <w:rsid w:val="00BC3F32"/>
    <w:rsid w:val="00BC419F"/>
    <w:rsid w:val="00BC41DE"/>
    <w:rsid w:val="00BC42C8"/>
    <w:rsid w:val="00BC4A33"/>
    <w:rsid w:val="00BC4DD7"/>
    <w:rsid w:val="00BC53D8"/>
    <w:rsid w:val="00BC5950"/>
    <w:rsid w:val="00BC5A34"/>
    <w:rsid w:val="00BC5AE0"/>
    <w:rsid w:val="00BC5F80"/>
    <w:rsid w:val="00BC649B"/>
    <w:rsid w:val="00BC64C5"/>
    <w:rsid w:val="00BC65AB"/>
    <w:rsid w:val="00BC6706"/>
    <w:rsid w:val="00BC6A8E"/>
    <w:rsid w:val="00BC6E18"/>
    <w:rsid w:val="00BC78CD"/>
    <w:rsid w:val="00BC7BE7"/>
    <w:rsid w:val="00BD053D"/>
    <w:rsid w:val="00BD068E"/>
    <w:rsid w:val="00BD0F64"/>
    <w:rsid w:val="00BD1387"/>
    <w:rsid w:val="00BD19A7"/>
    <w:rsid w:val="00BD246D"/>
    <w:rsid w:val="00BD25DE"/>
    <w:rsid w:val="00BD3148"/>
    <w:rsid w:val="00BD3571"/>
    <w:rsid w:val="00BD3858"/>
    <w:rsid w:val="00BD39A2"/>
    <w:rsid w:val="00BD4084"/>
    <w:rsid w:val="00BD4495"/>
    <w:rsid w:val="00BD46AC"/>
    <w:rsid w:val="00BD4909"/>
    <w:rsid w:val="00BD51B5"/>
    <w:rsid w:val="00BD5750"/>
    <w:rsid w:val="00BD5FA3"/>
    <w:rsid w:val="00BD5FD7"/>
    <w:rsid w:val="00BD6EC1"/>
    <w:rsid w:val="00BD71BB"/>
    <w:rsid w:val="00BD7278"/>
    <w:rsid w:val="00BE08A3"/>
    <w:rsid w:val="00BE08AD"/>
    <w:rsid w:val="00BE0C15"/>
    <w:rsid w:val="00BE0D36"/>
    <w:rsid w:val="00BE0E2D"/>
    <w:rsid w:val="00BE0F53"/>
    <w:rsid w:val="00BE2BF8"/>
    <w:rsid w:val="00BE2DA2"/>
    <w:rsid w:val="00BE3B5A"/>
    <w:rsid w:val="00BE3F59"/>
    <w:rsid w:val="00BE4656"/>
    <w:rsid w:val="00BE487F"/>
    <w:rsid w:val="00BE48A1"/>
    <w:rsid w:val="00BE4F7F"/>
    <w:rsid w:val="00BE55BD"/>
    <w:rsid w:val="00BE584C"/>
    <w:rsid w:val="00BE61BE"/>
    <w:rsid w:val="00BE647F"/>
    <w:rsid w:val="00BE6912"/>
    <w:rsid w:val="00BE6F9E"/>
    <w:rsid w:val="00BE76B7"/>
    <w:rsid w:val="00BE7AFA"/>
    <w:rsid w:val="00BE7C86"/>
    <w:rsid w:val="00BE7E2F"/>
    <w:rsid w:val="00BF0262"/>
    <w:rsid w:val="00BF0492"/>
    <w:rsid w:val="00BF0804"/>
    <w:rsid w:val="00BF0E52"/>
    <w:rsid w:val="00BF1198"/>
    <w:rsid w:val="00BF151B"/>
    <w:rsid w:val="00BF1BC9"/>
    <w:rsid w:val="00BF22DE"/>
    <w:rsid w:val="00BF230A"/>
    <w:rsid w:val="00BF27C3"/>
    <w:rsid w:val="00BF2E86"/>
    <w:rsid w:val="00BF359D"/>
    <w:rsid w:val="00BF3E30"/>
    <w:rsid w:val="00BF4182"/>
    <w:rsid w:val="00BF41C2"/>
    <w:rsid w:val="00BF4E8F"/>
    <w:rsid w:val="00BF4FC9"/>
    <w:rsid w:val="00BF5486"/>
    <w:rsid w:val="00BF5B54"/>
    <w:rsid w:val="00BF5FB6"/>
    <w:rsid w:val="00BF65F6"/>
    <w:rsid w:val="00BF69AD"/>
    <w:rsid w:val="00BF6C2E"/>
    <w:rsid w:val="00BF72A5"/>
    <w:rsid w:val="00BF74D0"/>
    <w:rsid w:val="00BF7669"/>
    <w:rsid w:val="00BF7CDF"/>
    <w:rsid w:val="00C002AD"/>
    <w:rsid w:val="00C0076A"/>
    <w:rsid w:val="00C013B7"/>
    <w:rsid w:val="00C01479"/>
    <w:rsid w:val="00C01707"/>
    <w:rsid w:val="00C01B11"/>
    <w:rsid w:val="00C02606"/>
    <w:rsid w:val="00C02778"/>
    <w:rsid w:val="00C0285C"/>
    <w:rsid w:val="00C02997"/>
    <w:rsid w:val="00C03BF2"/>
    <w:rsid w:val="00C03FD3"/>
    <w:rsid w:val="00C04397"/>
    <w:rsid w:val="00C0463D"/>
    <w:rsid w:val="00C04C7D"/>
    <w:rsid w:val="00C04D2E"/>
    <w:rsid w:val="00C04F2D"/>
    <w:rsid w:val="00C0509B"/>
    <w:rsid w:val="00C0530B"/>
    <w:rsid w:val="00C05358"/>
    <w:rsid w:val="00C055F7"/>
    <w:rsid w:val="00C0577F"/>
    <w:rsid w:val="00C05980"/>
    <w:rsid w:val="00C05BE2"/>
    <w:rsid w:val="00C05C2A"/>
    <w:rsid w:val="00C05C4B"/>
    <w:rsid w:val="00C05D8F"/>
    <w:rsid w:val="00C05E69"/>
    <w:rsid w:val="00C0700F"/>
    <w:rsid w:val="00C0718F"/>
    <w:rsid w:val="00C07474"/>
    <w:rsid w:val="00C0751C"/>
    <w:rsid w:val="00C0799B"/>
    <w:rsid w:val="00C07C37"/>
    <w:rsid w:val="00C07C92"/>
    <w:rsid w:val="00C07EBE"/>
    <w:rsid w:val="00C07EC5"/>
    <w:rsid w:val="00C10338"/>
    <w:rsid w:val="00C11CE1"/>
    <w:rsid w:val="00C129B7"/>
    <w:rsid w:val="00C12A2A"/>
    <w:rsid w:val="00C1318F"/>
    <w:rsid w:val="00C13402"/>
    <w:rsid w:val="00C1366F"/>
    <w:rsid w:val="00C1368C"/>
    <w:rsid w:val="00C14CD7"/>
    <w:rsid w:val="00C15DF0"/>
    <w:rsid w:val="00C15F12"/>
    <w:rsid w:val="00C163ED"/>
    <w:rsid w:val="00C16461"/>
    <w:rsid w:val="00C1686A"/>
    <w:rsid w:val="00C16BC1"/>
    <w:rsid w:val="00C16F4C"/>
    <w:rsid w:val="00C16F5C"/>
    <w:rsid w:val="00C1764F"/>
    <w:rsid w:val="00C176B2"/>
    <w:rsid w:val="00C17EBD"/>
    <w:rsid w:val="00C20833"/>
    <w:rsid w:val="00C20CC0"/>
    <w:rsid w:val="00C21241"/>
    <w:rsid w:val="00C21677"/>
    <w:rsid w:val="00C21855"/>
    <w:rsid w:val="00C21E2F"/>
    <w:rsid w:val="00C2220B"/>
    <w:rsid w:val="00C2274C"/>
    <w:rsid w:val="00C23E42"/>
    <w:rsid w:val="00C23FC0"/>
    <w:rsid w:val="00C2423C"/>
    <w:rsid w:val="00C24E4F"/>
    <w:rsid w:val="00C25093"/>
    <w:rsid w:val="00C251D1"/>
    <w:rsid w:val="00C252B5"/>
    <w:rsid w:val="00C25468"/>
    <w:rsid w:val="00C255DB"/>
    <w:rsid w:val="00C258C2"/>
    <w:rsid w:val="00C25AFF"/>
    <w:rsid w:val="00C25D77"/>
    <w:rsid w:val="00C2639F"/>
    <w:rsid w:val="00C269CC"/>
    <w:rsid w:val="00C26A06"/>
    <w:rsid w:val="00C26F03"/>
    <w:rsid w:val="00C26FE6"/>
    <w:rsid w:val="00C27611"/>
    <w:rsid w:val="00C27A7B"/>
    <w:rsid w:val="00C27C13"/>
    <w:rsid w:val="00C3017C"/>
    <w:rsid w:val="00C30B42"/>
    <w:rsid w:val="00C31753"/>
    <w:rsid w:val="00C3196A"/>
    <w:rsid w:val="00C31DBD"/>
    <w:rsid w:val="00C32006"/>
    <w:rsid w:val="00C32227"/>
    <w:rsid w:val="00C32527"/>
    <w:rsid w:val="00C32B1F"/>
    <w:rsid w:val="00C32C25"/>
    <w:rsid w:val="00C32D69"/>
    <w:rsid w:val="00C32DD7"/>
    <w:rsid w:val="00C33614"/>
    <w:rsid w:val="00C336C4"/>
    <w:rsid w:val="00C339FB"/>
    <w:rsid w:val="00C33E50"/>
    <w:rsid w:val="00C3412A"/>
    <w:rsid w:val="00C345D9"/>
    <w:rsid w:val="00C34D4B"/>
    <w:rsid w:val="00C34D7F"/>
    <w:rsid w:val="00C353F1"/>
    <w:rsid w:val="00C35522"/>
    <w:rsid w:val="00C356C0"/>
    <w:rsid w:val="00C35B1E"/>
    <w:rsid w:val="00C36440"/>
    <w:rsid w:val="00C365EC"/>
    <w:rsid w:val="00C36ACA"/>
    <w:rsid w:val="00C36FDF"/>
    <w:rsid w:val="00C3706C"/>
    <w:rsid w:val="00C37352"/>
    <w:rsid w:val="00C37400"/>
    <w:rsid w:val="00C37655"/>
    <w:rsid w:val="00C376CE"/>
    <w:rsid w:val="00C4051A"/>
    <w:rsid w:val="00C40DEE"/>
    <w:rsid w:val="00C412BC"/>
    <w:rsid w:val="00C41454"/>
    <w:rsid w:val="00C41837"/>
    <w:rsid w:val="00C419ED"/>
    <w:rsid w:val="00C41FD1"/>
    <w:rsid w:val="00C42286"/>
    <w:rsid w:val="00C42A9C"/>
    <w:rsid w:val="00C42E68"/>
    <w:rsid w:val="00C432AB"/>
    <w:rsid w:val="00C43418"/>
    <w:rsid w:val="00C438E4"/>
    <w:rsid w:val="00C43A4D"/>
    <w:rsid w:val="00C43DB2"/>
    <w:rsid w:val="00C4429D"/>
    <w:rsid w:val="00C44654"/>
    <w:rsid w:val="00C44A4D"/>
    <w:rsid w:val="00C45622"/>
    <w:rsid w:val="00C4577E"/>
    <w:rsid w:val="00C45916"/>
    <w:rsid w:val="00C4599E"/>
    <w:rsid w:val="00C45BC5"/>
    <w:rsid w:val="00C45F31"/>
    <w:rsid w:val="00C46A1B"/>
    <w:rsid w:val="00C46DCF"/>
    <w:rsid w:val="00C47004"/>
    <w:rsid w:val="00C47404"/>
    <w:rsid w:val="00C47455"/>
    <w:rsid w:val="00C47926"/>
    <w:rsid w:val="00C506EF"/>
    <w:rsid w:val="00C5097E"/>
    <w:rsid w:val="00C5098A"/>
    <w:rsid w:val="00C50AFB"/>
    <w:rsid w:val="00C50E89"/>
    <w:rsid w:val="00C50F81"/>
    <w:rsid w:val="00C51030"/>
    <w:rsid w:val="00C515BF"/>
    <w:rsid w:val="00C5185B"/>
    <w:rsid w:val="00C51987"/>
    <w:rsid w:val="00C51B97"/>
    <w:rsid w:val="00C526CA"/>
    <w:rsid w:val="00C52917"/>
    <w:rsid w:val="00C52E3E"/>
    <w:rsid w:val="00C530D9"/>
    <w:rsid w:val="00C532DC"/>
    <w:rsid w:val="00C5346D"/>
    <w:rsid w:val="00C535E1"/>
    <w:rsid w:val="00C53F87"/>
    <w:rsid w:val="00C5404E"/>
    <w:rsid w:val="00C54344"/>
    <w:rsid w:val="00C5435B"/>
    <w:rsid w:val="00C543DA"/>
    <w:rsid w:val="00C557BE"/>
    <w:rsid w:val="00C55853"/>
    <w:rsid w:val="00C55DD6"/>
    <w:rsid w:val="00C55EEE"/>
    <w:rsid w:val="00C56067"/>
    <w:rsid w:val="00C56AB9"/>
    <w:rsid w:val="00C572D3"/>
    <w:rsid w:val="00C57936"/>
    <w:rsid w:val="00C6026D"/>
    <w:rsid w:val="00C60371"/>
    <w:rsid w:val="00C6078E"/>
    <w:rsid w:val="00C60B13"/>
    <w:rsid w:val="00C61A52"/>
    <w:rsid w:val="00C61CE3"/>
    <w:rsid w:val="00C624CE"/>
    <w:rsid w:val="00C62D74"/>
    <w:rsid w:val="00C62DA7"/>
    <w:rsid w:val="00C63A83"/>
    <w:rsid w:val="00C641CC"/>
    <w:rsid w:val="00C6498E"/>
    <w:rsid w:val="00C65531"/>
    <w:rsid w:val="00C65B34"/>
    <w:rsid w:val="00C65E1B"/>
    <w:rsid w:val="00C6602F"/>
    <w:rsid w:val="00C66C36"/>
    <w:rsid w:val="00C66C45"/>
    <w:rsid w:val="00C66ED8"/>
    <w:rsid w:val="00C672CE"/>
    <w:rsid w:val="00C67961"/>
    <w:rsid w:val="00C702B7"/>
    <w:rsid w:val="00C7063C"/>
    <w:rsid w:val="00C708C0"/>
    <w:rsid w:val="00C71053"/>
    <w:rsid w:val="00C712BC"/>
    <w:rsid w:val="00C72047"/>
    <w:rsid w:val="00C72074"/>
    <w:rsid w:val="00C722D5"/>
    <w:rsid w:val="00C724B2"/>
    <w:rsid w:val="00C72893"/>
    <w:rsid w:val="00C73007"/>
    <w:rsid w:val="00C7312B"/>
    <w:rsid w:val="00C7370B"/>
    <w:rsid w:val="00C7386A"/>
    <w:rsid w:val="00C73D29"/>
    <w:rsid w:val="00C73D73"/>
    <w:rsid w:val="00C7446E"/>
    <w:rsid w:val="00C74C5A"/>
    <w:rsid w:val="00C75A64"/>
    <w:rsid w:val="00C75F47"/>
    <w:rsid w:val="00C768B8"/>
    <w:rsid w:val="00C76B0F"/>
    <w:rsid w:val="00C77079"/>
    <w:rsid w:val="00C77946"/>
    <w:rsid w:val="00C77D7F"/>
    <w:rsid w:val="00C77ECF"/>
    <w:rsid w:val="00C80ABE"/>
    <w:rsid w:val="00C80EE9"/>
    <w:rsid w:val="00C813F5"/>
    <w:rsid w:val="00C8177B"/>
    <w:rsid w:val="00C82098"/>
    <w:rsid w:val="00C82112"/>
    <w:rsid w:val="00C822AD"/>
    <w:rsid w:val="00C826E3"/>
    <w:rsid w:val="00C828AC"/>
    <w:rsid w:val="00C82DC3"/>
    <w:rsid w:val="00C82DF7"/>
    <w:rsid w:val="00C836F6"/>
    <w:rsid w:val="00C838EB"/>
    <w:rsid w:val="00C83913"/>
    <w:rsid w:val="00C839E6"/>
    <w:rsid w:val="00C83AA1"/>
    <w:rsid w:val="00C83B3D"/>
    <w:rsid w:val="00C83D41"/>
    <w:rsid w:val="00C83EE5"/>
    <w:rsid w:val="00C843FB"/>
    <w:rsid w:val="00C845C7"/>
    <w:rsid w:val="00C858FC"/>
    <w:rsid w:val="00C85CEA"/>
    <w:rsid w:val="00C85D7F"/>
    <w:rsid w:val="00C863D8"/>
    <w:rsid w:val="00C86475"/>
    <w:rsid w:val="00C87444"/>
    <w:rsid w:val="00C874F5"/>
    <w:rsid w:val="00C901CB"/>
    <w:rsid w:val="00C9090C"/>
    <w:rsid w:val="00C910CB"/>
    <w:rsid w:val="00C91428"/>
    <w:rsid w:val="00C914BB"/>
    <w:rsid w:val="00C91889"/>
    <w:rsid w:val="00C91CC7"/>
    <w:rsid w:val="00C91CC9"/>
    <w:rsid w:val="00C91E59"/>
    <w:rsid w:val="00C92265"/>
    <w:rsid w:val="00C9231A"/>
    <w:rsid w:val="00C92666"/>
    <w:rsid w:val="00C9267B"/>
    <w:rsid w:val="00C9349E"/>
    <w:rsid w:val="00C93EDE"/>
    <w:rsid w:val="00C93F35"/>
    <w:rsid w:val="00C9469E"/>
    <w:rsid w:val="00C9519E"/>
    <w:rsid w:val="00C956CE"/>
    <w:rsid w:val="00C958A0"/>
    <w:rsid w:val="00C95E5E"/>
    <w:rsid w:val="00C960DF"/>
    <w:rsid w:val="00CA0178"/>
    <w:rsid w:val="00CA02A2"/>
    <w:rsid w:val="00CA06D2"/>
    <w:rsid w:val="00CA0F64"/>
    <w:rsid w:val="00CA11E5"/>
    <w:rsid w:val="00CA2680"/>
    <w:rsid w:val="00CA3733"/>
    <w:rsid w:val="00CA3CF4"/>
    <w:rsid w:val="00CA3EE3"/>
    <w:rsid w:val="00CA4204"/>
    <w:rsid w:val="00CA43CD"/>
    <w:rsid w:val="00CA4C04"/>
    <w:rsid w:val="00CA4E8D"/>
    <w:rsid w:val="00CA50C1"/>
    <w:rsid w:val="00CA5EE8"/>
    <w:rsid w:val="00CA62A2"/>
    <w:rsid w:val="00CA6702"/>
    <w:rsid w:val="00CA69A8"/>
    <w:rsid w:val="00CA6A14"/>
    <w:rsid w:val="00CA7900"/>
    <w:rsid w:val="00CA7F83"/>
    <w:rsid w:val="00CA7FE6"/>
    <w:rsid w:val="00CB0E44"/>
    <w:rsid w:val="00CB1283"/>
    <w:rsid w:val="00CB12D9"/>
    <w:rsid w:val="00CB156E"/>
    <w:rsid w:val="00CB1768"/>
    <w:rsid w:val="00CB2369"/>
    <w:rsid w:val="00CB2A5B"/>
    <w:rsid w:val="00CB2EE0"/>
    <w:rsid w:val="00CB334F"/>
    <w:rsid w:val="00CB340C"/>
    <w:rsid w:val="00CB349F"/>
    <w:rsid w:val="00CB3651"/>
    <w:rsid w:val="00CB38C5"/>
    <w:rsid w:val="00CB3A00"/>
    <w:rsid w:val="00CB4513"/>
    <w:rsid w:val="00CB4BA5"/>
    <w:rsid w:val="00CB4E77"/>
    <w:rsid w:val="00CB4FDD"/>
    <w:rsid w:val="00CB55E0"/>
    <w:rsid w:val="00CB565B"/>
    <w:rsid w:val="00CB5870"/>
    <w:rsid w:val="00CB637A"/>
    <w:rsid w:val="00CB66DD"/>
    <w:rsid w:val="00CB68CC"/>
    <w:rsid w:val="00CB6FD3"/>
    <w:rsid w:val="00CB711C"/>
    <w:rsid w:val="00CB752F"/>
    <w:rsid w:val="00CB7A39"/>
    <w:rsid w:val="00CB7A89"/>
    <w:rsid w:val="00CB7ED9"/>
    <w:rsid w:val="00CC028A"/>
    <w:rsid w:val="00CC03EE"/>
    <w:rsid w:val="00CC1028"/>
    <w:rsid w:val="00CC163C"/>
    <w:rsid w:val="00CC1782"/>
    <w:rsid w:val="00CC297D"/>
    <w:rsid w:val="00CC2A43"/>
    <w:rsid w:val="00CC3211"/>
    <w:rsid w:val="00CC33D7"/>
    <w:rsid w:val="00CC35AB"/>
    <w:rsid w:val="00CC38BA"/>
    <w:rsid w:val="00CC3D3D"/>
    <w:rsid w:val="00CC4073"/>
    <w:rsid w:val="00CC4221"/>
    <w:rsid w:val="00CC47DB"/>
    <w:rsid w:val="00CC48D4"/>
    <w:rsid w:val="00CC4AE4"/>
    <w:rsid w:val="00CC520E"/>
    <w:rsid w:val="00CC5541"/>
    <w:rsid w:val="00CC576B"/>
    <w:rsid w:val="00CC5EE1"/>
    <w:rsid w:val="00CC5FA3"/>
    <w:rsid w:val="00CC5FD1"/>
    <w:rsid w:val="00CC605C"/>
    <w:rsid w:val="00CC61F7"/>
    <w:rsid w:val="00CC65C4"/>
    <w:rsid w:val="00CC67F8"/>
    <w:rsid w:val="00CC6A21"/>
    <w:rsid w:val="00CC6DD1"/>
    <w:rsid w:val="00CC719B"/>
    <w:rsid w:val="00CC722A"/>
    <w:rsid w:val="00CC729D"/>
    <w:rsid w:val="00CC737C"/>
    <w:rsid w:val="00CC747D"/>
    <w:rsid w:val="00CC7504"/>
    <w:rsid w:val="00CC7571"/>
    <w:rsid w:val="00CC7CA2"/>
    <w:rsid w:val="00CC7E6B"/>
    <w:rsid w:val="00CC7F31"/>
    <w:rsid w:val="00CC7F93"/>
    <w:rsid w:val="00CC7FE9"/>
    <w:rsid w:val="00CD0041"/>
    <w:rsid w:val="00CD0170"/>
    <w:rsid w:val="00CD02A2"/>
    <w:rsid w:val="00CD06F1"/>
    <w:rsid w:val="00CD0AC4"/>
    <w:rsid w:val="00CD0AE9"/>
    <w:rsid w:val="00CD1533"/>
    <w:rsid w:val="00CD1649"/>
    <w:rsid w:val="00CD1704"/>
    <w:rsid w:val="00CD1817"/>
    <w:rsid w:val="00CD2292"/>
    <w:rsid w:val="00CD2FC0"/>
    <w:rsid w:val="00CD302C"/>
    <w:rsid w:val="00CD30C3"/>
    <w:rsid w:val="00CD3171"/>
    <w:rsid w:val="00CD3279"/>
    <w:rsid w:val="00CD32F7"/>
    <w:rsid w:val="00CD3836"/>
    <w:rsid w:val="00CD3E45"/>
    <w:rsid w:val="00CD3FD4"/>
    <w:rsid w:val="00CD48BB"/>
    <w:rsid w:val="00CD4E4E"/>
    <w:rsid w:val="00CD4EC9"/>
    <w:rsid w:val="00CD568B"/>
    <w:rsid w:val="00CD56A9"/>
    <w:rsid w:val="00CD597A"/>
    <w:rsid w:val="00CD59CE"/>
    <w:rsid w:val="00CD5B2B"/>
    <w:rsid w:val="00CD63A4"/>
    <w:rsid w:val="00CD7025"/>
    <w:rsid w:val="00CD70C4"/>
    <w:rsid w:val="00CD7285"/>
    <w:rsid w:val="00CD79AC"/>
    <w:rsid w:val="00CD7A71"/>
    <w:rsid w:val="00CE0159"/>
    <w:rsid w:val="00CE01EF"/>
    <w:rsid w:val="00CE077F"/>
    <w:rsid w:val="00CE097C"/>
    <w:rsid w:val="00CE0CC0"/>
    <w:rsid w:val="00CE1674"/>
    <w:rsid w:val="00CE17BC"/>
    <w:rsid w:val="00CE2023"/>
    <w:rsid w:val="00CE2162"/>
    <w:rsid w:val="00CE21D3"/>
    <w:rsid w:val="00CE28FD"/>
    <w:rsid w:val="00CE2A47"/>
    <w:rsid w:val="00CE2ACD"/>
    <w:rsid w:val="00CE3107"/>
    <w:rsid w:val="00CE3C48"/>
    <w:rsid w:val="00CE3DAA"/>
    <w:rsid w:val="00CE4161"/>
    <w:rsid w:val="00CE4279"/>
    <w:rsid w:val="00CE4364"/>
    <w:rsid w:val="00CE439D"/>
    <w:rsid w:val="00CE446B"/>
    <w:rsid w:val="00CE4B06"/>
    <w:rsid w:val="00CE50B1"/>
    <w:rsid w:val="00CE5164"/>
    <w:rsid w:val="00CE52E4"/>
    <w:rsid w:val="00CE5EF2"/>
    <w:rsid w:val="00CE6F2E"/>
    <w:rsid w:val="00CE71D4"/>
    <w:rsid w:val="00CE793D"/>
    <w:rsid w:val="00CE7975"/>
    <w:rsid w:val="00CF0205"/>
    <w:rsid w:val="00CF0540"/>
    <w:rsid w:val="00CF084F"/>
    <w:rsid w:val="00CF1432"/>
    <w:rsid w:val="00CF1B36"/>
    <w:rsid w:val="00CF1B6B"/>
    <w:rsid w:val="00CF1C4E"/>
    <w:rsid w:val="00CF1FC2"/>
    <w:rsid w:val="00CF21D6"/>
    <w:rsid w:val="00CF31A4"/>
    <w:rsid w:val="00CF3543"/>
    <w:rsid w:val="00CF3961"/>
    <w:rsid w:val="00CF4006"/>
    <w:rsid w:val="00CF4AE5"/>
    <w:rsid w:val="00CF500B"/>
    <w:rsid w:val="00CF52FF"/>
    <w:rsid w:val="00CF5667"/>
    <w:rsid w:val="00CF56A3"/>
    <w:rsid w:val="00CF5882"/>
    <w:rsid w:val="00CF5E5B"/>
    <w:rsid w:val="00CF6B63"/>
    <w:rsid w:val="00CF7525"/>
    <w:rsid w:val="00CF76FD"/>
    <w:rsid w:val="00CF7C3B"/>
    <w:rsid w:val="00D00391"/>
    <w:rsid w:val="00D00548"/>
    <w:rsid w:val="00D009D5"/>
    <w:rsid w:val="00D00A0F"/>
    <w:rsid w:val="00D00FF7"/>
    <w:rsid w:val="00D01031"/>
    <w:rsid w:val="00D01FEA"/>
    <w:rsid w:val="00D020FD"/>
    <w:rsid w:val="00D02360"/>
    <w:rsid w:val="00D02686"/>
    <w:rsid w:val="00D02EF9"/>
    <w:rsid w:val="00D032A0"/>
    <w:rsid w:val="00D0367D"/>
    <w:rsid w:val="00D03770"/>
    <w:rsid w:val="00D0385A"/>
    <w:rsid w:val="00D0392A"/>
    <w:rsid w:val="00D039A3"/>
    <w:rsid w:val="00D03ECB"/>
    <w:rsid w:val="00D03FAC"/>
    <w:rsid w:val="00D04158"/>
    <w:rsid w:val="00D04527"/>
    <w:rsid w:val="00D0453D"/>
    <w:rsid w:val="00D046AF"/>
    <w:rsid w:val="00D05491"/>
    <w:rsid w:val="00D057A6"/>
    <w:rsid w:val="00D10809"/>
    <w:rsid w:val="00D120CB"/>
    <w:rsid w:val="00D127E9"/>
    <w:rsid w:val="00D129C7"/>
    <w:rsid w:val="00D13364"/>
    <w:rsid w:val="00D133F1"/>
    <w:rsid w:val="00D1340F"/>
    <w:rsid w:val="00D134F9"/>
    <w:rsid w:val="00D141C1"/>
    <w:rsid w:val="00D143EB"/>
    <w:rsid w:val="00D14744"/>
    <w:rsid w:val="00D152EF"/>
    <w:rsid w:val="00D16156"/>
    <w:rsid w:val="00D167F1"/>
    <w:rsid w:val="00D17069"/>
    <w:rsid w:val="00D17781"/>
    <w:rsid w:val="00D17C76"/>
    <w:rsid w:val="00D17E54"/>
    <w:rsid w:val="00D17F13"/>
    <w:rsid w:val="00D201D3"/>
    <w:rsid w:val="00D20353"/>
    <w:rsid w:val="00D21531"/>
    <w:rsid w:val="00D21978"/>
    <w:rsid w:val="00D22797"/>
    <w:rsid w:val="00D22802"/>
    <w:rsid w:val="00D22C2C"/>
    <w:rsid w:val="00D22D33"/>
    <w:rsid w:val="00D22DA8"/>
    <w:rsid w:val="00D2312D"/>
    <w:rsid w:val="00D23B27"/>
    <w:rsid w:val="00D23C5F"/>
    <w:rsid w:val="00D23D5E"/>
    <w:rsid w:val="00D23D7A"/>
    <w:rsid w:val="00D24556"/>
    <w:rsid w:val="00D247DA"/>
    <w:rsid w:val="00D25556"/>
    <w:rsid w:val="00D25793"/>
    <w:rsid w:val="00D25AAE"/>
    <w:rsid w:val="00D2629E"/>
    <w:rsid w:val="00D2771D"/>
    <w:rsid w:val="00D27B31"/>
    <w:rsid w:val="00D27C98"/>
    <w:rsid w:val="00D304D7"/>
    <w:rsid w:val="00D306FD"/>
    <w:rsid w:val="00D3096C"/>
    <w:rsid w:val="00D30BFD"/>
    <w:rsid w:val="00D3177B"/>
    <w:rsid w:val="00D31860"/>
    <w:rsid w:val="00D3195B"/>
    <w:rsid w:val="00D31C93"/>
    <w:rsid w:val="00D31E6C"/>
    <w:rsid w:val="00D31F99"/>
    <w:rsid w:val="00D32777"/>
    <w:rsid w:val="00D32C71"/>
    <w:rsid w:val="00D32CD8"/>
    <w:rsid w:val="00D32D55"/>
    <w:rsid w:val="00D33282"/>
    <w:rsid w:val="00D3333B"/>
    <w:rsid w:val="00D333A3"/>
    <w:rsid w:val="00D33730"/>
    <w:rsid w:val="00D33901"/>
    <w:rsid w:val="00D3393E"/>
    <w:rsid w:val="00D339A5"/>
    <w:rsid w:val="00D34156"/>
    <w:rsid w:val="00D34170"/>
    <w:rsid w:val="00D34A7D"/>
    <w:rsid w:val="00D34B52"/>
    <w:rsid w:val="00D355A3"/>
    <w:rsid w:val="00D35A3E"/>
    <w:rsid w:val="00D35D83"/>
    <w:rsid w:val="00D362CD"/>
    <w:rsid w:val="00D36B7F"/>
    <w:rsid w:val="00D36EB2"/>
    <w:rsid w:val="00D37917"/>
    <w:rsid w:val="00D40CA8"/>
    <w:rsid w:val="00D40DA0"/>
    <w:rsid w:val="00D40DB3"/>
    <w:rsid w:val="00D40F54"/>
    <w:rsid w:val="00D41726"/>
    <w:rsid w:val="00D417D9"/>
    <w:rsid w:val="00D421EB"/>
    <w:rsid w:val="00D42948"/>
    <w:rsid w:val="00D42A57"/>
    <w:rsid w:val="00D42AFE"/>
    <w:rsid w:val="00D42CDD"/>
    <w:rsid w:val="00D431E7"/>
    <w:rsid w:val="00D43B8F"/>
    <w:rsid w:val="00D43BAB"/>
    <w:rsid w:val="00D43FCF"/>
    <w:rsid w:val="00D44021"/>
    <w:rsid w:val="00D440B1"/>
    <w:rsid w:val="00D44267"/>
    <w:rsid w:val="00D44B9A"/>
    <w:rsid w:val="00D44B9F"/>
    <w:rsid w:val="00D44CAA"/>
    <w:rsid w:val="00D44EE7"/>
    <w:rsid w:val="00D44F54"/>
    <w:rsid w:val="00D45334"/>
    <w:rsid w:val="00D455DE"/>
    <w:rsid w:val="00D45916"/>
    <w:rsid w:val="00D45D77"/>
    <w:rsid w:val="00D465D9"/>
    <w:rsid w:val="00D4663A"/>
    <w:rsid w:val="00D46671"/>
    <w:rsid w:val="00D46713"/>
    <w:rsid w:val="00D4748B"/>
    <w:rsid w:val="00D47916"/>
    <w:rsid w:val="00D4796D"/>
    <w:rsid w:val="00D507DA"/>
    <w:rsid w:val="00D50F17"/>
    <w:rsid w:val="00D5113D"/>
    <w:rsid w:val="00D51565"/>
    <w:rsid w:val="00D515FC"/>
    <w:rsid w:val="00D51D98"/>
    <w:rsid w:val="00D520C1"/>
    <w:rsid w:val="00D5233D"/>
    <w:rsid w:val="00D5268C"/>
    <w:rsid w:val="00D52A5F"/>
    <w:rsid w:val="00D52D67"/>
    <w:rsid w:val="00D52E0A"/>
    <w:rsid w:val="00D530F5"/>
    <w:rsid w:val="00D531A0"/>
    <w:rsid w:val="00D53AB9"/>
    <w:rsid w:val="00D53CA9"/>
    <w:rsid w:val="00D5484F"/>
    <w:rsid w:val="00D54FC9"/>
    <w:rsid w:val="00D555AA"/>
    <w:rsid w:val="00D55725"/>
    <w:rsid w:val="00D55813"/>
    <w:rsid w:val="00D558FF"/>
    <w:rsid w:val="00D56936"/>
    <w:rsid w:val="00D56A74"/>
    <w:rsid w:val="00D56F44"/>
    <w:rsid w:val="00D60957"/>
    <w:rsid w:val="00D60982"/>
    <w:rsid w:val="00D610DF"/>
    <w:rsid w:val="00D612DE"/>
    <w:rsid w:val="00D61D5C"/>
    <w:rsid w:val="00D626F0"/>
    <w:rsid w:val="00D62B4F"/>
    <w:rsid w:val="00D62CBF"/>
    <w:rsid w:val="00D62E1C"/>
    <w:rsid w:val="00D62F00"/>
    <w:rsid w:val="00D6343B"/>
    <w:rsid w:val="00D63B91"/>
    <w:rsid w:val="00D63B99"/>
    <w:rsid w:val="00D63E8D"/>
    <w:rsid w:val="00D64178"/>
    <w:rsid w:val="00D6440B"/>
    <w:rsid w:val="00D6440C"/>
    <w:rsid w:val="00D64821"/>
    <w:rsid w:val="00D65146"/>
    <w:rsid w:val="00D6552E"/>
    <w:rsid w:val="00D65A9D"/>
    <w:rsid w:val="00D65C89"/>
    <w:rsid w:val="00D65C8C"/>
    <w:rsid w:val="00D66321"/>
    <w:rsid w:val="00D66615"/>
    <w:rsid w:val="00D669D6"/>
    <w:rsid w:val="00D6700F"/>
    <w:rsid w:val="00D6756D"/>
    <w:rsid w:val="00D67963"/>
    <w:rsid w:val="00D67EF1"/>
    <w:rsid w:val="00D67F67"/>
    <w:rsid w:val="00D70851"/>
    <w:rsid w:val="00D70EEE"/>
    <w:rsid w:val="00D70F41"/>
    <w:rsid w:val="00D71661"/>
    <w:rsid w:val="00D71932"/>
    <w:rsid w:val="00D71DF0"/>
    <w:rsid w:val="00D71FA8"/>
    <w:rsid w:val="00D721A2"/>
    <w:rsid w:val="00D727A7"/>
    <w:rsid w:val="00D7284F"/>
    <w:rsid w:val="00D7285F"/>
    <w:rsid w:val="00D72D44"/>
    <w:rsid w:val="00D72DD3"/>
    <w:rsid w:val="00D73292"/>
    <w:rsid w:val="00D738A6"/>
    <w:rsid w:val="00D73F6B"/>
    <w:rsid w:val="00D740BE"/>
    <w:rsid w:val="00D745FC"/>
    <w:rsid w:val="00D74D78"/>
    <w:rsid w:val="00D750C5"/>
    <w:rsid w:val="00D75BCF"/>
    <w:rsid w:val="00D75BF3"/>
    <w:rsid w:val="00D75D10"/>
    <w:rsid w:val="00D75E4A"/>
    <w:rsid w:val="00D75FC4"/>
    <w:rsid w:val="00D760D4"/>
    <w:rsid w:val="00D7644D"/>
    <w:rsid w:val="00D76947"/>
    <w:rsid w:val="00D76CAE"/>
    <w:rsid w:val="00D76E0E"/>
    <w:rsid w:val="00D772B2"/>
    <w:rsid w:val="00D773D1"/>
    <w:rsid w:val="00D7799C"/>
    <w:rsid w:val="00D77A96"/>
    <w:rsid w:val="00D77B90"/>
    <w:rsid w:val="00D77CB0"/>
    <w:rsid w:val="00D77DDD"/>
    <w:rsid w:val="00D80090"/>
    <w:rsid w:val="00D80181"/>
    <w:rsid w:val="00D801EB"/>
    <w:rsid w:val="00D80A79"/>
    <w:rsid w:val="00D80A9D"/>
    <w:rsid w:val="00D80AD6"/>
    <w:rsid w:val="00D816A3"/>
    <w:rsid w:val="00D81C9E"/>
    <w:rsid w:val="00D81DCF"/>
    <w:rsid w:val="00D82085"/>
    <w:rsid w:val="00D82550"/>
    <w:rsid w:val="00D82B35"/>
    <w:rsid w:val="00D82B5C"/>
    <w:rsid w:val="00D82E99"/>
    <w:rsid w:val="00D82EDA"/>
    <w:rsid w:val="00D834E8"/>
    <w:rsid w:val="00D837CC"/>
    <w:rsid w:val="00D839D2"/>
    <w:rsid w:val="00D83A04"/>
    <w:rsid w:val="00D83B14"/>
    <w:rsid w:val="00D84C84"/>
    <w:rsid w:val="00D84D14"/>
    <w:rsid w:val="00D84E19"/>
    <w:rsid w:val="00D85088"/>
    <w:rsid w:val="00D854C2"/>
    <w:rsid w:val="00D8577B"/>
    <w:rsid w:val="00D8581B"/>
    <w:rsid w:val="00D85837"/>
    <w:rsid w:val="00D86157"/>
    <w:rsid w:val="00D86872"/>
    <w:rsid w:val="00D86BAC"/>
    <w:rsid w:val="00D872B4"/>
    <w:rsid w:val="00D8730F"/>
    <w:rsid w:val="00D87310"/>
    <w:rsid w:val="00D87648"/>
    <w:rsid w:val="00D8788A"/>
    <w:rsid w:val="00D90925"/>
    <w:rsid w:val="00D909C0"/>
    <w:rsid w:val="00D90B5A"/>
    <w:rsid w:val="00D90C0E"/>
    <w:rsid w:val="00D90EE3"/>
    <w:rsid w:val="00D90EE4"/>
    <w:rsid w:val="00D91001"/>
    <w:rsid w:val="00D9101E"/>
    <w:rsid w:val="00D91132"/>
    <w:rsid w:val="00D9151F"/>
    <w:rsid w:val="00D920F4"/>
    <w:rsid w:val="00D9261C"/>
    <w:rsid w:val="00D92A0A"/>
    <w:rsid w:val="00D92A7B"/>
    <w:rsid w:val="00D92C1C"/>
    <w:rsid w:val="00D93025"/>
    <w:rsid w:val="00D93672"/>
    <w:rsid w:val="00D93F9F"/>
    <w:rsid w:val="00D9459D"/>
    <w:rsid w:val="00D9463E"/>
    <w:rsid w:val="00D946A4"/>
    <w:rsid w:val="00D94C49"/>
    <w:rsid w:val="00D94C6C"/>
    <w:rsid w:val="00D95232"/>
    <w:rsid w:val="00D95482"/>
    <w:rsid w:val="00D95C85"/>
    <w:rsid w:val="00D95CDA"/>
    <w:rsid w:val="00D960BA"/>
    <w:rsid w:val="00D96270"/>
    <w:rsid w:val="00D9784C"/>
    <w:rsid w:val="00D97C4A"/>
    <w:rsid w:val="00DA0273"/>
    <w:rsid w:val="00DA04EC"/>
    <w:rsid w:val="00DA08F3"/>
    <w:rsid w:val="00DA0D29"/>
    <w:rsid w:val="00DA0E1F"/>
    <w:rsid w:val="00DA0FB2"/>
    <w:rsid w:val="00DA138F"/>
    <w:rsid w:val="00DA1756"/>
    <w:rsid w:val="00DA1772"/>
    <w:rsid w:val="00DA247E"/>
    <w:rsid w:val="00DA25B8"/>
    <w:rsid w:val="00DA2C90"/>
    <w:rsid w:val="00DA2CA8"/>
    <w:rsid w:val="00DA2D1E"/>
    <w:rsid w:val="00DA2FED"/>
    <w:rsid w:val="00DA3105"/>
    <w:rsid w:val="00DA383C"/>
    <w:rsid w:val="00DA3F30"/>
    <w:rsid w:val="00DA47EB"/>
    <w:rsid w:val="00DA4A36"/>
    <w:rsid w:val="00DA4D69"/>
    <w:rsid w:val="00DA4EB0"/>
    <w:rsid w:val="00DA4EB1"/>
    <w:rsid w:val="00DA5321"/>
    <w:rsid w:val="00DA5667"/>
    <w:rsid w:val="00DA59EB"/>
    <w:rsid w:val="00DA6174"/>
    <w:rsid w:val="00DA62A8"/>
    <w:rsid w:val="00DA6A2A"/>
    <w:rsid w:val="00DA6ACD"/>
    <w:rsid w:val="00DA6B16"/>
    <w:rsid w:val="00DA6D84"/>
    <w:rsid w:val="00DA6DC7"/>
    <w:rsid w:val="00DA799C"/>
    <w:rsid w:val="00DA7F2B"/>
    <w:rsid w:val="00DB0310"/>
    <w:rsid w:val="00DB038F"/>
    <w:rsid w:val="00DB04FA"/>
    <w:rsid w:val="00DB092D"/>
    <w:rsid w:val="00DB10DA"/>
    <w:rsid w:val="00DB1F02"/>
    <w:rsid w:val="00DB2012"/>
    <w:rsid w:val="00DB208A"/>
    <w:rsid w:val="00DB241A"/>
    <w:rsid w:val="00DB2A72"/>
    <w:rsid w:val="00DB2BC6"/>
    <w:rsid w:val="00DB2C5D"/>
    <w:rsid w:val="00DB3DE0"/>
    <w:rsid w:val="00DB43D1"/>
    <w:rsid w:val="00DB44A1"/>
    <w:rsid w:val="00DB508E"/>
    <w:rsid w:val="00DB54EC"/>
    <w:rsid w:val="00DB5796"/>
    <w:rsid w:val="00DB6132"/>
    <w:rsid w:val="00DB7044"/>
    <w:rsid w:val="00DB725C"/>
    <w:rsid w:val="00DB7CF5"/>
    <w:rsid w:val="00DB7D41"/>
    <w:rsid w:val="00DC04DB"/>
    <w:rsid w:val="00DC1481"/>
    <w:rsid w:val="00DC215B"/>
    <w:rsid w:val="00DC2469"/>
    <w:rsid w:val="00DC268C"/>
    <w:rsid w:val="00DC2C90"/>
    <w:rsid w:val="00DC2E98"/>
    <w:rsid w:val="00DC33D3"/>
    <w:rsid w:val="00DC3D35"/>
    <w:rsid w:val="00DC4D78"/>
    <w:rsid w:val="00DC57D7"/>
    <w:rsid w:val="00DC59FB"/>
    <w:rsid w:val="00DC5A37"/>
    <w:rsid w:val="00DC5B9F"/>
    <w:rsid w:val="00DC63F0"/>
    <w:rsid w:val="00DC6550"/>
    <w:rsid w:val="00DC66BF"/>
    <w:rsid w:val="00DC6C8F"/>
    <w:rsid w:val="00DC70CD"/>
    <w:rsid w:val="00DC7306"/>
    <w:rsid w:val="00DC7801"/>
    <w:rsid w:val="00DD0135"/>
    <w:rsid w:val="00DD0535"/>
    <w:rsid w:val="00DD06BF"/>
    <w:rsid w:val="00DD098E"/>
    <w:rsid w:val="00DD0FDD"/>
    <w:rsid w:val="00DD2145"/>
    <w:rsid w:val="00DD24A4"/>
    <w:rsid w:val="00DD24E0"/>
    <w:rsid w:val="00DD3513"/>
    <w:rsid w:val="00DD3B89"/>
    <w:rsid w:val="00DD3BCA"/>
    <w:rsid w:val="00DD3E59"/>
    <w:rsid w:val="00DD43B9"/>
    <w:rsid w:val="00DD44AF"/>
    <w:rsid w:val="00DD5572"/>
    <w:rsid w:val="00DD5A0E"/>
    <w:rsid w:val="00DD5BB8"/>
    <w:rsid w:val="00DD6071"/>
    <w:rsid w:val="00DD6272"/>
    <w:rsid w:val="00DD64DE"/>
    <w:rsid w:val="00DD64E0"/>
    <w:rsid w:val="00DD6560"/>
    <w:rsid w:val="00DD7257"/>
    <w:rsid w:val="00DD75FE"/>
    <w:rsid w:val="00DE000E"/>
    <w:rsid w:val="00DE05A0"/>
    <w:rsid w:val="00DE05A6"/>
    <w:rsid w:val="00DE0881"/>
    <w:rsid w:val="00DE09DD"/>
    <w:rsid w:val="00DE0F1A"/>
    <w:rsid w:val="00DE1476"/>
    <w:rsid w:val="00DE1BD3"/>
    <w:rsid w:val="00DE1CA6"/>
    <w:rsid w:val="00DE28C0"/>
    <w:rsid w:val="00DE2B33"/>
    <w:rsid w:val="00DE30BE"/>
    <w:rsid w:val="00DE3333"/>
    <w:rsid w:val="00DE3598"/>
    <w:rsid w:val="00DE37D6"/>
    <w:rsid w:val="00DE394D"/>
    <w:rsid w:val="00DE3AF9"/>
    <w:rsid w:val="00DE4286"/>
    <w:rsid w:val="00DE4295"/>
    <w:rsid w:val="00DE42F4"/>
    <w:rsid w:val="00DE48CA"/>
    <w:rsid w:val="00DE48F3"/>
    <w:rsid w:val="00DE5182"/>
    <w:rsid w:val="00DE52DD"/>
    <w:rsid w:val="00DE5483"/>
    <w:rsid w:val="00DE550E"/>
    <w:rsid w:val="00DE5631"/>
    <w:rsid w:val="00DE564A"/>
    <w:rsid w:val="00DE5CAA"/>
    <w:rsid w:val="00DE7339"/>
    <w:rsid w:val="00DE7434"/>
    <w:rsid w:val="00DE76E0"/>
    <w:rsid w:val="00DE7A9F"/>
    <w:rsid w:val="00DE7CD4"/>
    <w:rsid w:val="00DE7F87"/>
    <w:rsid w:val="00DF0015"/>
    <w:rsid w:val="00DF0357"/>
    <w:rsid w:val="00DF03B8"/>
    <w:rsid w:val="00DF0702"/>
    <w:rsid w:val="00DF089E"/>
    <w:rsid w:val="00DF08F8"/>
    <w:rsid w:val="00DF0C6E"/>
    <w:rsid w:val="00DF0E64"/>
    <w:rsid w:val="00DF154B"/>
    <w:rsid w:val="00DF158E"/>
    <w:rsid w:val="00DF284C"/>
    <w:rsid w:val="00DF293A"/>
    <w:rsid w:val="00DF31C6"/>
    <w:rsid w:val="00DF3380"/>
    <w:rsid w:val="00DF3627"/>
    <w:rsid w:val="00DF39E1"/>
    <w:rsid w:val="00DF42C6"/>
    <w:rsid w:val="00DF456E"/>
    <w:rsid w:val="00DF4761"/>
    <w:rsid w:val="00DF4B0A"/>
    <w:rsid w:val="00DF4B84"/>
    <w:rsid w:val="00DF54B4"/>
    <w:rsid w:val="00DF598F"/>
    <w:rsid w:val="00DF59BF"/>
    <w:rsid w:val="00DF5C0A"/>
    <w:rsid w:val="00DF5CAB"/>
    <w:rsid w:val="00DF72D4"/>
    <w:rsid w:val="00DF7661"/>
    <w:rsid w:val="00DF7698"/>
    <w:rsid w:val="00DF7762"/>
    <w:rsid w:val="00DF7A8D"/>
    <w:rsid w:val="00DF7B63"/>
    <w:rsid w:val="00DF7C3C"/>
    <w:rsid w:val="00DF7E1A"/>
    <w:rsid w:val="00DF7FA4"/>
    <w:rsid w:val="00E008CE"/>
    <w:rsid w:val="00E00B84"/>
    <w:rsid w:val="00E00D14"/>
    <w:rsid w:val="00E01390"/>
    <w:rsid w:val="00E019AB"/>
    <w:rsid w:val="00E01A77"/>
    <w:rsid w:val="00E0216C"/>
    <w:rsid w:val="00E022A7"/>
    <w:rsid w:val="00E02C23"/>
    <w:rsid w:val="00E0325A"/>
    <w:rsid w:val="00E0392F"/>
    <w:rsid w:val="00E03A30"/>
    <w:rsid w:val="00E03AA4"/>
    <w:rsid w:val="00E03D46"/>
    <w:rsid w:val="00E042A5"/>
    <w:rsid w:val="00E04325"/>
    <w:rsid w:val="00E047B8"/>
    <w:rsid w:val="00E04809"/>
    <w:rsid w:val="00E04955"/>
    <w:rsid w:val="00E04A7D"/>
    <w:rsid w:val="00E04D6D"/>
    <w:rsid w:val="00E0586F"/>
    <w:rsid w:val="00E05965"/>
    <w:rsid w:val="00E05FE7"/>
    <w:rsid w:val="00E06031"/>
    <w:rsid w:val="00E068CA"/>
    <w:rsid w:val="00E06B66"/>
    <w:rsid w:val="00E072BD"/>
    <w:rsid w:val="00E0756D"/>
    <w:rsid w:val="00E078A1"/>
    <w:rsid w:val="00E07AFD"/>
    <w:rsid w:val="00E07D62"/>
    <w:rsid w:val="00E07DD9"/>
    <w:rsid w:val="00E10919"/>
    <w:rsid w:val="00E1095E"/>
    <w:rsid w:val="00E1137A"/>
    <w:rsid w:val="00E113B7"/>
    <w:rsid w:val="00E12566"/>
    <w:rsid w:val="00E12651"/>
    <w:rsid w:val="00E12F65"/>
    <w:rsid w:val="00E131EF"/>
    <w:rsid w:val="00E13E25"/>
    <w:rsid w:val="00E145AA"/>
    <w:rsid w:val="00E148C5"/>
    <w:rsid w:val="00E14CCA"/>
    <w:rsid w:val="00E15692"/>
    <w:rsid w:val="00E157F1"/>
    <w:rsid w:val="00E15A2C"/>
    <w:rsid w:val="00E16188"/>
    <w:rsid w:val="00E1622D"/>
    <w:rsid w:val="00E165AB"/>
    <w:rsid w:val="00E16DC1"/>
    <w:rsid w:val="00E177DE"/>
    <w:rsid w:val="00E1788B"/>
    <w:rsid w:val="00E20470"/>
    <w:rsid w:val="00E2097B"/>
    <w:rsid w:val="00E20BD1"/>
    <w:rsid w:val="00E20D23"/>
    <w:rsid w:val="00E214BD"/>
    <w:rsid w:val="00E214E0"/>
    <w:rsid w:val="00E219C6"/>
    <w:rsid w:val="00E21ED1"/>
    <w:rsid w:val="00E22901"/>
    <w:rsid w:val="00E23198"/>
    <w:rsid w:val="00E2369A"/>
    <w:rsid w:val="00E23859"/>
    <w:rsid w:val="00E23881"/>
    <w:rsid w:val="00E24283"/>
    <w:rsid w:val="00E24B4F"/>
    <w:rsid w:val="00E24B89"/>
    <w:rsid w:val="00E24CE6"/>
    <w:rsid w:val="00E24D24"/>
    <w:rsid w:val="00E2500A"/>
    <w:rsid w:val="00E25388"/>
    <w:rsid w:val="00E2585C"/>
    <w:rsid w:val="00E258B8"/>
    <w:rsid w:val="00E26BC3"/>
    <w:rsid w:val="00E2716B"/>
    <w:rsid w:val="00E2736B"/>
    <w:rsid w:val="00E27576"/>
    <w:rsid w:val="00E27766"/>
    <w:rsid w:val="00E27B21"/>
    <w:rsid w:val="00E27C7E"/>
    <w:rsid w:val="00E27E4D"/>
    <w:rsid w:val="00E27E72"/>
    <w:rsid w:val="00E3093E"/>
    <w:rsid w:val="00E30B88"/>
    <w:rsid w:val="00E30B96"/>
    <w:rsid w:val="00E30ECE"/>
    <w:rsid w:val="00E31109"/>
    <w:rsid w:val="00E314E2"/>
    <w:rsid w:val="00E31F46"/>
    <w:rsid w:val="00E31FC6"/>
    <w:rsid w:val="00E320AE"/>
    <w:rsid w:val="00E324CE"/>
    <w:rsid w:val="00E32ACC"/>
    <w:rsid w:val="00E32B82"/>
    <w:rsid w:val="00E32CD4"/>
    <w:rsid w:val="00E3345D"/>
    <w:rsid w:val="00E33770"/>
    <w:rsid w:val="00E34056"/>
    <w:rsid w:val="00E34F0A"/>
    <w:rsid w:val="00E34F77"/>
    <w:rsid w:val="00E36319"/>
    <w:rsid w:val="00E36EA6"/>
    <w:rsid w:val="00E37120"/>
    <w:rsid w:val="00E37814"/>
    <w:rsid w:val="00E40045"/>
    <w:rsid w:val="00E407BD"/>
    <w:rsid w:val="00E41267"/>
    <w:rsid w:val="00E4178D"/>
    <w:rsid w:val="00E418E8"/>
    <w:rsid w:val="00E41947"/>
    <w:rsid w:val="00E41EC9"/>
    <w:rsid w:val="00E42025"/>
    <w:rsid w:val="00E4259F"/>
    <w:rsid w:val="00E42A7B"/>
    <w:rsid w:val="00E42A8F"/>
    <w:rsid w:val="00E42F56"/>
    <w:rsid w:val="00E42F93"/>
    <w:rsid w:val="00E43BAE"/>
    <w:rsid w:val="00E43F50"/>
    <w:rsid w:val="00E44500"/>
    <w:rsid w:val="00E449C7"/>
    <w:rsid w:val="00E44C63"/>
    <w:rsid w:val="00E44E3F"/>
    <w:rsid w:val="00E44F07"/>
    <w:rsid w:val="00E45331"/>
    <w:rsid w:val="00E45D6C"/>
    <w:rsid w:val="00E46092"/>
    <w:rsid w:val="00E46093"/>
    <w:rsid w:val="00E4616E"/>
    <w:rsid w:val="00E46219"/>
    <w:rsid w:val="00E46361"/>
    <w:rsid w:val="00E46708"/>
    <w:rsid w:val="00E46CDD"/>
    <w:rsid w:val="00E472C8"/>
    <w:rsid w:val="00E475F6"/>
    <w:rsid w:val="00E477A2"/>
    <w:rsid w:val="00E479C8"/>
    <w:rsid w:val="00E507BD"/>
    <w:rsid w:val="00E50923"/>
    <w:rsid w:val="00E50AFE"/>
    <w:rsid w:val="00E50B97"/>
    <w:rsid w:val="00E50EFC"/>
    <w:rsid w:val="00E51BB9"/>
    <w:rsid w:val="00E51DD5"/>
    <w:rsid w:val="00E51E5D"/>
    <w:rsid w:val="00E524D8"/>
    <w:rsid w:val="00E52825"/>
    <w:rsid w:val="00E52D44"/>
    <w:rsid w:val="00E53012"/>
    <w:rsid w:val="00E53684"/>
    <w:rsid w:val="00E5376C"/>
    <w:rsid w:val="00E53F45"/>
    <w:rsid w:val="00E5415F"/>
    <w:rsid w:val="00E542BE"/>
    <w:rsid w:val="00E54547"/>
    <w:rsid w:val="00E54C4C"/>
    <w:rsid w:val="00E552FC"/>
    <w:rsid w:val="00E55630"/>
    <w:rsid w:val="00E566C2"/>
    <w:rsid w:val="00E56BA8"/>
    <w:rsid w:val="00E575FE"/>
    <w:rsid w:val="00E57DD0"/>
    <w:rsid w:val="00E57E1B"/>
    <w:rsid w:val="00E6008D"/>
    <w:rsid w:val="00E6058A"/>
    <w:rsid w:val="00E606BD"/>
    <w:rsid w:val="00E60982"/>
    <w:rsid w:val="00E60B05"/>
    <w:rsid w:val="00E615E9"/>
    <w:rsid w:val="00E62120"/>
    <w:rsid w:val="00E623ED"/>
    <w:rsid w:val="00E62820"/>
    <w:rsid w:val="00E62A63"/>
    <w:rsid w:val="00E62AAE"/>
    <w:rsid w:val="00E62C2E"/>
    <w:rsid w:val="00E62C78"/>
    <w:rsid w:val="00E62EE9"/>
    <w:rsid w:val="00E62FEA"/>
    <w:rsid w:val="00E631A6"/>
    <w:rsid w:val="00E63F37"/>
    <w:rsid w:val="00E64159"/>
    <w:rsid w:val="00E64180"/>
    <w:rsid w:val="00E6421C"/>
    <w:rsid w:val="00E64546"/>
    <w:rsid w:val="00E6460A"/>
    <w:rsid w:val="00E65113"/>
    <w:rsid w:val="00E65BFA"/>
    <w:rsid w:val="00E66343"/>
    <w:rsid w:val="00E668AC"/>
    <w:rsid w:val="00E66A3F"/>
    <w:rsid w:val="00E670BB"/>
    <w:rsid w:val="00E67791"/>
    <w:rsid w:val="00E6785B"/>
    <w:rsid w:val="00E67BAA"/>
    <w:rsid w:val="00E7060A"/>
    <w:rsid w:val="00E7082E"/>
    <w:rsid w:val="00E710BC"/>
    <w:rsid w:val="00E712D0"/>
    <w:rsid w:val="00E717FD"/>
    <w:rsid w:val="00E718B3"/>
    <w:rsid w:val="00E718BB"/>
    <w:rsid w:val="00E71A54"/>
    <w:rsid w:val="00E7224A"/>
    <w:rsid w:val="00E724EB"/>
    <w:rsid w:val="00E72B85"/>
    <w:rsid w:val="00E734A0"/>
    <w:rsid w:val="00E734AB"/>
    <w:rsid w:val="00E73FC2"/>
    <w:rsid w:val="00E740C1"/>
    <w:rsid w:val="00E7475B"/>
    <w:rsid w:val="00E748CD"/>
    <w:rsid w:val="00E7499B"/>
    <w:rsid w:val="00E74BF9"/>
    <w:rsid w:val="00E75694"/>
    <w:rsid w:val="00E75B1E"/>
    <w:rsid w:val="00E75B28"/>
    <w:rsid w:val="00E75F5D"/>
    <w:rsid w:val="00E76440"/>
    <w:rsid w:val="00E765BD"/>
    <w:rsid w:val="00E76D72"/>
    <w:rsid w:val="00E77105"/>
    <w:rsid w:val="00E7710D"/>
    <w:rsid w:val="00E77C77"/>
    <w:rsid w:val="00E8006C"/>
    <w:rsid w:val="00E804E8"/>
    <w:rsid w:val="00E80EEA"/>
    <w:rsid w:val="00E80FF4"/>
    <w:rsid w:val="00E81FBF"/>
    <w:rsid w:val="00E821B8"/>
    <w:rsid w:val="00E83080"/>
    <w:rsid w:val="00E831A1"/>
    <w:rsid w:val="00E836AB"/>
    <w:rsid w:val="00E836C2"/>
    <w:rsid w:val="00E836F4"/>
    <w:rsid w:val="00E83ABB"/>
    <w:rsid w:val="00E83C3C"/>
    <w:rsid w:val="00E8496F"/>
    <w:rsid w:val="00E84B24"/>
    <w:rsid w:val="00E84BBA"/>
    <w:rsid w:val="00E84BE1"/>
    <w:rsid w:val="00E851F4"/>
    <w:rsid w:val="00E8548B"/>
    <w:rsid w:val="00E862DD"/>
    <w:rsid w:val="00E86A4E"/>
    <w:rsid w:val="00E86FEE"/>
    <w:rsid w:val="00E8702F"/>
    <w:rsid w:val="00E872ED"/>
    <w:rsid w:val="00E87F56"/>
    <w:rsid w:val="00E90751"/>
    <w:rsid w:val="00E90990"/>
    <w:rsid w:val="00E9109B"/>
    <w:rsid w:val="00E91F16"/>
    <w:rsid w:val="00E92426"/>
    <w:rsid w:val="00E927CE"/>
    <w:rsid w:val="00E92935"/>
    <w:rsid w:val="00E92FAC"/>
    <w:rsid w:val="00E93298"/>
    <w:rsid w:val="00E93FEC"/>
    <w:rsid w:val="00E947C6"/>
    <w:rsid w:val="00E947EA"/>
    <w:rsid w:val="00E94DD9"/>
    <w:rsid w:val="00E94EC9"/>
    <w:rsid w:val="00E94EDE"/>
    <w:rsid w:val="00E95426"/>
    <w:rsid w:val="00E95541"/>
    <w:rsid w:val="00E957A5"/>
    <w:rsid w:val="00E959B9"/>
    <w:rsid w:val="00E96576"/>
    <w:rsid w:val="00E96A93"/>
    <w:rsid w:val="00E9751A"/>
    <w:rsid w:val="00E97E94"/>
    <w:rsid w:val="00EA0745"/>
    <w:rsid w:val="00EA111D"/>
    <w:rsid w:val="00EA12A6"/>
    <w:rsid w:val="00EA238E"/>
    <w:rsid w:val="00EA2508"/>
    <w:rsid w:val="00EA2655"/>
    <w:rsid w:val="00EA2808"/>
    <w:rsid w:val="00EA28DF"/>
    <w:rsid w:val="00EA3598"/>
    <w:rsid w:val="00EA36E7"/>
    <w:rsid w:val="00EA399B"/>
    <w:rsid w:val="00EA43B3"/>
    <w:rsid w:val="00EA45C8"/>
    <w:rsid w:val="00EA4C60"/>
    <w:rsid w:val="00EA5016"/>
    <w:rsid w:val="00EA512A"/>
    <w:rsid w:val="00EA5971"/>
    <w:rsid w:val="00EA5DC1"/>
    <w:rsid w:val="00EA683B"/>
    <w:rsid w:val="00EA69E3"/>
    <w:rsid w:val="00EA6A2D"/>
    <w:rsid w:val="00EA6FCD"/>
    <w:rsid w:val="00EA7739"/>
    <w:rsid w:val="00EA7B0D"/>
    <w:rsid w:val="00EA7F06"/>
    <w:rsid w:val="00EB0183"/>
    <w:rsid w:val="00EB018B"/>
    <w:rsid w:val="00EB0447"/>
    <w:rsid w:val="00EB0449"/>
    <w:rsid w:val="00EB08D5"/>
    <w:rsid w:val="00EB0F2C"/>
    <w:rsid w:val="00EB144D"/>
    <w:rsid w:val="00EB1F11"/>
    <w:rsid w:val="00EB20CB"/>
    <w:rsid w:val="00EB26B0"/>
    <w:rsid w:val="00EB2957"/>
    <w:rsid w:val="00EB2F2E"/>
    <w:rsid w:val="00EB33DC"/>
    <w:rsid w:val="00EB3910"/>
    <w:rsid w:val="00EB3EE9"/>
    <w:rsid w:val="00EB49AE"/>
    <w:rsid w:val="00EB4A52"/>
    <w:rsid w:val="00EB4DD2"/>
    <w:rsid w:val="00EB5733"/>
    <w:rsid w:val="00EB5D84"/>
    <w:rsid w:val="00EB617F"/>
    <w:rsid w:val="00EB62DB"/>
    <w:rsid w:val="00EB6709"/>
    <w:rsid w:val="00EB6BAC"/>
    <w:rsid w:val="00EB7558"/>
    <w:rsid w:val="00EB7676"/>
    <w:rsid w:val="00EB7754"/>
    <w:rsid w:val="00EC0A13"/>
    <w:rsid w:val="00EC0E78"/>
    <w:rsid w:val="00EC1057"/>
    <w:rsid w:val="00EC1D89"/>
    <w:rsid w:val="00EC25B7"/>
    <w:rsid w:val="00EC2635"/>
    <w:rsid w:val="00EC267D"/>
    <w:rsid w:val="00EC2824"/>
    <w:rsid w:val="00EC2AB8"/>
    <w:rsid w:val="00EC2B96"/>
    <w:rsid w:val="00EC2F20"/>
    <w:rsid w:val="00EC35E6"/>
    <w:rsid w:val="00EC3748"/>
    <w:rsid w:val="00EC3A3E"/>
    <w:rsid w:val="00EC3A80"/>
    <w:rsid w:val="00EC4306"/>
    <w:rsid w:val="00EC4560"/>
    <w:rsid w:val="00EC45E7"/>
    <w:rsid w:val="00EC498A"/>
    <w:rsid w:val="00EC4A4D"/>
    <w:rsid w:val="00EC4D59"/>
    <w:rsid w:val="00EC5095"/>
    <w:rsid w:val="00EC5583"/>
    <w:rsid w:val="00EC573C"/>
    <w:rsid w:val="00EC58D7"/>
    <w:rsid w:val="00EC595B"/>
    <w:rsid w:val="00EC5ED3"/>
    <w:rsid w:val="00EC64DD"/>
    <w:rsid w:val="00EC710C"/>
    <w:rsid w:val="00EC7931"/>
    <w:rsid w:val="00EC7FEC"/>
    <w:rsid w:val="00ED0690"/>
    <w:rsid w:val="00ED1773"/>
    <w:rsid w:val="00ED1B83"/>
    <w:rsid w:val="00ED1F17"/>
    <w:rsid w:val="00ED20A4"/>
    <w:rsid w:val="00ED21EE"/>
    <w:rsid w:val="00ED2455"/>
    <w:rsid w:val="00ED272E"/>
    <w:rsid w:val="00ED3171"/>
    <w:rsid w:val="00ED37F2"/>
    <w:rsid w:val="00ED3CAF"/>
    <w:rsid w:val="00ED4421"/>
    <w:rsid w:val="00ED4DE0"/>
    <w:rsid w:val="00ED4E5C"/>
    <w:rsid w:val="00ED53BB"/>
    <w:rsid w:val="00ED54CF"/>
    <w:rsid w:val="00ED6060"/>
    <w:rsid w:val="00ED617F"/>
    <w:rsid w:val="00ED63AD"/>
    <w:rsid w:val="00ED6E14"/>
    <w:rsid w:val="00ED6F56"/>
    <w:rsid w:val="00ED74C7"/>
    <w:rsid w:val="00ED7FF9"/>
    <w:rsid w:val="00EE01B3"/>
    <w:rsid w:val="00EE0227"/>
    <w:rsid w:val="00EE03F9"/>
    <w:rsid w:val="00EE05F1"/>
    <w:rsid w:val="00EE0C44"/>
    <w:rsid w:val="00EE1991"/>
    <w:rsid w:val="00EE1C6D"/>
    <w:rsid w:val="00EE1D9A"/>
    <w:rsid w:val="00EE1EA1"/>
    <w:rsid w:val="00EE214D"/>
    <w:rsid w:val="00EE2895"/>
    <w:rsid w:val="00EE31B8"/>
    <w:rsid w:val="00EE369C"/>
    <w:rsid w:val="00EE388D"/>
    <w:rsid w:val="00EE3A1C"/>
    <w:rsid w:val="00EE42CB"/>
    <w:rsid w:val="00EE44C5"/>
    <w:rsid w:val="00EE4690"/>
    <w:rsid w:val="00EE4716"/>
    <w:rsid w:val="00EE4C2B"/>
    <w:rsid w:val="00EE50C2"/>
    <w:rsid w:val="00EE54ED"/>
    <w:rsid w:val="00EE592F"/>
    <w:rsid w:val="00EE5B6E"/>
    <w:rsid w:val="00EE63CE"/>
    <w:rsid w:val="00EE6549"/>
    <w:rsid w:val="00EE657F"/>
    <w:rsid w:val="00EE65FF"/>
    <w:rsid w:val="00EE67AE"/>
    <w:rsid w:val="00EE6BE6"/>
    <w:rsid w:val="00EE77D9"/>
    <w:rsid w:val="00EE77E1"/>
    <w:rsid w:val="00EE7A8C"/>
    <w:rsid w:val="00EF037B"/>
    <w:rsid w:val="00EF0393"/>
    <w:rsid w:val="00EF04BD"/>
    <w:rsid w:val="00EF0513"/>
    <w:rsid w:val="00EF08E5"/>
    <w:rsid w:val="00EF0A05"/>
    <w:rsid w:val="00EF0ED3"/>
    <w:rsid w:val="00EF1190"/>
    <w:rsid w:val="00EF142C"/>
    <w:rsid w:val="00EF163C"/>
    <w:rsid w:val="00EF1DC5"/>
    <w:rsid w:val="00EF23E9"/>
    <w:rsid w:val="00EF252A"/>
    <w:rsid w:val="00EF29CC"/>
    <w:rsid w:val="00EF2E5B"/>
    <w:rsid w:val="00EF31D1"/>
    <w:rsid w:val="00EF3831"/>
    <w:rsid w:val="00EF3887"/>
    <w:rsid w:val="00EF3B69"/>
    <w:rsid w:val="00EF3B76"/>
    <w:rsid w:val="00EF40A4"/>
    <w:rsid w:val="00EF4311"/>
    <w:rsid w:val="00EF4866"/>
    <w:rsid w:val="00EF4903"/>
    <w:rsid w:val="00EF4BC5"/>
    <w:rsid w:val="00EF4F1C"/>
    <w:rsid w:val="00EF53A3"/>
    <w:rsid w:val="00EF545B"/>
    <w:rsid w:val="00EF5678"/>
    <w:rsid w:val="00EF570C"/>
    <w:rsid w:val="00EF57A3"/>
    <w:rsid w:val="00EF5EAF"/>
    <w:rsid w:val="00EF63A2"/>
    <w:rsid w:val="00EF63DE"/>
    <w:rsid w:val="00EF6BB1"/>
    <w:rsid w:val="00EF7D1D"/>
    <w:rsid w:val="00EF7E22"/>
    <w:rsid w:val="00F00280"/>
    <w:rsid w:val="00F00C10"/>
    <w:rsid w:val="00F01075"/>
    <w:rsid w:val="00F0143F"/>
    <w:rsid w:val="00F014EA"/>
    <w:rsid w:val="00F018DF"/>
    <w:rsid w:val="00F01D55"/>
    <w:rsid w:val="00F02060"/>
    <w:rsid w:val="00F02857"/>
    <w:rsid w:val="00F02D49"/>
    <w:rsid w:val="00F02ED6"/>
    <w:rsid w:val="00F02FD1"/>
    <w:rsid w:val="00F03485"/>
    <w:rsid w:val="00F03C4C"/>
    <w:rsid w:val="00F03D90"/>
    <w:rsid w:val="00F03DE6"/>
    <w:rsid w:val="00F043C4"/>
    <w:rsid w:val="00F04461"/>
    <w:rsid w:val="00F04EE9"/>
    <w:rsid w:val="00F05820"/>
    <w:rsid w:val="00F05B5A"/>
    <w:rsid w:val="00F0623A"/>
    <w:rsid w:val="00F062AE"/>
    <w:rsid w:val="00F0655A"/>
    <w:rsid w:val="00F066C4"/>
    <w:rsid w:val="00F06875"/>
    <w:rsid w:val="00F068CC"/>
    <w:rsid w:val="00F0699A"/>
    <w:rsid w:val="00F06B08"/>
    <w:rsid w:val="00F06D8D"/>
    <w:rsid w:val="00F071BA"/>
    <w:rsid w:val="00F07967"/>
    <w:rsid w:val="00F07A53"/>
    <w:rsid w:val="00F07F9F"/>
    <w:rsid w:val="00F100F9"/>
    <w:rsid w:val="00F10F7A"/>
    <w:rsid w:val="00F111A9"/>
    <w:rsid w:val="00F113EF"/>
    <w:rsid w:val="00F1141F"/>
    <w:rsid w:val="00F11524"/>
    <w:rsid w:val="00F11924"/>
    <w:rsid w:val="00F11A90"/>
    <w:rsid w:val="00F11D63"/>
    <w:rsid w:val="00F11F7D"/>
    <w:rsid w:val="00F12305"/>
    <w:rsid w:val="00F12833"/>
    <w:rsid w:val="00F14405"/>
    <w:rsid w:val="00F14419"/>
    <w:rsid w:val="00F147C7"/>
    <w:rsid w:val="00F14FA4"/>
    <w:rsid w:val="00F15272"/>
    <w:rsid w:val="00F152B3"/>
    <w:rsid w:val="00F15380"/>
    <w:rsid w:val="00F16111"/>
    <w:rsid w:val="00F167D6"/>
    <w:rsid w:val="00F16908"/>
    <w:rsid w:val="00F173D5"/>
    <w:rsid w:val="00F17856"/>
    <w:rsid w:val="00F179AF"/>
    <w:rsid w:val="00F17ABF"/>
    <w:rsid w:val="00F17E25"/>
    <w:rsid w:val="00F17F09"/>
    <w:rsid w:val="00F20418"/>
    <w:rsid w:val="00F20506"/>
    <w:rsid w:val="00F208B8"/>
    <w:rsid w:val="00F20D6A"/>
    <w:rsid w:val="00F20F1A"/>
    <w:rsid w:val="00F20FBB"/>
    <w:rsid w:val="00F216E6"/>
    <w:rsid w:val="00F2175B"/>
    <w:rsid w:val="00F222BE"/>
    <w:rsid w:val="00F222E1"/>
    <w:rsid w:val="00F2264F"/>
    <w:rsid w:val="00F22C44"/>
    <w:rsid w:val="00F233A8"/>
    <w:rsid w:val="00F23802"/>
    <w:rsid w:val="00F23BA6"/>
    <w:rsid w:val="00F250D2"/>
    <w:rsid w:val="00F25279"/>
    <w:rsid w:val="00F25B9F"/>
    <w:rsid w:val="00F26B9F"/>
    <w:rsid w:val="00F275A1"/>
    <w:rsid w:val="00F275B1"/>
    <w:rsid w:val="00F275EF"/>
    <w:rsid w:val="00F2764B"/>
    <w:rsid w:val="00F276A3"/>
    <w:rsid w:val="00F27C20"/>
    <w:rsid w:val="00F303AD"/>
    <w:rsid w:val="00F30614"/>
    <w:rsid w:val="00F30D74"/>
    <w:rsid w:val="00F30E2C"/>
    <w:rsid w:val="00F316F4"/>
    <w:rsid w:val="00F31775"/>
    <w:rsid w:val="00F31A5A"/>
    <w:rsid w:val="00F31F04"/>
    <w:rsid w:val="00F32565"/>
    <w:rsid w:val="00F32717"/>
    <w:rsid w:val="00F32995"/>
    <w:rsid w:val="00F32C9E"/>
    <w:rsid w:val="00F32E21"/>
    <w:rsid w:val="00F3359B"/>
    <w:rsid w:val="00F335B4"/>
    <w:rsid w:val="00F34094"/>
    <w:rsid w:val="00F34177"/>
    <w:rsid w:val="00F35039"/>
    <w:rsid w:val="00F3516D"/>
    <w:rsid w:val="00F35380"/>
    <w:rsid w:val="00F3559D"/>
    <w:rsid w:val="00F359DA"/>
    <w:rsid w:val="00F35DE5"/>
    <w:rsid w:val="00F35EE4"/>
    <w:rsid w:val="00F3616D"/>
    <w:rsid w:val="00F3620F"/>
    <w:rsid w:val="00F369EC"/>
    <w:rsid w:val="00F36A0B"/>
    <w:rsid w:val="00F37008"/>
    <w:rsid w:val="00F37DDB"/>
    <w:rsid w:val="00F40075"/>
    <w:rsid w:val="00F403FC"/>
    <w:rsid w:val="00F40AD5"/>
    <w:rsid w:val="00F40ECF"/>
    <w:rsid w:val="00F411F6"/>
    <w:rsid w:val="00F416D3"/>
    <w:rsid w:val="00F417D9"/>
    <w:rsid w:val="00F418F5"/>
    <w:rsid w:val="00F41984"/>
    <w:rsid w:val="00F42288"/>
    <w:rsid w:val="00F4242C"/>
    <w:rsid w:val="00F42B66"/>
    <w:rsid w:val="00F42ED6"/>
    <w:rsid w:val="00F43393"/>
    <w:rsid w:val="00F434FB"/>
    <w:rsid w:val="00F43A23"/>
    <w:rsid w:val="00F44409"/>
    <w:rsid w:val="00F44501"/>
    <w:rsid w:val="00F45142"/>
    <w:rsid w:val="00F45391"/>
    <w:rsid w:val="00F45799"/>
    <w:rsid w:val="00F45A9D"/>
    <w:rsid w:val="00F45B56"/>
    <w:rsid w:val="00F45D41"/>
    <w:rsid w:val="00F461AA"/>
    <w:rsid w:val="00F466E7"/>
    <w:rsid w:val="00F47DAD"/>
    <w:rsid w:val="00F50FE7"/>
    <w:rsid w:val="00F510D5"/>
    <w:rsid w:val="00F510DA"/>
    <w:rsid w:val="00F5183D"/>
    <w:rsid w:val="00F5193D"/>
    <w:rsid w:val="00F519A2"/>
    <w:rsid w:val="00F5229B"/>
    <w:rsid w:val="00F52332"/>
    <w:rsid w:val="00F523FF"/>
    <w:rsid w:val="00F5259C"/>
    <w:rsid w:val="00F52A53"/>
    <w:rsid w:val="00F52E32"/>
    <w:rsid w:val="00F533D0"/>
    <w:rsid w:val="00F53660"/>
    <w:rsid w:val="00F53D46"/>
    <w:rsid w:val="00F53DF5"/>
    <w:rsid w:val="00F53F3B"/>
    <w:rsid w:val="00F547C3"/>
    <w:rsid w:val="00F54931"/>
    <w:rsid w:val="00F54AEB"/>
    <w:rsid w:val="00F55C63"/>
    <w:rsid w:val="00F562E9"/>
    <w:rsid w:val="00F56B12"/>
    <w:rsid w:val="00F57385"/>
    <w:rsid w:val="00F57E48"/>
    <w:rsid w:val="00F6016D"/>
    <w:rsid w:val="00F601A9"/>
    <w:rsid w:val="00F60615"/>
    <w:rsid w:val="00F60D52"/>
    <w:rsid w:val="00F611A1"/>
    <w:rsid w:val="00F618A8"/>
    <w:rsid w:val="00F61A84"/>
    <w:rsid w:val="00F62323"/>
    <w:rsid w:val="00F626A6"/>
    <w:rsid w:val="00F628BB"/>
    <w:rsid w:val="00F62E00"/>
    <w:rsid w:val="00F6306A"/>
    <w:rsid w:val="00F63660"/>
    <w:rsid w:val="00F6394B"/>
    <w:rsid w:val="00F63C8F"/>
    <w:rsid w:val="00F63EB2"/>
    <w:rsid w:val="00F6413E"/>
    <w:rsid w:val="00F64359"/>
    <w:rsid w:val="00F64718"/>
    <w:rsid w:val="00F64809"/>
    <w:rsid w:val="00F64936"/>
    <w:rsid w:val="00F64F93"/>
    <w:rsid w:val="00F6507D"/>
    <w:rsid w:val="00F652BB"/>
    <w:rsid w:val="00F66054"/>
    <w:rsid w:val="00F663FC"/>
    <w:rsid w:val="00F667DB"/>
    <w:rsid w:val="00F669E5"/>
    <w:rsid w:val="00F67388"/>
    <w:rsid w:val="00F6768B"/>
    <w:rsid w:val="00F677F0"/>
    <w:rsid w:val="00F70430"/>
    <w:rsid w:val="00F70634"/>
    <w:rsid w:val="00F70691"/>
    <w:rsid w:val="00F708D3"/>
    <w:rsid w:val="00F709BB"/>
    <w:rsid w:val="00F71196"/>
    <w:rsid w:val="00F7129A"/>
    <w:rsid w:val="00F71A31"/>
    <w:rsid w:val="00F72217"/>
    <w:rsid w:val="00F729A4"/>
    <w:rsid w:val="00F72BD0"/>
    <w:rsid w:val="00F73EC4"/>
    <w:rsid w:val="00F7456B"/>
    <w:rsid w:val="00F745ED"/>
    <w:rsid w:val="00F747F3"/>
    <w:rsid w:val="00F74AFC"/>
    <w:rsid w:val="00F74D6D"/>
    <w:rsid w:val="00F753ED"/>
    <w:rsid w:val="00F7545E"/>
    <w:rsid w:val="00F75669"/>
    <w:rsid w:val="00F75695"/>
    <w:rsid w:val="00F75F92"/>
    <w:rsid w:val="00F76228"/>
    <w:rsid w:val="00F76B35"/>
    <w:rsid w:val="00F76D55"/>
    <w:rsid w:val="00F77A1D"/>
    <w:rsid w:val="00F77B77"/>
    <w:rsid w:val="00F77C61"/>
    <w:rsid w:val="00F8009F"/>
    <w:rsid w:val="00F800BB"/>
    <w:rsid w:val="00F8066C"/>
    <w:rsid w:val="00F80912"/>
    <w:rsid w:val="00F809C2"/>
    <w:rsid w:val="00F80B35"/>
    <w:rsid w:val="00F80C82"/>
    <w:rsid w:val="00F80F14"/>
    <w:rsid w:val="00F80F35"/>
    <w:rsid w:val="00F8123F"/>
    <w:rsid w:val="00F81437"/>
    <w:rsid w:val="00F8154E"/>
    <w:rsid w:val="00F8195A"/>
    <w:rsid w:val="00F81C6E"/>
    <w:rsid w:val="00F821D5"/>
    <w:rsid w:val="00F82601"/>
    <w:rsid w:val="00F82658"/>
    <w:rsid w:val="00F82CCA"/>
    <w:rsid w:val="00F8313A"/>
    <w:rsid w:val="00F83238"/>
    <w:rsid w:val="00F83568"/>
    <w:rsid w:val="00F835C2"/>
    <w:rsid w:val="00F83833"/>
    <w:rsid w:val="00F83911"/>
    <w:rsid w:val="00F83BFA"/>
    <w:rsid w:val="00F83D57"/>
    <w:rsid w:val="00F83F42"/>
    <w:rsid w:val="00F8476F"/>
    <w:rsid w:val="00F85D23"/>
    <w:rsid w:val="00F85EE6"/>
    <w:rsid w:val="00F8622D"/>
    <w:rsid w:val="00F86D20"/>
    <w:rsid w:val="00F86E4C"/>
    <w:rsid w:val="00F87460"/>
    <w:rsid w:val="00F87C4C"/>
    <w:rsid w:val="00F87D45"/>
    <w:rsid w:val="00F9022A"/>
    <w:rsid w:val="00F90681"/>
    <w:rsid w:val="00F90728"/>
    <w:rsid w:val="00F90985"/>
    <w:rsid w:val="00F90C73"/>
    <w:rsid w:val="00F90CFB"/>
    <w:rsid w:val="00F90EE4"/>
    <w:rsid w:val="00F90F7F"/>
    <w:rsid w:val="00F91474"/>
    <w:rsid w:val="00F9149F"/>
    <w:rsid w:val="00F9242C"/>
    <w:rsid w:val="00F92AD3"/>
    <w:rsid w:val="00F92FCB"/>
    <w:rsid w:val="00F93084"/>
    <w:rsid w:val="00F939DF"/>
    <w:rsid w:val="00F94026"/>
    <w:rsid w:val="00F9465C"/>
    <w:rsid w:val="00F946DC"/>
    <w:rsid w:val="00F949C0"/>
    <w:rsid w:val="00F9584B"/>
    <w:rsid w:val="00F96657"/>
    <w:rsid w:val="00F96931"/>
    <w:rsid w:val="00F96F95"/>
    <w:rsid w:val="00F97405"/>
    <w:rsid w:val="00F977D6"/>
    <w:rsid w:val="00F9791A"/>
    <w:rsid w:val="00F97AE2"/>
    <w:rsid w:val="00FA02CF"/>
    <w:rsid w:val="00FA0495"/>
    <w:rsid w:val="00FA10A3"/>
    <w:rsid w:val="00FA1F60"/>
    <w:rsid w:val="00FA2011"/>
    <w:rsid w:val="00FA2172"/>
    <w:rsid w:val="00FA2184"/>
    <w:rsid w:val="00FA247F"/>
    <w:rsid w:val="00FA28CF"/>
    <w:rsid w:val="00FA2A2F"/>
    <w:rsid w:val="00FA38EB"/>
    <w:rsid w:val="00FA4122"/>
    <w:rsid w:val="00FA4B0B"/>
    <w:rsid w:val="00FA4B38"/>
    <w:rsid w:val="00FA4E6A"/>
    <w:rsid w:val="00FA4FE7"/>
    <w:rsid w:val="00FA5703"/>
    <w:rsid w:val="00FA5EEB"/>
    <w:rsid w:val="00FA6081"/>
    <w:rsid w:val="00FA6B51"/>
    <w:rsid w:val="00FA6D83"/>
    <w:rsid w:val="00FA6DFD"/>
    <w:rsid w:val="00FA732D"/>
    <w:rsid w:val="00FA7A45"/>
    <w:rsid w:val="00FA7BD7"/>
    <w:rsid w:val="00FA7DD5"/>
    <w:rsid w:val="00FB012B"/>
    <w:rsid w:val="00FB0563"/>
    <w:rsid w:val="00FB0A51"/>
    <w:rsid w:val="00FB1123"/>
    <w:rsid w:val="00FB1406"/>
    <w:rsid w:val="00FB291C"/>
    <w:rsid w:val="00FB2BB4"/>
    <w:rsid w:val="00FB309E"/>
    <w:rsid w:val="00FB34D2"/>
    <w:rsid w:val="00FB37CC"/>
    <w:rsid w:val="00FB3CD0"/>
    <w:rsid w:val="00FB40A3"/>
    <w:rsid w:val="00FB4221"/>
    <w:rsid w:val="00FB4AE9"/>
    <w:rsid w:val="00FB4CA9"/>
    <w:rsid w:val="00FB5151"/>
    <w:rsid w:val="00FB52E9"/>
    <w:rsid w:val="00FB5432"/>
    <w:rsid w:val="00FB5673"/>
    <w:rsid w:val="00FB597C"/>
    <w:rsid w:val="00FB5BB3"/>
    <w:rsid w:val="00FB671E"/>
    <w:rsid w:val="00FB6D07"/>
    <w:rsid w:val="00FB766A"/>
    <w:rsid w:val="00FB7DC3"/>
    <w:rsid w:val="00FC00A5"/>
    <w:rsid w:val="00FC058F"/>
    <w:rsid w:val="00FC0843"/>
    <w:rsid w:val="00FC0C8F"/>
    <w:rsid w:val="00FC1155"/>
    <w:rsid w:val="00FC1309"/>
    <w:rsid w:val="00FC1343"/>
    <w:rsid w:val="00FC16AE"/>
    <w:rsid w:val="00FC1E9A"/>
    <w:rsid w:val="00FC2AC5"/>
    <w:rsid w:val="00FC2CA8"/>
    <w:rsid w:val="00FC2D7F"/>
    <w:rsid w:val="00FC2FA9"/>
    <w:rsid w:val="00FC30A9"/>
    <w:rsid w:val="00FC3286"/>
    <w:rsid w:val="00FC34C0"/>
    <w:rsid w:val="00FC3994"/>
    <w:rsid w:val="00FC3C48"/>
    <w:rsid w:val="00FC3D16"/>
    <w:rsid w:val="00FC3ED8"/>
    <w:rsid w:val="00FC3F40"/>
    <w:rsid w:val="00FC440C"/>
    <w:rsid w:val="00FC4510"/>
    <w:rsid w:val="00FC45C2"/>
    <w:rsid w:val="00FC4643"/>
    <w:rsid w:val="00FC46BB"/>
    <w:rsid w:val="00FC4A77"/>
    <w:rsid w:val="00FC4CA4"/>
    <w:rsid w:val="00FC52A6"/>
    <w:rsid w:val="00FC5872"/>
    <w:rsid w:val="00FC5BD2"/>
    <w:rsid w:val="00FC5DE3"/>
    <w:rsid w:val="00FC5FBB"/>
    <w:rsid w:val="00FC6312"/>
    <w:rsid w:val="00FC636D"/>
    <w:rsid w:val="00FC6505"/>
    <w:rsid w:val="00FC666E"/>
    <w:rsid w:val="00FC6BC8"/>
    <w:rsid w:val="00FC6F7F"/>
    <w:rsid w:val="00FC7A3B"/>
    <w:rsid w:val="00FC7B7B"/>
    <w:rsid w:val="00FC7C2D"/>
    <w:rsid w:val="00FD0164"/>
    <w:rsid w:val="00FD0A0E"/>
    <w:rsid w:val="00FD0B47"/>
    <w:rsid w:val="00FD1631"/>
    <w:rsid w:val="00FD2CAB"/>
    <w:rsid w:val="00FD2D9F"/>
    <w:rsid w:val="00FD3069"/>
    <w:rsid w:val="00FD321A"/>
    <w:rsid w:val="00FD34D1"/>
    <w:rsid w:val="00FD372D"/>
    <w:rsid w:val="00FD3753"/>
    <w:rsid w:val="00FD420A"/>
    <w:rsid w:val="00FD46C5"/>
    <w:rsid w:val="00FD516E"/>
    <w:rsid w:val="00FD545D"/>
    <w:rsid w:val="00FD546A"/>
    <w:rsid w:val="00FD57B8"/>
    <w:rsid w:val="00FD582C"/>
    <w:rsid w:val="00FD59F8"/>
    <w:rsid w:val="00FD5FFA"/>
    <w:rsid w:val="00FD6026"/>
    <w:rsid w:val="00FD62A0"/>
    <w:rsid w:val="00FD644A"/>
    <w:rsid w:val="00FD6BCF"/>
    <w:rsid w:val="00FD6C0D"/>
    <w:rsid w:val="00FD70E7"/>
    <w:rsid w:val="00FD72E1"/>
    <w:rsid w:val="00FD7448"/>
    <w:rsid w:val="00FD7A8D"/>
    <w:rsid w:val="00FD7D4A"/>
    <w:rsid w:val="00FD7FB4"/>
    <w:rsid w:val="00FE0163"/>
    <w:rsid w:val="00FE023F"/>
    <w:rsid w:val="00FE0245"/>
    <w:rsid w:val="00FE0776"/>
    <w:rsid w:val="00FE096C"/>
    <w:rsid w:val="00FE0A5C"/>
    <w:rsid w:val="00FE0F51"/>
    <w:rsid w:val="00FE119D"/>
    <w:rsid w:val="00FE16C1"/>
    <w:rsid w:val="00FE257A"/>
    <w:rsid w:val="00FE2AA0"/>
    <w:rsid w:val="00FE2F78"/>
    <w:rsid w:val="00FE32E9"/>
    <w:rsid w:val="00FE4B96"/>
    <w:rsid w:val="00FE4FFC"/>
    <w:rsid w:val="00FE592C"/>
    <w:rsid w:val="00FE596B"/>
    <w:rsid w:val="00FE5AE2"/>
    <w:rsid w:val="00FE5DC7"/>
    <w:rsid w:val="00FE6F09"/>
    <w:rsid w:val="00FE77A9"/>
    <w:rsid w:val="00FE7C34"/>
    <w:rsid w:val="00FF0381"/>
    <w:rsid w:val="00FF0A6F"/>
    <w:rsid w:val="00FF0AAB"/>
    <w:rsid w:val="00FF0CB5"/>
    <w:rsid w:val="00FF0FA0"/>
    <w:rsid w:val="00FF1A85"/>
    <w:rsid w:val="00FF2020"/>
    <w:rsid w:val="00FF2605"/>
    <w:rsid w:val="00FF28A1"/>
    <w:rsid w:val="00FF28B6"/>
    <w:rsid w:val="00FF2D63"/>
    <w:rsid w:val="00FF3487"/>
    <w:rsid w:val="00FF3590"/>
    <w:rsid w:val="00FF3615"/>
    <w:rsid w:val="00FF3C42"/>
    <w:rsid w:val="00FF4730"/>
    <w:rsid w:val="00FF4734"/>
    <w:rsid w:val="00FF5544"/>
    <w:rsid w:val="00FF59A1"/>
    <w:rsid w:val="00FF5CD7"/>
    <w:rsid w:val="00FF6629"/>
    <w:rsid w:val="00FF674D"/>
    <w:rsid w:val="00FF67D3"/>
    <w:rsid w:val="00FF6D4D"/>
    <w:rsid w:val="00FF7401"/>
    <w:rsid w:val="00FF7C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F3D63E"/>
  <w15:docId w15:val="{E118A18B-BC0A-4658-8E78-7D02E87212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3A66EE"/>
  </w:style>
  <w:style w:type="paragraph" w:styleId="1">
    <w:name w:val="heading 1"/>
    <w:basedOn w:val="a0"/>
    <w:next w:val="a0"/>
    <w:link w:val="10"/>
    <w:uiPriority w:val="9"/>
    <w:qFormat/>
    <w:rsid w:val="003A66E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2">
    <w:name w:val="heading 2"/>
    <w:basedOn w:val="a0"/>
    <w:next w:val="a0"/>
    <w:link w:val="20"/>
    <w:uiPriority w:val="9"/>
    <w:semiHidden/>
    <w:unhideWhenUsed/>
    <w:qFormat/>
    <w:rsid w:val="003A66EE"/>
    <w:pPr>
      <w:keepNext/>
      <w:keepLines/>
      <w:spacing w:before="40" w:after="0"/>
      <w:outlineLvl w:val="1"/>
    </w:pPr>
    <w:rPr>
      <w:rFonts w:asciiTheme="majorHAnsi" w:eastAsiaTheme="majorEastAsia" w:hAnsiTheme="majorHAnsi" w:cstheme="majorBidi"/>
      <w:color w:val="365F91" w:themeColor="accent1" w:themeShade="BF"/>
      <w:sz w:val="28"/>
      <w:szCs w:val="28"/>
    </w:rPr>
  </w:style>
  <w:style w:type="paragraph" w:styleId="3">
    <w:name w:val="heading 3"/>
    <w:basedOn w:val="a0"/>
    <w:next w:val="a0"/>
    <w:link w:val="30"/>
    <w:uiPriority w:val="9"/>
    <w:semiHidden/>
    <w:unhideWhenUsed/>
    <w:qFormat/>
    <w:rsid w:val="003A66EE"/>
    <w:pPr>
      <w:keepNext/>
      <w:keepLines/>
      <w:spacing w:before="40" w:after="0"/>
      <w:outlineLvl w:val="2"/>
    </w:pPr>
    <w:rPr>
      <w:rFonts w:asciiTheme="majorHAnsi" w:eastAsiaTheme="majorEastAsia" w:hAnsiTheme="majorHAnsi" w:cstheme="majorBidi"/>
      <w:color w:val="244061" w:themeColor="accent1" w:themeShade="80"/>
      <w:sz w:val="24"/>
      <w:szCs w:val="24"/>
    </w:rPr>
  </w:style>
  <w:style w:type="paragraph" w:styleId="4">
    <w:name w:val="heading 4"/>
    <w:basedOn w:val="a0"/>
    <w:next w:val="a0"/>
    <w:link w:val="40"/>
    <w:uiPriority w:val="9"/>
    <w:semiHidden/>
    <w:unhideWhenUsed/>
    <w:qFormat/>
    <w:rsid w:val="003A66EE"/>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5">
    <w:name w:val="heading 5"/>
    <w:basedOn w:val="a0"/>
    <w:next w:val="a0"/>
    <w:link w:val="50"/>
    <w:uiPriority w:val="9"/>
    <w:semiHidden/>
    <w:unhideWhenUsed/>
    <w:qFormat/>
    <w:rsid w:val="003A66EE"/>
    <w:pPr>
      <w:keepNext/>
      <w:keepLines/>
      <w:spacing w:before="40" w:after="0"/>
      <w:outlineLvl w:val="4"/>
    </w:pPr>
    <w:rPr>
      <w:rFonts w:asciiTheme="majorHAnsi" w:eastAsiaTheme="majorEastAsia" w:hAnsiTheme="majorHAnsi" w:cstheme="majorBidi"/>
      <w:color w:val="365F91" w:themeColor="accent1" w:themeShade="BF"/>
    </w:rPr>
  </w:style>
  <w:style w:type="paragraph" w:styleId="6">
    <w:name w:val="heading 6"/>
    <w:basedOn w:val="a0"/>
    <w:next w:val="a0"/>
    <w:link w:val="60"/>
    <w:uiPriority w:val="9"/>
    <w:semiHidden/>
    <w:unhideWhenUsed/>
    <w:qFormat/>
    <w:rsid w:val="003A66EE"/>
    <w:pPr>
      <w:keepNext/>
      <w:keepLines/>
      <w:spacing w:before="40" w:after="0"/>
      <w:outlineLvl w:val="5"/>
    </w:pPr>
    <w:rPr>
      <w:rFonts w:asciiTheme="majorHAnsi" w:eastAsiaTheme="majorEastAsia" w:hAnsiTheme="majorHAnsi" w:cstheme="majorBidi"/>
      <w:color w:val="244061" w:themeColor="accent1" w:themeShade="80"/>
    </w:rPr>
  </w:style>
  <w:style w:type="paragraph" w:styleId="7">
    <w:name w:val="heading 7"/>
    <w:basedOn w:val="a0"/>
    <w:next w:val="a0"/>
    <w:link w:val="70"/>
    <w:uiPriority w:val="9"/>
    <w:semiHidden/>
    <w:unhideWhenUsed/>
    <w:qFormat/>
    <w:rsid w:val="003A66EE"/>
    <w:pPr>
      <w:keepNext/>
      <w:keepLines/>
      <w:spacing w:before="40" w:after="0"/>
      <w:outlineLvl w:val="6"/>
    </w:pPr>
    <w:rPr>
      <w:rFonts w:asciiTheme="majorHAnsi" w:eastAsiaTheme="majorEastAsia" w:hAnsiTheme="majorHAnsi" w:cstheme="majorBidi"/>
      <w:i/>
      <w:iCs/>
      <w:color w:val="244061" w:themeColor="accent1" w:themeShade="80"/>
    </w:rPr>
  </w:style>
  <w:style w:type="paragraph" w:styleId="8">
    <w:name w:val="heading 8"/>
    <w:basedOn w:val="a0"/>
    <w:next w:val="a0"/>
    <w:link w:val="80"/>
    <w:uiPriority w:val="9"/>
    <w:semiHidden/>
    <w:unhideWhenUsed/>
    <w:qFormat/>
    <w:rsid w:val="003A66EE"/>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9">
    <w:name w:val="heading 9"/>
    <w:basedOn w:val="a0"/>
    <w:next w:val="a0"/>
    <w:link w:val="90"/>
    <w:uiPriority w:val="9"/>
    <w:semiHidden/>
    <w:unhideWhenUsed/>
    <w:qFormat/>
    <w:rsid w:val="003A66EE"/>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link w:val="a5"/>
    <w:uiPriority w:val="99"/>
    <w:unhideWhenUsed/>
    <w:rsid w:val="00117B67"/>
    <w:pPr>
      <w:pBdr>
        <w:bottom w:val="thinThickSmallGap" w:sz="24" w:space="1" w:color="auto"/>
      </w:pBdr>
      <w:tabs>
        <w:tab w:val="center" w:pos="4153"/>
        <w:tab w:val="right" w:pos="8306"/>
      </w:tabs>
      <w:snapToGrid w:val="0"/>
      <w:spacing w:line="240" w:lineRule="atLeast"/>
      <w:jc w:val="center"/>
    </w:pPr>
    <w:rPr>
      <w:sz w:val="18"/>
      <w:szCs w:val="18"/>
    </w:rPr>
  </w:style>
  <w:style w:type="character" w:customStyle="1" w:styleId="a5">
    <w:name w:val="页眉 字符"/>
    <w:basedOn w:val="a1"/>
    <w:link w:val="a4"/>
    <w:uiPriority w:val="99"/>
    <w:rsid w:val="00117B67"/>
    <w:rPr>
      <w:sz w:val="18"/>
      <w:szCs w:val="18"/>
    </w:rPr>
  </w:style>
  <w:style w:type="paragraph" w:styleId="a6">
    <w:name w:val="footer"/>
    <w:basedOn w:val="a0"/>
    <w:link w:val="a7"/>
    <w:uiPriority w:val="99"/>
    <w:unhideWhenUsed/>
    <w:rsid w:val="007E11B3"/>
    <w:pPr>
      <w:tabs>
        <w:tab w:val="center" w:pos="4153"/>
        <w:tab w:val="right" w:pos="8306"/>
      </w:tabs>
      <w:snapToGrid w:val="0"/>
      <w:spacing w:line="240" w:lineRule="atLeast"/>
    </w:pPr>
    <w:rPr>
      <w:sz w:val="18"/>
      <w:szCs w:val="18"/>
    </w:rPr>
  </w:style>
  <w:style w:type="character" w:customStyle="1" w:styleId="a7">
    <w:name w:val="页脚 字符"/>
    <w:basedOn w:val="a1"/>
    <w:link w:val="a6"/>
    <w:uiPriority w:val="99"/>
    <w:rsid w:val="007E11B3"/>
    <w:rPr>
      <w:sz w:val="18"/>
      <w:szCs w:val="18"/>
    </w:rPr>
  </w:style>
  <w:style w:type="paragraph" w:styleId="a8">
    <w:name w:val="Balloon Text"/>
    <w:basedOn w:val="a0"/>
    <w:link w:val="a9"/>
    <w:uiPriority w:val="99"/>
    <w:semiHidden/>
    <w:unhideWhenUsed/>
    <w:rsid w:val="007E11B3"/>
    <w:pPr>
      <w:spacing w:line="240" w:lineRule="auto"/>
    </w:pPr>
    <w:rPr>
      <w:sz w:val="18"/>
      <w:szCs w:val="18"/>
    </w:rPr>
  </w:style>
  <w:style w:type="character" w:customStyle="1" w:styleId="a9">
    <w:name w:val="批注框文本 字符"/>
    <w:basedOn w:val="a1"/>
    <w:link w:val="a8"/>
    <w:uiPriority w:val="99"/>
    <w:semiHidden/>
    <w:rsid w:val="007E11B3"/>
    <w:rPr>
      <w:sz w:val="18"/>
      <w:szCs w:val="18"/>
    </w:rPr>
  </w:style>
  <w:style w:type="paragraph" w:customStyle="1" w:styleId="aa">
    <w:name w:val="硕士学位论文"/>
    <w:basedOn w:val="a4"/>
    <w:link w:val="Char"/>
    <w:rsid w:val="00117B67"/>
    <w:pPr>
      <w:jc w:val="both"/>
    </w:pPr>
  </w:style>
  <w:style w:type="character" w:customStyle="1" w:styleId="Char">
    <w:name w:val="硕士学位论文 Char"/>
    <w:basedOn w:val="a5"/>
    <w:link w:val="aa"/>
    <w:rsid w:val="00117B67"/>
    <w:rPr>
      <w:sz w:val="18"/>
      <w:szCs w:val="18"/>
    </w:rPr>
  </w:style>
  <w:style w:type="character" w:styleId="ab">
    <w:name w:val="Placeholder Text"/>
    <w:basedOn w:val="a1"/>
    <w:uiPriority w:val="99"/>
    <w:semiHidden/>
    <w:rsid w:val="00C05BE2"/>
    <w:rPr>
      <w:color w:val="808080"/>
    </w:rPr>
  </w:style>
  <w:style w:type="paragraph" w:styleId="ac">
    <w:name w:val="List Paragraph"/>
    <w:basedOn w:val="a0"/>
    <w:uiPriority w:val="34"/>
    <w:qFormat/>
    <w:rsid w:val="0024221B"/>
    <w:pPr>
      <w:ind w:firstLineChars="200" w:firstLine="420"/>
    </w:pPr>
  </w:style>
  <w:style w:type="paragraph" w:customStyle="1" w:styleId="ad">
    <w:name w:val="公式"/>
    <w:basedOn w:val="a0"/>
    <w:rsid w:val="00F466E7"/>
    <w:pPr>
      <w:tabs>
        <w:tab w:val="center" w:pos="4380"/>
        <w:tab w:val="right" w:pos="8760"/>
      </w:tabs>
      <w:spacing w:beforeLines="100" w:before="100" w:afterLines="100" w:after="100" w:line="240" w:lineRule="auto"/>
      <w:jc w:val="center"/>
      <w:textAlignment w:val="top"/>
    </w:pPr>
    <w:rPr>
      <w:sz w:val="21"/>
    </w:rPr>
  </w:style>
  <w:style w:type="table" w:styleId="ae">
    <w:name w:val="Table Grid"/>
    <w:basedOn w:val="a2"/>
    <w:uiPriority w:val="59"/>
    <w:rsid w:val="005415A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caption"/>
    <w:basedOn w:val="a0"/>
    <w:next w:val="a0"/>
    <w:uiPriority w:val="35"/>
    <w:unhideWhenUsed/>
    <w:qFormat/>
    <w:rsid w:val="0008658A"/>
    <w:pPr>
      <w:spacing w:afterLines="100" w:after="100" w:line="400" w:lineRule="exact"/>
    </w:pPr>
    <w:rPr>
      <w:rFonts w:ascii="Times New Roman" w:eastAsia="黑体" w:hAnsi="Times New Roman"/>
      <w:iCs/>
      <w:sz w:val="21"/>
      <w:szCs w:val="18"/>
    </w:rPr>
  </w:style>
  <w:style w:type="character" w:customStyle="1" w:styleId="10">
    <w:name w:val="标题 1 字符"/>
    <w:basedOn w:val="a1"/>
    <w:link w:val="1"/>
    <w:uiPriority w:val="9"/>
    <w:rsid w:val="003A66EE"/>
    <w:rPr>
      <w:rFonts w:asciiTheme="majorHAnsi" w:eastAsiaTheme="majorEastAsia" w:hAnsiTheme="majorHAnsi" w:cstheme="majorBidi"/>
      <w:color w:val="365F91" w:themeColor="accent1" w:themeShade="BF"/>
      <w:sz w:val="32"/>
      <w:szCs w:val="32"/>
    </w:rPr>
  </w:style>
  <w:style w:type="character" w:customStyle="1" w:styleId="20">
    <w:name w:val="标题 2 字符"/>
    <w:basedOn w:val="a1"/>
    <w:link w:val="2"/>
    <w:uiPriority w:val="9"/>
    <w:semiHidden/>
    <w:rsid w:val="003A66EE"/>
    <w:rPr>
      <w:rFonts w:asciiTheme="majorHAnsi" w:eastAsiaTheme="majorEastAsia" w:hAnsiTheme="majorHAnsi" w:cstheme="majorBidi"/>
      <w:color w:val="365F91" w:themeColor="accent1" w:themeShade="BF"/>
      <w:sz w:val="28"/>
      <w:szCs w:val="28"/>
    </w:rPr>
  </w:style>
  <w:style w:type="character" w:customStyle="1" w:styleId="30">
    <w:name w:val="标题 3 字符"/>
    <w:basedOn w:val="a1"/>
    <w:link w:val="3"/>
    <w:uiPriority w:val="9"/>
    <w:semiHidden/>
    <w:rsid w:val="003A66EE"/>
    <w:rPr>
      <w:rFonts w:asciiTheme="majorHAnsi" w:eastAsiaTheme="majorEastAsia" w:hAnsiTheme="majorHAnsi" w:cstheme="majorBidi"/>
      <w:color w:val="244061" w:themeColor="accent1" w:themeShade="80"/>
      <w:sz w:val="24"/>
      <w:szCs w:val="24"/>
    </w:rPr>
  </w:style>
  <w:style w:type="character" w:customStyle="1" w:styleId="40">
    <w:name w:val="标题 4 字符"/>
    <w:basedOn w:val="a1"/>
    <w:link w:val="4"/>
    <w:uiPriority w:val="9"/>
    <w:semiHidden/>
    <w:rsid w:val="003A66EE"/>
    <w:rPr>
      <w:rFonts w:asciiTheme="majorHAnsi" w:eastAsiaTheme="majorEastAsia" w:hAnsiTheme="majorHAnsi" w:cstheme="majorBidi"/>
      <w:i/>
      <w:iCs/>
      <w:color w:val="365F91" w:themeColor="accent1" w:themeShade="BF"/>
    </w:rPr>
  </w:style>
  <w:style w:type="character" w:customStyle="1" w:styleId="50">
    <w:name w:val="标题 5 字符"/>
    <w:basedOn w:val="a1"/>
    <w:link w:val="5"/>
    <w:uiPriority w:val="9"/>
    <w:semiHidden/>
    <w:rsid w:val="003A66EE"/>
    <w:rPr>
      <w:rFonts w:asciiTheme="majorHAnsi" w:eastAsiaTheme="majorEastAsia" w:hAnsiTheme="majorHAnsi" w:cstheme="majorBidi"/>
      <w:color w:val="365F91" w:themeColor="accent1" w:themeShade="BF"/>
    </w:rPr>
  </w:style>
  <w:style w:type="character" w:customStyle="1" w:styleId="60">
    <w:name w:val="标题 6 字符"/>
    <w:basedOn w:val="a1"/>
    <w:link w:val="6"/>
    <w:uiPriority w:val="9"/>
    <w:semiHidden/>
    <w:rsid w:val="003A66EE"/>
    <w:rPr>
      <w:rFonts w:asciiTheme="majorHAnsi" w:eastAsiaTheme="majorEastAsia" w:hAnsiTheme="majorHAnsi" w:cstheme="majorBidi"/>
      <w:color w:val="244061" w:themeColor="accent1" w:themeShade="80"/>
    </w:rPr>
  </w:style>
  <w:style w:type="character" w:customStyle="1" w:styleId="70">
    <w:name w:val="标题 7 字符"/>
    <w:basedOn w:val="a1"/>
    <w:link w:val="7"/>
    <w:uiPriority w:val="9"/>
    <w:semiHidden/>
    <w:rsid w:val="003A66EE"/>
    <w:rPr>
      <w:rFonts w:asciiTheme="majorHAnsi" w:eastAsiaTheme="majorEastAsia" w:hAnsiTheme="majorHAnsi" w:cstheme="majorBidi"/>
      <w:i/>
      <w:iCs/>
      <w:color w:val="244061" w:themeColor="accent1" w:themeShade="80"/>
    </w:rPr>
  </w:style>
  <w:style w:type="character" w:customStyle="1" w:styleId="80">
    <w:name w:val="标题 8 字符"/>
    <w:basedOn w:val="a1"/>
    <w:link w:val="8"/>
    <w:uiPriority w:val="9"/>
    <w:semiHidden/>
    <w:rsid w:val="003A66EE"/>
    <w:rPr>
      <w:rFonts w:asciiTheme="majorHAnsi" w:eastAsiaTheme="majorEastAsia" w:hAnsiTheme="majorHAnsi" w:cstheme="majorBidi"/>
      <w:color w:val="262626" w:themeColor="text1" w:themeTint="D9"/>
      <w:sz w:val="21"/>
      <w:szCs w:val="21"/>
    </w:rPr>
  </w:style>
  <w:style w:type="character" w:customStyle="1" w:styleId="90">
    <w:name w:val="标题 9 字符"/>
    <w:basedOn w:val="a1"/>
    <w:link w:val="9"/>
    <w:uiPriority w:val="9"/>
    <w:semiHidden/>
    <w:rsid w:val="003A66EE"/>
    <w:rPr>
      <w:rFonts w:asciiTheme="majorHAnsi" w:eastAsiaTheme="majorEastAsia" w:hAnsiTheme="majorHAnsi" w:cstheme="majorBidi"/>
      <w:i/>
      <w:iCs/>
      <w:color w:val="262626" w:themeColor="text1" w:themeTint="D9"/>
      <w:sz w:val="21"/>
      <w:szCs w:val="21"/>
    </w:rPr>
  </w:style>
  <w:style w:type="paragraph" w:styleId="af0">
    <w:name w:val="Title"/>
    <w:basedOn w:val="a0"/>
    <w:next w:val="a0"/>
    <w:link w:val="af1"/>
    <w:uiPriority w:val="10"/>
    <w:qFormat/>
    <w:rsid w:val="003A66EE"/>
    <w:pPr>
      <w:spacing w:after="0" w:line="240" w:lineRule="auto"/>
      <w:contextualSpacing/>
    </w:pPr>
    <w:rPr>
      <w:rFonts w:asciiTheme="majorHAnsi" w:eastAsiaTheme="majorEastAsia" w:hAnsiTheme="majorHAnsi" w:cstheme="majorBidi"/>
      <w:spacing w:val="-10"/>
      <w:sz w:val="56"/>
      <w:szCs w:val="56"/>
    </w:rPr>
  </w:style>
  <w:style w:type="character" w:customStyle="1" w:styleId="af1">
    <w:name w:val="标题 字符"/>
    <w:basedOn w:val="a1"/>
    <w:link w:val="af0"/>
    <w:uiPriority w:val="10"/>
    <w:rsid w:val="003A66EE"/>
    <w:rPr>
      <w:rFonts w:asciiTheme="majorHAnsi" w:eastAsiaTheme="majorEastAsia" w:hAnsiTheme="majorHAnsi" w:cstheme="majorBidi"/>
      <w:spacing w:val="-10"/>
      <w:sz w:val="56"/>
      <w:szCs w:val="56"/>
    </w:rPr>
  </w:style>
  <w:style w:type="paragraph" w:styleId="af2">
    <w:name w:val="Subtitle"/>
    <w:basedOn w:val="a0"/>
    <w:next w:val="a0"/>
    <w:link w:val="af3"/>
    <w:uiPriority w:val="11"/>
    <w:qFormat/>
    <w:rsid w:val="003A66EE"/>
    <w:pPr>
      <w:numPr>
        <w:ilvl w:val="1"/>
      </w:numPr>
    </w:pPr>
    <w:rPr>
      <w:color w:val="5A5A5A" w:themeColor="text1" w:themeTint="A5"/>
      <w:spacing w:val="15"/>
    </w:rPr>
  </w:style>
  <w:style w:type="character" w:customStyle="1" w:styleId="af3">
    <w:name w:val="副标题 字符"/>
    <w:basedOn w:val="a1"/>
    <w:link w:val="af2"/>
    <w:uiPriority w:val="11"/>
    <w:rsid w:val="003A66EE"/>
    <w:rPr>
      <w:color w:val="5A5A5A" w:themeColor="text1" w:themeTint="A5"/>
      <w:spacing w:val="15"/>
    </w:rPr>
  </w:style>
  <w:style w:type="character" w:styleId="af4">
    <w:name w:val="Strong"/>
    <w:basedOn w:val="a1"/>
    <w:uiPriority w:val="22"/>
    <w:qFormat/>
    <w:rsid w:val="003A66EE"/>
    <w:rPr>
      <w:b/>
      <w:bCs/>
      <w:color w:val="auto"/>
    </w:rPr>
  </w:style>
  <w:style w:type="character" w:styleId="af5">
    <w:name w:val="Emphasis"/>
    <w:basedOn w:val="a1"/>
    <w:uiPriority w:val="20"/>
    <w:qFormat/>
    <w:rsid w:val="003A66EE"/>
    <w:rPr>
      <w:i/>
      <w:iCs/>
      <w:color w:val="auto"/>
    </w:rPr>
  </w:style>
  <w:style w:type="paragraph" w:styleId="af6">
    <w:name w:val="No Spacing"/>
    <w:uiPriority w:val="1"/>
    <w:qFormat/>
    <w:rsid w:val="003A66EE"/>
    <w:pPr>
      <w:spacing w:after="0" w:line="240" w:lineRule="auto"/>
    </w:pPr>
  </w:style>
  <w:style w:type="paragraph" w:styleId="af7">
    <w:name w:val="Quote"/>
    <w:basedOn w:val="a0"/>
    <w:next w:val="a0"/>
    <w:link w:val="af8"/>
    <w:uiPriority w:val="29"/>
    <w:qFormat/>
    <w:rsid w:val="003A66EE"/>
    <w:pPr>
      <w:spacing w:before="200"/>
      <w:ind w:left="864" w:right="864"/>
    </w:pPr>
    <w:rPr>
      <w:i/>
      <w:iCs/>
      <w:color w:val="404040" w:themeColor="text1" w:themeTint="BF"/>
    </w:rPr>
  </w:style>
  <w:style w:type="character" w:customStyle="1" w:styleId="af8">
    <w:name w:val="引用 字符"/>
    <w:basedOn w:val="a1"/>
    <w:link w:val="af7"/>
    <w:uiPriority w:val="29"/>
    <w:rsid w:val="003A66EE"/>
    <w:rPr>
      <w:i/>
      <w:iCs/>
      <w:color w:val="404040" w:themeColor="text1" w:themeTint="BF"/>
    </w:rPr>
  </w:style>
  <w:style w:type="paragraph" w:styleId="af9">
    <w:name w:val="Intense Quote"/>
    <w:basedOn w:val="a0"/>
    <w:next w:val="a0"/>
    <w:link w:val="afa"/>
    <w:uiPriority w:val="30"/>
    <w:qFormat/>
    <w:rsid w:val="003A66EE"/>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afa">
    <w:name w:val="明显引用 字符"/>
    <w:basedOn w:val="a1"/>
    <w:link w:val="af9"/>
    <w:uiPriority w:val="30"/>
    <w:rsid w:val="003A66EE"/>
    <w:rPr>
      <w:i/>
      <w:iCs/>
      <w:color w:val="4F81BD" w:themeColor="accent1"/>
    </w:rPr>
  </w:style>
  <w:style w:type="character" w:styleId="afb">
    <w:name w:val="Subtle Emphasis"/>
    <w:basedOn w:val="a1"/>
    <w:uiPriority w:val="19"/>
    <w:qFormat/>
    <w:rsid w:val="003A66EE"/>
    <w:rPr>
      <w:i/>
      <w:iCs/>
      <w:color w:val="404040" w:themeColor="text1" w:themeTint="BF"/>
    </w:rPr>
  </w:style>
  <w:style w:type="character" w:styleId="afc">
    <w:name w:val="Intense Emphasis"/>
    <w:basedOn w:val="a1"/>
    <w:uiPriority w:val="21"/>
    <w:qFormat/>
    <w:rsid w:val="003A66EE"/>
    <w:rPr>
      <w:i/>
      <w:iCs/>
      <w:color w:val="4F81BD" w:themeColor="accent1"/>
    </w:rPr>
  </w:style>
  <w:style w:type="character" w:styleId="afd">
    <w:name w:val="Subtle Reference"/>
    <w:basedOn w:val="a1"/>
    <w:uiPriority w:val="31"/>
    <w:qFormat/>
    <w:rsid w:val="003A66EE"/>
    <w:rPr>
      <w:smallCaps/>
      <w:color w:val="404040" w:themeColor="text1" w:themeTint="BF"/>
    </w:rPr>
  </w:style>
  <w:style w:type="character" w:styleId="afe">
    <w:name w:val="Intense Reference"/>
    <w:basedOn w:val="a1"/>
    <w:uiPriority w:val="32"/>
    <w:qFormat/>
    <w:rsid w:val="003A66EE"/>
    <w:rPr>
      <w:b/>
      <w:bCs/>
      <w:smallCaps/>
      <w:color w:val="4F81BD" w:themeColor="accent1"/>
      <w:spacing w:val="5"/>
    </w:rPr>
  </w:style>
  <w:style w:type="character" w:styleId="aff">
    <w:name w:val="Book Title"/>
    <w:basedOn w:val="a1"/>
    <w:uiPriority w:val="33"/>
    <w:qFormat/>
    <w:rsid w:val="003A66EE"/>
    <w:rPr>
      <w:b/>
      <w:bCs/>
      <w:i/>
      <w:iCs/>
      <w:spacing w:val="5"/>
    </w:rPr>
  </w:style>
  <w:style w:type="paragraph" w:styleId="TOC">
    <w:name w:val="TOC Heading"/>
    <w:basedOn w:val="1"/>
    <w:next w:val="a0"/>
    <w:uiPriority w:val="39"/>
    <w:unhideWhenUsed/>
    <w:qFormat/>
    <w:rsid w:val="003A66EE"/>
    <w:pPr>
      <w:outlineLvl w:val="9"/>
    </w:pPr>
  </w:style>
  <w:style w:type="paragraph" w:styleId="a">
    <w:name w:val="List Bullet"/>
    <w:basedOn w:val="a0"/>
    <w:uiPriority w:val="99"/>
    <w:unhideWhenUsed/>
    <w:rsid w:val="00004785"/>
    <w:pPr>
      <w:numPr>
        <w:numId w:val="2"/>
      </w:numPr>
      <w:contextualSpacing/>
    </w:pPr>
  </w:style>
  <w:style w:type="paragraph" w:styleId="aff0">
    <w:name w:val="Body Text Indent"/>
    <w:basedOn w:val="a0"/>
    <w:link w:val="aff1"/>
    <w:uiPriority w:val="99"/>
    <w:unhideWhenUsed/>
    <w:qFormat/>
    <w:rsid w:val="0076344C"/>
    <w:pPr>
      <w:widowControl w:val="0"/>
      <w:spacing w:after="120" w:line="360" w:lineRule="exact"/>
      <w:ind w:leftChars="200" w:left="420" w:firstLineChars="200" w:firstLine="200"/>
      <w:jc w:val="both"/>
    </w:pPr>
    <w:rPr>
      <w:rFonts w:ascii="Times New Roman" w:eastAsia="宋体" w:hAnsi="Times New Roman" w:cs="Times New Roman"/>
      <w:kern w:val="2"/>
      <w:sz w:val="24"/>
      <w:szCs w:val="24"/>
      <w:lang w:val="zh-CN"/>
    </w:rPr>
  </w:style>
  <w:style w:type="character" w:customStyle="1" w:styleId="aff1">
    <w:name w:val="正文文本缩进 字符"/>
    <w:basedOn w:val="a1"/>
    <w:link w:val="aff0"/>
    <w:uiPriority w:val="99"/>
    <w:qFormat/>
    <w:rsid w:val="0076344C"/>
    <w:rPr>
      <w:rFonts w:ascii="Times New Roman" w:eastAsia="宋体" w:hAnsi="Times New Roman" w:cs="Times New Roman"/>
      <w:kern w:val="2"/>
      <w:sz w:val="24"/>
      <w:szCs w:val="24"/>
      <w:lang w:val="zh-CN"/>
    </w:rPr>
  </w:style>
  <w:style w:type="paragraph" w:styleId="11">
    <w:name w:val="toc 1"/>
    <w:basedOn w:val="a0"/>
    <w:next w:val="a0"/>
    <w:autoRedefine/>
    <w:uiPriority w:val="39"/>
    <w:unhideWhenUsed/>
    <w:rsid w:val="001F48F2"/>
    <w:pPr>
      <w:tabs>
        <w:tab w:val="right" w:leader="dot" w:pos="8777"/>
      </w:tabs>
      <w:spacing w:after="0" w:line="400" w:lineRule="atLeast"/>
    </w:pPr>
    <w:rPr>
      <w:rFonts w:ascii="Times New Roman" w:eastAsia="黑体" w:hAnsi="Times New Roman" w:cs="Times New Roman"/>
      <w:noProof/>
      <w:sz w:val="28"/>
      <w:szCs w:val="28"/>
    </w:rPr>
  </w:style>
  <w:style w:type="paragraph" w:styleId="21">
    <w:name w:val="toc 2"/>
    <w:basedOn w:val="a0"/>
    <w:next w:val="a0"/>
    <w:autoRedefine/>
    <w:uiPriority w:val="39"/>
    <w:unhideWhenUsed/>
    <w:rsid w:val="00AA40ED"/>
    <w:pPr>
      <w:ind w:leftChars="200" w:left="420"/>
    </w:pPr>
    <w:rPr>
      <w:rFonts w:ascii="Times New Roman" w:hAnsi="Times New Roman"/>
      <w:sz w:val="24"/>
    </w:rPr>
  </w:style>
  <w:style w:type="paragraph" w:styleId="31">
    <w:name w:val="toc 3"/>
    <w:basedOn w:val="a0"/>
    <w:next w:val="a0"/>
    <w:autoRedefine/>
    <w:uiPriority w:val="39"/>
    <w:unhideWhenUsed/>
    <w:rsid w:val="00F618A8"/>
    <w:pPr>
      <w:ind w:leftChars="400" w:left="840"/>
    </w:pPr>
  </w:style>
  <w:style w:type="character" w:styleId="aff2">
    <w:name w:val="Hyperlink"/>
    <w:basedOn w:val="a1"/>
    <w:uiPriority w:val="99"/>
    <w:unhideWhenUsed/>
    <w:rsid w:val="00F618A8"/>
    <w:rPr>
      <w:color w:val="0000FF" w:themeColor="hyperlink"/>
      <w:u w:val="single"/>
    </w:rPr>
  </w:style>
  <w:style w:type="paragraph" w:styleId="aff3">
    <w:name w:val="table of figures"/>
    <w:basedOn w:val="a0"/>
    <w:next w:val="a0"/>
    <w:uiPriority w:val="99"/>
    <w:semiHidden/>
    <w:unhideWhenUsed/>
    <w:rsid w:val="00D55813"/>
    <w:pPr>
      <w:ind w:leftChars="200" w:left="200" w:hangingChars="200" w:hanging="200"/>
    </w:pPr>
  </w:style>
  <w:style w:type="paragraph" w:styleId="aff4">
    <w:name w:val="Normal (Web)"/>
    <w:basedOn w:val="a0"/>
    <w:uiPriority w:val="99"/>
    <w:semiHidden/>
    <w:unhideWhenUsed/>
    <w:rsid w:val="006A1885"/>
    <w:pPr>
      <w:spacing w:before="100" w:beforeAutospacing="1" w:after="100" w:afterAutospacing="1" w:line="240" w:lineRule="auto"/>
    </w:pPr>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897615">
      <w:bodyDiv w:val="1"/>
      <w:marLeft w:val="0"/>
      <w:marRight w:val="0"/>
      <w:marTop w:val="0"/>
      <w:marBottom w:val="0"/>
      <w:divBdr>
        <w:top w:val="none" w:sz="0" w:space="0" w:color="auto"/>
        <w:left w:val="none" w:sz="0" w:space="0" w:color="auto"/>
        <w:bottom w:val="none" w:sz="0" w:space="0" w:color="auto"/>
        <w:right w:val="none" w:sz="0" w:space="0" w:color="auto"/>
      </w:divBdr>
    </w:div>
    <w:div w:id="62337307">
      <w:bodyDiv w:val="1"/>
      <w:marLeft w:val="0"/>
      <w:marRight w:val="0"/>
      <w:marTop w:val="0"/>
      <w:marBottom w:val="0"/>
      <w:divBdr>
        <w:top w:val="none" w:sz="0" w:space="0" w:color="auto"/>
        <w:left w:val="none" w:sz="0" w:space="0" w:color="auto"/>
        <w:bottom w:val="none" w:sz="0" w:space="0" w:color="auto"/>
        <w:right w:val="none" w:sz="0" w:space="0" w:color="auto"/>
      </w:divBdr>
    </w:div>
    <w:div w:id="106312565">
      <w:bodyDiv w:val="1"/>
      <w:marLeft w:val="0"/>
      <w:marRight w:val="0"/>
      <w:marTop w:val="0"/>
      <w:marBottom w:val="0"/>
      <w:divBdr>
        <w:top w:val="none" w:sz="0" w:space="0" w:color="auto"/>
        <w:left w:val="none" w:sz="0" w:space="0" w:color="auto"/>
        <w:bottom w:val="none" w:sz="0" w:space="0" w:color="auto"/>
        <w:right w:val="none" w:sz="0" w:space="0" w:color="auto"/>
      </w:divBdr>
    </w:div>
    <w:div w:id="141432369">
      <w:bodyDiv w:val="1"/>
      <w:marLeft w:val="0"/>
      <w:marRight w:val="0"/>
      <w:marTop w:val="0"/>
      <w:marBottom w:val="0"/>
      <w:divBdr>
        <w:top w:val="none" w:sz="0" w:space="0" w:color="auto"/>
        <w:left w:val="none" w:sz="0" w:space="0" w:color="auto"/>
        <w:bottom w:val="none" w:sz="0" w:space="0" w:color="auto"/>
        <w:right w:val="none" w:sz="0" w:space="0" w:color="auto"/>
      </w:divBdr>
    </w:div>
    <w:div w:id="183441250">
      <w:bodyDiv w:val="1"/>
      <w:marLeft w:val="0"/>
      <w:marRight w:val="0"/>
      <w:marTop w:val="0"/>
      <w:marBottom w:val="0"/>
      <w:divBdr>
        <w:top w:val="none" w:sz="0" w:space="0" w:color="auto"/>
        <w:left w:val="none" w:sz="0" w:space="0" w:color="auto"/>
        <w:bottom w:val="none" w:sz="0" w:space="0" w:color="auto"/>
        <w:right w:val="none" w:sz="0" w:space="0" w:color="auto"/>
      </w:divBdr>
    </w:div>
    <w:div w:id="206652212">
      <w:bodyDiv w:val="1"/>
      <w:marLeft w:val="0"/>
      <w:marRight w:val="0"/>
      <w:marTop w:val="0"/>
      <w:marBottom w:val="0"/>
      <w:divBdr>
        <w:top w:val="none" w:sz="0" w:space="0" w:color="auto"/>
        <w:left w:val="none" w:sz="0" w:space="0" w:color="auto"/>
        <w:bottom w:val="none" w:sz="0" w:space="0" w:color="auto"/>
        <w:right w:val="none" w:sz="0" w:space="0" w:color="auto"/>
      </w:divBdr>
    </w:div>
    <w:div w:id="207494842">
      <w:bodyDiv w:val="1"/>
      <w:marLeft w:val="0"/>
      <w:marRight w:val="0"/>
      <w:marTop w:val="0"/>
      <w:marBottom w:val="0"/>
      <w:divBdr>
        <w:top w:val="none" w:sz="0" w:space="0" w:color="auto"/>
        <w:left w:val="none" w:sz="0" w:space="0" w:color="auto"/>
        <w:bottom w:val="none" w:sz="0" w:space="0" w:color="auto"/>
        <w:right w:val="none" w:sz="0" w:space="0" w:color="auto"/>
      </w:divBdr>
    </w:div>
    <w:div w:id="243801844">
      <w:bodyDiv w:val="1"/>
      <w:marLeft w:val="0"/>
      <w:marRight w:val="0"/>
      <w:marTop w:val="0"/>
      <w:marBottom w:val="0"/>
      <w:divBdr>
        <w:top w:val="none" w:sz="0" w:space="0" w:color="auto"/>
        <w:left w:val="none" w:sz="0" w:space="0" w:color="auto"/>
        <w:bottom w:val="none" w:sz="0" w:space="0" w:color="auto"/>
        <w:right w:val="none" w:sz="0" w:space="0" w:color="auto"/>
      </w:divBdr>
    </w:div>
    <w:div w:id="266232301">
      <w:bodyDiv w:val="1"/>
      <w:marLeft w:val="0"/>
      <w:marRight w:val="0"/>
      <w:marTop w:val="0"/>
      <w:marBottom w:val="0"/>
      <w:divBdr>
        <w:top w:val="none" w:sz="0" w:space="0" w:color="auto"/>
        <w:left w:val="none" w:sz="0" w:space="0" w:color="auto"/>
        <w:bottom w:val="none" w:sz="0" w:space="0" w:color="auto"/>
        <w:right w:val="none" w:sz="0" w:space="0" w:color="auto"/>
      </w:divBdr>
    </w:div>
    <w:div w:id="292058679">
      <w:bodyDiv w:val="1"/>
      <w:marLeft w:val="0"/>
      <w:marRight w:val="0"/>
      <w:marTop w:val="0"/>
      <w:marBottom w:val="0"/>
      <w:divBdr>
        <w:top w:val="none" w:sz="0" w:space="0" w:color="auto"/>
        <w:left w:val="none" w:sz="0" w:space="0" w:color="auto"/>
        <w:bottom w:val="none" w:sz="0" w:space="0" w:color="auto"/>
        <w:right w:val="none" w:sz="0" w:space="0" w:color="auto"/>
      </w:divBdr>
    </w:div>
    <w:div w:id="319430632">
      <w:bodyDiv w:val="1"/>
      <w:marLeft w:val="0"/>
      <w:marRight w:val="0"/>
      <w:marTop w:val="0"/>
      <w:marBottom w:val="0"/>
      <w:divBdr>
        <w:top w:val="none" w:sz="0" w:space="0" w:color="auto"/>
        <w:left w:val="none" w:sz="0" w:space="0" w:color="auto"/>
        <w:bottom w:val="none" w:sz="0" w:space="0" w:color="auto"/>
        <w:right w:val="none" w:sz="0" w:space="0" w:color="auto"/>
      </w:divBdr>
    </w:div>
    <w:div w:id="332991702">
      <w:bodyDiv w:val="1"/>
      <w:marLeft w:val="0"/>
      <w:marRight w:val="0"/>
      <w:marTop w:val="0"/>
      <w:marBottom w:val="0"/>
      <w:divBdr>
        <w:top w:val="none" w:sz="0" w:space="0" w:color="auto"/>
        <w:left w:val="none" w:sz="0" w:space="0" w:color="auto"/>
        <w:bottom w:val="none" w:sz="0" w:space="0" w:color="auto"/>
        <w:right w:val="none" w:sz="0" w:space="0" w:color="auto"/>
      </w:divBdr>
    </w:div>
    <w:div w:id="350691529">
      <w:bodyDiv w:val="1"/>
      <w:marLeft w:val="0"/>
      <w:marRight w:val="0"/>
      <w:marTop w:val="0"/>
      <w:marBottom w:val="0"/>
      <w:divBdr>
        <w:top w:val="none" w:sz="0" w:space="0" w:color="auto"/>
        <w:left w:val="none" w:sz="0" w:space="0" w:color="auto"/>
        <w:bottom w:val="none" w:sz="0" w:space="0" w:color="auto"/>
        <w:right w:val="none" w:sz="0" w:space="0" w:color="auto"/>
      </w:divBdr>
    </w:div>
    <w:div w:id="352193938">
      <w:bodyDiv w:val="1"/>
      <w:marLeft w:val="0"/>
      <w:marRight w:val="0"/>
      <w:marTop w:val="0"/>
      <w:marBottom w:val="0"/>
      <w:divBdr>
        <w:top w:val="none" w:sz="0" w:space="0" w:color="auto"/>
        <w:left w:val="none" w:sz="0" w:space="0" w:color="auto"/>
        <w:bottom w:val="none" w:sz="0" w:space="0" w:color="auto"/>
        <w:right w:val="none" w:sz="0" w:space="0" w:color="auto"/>
      </w:divBdr>
    </w:div>
    <w:div w:id="365985042">
      <w:bodyDiv w:val="1"/>
      <w:marLeft w:val="0"/>
      <w:marRight w:val="0"/>
      <w:marTop w:val="0"/>
      <w:marBottom w:val="0"/>
      <w:divBdr>
        <w:top w:val="none" w:sz="0" w:space="0" w:color="auto"/>
        <w:left w:val="none" w:sz="0" w:space="0" w:color="auto"/>
        <w:bottom w:val="none" w:sz="0" w:space="0" w:color="auto"/>
        <w:right w:val="none" w:sz="0" w:space="0" w:color="auto"/>
      </w:divBdr>
    </w:div>
    <w:div w:id="392118105">
      <w:bodyDiv w:val="1"/>
      <w:marLeft w:val="0"/>
      <w:marRight w:val="0"/>
      <w:marTop w:val="0"/>
      <w:marBottom w:val="0"/>
      <w:divBdr>
        <w:top w:val="none" w:sz="0" w:space="0" w:color="auto"/>
        <w:left w:val="none" w:sz="0" w:space="0" w:color="auto"/>
        <w:bottom w:val="none" w:sz="0" w:space="0" w:color="auto"/>
        <w:right w:val="none" w:sz="0" w:space="0" w:color="auto"/>
      </w:divBdr>
    </w:div>
    <w:div w:id="411850263">
      <w:bodyDiv w:val="1"/>
      <w:marLeft w:val="0"/>
      <w:marRight w:val="0"/>
      <w:marTop w:val="0"/>
      <w:marBottom w:val="0"/>
      <w:divBdr>
        <w:top w:val="none" w:sz="0" w:space="0" w:color="auto"/>
        <w:left w:val="none" w:sz="0" w:space="0" w:color="auto"/>
        <w:bottom w:val="none" w:sz="0" w:space="0" w:color="auto"/>
        <w:right w:val="none" w:sz="0" w:space="0" w:color="auto"/>
      </w:divBdr>
    </w:div>
    <w:div w:id="461847215">
      <w:bodyDiv w:val="1"/>
      <w:marLeft w:val="0"/>
      <w:marRight w:val="0"/>
      <w:marTop w:val="0"/>
      <w:marBottom w:val="0"/>
      <w:divBdr>
        <w:top w:val="none" w:sz="0" w:space="0" w:color="auto"/>
        <w:left w:val="none" w:sz="0" w:space="0" w:color="auto"/>
        <w:bottom w:val="none" w:sz="0" w:space="0" w:color="auto"/>
        <w:right w:val="none" w:sz="0" w:space="0" w:color="auto"/>
      </w:divBdr>
    </w:div>
    <w:div w:id="470101908">
      <w:bodyDiv w:val="1"/>
      <w:marLeft w:val="0"/>
      <w:marRight w:val="0"/>
      <w:marTop w:val="0"/>
      <w:marBottom w:val="0"/>
      <w:divBdr>
        <w:top w:val="none" w:sz="0" w:space="0" w:color="auto"/>
        <w:left w:val="none" w:sz="0" w:space="0" w:color="auto"/>
        <w:bottom w:val="none" w:sz="0" w:space="0" w:color="auto"/>
        <w:right w:val="none" w:sz="0" w:space="0" w:color="auto"/>
      </w:divBdr>
    </w:div>
    <w:div w:id="473790641">
      <w:bodyDiv w:val="1"/>
      <w:marLeft w:val="0"/>
      <w:marRight w:val="0"/>
      <w:marTop w:val="0"/>
      <w:marBottom w:val="0"/>
      <w:divBdr>
        <w:top w:val="none" w:sz="0" w:space="0" w:color="auto"/>
        <w:left w:val="none" w:sz="0" w:space="0" w:color="auto"/>
        <w:bottom w:val="none" w:sz="0" w:space="0" w:color="auto"/>
        <w:right w:val="none" w:sz="0" w:space="0" w:color="auto"/>
      </w:divBdr>
    </w:div>
    <w:div w:id="501746180">
      <w:bodyDiv w:val="1"/>
      <w:marLeft w:val="0"/>
      <w:marRight w:val="0"/>
      <w:marTop w:val="0"/>
      <w:marBottom w:val="0"/>
      <w:divBdr>
        <w:top w:val="none" w:sz="0" w:space="0" w:color="auto"/>
        <w:left w:val="none" w:sz="0" w:space="0" w:color="auto"/>
        <w:bottom w:val="none" w:sz="0" w:space="0" w:color="auto"/>
        <w:right w:val="none" w:sz="0" w:space="0" w:color="auto"/>
      </w:divBdr>
    </w:div>
    <w:div w:id="506600384">
      <w:bodyDiv w:val="1"/>
      <w:marLeft w:val="0"/>
      <w:marRight w:val="0"/>
      <w:marTop w:val="0"/>
      <w:marBottom w:val="0"/>
      <w:divBdr>
        <w:top w:val="none" w:sz="0" w:space="0" w:color="auto"/>
        <w:left w:val="none" w:sz="0" w:space="0" w:color="auto"/>
        <w:bottom w:val="none" w:sz="0" w:space="0" w:color="auto"/>
        <w:right w:val="none" w:sz="0" w:space="0" w:color="auto"/>
      </w:divBdr>
    </w:div>
    <w:div w:id="528107054">
      <w:bodyDiv w:val="1"/>
      <w:marLeft w:val="0"/>
      <w:marRight w:val="0"/>
      <w:marTop w:val="0"/>
      <w:marBottom w:val="0"/>
      <w:divBdr>
        <w:top w:val="none" w:sz="0" w:space="0" w:color="auto"/>
        <w:left w:val="none" w:sz="0" w:space="0" w:color="auto"/>
        <w:bottom w:val="none" w:sz="0" w:space="0" w:color="auto"/>
        <w:right w:val="none" w:sz="0" w:space="0" w:color="auto"/>
      </w:divBdr>
    </w:div>
    <w:div w:id="565652329">
      <w:bodyDiv w:val="1"/>
      <w:marLeft w:val="0"/>
      <w:marRight w:val="0"/>
      <w:marTop w:val="0"/>
      <w:marBottom w:val="0"/>
      <w:divBdr>
        <w:top w:val="none" w:sz="0" w:space="0" w:color="auto"/>
        <w:left w:val="none" w:sz="0" w:space="0" w:color="auto"/>
        <w:bottom w:val="none" w:sz="0" w:space="0" w:color="auto"/>
        <w:right w:val="none" w:sz="0" w:space="0" w:color="auto"/>
      </w:divBdr>
    </w:div>
    <w:div w:id="586159344">
      <w:bodyDiv w:val="1"/>
      <w:marLeft w:val="0"/>
      <w:marRight w:val="0"/>
      <w:marTop w:val="0"/>
      <w:marBottom w:val="0"/>
      <w:divBdr>
        <w:top w:val="none" w:sz="0" w:space="0" w:color="auto"/>
        <w:left w:val="none" w:sz="0" w:space="0" w:color="auto"/>
        <w:bottom w:val="none" w:sz="0" w:space="0" w:color="auto"/>
        <w:right w:val="none" w:sz="0" w:space="0" w:color="auto"/>
      </w:divBdr>
    </w:div>
    <w:div w:id="589317109">
      <w:bodyDiv w:val="1"/>
      <w:marLeft w:val="0"/>
      <w:marRight w:val="0"/>
      <w:marTop w:val="0"/>
      <w:marBottom w:val="0"/>
      <w:divBdr>
        <w:top w:val="none" w:sz="0" w:space="0" w:color="auto"/>
        <w:left w:val="none" w:sz="0" w:space="0" w:color="auto"/>
        <w:bottom w:val="none" w:sz="0" w:space="0" w:color="auto"/>
        <w:right w:val="none" w:sz="0" w:space="0" w:color="auto"/>
      </w:divBdr>
    </w:div>
    <w:div w:id="621811371">
      <w:bodyDiv w:val="1"/>
      <w:marLeft w:val="0"/>
      <w:marRight w:val="0"/>
      <w:marTop w:val="0"/>
      <w:marBottom w:val="0"/>
      <w:divBdr>
        <w:top w:val="none" w:sz="0" w:space="0" w:color="auto"/>
        <w:left w:val="none" w:sz="0" w:space="0" w:color="auto"/>
        <w:bottom w:val="none" w:sz="0" w:space="0" w:color="auto"/>
        <w:right w:val="none" w:sz="0" w:space="0" w:color="auto"/>
      </w:divBdr>
    </w:div>
    <w:div w:id="700976460">
      <w:bodyDiv w:val="1"/>
      <w:marLeft w:val="0"/>
      <w:marRight w:val="0"/>
      <w:marTop w:val="0"/>
      <w:marBottom w:val="0"/>
      <w:divBdr>
        <w:top w:val="none" w:sz="0" w:space="0" w:color="auto"/>
        <w:left w:val="none" w:sz="0" w:space="0" w:color="auto"/>
        <w:bottom w:val="none" w:sz="0" w:space="0" w:color="auto"/>
        <w:right w:val="none" w:sz="0" w:space="0" w:color="auto"/>
      </w:divBdr>
    </w:div>
    <w:div w:id="706106014">
      <w:bodyDiv w:val="1"/>
      <w:marLeft w:val="0"/>
      <w:marRight w:val="0"/>
      <w:marTop w:val="0"/>
      <w:marBottom w:val="0"/>
      <w:divBdr>
        <w:top w:val="none" w:sz="0" w:space="0" w:color="auto"/>
        <w:left w:val="none" w:sz="0" w:space="0" w:color="auto"/>
        <w:bottom w:val="none" w:sz="0" w:space="0" w:color="auto"/>
        <w:right w:val="none" w:sz="0" w:space="0" w:color="auto"/>
      </w:divBdr>
    </w:div>
    <w:div w:id="708383350">
      <w:bodyDiv w:val="1"/>
      <w:marLeft w:val="0"/>
      <w:marRight w:val="0"/>
      <w:marTop w:val="0"/>
      <w:marBottom w:val="0"/>
      <w:divBdr>
        <w:top w:val="none" w:sz="0" w:space="0" w:color="auto"/>
        <w:left w:val="none" w:sz="0" w:space="0" w:color="auto"/>
        <w:bottom w:val="none" w:sz="0" w:space="0" w:color="auto"/>
        <w:right w:val="none" w:sz="0" w:space="0" w:color="auto"/>
      </w:divBdr>
    </w:div>
    <w:div w:id="721949163">
      <w:bodyDiv w:val="1"/>
      <w:marLeft w:val="0"/>
      <w:marRight w:val="0"/>
      <w:marTop w:val="0"/>
      <w:marBottom w:val="0"/>
      <w:divBdr>
        <w:top w:val="none" w:sz="0" w:space="0" w:color="auto"/>
        <w:left w:val="none" w:sz="0" w:space="0" w:color="auto"/>
        <w:bottom w:val="none" w:sz="0" w:space="0" w:color="auto"/>
        <w:right w:val="none" w:sz="0" w:space="0" w:color="auto"/>
      </w:divBdr>
    </w:div>
    <w:div w:id="727731218">
      <w:bodyDiv w:val="1"/>
      <w:marLeft w:val="0"/>
      <w:marRight w:val="0"/>
      <w:marTop w:val="0"/>
      <w:marBottom w:val="0"/>
      <w:divBdr>
        <w:top w:val="none" w:sz="0" w:space="0" w:color="auto"/>
        <w:left w:val="none" w:sz="0" w:space="0" w:color="auto"/>
        <w:bottom w:val="none" w:sz="0" w:space="0" w:color="auto"/>
        <w:right w:val="none" w:sz="0" w:space="0" w:color="auto"/>
      </w:divBdr>
    </w:div>
    <w:div w:id="734742719">
      <w:bodyDiv w:val="1"/>
      <w:marLeft w:val="0"/>
      <w:marRight w:val="0"/>
      <w:marTop w:val="0"/>
      <w:marBottom w:val="0"/>
      <w:divBdr>
        <w:top w:val="none" w:sz="0" w:space="0" w:color="auto"/>
        <w:left w:val="none" w:sz="0" w:space="0" w:color="auto"/>
        <w:bottom w:val="none" w:sz="0" w:space="0" w:color="auto"/>
        <w:right w:val="none" w:sz="0" w:space="0" w:color="auto"/>
      </w:divBdr>
    </w:div>
    <w:div w:id="754864920">
      <w:bodyDiv w:val="1"/>
      <w:marLeft w:val="0"/>
      <w:marRight w:val="0"/>
      <w:marTop w:val="0"/>
      <w:marBottom w:val="0"/>
      <w:divBdr>
        <w:top w:val="none" w:sz="0" w:space="0" w:color="auto"/>
        <w:left w:val="none" w:sz="0" w:space="0" w:color="auto"/>
        <w:bottom w:val="none" w:sz="0" w:space="0" w:color="auto"/>
        <w:right w:val="none" w:sz="0" w:space="0" w:color="auto"/>
      </w:divBdr>
    </w:div>
    <w:div w:id="768937227">
      <w:bodyDiv w:val="1"/>
      <w:marLeft w:val="0"/>
      <w:marRight w:val="0"/>
      <w:marTop w:val="0"/>
      <w:marBottom w:val="0"/>
      <w:divBdr>
        <w:top w:val="none" w:sz="0" w:space="0" w:color="auto"/>
        <w:left w:val="none" w:sz="0" w:space="0" w:color="auto"/>
        <w:bottom w:val="none" w:sz="0" w:space="0" w:color="auto"/>
        <w:right w:val="none" w:sz="0" w:space="0" w:color="auto"/>
      </w:divBdr>
    </w:div>
    <w:div w:id="789665176">
      <w:bodyDiv w:val="1"/>
      <w:marLeft w:val="0"/>
      <w:marRight w:val="0"/>
      <w:marTop w:val="0"/>
      <w:marBottom w:val="0"/>
      <w:divBdr>
        <w:top w:val="none" w:sz="0" w:space="0" w:color="auto"/>
        <w:left w:val="none" w:sz="0" w:space="0" w:color="auto"/>
        <w:bottom w:val="none" w:sz="0" w:space="0" w:color="auto"/>
        <w:right w:val="none" w:sz="0" w:space="0" w:color="auto"/>
      </w:divBdr>
    </w:div>
    <w:div w:id="895748151">
      <w:bodyDiv w:val="1"/>
      <w:marLeft w:val="0"/>
      <w:marRight w:val="0"/>
      <w:marTop w:val="0"/>
      <w:marBottom w:val="0"/>
      <w:divBdr>
        <w:top w:val="none" w:sz="0" w:space="0" w:color="auto"/>
        <w:left w:val="none" w:sz="0" w:space="0" w:color="auto"/>
        <w:bottom w:val="none" w:sz="0" w:space="0" w:color="auto"/>
        <w:right w:val="none" w:sz="0" w:space="0" w:color="auto"/>
      </w:divBdr>
    </w:div>
    <w:div w:id="946473903">
      <w:bodyDiv w:val="1"/>
      <w:marLeft w:val="0"/>
      <w:marRight w:val="0"/>
      <w:marTop w:val="0"/>
      <w:marBottom w:val="0"/>
      <w:divBdr>
        <w:top w:val="none" w:sz="0" w:space="0" w:color="auto"/>
        <w:left w:val="none" w:sz="0" w:space="0" w:color="auto"/>
        <w:bottom w:val="none" w:sz="0" w:space="0" w:color="auto"/>
        <w:right w:val="none" w:sz="0" w:space="0" w:color="auto"/>
      </w:divBdr>
    </w:div>
    <w:div w:id="957641130">
      <w:bodyDiv w:val="1"/>
      <w:marLeft w:val="0"/>
      <w:marRight w:val="0"/>
      <w:marTop w:val="0"/>
      <w:marBottom w:val="0"/>
      <w:divBdr>
        <w:top w:val="none" w:sz="0" w:space="0" w:color="auto"/>
        <w:left w:val="none" w:sz="0" w:space="0" w:color="auto"/>
        <w:bottom w:val="none" w:sz="0" w:space="0" w:color="auto"/>
        <w:right w:val="none" w:sz="0" w:space="0" w:color="auto"/>
      </w:divBdr>
    </w:div>
    <w:div w:id="970092282">
      <w:bodyDiv w:val="1"/>
      <w:marLeft w:val="0"/>
      <w:marRight w:val="0"/>
      <w:marTop w:val="0"/>
      <w:marBottom w:val="0"/>
      <w:divBdr>
        <w:top w:val="none" w:sz="0" w:space="0" w:color="auto"/>
        <w:left w:val="none" w:sz="0" w:space="0" w:color="auto"/>
        <w:bottom w:val="none" w:sz="0" w:space="0" w:color="auto"/>
        <w:right w:val="none" w:sz="0" w:space="0" w:color="auto"/>
      </w:divBdr>
    </w:div>
    <w:div w:id="1003628036">
      <w:bodyDiv w:val="1"/>
      <w:marLeft w:val="0"/>
      <w:marRight w:val="0"/>
      <w:marTop w:val="0"/>
      <w:marBottom w:val="0"/>
      <w:divBdr>
        <w:top w:val="none" w:sz="0" w:space="0" w:color="auto"/>
        <w:left w:val="none" w:sz="0" w:space="0" w:color="auto"/>
        <w:bottom w:val="none" w:sz="0" w:space="0" w:color="auto"/>
        <w:right w:val="none" w:sz="0" w:space="0" w:color="auto"/>
      </w:divBdr>
    </w:div>
    <w:div w:id="1032388937">
      <w:bodyDiv w:val="1"/>
      <w:marLeft w:val="0"/>
      <w:marRight w:val="0"/>
      <w:marTop w:val="0"/>
      <w:marBottom w:val="0"/>
      <w:divBdr>
        <w:top w:val="none" w:sz="0" w:space="0" w:color="auto"/>
        <w:left w:val="none" w:sz="0" w:space="0" w:color="auto"/>
        <w:bottom w:val="none" w:sz="0" w:space="0" w:color="auto"/>
        <w:right w:val="none" w:sz="0" w:space="0" w:color="auto"/>
      </w:divBdr>
    </w:div>
    <w:div w:id="1067193442">
      <w:bodyDiv w:val="1"/>
      <w:marLeft w:val="0"/>
      <w:marRight w:val="0"/>
      <w:marTop w:val="0"/>
      <w:marBottom w:val="0"/>
      <w:divBdr>
        <w:top w:val="none" w:sz="0" w:space="0" w:color="auto"/>
        <w:left w:val="none" w:sz="0" w:space="0" w:color="auto"/>
        <w:bottom w:val="none" w:sz="0" w:space="0" w:color="auto"/>
        <w:right w:val="none" w:sz="0" w:space="0" w:color="auto"/>
      </w:divBdr>
    </w:div>
    <w:div w:id="1094519059">
      <w:bodyDiv w:val="1"/>
      <w:marLeft w:val="0"/>
      <w:marRight w:val="0"/>
      <w:marTop w:val="0"/>
      <w:marBottom w:val="0"/>
      <w:divBdr>
        <w:top w:val="none" w:sz="0" w:space="0" w:color="auto"/>
        <w:left w:val="none" w:sz="0" w:space="0" w:color="auto"/>
        <w:bottom w:val="none" w:sz="0" w:space="0" w:color="auto"/>
        <w:right w:val="none" w:sz="0" w:space="0" w:color="auto"/>
      </w:divBdr>
    </w:div>
    <w:div w:id="1101951207">
      <w:bodyDiv w:val="1"/>
      <w:marLeft w:val="0"/>
      <w:marRight w:val="0"/>
      <w:marTop w:val="0"/>
      <w:marBottom w:val="0"/>
      <w:divBdr>
        <w:top w:val="none" w:sz="0" w:space="0" w:color="auto"/>
        <w:left w:val="none" w:sz="0" w:space="0" w:color="auto"/>
        <w:bottom w:val="none" w:sz="0" w:space="0" w:color="auto"/>
        <w:right w:val="none" w:sz="0" w:space="0" w:color="auto"/>
      </w:divBdr>
    </w:div>
    <w:div w:id="1120225122">
      <w:bodyDiv w:val="1"/>
      <w:marLeft w:val="0"/>
      <w:marRight w:val="0"/>
      <w:marTop w:val="0"/>
      <w:marBottom w:val="0"/>
      <w:divBdr>
        <w:top w:val="none" w:sz="0" w:space="0" w:color="auto"/>
        <w:left w:val="none" w:sz="0" w:space="0" w:color="auto"/>
        <w:bottom w:val="none" w:sz="0" w:space="0" w:color="auto"/>
        <w:right w:val="none" w:sz="0" w:space="0" w:color="auto"/>
      </w:divBdr>
    </w:div>
    <w:div w:id="1123426753">
      <w:bodyDiv w:val="1"/>
      <w:marLeft w:val="0"/>
      <w:marRight w:val="0"/>
      <w:marTop w:val="0"/>
      <w:marBottom w:val="0"/>
      <w:divBdr>
        <w:top w:val="none" w:sz="0" w:space="0" w:color="auto"/>
        <w:left w:val="none" w:sz="0" w:space="0" w:color="auto"/>
        <w:bottom w:val="none" w:sz="0" w:space="0" w:color="auto"/>
        <w:right w:val="none" w:sz="0" w:space="0" w:color="auto"/>
      </w:divBdr>
    </w:div>
    <w:div w:id="1132555547">
      <w:bodyDiv w:val="1"/>
      <w:marLeft w:val="0"/>
      <w:marRight w:val="0"/>
      <w:marTop w:val="0"/>
      <w:marBottom w:val="0"/>
      <w:divBdr>
        <w:top w:val="none" w:sz="0" w:space="0" w:color="auto"/>
        <w:left w:val="none" w:sz="0" w:space="0" w:color="auto"/>
        <w:bottom w:val="none" w:sz="0" w:space="0" w:color="auto"/>
        <w:right w:val="none" w:sz="0" w:space="0" w:color="auto"/>
      </w:divBdr>
    </w:div>
    <w:div w:id="1134444226">
      <w:bodyDiv w:val="1"/>
      <w:marLeft w:val="0"/>
      <w:marRight w:val="0"/>
      <w:marTop w:val="0"/>
      <w:marBottom w:val="0"/>
      <w:divBdr>
        <w:top w:val="none" w:sz="0" w:space="0" w:color="auto"/>
        <w:left w:val="none" w:sz="0" w:space="0" w:color="auto"/>
        <w:bottom w:val="none" w:sz="0" w:space="0" w:color="auto"/>
        <w:right w:val="none" w:sz="0" w:space="0" w:color="auto"/>
      </w:divBdr>
    </w:div>
    <w:div w:id="1138496681">
      <w:bodyDiv w:val="1"/>
      <w:marLeft w:val="0"/>
      <w:marRight w:val="0"/>
      <w:marTop w:val="0"/>
      <w:marBottom w:val="0"/>
      <w:divBdr>
        <w:top w:val="none" w:sz="0" w:space="0" w:color="auto"/>
        <w:left w:val="none" w:sz="0" w:space="0" w:color="auto"/>
        <w:bottom w:val="none" w:sz="0" w:space="0" w:color="auto"/>
        <w:right w:val="none" w:sz="0" w:space="0" w:color="auto"/>
      </w:divBdr>
    </w:div>
    <w:div w:id="1147086675">
      <w:bodyDiv w:val="1"/>
      <w:marLeft w:val="0"/>
      <w:marRight w:val="0"/>
      <w:marTop w:val="0"/>
      <w:marBottom w:val="0"/>
      <w:divBdr>
        <w:top w:val="none" w:sz="0" w:space="0" w:color="auto"/>
        <w:left w:val="none" w:sz="0" w:space="0" w:color="auto"/>
        <w:bottom w:val="none" w:sz="0" w:space="0" w:color="auto"/>
        <w:right w:val="none" w:sz="0" w:space="0" w:color="auto"/>
      </w:divBdr>
    </w:div>
    <w:div w:id="1199780957">
      <w:bodyDiv w:val="1"/>
      <w:marLeft w:val="0"/>
      <w:marRight w:val="0"/>
      <w:marTop w:val="0"/>
      <w:marBottom w:val="0"/>
      <w:divBdr>
        <w:top w:val="none" w:sz="0" w:space="0" w:color="auto"/>
        <w:left w:val="none" w:sz="0" w:space="0" w:color="auto"/>
        <w:bottom w:val="none" w:sz="0" w:space="0" w:color="auto"/>
        <w:right w:val="none" w:sz="0" w:space="0" w:color="auto"/>
      </w:divBdr>
    </w:div>
    <w:div w:id="1248270849">
      <w:bodyDiv w:val="1"/>
      <w:marLeft w:val="0"/>
      <w:marRight w:val="0"/>
      <w:marTop w:val="0"/>
      <w:marBottom w:val="0"/>
      <w:divBdr>
        <w:top w:val="none" w:sz="0" w:space="0" w:color="auto"/>
        <w:left w:val="none" w:sz="0" w:space="0" w:color="auto"/>
        <w:bottom w:val="none" w:sz="0" w:space="0" w:color="auto"/>
        <w:right w:val="none" w:sz="0" w:space="0" w:color="auto"/>
      </w:divBdr>
    </w:div>
    <w:div w:id="1263298309">
      <w:bodyDiv w:val="1"/>
      <w:marLeft w:val="0"/>
      <w:marRight w:val="0"/>
      <w:marTop w:val="0"/>
      <w:marBottom w:val="0"/>
      <w:divBdr>
        <w:top w:val="none" w:sz="0" w:space="0" w:color="auto"/>
        <w:left w:val="none" w:sz="0" w:space="0" w:color="auto"/>
        <w:bottom w:val="none" w:sz="0" w:space="0" w:color="auto"/>
        <w:right w:val="none" w:sz="0" w:space="0" w:color="auto"/>
      </w:divBdr>
    </w:div>
    <w:div w:id="1276710832">
      <w:bodyDiv w:val="1"/>
      <w:marLeft w:val="0"/>
      <w:marRight w:val="0"/>
      <w:marTop w:val="0"/>
      <w:marBottom w:val="0"/>
      <w:divBdr>
        <w:top w:val="none" w:sz="0" w:space="0" w:color="auto"/>
        <w:left w:val="none" w:sz="0" w:space="0" w:color="auto"/>
        <w:bottom w:val="none" w:sz="0" w:space="0" w:color="auto"/>
        <w:right w:val="none" w:sz="0" w:space="0" w:color="auto"/>
      </w:divBdr>
    </w:div>
    <w:div w:id="1347517517">
      <w:bodyDiv w:val="1"/>
      <w:marLeft w:val="0"/>
      <w:marRight w:val="0"/>
      <w:marTop w:val="0"/>
      <w:marBottom w:val="0"/>
      <w:divBdr>
        <w:top w:val="none" w:sz="0" w:space="0" w:color="auto"/>
        <w:left w:val="none" w:sz="0" w:space="0" w:color="auto"/>
        <w:bottom w:val="none" w:sz="0" w:space="0" w:color="auto"/>
        <w:right w:val="none" w:sz="0" w:space="0" w:color="auto"/>
      </w:divBdr>
    </w:div>
    <w:div w:id="1393843460">
      <w:bodyDiv w:val="1"/>
      <w:marLeft w:val="0"/>
      <w:marRight w:val="0"/>
      <w:marTop w:val="0"/>
      <w:marBottom w:val="0"/>
      <w:divBdr>
        <w:top w:val="none" w:sz="0" w:space="0" w:color="auto"/>
        <w:left w:val="none" w:sz="0" w:space="0" w:color="auto"/>
        <w:bottom w:val="none" w:sz="0" w:space="0" w:color="auto"/>
        <w:right w:val="none" w:sz="0" w:space="0" w:color="auto"/>
      </w:divBdr>
    </w:div>
    <w:div w:id="1436168320">
      <w:bodyDiv w:val="1"/>
      <w:marLeft w:val="0"/>
      <w:marRight w:val="0"/>
      <w:marTop w:val="0"/>
      <w:marBottom w:val="0"/>
      <w:divBdr>
        <w:top w:val="none" w:sz="0" w:space="0" w:color="auto"/>
        <w:left w:val="none" w:sz="0" w:space="0" w:color="auto"/>
        <w:bottom w:val="none" w:sz="0" w:space="0" w:color="auto"/>
        <w:right w:val="none" w:sz="0" w:space="0" w:color="auto"/>
      </w:divBdr>
    </w:div>
    <w:div w:id="1484854630">
      <w:bodyDiv w:val="1"/>
      <w:marLeft w:val="0"/>
      <w:marRight w:val="0"/>
      <w:marTop w:val="0"/>
      <w:marBottom w:val="0"/>
      <w:divBdr>
        <w:top w:val="none" w:sz="0" w:space="0" w:color="auto"/>
        <w:left w:val="none" w:sz="0" w:space="0" w:color="auto"/>
        <w:bottom w:val="none" w:sz="0" w:space="0" w:color="auto"/>
        <w:right w:val="none" w:sz="0" w:space="0" w:color="auto"/>
      </w:divBdr>
    </w:div>
    <w:div w:id="1496843575">
      <w:bodyDiv w:val="1"/>
      <w:marLeft w:val="0"/>
      <w:marRight w:val="0"/>
      <w:marTop w:val="0"/>
      <w:marBottom w:val="0"/>
      <w:divBdr>
        <w:top w:val="none" w:sz="0" w:space="0" w:color="auto"/>
        <w:left w:val="none" w:sz="0" w:space="0" w:color="auto"/>
        <w:bottom w:val="none" w:sz="0" w:space="0" w:color="auto"/>
        <w:right w:val="none" w:sz="0" w:space="0" w:color="auto"/>
      </w:divBdr>
    </w:div>
    <w:div w:id="1503739649">
      <w:bodyDiv w:val="1"/>
      <w:marLeft w:val="0"/>
      <w:marRight w:val="0"/>
      <w:marTop w:val="0"/>
      <w:marBottom w:val="0"/>
      <w:divBdr>
        <w:top w:val="none" w:sz="0" w:space="0" w:color="auto"/>
        <w:left w:val="none" w:sz="0" w:space="0" w:color="auto"/>
        <w:bottom w:val="none" w:sz="0" w:space="0" w:color="auto"/>
        <w:right w:val="none" w:sz="0" w:space="0" w:color="auto"/>
      </w:divBdr>
    </w:div>
    <w:div w:id="1548294664">
      <w:bodyDiv w:val="1"/>
      <w:marLeft w:val="0"/>
      <w:marRight w:val="0"/>
      <w:marTop w:val="0"/>
      <w:marBottom w:val="0"/>
      <w:divBdr>
        <w:top w:val="none" w:sz="0" w:space="0" w:color="auto"/>
        <w:left w:val="none" w:sz="0" w:space="0" w:color="auto"/>
        <w:bottom w:val="none" w:sz="0" w:space="0" w:color="auto"/>
        <w:right w:val="none" w:sz="0" w:space="0" w:color="auto"/>
      </w:divBdr>
    </w:div>
    <w:div w:id="1572543958">
      <w:bodyDiv w:val="1"/>
      <w:marLeft w:val="0"/>
      <w:marRight w:val="0"/>
      <w:marTop w:val="0"/>
      <w:marBottom w:val="0"/>
      <w:divBdr>
        <w:top w:val="none" w:sz="0" w:space="0" w:color="auto"/>
        <w:left w:val="none" w:sz="0" w:space="0" w:color="auto"/>
        <w:bottom w:val="none" w:sz="0" w:space="0" w:color="auto"/>
        <w:right w:val="none" w:sz="0" w:space="0" w:color="auto"/>
      </w:divBdr>
    </w:div>
    <w:div w:id="1584948271">
      <w:bodyDiv w:val="1"/>
      <w:marLeft w:val="0"/>
      <w:marRight w:val="0"/>
      <w:marTop w:val="0"/>
      <w:marBottom w:val="0"/>
      <w:divBdr>
        <w:top w:val="none" w:sz="0" w:space="0" w:color="auto"/>
        <w:left w:val="none" w:sz="0" w:space="0" w:color="auto"/>
        <w:bottom w:val="none" w:sz="0" w:space="0" w:color="auto"/>
        <w:right w:val="none" w:sz="0" w:space="0" w:color="auto"/>
      </w:divBdr>
    </w:div>
    <w:div w:id="1610159384">
      <w:bodyDiv w:val="1"/>
      <w:marLeft w:val="0"/>
      <w:marRight w:val="0"/>
      <w:marTop w:val="0"/>
      <w:marBottom w:val="0"/>
      <w:divBdr>
        <w:top w:val="none" w:sz="0" w:space="0" w:color="auto"/>
        <w:left w:val="none" w:sz="0" w:space="0" w:color="auto"/>
        <w:bottom w:val="none" w:sz="0" w:space="0" w:color="auto"/>
        <w:right w:val="none" w:sz="0" w:space="0" w:color="auto"/>
      </w:divBdr>
    </w:div>
    <w:div w:id="1626233715">
      <w:bodyDiv w:val="1"/>
      <w:marLeft w:val="0"/>
      <w:marRight w:val="0"/>
      <w:marTop w:val="0"/>
      <w:marBottom w:val="0"/>
      <w:divBdr>
        <w:top w:val="none" w:sz="0" w:space="0" w:color="auto"/>
        <w:left w:val="none" w:sz="0" w:space="0" w:color="auto"/>
        <w:bottom w:val="none" w:sz="0" w:space="0" w:color="auto"/>
        <w:right w:val="none" w:sz="0" w:space="0" w:color="auto"/>
      </w:divBdr>
    </w:div>
    <w:div w:id="1672561105">
      <w:bodyDiv w:val="1"/>
      <w:marLeft w:val="0"/>
      <w:marRight w:val="0"/>
      <w:marTop w:val="0"/>
      <w:marBottom w:val="0"/>
      <w:divBdr>
        <w:top w:val="none" w:sz="0" w:space="0" w:color="auto"/>
        <w:left w:val="none" w:sz="0" w:space="0" w:color="auto"/>
        <w:bottom w:val="none" w:sz="0" w:space="0" w:color="auto"/>
        <w:right w:val="none" w:sz="0" w:space="0" w:color="auto"/>
      </w:divBdr>
    </w:div>
    <w:div w:id="1725642097">
      <w:bodyDiv w:val="1"/>
      <w:marLeft w:val="0"/>
      <w:marRight w:val="0"/>
      <w:marTop w:val="0"/>
      <w:marBottom w:val="0"/>
      <w:divBdr>
        <w:top w:val="none" w:sz="0" w:space="0" w:color="auto"/>
        <w:left w:val="none" w:sz="0" w:space="0" w:color="auto"/>
        <w:bottom w:val="none" w:sz="0" w:space="0" w:color="auto"/>
        <w:right w:val="none" w:sz="0" w:space="0" w:color="auto"/>
      </w:divBdr>
    </w:div>
    <w:div w:id="1743723020">
      <w:bodyDiv w:val="1"/>
      <w:marLeft w:val="0"/>
      <w:marRight w:val="0"/>
      <w:marTop w:val="0"/>
      <w:marBottom w:val="0"/>
      <w:divBdr>
        <w:top w:val="none" w:sz="0" w:space="0" w:color="auto"/>
        <w:left w:val="none" w:sz="0" w:space="0" w:color="auto"/>
        <w:bottom w:val="none" w:sz="0" w:space="0" w:color="auto"/>
        <w:right w:val="none" w:sz="0" w:space="0" w:color="auto"/>
      </w:divBdr>
    </w:div>
    <w:div w:id="1778522352">
      <w:bodyDiv w:val="1"/>
      <w:marLeft w:val="0"/>
      <w:marRight w:val="0"/>
      <w:marTop w:val="0"/>
      <w:marBottom w:val="0"/>
      <w:divBdr>
        <w:top w:val="none" w:sz="0" w:space="0" w:color="auto"/>
        <w:left w:val="none" w:sz="0" w:space="0" w:color="auto"/>
        <w:bottom w:val="none" w:sz="0" w:space="0" w:color="auto"/>
        <w:right w:val="none" w:sz="0" w:space="0" w:color="auto"/>
      </w:divBdr>
    </w:div>
    <w:div w:id="1784686061">
      <w:bodyDiv w:val="1"/>
      <w:marLeft w:val="0"/>
      <w:marRight w:val="0"/>
      <w:marTop w:val="0"/>
      <w:marBottom w:val="0"/>
      <w:divBdr>
        <w:top w:val="none" w:sz="0" w:space="0" w:color="auto"/>
        <w:left w:val="none" w:sz="0" w:space="0" w:color="auto"/>
        <w:bottom w:val="none" w:sz="0" w:space="0" w:color="auto"/>
        <w:right w:val="none" w:sz="0" w:space="0" w:color="auto"/>
      </w:divBdr>
    </w:div>
    <w:div w:id="1796368766">
      <w:bodyDiv w:val="1"/>
      <w:marLeft w:val="0"/>
      <w:marRight w:val="0"/>
      <w:marTop w:val="0"/>
      <w:marBottom w:val="0"/>
      <w:divBdr>
        <w:top w:val="none" w:sz="0" w:space="0" w:color="auto"/>
        <w:left w:val="none" w:sz="0" w:space="0" w:color="auto"/>
        <w:bottom w:val="none" w:sz="0" w:space="0" w:color="auto"/>
        <w:right w:val="none" w:sz="0" w:space="0" w:color="auto"/>
      </w:divBdr>
    </w:div>
    <w:div w:id="1817410283">
      <w:bodyDiv w:val="1"/>
      <w:marLeft w:val="0"/>
      <w:marRight w:val="0"/>
      <w:marTop w:val="0"/>
      <w:marBottom w:val="0"/>
      <w:divBdr>
        <w:top w:val="none" w:sz="0" w:space="0" w:color="auto"/>
        <w:left w:val="none" w:sz="0" w:space="0" w:color="auto"/>
        <w:bottom w:val="none" w:sz="0" w:space="0" w:color="auto"/>
        <w:right w:val="none" w:sz="0" w:space="0" w:color="auto"/>
      </w:divBdr>
    </w:div>
    <w:div w:id="1819881391">
      <w:bodyDiv w:val="1"/>
      <w:marLeft w:val="0"/>
      <w:marRight w:val="0"/>
      <w:marTop w:val="0"/>
      <w:marBottom w:val="0"/>
      <w:divBdr>
        <w:top w:val="none" w:sz="0" w:space="0" w:color="auto"/>
        <w:left w:val="none" w:sz="0" w:space="0" w:color="auto"/>
        <w:bottom w:val="none" w:sz="0" w:space="0" w:color="auto"/>
        <w:right w:val="none" w:sz="0" w:space="0" w:color="auto"/>
      </w:divBdr>
    </w:div>
    <w:div w:id="1823427394">
      <w:bodyDiv w:val="1"/>
      <w:marLeft w:val="0"/>
      <w:marRight w:val="0"/>
      <w:marTop w:val="0"/>
      <w:marBottom w:val="0"/>
      <w:divBdr>
        <w:top w:val="none" w:sz="0" w:space="0" w:color="auto"/>
        <w:left w:val="none" w:sz="0" w:space="0" w:color="auto"/>
        <w:bottom w:val="none" w:sz="0" w:space="0" w:color="auto"/>
        <w:right w:val="none" w:sz="0" w:space="0" w:color="auto"/>
      </w:divBdr>
    </w:div>
    <w:div w:id="1892811738">
      <w:bodyDiv w:val="1"/>
      <w:marLeft w:val="0"/>
      <w:marRight w:val="0"/>
      <w:marTop w:val="0"/>
      <w:marBottom w:val="0"/>
      <w:divBdr>
        <w:top w:val="none" w:sz="0" w:space="0" w:color="auto"/>
        <w:left w:val="none" w:sz="0" w:space="0" w:color="auto"/>
        <w:bottom w:val="none" w:sz="0" w:space="0" w:color="auto"/>
        <w:right w:val="none" w:sz="0" w:space="0" w:color="auto"/>
      </w:divBdr>
    </w:div>
    <w:div w:id="1921021159">
      <w:bodyDiv w:val="1"/>
      <w:marLeft w:val="0"/>
      <w:marRight w:val="0"/>
      <w:marTop w:val="0"/>
      <w:marBottom w:val="0"/>
      <w:divBdr>
        <w:top w:val="none" w:sz="0" w:space="0" w:color="auto"/>
        <w:left w:val="none" w:sz="0" w:space="0" w:color="auto"/>
        <w:bottom w:val="none" w:sz="0" w:space="0" w:color="auto"/>
        <w:right w:val="none" w:sz="0" w:space="0" w:color="auto"/>
      </w:divBdr>
    </w:div>
    <w:div w:id="1960136760">
      <w:bodyDiv w:val="1"/>
      <w:marLeft w:val="0"/>
      <w:marRight w:val="0"/>
      <w:marTop w:val="0"/>
      <w:marBottom w:val="0"/>
      <w:divBdr>
        <w:top w:val="none" w:sz="0" w:space="0" w:color="auto"/>
        <w:left w:val="none" w:sz="0" w:space="0" w:color="auto"/>
        <w:bottom w:val="none" w:sz="0" w:space="0" w:color="auto"/>
        <w:right w:val="none" w:sz="0" w:space="0" w:color="auto"/>
      </w:divBdr>
    </w:div>
    <w:div w:id="2035185355">
      <w:bodyDiv w:val="1"/>
      <w:marLeft w:val="0"/>
      <w:marRight w:val="0"/>
      <w:marTop w:val="0"/>
      <w:marBottom w:val="0"/>
      <w:divBdr>
        <w:top w:val="none" w:sz="0" w:space="0" w:color="auto"/>
        <w:left w:val="none" w:sz="0" w:space="0" w:color="auto"/>
        <w:bottom w:val="none" w:sz="0" w:space="0" w:color="auto"/>
        <w:right w:val="none" w:sz="0" w:space="0" w:color="auto"/>
      </w:divBdr>
    </w:div>
    <w:div w:id="2051034117">
      <w:bodyDiv w:val="1"/>
      <w:marLeft w:val="0"/>
      <w:marRight w:val="0"/>
      <w:marTop w:val="0"/>
      <w:marBottom w:val="0"/>
      <w:divBdr>
        <w:top w:val="none" w:sz="0" w:space="0" w:color="auto"/>
        <w:left w:val="none" w:sz="0" w:space="0" w:color="auto"/>
        <w:bottom w:val="none" w:sz="0" w:space="0" w:color="auto"/>
        <w:right w:val="none" w:sz="0" w:space="0" w:color="auto"/>
      </w:divBdr>
    </w:div>
    <w:div w:id="2091845741">
      <w:bodyDiv w:val="1"/>
      <w:marLeft w:val="0"/>
      <w:marRight w:val="0"/>
      <w:marTop w:val="0"/>
      <w:marBottom w:val="0"/>
      <w:divBdr>
        <w:top w:val="none" w:sz="0" w:space="0" w:color="auto"/>
        <w:left w:val="none" w:sz="0" w:space="0" w:color="auto"/>
        <w:bottom w:val="none" w:sz="0" w:space="0" w:color="auto"/>
        <w:right w:val="none" w:sz="0" w:space="0" w:color="auto"/>
      </w:divBdr>
    </w:div>
    <w:div w:id="2097968835">
      <w:bodyDiv w:val="1"/>
      <w:marLeft w:val="0"/>
      <w:marRight w:val="0"/>
      <w:marTop w:val="0"/>
      <w:marBottom w:val="0"/>
      <w:divBdr>
        <w:top w:val="none" w:sz="0" w:space="0" w:color="auto"/>
        <w:left w:val="none" w:sz="0" w:space="0" w:color="auto"/>
        <w:bottom w:val="none" w:sz="0" w:space="0" w:color="auto"/>
        <w:right w:val="none" w:sz="0" w:space="0" w:color="auto"/>
      </w:divBdr>
    </w:div>
    <w:div w:id="2102682196">
      <w:bodyDiv w:val="1"/>
      <w:marLeft w:val="0"/>
      <w:marRight w:val="0"/>
      <w:marTop w:val="0"/>
      <w:marBottom w:val="0"/>
      <w:divBdr>
        <w:top w:val="none" w:sz="0" w:space="0" w:color="auto"/>
        <w:left w:val="none" w:sz="0" w:space="0" w:color="auto"/>
        <w:bottom w:val="none" w:sz="0" w:space="0" w:color="auto"/>
        <w:right w:val="none" w:sz="0" w:space="0" w:color="auto"/>
      </w:divBdr>
    </w:div>
    <w:div w:id="2118409573">
      <w:bodyDiv w:val="1"/>
      <w:marLeft w:val="0"/>
      <w:marRight w:val="0"/>
      <w:marTop w:val="0"/>
      <w:marBottom w:val="0"/>
      <w:divBdr>
        <w:top w:val="none" w:sz="0" w:space="0" w:color="auto"/>
        <w:left w:val="none" w:sz="0" w:space="0" w:color="auto"/>
        <w:bottom w:val="none" w:sz="0" w:space="0" w:color="auto"/>
        <w:right w:val="none" w:sz="0" w:space="0" w:color="auto"/>
      </w:divBdr>
    </w:div>
    <w:div w:id="2118518018">
      <w:bodyDiv w:val="1"/>
      <w:marLeft w:val="0"/>
      <w:marRight w:val="0"/>
      <w:marTop w:val="0"/>
      <w:marBottom w:val="0"/>
      <w:divBdr>
        <w:top w:val="none" w:sz="0" w:space="0" w:color="auto"/>
        <w:left w:val="none" w:sz="0" w:space="0" w:color="auto"/>
        <w:bottom w:val="none" w:sz="0" w:space="0" w:color="auto"/>
        <w:right w:val="none" w:sz="0" w:space="0" w:color="auto"/>
      </w:divBdr>
    </w:div>
    <w:div w:id="2131438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footer" Target="footer5.xml"/><Relationship Id="rId26" Type="http://schemas.openxmlformats.org/officeDocument/2006/relationships/footer" Target="footer10.xml"/><Relationship Id="rId39" Type="http://schemas.openxmlformats.org/officeDocument/2006/relationships/header" Target="header16.xml"/><Relationship Id="rId3" Type="http://schemas.openxmlformats.org/officeDocument/2006/relationships/styles" Target="styles.xml"/><Relationship Id="rId21" Type="http://schemas.openxmlformats.org/officeDocument/2006/relationships/footer" Target="footer6.xml"/><Relationship Id="rId34" Type="http://schemas.openxmlformats.org/officeDocument/2006/relationships/header" Target="header11.xml"/><Relationship Id="rId42" Type="http://schemas.openxmlformats.org/officeDocument/2006/relationships/chart" Target="charts/chart4.xml"/><Relationship Id="rId47" Type="http://schemas.openxmlformats.org/officeDocument/2006/relationships/header" Target="header20.xml"/><Relationship Id="rId50" Type="http://schemas.openxmlformats.org/officeDocument/2006/relationships/header" Target="header23.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oter" Target="footer4.xml"/><Relationship Id="rId25" Type="http://schemas.openxmlformats.org/officeDocument/2006/relationships/header" Target="header7.xml"/><Relationship Id="rId33" Type="http://schemas.openxmlformats.org/officeDocument/2006/relationships/header" Target="header10.xml"/><Relationship Id="rId38" Type="http://schemas.openxmlformats.org/officeDocument/2006/relationships/header" Target="header15.xml"/><Relationship Id="rId46" Type="http://schemas.openxmlformats.org/officeDocument/2006/relationships/header" Target="header19.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6.xml"/><Relationship Id="rId29" Type="http://schemas.openxmlformats.org/officeDocument/2006/relationships/footer" Target="footer11.xml"/><Relationship Id="rId41" Type="http://schemas.openxmlformats.org/officeDocument/2006/relationships/chart" Target="charts/chart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oter" Target="footer9.xml"/><Relationship Id="rId32" Type="http://schemas.openxmlformats.org/officeDocument/2006/relationships/header" Target="header9.xml"/><Relationship Id="rId37" Type="http://schemas.openxmlformats.org/officeDocument/2006/relationships/header" Target="header14.xml"/><Relationship Id="rId40" Type="http://schemas.openxmlformats.org/officeDocument/2006/relationships/chart" Target="charts/chart2.xml"/><Relationship Id="rId45" Type="http://schemas.openxmlformats.org/officeDocument/2006/relationships/header" Target="header18.xml"/><Relationship Id="rId53"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footer" Target="footer8.xml"/><Relationship Id="rId28" Type="http://schemas.openxmlformats.org/officeDocument/2006/relationships/header" Target="header8.xml"/><Relationship Id="rId36" Type="http://schemas.openxmlformats.org/officeDocument/2006/relationships/header" Target="header13.xml"/><Relationship Id="rId49" Type="http://schemas.openxmlformats.org/officeDocument/2006/relationships/header" Target="header22.xml"/><Relationship Id="rId10" Type="http://schemas.openxmlformats.org/officeDocument/2006/relationships/header" Target="header1.xml"/><Relationship Id="rId19" Type="http://schemas.openxmlformats.org/officeDocument/2006/relationships/header" Target="header5.xml"/><Relationship Id="rId31" Type="http://schemas.openxmlformats.org/officeDocument/2006/relationships/image" Target="media/image3.png"/><Relationship Id="rId44" Type="http://schemas.openxmlformats.org/officeDocument/2006/relationships/header" Target="header17.xml"/><Relationship Id="rId52" Type="http://schemas.microsoft.com/office/2011/relationships/people" Target="people.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eader" Target="header3.xml"/><Relationship Id="rId22" Type="http://schemas.openxmlformats.org/officeDocument/2006/relationships/footer" Target="footer7.xml"/><Relationship Id="rId27" Type="http://schemas.openxmlformats.org/officeDocument/2006/relationships/chart" Target="charts/chart1.xml"/><Relationship Id="rId30" Type="http://schemas.openxmlformats.org/officeDocument/2006/relationships/image" Target="media/image2.png"/><Relationship Id="rId35" Type="http://schemas.openxmlformats.org/officeDocument/2006/relationships/header" Target="header12.xml"/><Relationship Id="rId43" Type="http://schemas.openxmlformats.org/officeDocument/2006/relationships/chart" Target="charts/chart5.xml"/><Relationship Id="rId48" Type="http://schemas.openxmlformats.org/officeDocument/2006/relationships/header" Target="header21.xml"/><Relationship Id="rId8" Type="http://schemas.openxmlformats.org/officeDocument/2006/relationships/hyperlink" Target="http://news.cau.edu.cn/upload/2005/caunews_20050711181514.jpg" TargetMode="External"/><Relationship Id="rId51"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Administrator\Desktop\&#24180;&#24230;&#25968;&#25454;.xls"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oleObject" Target="file:///C:\Users\Administrator\Desktop\IR.Paper\&#22238;&#24402;&#32467;&#26524;\single&#29577;&#31859;.xlsx" TargetMode="External"/></Relationships>
</file>

<file path=word/charts/_rels/chart3.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oleObject" Target="file:///C:\Users\Administrator\Desktop\IR.Paper\&#22238;&#24402;&#32467;&#26524;\double&#29577;&#31859;.xlsx" TargetMode="External"/></Relationships>
</file>

<file path=word/charts/_rels/chart4.xml.rels><?xml version="1.0" encoding="UTF-8" standalone="yes"?>
<Relationships xmlns="http://schemas.openxmlformats.org/package/2006/relationships"><Relationship Id="rId3" Type="http://schemas.openxmlformats.org/officeDocument/2006/relationships/themeOverride" Target="../theme/themeOverride3.xml"/><Relationship Id="rId2" Type="http://schemas.microsoft.com/office/2011/relationships/chartColorStyle" Target="colors4.xml"/><Relationship Id="rId1" Type="http://schemas.microsoft.com/office/2011/relationships/chartStyle" Target="style4.xml"/><Relationship Id="rId4" Type="http://schemas.openxmlformats.org/officeDocument/2006/relationships/oleObject" Target="file:///C:\Users\Administrator\Desktop\IR.Paper\&#22238;&#24402;&#32467;&#26524;\double&#23567;&#40614;.xlsx" TargetMode="External"/></Relationships>
</file>

<file path=word/charts/_rels/chart5.xml.rels><?xml version="1.0" encoding="UTF-8" standalone="yes"?>
<Relationships xmlns="http://schemas.openxmlformats.org/package/2006/relationships"><Relationship Id="rId3" Type="http://schemas.openxmlformats.org/officeDocument/2006/relationships/themeOverride" Target="../theme/themeOverride4.xml"/><Relationship Id="rId2" Type="http://schemas.microsoft.com/office/2011/relationships/chartColorStyle" Target="colors5.xml"/><Relationship Id="rId1" Type="http://schemas.microsoft.com/office/2011/relationships/chartStyle" Target="style5.xml"/><Relationship Id="rId4" Type="http://schemas.openxmlformats.org/officeDocument/2006/relationships/oleObject" Target="file:///C:\Users\Administrator\Desktop\IR.Paper\&#22238;&#24402;&#32467;&#26524;\&#27700;&#3129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5389129483814523"/>
          <c:y val="0.11053295421405658"/>
          <c:w val="0.72484251968503943"/>
          <c:h val="0.73293161271507723"/>
        </c:manualLayout>
      </c:layout>
      <c:barChart>
        <c:barDir val="col"/>
        <c:grouping val="clustered"/>
        <c:varyColors val="0"/>
        <c:ser>
          <c:idx val="1"/>
          <c:order val="0"/>
          <c:tx>
            <c:strRef>
              <c:f>[年度数据.xls]年度数据!$C$12</c:f>
              <c:strCache>
                <c:ptCount val="1"/>
                <c:pt idx="0">
                  <c:v>第一产业就业人口比重</c:v>
                </c:pt>
              </c:strCache>
            </c:strRef>
          </c:tx>
          <c:spPr>
            <a:solidFill>
              <a:schemeClr val="bg1">
                <a:lumMod val="65000"/>
              </a:schemeClr>
            </a:solidFill>
            <a:ln>
              <a:noFill/>
            </a:ln>
            <a:effectLst/>
          </c:spPr>
          <c:invertIfNegative val="0"/>
          <c:cat>
            <c:numRef>
              <c:f>[年度数据.xls]年度数据!$B$13:$B$26</c:f>
              <c:numCache>
                <c:formatCode>General</c:formatCode>
                <c:ptCount val="14"/>
                <c:pt idx="0">
                  <c:v>1999</c:v>
                </c:pt>
                <c:pt idx="1">
                  <c:v>2000</c:v>
                </c:pt>
                <c:pt idx="2">
                  <c:v>2001</c:v>
                </c:pt>
                <c:pt idx="3">
                  <c:v>2002</c:v>
                </c:pt>
                <c:pt idx="4">
                  <c:v>2003</c:v>
                </c:pt>
                <c:pt idx="5">
                  <c:v>2004</c:v>
                </c:pt>
                <c:pt idx="6">
                  <c:v>2005</c:v>
                </c:pt>
                <c:pt idx="7">
                  <c:v>2006</c:v>
                </c:pt>
                <c:pt idx="8">
                  <c:v>2007</c:v>
                </c:pt>
                <c:pt idx="9">
                  <c:v>2008</c:v>
                </c:pt>
                <c:pt idx="10">
                  <c:v>2009</c:v>
                </c:pt>
                <c:pt idx="11">
                  <c:v>2010</c:v>
                </c:pt>
                <c:pt idx="12">
                  <c:v>2011</c:v>
                </c:pt>
                <c:pt idx="13">
                  <c:v>2012</c:v>
                </c:pt>
              </c:numCache>
            </c:numRef>
          </c:cat>
          <c:val>
            <c:numRef>
              <c:f>[年度数据.xls]年度数据!$C$13:$C$26</c:f>
              <c:numCache>
                <c:formatCode>0.0%</c:formatCode>
                <c:ptCount val="14"/>
                <c:pt idx="0">
                  <c:v>0.50100008404067575</c:v>
                </c:pt>
                <c:pt idx="1">
                  <c:v>0.5</c:v>
                </c:pt>
                <c:pt idx="2">
                  <c:v>0.5</c:v>
                </c:pt>
                <c:pt idx="3">
                  <c:v>0.5</c:v>
                </c:pt>
                <c:pt idx="4">
                  <c:v>0.49100032548551592</c:v>
                </c:pt>
                <c:pt idx="5">
                  <c:v>0.46899978455240765</c:v>
                </c:pt>
                <c:pt idx="6">
                  <c:v>0.44800058944096882</c:v>
                </c:pt>
                <c:pt idx="7">
                  <c:v>0.42599962655712342</c:v>
                </c:pt>
                <c:pt idx="8">
                  <c:v>0.40800042484831589</c:v>
                </c:pt>
                <c:pt idx="9">
                  <c:v>0.39599941771213804</c:v>
                </c:pt>
                <c:pt idx="10">
                  <c:v>0.38100042200770162</c:v>
                </c:pt>
                <c:pt idx="11">
                  <c:v>0.36699954010905983</c:v>
                </c:pt>
                <c:pt idx="12">
                  <c:v>0.34800052342318766</c:v>
                </c:pt>
                <c:pt idx="13">
                  <c:v>0.33600594493116398</c:v>
                </c:pt>
              </c:numCache>
            </c:numRef>
          </c:val>
          <c:extLst>
            <c:ext xmlns:c16="http://schemas.microsoft.com/office/drawing/2014/chart" uri="{C3380CC4-5D6E-409C-BE32-E72D297353CC}">
              <c16:uniqueId val="{00000000-4784-4986-8A90-49DD1A846411}"/>
            </c:ext>
          </c:extLst>
        </c:ser>
        <c:dLbls>
          <c:showLegendKey val="0"/>
          <c:showVal val="0"/>
          <c:showCatName val="0"/>
          <c:showSerName val="0"/>
          <c:showPercent val="0"/>
          <c:showBubbleSize val="0"/>
        </c:dLbls>
        <c:gapWidth val="150"/>
        <c:axId val="375761264"/>
        <c:axId val="375762576"/>
      </c:barChart>
      <c:lineChart>
        <c:grouping val="standard"/>
        <c:varyColors val="0"/>
        <c:ser>
          <c:idx val="2"/>
          <c:order val="1"/>
          <c:tx>
            <c:strRef>
              <c:f>[年度数据.xls]年度数据!$D$12</c:f>
              <c:strCache>
                <c:ptCount val="1"/>
                <c:pt idx="0">
                  <c:v>人均耕地面积</c:v>
                </c:pt>
              </c:strCache>
            </c:strRef>
          </c:tx>
          <c:spPr>
            <a:ln w="19050" cap="rnd">
              <a:solidFill>
                <a:sysClr val="windowText" lastClr="000000"/>
              </a:solidFill>
              <a:round/>
            </a:ln>
            <a:effectLst/>
          </c:spPr>
          <c:marker>
            <c:symbol val="triangle"/>
            <c:size val="5"/>
            <c:spPr>
              <a:solidFill>
                <a:schemeClr val="tx1"/>
              </a:solidFill>
              <a:ln w="9525">
                <a:solidFill>
                  <a:schemeClr val="tx1"/>
                </a:solidFill>
              </a:ln>
              <a:effectLst/>
            </c:spPr>
          </c:marker>
          <c:val>
            <c:numRef>
              <c:f>[年度数据.xls]年度数据!$D$13:$D$26</c:f>
              <c:numCache>
                <c:formatCode>0.0_ </c:formatCode>
                <c:ptCount val="14"/>
                <c:pt idx="0">
                  <c:v>2.0699999999999998</c:v>
                </c:pt>
                <c:pt idx="1">
                  <c:v>1.98</c:v>
                </c:pt>
                <c:pt idx="2">
                  <c:v>1.99</c:v>
                </c:pt>
                <c:pt idx="3">
                  <c:v>2</c:v>
                </c:pt>
                <c:pt idx="4">
                  <c:v>1.96</c:v>
                </c:pt>
                <c:pt idx="5">
                  <c:v>2</c:v>
                </c:pt>
                <c:pt idx="6">
                  <c:v>2.08</c:v>
                </c:pt>
                <c:pt idx="7">
                  <c:v>2.11</c:v>
                </c:pt>
                <c:pt idx="8">
                  <c:v>2.16</c:v>
                </c:pt>
                <c:pt idx="9">
                  <c:v>2.1800000000000002</c:v>
                </c:pt>
                <c:pt idx="10">
                  <c:v>2.2599999999999998</c:v>
                </c:pt>
                <c:pt idx="11">
                  <c:v>2.2799999999999998</c:v>
                </c:pt>
                <c:pt idx="12">
                  <c:v>2.2999999999999998</c:v>
                </c:pt>
                <c:pt idx="13">
                  <c:v>2.34</c:v>
                </c:pt>
              </c:numCache>
            </c:numRef>
          </c:val>
          <c:smooth val="0"/>
          <c:extLst>
            <c:ext xmlns:c16="http://schemas.microsoft.com/office/drawing/2014/chart" uri="{C3380CC4-5D6E-409C-BE32-E72D297353CC}">
              <c16:uniqueId val="{00000001-4784-4986-8A90-49DD1A846411}"/>
            </c:ext>
          </c:extLst>
        </c:ser>
        <c:dLbls>
          <c:showLegendKey val="0"/>
          <c:showVal val="0"/>
          <c:showCatName val="0"/>
          <c:showSerName val="0"/>
          <c:showPercent val="0"/>
          <c:showBubbleSize val="0"/>
        </c:dLbls>
        <c:marker val="1"/>
        <c:smooth val="0"/>
        <c:axId val="375760936"/>
        <c:axId val="375762248"/>
      </c:lineChart>
      <c:catAx>
        <c:axId val="375761264"/>
        <c:scaling>
          <c:orientation val="minMax"/>
        </c:scaling>
        <c:delete val="0"/>
        <c:axPos val="b"/>
        <c:numFmt formatCode="General" sourceLinked="1"/>
        <c:majorTickMark val="out"/>
        <c:minorTickMark val="none"/>
        <c:tickLblPos val="nextTo"/>
        <c:spPr>
          <a:noFill/>
          <a:ln w="9525" cap="flat" cmpd="sng" algn="ctr">
            <a:solidFill>
              <a:sysClr val="windowText" lastClr="000000"/>
            </a:solidFill>
            <a:round/>
          </a:ln>
          <a:effectLst/>
        </c:spPr>
        <c:txPr>
          <a:bodyPr rot="-5400000" spcFirstLastPara="1" vertOverflow="ellipsis" wrap="square" anchor="ctr" anchorCtr="1"/>
          <a:lstStyle/>
          <a:p>
            <a:pPr>
              <a:defRPr sz="950" b="0" i="0" u="none" strike="noStrike" kern="1200" baseline="0">
                <a:solidFill>
                  <a:sysClr val="windowText" lastClr="000000"/>
                </a:solidFill>
                <a:latin typeface="Times New Roman" panose="02020603050405020304" pitchFamily="18" charset="0"/>
                <a:ea typeface="宋体" panose="02010600030101010101" pitchFamily="2" charset="-122"/>
                <a:cs typeface="+mn-cs"/>
              </a:defRPr>
            </a:pPr>
            <a:endParaRPr lang="zh-CN"/>
          </a:p>
        </c:txPr>
        <c:crossAx val="375762576"/>
        <c:crosses val="autoZero"/>
        <c:auto val="1"/>
        <c:lblAlgn val="ctr"/>
        <c:lblOffset val="100"/>
        <c:noMultiLvlLbl val="0"/>
      </c:catAx>
      <c:valAx>
        <c:axId val="375762576"/>
        <c:scaling>
          <c:orientation val="minMax"/>
        </c:scaling>
        <c:delete val="0"/>
        <c:axPos val="l"/>
        <c:title>
          <c:tx>
            <c:rich>
              <a:bodyPr rot="0" spcFirstLastPara="1" vertOverflow="ellipsis" vert="eaVert" wrap="square" anchor="ctr" anchorCtr="1"/>
              <a:lstStyle/>
              <a:p>
                <a:pPr>
                  <a:defRPr sz="1050" b="1" i="0" u="none" strike="noStrike" kern="1200" baseline="0">
                    <a:solidFill>
                      <a:sysClr val="windowText" lastClr="000000"/>
                    </a:solidFill>
                    <a:latin typeface="+mn-lt"/>
                    <a:ea typeface="宋体" panose="02010600030101010101" pitchFamily="2" charset="-122"/>
                    <a:cs typeface="+mn-cs"/>
                  </a:defRPr>
                </a:pPr>
                <a:r>
                  <a:rPr lang="zh-CN" altLang="en-US" sz="1050" b="1" baseline="0">
                    <a:solidFill>
                      <a:sysClr val="windowText" lastClr="000000"/>
                    </a:solidFill>
                    <a:ea typeface="宋体" panose="02010600030101010101" pitchFamily="2" charset="-122"/>
                  </a:rPr>
                  <a:t>百分比（</a:t>
                </a:r>
                <a:r>
                  <a:rPr lang="en-US" altLang="zh-CN" sz="1050" b="1" baseline="0">
                    <a:solidFill>
                      <a:sysClr val="windowText" lastClr="000000"/>
                    </a:solidFill>
                    <a:ea typeface="宋体" panose="02010600030101010101" pitchFamily="2" charset="-122"/>
                  </a:rPr>
                  <a:t>%</a:t>
                </a:r>
                <a:r>
                  <a:rPr lang="zh-CN" altLang="en-US" sz="1050" b="1" baseline="0">
                    <a:solidFill>
                      <a:sysClr val="windowText" lastClr="000000"/>
                    </a:solidFill>
                    <a:ea typeface="宋体" panose="02010600030101010101" pitchFamily="2" charset="-122"/>
                  </a:rPr>
                  <a:t>）</a:t>
                </a:r>
              </a:p>
            </c:rich>
          </c:tx>
          <c:layout>
            <c:manualLayout>
              <c:xMode val="edge"/>
              <c:yMode val="edge"/>
              <c:x val="1.1111111111111112E-2"/>
              <c:y val="0.34007728200641585"/>
            </c:manualLayout>
          </c:layout>
          <c:overlay val="0"/>
          <c:spPr>
            <a:noFill/>
            <a:ln>
              <a:noFill/>
            </a:ln>
            <a:effectLst/>
          </c:spPr>
          <c:txPr>
            <a:bodyPr rot="0" spcFirstLastPara="1" vertOverflow="ellipsis" vert="eaVert" wrap="square" anchor="ctr" anchorCtr="1"/>
            <a:lstStyle/>
            <a:p>
              <a:pPr>
                <a:defRPr sz="1050" b="1" i="0" u="none" strike="noStrike" kern="1200" baseline="0">
                  <a:solidFill>
                    <a:sysClr val="windowText" lastClr="000000"/>
                  </a:solidFill>
                  <a:latin typeface="+mn-lt"/>
                  <a:ea typeface="宋体" panose="02010600030101010101" pitchFamily="2" charset="-122"/>
                  <a:cs typeface="+mn-cs"/>
                </a:defRPr>
              </a:pPr>
              <a:endParaRPr lang="zh-CN"/>
            </a:p>
          </c:txPr>
        </c:title>
        <c:numFmt formatCode="0.0%" sourceLinked="1"/>
        <c:majorTickMark val="out"/>
        <c:minorTickMark val="in"/>
        <c:tickLblPos val="nextTo"/>
        <c:spPr>
          <a:noFill/>
          <a:ln>
            <a:solidFill>
              <a:sysClr val="windowText" lastClr="000000"/>
            </a:solidFill>
          </a:ln>
          <a:effectLst/>
        </c:spPr>
        <c:txPr>
          <a:bodyPr rot="-60000000" spcFirstLastPara="1" vertOverflow="ellipsis" vert="horz" wrap="square" anchor="ctr" anchorCtr="1"/>
          <a:lstStyle/>
          <a:p>
            <a:pPr>
              <a:defRPr sz="950" b="0" i="0" u="none" strike="noStrike" kern="1200" baseline="0">
                <a:solidFill>
                  <a:sysClr val="windowText" lastClr="000000"/>
                </a:solidFill>
                <a:latin typeface="Times New Roman" panose="02020603050405020304" pitchFamily="18" charset="0"/>
                <a:ea typeface="+mn-ea"/>
                <a:cs typeface="+mn-cs"/>
              </a:defRPr>
            </a:pPr>
            <a:endParaRPr lang="zh-CN"/>
          </a:p>
        </c:txPr>
        <c:crossAx val="375761264"/>
        <c:crosses val="autoZero"/>
        <c:crossBetween val="between"/>
      </c:valAx>
      <c:valAx>
        <c:axId val="375762248"/>
        <c:scaling>
          <c:orientation val="minMax"/>
        </c:scaling>
        <c:delete val="0"/>
        <c:axPos val="r"/>
        <c:title>
          <c:tx>
            <c:rich>
              <a:bodyPr rot="0" spcFirstLastPara="1" vertOverflow="ellipsis" vert="eaVert" wrap="square" anchor="ctr" anchorCtr="1"/>
              <a:lstStyle/>
              <a:p>
                <a:pPr>
                  <a:defRPr sz="1050" b="1" i="0" u="none" strike="noStrike" kern="1200" baseline="0">
                    <a:solidFill>
                      <a:sysClr val="windowText" lastClr="000000"/>
                    </a:solidFill>
                    <a:latin typeface="Times New Roman" panose="02020603050405020304" pitchFamily="18" charset="0"/>
                    <a:ea typeface="宋体" panose="02010600030101010101" pitchFamily="2" charset="-122"/>
                    <a:cs typeface="+mn-cs"/>
                  </a:defRPr>
                </a:pPr>
                <a:r>
                  <a:rPr lang="zh-CN" altLang="en-US" sz="1050" b="1" baseline="0">
                    <a:solidFill>
                      <a:sysClr val="windowText" lastClr="000000"/>
                    </a:solidFill>
                    <a:latin typeface="Times New Roman" panose="02020603050405020304" pitchFamily="18" charset="0"/>
                    <a:ea typeface="宋体" panose="02010600030101010101" pitchFamily="2" charset="-122"/>
                  </a:rPr>
                  <a:t>人均耕地面积（亩</a:t>
                </a:r>
                <a:r>
                  <a:rPr lang="en-US" altLang="zh-CN" sz="1050" b="1" baseline="0">
                    <a:solidFill>
                      <a:sysClr val="windowText" lastClr="000000"/>
                    </a:solidFill>
                    <a:latin typeface="Times New Roman" panose="02020603050405020304" pitchFamily="18" charset="0"/>
                    <a:ea typeface="宋体" panose="02010600030101010101" pitchFamily="2" charset="-122"/>
                  </a:rPr>
                  <a:t>/</a:t>
                </a:r>
                <a:r>
                  <a:rPr lang="zh-CN" altLang="en-US" sz="1050" b="1" baseline="0">
                    <a:solidFill>
                      <a:sysClr val="windowText" lastClr="000000"/>
                    </a:solidFill>
                    <a:latin typeface="Times New Roman" panose="02020603050405020304" pitchFamily="18" charset="0"/>
                    <a:ea typeface="宋体" panose="02010600030101010101" pitchFamily="2" charset="-122"/>
                  </a:rPr>
                  <a:t>人）</a:t>
                </a:r>
              </a:p>
            </c:rich>
          </c:tx>
          <c:layout>
            <c:manualLayout>
              <c:xMode val="edge"/>
              <c:yMode val="edge"/>
              <c:x val="0.95"/>
              <c:y val="0.24834135316418782"/>
            </c:manualLayout>
          </c:layout>
          <c:overlay val="0"/>
          <c:spPr>
            <a:noFill/>
            <a:ln>
              <a:noFill/>
            </a:ln>
            <a:effectLst/>
          </c:spPr>
          <c:txPr>
            <a:bodyPr rot="0" spcFirstLastPara="1" vertOverflow="ellipsis" vert="eaVert" wrap="square" anchor="ctr" anchorCtr="1"/>
            <a:lstStyle/>
            <a:p>
              <a:pPr>
                <a:defRPr sz="1050" b="1" i="0" u="none" strike="noStrike" kern="1200" baseline="0">
                  <a:solidFill>
                    <a:sysClr val="windowText" lastClr="000000"/>
                  </a:solidFill>
                  <a:latin typeface="Times New Roman" panose="02020603050405020304" pitchFamily="18" charset="0"/>
                  <a:ea typeface="宋体" panose="02010600030101010101" pitchFamily="2" charset="-122"/>
                  <a:cs typeface="+mn-cs"/>
                </a:defRPr>
              </a:pPr>
              <a:endParaRPr lang="zh-CN"/>
            </a:p>
          </c:txPr>
        </c:title>
        <c:numFmt formatCode="0.0_ " sourceLinked="1"/>
        <c:majorTickMark val="out"/>
        <c:minorTickMark val="in"/>
        <c:tickLblPos val="nextTo"/>
        <c:spPr>
          <a:noFill/>
          <a:ln>
            <a:solidFill>
              <a:sysClr val="windowText" lastClr="000000"/>
            </a:solidFill>
          </a:ln>
          <a:effectLst/>
        </c:spPr>
        <c:txPr>
          <a:bodyPr rot="-60000000" spcFirstLastPara="1" vertOverflow="ellipsis" vert="horz" wrap="square" anchor="ctr" anchorCtr="1"/>
          <a:lstStyle/>
          <a:p>
            <a:pPr>
              <a:defRPr sz="950" b="0" i="0" u="none" strike="noStrike" kern="1200" baseline="0">
                <a:solidFill>
                  <a:sysClr val="windowText" lastClr="000000"/>
                </a:solidFill>
                <a:latin typeface="Times New Roman" panose="02020603050405020304" pitchFamily="18" charset="0"/>
                <a:ea typeface="+mn-ea"/>
                <a:cs typeface="+mn-cs"/>
              </a:defRPr>
            </a:pPr>
            <a:endParaRPr lang="zh-CN"/>
          </a:p>
        </c:txPr>
        <c:crossAx val="375760936"/>
        <c:crosses val="max"/>
        <c:crossBetween val="between"/>
      </c:valAx>
      <c:catAx>
        <c:axId val="375760936"/>
        <c:scaling>
          <c:orientation val="minMax"/>
        </c:scaling>
        <c:delete val="1"/>
        <c:axPos val="b"/>
        <c:majorTickMark val="none"/>
        <c:minorTickMark val="none"/>
        <c:tickLblPos val="nextTo"/>
        <c:crossAx val="375762248"/>
        <c:crosses val="autoZero"/>
        <c:auto val="1"/>
        <c:lblAlgn val="ctr"/>
        <c:lblOffset val="100"/>
        <c:noMultiLvlLbl val="0"/>
      </c:catAx>
      <c:spPr>
        <a:noFill/>
        <a:ln>
          <a:solidFill>
            <a:sysClr val="windowText" lastClr="000000"/>
          </a:solidFill>
        </a:ln>
        <a:effectLst/>
      </c:spPr>
    </c:plotArea>
    <c:legend>
      <c:legendPos val="t"/>
      <c:layout>
        <c:manualLayout>
          <c:xMode val="edge"/>
          <c:yMode val="edge"/>
          <c:x val="0.13722222222222222"/>
          <c:y val="0"/>
          <c:w val="0.72"/>
          <c:h val="8.1058982210557018E-2"/>
        </c:manualLayout>
      </c:layout>
      <c:overlay val="0"/>
      <c:spPr>
        <a:noFill/>
        <a:ln>
          <a:noFill/>
        </a:ln>
        <a:effectLst/>
      </c:spPr>
      <c:txPr>
        <a:bodyPr rot="0" spcFirstLastPara="1" vertOverflow="ellipsis" vert="horz" wrap="square" anchor="ctr" anchorCtr="1"/>
        <a:lstStyle/>
        <a:p>
          <a:pPr>
            <a:defRPr sz="1050" b="0" i="0" u="none" strike="noStrike" kern="1200" baseline="0">
              <a:solidFill>
                <a:sysClr val="windowText" lastClr="000000"/>
              </a:solidFill>
              <a:latin typeface="Times New Roman" panose="02020603050405020304" pitchFamily="18" charset="0"/>
              <a:ea typeface="宋体" panose="02010600030101010101" pitchFamily="2" charset="-122"/>
              <a:cs typeface="+mn-cs"/>
            </a:defRPr>
          </a:pPr>
          <a:endParaRPr lang="zh-CN"/>
        </a:p>
      </c:txPr>
    </c:legend>
    <c:plotVisOnly val="1"/>
    <c:dispBlanksAs val="gap"/>
    <c:showDLblsOverMax val="0"/>
  </c:chart>
  <c:spPr>
    <a:noFill/>
    <a:ln w="9525" cap="flat" cmpd="sng" algn="ctr">
      <a:no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manualLayout>
          <c:layoutTarget val="inner"/>
          <c:xMode val="edge"/>
          <c:yMode val="edge"/>
          <c:x val="0.12819089947542178"/>
          <c:y val="3.8294179339563833E-2"/>
          <c:w val="0.72682763704740438"/>
          <c:h val="0.75314022971474348"/>
        </c:manualLayout>
      </c:layout>
      <c:scatterChart>
        <c:scatterStyle val="smoothMarker"/>
        <c:varyColors val="0"/>
        <c:ser>
          <c:idx val="0"/>
          <c:order val="0"/>
          <c:tx>
            <c:strRef>
              <c:f>Sheet2!$BW$2</c:f>
              <c:strCache>
                <c:ptCount val="1"/>
                <c:pt idx="0">
                  <c:v>单产</c:v>
                </c:pt>
              </c:strCache>
            </c:strRef>
          </c:tx>
          <c:spPr>
            <a:ln w="15875" cap="rnd">
              <a:solidFill>
                <a:sysClr val="windowText" lastClr="000000"/>
              </a:solidFill>
              <a:round/>
            </a:ln>
            <a:effectLst/>
          </c:spPr>
          <c:marker>
            <c:symbol val="none"/>
          </c:marker>
          <c:xVal>
            <c:numRef>
              <c:f>Sheet2!$BV$3:$BV$221</c:f>
              <c:numCache>
                <c:formatCode>General</c:formatCode>
                <c:ptCount val="219"/>
                <c:pt idx="0">
                  <c:v>0.1</c:v>
                </c:pt>
                <c:pt idx="1">
                  <c:v>0.2</c:v>
                </c:pt>
                <c:pt idx="2">
                  <c:v>0.3</c:v>
                </c:pt>
                <c:pt idx="3">
                  <c:v>0.4</c:v>
                </c:pt>
                <c:pt idx="4">
                  <c:v>0.5</c:v>
                </c:pt>
                <c:pt idx="5">
                  <c:v>0.6</c:v>
                </c:pt>
                <c:pt idx="6">
                  <c:v>0.7</c:v>
                </c:pt>
                <c:pt idx="7">
                  <c:v>0.8</c:v>
                </c:pt>
                <c:pt idx="8">
                  <c:v>0.9</c:v>
                </c:pt>
                <c:pt idx="9">
                  <c:v>1</c:v>
                </c:pt>
                <c:pt idx="10">
                  <c:v>2</c:v>
                </c:pt>
                <c:pt idx="11">
                  <c:v>3</c:v>
                </c:pt>
                <c:pt idx="12">
                  <c:v>4.3</c:v>
                </c:pt>
                <c:pt idx="13">
                  <c:v>5</c:v>
                </c:pt>
                <c:pt idx="14">
                  <c:v>6</c:v>
                </c:pt>
                <c:pt idx="15">
                  <c:v>7</c:v>
                </c:pt>
                <c:pt idx="16">
                  <c:v>8</c:v>
                </c:pt>
                <c:pt idx="17">
                  <c:v>9</c:v>
                </c:pt>
                <c:pt idx="18">
                  <c:v>10</c:v>
                </c:pt>
                <c:pt idx="19">
                  <c:v>11</c:v>
                </c:pt>
                <c:pt idx="20">
                  <c:v>12.048</c:v>
                </c:pt>
                <c:pt idx="21">
                  <c:v>13</c:v>
                </c:pt>
                <c:pt idx="22">
                  <c:v>14</c:v>
                </c:pt>
                <c:pt idx="23">
                  <c:v>15</c:v>
                </c:pt>
                <c:pt idx="24">
                  <c:v>16</c:v>
                </c:pt>
                <c:pt idx="25">
                  <c:v>17</c:v>
                </c:pt>
                <c:pt idx="26">
                  <c:v>18</c:v>
                </c:pt>
                <c:pt idx="27">
                  <c:v>19</c:v>
                </c:pt>
                <c:pt idx="28">
                  <c:v>20</c:v>
                </c:pt>
                <c:pt idx="29">
                  <c:v>21</c:v>
                </c:pt>
                <c:pt idx="30">
                  <c:v>22</c:v>
                </c:pt>
                <c:pt idx="31">
                  <c:v>23</c:v>
                </c:pt>
                <c:pt idx="32">
                  <c:v>24</c:v>
                </c:pt>
                <c:pt idx="33">
                  <c:v>25</c:v>
                </c:pt>
                <c:pt idx="34">
                  <c:v>26</c:v>
                </c:pt>
                <c:pt idx="35">
                  <c:v>27</c:v>
                </c:pt>
                <c:pt idx="36">
                  <c:v>28</c:v>
                </c:pt>
                <c:pt idx="37">
                  <c:v>29</c:v>
                </c:pt>
                <c:pt idx="38">
                  <c:v>30</c:v>
                </c:pt>
                <c:pt idx="39">
                  <c:v>31</c:v>
                </c:pt>
                <c:pt idx="40">
                  <c:v>32</c:v>
                </c:pt>
                <c:pt idx="41">
                  <c:v>33</c:v>
                </c:pt>
                <c:pt idx="42">
                  <c:v>34</c:v>
                </c:pt>
                <c:pt idx="43">
                  <c:v>35</c:v>
                </c:pt>
                <c:pt idx="44">
                  <c:v>36</c:v>
                </c:pt>
                <c:pt idx="45">
                  <c:v>37</c:v>
                </c:pt>
                <c:pt idx="46">
                  <c:v>38</c:v>
                </c:pt>
                <c:pt idx="47">
                  <c:v>39</c:v>
                </c:pt>
                <c:pt idx="48">
                  <c:v>40</c:v>
                </c:pt>
                <c:pt idx="49">
                  <c:v>41</c:v>
                </c:pt>
                <c:pt idx="50">
                  <c:v>42</c:v>
                </c:pt>
                <c:pt idx="51">
                  <c:v>43</c:v>
                </c:pt>
                <c:pt idx="52">
                  <c:v>44</c:v>
                </c:pt>
                <c:pt idx="53">
                  <c:v>45</c:v>
                </c:pt>
                <c:pt idx="54">
                  <c:v>46</c:v>
                </c:pt>
                <c:pt idx="55">
                  <c:v>47</c:v>
                </c:pt>
                <c:pt idx="56">
                  <c:v>48</c:v>
                </c:pt>
                <c:pt idx="57">
                  <c:v>49</c:v>
                </c:pt>
                <c:pt idx="58">
                  <c:v>50</c:v>
                </c:pt>
                <c:pt idx="59">
                  <c:v>51</c:v>
                </c:pt>
                <c:pt idx="60">
                  <c:v>52</c:v>
                </c:pt>
                <c:pt idx="61">
                  <c:v>53</c:v>
                </c:pt>
                <c:pt idx="62">
                  <c:v>54</c:v>
                </c:pt>
                <c:pt idx="63">
                  <c:v>55</c:v>
                </c:pt>
                <c:pt idx="64">
                  <c:v>56</c:v>
                </c:pt>
                <c:pt idx="65">
                  <c:v>57</c:v>
                </c:pt>
                <c:pt idx="66">
                  <c:v>58</c:v>
                </c:pt>
                <c:pt idx="67">
                  <c:v>59</c:v>
                </c:pt>
                <c:pt idx="68">
                  <c:v>60</c:v>
                </c:pt>
                <c:pt idx="69">
                  <c:v>61</c:v>
                </c:pt>
                <c:pt idx="70">
                  <c:v>62</c:v>
                </c:pt>
                <c:pt idx="71">
                  <c:v>63</c:v>
                </c:pt>
                <c:pt idx="72">
                  <c:v>64</c:v>
                </c:pt>
                <c:pt idx="73">
                  <c:v>65</c:v>
                </c:pt>
                <c:pt idx="74">
                  <c:v>66</c:v>
                </c:pt>
                <c:pt idx="75">
                  <c:v>67</c:v>
                </c:pt>
                <c:pt idx="76">
                  <c:v>68</c:v>
                </c:pt>
                <c:pt idx="77">
                  <c:v>69</c:v>
                </c:pt>
                <c:pt idx="78">
                  <c:v>70</c:v>
                </c:pt>
                <c:pt idx="79">
                  <c:v>71</c:v>
                </c:pt>
                <c:pt idx="80">
                  <c:v>72</c:v>
                </c:pt>
                <c:pt idx="81">
                  <c:v>73</c:v>
                </c:pt>
                <c:pt idx="82">
                  <c:v>74</c:v>
                </c:pt>
                <c:pt idx="83">
                  <c:v>75</c:v>
                </c:pt>
                <c:pt idx="84">
                  <c:v>76</c:v>
                </c:pt>
                <c:pt idx="85">
                  <c:v>77</c:v>
                </c:pt>
                <c:pt idx="86">
                  <c:v>78</c:v>
                </c:pt>
                <c:pt idx="87">
                  <c:v>79</c:v>
                </c:pt>
                <c:pt idx="88">
                  <c:v>80</c:v>
                </c:pt>
                <c:pt idx="89">
                  <c:v>81</c:v>
                </c:pt>
                <c:pt idx="90">
                  <c:v>82</c:v>
                </c:pt>
                <c:pt idx="91">
                  <c:v>83</c:v>
                </c:pt>
                <c:pt idx="92">
                  <c:v>84</c:v>
                </c:pt>
                <c:pt idx="93">
                  <c:v>85</c:v>
                </c:pt>
                <c:pt idx="94">
                  <c:v>86</c:v>
                </c:pt>
                <c:pt idx="95">
                  <c:v>87</c:v>
                </c:pt>
                <c:pt idx="96">
                  <c:v>88</c:v>
                </c:pt>
                <c:pt idx="97">
                  <c:v>89</c:v>
                </c:pt>
                <c:pt idx="98">
                  <c:v>90</c:v>
                </c:pt>
                <c:pt idx="99">
                  <c:v>91</c:v>
                </c:pt>
                <c:pt idx="100">
                  <c:v>92</c:v>
                </c:pt>
                <c:pt idx="101">
                  <c:v>93</c:v>
                </c:pt>
                <c:pt idx="102">
                  <c:v>94</c:v>
                </c:pt>
                <c:pt idx="103">
                  <c:v>95</c:v>
                </c:pt>
                <c:pt idx="104">
                  <c:v>96</c:v>
                </c:pt>
                <c:pt idx="105">
                  <c:v>97</c:v>
                </c:pt>
                <c:pt idx="106">
                  <c:v>98</c:v>
                </c:pt>
                <c:pt idx="107">
                  <c:v>99</c:v>
                </c:pt>
                <c:pt idx="108">
                  <c:v>100</c:v>
                </c:pt>
                <c:pt idx="109">
                  <c:v>101</c:v>
                </c:pt>
                <c:pt idx="110">
                  <c:v>102</c:v>
                </c:pt>
                <c:pt idx="111">
                  <c:v>103</c:v>
                </c:pt>
                <c:pt idx="112">
                  <c:v>104</c:v>
                </c:pt>
                <c:pt idx="113">
                  <c:v>105</c:v>
                </c:pt>
                <c:pt idx="114">
                  <c:v>106</c:v>
                </c:pt>
                <c:pt idx="115">
                  <c:v>107</c:v>
                </c:pt>
                <c:pt idx="116">
                  <c:v>108</c:v>
                </c:pt>
                <c:pt idx="117">
                  <c:v>109</c:v>
                </c:pt>
                <c:pt idx="118">
                  <c:v>110</c:v>
                </c:pt>
                <c:pt idx="119">
                  <c:v>111</c:v>
                </c:pt>
                <c:pt idx="120">
                  <c:v>112</c:v>
                </c:pt>
                <c:pt idx="121">
                  <c:v>113</c:v>
                </c:pt>
                <c:pt idx="122">
                  <c:v>114</c:v>
                </c:pt>
                <c:pt idx="123">
                  <c:v>115</c:v>
                </c:pt>
                <c:pt idx="124">
                  <c:v>116</c:v>
                </c:pt>
                <c:pt idx="125">
                  <c:v>117</c:v>
                </c:pt>
                <c:pt idx="126">
                  <c:v>118</c:v>
                </c:pt>
                <c:pt idx="127">
                  <c:v>119</c:v>
                </c:pt>
                <c:pt idx="128">
                  <c:v>120</c:v>
                </c:pt>
                <c:pt idx="129">
                  <c:v>121</c:v>
                </c:pt>
                <c:pt idx="130">
                  <c:v>122</c:v>
                </c:pt>
                <c:pt idx="131">
                  <c:v>123</c:v>
                </c:pt>
                <c:pt idx="132">
                  <c:v>124</c:v>
                </c:pt>
                <c:pt idx="133">
                  <c:v>125</c:v>
                </c:pt>
                <c:pt idx="134">
                  <c:v>126</c:v>
                </c:pt>
                <c:pt idx="135">
                  <c:v>127</c:v>
                </c:pt>
                <c:pt idx="136">
                  <c:v>128</c:v>
                </c:pt>
                <c:pt idx="137">
                  <c:v>129</c:v>
                </c:pt>
                <c:pt idx="138">
                  <c:v>130</c:v>
                </c:pt>
                <c:pt idx="139">
                  <c:v>131</c:v>
                </c:pt>
                <c:pt idx="140">
                  <c:v>132</c:v>
                </c:pt>
                <c:pt idx="141">
                  <c:v>133</c:v>
                </c:pt>
                <c:pt idx="142">
                  <c:v>134</c:v>
                </c:pt>
                <c:pt idx="143">
                  <c:v>135</c:v>
                </c:pt>
                <c:pt idx="144">
                  <c:v>136</c:v>
                </c:pt>
                <c:pt idx="145">
                  <c:v>137</c:v>
                </c:pt>
                <c:pt idx="146">
                  <c:v>138</c:v>
                </c:pt>
                <c:pt idx="147">
                  <c:v>139</c:v>
                </c:pt>
                <c:pt idx="148">
                  <c:v>140</c:v>
                </c:pt>
                <c:pt idx="149">
                  <c:v>141</c:v>
                </c:pt>
                <c:pt idx="150">
                  <c:v>142</c:v>
                </c:pt>
                <c:pt idx="151">
                  <c:v>143</c:v>
                </c:pt>
                <c:pt idx="152">
                  <c:v>144</c:v>
                </c:pt>
                <c:pt idx="153">
                  <c:v>145</c:v>
                </c:pt>
                <c:pt idx="154">
                  <c:v>146</c:v>
                </c:pt>
                <c:pt idx="155">
                  <c:v>147</c:v>
                </c:pt>
                <c:pt idx="156">
                  <c:v>148</c:v>
                </c:pt>
                <c:pt idx="157">
                  <c:v>149</c:v>
                </c:pt>
                <c:pt idx="158">
                  <c:v>150</c:v>
                </c:pt>
                <c:pt idx="159">
                  <c:v>151</c:v>
                </c:pt>
                <c:pt idx="160">
                  <c:v>152</c:v>
                </c:pt>
                <c:pt idx="161">
                  <c:v>153</c:v>
                </c:pt>
                <c:pt idx="162">
                  <c:v>154</c:v>
                </c:pt>
                <c:pt idx="163">
                  <c:v>155</c:v>
                </c:pt>
                <c:pt idx="164">
                  <c:v>156</c:v>
                </c:pt>
                <c:pt idx="165">
                  <c:v>157</c:v>
                </c:pt>
                <c:pt idx="166">
                  <c:v>158</c:v>
                </c:pt>
                <c:pt idx="167">
                  <c:v>159</c:v>
                </c:pt>
                <c:pt idx="168">
                  <c:v>160</c:v>
                </c:pt>
                <c:pt idx="169">
                  <c:v>161</c:v>
                </c:pt>
                <c:pt idx="170">
                  <c:v>162</c:v>
                </c:pt>
                <c:pt idx="171">
                  <c:v>163</c:v>
                </c:pt>
                <c:pt idx="172">
                  <c:v>164</c:v>
                </c:pt>
                <c:pt idx="173">
                  <c:v>165</c:v>
                </c:pt>
                <c:pt idx="174">
                  <c:v>166</c:v>
                </c:pt>
                <c:pt idx="175">
                  <c:v>167</c:v>
                </c:pt>
                <c:pt idx="176">
                  <c:v>168</c:v>
                </c:pt>
                <c:pt idx="177">
                  <c:v>169</c:v>
                </c:pt>
                <c:pt idx="178">
                  <c:v>170</c:v>
                </c:pt>
                <c:pt idx="179">
                  <c:v>171</c:v>
                </c:pt>
                <c:pt idx="180">
                  <c:v>172</c:v>
                </c:pt>
                <c:pt idx="181">
                  <c:v>173</c:v>
                </c:pt>
                <c:pt idx="182">
                  <c:v>174</c:v>
                </c:pt>
                <c:pt idx="183">
                  <c:v>175</c:v>
                </c:pt>
                <c:pt idx="184">
                  <c:v>176</c:v>
                </c:pt>
                <c:pt idx="185">
                  <c:v>177</c:v>
                </c:pt>
                <c:pt idx="186">
                  <c:v>178</c:v>
                </c:pt>
                <c:pt idx="187">
                  <c:v>179</c:v>
                </c:pt>
                <c:pt idx="188">
                  <c:v>180</c:v>
                </c:pt>
                <c:pt idx="189">
                  <c:v>181</c:v>
                </c:pt>
                <c:pt idx="190">
                  <c:v>182</c:v>
                </c:pt>
                <c:pt idx="191">
                  <c:v>183</c:v>
                </c:pt>
                <c:pt idx="192">
                  <c:v>184</c:v>
                </c:pt>
                <c:pt idx="193">
                  <c:v>185</c:v>
                </c:pt>
                <c:pt idx="194">
                  <c:v>186</c:v>
                </c:pt>
                <c:pt idx="195">
                  <c:v>187</c:v>
                </c:pt>
                <c:pt idx="196">
                  <c:v>188</c:v>
                </c:pt>
                <c:pt idx="197">
                  <c:v>189</c:v>
                </c:pt>
                <c:pt idx="198">
                  <c:v>190</c:v>
                </c:pt>
                <c:pt idx="199">
                  <c:v>191</c:v>
                </c:pt>
                <c:pt idx="200">
                  <c:v>192</c:v>
                </c:pt>
                <c:pt idx="201">
                  <c:v>193</c:v>
                </c:pt>
                <c:pt idx="202">
                  <c:v>194</c:v>
                </c:pt>
                <c:pt idx="203">
                  <c:v>195</c:v>
                </c:pt>
                <c:pt idx="204">
                  <c:v>196</c:v>
                </c:pt>
                <c:pt idx="205">
                  <c:v>197</c:v>
                </c:pt>
                <c:pt idx="206">
                  <c:v>198</c:v>
                </c:pt>
                <c:pt idx="207">
                  <c:v>199</c:v>
                </c:pt>
                <c:pt idx="208">
                  <c:v>200</c:v>
                </c:pt>
                <c:pt idx="209">
                  <c:v>201</c:v>
                </c:pt>
                <c:pt idx="210">
                  <c:v>202</c:v>
                </c:pt>
                <c:pt idx="211">
                  <c:v>203</c:v>
                </c:pt>
                <c:pt idx="212">
                  <c:v>204</c:v>
                </c:pt>
                <c:pt idx="213">
                  <c:v>205</c:v>
                </c:pt>
                <c:pt idx="214">
                  <c:v>206</c:v>
                </c:pt>
                <c:pt idx="215">
                  <c:v>207</c:v>
                </c:pt>
                <c:pt idx="216">
                  <c:v>208</c:v>
                </c:pt>
                <c:pt idx="217">
                  <c:v>209</c:v>
                </c:pt>
                <c:pt idx="218">
                  <c:v>210</c:v>
                </c:pt>
              </c:numCache>
            </c:numRef>
          </c:xVal>
          <c:yVal>
            <c:numRef>
              <c:f>Sheet2!$BW$3:$BW$221</c:f>
              <c:numCache>
                <c:formatCode>General</c:formatCode>
                <c:ptCount val="219"/>
                <c:pt idx="0">
                  <c:v>541.75041729640384</c:v>
                </c:pt>
                <c:pt idx="1">
                  <c:v>546.84442076179721</c:v>
                </c:pt>
                <c:pt idx="2">
                  <c:v>549.84468568673822</c:v>
                </c:pt>
                <c:pt idx="3">
                  <c:v>551.98218254800565</c:v>
                </c:pt>
                <c:pt idx="4">
                  <c:v>553.64494304702407</c:v>
                </c:pt>
                <c:pt idx="5">
                  <c:v>555.00647326711169</c:v>
                </c:pt>
                <c:pt idx="6">
                  <c:v>556.15959806733213</c:v>
                </c:pt>
                <c:pt idx="7">
                  <c:v>557.15985763436345</c:v>
                </c:pt>
                <c:pt idx="8">
                  <c:v>558.04314862804631</c:v>
                </c:pt>
                <c:pt idx="9">
                  <c:v>558.83402380362406</c:v>
                </c:pt>
                <c:pt idx="10">
                  <c:v>564.0505873339556</c:v>
                </c:pt>
                <c:pt idx="11">
                  <c:v>567.10697297387139</c:v>
                </c:pt>
                <c:pt idx="12">
                  <c:v>569.81692882176822</c:v>
                </c:pt>
                <c:pt idx="13">
                  <c:v>570.94945543581332</c:v>
                </c:pt>
                <c:pt idx="14">
                  <c:v>572.31490855814707</c:v>
                </c:pt>
                <c:pt idx="15">
                  <c:v>573.46528450232495</c:v>
                </c:pt>
                <c:pt idx="16">
                  <c:v>574.45789133321591</c:v>
                </c:pt>
                <c:pt idx="17">
                  <c:v>575.32976962037435</c:v>
                </c:pt>
                <c:pt idx="18">
                  <c:v>576.10625541932075</c:v>
                </c:pt>
                <c:pt idx="19">
                  <c:v>576.80544839501556</c:v>
                </c:pt>
                <c:pt idx="20">
                  <c:v>577.46980288158943</c:v>
                </c:pt>
                <c:pt idx="21">
                  <c:v>578.02228134350617</c:v>
                </c:pt>
                <c:pt idx="22">
                  <c:v>578.55801717399231</c:v>
                </c:pt>
                <c:pt idx="23">
                  <c:v>579.05422402663362</c:v>
                </c:pt>
                <c:pt idx="24">
                  <c:v>579.51597365034547</c:v>
                </c:pt>
                <c:pt idx="25">
                  <c:v>579.94741833695628</c:v>
                </c:pt>
                <c:pt idx="26">
                  <c:v>580.35200076401532</c:v>
                </c:pt>
                <c:pt idx="27">
                  <c:v>580.73260716104335</c:v>
                </c:pt>
                <c:pt idx="28">
                  <c:v>581.09168123672191</c:v>
                </c:pt>
                <c:pt idx="29">
                  <c:v>581.43131034822886</c:v>
                </c:pt>
                <c:pt idx="30">
                  <c:v>581.75329165537198</c:v>
                </c:pt>
                <c:pt idx="31">
                  <c:v>582.05918359351392</c:v>
                </c:pt>
                <c:pt idx="32">
                  <c:v>582.35034641076572</c:v>
                </c:pt>
                <c:pt idx="33">
                  <c:v>582.6279744451956</c:v>
                </c:pt>
                <c:pt idx="34">
                  <c:v>582.89312208362628</c:v>
                </c:pt>
                <c:pt idx="35">
                  <c:v>583.14672483103232</c:v>
                </c:pt>
                <c:pt idx="36">
                  <c:v>583.38961655605999</c:v>
                </c:pt>
                <c:pt idx="37">
                  <c:v>583.6225437166803</c:v>
                </c:pt>
                <c:pt idx="38">
                  <c:v>583.84617717937476</c:v>
                </c:pt>
                <c:pt idx="39">
                  <c:v>584.06112210459423</c:v>
                </c:pt>
                <c:pt idx="40">
                  <c:v>584.26792626629606</c:v>
                </c:pt>
                <c:pt idx="41">
                  <c:v>584.46708709421364</c:v>
                </c:pt>
                <c:pt idx="42">
                  <c:v>584.65905766727315</c:v>
                </c:pt>
                <c:pt idx="43">
                  <c:v>584.8442518402768</c:v>
                </c:pt>
                <c:pt idx="44">
                  <c:v>585.02304865010683</c:v>
                </c:pt>
                <c:pt idx="45">
                  <c:v>585.19579611968197</c:v>
                </c:pt>
                <c:pt idx="46">
                  <c:v>585.36281455587391</c:v>
                </c:pt>
                <c:pt idx="47">
                  <c:v>585.52439942009562</c:v>
                </c:pt>
                <c:pt idx="48">
                  <c:v>585.68082383637443</c:v>
                </c:pt>
                <c:pt idx="49">
                  <c:v>585.83234079050578</c:v>
                </c:pt>
                <c:pt idx="50">
                  <c:v>585.97918506487952</c:v>
                </c:pt>
                <c:pt idx="51">
                  <c:v>586.12157494622454</c:v>
                </c:pt>
                <c:pt idx="52">
                  <c:v>586.2597137375285</c:v>
                </c:pt>
                <c:pt idx="53">
                  <c:v>586.39379110050095</c:v>
                </c:pt>
                <c:pt idx="54">
                  <c:v>586.52398425086483</c:v>
                </c:pt>
                <c:pt idx="55">
                  <c:v>586.65045902544784</c:v>
                </c:pt>
                <c:pt idx="56">
                  <c:v>586.77337083722364</c:v>
                </c:pt>
                <c:pt idx="57">
                  <c:v>586.89286553213958</c:v>
                </c:pt>
                <c:pt idx="58">
                  <c:v>587.00908015962057</c:v>
                </c:pt>
                <c:pt idx="59">
                  <c:v>587.1221436669731</c:v>
                </c:pt>
                <c:pt idx="60">
                  <c:v>587.23217752654591</c:v>
                </c:pt>
                <c:pt idx="61">
                  <c:v>587.33929630331249</c:v>
                </c:pt>
                <c:pt idx="62">
                  <c:v>587.44360816954782</c:v>
                </c:pt>
                <c:pt idx="63">
                  <c:v>587.54521537240623</c:v>
                </c:pt>
                <c:pt idx="64">
                  <c:v>587.64421465948931</c:v>
                </c:pt>
                <c:pt idx="65">
                  <c:v>587.74069766684397</c:v>
                </c:pt>
                <c:pt idx="66">
                  <c:v>587.83475127331781</c:v>
                </c:pt>
                <c:pt idx="67">
                  <c:v>587.92645792470432</c:v>
                </c:pt>
                <c:pt idx="68">
                  <c:v>588.01589593071958</c:v>
                </c:pt>
                <c:pt idx="69">
                  <c:v>588.10313973750419</c:v>
                </c:pt>
                <c:pt idx="70">
                  <c:v>588.18826017802621</c:v>
                </c:pt>
                <c:pt idx="71">
                  <c:v>588.27132470250899</c:v>
                </c:pt>
                <c:pt idx="72">
                  <c:v>588.35239759075967</c:v>
                </c:pt>
                <c:pt idx="73">
                  <c:v>588.43154014808761</c:v>
                </c:pt>
                <c:pt idx="74">
                  <c:v>588.50881088630501</c:v>
                </c:pt>
                <c:pt idx="75">
                  <c:v>588.5842656911517</c:v>
                </c:pt>
                <c:pt idx="76">
                  <c:v>588.65795797736155</c:v>
                </c:pt>
                <c:pt idx="77">
                  <c:v>588.72993883243078</c:v>
                </c:pt>
                <c:pt idx="78">
                  <c:v>588.80025715007798</c:v>
                </c:pt>
                <c:pt idx="79">
                  <c:v>588.86895975426307</c:v>
                </c:pt>
                <c:pt idx="80">
                  <c:v>588.93609151455769</c:v>
                </c:pt>
                <c:pt idx="81">
                  <c:v>589.00169545358017</c:v>
                </c:pt>
                <c:pt idx="82">
                  <c:v>589.06581284714412</c:v>
                </c:pt>
                <c:pt idx="83">
                  <c:v>589.12848331770192</c:v>
                </c:pt>
                <c:pt idx="84">
                  <c:v>589.18974492161942</c:v>
                </c:pt>
                <c:pt idx="85">
                  <c:v>589.24963423076235</c:v>
                </c:pt>
                <c:pt idx="86">
                  <c:v>589.30818640883126</c:v>
                </c:pt>
                <c:pt idx="87">
                  <c:v>589.36543528285063</c:v>
                </c:pt>
                <c:pt idx="88">
                  <c:v>589.42141341017418</c:v>
                </c:pt>
                <c:pt idx="89">
                  <c:v>589.47615214133771</c:v>
                </c:pt>
                <c:pt idx="90">
                  <c:v>589.52968167907068</c:v>
                </c:pt>
                <c:pt idx="91">
                  <c:v>589.58203113374009</c:v>
                </c:pt>
                <c:pt idx="92">
                  <c:v>589.63322857547985</c:v>
                </c:pt>
                <c:pt idx="93">
                  <c:v>589.68330108325176</c:v>
                </c:pt>
                <c:pt idx="94">
                  <c:v>589.73227479103923</c:v>
                </c:pt>
                <c:pt idx="95">
                  <c:v>589.78017493138248</c:v>
                </c:pt>
                <c:pt idx="96">
                  <c:v>589.82702587642973</c:v>
                </c:pt>
                <c:pt idx="97">
                  <c:v>589.87285117667909</c:v>
                </c:pt>
                <c:pt idx="98">
                  <c:v>589.91767359756193</c:v>
                </c:pt>
                <c:pt idx="99">
                  <c:v>589.96151515400732</c:v>
                </c:pt>
                <c:pt idx="100">
                  <c:v>590.00439714312733</c:v>
                </c:pt>
                <c:pt idx="101">
                  <c:v>590.04634017513979</c:v>
                </c:pt>
                <c:pt idx="102">
                  <c:v>590.08736420263995</c:v>
                </c:pt>
                <c:pt idx="103">
                  <c:v>590.1274885483308</c:v>
                </c:pt>
                <c:pt idx="104">
                  <c:v>590.16673193130498</c:v>
                </c:pt>
                <c:pt idx="105">
                  <c:v>590.20511249196545</c:v>
                </c:pt>
                <c:pt idx="106">
                  <c:v>590.24264781567956</c:v>
                </c:pt>
                <c:pt idx="107">
                  <c:v>590.27935495522706</c:v>
                </c:pt>
                <c:pt idx="108">
                  <c:v>590.31525045212982</c:v>
                </c:pt>
                <c:pt idx="109">
                  <c:v>590.35035035692135</c:v>
                </c:pt>
                <c:pt idx="110">
                  <c:v>590.38467024842055</c:v>
                </c:pt>
                <c:pt idx="111">
                  <c:v>590.41822525206726</c:v>
                </c:pt>
                <c:pt idx="112">
                  <c:v>590.45103005737644</c:v>
                </c:pt>
                <c:pt idx="113">
                  <c:v>590.48309893456019</c:v>
                </c:pt>
                <c:pt idx="114">
                  <c:v>590.51444575035987</c:v>
                </c:pt>
                <c:pt idx="115">
                  <c:v>590.54508398314385</c:v>
                </c:pt>
                <c:pt idx="116">
                  <c:v>590.57502673729937</c:v>
                </c:pt>
                <c:pt idx="117">
                  <c:v>590.60428675696551</c:v>
                </c:pt>
                <c:pt idx="118">
                  <c:v>590.63287643914327</c:v>
                </c:pt>
                <c:pt idx="119">
                  <c:v>590.66080784620863</c:v>
                </c:pt>
                <c:pt idx="120">
                  <c:v>590.68809271787029</c:v>
                </c:pt>
                <c:pt idx="121">
                  <c:v>590.71474248259892</c:v>
                </c:pt>
                <c:pt idx="122">
                  <c:v>590.74076826854923</c:v>
                </c:pt>
                <c:pt idx="123">
                  <c:v>590.76618091401019</c:v>
                </c:pt>
                <c:pt idx="124">
                  <c:v>590.79099097740527</c:v>
                </c:pt>
                <c:pt idx="125">
                  <c:v>590.81520874686055</c:v>
                </c:pt>
                <c:pt idx="126">
                  <c:v>590.83884424937071</c:v>
                </c:pt>
                <c:pt idx="127">
                  <c:v>590.86190725957817</c:v>
                </c:pt>
                <c:pt idx="128">
                  <c:v>590.88440730818593</c:v>
                </c:pt>
                <c:pt idx="129">
                  <c:v>590.90635369002189</c:v>
                </c:pt>
                <c:pt idx="130">
                  <c:v>590.92775547177257</c:v>
                </c:pt>
                <c:pt idx="131">
                  <c:v>590.94862149940445</c:v>
                </c:pt>
                <c:pt idx="132">
                  <c:v>590.96896040528122</c:v>
                </c:pt>
                <c:pt idx="133">
                  <c:v>590.98878061500022</c:v>
                </c:pt>
                <c:pt idx="134">
                  <c:v>591.00809035395559</c:v>
                </c:pt>
                <c:pt idx="135">
                  <c:v>591.02689765364164</c:v>
                </c:pt>
                <c:pt idx="136">
                  <c:v>591.04521035771393</c:v>
                </c:pt>
                <c:pt idx="137">
                  <c:v>591.06303612780823</c:v>
                </c:pt>
                <c:pt idx="138">
                  <c:v>591.08038244914371</c:v>
                </c:pt>
                <c:pt idx="139">
                  <c:v>591.09725663590666</c:v>
                </c:pt>
                <c:pt idx="140">
                  <c:v>591.11366583642962</c:v>
                </c:pt>
                <c:pt idx="141">
                  <c:v>591.12961703818144</c:v>
                </c:pt>
                <c:pt idx="142">
                  <c:v>591.14511707256418</c:v>
                </c:pt>
                <c:pt idx="143">
                  <c:v>591.1601726195355</c:v>
                </c:pt>
                <c:pt idx="144">
                  <c:v>591.1747902120635</c:v>
                </c:pt>
                <c:pt idx="145">
                  <c:v>591.18897624041335</c:v>
                </c:pt>
                <c:pt idx="146">
                  <c:v>591.20273695628123</c:v>
                </c:pt>
                <c:pt idx="147">
                  <c:v>591.21607847678274</c:v>
                </c:pt>
                <c:pt idx="148">
                  <c:v>591.22900678829205</c:v>
                </c:pt>
                <c:pt idx="149">
                  <c:v>591.24152775015125</c:v>
                </c:pt>
                <c:pt idx="150">
                  <c:v>591.25364709824453</c:v>
                </c:pt>
                <c:pt idx="151">
                  <c:v>591.26537044845031</c:v>
                </c:pt>
                <c:pt idx="152">
                  <c:v>591.27670329997193</c:v>
                </c:pt>
                <c:pt idx="153">
                  <c:v>591.28765103855278</c:v>
                </c:pt>
                <c:pt idx="154">
                  <c:v>591.29821893958388</c:v>
                </c:pt>
                <c:pt idx="155">
                  <c:v>591.30841217110344</c:v>
                </c:pt>
                <c:pt idx="156">
                  <c:v>591.3182357966956</c:v>
                </c:pt>
                <c:pt idx="157">
                  <c:v>591.32769477829288</c:v>
                </c:pt>
                <c:pt idx="158">
                  <c:v>591.33679397888329</c:v>
                </c:pt>
                <c:pt idx="159">
                  <c:v>591.34553816513028</c:v>
                </c:pt>
                <c:pt idx="160">
                  <c:v>591.35393200990325</c:v>
                </c:pt>
                <c:pt idx="161">
                  <c:v>591.36198009472855</c:v>
                </c:pt>
                <c:pt idx="162">
                  <c:v>591.36968691216043</c:v>
                </c:pt>
                <c:pt idx="163">
                  <c:v>591.37705686807203</c:v>
                </c:pt>
                <c:pt idx="164">
                  <c:v>591.38409428387797</c:v>
                </c:pt>
                <c:pt idx="165">
                  <c:v>591.39080339868224</c:v>
                </c:pt>
                <c:pt idx="166">
                  <c:v>591.39718837136184</c:v>
                </c:pt>
                <c:pt idx="167">
                  <c:v>591.40325328257859</c:v>
                </c:pt>
                <c:pt idx="168">
                  <c:v>591.40900213673717</c:v>
                </c:pt>
                <c:pt idx="169">
                  <c:v>591.41443886387287</c:v>
                </c:pt>
                <c:pt idx="170">
                  <c:v>591.41956732148969</c:v>
                </c:pt>
                <c:pt idx="171">
                  <c:v>591.42439129633476</c:v>
                </c:pt>
                <c:pt idx="172">
                  <c:v>591.42891450612251</c:v>
                </c:pt>
                <c:pt idx="173">
                  <c:v>591.43314060120758</c:v>
                </c:pt>
                <c:pt idx="174">
                  <c:v>591.43707316620441</c:v>
                </c:pt>
                <c:pt idx="175">
                  <c:v>591.44071572155974</c:v>
                </c:pt>
                <c:pt idx="176">
                  <c:v>591.44407172507897</c:v>
                </c:pt>
                <c:pt idx="177">
                  <c:v>591.44714457340535</c:v>
                </c:pt>
                <c:pt idx="178">
                  <c:v>591.44993760345915</c:v>
                </c:pt>
                <c:pt idx="179">
                  <c:v>591.45245409382983</c:v>
                </c:pt>
                <c:pt idx="180">
                  <c:v>591.45469726613373</c:v>
                </c:pt>
                <c:pt idx="181">
                  <c:v>591.45667028632636</c:v>
                </c:pt>
                <c:pt idx="182">
                  <c:v>591.45837626598131</c:v>
                </c:pt>
                <c:pt idx="183">
                  <c:v>591.45981826353272</c:v>
                </c:pt>
                <c:pt idx="184">
                  <c:v>591.46099928547869</c:v>
                </c:pt>
                <c:pt idx="185">
                  <c:v>591.46192228755365</c:v>
                </c:pt>
                <c:pt idx="186">
                  <c:v>591.4625901758684</c:v>
                </c:pt>
                <c:pt idx="187">
                  <c:v>591.46300580801665</c:v>
                </c:pt>
                <c:pt idx="188">
                  <c:v>591.46317199415034</c:v>
                </c:pt>
                <c:pt idx="189">
                  <c:v>591.46309149802767</c:v>
                </c:pt>
                <c:pt idx="190">
                  <c:v>591.46276703803017</c:v>
                </c:pt>
                <c:pt idx="191">
                  <c:v>591.46220128815366</c:v>
                </c:pt>
                <c:pt idx="192">
                  <c:v>591.46139687897016</c:v>
                </c:pt>
                <c:pt idx="193">
                  <c:v>591.46035639856655</c:v>
                </c:pt>
                <c:pt idx="194">
                  <c:v>591.45908239345442</c:v>
                </c:pt>
                <c:pt idx="195">
                  <c:v>591.45757736946064</c:v>
                </c:pt>
                <c:pt idx="196">
                  <c:v>591.45584379258946</c:v>
                </c:pt>
                <c:pt idx="197">
                  <c:v>591.45388408986389</c:v>
                </c:pt>
                <c:pt idx="198">
                  <c:v>591.45170065014565</c:v>
                </c:pt>
                <c:pt idx="199">
                  <c:v>591.4492958249308</c:v>
                </c:pt>
                <c:pt idx="200">
                  <c:v>591.44667192913096</c:v>
                </c:pt>
                <c:pt idx="201">
                  <c:v>591.443831241824</c:v>
                </c:pt>
                <c:pt idx="202">
                  <c:v>591.44077600699711</c:v>
                </c:pt>
                <c:pt idx="203">
                  <c:v>591.43750843426142</c:v>
                </c:pt>
                <c:pt idx="204">
                  <c:v>591.434030699554</c:v>
                </c:pt>
                <c:pt idx="205">
                  <c:v>591.43034494581957</c:v>
                </c:pt>
                <c:pt idx="206">
                  <c:v>591.42645328367598</c:v>
                </c:pt>
                <c:pt idx="207">
                  <c:v>591.42235779206135</c:v>
                </c:pt>
                <c:pt idx="208">
                  <c:v>591.41806051886851</c:v>
                </c:pt>
                <c:pt idx="209">
                  <c:v>591.41356348155978</c:v>
                </c:pt>
                <c:pt idx="210">
                  <c:v>591.4088686677693</c:v>
                </c:pt>
                <c:pt idx="211">
                  <c:v>591.40397803588837</c:v>
                </c:pt>
                <c:pt idx="212">
                  <c:v>591.39889351563977</c:v>
                </c:pt>
                <c:pt idx="213">
                  <c:v>591.39361700863219</c:v>
                </c:pt>
                <c:pt idx="214">
                  <c:v>591.38815038890891</c:v>
                </c:pt>
                <c:pt idx="215">
                  <c:v>591.38249550347746</c:v>
                </c:pt>
                <c:pt idx="216">
                  <c:v>591.37665417282778</c:v>
                </c:pt>
                <c:pt idx="217">
                  <c:v>591.37062819143921</c:v>
                </c:pt>
                <c:pt idx="218">
                  <c:v>591.36441932827609</c:v>
                </c:pt>
              </c:numCache>
            </c:numRef>
          </c:yVal>
          <c:smooth val="1"/>
          <c:extLst>
            <c:ext xmlns:c16="http://schemas.microsoft.com/office/drawing/2014/chart" uri="{C3380CC4-5D6E-409C-BE32-E72D297353CC}">
              <c16:uniqueId val="{00000000-E27E-404D-8426-273348077DE3}"/>
            </c:ext>
          </c:extLst>
        </c:ser>
        <c:dLbls>
          <c:showLegendKey val="0"/>
          <c:showVal val="0"/>
          <c:showCatName val="0"/>
          <c:showSerName val="0"/>
          <c:showPercent val="0"/>
          <c:showBubbleSize val="0"/>
        </c:dLbls>
        <c:axId val="114736512"/>
        <c:axId val="114738688"/>
      </c:scatterChart>
      <c:scatterChart>
        <c:scatterStyle val="smoothMarker"/>
        <c:varyColors val="0"/>
        <c:ser>
          <c:idx val="1"/>
          <c:order val="1"/>
          <c:tx>
            <c:v>规模弹性</c:v>
          </c:tx>
          <c:spPr>
            <a:ln w="15875" cap="rnd">
              <a:solidFill>
                <a:sysClr val="windowText" lastClr="000000"/>
              </a:solidFill>
              <a:prstDash val="sysDash"/>
              <a:round/>
            </a:ln>
            <a:effectLst/>
          </c:spPr>
          <c:marker>
            <c:symbol val="none"/>
          </c:marker>
          <c:yVal>
            <c:numRef>
              <c:f>Sheet2!$BX$3:$BX$221</c:f>
              <c:numCache>
                <c:formatCode>0.000_ </c:formatCode>
                <c:ptCount val="219"/>
                <c:pt idx="0">
                  <c:v>1.3505399999999999E-2</c:v>
                </c:pt>
                <c:pt idx="1">
                  <c:v>1.34979E-2</c:v>
                </c:pt>
                <c:pt idx="2">
                  <c:v>1.34904E-2</c:v>
                </c:pt>
                <c:pt idx="3">
                  <c:v>1.3482899999999999E-2</c:v>
                </c:pt>
                <c:pt idx="4">
                  <c:v>1.34754E-2</c:v>
                </c:pt>
                <c:pt idx="5">
                  <c:v>1.34679E-2</c:v>
                </c:pt>
                <c:pt idx="6">
                  <c:v>1.3460399999999999E-2</c:v>
                </c:pt>
                <c:pt idx="7">
                  <c:v>1.34529E-2</c:v>
                </c:pt>
                <c:pt idx="8">
                  <c:v>1.34454E-2</c:v>
                </c:pt>
                <c:pt idx="9">
                  <c:v>1.3437899999999999E-2</c:v>
                </c:pt>
                <c:pt idx="10">
                  <c:v>1.3362899999999999E-2</c:v>
                </c:pt>
                <c:pt idx="11">
                  <c:v>1.32879E-2</c:v>
                </c:pt>
                <c:pt idx="12">
                  <c:v>1.31904E-2</c:v>
                </c:pt>
                <c:pt idx="13">
                  <c:v>1.3137899999999999E-2</c:v>
                </c:pt>
                <c:pt idx="14">
                  <c:v>1.3062899999999999E-2</c:v>
                </c:pt>
                <c:pt idx="15">
                  <c:v>1.29879E-2</c:v>
                </c:pt>
                <c:pt idx="16">
                  <c:v>1.29129E-2</c:v>
                </c:pt>
                <c:pt idx="17">
                  <c:v>1.2837899999999999E-2</c:v>
                </c:pt>
                <c:pt idx="18">
                  <c:v>1.2762899999999999E-2</c:v>
                </c:pt>
                <c:pt idx="19">
                  <c:v>1.26879E-2</c:v>
                </c:pt>
                <c:pt idx="20">
                  <c:v>1.26093E-2</c:v>
                </c:pt>
                <c:pt idx="21">
                  <c:v>1.2537899999999999E-2</c:v>
                </c:pt>
                <c:pt idx="22">
                  <c:v>1.2462899999999999E-2</c:v>
                </c:pt>
                <c:pt idx="23">
                  <c:v>1.23879E-2</c:v>
                </c:pt>
                <c:pt idx="24">
                  <c:v>1.23129E-2</c:v>
                </c:pt>
                <c:pt idx="25">
                  <c:v>1.2237899999999999E-2</c:v>
                </c:pt>
                <c:pt idx="26">
                  <c:v>1.2162899999999999E-2</c:v>
                </c:pt>
                <c:pt idx="27">
                  <c:v>1.20879E-2</c:v>
                </c:pt>
                <c:pt idx="28">
                  <c:v>1.20129E-2</c:v>
                </c:pt>
                <c:pt idx="29">
                  <c:v>1.19379E-2</c:v>
                </c:pt>
                <c:pt idx="30">
                  <c:v>1.1862899999999999E-2</c:v>
                </c:pt>
                <c:pt idx="31">
                  <c:v>1.17879E-2</c:v>
                </c:pt>
                <c:pt idx="32">
                  <c:v>1.17129E-2</c:v>
                </c:pt>
                <c:pt idx="33">
                  <c:v>1.16379E-2</c:v>
                </c:pt>
                <c:pt idx="34">
                  <c:v>1.1562899999999999E-2</c:v>
                </c:pt>
                <c:pt idx="35">
                  <c:v>1.1487899999999999E-2</c:v>
                </c:pt>
                <c:pt idx="36">
                  <c:v>1.14129E-2</c:v>
                </c:pt>
                <c:pt idx="37">
                  <c:v>1.13379E-2</c:v>
                </c:pt>
                <c:pt idx="38">
                  <c:v>1.1262899999999999E-2</c:v>
                </c:pt>
                <c:pt idx="39">
                  <c:v>1.1187900000000001E-2</c:v>
                </c:pt>
                <c:pt idx="40">
                  <c:v>1.11129E-2</c:v>
                </c:pt>
                <c:pt idx="41">
                  <c:v>1.10379E-2</c:v>
                </c:pt>
                <c:pt idx="42">
                  <c:v>1.0962899999999999E-2</c:v>
                </c:pt>
                <c:pt idx="43">
                  <c:v>1.0887899999999999E-2</c:v>
                </c:pt>
                <c:pt idx="44">
                  <c:v>1.08129E-2</c:v>
                </c:pt>
                <c:pt idx="45">
                  <c:v>1.07379E-2</c:v>
                </c:pt>
                <c:pt idx="46">
                  <c:v>1.0662899999999999E-2</c:v>
                </c:pt>
                <c:pt idx="47">
                  <c:v>1.0587900000000001E-2</c:v>
                </c:pt>
                <c:pt idx="48">
                  <c:v>1.05129E-2</c:v>
                </c:pt>
                <c:pt idx="49">
                  <c:v>1.04379E-2</c:v>
                </c:pt>
                <c:pt idx="50">
                  <c:v>1.03629E-2</c:v>
                </c:pt>
                <c:pt idx="51">
                  <c:v>1.0287899999999999E-2</c:v>
                </c:pt>
                <c:pt idx="52">
                  <c:v>1.02129E-2</c:v>
                </c:pt>
                <c:pt idx="53">
                  <c:v>1.01379E-2</c:v>
                </c:pt>
                <c:pt idx="54">
                  <c:v>1.00629E-2</c:v>
                </c:pt>
                <c:pt idx="55">
                  <c:v>9.9879000000000009E-3</c:v>
                </c:pt>
                <c:pt idx="56">
                  <c:v>9.9128999999999988E-3</c:v>
                </c:pt>
                <c:pt idx="57">
                  <c:v>9.8379000000000001E-3</c:v>
                </c:pt>
                <c:pt idx="58">
                  <c:v>9.7628999999999997E-3</c:v>
                </c:pt>
                <c:pt idx="59">
                  <c:v>9.6878999999999993E-3</c:v>
                </c:pt>
                <c:pt idx="60">
                  <c:v>9.6129000000000006E-3</c:v>
                </c:pt>
                <c:pt idx="61">
                  <c:v>9.5379000000000002E-3</c:v>
                </c:pt>
                <c:pt idx="62">
                  <c:v>9.4628999999999998E-3</c:v>
                </c:pt>
                <c:pt idx="63">
                  <c:v>9.3879000000000011E-3</c:v>
                </c:pt>
                <c:pt idx="64">
                  <c:v>9.312899999999999E-3</c:v>
                </c:pt>
                <c:pt idx="65">
                  <c:v>9.2379000000000003E-3</c:v>
                </c:pt>
                <c:pt idx="66">
                  <c:v>9.1628999999999999E-3</c:v>
                </c:pt>
                <c:pt idx="67">
                  <c:v>9.0878999999999995E-3</c:v>
                </c:pt>
                <c:pt idx="68">
                  <c:v>9.0129000000000008E-3</c:v>
                </c:pt>
                <c:pt idx="69">
                  <c:v>8.9379000000000004E-3</c:v>
                </c:pt>
                <c:pt idx="70">
                  <c:v>8.8628999999999999E-3</c:v>
                </c:pt>
                <c:pt idx="71">
                  <c:v>8.7879000000000013E-3</c:v>
                </c:pt>
                <c:pt idx="72">
                  <c:v>8.7128999999999991E-3</c:v>
                </c:pt>
                <c:pt idx="73">
                  <c:v>8.6379000000000004E-3</c:v>
                </c:pt>
                <c:pt idx="74">
                  <c:v>8.5629E-3</c:v>
                </c:pt>
                <c:pt idx="75">
                  <c:v>8.4878999999999996E-3</c:v>
                </c:pt>
                <c:pt idx="76">
                  <c:v>8.4129000000000009E-3</c:v>
                </c:pt>
                <c:pt idx="77">
                  <c:v>8.3378999999999988E-3</c:v>
                </c:pt>
                <c:pt idx="78">
                  <c:v>8.2629000000000001E-3</c:v>
                </c:pt>
                <c:pt idx="79">
                  <c:v>8.1878999999999997E-3</c:v>
                </c:pt>
                <c:pt idx="80">
                  <c:v>8.1128999999999993E-3</c:v>
                </c:pt>
                <c:pt idx="81">
                  <c:v>8.0379000000000006E-3</c:v>
                </c:pt>
                <c:pt idx="82">
                  <c:v>7.9629000000000002E-3</c:v>
                </c:pt>
                <c:pt idx="83">
                  <c:v>7.8878999999999998E-3</c:v>
                </c:pt>
                <c:pt idx="84">
                  <c:v>7.8129000000000011E-3</c:v>
                </c:pt>
                <c:pt idx="85">
                  <c:v>7.7378999999999998E-3</c:v>
                </c:pt>
                <c:pt idx="86">
                  <c:v>7.6629000000000003E-3</c:v>
                </c:pt>
                <c:pt idx="87">
                  <c:v>7.5878999999999999E-3</c:v>
                </c:pt>
                <c:pt idx="88">
                  <c:v>7.5129000000000003E-3</c:v>
                </c:pt>
                <c:pt idx="89">
                  <c:v>7.4378999999999999E-3</c:v>
                </c:pt>
                <c:pt idx="90">
                  <c:v>7.3629000000000003E-3</c:v>
                </c:pt>
                <c:pt idx="91">
                  <c:v>7.2878999999999999E-3</c:v>
                </c:pt>
                <c:pt idx="92">
                  <c:v>7.2129000000000004E-3</c:v>
                </c:pt>
                <c:pt idx="93">
                  <c:v>7.1379E-3</c:v>
                </c:pt>
                <c:pt idx="94">
                  <c:v>7.0629000000000004E-3</c:v>
                </c:pt>
                <c:pt idx="95">
                  <c:v>6.9879E-3</c:v>
                </c:pt>
                <c:pt idx="96">
                  <c:v>6.9129000000000005E-3</c:v>
                </c:pt>
                <c:pt idx="97">
                  <c:v>6.8379000000000001E-3</c:v>
                </c:pt>
                <c:pt idx="98">
                  <c:v>6.7629000000000005E-3</c:v>
                </c:pt>
                <c:pt idx="99">
                  <c:v>6.6879000000000001E-3</c:v>
                </c:pt>
                <c:pt idx="100">
                  <c:v>6.6129000000000005E-3</c:v>
                </c:pt>
                <c:pt idx="101">
                  <c:v>6.5379000000000001E-3</c:v>
                </c:pt>
                <c:pt idx="102">
                  <c:v>6.4629000000000006E-3</c:v>
                </c:pt>
                <c:pt idx="103">
                  <c:v>6.3879000000000002E-3</c:v>
                </c:pt>
                <c:pt idx="104">
                  <c:v>6.3128999999999998E-3</c:v>
                </c:pt>
                <c:pt idx="105">
                  <c:v>6.2379000000000002E-3</c:v>
                </c:pt>
                <c:pt idx="106">
                  <c:v>6.1628999999999998E-3</c:v>
                </c:pt>
                <c:pt idx="107">
                  <c:v>6.0879000000000003E-3</c:v>
                </c:pt>
                <c:pt idx="108">
                  <c:v>6.0128999999999998E-3</c:v>
                </c:pt>
                <c:pt idx="109">
                  <c:v>5.9379000000000003E-3</c:v>
                </c:pt>
                <c:pt idx="110">
                  <c:v>5.8628999999999999E-3</c:v>
                </c:pt>
                <c:pt idx="111">
                  <c:v>5.7879000000000003E-3</c:v>
                </c:pt>
                <c:pt idx="112">
                  <c:v>5.7128999999999999E-3</c:v>
                </c:pt>
                <c:pt idx="113">
                  <c:v>5.6378999999999995E-3</c:v>
                </c:pt>
                <c:pt idx="114">
                  <c:v>5.5629000000000008E-3</c:v>
                </c:pt>
                <c:pt idx="115">
                  <c:v>5.4879000000000004E-3</c:v>
                </c:pt>
                <c:pt idx="116">
                  <c:v>5.4129E-3</c:v>
                </c:pt>
                <c:pt idx="117">
                  <c:v>5.3378999999999996E-3</c:v>
                </c:pt>
                <c:pt idx="118">
                  <c:v>5.2629000000000009E-3</c:v>
                </c:pt>
                <c:pt idx="119">
                  <c:v>5.1879000000000005E-3</c:v>
                </c:pt>
                <c:pt idx="120">
                  <c:v>5.1129000000000001E-3</c:v>
                </c:pt>
                <c:pt idx="121">
                  <c:v>5.0378999999999997E-3</c:v>
                </c:pt>
                <c:pt idx="122">
                  <c:v>4.962900000000001E-3</c:v>
                </c:pt>
                <c:pt idx="123">
                  <c:v>4.8879000000000006E-3</c:v>
                </c:pt>
                <c:pt idx="124">
                  <c:v>4.8129000000000002E-3</c:v>
                </c:pt>
                <c:pt idx="125">
                  <c:v>4.7378999999999998E-3</c:v>
                </c:pt>
                <c:pt idx="126">
                  <c:v>4.6629000000000011E-3</c:v>
                </c:pt>
                <c:pt idx="127">
                  <c:v>4.5879000000000007E-3</c:v>
                </c:pt>
                <c:pt idx="128">
                  <c:v>4.5129000000000002E-3</c:v>
                </c:pt>
                <c:pt idx="129">
                  <c:v>4.4378999999999998E-3</c:v>
                </c:pt>
                <c:pt idx="130">
                  <c:v>4.3629000000000012E-3</c:v>
                </c:pt>
                <c:pt idx="131">
                  <c:v>4.2879000000000007E-3</c:v>
                </c:pt>
                <c:pt idx="132">
                  <c:v>4.2129000000000003E-3</c:v>
                </c:pt>
                <c:pt idx="133">
                  <c:v>4.1378999999999999E-3</c:v>
                </c:pt>
                <c:pt idx="134">
                  <c:v>4.0629000000000012E-3</c:v>
                </c:pt>
                <c:pt idx="135">
                  <c:v>3.9879000000000008E-3</c:v>
                </c:pt>
                <c:pt idx="136">
                  <c:v>3.9129000000000004E-3</c:v>
                </c:pt>
                <c:pt idx="137">
                  <c:v>3.8379E-3</c:v>
                </c:pt>
                <c:pt idx="138">
                  <c:v>3.7628999999999996E-3</c:v>
                </c:pt>
                <c:pt idx="139">
                  <c:v>3.6879000000000009E-3</c:v>
                </c:pt>
                <c:pt idx="140">
                  <c:v>3.6129000000000005E-3</c:v>
                </c:pt>
                <c:pt idx="141">
                  <c:v>3.5379000000000001E-3</c:v>
                </c:pt>
                <c:pt idx="142">
                  <c:v>3.4628999999999997E-3</c:v>
                </c:pt>
                <c:pt idx="143">
                  <c:v>3.387900000000001E-3</c:v>
                </c:pt>
                <c:pt idx="144">
                  <c:v>3.3129000000000006E-3</c:v>
                </c:pt>
                <c:pt idx="145">
                  <c:v>3.2379000000000002E-3</c:v>
                </c:pt>
                <c:pt idx="146">
                  <c:v>3.1628999999999997E-3</c:v>
                </c:pt>
                <c:pt idx="147">
                  <c:v>3.0879000000000011E-3</c:v>
                </c:pt>
                <c:pt idx="148">
                  <c:v>3.0129000000000006E-3</c:v>
                </c:pt>
                <c:pt idx="149">
                  <c:v>2.9379000000000002E-3</c:v>
                </c:pt>
                <c:pt idx="150">
                  <c:v>2.8628999999999998E-3</c:v>
                </c:pt>
                <c:pt idx="151">
                  <c:v>2.7879000000000011E-3</c:v>
                </c:pt>
                <c:pt idx="152">
                  <c:v>2.7129000000000007E-3</c:v>
                </c:pt>
                <c:pt idx="153">
                  <c:v>2.6379000000000003E-3</c:v>
                </c:pt>
                <c:pt idx="154">
                  <c:v>2.5628999999999999E-3</c:v>
                </c:pt>
                <c:pt idx="155">
                  <c:v>2.4879000000000012E-3</c:v>
                </c:pt>
                <c:pt idx="156">
                  <c:v>2.4129000000000008E-3</c:v>
                </c:pt>
                <c:pt idx="157">
                  <c:v>2.3379000000000004E-3</c:v>
                </c:pt>
                <c:pt idx="158">
                  <c:v>2.2629E-3</c:v>
                </c:pt>
                <c:pt idx="159">
                  <c:v>2.1879000000000013E-3</c:v>
                </c:pt>
                <c:pt idx="160">
                  <c:v>2.1129000000000009E-3</c:v>
                </c:pt>
                <c:pt idx="161">
                  <c:v>2.0379000000000005E-3</c:v>
                </c:pt>
                <c:pt idx="162">
                  <c:v>1.9629000000000001E-3</c:v>
                </c:pt>
                <c:pt idx="163">
                  <c:v>1.8879000000000014E-3</c:v>
                </c:pt>
                <c:pt idx="164">
                  <c:v>1.812900000000001E-3</c:v>
                </c:pt>
                <c:pt idx="165">
                  <c:v>1.7379000000000006E-3</c:v>
                </c:pt>
                <c:pt idx="166">
                  <c:v>1.6629000000000001E-3</c:v>
                </c:pt>
                <c:pt idx="167">
                  <c:v>1.5879000000000015E-3</c:v>
                </c:pt>
                <c:pt idx="168">
                  <c:v>1.512900000000001E-3</c:v>
                </c:pt>
                <c:pt idx="169">
                  <c:v>1.4379000000000006E-3</c:v>
                </c:pt>
                <c:pt idx="170">
                  <c:v>1.3629000000000002E-3</c:v>
                </c:pt>
                <c:pt idx="171">
                  <c:v>1.2878999999999998E-3</c:v>
                </c:pt>
                <c:pt idx="172">
                  <c:v>1.2129000000000011E-3</c:v>
                </c:pt>
                <c:pt idx="173">
                  <c:v>1.1379000000000007E-3</c:v>
                </c:pt>
                <c:pt idx="174">
                  <c:v>1.0629000000000003E-3</c:v>
                </c:pt>
                <c:pt idx="175">
                  <c:v>9.8789999999999989E-4</c:v>
                </c:pt>
                <c:pt idx="176">
                  <c:v>9.1290000000000121E-4</c:v>
                </c:pt>
                <c:pt idx="177">
                  <c:v>8.379000000000008E-4</c:v>
                </c:pt>
                <c:pt idx="178">
                  <c:v>7.6290000000000038E-4</c:v>
                </c:pt>
                <c:pt idx="179">
                  <c:v>6.8789999999999997E-4</c:v>
                </c:pt>
                <c:pt idx="180">
                  <c:v>6.1290000000000129E-4</c:v>
                </c:pt>
                <c:pt idx="181">
                  <c:v>5.3790000000000088E-4</c:v>
                </c:pt>
                <c:pt idx="182">
                  <c:v>4.6290000000000046E-4</c:v>
                </c:pt>
                <c:pt idx="183">
                  <c:v>3.8790000000000005E-4</c:v>
                </c:pt>
                <c:pt idx="184">
                  <c:v>3.1290000000000137E-4</c:v>
                </c:pt>
                <c:pt idx="185">
                  <c:v>2.3790000000000096E-4</c:v>
                </c:pt>
                <c:pt idx="186">
                  <c:v>1.6290000000000054E-4</c:v>
                </c:pt>
                <c:pt idx="187">
                  <c:v>8.7900000000000131E-5</c:v>
                </c:pt>
                <c:pt idx="188">
                  <c:v>1.2900000000001452E-5</c:v>
                </c:pt>
                <c:pt idx="189">
                  <c:v>-6.2099999999998962E-5</c:v>
                </c:pt>
                <c:pt idx="190">
                  <c:v>-1.3709999999999938E-4</c:v>
                </c:pt>
                <c:pt idx="191">
                  <c:v>-2.1209999999999979E-4</c:v>
                </c:pt>
                <c:pt idx="192">
                  <c:v>-2.8709999999999847E-4</c:v>
                </c:pt>
                <c:pt idx="193">
                  <c:v>-3.6209999999999888E-4</c:v>
                </c:pt>
                <c:pt idx="194">
                  <c:v>-4.3709999999999929E-4</c:v>
                </c:pt>
                <c:pt idx="195">
                  <c:v>-5.1209999999999971E-4</c:v>
                </c:pt>
                <c:pt idx="196">
                  <c:v>-5.8709999999999839E-4</c:v>
                </c:pt>
                <c:pt idx="197">
                  <c:v>-6.620999999999988E-4</c:v>
                </c:pt>
                <c:pt idx="198">
                  <c:v>-7.3709999999999921E-4</c:v>
                </c:pt>
                <c:pt idx="199">
                  <c:v>-8.1209999999999963E-4</c:v>
                </c:pt>
                <c:pt idx="200">
                  <c:v>-8.8710000000000004E-4</c:v>
                </c:pt>
                <c:pt idx="201">
                  <c:v>-9.6209999999999872E-4</c:v>
                </c:pt>
                <c:pt idx="202">
                  <c:v>-1.0370999999999991E-3</c:v>
                </c:pt>
                <c:pt idx="203">
                  <c:v>-1.1120999999999995E-3</c:v>
                </c:pt>
                <c:pt idx="204">
                  <c:v>-1.1871E-3</c:v>
                </c:pt>
                <c:pt idx="205">
                  <c:v>-1.2620999999999986E-3</c:v>
                </c:pt>
                <c:pt idx="206">
                  <c:v>-1.3370999999999991E-3</c:v>
                </c:pt>
                <c:pt idx="207">
                  <c:v>-1.4120999999999995E-3</c:v>
                </c:pt>
                <c:pt idx="208">
                  <c:v>-1.4870999999999999E-3</c:v>
                </c:pt>
                <c:pt idx="209">
                  <c:v>-1.5620999999999986E-3</c:v>
                </c:pt>
                <c:pt idx="210">
                  <c:v>-1.637099999999999E-3</c:v>
                </c:pt>
                <c:pt idx="211">
                  <c:v>-1.7120999999999994E-3</c:v>
                </c:pt>
                <c:pt idx="212">
                  <c:v>-1.7870999999999998E-3</c:v>
                </c:pt>
                <c:pt idx="213">
                  <c:v>-1.8620999999999985E-3</c:v>
                </c:pt>
                <c:pt idx="214">
                  <c:v>-1.9370999999999989E-3</c:v>
                </c:pt>
                <c:pt idx="215">
                  <c:v>-2.0120999999999993E-3</c:v>
                </c:pt>
                <c:pt idx="216">
                  <c:v>-2.0870999999999997E-3</c:v>
                </c:pt>
                <c:pt idx="217">
                  <c:v>-2.1620999999999984E-3</c:v>
                </c:pt>
                <c:pt idx="218">
                  <c:v>-2.2371000000000005E-3</c:v>
                </c:pt>
              </c:numCache>
            </c:numRef>
          </c:yVal>
          <c:smooth val="1"/>
          <c:extLst>
            <c:ext xmlns:c16="http://schemas.microsoft.com/office/drawing/2014/chart" uri="{C3380CC4-5D6E-409C-BE32-E72D297353CC}">
              <c16:uniqueId val="{00000001-E27E-404D-8426-273348077DE3}"/>
            </c:ext>
          </c:extLst>
        </c:ser>
        <c:dLbls>
          <c:showLegendKey val="0"/>
          <c:showVal val="0"/>
          <c:showCatName val="0"/>
          <c:showSerName val="0"/>
          <c:showPercent val="0"/>
          <c:showBubbleSize val="0"/>
        </c:dLbls>
        <c:axId val="114742784"/>
        <c:axId val="114740608"/>
      </c:scatterChart>
      <c:valAx>
        <c:axId val="114736512"/>
        <c:scaling>
          <c:orientation val="minMax"/>
          <c:max val="230"/>
          <c:min val="0"/>
        </c:scaling>
        <c:delete val="0"/>
        <c:axPos val="b"/>
        <c:title>
          <c:tx>
            <c:rich>
              <a:bodyPr rot="0" spcFirstLastPara="1" vertOverflow="ellipsis" vert="horz" wrap="square" anchor="ctr" anchorCtr="1"/>
              <a:lstStyle/>
              <a:p>
                <a:pPr>
                  <a:defRPr sz="1050" b="1" i="0" u="none" strike="noStrike" kern="1200" baseline="0">
                    <a:solidFill>
                      <a:schemeClr val="tx1"/>
                    </a:solidFill>
                    <a:latin typeface="Times New Roman" panose="02020603050405020304" pitchFamily="18" charset="0"/>
                    <a:ea typeface="宋体" panose="02010600030101010101" pitchFamily="2" charset="-122"/>
                    <a:cs typeface="+mn-cs"/>
                  </a:defRPr>
                </a:pPr>
                <a:r>
                  <a:rPr lang="zh-CN" altLang="en-US" sz="1050" b="1" baseline="0">
                    <a:solidFill>
                      <a:schemeClr val="tx1"/>
                    </a:solidFill>
                    <a:latin typeface="Times New Roman" panose="02020603050405020304" pitchFamily="18" charset="0"/>
                    <a:ea typeface="宋体" panose="02010600030101010101" pitchFamily="2" charset="-122"/>
                  </a:rPr>
                  <a:t>规模（亩）</a:t>
                </a:r>
              </a:p>
            </c:rich>
          </c:tx>
          <c:layout>
            <c:manualLayout>
              <c:xMode val="edge"/>
              <c:yMode val="edge"/>
              <c:x val="0.43169124150810056"/>
              <c:y val="0.92279453440412984"/>
            </c:manualLayout>
          </c:layout>
          <c:overlay val="0"/>
          <c:spPr>
            <a:noFill/>
            <a:ln>
              <a:noFill/>
            </a:ln>
            <a:effectLst/>
          </c:spPr>
          <c:txPr>
            <a:bodyPr rot="0" spcFirstLastPara="1" vertOverflow="ellipsis" vert="horz" wrap="square" anchor="ctr" anchorCtr="1"/>
            <a:lstStyle/>
            <a:p>
              <a:pPr>
                <a:defRPr sz="1050" b="1" i="0" u="none" strike="noStrike" kern="1200" baseline="0">
                  <a:solidFill>
                    <a:schemeClr val="tx1"/>
                  </a:solidFill>
                  <a:latin typeface="Times New Roman" panose="02020603050405020304" pitchFamily="18" charset="0"/>
                  <a:ea typeface="宋体" panose="02010600030101010101" pitchFamily="2" charset="-122"/>
                  <a:cs typeface="+mn-cs"/>
                </a:defRPr>
              </a:pPr>
              <a:endParaRPr lang="zh-CN"/>
            </a:p>
          </c:txPr>
        </c:title>
        <c:numFmt formatCode="General" sourceLinked="1"/>
        <c:majorTickMark val="out"/>
        <c:minorTickMark val="in"/>
        <c:tickLblPos val="nextTo"/>
        <c:spPr>
          <a:noFill/>
          <a:ln w="9525" cap="flat" cmpd="sng" algn="ctr">
            <a:solidFill>
              <a:sysClr val="windowText" lastClr="000000"/>
            </a:solidFill>
            <a:round/>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mn-cs"/>
              </a:defRPr>
            </a:pPr>
            <a:endParaRPr lang="zh-CN"/>
          </a:p>
        </c:txPr>
        <c:crossAx val="114738688"/>
        <c:crosses val="autoZero"/>
        <c:crossBetween val="midCat"/>
        <c:majorUnit val="20"/>
      </c:valAx>
      <c:valAx>
        <c:axId val="114738688"/>
        <c:scaling>
          <c:orientation val="minMax"/>
          <c:min val="500"/>
        </c:scaling>
        <c:delete val="0"/>
        <c:axPos val="l"/>
        <c:title>
          <c:tx>
            <c:rich>
              <a:bodyPr rot="0" spcFirstLastPara="1" vertOverflow="ellipsis" vert="eaVert" wrap="square" anchor="ctr" anchorCtr="1"/>
              <a:lstStyle/>
              <a:p>
                <a:pPr>
                  <a:defRPr sz="1050" b="1" i="0" u="none" strike="noStrike" kern="1200" baseline="0">
                    <a:solidFill>
                      <a:sysClr val="windowText" lastClr="000000"/>
                    </a:solidFill>
                    <a:latin typeface="Times New Roman" panose="02020603050405020304" pitchFamily="18" charset="0"/>
                    <a:ea typeface="宋体" panose="02010600030101010101" pitchFamily="2" charset="-122"/>
                    <a:cs typeface="+mn-cs"/>
                  </a:defRPr>
                </a:pPr>
                <a:r>
                  <a:rPr lang="zh-CN" altLang="en-US" sz="1050" b="1" baseline="0">
                    <a:solidFill>
                      <a:sysClr val="windowText" lastClr="000000"/>
                    </a:solidFill>
                    <a:latin typeface="Times New Roman" panose="02020603050405020304" pitchFamily="18" charset="0"/>
                    <a:ea typeface="宋体" panose="02010600030101010101" pitchFamily="2" charset="-122"/>
                  </a:rPr>
                  <a:t>单产（千克</a:t>
                </a:r>
                <a:r>
                  <a:rPr lang="en-US" altLang="zh-CN" sz="1050" b="1" baseline="0">
                    <a:solidFill>
                      <a:sysClr val="windowText" lastClr="000000"/>
                    </a:solidFill>
                    <a:latin typeface="Times New Roman" panose="02020603050405020304" pitchFamily="18" charset="0"/>
                    <a:ea typeface="宋体" panose="02010600030101010101" pitchFamily="2" charset="-122"/>
                  </a:rPr>
                  <a:t>/</a:t>
                </a:r>
                <a:r>
                  <a:rPr lang="zh-CN" altLang="en-US" sz="1050" b="1" baseline="0">
                    <a:solidFill>
                      <a:sysClr val="windowText" lastClr="000000"/>
                    </a:solidFill>
                    <a:latin typeface="Times New Roman" panose="02020603050405020304" pitchFamily="18" charset="0"/>
                    <a:ea typeface="宋体" panose="02010600030101010101" pitchFamily="2" charset="-122"/>
                  </a:rPr>
                  <a:t>亩）</a:t>
                </a:r>
              </a:p>
            </c:rich>
          </c:tx>
          <c:layout>
            <c:manualLayout>
              <c:xMode val="edge"/>
              <c:yMode val="edge"/>
              <c:x val="1.136294191177256E-2"/>
              <c:y val="0.21861657178180571"/>
            </c:manualLayout>
          </c:layout>
          <c:overlay val="0"/>
          <c:spPr>
            <a:noFill/>
            <a:ln>
              <a:noFill/>
            </a:ln>
            <a:effectLst/>
          </c:spPr>
          <c:txPr>
            <a:bodyPr rot="0" spcFirstLastPara="1" vertOverflow="ellipsis" vert="eaVert" wrap="square" anchor="ctr" anchorCtr="1"/>
            <a:lstStyle/>
            <a:p>
              <a:pPr>
                <a:defRPr sz="1050" b="1" i="0" u="none" strike="noStrike" kern="1200" baseline="0">
                  <a:solidFill>
                    <a:sysClr val="windowText" lastClr="000000"/>
                  </a:solidFill>
                  <a:latin typeface="Times New Roman" panose="02020603050405020304" pitchFamily="18" charset="0"/>
                  <a:ea typeface="宋体" panose="02010600030101010101" pitchFamily="2" charset="-122"/>
                  <a:cs typeface="+mn-cs"/>
                </a:defRPr>
              </a:pPr>
              <a:endParaRPr lang="zh-CN"/>
            </a:p>
          </c:txPr>
        </c:title>
        <c:numFmt formatCode="General" sourceLinked="1"/>
        <c:majorTickMark val="out"/>
        <c:minorTickMark val="in"/>
        <c:tickLblPos val="nextTo"/>
        <c:spPr>
          <a:noFill/>
          <a:ln w="9525" cap="flat" cmpd="sng" algn="ctr">
            <a:solidFill>
              <a:sysClr val="windowText" lastClr="000000"/>
            </a:solidFill>
            <a:round/>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mn-cs"/>
              </a:defRPr>
            </a:pPr>
            <a:endParaRPr lang="zh-CN"/>
          </a:p>
        </c:txPr>
        <c:crossAx val="114736512"/>
        <c:crosses val="autoZero"/>
        <c:crossBetween val="midCat"/>
        <c:majorUnit val="10"/>
      </c:valAx>
      <c:valAx>
        <c:axId val="114740608"/>
        <c:scaling>
          <c:orientation val="minMax"/>
        </c:scaling>
        <c:delete val="0"/>
        <c:axPos val="r"/>
        <c:title>
          <c:tx>
            <c:rich>
              <a:bodyPr rot="0" spcFirstLastPara="1" vertOverflow="ellipsis" vert="eaVert" wrap="square" anchor="ctr" anchorCtr="1"/>
              <a:lstStyle/>
              <a:p>
                <a:pPr>
                  <a:defRPr sz="1050" b="1" i="0" u="none" strike="noStrike" kern="1200" baseline="0">
                    <a:solidFill>
                      <a:schemeClr val="tx1"/>
                    </a:solidFill>
                    <a:latin typeface="Times New Roman" panose="02020603050405020304" pitchFamily="18" charset="0"/>
                    <a:ea typeface="宋体" panose="02010600030101010101" pitchFamily="2" charset="-122"/>
                    <a:cs typeface="+mn-cs"/>
                  </a:defRPr>
                </a:pPr>
                <a:r>
                  <a:rPr lang="zh-CN" altLang="en-US" sz="1050" b="1" baseline="0">
                    <a:solidFill>
                      <a:schemeClr val="tx1"/>
                    </a:solidFill>
                    <a:latin typeface="Times New Roman" panose="02020603050405020304" pitchFamily="18" charset="0"/>
                    <a:ea typeface="宋体" panose="02010600030101010101" pitchFamily="2" charset="-122"/>
                  </a:rPr>
                  <a:t>规模弹性</a:t>
                </a:r>
                <a:endParaRPr lang="en-US" altLang="zh-CN" sz="1050" b="1" baseline="0">
                  <a:solidFill>
                    <a:schemeClr val="tx1"/>
                  </a:solidFill>
                  <a:latin typeface="Times New Roman" panose="02020603050405020304" pitchFamily="18" charset="0"/>
                  <a:ea typeface="宋体" panose="02010600030101010101" pitchFamily="2" charset="-122"/>
                </a:endParaRPr>
              </a:p>
            </c:rich>
          </c:tx>
          <c:layout>
            <c:manualLayout>
              <c:xMode val="edge"/>
              <c:yMode val="edge"/>
              <c:x val="0.94396200814111286"/>
              <c:y val="0.33119485468609278"/>
            </c:manualLayout>
          </c:layout>
          <c:overlay val="0"/>
          <c:spPr>
            <a:noFill/>
            <a:ln>
              <a:noFill/>
            </a:ln>
            <a:effectLst/>
          </c:spPr>
          <c:txPr>
            <a:bodyPr rot="0" spcFirstLastPara="1" vertOverflow="ellipsis" vert="eaVert" wrap="square" anchor="ctr" anchorCtr="1"/>
            <a:lstStyle/>
            <a:p>
              <a:pPr>
                <a:defRPr sz="1050" b="1" i="0" u="none" strike="noStrike" kern="1200" baseline="0">
                  <a:solidFill>
                    <a:schemeClr val="tx1"/>
                  </a:solidFill>
                  <a:latin typeface="Times New Roman" panose="02020603050405020304" pitchFamily="18" charset="0"/>
                  <a:ea typeface="宋体" panose="02010600030101010101" pitchFamily="2" charset="-122"/>
                  <a:cs typeface="+mn-cs"/>
                </a:defRPr>
              </a:pPr>
              <a:endParaRPr lang="zh-CN"/>
            </a:p>
          </c:txPr>
        </c:title>
        <c:numFmt formatCode="0.000_ " sourceLinked="1"/>
        <c:majorTickMark val="out"/>
        <c:minorTickMark val="in"/>
        <c:tickLblPos val="nextTo"/>
        <c:spPr>
          <a:noFill/>
          <a:ln w="9525" cap="flat" cmpd="sng" algn="ctr">
            <a:solidFill>
              <a:sysClr val="windowText" lastClr="000000"/>
            </a:solidFill>
            <a:round/>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mn-cs"/>
              </a:defRPr>
            </a:pPr>
            <a:endParaRPr lang="zh-CN"/>
          </a:p>
        </c:txPr>
        <c:crossAx val="114742784"/>
        <c:crosses val="max"/>
        <c:crossBetween val="midCat"/>
      </c:valAx>
      <c:valAx>
        <c:axId val="114742784"/>
        <c:scaling>
          <c:orientation val="minMax"/>
        </c:scaling>
        <c:delete val="1"/>
        <c:axPos val="b"/>
        <c:majorTickMark val="out"/>
        <c:minorTickMark val="none"/>
        <c:tickLblPos val="nextTo"/>
        <c:crossAx val="114740608"/>
        <c:crosses val="autoZero"/>
        <c:crossBetween val="midCat"/>
      </c:valAx>
      <c:spPr>
        <a:noFill/>
        <a:ln>
          <a:solidFill>
            <a:sysClr val="windowText" lastClr="000000"/>
          </a:solidFill>
        </a:ln>
        <a:effectLst/>
      </c:spPr>
    </c:plotArea>
    <c:legend>
      <c:legendPos val="t"/>
      <c:layout>
        <c:manualLayout>
          <c:xMode val="edge"/>
          <c:yMode val="edge"/>
          <c:x val="0.27913823865639592"/>
          <c:y val="0.67689169697657248"/>
          <c:w val="0.5462077586298999"/>
          <c:h val="7.5064266484374337E-2"/>
        </c:manualLayout>
      </c:layout>
      <c:overlay val="0"/>
      <c:spPr>
        <a:noFill/>
        <a:ln>
          <a:noFill/>
        </a:ln>
        <a:effectLst/>
      </c:spPr>
      <c:txPr>
        <a:bodyPr rot="0" spcFirstLastPara="1" vertOverflow="ellipsis" vert="horz" wrap="square" anchor="ctr" anchorCtr="1"/>
        <a:lstStyle/>
        <a:p>
          <a:pPr>
            <a:defRPr sz="1050" b="0" i="0" u="none" strike="noStrike" kern="1200" baseline="0">
              <a:solidFill>
                <a:sysClr val="windowText" lastClr="000000"/>
              </a:solidFill>
              <a:latin typeface="Times New Roman" panose="02020603050405020304" pitchFamily="18" charset="0"/>
              <a:ea typeface="宋体" panose="02010600030101010101" pitchFamily="2" charset="-122"/>
              <a:cs typeface="+mn-cs"/>
            </a:defRPr>
          </a:pPr>
          <a:endParaRPr lang="zh-CN"/>
        </a:p>
      </c:txPr>
    </c:legend>
    <c:plotVisOnly val="1"/>
    <c:dispBlanksAs val="gap"/>
    <c:showDLblsOverMax val="0"/>
  </c:chart>
  <c:spPr>
    <a:noFill/>
    <a:ln w="9525" cap="flat" cmpd="sng" algn="ctr">
      <a:noFill/>
      <a:round/>
    </a:ln>
    <a:effectLst/>
  </c:spPr>
  <c:txPr>
    <a:bodyPr/>
    <a:lstStyle/>
    <a:p>
      <a:pPr>
        <a:defRPr/>
      </a:pPr>
      <a:endParaRPr lang="zh-CN"/>
    </a:p>
  </c:txPr>
  <c:externalData r:id="rId4">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manualLayout>
          <c:layoutTarget val="inner"/>
          <c:xMode val="edge"/>
          <c:yMode val="edge"/>
          <c:x val="0.12547719526918022"/>
          <c:y val="3.8294179339563833E-2"/>
          <c:w val="0.72478402547035758"/>
          <c:h val="0.75902085306081823"/>
        </c:manualLayout>
      </c:layout>
      <c:scatterChart>
        <c:scatterStyle val="smoothMarker"/>
        <c:varyColors val="0"/>
        <c:ser>
          <c:idx val="0"/>
          <c:order val="0"/>
          <c:tx>
            <c:strRef>
              <c:f>Sheet2!$BW$2</c:f>
              <c:strCache>
                <c:ptCount val="1"/>
                <c:pt idx="0">
                  <c:v>单产</c:v>
                </c:pt>
              </c:strCache>
            </c:strRef>
          </c:tx>
          <c:spPr>
            <a:ln w="15875" cap="rnd">
              <a:solidFill>
                <a:sysClr val="windowText" lastClr="000000"/>
              </a:solidFill>
              <a:round/>
            </a:ln>
            <a:effectLst/>
          </c:spPr>
          <c:marker>
            <c:symbol val="none"/>
          </c:marker>
          <c:xVal>
            <c:numRef>
              <c:f>Sheet2!$BV$3:$BV$71</c:f>
              <c:numCache>
                <c:formatCode>General</c:formatCode>
                <c:ptCount val="69"/>
                <c:pt idx="0">
                  <c:v>0.1</c:v>
                </c:pt>
                <c:pt idx="1">
                  <c:v>0.2</c:v>
                </c:pt>
                <c:pt idx="2">
                  <c:v>0.3</c:v>
                </c:pt>
                <c:pt idx="3">
                  <c:v>0.4</c:v>
                </c:pt>
                <c:pt idx="4">
                  <c:v>0.5</c:v>
                </c:pt>
                <c:pt idx="5">
                  <c:v>0.6</c:v>
                </c:pt>
                <c:pt idx="6">
                  <c:v>0.7</c:v>
                </c:pt>
                <c:pt idx="7">
                  <c:v>0.8</c:v>
                </c:pt>
                <c:pt idx="8">
                  <c:v>0.9</c:v>
                </c:pt>
                <c:pt idx="9">
                  <c:v>1</c:v>
                </c:pt>
                <c:pt idx="10">
                  <c:v>2</c:v>
                </c:pt>
                <c:pt idx="11">
                  <c:v>3.8</c:v>
                </c:pt>
                <c:pt idx="12">
                  <c:v>4</c:v>
                </c:pt>
                <c:pt idx="13">
                  <c:v>5</c:v>
                </c:pt>
                <c:pt idx="14">
                  <c:v>6</c:v>
                </c:pt>
                <c:pt idx="15">
                  <c:v>7</c:v>
                </c:pt>
                <c:pt idx="16">
                  <c:v>8</c:v>
                </c:pt>
                <c:pt idx="17">
                  <c:v>9</c:v>
                </c:pt>
                <c:pt idx="18">
                  <c:v>10</c:v>
                </c:pt>
                <c:pt idx="19">
                  <c:v>11</c:v>
                </c:pt>
                <c:pt idx="20">
                  <c:v>12</c:v>
                </c:pt>
                <c:pt idx="21">
                  <c:v>13</c:v>
                </c:pt>
                <c:pt idx="22">
                  <c:v>14</c:v>
                </c:pt>
                <c:pt idx="23">
                  <c:v>15</c:v>
                </c:pt>
                <c:pt idx="24">
                  <c:v>16</c:v>
                </c:pt>
                <c:pt idx="25">
                  <c:v>17</c:v>
                </c:pt>
                <c:pt idx="26">
                  <c:v>18</c:v>
                </c:pt>
                <c:pt idx="27">
                  <c:v>19</c:v>
                </c:pt>
                <c:pt idx="28">
                  <c:v>20</c:v>
                </c:pt>
                <c:pt idx="29">
                  <c:v>21</c:v>
                </c:pt>
                <c:pt idx="30">
                  <c:v>22</c:v>
                </c:pt>
                <c:pt idx="31">
                  <c:v>23</c:v>
                </c:pt>
                <c:pt idx="32">
                  <c:v>24</c:v>
                </c:pt>
                <c:pt idx="33">
                  <c:v>25</c:v>
                </c:pt>
                <c:pt idx="34">
                  <c:v>26</c:v>
                </c:pt>
                <c:pt idx="35">
                  <c:v>27</c:v>
                </c:pt>
                <c:pt idx="36">
                  <c:v>28</c:v>
                </c:pt>
                <c:pt idx="37">
                  <c:v>29</c:v>
                </c:pt>
                <c:pt idx="38">
                  <c:v>30</c:v>
                </c:pt>
                <c:pt idx="39">
                  <c:v>31</c:v>
                </c:pt>
                <c:pt idx="40">
                  <c:v>32</c:v>
                </c:pt>
                <c:pt idx="41">
                  <c:v>33</c:v>
                </c:pt>
                <c:pt idx="42">
                  <c:v>34</c:v>
                </c:pt>
                <c:pt idx="43">
                  <c:v>35</c:v>
                </c:pt>
                <c:pt idx="44">
                  <c:v>36</c:v>
                </c:pt>
                <c:pt idx="45">
                  <c:v>37</c:v>
                </c:pt>
                <c:pt idx="46">
                  <c:v>38</c:v>
                </c:pt>
                <c:pt idx="47">
                  <c:v>39</c:v>
                </c:pt>
                <c:pt idx="48">
                  <c:v>40</c:v>
                </c:pt>
                <c:pt idx="49">
                  <c:v>41</c:v>
                </c:pt>
                <c:pt idx="50">
                  <c:v>42</c:v>
                </c:pt>
                <c:pt idx="51">
                  <c:v>43</c:v>
                </c:pt>
                <c:pt idx="52">
                  <c:v>44</c:v>
                </c:pt>
                <c:pt idx="53">
                  <c:v>45</c:v>
                </c:pt>
                <c:pt idx="54">
                  <c:v>46</c:v>
                </c:pt>
                <c:pt idx="55">
                  <c:v>47</c:v>
                </c:pt>
                <c:pt idx="56">
                  <c:v>48</c:v>
                </c:pt>
                <c:pt idx="57">
                  <c:v>49</c:v>
                </c:pt>
                <c:pt idx="58">
                  <c:v>50</c:v>
                </c:pt>
                <c:pt idx="59">
                  <c:v>51</c:v>
                </c:pt>
                <c:pt idx="60">
                  <c:v>52</c:v>
                </c:pt>
                <c:pt idx="61">
                  <c:v>53</c:v>
                </c:pt>
                <c:pt idx="62">
                  <c:v>54</c:v>
                </c:pt>
                <c:pt idx="63">
                  <c:v>55</c:v>
                </c:pt>
                <c:pt idx="64">
                  <c:v>56</c:v>
                </c:pt>
                <c:pt idx="65">
                  <c:v>57</c:v>
                </c:pt>
                <c:pt idx="66">
                  <c:v>58</c:v>
                </c:pt>
                <c:pt idx="67">
                  <c:v>59</c:v>
                </c:pt>
                <c:pt idx="68">
                  <c:v>60</c:v>
                </c:pt>
              </c:numCache>
            </c:numRef>
          </c:xVal>
          <c:yVal>
            <c:numRef>
              <c:f>Sheet2!$BW$3:$BW$71</c:f>
              <c:numCache>
                <c:formatCode>General</c:formatCode>
                <c:ptCount val="69"/>
                <c:pt idx="0">
                  <c:v>525.73266336911809</c:v>
                </c:pt>
                <c:pt idx="1">
                  <c:v>536.32888587265097</c:v>
                </c:pt>
                <c:pt idx="2">
                  <c:v>542.65789959979782</c:v>
                </c:pt>
                <c:pt idx="3">
                  <c:v>547.21615718884721</c:v>
                </c:pt>
                <c:pt idx="4">
                  <c:v>550.79566426165934</c:v>
                </c:pt>
                <c:pt idx="5">
                  <c:v>553.7520532142147</c:v>
                </c:pt>
                <c:pt idx="6">
                  <c:v>556.27619163977465</c:v>
                </c:pt>
                <c:pt idx="7">
                  <c:v>558.48257582179008</c:v>
                </c:pt>
                <c:pt idx="8">
                  <c:v>560.44536678523207</c:v>
                </c:pt>
                <c:pt idx="9">
                  <c:v>562.21538402275007</c:v>
                </c:pt>
                <c:pt idx="10">
                  <c:v>574.27831550124586</c:v>
                </c:pt>
                <c:pt idx="11">
                  <c:v>586.40454021095297</c:v>
                </c:pt>
                <c:pt idx="12">
                  <c:v>587.43128411701173</c:v>
                </c:pt>
                <c:pt idx="13">
                  <c:v>592.02785029005531</c:v>
                </c:pt>
                <c:pt idx="14">
                  <c:v>595.96456599069097</c:v>
                </c:pt>
                <c:pt idx="15">
                  <c:v>599.44456504282709</c:v>
                </c:pt>
                <c:pt idx="16">
                  <c:v>602.58962104532577</c:v>
                </c:pt>
                <c:pt idx="17">
                  <c:v>605.47855693551855</c:v>
                </c:pt>
                <c:pt idx="18">
                  <c:v>608.16535176992261</c:v>
                </c:pt>
                <c:pt idx="19">
                  <c:v>610.68860425079424</c:v>
                </c:pt>
                <c:pt idx="20">
                  <c:v>613.07687703040347</c:v>
                </c:pt>
                <c:pt idx="21">
                  <c:v>615.35190289041043</c:v>
                </c:pt>
                <c:pt idx="22">
                  <c:v>617.53060405263682</c:v>
                </c:pt>
                <c:pt idx="23">
                  <c:v>619.62641589962118</c:v>
                </c:pt>
                <c:pt idx="24">
                  <c:v>621.65018430688849</c:v>
                </c:pt>
                <c:pt idx="25">
                  <c:v>623.61079153678668</c:v>
                </c:pt>
                <c:pt idx="26">
                  <c:v>625.51560366629735</c:v>
                </c:pt>
                <c:pt idx="27">
                  <c:v>627.37079735632619</c:v>
                </c:pt>
                <c:pt idx="28">
                  <c:v>629.18160303275181</c:v>
                </c:pt>
                <c:pt idx="29">
                  <c:v>630.95248890304993</c:v>
                </c:pt>
                <c:pt idx="30">
                  <c:v>632.68730228929894</c:v>
                </c:pt>
                <c:pt idx="31">
                  <c:v>634.38937963763067</c:v>
                </c:pt>
                <c:pt idx="32">
                  <c:v>636.06163318517656</c:v>
                </c:pt>
                <c:pt idx="33">
                  <c:v>637.70661998880996</c:v>
                </c:pt>
                <c:pt idx="34">
                  <c:v>639.32659745666592</c:v>
                </c:pt>
                <c:pt idx="35">
                  <c:v>640.92356843149673</c:v>
                </c:pt>
                <c:pt idx="36">
                  <c:v>642.49931810018381</c:v>
                </c:pt>
                <c:pt idx="37">
                  <c:v>644.05544444618215</c:v>
                </c:pt>
                <c:pt idx="38">
                  <c:v>645.59338355507623</c:v>
                </c:pt>
                <c:pt idx="39">
                  <c:v>647.11443078332002</c:v>
                </c:pt>
                <c:pt idx="40">
                  <c:v>648.61975857623588</c:v>
                </c:pt>
                <c:pt idx="41">
                  <c:v>650.11043155236916</c:v>
                </c:pt>
                <c:pt idx="42">
                  <c:v>651.58741934261491</c:v>
                </c:pt>
                <c:pt idx="43">
                  <c:v>653.0516075736565</c:v>
                </c:pt>
                <c:pt idx="44">
                  <c:v>654.5038073085841</c:v>
                </c:pt>
                <c:pt idx="45">
                  <c:v>655.94476319770104</c:v>
                </c:pt>
                <c:pt idx="46">
                  <c:v>657.37516054538969</c:v>
                </c:pt>
                <c:pt idx="47">
                  <c:v>658.79563146156079</c:v>
                </c:pt>
                <c:pt idx="48">
                  <c:v>660.20676023640624</c:v>
                </c:pt>
                <c:pt idx="49">
                  <c:v>661.60908805324823</c:v>
                </c:pt>
                <c:pt idx="50">
                  <c:v>663.00311713496058</c:v>
                </c:pt>
                <c:pt idx="51">
                  <c:v>664.3893144037429</c:v>
                </c:pt>
                <c:pt idx="52">
                  <c:v>665.76811472121574</c:v>
                </c:pt>
                <c:pt idx="53">
                  <c:v>667.13992376529472</c:v>
                </c:pt>
                <c:pt idx="54">
                  <c:v>668.50512059163611</c:v>
                </c:pt>
                <c:pt idx="55">
                  <c:v>669.86405992025777</c:v>
                </c:pt>
                <c:pt idx="56">
                  <c:v>671.21707418198343</c:v>
                </c:pt>
                <c:pt idx="57">
                  <c:v>672.56447535434825</c:v>
                </c:pt>
                <c:pt idx="58">
                  <c:v>673.90655661244091</c:v>
                </c:pt>
                <c:pt idx="59">
                  <c:v>675.24359381661486</c:v>
                </c:pt>
                <c:pt idx="60">
                  <c:v>676.57584685604377</c:v>
                </c:pt>
                <c:pt idx="61">
                  <c:v>677.90356086455336</c:v>
                </c:pt>
                <c:pt idx="62">
                  <c:v>679.22696732303382</c:v>
                </c:pt>
                <c:pt idx="63">
                  <c:v>680.54628506088773</c:v>
                </c:pt>
                <c:pt idx="64">
                  <c:v>681.86172116741307</c:v>
                </c:pt>
                <c:pt idx="65">
                  <c:v>683.17347182266292</c:v>
                </c:pt>
                <c:pt idx="66">
                  <c:v>684.48172305617129</c:v>
                </c:pt>
                <c:pt idx="67">
                  <c:v>685.78665144093065</c:v>
                </c:pt>
                <c:pt idx="68">
                  <c:v>687.08842472913159</c:v>
                </c:pt>
              </c:numCache>
            </c:numRef>
          </c:yVal>
          <c:smooth val="1"/>
          <c:extLst>
            <c:ext xmlns:c16="http://schemas.microsoft.com/office/drawing/2014/chart" uri="{C3380CC4-5D6E-409C-BE32-E72D297353CC}">
              <c16:uniqueId val="{00000000-606B-4E1D-B9D3-1A4B81651E68}"/>
            </c:ext>
          </c:extLst>
        </c:ser>
        <c:dLbls>
          <c:showLegendKey val="0"/>
          <c:showVal val="0"/>
          <c:showCatName val="0"/>
          <c:showSerName val="0"/>
          <c:showPercent val="0"/>
          <c:showBubbleSize val="0"/>
        </c:dLbls>
        <c:axId val="122911744"/>
        <c:axId val="122926208"/>
      </c:scatterChart>
      <c:scatterChart>
        <c:scatterStyle val="smoothMarker"/>
        <c:varyColors val="0"/>
        <c:ser>
          <c:idx val="1"/>
          <c:order val="1"/>
          <c:tx>
            <c:strRef>
              <c:f>Sheet2!$BX$2</c:f>
              <c:strCache>
                <c:ptCount val="1"/>
                <c:pt idx="0">
                  <c:v>规模弹性</c:v>
                </c:pt>
              </c:strCache>
            </c:strRef>
          </c:tx>
          <c:spPr>
            <a:ln w="15875" cap="rnd">
              <a:solidFill>
                <a:sysClr val="windowText" lastClr="000000"/>
              </a:solidFill>
              <a:prstDash val="sysDash"/>
              <a:round/>
            </a:ln>
            <a:effectLst/>
          </c:spPr>
          <c:marker>
            <c:symbol val="none"/>
          </c:marker>
          <c:xVal>
            <c:numRef>
              <c:f>Sheet2!$BV$3:$BV$71</c:f>
              <c:numCache>
                <c:formatCode>General</c:formatCode>
                <c:ptCount val="69"/>
                <c:pt idx="0">
                  <c:v>0.1</c:v>
                </c:pt>
                <c:pt idx="1">
                  <c:v>0.2</c:v>
                </c:pt>
                <c:pt idx="2">
                  <c:v>0.3</c:v>
                </c:pt>
                <c:pt idx="3">
                  <c:v>0.4</c:v>
                </c:pt>
                <c:pt idx="4">
                  <c:v>0.5</c:v>
                </c:pt>
                <c:pt idx="5">
                  <c:v>0.6</c:v>
                </c:pt>
                <c:pt idx="6">
                  <c:v>0.7</c:v>
                </c:pt>
                <c:pt idx="7">
                  <c:v>0.8</c:v>
                </c:pt>
                <c:pt idx="8">
                  <c:v>0.9</c:v>
                </c:pt>
                <c:pt idx="9">
                  <c:v>1</c:v>
                </c:pt>
                <c:pt idx="10">
                  <c:v>2</c:v>
                </c:pt>
                <c:pt idx="11">
                  <c:v>3.8</c:v>
                </c:pt>
                <c:pt idx="12">
                  <c:v>4</c:v>
                </c:pt>
                <c:pt idx="13">
                  <c:v>5</c:v>
                </c:pt>
                <c:pt idx="14">
                  <c:v>6</c:v>
                </c:pt>
                <c:pt idx="15">
                  <c:v>7</c:v>
                </c:pt>
                <c:pt idx="16">
                  <c:v>8</c:v>
                </c:pt>
                <c:pt idx="17">
                  <c:v>9</c:v>
                </c:pt>
                <c:pt idx="18">
                  <c:v>10</c:v>
                </c:pt>
                <c:pt idx="19">
                  <c:v>11</c:v>
                </c:pt>
                <c:pt idx="20">
                  <c:v>12</c:v>
                </c:pt>
                <c:pt idx="21">
                  <c:v>13</c:v>
                </c:pt>
                <c:pt idx="22">
                  <c:v>14</c:v>
                </c:pt>
                <c:pt idx="23">
                  <c:v>15</c:v>
                </c:pt>
                <c:pt idx="24">
                  <c:v>16</c:v>
                </c:pt>
                <c:pt idx="25">
                  <c:v>17</c:v>
                </c:pt>
                <c:pt idx="26">
                  <c:v>18</c:v>
                </c:pt>
                <c:pt idx="27">
                  <c:v>19</c:v>
                </c:pt>
                <c:pt idx="28">
                  <c:v>20</c:v>
                </c:pt>
                <c:pt idx="29">
                  <c:v>21</c:v>
                </c:pt>
                <c:pt idx="30">
                  <c:v>22</c:v>
                </c:pt>
                <c:pt idx="31">
                  <c:v>23</c:v>
                </c:pt>
                <c:pt idx="32">
                  <c:v>24</c:v>
                </c:pt>
                <c:pt idx="33">
                  <c:v>25</c:v>
                </c:pt>
                <c:pt idx="34">
                  <c:v>26</c:v>
                </c:pt>
                <c:pt idx="35">
                  <c:v>27</c:v>
                </c:pt>
                <c:pt idx="36">
                  <c:v>28</c:v>
                </c:pt>
                <c:pt idx="37">
                  <c:v>29</c:v>
                </c:pt>
                <c:pt idx="38">
                  <c:v>30</c:v>
                </c:pt>
                <c:pt idx="39">
                  <c:v>31</c:v>
                </c:pt>
                <c:pt idx="40">
                  <c:v>32</c:v>
                </c:pt>
                <c:pt idx="41">
                  <c:v>33</c:v>
                </c:pt>
                <c:pt idx="42">
                  <c:v>34</c:v>
                </c:pt>
                <c:pt idx="43">
                  <c:v>35</c:v>
                </c:pt>
                <c:pt idx="44">
                  <c:v>36</c:v>
                </c:pt>
                <c:pt idx="45">
                  <c:v>37</c:v>
                </c:pt>
                <c:pt idx="46">
                  <c:v>38</c:v>
                </c:pt>
                <c:pt idx="47">
                  <c:v>39</c:v>
                </c:pt>
                <c:pt idx="48">
                  <c:v>40</c:v>
                </c:pt>
                <c:pt idx="49">
                  <c:v>41</c:v>
                </c:pt>
                <c:pt idx="50">
                  <c:v>42</c:v>
                </c:pt>
                <c:pt idx="51">
                  <c:v>43</c:v>
                </c:pt>
                <c:pt idx="52">
                  <c:v>44</c:v>
                </c:pt>
                <c:pt idx="53">
                  <c:v>45</c:v>
                </c:pt>
                <c:pt idx="54">
                  <c:v>46</c:v>
                </c:pt>
                <c:pt idx="55">
                  <c:v>47</c:v>
                </c:pt>
                <c:pt idx="56">
                  <c:v>48</c:v>
                </c:pt>
                <c:pt idx="57">
                  <c:v>49</c:v>
                </c:pt>
                <c:pt idx="58">
                  <c:v>50</c:v>
                </c:pt>
                <c:pt idx="59">
                  <c:v>51</c:v>
                </c:pt>
                <c:pt idx="60">
                  <c:v>52</c:v>
                </c:pt>
                <c:pt idx="61">
                  <c:v>53</c:v>
                </c:pt>
                <c:pt idx="62">
                  <c:v>54</c:v>
                </c:pt>
                <c:pt idx="63">
                  <c:v>55</c:v>
                </c:pt>
                <c:pt idx="64">
                  <c:v>56</c:v>
                </c:pt>
                <c:pt idx="65">
                  <c:v>57</c:v>
                </c:pt>
                <c:pt idx="66">
                  <c:v>58</c:v>
                </c:pt>
                <c:pt idx="67">
                  <c:v>59</c:v>
                </c:pt>
                <c:pt idx="68">
                  <c:v>60</c:v>
                </c:pt>
              </c:numCache>
            </c:numRef>
          </c:xVal>
          <c:yVal>
            <c:numRef>
              <c:f>Sheet2!$BX$3:$BX$71</c:f>
              <c:numCache>
                <c:formatCode>0.000_ </c:formatCode>
                <c:ptCount val="69"/>
                <c:pt idx="0">
                  <c:v>2.8725899999999999E-2</c:v>
                </c:pt>
                <c:pt idx="1">
                  <c:v>2.8867500000000001E-2</c:v>
                </c:pt>
                <c:pt idx="2">
                  <c:v>2.9009099999999999E-2</c:v>
                </c:pt>
                <c:pt idx="3">
                  <c:v>2.9150700000000002E-2</c:v>
                </c:pt>
                <c:pt idx="4">
                  <c:v>2.92923E-2</c:v>
                </c:pt>
                <c:pt idx="5">
                  <c:v>2.9433899999999999E-2</c:v>
                </c:pt>
                <c:pt idx="6">
                  <c:v>2.9575500000000001E-2</c:v>
                </c:pt>
                <c:pt idx="7">
                  <c:v>2.97171E-2</c:v>
                </c:pt>
                <c:pt idx="8">
                  <c:v>2.9858699999999998E-2</c:v>
                </c:pt>
                <c:pt idx="9">
                  <c:v>3.0000300000000001E-2</c:v>
                </c:pt>
                <c:pt idx="10">
                  <c:v>3.1416300000000001E-2</c:v>
                </c:pt>
                <c:pt idx="11">
                  <c:v>3.3965099999999998E-2</c:v>
                </c:pt>
                <c:pt idx="12">
                  <c:v>3.4248300000000002E-2</c:v>
                </c:pt>
                <c:pt idx="13">
                  <c:v>3.5664299999999996E-2</c:v>
                </c:pt>
                <c:pt idx="14">
                  <c:v>3.7080299999999997E-2</c:v>
                </c:pt>
                <c:pt idx="15">
                  <c:v>3.8496299999999997E-2</c:v>
                </c:pt>
                <c:pt idx="16">
                  <c:v>3.9912299999999998E-2</c:v>
                </c:pt>
                <c:pt idx="17">
                  <c:v>4.1328299999999998E-2</c:v>
                </c:pt>
                <c:pt idx="18">
                  <c:v>4.2744299999999999E-2</c:v>
                </c:pt>
                <c:pt idx="19">
                  <c:v>4.41603E-2</c:v>
                </c:pt>
                <c:pt idx="20">
                  <c:v>4.55763E-2</c:v>
                </c:pt>
                <c:pt idx="21">
                  <c:v>4.6992300000000001E-2</c:v>
                </c:pt>
                <c:pt idx="22">
                  <c:v>4.8408300000000001E-2</c:v>
                </c:pt>
                <c:pt idx="23">
                  <c:v>4.9824300000000002E-2</c:v>
                </c:pt>
                <c:pt idx="24">
                  <c:v>5.1240300000000003E-2</c:v>
                </c:pt>
                <c:pt idx="25">
                  <c:v>5.2656300000000003E-2</c:v>
                </c:pt>
                <c:pt idx="26">
                  <c:v>5.4072300000000004E-2</c:v>
                </c:pt>
                <c:pt idx="27">
                  <c:v>5.5488299999999997E-2</c:v>
                </c:pt>
                <c:pt idx="28">
                  <c:v>5.6904299999999998E-2</c:v>
                </c:pt>
                <c:pt idx="29">
                  <c:v>5.8320299999999999E-2</c:v>
                </c:pt>
                <c:pt idx="30">
                  <c:v>5.9736299999999999E-2</c:v>
                </c:pt>
                <c:pt idx="31">
                  <c:v>6.11523E-2</c:v>
                </c:pt>
                <c:pt idx="32">
                  <c:v>6.2568299999999993E-2</c:v>
                </c:pt>
                <c:pt idx="33">
                  <c:v>6.3984299999999994E-2</c:v>
                </c:pt>
                <c:pt idx="34">
                  <c:v>6.5400299999999995E-2</c:v>
                </c:pt>
                <c:pt idx="35">
                  <c:v>6.6816299999999995E-2</c:v>
                </c:pt>
                <c:pt idx="36">
                  <c:v>6.8232299999999996E-2</c:v>
                </c:pt>
                <c:pt idx="37">
                  <c:v>6.9648299999999996E-2</c:v>
                </c:pt>
                <c:pt idx="38">
                  <c:v>7.1064299999999997E-2</c:v>
                </c:pt>
                <c:pt idx="39">
                  <c:v>7.2480299999999998E-2</c:v>
                </c:pt>
                <c:pt idx="40">
                  <c:v>7.3896299999999998E-2</c:v>
                </c:pt>
                <c:pt idx="41">
                  <c:v>7.5312299999999999E-2</c:v>
                </c:pt>
                <c:pt idx="42">
                  <c:v>7.6728299999999999E-2</c:v>
                </c:pt>
                <c:pt idx="43">
                  <c:v>7.81443E-2</c:v>
                </c:pt>
                <c:pt idx="44">
                  <c:v>7.95603E-2</c:v>
                </c:pt>
                <c:pt idx="45">
                  <c:v>8.0976300000000001E-2</c:v>
                </c:pt>
                <c:pt idx="46">
                  <c:v>8.2392300000000002E-2</c:v>
                </c:pt>
                <c:pt idx="47">
                  <c:v>8.3808300000000002E-2</c:v>
                </c:pt>
                <c:pt idx="48">
                  <c:v>8.5224300000000003E-2</c:v>
                </c:pt>
                <c:pt idx="49">
                  <c:v>8.6640300000000003E-2</c:v>
                </c:pt>
                <c:pt idx="50">
                  <c:v>8.8056300000000004E-2</c:v>
                </c:pt>
                <c:pt idx="51">
                  <c:v>8.9472300000000005E-2</c:v>
                </c:pt>
                <c:pt idx="52">
                  <c:v>9.0888300000000005E-2</c:v>
                </c:pt>
                <c:pt idx="53">
                  <c:v>9.2304300000000006E-2</c:v>
                </c:pt>
                <c:pt idx="54">
                  <c:v>9.3720300000000006E-2</c:v>
                </c:pt>
                <c:pt idx="55">
                  <c:v>9.5136300000000007E-2</c:v>
                </c:pt>
                <c:pt idx="56">
                  <c:v>9.6552300000000008E-2</c:v>
                </c:pt>
                <c:pt idx="57">
                  <c:v>9.7968300000000008E-2</c:v>
                </c:pt>
                <c:pt idx="58">
                  <c:v>9.9384300000000009E-2</c:v>
                </c:pt>
                <c:pt idx="59">
                  <c:v>0.10080030000000001</c:v>
                </c:pt>
                <c:pt idx="60">
                  <c:v>0.10221630000000001</c:v>
                </c:pt>
                <c:pt idx="61">
                  <c:v>0.10363230000000001</c:v>
                </c:pt>
                <c:pt idx="62">
                  <c:v>0.10504829999999998</c:v>
                </c:pt>
                <c:pt idx="63">
                  <c:v>0.10646429999999998</c:v>
                </c:pt>
                <c:pt idx="64">
                  <c:v>0.10788029999999998</c:v>
                </c:pt>
                <c:pt idx="65">
                  <c:v>0.10929629999999999</c:v>
                </c:pt>
                <c:pt idx="66">
                  <c:v>0.11071229999999999</c:v>
                </c:pt>
                <c:pt idx="67">
                  <c:v>0.11212829999999999</c:v>
                </c:pt>
                <c:pt idx="68">
                  <c:v>0.11354429999999999</c:v>
                </c:pt>
              </c:numCache>
            </c:numRef>
          </c:yVal>
          <c:smooth val="1"/>
          <c:extLst>
            <c:ext xmlns:c16="http://schemas.microsoft.com/office/drawing/2014/chart" uri="{C3380CC4-5D6E-409C-BE32-E72D297353CC}">
              <c16:uniqueId val="{00000001-606B-4E1D-B9D3-1A4B81651E68}"/>
            </c:ext>
          </c:extLst>
        </c:ser>
        <c:dLbls>
          <c:showLegendKey val="0"/>
          <c:showVal val="0"/>
          <c:showCatName val="0"/>
          <c:showSerName val="0"/>
          <c:showPercent val="0"/>
          <c:showBubbleSize val="0"/>
        </c:dLbls>
        <c:axId val="122930304"/>
        <c:axId val="122928128"/>
      </c:scatterChart>
      <c:valAx>
        <c:axId val="122911744"/>
        <c:scaling>
          <c:orientation val="minMax"/>
          <c:max val="65"/>
          <c:min val="0"/>
        </c:scaling>
        <c:delete val="0"/>
        <c:axPos val="b"/>
        <c:title>
          <c:tx>
            <c:rich>
              <a:bodyPr rot="0" spcFirstLastPara="1" vertOverflow="ellipsis" vert="horz" wrap="square" anchor="ctr" anchorCtr="1"/>
              <a:lstStyle/>
              <a:p>
                <a:pPr>
                  <a:defRPr sz="1050" b="1" i="0" u="none" strike="noStrike" kern="1200" baseline="0">
                    <a:solidFill>
                      <a:schemeClr val="tx1"/>
                    </a:solidFill>
                    <a:latin typeface="Times New Roman" panose="02020603050405020304" pitchFamily="18" charset="0"/>
                    <a:ea typeface="宋体" panose="02010600030101010101" pitchFamily="2" charset="-122"/>
                    <a:cs typeface="+mn-cs"/>
                  </a:defRPr>
                </a:pPr>
                <a:r>
                  <a:rPr lang="zh-CN" altLang="en-US" sz="1050" b="1"/>
                  <a:t>规模（亩）</a:t>
                </a:r>
              </a:p>
            </c:rich>
          </c:tx>
          <c:layout>
            <c:manualLayout>
              <c:xMode val="edge"/>
              <c:yMode val="edge"/>
              <c:x val="0.43169124150810056"/>
              <c:y val="0.92279453440412984"/>
            </c:manualLayout>
          </c:layout>
          <c:overlay val="0"/>
          <c:spPr>
            <a:noFill/>
            <a:ln>
              <a:noFill/>
            </a:ln>
            <a:effectLst/>
          </c:spPr>
          <c:txPr>
            <a:bodyPr rot="0" spcFirstLastPara="1" vertOverflow="ellipsis" vert="horz" wrap="square" anchor="ctr" anchorCtr="1"/>
            <a:lstStyle/>
            <a:p>
              <a:pPr>
                <a:defRPr sz="1050" b="1" i="0" u="none" strike="noStrike" kern="1200" baseline="0">
                  <a:solidFill>
                    <a:schemeClr val="tx1"/>
                  </a:solidFill>
                  <a:latin typeface="Times New Roman" panose="02020603050405020304" pitchFamily="18" charset="0"/>
                  <a:ea typeface="宋体" panose="02010600030101010101" pitchFamily="2" charset="-122"/>
                  <a:cs typeface="+mn-cs"/>
                </a:defRPr>
              </a:pPr>
              <a:endParaRPr lang="zh-CN"/>
            </a:p>
          </c:txPr>
        </c:title>
        <c:numFmt formatCode="General" sourceLinked="1"/>
        <c:majorTickMark val="out"/>
        <c:minorTickMark val="in"/>
        <c:tickLblPos val="nextTo"/>
        <c:spPr>
          <a:noFill/>
          <a:ln w="9525" cap="flat" cmpd="sng" algn="ctr">
            <a:solidFill>
              <a:sysClr val="windowText" lastClr="000000"/>
            </a:solidFill>
            <a:round/>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mn-cs"/>
              </a:defRPr>
            </a:pPr>
            <a:endParaRPr lang="zh-CN"/>
          </a:p>
        </c:txPr>
        <c:crossAx val="122926208"/>
        <c:crosses val="autoZero"/>
        <c:crossBetween val="midCat"/>
        <c:majorUnit val="5"/>
      </c:valAx>
      <c:valAx>
        <c:axId val="122926208"/>
        <c:scaling>
          <c:orientation val="minMax"/>
          <c:min val="500"/>
        </c:scaling>
        <c:delete val="0"/>
        <c:axPos val="l"/>
        <c:title>
          <c:tx>
            <c:rich>
              <a:bodyPr rot="0" spcFirstLastPara="1" vertOverflow="ellipsis" vert="eaVert" wrap="square" anchor="ctr" anchorCtr="1"/>
              <a:lstStyle/>
              <a:p>
                <a:pPr>
                  <a:defRPr sz="1050" b="1" i="0" u="none" strike="noStrike" kern="1200" baseline="0">
                    <a:solidFill>
                      <a:sysClr val="windowText" lastClr="000000"/>
                    </a:solidFill>
                    <a:latin typeface="Times New Roman" panose="02020603050405020304" pitchFamily="18" charset="0"/>
                    <a:ea typeface="宋体" panose="02010600030101010101" pitchFamily="2" charset="-122"/>
                    <a:cs typeface="+mn-cs"/>
                  </a:defRPr>
                </a:pPr>
                <a:r>
                  <a:rPr lang="zh-CN" altLang="en-US" sz="1050" b="1"/>
                  <a:t>单产（千克</a:t>
                </a:r>
                <a:r>
                  <a:rPr lang="en-US" altLang="zh-CN" sz="1050" b="1"/>
                  <a:t>/</a:t>
                </a:r>
                <a:r>
                  <a:rPr lang="zh-CN" altLang="en-US" sz="1050" b="1"/>
                  <a:t>亩）</a:t>
                </a:r>
              </a:p>
            </c:rich>
          </c:tx>
          <c:layout>
            <c:manualLayout>
              <c:xMode val="edge"/>
              <c:yMode val="edge"/>
              <c:x val="3.1577553452648944E-4"/>
              <c:y val="0.30204377154068535"/>
            </c:manualLayout>
          </c:layout>
          <c:overlay val="0"/>
          <c:spPr>
            <a:noFill/>
            <a:ln>
              <a:noFill/>
            </a:ln>
            <a:effectLst/>
          </c:spPr>
          <c:txPr>
            <a:bodyPr rot="0" spcFirstLastPara="1" vertOverflow="ellipsis" vert="eaVert" wrap="square" anchor="ctr" anchorCtr="1"/>
            <a:lstStyle/>
            <a:p>
              <a:pPr>
                <a:defRPr sz="1050" b="1" i="0" u="none" strike="noStrike" kern="1200" baseline="0">
                  <a:solidFill>
                    <a:sysClr val="windowText" lastClr="000000"/>
                  </a:solidFill>
                  <a:latin typeface="Times New Roman" panose="02020603050405020304" pitchFamily="18" charset="0"/>
                  <a:ea typeface="宋体" panose="02010600030101010101" pitchFamily="2" charset="-122"/>
                  <a:cs typeface="+mn-cs"/>
                </a:defRPr>
              </a:pPr>
              <a:endParaRPr lang="zh-CN"/>
            </a:p>
          </c:txPr>
        </c:title>
        <c:numFmt formatCode="General" sourceLinked="1"/>
        <c:majorTickMark val="out"/>
        <c:minorTickMark val="in"/>
        <c:tickLblPos val="nextTo"/>
        <c:spPr>
          <a:noFill/>
          <a:ln w="9525" cap="flat" cmpd="sng" algn="ctr">
            <a:solidFill>
              <a:sysClr val="windowText" lastClr="000000"/>
            </a:solidFill>
            <a:round/>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mn-cs"/>
              </a:defRPr>
            </a:pPr>
            <a:endParaRPr lang="zh-CN"/>
          </a:p>
        </c:txPr>
        <c:crossAx val="122911744"/>
        <c:crosses val="autoZero"/>
        <c:crossBetween val="midCat"/>
        <c:majorUnit val="20"/>
      </c:valAx>
      <c:valAx>
        <c:axId val="122928128"/>
        <c:scaling>
          <c:orientation val="minMax"/>
        </c:scaling>
        <c:delete val="0"/>
        <c:axPos val="r"/>
        <c:title>
          <c:tx>
            <c:rich>
              <a:bodyPr rot="0" spcFirstLastPara="1" vertOverflow="ellipsis" vert="eaVert" wrap="square" anchor="ctr" anchorCtr="1"/>
              <a:lstStyle/>
              <a:p>
                <a:pPr>
                  <a:defRPr sz="1050" b="1" i="0" u="none" strike="noStrike" kern="1200" baseline="0">
                    <a:solidFill>
                      <a:schemeClr val="tx1"/>
                    </a:solidFill>
                    <a:latin typeface="Times New Roman" panose="02020603050405020304" pitchFamily="18" charset="0"/>
                    <a:ea typeface="宋体" panose="02010600030101010101" pitchFamily="2" charset="-122"/>
                    <a:cs typeface="+mn-cs"/>
                  </a:defRPr>
                </a:pPr>
                <a:r>
                  <a:rPr lang="zh-CN" altLang="en-US" sz="1050" b="1"/>
                  <a:t>规模弹性</a:t>
                </a:r>
              </a:p>
            </c:rich>
          </c:tx>
          <c:layout>
            <c:manualLayout>
              <c:xMode val="edge"/>
              <c:yMode val="edge"/>
              <c:x val="0.94406329127447919"/>
              <c:y val="0.29763409094592375"/>
            </c:manualLayout>
          </c:layout>
          <c:overlay val="0"/>
          <c:spPr>
            <a:noFill/>
            <a:ln>
              <a:noFill/>
            </a:ln>
            <a:effectLst/>
          </c:spPr>
          <c:txPr>
            <a:bodyPr rot="0" spcFirstLastPara="1" vertOverflow="ellipsis" vert="eaVert" wrap="square" anchor="ctr" anchorCtr="1"/>
            <a:lstStyle/>
            <a:p>
              <a:pPr>
                <a:defRPr sz="1050" b="1" i="0" u="none" strike="noStrike" kern="1200" baseline="0">
                  <a:solidFill>
                    <a:schemeClr val="tx1"/>
                  </a:solidFill>
                  <a:latin typeface="Times New Roman" panose="02020603050405020304" pitchFamily="18" charset="0"/>
                  <a:ea typeface="宋体" panose="02010600030101010101" pitchFamily="2" charset="-122"/>
                  <a:cs typeface="+mn-cs"/>
                </a:defRPr>
              </a:pPr>
              <a:endParaRPr lang="zh-CN"/>
            </a:p>
          </c:txPr>
        </c:title>
        <c:numFmt formatCode="0.000_ " sourceLinked="1"/>
        <c:majorTickMark val="out"/>
        <c:minorTickMark val="in"/>
        <c:tickLblPos val="nextTo"/>
        <c:spPr>
          <a:noFill/>
          <a:ln w="9525" cap="flat" cmpd="sng" algn="ctr">
            <a:solidFill>
              <a:sysClr val="windowText" lastClr="000000"/>
            </a:solidFill>
            <a:round/>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mn-cs"/>
              </a:defRPr>
            </a:pPr>
            <a:endParaRPr lang="zh-CN"/>
          </a:p>
        </c:txPr>
        <c:crossAx val="122930304"/>
        <c:crosses val="max"/>
        <c:crossBetween val="midCat"/>
      </c:valAx>
      <c:valAx>
        <c:axId val="122930304"/>
        <c:scaling>
          <c:orientation val="minMax"/>
        </c:scaling>
        <c:delete val="1"/>
        <c:axPos val="b"/>
        <c:numFmt formatCode="General" sourceLinked="1"/>
        <c:majorTickMark val="out"/>
        <c:minorTickMark val="none"/>
        <c:tickLblPos val="nextTo"/>
        <c:crossAx val="122928128"/>
        <c:crosses val="autoZero"/>
        <c:crossBetween val="midCat"/>
      </c:valAx>
      <c:spPr>
        <a:noFill/>
        <a:ln>
          <a:solidFill>
            <a:sysClr val="windowText" lastClr="000000"/>
          </a:solidFill>
        </a:ln>
        <a:effectLst/>
      </c:spPr>
    </c:plotArea>
    <c:legend>
      <c:legendPos val="t"/>
      <c:layout>
        <c:manualLayout>
          <c:xMode val="edge"/>
          <c:yMode val="edge"/>
          <c:x val="0.31890062928022733"/>
          <c:y val="0.67909438400470445"/>
          <c:w val="0.35560000000000003"/>
          <c:h val="7.7208680555555562E-2"/>
        </c:manualLayout>
      </c:layout>
      <c:overlay val="0"/>
      <c:spPr>
        <a:noFill/>
        <a:ln>
          <a:noFill/>
        </a:ln>
        <a:effectLst/>
      </c:spPr>
      <c:txPr>
        <a:bodyPr rot="0" spcFirstLastPara="1" vertOverflow="ellipsis" vert="horz" wrap="square" anchor="ctr" anchorCtr="1"/>
        <a:lstStyle/>
        <a:p>
          <a:pPr>
            <a:defRPr sz="1050" b="0" i="0" u="none" strike="noStrike" kern="1200" baseline="0">
              <a:solidFill>
                <a:sysClr val="windowText" lastClr="000000"/>
              </a:solidFill>
              <a:latin typeface="Times New Roman" panose="02020603050405020304" pitchFamily="18" charset="0"/>
              <a:ea typeface="宋体" panose="02010600030101010101" pitchFamily="2" charset="-122"/>
              <a:cs typeface="+mn-cs"/>
            </a:defRPr>
          </a:pPr>
          <a:endParaRPr lang="zh-CN"/>
        </a:p>
      </c:txPr>
    </c:legend>
    <c:plotVisOnly val="1"/>
    <c:dispBlanksAs val="gap"/>
    <c:showDLblsOverMax val="0"/>
  </c:chart>
  <c:spPr>
    <a:noFill/>
    <a:ln w="9525" cap="flat" cmpd="sng" algn="ctr">
      <a:noFill/>
      <a:round/>
    </a:ln>
    <a:effectLst/>
  </c:spPr>
  <c:txPr>
    <a:bodyPr/>
    <a:lstStyle/>
    <a:p>
      <a:pPr>
        <a:defRPr/>
      </a:pPr>
      <a:endParaRPr lang="zh-CN"/>
    </a:p>
  </c:txPr>
  <c:externalData r:id="rId4">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manualLayout>
          <c:layoutTarget val="inner"/>
          <c:xMode val="edge"/>
          <c:yMode val="edge"/>
          <c:x val="0.1230955458925843"/>
          <c:y val="3.8294179339563833E-2"/>
          <c:w val="0.72464214361264545"/>
          <c:h val="0.75314022971474348"/>
        </c:manualLayout>
      </c:layout>
      <c:scatterChart>
        <c:scatterStyle val="smoothMarker"/>
        <c:varyColors val="0"/>
        <c:ser>
          <c:idx val="0"/>
          <c:order val="0"/>
          <c:tx>
            <c:strRef>
              <c:f>Sheet2!$BW$2</c:f>
              <c:strCache>
                <c:ptCount val="1"/>
                <c:pt idx="0">
                  <c:v>单产</c:v>
                </c:pt>
              </c:strCache>
            </c:strRef>
          </c:tx>
          <c:spPr>
            <a:ln w="15875" cap="rnd">
              <a:solidFill>
                <a:sysClr val="windowText" lastClr="000000"/>
              </a:solidFill>
              <a:round/>
            </a:ln>
            <a:effectLst/>
          </c:spPr>
          <c:marker>
            <c:symbol val="none"/>
          </c:marker>
          <c:xVal>
            <c:numRef>
              <c:f>Sheet2!$BV$3:$BV$118</c:f>
              <c:numCache>
                <c:formatCode>General</c:formatCode>
                <c:ptCount val="116"/>
                <c:pt idx="0">
                  <c:v>0.1</c:v>
                </c:pt>
                <c:pt idx="1">
                  <c:v>0.2</c:v>
                </c:pt>
                <c:pt idx="2">
                  <c:v>0.3</c:v>
                </c:pt>
                <c:pt idx="3">
                  <c:v>0.4</c:v>
                </c:pt>
                <c:pt idx="4">
                  <c:v>0.5</c:v>
                </c:pt>
                <c:pt idx="5">
                  <c:v>0.6</c:v>
                </c:pt>
                <c:pt idx="6">
                  <c:v>0.7</c:v>
                </c:pt>
                <c:pt idx="7">
                  <c:v>0.8</c:v>
                </c:pt>
                <c:pt idx="8">
                  <c:v>0.9</c:v>
                </c:pt>
                <c:pt idx="9">
                  <c:v>1</c:v>
                </c:pt>
                <c:pt idx="10">
                  <c:v>2</c:v>
                </c:pt>
                <c:pt idx="11">
                  <c:v>3</c:v>
                </c:pt>
                <c:pt idx="12">
                  <c:v>4.53</c:v>
                </c:pt>
                <c:pt idx="13">
                  <c:v>5</c:v>
                </c:pt>
                <c:pt idx="14">
                  <c:v>6</c:v>
                </c:pt>
                <c:pt idx="15">
                  <c:v>7</c:v>
                </c:pt>
                <c:pt idx="16">
                  <c:v>8</c:v>
                </c:pt>
                <c:pt idx="17">
                  <c:v>9</c:v>
                </c:pt>
                <c:pt idx="18">
                  <c:v>10</c:v>
                </c:pt>
                <c:pt idx="19">
                  <c:v>11</c:v>
                </c:pt>
                <c:pt idx="20">
                  <c:v>12</c:v>
                </c:pt>
                <c:pt idx="21">
                  <c:v>13</c:v>
                </c:pt>
                <c:pt idx="22">
                  <c:v>14</c:v>
                </c:pt>
                <c:pt idx="23">
                  <c:v>15</c:v>
                </c:pt>
                <c:pt idx="24">
                  <c:v>16</c:v>
                </c:pt>
                <c:pt idx="25">
                  <c:v>17</c:v>
                </c:pt>
                <c:pt idx="26">
                  <c:v>18</c:v>
                </c:pt>
                <c:pt idx="27">
                  <c:v>19</c:v>
                </c:pt>
                <c:pt idx="28">
                  <c:v>20</c:v>
                </c:pt>
                <c:pt idx="29">
                  <c:v>21</c:v>
                </c:pt>
                <c:pt idx="30">
                  <c:v>22</c:v>
                </c:pt>
                <c:pt idx="31">
                  <c:v>23</c:v>
                </c:pt>
                <c:pt idx="32">
                  <c:v>24</c:v>
                </c:pt>
                <c:pt idx="33">
                  <c:v>25</c:v>
                </c:pt>
                <c:pt idx="34">
                  <c:v>26</c:v>
                </c:pt>
                <c:pt idx="35">
                  <c:v>27</c:v>
                </c:pt>
                <c:pt idx="36">
                  <c:v>28</c:v>
                </c:pt>
                <c:pt idx="37">
                  <c:v>29</c:v>
                </c:pt>
                <c:pt idx="38">
                  <c:v>30</c:v>
                </c:pt>
                <c:pt idx="39">
                  <c:v>31</c:v>
                </c:pt>
                <c:pt idx="40">
                  <c:v>32</c:v>
                </c:pt>
                <c:pt idx="41">
                  <c:v>33</c:v>
                </c:pt>
                <c:pt idx="42">
                  <c:v>34</c:v>
                </c:pt>
                <c:pt idx="43">
                  <c:v>35</c:v>
                </c:pt>
                <c:pt idx="44">
                  <c:v>36</c:v>
                </c:pt>
                <c:pt idx="45">
                  <c:v>37</c:v>
                </c:pt>
                <c:pt idx="46">
                  <c:v>38</c:v>
                </c:pt>
                <c:pt idx="47">
                  <c:v>39</c:v>
                </c:pt>
                <c:pt idx="48">
                  <c:v>40</c:v>
                </c:pt>
                <c:pt idx="49">
                  <c:v>41</c:v>
                </c:pt>
                <c:pt idx="50">
                  <c:v>42</c:v>
                </c:pt>
                <c:pt idx="51">
                  <c:v>43</c:v>
                </c:pt>
                <c:pt idx="52">
                  <c:v>44</c:v>
                </c:pt>
                <c:pt idx="53">
                  <c:v>45</c:v>
                </c:pt>
                <c:pt idx="54">
                  <c:v>46</c:v>
                </c:pt>
                <c:pt idx="55">
                  <c:v>47</c:v>
                </c:pt>
                <c:pt idx="56">
                  <c:v>48</c:v>
                </c:pt>
                <c:pt idx="57">
                  <c:v>49</c:v>
                </c:pt>
                <c:pt idx="58">
                  <c:v>50</c:v>
                </c:pt>
                <c:pt idx="59">
                  <c:v>51</c:v>
                </c:pt>
                <c:pt idx="60">
                  <c:v>52</c:v>
                </c:pt>
                <c:pt idx="61">
                  <c:v>53</c:v>
                </c:pt>
                <c:pt idx="62">
                  <c:v>54</c:v>
                </c:pt>
                <c:pt idx="63">
                  <c:v>55</c:v>
                </c:pt>
                <c:pt idx="64">
                  <c:v>56</c:v>
                </c:pt>
                <c:pt idx="65">
                  <c:v>57</c:v>
                </c:pt>
                <c:pt idx="66">
                  <c:v>58</c:v>
                </c:pt>
                <c:pt idx="67">
                  <c:v>59</c:v>
                </c:pt>
                <c:pt idx="68">
                  <c:v>60</c:v>
                </c:pt>
                <c:pt idx="69">
                  <c:v>61</c:v>
                </c:pt>
                <c:pt idx="70">
                  <c:v>62</c:v>
                </c:pt>
                <c:pt idx="71">
                  <c:v>63</c:v>
                </c:pt>
                <c:pt idx="72">
                  <c:v>64</c:v>
                </c:pt>
                <c:pt idx="73">
                  <c:v>65</c:v>
                </c:pt>
                <c:pt idx="74">
                  <c:v>66</c:v>
                </c:pt>
                <c:pt idx="75">
                  <c:v>67</c:v>
                </c:pt>
                <c:pt idx="76">
                  <c:v>68</c:v>
                </c:pt>
                <c:pt idx="77">
                  <c:v>69</c:v>
                </c:pt>
                <c:pt idx="78">
                  <c:v>70</c:v>
                </c:pt>
                <c:pt idx="79">
                  <c:v>71</c:v>
                </c:pt>
                <c:pt idx="80">
                  <c:v>72</c:v>
                </c:pt>
                <c:pt idx="81">
                  <c:v>73</c:v>
                </c:pt>
                <c:pt idx="82">
                  <c:v>74</c:v>
                </c:pt>
                <c:pt idx="83">
                  <c:v>75</c:v>
                </c:pt>
                <c:pt idx="84">
                  <c:v>76</c:v>
                </c:pt>
                <c:pt idx="85">
                  <c:v>77</c:v>
                </c:pt>
                <c:pt idx="86">
                  <c:v>78</c:v>
                </c:pt>
                <c:pt idx="87">
                  <c:v>79</c:v>
                </c:pt>
                <c:pt idx="88">
                  <c:v>80</c:v>
                </c:pt>
                <c:pt idx="89">
                  <c:v>81</c:v>
                </c:pt>
                <c:pt idx="90">
                  <c:v>82</c:v>
                </c:pt>
                <c:pt idx="91">
                  <c:v>83</c:v>
                </c:pt>
                <c:pt idx="92">
                  <c:v>84</c:v>
                </c:pt>
                <c:pt idx="93">
                  <c:v>85</c:v>
                </c:pt>
                <c:pt idx="94">
                  <c:v>86</c:v>
                </c:pt>
                <c:pt idx="95">
                  <c:v>87</c:v>
                </c:pt>
                <c:pt idx="96">
                  <c:v>88</c:v>
                </c:pt>
                <c:pt idx="97">
                  <c:v>89</c:v>
                </c:pt>
                <c:pt idx="98">
                  <c:v>90</c:v>
                </c:pt>
                <c:pt idx="99">
                  <c:v>91</c:v>
                </c:pt>
                <c:pt idx="100">
                  <c:v>92</c:v>
                </c:pt>
                <c:pt idx="101">
                  <c:v>93</c:v>
                </c:pt>
                <c:pt idx="102">
                  <c:v>94</c:v>
                </c:pt>
                <c:pt idx="103">
                  <c:v>95</c:v>
                </c:pt>
                <c:pt idx="104">
                  <c:v>96</c:v>
                </c:pt>
                <c:pt idx="105">
                  <c:v>97</c:v>
                </c:pt>
                <c:pt idx="106">
                  <c:v>98</c:v>
                </c:pt>
                <c:pt idx="107">
                  <c:v>99</c:v>
                </c:pt>
                <c:pt idx="108">
                  <c:v>100</c:v>
                </c:pt>
                <c:pt idx="109">
                  <c:v>101</c:v>
                </c:pt>
                <c:pt idx="110">
                  <c:v>102</c:v>
                </c:pt>
                <c:pt idx="111">
                  <c:v>103</c:v>
                </c:pt>
                <c:pt idx="112">
                  <c:v>104</c:v>
                </c:pt>
                <c:pt idx="113">
                  <c:v>105</c:v>
                </c:pt>
                <c:pt idx="114">
                  <c:v>106</c:v>
                </c:pt>
                <c:pt idx="115">
                  <c:v>107</c:v>
                </c:pt>
              </c:numCache>
            </c:numRef>
          </c:xVal>
          <c:yVal>
            <c:numRef>
              <c:f>Sheet2!$BW$3:$BW$118</c:f>
              <c:numCache>
                <c:formatCode>General</c:formatCode>
                <c:ptCount val="116"/>
                <c:pt idx="0">
                  <c:v>401.00466670733152</c:v>
                </c:pt>
                <c:pt idx="1">
                  <c:v>391.59734934164845</c:v>
                </c:pt>
                <c:pt idx="2">
                  <c:v>386.18168265829866</c:v>
                </c:pt>
                <c:pt idx="3">
                  <c:v>382.37403117840597</c:v>
                </c:pt>
                <c:pt idx="4">
                  <c:v>379.43829249565221</c:v>
                </c:pt>
                <c:pt idx="5">
                  <c:v>377.04974039089262</c:v>
                </c:pt>
                <c:pt idx="6">
                  <c:v>375.03642256457755</c:v>
                </c:pt>
                <c:pt idx="7">
                  <c:v>373.2963080000178</c:v>
                </c:pt>
                <c:pt idx="8">
                  <c:v>371.76391416757633</c:v>
                </c:pt>
                <c:pt idx="9">
                  <c:v>370.3947239314416</c:v>
                </c:pt>
                <c:pt idx="10">
                  <c:v>361.39328062340769</c:v>
                </c:pt>
                <c:pt idx="11">
                  <c:v>356.08769425829195</c:v>
                </c:pt>
                <c:pt idx="12">
                  <c:v>350.60214913917548</c:v>
                </c:pt>
                <c:pt idx="13">
                  <c:v>349.26605779097849</c:v>
                </c:pt>
                <c:pt idx="14">
                  <c:v>346.76785823689357</c:v>
                </c:pt>
                <c:pt idx="15">
                  <c:v>344.61851155146934</c:v>
                </c:pt>
                <c:pt idx="16">
                  <c:v>342.72344502351694</c:v>
                </c:pt>
                <c:pt idx="17">
                  <c:v>341.02193713274517</c:v>
                </c:pt>
                <c:pt idx="18">
                  <c:v>339.47269000003314</c:v>
                </c:pt>
                <c:pt idx="19">
                  <c:v>338.0463478259943</c:v>
                </c:pt>
                <c:pt idx="20">
                  <c:v>336.72130044918748</c:v>
                </c:pt>
                <c:pt idx="21">
                  <c:v>335.48118079288736</c:v>
                </c:pt>
                <c:pt idx="22">
                  <c:v>334.31329708328587</c:v>
                </c:pt>
                <c:pt idx="23">
                  <c:v>333.2076100393042</c:v>
                </c:pt>
                <c:pt idx="24">
                  <c:v>332.15604253893804</c:v>
                </c:pt>
                <c:pt idx="25">
                  <c:v>331.15200002408255</c:v>
                </c:pt>
                <c:pt idx="26">
                  <c:v>330.19002891156532</c:v>
                </c:pt>
                <c:pt idx="27">
                  <c:v>329.26556796582815</c:v>
                </c:pt>
                <c:pt idx="28">
                  <c:v>328.37476385290921</c:v>
                </c:pt>
                <c:pt idx="29">
                  <c:v>327.51433197818363</c:v>
                </c:pt>
                <c:pt idx="30">
                  <c:v>326.68144989656184</c:v>
                </c:pt>
                <c:pt idx="31">
                  <c:v>325.8736745594731</c:v>
                </c:pt>
                <c:pt idx="32">
                  <c:v>325.08887727853539</c:v>
                </c:pt>
                <c:pt idx="33">
                  <c:v>324.3251920432694</c:v>
                </c:pt>
                <c:pt idx="34">
                  <c:v>323.58097403373625</c:v>
                </c:pt>
                <c:pt idx="35">
                  <c:v>322.85476600753168</c:v>
                </c:pt>
                <c:pt idx="36">
                  <c:v>322.1452708340808</c:v>
                </c:pt>
                <c:pt idx="37">
                  <c:v>321.45132887537636</c:v>
                </c:pt>
                <c:pt idx="38">
                  <c:v>320.77189922240035</c:v>
                </c:pt>
                <c:pt idx="39">
                  <c:v>320.106044024916</c:v>
                </c:pt>
                <c:pt idx="40">
                  <c:v>319.45291532247313</c:v>
                </c:pt>
                <c:pt idx="41">
                  <c:v>318.81174391258827</c:v>
                </c:pt>
                <c:pt idx="42">
                  <c:v>318.18182988945307</c:v>
                </c:pt>
                <c:pt idx="43">
                  <c:v>317.56253456124188</c:v>
                </c:pt>
                <c:pt idx="44">
                  <c:v>316.95327351189769</c:v>
                </c:pt>
                <c:pt idx="45">
                  <c:v>316.35351061837707</c:v>
                </c:pt>
                <c:pt idx="46">
                  <c:v>315.7627528697617</c:v>
                </c:pt>
                <c:pt idx="47">
                  <c:v>315.18054586268681</c:v>
                </c:pt>
                <c:pt idx="48">
                  <c:v>314.60646986988434</c:v>
                </c:pt>
                <c:pt idx="49">
                  <c:v>314.04013639654988</c:v>
                </c:pt>
                <c:pt idx="50">
                  <c:v>313.48118515367611</c:v>
                </c:pt>
                <c:pt idx="51">
                  <c:v>312.92928138923514</c:v>
                </c:pt>
                <c:pt idx="52">
                  <c:v>312.38411352762137</c:v>
                </c:pt>
                <c:pt idx="53">
                  <c:v>311.84539107561289</c:v>
                </c:pt>
                <c:pt idx="54">
                  <c:v>311.31284275955318</c:v>
                </c:pt>
                <c:pt idx="55">
                  <c:v>310.78621486378631</c:v>
                </c:pt>
                <c:pt idx="56">
                  <c:v>310.26526974481595</c:v>
                </c:pt>
                <c:pt idx="57">
                  <c:v>309.74978449935509</c:v>
                </c:pt>
                <c:pt idx="58">
                  <c:v>309.23954976753873</c:v>
                </c:pt>
                <c:pt idx="59">
                  <c:v>308.73436865516493</c:v>
                </c:pt>
                <c:pt idx="60">
                  <c:v>308.23405576104756</c:v>
                </c:pt>
                <c:pt idx="61">
                  <c:v>307.7384362974131</c:v>
                </c:pt>
                <c:pt idx="62">
                  <c:v>307.24734529286587</c:v>
                </c:pt>
                <c:pt idx="63">
                  <c:v>306.76062686879322</c:v>
                </c:pt>
                <c:pt idx="64">
                  <c:v>306.27813358124257</c:v>
                </c:pt>
                <c:pt idx="65">
                  <c:v>305.79972582128465</c:v>
                </c:pt>
                <c:pt idx="66">
                  <c:v>305.32527126774096</c:v>
                </c:pt>
                <c:pt idx="67">
                  <c:v>304.85464438688001</c:v>
                </c:pt>
                <c:pt idx="68">
                  <c:v>304.38772597432938</c:v>
                </c:pt>
                <c:pt idx="69">
                  <c:v>303.92440273500046</c:v>
                </c:pt>
                <c:pt idx="70">
                  <c:v>303.46456689730212</c:v>
                </c:pt>
                <c:pt idx="71">
                  <c:v>303.0081158583402</c:v>
                </c:pt>
                <c:pt idx="72">
                  <c:v>302.55495185716427</c:v>
                </c:pt>
                <c:pt idx="73">
                  <c:v>302.10498167344139</c:v>
                </c:pt>
                <c:pt idx="74">
                  <c:v>301.65811634921943</c:v>
                </c:pt>
                <c:pt idx="75">
                  <c:v>301.21427093169098</c:v>
                </c:pt>
                <c:pt idx="76">
                  <c:v>300.77336423508166</c:v>
                </c:pt>
                <c:pt idx="77">
                  <c:v>300.33531861998341</c:v>
                </c:pt>
                <c:pt idx="78">
                  <c:v>299.90005978862035</c:v>
                </c:pt>
                <c:pt idx="79">
                  <c:v>299.46751659468674</c:v>
                </c:pt>
                <c:pt idx="80">
                  <c:v>299.03762086653092</c:v>
                </c:pt>
                <c:pt idx="81">
                  <c:v>298.61030724257517</c:v>
                </c:pt>
                <c:pt idx="82">
                  <c:v>298.18551301796941</c:v>
                </c:pt>
                <c:pt idx="83">
                  <c:v>297.76317800157449</c:v>
                </c:pt>
                <c:pt idx="84">
                  <c:v>297.34324438244397</c:v>
                </c:pt>
                <c:pt idx="85">
                  <c:v>296.92565660506494</c:v>
                </c:pt>
                <c:pt idx="86">
                  <c:v>296.51036125267262</c:v>
                </c:pt>
                <c:pt idx="87">
                  <c:v>296.0973069380214</c:v>
                </c:pt>
                <c:pt idx="88">
                  <c:v>295.68644420104533</c:v>
                </c:pt>
                <c:pt idx="89">
                  <c:v>295.27772541289863</c:v>
                </c:pt>
                <c:pt idx="90">
                  <c:v>294.87110468589725</c:v>
                </c:pt>
                <c:pt idx="91">
                  <c:v>294.4665377889383</c:v>
                </c:pt>
                <c:pt idx="92">
                  <c:v>294.06398206799582</c:v>
                </c:pt>
                <c:pt idx="93">
                  <c:v>293.66339637133791</c:v>
                </c:pt>
                <c:pt idx="94">
                  <c:v>293.26474097912694</c:v>
                </c:pt>
                <c:pt idx="95">
                  <c:v>292.86797753710317</c:v>
                </c:pt>
                <c:pt idx="96">
                  <c:v>292.4730689940651</c:v>
                </c:pt>
                <c:pt idx="97">
                  <c:v>292.07997954289527</c:v>
                </c:pt>
                <c:pt idx="98">
                  <c:v>291.68867456488613</c:v>
                </c:pt>
                <c:pt idx="99">
                  <c:v>291.299120577152</c:v>
                </c:pt>
                <c:pt idx="100">
                  <c:v>290.91128518292174</c:v>
                </c:pt>
                <c:pt idx="101">
                  <c:v>290.52513702452393</c:v>
                </c:pt>
                <c:pt idx="102">
                  <c:v>290.14064573889414</c:v>
                </c:pt>
                <c:pt idx="103">
                  <c:v>289.757781915441</c:v>
                </c:pt>
                <c:pt idx="104">
                  <c:v>289.37651705612262</c:v>
                </c:pt>
                <c:pt idx="105">
                  <c:v>288.99682353759863</c:v>
                </c:pt>
                <c:pt idx="106">
                  <c:v>288.61867457532566</c:v>
                </c:pt>
                <c:pt idx="107">
                  <c:v>288.2420441894804</c:v>
                </c:pt>
                <c:pt idx="108">
                  <c:v>287.86690717259745</c:v>
                </c:pt>
                <c:pt idx="109">
                  <c:v>287.49323905882358</c:v>
                </c:pt>
                <c:pt idx="110">
                  <c:v>287.12101609468596</c:v>
                </c:pt>
                <c:pt idx="111">
                  <c:v>286.75021521129173</c:v>
                </c:pt>
                <c:pt idx="112">
                  <c:v>286.38081399787256</c:v>
                </c:pt>
                <c:pt idx="113">
                  <c:v>286.01279067659794</c:v>
                </c:pt>
                <c:pt idx="114">
                  <c:v>285.64612407858311</c:v>
                </c:pt>
                <c:pt idx="115">
                  <c:v>285.28079362102631</c:v>
                </c:pt>
              </c:numCache>
            </c:numRef>
          </c:yVal>
          <c:smooth val="1"/>
          <c:extLst>
            <c:ext xmlns:c16="http://schemas.microsoft.com/office/drawing/2014/chart" uri="{C3380CC4-5D6E-409C-BE32-E72D297353CC}">
              <c16:uniqueId val="{00000000-72F0-4124-AD5A-F5C17DB8A789}"/>
            </c:ext>
          </c:extLst>
        </c:ser>
        <c:dLbls>
          <c:showLegendKey val="0"/>
          <c:showVal val="0"/>
          <c:showCatName val="0"/>
          <c:showSerName val="0"/>
          <c:showPercent val="0"/>
          <c:showBubbleSize val="0"/>
        </c:dLbls>
        <c:axId val="122833536"/>
        <c:axId val="122839808"/>
      </c:scatterChart>
      <c:scatterChart>
        <c:scatterStyle val="smoothMarker"/>
        <c:varyColors val="0"/>
        <c:ser>
          <c:idx val="1"/>
          <c:order val="1"/>
          <c:tx>
            <c:strRef>
              <c:f>Sheet2!$BX$2</c:f>
              <c:strCache>
                <c:ptCount val="1"/>
                <c:pt idx="0">
                  <c:v>规模弹性</c:v>
                </c:pt>
              </c:strCache>
            </c:strRef>
          </c:tx>
          <c:spPr>
            <a:ln w="15875" cap="rnd">
              <a:solidFill>
                <a:sysClr val="windowText" lastClr="000000"/>
              </a:solidFill>
              <a:prstDash val="sysDash"/>
              <a:round/>
            </a:ln>
            <a:effectLst/>
          </c:spPr>
          <c:marker>
            <c:symbol val="none"/>
          </c:marker>
          <c:xVal>
            <c:numRef>
              <c:f>Sheet2!$BV$3:$BV$118</c:f>
              <c:numCache>
                <c:formatCode>General</c:formatCode>
                <c:ptCount val="116"/>
                <c:pt idx="0">
                  <c:v>0.1</c:v>
                </c:pt>
                <c:pt idx="1">
                  <c:v>0.2</c:v>
                </c:pt>
                <c:pt idx="2">
                  <c:v>0.3</c:v>
                </c:pt>
                <c:pt idx="3">
                  <c:v>0.4</c:v>
                </c:pt>
                <c:pt idx="4">
                  <c:v>0.5</c:v>
                </c:pt>
                <c:pt idx="5">
                  <c:v>0.6</c:v>
                </c:pt>
                <c:pt idx="6">
                  <c:v>0.7</c:v>
                </c:pt>
                <c:pt idx="7">
                  <c:v>0.8</c:v>
                </c:pt>
                <c:pt idx="8">
                  <c:v>0.9</c:v>
                </c:pt>
                <c:pt idx="9">
                  <c:v>1</c:v>
                </c:pt>
                <c:pt idx="10">
                  <c:v>2</c:v>
                </c:pt>
                <c:pt idx="11">
                  <c:v>3</c:v>
                </c:pt>
                <c:pt idx="12">
                  <c:v>4.53</c:v>
                </c:pt>
                <c:pt idx="13">
                  <c:v>5</c:v>
                </c:pt>
                <c:pt idx="14">
                  <c:v>6</c:v>
                </c:pt>
                <c:pt idx="15">
                  <c:v>7</c:v>
                </c:pt>
                <c:pt idx="16">
                  <c:v>8</c:v>
                </c:pt>
                <c:pt idx="17">
                  <c:v>9</c:v>
                </c:pt>
                <c:pt idx="18">
                  <c:v>10</c:v>
                </c:pt>
                <c:pt idx="19">
                  <c:v>11</c:v>
                </c:pt>
                <c:pt idx="20">
                  <c:v>12</c:v>
                </c:pt>
                <c:pt idx="21">
                  <c:v>13</c:v>
                </c:pt>
                <c:pt idx="22">
                  <c:v>14</c:v>
                </c:pt>
                <c:pt idx="23">
                  <c:v>15</c:v>
                </c:pt>
                <c:pt idx="24">
                  <c:v>16</c:v>
                </c:pt>
                <c:pt idx="25">
                  <c:v>17</c:v>
                </c:pt>
                <c:pt idx="26">
                  <c:v>18</c:v>
                </c:pt>
                <c:pt idx="27">
                  <c:v>19</c:v>
                </c:pt>
                <c:pt idx="28">
                  <c:v>20</c:v>
                </c:pt>
                <c:pt idx="29">
                  <c:v>21</c:v>
                </c:pt>
                <c:pt idx="30">
                  <c:v>22</c:v>
                </c:pt>
                <c:pt idx="31">
                  <c:v>23</c:v>
                </c:pt>
                <c:pt idx="32">
                  <c:v>24</c:v>
                </c:pt>
                <c:pt idx="33">
                  <c:v>25</c:v>
                </c:pt>
                <c:pt idx="34">
                  <c:v>26</c:v>
                </c:pt>
                <c:pt idx="35">
                  <c:v>27</c:v>
                </c:pt>
                <c:pt idx="36">
                  <c:v>28</c:v>
                </c:pt>
                <c:pt idx="37">
                  <c:v>29</c:v>
                </c:pt>
                <c:pt idx="38">
                  <c:v>30</c:v>
                </c:pt>
                <c:pt idx="39">
                  <c:v>31</c:v>
                </c:pt>
                <c:pt idx="40">
                  <c:v>32</c:v>
                </c:pt>
                <c:pt idx="41">
                  <c:v>33</c:v>
                </c:pt>
                <c:pt idx="42">
                  <c:v>34</c:v>
                </c:pt>
                <c:pt idx="43">
                  <c:v>35</c:v>
                </c:pt>
                <c:pt idx="44">
                  <c:v>36</c:v>
                </c:pt>
                <c:pt idx="45">
                  <c:v>37</c:v>
                </c:pt>
                <c:pt idx="46">
                  <c:v>38</c:v>
                </c:pt>
                <c:pt idx="47">
                  <c:v>39</c:v>
                </c:pt>
                <c:pt idx="48">
                  <c:v>40</c:v>
                </c:pt>
                <c:pt idx="49">
                  <c:v>41</c:v>
                </c:pt>
                <c:pt idx="50">
                  <c:v>42</c:v>
                </c:pt>
                <c:pt idx="51">
                  <c:v>43</c:v>
                </c:pt>
                <c:pt idx="52">
                  <c:v>44</c:v>
                </c:pt>
                <c:pt idx="53">
                  <c:v>45</c:v>
                </c:pt>
                <c:pt idx="54">
                  <c:v>46</c:v>
                </c:pt>
                <c:pt idx="55">
                  <c:v>47</c:v>
                </c:pt>
                <c:pt idx="56">
                  <c:v>48</c:v>
                </c:pt>
                <c:pt idx="57">
                  <c:v>49</c:v>
                </c:pt>
                <c:pt idx="58">
                  <c:v>50</c:v>
                </c:pt>
                <c:pt idx="59">
                  <c:v>51</c:v>
                </c:pt>
                <c:pt idx="60">
                  <c:v>52</c:v>
                </c:pt>
                <c:pt idx="61">
                  <c:v>53</c:v>
                </c:pt>
                <c:pt idx="62">
                  <c:v>54</c:v>
                </c:pt>
                <c:pt idx="63">
                  <c:v>55</c:v>
                </c:pt>
                <c:pt idx="64">
                  <c:v>56</c:v>
                </c:pt>
                <c:pt idx="65">
                  <c:v>57</c:v>
                </c:pt>
                <c:pt idx="66">
                  <c:v>58</c:v>
                </c:pt>
                <c:pt idx="67">
                  <c:v>59</c:v>
                </c:pt>
                <c:pt idx="68">
                  <c:v>60</c:v>
                </c:pt>
                <c:pt idx="69">
                  <c:v>61</c:v>
                </c:pt>
                <c:pt idx="70">
                  <c:v>62</c:v>
                </c:pt>
                <c:pt idx="71">
                  <c:v>63</c:v>
                </c:pt>
                <c:pt idx="72">
                  <c:v>64</c:v>
                </c:pt>
                <c:pt idx="73">
                  <c:v>65</c:v>
                </c:pt>
                <c:pt idx="74">
                  <c:v>66</c:v>
                </c:pt>
                <c:pt idx="75">
                  <c:v>67</c:v>
                </c:pt>
                <c:pt idx="76">
                  <c:v>68</c:v>
                </c:pt>
                <c:pt idx="77">
                  <c:v>69</c:v>
                </c:pt>
                <c:pt idx="78">
                  <c:v>70</c:v>
                </c:pt>
                <c:pt idx="79">
                  <c:v>71</c:v>
                </c:pt>
                <c:pt idx="80">
                  <c:v>72</c:v>
                </c:pt>
                <c:pt idx="81">
                  <c:v>73</c:v>
                </c:pt>
                <c:pt idx="82">
                  <c:v>74</c:v>
                </c:pt>
                <c:pt idx="83">
                  <c:v>75</c:v>
                </c:pt>
                <c:pt idx="84">
                  <c:v>76</c:v>
                </c:pt>
                <c:pt idx="85">
                  <c:v>77</c:v>
                </c:pt>
                <c:pt idx="86">
                  <c:v>78</c:v>
                </c:pt>
                <c:pt idx="87">
                  <c:v>79</c:v>
                </c:pt>
                <c:pt idx="88">
                  <c:v>80</c:v>
                </c:pt>
                <c:pt idx="89">
                  <c:v>81</c:v>
                </c:pt>
                <c:pt idx="90">
                  <c:v>82</c:v>
                </c:pt>
                <c:pt idx="91">
                  <c:v>83</c:v>
                </c:pt>
                <c:pt idx="92">
                  <c:v>84</c:v>
                </c:pt>
                <c:pt idx="93">
                  <c:v>85</c:v>
                </c:pt>
                <c:pt idx="94">
                  <c:v>86</c:v>
                </c:pt>
                <c:pt idx="95">
                  <c:v>87</c:v>
                </c:pt>
                <c:pt idx="96">
                  <c:v>88</c:v>
                </c:pt>
                <c:pt idx="97">
                  <c:v>89</c:v>
                </c:pt>
                <c:pt idx="98">
                  <c:v>90</c:v>
                </c:pt>
                <c:pt idx="99">
                  <c:v>91</c:v>
                </c:pt>
                <c:pt idx="100">
                  <c:v>92</c:v>
                </c:pt>
                <c:pt idx="101">
                  <c:v>93</c:v>
                </c:pt>
                <c:pt idx="102">
                  <c:v>94</c:v>
                </c:pt>
                <c:pt idx="103">
                  <c:v>95</c:v>
                </c:pt>
                <c:pt idx="104">
                  <c:v>96</c:v>
                </c:pt>
                <c:pt idx="105">
                  <c:v>97</c:v>
                </c:pt>
                <c:pt idx="106">
                  <c:v>98</c:v>
                </c:pt>
                <c:pt idx="107">
                  <c:v>99</c:v>
                </c:pt>
                <c:pt idx="108">
                  <c:v>100</c:v>
                </c:pt>
                <c:pt idx="109">
                  <c:v>101</c:v>
                </c:pt>
                <c:pt idx="110">
                  <c:v>102</c:v>
                </c:pt>
                <c:pt idx="111">
                  <c:v>103</c:v>
                </c:pt>
                <c:pt idx="112">
                  <c:v>104</c:v>
                </c:pt>
                <c:pt idx="113">
                  <c:v>105</c:v>
                </c:pt>
                <c:pt idx="114">
                  <c:v>106</c:v>
                </c:pt>
                <c:pt idx="115">
                  <c:v>107</c:v>
                </c:pt>
              </c:numCache>
            </c:numRef>
          </c:xVal>
          <c:yVal>
            <c:numRef>
              <c:f>Sheet2!$BX$3:$BX$118</c:f>
              <c:numCache>
                <c:formatCode>0.000_ </c:formatCode>
                <c:ptCount val="116"/>
                <c:pt idx="0">
                  <c:v>-3.4205549999999994E-2</c:v>
                </c:pt>
                <c:pt idx="1">
                  <c:v>-3.4301499999999999E-2</c:v>
                </c:pt>
                <c:pt idx="2">
                  <c:v>-3.4397449999999996E-2</c:v>
                </c:pt>
                <c:pt idx="3">
                  <c:v>-3.4493399999999994E-2</c:v>
                </c:pt>
                <c:pt idx="4">
                  <c:v>-3.4589349999999998E-2</c:v>
                </c:pt>
                <c:pt idx="5">
                  <c:v>-3.4685299999999995E-2</c:v>
                </c:pt>
                <c:pt idx="6">
                  <c:v>-3.478125E-2</c:v>
                </c:pt>
                <c:pt idx="7">
                  <c:v>-3.4877199999999997E-2</c:v>
                </c:pt>
                <c:pt idx="8">
                  <c:v>-3.4973149999999995E-2</c:v>
                </c:pt>
                <c:pt idx="9">
                  <c:v>-3.5069099999999999E-2</c:v>
                </c:pt>
                <c:pt idx="10">
                  <c:v>-3.6028599999999994E-2</c:v>
                </c:pt>
                <c:pt idx="11">
                  <c:v>-3.6988099999999996E-2</c:v>
                </c:pt>
                <c:pt idx="12">
                  <c:v>-3.8456134999999995E-2</c:v>
                </c:pt>
                <c:pt idx="13">
                  <c:v>-3.89071E-2</c:v>
                </c:pt>
                <c:pt idx="14">
                  <c:v>-3.9866599999999995E-2</c:v>
                </c:pt>
                <c:pt idx="15">
                  <c:v>-4.0826099999999997E-2</c:v>
                </c:pt>
                <c:pt idx="16">
                  <c:v>-4.1785599999999999E-2</c:v>
                </c:pt>
                <c:pt idx="17">
                  <c:v>-4.2745099999999994E-2</c:v>
                </c:pt>
                <c:pt idx="18">
                  <c:v>-4.3704599999999996E-2</c:v>
                </c:pt>
                <c:pt idx="19">
                  <c:v>-4.4664099999999998E-2</c:v>
                </c:pt>
                <c:pt idx="20">
                  <c:v>-4.56236E-2</c:v>
                </c:pt>
                <c:pt idx="21">
                  <c:v>-4.6583099999999995E-2</c:v>
                </c:pt>
                <c:pt idx="22">
                  <c:v>-4.7542599999999997E-2</c:v>
                </c:pt>
                <c:pt idx="23">
                  <c:v>-4.8502099999999992E-2</c:v>
                </c:pt>
                <c:pt idx="24">
                  <c:v>-4.9461599999999994E-2</c:v>
                </c:pt>
                <c:pt idx="25">
                  <c:v>-5.0421099999999996E-2</c:v>
                </c:pt>
                <c:pt idx="26">
                  <c:v>-5.1380599999999998E-2</c:v>
                </c:pt>
                <c:pt idx="27">
                  <c:v>-5.2340100000000001E-2</c:v>
                </c:pt>
                <c:pt idx="28">
                  <c:v>-5.3299599999999996E-2</c:v>
                </c:pt>
                <c:pt idx="29">
                  <c:v>-5.4259099999999998E-2</c:v>
                </c:pt>
                <c:pt idx="30">
                  <c:v>-5.5218599999999993E-2</c:v>
                </c:pt>
                <c:pt idx="31">
                  <c:v>-5.6178099999999995E-2</c:v>
                </c:pt>
                <c:pt idx="32">
                  <c:v>-5.7137599999999997E-2</c:v>
                </c:pt>
                <c:pt idx="33">
                  <c:v>-5.8097099999999999E-2</c:v>
                </c:pt>
                <c:pt idx="34">
                  <c:v>-5.9056600000000001E-2</c:v>
                </c:pt>
                <c:pt idx="35">
                  <c:v>-6.0016099999999996E-2</c:v>
                </c:pt>
                <c:pt idx="36">
                  <c:v>-6.0975599999999991E-2</c:v>
                </c:pt>
                <c:pt idx="37">
                  <c:v>-6.1935099999999993E-2</c:v>
                </c:pt>
                <c:pt idx="38">
                  <c:v>-6.2894599999999995E-2</c:v>
                </c:pt>
                <c:pt idx="39">
                  <c:v>-6.3854099999999997E-2</c:v>
                </c:pt>
                <c:pt idx="40">
                  <c:v>-6.4813599999999999E-2</c:v>
                </c:pt>
                <c:pt idx="41">
                  <c:v>-6.5773100000000001E-2</c:v>
                </c:pt>
                <c:pt idx="42">
                  <c:v>-6.6732600000000003E-2</c:v>
                </c:pt>
                <c:pt idx="43">
                  <c:v>-6.7692100000000005E-2</c:v>
                </c:pt>
                <c:pt idx="44">
                  <c:v>-6.8651599999999993E-2</c:v>
                </c:pt>
                <c:pt idx="45">
                  <c:v>-6.9611099999999995E-2</c:v>
                </c:pt>
                <c:pt idx="46">
                  <c:v>-7.0570599999999997E-2</c:v>
                </c:pt>
                <c:pt idx="47">
                  <c:v>-7.1530099999999985E-2</c:v>
                </c:pt>
                <c:pt idx="48">
                  <c:v>-7.2489599999999987E-2</c:v>
                </c:pt>
                <c:pt idx="49">
                  <c:v>-7.3449099999999989E-2</c:v>
                </c:pt>
                <c:pt idx="50">
                  <c:v>-7.4408599999999991E-2</c:v>
                </c:pt>
                <c:pt idx="51">
                  <c:v>-7.5368099999999993E-2</c:v>
                </c:pt>
                <c:pt idx="52">
                  <c:v>-7.6327599999999995E-2</c:v>
                </c:pt>
                <c:pt idx="53">
                  <c:v>-7.7287099999999997E-2</c:v>
                </c:pt>
                <c:pt idx="54">
                  <c:v>-7.8246599999999999E-2</c:v>
                </c:pt>
                <c:pt idx="55">
                  <c:v>-7.9206100000000002E-2</c:v>
                </c:pt>
                <c:pt idx="56">
                  <c:v>-8.0165600000000004E-2</c:v>
                </c:pt>
                <c:pt idx="57">
                  <c:v>-8.1125099999999992E-2</c:v>
                </c:pt>
                <c:pt idx="58">
                  <c:v>-8.2084599999999994E-2</c:v>
                </c:pt>
                <c:pt idx="59">
                  <c:v>-8.3044099999999996E-2</c:v>
                </c:pt>
                <c:pt idx="60">
                  <c:v>-8.4003599999999998E-2</c:v>
                </c:pt>
                <c:pt idx="61">
                  <c:v>-8.4963099999999986E-2</c:v>
                </c:pt>
                <c:pt idx="62">
                  <c:v>-8.5922599999999988E-2</c:v>
                </c:pt>
                <c:pt idx="63">
                  <c:v>-8.688209999999999E-2</c:v>
                </c:pt>
                <c:pt idx="64">
                  <c:v>-8.7841599999999992E-2</c:v>
                </c:pt>
                <c:pt idx="65">
                  <c:v>-8.8801099999999994E-2</c:v>
                </c:pt>
                <c:pt idx="66">
                  <c:v>-8.9760599999999996E-2</c:v>
                </c:pt>
                <c:pt idx="67">
                  <c:v>-9.0720099999999998E-2</c:v>
                </c:pt>
                <c:pt idx="68">
                  <c:v>-9.16796E-2</c:v>
                </c:pt>
                <c:pt idx="69">
                  <c:v>-9.2639100000000002E-2</c:v>
                </c:pt>
                <c:pt idx="70">
                  <c:v>-9.3598600000000004E-2</c:v>
                </c:pt>
                <c:pt idx="71">
                  <c:v>-9.4558099999999992E-2</c:v>
                </c:pt>
                <c:pt idx="72">
                  <c:v>-9.5517599999999994E-2</c:v>
                </c:pt>
                <c:pt idx="73">
                  <c:v>-9.6477099999999996E-2</c:v>
                </c:pt>
                <c:pt idx="74">
                  <c:v>-9.7436599999999984E-2</c:v>
                </c:pt>
                <c:pt idx="75">
                  <c:v>-9.8396099999999986E-2</c:v>
                </c:pt>
                <c:pt idx="76">
                  <c:v>-9.9355599999999988E-2</c:v>
                </c:pt>
                <c:pt idx="77">
                  <c:v>-0.10031509999999999</c:v>
                </c:pt>
                <c:pt idx="78">
                  <c:v>-0.10127459999999999</c:v>
                </c:pt>
                <c:pt idx="79">
                  <c:v>-0.10223409999999999</c:v>
                </c:pt>
                <c:pt idx="80">
                  <c:v>-0.1031936</c:v>
                </c:pt>
                <c:pt idx="81">
                  <c:v>-0.1041531</c:v>
                </c:pt>
                <c:pt idx="82">
                  <c:v>-0.1051126</c:v>
                </c:pt>
                <c:pt idx="83">
                  <c:v>-0.1060721</c:v>
                </c:pt>
                <c:pt idx="84">
                  <c:v>-0.1070316</c:v>
                </c:pt>
                <c:pt idx="85">
                  <c:v>-0.10799110000000001</c:v>
                </c:pt>
                <c:pt idx="86">
                  <c:v>-0.10895059999999998</c:v>
                </c:pt>
                <c:pt idx="87">
                  <c:v>-0.10991009999999998</c:v>
                </c:pt>
                <c:pt idx="88">
                  <c:v>-0.11086959999999998</c:v>
                </c:pt>
                <c:pt idx="89">
                  <c:v>-0.11182909999999999</c:v>
                </c:pt>
                <c:pt idx="90">
                  <c:v>-0.11278859999999999</c:v>
                </c:pt>
                <c:pt idx="91">
                  <c:v>-0.11374809999999999</c:v>
                </c:pt>
                <c:pt idx="92">
                  <c:v>-0.11470759999999999</c:v>
                </c:pt>
                <c:pt idx="93">
                  <c:v>-0.11566709999999999</c:v>
                </c:pt>
                <c:pt idx="94">
                  <c:v>-0.1166266</c:v>
                </c:pt>
                <c:pt idx="95">
                  <c:v>-0.1175861</c:v>
                </c:pt>
                <c:pt idx="96">
                  <c:v>-0.1185456</c:v>
                </c:pt>
                <c:pt idx="97">
                  <c:v>-0.1195051</c:v>
                </c:pt>
                <c:pt idx="98">
                  <c:v>-0.12046460000000001</c:v>
                </c:pt>
                <c:pt idx="99">
                  <c:v>-0.12142409999999998</c:v>
                </c:pt>
                <c:pt idx="100">
                  <c:v>-0.12238359999999998</c:v>
                </c:pt>
                <c:pt idx="101">
                  <c:v>-0.12334309999999998</c:v>
                </c:pt>
                <c:pt idx="102">
                  <c:v>-0.12430259999999999</c:v>
                </c:pt>
                <c:pt idx="103">
                  <c:v>-0.12526209999999999</c:v>
                </c:pt>
                <c:pt idx="104">
                  <c:v>-0.12622159999999999</c:v>
                </c:pt>
                <c:pt idx="105">
                  <c:v>-0.12718109999999999</c:v>
                </c:pt>
                <c:pt idx="106">
                  <c:v>-0.12814059999999999</c:v>
                </c:pt>
                <c:pt idx="107">
                  <c:v>-0.1291001</c:v>
                </c:pt>
                <c:pt idx="108">
                  <c:v>-0.1300596</c:v>
                </c:pt>
                <c:pt idx="109">
                  <c:v>-0.1310191</c:v>
                </c:pt>
                <c:pt idx="110">
                  <c:v>-0.1319786</c:v>
                </c:pt>
                <c:pt idx="111">
                  <c:v>-0.1329381</c:v>
                </c:pt>
                <c:pt idx="112">
                  <c:v>-0.13389760000000001</c:v>
                </c:pt>
                <c:pt idx="113">
                  <c:v>-0.13485709999999998</c:v>
                </c:pt>
                <c:pt idx="114">
                  <c:v>-0.13581659999999998</c:v>
                </c:pt>
                <c:pt idx="115">
                  <c:v>-0.13677609999999998</c:v>
                </c:pt>
              </c:numCache>
            </c:numRef>
          </c:yVal>
          <c:smooth val="1"/>
          <c:extLst>
            <c:ext xmlns:c16="http://schemas.microsoft.com/office/drawing/2014/chart" uri="{C3380CC4-5D6E-409C-BE32-E72D297353CC}">
              <c16:uniqueId val="{00000001-72F0-4124-AD5A-F5C17DB8A789}"/>
            </c:ext>
          </c:extLst>
        </c:ser>
        <c:dLbls>
          <c:showLegendKey val="0"/>
          <c:showVal val="0"/>
          <c:showCatName val="0"/>
          <c:showSerName val="0"/>
          <c:showPercent val="0"/>
          <c:showBubbleSize val="0"/>
        </c:dLbls>
        <c:axId val="122843904"/>
        <c:axId val="122841728"/>
      </c:scatterChart>
      <c:valAx>
        <c:axId val="122833536"/>
        <c:scaling>
          <c:orientation val="minMax"/>
          <c:max val="120"/>
          <c:min val="0"/>
        </c:scaling>
        <c:delete val="0"/>
        <c:axPos val="b"/>
        <c:title>
          <c:tx>
            <c:rich>
              <a:bodyPr rot="0" spcFirstLastPara="1" vertOverflow="ellipsis" vert="horz" wrap="square" anchor="ctr" anchorCtr="1"/>
              <a:lstStyle/>
              <a:p>
                <a:pPr>
                  <a:defRPr sz="1050" b="1" i="0" u="none" strike="noStrike" kern="1200" baseline="0">
                    <a:solidFill>
                      <a:schemeClr val="tx1"/>
                    </a:solidFill>
                    <a:latin typeface="Times New Roman" panose="02020603050405020304" pitchFamily="18" charset="0"/>
                    <a:ea typeface="宋体" panose="02010600030101010101" pitchFamily="2" charset="-122"/>
                    <a:cs typeface="+mn-cs"/>
                  </a:defRPr>
                </a:pPr>
                <a:r>
                  <a:rPr lang="zh-CN" altLang="en-US" sz="1050" b="1"/>
                  <a:t>规模（亩）</a:t>
                </a:r>
              </a:p>
            </c:rich>
          </c:tx>
          <c:layout>
            <c:manualLayout>
              <c:xMode val="edge"/>
              <c:yMode val="edge"/>
              <c:x val="0.43169124150810056"/>
              <c:y val="0.92279453440412984"/>
            </c:manualLayout>
          </c:layout>
          <c:overlay val="0"/>
          <c:spPr>
            <a:noFill/>
            <a:ln>
              <a:noFill/>
            </a:ln>
            <a:effectLst/>
          </c:spPr>
          <c:txPr>
            <a:bodyPr rot="0" spcFirstLastPara="1" vertOverflow="ellipsis" vert="horz" wrap="square" anchor="ctr" anchorCtr="1"/>
            <a:lstStyle/>
            <a:p>
              <a:pPr>
                <a:defRPr sz="1050" b="1" i="0" u="none" strike="noStrike" kern="1200" baseline="0">
                  <a:solidFill>
                    <a:schemeClr val="tx1"/>
                  </a:solidFill>
                  <a:latin typeface="Times New Roman" panose="02020603050405020304" pitchFamily="18" charset="0"/>
                  <a:ea typeface="宋体" panose="02010600030101010101" pitchFamily="2" charset="-122"/>
                  <a:cs typeface="+mn-cs"/>
                </a:defRPr>
              </a:pPr>
              <a:endParaRPr lang="zh-CN"/>
            </a:p>
          </c:txPr>
        </c:title>
        <c:numFmt formatCode="General" sourceLinked="1"/>
        <c:majorTickMark val="out"/>
        <c:minorTickMark val="in"/>
        <c:tickLblPos val="nextTo"/>
        <c:spPr>
          <a:noFill/>
          <a:ln w="9525" cap="flat" cmpd="sng" algn="ctr">
            <a:solidFill>
              <a:sysClr val="windowText" lastClr="000000"/>
            </a:solidFill>
            <a:round/>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mn-cs"/>
              </a:defRPr>
            </a:pPr>
            <a:endParaRPr lang="zh-CN"/>
          </a:p>
        </c:txPr>
        <c:crossAx val="122839808"/>
        <c:crosses val="autoZero"/>
        <c:crossBetween val="midCat"/>
        <c:majorUnit val="10"/>
      </c:valAx>
      <c:valAx>
        <c:axId val="122839808"/>
        <c:scaling>
          <c:orientation val="minMax"/>
          <c:min val="150"/>
        </c:scaling>
        <c:delete val="0"/>
        <c:axPos val="l"/>
        <c:title>
          <c:tx>
            <c:rich>
              <a:bodyPr rot="0" spcFirstLastPara="1" vertOverflow="ellipsis" vert="eaVert" wrap="square" anchor="ctr" anchorCtr="1"/>
              <a:lstStyle/>
              <a:p>
                <a:pPr>
                  <a:defRPr sz="1050" b="1" i="0" u="none" strike="noStrike" kern="1200" baseline="0">
                    <a:solidFill>
                      <a:sysClr val="windowText" lastClr="000000"/>
                    </a:solidFill>
                    <a:latin typeface="Times New Roman" panose="02020603050405020304" pitchFamily="18" charset="0"/>
                    <a:ea typeface="宋体" panose="02010600030101010101" pitchFamily="2" charset="-122"/>
                    <a:cs typeface="+mn-cs"/>
                  </a:defRPr>
                </a:pPr>
                <a:r>
                  <a:rPr lang="zh-CN" altLang="en-US" sz="1050" b="1"/>
                  <a:t>单产（千克</a:t>
                </a:r>
                <a:r>
                  <a:rPr lang="en-US" altLang="zh-CN" sz="1050" b="1"/>
                  <a:t>/</a:t>
                </a:r>
                <a:r>
                  <a:rPr lang="zh-CN" altLang="en-US" sz="1050" b="1"/>
                  <a:t>亩）</a:t>
                </a:r>
              </a:p>
            </c:rich>
          </c:tx>
          <c:layout>
            <c:manualLayout>
              <c:xMode val="edge"/>
              <c:yMode val="edge"/>
              <c:x val="3.1577553452648944E-4"/>
              <c:y val="0.2623524815737614"/>
            </c:manualLayout>
          </c:layout>
          <c:overlay val="0"/>
          <c:spPr>
            <a:noFill/>
            <a:ln>
              <a:noFill/>
            </a:ln>
            <a:effectLst/>
          </c:spPr>
          <c:txPr>
            <a:bodyPr rot="0" spcFirstLastPara="1" vertOverflow="ellipsis" vert="eaVert" wrap="square" anchor="ctr" anchorCtr="1"/>
            <a:lstStyle/>
            <a:p>
              <a:pPr>
                <a:defRPr sz="1050" b="1" i="0" u="none" strike="noStrike" kern="1200" baseline="0">
                  <a:solidFill>
                    <a:sysClr val="windowText" lastClr="000000"/>
                  </a:solidFill>
                  <a:latin typeface="Times New Roman" panose="02020603050405020304" pitchFamily="18" charset="0"/>
                  <a:ea typeface="宋体" panose="02010600030101010101" pitchFamily="2" charset="-122"/>
                  <a:cs typeface="+mn-cs"/>
                </a:defRPr>
              </a:pPr>
              <a:endParaRPr lang="zh-CN"/>
            </a:p>
          </c:txPr>
        </c:title>
        <c:numFmt formatCode="General" sourceLinked="1"/>
        <c:majorTickMark val="out"/>
        <c:minorTickMark val="in"/>
        <c:tickLblPos val="nextTo"/>
        <c:spPr>
          <a:noFill/>
          <a:ln w="9525" cap="flat" cmpd="sng" algn="ctr">
            <a:solidFill>
              <a:sysClr val="windowText" lastClr="000000"/>
            </a:solidFill>
            <a:round/>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mn-cs"/>
              </a:defRPr>
            </a:pPr>
            <a:endParaRPr lang="zh-CN"/>
          </a:p>
        </c:txPr>
        <c:crossAx val="122833536"/>
        <c:crosses val="autoZero"/>
        <c:crossBetween val="midCat"/>
        <c:majorUnit val="25"/>
      </c:valAx>
      <c:valAx>
        <c:axId val="122841728"/>
        <c:scaling>
          <c:orientation val="minMax"/>
        </c:scaling>
        <c:delete val="0"/>
        <c:axPos val="r"/>
        <c:title>
          <c:tx>
            <c:rich>
              <a:bodyPr rot="0" spcFirstLastPara="1" vertOverflow="ellipsis" vert="eaVert" wrap="square" anchor="ctr" anchorCtr="1"/>
              <a:lstStyle/>
              <a:p>
                <a:pPr>
                  <a:defRPr sz="1050" b="1" i="0" u="none" strike="noStrike" kern="1200" baseline="0">
                    <a:solidFill>
                      <a:schemeClr val="tx1"/>
                    </a:solidFill>
                    <a:latin typeface="Times New Roman" panose="02020603050405020304" pitchFamily="18" charset="0"/>
                    <a:ea typeface="宋体" panose="02010600030101010101" pitchFamily="2" charset="-122"/>
                    <a:cs typeface="+mn-cs"/>
                  </a:defRPr>
                </a:pPr>
                <a:r>
                  <a:rPr lang="zh-CN" altLang="en-US" sz="1050" b="1"/>
                  <a:t>规模弹性</a:t>
                </a:r>
              </a:p>
            </c:rich>
          </c:tx>
          <c:layout>
            <c:manualLayout>
              <c:xMode val="edge"/>
              <c:yMode val="edge"/>
              <c:x val="0.95926074074074075"/>
              <c:y val="0.2711760416666667"/>
            </c:manualLayout>
          </c:layout>
          <c:overlay val="0"/>
          <c:spPr>
            <a:noFill/>
            <a:ln>
              <a:noFill/>
            </a:ln>
            <a:effectLst/>
          </c:spPr>
          <c:txPr>
            <a:bodyPr rot="0" spcFirstLastPara="1" vertOverflow="ellipsis" vert="eaVert" wrap="square" anchor="ctr" anchorCtr="1"/>
            <a:lstStyle/>
            <a:p>
              <a:pPr>
                <a:defRPr sz="1050" b="1" i="0" u="none" strike="noStrike" kern="1200" baseline="0">
                  <a:solidFill>
                    <a:schemeClr val="tx1"/>
                  </a:solidFill>
                  <a:latin typeface="Times New Roman" panose="02020603050405020304" pitchFamily="18" charset="0"/>
                  <a:ea typeface="宋体" panose="02010600030101010101" pitchFamily="2" charset="-122"/>
                  <a:cs typeface="+mn-cs"/>
                </a:defRPr>
              </a:pPr>
              <a:endParaRPr lang="zh-CN"/>
            </a:p>
          </c:txPr>
        </c:title>
        <c:numFmt formatCode="0.000_ " sourceLinked="1"/>
        <c:majorTickMark val="out"/>
        <c:minorTickMark val="in"/>
        <c:tickLblPos val="nextTo"/>
        <c:spPr>
          <a:noFill/>
          <a:ln w="9525" cap="flat" cmpd="sng" algn="ctr">
            <a:solidFill>
              <a:sysClr val="windowText" lastClr="000000"/>
            </a:solidFill>
            <a:round/>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mn-cs"/>
              </a:defRPr>
            </a:pPr>
            <a:endParaRPr lang="zh-CN"/>
          </a:p>
        </c:txPr>
        <c:crossAx val="122843904"/>
        <c:crosses val="max"/>
        <c:crossBetween val="midCat"/>
      </c:valAx>
      <c:valAx>
        <c:axId val="122843904"/>
        <c:scaling>
          <c:orientation val="minMax"/>
        </c:scaling>
        <c:delete val="1"/>
        <c:axPos val="b"/>
        <c:numFmt formatCode="General" sourceLinked="1"/>
        <c:majorTickMark val="out"/>
        <c:minorTickMark val="none"/>
        <c:tickLblPos val="nextTo"/>
        <c:crossAx val="122841728"/>
        <c:crosses val="autoZero"/>
        <c:crossBetween val="midCat"/>
      </c:valAx>
      <c:spPr>
        <a:noFill/>
        <a:ln>
          <a:solidFill>
            <a:sysClr val="windowText" lastClr="000000"/>
          </a:solidFill>
        </a:ln>
        <a:effectLst/>
      </c:spPr>
    </c:plotArea>
    <c:legend>
      <c:legendPos val="t"/>
      <c:layout>
        <c:manualLayout>
          <c:xMode val="edge"/>
          <c:yMode val="edge"/>
          <c:x val="0.2882549095687395"/>
          <c:y val="7.6585437845627574E-2"/>
          <c:w val="0.35560000000000003"/>
          <c:h val="7.7208680555555562E-2"/>
        </c:manualLayout>
      </c:layout>
      <c:overlay val="0"/>
      <c:spPr>
        <a:noFill/>
        <a:ln>
          <a:noFill/>
        </a:ln>
        <a:effectLst/>
      </c:spPr>
      <c:txPr>
        <a:bodyPr rot="0" spcFirstLastPara="1" vertOverflow="ellipsis" vert="horz" wrap="square" anchor="ctr" anchorCtr="1"/>
        <a:lstStyle/>
        <a:p>
          <a:pPr>
            <a:defRPr sz="1050" b="0" i="0" u="none" strike="noStrike" kern="1200" baseline="0">
              <a:solidFill>
                <a:sysClr val="windowText" lastClr="000000"/>
              </a:solidFill>
              <a:latin typeface="Times New Roman" panose="02020603050405020304" pitchFamily="18" charset="0"/>
              <a:ea typeface="宋体" panose="02010600030101010101" pitchFamily="2" charset="-122"/>
              <a:cs typeface="+mn-cs"/>
            </a:defRPr>
          </a:pPr>
          <a:endParaRPr lang="zh-CN"/>
        </a:p>
      </c:txPr>
    </c:legend>
    <c:plotVisOnly val="1"/>
    <c:dispBlanksAs val="gap"/>
    <c:showDLblsOverMax val="0"/>
  </c:chart>
  <c:spPr>
    <a:noFill/>
    <a:ln w="9525" cap="flat" cmpd="sng" algn="ctr">
      <a:noFill/>
      <a:round/>
    </a:ln>
    <a:effectLst/>
  </c:spPr>
  <c:txPr>
    <a:bodyPr/>
    <a:lstStyle/>
    <a:p>
      <a:pPr>
        <a:defRPr/>
      </a:pPr>
      <a:endParaRPr lang="zh-CN"/>
    </a:p>
  </c:txPr>
  <c:externalData r:id="rId4">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manualLayout>
          <c:layoutTarget val="inner"/>
          <c:xMode val="edge"/>
          <c:yMode val="edge"/>
          <c:x val="0.12547719526918022"/>
          <c:y val="3.8294179339563833E-2"/>
          <c:w val="0.72013675359779483"/>
          <c:h val="0.77372611575567152"/>
        </c:manualLayout>
      </c:layout>
      <c:scatterChart>
        <c:scatterStyle val="smoothMarker"/>
        <c:varyColors val="0"/>
        <c:ser>
          <c:idx val="0"/>
          <c:order val="0"/>
          <c:tx>
            <c:strRef>
              <c:f>Sheet2!$BW$2</c:f>
              <c:strCache>
                <c:ptCount val="1"/>
                <c:pt idx="0">
                  <c:v>单产</c:v>
                </c:pt>
              </c:strCache>
            </c:strRef>
          </c:tx>
          <c:spPr>
            <a:ln w="15875" cap="rnd">
              <a:solidFill>
                <a:sysClr val="windowText" lastClr="000000"/>
              </a:solidFill>
              <a:round/>
            </a:ln>
            <a:effectLst/>
          </c:spPr>
          <c:marker>
            <c:symbol val="none"/>
          </c:marker>
          <c:xVal>
            <c:numRef>
              <c:f>Sheet2!$BV$3:$BV$214</c:f>
              <c:numCache>
                <c:formatCode>General</c:formatCode>
                <c:ptCount val="212"/>
                <c:pt idx="0">
                  <c:v>0.1</c:v>
                </c:pt>
                <c:pt idx="1">
                  <c:v>0.2</c:v>
                </c:pt>
                <c:pt idx="2">
                  <c:v>0.3</c:v>
                </c:pt>
                <c:pt idx="3">
                  <c:v>0.4</c:v>
                </c:pt>
                <c:pt idx="4">
                  <c:v>0.5</c:v>
                </c:pt>
                <c:pt idx="5">
                  <c:v>0.6</c:v>
                </c:pt>
                <c:pt idx="6">
                  <c:v>0.7</c:v>
                </c:pt>
                <c:pt idx="7">
                  <c:v>0.8</c:v>
                </c:pt>
                <c:pt idx="8">
                  <c:v>0.9</c:v>
                </c:pt>
                <c:pt idx="9">
                  <c:v>1</c:v>
                </c:pt>
                <c:pt idx="10">
                  <c:v>2</c:v>
                </c:pt>
                <c:pt idx="11">
                  <c:v>3</c:v>
                </c:pt>
                <c:pt idx="12">
                  <c:v>4</c:v>
                </c:pt>
                <c:pt idx="13">
                  <c:v>5.7</c:v>
                </c:pt>
                <c:pt idx="14">
                  <c:v>6</c:v>
                </c:pt>
                <c:pt idx="15">
                  <c:v>7</c:v>
                </c:pt>
                <c:pt idx="16">
                  <c:v>8</c:v>
                </c:pt>
                <c:pt idx="17">
                  <c:v>9</c:v>
                </c:pt>
                <c:pt idx="18">
                  <c:v>10</c:v>
                </c:pt>
                <c:pt idx="19">
                  <c:v>11</c:v>
                </c:pt>
                <c:pt idx="20">
                  <c:v>12</c:v>
                </c:pt>
                <c:pt idx="21">
                  <c:v>13</c:v>
                </c:pt>
                <c:pt idx="22">
                  <c:v>14</c:v>
                </c:pt>
                <c:pt idx="23">
                  <c:v>15</c:v>
                </c:pt>
                <c:pt idx="24">
                  <c:v>16</c:v>
                </c:pt>
                <c:pt idx="25">
                  <c:v>17</c:v>
                </c:pt>
                <c:pt idx="26">
                  <c:v>18</c:v>
                </c:pt>
                <c:pt idx="27">
                  <c:v>19</c:v>
                </c:pt>
                <c:pt idx="28">
                  <c:v>20</c:v>
                </c:pt>
                <c:pt idx="29">
                  <c:v>21</c:v>
                </c:pt>
                <c:pt idx="30">
                  <c:v>22</c:v>
                </c:pt>
                <c:pt idx="31">
                  <c:v>23</c:v>
                </c:pt>
                <c:pt idx="32">
                  <c:v>24</c:v>
                </c:pt>
                <c:pt idx="33">
                  <c:v>25</c:v>
                </c:pt>
                <c:pt idx="34">
                  <c:v>26</c:v>
                </c:pt>
                <c:pt idx="35">
                  <c:v>27</c:v>
                </c:pt>
                <c:pt idx="36">
                  <c:v>28</c:v>
                </c:pt>
                <c:pt idx="37">
                  <c:v>29</c:v>
                </c:pt>
                <c:pt idx="38">
                  <c:v>30</c:v>
                </c:pt>
                <c:pt idx="39">
                  <c:v>31</c:v>
                </c:pt>
                <c:pt idx="40">
                  <c:v>32</c:v>
                </c:pt>
                <c:pt idx="41">
                  <c:v>33</c:v>
                </c:pt>
                <c:pt idx="42">
                  <c:v>34</c:v>
                </c:pt>
                <c:pt idx="43">
                  <c:v>35</c:v>
                </c:pt>
                <c:pt idx="44">
                  <c:v>36</c:v>
                </c:pt>
                <c:pt idx="45">
                  <c:v>37</c:v>
                </c:pt>
                <c:pt idx="46">
                  <c:v>38</c:v>
                </c:pt>
                <c:pt idx="47">
                  <c:v>39</c:v>
                </c:pt>
                <c:pt idx="48">
                  <c:v>40</c:v>
                </c:pt>
                <c:pt idx="49">
                  <c:v>41</c:v>
                </c:pt>
                <c:pt idx="50">
                  <c:v>42</c:v>
                </c:pt>
                <c:pt idx="51">
                  <c:v>43</c:v>
                </c:pt>
                <c:pt idx="52">
                  <c:v>44</c:v>
                </c:pt>
                <c:pt idx="53">
                  <c:v>45</c:v>
                </c:pt>
                <c:pt idx="54">
                  <c:v>46</c:v>
                </c:pt>
                <c:pt idx="55">
                  <c:v>47</c:v>
                </c:pt>
                <c:pt idx="56">
                  <c:v>48</c:v>
                </c:pt>
                <c:pt idx="57">
                  <c:v>49</c:v>
                </c:pt>
                <c:pt idx="58">
                  <c:v>50</c:v>
                </c:pt>
                <c:pt idx="59">
                  <c:v>51</c:v>
                </c:pt>
                <c:pt idx="60">
                  <c:v>52</c:v>
                </c:pt>
                <c:pt idx="61">
                  <c:v>53</c:v>
                </c:pt>
                <c:pt idx="62">
                  <c:v>54</c:v>
                </c:pt>
                <c:pt idx="63">
                  <c:v>55</c:v>
                </c:pt>
                <c:pt idx="64">
                  <c:v>56</c:v>
                </c:pt>
                <c:pt idx="65">
                  <c:v>57</c:v>
                </c:pt>
                <c:pt idx="66">
                  <c:v>58</c:v>
                </c:pt>
                <c:pt idx="67">
                  <c:v>59</c:v>
                </c:pt>
                <c:pt idx="68">
                  <c:v>60</c:v>
                </c:pt>
                <c:pt idx="69">
                  <c:v>61</c:v>
                </c:pt>
                <c:pt idx="70">
                  <c:v>62</c:v>
                </c:pt>
                <c:pt idx="71">
                  <c:v>63</c:v>
                </c:pt>
                <c:pt idx="72">
                  <c:v>64</c:v>
                </c:pt>
                <c:pt idx="73">
                  <c:v>65</c:v>
                </c:pt>
                <c:pt idx="74">
                  <c:v>66</c:v>
                </c:pt>
                <c:pt idx="75">
                  <c:v>67</c:v>
                </c:pt>
                <c:pt idx="76">
                  <c:v>68</c:v>
                </c:pt>
                <c:pt idx="77">
                  <c:v>69</c:v>
                </c:pt>
                <c:pt idx="78">
                  <c:v>70</c:v>
                </c:pt>
                <c:pt idx="79">
                  <c:v>71</c:v>
                </c:pt>
                <c:pt idx="80">
                  <c:v>72</c:v>
                </c:pt>
                <c:pt idx="81">
                  <c:v>73</c:v>
                </c:pt>
                <c:pt idx="82">
                  <c:v>74</c:v>
                </c:pt>
                <c:pt idx="83">
                  <c:v>75</c:v>
                </c:pt>
                <c:pt idx="84">
                  <c:v>76</c:v>
                </c:pt>
                <c:pt idx="85">
                  <c:v>77</c:v>
                </c:pt>
                <c:pt idx="86">
                  <c:v>78</c:v>
                </c:pt>
                <c:pt idx="87">
                  <c:v>79</c:v>
                </c:pt>
                <c:pt idx="88">
                  <c:v>80</c:v>
                </c:pt>
                <c:pt idx="89">
                  <c:v>81</c:v>
                </c:pt>
                <c:pt idx="90">
                  <c:v>82</c:v>
                </c:pt>
                <c:pt idx="91">
                  <c:v>83</c:v>
                </c:pt>
                <c:pt idx="92">
                  <c:v>84</c:v>
                </c:pt>
                <c:pt idx="93">
                  <c:v>85</c:v>
                </c:pt>
                <c:pt idx="94">
                  <c:v>86</c:v>
                </c:pt>
                <c:pt idx="95">
                  <c:v>87</c:v>
                </c:pt>
                <c:pt idx="96">
                  <c:v>88</c:v>
                </c:pt>
                <c:pt idx="97">
                  <c:v>89</c:v>
                </c:pt>
                <c:pt idx="98">
                  <c:v>90</c:v>
                </c:pt>
                <c:pt idx="99">
                  <c:v>91</c:v>
                </c:pt>
                <c:pt idx="100">
                  <c:v>92</c:v>
                </c:pt>
                <c:pt idx="101">
                  <c:v>93</c:v>
                </c:pt>
                <c:pt idx="102">
                  <c:v>94</c:v>
                </c:pt>
                <c:pt idx="103">
                  <c:v>95</c:v>
                </c:pt>
                <c:pt idx="104">
                  <c:v>96</c:v>
                </c:pt>
                <c:pt idx="105">
                  <c:v>97</c:v>
                </c:pt>
                <c:pt idx="106">
                  <c:v>98</c:v>
                </c:pt>
                <c:pt idx="107">
                  <c:v>99</c:v>
                </c:pt>
                <c:pt idx="108">
                  <c:v>100</c:v>
                </c:pt>
                <c:pt idx="109">
                  <c:v>101</c:v>
                </c:pt>
                <c:pt idx="110">
                  <c:v>102</c:v>
                </c:pt>
                <c:pt idx="111">
                  <c:v>103</c:v>
                </c:pt>
                <c:pt idx="112">
                  <c:v>104</c:v>
                </c:pt>
                <c:pt idx="113">
                  <c:v>105</c:v>
                </c:pt>
                <c:pt idx="114">
                  <c:v>106</c:v>
                </c:pt>
                <c:pt idx="115">
                  <c:v>107</c:v>
                </c:pt>
                <c:pt idx="116">
                  <c:v>108</c:v>
                </c:pt>
                <c:pt idx="117">
                  <c:v>109</c:v>
                </c:pt>
                <c:pt idx="118">
                  <c:v>110</c:v>
                </c:pt>
                <c:pt idx="119">
                  <c:v>111</c:v>
                </c:pt>
                <c:pt idx="120">
                  <c:v>112</c:v>
                </c:pt>
                <c:pt idx="121">
                  <c:v>113</c:v>
                </c:pt>
                <c:pt idx="122">
                  <c:v>114</c:v>
                </c:pt>
                <c:pt idx="123">
                  <c:v>115</c:v>
                </c:pt>
                <c:pt idx="124">
                  <c:v>116</c:v>
                </c:pt>
                <c:pt idx="125">
                  <c:v>117</c:v>
                </c:pt>
                <c:pt idx="126">
                  <c:v>118</c:v>
                </c:pt>
                <c:pt idx="127">
                  <c:v>119</c:v>
                </c:pt>
                <c:pt idx="128">
                  <c:v>120</c:v>
                </c:pt>
                <c:pt idx="129">
                  <c:v>121</c:v>
                </c:pt>
                <c:pt idx="130">
                  <c:v>122</c:v>
                </c:pt>
                <c:pt idx="131">
                  <c:v>123</c:v>
                </c:pt>
                <c:pt idx="132">
                  <c:v>124</c:v>
                </c:pt>
                <c:pt idx="133">
                  <c:v>125</c:v>
                </c:pt>
                <c:pt idx="134">
                  <c:v>126</c:v>
                </c:pt>
                <c:pt idx="135">
                  <c:v>127</c:v>
                </c:pt>
                <c:pt idx="136">
                  <c:v>128</c:v>
                </c:pt>
                <c:pt idx="137">
                  <c:v>129</c:v>
                </c:pt>
                <c:pt idx="138">
                  <c:v>130</c:v>
                </c:pt>
                <c:pt idx="139">
                  <c:v>131</c:v>
                </c:pt>
                <c:pt idx="140">
                  <c:v>132</c:v>
                </c:pt>
                <c:pt idx="141">
                  <c:v>133</c:v>
                </c:pt>
                <c:pt idx="142">
                  <c:v>134</c:v>
                </c:pt>
                <c:pt idx="143">
                  <c:v>135</c:v>
                </c:pt>
                <c:pt idx="144">
                  <c:v>136</c:v>
                </c:pt>
                <c:pt idx="145">
                  <c:v>137</c:v>
                </c:pt>
                <c:pt idx="146">
                  <c:v>138</c:v>
                </c:pt>
                <c:pt idx="147">
                  <c:v>139</c:v>
                </c:pt>
                <c:pt idx="148">
                  <c:v>140</c:v>
                </c:pt>
                <c:pt idx="149">
                  <c:v>141</c:v>
                </c:pt>
                <c:pt idx="150">
                  <c:v>142</c:v>
                </c:pt>
                <c:pt idx="151">
                  <c:v>143</c:v>
                </c:pt>
                <c:pt idx="152">
                  <c:v>144</c:v>
                </c:pt>
                <c:pt idx="153">
                  <c:v>145</c:v>
                </c:pt>
                <c:pt idx="154">
                  <c:v>146</c:v>
                </c:pt>
                <c:pt idx="155">
                  <c:v>147</c:v>
                </c:pt>
                <c:pt idx="156">
                  <c:v>148</c:v>
                </c:pt>
                <c:pt idx="157">
                  <c:v>149</c:v>
                </c:pt>
                <c:pt idx="158">
                  <c:v>150</c:v>
                </c:pt>
                <c:pt idx="159">
                  <c:v>151</c:v>
                </c:pt>
                <c:pt idx="160">
                  <c:v>152</c:v>
                </c:pt>
                <c:pt idx="161">
                  <c:v>153</c:v>
                </c:pt>
                <c:pt idx="162">
                  <c:v>154</c:v>
                </c:pt>
                <c:pt idx="163">
                  <c:v>155</c:v>
                </c:pt>
                <c:pt idx="164">
                  <c:v>156</c:v>
                </c:pt>
                <c:pt idx="165">
                  <c:v>157</c:v>
                </c:pt>
                <c:pt idx="166">
                  <c:v>158</c:v>
                </c:pt>
                <c:pt idx="167">
                  <c:v>159</c:v>
                </c:pt>
                <c:pt idx="168">
                  <c:v>160</c:v>
                </c:pt>
                <c:pt idx="169">
                  <c:v>161</c:v>
                </c:pt>
                <c:pt idx="170">
                  <c:v>162</c:v>
                </c:pt>
                <c:pt idx="171">
                  <c:v>163</c:v>
                </c:pt>
                <c:pt idx="172">
                  <c:v>164</c:v>
                </c:pt>
                <c:pt idx="173">
                  <c:v>165</c:v>
                </c:pt>
                <c:pt idx="174">
                  <c:v>166</c:v>
                </c:pt>
                <c:pt idx="175">
                  <c:v>167</c:v>
                </c:pt>
                <c:pt idx="176">
                  <c:v>168</c:v>
                </c:pt>
                <c:pt idx="177">
                  <c:v>169</c:v>
                </c:pt>
                <c:pt idx="178">
                  <c:v>170</c:v>
                </c:pt>
                <c:pt idx="179">
                  <c:v>171</c:v>
                </c:pt>
                <c:pt idx="180">
                  <c:v>172</c:v>
                </c:pt>
                <c:pt idx="181">
                  <c:v>173</c:v>
                </c:pt>
                <c:pt idx="182">
                  <c:v>174</c:v>
                </c:pt>
                <c:pt idx="183">
                  <c:v>175</c:v>
                </c:pt>
                <c:pt idx="184">
                  <c:v>176</c:v>
                </c:pt>
                <c:pt idx="185">
                  <c:v>177</c:v>
                </c:pt>
                <c:pt idx="186">
                  <c:v>178</c:v>
                </c:pt>
                <c:pt idx="187">
                  <c:v>179</c:v>
                </c:pt>
                <c:pt idx="188">
                  <c:v>180</c:v>
                </c:pt>
                <c:pt idx="189">
                  <c:v>181</c:v>
                </c:pt>
                <c:pt idx="190">
                  <c:v>182</c:v>
                </c:pt>
                <c:pt idx="191">
                  <c:v>183</c:v>
                </c:pt>
                <c:pt idx="192">
                  <c:v>184</c:v>
                </c:pt>
                <c:pt idx="193">
                  <c:v>185</c:v>
                </c:pt>
                <c:pt idx="194">
                  <c:v>186</c:v>
                </c:pt>
                <c:pt idx="195">
                  <c:v>187</c:v>
                </c:pt>
                <c:pt idx="196">
                  <c:v>188</c:v>
                </c:pt>
                <c:pt idx="197">
                  <c:v>189</c:v>
                </c:pt>
                <c:pt idx="198">
                  <c:v>190</c:v>
                </c:pt>
                <c:pt idx="199">
                  <c:v>191</c:v>
                </c:pt>
                <c:pt idx="200">
                  <c:v>192</c:v>
                </c:pt>
                <c:pt idx="201">
                  <c:v>193</c:v>
                </c:pt>
                <c:pt idx="202">
                  <c:v>194</c:v>
                </c:pt>
                <c:pt idx="203">
                  <c:v>195</c:v>
                </c:pt>
                <c:pt idx="204">
                  <c:v>196</c:v>
                </c:pt>
                <c:pt idx="205">
                  <c:v>197</c:v>
                </c:pt>
                <c:pt idx="206">
                  <c:v>198</c:v>
                </c:pt>
                <c:pt idx="207">
                  <c:v>199</c:v>
                </c:pt>
                <c:pt idx="208">
                  <c:v>200</c:v>
                </c:pt>
                <c:pt idx="209">
                  <c:v>201</c:v>
                </c:pt>
                <c:pt idx="210">
                  <c:v>202</c:v>
                </c:pt>
                <c:pt idx="211">
                  <c:v>203</c:v>
                </c:pt>
              </c:numCache>
            </c:numRef>
          </c:xVal>
          <c:yVal>
            <c:numRef>
              <c:f>Sheet2!$BW$3:$BW$214</c:f>
              <c:numCache>
                <c:formatCode>General</c:formatCode>
                <c:ptCount val="212"/>
                <c:pt idx="0">
                  <c:v>597.38147535628786</c:v>
                </c:pt>
                <c:pt idx="1">
                  <c:v>585.32325202028392</c:v>
                </c:pt>
                <c:pt idx="2">
                  <c:v>578.36126067279361</c:v>
                </c:pt>
                <c:pt idx="3">
                  <c:v>573.45698410333705</c:v>
                </c:pt>
                <c:pt idx="4">
                  <c:v>569.67012474748799</c:v>
                </c:pt>
                <c:pt idx="5">
                  <c:v>566.58530833933685</c:v>
                </c:pt>
                <c:pt idx="6">
                  <c:v>563.98235255527754</c:v>
                </c:pt>
                <c:pt idx="7">
                  <c:v>561.73049773977107</c:v>
                </c:pt>
                <c:pt idx="8">
                  <c:v>559.74576370875775</c:v>
                </c:pt>
                <c:pt idx="9">
                  <c:v>557.9710227305294</c:v>
                </c:pt>
                <c:pt idx="10">
                  <c:v>546.26712503528881</c:v>
                </c:pt>
                <c:pt idx="11">
                  <c:v>539.33409749540056</c:v>
                </c:pt>
                <c:pt idx="12">
                  <c:v>534.3292178128379</c:v>
                </c:pt>
                <c:pt idx="13">
                  <c:v>528.00922039042007</c:v>
                </c:pt>
                <c:pt idx="14">
                  <c:v>527.07470381682811</c:v>
                </c:pt>
                <c:pt idx="15">
                  <c:v>524.22988247555111</c:v>
                </c:pt>
                <c:pt idx="16">
                  <c:v>521.71539944392146</c:v>
                </c:pt>
                <c:pt idx="17">
                  <c:v>519.45252539957755</c:v>
                </c:pt>
                <c:pt idx="18">
                  <c:v>517.38768323742647</c:v>
                </c:pt>
                <c:pt idx="19">
                  <c:v>515.48276887196846</c:v>
                </c:pt>
                <c:pt idx="20">
                  <c:v>513.70971911626611</c:v>
                </c:pt>
                <c:pt idx="21">
                  <c:v>512.04727063514997</c:v>
                </c:pt>
                <c:pt idx="22">
                  <c:v>510.4789286192609</c:v>
                </c:pt>
                <c:pt idx="23">
                  <c:v>508.99164102973623</c:v>
                </c:pt>
                <c:pt idx="24">
                  <c:v>507.57490346638838</c:v>
                </c:pt>
                <c:pt idx="25">
                  <c:v>506.220137082419</c:v>
                </c:pt>
                <c:pt idx="26">
                  <c:v>504.92024536838841</c:v>
                </c:pt>
                <c:pt idx="27">
                  <c:v>503.66929146056515</c:v>
                </c:pt>
                <c:pt idx="28">
                  <c:v>502.46225868406458</c:v>
                </c:pt>
                <c:pt idx="29">
                  <c:v>501.2948698389859</c:v>
                </c:pt>
                <c:pt idx="30">
                  <c:v>500.16344875096956</c:v>
                </c:pt>
                <c:pt idx="31">
                  <c:v>499.06481275861756</c:v>
                </c:pt>
                <c:pt idx="32">
                  <c:v>497.99618819997727</c:v>
                </c:pt>
                <c:pt idx="33">
                  <c:v>496.95514323843474</c:v>
                </c:pt>
                <c:pt idx="34">
                  <c:v>495.93953392881912</c:v>
                </c:pt>
                <c:pt idx="35">
                  <c:v>494.94746051199252</c:v>
                </c:pt>
                <c:pt idx="36">
                  <c:v>493.97723169604723</c:v>
                </c:pt>
                <c:pt idx="37">
                  <c:v>493.0273352351569</c:v>
                </c:pt>
                <c:pt idx="38">
                  <c:v>492.09641351952104</c:v>
                </c:pt>
                <c:pt idx="39">
                  <c:v>491.1832431863121</c:v>
                </c:pt>
                <c:pt idx="40">
                  <c:v>490.28671798241248</c:v>
                </c:pt>
                <c:pt idx="41">
                  <c:v>489.40583427606475</c:v>
                </c:pt>
                <c:pt idx="42">
                  <c:v>488.53967874099953</c:v>
                </c:pt>
                <c:pt idx="43">
                  <c:v>487.68741783365982</c:v>
                </c:pt>
                <c:pt idx="44">
                  <c:v>486.84828875921346</c:v>
                </c:pt>
                <c:pt idx="45">
                  <c:v>486.02159168063014</c:v>
                </c:pt>
                <c:pt idx="46">
                  <c:v>485.20668297113565</c:v>
                </c:pt>
                <c:pt idx="47">
                  <c:v>484.40296934679134</c:v>
                </c:pt>
                <c:pt idx="48">
                  <c:v>483.60990274498545</c:v>
                </c:pt>
                <c:pt idx="49">
                  <c:v>482.82697583790082</c:v>
                </c:pt>
                <c:pt idx="50">
                  <c:v>482.05371808880051</c:v>
                </c:pt>
                <c:pt idx="51">
                  <c:v>481.28969227420777</c:v>
                </c:pt>
                <c:pt idx="52">
                  <c:v>480.53449140747671</c:v>
                </c:pt>
                <c:pt idx="53">
                  <c:v>479.78773600942787</c:v>
                </c:pt>
                <c:pt idx="54">
                  <c:v>479.04907168011937</c:v>
                </c:pt>
                <c:pt idx="55">
                  <c:v>478.31816693274777</c:v>
                </c:pt>
                <c:pt idx="56">
                  <c:v>477.59471125645132</c:v>
                </c:pt>
                <c:pt idx="57">
                  <c:v>476.87841337959787</c:v>
                </c:pt>
                <c:pt idx="58">
                  <c:v>476.16899970916103</c:v>
                </c:pt>
                <c:pt idx="59">
                  <c:v>475.46621292520257</c:v>
                </c:pt>
                <c:pt idx="60">
                  <c:v>474.76981071231495</c:v>
                </c:pt>
                <c:pt idx="61">
                  <c:v>474.07956461232533</c:v>
                </c:pt>
                <c:pt idx="62">
                  <c:v>473.39525898461108</c:v>
                </c:pt>
                <c:pt idx="63">
                  <c:v>472.71669006213921</c:v>
                </c:pt>
                <c:pt idx="64">
                  <c:v>472.04366509285103</c:v>
                </c:pt>
                <c:pt idx="65">
                  <c:v>471.37600155729245</c:v>
                </c:pt>
                <c:pt idx="66">
                  <c:v>470.71352645451014</c:v>
                </c:pt>
                <c:pt idx="67">
                  <c:v>470.05607564919319</c:v>
                </c:pt>
                <c:pt idx="68">
                  <c:v>469.40349327385496</c:v>
                </c:pt>
                <c:pt idx="69">
                  <c:v>468.75563118058852</c:v>
                </c:pt>
                <c:pt idx="70">
                  <c:v>468.11234843753863</c:v>
                </c:pt>
                <c:pt idx="71">
                  <c:v>467.4735108657863</c:v>
                </c:pt>
                <c:pt idx="72">
                  <c:v>466.8389906128109</c:v>
                </c:pt>
                <c:pt idx="73">
                  <c:v>466.20866575912584</c:v>
                </c:pt>
                <c:pt idx="74">
                  <c:v>465.58241995502976</c:v>
                </c:pt>
                <c:pt idx="75">
                  <c:v>464.96014208475458</c:v>
                </c:pt>
                <c:pt idx="76">
                  <c:v>464.34172595556504</c:v>
                </c:pt>
                <c:pt idx="77">
                  <c:v>463.7270700096189</c:v>
                </c:pt>
                <c:pt idx="78">
                  <c:v>463.11607705661515</c:v>
                </c:pt>
                <c:pt idx="79">
                  <c:v>462.50865402545861</c:v>
                </c:pt>
                <c:pt idx="80">
                  <c:v>461.9047117333393</c:v>
                </c:pt>
                <c:pt idx="81">
                  <c:v>461.30416467078004</c:v>
                </c:pt>
                <c:pt idx="82">
                  <c:v>460.70693080134811</c:v>
                </c:pt>
                <c:pt idx="83">
                  <c:v>460.11293137484193</c:v>
                </c:pt>
                <c:pt idx="84">
                  <c:v>459.52209075288567</c:v>
                </c:pt>
                <c:pt idx="85">
                  <c:v>458.93433624594883</c:v>
                </c:pt>
                <c:pt idx="86">
                  <c:v>458.34959796090902</c:v>
                </c:pt>
                <c:pt idx="87">
                  <c:v>457.76780865834843</c:v>
                </c:pt>
                <c:pt idx="88">
                  <c:v>457.18890361884661</c:v>
                </c:pt>
                <c:pt idx="89">
                  <c:v>456.6128205175965</c:v>
                </c:pt>
                <c:pt idx="90">
                  <c:v>456.0394993067336</c:v>
                </c:pt>
                <c:pt idx="91">
                  <c:v>455.4688821048116</c:v>
                </c:pt>
                <c:pt idx="92">
                  <c:v>454.9009130929108</c:v>
                </c:pt>
                <c:pt idx="93">
                  <c:v>454.33553841690645</c:v>
                </c:pt>
                <c:pt idx="94">
                  <c:v>453.7727060954702</c:v>
                </c:pt>
                <c:pt idx="95">
                  <c:v>453.21236593339239</c:v>
                </c:pt>
                <c:pt idx="96">
                  <c:v>452.65446943987365</c:v>
                </c:pt>
                <c:pt idx="97">
                  <c:v>452.09896975144113</c:v>
                </c:pt>
                <c:pt idx="98">
                  <c:v>451.54582155917706</c:v>
                </c:pt>
                <c:pt idx="99">
                  <c:v>450.99498103997917</c:v>
                </c:pt>
                <c:pt idx="100">
                  <c:v>450.44640579158016</c:v>
                </c:pt>
                <c:pt idx="101">
                  <c:v>449.90005477109173</c:v>
                </c:pt>
                <c:pt idx="102">
                  <c:v>449.35588823683491</c:v>
                </c:pt>
                <c:pt idx="103">
                  <c:v>448.81386769325763</c:v>
                </c:pt>
                <c:pt idx="104">
                  <c:v>448.27395583874016</c:v>
                </c:pt>
                <c:pt idx="105">
                  <c:v>447.73611651610764</c:v>
                </c:pt>
                <c:pt idx="106">
                  <c:v>447.20031466568747</c:v>
                </c:pt>
                <c:pt idx="107">
                  <c:v>446.66651628075101</c:v>
                </c:pt>
                <c:pt idx="108">
                  <c:v>446.13468836519843</c:v>
                </c:pt>
                <c:pt idx="109">
                  <c:v>445.60479889335141</c:v>
                </c:pt>
                <c:pt idx="110">
                  <c:v>445.07681677173213</c:v>
                </c:pt>
                <c:pt idx="111">
                  <c:v>444.55071180270357</c:v>
                </c:pt>
                <c:pt idx="112">
                  <c:v>444.0264546498758</c:v>
                </c:pt>
                <c:pt idx="113">
                  <c:v>443.50401680516268</c:v>
                </c:pt>
                <c:pt idx="114">
                  <c:v>442.98337055740694</c:v>
                </c:pt>
                <c:pt idx="115">
                  <c:v>442.46448896247705</c:v>
                </c:pt>
                <c:pt idx="116">
                  <c:v>441.94734581475814</c:v>
                </c:pt>
                <c:pt idx="117">
                  <c:v>441.43191561995695</c:v>
                </c:pt>
                <c:pt idx="118">
                  <c:v>440.91817356915186</c:v>
                </c:pt>
                <c:pt idx="119">
                  <c:v>440.40609551401451</c:v>
                </c:pt>
                <c:pt idx="120">
                  <c:v>439.8956579431478</c:v>
                </c:pt>
                <c:pt idx="121">
                  <c:v>439.38683795947463</c:v>
                </c:pt>
                <c:pt idx="122">
                  <c:v>438.87961325862227</c:v>
                </c:pt>
                <c:pt idx="123">
                  <c:v>438.3739621082542</c:v>
                </c:pt>
                <c:pt idx="124">
                  <c:v>437.86986332829582</c:v>
                </c:pt>
                <c:pt idx="125">
                  <c:v>437.3672962720081</c:v>
                </c:pt>
                <c:pt idx="126">
                  <c:v>436.8662408078705</c:v>
                </c:pt>
                <c:pt idx="127">
                  <c:v>436.36667730222649</c:v>
                </c:pt>
                <c:pt idx="128">
                  <c:v>435.86858660265443</c:v>
                </c:pt>
                <c:pt idx="129">
                  <c:v>435.37195002203276</c:v>
                </c:pt>
                <c:pt idx="130">
                  <c:v>434.87674932325729</c:v>
                </c:pt>
                <c:pt idx="131">
                  <c:v>434.38296670458527</c:v>
                </c:pt>
                <c:pt idx="132">
                  <c:v>433.89058478557024</c:v>
                </c:pt>
                <c:pt idx="133">
                  <c:v>433.39958659356665</c:v>
                </c:pt>
                <c:pt idx="134">
                  <c:v>432.90995555076603</c:v>
                </c:pt>
                <c:pt idx="135">
                  <c:v>432.42167546175131</c:v>
                </c:pt>
                <c:pt idx="136">
                  <c:v>431.93473050153534</c:v>
                </c:pt>
                <c:pt idx="137">
                  <c:v>431.44910520406864</c:v>
                </c:pt>
                <c:pt idx="138">
                  <c:v>430.96478445118601</c:v>
                </c:pt>
                <c:pt idx="139">
                  <c:v>430.48175346198161</c:v>
                </c:pt>
                <c:pt idx="140">
                  <c:v>429.9999977825849</c:v>
                </c:pt>
                <c:pt idx="141">
                  <c:v>429.51950327632414</c:v>
                </c:pt>
                <c:pt idx="142">
                  <c:v>429.04025611425601</c:v>
                </c:pt>
                <c:pt idx="143">
                  <c:v>428.56224276605053</c:v>
                </c:pt>
                <c:pt idx="144">
                  <c:v>428.08544999120898</c:v>
                </c:pt>
                <c:pt idx="145">
                  <c:v>427.60986483060566</c:v>
                </c:pt>
                <c:pt idx="146">
                  <c:v>427.1354745983358</c:v>
                </c:pt>
                <c:pt idx="147">
                  <c:v>426.66226687385904</c:v>
                </c:pt>
                <c:pt idx="148">
                  <c:v>426.190229494422</c:v>
                </c:pt>
                <c:pt idx="149">
                  <c:v>425.71935054775429</c:v>
                </c:pt>
                <c:pt idx="150">
                  <c:v>425.24961836501842</c:v>
                </c:pt>
                <c:pt idx="151">
                  <c:v>424.78102151400884</c:v>
                </c:pt>
                <c:pt idx="152">
                  <c:v>424.31354879258896</c:v>
                </c:pt>
                <c:pt idx="153">
                  <c:v>423.8471892223514</c:v>
                </c:pt>
                <c:pt idx="154">
                  <c:v>423.38193204250081</c:v>
                </c:pt>
                <c:pt idx="155">
                  <c:v>422.91776670394239</c:v>
                </c:pt>
                <c:pt idx="156">
                  <c:v>422.45468286356976</c:v>
                </c:pt>
                <c:pt idx="157">
                  <c:v>421.99267037874768</c:v>
                </c:pt>
                <c:pt idx="158">
                  <c:v>421.53171930197703</c:v>
                </c:pt>
                <c:pt idx="159">
                  <c:v>421.07181987573921</c:v>
                </c:pt>
                <c:pt idx="160">
                  <c:v>420.61296252750606</c:v>
                </c:pt>
                <c:pt idx="161">
                  <c:v>420.15513786491977</c:v>
                </c:pt>
                <c:pt idx="162">
                  <c:v>419.69833667112255</c:v>
                </c:pt>
                <c:pt idx="163">
                  <c:v>419.24254990024349</c:v>
                </c:pt>
                <c:pt idx="164">
                  <c:v>418.78776867302537</c:v>
                </c:pt>
                <c:pt idx="165">
                  <c:v>418.33398427259544</c:v>
                </c:pt>
                <c:pt idx="166">
                  <c:v>417.88118814036619</c:v>
                </c:pt>
                <c:pt idx="167">
                  <c:v>417.42937187206786</c:v>
                </c:pt>
                <c:pt idx="168">
                  <c:v>416.97852721390478</c:v>
                </c:pt>
                <c:pt idx="169">
                  <c:v>416.52864605883059</c:v>
                </c:pt>
                <c:pt idx="170">
                  <c:v>416.07972044293882</c:v>
                </c:pt>
                <c:pt idx="171">
                  <c:v>415.63174254196531</c:v>
                </c:pt>
                <c:pt idx="172">
                  <c:v>415.1847046678954</c:v>
                </c:pt>
                <c:pt idx="173">
                  <c:v>414.73859926567616</c:v>
                </c:pt>
                <c:pt idx="174">
                  <c:v>414.29341891002679</c:v>
                </c:pt>
                <c:pt idx="175">
                  <c:v>413.84915630234491</c:v>
                </c:pt>
                <c:pt idx="176">
                  <c:v>413.40580426770379</c:v>
                </c:pt>
                <c:pt idx="177">
                  <c:v>412.96335575194149</c:v>
                </c:pt>
                <c:pt idx="178">
                  <c:v>412.52180381883238</c:v>
                </c:pt>
                <c:pt idx="179">
                  <c:v>412.08114164734326</c:v>
                </c:pt>
                <c:pt idx="180">
                  <c:v>411.64136252896873</c:v>
                </c:pt>
                <c:pt idx="181">
                  <c:v>411.2024598651447</c:v>
                </c:pt>
                <c:pt idx="182">
                  <c:v>410.76442716473508</c:v>
                </c:pt>
                <c:pt idx="183">
                  <c:v>410.32725804158935</c:v>
                </c:pt>
                <c:pt idx="184">
                  <c:v>409.89094621217333</c:v>
                </c:pt>
                <c:pt idx="185">
                  <c:v>409.45548549326276</c:v>
                </c:pt>
                <c:pt idx="186">
                  <c:v>409.02086979970352</c:v>
                </c:pt>
                <c:pt idx="187">
                  <c:v>408.58709314223523</c:v>
                </c:pt>
                <c:pt idx="188">
                  <c:v>408.15414962537415</c:v>
                </c:pt>
                <c:pt idx="189">
                  <c:v>407.72203344535359</c:v>
                </c:pt>
                <c:pt idx="190">
                  <c:v>407.29073888812451</c:v>
                </c:pt>
                <c:pt idx="191">
                  <c:v>406.86026032740682</c:v>
                </c:pt>
                <c:pt idx="192">
                  <c:v>406.43059222279533</c:v>
                </c:pt>
                <c:pt idx="193">
                  <c:v>406.00172911791748</c:v>
                </c:pt>
                <c:pt idx="194">
                  <c:v>405.57366563864002</c:v>
                </c:pt>
                <c:pt idx="195">
                  <c:v>405.14639649132266</c:v>
                </c:pt>
                <c:pt idx="196">
                  <c:v>404.71991646111945</c:v>
                </c:pt>
                <c:pt idx="197">
                  <c:v>404.29422041032575</c:v>
                </c:pt>
                <c:pt idx="198">
                  <c:v>403.86930327676606</c:v>
                </c:pt>
                <c:pt idx="199">
                  <c:v>403.44516007222603</c:v>
                </c:pt>
                <c:pt idx="200">
                  <c:v>403.02178588092602</c:v>
                </c:pt>
                <c:pt idx="201">
                  <c:v>402.59917585803106</c:v>
                </c:pt>
                <c:pt idx="202">
                  <c:v>402.17732522820302</c:v>
                </c:pt>
                <c:pt idx="203">
                  <c:v>401.75622928418704</c:v>
                </c:pt>
                <c:pt idx="204">
                  <c:v>401.33588338543495</c:v>
                </c:pt>
                <c:pt idx="205">
                  <c:v>400.91628295676441</c:v>
                </c:pt>
                <c:pt idx="206">
                  <c:v>400.4974234870491</c:v>
                </c:pt>
                <c:pt idx="207">
                  <c:v>400.07930052794711</c:v>
                </c:pt>
                <c:pt idx="208">
                  <c:v>399.66190969265494</c:v>
                </c:pt>
                <c:pt idx="209">
                  <c:v>399.24524665469585</c:v>
                </c:pt>
                <c:pt idx="210">
                  <c:v>398.82930714673853</c:v>
                </c:pt>
                <c:pt idx="211">
                  <c:v>398.41408695944301</c:v>
                </c:pt>
              </c:numCache>
            </c:numRef>
          </c:yVal>
          <c:smooth val="1"/>
          <c:extLst>
            <c:ext xmlns:c16="http://schemas.microsoft.com/office/drawing/2014/chart" uri="{C3380CC4-5D6E-409C-BE32-E72D297353CC}">
              <c16:uniqueId val="{00000000-745D-497F-AF59-486855405ADD}"/>
            </c:ext>
          </c:extLst>
        </c:ser>
        <c:dLbls>
          <c:showLegendKey val="0"/>
          <c:showVal val="0"/>
          <c:showCatName val="0"/>
          <c:showSerName val="0"/>
          <c:showPercent val="0"/>
          <c:showBubbleSize val="0"/>
        </c:dLbls>
        <c:axId val="123103488"/>
        <c:axId val="123109760"/>
      </c:scatterChart>
      <c:scatterChart>
        <c:scatterStyle val="smoothMarker"/>
        <c:varyColors val="0"/>
        <c:ser>
          <c:idx val="1"/>
          <c:order val="1"/>
          <c:tx>
            <c:strRef>
              <c:f>Sheet2!$BX$2</c:f>
              <c:strCache>
                <c:ptCount val="1"/>
                <c:pt idx="0">
                  <c:v>规模弹性</c:v>
                </c:pt>
              </c:strCache>
            </c:strRef>
          </c:tx>
          <c:spPr>
            <a:ln w="15875" cap="rnd">
              <a:solidFill>
                <a:sysClr val="windowText" lastClr="000000"/>
              </a:solidFill>
              <a:prstDash val="sysDash"/>
              <a:round/>
            </a:ln>
            <a:effectLst/>
          </c:spPr>
          <c:marker>
            <c:symbol val="none"/>
          </c:marker>
          <c:xVal>
            <c:numRef>
              <c:f>Sheet2!$BV$3:$BV$214</c:f>
              <c:numCache>
                <c:formatCode>General</c:formatCode>
                <c:ptCount val="212"/>
                <c:pt idx="0">
                  <c:v>0.1</c:v>
                </c:pt>
                <c:pt idx="1">
                  <c:v>0.2</c:v>
                </c:pt>
                <c:pt idx="2">
                  <c:v>0.3</c:v>
                </c:pt>
                <c:pt idx="3">
                  <c:v>0.4</c:v>
                </c:pt>
                <c:pt idx="4">
                  <c:v>0.5</c:v>
                </c:pt>
                <c:pt idx="5">
                  <c:v>0.6</c:v>
                </c:pt>
                <c:pt idx="6">
                  <c:v>0.7</c:v>
                </c:pt>
                <c:pt idx="7">
                  <c:v>0.8</c:v>
                </c:pt>
                <c:pt idx="8">
                  <c:v>0.9</c:v>
                </c:pt>
                <c:pt idx="9">
                  <c:v>1</c:v>
                </c:pt>
                <c:pt idx="10">
                  <c:v>2</c:v>
                </c:pt>
                <c:pt idx="11">
                  <c:v>3</c:v>
                </c:pt>
                <c:pt idx="12">
                  <c:v>4</c:v>
                </c:pt>
                <c:pt idx="13">
                  <c:v>5.7</c:v>
                </c:pt>
                <c:pt idx="14">
                  <c:v>6</c:v>
                </c:pt>
                <c:pt idx="15">
                  <c:v>7</c:v>
                </c:pt>
                <c:pt idx="16">
                  <c:v>8</c:v>
                </c:pt>
                <c:pt idx="17">
                  <c:v>9</c:v>
                </c:pt>
                <c:pt idx="18">
                  <c:v>10</c:v>
                </c:pt>
                <c:pt idx="19">
                  <c:v>11</c:v>
                </c:pt>
                <c:pt idx="20">
                  <c:v>12</c:v>
                </c:pt>
                <c:pt idx="21">
                  <c:v>13</c:v>
                </c:pt>
                <c:pt idx="22">
                  <c:v>14</c:v>
                </c:pt>
                <c:pt idx="23">
                  <c:v>15</c:v>
                </c:pt>
                <c:pt idx="24">
                  <c:v>16</c:v>
                </c:pt>
                <c:pt idx="25">
                  <c:v>17</c:v>
                </c:pt>
                <c:pt idx="26">
                  <c:v>18</c:v>
                </c:pt>
                <c:pt idx="27">
                  <c:v>19</c:v>
                </c:pt>
                <c:pt idx="28">
                  <c:v>20</c:v>
                </c:pt>
                <c:pt idx="29">
                  <c:v>21</c:v>
                </c:pt>
                <c:pt idx="30">
                  <c:v>22</c:v>
                </c:pt>
                <c:pt idx="31">
                  <c:v>23</c:v>
                </c:pt>
                <c:pt idx="32">
                  <c:v>24</c:v>
                </c:pt>
                <c:pt idx="33">
                  <c:v>25</c:v>
                </c:pt>
                <c:pt idx="34">
                  <c:v>26</c:v>
                </c:pt>
                <c:pt idx="35">
                  <c:v>27</c:v>
                </c:pt>
                <c:pt idx="36">
                  <c:v>28</c:v>
                </c:pt>
                <c:pt idx="37">
                  <c:v>29</c:v>
                </c:pt>
                <c:pt idx="38">
                  <c:v>30</c:v>
                </c:pt>
                <c:pt idx="39">
                  <c:v>31</c:v>
                </c:pt>
                <c:pt idx="40">
                  <c:v>32</c:v>
                </c:pt>
                <c:pt idx="41">
                  <c:v>33</c:v>
                </c:pt>
                <c:pt idx="42">
                  <c:v>34</c:v>
                </c:pt>
                <c:pt idx="43">
                  <c:v>35</c:v>
                </c:pt>
                <c:pt idx="44">
                  <c:v>36</c:v>
                </c:pt>
                <c:pt idx="45">
                  <c:v>37</c:v>
                </c:pt>
                <c:pt idx="46">
                  <c:v>38</c:v>
                </c:pt>
                <c:pt idx="47">
                  <c:v>39</c:v>
                </c:pt>
                <c:pt idx="48">
                  <c:v>40</c:v>
                </c:pt>
                <c:pt idx="49">
                  <c:v>41</c:v>
                </c:pt>
                <c:pt idx="50">
                  <c:v>42</c:v>
                </c:pt>
                <c:pt idx="51">
                  <c:v>43</c:v>
                </c:pt>
                <c:pt idx="52">
                  <c:v>44</c:v>
                </c:pt>
                <c:pt idx="53">
                  <c:v>45</c:v>
                </c:pt>
                <c:pt idx="54">
                  <c:v>46</c:v>
                </c:pt>
                <c:pt idx="55">
                  <c:v>47</c:v>
                </c:pt>
                <c:pt idx="56">
                  <c:v>48</c:v>
                </c:pt>
                <c:pt idx="57">
                  <c:v>49</c:v>
                </c:pt>
                <c:pt idx="58">
                  <c:v>50</c:v>
                </c:pt>
                <c:pt idx="59">
                  <c:v>51</c:v>
                </c:pt>
                <c:pt idx="60">
                  <c:v>52</c:v>
                </c:pt>
                <c:pt idx="61">
                  <c:v>53</c:v>
                </c:pt>
                <c:pt idx="62">
                  <c:v>54</c:v>
                </c:pt>
                <c:pt idx="63">
                  <c:v>55</c:v>
                </c:pt>
                <c:pt idx="64">
                  <c:v>56</c:v>
                </c:pt>
                <c:pt idx="65">
                  <c:v>57</c:v>
                </c:pt>
                <c:pt idx="66">
                  <c:v>58</c:v>
                </c:pt>
                <c:pt idx="67">
                  <c:v>59</c:v>
                </c:pt>
                <c:pt idx="68">
                  <c:v>60</c:v>
                </c:pt>
                <c:pt idx="69">
                  <c:v>61</c:v>
                </c:pt>
                <c:pt idx="70">
                  <c:v>62</c:v>
                </c:pt>
                <c:pt idx="71">
                  <c:v>63</c:v>
                </c:pt>
                <c:pt idx="72">
                  <c:v>64</c:v>
                </c:pt>
                <c:pt idx="73">
                  <c:v>65</c:v>
                </c:pt>
                <c:pt idx="74">
                  <c:v>66</c:v>
                </c:pt>
                <c:pt idx="75">
                  <c:v>67</c:v>
                </c:pt>
                <c:pt idx="76">
                  <c:v>68</c:v>
                </c:pt>
                <c:pt idx="77">
                  <c:v>69</c:v>
                </c:pt>
                <c:pt idx="78">
                  <c:v>70</c:v>
                </c:pt>
                <c:pt idx="79">
                  <c:v>71</c:v>
                </c:pt>
                <c:pt idx="80">
                  <c:v>72</c:v>
                </c:pt>
                <c:pt idx="81">
                  <c:v>73</c:v>
                </c:pt>
                <c:pt idx="82">
                  <c:v>74</c:v>
                </c:pt>
                <c:pt idx="83">
                  <c:v>75</c:v>
                </c:pt>
                <c:pt idx="84">
                  <c:v>76</c:v>
                </c:pt>
                <c:pt idx="85">
                  <c:v>77</c:v>
                </c:pt>
                <c:pt idx="86">
                  <c:v>78</c:v>
                </c:pt>
                <c:pt idx="87">
                  <c:v>79</c:v>
                </c:pt>
                <c:pt idx="88">
                  <c:v>80</c:v>
                </c:pt>
                <c:pt idx="89">
                  <c:v>81</c:v>
                </c:pt>
                <c:pt idx="90">
                  <c:v>82</c:v>
                </c:pt>
                <c:pt idx="91">
                  <c:v>83</c:v>
                </c:pt>
                <c:pt idx="92">
                  <c:v>84</c:v>
                </c:pt>
                <c:pt idx="93">
                  <c:v>85</c:v>
                </c:pt>
                <c:pt idx="94">
                  <c:v>86</c:v>
                </c:pt>
                <c:pt idx="95">
                  <c:v>87</c:v>
                </c:pt>
                <c:pt idx="96">
                  <c:v>88</c:v>
                </c:pt>
                <c:pt idx="97">
                  <c:v>89</c:v>
                </c:pt>
                <c:pt idx="98">
                  <c:v>90</c:v>
                </c:pt>
                <c:pt idx="99">
                  <c:v>91</c:v>
                </c:pt>
                <c:pt idx="100">
                  <c:v>92</c:v>
                </c:pt>
                <c:pt idx="101">
                  <c:v>93</c:v>
                </c:pt>
                <c:pt idx="102">
                  <c:v>94</c:v>
                </c:pt>
                <c:pt idx="103">
                  <c:v>95</c:v>
                </c:pt>
                <c:pt idx="104">
                  <c:v>96</c:v>
                </c:pt>
                <c:pt idx="105">
                  <c:v>97</c:v>
                </c:pt>
                <c:pt idx="106">
                  <c:v>98</c:v>
                </c:pt>
                <c:pt idx="107">
                  <c:v>99</c:v>
                </c:pt>
                <c:pt idx="108">
                  <c:v>100</c:v>
                </c:pt>
                <c:pt idx="109">
                  <c:v>101</c:v>
                </c:pt>
                <c:pt idx="110">
                  <c:v>102</c:v>
                </c:pt>
                <c:pt idx="111">
                  <c:v>103</c:v>
                </c:pt>
                <c:pt idx="112">
                  <c:v>104</c:v>
                </c:pt>
                <c:pt idx="113">
                  <c:v>105</c:v>
                </c:pt>
                <c:pt idx="114">
                  <c:v>106</c:v>
                </c:pt>
                <c:pt idx="115">
                  <c:v>107</c:v>
                </c:pt>
                <c:pt idx="116">
                  <c:v>108</c:v>
                </c:pt>
                <c:pt idx="117">
                  <c:v>109</c:v>
                </c:pt>
                <c:pt idx="118">
                  <c:v>110</c:v>
                </c:pt>
                <c:pt idx="119">
                  <c:v>111</c:v>
                </c:pt>
                <c:pt idx="120">
                  <c:v>112</c:v>
                </c:pt>
                <c:pt idx="121">
                  <c:v>113</c:v>
                </c:pt>
                <c:pt idx="122">
                  <c:v>114</c:v>
                </c:pt>
                <c:pt idx="123">
                  <c:v>115</c:v>
                </c:pt>
                <c:pt idx="124">
                  <c:v>116</c:v>
                </c:pt>
                <c:pt idx="125">
                  <c:v>117</c:v>
                </c:pt>
                <c:pt idx="126">
                  <c:v>118</c:v>
                </c:pt>
                <c:pt idx="127">
                  <c:v>119</c:v>
                </c:pt>
                <c:pt idx="128">
                  <c:v>120</c:v>
                </c:pt>
                <c:pt idx="129">
                  <c:v>121</c:v>
                </c:pt>
                <c:pt idx="130">
                  <c:v>122</c:v>
                </c:pt>
                <c:pt idx="131">
                  <c:v>123</c:v>
                </c:pt>
                <c:pt idx="132">
                  <c:v>124</c:v>
                </c:pt>
                <c:pt idx="133">
                  <c:v>125</c:v>
                </c:pt>
                <c:pt idx="134">
                  <c:v>126</c:v>
                </c:pt>
                <c:pt idx="135">
                  <c:v>127</c:v>
                </c:pt>
                <c:pt idx="136">
                  <c:v>128</c:v>
                </c:pt>
                <c:pt idx="137">
                  <c:v>129</c:v>
                </c:pt>
                <c:pt idx="138">
                  <c:v>130</c:v>
                </c:pt>
                <c:pt idx="139">
                  <c:v>131</c:v>
                </c:pt>
                <c:pt idx="140">
                  <c:v>132</c:v>
                </c:pt>
                <c:pt idx="141">
                  <c:v>133</c:v>
                </c:pt>
                <c:pt idx="142">
                  <c:v>134</c:v>
                </c:pt>
                <c:pt idx="143">
                  <c:v>135</c:v>
                </c:pt>
                <c:pt idx="144">
                  <c:v>136</c:v>
                </c:pt>
                <c:pt idx="145">
                  <c:v>137</c:v>
                </c:pt>
                <c:pt idx="146">
                  <c:v>138</c:v>
                </c:pt>
                <c:pt idx="147">
                  <c:v>139</c:v>
                </c:pt>
                <c:pt idx="148">
                  <c:v>140</c:v>
                </c:pt>
                <c:pt idx="149">
                  <c:v>141</c:v>
                </c:pt>
                <c:pt idx="150">
                  <c:v>142</c:v>
                </c:pt>
                <c:pt idx="151">
                  <c:v>143</c:v>
                </c:pt>
                <c:pt idx="152">
                  <c:v>144</c:v>
                </c:pt>
                <c:pt idx="153">
                  <c:v>145</c:v>
                </c:pt>
                <c:pt idx="154">
                  <c:v>146</c:v>
                </c:pt>
                <c:pt idx="155">
                  <c:v>147</c:v>
                </c:pt>
                <c:pt idx="156">
                  <c:v>148</c:v>
                </c:pt>
                <c:pt idx="157">
                  <c:v>149</c:v>
                </c:pt>
                <c:pt idx="158">
                  <c:v>150</c:v>
                </c:pt>
                <c:pt idx="159">
                  <c:v>151</c:v>
                </c:pt>
                <c:pt idx="160">
                  <c:v>152</c:v>
                </c:pt>
                <c:pt idx="161">
                  <c:v>153</c:v>
                </c:pt>
                <c:pt idx="162">
                  <c:v>154</c:v>
                </c:pt>
                <c:pt idx="163">
                  <c:v>155</c:v>
                </c:pt>
                <c:pt idx="164">
                  <c:v>156</c:v>
                </c:pt>
                <c:pt idx="165">
                  <c:v>157</c:v>
                </c:pt>
                <c:pt idx="166">
                  <c:v>158</c:v>
                </c:pt>
                <c:pt idx="167">
                  <c:v>159</c:v>
                </c:pt>
                <c:pt idx="168">
                  <c:v>160</c:v>
                </c:pt>
                <c:pt idx="169">
                  <c:v>161</c:v>
                </c:pt>
                <c:pt idx="170">
                  <c:v>162</c:v>
                </c:pt>
                <c:pt idx="171">
                  <c:v>163</c:v>
                </c:pt>
                <c:pt idx="172">
                  <c:v>164</c:v>
                </c:pt>
                <c:pt idx="173">
                  <c:v>165</c:v>
                </c:pt>
                <c:pt idx="174">
                  <c:v>166</c:v>
                </c:pt>
                <c:pt idx="175">
                  <c:v>167</c:v>
                </c:pt>
                <c:pt idx="176">
                  <c:v>168</c:v>
                </c:pt>
                <c:pt idx="177">
                  <c:v>169</c:v>
                </c:pt>
                <c:pt idx="178">
                  <c:v>170</c:v>
                </c:pt>
                <c:pt idx="179">
                  <c:v>171</c:v>
                </c:pt>
                <c:pt idx="180">
                  <c:v>172</c:v>
                </c:pt>
                <c:pt idx="181">
                  <c:v>173</c:v>
                </c:pt>
                <c:pt idx="182">
                  <c:v>174</c:v>
                </c:pt>
                <c:pt idx="183">
                  <c:v>175</c:v>
                </c:pt>
                <c:pt idx="184">
                  <c:v>176</c:v>
                </c:pt>
                <c:pt idx="185">
                  <c:v>177</c:v>
                </c:pt>
                <c:pt idx="186">
                  <c:v>178</c:v>
                </c:pt>
                <c:pt idx="187">
                  <c:v>179</c:v>
                </c:pt>
                <c:pt idx="188">
                  <c:v>180</c:v>
                </c:pt>
                <c:pt idx="189">
                  <c:v>181</c:v>
                </c:pt>
                <c:pt idx="190">
                  <c:v>182</c:v>
                </c:pt>
                <c:pt idx="191">
                  <c:v>183</c:v>
                </c:pt>
                <c:pt idx="192">
                  <c:v>184</c:v>
                </c:pt>
                <c:pt idx="193">
                  <c:v>185</c:v>
                </c:pt>
                <c:pt idx="194">
                  <c:v>186</c:v>
                </c:pt>
                <c:pt idx="195">
                  <c:v>187</c:v>
                </c:pt>
                <c:pt idx="196">
                  <c:v>188</c:v>
                </c:pt>
                <c:pt idx="197">
                  <c:v>189</c:v>
                </c:pt>
                <c:pt idx="198">
                  <c:v>190</c:v>
                </c:pt>
                <c:pt idx="199">
                  <c:v>191</c:v>
                </c:pt>
                <c:pt idx="200">
                  <c:v>192</c:v>
                </c:pt>
                <c:pt idx="201">
                  <c:v>193</c:v>
                </c:pt>
                <c:pt idx="202">
                  <c:v>194</c:v>
                </c:pt>
                <c:pt idx="203">
                  <c:v>195</c:v>
                </c:pt>
                <c:pt idx="204">
                  <c:v>196</c:v>
                </c:pt>
                <c:pt idx="205">
                  <c:v>197</c:v>
                </c:pt>
                <c:pt idx="206">
                  <c:v>198</c:v>
                </c:pt>
                <c:pt idx="207">
                  <c:v>199</c:v>
                </c:pt>
                <c:pt idx="208">
                  <c:v>200</c:v>
                </c:pt>
                <c:pt idx="209">
                  <c:v>201</c:v>
                </c:pt>
                <c:pt idx="210">
                  <c:v>202</c:v>
                </c:pt>
                <c:pt idx="211">
                  <c:v>203</c:v>
                </c:pt>
              </c:numCache>
            </c:numRef>
          </c:xVal>
          <c:yVal>
            <c:numRef>
              <c:f>Sheet2!$BX$3:$BX$214</c:f>
              <c:numCache>
                <c:formatCode>0.000_ </c:formatCode>
                <c:ptCount val="212"/>
                <c:pt idx="0">
                  <c:v>-2.9379200000000001E-2</c:v>
                </c:pt>
                <c:pt idx="1">
                  <c:v>-2.9468899999999999E-2</c:v>
                </c:pt>
                <c:pt idx="2">
                  <c:v>-2.9558600000000001E-2</c:v>
                </c:pt>
                <c:pt idx="3">
                  <c:v>-2.9648299999999999E-2</c:v>
                </c:pt>
                <c:pt idx="4">
                  <c:v>-2.9738000000000001E-2</c:v>
                </c:pt>
                <c:pt idx="5">
                  <c:v>-2.9827699999999999E-2</c:v>
                </c:pt>
                <c:pt idx="6">
                  <c:v>-2.99174E-2</c:v>
                </c:pt>
                <c:pt idx="7">
                  <c:v>-3.0007099999999998E-2</c:v>
                </c:pt>
                <c:pt idx="8">
                  <c:v>-3.00968E-2</c:v>
                </c:pt>
                <c:pt idx="9">
                  <c:v>-3.0186499999999998E-2</c:v>
                </c:pt>
                <c:pt idx="10">
                  <c:v>-3.10835E-2</c:v>
                </c:pt>
                <c:pt idx="11">
                  <c:v>-3.1980500000000002E-2</c:v>
                </c:pt>
                <c:pt idx="12">
                  <c:v>-3.2877499999999997E-2</c:v>
                </c:pt>
                <c:pt idx="13">
                  <c:v>-3.44024E-2</c:v>
                </c:pt>
                <c:pt idx="14">
                  <c:v>-3.4671500000000001E-2</c:v>
                </c:pt>
                <c:pt idx="15">
                  <c:v>-3.5568500000000003E-2</c:v>
                </c:pt>
                <c:pt idx="16">
                  <c:v>-3.6465499999999998E-2</c:v>
                </c:pt>
                <c:pt idx="17">
                  <c:v>-3.73625E-2</c:v>
                </c:pt>
                <c:pt idx="18">
                  <c:v>-3.8259500000000002E-2</c:v>
                </c:pt>
                <c:pt idx="19">
                  <c:v>-3.9156499999999997E-2</c:v>
                </c:pt>
                <c:pt idx="20">
                  <c:v>-4.0053499999999999E-2</c:v>
                </c:pt>
                <c:pt idx="21">
                  <c:v>-4.0950500000000001E-2</c:v>
                </c:pt>
                <c:pt idx="22">
                  <c:v>-4.1847499999999996E-2</c:v>
                </c:pt>
                <c:pt idx="23">
                  <c:v>-4.2744499999999998E-2</c:v>
                </c:pt>
                <c:pt idx="24">
                  <c:v>-4.36415E-2</c:v>
                </c:pt>
                <c:pt idx="25">
                  <c:v>-4.4538500000000002E-2</c:v>
                </c:pt>
                <c:pt idx="26">
                  <c:v>-4.5435500000000004E-2</c:v>
                </c:pt>
                <c:pt idx="27">
                  <c:v>-4.6332499999999999E-2</c:v>
                </c:pt>
                <c:pt idx="28">
                  <c:v>-4.7229500000000001E-2</c:v>
                </c:pt>
                <c:pt idx="29">
                  <c:v>-4.8126500000000003E-2</c:v>
                </c:pt>
                <c:pt idx="30">
                  <c:v>-4.9023499999999998E-2</c:v>
                </c:pt>
                <c:pt idx="31">
                  <c:v>-4.99205E-2</c:v>
                </c:pt>
                <c:pt idx="32">
                  <c:v>-5.0817500000000002E-2</c:v>
                </c:pt>
                <c:pt idx="33">
                  <c:v>-5.1714499999999997E-2</c:v>
                </c:pt>
                <c:pt idx="34">
                  <c:v>-5.2611499999999999E-2</c:v>
                </c:pt>
                <c:pt idx="35">
                  <c:v>-5.3508500000000001E-2</c:v>
                </c:pt>
                <c:pt idx="36">
                  <c:v>-5.4405499999999996E-2</c:v>
                </c:pt>
                <c:pt idx="37">
                  <c:v>-5.5302500000000004E-2</c:v>
                </c:pt>
                <c:pt idx="38">
                  <c:v>-5.6199499999999999E-2</c:v>
                </c:pt>
                <c:pt idx="39">
                  <c:v>-5.7096500000000001E-2</c:v>
                </c:pt>
                <c:pt idx="40">
                  <c:v>-5.7993500000000003E-2</c:v>
                </c:pt>
                <c:pt idx="41">
                  <c:v>-5.8890499999999998E-2</c:v>
                </c:pt>
                <c:pt idx="42">
                  <c:v>-5.97875E-2</c:v>
                </c:pt>
                <c:pt idx="43">
                  <c:v>-6.0684500000000002E-2</c:v>
                </c:pt>
                <c:pt idx="44">
                  <c:v>-6.1581499999999997E-2</c:v>
                </c:pt>
                <c:pt idx="45">
                  <c:v>-6.2478500000000006E-2</c:v>
                </c:pt>
                <c:pt idx="46">
                  <c:v>-6.3375500000000001E-2</c:v>
                </c:pt>
                <c:pt idx="47">
                  <c:v>-6.4272499999999996E-2</c:v>
                </c:pt>
                <c:pt idx="48">
                  <c:v>-6.5169500000000005E-2</c:v>
                </c:pt>
                <c:pt idx="49">
                  <c:v>-6.60665E-2</c:v>
                </c:pt>
                <c:pt idx="50">
                  <c:v>-6.6963499999999995E-2</c:v>
                </c:pt>
                <c:pt idx="51">
                  <c:v>-6.7860500000000004E-2</c:v>
                </c:pt>
                <c:pt idx="52">
                  <c:v>-6.8757499999999999E-2</c:v>
                </c:pt>
                <c:pt idx="53">
                  <c:v>-6.9654499999999994E-2</c:v>
                </c:pt>
                <c:pt idx="54">
                  <c:v>-7.0551500000000003E-2</c:v>
                </c:pt>
                <c:pt idx="55">
                  <c:v>-7.1448499999999998E-2</c:v>
                </c:pt>
                <c:pt idx="56">
                  <c:v>-7.2345499999999993E-2</c:v>
                </c:pt>
                <c:pt idx="57">
                  <c:v>-7.3242500000000002E-2</c:v>
                </c:pt>
                <c:pt idx="58">
                  <c:v>-7.4139499999999997E-2</c:v>
                </c:pt>
                <c:pt idx="59">
                  <c:v>-7.5036500000000006E-2</c:v>
                </c:pt>
                <c:pt idx="60">
                  <c:v>-7.5933500000000001E-2</c:v>
                </c:pt>
                <c:pt idx="61">
                  <c:v>-7.6830499999999996E-2</c:v>
                </c:pt>
                <c:pt idx="62">
                  <c:v>-7.7727500000000005E-2</c:v>
                </c:pt>
                <c:pt idx="63">
                  <c:v>-7.86245E-2</c:v>
                </c:pt>
                <c:pt idx="64">
                  <c:v>-7.9521499999999995E-2</c:v>
                </c:pt>
                <c:pt idx="65">
                  <c:v>-8.0418500000000004E-2</c:v>
                </c:pt>
                <c:pt idx="66">
                  <c:v>-8.1315499999999999E-2</c:v>
                </c:pt>
                <c:pt idx="67">
                  <c:v>-8.2212499999999994E-2</c:v>
                </c:pt>
                <c:pt idx="68">
                  <c:v>-8.3109500000000003E-2</c:v>
                </c:pt>
                <c:pt idx="69">
                  <c:v>-8.4006499999999998E-2</c:v>
                </c:pt>
                <c:pt idx="70">
                  <c:v>-8.4903500000000007E-2</c:v>
                </c:pt>
                <c:pt idx="71">
                  <c:v>-8.5800500000000002E-2</c:v>
                </c:pt>
                <c:pt idx="72">
                  <c:v>-8.6697499999999997E-2</c:v>
                </c:pt>
                <c:pt idx="73">
                  <c:v>-8.7594500000000006E-2</c:v>
                </c:pt>
                <c:pt idx="74">
                  <c:v>-8.8491500000000001E-2</c:v>
                </c:pt>
                <c:pt idx="75">
                  <c:v>-8.9388499999999996E-2</c:v>
                </c:pt>
                <c:pt idx="76">
                  <c:v>-9.0285500000000005E-2</c:v>
                </c:pt>
                <c:pt idx="77">
                  <c:v>-9.11825E-2</c:v>
                </c:pt>
                <c:pt idx="78">
                  <c:v>-9.2079499999999995E-2</c:v>
                </c:pt>
                <c:pt idx="79">
                  <c:v>-9.2976500000000004E-2</c:v>
                </c:pt>
                <c:pt idx="80">
                  <c:v>-9.3873499999999999E-2</c:v>
                </c:pt>
                <c:pt idx="81">
                  <c:v>-9.4770499999999994E-2</c:v>
                </c:pt>
                <c:pt idx="82">
                  <c:v>-9.5667500000000003E-2</c:v>
                </c:pt>
                <c:pt idx="83">
                  <c:v>-9.6564499999999998E-2</c:v>
                </c:pt>
                <c:pt idx="84">
                  <c:v>-9.7461499999999993E-2</c:v>
                </c:pt>
                <c:pt idx="85">
                  <c:v>-9.8358500000000001E-2</c:v>
                </c:pt>
                <c:pt idx="86">
                  <c:v>-9.9255499999999997E-2</c:v>
                </c:pt>
                <c:pt idx="87">
                  <c:v>-0.10015249999999999</c:v>
                </c:pt>
                <c:pt idx="88">
                  <c:v>-0.1010495</c:v>
                </c:pt>
                <c:pt idx="89">
                  <c:v>-0.1019465</c:v>
                </c:pt>
                <c:pt idx="90">
                  <c:v>-0.10284349999999999</c:v>
                </c:pt>
                <c:pt idx="91">
                  <c:v>-0.1037405</c:v>
                </c:pt>
                <c:pt idx="92">
                  <c:v>-0.10463749999999999</c:v>
                </c:pt>
                <c:pt idx="93">
                  <c:v>-0.1055345</c:v>
                </c:pt>
                <c:pt idx="94">
                  <c:v>-0.1064315</c:v>
                </c:pt>
                <c:pt idx="95">
                  <c:v>-0.10732849999999999</c:v>
                </c:pt>
                <c:pt idx="96">
                  <c:v>-0.1082255</c:v>
                </c:pt>
                <c:pt idx="97">
                  <c:v>-0.1091225</c:v>
                </c:pt>
                <c:pt idx="98">
                  <c:v>-0.11001949999999999</c:v>
                </c:pt>
                <c:pt idx="99">
                  <c:v>-0.1109165</c:v>
                </c:pt>
                <c:pt idx="100">
                  <c:v>-0.1118135</c:v>
                </c:pt>
                <c:pt idx="101">
                  <c:v>-0.11271049999999999</c:v>
                </c:pt>
                <c:pt idx="102">
                  <c:v>-0.1136075</c:v>
                </c:pt>
                <c:pt idx="103">
                  <c:v>-0.1145045</c:v>
                </c:pt>
                <c:pt idx="104">
                  <c:v>-0.11540149999999999</c:v>
                </c:pt>
                <c:pt idx="105">
                  <c:v>-0.1162985</c:v>
                </c:pt>
                <c:pt idx="106">
                  <c:v>-0.11719549999999999</c:v>
                </c:pt>
                <c:pt idx="107">
                  <c:v>-0.1180925</c:v>
                </c:pt>
                <c:pt idx="108">
                  <c:v>-0.1189895</c:v>
                </c:pt>
                <c:pt idx="109">
                  <c:v>-0.11988649999999999</c:v>
                </c:pt>
                <c:pt idx="110">
                  <c:v>-0.1207835</c:v>
                </c:pt>
                <c:pt idx="111">
                  <c:v>-0.1216805</c:v>
                </c:pt>
                <c:pt idx="112">
                  <c:v>-0.12257749999999999</c:v>
                </c:pt>
                <c:pt idx="113">
                  <c:v>-0.1234745</c:v>
                </c:pt>
                <c:pt idx="114">
                  <c:v>-0.1243715</c:v>
                </c:pt>
                <c:pt idx="115">
                  <c:v>-0.1252685</c:v>
                </c:pt>
                <c:pt idx="116">
                  <c:v>-0.12616550000000001</c:v>
                </c:pt>
                <c:pt idx="117">
                  <c:v>-0.12706249999999999</c:v>
                </c:pt>
                <c:pt idx="118">
                  <c:v>-0.1279595</c:v>
                </c:pt>
                <c:pt idx="119">
                  <c:v>-0.12885650000000001</c:v>
                </c:pt>
                <c:pt idx="120">
                  <c:v>-0.12975349999999999</c:v>
                </c:pt>
                <c:pt idx="121">
                  <c:v>-0.1306505</c:v>
                </c:pt>
                <c:pt idx="122">
                  <c:v>-0.13154750000000001</c:v>
                </c:pt>
                <c:pt idx="123">
                  <c:v>-0.13244449999999999</c:v>
                </c:pt>
                <c:pt idx="124">
                  <c:v>-0.1333415</c:v>
                </c:pt>
                <c:pt idx="125">
                  <c:v>-0.13423850000000001</c:v>
                </c:pt>
                <c:pt idx="126">
                  <c:v>-0.13513549999999999</c:v>
                </c:pt>
                <c:pt idx="127">
                  <c:v>-0.1360325</c:v>
                </c:pt>
                <c:pt idx="128">
                  <c:v>-0.13692950000000001</c:v>
                </c:pt>
                <c:pt idx="129">
                  <c:v>-0.13782649999999999</c:v>
                </c:pt>
                <c:pt idx="130">
                  <c:v>-0.1387235</c:v>
                </c:pt>
                <c:pt idx="131">
                  <c:v>-0.13962050000000001</c:v>
                </c:pt>
                <c:pt idx="132">
                  <c:v>-0.14051750000000002</c:v>
                </c:pt>
                <c:pt idx="133">
                  <c:v>-0.1414145</c:v>
                </c:pt>
                <c:pt idx="134">
                  <c:v>-0.14231150000000001</c:v>
                </c:pt>
                <c:pt idx="135">
                  <c:v>-0.14320850000000002</c:v>
                </c:pt>
                <c:pt idx="136">
                  <c:v>-0.1441055</c:v>
                </c:pt>
                <c:pt idx="137">
                  <c:v>-0.14500250000000001</c:v>
                </c:pt>
                <c:pt idx="138">
                  <c:v>-0.14589950000000002</c:v>
                </c:pt>
                <c:pt idx="139">
                  <c:v>-0.1467965</c:v>
                </c:pt>
                <c:pt idx="140">
                  <c:v>-0.14769350000000001</c:v>
                </c:pt>
                <c:pt idx="141">
                  <c:v>-0.14859050000000001</c:v>
                </c:pt>
                <c:pt idx="142">
                  <c:v>-0.1494875</c:v>
                </c:pt>
                <c:pt idx="143">
                  <c:v>-0.1503845</c:v>
                </c:pt>
                <c:pt idx="144">
                  <c:v>-0.15128150000000001</c:v>
                </c:pt>
                <c:pt idx="145">
                  <c:v>-0.15217849999999999</c:v>
                </c:pt>
                <c:pt idx="146">
                  <c:v>-0.1530755</c:v>
                </c:pt>
                <c:pt idx="147">
                  <c:v>-0.15397250000000001</c:v>
                </c:pt>
                <c:pt idx="148">
                  <c:v>-0.15486949999999999</c:v>
                </c:pt>
                <c:pt idx="149">
                  <c:v>-0.1557665</c:v>
                </c:pt>
                <c:pt idx="150">
                  <c:v>-0.15666350000000001</c:v>
                </c:pt>
                <c:pt idx="151">
                  <c:v>-0.15756049999999999</c:v>
                </c:pt>
                <c:pt idx="152">
                  <c:v>-0.1584575</c:v>
                </c:pt>
                <c:pt idx="153">
                  <c:v>-0.15935450000000001</c:v>
                </c:pt>
                <c:pt idx="154">
                  <c:v>-0.16025149999999999</c:v>
                </c:pt>
                <c:pt idx="155">
                  <c:v>-0.1611485</c:v>
                </c:pt>
                <c:pt idx="156">
                  <c:v>-0.16204550000000001</c:v>
                </c:pt>
                <c:pt idx="157">
                  <c:v>-0.16294249999999999</c:v>
                </c:pt>
                <c:pt idx="158">
                  <c:v>-0.1638395</c:v>
                </c:pt>
                <c:pt idx="159">
                  <c:v>-0.16473650000000001</c:v>
                </c:pt>
                <c:pt idx="160">
                  <c:v>-0.16563349999999999</c:v>
                </c:pt>
                <c:pt idx="161">
                  <c:v>-0.1665305</c:v>
                </c:pt>
                <c:pt idx="162">
                  <c:v>-0.16742750000000001</c:v>
                </c:pt>
                <c:pt idx="163">
                  <c:v>-0.16832449999999999</c:v>
                </c:pt>
                <c:pt idx="164">
                  <c:v>-0.1692215</c:v>
                </c:pt>
                <c:pt idx="165">
                  <c:v>-0.17011850000000001</c:v>
                </c:pt>
                <c:pt idx="166">
                  <c:v>-0.17101549999999999</c:v>
                </c:pt>
                <c:pt idx="167">
                  <c:v>-0.1719125</c:v>
                </c:pt>
                <c:pt idx="168">
                  <c:v>-0.1728095</c:v>
                </c:pt>
                <c:pt idx="169">
                  <c:v>-0.17370649999999999</c:v>
                </c:pt>
                <c:pt idx="170">
                  <c:v>-0.17460349999999999</c:v>
                </c:pt>
                <c:pt idx="171">
                  <c:v>-0.1755005</c:v>
                </c:pt>
                <c:pt idx="172">
                  <c:v>-0.17639749999999998</c:v>
                </c:pt>
                <c:pt idx="173">
                  <c:v>-0.17729449999999999</c:v>
                </c:pt>
                <c:pt idx="174">
                  <c:v>-0.1781915</c:v>
                </c:pt>
                <c:pt idx="175">
                  <c:v>-0.17908850000000001</c:v>
                </c:pt>
                <c:pt idx="176">
                  <c:v>-0.17998549999999999</c:v>
                </c:pt>
                <c:pt idx="177">
                  <c:v>-0.1808825</c:v>
                </c:pt>
                <c:pt idx="178">
                  <c:v>-0.18177950000000001</c:v>
                </c:pt>
                <c:pt idx="179">
                  <c:v>-0.18267649999999999</c:v>
                </c:pt>
                <c:pt idx="180">
                  <c:v>-0.1835735</c:v>
                </c:pt>
                <c:pt idx="181">
                  <c:v>-0.18447050000000001</c:v>
                </c:pt>
                <c:pt idx="182">
                  <c:v>-0.18536749999999999</c:v>
                </c:pt>
                <c:pt idx="183">
                  <c:v>-0.1862645</c:v>
                </c:pt>
                <c:pt idx="184">
                  <c:v>-0.18716150000000001</c:v>
                </c:pt>
                <c:pt idx="185">
                  <c:v>-0.18805849999999999</c:v>
                </c:pt>
                <c:pt idx="186">
                  <c:v>-0.1889555</c:v>
                </c:pt>
                <c:pt idx="187">
                  <c:v>-0.18985250000000001</c:v>
                </c:pt>
                <c:pt idx="188">
                  <c:v>-0.19074949999999999</c:v>
                </c:pt>
                <c:pt idx="189">
                  <c:v>-0.1916465</c:v>
                </c:pt>
                <c:pt idx="190">
                  <c:v>-0.19254350000000001</c:v>
                </c:pt>
                <c:pt idx="191">
                  <c:v>-0.19344049999999999</c:v>
                </c:pt>
                <c:pt idx="192">
                  <c:v>-0.1943375</c:v>
                </c:pt>
                <c:pt idx="193">
                  <c:v>-0.19523450000000001</c:v>
                </c:pt>
                <c:pt idx="194">
                  <c:v>-0.19613149999999999</c:v>
                </c:pt>
                <c:pt idx="195">
                  <c:v>-0.1970285</c:v>
                </c:pt>
                <c:pt idx="196">
                  <c:v>-0.1979255</c:v>
                </c:pt>
                <c:pt idx="197">
                  <c:v>-0.19882249999999999</c:v>
                </c:pt>
                <c:pt idx="198">
                  <c:v>-0.19971949999999999</c:v>
                </c:pt>
                <c:pt idx="199">
                  <c:v>-0.2006165</c:v>
                </c:pt>
                <c:pt idx="200">
                  <c:v>-0.20151349999999998</c:v>
                </c:pt>
                <c:pt idx="201">
                  <c:v>-0.20241049999999999</c:v>
                </c:pt>
                <c:pt idx="202">
                  <c:v>-0.2033075</c:v>
                </c:pt>
                <c:pt idx="203">
                  <c:v>-0.20420450000000001</c:v>
                </c:pt>
                <c:pt idx="204">
                  <c:v>-0.20510149999999999</c:v>
                </c:pt>
                <c:pt idx="205">
                  <c:v>-0.2059985</c:v>
                </c:pt>
                <c:pt idx="206">
                  <c:v>-0.20689550000000001</c:v>
                </c:pt>
                <c:pt idx="207">
                  <c:v>-0.20779249999999999</c:v>
                </c:pt>
                <c:pt idx="208">
                  <c:v>-0.2086895</c:v>
                </c:pt>
                <c:pt idx="209">
                  <c:v>-0.20958650000000001</c:v>
                </c:pt>
                <c:pt idx="210">
                  <c:v>-0.21048349999999999</c:v>
                </c:pt>
                <c:pt idx="211">
                  <c:v>-0.2113805</c:v>
                </c:pt>
              </c:numCache>
            </c:numRef>
          </c:yVal>
          <c:smooth val="1"/>
          <c:extLst>
            <c:ext xmlns:c16="http://schemas.microsoft.com/office/drawing/2014/chart" uri="{C3380CC4-5D6E-409C-BE32-E72D297353CC}">
              <c16:uniqueId val="{00000001-745D-497F-AF59-486855405ADD}"/>
            </c:ext>
          </c:extLst>
        </c:ser>
        <c:dLbls>
          <c:showLegendKey val="0"/>
          <c:showVal val="0"/>
          <c:showCatName val="0"/>
          <c:showSerName val="0"/>
          <c:showPercent val="0"/>
          <c:showBubbleSize val="0"/>
        </c:dLbls>
        <c:axId val="123130240"/>
        <c:axId val="123111680"/>
      </c:scatterChart>
      <c:valAx>
        <c:axId val="123103488"/>
        <c:scaling>
          <c:orientation val="minMax"/>
          <c:max val="210"/>
          <c:min val="0"/>
        </c:scaling>
        <c:delete val="0"/>
        <c:axPos val="b"/>
        <c:title>
          <c:tx>
            <c:rich>
              <a:bodyPr rot="0" spcFirstLastPara="1" vertOverflow="ellipsis" vert="horz" wrap="square" anchor="ctr" anchorCtr="1"/>
              <a:lstStyle/>
              <a:p>
                <a:pPr>
                  <a:defRPr sz="1050" b="1" i="0" u="none" strike="noStrike" kern="1200" baseline="0">
                    <a:solidFill>
                      <a:schemeClr val="tx1"/>
                    </a:solidFill>
                    <a:latin typeface="Times New Roman" panose="02020603050405020304" pitchFamily="18" charset="0"/>
                    <a:ea typeface="宋体" panose="02010600030101010101" pitchFamily="2" charset="-122"/>
                    <a:cs typeface="+mn-cs"/>
                  </a:defRPr>
                </a:pPr>
                <a:r>
                  <a:rPr lang="zh-CN" altLang="en-US" b="1"/>
                  <a:t>规模（亩）</a:t>
                </a:r>
              </a:p>
            </c:rich>
          </c:tx>
          <c:layout>
            <c:manualLayout>
              <c:xMode val="edge"/>
              <c:yMode val="edge"/>
              <c:x val="0.43169124150810056"/>
              <c:y val="0.92279453440412984"/>
            </c:manualLayout>
          </c:layout>
          <c:overlay val="0"/>
          <c:spPr>
            <a:noFill/>
            <a:ln>
              <a:noFill/>
            </a:ln>
            <a:effectLst/>
          </c:spPr>
          <c:txPr>
            <a:bodyPr rot="0" spcFirstLastPara="1" vertOverflow="ellipsis" vert="horz" wrap="square" anchor="ctr" anchorCtr="1"/>
            <a:lstStyle/>
            <a:p>
              <a:pPr>
                <a:defRPr sz="1050" b="1" i="0" u="none" strike="noStrike" kern="1200" baseline="0">
                  <a:solidFill>
                    <a:schemeClr val="tx1"/>
                  </a:solidFill>
                  <a:latin typeface="Times New Roman" panose="02020603050405020304" pitchFamily="18" charset="0"/>
                  <a:ea typeface="宋体" panose="02010600030101010101" pitchFamily="2" charset="-122"/>
                  <a:cs typeface="+mn-cs"/>
                </a:defRPr>
              </a:pPr>
              <a:endParaRPr lang="zh-CN"/>
            </a:p>
          </c:txPr>
        </c:title>
        <c:numFmt formatCode="General" sourceLinked="1"/>
        <c:majorTickMark val="out"/>
        <c:minorTickMark val="in"/>
        <c:tickLblPos val="nextTo"/>
        <c:spPr>
          <a:noFill/>
          <a:ln w="9525" cap="flat" cmpd="sng" algn="ctr">
            <a:solidFill>
              <a:sysClr val="windowText" lastClr="000000"/>
            </a:solidFill>
            <a:round/>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mn-cs"/>
              </a:defRPr>
            </a:pPr>
            <a:endParaRPr lang="zh-CN"/>
          </a:p>
        </c:txPr>
        <c:crossAx val="123109760"/>
        <c:crosses val="autoZero"/>
        <c:crossBetween val="midCat"/>
        <c:majorUnit val="20"/>
      </c:valAx>
      <c:valAx>
        <c:axId val="123109760"/>
        <c:scaling>
          <c:orientation val="minMax"/>
          <c:min val="300"/>
        </c:scaling>
        <c:delete val="0"/>
        <c:axPos val="l"/>
        <c:title>
          <c:tx>
            <c:rich>
              <a:bodyPr rot="0" spcFirstLastPara="1" vertOverflow="ellipsis" vert="eaVert" wrap="square" anchor="ctr" anchorCtr="1"/>
              <a:lstStyle/>
              <a:p>
                <a:pPr>
                  <a:defRPr sz="1050" b="1" i="0" u="none" strike="noStrike" kern="1200" baseline="0">
                    <a:solidFill>
                      <a:sysClr val="windowText" lastClr="000000"/>
                    </a:solidFill>
                    <a:latin typeface="Times New Roman" panose="02020603050405020304" pitchFamily="18" charset="0"/>
                    <a:ea typeface="宋体" panose="02010600030101010101" pitchFamily="2" charset="-122"/>
                    <a:cs typeface="+mn-cs"/>
                  </a:defRPr>
                </a:pPr>
                <a:r>
                  <a:rPr lang="zh-CN" altLang="en-US" sz="1050" b="1"/>
                  <a:t>单产（千克</a:t>
                </a:r>
                <a:r>
                  <a:rPr lang="en-US" altLang="zh-CN" sz="1050" b="1"/>
                  <a:t>/</a:t>
                </a:r>
                <a:r>
                  <a:rPr lang="zh-CN" altLang="en-US" sz="1050" b="1"/>
                  <a:t>亩）</a:t>
                </a:r>
              </a:p>
            </c:rich>
          </c:tx>
          <c:layout>
            <c:manualLayout>
              <c:xMode val="edge"/>
              <c:yMode val="edge"/>
              <c:x val="3.158033263263509E-4"/>
              <c:y val="0.26672616898960816"/>
            </c:manualLayout>
          </c:layout>
          <c:overlay val="0"/>
          <c:spPr>
            <a:noFill/>
            <a:ln>
              <a:noFill/>
            </a:ln>
            <a:effectLst/>
          </c:spPr>
          <c:txPr>
            <a:bodyPr rot="0" spcFirstLastPara="1" vertOverflow="ellipsis" vert="eaVert" wrap="square" anchor="ctr" anchorCtr="1"/>
            <a:lstStyle/>
            <a:p>
              <a:pPr>
                <a:defRPr sz="1050" b="1" i="0" u="none" strike="noStrike" kern="1200" baseline="0">
                  <a:solidFill>
                    <a:sysClr val="windowText" lastClr="000000"/>
                  </a:solidFill>
                  <a:latin typeface="Times New Roman" panose="02020603050405020304" pitchFamily="18" charset="0"/>
                  <a:ea typeface="宋体" panose="02010600030101010101" pitchFamily="2" charset="-122"/>
                  <a:cs typeface="+mn-cs"/>
                </a:defRPr>
              </a:pPr>
              <a:endParaRPr lang="zh-CN"/>
            </a:p>
          </c:txPr>
        </c:title>
        <c:numFmt formatCode="General" sourceLinked="1"/>
        <c:majorTickMark val="out"/>
        <c:minorTickMark val="in"/>
        <c:tickLblPos val="nextTo"/>
        <c:spPr>
          <a:noFill/>
          <a:ln w="9525" cap="flat" cmpd="sng" algn="ctr">
            <a:solidFill>
              <a:sysClr val="windowText" lastClr="000000"/>
            </a:solidFill>
            <a:round/>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mn-cs"/>
              </a:defRPr>
            </a:pPr>
            <a:endParaRPr lang="zh-CN"/>
          </a:p>
        </c:txPr>
        <c:crossAx val="123103488"/>
        <c:crosses val="autoZero"/>
        <c:crossBetween val="midCat"/>
        <c:majorUnit val="30"/>
      </c:valAx>
      <c:valAx>
        <c:axId val="123111680"/>
        <c:scaling>
          <c:orientation val="minMax"/>
        </c:scaling>
        <c:delete val="0"/>
        <c:axPos val="r"/>
        <c:title>
          <c:tx>
            <c:rich>
              <a:bodyPr rot="0" spcFirstLastPara="1" vertOverflow="ellipsis" vert="eaVert" wrap="square" anchor="ctr" anchorCtr="1"/>
              <a:lstStyle/>
              <a:p>
                <a:pPr>
                  <a:defRPr sz="1050" b="1" i="0" u="none" strike="noStrike" kern="1200" baseline="0">
                    <a:solidFill>
                      <a:schemeClr val="tx1"/>
                    </a:solidFill>
                    <a:latin typeface="Times New Roman" panose="02020603050405020304" pitchFamily="18" charset="0"/>
                    <a:ea typeface="宋体" panose="02010600030101010101" pitchFamily="2" charset="-122"/>
                    <a:cs typeface="+mn-cs"/>
                  </a:defRPr>
                </a:pPr>
                <a:r>
                  <a:rPr lang="zh-CN" altLang="en-US" sz="1050" b="1" baseline="0"/>
                  <a:t>规模弹性</a:t>
                </a:r>
              </a:p>
            </c:rich>
          </c:tx>
          <c:layout>
            <c:manualLayout>
              <c:xMode val="edge"/>
              <c:yMode val="edge"/>
              <c:x val="0.95926081718678857"/>
              <c:y val="0.31088666683574684"/>
            </c:manualLayout>
          </c:layout>
          <c:overlay val="0"/>
          <c:spPr>
            <a:noFill/>
            <a:ln>
              <a:noFill/>
            </a:ln>
            <a:effectLst/>
          </c:spPr>
          <c:txPr>
            <a:bodyPr rot="0" spcFirstLastPara="1" vertOverflow="ellipsis" vert="eaVert" wrap="square" anchor="ctr" anchorCtr="1"/>
            <a:lstStyle/>
            <a:p>
              <a:pPr>
                <a:defRPr sz="1050" b="1" i="0" u="none" strike="noStrike" kern="1200" baseline="0">
                  <a:solidFill>
                    <a:schemeClr val="tx1"/>
                  </a:solidFill>
                  <a:latin typeface="Times New Roman" panose="02020603050405020304" pitchFamily="18" charset="0"/>
                  <a:ea typeface="宋体" panose="02010600030101010101" pitchFamily="2" charset="-122"/>
                  <a:cs typeface="+mn-cs"/>
                </a:defRPr>
              </a:pPr>
              <a:endParaRPr lang="zh-CN"/>
            </a:p>
          </c:txPr>
        </c:title>
        <c:numFmt formatCode="0.000_ " sourceLinked="1"/>
        <c:majorTickMark val="out"/>
        <c:minorTickMark val="in"/>
        <c:tickLblPos val="nextTo"/>
        <c:spPr>
          <a:noFill/>
          <a:ln w="9525" cap="flat" cmpd="sng" algn="ctr">
            <a:solidFill>
              <a:sysClr val="windowText" lastClr="000000"/>
            </a:solidFill>
            <a:round/>
          </a:ln>
          <a:effectLst/>
        </c:spPr>
        <c:txPr>
          <a:bodyPr rot="-60000000" spcFirstLastPara="1" vertOverflow="ellipsis" vert="horz" wrap="square" anchor="ctr" anchorCtr="1"/>
          <a:lstStyle/>
          <a:p>
            <a:pPr>
              <a:defRPr sz="1050" b="0" i="0" u="none" strike="noStrike" kern="1200" baseline="0">
                <a:solidFill>
                  <a:sysClr val="windowText" lastClr="000000"/>
                </a:solidFill>
                <a:latin typeface="Times New Roman" panose="02020603050405020304" pitchFamily="18" charset="0"/>
                <a:ea typeface="+mn-ea"/>
                <a:cs typeface="+mn-cs"/>
              </a:defRPr>
            </a:pPr>
            <a:endParaRPr lang="zh-CN"/>
          </a:p>
        </c:txPr>
        <c:crossAx val="123130240"/>
        <c:crosses val="max"/>
        <c:crossBetween val="midCat"/>
      </c:valAx>
      <c:valAx>
        <c:axId val="123130240"/>
        <c:scaling>
          <c:orientation val="minMax"/>
        </c:scaling>
        <c:delete val="1"/>
        <c:axPos val="b"/>
        <c:numFmt formatCode="General" sourceLinked="1"/>
        <c:majorTickMark val="out"/>
        <c:minorTickMark val="none"/>
        <c:tickLblPos val="nextTo"/>
        <c:crossAx val="123111680"/>
        <c:crosses val="autoZero"/>
        <c:crossBetween val="midCat"/>
      </c:valAx>
      <c:spPr>
        <a:noFill/>
        <a:ln>
          <a:solidFill>
            <a:sysClr val="windowText" lastClr="000000"/>
          </a:solidFill>
        </a:ln>
        <a:effectLst/>
      </c:spPr>
    </c:plotArea>
    <c:legend>
      <c:legendPos val="t"/>
      <c:layout>
        <c:manualLayout>
          <c:xMode val="edge"/>
          <c:yMode val="edge"/>
          <c:x val="0.30286129845583643"/>
          <c:y val="6.5668109888735254E-2"/>
          <c:w val="0.35560000000000003"/>
          <c:h val="7.7208680555555562E-2"/>
        </c:manualLayout>
      </c:layout>
      <c:overlay val="0"/>
      <c:spPr>
        <a:noFill/>
        <a:ln>
          <a:noFill/>
        </a:ln>
        <a:effectLst/>
      </c:spPr>
      <c:txPr>
        <a:bodyPr rot="0" spcFirstLastPara="1" vertOverflow="ellipsis" vert="horz" wrap="square" anchor="ctr" anchorCtr="1"/>
        <a:lstStyle/>
        <a:p>
          <a:pPr>
            <a:defRPr sz="1050" b="0" i="0" u="none" strike="noStrike" kern="1200" baseline="0">
              <a:solidFill>
                <a:sysClr val="windowText" lastClr="000000"/>
              </a:solidFill>
              <a:latin typeface="Times New Roman" panose="02020603050405020304" pitchFamily="18" charset="0"/>
              <a:ea typeface="宋体" panose="02010600030101010101" pitchFamily="2" charset="-122"/>
              <a:cs typeface="+mn-cs"/>
            </a:defRPr>
          </a:pPr>
          <a:endParaRPr lang="zh-CN"/>
        </a:p>
      </c:txPr>
    </c:legend>
    <c:plotVisOnly val="1"/>
    <c:dispBlanksAs val="gap"/>
    <c:showDLblsOverMax val="0"/>
  </c:chart>
  <c:spPr>
    <a:noFill/>
    <a:ln w="9525" cap="flat" cmpd="sng" algn="ctr">
      <a:noFill/>
      <a:round/>
    </a:ln>
    <a:effectLst/>
  </c:spPr>
  <c:txPr>
    <a:bodyPr/>
    <a:lstStyle/>
    <a:p>
      <a:pPr>
        <a:defRPr/>
      </a:pPr>
      <a:endParaRPr lang="zh-CN"/>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2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4.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6C2B1B-EAF9-4C46-9DF5-E30679A171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14701</TotalTime>
  <Pages>65</Pages>
  <Words>8665</Words>
  <Characters>49393</Characters>
  <Application>Microsoft Office Word</Application>
  <DocSecurity>0</DocSecurity>
  <Lines>411</Lines>
  <Paragraphs>115</Paragraphs>
  <ScaleCrop>false</ScaleCrop>
  <Company>Microsoft</Company>
  <LinksUpToDate>false</LinksUpToDate>
  <CharactersWithSpaces>57943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曾 翠红</cp:lastModifiedBy>
  <cp:revision>54</cp:revision>
  <cp:lastPrinted>2019-03-28T12:54:00Z</cp:lastPrinted>
  <dcterms:created xsi:type="dcterms:W3CDTF">2019-02-03T07:42:00Z</dcterms:created>
  <dcterms:modified xsi:type="dcterms:W3CDTF">2019-05-09T14:47:00Z</dcterms:modified>
</cp:coreProperties>
</file>