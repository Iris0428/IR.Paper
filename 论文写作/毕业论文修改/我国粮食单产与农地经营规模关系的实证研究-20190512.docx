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15EC0102" w:rsidR="00E43BAE" w:rsidRPr="00E43BAE" w:rsidRDefault="00E43BAE" w:rsidP="00822509">
          <w:pPr>
            <w:widowControl w:val="0"/>
            <w:spacing w:after="0" w:line="240" w:lineRule="auto"/>
            <w:ind w:firstLineChars="200"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C46A1B">
            <w:rPr>
              <w:rFonts w:ascii="Times New Roman" w:eastAsia="宋体" w:hAnsi="Times New Roman" w:cs="Times New Roman"/>
              <w:color w:val="000000"/>
              <w:kern w:val="2"/>
              <w:sz w:val="21"/>
              <w:szCs w:val="24"/>
            </w:rPr>
            <w:t>10019</w:t>
          </w:r>
        </w:p>
        <w:p w14:paraId="727F4155" w14:textId="68E0E22B" w:rsidR="00E43BAE" w:rsidRPr="00E43BAE" w:rsidRDefault="00E43BAE" w:rsidP="00822509">
          <w:pPr>
            <w:widowControl w:val="0"/>
            <w:spacing w:after="0" w:line="240" w:lineRule="auto"/>
            <w:ind w:firstLineChars="200"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2DD8F8E7">
                <wp:extent cx="2886075" cy="701675"/>
                <wp:effectExtent l="0" t="0" r="9525"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rotWithShape="1">
                        <a:blip r:embed="rId9" cstate="print">
                          <a:lum bright="6000" contrast="100000"/>
                          <a:grayscl/>
                          <a:biLevel thresh="50000"/>
                          <a:extLst>
                            <a:ext uri="{28A0092B-C50C-407E-A947-70E740481C1C}">
                              <a14:useLocalDpi xmlns:a14="http://schemas.microsoft.com/office/drawing/2010/main" val="0"/>
                            </a:ext>
                          </a:extLst>
                        </a:blip>
                        <a:srcRect l="20191" r="9486"/>
                        <a:stretch/>
                      </pic:blipFill>
                      <pic:spPr bwMode="auto">
                        <a:xfrm>
                          <a:off x="0" y="0"/>
                          <a:ext cx="2886075" cy="701675"/>
                        </a:xfrm>
                        <a:prstGeom prst="rect">
                          <a:avLst/>
                        </a:prstGeom>
                        <a:noFill/>
                        <a:ln>
                          <a:noFill/>
                        </a:ln>
                        <a:extLst>
                          <a:ext uri="{53640926-AAD7-44D8-BBD7-CCE9431645EC}">
                            <a14:shadowObscured xmlns:a14="http://schemas.microsoft.com/office/drawing/2010/main"/>
                          </a:ext>
                        </a:extLst>
                      </pic:spPr>
                    </pic:pic>
                  </a:graphicData>
                </a:graphic>
              </wp:inline>
            </w:drawing>
          </w:r>
        </w:p>
        <w:p w14:paraId="771F092B" w14:textId="38510832" w:rsidR="00E43BAE" w:rsidRPr="00E43BAE" w:rsidRDefault="00E43BAE" w:rsidP="00E42A8F">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7858D36F"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w:t>
          </w:r>
          <w:r w:rsidR="00E27576">
            <w:rPr>
              <w:rFonts w:ascii="黑体" w:eastAsia="黑体" w:hAnsi="黑体" w:cs="Times New Roman" w:hint="eastAsia"/>
              <w:color w:val="000000"/>
              <w:kern w:val="2"/>
              <w:sz w:val="44"/>
              <w:szCs w:val="44"/>
            </w:rPr>
            <w:t>粮食</w:t>
          </w:r>
          <w:r w:rsidR="00810204">
            <w:rPr>
              <w:rFonts w:ascii="黑体" w:eastAsia="黑体" w:hAnsi="黑体" w:cs="Times New Roman" w:hint="eastAsia"/>
              <w:color w:val="000000"/>
              <w:kern w:val="2"/>
              <w:sz w:val="44"/>
              <w:szCs w:val="44"/>
            </w:rPr>
            <w:t>单产</w:t>
          </w:r>
          <w:r w:rsidRPr="00F90728">
            <w:rPr>
              <w:rFonts w:ascii="黑体" w:eastAsia="黑体" w:hAnsi="黑体" w:cs="Times New Roman" w:hint="eastAsia"/>
              <w:color w:val="000000"/>
              <w:kern w:val="2"/>
              <w:sz w:val="44"/>
              <w:szCs w:val="44"/>
            </w:rPr>
            <w:t>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4DD8F49" w14:textId="77777777" w:rsidR="00810204"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An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Empirical</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Study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on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the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Relationship</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between</w:t>
          </w:r>
          <w:r w:rsidRPr="00FC6BC8">
            <w:rPr>
              <w:rFonts w:ascii="Times New Roman" w:eastAsia="宋体" w:hAnsi="Times New Roman" w:cs="Times New Roman"/>
              <w:b/>
              <w:color w:val="000000"/>
              <w:kern w:val="2"/>
              <w:sz w:val="32"/>
              <w:szCs w:val="32"/>
            </w:rPr>
            <w:t xml:space="preserve"> </w:t>
          </w:r>
        </w:p>
        <w:p w14:paraId="5CCD959C" w14:textId="67B63A0A"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Grain</w:t>
          </w:r>
          <w:r w:rsidRPr="00FC6BC8">
            <w:rPr>
              <w:rFonts w:ascii="Times New Roman" w:eastAsia="宋体" w:hAnsi="Times New Roman" w:cs="Times New Roman"/>
              <w:b/>
              <w:color w:val="000000"/>
              <w:kern w:val="2"/>
              <w:sz w:val="32"/>
              <w:szCs w:val="32"/>
            </w:rPr>
            <w:t xml:space="preserve"> </w:t>
          </w:r>
          <w:r w:rsidR="00810204">
            <w:rPr>
              <w:rFonts w:ascii="Times New Roman" w:eastAsia="宋体" w:hAnsi="Times New Roman" w:cs="Times New Roman"/>
              <w:b/>
              <w:color w:val="000000"/>
              <w:kern w:val="2"/>
              <w:sz w:val="32"/>
              <w:szCs w:val="32"/>
            </w:rPr>
            <w:t>Yield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Land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Scale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0EE108CC"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5F3579F4" w14:textId="6016C08C"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2194774F" w14:textId="0797476F"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5D465E">
            <w:rPr>
              <w:color w:val="000000"/>
              <w:position w:val="-6"/>
              <w:sz w:val="28"/>
              <w:u w:val="single"/>
            </w:rPr>
            <w:t xml:space="preserve">  </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466890F9"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C46A1B">
            <w:rPr>
              <w:rFonts w:ascii="Times New Roman" w:hAnsi="Times New Roman" w:cs="Times New Roman"/>
              <w:color w:val="000000"/>
              <w:sz w:val="28"/>
            </w:rPr>
            <w:t>2019</w:t>
          </w:r>
          <w:r w:rsidRPr="004754E6">
            <w:rPr>
              <w:rFonts w:ascii="Times New Roman" w:hAnsi="Times New Roman" w:cs="Times New Roman"/>
              <w:color w:val="000000"/>
              <w:sz w:val="28"/>
            </w:rPr>
            <w:t>年</w:t>
          </w:r>
          <w:r w:rsidR="003C7F9A" w:rsidRPr="00C46A1B">
            <w:rPr>
              <w:rFonts w:ascii="Times New Roman" w:hAnsi="Times New Roman" w:cs="Times New Roman"/>
              <w:color w:val="000000"/>
              <w:sz w:val="28"/>
            </w:rPr>
            <w:t>0</w:t>
          </w:r>
          <w:r w:rsidR="00FC6BC8" w:rsidRPr="00C46A1B">
            <w:rPr>
              <w:rFonts w:ascii="Times New Roman" w:hAnsi="Times New Roman" w:cs="Times New Roman"/>
              <w:color w:val="000000"/>
              <w:sz w:val="28"/>
            </w:rPr>
            <w:t>3</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170E21F8" w14:textId="77777777" w:rsidR="00853D72" w:rsidRDefault="00853D72">
          <w:pPr>
            <w:rPr>
              <w:rFonts w:ascii="黑体" w:eastAsia="黑体" w:hAnsi="Times New Roman" w:cs="Times New Roman"/>
              <w:kern w:val="2"/>
              <w:sz w:val="44"/>
              <w:szCs w:val="24"/>
            </w:rPr>
          </w:pPr>
          <w:r>
            <w:rPr>
              <w:rFonts w:ascii="黑体" w:eastAsia="黑体" w:hAnsi="Times New Roman" w:cs="Times New Roman"/>
              <w:kern w:val="2"/>
              <w:sz w:val="44"/>
              <w:szCs w:val="24"/>
            </w:rPr>
            <w:lastRenderedPageBreak/>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7667CB">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0F5DCE7C" w14:textId="1FB024E1" w:rsidR="00D44CAA" w:rsidRDefault="00D44CAA">
      <w:pPr>
        <w:rPr>
          <w:rFonts w:ascii="黑体" w:eastAsia="黑体" w:hAnsi="黑体" w:cs="Times New Roman"/>
          <w:b/>
          <w:kern w:val="2"/>
          <w:sz w:val="32"/>
          <w:szCs w:val="32"/>
        </w:rPr>
        <w:sectPr w:rsidR="00D44CAA" w:rsidSect="00D44CAA">
          <w:headerReference w:type="default" r:id="rId16"/>
          <w:footerReference w:type="even" r:id="rId17"/>
          <w:footerReference w:type="default" r:id="rId18"/>
          <w:pgSz w:w="11906" w:h="16838" w:code="9"/>
          <w:pgMar w:top="1701" w:right="1418" w:bottom="1418" w:left="1701" w:header="1304" w:footer="1020" w:gutter="0"/>
          <w:pgNumType w:fmt="upperRoman"/>
          <w:cols w:space="425"/>
          <w:docGrid w:type="lines" w:linePitch="326"/>
        </w:sectPr>
      </w:pPr>
      <w:bookmarkStart w:id="0" w:name="_Toc2158139"/>
    </w:p>
    <w:p w14:paraId="7357FC8A" w14:textId="0694F3CA" w:rsidR="004B713F" w:rsidRPr="003634B3" w:rsidRDefault="00B319C1" w:rsidP="00433C34">
      <w:pPr>
        <w:widowControl w:val="0"/>
        <w:spacing w:afterLines="50" w:after="163" w:line="400" w:lineRule="exact"/>
        <w:jc w:val="center"/>
        <w:outlineLvl w:val="0"/>
        <w:rPr>
          <w:rFonts w:ascii="黑体" w:eastAsia="黑体" w:hAnsi="黑体" w:cs="Times New Roman"/>
          <w:b/>
          <w:kern w:val="2"/>
          <w:sz w:val="32"/>
          <w:szCs w:val="32"/>
        </w:rPr>
      </w:pPr>
      <w:bookmarkStart w:id="1" w:name="_Toc2159172"/>
      <w:bookmarkStart w:id="2" w:name="_Toc2175404"/>
      <w:bookmarkStart w:id="3" w:name="_Toc2191134"/>
      <w:bookmarkStart w:id="4" w:name="_Toc2191243"/>
      <w:bookmarkStart w:id="5" w:name="_Toc4687793"/>
      <w:r w:rsidRPr="003634B3">
        <w:rPr>
          <w:rFonts w:ascii="黑体" w:eastAsia="黑体" w:hAnsi="黑体" w:cs="Times New Roman" w:hint="eastAsia"/>
          <w:b/>
          <w:kern w:val="2"/>
          <w:sz w:val="32"/>
          <w:szCs w:val="32"/>
        </w:rPr>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7F2288CC" w14:textId="38DA435B" w:rsidR="00D46713" w:rsidRDefault="00574643" w:rsidP="0057464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土地生产率与农地经营规模</w:t>
      </w:r>
      <w:r w:rsidR="00194FF6">
        <w:rPr>
          <w:rFonts w:ascii="Times New Roman" w:hAnsi="Times New Roman" w:cs="Times New Roman" w:hint="eastAsia"/>
          <w:sz w:val="24"/>
          <w:szCs w:val="24"/>
        </w:rPr>
        <w:t>到底呈何种关系，</w:t>
      </w:r>
      <w:r w:rsidR="00194FF6">
        <w:rPr>
          <w:rFonts w:ascii="Times New Roman" w:hAnsi="Times New Roman" w:cs="Times New Roman"/>
          <w:sz w:val="24"/>
          <w:szCs w:val="24"/>
        </w:rPr>
        <w:t>学者们</w:t>
      </w:r>
      <w:r w:rsidR="00E06B66">
        <w:rPr>
          <w:rFonts w:ascii="Times New Roman" w:hAnsi="Times New Roman" w:cs="Times New Roman" w:hint="eastAsia"/>
          <w:sz w:val="24"/>
          <w:szCs w:val="24"/>
        </w:rPr>
        <w:t>经历了</w:t>
      </w:r>
      <w:r w:rsidR="00607CCA">
        <w:rPr>
          <w:rFonts w:ascii="Times New Roman" w:hAnsi="Times New Roman" w:cs="Times New Roman" w:hint="eastAsia"/>
          <w:sz w:val="24"/>
          <w:szCs w:val="24"/>
        </w:rPr>
        <w:t>长期</w:t>
      </w:r>
      <w:r w:rsidR="00194FF6">
        <w:rPr>
          <w:rFonts w:ascii="Times New Roman" w:hAnsi="Times New Roman" w:cs="Times New Roman" w:hint="eastAsia"/>
          <w:sz w:val="24"/>
          <w:szCs w:val="24"/>
        </w:rPr>
        <w:t>热烈</w:t>
      </w:r>
      <w:r w:rsidR="00607CCA">
        <w:rPr>
          <w:rFonts w:ascii="Times New Roman" w:hAnsi="Times New Roman" w:cs="Times New Roman" w:hint="eastAsia"/>
          <w:sz w:val="24"/>
          <w:szCs w:val="24"/>
        </w:rPr>
        <w:t>的</w:t>
      </w:r>
      <w:r w:rsidR="00194FF6">
        <w:rPr>
          <w:rFonts w:ascii="Times New Roman" w:hAnsi="Times New Roman" w:cs="Times New Roman" w:hint="eastAsia"/>
          <w:sz w:val="24"/>
          <w:szCs w:val="24"/>
        </w:rPr>
        <w:t>探讨，</w:t>
      </w:r>
      <w:r w:rsidR="00F2764B">
        <w:rPr>
          <w:rFonts w:ascii="Times New Roman" w:hAnsi="Times New Roman" w:cs="Times New Roman" w:hint="eastAsia"/>
          <w:sz w:val="24"/>
          <w:szCs w:val="24"/>
        </w:rPr>
        <w:t>至今</w:t>
      </w:r>
      <w:r w:rsidR="007E6EBC">
        <w:rPr>
          <w:rFonts w:ascii="Times New Roman" w:hAnsi="Times New Roman" w:cs="Times New Roman" w:hint="eastAsia"/>
          <w:sz w:val="24"/>
          <w:szCs w:val="24"/>
        </w:rPr>
        <w:t>仍</w:t>
      </w:r>
      <w:r w:rsidR="00194FF6">
        <w:rPr>
          <w:rFonts w:ascii="Times New Roman" w:hAnsi="Times New Roman" w:cs="Times New Roman" w:hint="eastAsia"/>
          <w:sz w:val="24"/>
          <w:szCs w:val="24"/>
        </w:rPr>
        <w:t>没有达成共识。</w:t>
      </w:r>
      <w:r w:rsidR="006214F6">
        <w:rPr>
          <w:rFonts w:ascii="Times New Roman" w:hAnsi="Times New Roman" w:cs="Times New Roman" w:hint="eastAsia"/>
          <w:sz w:val="24"/>
          <w:szCs w:val="24"/>
        </w:rPr>
        <w:t>近几年，</w:t>
      </w:r>
      <w:r w:rsidR="00194FF6">
        <w:rPr>
          <w:rFonts w:ascii="Times New Roman" w:hAnsi="Times New Roman" w:cs="Times New Roman" w:hint="eastAsia"/>
          <w:sz w:val="24"/>
          <w:szCs w:val="24"/>
        </w:rPr>
        <w:t>我国</w:t>
      </w:r>
      <w:r w:rsidR="00D13364">
        <w:rPr>
          <w:rFonts w:ascii="Times New Roman" w:hAnsi="Times New Roman" w:cs="Times New Roman" w:hint="eastAsia"/>
          <w:sz w:val="24"/>
          <w:szCs w:val="24"/>
        </w:rPr>
        <w:t>农业劳动力</w:t>
      </w:r>
      <w:r w:rsidR="00AA427F">
        <w:rPr>
          <w:rFonts w:ascii="Times New Roman" w:hAnsi="Times New Roman" w:cs="Times New Roman" w:hint="eastAsia"/>
          <w:sz w:val="24"/>
          <w:szCs w:val="24"/>
        </w:rPr>
        <w:t>持续</w:t>
      </w:r>
      <w:r w:rsidR="00DE0881">
        <w:rPr>
          <w:rFonts w:ascii="Times New Roman" w:hAnsi="Times New Roman" w:cs="Times New Roman" w:hint="eastAsia"/>
          <w:sz w:val="24"/>
          <w:szCs w:val="24"/>
        </w:rPr>
        <w:t>外流，</w:t>
      </w:r>
      <w:r w:rsidR="001A71CC">
        <w:rPr>
          <w:rFonts w:ascii="Times New Roman" w:hAnsi="Times New Roman" w:cs="Times New Roman" w:hint="eastAsia"/>
          <w:sz w:val="24"/>
          <w:szCs w:val="24"/>
        </w:rPr>
        <w:t>农地</w:t>
      </w:r>
      <w:r w:rsidR="00932593">
        <w:rPr>
          <w:rFonts w:ascii="Times New Roman" w:hAnsi="Times New Roman" w:cs="Times New Roman" w:hint="eastAsia"/>
          <w:sz w:val="24"/>
          <w:szCs w:val="24"/>
        </w:rPr>
        <w:t>制度</w:t>
      </w:r>
      <w:r w:rsidR="006214F6">
        <w:rPr>
          <w:rFonts w:ascii="Times New Roman" w:hAnsi="Times New Roman" w:cs="Times New Roman" w:hint="eastAsia"/>
          <w:sz w:val="24"/>
          <w:szCs w:val="24"/>
        </w:rPr>
        <w:t>日益</w:t>
      </w:r>
      <w:r w:rsidR="00194FF6">
        <w:rPr>
          <w:rFonts w:ascii="Times New Roman" w:hAnsi="Times New Roman" w:cs="Times New Roman" w:hint="eastAsia"/>
          <w:sz w:val="24"/>
          <w:szCs w:val="24"/>
        </w:rPr>
        <w:t>完善，</w:t>
      </w:r>
      <w:r w:rsidR="003178CC">
        <w:rPr>
          <w:rFonts w:ascii="Times New Roman" w:hAnsi="Times New Roman" w:cs="Times New Roman" w:hint="eastAsia"/>
          <w:sz w:val="24"/>
          <w:szCs w:val="24"/>
        </w:rPr>
        <w:t>农地经营规模</w:t>
      </w:r>
      <w:r w:rsidR="000553A8">
        <w:rPr>
          <w:rFonts w:ascii="Times New Roman" w:hAnsi="Times New Roman" w:cs="Times New Roman" w:hint="eastAsia"/>
          <w:sz w:val="24"/>
          <w:szCs w:val="24"/>
        </w:rPr>
        <w:t>的逐渐</w:t>
      </w:r>
      <w:r w:rsidR="001A71CC">
        <w:rPr>
          <w:rFonts w:ascii="Times New Roman" w:hAnsi="Times New Roman" w:cs="Times New Roman" w:hint="eastAsia"/>
          <w:sz w:val="24"/>
          <w:szCs w:val="24"/>
        </w:rPr>
        <w:t>扩大</w:t>
      </w:r>
      <w:r w:rsidR="001B6FD5">
        <w:rPr>
          <w:rFonts w:ascii="Times New Roman" w:hAnsi="Times New Roman" w:cs="Times New Roman" w:hint="eastAsia"/>
          <w:sz w:val="24"/>
          <w:szCs w:val="24"/>
        </w:rPr>
        <w:t>，</w:t>
      </w:r>
      <w:r w:rsidR="0072227B">
        <w:rPr>
          <w:rFonts w:ascii="Times New Roman" w:hAnsi="Times New Roman" w:cs="Times New Roman" w:hint="eastAsia"/>
          <w:sz w:val="24"/>
          <w:szCs w:val="24"/>
        </w:rPr>
        <w:t>进一步凸显</w:t>
      </w:r>
      <w:r w:rsidR="000542C7">
        <w:rPr>
          <w:rFonts w:ascii="Times New Roman" w:hAnsi="Times New Roman" w:cs="Times New Roman" w:hint="eastAsia"/>
          <w:sz w:val="24"/>
          <w:szCs w:val="24"/>
        </w:rPr>
        <w:t>了</w:t>
      </w:r>
      <w:r w:rsidR="00702918">
        <w:rPr>
          <w:rFonts w:ascii="Times New Roman" w:hAnsi="Times New Roman" w:cs="Times New Roman" w:hint="eastAsia"/>
          <w:sz w:val="24"/>
          <w:szCs w:val="24"/>
        </w:rPr>
        <w:t>这个问题</w:t>
      </w:r>
      <w:r w:rsidR="00194FF6">
        <w:rPr>
          <w:rFonts w:ascii="Times New Roman" w:hAnsi="Times New Roman" w:cs="Times New Roman" w:hint="eastAsia"/>
          <w:sz w:val="24"/>
          <w:szCs w:val="24"/>
        </w:rPr>
        <w:t>。</w:t>
      </w:r>
      <w:r w:rsidR="00195FF4">
        <w:rPr>
          <w:rFonts w:ascii="Times New Roman" w:hAnsi="Times New Roman" w:cs="Times New Roman" w:hint="eastAsia"/>
          <w:sz w:val="24"/>
          <w:szCs w:val="24"/>
        </w:rPr>
        <w:t>为</w:t>
      </w:r>
      <w:r w:rsidR="007E7768">
        <w:rPr>
          <w:rFonts w:ascii="Times New Roman" w:hAnsi="Times New Roman" w:cs="Times New Roman" w:hint="eastAsia"/>
          <w:sz w:val="24"/>
          <w:szCs w:val="24"/>
        </w:rPr>
        <w:t>此</w:t>
      </w:r>
      <w:r w:rsidR="00195FF4">
        <w:rPr>
          <w:rFonts w:ascii="Times New Roman" w:hAnsi="Times New Roman" w:cs="Times New Roman" w:hint="eastAsia"/>
          <w:sz w:val="24"/>
          <w:szCs w:val="24"/>
        </w:rPr>
        <w:t>，</w:t>
      </w:r>
      <w:r w:rsidR="00686B5A">
        <w:rPr>
          <w:rFonts w:ascii="Times New Roman" w:hAnsi="Times New Roman" w:cs="Times New Roman" w:hint="eastAsia"/>
          <w:sz w:val="24"/>
          <w:szCs w:val="24"/>
        </w:rPr>
        <w:t>本文</w:t>
      </w:r>
      <w:r w:rsidR="000736FE">
        <w:rPr>
          <w:rFonts w:ascii="Times New Roman" w:hAnsi="Times New Roman" w:cs="Times New Roman" w:hint="eastAsia"/>
          <w:sz w:val="24"/>
          <w:szCs w:val="24"/>
        </w:rPr>
        <w:t>尝试从种植制度的角度</w:t>
      </w:r>
      <w:r w:rsidR="00BC1CB8">
        <w:rPr>
          <w:rFonts w:ascii="Times New Roman" w:hAnsi="Times New Roman" w:cs="Times New Roman" w:hint="eastAsia"/>
          <w:sz w:val="24"/>
          <w:szCs w:val="24"/>
        </w:rPr>
        <w:t>出发</w:t>
      </w:r>
      <w:r w:rsidR="000736FE">
        <w:rPr>
          <w:rFonts w:ascii="Times New Roman" w:hAnsi="Times New Roman" w:cs="Times New Roman" w:hint="eastAsia"/>
          <w:sz w:val="24"/>
          <w:szCs w:val="24"/>
        </w:rPr>
        <w:t>，</w:t>
      </w:r>
      <w:r w:rsidR="00DA3F30">
        <w:rPr>
          <w:rFonts w:ascii="Times New Roman" w:hAnsi="Times New Roman" w:cs="Times New Roman" w:hint="eastAsia"/>
          <w:sz w:val="24"/>
          <w:szCs w:val="24"/>
        </w:rPr>
        <w:t>全面细致</w:t>
      </w:r>
      <w:r w:rsidR="006D528E">
        <w:rPr>
          <w:rFonts w:ascii="Times New Roman" w:hAnsi="Times New Roman" w:cs="Times New Roman" w:hint="eastAsia"/>
          <w:sz w:val="24"/>
          <w:szCs w:val="24"/>
        </w:rPr>
        <w:t>的</w:t>
      </w:r>
      <w:r w:rsidR="003F60E0">
        <w:rPr>
          <w:rFonts w:ascii="Times New Roman" w:hAnsi="Times New Roman" w:cs="Times New Roman" w:hint="eastAsia"/>
          <w:sz w:val="24"/>
          <w:szCs w:val="24"/>
        </w:rPr>
        <w:t>探索</w:t>
      </w:r>
      <w:r w:rsidR="0064210C">
        <w:rPr>
          <w:rFonts w:ascii="Times New Roman" w:hAnsi="Times New Roman" w:cs="Times New Roman" w:hint="eastAsia"/>
          <w:sz w:val="24"/>
          <w:szCs w:val="24"/>
        </w:rPr>
        <w:t>土地生产率与规模</w:t>
      </w:r>
      <w:r w:rsidR="000553A8">
        <w:rPr>
          <w:rFonts w:ascii="Times New Roman" w:hAnsi="Times New Roman" w:cs="Times New Roman" w:hint="eastAsia"/>
          <w:sz w:val="24"/>
          <w:szCs w:val="24"/>
        </w:rPr>
        <w:t>之间</w:t>
      </w:r>
      <w:r w:rsidR="0064210C">
        <w:rPr>
          <w:rFonts w:ascii="Times New Roman" w:hAnsi="Times New Roman" w:cs="Times New Roman" w:hint="eastAsia"/>
          <w:sz w:val="24"/>
          <w:szCs w:val="24"/>
        </w:rPr>
        <w:t>的关系</w:t>
      </w:r>
      <w:r w:rsidR="00195FF4">
        <w:rPr>
          <w:rFonts w:ascii="Times New Roman" w:hAnsi="Times New Roman" w:cs="Times New Roman" w:hint="eastAsia"/>
          <w:sz w:val="24"/>
          <w:szCs w:val="24"/>
        </w:rPr>
        <w:t>。</w:t>
      </w:r>
      <w:r w:rsidR="009C6350">
        <w:rPr>
          <w:rFonts w:ascii="Times New Roman" w:hAnsi="Times New Roman" w:cs="Times New Roman" w:hint="eastAsia"/>
          <w:sz w:val="24"/>
          <w:szCs w:val="24"/>
        </w:rPr>
        <w:t>研究</w:t>
      </w:r>
      <w:r w:rsidR="006D528E">
        <w:rPr>
          <w:rFonts w:ascii="Times New Roman" w:hAnsi="Times New Roman" w:cs="Times New Roman" w:hint="eastAsia"/>
          <w:sz w:val="24"/>
          <w:szCs w:val="24"/>
        </w:rPr>
        <w:t>基于全国农村固定观察点的农户数据，以</w:t>
      </w:r>
      <w:r w:rsidR="009C6350">
        <w:rPr>
          <w:rFonts w:ascii="Times New Roman" w:hAnsi="Times New Roman" w:cs="Times New Roman" w:hint="eastAsia"/>
          <w:sz w:val="24"/>
          <w:szCs w:val="24"/>
        </w:rPr>
        <w:t>一熟</w:t>
      </w:r>
      <w:r w:rsidR="0072227B">
        <w:rPr>
          <w:rFonts w:ascii="Times New Roman" w:hAnsi="Times New Roman" w:cs="Times New Roman" w:hint="eastAsia"/>
          <w:sz w:val="24"/>
          <w:szCs w:val="24"/>
        </w:rPr>
        <w:t>区</w:t>
      </w:r>
      <w:ins w:id="6" w:author="曾 翠红" w:date="2019-05-07T10:33:00Z">
        <w:r w:rsidR="009314E9">
          <w:rPr>
            <w:rFonts w:ascii="Times New Roman" w:hAnsi="Times New Roman" w:cs="Times New Roman" w:hint="eastAsia"/>
            <w:sz w:val="24"/>
            <w:szCs w:val="24"/>
          </w:rPr>
          <w:t>春</w:t>
        </w:r>
      </w:ins>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ins w:id="7" w:author="曾 翠红" w:date="2019-05-07T10:33:00Z">
        <w:r w:rsidR="009314E9">
          <w:rPr>
            <w:rFonts w:ascii="Times New Roman" w:hAnsi="Times New Roman" w:cs="Times New Roman" w:hint="eastAsia"/>
            <w:sz w:val="24"/>
            <w:szCs w:val="24"/>
          </w:rPr>
          <w:t>夏</w:t>
        </w:r>
      </w:ins>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ins w:id="8" w:author="曾 翠红" w:date="2019-05-07T10:33:00Z">
        <w:r w:rsidR="009314E9">
          <w:rPr>
            <w:rFonts w:ascii="Times New Roman" w:hAnsi="Times New Roman" w:cs="Times New Roman" w:hint="eastAsia"/>
            <w:sz w:val="24"/>
            <w:szCs w:val="24"/>
          </w:rPr>
          <w:t>冬</w:t>
        </w:r>
      </w:ins>
      <w:r w:rsidR="009C6350">
        <w:rPr>
          <w:rFonts w:ascii="Times New Roman" w:hAnsi="Times New Roman" w:cs="Times New Roman" w:hint="eastAsia"/>
          <w:sz w:val="24"/>
          <w:szCs w:val="24"/>
        </w:rPr>
        <w:t>小麦和</w:t>
      </w:r>
      <w:del w:id="9" w:author="曾 翠红" w:date="2019-05-07T10:33:00Z">
        <w:r w:rsidR="009C6350" w:rsidDel="009314E9">
          <w:rPr>
            <w:rFonts w:ascii="Times New Roman" w:hAnsi="Times New Roman" w:cs="Times New Roman" w:hint="eastAsia"/>
            <w:sz w:val="24"/>
            <w:szCs w:val="24"/>
          </w:rPr>
          <w:delText>稻谷</w:delText>
        </w:r>
      </w:del>
      <w:ins w:id="10" w:author="曾 翠红" w:date="2019-05-07T10:33:00Z">
        <w:r w:rsidR="009314E9">
          <w:rPr>
            <w:rFonts w:ascii="Times New Roman" w:hAnsi="Times New Roman" w:cs="Times New Roman" w:hint="eastAsia"/>
            <w:sz w:val="24"/>
            <w:szCs w:val="24"/>
          </w:rPr>
          <w:t>水稻</w:t>
        </w:r>
      </w:ins>
      <w:r w:rsidR="009C6350">
        <w:rPr>
          <w:rFonts w:ascii="Times New Roman" w:hAnsi="Times New Roman" w:cs="Times New Roman" w:hint="eastAsia"/>
          <w:sz w:val="24"/>
          <w:szCs w:val="24"/>
        </w:rPr>
        <w:t>为研究对象，</w:t>
      </w:r>
      <w:r w:rsidR="00DA6D84">
        <w:rPr>
          <w:rFonts w:ascii="Times New Roman" w:hAnsi="Times New Roman" w:cs="Times New Roman" w:hint="eastAsia"/>
          <w:sz w:val="24"/>
          <w:szCs w:val="24"/>
        </w:rPr>
        <w:t>选取</w:t>
      </w:r>
      <w:r w:rsidR="0064210C">
        <w:rPr>
          <w:rFonts w:ascii="Times New Roman" w:hAnsi="Times New Roman" w:cs="Times New Roman" w:hint="eastAsia"/>
          <w:sz w:val="24"/>
          <w:szCs w:val="24"/>
        </w:rPr>
        <w:t>农作物单产表征土地生产率，</w:t>
      </w:r>
      <w:r w:rsidR="00EA7B0D">
        <w:rPr>
          <w:rFonts w:ascii="Times New Roman" w:hAnsi="Times New Roman" w:cs="Times New Roman" w:hint="eastAsia"/>
          <w:sz w:val="24"/>
          <w:szCs w:val="24"/>
        </w:rPr>
        <w:t>选取</w:t>
      </w:r>
      <w:r w:rsidR="0064210C">
        <w:rPr>
          <w:rFonts w:ascii="Times New Roman" w:hAnsi="Times New Roman" w:cs="Times New Roman" w:hint="eastAsia"/>
          <w:sz w:val="24"/>
          <w:szCs w:val="24"/>
        </w:rPr>
        <w:t>收获面积表征规模</w:t>
      </w:r>
      <w:r w:rsidR="00DA6D84">
        <w:rPr>
          <w:rFonts w:ascii="Times New Roman" w:hAnsi="Times New Roman" w:cs="Times New Roman" w:hint="eastAsia"/>
          <w:sz w:val="24"/>
          <w:szCs w:val="24"/>
        </w:rPr>
        <w:t>，</w:t>
      </w:r>
      <w:r w:rsidR="009C6350">
        <w:rPr>
          <w:rFonts w:ascii="Times New Roman" w:hAnsi="Times New Roman" w:cs="Times New Roman" w:hint="eastAsia"/>
          <w:sz w:val="24"/>
          <w:szCs w:val="24"/>
        </w:rPr>
        <w:t>展开实证分析</w:t>
      </w:r>
      <w:r w:rsidR="0064210C">
        <w:rPr>
          <w:rFonts w:ascii="Times New Roman" w:hAnsi="Times New Roman" w:cs="Times New Roman" w:hint="eastAsia"/>
          <w:sz w:val="24"/>
          <w:szCs w:val="24"/>
        </w:rPr>
        <w:t>。</w:t>
      </w:r>
      <w:r w:rsidR="006D1C47">
        <w:rPr>
          <w:rFonts w:ascii="Times New Roman" w:hAnsi="Times New Roman" w:cs="Times New Roman" w:hint="eastAsia"/>
          <w:sz w:val="24"/>
          <w:szCs w:val="24"/>
        </w:rPr>
        <w:t>本文的主要研究内容和研究结果包括</w:t>
      </w:r>
      <w:r w:rsidR="000553A8">
        <w:rPr>
          <w:rFonts w:ascii="Times New Roman" w:hAnsi="Times New Roman" w:cs="Times New Roman" w:hint="eastAsia"/>
          <w:sz w:val="24"/>
          <w:szCs w:val="24"/>
        </w:rPr>
        <w:t>四</w:t>
      </w:r>
      <w:r w:rsidR="006D1C47">
        <w:rPr>
          <w:rFonts w:ascii="Times New Roman" w:hAnsi="Times New Roman" w:cs="Times New Roman"/>
          <w:sz w:val="24"/>
          <w:szCs w:val="24"/>
        </w:rPr>
        <w:t>个</w:t>
      </w:r>
      <w:r w:rsidR="00032599">
        <w:rPr>
          <w:rFonts w:ascii="Times New Roman" w:hAnsi="Times New Roman" w:cs="Times New Roman" w:hint="eastAsia"/>
          <w:sz w:val="24"/>
          <w:szCs w:val="24"/>
        </w:rPr>
        <w:t>方面。</w:t>
      </w:r>
    </w:p>
    <w:p w14:paraId="565ECC84" w14:textId="2981CE78" w:rsidR="00905BFA" w:rsidRDefault="00BD3148" w:rsidP="00905BF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905BFA">
        <w:rPr>
          <w:rFonts w:ascii="Times New Roman" w:hAnsi="Times New Roman" w:cs="Times New Roman" w:hint="eastAsia"/>
          <w:sz w:val="24"/>
          <w:szCs w:val="24"/>
        </w:rPr>
        <w:t>选择</w:t>
      </w:r>
      <w:r>
        <w:rPr>
          <w:rFonts w:ascii="Times New Roman" w:hAnsi="Times New Roman" w:cs="Times New Roman" w:hint="eastAsia"/>
          <w:sz w:val="24"/>
          <w:szCs w:val="24"/>
        </w:rPr>
        <w:t>两种熟制三种粮食作物</w:t>
      </w:r>
      <w:r w:rsidR="00905BFA">
        <w:rPr>
          <w:rFonts w:ascii="Times New Roman" w:hAnsi="Times New Roman" w:cs="Times New Roman" w:hint="eastAsia"/>
          <w:sz w:val="24"/>
          <w:szCs w:val="24"/>
        </w:rPr>
        <w:t>的</w:t>
      </w:r>
      <w:r w:rsidR="00566424">
        <w:rPr>
          <w:rFonts w:ascii="Times New Roman" w:hAnsi="Times New Roman" w:cs="Times New Roman" w:hint="eastAsia"/>
          <w:sz w:val="24"/>
          <w:szCs w:val="24"/>
        </w:rPr>
        <w:t>农户样本</w:t>
      </w:r>
      <w:r w:rsidR="00905BFA">
        <w:rPr>
          <w:rFonts w:ascii="Times New Roman" w:hAnsi="Times New Roman" w:cs="Times New Roman" w:hint="eastAsia"/>
          <w:sz w:val="24"/>
          <w:szCs w:val="24"/>
        </w:rPr>
        <w:t>数据</w:t>
      </w:r>
      <w:r>
        <w:rPr>
          <w:rFonts w:ascii="Times New Roman" w:hAnsi="Times New Roman" w:cs="Times New Roman" w:hint="eastAsia"/>
          <w:sz w:val="24"/>
          <w:szCs w:val="24"/>
        </w:rPr>
        <w:t>，</w:t>
      </w:r>
      <w:r w:rsidR="000553A8">
        <w:rPr>
          <w:rFonts w:ascii="Times New Roman" w:hAnsi="Times New Roman" w:cs="Times New Roman" w:hint="eastAsia"/>
          <w:sz w:val="24"/>
          <w:szCs w:val="24"/>
        </w:rPr>
        <w:t>使用</w:t>
      </w:r>
      <w:r w:rsidR="00566424">
        <w:rPr>
          <w:rFonts w:ascii="Times New Roman" w:hAnsi="Times New Roman" w:cs="Times New Roman" w:hint="eastAsia"/>
          <w:sz w:val="24"/>
          <w:szCs w:val="24"/>
        </w:rPr>
        <w:t>方差检验</w:t>
      </w:r>
      <w:r w:rsidR="000553A8">
        <w:rPr>
          <w:rFonts w:ascii="Times New Roman" w:hAnsi="Times New Roman" w:cs="Times New Roman" w:hint="eastAsia"/>
          <w:sz w:val="24"/>
          <w:szCs w:val="24"/>
        </w:rPr>
        <w:t>比较了</w:t>
      </w:r>
      <w:r w:rsidR="00566424">
        <w:rPr>
          <w:rFonts w:ascii="Times New Roman" w:hAnsi="Times New Roman" w:cs="Times New Roman" w:hint="eastAsia"/>
          <w:sz w:val="24"/>
          <w:szCs w:val="24"/>
        </w:rPr>
        <w:t>四类</w:t>
      </w:r>
      <w:r w:rsidR="00DC04DB">
        <w:rPr>
          <w:rFonts w:ascii="Times New Roman" w:hAnsi="Times New Roman" w:cs="Times New Roman" w:hint="eastAsia"/>
          <w:sz w:val="24"/>
          <w:szCs w:val="24"/>
        </w:rPr>
        <w:t>情况下</w:t>
      </w:r>
      <w:r w:rsidR="00566424">
        <w:rPr>
          <w:rFonts w:ascii="Times New Roman" w:hAnsi="Times New Roman" w:cs="Times New Roman"/>
          <w:sz w:val="24"/>
          <w:szCs w:val="24"/>
        </w:rPr>
        <w:t>不同</w:t>
      </w:r>
      <w:r w:rsidR="00566424">
        <w:rPr>
          <w:rFonts w:ascii="Times New Roman" w:hAnsi="Times New Roman" w:cs="Times New Roman" w:hint="eastAsia"/>
          <w:sz w:val="24"/>
          <w:szCs w:val="24"/>
        </w:rPr>
        <w:t>规模农户的家庭禀赋和生产行为的差异。</w:t>
      </w:r>
      <w:r w:rsidR="004D4C21">
        <w:rPr>
          <w:rFonts w:ascii="Times New Roman" w:hAnsi="Times New Roman" w:cs="Times New Roman" w:hint="eastAsia"/>
          <w:sz w:val="24"/>
          <w:szCs w:val="24"/>
        </w:rPr>
        <w:t>分析发现，</w:t>
      </w:r>
      <w:r w:rsidR="00702918">
        <w:rPr>
          <w:rFonts w:ascii="Times New Roman" w:hAnsi="Times New Roman" w:cs="Times New Roman" w:hint="eastAsia"/>
          <w:sz w:val="24"/>
          <w:szCs w:val="24"/>
        </w:rPr>
        <w:t>不同规模农户耕地细碎化</w:t>
      </w:r>
      <w:r w:rsidR="00905BFA">
        <w:rPr>
          <w:rFonts w:ascii="Times New Roman" w:hAnsi="Times New Roman" w:cs="Times New Roman" w:hint="eastAsia"/>
          <w:sz w:val="24"/>
          <w:szCs w:val="24"/>
        </w:rPr>
        <w:t>、兼业水平</w:t>
      </w:r>
      <w:r w:rsidR="00702918">
        <w:rPr>
          <w:rFonts w:ascii="Times New Roman" w:hAnsi="Times New Roman" w:cs="Times New Roman" w:hint="eastAsia"/>
          <w:sz w:val="24"/>
          <w:szCs w:val="24"/>
        </w:rPr>
        <w:t>、农业补贴和亩均要素投入水平</w:t>
      </w:r>
      <w:r w:rsidR="007A59A6">
        <w:rPr>
          <w:rFonts w:ascii="Times New Roman" w:hAnsi="Times New Roman" w:cs="Times New Roman" w:hint="eastAsia"/>
          <w:sz w:val="24"/>
          <w:szCs w:val="24"/>
        </w:rPr>
        <w:t>存在</w:t>
      </w:r>
      <w:r w:rsidR="00905BFA">
        <w:rPr>
          <w:rFonts w:ascii="Times New Roman" w:hAnsi="Times New Roman" w:cs="Times New Roman" w:hint="eastAsia"/>
          <w:sz w:val="24"/>
          <w:szCs w:val="24"/>
        </w:rPr>
        <w:t>显著差异。</w:t>
      </w:r>
    </w:p>
    <w:p w14:paraId="0C3960E0" w14:textId="392D9E1B" w:rsidR="00E42025" w:rsidRDefault="003E1C82" w:rsidP="00CD017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）探讨规模对粮食单产的作用机制，明确了不同规模范围内农户单产</w:t>
      </w:r>
      <w:r w:rsidR="000553A8">
        <w:rPr>
          <w:rFonts w:ascii="Times New Roman" w:hAnsi="Times New Roman" w:cs="Times New Roman" w:hint="eastAsia"/>
          <w:sz w:val="24"/>
          <w:szCs w:val="24"/>
        </w:rPr>
        <w:t>差异</w:t>
      </w:r>
      <w:r>
        <w:rPr>
          <w:rFonts w:ascii="Times New Roman" w:hAnsi="Times New Roman" w:cs="Times New Roman" w:hint="eastAsia"/>
          <w:sz w:val="24"/>
          <w:szCs w:val="24"/>
        </w:rPr>
        <w:t>的原因</w:t>
      </w:r>
      <w:r w:rsidR="008C46A0">
        <w:rPr>
          <w:rFonts w:ascii="Times New Roman" w:hAnsi="Times New Roman" w:cs="Times New Roman" w:hint="eastAsia"/>
          <w:sz w:val="24"/>
          <w:szCs w:val="24"/>
        </w:rPr>
        <w:t>，</w:t>
      </w:r>
      <w:r w:rsidR="000553A8">
        <w:rPr>
          <w:rFonts w:ascii="Times New Roman" w:hAnsi="Times New Roman" w:cs="Times New Roman" w:hint="eastAsia"/>
          <w:sz w:val="24"/>
          <w:szCs w:val="24"/>
        </w:rPr>
        <w:t>即</w:t>
      </w:r>
      <w:r>
        <w:rPr>
          <w:rFonts w:ascii="Times New Roman" w:hAnsi="Times New Roman" w:cs="Times New Roman" w:hint="eastAsia"/>
          <w:sz w:val="24"/>
          <w:szCs w:val="24"/>
        </w:rPr>
        <w:t>要素组合</w:t>
      </w:r>
      <w:r w:rsidR="008C46A0">
        <w:rPr>
          <w:rFonts w:ascii="Times New Roman" w:hAnsi="Times New Roman" w:cs="Times New Roman" w:hint="eastAsia"/>
          <w:sz w:val="24"/>
          <w:szCs w:val="24"/>
        </w:rPr>
        <w:t>的巨大差异导致农户耕作</w:t>
      </w:r>
      <w:r>
        <w:rPr>
          <w:rFonts w:ascii="Times New Roman" w:hAnsi="Times New Roman" w:cs="Times New Roman" w:hint="eastAsia"/>
          <w:sz w:val="24"/>
          <w:szCs w:val="24"/>
        </w:rPr>
        <w:t>效率</w:t>
      </w:r>
      <w:r w:rsidR="008C46A0">
        <w:rPr>
          <w:rFonts w:ascii="Times New Roman" w:hAnsi="Times New Roman" w:cs="Times New Roman" w:hint="eastAsia"/>
          <w:sz w:val="24"/>
          <w:szCs w:val="24"/>
        </w:rPr>
        <w:t>的区别</w:t>
      </w:r>
      <w:r>
        <w:rPr>
          <w:rFonts w:ascii="Times New Roman" w:hAnsi="Times New Roman" w:cs="Times New Roman" w:hint="eastAsia"/>
          <w:sz w:val="24"/>
          <w:szCs w:val="24"/>
        </w:rPr>
        <w:t>。</w:t>
      </w:r>
      <w:r w:rsidR="002F4D5A">
        <w:rPr>
          <w:rFonts w:ascii="Times New Roman" w:hAnsi="Times New Roman" w:cs="Times New Roman" w:hint="eastAsia"/>
          <w:sz w:val="24"/>
          <w:szCs w:val="24"/>
        </w:rPr>
        <w:t>首先，</w:t>
      </w:r>
      <w:r w:rsidR="00436CEC">
        <w:rPr>
          <w:rFonts w:ascii="Times New Roman" w:hAnsi="Times New Roman" w:cs="Times New Roman" w:hint="eastAsia"/>
          <w:sz w:val="24"/>
          <w:szCs w:val="24"/>
        </w:rPr>
        <w:t>基于分析框架，</w:t>
      </w:r>
      <w:r w:rsidR="00436CEC">
        <w:rPr>
          <w:rFonts w:ascii="Times New Roman" w:hAnsi="Times New Roman" w:cs="Times New Roman"/>
          <w:sz w:val="24"/>
          <w:szCs w:val="24"/>
        </w:rPr>
        <w:t>检验</w:t>
      </w:r>
      <w:r w:rsidR="00436CEC">
        <w:rPr>
          <w:rFonts w:ascii="Times New Roman" w:hAnsi="Times New Roman" w:cs="Times New Roman" w:hint="eastAsia"/>
          <w:sz w:val="24"/>
          <w:szCs w:val="24"/>
        </w:rPr>
        <w:t>四类情况下生产要素与规模变量的计量关系</w:t>
      </w:r>
      <w:r w:rsidR="001B2A4A">
        <w:rPr>
          <w:rFonts w:ascii="Times New Roman" w:hAnsi="Times New Roman" w:cs="Times New Roman" w:hint="eastAsia"/>
          <w:sz w:val="24"/>
          <w:szCs w:val="24"/>
        </w:rPr>
        <w:t>。</w:t>
      </w:r>
      <w:r w:rsidR="002F4D5A">
        <w:rPr>
          <w:rFonts w:ascii="Times New Roman" w:hAnsi="Times New Roman" w:cs="Times New Roman" w:hint="eastAsia"/>
          <w:sz w:val="24"/>
          <w:szCs w:val="24"/>
        </w:rPr>
        <w:t>其次，</w:t>
      </w:r>
      <w:r w:rsidR="00EE77D9">
        <w:rPr>
          <w:rFonts w:ascii="Times New Roman" w:hAnsi="Times New Roman" w:cs="Times New Roman"/>
          <w:sz w:val="24"/>
          <w:szCs w:val="24"/>
        </w:rPr>
        <w:t>用</w:t>
      </w:r>
      <w:r w:rsidR="00EE77D9">
        <w:rPr>
          <w:rFonts w:ascii="Times New Roman" w:hAnsi="Times New Roman" w:cs="Times New Roman" w:hint="eastAsia"/>
          <w:sz w:val="24"/>
          <w:szCs w:val="24"/>
        </w:rPr>
        <w:t>超越对数生产函数构建面板模型，</w:t>
      </w:r>
      <w:r w:rsidR="00E27C7E">
        <w:rPr>
          <w:rFonts w:ascii="Times New Roman" w:hAnsi="Times New Roman" w:cs="Times New Roman" w:hint="eastAsia"/>
          <w:sz w:val="24"/>
          <w:szCs w:val="24"/>
        </w:rPr>
        <w:t>实证</w:t>
      </w:r>
      <w:r w:rsidR="00702918">
        <w:rPr>
          <w:rFonts w:ascii="Times New Roman" w:hAnsi="Times New Roman" w:cs="Times New Roman" w:hint="eastAsia"/>
          <w:sz w:val="24"/>
          <w:szCs w:val="24"/>
        </w:rPr>
        <w:t>分析</w:t>
      </w:r>
      <w:r w:rsidR="00E27C7E">
        <w:rPr>
          <w:rFonts w:ascii="Times New Roman" w:hAnsi="Times New Roman" w:cs="Times New Roman" w:hint="eastAsia"/>
          <w:sz w:val="24"/>
          <w:szCs w:val="24"/>
        </w:rPr>
        <w:t>四种情况下农户单产与规模的关系</w:t>
      </w:r>
      <w:r w:rsidR="00EE77D9">
        <w:rPr>
          <w:rFonts w:ascii="Times New Roman" w:hAnsi="Times New Roman" w:cs="Times New Roman" w:hint="eastAsia"/>
          <w:sz w:val="24"/>
          <w:szCs w:val="24"/>
        </w:rPr>
        <w:t>。</w:t>
      </w:r>
      <w:r w:rsidR="00702918">
        <w:rPr>
          <w:rFonts w:ascii="Times New Roman" w:hAnsi="Times New Roman" w:cs="Times New Roman" w:hint="eastAsia"/>
          <w:sz w:val="24"/>
          <w:szCs w:val="24"/>
        </w:rPr>
        <w:t>结果</w:t>
      </w:r>
      <w:r w:rsidR="000B17E0">
        <w:rPr>
          <w:rFonts w:ascii="Times New Roman" w:hAnsi="Times New Roman" w:cs="Times New Roman" w:hint="eastAsia"/>
          <w:sz w:val="24"/>
          <w:szCs w:val="24"/>
        </w:rPr>
        <w:t>表明，玉米单产与规模的负向关系消失，</w:t>
      </w:r>
      <w:r w:rsidR="000B17E0">
        <w:rPr>
          <w:rFonts w:ascii="Times New Roman" w:hAnsi="Times New Roman" w:cs="Times New Roman"/>
          <w:sz w:val="24"/>
          <w:szCs w:val="24"/>
        </w:rPr>
        <w:t>小麦</w:t>
      </w:r>
      <w:r w:rsidR="000B17E0">
        <w:rPr>
          <w:rFonts w:ascii="Times New Roman" w:hAnsi="Times New Roman" w:cs="Times New Roman" w:hint="eastAsia"/>
          <w:sz w:val="24"/>
          <w:szCs w:val="24"/>
        </w:rPr>
        <w:t>与</w:t>
      </w:r>
      <w:del w:id="11" w:author="曾 翠红" w:date="2019-05-07T10:33:00Z">
        <w:r w:rsidR="000B17E0" w:rsidDel="009314E9">
          <w:rPr>
            <w:rFonts w:ascii="Times New Roman" w:hAnsi="Times New Roman" w:cs="Times New Roman" w:hint="eastAsia"/>
            <w:sz w:val="24"/>
            <w:szCs w:val="24"/>
          </w:rPr>
          <w:delText>稻谷</w:delText>
        </w:r>
      </w:del>
      <w:ins w:id="12" w:author="曾 翠红" w:date="2019-05-07T10:33:00Z">
        <w:r w:rsidR="009314E9">
          <w:rPr>
            <w:rFonts w:ascii="Times New Roman" w:hAnsi="Times New Roman" w:cs="Times New Roman" w:hint="eastAsia"/>
            <w:sz w:val="24"/>
            <w:szCs w:val="24"/>
          </w:rPr>
          <w:t>水稻</w:t>
        </w:r>
      </w:ins>
      <w:r w:rsidR="000B17E0">
        <w:rPr>
          <w:rFonts w:ascii="Times New Roman" w:hAnsi="Times New Roman" w:cs="Times New Roman" w:hint="eastAsia"/>
          <w:sz w:val="24"/>
          <w:szCs w:val="24"/>
        </w:rPr>
        <w:t>的负向关系显著。</w:t>
      </w:r>
      <w:r w:rsidR="00495E6A">
        <w:rPr>
          <w:rFonts w:ascii="Times New Roman" w:hAnsi="Times New Roman" w:cs="Times New Roman" w:hint="eastAsia"/>
          <w:sz w:val="24"/>
          <w:szCs w:val="24"/>
        </w:rPr>
        <w:t>最后，</w:t>
      </w:r>
      <w:r w:rsidR="00CD0170">
        <w:rPr>
          <w:rFonts w:ascii="Times New Roman" w:hAnsi="Times New Roman" w:cs="Times New Roman" w:hint="eastAsia"/>
          <w:sz w:val="24"/>
          <w:szCs w:val="24"/>
        </w:rPr>
        <w:t>基于</w:t>
      </w:r>
      <w:r w:rsidR="00FF2D63">
        <w:rPr>
          <w:rFonts w:ascii="Times New Roman" w:hAnsi="Times New Roman" w:cs="Times New Roman" w:hint="eastAsia"/>
          <w:sz w:val="24"/>
          <w:szCs w:val="24"/>
        </w:rPr>
        <w:t>估计参数</w:t>
      </w:r>
      <w:r w:rsidR="00CD0170">
        <w:rPr>
          <w:rFonts w:ascii="Times New Roman" w:hAnsi="Times New Roman" w:cs="Times New Roman" w:hint="eastAsia"/>
          <w:sz w:val="24"/>
          <w:szCs w:val="24"/>
        </w:rPr>
        <w:t>，</w:t>
      </w:r>
      <w:r w:rsidR="009B43B9">
        <w:rPr>
          <w:rFonts w:ascii="Times New Roman" w:hAnsi="Times New Roman" w:cs="Times New Roman" w:hint="eastAsia"/>
          <w:sz w:val="24"/>
          <w:szCs w:val="24"/>
        </w:rPr>
        <w:t>计算劳动、</w:t>
      </w:r>
      <w:r w:rsidR="009B43B9">
        <w:rPr>
          <w:rFonts w:ascii="Times New Roman" w:hAnsi="Times New Roman" w:cs="Times New Roman"/>
          <w:sz w:val="24"/>
          <w:szCs w:val="24"/>
        </w:rPr>
        <w:t>肥料</w:t>
      </w:r>
      <w:r w:rsidR="009B43B9">
        <w:rPr>
          <w:rFonts w:ascii="Times New Roman" w:hAnsi="Times New Roman" w:cs="Times New Roman" w:hint="eastAsia"/>
          <w:sz w:val="24"/>
          <w:szCs w:val="24"/>
        </w:rPr>
        <w:t>和机械</w:t>
      </w:r>
      <w:r w:rsidR="000553A8">
        <w:rPr>
          <w:rFonts w:ascii="Times New Roman" w:hAnsi="Times New Roman" w:cs="Times New Roman" w:hint="eastAsia"/>
          <w:sz w:val="24"/>
          <w:szCs w:val="24"/>
        </w:rPr>
        <w:t>的</w:t>
      </w:r>
      <w:r w:rsidR="009B43B9">
        <w:rPr>
          <w:rFonts w:ascii="Times New Roman" w:hAnsi="Times New Roman" w:cs="Times New Roman" w:hint="eastAsia"/>
          <w:sz w:val="24"/>
          <w:szCs w:val="24"/>
        </w:rPr>
        <w:t>产出弹性</w:t>
      </w:r>
      <w:r w:rsidR="00E42025">
        <w:rPr>
          <w:rFonts w:ascii="Times New Roman" w:hAnsi="Times New Roman" w:cs="Times New Roman" w:hint="eastAsia"/>
          <w:sz w:val="24"/>
          <w:szCs w:val="24"/>
        </w:rPr>
        <w:t>。</w:t>
      </w:r>
    </w:p>
    <w:p w14:paraId="66F81353" w14:textId="2F16838E" w:rsidR="008E74B1" w:rsidRDefault="00D22797" w:rsidP="008E74B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C839E6">
        <w:rPr>
          <w:rFonts w:ascii="Times New Roman" w:hAnsi="Times New Roman" w:cs="Times New Roman"/>
          <w:sz w:val="24"/>
          <w:szCs w:val="24"/>
        </w:rPr>
        <w:t>3</w:t>
      </w:r>
      <w:r>
        <w:rPr>
          <w:rFonts w:ascii="Times New Roman" w:hAnsi="Times New Roman" w:cs="Times New Roman" w:hint="eastAsia"/>
          <w:sz w:val="24"/>
          <w:szCs w:val="24"/>
        </w:rPr>
        <w:t>）结合不同规模农户</w:t>
      </w:r>
      <w:r w:rsidR="00811944">
        <w:rPr>
          <w:rFonts w:ascii="Times New Roman" w:hAnsi="Times New Roman" w:cs="Times New Roman" w:hint="eastAsia"/>
          <w:sz w:val="24"/>
          <w:szCs w:val="24"/>
        </w:rPr>
        <w:t>生产</w:t>
      </w:r>
      <w:r>
        <w:rPr>
          <w:rFonts w:ascii="Times New Roman" w:hAnsi="Times New Roman" w:cs="Times New Roman" w:hint="eastAsia"/>
          <w:sz w:val="24"/>
          <w:szCs w:val="24"/>
        </w:rPr>
        <w:t>要素</w:t>
      </w:r>
      <w:r w:rsidR="00811944">
        <w:rPr>
          <w:rFonts w:ascii="Times New Roman" w:hAnsi="Times New Roman" w:cs="Times New Roman" w:hint="eastAsia"/>
          <w:sz w:val="24"/>
          <w:szCs w:val="24"/>
        </w:rPr>
        <w:t>投入水平和产出弹性的特征</w:t>
      </w:r>
      <w:r w:rsidR="00C66ED8">
        <w:rPr>
          <w:rFonts w:ascii="Times New Roman" w:hAnsi="Times New Roman" w:cs="Times New Roman" w:hint="eastAsia"/>
          <w:sz w:val="24"/>
          <w:szCs w:val="24"/>
        </w:rPr>
        <w:t>，</w:t>
      </w:r>
      <w:r w:rsidR="00C66ED8">
        <w:rPr>
          <w:rFonts w:ascii="Times New Roman" w:hAnsi="Times New Roman" w:cs="Times New Roman"/>
          <w:sz w:val="24"/>
          <w:szCs w:val="24"/>
        </w:rPr>
        <w:t>形成</w:t>
      </w:r>
      <w:r w:rsidR="00C66ED8">
        <w:rPr>
          <w:rFonts w:ascii="Times New Roman" w:hAnsi="Times New Roman" w:cs="Times New Roman" w:hint="eastAsia"/>
          <w:sz w:val="24"/>
          <w:szCs w:val="24"/>
        </w:rPr>
        <w:t>单产与规模关系</w:t>
      </w:r>
      <w:r w:rsidR="000553A8">
        <w:rPr>
          <w:rFonts w:ascii="Times New Roman" w:hAnsi="Times New Roman" w:cs="Times New Roman" w:hint="eastAsia"/>
          <w:sz w:val="24"/>
          <w:szCs w:val="24"/>
        </w:rPr>
        <w:t>成因</w:t>
      </w:r>
      <w:r w:rsidR="00C66ED8">
        <w:rPr>
          <w:rFonts w:ascii="Times New Roman" w:hAnsi="Times New Roman" w:cs="Times New Roman" w:hint="eastAsia"/>
          <w:sz w:val="24"/>
          <w:szCs w:val="24"/>
        </w:rPr>
        <w:t>的判断。</w:t>
      </w:r>
      <w:r w:rsidR="008E74B1">
        <w:rPr>
          <w:rFonts w:ascii="Times New Roman" w:hAnsi="Times New Roman" w:cs="Times New Roman" w:hint="eastAsia"/>
          <w:sz w:val="24"/>
          <w:szCs w:val="24"/>
        </w:rPr>
        <w:t>研究认为，</w:t>
      </w:r>
      <w:ins w:id="13" w:author="曾 翠红" w:date="2019-05-12T20:12:00Z">
        <w:r w:rsidR="00CE7D9A">
          <w:rPr>
            <w:rFonts w:ascii="Times New Roman" w:hAnsi="Times New Roman" w:cs="Times New Roman" w:hint="eastAsia"/>
            <w:sz w:val="24"/>
            <w:szCs w:val="24"/>
          </w:rPr>
          <w:t>农作物本身的特性</w:t>
        </w:r>
      </w:ins>
      <w:ins w:id="14" w:author="曾 翠红" w:date="2019-05-12T20:13:00Z">
        <w:r w:rsidR="00CE7D9A">
          <w:rPr>
            <w:rFonts w:ascii="Times New Roman" w:hAnsi="Times New Roman" w:cs="Times New Roman" w:hint="eastAsia"/>
            <w:sz w:val="24"/>
            <w:szCs w:val="24"/>
          </w:rPr>
          <w:t>和要素的可分性，</w:t>
        </w:r>
        <w:r w:rsidR="00CE7D9A">
          <w:rPr>
            <w:rFonts w:ascii="Times New Roman" w:hAnsi="Times New Roman" w:cs="Times New Roman"/>
            <w:sz w:val="24"/>
            <w:szCs w:val="24"/>
          </w:rPr>
          <w:t>是</w:t>
        </w:r>
        <w:r w:rsidR="00CE7D9A">
          <w:rPr>
            <w:rFonts w:ascii="Times New Roman" w:hAnsi="Times New Roman" w:cs="Times New Roman" w:hint="eastAsia"/>
            <w:sz w:val="24"/>
            <w:szCs w:val="24"/>
          </w:rPr>
          <w:t>单产变化特征落差的重要原因。</w:t>
        </w:r>
      </w:ins>
      <w:ins w:id="15" w:author="曾 翠红" w:date="2019-05-12T20:14:00Z">
        <w:r w:rsidR="00CE7D9A">
          <w:rPr>
            <w:rFonts w:ascii="Times New Roman" w:hAnsi="Times New Roman" w:cs="Times New Roman" w:hint="eastAsia"/>
            <w:sz w:val="24"/>
            <w:szCs w:val="24"/>
          </w:rPr>
          <w:t>玉米作为相对适合粗放生产的作物，</w:t>
        </w:r>
        <w:r w:rsidR="00CE7D9A">
          <w:rPr>
            <w:rFonts w:ascii="Times New Roman" w:hAnsi="Times New Roman" w:cs="Times New Roman"/>
            <w:sz w:val="24"/>
            <w:szCs w:val="24"/>
          </w:rPr>
          <w:t>加上</w:t>
        </w:r>
        <w:r w:rsidR="00CE7D9A">
          <w:rPr>
            <w:rFonts w:ascii="Times New Roman" w:hAnsi="Times New Roman" w:cs="Times New Roman" w:hint="eastAsia"/>
            <w:sz w:val="24"/>
            <w:szCs w:val="24"/>
          </w:rPr>
          <w:t>机械不可分的情况下，</w:t>
        </w:r>
        <w:r w:rsidR="00CE7D9A">
          <w:rPr>
            <w:rFonts w:ascii="Times New Roman" w:hAnsi="Times New Roman" w:cs="Times New Roman"/>
            <w:sz w:val="24"/>
            <w:szCs w:val="24"/>
          </w:rPr>
          <w:t>单产</w:t>
        </w:r>
        <w:r w:rsidR="00BF0F01">
          <w:rPr>
            <w:rFonts w:ascii="Times New Roman" w:hAnsi="Times New Roman" w:cs="Times New Roman" w:hint="eastAsia"/>
            <w:sz w:val="24"/>
            <w:szCs w:val="24"/>
          </w:rPr>
          <w:t>随着规模扩大</w:t>
        </w:r>
        <w:r w:rsidR="00CE7D9A">
          <w:rPr>
            <w:rFonts w:ascii="Times New Roman" w:hAnsi="Times New Roman" w:cs="Times New Roman" w:hint="eastAsia"/>
            <w:sz w:val="24"/>
            <w:szCs w:val="24"/>
          </w:rPr>
          <w:t>呈现上升的趋势。</w:t>
        </w:r>
      </w:ins>
      <w:del w:id="16" w:author="曾 翠红" w:date="2019-05-12T20:13:00Z">
        <w:r w:rsidR="00EE6549" w:rsidDel="00CE7D9A">
          <w:rPr>
            <w:rFonts w:ascii="Times New Roman" w:hAnsi="Times New Roman" w:cs="Times New Roman" w:hint="eastAsia"/>
            <w:sz w:val="24"/>
            <w:szCs w:val="24"/>
          </w:rPr>
          <w:delText>不</w:delText>
        </w:r>
        <w:r w:rsidR="00A4235A" w:rsidDel="00CE7D9A">
          <w:rPr>
            <w:rFonts w:ascii="Times New Roman" w:hAnsi="Times New Roman" w:cs="Times New Roman" w:hint="eastAsia"/>
            <w:sz w:val="24"/>
            <w:szCs w:val="24"/>
          </w:rPr>
          <w:delText>同规模农户投入要素组合的巨大差异，</w:delText>
        </w:r>
        <w:r w:rsidR="00600233" w:rsidDel="00CE7D9A">
          <w:rPr>
            <w:rFonts w:ascii="Times New Roman" w:hAnsi="Times New Roman" w:cs="Times New Roman" w:hint="eastAsia"/>
            <w:sz w:val="24"/>
            <w:szCs w:val="24"/>
          </w:rPr>
          <w:delText>导致</w:delText>
        </w:r>
        <w:r w:rsidR="00C7446E" w:rsidDel="00CE7D9A">
          <w:rPr>
            <w:rFonts w:ascii="Times New Roman" w:hAnsi="Times New Roman" w:cs="Times New Roman" w:hint="eastAsia"/>
            <w:sz w:val="24"/>
            <w:szCs w:val="24"/>
          </w:rPr>
          <w:delText>农户耕作效率的不同，</w:delText>
        </w:r>
        <w:r w:rsidR="00876D27" w:rsidDel="00CE7D9A">
          <w:rPr>
            <w:rFonts w:ascii="Times New Roman" w:hAnsi="Times New Roman" w:cs="Times New Roman" w:hint="eastAsia"/>
            <w:sz w:val="24"/>
            <w:szCs w:val="24"/>
          </w:rPr>
          <w:delText>最终形成了单产的</w:delText>
        </w:r>
        <w:r w:rsidR="00DA6DC7" w:rsidDel="00CE7D9A">
          <w:rPr>
            <w:rFonts w:ascii="Times New Roman" w:hAnsi="Times New Roman" w:cs="Times New Roman" w:hint="eastAsia"/>
            <w:sz w:val="24"/>
            <w:szCs w:val="24"/>
          </w:rPr>
          <w:delText>落差</w:delText>
        </w:r>
        <w:r w:rsidR="00C7446E" w:rsidDel="00CE7D9A">
          <w:rPr>
            <w:rFonts w:ascii="Times New Roman" w:hAnsi="Times New Roman" w:cs="Times New Roman" w:hint="eastAsia"/>
            <w:sz w:val="24"/>
            <w:szCs w:val="24"/>
          </w:rPr>
          <w:delText>。</w:delText>
        </w:r>
        <w:r w:rsidR="006C3BAD" w:rsidDel="00CE7D9A">
          <w:rPr>
            <w:rFonts w:ascii="Times New Roman" w:hAnsi="Times New Roman" w:cs="Times New Roman" w:hint="eastAsia"/>
            <w:sz w:val="24"/>
            <w:szCs w:val="24"/>
          </w:rPr>
          <w:delText>进一步预测，</w:delText>
        </w:r>
        <w:r w:rsidR="008E74B1" w:rsidRPr="00903434" w:rsidDel="00CE7D9A">
          <w:rPr>
            <w:rFonts w:ascii="Times New Roman" w:hAnsi="Times New Roman" w:cs="Times New Roman" w:hint="eastAsia"/>
            <w:sz w:val="24"/>
            <w:szCs w:val="24"/>
          </w:rPr>
          <w:delText>当地区机械化水平较高时，扩大耕地规模很大概率上导致单产降低，</w:delText>
        </w:r>
        <w:r w:rsidR="008C1284" w:rsidDel="00CE7D9A">
          <w:rPr>
            <w:rFonts w:ascii="Times New Roman" w:hAnsi="Times New Roman" w:cs="Times New Roman" w:hint="eastAsia"/>
            <w:sz w:val="24"/>
            <w:szCs w:val="24"/>
          </w:rPr>
          <w:delText>劳动越冗余，</w:delText>
        </w:r>
        <w:r w:rsidR="008C1284" w:rsidDel="00CE7D9A">
          <w:rPr>
            <w:rFonts w:ascii="Times New Roman" w:hAnsi="Times New Roman" w:cs="Times New Roman"/>
            <w:sz w:val="24"/>
            <w:szCs w:val="24"/>
          </w:rPr>
          <w:delText>单产</w:delText>
        </w:r>
        <w:r w:rsidR="008C1284" w:rsidDel="00CE7D9A">
          <w:rPr>
            <w:rFonts w:ascii="Times New Roman" w:hAnsi="Times New Roman" w:cs="Times New Roman" w:hint="eastAsia"/>
            <w:sz w:val="24"/>
            <w:szCs w:val="24"/>
          </w:rPr>
          <w:delText>下降幅度越大</w:delText>
        </w:r>
      </w:del>
      <w:del w:id="17" w:author="曾 翠红" w:date="2019-05-12T11:06:00Z">
        <w:r w:rsidR="008E74B1" w:rsidRPr="00903434" w:rsidDel="00C961ED">
          <w:rPr>
            <w:rFonts w:ascii="Times New Roman" w:hAnsi="Times New Roman" w:cs="Times New Roman" w:hint="eastAsia"/>
            <w:sz w:val="24"/>
            <w:szCs w:val="24"/>
          </w:rPr>
          <w:delText>，反之亦反</w:delText>
        </w:r>
      </w:del>
      <w:del w:id="18" w:author="曾 翠红" w:date="2019-05-12T20:13:00Z">
        <w:r w:rsidR="008E74B1" w:rsidRPr="00903434" w:rsidDel="00CE7D9A">
          <w:rPr>
            <w:rFonts w:ascii="Times New Roman" w:hAnsi="Times New Roman" w:cs="Times New Roman" w:hint="eastAsia"/>
            <w:sz w:val="24"/>
            <w:szCs w:val="24"/>
          </w:rPr>
          <w:delText>。</w:delText>
        </w:r>
      </w:del>
    </w:p>
    <w:p w14:paraId="3A65EFEA" w14:textId="3EFCA419" w:rsidR="006C3BAD" w:rsidRPr="00074424" w:rsidRDefault="006C3BAD" w:rsidP="006C3BA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AC346C">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基于</w:t>
      </w:r>
      <w:r w:rsidR="00AC346C">
        <w:rPr>
          <w:rFonts w:ascii="Times New Roman" w:hAnsi="Times New Roman" w:cs="Times New Roman" w:hint="eastAsia"/>
          <w:sz w:val="24"/>
          <w:szCs w:val="24"/>
        </w:rPr>
        <w:t>研究</w:t>
      </w:r>
      <w:r w:rsidR="008170BC">
        <w:rPr>
          <w:rFonts w:ascii="Times New Roman" w:hAnsi="Times New Roman" w:cs="Times New Roman" w:hint="eastAsia"/>
          <w:sz w:val="24"/>
          <w:szCs w:val="24"/>
        </w:rPr>
        <w:t>结论，提出三条建议。一是</w:t>
      </w:r>
      <w:r>
        <w:rPr>
          <w:rFonts w:ascii="Times New Roman" w:hAnsi="Times New Roman" w:cs="Times New Roman" w:hint="eastAsia"/>
          <w:sz w:val="24"/>
          <w:szCs w:val="24"/>
        </w:rPr>
        <w:t>重视人力资源对于农业生产的推动作用</w:t>
      </w:r>
      <w:r w:rsidR="008170BC">
        <w:rPr>
          <w:rFonts w:ascii="Times New Roman" w:hAnsi="Times New Roman" w:cs="Times New Roman" w:hint="eastAsia"/>
          <w:sz w:val="24"/>
          <w:szCs w:val="24"/>
        </w:rPr>
        <w:t>。</w:t>
      </w:r>
      <w:r>
        <w:rPr>
          <w:rFonts w:ascii="Times New Roman" w:hAnsi="Times New Roman" w:cs="Times New Roman" w:hint="eastAsia"/>
          <w:sz w:val="24"/>
          <w:szCs w:val="24"/>
        </w:rPr>
        <w:t>二是落实农机补贴政策的实施，侧重提高玉米耕种收环节的机械化水平，</w:t>
      </w:r>
      <w:r>
        <w:rPr>
          <w:rFonts w:ascii="Times New Roman" w:hAnsi="Times New Roman" w:cs="Times New Roman"/>
          <w:sz w:val="24"/>
          <w:szCs w:val="24"/>
        </w:rPr>
        <w:t>推动</w:t>
      </w:r>
      <w:r>
        <w:rPr>
          <w:rFonts w:ascii="Times New Roman" w:hAnsi="Times New Roman" w:cs="Times New Roman" w:hint="eastAsia"/>
          <w:sz w:val="24"/>
          <w:szCs w:val="24"/>
        </w:rPr>
        <w:t>小麦和</w:t>
      </w:r>
      <w:del w:id="19" w:author="曾 翠红" w:date="2019-05-07T10:33:00Z">
        <w:r w:rsidDel="009314E9">
          <w:rPr>
            <w:rFonts w:ascii="Times New Roman" w:hAnsi="Times New Roman" w:cs="Times New Roman" w:hint="eastAsia"/>
            <w:sz w:val="24"/>
            <w:szCs w:val="24"/>
          </w:rPr>
          <w:delText>稻谷</w:delText>
        </w:r>
      </w:del>
      <w:ins w:id="20"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农业机械的技术变革。三是</w:t>
      </w:r>
      <w:r w:rsidR="008C1284">
        <w:rPr>
          <w:rFonts w:ascii="Times New Roman" w:hAnsi="Times New Roman" w:cs="Times New Roman" w:hint="eastAsia"/>
          <w:sz w:val="24"/>
          <w:szCs w:val="24"/>
        </w:rPr>
        <w:t>加快</w:t>
      </w:r>
      <w:r w:rsidRPr="00752DAC">
        <w:rPr>
          <w:rFonts w:ascii="Times New Roman" w:hAnsi="Times New Roman" w:cs="Times New Roman" w:hint="eastAsia"/>
          <w:sz w:val="24"/>
          <w:szCs w:val="24"/>
        </w:rPr>
        <w:t>土地确权进度，让土地流转更加便利</w:t>
      </w:r>
      <w:r w:rsidR="008C1284">
        <w:rPr>
          <w:rFonts w:ascii="Times New Roman" w:hAnsi="Times New Roman" w:cs="Times New Roman" w:hint="eastAsia"/>
          <w:sz w:val="24"/>
          <w:szCs w:val="24"/>
        </w:rPr>
        <w:t>，助于</w:t>
      </w:r>
      <w:r w:rsidR="008C1284">
        <w:rPr>
          <w:rFonts w:ascii="Times New Roman" w:hAnsi="Times New Roman" w:cs="Times New Roman"/>
          <w:sz w:val="24"/>
          <w:szCs w:val="24"/>
        </w:rPr>
        <w:t>低效率</w:t>
      </w:r>
      <w:r w:rsidR="008C1284">
        <w:rPr>
          <w:rFonts w:ascii="Times New Roman" w:hAnsi="Times New Roman" w:cs="Times New Roman" w:hint="eastAsia"/>
          <w:sz w:val="24"/>
          <w:szCs w:val="24"/>
        </w:rPr>
        <w:t>农户的土地集中至高效率农户</w:t>
      </w:r>
      <w:r w:rsidR="00AA427F">
        <w:rPr>
          <w:rFonts w:ascii="Times New Roman" w:hAnsi="Times New Roman" w:cs="Times New Roman" w:hint="eastAsia"/>
          <w:sz w:val="24"/>
          <w:szCs w:val="24"/>
        </w:rPr>
        <w:t>。</w:t>
      </w:r>
    </w:p>
    <w:p w14:paraId="6AE6EDCC" w14:textId="64E231CE" w:rsidR="00B319C1" w:rsidRPr="00A32F4A" w:rsidRDefault="00B319C1" w:rsidP="00FA4B38">
      <w:pPr>
        <w:widowControl w:val="0"/>
        <w:spacing w:beforeLines="50" w:before="163" w:after="0" w:line="400" w:lineRule="exact"/>
        <w:ind w:firstLineChars="200" w:firstLine="562"/>
        <w:rPr>
          <w:rFonts w:asciiTheme="minorEastAsia" w:hAnsiTheme="minorEastAsia" w:cs="Times New Roman"/>
          <w:kern w:val="2"/>
          <w:sz w:val="24"/>
          <w:szCs w:val="24"/>
        </w:rPr>
      </w:pPr>
      <w:r w:rsidRPr="00FC636D">
        <w:rPr>
          <w:rFonts w:asciiTheme="minorEastAsia" w:hAnsiTheme="minorEastAsia" w:cs="Times New Roman" w:hint="eastAsia"/>
          <w:b/>
          <w:kern w:val="2"/>
          <w:sz w:val="28"/>
          <w:szCs w:val="28"/>
        </w:rPr>
        <w:t>关键词：</w:t>
      </w:r>
      <w:r w:rsidR="008C1284">
        <w:rPr>
          <w:rFonts w:asciiTheme="minorEastAsia" w:hAnsiTheme="minorEastAsia" w:cs="Times New Roman" w:hint="eastAsia"/>
          <w:kern w:val="2"/>
          <w:sz w:val="24"/>
          <w:szCs w:val="24"/>
        </w:rPr>
        <w:t>粮食单产，</w:t>
      </w:r>
      <w:r w:rsidR="00A63FDE">
        <w:rPr>
          <w:rFonts w:asciiTheme="minorEastAsia" w:hAnsiTheme="minorEastAsia" w:cs="Times New Roman" w:hint="eastAsia"/>
          <w:kern w:val="2"/>
          <w:sz w:val="24"/>
          <w:szCs w:val="24"/>
        </w:rPr>
        <w:t>土地生产率</w:t>
      </w:r>
      <w:r w:rsidR="0033194D" w:rsidRPr="0008594D">
        <w:rPr>
          <w:rFonts w:asciiTheme="minorEastAsia" w:hAnsiTheme="minorEastAsia" w:cs="Times New Roman" w:hint="eastAsia"/>
          <w:kern w:val="2"/>
          <w:sz w:val="24"/>
          <w:szCs w:val="24"/>
        </w:rPr>
        <w:t>，</w:t>
      </w:r>
      <w:r w:rsidR="007D4121">
        <w:rPr>
          <w:rFonts w:asciiTheme="minorEastAsia" w:hAnsiTheme="minorEastAsia" w:cs="Times New Roman" w:hint="eastAsia"/>
          <w:kern w:val="2"/>
          <w:sz w:val="24"/>
          <w:szCs w:val="24"/>
        </w:rPr>
        <w:t>农地</w:t>
      </w:r>
      <w:r w:rsidR="0033194D" w:rsidRPr="0008594D">
        <w:rPr>
          <w:rFonts w:asciiTheme="minorEastAsia" w:hAnsiTheme="minorEastAsia" w:cs="Times New Roman" w:hint="eastAsia"/>
          <w:kern w:val="2"/>
          <w:sz w:val="24"/>
          <w:szCs w:val="24"/>
        </w:rPr>
        <w:t>经营规模，</w:t>
      </w:r>
      <w:r w:rsidR="00A32F4A" w:rsidRPr="00A32F4A">
        <w:rPr>
          <w:rFonts w:asciiTheme="minorEastAsia" w:hAnsiTheme="minorEastAsia" w:cs="Times New Roman" w:hint="eastAsia"/>
          <w:kern w:val="2"/>
          <w:sz w:val="24"/>
          <w:szCs w:val="24"/>
        </w:rPr>
        <w:t>种植制度，</w:t>
      </w:r>
      <w:r w:rsidR="007D4121">
        <w:rPr>
          <w:rFonts w:asciiTheme="minorEastAsia" w:hAnsiTheme="minorEastAsia" w:cs="Times New Roman" w:hint="eastAsia"/>
          <w:kern w:val="2"/>
          <w:sz w:val="24"/>
          <w:szCs w:val="24"/>
        </w:rPr>
        <w:t>要素</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21" w:name="_Toc2159173"/>
      <w:bookmarkStart w:id="22" w:name="_Toc2175405"/>
      <w:bookmarkStart w:id="23" w:name="_Toc2191135"/>
      <w:bookmarkStart w:id="24" w:name="_Toc2191244"/>
    </w:p>
    <w:p w14:paraId="3EE6B2FE" w14:textId="17C7AF24" w:rsidR="00D44CAA" w:rsidRDefault="00D44CAA">
      <w:pPr>
        <w:rPr>
          <w:rFonts w:ascii="Times New Roman" w:eastAsia="黑体" w:hAnsi="Times New Roman" w:cs="Times New Roman"/>
          <w:b/>
          <w:kern w:val="2"/>
          <w:sz w:val="32"/>
          <w:szCs w:val="32"/>
        </w:rPr>
        <w:sectPr w:rsidR="00D44CAA" w:rsidSect="00D44CAA">
          <w:headerReference w:type="even" r:id="rId19"/>
          <w:headerReference w:type="default" r:id="rId20"/>
          <w:footerReference w:type="even" r:id="rId21"/>
          <w:footerReference w:type="default" r:id="rId22"/>
          <w:pgSz w:w="11906" w:h="16838" w:code="9"/>
          <w:pgMar w:top="1701" w:right="1418" w:bottom="1418" w:left="1701" w:header="1304" w:footer="1020" w:gutter="0"/>
          <w:pgNumType w:fmt="upperRoman" w:start="1"/>
          <w:cols w:space="425"/>
          <w:docGrid w:type="lines" w:linePitch="326"/>
        </w:sectPr>
      </w:pPr>
    </w:p>
    <w:p w14:paraId="64772EC5" w14:textId="05D5A426" w:rsidR="00D44CAA" w:rsidRDefault="00D44CAA">
      <w:pPr>
        <w:rPr>
          <w:rFonts w:ascii="Times New Roman" w:eastAsia="黑体" w:hAnsi="Times New Roman" w:cs="Times New Roman"/>
          <w:b/>
          <w:kern w:val="2"/>
          <w:sz w:val="32"/>
          <w:szCs w:val="32"/>
        </w:rPr>
      </w:pP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23"/>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433C34">
      <w:pPr>
        <w:widowControl w:val="0"/>
        <w:spacing w:afterLines="50" w:after="163" w:line="400" w:lineRule="exact"/>
        <w:jc w:val="center"/>
        <w:outlineLvl w:val="0"/>
        <w:rPr>
          <w:rFonts w:ascii="Times New Roman" w:eastAsia="黑体" w:hAnsi="Times New Roman" w:cs="Times New Roman"/>
          <w:b/>
          <w:kern w:val="2"/>
          <w:sz w:val="32"/>
          <w:szCs w:val="32"/>
        </w:rPr>
      </w:pPr>
      <w:bookmarkStart w:id="25" w:name="_Toc4687794"/>
      <w:r w:rsidRPr="00C46A1B">
        <w:rPr>
          <w:rFonts w:ascii="Times New Roman" w:eastAsia="黑体" w:hAnsi="Times New Roman" w:cs="Times New Roman"/>
          <w:b/>
          <w:kern w:val="2"/>
          <w:sz w:val="32"/>
          <w:szCs w:val="32"/>
        </w:rPr>
        <w:t>Abstract</w:t>
      </w:r>
      <w:bookmarkEnd w:id="21"/>
      <w:bookmarkEnd w:id="22"/>
      <w:bookmarkEnd w:id="23"/>
      <w:bookmarkEnd w:id="24"/>
      <w:bookmarkEnd w:id="25"/>
    </w:p>
    <w:p w14:paraId="35BD4210" w14:textId="40BEA41C"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What is the relationship between land productivity and farmland management scale? Scholars have experienced long-term and enthusiastic discussions, and there is still no consensus. In recent years, China's agricultural labor force has continued to flow out, the agricultural land system has become increasingly perfect, and the scale of agricultural land management has gradually expanded, further highlighting this problem. T</w:t>
      </w:r>
      <w:r w:rsidR="00E22901">
        <w:rPr>
          <w:rFonts w:ascii="Times New Roman" w:hAnsi="Times New Roman" w:cs="Times New Roman"/>
          <w:sz w:val="24"/>
          <w:szCs w:val="24"/>
        </w:rPr>
        <w:t>hus</w:t>
      </w:r>
      <w:r w:rsidRPr="00BA1E6F">
        <w:rPr>
          <w:rFonts w:ascii="Times New Roman" w:hAnsi="Times New Roman" w:cs="Times New Roman"/>
          <w:sz w:val="24"/>
          <w:szCs w:val="24"/>
        </w:rPr>
        <w:t xml:space="preserve">, this paper attempts to comprehensively and carefully explore the relationship between land productivity and scale from the perspective of cropping system. Based on the data of rural households, the </w:t>
      </w:r>
      <w:ins w:id="26" w:author="曾 翠红" w:date="2019-05-12T20:17:00Z">
        <w:r w:rsidR="00523205">
          <w:rPr>
            <w:rFonts w:ascii="Times New Roman" w:hAnsi="Times New Roman" w:cs="Times New Roman"/>
            <w:sz w:val="24"/>
            <w:szCs w:val="24"/>
          </w:rPr>
          <w:t xml:space="preserve">spring </w:t>
        </w:r>
      </w:ins>
      <w:r w:rsidR="00E22901">
        <w:rPr>
          <w:rFonts w:ascii="Times New Roman" w:hAnsi="Times New Roman" w:cs="Times New Roman"/>
          <w:sz w:val="24"/>
          <w:szCs w:val="24"/>
        </w:rPr>
        <w:t>corn</w:t>
      </w:r>
      <w:r w:rsidRPr="00BA1E6F">
        <w:rPr>
          <w:rFonts w:ascii="Times New Roman" w:hAnsi="Times New Roman" w:cs="Times New Roman"/>
          <w:sz w:val="24"/>
          <w:szCs w:val="24"/>
        </w:rPr>
        <w:t xml:space="preserve"> in the </w:t>
      </w:r>
      <w:r w:rsidR="00E22901">
        <w:rPr>
          <w:rFonts w:ascii="Times New Roman" w:hAnsi="Times New Roman" w:cs="Times New Roman"/>
          <w:sz w:val="24"/>
          <w:szCs w:val="24"/>
        </w:rPr>
        <w:t>Y</w:t>
      </w:r>
      <w:r w:rsidR="00655F21">
        <w:rPr>
          <w:rFonts w:ascii="Times New Roman" w:hAnsi="Times New Roman" w:cs="Times New Roman"/>
          <w:sz w:val="24"/>
          <w:szCs w:val="24"/>
        </w:rPr>
        <w:t>ishu</w:t>
      </w:r>
      <w:r w:rsidR="00E22901">
        <w:rPr>
          <w:rFonts w:ascii="Times New Roman" w:hAnsi="Times New Roman" w:cs="Times New Roman"/>
          <w:sz w:val="24"/>
          <w:szCs w:val="24"/>
        </w:rPr>
        <w:t xml:space="preserve"> district</w:t>
      </w:r>
      <w:r w:rsidRPr="00BA1E6F">
        <w:rPr>
          <w:rFonts w:ascii="Times New Roman" w:hAnsi="Times New Roman" w:cs="Times New Roman"/>
          <w:sz w:val="24"/>
          <w:szCs w:val="24"/>
        </w:rPr>
        <w:t xml:space="preserve">, the </w:t>
      </w:r>
      <w:ins w:id="27" w:author="曾 翠红" w:date="2019-05-12T20:17:00Z">
        <w:r w:rsidR="00523205">
          <w:rPr>
            <w:rFonts w:ascii="Times New Roman" w:hAnsi="Times New Roman" w:cs="Times New Roman"/>
            <w:sz w:val="24"/>
            <w:szCs w:val="24"/>
          </w:rPr>
          <w:t xml:space="preserve">summer </w:t>
        </w:r>
      </w:ins>
      <w:r w:rsidRPr="00BA1E6F">
        <w:rPr>
          <w:rFonts w:ascii="Times New Roman" w:hAnsi="Times New Roman" w:cs="Times New Roman"/>
          <w:sz w:val="24"/>
          <w:szCs w:val="24"/>
        </w:rPr>
        <w:t xml:space="preserve">corn in the </w:t>
      </w:r>
      <w:r w:rsidR="00E22901">
        <w:rPr>
          <w:rFonts w:ascii="Times New Roman" w:hAnsi="Times New Roman" w:cs="Times New Roman"/>
          <w:sz w:val="24"/>
          <w:szCs w:val="24"/>
        </w:rPr>
        <w:t>L</w:t>
      </w:r>
      <w:r w:rsidR="00655F21">
        <w:rPr>
          <w:rFonts w:ascii="Times New Roman" w:hAnsi="Times New Roman" w:cs="Times New Roman"/>
          <w:sz w:val="24"/>
          <w:szCs w:val="24"/>
        </w:rPr>
        <w:t>iangshu</w:t>
      </w:r>
      <w:r w:rsidR="00E22901">
        <w:rPr>
          <w:rFonts w:ascii="Times New Roman" w:hAnsi="Times New Roman" w:cs="Times New Roman"/>
          <w:sz w:val="24"/>
          <w:szCs w:val="24"/>
        </w:rPr>
        <w:t xml:space="preserve"> district</w:t>
      </w:r>
      <w:r w:rsidRPr="00BA1E6F">
        <w:rPr>
          <w:rFonts w:ascii="Times New Roman" w:hAnsi="Times New Roman" w:cs="Times New Roman"/>
          <w:sz w:val="24"/>
          <w:szCs w:val="24"/>
        </w:rPr>
        <w:t xml:space="preserve">, and the </w:t>
      </w:r>
      <w:ins w:id="28" w:author="曾 翠红" w:date="2019-05-12T20:17:00Z">
        <w:r w:rsidR="00523205">
          <w:rPr>
            <w:rFonts w:ascii="Times New Roman" w:hAnsi="Times New Roman" w:cs="Times New Roman"/>
            <w:sz w:val="24"/>
            <w:szCs w:val="24"/>
          </w:rPr>
          <w:t xml:space="preserve">winter </w:t>
        </w:r>
      </w:ins>
      <w:r w:rsidRPr="00BA1E6F">
        <w:rPr>
          <w:rFonts w:ascii="Times New Roman" w:hAnsi="Times New Roman" w:cs="Times New Roman"/>
          <w:sz w:val="24"/>
          <w:szCs w:val="24"/>
        </w:rPr>
        <w:t xml:space="preserve">wheat </w:t>
      </w:r>
      <w:r w:rsidR="00E22901" w:rsidRPr="00BA1E6F">
        <w:rPr>
          <w:rFonts w:ascii="Times New Roman" w:hAnsi="Times New Roman" w:cs="Times New Roman"/>
          <w:sz w:val="24"/>
          <w:szCs w:val="24"/>
        </w:rPr>
        <w:t xml:space="preserve">in the </w:t>
      </w:r>
      <w:r w:rsidR="00E22901">
        <w:rPr>
          <w:rFonts w:ascii="Times New Roman" w:hAnsi="Times New Roman" w:cs="Times New Roman"/>
          <w:sz w:val="24"/>
          <w:szCs w:val="24"/>
        </w:rPr>
        <w:t>L</w:t>
      </w:r>
      <w:r w:rsidR="00655F21">
        <w:rPr>
          <w:rFonts w:ascii="Times New Roman" w:hAnsi="Times New Roman" w:cs="Times New Roman"/>
          <w:sz w:val="24"/>
          <w:szCs w:val="24"/>
        </w:rPr>
        <w:t>iangshu</w:t>
      </w:r>
      <w:r w:rsidR="00E22901">
        <w:rPr>
          <w:rFonts w:ascii="Times New Roman" w:hAnsi="Times New Roman" w:cs="Times New Roman"/>
          <w:sz w:val="24"/>
          <w:szCs w:val="24"/>
        </w:rPr>
        <w:t xml:space="preserve"> district</w:t>
      </w:r>
      <w:r w:rsidR="00E22901" w:rsidRPr="00BA1E6F">
        <w:rPr>
          <w:rFonts w:ascii="Times New Roman" w:hAnsi="Times New Roman" w:cs="Times New Roman"/>
          <w:sz w:val="24"/>
          <w:szCs w:val="24"/>
        </w:rPr>
        <w:t xml:space="preserve"> </w:t>
      </w:r>
      <w:r w:rsidRPr="00BA1E6F">
        <w:rPr>
          <w:rFonts w:ascii="Times New Roman" w:hAnsi="Times New Roman" w:cs="Times New Roman"/>
          <w:sz w:val="24"/>
          <w:szCs w:val="24"/>
        </w:rPr>
        <w:t xml:space="preserve">and rice were selected as the research objects. The crop yield was selected to characterize the land productivity, and harvested area was selected to </w:t>
      </w:r>
      <w:r w:rsidR="00C65E1B">
        <w:rPr>
          <w:rFonts w:ascii="Times New Roman" w:hAnsi="Times New Roman" w:cs="Times New Roman"/>
          <w:sz w:val="24"/>
          <w:szCs w:val="24"/>
        </w:rPr>
        <w:t xml:space="preserve">characterize scale, and </w:t>
      </w:r>
      <w:r w:rsidRPr="00BA1E6F">
        <w:rPr>
          <w:rFonts w:ascii="Times New Roman" w:hAnsi="Times New Roman" w:cs="Times New Roman"/>
          <w:sz w:val="24"/>
          <w:szCs w:val="24"/>
        </w:rPr>
        <w:t>conduct empirical analysis. The main research contents and research results of this paper include four aspects.</w:t>
      </w:r>
    </w:p>
    <w:p w14:paraId="389C30E3"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(1) Select two farmer household sample data of three kinds of food crops, and use variance test to compare the differences in family endowment and production behavior of farmers of different scales under the four types of conditions. The analysis found that there are significant differences in the level of cultivated land fragmentation, concurrent employment, agricultural subsidies and input factors per mu of farmers of different scales.</w:t>
      </w:r>
    </w:p>
    <w:p w14:paraId="5B0C3C78" w14:textId="11A3C15E"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(2) Exploring the mechanism of scale on grain yield and clarifying the reasons for the differences in yields among farmers, that is, the huge difference in factor combinations leads to the difference in farmer productivity. First, based on the analytical framework, the measurement relationship between production factors and scale variables in four categories is examined. Secondly, using the transcendental logarithmic production function to construct the panel model, empirically analyze the relationship between farmer yield and scale in four cases. The results show that the negative relationship between corn yield and scale disappears, and the negative relationship between wheat and rice is significant. Finally, based on the estimated parameters, the output elasticity of labor, fertilizer and machinery is calculated.</w:t>
      </w:r>
    </w:p>
    <w:p w14:paraId="7F78B6C9" w14:textId="22FB4628" w:rsidR="008B6864" w:rsidRPr="00BA1E6F" w:rsidDel="00190485" w:rsidRDefault="008B6864" w:rsidP="00BA1E6F">
      <w:pPr>
        <w:widowControl w:val="0"/>
        <w:spacing w:after="0" w:line="400" w:lineRule="exact"/>
        <w:ind w:firstLineChars="200" w:firstLine="480"/>
        <w:jc w:val="both"/>
        <w:rPr>
          <w:del w:id="29" w:author="曾 翠红" w:date="2019-05-12T20:15:00Z"/>
          <w:rFonts w:ascii="Times New Roman" w:hAnsi="Times New Roman" w:cs="Times New Roman"/>
          <w:sz w:val="24"/>
          <w:szCs w:val="24"/>
        </w:rPr>
      </w:pPr>
      <w:r w:rsidRPr="00BA1E6F">
        <w:rPr>
          <w:rFonts w:ascii="Times New Roman" w:hAnsi="Times New Roman" w:cs="Times New Roman"/>
          <w:sz w:val="24"/>
          <w:szCs w:val="24"/>
        </w:rPr>
        <w:t xml:space="preserve">(3) Combining the characteristics of input factors and output elasticity of production factors of different scales of farmers, and forming the judgment of the cause of the relationship between yield and scale. </w:t>
      </w:r>
      <w:ins w:id="30" w:author="曾 翠红" w:date="2019-05-12T20:15:00Z">
        <w:r w:rsidR="00190485" w:rsidRPr="00190485">
          <w:rPr>
            <w:rFonts w:ascii="Times New Roman" w:hAnsi="Times New Roman" w:cs="Times New Roman"/>
            <w:sz w:val="24"/>
            <w:szCs w:val="24"/>
          </w:rPr>
          <w:t>The study believes that the characteristics of crops and the separability of factors are important reasons for the variation of yield characteristics. As a crop that is relatively suitable for extensive production, and with mechanical inseparability, yields tend to increase with the expansion of scale.</w:t>
        </w:r>
        <w:r w:rsidR="00190485" w:rsidRPr="00190485" w:rsidDel="00190485">
          <w:rPr>
            <w:rFonts w:ascii="Times New Roman" w:hAnsi="Times New Roman" w:cs="Times New Roman"/>
            <w:sz w:val="24"/>
            <w:szCs w:val="24"/>
          </w:rPr>
          <w:t xml:space="preserve"> </w:t>
        </w:r>
      </w:ins>
      <w:del w:id="31" w:author="曾 翠红" w:date="2019-05-12T20:15:00Z">
        <w:r w:rsidRPr="00BA1E6F" w:rsidDel="00190485">
          <w:rPr>
            <w:rFonts w:ascii="Times New Roman" w:hAnsi="Times New Roman" w:cs="Times New Roman"/>
            <w:sz w:val="24"/>
            <w:szCs w:val="24"/>
          </w:rPr>
          <w:delText>The study believes that the huge difference in the input factor combination of farmers of different scales leads to different farming efficiency of the farmers, and finally the gap in yield is formed. It is further predicted that when the level of mechanization in the region is high, the expansion of the scale of cultivated land will lead to a decrease in yield, the more redundant the labor, the greater the decline in yield, and vice versa.</w:delText>
        </w:r>
      </w:del>
    </w:p>
    <w:p w14:paraId="055372C3"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(4) Based on the research conclusions, three suggestions are proposed. First, attach importance to the promotion of human resources for agricultural production. The second is to implement the implementation of the agricultural machinery subsidy policy, focusing on improving the mechanization level of corn farming and harvesting, and promoting the technological transformation of wheat and rice agricultural machinery. The third is to speed up the process of land confirmation and make land transfer more convenient, helping low-efficiency farmers to concentrate on high-efficiency farmers.</w:t>
      </w:r>
    </w:p>
    <w:p w14:paraId="0EC3608D" w14:textId="6C3D17EF" w:rsidR="00815D32" w:rsidRDefault="00997D0C" w:rsidP="00917E5F">
      <w:pPr>
        <w:widowControl w:val="0"/>
        <w:spacing w:beforeLines="50" w:before="163" w:after="0" w:line="400" w:lineRule="exact"/>
        <w:ind w:firstLineChars="200" w:firstLine="562"/>
        <w:jc w:val="both"/>
        <w:rPr>
          <w:rFonts w:ascii="Times New Roman" w:eastAsia="黑体" w:hAnsi="Times New Roman" w:cs="Times New Roman"/>
          <w:kern w:val="2"/>
          <w:sz w:val="24"/>
          <w:szCs w:val="24"/>
        </w:rPr>
      </w:pPr>
      <w:r w:rsidRPr="00C46A1B">
        <w:rPr>
          <w:rFonts w:ascii="Times New Roman" w:eastAsia="黑体" w:hAnsi="Times New Roman" w:cs="Times New Roman"/>
          <w:b/>
          <w:kern w:val="2"/>
          <w:sz w:val="28"/>
          <w:szCs w:val="28"/>
        </w:rPr>
        <w:t>Keyword</w:t>
      </w:r>
      <w:r w:rsidR="00794053">
        <w:rPr>
          <w:rFonts w:ascii="Times New Roman" w:eastAsia="黑体" w:hAnsi="Times New Roman" w:cs="Times New Roman"/>
          <w:b/>
          <w:kern w:val="2"/>
          <w:sz w:val="28"/>
          <w:szCs w:val="28"/>
        </w:rPr>
        <w:t>s</w:t>
      </w:r>
      <w:r w:rsidRPr="007C4E65">
        <w:rPr>
          <w:rFonts w:ascii="Times New Roman" w:eastAsia="黑体" w:hAnsi="Times New Roman" w:cs="Times New Roman" w:hint="eastAsia"/>
          <w:b/>
          <w:kern w:val="2"/>
          <w:sz w:val="28"/>
          <w:szCs w:val="28"/>
        </w:rPr>
        <w:t>:</w:t>
      </w:r>
      <w:r w:rsidRPr="00997D0C">
        <w:rPr>
          <w:rFonts w:ascii="Times New Roman" w:eastAsia="黑体" w:hAnsi="Times New Roman" w:cs="Times New Roman" w:hint="eastAsia"/>
          <w:b/>
          <w:kern w:val="2"/>
          <w:sz w:val="24"/>
          <w:szCs w:val="24"/>
        </w:rPr>
        <w:t xml:space="preserve"> </w:t>
      </w:r>
      <w:r w:rsidR="008B6864">
        <w:rPr>
          <w:rFonts w:ascii="Times New Roman" w:eastAsia="黑体" w:hAnsi="Times New Roman" w:cs="Times New Roman"/>
          <w:kern w:val="2"/>
          <w:sz w:val="24"/>
          <w:szCs w:val="24"/>
        </w:rPr>
        <w:t>G</w:t>
      </w:r>
      <w:r w:rsidR="008B6864" w:rsidRPr="008B6864">
        <w:rPr>
          <w:rFonts w:ascii="Times New Roman" w:eastAsia="黑体" w:hAnsi="Times New Roman" w:cs="Times New Roman"/>
          <w:kern w:val="2"/>
          <w:sz w:val="24"/>
          <w:szCs w:val="24"/>
        </w:rPr>
        <w:t xml:space="preserve">rain </w:t>
      </w:r>
      <w:r w:rsidR="008B6864">
        <w:rPr>
          <w:rFonts w:ascii="Times New Roman" w:eastAsia="黑体" w:hAnsi="Times New Roman" w:cs="Times New Roman"/>
          <w:kern w:val="2"/>
          <w:sz w:val="24"/>
          <w:szCs w:val="24"/>
        </w:rPr>
        <w:t>Y</w:t>
      </w:r>
      <w:r w:rsidR="008B6864" w:rsidRPr="008B6864">
        <w:rPr>
          <w:rFonts w:ascii="Times New Roman" w:eastAsia="黑体" w:hAnsi="Times New Roman" w:cs="Times New Roman"/>
          <w:kern w:val="2"/>
          <w:sz w:val="24"/>
          <w:szCs w:val="24"/>
        </w:rPr>
        <w:t xml:space="preserve">ield, </w:t>
      </w:r>
      <w:r w:rsidR="008B6864">
        <w:rPr>
          <w:rFonts w:ascii="Times New Roman" w:eastAsia="黑体" w:hAnsi="Times New Roman" w:cs="Times New Roman"/>
          <w:kern w:val="2"/>
          <w:sz w:val="24"/>
          <w:szCs w:val="24"/>
        </w:rPr>
        <w:t>L</w:t>
      </w:r>
      <w:r w:rsidR="008B6864" w:rsidRPr="008B6864">
        <w:rPr>
          <w:rFonts w:ascii="Times New Roman" w:eastAsia="黑体" w:hAnsi="Times New Roman" w:cs="Times New Roman"/>
          <w:kern w:val="2"/>
          <w:sz w:val="24"/>
          <w:szCs w:val="24"/>
        </w:rPr>
        <w:t xml:space="preserve">and </w:t>
      </w:r>
      <w:r w:rsidR="008B6864">
        <w:rPr>
          <w:rFonts w:ascii="Times New Roman" w:eastAsia="黑体" w:hAnsi="Times New Roman" w:cs="Times New Roman"/>
          <w:kern w:val="2"/>
          <w:sz w:val="24"/>
          <w:szCs w:val="24"/>
        </w:rPr>
        <w:t>P</w:t>
      </w:r>
      <w:r w:rsidR="008B6864" w:rsidRPr="008B6864">
        <w:rPr>
          <w:rFonts w:ascii="Times New Roman" w:eastAsia="黑体" w:hAnsi="Times New Roman" w:cs="Times New Roman"/>
          <w:kern w:val="2"/>
          <w:sz w:val="24"/>
          <w:szCs w:val="24"/>
        </w:rPr>
        <w:t xml:space="preserve">roductivity, </w:t>
      </w:r>
      <w:r w:rsidR="008B6864">
        <w:rPr>
          <w:rFonts w:ascii="Times New Roman" w:eastAsia="黑体" w:hAnsi="Times New Roman" w:cs="Times New Roman"/>
          <w:kern w:val="2"/>
          <w:sz w:val="24"/>
          <w:szCs w:val="24"/>
        </w:rPr>
        <w:t>F</w:t>
      </w:r>
      <w:r w:rsidR="008B6864" w:rsidRPr="008B6864">
        <w:rPr>
          <w:rFonts w:ascii="Times New Roman" w:eastAsia="黑体" w:hAnsi="Times New Roman" w:cs="Times New Roman"/>
          <w:kern w:val="2"/>
          <w:sz w:val="24"/>
          <w:szCs w:val="24"/>
        </w:rPr>
        <w:t xml:space="preserve">armland </w:t>
      </w:r>
      <w:r w:rsidR="008B6864">
        <w:rPr>
          <w:rFonts w:ascii="Times New Roman" w:eastAsia="黑体" w:hAnsi="Times New Roman" w:cs="Times New Roman"/>
          <w:kern w:val="2"/>
          <w:sz w:val="24"/>
          <w:szCs w:val="24"/>
        </w:rPr>
        <w:t>M</w:t>
      </w:r>
      <w:r w:rsidR="008B6864" w:rsidRPr="008B6864">
        <w:rPr>
          <w:rFonts w:ascii="Times New Roman" w:eastAsia="黑体" w:hAnsi="Times New Roman" w:cs="Times New Roman"/>
          <w:kern w:val="2"/>
          <w:sz w:val="24"/>
          <w:szCs w:val="24"/>
        </w:rPr>
        <w:t xml:space="preserve">anagement </w:t>
      </w:r>
      <w:r w:rsidR="008B6864">
        <w:rPr>
          <w:rFonts w:ascii="Times New Roman" w:eastAsia="黑体" w:hAnsi="Times New Roman" w:cs="Times New Roman"/>
          <w:kern w:val="2"/>
          <w:sz w:val="24"/>
          <w:szCs w:val="24"/>
        </w:rPr>
        <w:t>S</w:t>
      </w:r>
      <w:r w:rsidR="008B6864" w:rsidRPr="008B6864">
        <w:rPr>
          <w:rFonts w:ascii="Times New Roman" w:eastAsia="黑体" w:hAnsi="Times New Roman" w:cs="Times New Roman"/>
          <w:kern w:val="2"/>
          <w:sz w:val="24"/>
          <w:szCs w:val="24"/>
        </w:rPr>
        <w:t xml:space="preserve">cale, </w:t>
      </w:r>
      <w:r w:rsidR="008B6864">
        <w:rPr>
          <w:rFonts w:ascii="Times New Roman" w:eastAsia="黑体" w:hAnsi="Times New Roman" w:cs="Times New Roman"/>
          <w:kern w:val="2"/>
          <w:sz w:val="24"/>
          <w:szCs w:val="24"/>
        </w:rPr>
        <w:t>P</w:t>
      </w:r>
      <w:r w:rsidR="008B6864" w:rsidRPr="008B6864">
        <w:rPr>
          <w:rFonts w:ascii="Times New Roman" w:eastAsia="黑体" w:hAnsi="Times New Roman" w:cs="Times New Roman"/>
          <w:kern w:val="2"/>
          <w:sz w:val="24"/>
          <w:szCs w:val="24"/>
        </w:rPr>
        <w:t xml:space="preserve">lanting </w:t>
      </w:r>
      <w:r w:rsidR="008B6864">
        <w:rPr>
          <w:rFonts w:ascii="Times New Roman" w:eastAsia="黑体" w:hAnsi="Times New Roman" w:cs="Times New Roman"/>
          <w:kern w:val="2"/>
          <w:sz w:val="24"/>
          <w:szCs w:val="24"/>
        </w:rPr>
        <w:t>S</w:t>
      </w:r>
      <w:r w:rsidR="008B6864" w:rsidRPr="008B6864">
        <w:rPr>
          <w:rFonts w:ascii="Times New Roman" w:eastAsia="黑体" w:hAnsi="Times New Roman" w:cs="Times New Roman"/>
          <w:kern w:val="2"/>
          <w:sz w:val="24"/>
          <w:szCs w:val="24"/>
        </w:rPr>
        <w:t xml:space="preserve">ystem, </w:t>
      </w:r>
      <w:r w:rsidR="008B6864">
        <w:rPr>
          <w:rFonts w:ascii="Times New Roman" w:eastAsia="黑体" w:hAnsi="Times New Roman" w:cs="Times New Roman"/>
          <w:kern w:val="2"/>
          <w:sz w:val="24"/>
          <w:szCs w:val="24"/>
        </w:rPr>
        <w:t>F</w:t>
      </w:r>
      <w:r w:rsidR="008B6864" w:rsidRPr="008B6864">
        <w:rPr>
          <w:rFonts w:ascii="Times New Roman" w:eastAsia="黑体" w:hAnsi="Times New Roman" w:cs="Times New Roman"/>
          <w:kern w:val="2"/>
          <w:sz w:val="24"/>
          <w:szCs w:val="24"/>
        </w:rPr>
        <w:t xml:space="preserve">actor </w:t>
      </w:r>
      <w:r w:rsidR="008B6864">
        <w:rPr>
          <w:rFonts w:ascii="Times New Roman" w:eastAsia="黑体" w:hAnsi="Times New Roman" w:cs="Times New Roman"/>
          <w:kern w:val="2"/>
          <w:sz w:val="24"/>
          <w:szCs w:val="24"/>
        </w:rPr>
        <w:t>O</w:t>
      </w:r>
      <w:r w:rsidR="008B6864" w:rsidRPr="008B6864">
        <w:rPr>
          <w:rFonts w:ascii="Times New Roman" w:eastAsia="黑体" w:hAnsi="Times New Roman" w:cs="Times New Roman"/>
          <w:kern w:val="2"/>
          <w:sz w:val="24"/>
          <w:szCs w:val="24"/>
        </w:rPr>
        <w:t xml:space="preserve">utput </w:t>
      </w:r>
      <w:r w:rsidR="008B6864">
        <w:rPr>
          <w:rFonts w:ascii="Times New Roman" w:eastAsia="黑体" w:hAnsi="Times New Roman" w:cs="Times New Roman"/>
          <w:kern w:val="2"/>
          <w:sz w:val="24"/>
          <w:szCs w:val="24"/>
        </w:rPr>
        <w:t>E</w:t>
      </w:r>
      <w:r w:rsidR="008B6864" w:rsidRPr="008B6864">
        <w:rPr>
          <w:rFonts w:ascii="Times New Roman" w:eastAsia="黑体" w:hAnsi="Times New Roman" w:cs="Times New Roman"/>
          <w:kern w:val="2"/>
          <w:sz w:val="24"/>
          <w:szCs w:val="24"/>
        </w:rPr>
        <w:t>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32" w:name="_Toc2191245" w:displacedByCustomXml="next"/>
    <w:bookmarkStart w:id="33" w:name="_Toc3322634" w:displacedByCustomXml="next"/>
    <w:bookmarkStart w:id="34" w:name="_Toc3905340" w:displacedByCustomXml="next"/>
    <w:sdt>
      <w:sdtPr>
        <w:rPr>
          <w:rFonts w:ascii="Times New Roman" w:eastAsiaTheme="minorEastAsia" w:hAnsi="Times New Roman" w:cs="Times New Roman"/>
          <w:noProof/>
          <w:color w:val="auto"/>
          <w:sz w:val="24"/>
          <w:szCs w:val="24"/>
          <w:lang w:val="zh-CN"/>
        </w:rPr>
        <w:id w:val="495695259"/>
        <w:docPartObj>
          <w:docPartGallery w:val="Table of Contents"/>
          <w:docPartUnique/>
        </w:docPartObj>
      </w:sdtPr>
      <w:sdtEndPr>
        <w:rPr>
          <w:rFonts w:eastAsia="黑体"/>
          <w:bCs/>
          <w:sz w:val="28"/>
          <w:szCs w:val="28"/>
        </w:rPr>
      </w:sdtEndPr>
      <w:sdtContent>
        <w:p w14:paraId="62F6C547" w14:textId="0568D763" w:rsidR="00F8195A" w:rsidRPr="002931FA" w:rsidRDefault="00F8195A" w:rsidP="002931FA">
          <w:pPr>
            <w:pStyle w:val="TOC"/>
            <w:spacing w:before="0" w:line="400" w:lineRule="exact"/>
            <w:jc w:val="center"/>
            <w:rPr>
              <w:rFonts w:ascii="黑体" w:eastAsia="黑体" w:hAnsi="黑体" w:cs="Times New Roman"/>
              <w:b/>
              <w:color w:val="auto"/>
            </w:rPr>
          </w:pPr>
          <w:r w:rsidRPr="002931FA">
            <w:rPr>
              <w:rFonts w:ascii="黑体" w:eastAsia="黑体" w:hAnsi="黑体" w:cs="Times New Roman"/>
              <w:b/>
              <w:color w:val="auto"/>
              <w:lang w:val="zh-CN"/>
            </w:rPr>
            <w:t>目</w:t>
          </w:r>
          <w:r w:rsidR="009E1004" w:rsidRPr="002931FA">
            <w:rPr>
              <w:rFonts w:ascii="黑体" w:eastAsia="黑体" w:hAnsi="黑体" w:cs="Times New Roman"/>
              <w:b/>
              <w:color w:val="auto"/>
              <w:lang w:val="zh-CN"/>
            </w:rPr>
            <w:t xml:space="preserve">  </w:t>
          </w:r>
          <w:r w:rsidRPr="002931FA">
            <w:rPr>
              <w:rFonts w:ascii="黑体" w:eastAsia="黑体" w:hAnsi="黑体" w:cs="Times New Roman"/>
              <w:b/>
              <w:color w:val="auto"/>
              <w:lang w:val="zh-CN"/>
            </w:rPr>
            <w:t>录</w:t>
          </w:r>
          <w:bookmarkEnd w:id="34"/>
          <w:bookmarkEnd w:id="33"/>
          <w:bookmarkEnd w:id="32"/>
        </w:p>
        <w:p w14:paraId="334B1A7D" w14:textId="6AB4A182" w:rsidR="00B03531" w:rsidRPr="00B03531" w:rsidRDefault="00147641" w:rsidP="00B03531">
          <w:pPr>
            <w:pStyle w:val="11"/>
            <w:spacing w:line="400" w:lineRule="exact"/>
            <w:rPr>
              <w:rFonts w:eastAsiaTheme="minorEastAsia"/>
              <w:kern w:val="2"/>
              <w:sz w:val="21"/>
              <w:szCs w:val="22"/>
            </w:rPr>
          </w:pPr>
          <w:r w:rsidRPr="002931FA">
            <w:rPr>
              <w:rFonts w:eastAsia="宋体"/>
              <w:sz w:val="24"/>
              <w:szCs w:val="24"/>
              <w:lang w:val="zh-CN"/>
            </w:rPr>
            <w:fldChar w:fldCharType="begin"/>
          </w:r>
          <w:r w:rsidRPr="002931FA">
            <w:rPr>
              <w:rFonts w:eastAsia="宋体"/>
              <w:sz w:val="24"/>
              <w:szCs w:val="24"/>
              <w:lang w:val="zh-CN"/>
            </w:rPr>
            <w:instrText xml:space="preserve"> TOC \o "1-2" \h \z \u </w:instrText>
          </w:r>
          <w:r w:rsidRPr="002931FA">
            <w:rPr>
              <w:rFonts w:eastAsia="宋体"/>
              <w:sz w:val="24"/>
              <w:szCs w:val="24"/>
              <w:lang w:val="zh-CN"/>
            </w:rPr>
            <w:fldChar w:fldCharType="separate"/>
          </w:r>
          <w:hyperlink w:anchor="_Toc4687793" w:history="1">
            <w:r w:rsidR="00B03531" w:rsidRPr="00B03531">
              <w:rPr>
                <w:rStyle w:val="aff2"/>
                <w:rFonts w:eastAsiaTheme="minorEastAsia"/>
              </w:rPr>
              <w:t>摘</w:t>
            </w:r>
            <w:r w:rsidR="00B03531" w:rsidRPr="00B03531">
              <w:rPr>
                <w:rStyle w:val="aff2"/>
                <w:rFonts w:eastAsiaTheme="minorEastAsia"/>
              </w:rPr>
              <w:t xml:space="preserve">  </w:t>
            </w:r>
            <w:r w:rsidR="00B03531" w:rsidRPr="00B03531">
              <w:rPr>
                <w:rStyle w:val="aff2"/>
                <w:rFonts w:eastAsiaTheme="minorEastAsia"/>
              </w:rPr>
              <w:t>要</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_Toc4687793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I</w:t>
            </w:r>
            <w:r w:rsidR="00B03531" w:rsidRPr="00B03531">
              <w:rPr>
                <w:rFonts w:eastAsiaTheme="minorEastAsia"/>
                <w:webHidden/>
              </w:rPr>
              <w:fldChar w:fldCharType="end"/>
            </w:r>
          </w:hyperlink>
        </w:p>
        <w:p w14:paraId="6343F93C" w14:textId="1C6DD7CE" w:rsidR="00B03531" w:rsidRPr="00B03531" w:rsidRDefault="007667CB" w:rsidP="00B03531">
          <w:pPr>
            <w:pStyle w:val="11"/>
            <w:spacing w:line="400" w:lineRule="exact"/>
            <w:rPr>
              <w:rFonts w:eastAsiaTheme="minorEastAsia"/>
              <w:kern w:val="2"/>
              <w:sz w:val="21"/>
              <w:szCs w:val="22"/>
            </w:rPr>
          </w:pPr>
          <w:hyperlink w:anchor="_Toc4687794" w:history="1">
            <w:r w:rsidR="00B03531" w:rsidRPr="00B03531">
              <w:rPr>
                <w:rStyle w:val="aff2"/>
                <w:rFonts w:eastAsiaTheme="minorEastAsia"/>
              </w:rPr>
              <w:t>Abstract</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_Toc4687794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II</w:t>
            </w:r>
            <w:r w:rsidR="00B03531" w:rsidRPr="00B03531">
              <w:rPr>
                <w:rFonts w:eastAsiaTheme="minorEastAsia"/>
                <w:webHidden/>
              </w:rPr>
              <w:fldChar w:fldCharType="end"/>
            </w:r>
          </w:hyperlink>
        </w:p>
        <w:p w14:paraId="41BD6C1B" w14:textId="451BA187" w:rsidR="00B03531" w:rsidRPr="00B03531" w:rsidRDefault="007667CB" w:rsidP="00B03531">
          <w:pPr>
            <w:pStyle w:val="11"/>
            <w:spacing w:line="400" w:lineRule="exact"/>
            <w:rPr>
              <w:rFonts w:eastAsiaTheme="minorEastAsia"/>
              <w:kern w:val="2"/>
              <w:sz w:val="21"/>
              <w:szCs w:val="22"/>
            </w:rPr>
          </w:pPr>
          <w:hyperlink w:anchor="_Toc4687795" w:history="1">
            <w:r w:rsidR="00B03531" w:rsidRPr="00B03531">
              <w:rPr>
                <w:rStyle w:val="aff2"/>
                <w:rFonts w:eastAsiaTheme="minorEastAsia"/>
              </w:rPr>
              <w:t>第一章</w:t>
            </w:r>
            <w:r w:rsidR="00B03531" w:rsidRPr="00B03531">
              <w:rPr>
                <w:rStyle w:val="aff2"/>
                <w:rFonts w:eastAsiaTheme="minorEastAsia"/>
              </w:rPr>
              <w:t xml:space="preserve">  </w:t>
            </w:r>
            <w:r w:rsidR="00B03531" w:rsidRPr="00B03531">
              <w:rPr>
                <w:rStyle w:val="aff2"/>
                <w:rFonts w:eastAsiaTheme="minorEastAsia"/>
              </w:rPr>
              <w:t>绪论</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_Toc4687795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1</w:t>
            </w:r>
            <w:r w:rsidR="00B03531" w:rsidRPr="00B03531">
              <w:rPr>
                <w:rFonts w:eastAsiaTheme="minorEastAsia"/>
                <w:webHidden/>
              </w:rPr>
              <w:fldChar w:fldCharType="end"/>
            </w:r>
          </w:hyperlink>
        </w:p>
        <w:p w14:paraId="1AE92493" w14:textId="25C227E6" w:rsidR="00B03531" w:rsidRPr="00B03531" w:rsidRDefault="007667CB" w:rsidP="00B03531">
          <w:pPr>
            <w:pStyle w:val="21"/>
            <w:tabs>
              <w:tab w:val="right" w:leader="dot" w:pos="8777"/>
            </w:tabs>
            <w:spacing w:after="0" w:line="400" w:lineRule="exact"/>
            <w:ind w:left="440"/>
            <w:rPr>
              <w:rFonts w:cs="Times New Roman"/>
              <w:noProof/>
              <w:kern w:val="2"/>
              <w:sz w:val="21"/>
            </w:rPr>
          </w:pPr>
          <w:hyperlink w:anchor="_Toc4687796" w:history="1">
            <w:r w:rsidR="00B03531" w:rsidRPr="00B03531">
              <w:rPr>
                <w:rStyle w:val="aff2"/>
                <w:rFonts w:cs="Times New Roman"/>
                <w:noProof/>
              </w:rPr>
              <w:t xml:space="preserve">1.1  </w:t>
            </w:r>
            <w:r w:rsidR="00B03531" w:rsidRPr="00B03531">
              <w:rPr>
                <w:rStyle w:val="aff2"/>
                <w:rFonts w:cs="Times New Roman"/>
                <w:noProof/>
              </w:rPr>
              <w:t>研究背景与研究意义</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_Toc4687796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w:t>
            </w:r>
            <w:r w:rsidR="00B03531" w:rsidRPr="00B03531">
              <w:rPr>
                <w:rFonts w:cs="Times New Roman"/>
                <w:noProof/>
                <w:webHidden/>
              </w:rPr>
              <w:fldChar w:fldCharType="end"/>
            </w:r>
          </w:hyperlink>
        </w:p>
        <w:p w14:paraId="7D2CC9EE" w14:textId="121BB394" w:rsidR="00B03531" w:rsidRPr="00B03531" w:rsidRDefault="007667CB" w:rsidP="00B03531">
          <w:pPr>
            <w:pStyle w:val="21"/>
            <w:tabs>
              <w:tab w:val="right" w:leader="dot" w:pos="8777"/>
            </w:tabs>
            <w:spacing w:after="0" w:line="400" w:lineRule="exact"/>
            <w:ind w:left="440"/>
            <w:rPr>
              <w:rFonts w:cs="Times New Roman"/>
              <w:noProof/>
              <w:kern w:val="2"/>
              <w:sz w:val="21"/>
            </w:rPr>
          </w:pPr>
          <w:hyperlink w:anchor="_Toc4687797" w:history="1">
            <w:r w:rsidR="00B03531" w:rsidRPr="00B03531">
              <w:rPr>
                <w:rStyle w:val="aff2"/>
                <w:rFonts w:cs="Times New Roman"/>
                <w:noProof/>
              </w:rPr>
              <w:t xml:space="preserve">1.2  </w:t>
            </w:r>
            <w:r w:rsidR="00B03531" w:rsidRPr="00B03531">
              <w:rPr>
                <w:rStyle w:val="aff2"/>
                <w:rFonts w:cs="Times New Roman"/>
                <w:noProof/>
              </w:rPr>
              <w:t>研究目标与研究内容</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_Toc4687797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3</w:t>
            </w:r>
            <w:r w:rsidR="00B03531" w:rsidRPr="00B03531">
              <w:rPr>
                <w:rFonts w:cs="Times New Roman"/>
                <w:noProof/>
                <w:webHidden/>
              </w:rPr>
              <w:fldChar w:fldCharType="end"/>
            </w:r>
          </w:hyperlink>
        </w:p>
        <w:p w14:paraId="3A4BA7F2" w14:textId="5F168147" w:rsidR="00B03531" w:rsidRPr="00B03531" w:rsidRDefault="007667CB" w:rsidP="00B03531">
          <w:pPr>
            <w:pStyle w:val="21"/>
            <w:tabs>
              <w:tab w:val="right" w:leader="dot" w:pos="8777"/>
            </w:tabs>
            <w:spacing w:after="0" w:line="400" w:lineRule="exact"/>
            <w:ind w:left="440"/>
            <w:rPr>
              <w:rFonts w:cs="Times New Roman"/>
              <w:noProof/>
              <w:kern w:val="2"/>
              <w:sz w:val="21"/>
            </w:rPr>
          </w:pPr>
          <w:hyperlink w:anchor="_Toc4687798" w:history="1">
            <w:r w:rsidR="00B03531" w:rsidRPr="00B03531">
              <w:rPr>
                <w:rStyle w:val="aff2"/>
                <w:rFonts w:cs="Times New Roman"/>
                <w:noProof/>
              </w:rPr>
              <w:t xml:space="preserve">1.3  </w:t>
            </w:r>
            <w:r w:rsidR="00B03531" w:rsidRPr="00B03531">
              <w:rPr>
                <w:rStyle w:val="aff2"/>
                <w:rFonts w:cs="Times New Roman"/>
                <w:noProof/>
              </w:rPr>
              <w:t>数据来源与研究方法</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_Toc4687798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w:t>
            </w:r>
            <w:r w:rsidR="00B03531" w:rsidRPr="00B03531">
              <w:rPr>
                <w:rFonts w:cs="Times New Roman"/>
                <w:noProof/>
                <w:webHidden/>
              </w:rPr>
              <w:fldChar w:fldCharType="end"/>
            </w:r>
          </w:hyperlink>
        </w:p>
        <w:p w14:paraId="0376CBC1" w14:textId="740CCB8E" w:rsidR="00B03531" w:rsidRPr="00B03531" w:rsidRDefault="007667CB" w:rsidP="00B03531">
          <w:pPr>
            <w:pStyle w:val="21"/>
            <w:tabs>
              <w:tab w:val="right" w:leader="dot" w:pos="8777"/>
            </w:tabs>
            <w:spacing w:after="0" w:line="400" w:lineRule="exact"/>
            <w:ind w:left="440"/>
            <w:rPr>
              <w:rFonts w:cs="Times New Roman"/>
              <w:noProof/>
              <w:kern w:val="2"/>
              <w:sz w:val="21"/>
            </w:rPr>
          </w:pPr>
          <w:hyperlink w:anchor="_Toc4687799" w:history="1">
            <w:r w:rsidR="00B03531" w:rsidRPr="00B03531">
              <w:rPr>
                <w:rStyle w:val="aff2"/>
                <w:rFonts w:cs="Times New Roman"/>
                <w:noProof/>
              </w:rPr>
              <w:t xml:space="preserve">1.4  </w:t>
            </w:r>
            <w:r w:rsidR="00B03531" w:rsidRPr="00B03531">
              <w:rPr>
                <w:rStyle w:val="aff2"/>
                <w:rFonts w:cs="Times New Roman"/>
                <w:noProof/>
              </w:rPr>
              <w:t>技术路线图</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_Toc4687799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5</w:t>
            </w:r>
            <w:r w:rsidR="00B03531" w:rsidRPr="00B03531">
              <w:rPr>
                <w:rFonts w:cs="Times New Roman"/>
                <w:noProof/>
                <w:webHidden/>
              </w:rPr>
              <w:fldChar w:fldCharType="end"/>
            </w:r>
          </w:hyperlink>
        </w:p>
        <w:p w14:paraId="7F73609C" w14:textId="1138CEF6" w:rsidR="00B03531" w:rsidRPr="00B03531" w:rsidRDefault="007667CB" w:rsidP="00B03531">
          <w:pPr>
            <w:pStyle w:val="21"/>
            <w:tabs>
              <w:tab w:val="right" w:leader="dot" w:pos="8777"/>
            </w:tabs>
            <w:spacing w:after="0" w:line="400" w:lineRule="exact"/>
            <w:ind w:left="440"/>
            <w:rPr>
              <w:rFonts w:cs="Times New Roman"/>
              <w:noProof/>
              <w:kern w:val="2"/>
              <w:sz w:val="21"/>
            </w:rPr>
          </w:pPr>
          <w:hyperlink w:anchor="_Toc4687800" w:history="1">
            <w:r w:rsidR="00B03531" w:rsidRPr="00B03531">
              <w:rPr>
                <w:rStyle w:val="aff2"/>
                <w:rFonts w:cs="Times New Roman"/>
                <w:noProof/>
              </w:rPr>
              <w:t xml:space="preserve">1.5  </w:t>
            </w:r>
            <w:r w:rsidR="00B03531" w:rsidRPr="00B03531">
              <w:rPr>
                <w:rStyle w:val="aff2"/>
                <w:rFonts w:cs="Times New Roman"/>
                <w:noProof/>
              </w:rPr>
              <w:t>可能的创新</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_Toc4687800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5</w:t>
            </w:r>
            <w:r w:rsidR="00B03531" w:rsidRPr="00B03531">
              <w:rPr>
                <w:rFonts w:cs="Times New Roman"/>
                <w:noProof/>
                <w:webHidden/>
              </w:rPr>
              <w:fldChar w:fldCharType="end"/>
            </w:r>
          </w:hyperlink>
        </w:p>
        <w:p w14:paraId="084E350A" w14:textId="0129C808" w:rsidR="00B03531" w:rsidRPr="00B03531" w:rsidRDefault="007667CB" w:rsidP="00B03531">
          <w:pPr>
            <w:pStyle w:val="11"/>
            <w:spacing w:line="400" w:lineRule="exact"/>
            <w:rPr>
              <w:rFonts w:eastAsiaTheme="minorEastAsia"/>
              <w:kern w:val="2"/>
              <w:sz w:val="21"/>
              <w:szCs w:val="22"/>
            </w:rPr>
          </w:pPr>
          <w:hyperlink w:anchor="_Toc4687801" w:history="1">
            <w:r w:rsidR="00B03531" w:rsidRPr="00B03531">
              <w:rPr>
                <w:rStyle w:val="aff2"/>
                <w:rFonts w:eastAsiaTheme="minorEastAsia"/>
              </w:rPr>
              <w:t>第二章</w:t>
            </w:r>
            <w:r w:rsidR="00B03531" w:rsidRPr="00B03531">
              <w:rPr>
                <w:rStyle w:val="aff2"/>
                <w:rFonts w:eastAsiaTheme="minorEastAsia"/>
              </w:rPr>
              <w:t xml:space="preserve">  </w:t>
            </w:r>
            <w:r w:rsidR="00B03531" w:rsidRPr="00B03531">
              <w:rPr>
                <w:rStyle w:val="aff2"/>
                <w:rFonts w:eastAsiaTheme="minorEastAsia"/>
              </w:rPr>
              <w:t>文献综述与理论基础</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_Toc4687801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6</w:t>
            </w:r>
            <w:r w:rsidR="00B03531" w:rsidRPr="00B03531">
              <w:rPr>
                <w:rFonts w:eastAsiaTheme="minorEastAsia"/>
                <w:webHidden/>
              </w:rPr>
              <w:fldChar w:fldCharType="end"/>
            </w:r>
          </w:hyperlink>
        </w:p>
        <w:p w14:paraId="3B55778E" w14:textId="7791907D" w:rsidR="00B03531" w:rsidRPr="00B03531" w:rsidRDefault="007667CB" w:rsidP="00B03531">
          <w:pPr>
            <w:pStyle w:val="21"/>
            <w:tabs>
              <w:tab w:val="right" w:leader="dot" w:pos="8777"/>
            </w:tabs>
            <w:spacing w:after="0" w:line="400" w:lineRule="exact"/>
            <w:ind w:left="440"/>
            <w:rPr>
              <w:rFonts w:cs="Times New Roman"/>
              <w:noProof/>
              <w:kern w:val="2"/>
              <w:sz w:val="21"/>
            </w:rPr>
          </w:pPr>
          <w:hyperlink w:anchor="_Toc4687802" w:history="1">
            <w:r w:rsidR="00B03531" w:rsidRPr="00B03531">
              <w:rPr>
                <w:rStyle w:val="aff2"/>
                <w:rFonts w:cs="Times New Roman"/>
                <w:noProof/>
              </w:rPr>
              <w:t xml:space="preserve">2.1  </w:t>
            </w:r>
            <w:r w:rsidR="00B03531" w:rsidRPr="00B03531">
              <w:rPr>
                <w:rStyle w:val="aff2"/>
                <w:rFonts w:cs="Times New Roman"/>
                <w:noProof/>
              </w:rPr>
              <w:t>概念界定</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_Toc4687802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6</w:t>
            </w:r>
            <w:r w:rsidR="00B03531" w:rsidRPr="00B03531">
              <w:rPr>
                <w:rFonts w:cs="Times New Roman"/>
                <w:noProof/>
                <w:webHidden/>
              </w:rPr>
              <w:fldChar w:fldCharType="end"/>
            </w:r>
          </w:hyperlink>
        </w:p>
        <w:p w14:paraId="58D861E5" w14:textId="75604843" w:rsidR="00B03531" w:rsidRPr="00B03531" w:rsidRDefault="007667CB" w:rsidP="00B03531">
          <w:pPr>
            <w:pStyle w:val="21"/>
            <w:tabs>
              <w:tab w:val="right" w:leader="dot" w:pos="8777"/>
            </w:tabs>
            <w:spacing w:after="0" w:line="400" w:lineRule="exact"/>
            <w:ind w:left="440"/>
            <w:rPr>
              <w:rFonts w:cs="Times New Roman"/>
              <w:noProof/>
              <w:kern w:val="2"/>
              <w:sz w:val="21"/>
            </w:rPr>
          </w:pPr>
          <w:hyperlink w:anchor="_Toc4687803" w:history="1">
            <w:r w:rsidR="00B03531" w:rsidRPr="00B03531">
              <w:rPr>
                <w:rStyle w:val="aff2"/>
                <w:rFonts w:cs="Times New Roman"/>
                <w:noProof/>
              </w:rPr>
              <w:t xml:space="preserve">2.2  </w:t>
            </w:r>
            <w:r w:rsidR="00B03531" w:rsidRPr="00B03531">
              <w:rPr>
                <w:rStyle w:val="aff2"/>
                <w:rFonts w:cs="Times New Roman"/>
                <w:noProof/>
              </w:rPr>
              <w:t>土地生产率的研究现状</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_Toc4687803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8</w:t>
            </w:r>
            <w:r w:rsidR="00B03531" w:rsidRPr="00B03531">
              <w:rPr>
                <w:rFonts w:cs="Times New Roman"/>
                <w:noProof/>
                <w:webHidden/>
              </w:rPr>
              <w:fldChar w:fldCharType="end"/>
            </w:r>
          </w:hyperlink>
        </w:p>
        <w:p w14:paraId="003069D5" w14:textId="4F98200A" w:rsidR="00B03531" w:rsidRPr="00B03531" w:rsidRDefault="007667CB" w:rsidP="00B03531">
          <w:pPr>
            <w:pStyle w:val="21"/>
            <w:tabs>
              <w:tab w:val="right" w:leader="dot" w:pos="8777"/>
            </w:tabs>
            <w:spacing w:after="0" w:line="400" w:lineRule="exact"/>
            <w:ind w:left="440"/>
            <w:rPr>
              <w:rFonts w:cs="Times New Roman"/>
              <w:noProof/>
              <w:kern w:val="2"/>
              <w:sz w:val="21"/>
            </w:rPr>
          </w:pPr>
          <w:hyperlink w:anchor="_Toc4687804" w:history="1">
            <w:r w:rsidR="00B03531" w:rsidRPr="00B03531">
              <w:rPr>
                <w:rStyle w:val="aff2"/>
                <w:rFonts w:cs="Times New Roman"/>
                <w:noProof/>
              </w:rPr>
              <w:t xml:space="preserve">2.3  </w:t>
            </w:r>
            <w:r w:rsidR="00B03531" w:rsidRPr="00B03531">
              <w:rPr>
                <w:rStyle w:val="aff2"/>
                <w:rFonts w:cs="Times New Roman"/>
                <w:noProof/>
              </w:rPr>
              <w:t>对已有文献的评述</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_Toc4687804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13</w:t>
            </w:r>
            <w:r w:rsidR="00B03531" w:rsidRPr="00B03531">
              <w:rPr>
                <w:rFonts w:cs="Times New Roman"/>
                <w:noProof/>
                <w:webHidden/>
              </w:rPr>
              <w:fldChar w:fldCharType="end"/>
            </w:r>
          </w:hyperlink>
        </w:p>
        <w:p w14:paraId="5C58C979" w14:textId="3E8E0947" w:rsidR="00B03531" w:rsidRPr="00B03531" w:rsidRDefault="007667CB" w:rsidP="00B03531">
          <w:pPr>
            <w:pStyle w:val="21"/>
            <w:tabs>
              <w:tab w:val="right" w:leader="dot" w:pos="8777"/>
            </w:tabs>
            <w:spacing w:after="0" w:line="400" w:lineRule="exact"/>
            <w:ind w:left="440"/>
            <w:rPr>
              <w:rFonts w:cs="Times New Roman"/>
              <w:noProof/>
              <w:kern w:val="2"/>
              <w:sz w:val="21"/>
            </w:rPr>
          </w:pPr>
          <w:hyperlink w:anchor="_Toc4687805" w:history="1">
            <w:r w:rsidR="00B03531" w:rsidRPr="00B03531">
              <w:rPr>
                <w:rStyle w:val="aff2"/>
                <w:rFonts w:cs="Times New Roman"/>
                <w:noProof/>
              </w:rPr>
              <w:t xml:space="preserve">2.4  </w:t>
            </w:r>
            <w:r w:rsidR="00B03531" w:rsidRPr="00B03531">
              <w:rPr>
                <w:rStyle w:val="aff2"/>
                <w:rFonts w:cs="Times New Roman"/>
                <w:noProof/>
              </w:rPr>
              <w:t>相关理论</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_Toc4687805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14</w:t>
            </w:r>
            <w:r w:rsidR="00B03531" w:rsidRPr="00B03531">
              <w:rPr>
                <w:rFonts w:cs="Times New Roman"/>
                <w:noProof/>
                <w:webHidden/>
              </w:rPr>
              <w:fldChar w:fldCharType="end"/>
            </w:r>
          </w:hyperlink>
        </w:p>
        <w:p w14:paraId="55361088" w14:textId="1DAB11F4" w:rsidR="00B03531" w:rsidRPr="00B03531" w:rsidRDefault="007667CB" w:rsidP="00B03531">
          <w:pPr>
            <w:pStyle w:val="11"/>
            <w:spacing w:line="400" w:lineRule="exact"/>
            <w:rPr>
              <w:rFonts w:eastAsiaTheme="minorEastAsia"/>
              <w:kern w:val="2"/>
              <w:sz w:val="21"/>
              <w:szCs w:val="22"/>
            </w:rPr>
          </w:pPr>
          <w:hyperlink w:anchor="_Toc4687806" w:history="1">
            <w:r w:rsidR="00B03531" w:rsidRPr="00B03531">
              <w:rPr>
                <w:rStyle w:val="aff2"/>
                <w:rFonts w:eastAsiaTheme="minorEastAsia"/>
              </w:rPr>
              <w:t>第三章</w:t>
            </w:r>
            <w:r w:rsidR="00B03531" w:rsidRPr="00B03531">
              <w:rPr>
                <w:rStyle w:val="aff2"/>
                <w:rFonts w:eastAsiaTheme="minorEastAsia"/>
              </w:rPr>
              <w:t xml:space="preserve">  </w:t>
            </w:r>
            <w:r w:rsidR="00B03531" w:rsidRPr="00B03531">
              <w:rPr>
                <w:rStyle w:val="aff2"/>
                <w:rFonts w:eastAsiaTheme="minorEastAsia"/>
              </w:rPr>
              <w:t>研究方案与数据描述</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_Toc4687806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16</w:t>
            </w:r>
            <w:r w:rsidR="00B03531" w:rsidRPr="00B03531">
              <w:rPr>
                <w:rFonts w:eastAsiaTheme="minorEastAsia"/>
                <w:webHidden/>
              </w:rPr>
              <w:fldChar w:fldCharType="end"/>
            </w:r>
          </w:hyperlink>
        </w:p>
        <w:p w14:paraId="16251703" w14:textId="1273777F" w:rsidR="00B03531" w:rsidRPr="00B03531" w:rsidRDefault="007667CB" w:rsidP="00B03531">
          <w:pPr>
            <w:pStyle w:val="21"/>
            <w:tabs>
              <w:tab w:val="right" w:leader="dot" w:pos="8777"/>
            </w:tabs>
            <w:spacing w:after="0" w:line="400" w:lineRule="exact"/>
            <w:ind w:left="440"/>
            <w:rPr>
              <w:rFonts w:cs="Times New Roman"/>
              <w:noProof/>
              <w:kern w:val="2"/>
              <w:sz w:val="21"/>
            </w:rPr>
          </w:pPr>
          <w:hyperlink w:anchor="_Toc4687807" w:history="1">
            <w:r w:rsidR="00B03531" w:rsidRPr="00B03531">
              <w:rPr>
                <w:rStyle w:val="aff2"/>
                <w:rFonts w:cs="Times New Roman"/>
                <w:noProof/>
              </w:rPr>
              <w:t xml:space="preserve">3.1  </w:t>
            </w:r>
            <w:r w:rsidR="00B03531" w:rsidRPr="00B03531">
              <w:rPr>
                <w:rStyle w:val="aff2"/>
                <w:rFonts w:cs="Times New Roman"/>
                <w:noProof/>
              </w:rPr>
              <w:t>一个新的研究视角</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_Toc4687807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16</w:t>
            </w:r>
            <w:r w:rsidR="00B03531" w:rsidRPr="00B03531">
              <w:rPr>
                <w:rFonts w:cs="Times New Roman"/>
                <w:noProof/>
                <w:webHidden/>
              </w:rPr>
              <w:fldChar w:fldCharType="end"/>
            </w:r>
          </w:hyperlink>
        </w:p>
        <w:p w14:paraId="27F08D42" w14:textId="2F979AB8" w:rsidR="00B03531" w:rsidRPr="00B03531" w:rsidRDefault="007667CB" w:rsidP="00B03531">
          <w:pPr>
            <w:pStyle w:val="21"/>
            <w:tabs>
              <w:tab w:val="right" w:leader="dot" w:pos="8777"/>
            </w:tabs>
            <w:spacing w:after="0" w:line="400" w:lineRule="exact"/>
            <w:ind w:left="440"/>
            <w:rPr>
              <w:rFonts w:cs="Times New Roman"/>
              <w:noProof/>
              <w:kern w:val="2"/>
              <w:sz w:val="21"/>
            </w:rPr>
          </w:pPr>
          <w:hyperlink w:anchor="_Toc4687808" w:history="1">
            <w:r w:rsidR="00B03531" w:rsidRPr="00B03531">
              <w:rPr>
                <w:rStyle w:val="aff2"/>
                <w:rFonts w:cs="Times New Roman"/>
                <w:noProof/>
              </w:rPr>
              <w:t xml:space="preserve">3.2  </w:t>
            </w:r>
            <w:r w:rsidR="00B03531" w:rsidRPr="00B03531">
              <w:rPr>
                <w:rStyle w:val="aff2"/>
                <w:rFonts w:cs="Times New Roman"/>
                <w:noProof/>
              </w:rPr>
              <w:t>数据来源与处理方法</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_Toc4687808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17</w:t>
            </w:r>
            <w:r w:rsidR="00B03531" w:rsidRPr="00B03531">
              <w:rPr>
                <w:rFonts w:cs="Times New Roman"/>
                <w:noProof/>
                <w:webHidden/>
              </w:rPr>
              <w:fldChar w:fldCharType="end"/>
            </w:r>
          </w:hyperlink>
        </w:p>
        <w:p w14:paraId="5267D52C" w14:textId="25AFDE41" w:rsidR="00B03531" w:rsidRPr="00B03531" w:rsidRDefault="007667CB" w:rsidP="00B03531">
          <w:pPr>
            <w:pStyle w:val="21"/>
            <w:tabs>
              <w:tab w:val="right" w:leader="dot" w:pos="8777"/>
            </w:tabs>
            <w:spacing w:after="0" w:line="400" w:lineRule="exact"/>
            <w:ind w:left="440"/>
            <w:rPr>
              <w:rFonts w:cs="Times New Roman"/>
              <w:noProof/>
              <w:kern w:val="2"/>
              <w:sz w:val="21"/>
            </w:rPr>
          </w:pPr>
          <w:hyperlink w:anchor="_Toc4687809" w:history="1">
            <w:r w:rsidR="00B03531" w:rsidRPr="00B03531">
              <w:rPr>
                <w:rStyle w:val="aff2"/>
                <w:rFonts w:cs="Times New Roman"/>
                <w:noProof/>
              </w:rPr>
              <w:t xml:space="preserve">3.3  </w:t>
            </w:r>
            <w:r w:rsidR="00B03531" w:rsidRPr="00B03531">
              <w:rPr>
                <w:rStyle w:val="aff2"/>
                <w:rFonts w:cs="Times New Roman"/>
                <w:noProof/>
              </w:rPr>
              <w:t>各规模农户的基本特征</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_Toc4687809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18</w:t>
            </w:r>
            <w:r w:rsidR="00B03531" w:rsidRPr="00B03531">
              <w:rPr>
                <w:rFonts w:cs="Times New Roman"/>
                <w:noProof/>
                <w:webHidden/>
              </w:rPr>
              <w:fldChar w:fldCharType="end"/>
            </w:r>
          </w:hyperlink>
        </w:p>
        <w:p w14:paraId="7469DBA9" w14:textId="591AC674" w:rsidR="00B03531" w:rsidRPr="00B03531" w:rsidRDefault="007667CB" w:rsidP="00B03531">
          <w:pPr>
            <w:pStyle w:val="21"/>
            <w:tabs>
              <w:tab w:val="right" w:leader="dot" w:pos="8777"/>
            </w:tabs>
            <w:spacing w:after="0" w:line="400" w:lineRule="exact"/>
            <w:ind w:left="440"/>
            <w:rPr>
              <w:rFonts w:cs="Times New Roman"/>
              <w:noProof/>
              <w:kern w:val="2"/>
              <w:sz w:val="21"/>
            </w:rPr>
          </w:pPr>
          <w:hyperlink w:anchor="_Toc4687810" w:history="1">
            <w:r w:rsidR="00B03531" w:rsidRPr="00B03531">
              <w:rPr>
                <w:rStyle w:val="aff2"/>
                <w:rFonts w:cs="Times New Roman"/>
                <w:noProof/>
              </w:rPr>
              <w:t xml:space="preserve">3.4  </w:t>
            </w:r>
            <w:r w:rsidR="00B03531" w:rsidRPr="00B03531">
              <w:rPr>
                <w:rStyle w:val="aff2"/>
                <w:rFonts w:cs="Times New Roman"/>
                <w:noProof/>
              </w:rPr>
              <w:t>本章小结</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_Toc4687810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27</w:t>
            </w:r>
            <w:r w:rsidR="00B03531" w:rsidRPr="00B03531">
              <w:rPr>
                <w:rFonts w:cs="Times New Roman"/>
                <w:noProof/>
                <w:webHidden/>
              </w:rPr>
              <w:fldChar w:fldCharType="end"/>
            </w:r>
          </w:hyperlink>
        </w:p>
        <w:p w14:paraId="1C1CEB11" w14:textId="69762D93" w:rsidR="00B03531" w:rsidRPr="00B03531" w:rsidRDefault="007667CB" w:rsidP="00B03531">
          <w:pPr>
            <w:pStyle w:val="11"/>
            <w:spacing w:line="400" w:lineRule="exact"/>
            <w:rPr>
              <w:rFonts w:eastAsiaTheme="minorEastAsia"/>
              <w:kern w:val="2"/>
              <w:sz w:val="21"/>
              <w:szCs w:val="22"/>
            </w:rPr>
          </w:pPr>
          <w:hyperlink w:anchor="_Toc4687811" w:history="1">
            <w:r w:rsidR="00B03531" w:rsidRPr="00B03531">
              <w:rPr>
                <w:rStyle w:val="aff2"/>
                <w:rFonts w:eastAsiaTheme="minorEastAsia"/>
              </w:rPr>
              <w:t>第四章</w:t>
            </w:r>
            <w:r w:rsidR="00B03531" w:rsidRPr="00B03531">
              <w:rPr>
                <w:rStyle w:val="aff2"/>
                <w:rFonts w:eastAsiaTheme="minorEastAsia"/>
              </w:rPr>
              <w:t xml:space="preserve">  </w:t>
            </w:r>
            <w:r w:rsidR="00B03531" w:rsidRPr="00B03531">
              <w:rPr>
                <w:rStyle w:val="aff2"/>
                <w:rFonts w:eastAsiaTheme="minorEastAsia"/>
              </w:rPr>
              <w:t>粮食单产与农地经营规模的实证分析</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_Toc4687811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28</w:t>
            </w:r>
            <w:r w:rsidR="00B03531" w:rsidRPr="00B03531">
              <w:rPr>
                <w:rFonts w:eastAsiaTheme="minorEastAsia"/>
                <w:webHidden/>
              </w:rPr>
              <w:fldChar w:fldCharType="end"/>
            </w:r>
          </w:hyperlink>
        </w:p>
        <w:p w14:paraId="1C72AAA4" w14:textId="4549A143" w:rsidR="00B03531" w:rsidRPr="00B03531" w:rsidRDefault="007667CB" w:rsidP="00B03531">
          <w:pPr>
            <w:pStyle w:val="21"/>
            <w:tabs>
              <w:tab w:val="right" w:leader="dot" w:pos="8777"/>
            </w:tabs>
            <w:spacing w:after="0" w:line="400" w:lineRule="exact"/>
            <w:ind w:left="440"/>
            <w:rPr>
              <w:rFonts w:cs="Times New Roman"/>
              <w:noProof/>
              <w:kern w:val="2"/>
              <w:sz w:val="21"/>
            </w:rPr>
          </w:pPr>
          <w:hyperlink w:anchor="_Toc4687812" w:history="1">
            <w:r w:rsidR="00B03531" w:rsidRPr="00B03531">
              <w:rPr>
                <w:rStyle w:val="aff2"/>
                <w:rFonts w:cs="Times New Roman"/>
                <w:noProof/>
              </w:rPr>
              <w:t xml:space="preserve">4.1  </w:t>
            </w:r>
            <w:r w:rsidR="00B03531" w:rsidRPr="00B03531">
              <w:rPr>
                <w:rStyle w:val="aff2"/>
                <w:rFonts w:cs="Times New Roman"/>
                <w:noProof/>
              </w:rPr>
              <w:t>分析框架、模型构建与变量选择</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_Toc4687812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28</w:t>
            </w:r>
            <w:r w:rsidR="00B03531" w:rsidRPr="00B03531">
              <w:rPr>
                <w:rFonts w:cs="Times New Roman"/>
                <w:noProof/>
                <w:webHidden/>
              </w:rPr>
              <w:fldChar w:fldCharType="end"/>
            </w:r>
          </w:hyperlink>
        </w:p>
        <w:p w14:paraId="760929A5" w14:textId="3B58E2D4" w:rsidR="00B03531" w:rsidRPr="00B03531" w:rsidRDefault="007667CB" w:rsidP="00B03531">
          <w:pPr>
            <w:pStyle w:val="21"/>
            <w:tabs>
              <w:tab w:val="right" w:leader="dot" w:pos="8777"/>
            </w:tabs>
            <w:spacing w:after="0" w:line="400" w:lineRule="exact"/>
            <w:ind w:left="440"/>
            <w:rPr>
              <w:rFonts w:cs="Times New Roman"/>
              <w:noProof/>
              <w:kern w:val="2"/>
              <w:sz w:val="21"/>
            </w:rPr>
          </w:pPr>
          <w:hyperlink w:anchor="_Toc4687813" w:history="1">
            <w:r w:rsidR="00B03531" w:rsidRPr="00B03531">
              <w:rPr>
                <w:rStyle w:val="aff2"/>
                <w:rFonts w:cs="Times New Roman"/>
                <w:noProof/>
              </w:rPr>
              <w:t xml:space="preserve">4.2  </w:t>
            </w:r>
            <w:r w:rsidR="00B03531" w:rsidRPr="00B03531">
              <w:rPr>
                <w:rStyle w:val="aff2"/>
                <w:rFonts w:cs="Times New Roman"/>
                <w:noProof/>
              </w:rPr>
              <w:t>亩均要素投入的规模特征</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_Toc4687813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32</w:t>
            </w:r>
            <w:r w:rsidR="00B03531" w:rsidRPr="00B03531">
              <w:rPr>
                <w:rFonts w:cs="Times New Roman"/>
                <w:noProof/>
                <w:webHidden/>
              </w:rPr>
              <w:fldChar w:fldCharType="end"/>
            </w:r>
          </w:hyperlink>
        </w:p>
        <w:p w14:paraId="588F9780" w14:textId="70D92B73" w:rsidR="00B03531" w:rsidRPr="00B03531" w:rsidRDefault="007667CB" w:rsidP="00B03531">
          <w:pPr>
            <w:pStyle w:val="21"/>
            <w:tabs>
              <w:tab w:val="right" w:leader="dot" w:pos="8777"/>
            </w:tabs>
            <w:spacing w:after="0" w:line="400" w:lineRule="exact"/>
            <w:ind w:left="440"/>
            <w:rPr>
              <w:rFonts w:cs="Times New Roman"/>
              <w:noProof/>
              <w:kern w:val="2"/>
              <w:sz w:val="21"/>
            </w:rPr>
          </w:pPr>
          <w:hyperlink w:anchor="_Toc4687814" w:history="1">
            <w:r w:rsidR="00B03531" w:rsidRPr="00B03531">
              <w:rPr>
                <w:rStyle w:val="aff2"/>
                <w:rFonts w:cs="Times New Roman"/>
                <w:noProof/>
              </w:rPr>
              <w:t xml:space="preserve">4.3  </w:t>
            </w:r>
            <w:r w:rsidR="00B03531" w:rsidRPr="00B03531">
              <w:rPr>
                <w:rStyle w:val="aff2"/>
                <w:rFonts w:cs="Times New Roman"/>
                <w:noProof/>
              </w:rPr>
              <w:t>规模对粮食单产的影响分析</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_Toc4687814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33</w:t>
            </w:r>
            <w:r w:rsidR="00B03531" w:rsidRPr="00B03531">
              <w:rPr>
                <w:rFonts w:cs="Times New Roman"/>
                <w:noProof/>
                <w:webHidden/>
              </w:rPr>
              <w:fldChar w:fldCharType="end"/>
            </w:r>
          </w:hyperlink>
        </w:p>
        <w:p w14:paraId="17B3ED62" w14:textId="758528B0" w:rsidR="00B03531" w:rsidRPr="00B03531" w:rsidRDefault="007667CB" w:rsidP="00B03531">
          <w:pPr>
            <w:pStyle w:val="21"/>
            <w:tabs>
              <w:tab w:val="right" w:leader="dot" w:pos="8777"/>
            </w:tabs>
            <w:spacing w:after="0" w:line="400" w:lineRule="exact"/>
            <w:ind w:left="440"/>
            <w:rPr>
              <w:rFonts w:cs="Times New Roman"/>
              <w:noProof/>
              <w:kern w:val="2"/>
              <w:sz w:val="21"/>
            </w:rPr>
          </w:pPr>
          <w:hyperlink w:anchor="_Toc4687815" w:history="1">
            <w:r w:rsidR="00B03531" w:rsidRPr="00B03531">
              <w:rPr>
                <w:rStyle w:val="aff2"/>
                <w:rFonts w:cs="Times New Roman"/>
                <w:noProof/>
              </w:rPr>
              <w:t xml:space="preserve">4.4  </w:t>
            </w:r>
            <w:r w:rsidR="00B03531" w:rsidRPr="00B03531">
              <w:rPr>
                <w:rStyle w:val="aff2"/>
                <w:rFonts w:cs="Times New Roman"/>
                <w:noProof/>
              </w:rPr>
              <w:t>单产与规模关系成因的推测</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_Toc4687815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42</w:t>
            </w:r>
            <w:r w:rsidR="00B03531" w:rsidRPr="00B03531">
              <w:rPr>
                <w:rFonts w:cs="Times New Roman"/>
                <w:noProof/>
                <w:webHidden/>
              </w:rPr>
              <w:fldChar w:fldCharType="end"/>
            </w:r>
          </w:hyperlink>
        </w:p>
        <w:p w14:paraId="6CA680F2" w14:textId="3A7E3861" w:rsidR="00B03531" w:rsidRPr="00B03531" w:rsidRDefault="007667CB" w:rsidP="00B03531">
          <w:pPr>
            <w:pStyle w:val="21"/>
            <w:tabs>
              <w:tab w:val="right" w:leader="dot" w:pos="8777"/>
            </w:tabs>
            <w:spacing w:after="0" w:line="400" w:lineRule="exact"/>
            <w:ind w:left="440"/>
            <w:rPr>
              <w:rFonts w:cs="Times New Roman"/>
              <w:noProof/>
              <w:kern w:val="2"/>
              <w:sz w:val="21"/>
            </w:rPr>
          </w:pPr>
          <w:hyperlink w:anchor="_Toc4687816" w:history="1">
            <w:r w:rsidR="00B03531" w:rsidRPr="00B03531">
              <w:rPr>
                <w:rStyle w:val="aff2"/>
                <w:rFonts w:cs="Times New Roman"/>
                <w:noProof/>
              </w:rPr>
              <w:t xml:space="preserve">4.5  </w:t>
            </w:r>
            <w:r w:rsidR="00B03531" w:rsidRPr="00B03531">
              <w:rPr>
                <w:rStyle w:val="aff2"/>
                <w:rFonts w:cs="Times New Roman"/>
                <w:noProof/>
              </w:rPr>
              <w:t>与已有研究结果的对比</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_Toc4687816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43</w:t>
            </w:r>
            <w:r w:rsidR="00B03531" w:rsidRPr="00B03531">
              <w:rPr>
                <w:rFonts w:cs="Times New Roman"/>
                <w:noProof/>
                <w:webHidden/>
              </w:rPr>
              <w:fldChar w:fldCharType="end"/>
            </w:r>
          </w:hyperlink>
        </w:p>
        <w:p w14:paraId="4AADB488" w14:textId="665B0023" w:rsidR="00B03531" w:rsidRPr="00B03531" w:rsidRDefault="007667CB" w:rsidP="00B03531">
          <w:pPr>
            <w:pStyle w:val="21"/>
            <w:tabs>
              <w:tab w:val="right" w:leader="dot" w:pos="8777"/>
            </w:tabs>
            <w:spacing w:after="0" w:line="400" w:lineRule="exact"/>
            <w:ind w:left="440"/>
            <w:rPr>
              <w:rFonts w:cs="Times New Roman"/>
              <w:noProof/>
              <w:kern w:val="2"/>
              <w:sz w:val="21"/>
            </w:rPr>
          </w:pPr>
          <w:hyperlink w:anchor="_Toc4687817" w:history="1">
            <w:r w:rsidR="00B03531" w:rsidRPr="00B03531">
              <w:rPr>
                <w:rStyle w:val="aff2"/>
                <w:rFonts w:cs="Times New Roman"/>
                <w:noProof/>
              </w:rPr>
              <w:t xml:space="preserve">4.6  </w:t>
            </w:r>
            <w:r w:rsidR="00B03531" w:rsidRPr="00B03531">
              <w:rPr>
                <w:rStyle w:val="aff2"/>
                <w:rFonts w:cs="Times New Roman"/>
                <w:noProof/>
              </w:rPr>
              <w:t>本章小结</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_Toc4687817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45</w:t>
            </w:r>
            <w:r w:rsidR="00B03531" w:rsidRPr="00B03531">
              <w:rPr>
                <w:rFonts w:cs="Times New Roman"/>
                <w:noProof/>
                <w:webHidden/>
              </w:rPr>
              <w:fldChar w:fldCharType="end"/>
            </w:r>
          </w:hyperlink>
        </w:p>
        <w:p w14:paraId="04F39F8D" w14:textId="30F38081" w:rsidR="00B03531" w:rsidRPr="00B03531" w:rsidRDefault="007667CB" w:rsidP="00B03531">
          <w:pPr>
            <w:pStyle w:val="11"/>
            <w:spacing w:line="400" w:lineRule="exact"/>
            <w:rPr>
              <w:rFonts w:eastAsiaTheme="minorEastAsia"/>
              <w:kern w:val="2"/>
              <w:sz w:val="21"/>
              <w:szCs w:val="22"/>
            </w:rPr>
          </w:pPr>
          <w:hyperlink w:anchor="_Toc4687818" w:history="1">
            <w:r w:rsidR="00B03531" w:rsidRPr="00B03531">
              <w:rPr>
                <w:rStyle w:val="aff2"/>
                <w:rFonts w:eastAsiaTheme="minorEastAsia"/>
              </w:rPr>
              <w:t>第五章</w:t>
            </w:r>
            <w:r w:rsidR="00B03531" w:rsidRPr="00B03531">
              <w:rPr>
                <w:rStyle w:val="aff2"/>
                <w:rFonts w:eastAsiaTheme="minorEastAsia"/>
              </w:rPr>
              <w:t xml:space="preserve">  </w:t>
            </w:r>
            <w:r w:rsidR="00B03531" w:rsidRPr="00B03531">
              <w:rPr>
                <w:rStyle w:val="aff2"/>
                <w:rFonts w:eastAsiaTheme="minorEastAsia"/>
              </w:rPr>
              <w:t>结论与建议</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_Toc4687818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46</w:t>
            </w:r>
            <w:r w:rsidR="00B03531" w:rsidRPr="00B03531">
              <w:rPr>
                <w:rFonts w:eastAsiaTheme="minorEastAsia"/>
                <w:webHidden/>
              </w:rPr>
              <w:fldChar w:fldCharType="end"/>
            </w:r>
          </w:hyperlink>
        </w:p>
        <w:p w14:paraId="113C850B" w14:textId="6E6DC2D0" w:rsidR="00B03531" w:rsidRPr="00B03531" w:rsidRDefault="007667CB" w:rsidP="00B03531">
          <w:pPr>
            <w:pStyle w:val="21"/>
            <w:tabs>
              <w:tab w:val="right" w:leader="dot" w:pos="8777"/>
            </w:tabs>
            <w:spacing w:after="0" w:line="400" w:lineRule="exact"/>
            <w:ind w:left="440"/>
            <w:rPr>
              <w:rFonts w:cs="Times New Roman"/>
              <w:noProof/>
              <w:kern w:val="2"/>
              <w:sz w:val="21"/>
            </w:rPr>
          </w:pPr>
          <w:hyperlink w:anchor="_Toc4687819" w:history="1">
            <w:r w:rsidR="00B03531" w:rsidRPr="00B03531">
              <w:rPr>
                <w:rStyle w:val="aff2"/>
                <w:rFonts w:cs="Times New Roman"/>
                <w:noProof/>
              </w:rPr>
              <w:t xml:space="preserve">5.1  </w:t>
            </w:r>
            <w:r w:rsidR="00B03531" w:rsidRPr="00B03531">
              <w:rPr>
                <w:rStyle w:val="aff2"/>
                <w:rFonts w:cs="Times New Roman"/>
                <w:noProof/>
              </w:rPr>
              <w:t>研究结论</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_Toc4687819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46</w:t>
            </w:r>
            <w:r w:rsidR="00B03531" w:rsidRPr="00B03531">
              <w:rPr>
                <w:rFonts w:cs="Times New Roman"/>
                <w:noProof/>
                <w:webHidden/>
              </w:rPr>
              <w:fldChar w:fldCharType="end"/>
            </w:r>
          </w:hyperlink>
        </w:p>
        <w:p w14:paraId="59C8BFE6" w14:textId="03248033" w:rsidR="00B03531" w:rsidRPr="00B03531" w:rsidRDefault="007667CB" w:rsidP="00B03531">
          <w:pPr>
            <w:pStyle w:val="21"/>
            <w:tabs>
              <w:tab w:val="right" w:leader="dot" w:pos="8777"/>
            </w:tabs>
            <w:spacing w:after="0" w:line="400" w:lineRule="exact"/>
            <w:ind w:left="440"/>
            <w:rPr>
              <w:rFonts w:cs="Times New Roman"/>
              <w:noProof/>
              <w:kern w:val="2"/>
              <w:sz w:val="21"/>
            </w:rPr>
          </w:pPr>
          <w:hyperlink w:anchor="_Toc4687820" w:history="1">
            <w:r w:rsidR="00B03531" w:rsidRPr="00B03531">
              <w:rPr>
                <w:rStyle w:val="aff2"/>
                <w:rFonts w:cs="Times New Roman"/>
                <w:noProof/>
              </w:rPr>
              <w:t xml:space="preserve">5.2  </w:t>
            </w:r>
            <w:r w:rsidR="00B03531" w:rsidRPr="00B03531">
              <w:rPr>
                <w:rStyle w:val="aff2"/>
                <w:rFonts w:cs="Times New Roman"/>
                <w:noProof/>
              </w:rPr>
              <w:t>政策建议</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_Toc4687820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47</w:t>
            </w:r>
            <w:r w:rsidR="00B03531" w:rsidRPr="00B03531">
              <w:rPr>
                <w:rFonts w:cs="Times New Roman"/>
                <w:noProof/>
                <w:webHidden/>
              </w:rPr>
              <w:fldChar w:fldCharType="end"/>
            </w:r>
          </w:hyperlink>
        </w:p>
        <w:p w14:paraId="0576D0A5" w14:textId="5E50AB11" w:rsidR="00B03531" w:rsidRPr="00B03531" w:rsidRDefault="007667CB" w:rsidP="00B03531">
          <w:pPr>
            <w:pStyle w:val="21"/>
            <w:tabs>
              <w:tab w:val="right" w:leader="dot" w:pos="8777"/>
            </w:tabs>
            <w:spacing w:after="0" w:line="400" w:lineRule="exact"/>
            <w:ind w:left="440"/>
            <w:rPr>
              <w:rFonts w:cs="Times New Roman"/>
              <w:noProof/>
              <w:kern w:val="2"/>
              <w:sz w:val="21"/>
            </w:rPr>
          </w:pPr>
          <w:hyperlink w:anchor="_Toc4687821" w:history="1">
            <w:r w:rsidR="00B03531" w:rsidRPr="00B03531">
              <w:rPr>
                <w:rStyle w:val="aff2"/>
                <w:rFonts w:cs="Times New Roman"/>
                <w:noProof/>
              </w:rPr>
              <w:t xml:space="preserve">5.3  </w:t>
            </w:r>
            <w:r w:rsidR="00B03531" w:rsidRPr="00B03531">
              <w:rPr>
                <w:rStyle w:val="aff2"/>
                <w:rFonts w:cs="Times New Roman"/>
                <w:noProof/>
              </w:rPr>
              <w:t>进一步研究的建议</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_Toc4687821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47</w:t>
            </w:r>
            <w:r w:rsidR="00B03531" w:rsidRPr="00B03531">
              <w:rPr>
                <w:rFonts w:cs="Times New Roman"/>
                <w:noProof/>
                <w:webHidden/>
              </w:rPr>
              <w:fldChar w:fldCharType="end"/>
            </w:r>
          </w:hyperlink>
        </w:p>
        <w:p w14:paraId="3A2F079C" w14:textId="69983989" w:rsidR="00B03531" w:rsidRPr="00B03531" w:rsidRDefault="007667CB" w:rsidP="00B03531">
          <w:pPr>
            <w:pStyle w:val="11"/>
            <w:spacing w:line="400" w:lineRule="exact"/>
            <w:rPr>
              <w:rFonts w:eastAsiaTheme="minorEastAsia"/>
              <w:kern w:val="2"/>
              <w:sz w:val="21"/>
              <w:szCs w:val="22"/>
            </w:rPr>
          </w:pPr>
          <w:hyperlink w:anchor="_Toc4687822" w:history="1">
            <w:r w:rsidR="00B03531" w:rsidRPr="00B03531">
              <w:rPr>
                <w:rStyle w:val="aff2"/>
                <w:rFonts w:eastAsiaTheme="minorEastAsia"/>
              </w:rPr>
              <w:t>参考文献</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_Toc4687822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48</w:t>
            </w:r>
            <w:r w:rsidR="00B03531" w:rsidRPr="00B03531">
              <w:rPr>
                <w:rFonts w:eastAsiaTheme="minorEastAsia"/>
                <w:webHidden/>
              </w:rPr>
              <w:fldChar w:fldCharType="end"/>
            </w:r>
          </w:hyperlink>
        </w:p>
        <w:p w14:paraId="3943B1F5" w14:textId="411838BC" w:rsidR="00B03531" w:rsidRPr="00B03531" w:rsidRDefault="007667CB" w:rsidP="00B03531">
          <w:pPr>
            <w:pStyle w:val="11"/>
            <w:spacing w:line="400" w:lineRule="exact"/>
            <w:rPr>
              <w:rFonts w:eastAsiaTheme="minorEastAsia"/>
              <w:kern w:val="2"/>
              <w:sz w:val="21"/>
              <w:szCs w:val="22"/>
            </w:rPr>
          </w:pPr>
          <w:hyperlink w:anchor="_Toc4687823" w:history="1">
            <w:r w:rsidR="00B03531" w:rsidRPr="00B03531">
              <w:rPr>
                <w:rStyle w:val="aff2"/>
                <w:rFonts w:eastAsiaTheme="minorEastAsia"/>
              </w:rPr>
              <w:t>致谢</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_Toc4687823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52</w:t>
            </w:r>
            <w:r w:rsidR="00B03531" w:rsidRPr="00B03531">
              <w:rPr>
                <w:rFonts w:eastAsiaTheme="minorEastAsia"/>
                <w:webHidden/>
              </w:rPr>
              <w:fldChar w:fldCharType="end"/>
            </w:r>
          </w:hyperlink>
        </w:p>
        <w:p w14:paraId="750EC603" w14:textId="1F3C7C28" w:rsidR="00B03531" w:rsidRPr="00B03531" w:rsidRDefault="007667CB" w:rsidP="00B03531">
          <w:pPr>
            <w:pStyle w:val="11"/>
            <w:spacing w:line="400" w:lineRule="exact"/>
            <w:rPr>
              <w:rFonts w:eastAsiaTheme="minorEastAsia"/>
              <w:kern w:val="2"/>
              <w:sz w:val="21"/>
              <w:szCs w:val="22"/>
            </w:rPr>
          </w:pPr>
          <w:hyperlink w:anchor="_Toc4687824" w:history="1">
            <w:r w:rsidR="00B03531" w:rsidRPr="00B03531">
              <w:rPr>
                <w:rStyle w:val="aff2"/>
                <w:rFonts w:eastAsiaTheme="minorEastAsia"/>
              </w:rPr>
              <w:t>作者简介</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_Toc4687824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53</w:t>
            </w:r>
            <w:r w:rsidR="00B03531" w:rsidRPr="00B03531">
              <w:rPr>
                <w:rFonts w:eastAsiaTheme="minorEastAsia"/>
                <w:webHidden/>
              </w:rPr>
              <w:fldChar w:fldCharType="end"/>
            </w:r>
          </w:hyperlink>
        </w:p>
        <w:p w14:paraId="4D4925A0" w14:textId="5E81C40D" w:rsidR="00D44CAA" w:rsidRPr="00917E5F" w:rsidRDefault="00147641" w:rsidP="002931FA">
          <w:pPr>
            <w:pStyle w:val="11"/>
            <w:spacing w:line="400" w:lineRule="exact"/>
            <w:rPr>
              <w:lang w:val="zh-CN"/>
            </w:rPr>
            <w:sectPr w:rsidR="00D44CAA" w:rsidRPr="00917E5F" w:rsidSect="00D44CAA">
              <w:footerReference w:type="default" r:id="rId24"/>
              <w:pgSz w:w="11906" w:h="16838" w:code="9"/>
              <w:pgMar w:top="1701" w:right="1418" w:bottom="1418" w:left="1701" w:header="1304" w:footer="1020" w:gutter="0"/>
              <w:pgNumType w:fmt="upperRoman" w:start="2"/>
              <w:cols w:space="425"/>
              <w:docGrid w:type="lines" w:linePitch="326"/>
            </w:sectPr>
          </w:pPr>
          <w:r w:rsidRPr="002931FA">
            <w:rPr>
              <w:rFonts w:eastAsia="宋体"/>
              <w:lang w:val="zh-CN"/>
            </w:rPr>
            <w:fldChar w:fldCharType="end"/>
          </w:r>
        </w:p>
      </w:sdtContent>
    </w:sdt>
    <w:p w14:paraId="5F996041" w14:textId="62E5F644" w:rsidR="00E479C8" w:rsidRPr="00E479C8" w:rsidRDefault="00E479C8" w:rsidP="00E479C8">
      <w:pPr>
        <w:rPr>
          <w:rFonts w:eastAsia="黑体"/>
          <w:sz w:val="32"/>
          <w:szCs w:val="32"/>
        </w:rPr>
        <w:sectPr w:rsidR="00E479C8" w:rsidRPr="00E479C8" w:rsidSect="00C30B42">
          <w:headerReference w:type="default" r:id="rId25"/>
          <w:footerReference w:type="default" r:id="rId26"/>
          <w:pgSz w:w="11906" w:h="16838" w:code="9"/>
          <w:pgMar w:top="1701" w:right="1418" w:bottom="1418" w:left="1701" w:header="1304" w:footer="1021" w:gutter="0"/>
          <w:pgNumType w:start="1"/>
          <w:cols w:space="425"/>
          <w:docGrid w:type="lines" w:linePitch="326"/>
        </w:sectPr>
      </w:pPr>
    </w:p>
    <w:p w14:paraId="25066673" w14:textId="470E03F2" w:rsidR="0094185A" w:rsidRDefault="008B5033" w:rsidP="006722DB">
      <w:pPr>
        <w:spacing w:beforeLines="100" w:before="326" w:afterLines="100" w:after="326" w:line="400" w:lineRule="exact"/>
        <w:jc w:val="center"/>
        <w:outlineLvl w:val="0"/>
        <w:rPr>
          <w:rFonts w:eastAsia="黑体"/>
          <w:sz w:val="32"/>
          <w:szCs w:val="32"/>
        </w:rPr>
      </w:pPr>
      <w:bookmarkStart w:id="35" w:name="_Toc4687795"/>
      <w:r>
        <w:rPr>
          <w:rFonts w:eastAsia="黑体" w:hint="eastAsia"/>
          <w:sz w:val="32"/>
          <w:szCs w:val="32"/>
        </w:rPr>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35"/>
    </w:p>
    <w:p w14:paraId="0195075F" w14:textId="415A065F"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36" w:name="_Toc4687796"/>
      <w:r w:rsidRPr="00C46A1B">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w:t>
      </w:r>
      <w:r w:rsidR="00554333">
        <w:rPr>
          <w:rFonts w:ascii="Times New Roman" w:eastAsia="黑体" w:hAnsi="Times New Roman" w:cs="Times New Roman" w:hint="eastAsia"/>
          <w:sz w:val="28"/>
          <w:szCs w:val="28"/>
        </w:rPr>
        <w:t>研究</w:t>
      </w:r>
      <w:r w:rsidR="00BC41DE" w:rsidRPr="0077418F">
        <w:rPr>
          <w:rFonts w:ascii="Times New Roman" w:eastAsia="黑体" w:hAnsi="Times New Roman" w:cs="Times New Roman"/>
          <w:sz w:val="28"/>
          <w:szCs w:val="28"/>
        </w:rPr>
        <w:t>意义</w:t>
      </w:r>
      <w:bookmarkEnd w:id="36"/>
    </w:p>
    <w:p w14:paraId="4D4886D3" w14:textId="3EF250E6" w:rsidR="00B26ACE" w:rsidRPr="00AF35D8"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ins w:id="37" w:author="曾 翠红" w:date="2019-05-07T10:34:00Z">
        <w:r w:rsidR="009314E9">
          <w:rPr>
            <w:rFonts w:ascii="Times New Roman" w:hAnsi="Times New Roman" w:cs="Times New Roman" w:hint="eastAsia"/>
            <w:sz w:val="24"/>
            <w:szCs w:val="24"/>
          </w:rPr>
          <w:t>这使得</w:t>
        </w:r>
      </w:ins>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NE.Ref.{8C61B479-76D5-43CE-9C8E-301A21151D8D}</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[1-3]</w:t>
      </w:r>
      <w:r w:rsidR="00326022">
        <w:rPr>
          <w:rFonts w:ascii="Times New Roman" w:hAnsi="Times New Roman" w:cs="Times New Roman"/>
          <w:sz w:val="24"/>
          <w:szCs w:val="24"/>
        </w:rPr>
        <w:fldChar w:fldCharType="end"/>
      </w:r>
      <w:r w:rsidR="003706E6" w:rsidRPr="00AF35D8">
        <w:rPr>
          <w:rFonts w:ascii="Times New Roman" w:hAnsi="Times New Roman" w:cs="Times New Roman"/>
          <w:sz w:val="24"/>
          <w:szCs w:val="24"/>
        </w:rPr>
        <w:t>。</w:t>
      </w:r>
      <w:del w:id="38" w:author="曾 翠红" w:date="2019-05-07T10:35:00Z">
        <w:r w:rsidR="00027EDA" w:rsidDel="009314E9">
          <w:rPr>
            <w:rFonts w:ascii="Times New Roman" w:hAnsi="Times New Roman" w:cs="Times New Roman" w:hint="eastAsia"/>
            <w:sz w:val="24"/>
            <w:szCs w:val="24"/>
          </w:rPr>
          <w:delText>然而，</w:delText>
        </w:r>
      </w:del>
      <w:r w:rsidR="00027EDA" w:rsidRPr="00AF35D8">
        <w:rPr>
          <w:rFonts w:ascii="Times New Roman" w:hAnsi="Times New Roman" w:cs="Times New Roman"/>
          <w:sz w:val="24"/>
          <w:szCs w:val="24"/>
        </w:rPr>
        <w:t>舒尔茨</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NE.Ref.{6481084A-184F-4D1B-8B29-F70E6F1C7A88}</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w:t>
      </w:r>
      <w:r w:rsidR="00326022">
        <w:rPr>
          <w:rFonts w:ascii="Times New Roman" w:hAnsi="Times New Roman" w:cs="Times New Roman"/>
          <w:sz w:val="24"/>
          <w:szCs w:val="24"/>
        </w:rPr>
        <w:fldChar w:fldCharType="end"/>
      </w:r>
      <w:r w:rsidR="00027EDA" w:rsidRPr="00AF35D8">
        <w:rPr>
          <w:rFonts w:ascii="Times New Roman" w:hAnsi="Times New Roman" w:cs="Times New Roman"/>
          <w:sz w:val="24"/>
          <w:szCs w:val="24"/>
        </w:rPr>
        <w:t>。</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w:t>
      </w:r>
      <w:r w:rsidR="00FA2011">
        <w:rPr>
          <w:rFonts w:ascii="Times New Roman" w:hAnsi="Times New Roman" w:cs="Times New Roman" w:hint="eastAsia"/>
          <w:sz w:val="24"/>
          <w:szCs w:val="24"/>
        </w:rPr>
        <w:t>近年来，土地生产率的问题进一步凸显。</w:t>
      </w:r>
    </w:p>
    <w:p w14:paraId="4C905E36" w14:textId="72DD97EE" w:rsidR="00167FED" w:rsidRDefault="00FA2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一方面，</w:t>
      </w:r>
      <w:ins w:id="39" w:author="曾 翠红" w:date="2019-05-07T10:35:00Z">
        <w:r w:rsidR="009314E9">
          <w:rPr>
            <w:rFonts w:ascii="Times New Roman" w:hAnsi="Times New Roman" w:cs="Times New Roman" w:hint="eastAsia"/>
            <w:sz w:val="24"/>
            <w:szCs w:val="24"/>
          </w:rPr>
          <w:t>农村劳动力规模持续</w:t>
        </w:r>
      </w:ins>
      <w:ins w:id="40" w:author="曾 翠红" w:date="2019-05-07T10:36:00Z">
        <w:r w:rsidR="009314E9">
          <w:rPr>
            <w:rFonts w:ascii="Times New Roman" w:hAnsi="Times New Roman" w:cs="Times New Roman" w:hint="eastAsia"/>
            <w:sz w:val="24"/>
            <w:szCs w:val="24"/>
          </w:rPr>
          <w:t>缩小。</w:t>
        </w:r>
      </w:ins>
      <w:r w:rsidR="00B26ACE"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00B26ACE"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del w:id="41" w:author="曾 翠红" w:date="2019-05-07T10:36:00Z">
        <w:r w:rsidR="00E631A6" w:rsidDel="009314E9">
          <w:rPr>
            <w:rFonts w:ascii="Times New Roman" w:hAnsi="Times New Roman" w:cs="Times New Roman" w:hint="eastAsia"/>
            <w:sz w:val="24"/>
            <w:szCs w:val="24"/>
          </w:rPr>
          <w:delText>，</w:delText>
        </w:r>
        <w:r w:rsidR="00737DF0" w:rsidRPr="00AF35D8" w:rsidDel="009314E9">
          <w:rPr>
            <w:rFonts w:ascii="Times New Roman" w:hAnsi="Times New Roman" w:cs="Times New Roman"/>
            <w:sz w:val="24"/>
            <w:szCs w:val="24"/>
          </w:rPr>
          <w:delText>农村劳动力规模</w:delText>
        </w:r>
        <w:r w:rsidR="00A74C39" w:rsidDel="009314E9">
          <w:rPr>
            <w:rFonts w:ascii="Times New Roman" w:hAnsi="Times New Roman" w:cs="Times New Roman" w:hint="eastAsia"/>
            <w:sz w:val="24"/>
            <w:szCs w:val="24"/>
          </w:rPr>
          <w:delText>持续降低</w:delText>
        </w:r>
      </w:del>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00B26ACE"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NE.Ref.{81D155D7-5188-4BAB-8C7D-191E86DA6151}</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w:t>
      </w:r>
      <w:r w:rsidR="00326022">
        <w:rPr>
          <w:rFonts w:ascii="Times New Roman" w:hAnsi="Times New Roman" w:cs="Times New Roman"/>
          <w:sz w:val="24"/>
          <w:szCs w:val="24"/>
        </w:rPr>
        <w:fldChar w:fldCharType="end"/>
      </w:r>
      <w:r w:rsidR="00B26ACE" w:rsidRPr="00AF35D8">
        <w:rPr>
          <w:rFonts w:ascii="Times New Roman" w:hAnsi="Times New Roman" w:cs="Times New Roman"/>
          <w:sz w:val="24"/>
          <w:szCs w:val="24"/>
        </w:rPr>
        <w:t>。直至现在，服务业部门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00B26ACE"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00B26ACE"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00B26ACE" w:rsidRPr="00AF35D8">
        <w:rPr>
          <w:rFonts w:ascii="Times New Roman" w:hAnsi="Times New Roman" w:cs="Times New Roman"/>
          <w:sz w:val="24"/>
          <w:szCs w:val="24"/>
        </w:rPr>
        <w:t>。</w:t>
      </w:r>
    </w:p>
    <w:p w14:paraId="64FD25AF" w14:textId="16AB7186" w:rsidR="005146F6" w:rsidRDefault="00FA2011" w:rsidP="005D136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另一方面，</w:t>
      </w:r>
      <w:ins w:id="42" w:author="曾 翠红" w:date="2019-05-07T10:36:00Z">
        <w:r w:rsidR="009314E9">
          <w:rPr>
            <w:rFonts w:ascii="Times New Roman" w:hAnsi="Times New Roman" w:cs="Times New Roman" w:hint="eastAsia"/>
            <w:sz w:val="24"/>
            <w:szCs w:val="24"/>
          </w:rPr>
          <w:t>农村土地流转更加便利。</w:t>
        </w:r>
      </w:ins>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NE.Ref.{B4B45FD9-9116-43F0-A285-CE89BD14612A}</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[6, 7]</w:t>
      </w:r>
      <w:r w:rsidR="00326022">
        <w:rPr>
          <w:rFonts w:ascii="Times New Roman" w:hAnsi="Times New Roman" w:cs="Times New Roman"/>
          <w:sz w:val="24"/>
          <w:szCs w:val="24"/>
        </w:rPr>
        <w:fldChar w:fldCharType="end"/>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del w:id="43" w:author="曾 翠红" w:date="2019-05-07T10:36:00Z">
        <w:r w:rsidR="0033668F" w:rsidDel="009314E9">
          <w:rPr>
            <w:rFonts w:ascii="Times New Roman" w:hAnsi="Times New Roman" w:cs="Times New Roman" w:hint="eastAsia"/>
            <w:sz w:val="24"/>
            <w:szCs w:val="24"/>
          </w:rPr>
          <w:delText>承包</w:delText>
        </w:r>
      </w:del>
      <w:r w:rsidR="0033668F">
        <w:rPr>
          <w:rFonts w:ascii="Times New Roman" w:hAnsi="Times New Roman" w:cs="Times New Roman" w:hint="eastAsia"/>
          <w:sz w:val="24"/>
          <w:szCs w:val="24"/>
        </w:rPr>
        <w:t>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w:t>
      </w:r>
      <w:del w:id="44" w:author="曾 翠红" w:date="2019-05-07T10:36:00Z">
        <w:r w:rsidR="00612CE7" w:rsidDel="009314E9">
          <w:rPr>
            <w:rFonts w:ascii="Times New Roman" w:hAnsi="Times New Roman" w:cs="Times New Roman" w:hint="eastAsia"/>
            <w:sz w:val="24"/>
            <w:szCs w:val="24"/>
          </w:rPr>
          <w:delText>承包</w:delText>
        </w:r>
      </w:del>
      <w:r w:rsidR="00612CE7">
        <w:rPr>
          <w:rFonts w:ascii="Times New Roman" w:hAnsi="Times New Roman" w:cs="Times New Roman" w:hint="eastAsia"/>
          <w:sz w:val="24"/>
          <w:szCs w:val="24"/>
        </w:rPr>
        <w:t>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del w:id="45" w:author="曾 翠红" w:date="2019-05-07T10:36:00Z">
        <w:r w:rsidR="00125AB5" w:rsidDel="009314E9">
          <w:rPr>
            <w:rFonts w:ascii="Times New Roman" w:hAnsi="Times New Roman" w:cs="Times New Roman" w:hint="eastAsia"/>
            <w:sz w:val="24"/>
            <w:szCs w:val="24"/>
          </w:rPr>
          <w:delText>承包</w:delText>
        </w:r>
      </w:del>
      <w:r w:rsidR="00125AB5">
        <w:rPr>
          <w:rFonts w:ascii="Times New Roman" w:hAnsi="Times New Roman" w:cs="Times New Roman" w:hint="eastAsia"/>
          <w:sz w:val="24"/>
          <w:szCs w:val="24"/>
        </w:rPr>
        <w:t>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51FDC8B3" w14:textId="3082AA19" w:rsidR="002F405A" w:rsidRPr="002F405A" w:rsidRDefault="002F405A" w:rsidP="005D136F">
      <w:pPr>
        <w:spacing w:beforeLines="50" w:before="163" w:after="0" w:line="240" w:lineRule="auto"/>
        <w:jc w:val="center"/>
        <w:rPr>
          <w:rFonts w:ascii="Times New Roman" w:hAnsi="Times New Roman" w:cs="Times New Roman"/>
          <w:sz w:val="24"/>
          <w:szCs w:val="24"/>
        </w:rPr>
      </w:pPr>
      <w:r>
        <w:rPr>
          <w:noProof/>
        </w:rPr>
        <w:drawing>
          <wp:inline distT="0" distB="0" distL="0" distR="0" wp14:anchorId="1FC44F9C" wp14:editId="06EC1503">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6DB1BC1" w14:textId="62EECE69" w:rsidR="0008658A" w:rsidRPr="00C91889" w:rsidRDefault="0008658A" w:rsidP="00A65CE0">
      <w:pPr>
        <w:pStyle w:val="af"/>
        <w:spacing w:afterLines="0" w:after="0"/>
        <w:jc w:val="center"/>
        <w:rPr>
          <w:rFonts w:cs="Times New Roman"/>
        </w:rPr>
      </w:pPr>
      <w:r w:rsidRPr="00C91889">
        <w:rPr>
          <w:rFonts w:cs="Times New Roman"/>
        </w:rPr>
        <w:t>图</w:t>
      </w:r>
      <w:r w:rsidRPr="00C46A1B">
        <w:rPr>
          <w:rFonts w:cs="Times New Roman"/>
        </w:rPr>
        <w:t>1</w:t>
      </w:r>
      <w:r w:rsidR="00A836E5" w:rsidRPr="00C91889">
        <w:rPr>
          <w:rFonts w:cs="Times New Roman"/>
        </w:rPr>
        <w:noBreakHyphen/>
      </w:r>
      <w:r w:rsidR="00A836E5" w:rsidRPr="00C91889">
        <w:rPr>
          <w:rFonts w:cs="Times New Roman"/>
        </w:rPr>
        <w:fldChar w:fldCharType="begin"/>
      </w:r>
      <w:r w:rsidR="00A836E5" w:rsidRPr="00C91889">
        <w:rPr>
          <w:rFonts w:cs="Times New Roman"/>
        </w:rPr>
        <w:instrText xml:space="preserve"> SEQ </w:instrText>
      </w:r>
      <w:r w:rsidR="00A836E5" w:rsidRPr="00C91889">
        <w:rPr>
          <w:rFonts w:cs="Times New Roman"/>
        </w:rPr>
        <w:instrText>图</w:instrText>
      </w:r>
      <w:r w:rsidR="00A836E5" w:rsidRPr="00C91889">
        <w:rPr>
          <w:rFonts w:cs="Times New Roman"/>
        </w:rPr>
        <w:instrText xml:space="preserve">__ \* ARABIC \s 1 </w:instrText>
      </w:r>
      <w:r w:rsidR="00A836E5" w:rsidRPr="00C91889">
        <w:rPr>
          <w:rFonts w:cs="Times New Roman"/>
        </w:rPr>
        <w:fldChar w:fldCharType="separate"/>
      </w:r>
      <w:r w:rsidR="00237679">
        <w:rPr>
          <w:rFonts w:cs="Times New Roman"/>
          <w:noProof/>
        </w:rPr>
        <w:t>1</w:t>
      </w:r>
      <w:r w:rsidR="00A836E5" w:rsidRPr="00C91889">
        <w:rPr>
          <w:rFonts w:cs="Times New Roman"/>
        </w:rPr>
        <w:fldChar w:fldCharType="end"/>
      </w:r>
      <w:r w:rsidRPr="00C91889">
        <w:rPr>
          <w:rFonts w:cs="Times New Roman"/>
        </w:rPr>
        <w:t xml:space="preserve">  </w:t>
      </w:r>
      <w:r w:rsidRPr="00C91889">
        <w:rPr>
          <w:rFonts w:cs="Times New Roman"/>
        </w:rPr>
        <w:t>我国农业劳动力和耕地基本情况</w:t>
      </w:r>
    </w:p>
    <w:p w14:paraId="35FC09D8" w14:textId="0A0F3C92" w:rsidR="008C5793" w:rsidRPr="0035068C" w:rsidRDefault="008C5793" w:rsidP="005D136F">
      <w:pPr>
        <w:spacing w:afterLines="50" w:after="163"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p>
    <w:p w14:paraId="3E0596CB" w14:textId="27C94217" w:rsidR="0070651B" w:rsidRDefault="0070651B" w:rsidP="005D136F">
      <w:pPr>
        <w:spacing w:after="0" w:line="400" w:lineRule="exact"/>
        <w:ind w:firstLineChars="200" w:firstLine="480"/>
        <w:jc w:val="both"/>
        <w:rPr>
          <w:rFonts w:ascii="Times New Roman" w:hAnsi="Times New Roman" w:cs="Times New Roman"/>
          <w:sz w:val="24"/>
          <w:szCs w:val="24"/>
        </w:rPr>
      </w:pPr>
      <w:del w:id="46" w:author="曾 翠红" w:date="2019-05-07T10:36:00Z">
        <w:r w:rsidDel="009314E9">
          <w:rPr>
            <w:rFonts w:ascii="Times New Roman" w:hAnsi="Times New Roman" w:cs="Times New Roman" w:hint="eastAsia"/>
            <w:sz w:val="24"/>
            <w:szCs w:val="24"/>
          </w:rPr>
          <w:delText>但</w:delText>
        </w:r>
      </w:del>
      <w:r>
        <w:rPr>
          <w:rFonts w:ascii="Times New Roman" w:hAnsi="Times New Roman" w:cs="Times New Roman" w:hint="eastAsia"/>
          <w:sz w:val="24"/>
          <w:szCs w:val="24"/>
        </w:rPr>
        <w:t>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0F076A">
        <w:rPr>
          <w:rFonts w:ascii="Times New Roman" w:hAnsi="Times New Roman" w:cs="Times New Roman"/>
          <w:sz w:val="24"/>
          <w:szCs w:val="24"/>
        </w:rPr>
        <w:t>、郭庆海</w:t>
      </w:r>
      <w:r w:rsidRPr="00AF35D8">
        <w:rPr>
          <w:rFonts w:ascii="Times New Roman" w:hAnsi="Times New Roman" w:cs="Times New Roman"/>
          <w:sz w:val="24"/>
          <w:szCs w:val="24"/>
        </w:rPr>
        <w:t>、任治君、陈海磊等、辛良杰等</w:t>
      </w:r>
      <w:r w:rsidR="004E4671">
        <w:rPr>
          <w:rFonts w:ascii="Times New Roman" w:hAnsi="Times New Roman" w:cs="Times New Roman" w:hint="eastAsia"/>
          <w:sz w:val="24"/>
          <w:szCs w:val="24"/>
        </w:rPr>
        <w:t>多名学者</w:t>
      </w:r>
      <w:r w:rsidR="000F076A">
        <w:rPr>
          <w:rFonts w:ascii="Times New Roman" w:hAnsi="Times New Roman" w:cs="Times New Roman"/>
          <w:sz w:val="24"/>
          <w:szCs w:val="24"/>
        </w:rPr>
        <w:fldChar w:fldCharType="begin"/>
      </w:r>
      <w:r w:rsidR="00767470">
        <w:rPr>
          <w:rFonts w:ascii="Times New Roman" w:hAnsi="Times New Roman" w:cs="Times New Roman"/>
          <w:sz w:val="24"/>
          <w:szCs w:val="24"/>
        </w:rPr>
        <w:instrText xml:space="preserve"> ADDIN NE.Ref.{F1B5361B-3095-418E-A227-6D52EA8F0648}</w:instrText>
      </w:r>
      <w:r w:rsidR="000F076A">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[8-20]</w:t>
      </w:r>
      <w:r w:rsidR="000F076A">
        <w:rPr>
          <w:rFonts w:ascii="Times New Roman" w:hAnsi="Times New Roman" w:cs="Times New Roman"/>
          <w:sz w:val="24"/>
          <w:szCs w:val="24"/>
        </w:rPr>
        <w:fldChar w:fldCharType="end"/>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D97C4A">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NE.Ref.{7424A327-4D80-4130-AD5F-55F06C166A38}</w:instrText>
      </w:r>
      <w:r w:rsidR="00D97C4A">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[21-25]</w:t>
      </w:r>
      <w:r w:rsidR="00D97C4A">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A93711">
        <w:rPr>
          <w:rFonts w:ascii="Times New Roman" w:hAnsi="Times New Roman" w:cs="Times New Roman" w:hint="eastAsia"/>
          <w:sz w:val="24"/>
          <w:szCs w:val="24"/>
        </w:rPr>
        <w:t>不同规模范围内的变化</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sidRPr="00C46A1B">
        <w:rPr>
          <w:rFonts w:ascii="Times New Roman" w:hAnsi="Times New Roman" w:cs="Times New Roman"/>
          <w:sz w:val="24"/>
          <w:szCs w:val="24"/>
        </w:rPr>
        <w:t>U</w:t>
      </w:r>
      <w:r w:rsidR="00DF7661">
        <w:rPr>
          <w:rFonts w:ascii="Times New Roman" w:hAnsi="Times New Roman" w:cs="Times New Roman" w:hint="eastAsia"/>
          <w:sz w:val="24"/>
          <w:szCs w:val="24"/>
        </w:rPr>
        <w:t>型”、</w:t>
      </w:r>
      <w:r w:rsidR="00DF7661" w:rsidRPr="00AF35D8">
        <w:rPr>
          <w:rFonts w:ascii="Times New Roman" w:hAnsi="Times New Roman" w:cs="Times New Roman" w:hint="eastAsia"/>
          <w:sz w:val="24"/>
          <w:szCs w:val="24"/>
        </w:rPr>
        <w:t>“</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r w:rsidR="00D97C4A">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NE.Ref.{06758751-063D-4207-8D6C-69C1DB6151B5}</w:instrText>
      </w:r>
      <w:r w:rsidR="00D97C4A">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[26-31]</w:t>
      </w:r>
      <w:r w:rsidR="00D97C4A">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p>
    <w:p w14:paraId="13FD3DF0" w14:textId="7D302D38" w:rsidR="00FA6D83" w:rsidRDefault="00D6552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del w:id="47" w:author="曾 翠红" w:date="2019-05-07T10:33:00Z">
        <w:r w:rsidR="00047B5B" w:rsidDel="009314E9">
          <w:rPr>
            <w:rFonts w:ascii="Times New Roman" w:hAnsi="Times New Roman" w:cs="Times New Roman"/>
            <w:sz w:val="24"/>
            <w:szCs w:val="24"/>
          </w:rPr>
          <w:delText>稻谷</w:delText>
        </w:r>
      </w:del>
      <w:ins w:id="48" w:author="曾 翠红" w:date="2019-05-07T10:33:00Z">
        <w:r w:rsidR="009314E9">
          <w:rPr>
            <w:rFonts w:ascii="Times New Roman" w:hAnsi="Times New Roman" w:cs="Times New Roman"/>
            <w:sz w:val="24"/>
            <w:szCs w:val="24"/>
          </w:rPr>
          <w:t>水稻</w:t>
        </w:r>
      </w:ins>
      <w:r w:rsidR="00047B5B">
        <w:rPr>
          <w:rFonts w:ascii="Times New Roman" w:hAnsi="Times New Roman" w:cs="Times New Roman"/>
          <w:sz w:val="24"/>
          <w:szCs w:val="24"/>
        </w:rPr>
        <w:t>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1DB18D4D" w:rsidR="00D6552E" w:rsidRPr="00BD3858" w:rsidRDefault="00CD79A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第二，</w:t>
      </w:r>
      <w:r w:rsidR="005D2101">
        <w:rPr>
          <w:rFonts w:ascii="Times New Roman" w:hAnsi="Times New Roman" w:cs="Times New Roman" w:hint="eastAsia"/>
          <w:sz w:val="24"/>
          <w:szCs w:val="24"/>
        </w:rPr>
        <w:t>归纳当前实证研究，</w:t>
      </w:r>
      <w:r w:rsidR="00DC1481">
        <w:rPr>
          <w:rFonts w:ascii="Times New Roman" w:hAnsi="Times New Roman" w:cs="Times New Roman" w:hint="eastAsia"/>
          <w:sz w:val="24"/>
          <w:szCs w:val="24"/>
        </w:rPr>
        <w:t>相当一部分</w:t>
      </w:r>
      <w:r w:rsidR="005D2101">
        <w:rPr>
          <w:rFonts w:ascii="Times New Roman" w:hAnsi="Times New Roman" w:cs="Times New Roman" w:hint="eastAsia"/>
          <w:sz w:val="24"/>
          <w:szCs w:val="24"/>
        </w:rPr>
        <w:t>文献</w:t>
      </w:r>
      <w:r w:rsidR="008F6D6A">
        <w:rPr>
          <w:rFonts w:ascii="Times New Roman" w:hAnsi="Times New Roman" w:cs="Times New Roman" w:hint="eastAsia"/>
          <w:sz w:val="24"/>
          <w:szCs w:val="24"/>
        </w:rPr>
        <w:t>没有</w:t>
      </w:r>
      <w:r w:rsidR="00A00819">
        <w:rPr>
          <w:rFonts w:ascii="Times New Roman" w:hAnsi="Times New Roman" w:cs="Times New Roman" w:hint="eastAsia"/>
          <w:sz w:val="24"/>
          <w:szCs w:val="24"/>
        </w:rPr>
        <w:t>剔除</w:t>
      </w:r>
      <w:r w:rsidR="008F6D6A">
        <w:rPr>
          <w:rFonts w:ascii="Times New Roman" w:hAnsi="Times New Roman" w:cs="Times New Roman" w:hint="eastAsia"/>
          <w:sz w:val="24"/>
          <w:szCs w:val="24"/>
        </w:rPr>
        <w:t>种植制度</w:t>
      </w:r>
      <w:r w:rsidR="00A00819">
        <w:rPr>
          <w:rFonts w:ascii="Times New Roman" w:hAnsi="Times New Roman" w:cs="Times New Roman" w:hint="eastAsia"/>
          <w:sz w:val="24"/>
          <w:szCs w:val="24"/>
        </w:rPr>
        <w:t>或者</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49" w:name="_Toc4687797"/>
      <w:r w:rsidRPr="00C46A1B">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C46A1B">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49"/>
    </w:p>
    <w:p w14:paraId="2B23ED91" w14:textId="411784E1" w:rsidR="00DA383C" w:rsidRDefault="0005537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ins w:id="50" w:author="曾 翠红" w:date="2019-05-07T10:37:00Z">
        <w:r w:rsidR="009314E9">
          <w:rPr>
            <w:rFonts w:ascii="Times New Roman" w:hAnsi="Times New Roman" w:cs="Times New Roman" w:hint="eastAsia"/>
            <w:sz w:val="24"/>
            <w:szCs w:val="24"/>
          </w:rPr>
          <w:t>土地</w:t>
        </w:r>
      </w:ins>
      <w:r w:rsidR="00073B89">
        <w:rPr>
          <w:rFonts w:ascii="Times New Roman" w:hAnsi="Times New Roman" w:cs="Times New Roman" w:hint="eastAsia"/>
          <w:sz w:val="24"/>
          <w:szCs w:val="24"/>
        </w:rPr>
        <w:t>生产率与规模是否存在显著的关系，</w:t>
      </w:r>
      <w:del w:id="51" w:author="曾 翠红" w:date="2019-05-07T10:37:00Z">
        <w:r w:rsidR="00073B89" w:rsidDel="009314E9">
          <w:rPr>
            <w:rFonts w:ascii="Times New Roman" w:hAnsi="Times New Roman" w:cs="Times New Roman" w:hint="eastAsia"/>
            <w:sz w:val="24"/>
            <w:szCs w:val="24"/>
          </w:rPr>
          <w:delText>生产率</w:delText>
        </w:r>
      </w:del>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00766C84">
        <w:rPr>
          <w:rFonts w:ascii="Times New Roman" w:hAnsi="Times New Roman" w:cs="Times New Roman" w:hint="eastAsia"/>
          <w:sz w:val="24"/>
          <w:szCs w:val="24"/>
        </w:rPr>
        <w:t>土地生产率与农地经营规模关系的经济学解释</w:t>
      </w:r>
      <w:r w:rsidR="00D834E8">
        <w:rPr>
          <w:rFonts w:ascii="Times New Roman" w:hAnsi="Times New Roman" w:cs="Times New Roman" w:hint="eastAsia"/>
          <w:sz w:val="24"/>
          <w:szCs w:val="24"/>
        </w:rPr>
        <w:t>。论文</w:t>
      </w:r>
      <w:r w:rsidR="00766C84">
        <w:rPr>
          <w:rFonts w:ascii="Times New Roman" w:hAnsi="Times New Roman" w:cs="Times New Roman" w:hint="eastAsia"/>
          <w:sz w:val="24"/>
          <w:szCs w:val="24"/>
        </w:rPr>
        <w:t>从</w:t>
      </w:r>
      <w:r w:rsidR="00D834E8">
        <w:rPr>
          <w:rFonts w:ascii="Times New Roman" w:hAnsi="Times New Roman" w:cs="Times New Roman" w:hint="eastAsia"/>
          <w:sz w:val="24"/>
          <w:szCs w:val="24"/>
        </w:rPr>
        <w:t>五</w:t>
      </w:r>
      <w:r w:rsidR="00766C84">
        <w:rPr>
          <w:rFonts w:ascii="Times New Roman" w:hAnsi="Times New Roman" w:cs="Times New Roman" w:hint="eastAsia"/>
          <w:sz w:val="24"/>
          <w:szCs w:val="24"/>
        </w:rPr>
        <w:t>个部分展开研究</w:t>
      </w:r>
      <w:r w:rsidR="00DF0E64">
        <w:rPr>
          <w:rFonts w:ascii="Times New Roman" w:hAnsi="Times New Roman" w:cs="Times New Roman" w:hint="eastAsia"/>
          <w:sz w:val="24"/>
          <w:szCs w:val="24"/>
        </w:rPr>
        <w:t>。</w:t>
      </w:r>
    </w:p>
    <w:p w14:paraId="39CC7801" w14:textId="546BFA09" w:rsidR="00E6460A" w:rsidRDefault="00E6460A"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第一部分是绪论</w:t>
      </w:r>
      <w:r w:rsidR="00D306FD">
        <w:rPr>
          <w:rFonts w:ascii="Times New Roman" w:hAnsi="Times New Roman" w:cs="Times New Roman" w:hint="eastAsia"/>
          <w:sz w:val="24"/>
          <w:szCs w:val="24"/>
        </w:rPr>
        <w:t>。</w:t>
      </w:r>
      <w:r w:rsidR="00EF545B">
        <w:rPr>
          <w:rFonts w:ascii="Times New Roman" w:hAnsi="Times New Roman" w:cs="Times New Roman" w:hint="eastAsia"/>
          <w:sz w:val="24"/>
          <w:szCs w:val="24"/>
        </w:rPr>
        <w:t>首先，</w:t>
      </w:r>
      <w:r w:rsidR="00A977DB">
        <w:rPr>
          <w:rFonts w:ascii="Times New Roman" w:hAnsi="Times New Roman" w:cs="Times New Roman" w:hint="eastAsia"/>
          <w:sz w:val="24"/>
          <w:szCs w:val="24"/>
        </w:rPr>
        <w:t>阐明</w:t>
      </w:r>
      <w:r w:rsidR="00C958A0">
        <w:rPr>
          <w:rFonts w:ascii="Times New Roman" w:hAnsi="Times New Roman" w:cs="Times New Roman" w:hint="eastAsia"/>
          <w:sz w:val="24"/>
          <w:szCs w:val="24"/>
        </w:rPr>
        <w:t>论文的出发点，</w:t>
      </w:r>
      <w:r w:rsidR="00C958A0">
        <w:rPr>
          <w:rFonts w:ascii="Times New Roman" w:hAnsi="Times New Roman" w:cs="Times New Roman"/>
          <w:sz w:val="24"/>
          <w:szCs w:val="24"/>
        </w:rPr>
        <w:t>即</w:t>
      </w:r>
      <w:r w:rsidR="00937023">
        <w:rPr>
          <w:rFonts w:ascii="Times New Roman" w:hAnsi="Times New Roman" w:cs="Times New Roman" w:hint="eastAsia"/>
          <w:sz w:val="24"/>
          <w:szCs w:val="24"/>
        </w:rPr>
        <w:t>为何研究这样一个问题，问题背后的意义是什么。</w:t>
      </w:r>
      <w:r w:rsidR="00A977DB">
        <w:rPr>
          <w:rFonts w:ascii="Times New Roman" w:hAnsi="Times New Roman" w:cs="Times New Roman" w:hint="eastAsia"/>
          <w:sz w:val="24"/>
          <w:szCs w:val="24"/>
        </w:rPr>
        <w:t>其次，</w:t>
      </w:r>
      <w:r w:rsidR="00D36EB2">
        <w:rPr>
          <w:rFonts w:ascii="Times New Roman" w:hAnsi="Times New Roman" w:cs="Times New Roman" w:hint="eastAsia"/>
          <w:sz w:val="24"/>
          <w:szCs w:val="24"/>
        </w:rPr>
        <w:t>详细交代研究思路</w:t>
      </w:r>
      <w:r w:rsidR="0077696A">
        <w:rPr>
          <w:rFonts w:ascii="Times New Roman" w:hAnsi="Times New Roman" w:cs="Times New Roman" w:hint="eastAsia"/>
          <w:sz w:val="24"/>
          <w:szCs w:val="24"/>
        </w:rPr>
        <w:t>，</w:t>
      </w:r>
      <w:r w:rsidR="00D36EB2">
        <w:rPr>
          <w:rFonts w:ascii="Times New Roman" w:hAnsi="Times New Roman" w:cs="Times New Roman" w:hint="eastAsia"/>
          <w:sz w:val="24"/>
          <w:szCs w:val="24"/>
        </w:rPr>
        <w:t>即该</w:t>
      </w:r>
      <w:r w:rsidR="00686AFF">
        <w:rPr>
          <w:rFonts w:ascii="Times New Roman" w:hAnsi="Times New Roman" w:cs="Times New Roman" w:hint="eastAsia"/>
          <w:sz w:val="24"/>
          <w:szCs w:val="24"/>
        </w:rPr>
        <w:t>问题</w:t>
      </w:r>
      <w:r w:rsidR="00D36EB2">
        <w:rPr>
          <w:rFonts w:ascii="Times New Roman" w:hAnsi="Times New Roman" w:cs="Times New Roman" w:hint="eastAsia"/>
          <w:sz w:val="24"/>
          <w:szCs w:val="24"/>
        </w:rPr>
        <w:t>的</w:t>
      </w:r>
      <w:r w:rsidR="0077696A">
        <w:rPr>
          <w:rFonts w:ascii="Times New Roman" w:hAnsi="Times New Roman" w:cs="Times New Roman" w:hint="eastAsia"/>
          <w:sz w:val="24"/>
          <w:szCs w:val="24"/>
        </w:rPr>
        <w:t>总体目标和具体目标</w:t>
      </w:r>
      <w:r w:rsidR="0018138A">
        <w:rPr>
          <w:rFonts w:ascii="Times New Roman" w:hAnsi="Times New Roman" w:cs="Times New Roman" w:hint="eastAsia"/>
          <w:sz w:val="24"/>
          <w:szCs w:val="24"/>
        </w:rPr>
        <w:t>，</w:t>
      </w:r>
      <w:r w:rsidR="00AF4B17">
        <w:rPr>
          <w:rFonts w:ascii="Times New Roman" w:hAnsi="Times New Roman" w:cs="Times New Roman" w:hint="eastAsia"/>
          <w:sz w:val="24"/>
          <w:szCs w:val="24"/>
        </w:rPr>
        <w:t>文章的技术路线图等</w:t>
      </w:r>
      <w:r w:rsidR="0018138A">
        <w:rPr>
          <w:rFonts w:ascii="Times New Roman" w:hAnsi="Times New Roman" w:cs="Times New Roman" w:hint="eastAsia"/>
          <w:sz w:val="24"/>
          <w:szCs w:val="24"/>
        </w:rPr>
        <w:t>。</w:t>
      </w:r>
      <w:r w:rsidR="00AF4B17">
        <w:rPr>
          <w:rFonts w:ascii="Times New Roman" w:hAnsi="Times New Roman" w:cs="Times New Roman" w:hint="eastAsia"/>
          <w:sz w:val="24"/>
          <w:szCs w:val="24"/>
        </w:rPr>
        <w:t>最后，</w:t>
      </w:r>
      <w:r w:rsidR="00A24822">
        <w:rPr>
          <w:rFonts w:ascii="Times New Roman" w:hAnsi="Times New Roman" w:cs="Times New Roman" w:hint="eastAsia"/>
          <w:sz w:val="24"/>
          <w:szCs w:val="24"/>
        </w:rPr>
        <w:t>具体</w:t>
      </w:r>
      <w:r w:rsidR="007C33B9">
        <w:rPr>
          <w:rFonts w:ascii="Times New Roman" w:hAnsi="Times New Roman" w:cs="Times New Roman" w:hint="eastAsia"/>
          <w:sz w:val="24"/>
          <w:szCs w:val="24"/>
        </w:rPr>
        <w:t>说明</w:t>
      </w:r>
      <w:r w:rsidR="00013FEF">
        <w:rPr>
          <w:rFonts w:ascii="Times New Roman" w:hAnsi="Times New Roman" w:cs="Times New Roman" w:hint="eastAsia"/>
          <w:sz w:val="24"/>
          <w:szCs w:val="24"/>
        </w:rPr>
        <w:t>论文</w:t>
      </w:r>
      <w:r w:rsidR="00F15272">
        <w:rPr>
          <w:rFonts w:ascii="Times New Roman" w:hAnsi="Times New Roman" w:cs="Times New Roman" w:hint="eastAsia"/>
          <w:sz w:val="24"/>
          <w:szCs w:val="24"/>
        </w:rPr>
        <w:t>基于哪几类数据，</w:t>
      </w:r>
      <w:r w:rsidR="00F15272">
        <w:rPr>
          <w:rFonts w:ascii="Times New Roman" w:hAnsi="Times New Roman" w:cs="Times New Roman"/>
          <w:sz w:val="24"/>
          <w:szCs w:val="24"/>
        </w:rPr>
        <w:t>采取</w:t>
      </w:r>
      <w:r w:rsidR="00F15272">
        <w:rPr>
          <w:rFonts w:ascii="Times New Roman" w:hAnsi="Times New Roman" w:cs="Times New Roman" w:hint="eastAsia"/>
          <w:sz w:val="24"/>
          <w:szCs w:val="24"/>
        </w:rPr>
        <w:t>何种研究方法</w:t>
      </w:r>
      <w:r w:rsidR="0077696A">
        <w:rPr>
          <w:rFonts w:ascii="Times New Roman" w:hAnsi="Times New Roman" w:cs="Times New Roman" w:hint="eastAsia"/>
          <w:sz w:val="24"/>
          <w:szCs w:val="24"/>
        </w:rPr>
        <w:t>。</w:t>
      </w:r>
    </w:p>
    <w:p w14:paraId="507A76C3" w14:textId="3A89F848" w:rsidR="00DA383C" w:rsidRDefault="00766C8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w:t>
      </w:r>
      <w:r w:rsidR="00F64718">
        <w:rPr>
          <w:rFonts w:ascii="Times New Roman" w:hAnsi="Times New Roman" w:cs="Times New Roman" w:hint="eastAsia"/>
          <w:sz w:val="24"/>
          <w:szCs w:val="24"/>
        </w:rPr>
        <w:t>二</w:t>
      </w:r>
      <w:r>
        <w:rPr>
          <w:rFonts w:ascii="Times New Roman" w:hAnsi="Times New Roman" w:cs="Times New Roman" w:hint="eastAsia"/>
          <w:sz w:val="24"/>
          <w:szCs w:val="24"/>
        </w:rPr>
        <w:t>部分</w:t>
      </w:r>
      <w:r w:rsidR="004B5553">
        <w:rPr>
          <w:rFonts w:ascii="Times New Roman" w:hAnsi="Times New Roman" w:cs="Times New Roman" w:hint="eastAsia"/>
          <w:sz w:val="24"/>
          <w:szCs w:val="24"/>
        </w:rPr>
        <w:t>是</w:t>
      </w:r>
      <w:r w:rsidR="0006400C">
        <w:rPr>
          <w:rFonts w:ascii="Times New Roman" w:hAnsi="Times New Roman" w:cs="Times New Roman" w:hint="eastAsia"/>
          <w:sz w:val="24"/>
          <w:szCs w:val="24"/>
        </w:rPr>
        <w:t>文献综述与理论基础</w:t>
      </w:r>
      <w:r w:rsidR="00366183" w:rsidRPr="00AF35D8">
        <w:rPr>
          <w:rFonts w:ascii="Times New Roman" w:hAnsi="Times New Roman" w:cs="Times New Roman" w:hint="eastAsia"/>
          <w:sz w:val="24"/>
          <w:szCs w:val="24"/>
        </w:rPr>
        <w:t>。</w:t>
      </w:r>
      <w:r w:rsidR="006F2BE0">
        <w:rPr>
          <w:rFonts w:ascii="Times New Roman" w:hAnsi="Times New Roman" w:cs="Times New Roman" w:hint="eastAsia"/>
          <w:sz w:val="24"/>
          <w:szCs w:val="24"/>
        </w:rPr>
        <w:t>界定土地生产率与农地经营规模的概念，</w:t>
      </w:r>
      <w:r w:rsidR="003E3F61">
        <w:rPr>
          <w:rFonts w:ascii="Times New Roman" w:hAnsi="Times New Roman" w:cs="Times New Roman" w:hint="eastAsia"/>
          <w:sz w:val="24"/>
          <w:szCs w:val="24"/>
        </w:rPr>
        <w:t>梳理</w:t>
      </w:r>
      <w:r w:rsidR="00317DF9">
        <w:rPr>
          <w:rFonts w:ascii="Times New Roman" w:hAnsi="Times New Roman" w:cs="Times New Roman" w:hint="eastAsia"/>
          <w:sz w:val="24"/>
          <w:szCs w:val="24"/>
        </w:rPr>
        <w:t>土地生产率</w:t>
      </w:r>
      <w:r w:rsidR="00221979">
        <w:rPr>
          <w:rFonts w:ascii="Times New Roman" w:hAnsi="Times New Roman" w:cs="Times New Roman" w:hint="eastAsia"/>
          <w:sz w:val="24"/>
          <w:szCs w:val="24"/>
        </w:rPr>
        <w:t>相关</w:t>
      </w:r>
      <w:r w:rsidR="003E3F61">
        <w:rPr>
          <w:rFonts w:ascii="Times New Roman" w:hAnsi="Times New Roman" w:cs="Times New Roman" w:hint="eastAsia"/>
          <w:sz w:val="24"/>
          <w:szCs w:val="24"/>
        </w:rPr>
        <w:t>文献</w:t>
      </w:r>
      <w:r w:rsidR="00CD02A2">
        <w:rPr>
          <w:rFonts w:ascii="Times New Roman" w:hAnsi="Times New Roman" w:cs="Times New Roman" w:hint="eastAsia"/>
          <w:sz w:val="24"/>
          <w:szCs w:val="24"/>
        </w:rPr>
        <w:t>，</w:t>
      </w:r>
      <w:r w:rsidR="000C0C68">
        <w:rPr>
          <w:rFonts w:ascii="Times New Roman" w:hAnsi="Times New Roman" w:cs="Times New Roman" w:hint="eastAsia"/>
          <w:sz w:val="24"/>
          <w:szCs w:val="24"/>
        </w:rPr>
        <w:t>阐述当前土地生产率指标可能的选择</w:t>
      </w:r>
      <w:r w:rsidR="008C48FD">
        <w:rPr>
          <w:rFonts w:ascii="Times New Roman" w:hAnsi="Times New Roman" w:cs="Times New Roman" w:hint="eastAsia"/>
          <w:sz w:val="24"/>
          <w:szCs w:val="24"/>
        </w:rPr>
        <w:t>方案</w:t>
      </w:r>
      <w:r w:rsidR="000C0C68">
        <w:rPr>
          <w:rFonts w:ascii="Times New Roman" w:hAnsi="Times New Roman" w:cs="Times New Roman" w:hint="eastAsia"/>
          <w:sz w:val="24"/>
          <w:szCs w:val="24"/>
        </w:rPr>
        <w:t>和规模</w:t>
      </w:r>
      <w:r w:rsidR="008C48FD">
        <w:rPr>
          <w:rFonts w:ascii="Times New Roman" w:hAnsi="Times New Roman" w:cs="Times New Roman" w:hint="eastAsia"/>
          <w:sz w:val="24"/>
          <w:szCs w:val="24"/>
        </w:rPr>
        <w:t>变量</w:t>
      </w:r>
      <w:r w:rsidR="000C0C68">
        <w:rPr>
          <w:rFonts w:ascii="Times New Roman" w:hAnsi="Times New Roman" w:cs="Times New Roman" w:hint="eastAsia"/>
          <w:sz w:val="24"/>
          <w:szCs w:val="24"/>
        </w:rPr>
        <w:t>的处理</w:t>
      </w:r>
      <w:r w:rsidR="008C48FD">
        <w:rPr>
          <w:rFonts w:ascii="Times New Roman" w:hAnsi="Times New Roman" w:cs="Times New Roman" w:hint="eastAsia"/>
          <w:sz w:val="24"/>
          <w:szCs w:val="24"/>
        </w:rPr>
        <w:t>方法</w:t>
      </w:r>
      <w:r w:rsidR="000C0C68">
        <w:rPr>
          <w:rFonts w:ascii="Times New Roman" w:hAnsi="Times New Roman" w:cs="Times New Roman" w:hint="eastAsia"/>
          <w:sz w:val="24"/>
          <w:szCs w:val="24"/>
        </w:rPr>
        <w:t>，做出本文的选择。识别影响土地生产率因素，</w:t>
      </w:r>
      <w:r w:rsidR="008C48FD">
        <w:rPr>
          <w:rFonts w:ascii="Times New Roman" w:hAnsi="Times New Roman" w:cs="Times New Roman" w:hint="eastAsia"/>
          <w:sz w:val="24"/>
          <w:szCs w:val="24"/>
        </w:rPr>
        <w:t>归纳</w:t>
      </w:r>
      <w:r w:rsidR="006F2BE0">
        <w:rPr>
          <w:rFonts w:ascii="Times New Roman" w:hAnsi="Times New Roman" w:cs="Times New Roman" w:hint="eastAsia"/>
          <w:sz w:val="24"/>
          <w:szCs w:val="24"/>
        </w:rPr>
        <w:t>学界</w:t>
      </w:r>
      <w:r w:rsidR="008C48FD">
        <w:rPr>
          <w:rFonts w:ascii="Times New Roman" w:hAnsi="Times New Roman" w:cs="Times New Roman" w:hint="eastAsia"/>
          <w:sz w:val="24"/>
          <w:szCs w:val="24"/>
        </w:rPr>
        <w:t>对</w:t>
      </w:r>
      <w:r w:rsidR="007A74A3">
        <w:rPr>
          <w:rFonts w:ascii="Times New Roman" w:hAnsi="Times New Roman" w:cs="Times New Roman" w:hint="eastAsia"/>
          <w:sz w:val="24"/>
          <w:szCs w:val="24"/>
        </w:rPr>
        <w:t>规模与土地生产率关系</w:t>
      </w:r>
      <w:r w:rsidR="008C48FD">
        <w:rPr>
          <w:rFonts w:ascii="Times New Roman" w:hAnsi="Times New Roman" w:cs="Times New Roman" w:hint="eastAsia"/>
          <w:sz w:val="24"/>
          <w:szCs w:val="24"/>
        </w:rPr>
        <w:t>的看法</w:t>
      </w:r>
      <w:r w:rsidR="00445410">
        <w:rPr>
          <w:rFonts w:ascii="Times New Roman" w:hAnsi="Times New Roman" w:cs="Times New Roman" w:hint="eastAsia"/>
          <w:sz w:val="24"/>
          <w:szCs w:val="24"/>
        </w:rPr>
        <w:t>以及负向关系的成因</w:t>
      </w:r>
      <w:r w:rsidR="00C75F47">
        <w:rPr>
          <w:rFonts w:ascii="Times New Roman" w:hAnsi="Times New Roman" w:cs="Times New Roman" w:hint="eastAsia"/>
          <w:sz w:val="24"/>
          <w:szCs w:val="24"/>
        </w:rPr>
        <w:t>，</w:t>
      </w:r>
      <w:r w:rsidR="00DA5667">
        <w:rPr>
          <w:rFonts w:ascii="Times New Roman" w:hAnsi="Times New Roman" w:cs="Times New Roman" w:hint="eastAsia"/>
          <w:sz w:val="24"/>
          <w:szCs w:val="24"/>
        </w:rPr>
        <w:t>并</w:t>
      </w:r>
      <w:r w:rsidR="00323294" w:rsidRPr="00BD053D">
        <w:rPr>
          <w:rFonts w:ascii="Times New Roman" w:hAnsi="Times New Roman" w:cs="Times New Roman" w:hint="eastAsia"/>
          <w:sz w:val="24"/>
          <w:szCs w:val="24"/>
        </w:rPr>
        <w:t>鉴别</w:t>
      </w:r>
      <w:r w:rsidR="00E00B84" w:rsidRPr="00BD053D">
        <w:rPr>
          <w:rFonts w:ascii="Times New Roman" w:hAnsi="Times New Roman" w:cs="Times New Roman" w:hint="eastAsia"/>
          <w:sz w:val="24"/>
          <w:szCs w:val="24"/>
        </w:rPr>
        <w:t>当前研究</w:t>
      </w:r>
      <w:r w:rsidR="00072186" w:rsidRPr="00BD053D">
        <w:rPr>
          <w:rFonts w:ascii="Times New Roman" w:hAnsi="Times New Roman" w:cs="Times New Roman" w:hint="eastAsia"/>
          <w:sz w:val="24"/>
          <w:szCs w:val="24"/>
        </w:rPr>
        <w:t>的贡献与不足</w:t>
      </w:r>
      <w:r w:rsidR="00357388" w:rsidRPr="00BD053D">
        <w:rPr>
          <w:rFonts w:ascii="Times New Roman" w:hAnsi="Times New Roman" w:cs="Times New Roman" w:hint="eastAsia"/>
          <w:sz w:val="24"/>
          <w:szCs w:val="24"/>
        </w:rPr>
        <w:t>。</w:t>
      </w:r>
      <w:r w:rsidR="00DA5667">
        <w:rPr>
          <w:rFonts w:ascii="Times New Roman" w:hAnsi="Times New Roman" w:cs="Times New Roman" w:hint="eastAsia"/>
          <w:sz w:val="24"/>
          <w:szCs w:val="24"/>
        </w:rPr>
        <w:t>最后阐述论文的理论依据。</w:t>
      </w:r>
    </w:p>
    <w:p w14:paraId="5DD2B8B0" w14:textId="6B73C264" w:rsidR="00366183" w:rsidRPr="00AF35D8" w:rsidRDefault="00DA566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w:t>
      </w:r>
      <w:r w:rsidR="00F64718">
        <w:rPr>
          <w:rFonts w:ascii="Times New Roman" w:hAnsi="Times New Roman" w:cs="Times New Roman" w:hint="eastAsia"/>
          <w:sz w:val="24"/>
          <w:szCs w:val="24"/>
        </w:rPr>
        <w:t>三</w:t>
      </w:r>
      <w:r>
        <w:rPr>
          <w:rFonts w:ascii="Times New Roman" w:hAnsi="Times New Roman" w:cs="Times New Roman" w:hint="eastAsia"/>
          <w:sz w:val="24"/>
          <w:szCs w:val="24"/>
        </w:rPr>
        <w:t>部分是研究方案与数据描述</w:t>
      </w:r>
      <w:r w:rsidR="00366183" w:rsidRPr="00AF35D8">
        <w:rPr>
          <w:rFonts w:ascii="Times New Roman" w:hAnsi="Times New Roman" w:cs="Times New Roman" w:hint="eastAsia"/>
          <w:sz w:val="24"/>
          <w:szCs w:val="24"/>
        </w:rPr>
        <w:t>。</w:t>
      </w:r>
      <w:r w:rsidR="00F90EE4">
        <w:rPr>
          <w:rFonts w:ascii="Times New Roman" w:hAnsi="Times New Roman" w:cs="Times New Roman" w:hint="eastAsia"/>
          <w:sz w:val="24"/>
          <w:szCs w:val="24"/>
        </w:rPr>
        <w:t>此处</w:t>
      </w:r>
      <w:r w:rsidR="00E4259F">
        <w:rPr>
          <w:rFonts w:ascii="Times New Roman" w:hAnsi="Times New Roman" w:cs="Times New Roman" w:hint="eastAsia"/>
          <w:sz w:val="24"/>
          <w:szCs w:val="24"/>
        </w:rPr>
        <w:t>详细交代本文研究视角，</w:t>
      </w:r>
      <w:r w:rsidR="00297E45">
        <w:rPr>
          <w:rFonts w:ascii="Times New Roman" w:hAnsi="Times New Roman" w:cs="Times New Roman" w:hint="eastAsia"/>
          <w:sz w:val="24"/>
          <w:szCs w:val="24"/>
        </w:rPr>
        <w:t>即</w:t>
      </w:r>
      <w:r w:rsidR="00E4259F">
        <w:rPr>
          <w:rFonts w:ascii="Times New Roman" w:hAnsi="Times New Roman" w:cs="Times New Roman"/>
          <w:sz w:val="24"/>
          <w:szCs w:val="24"/>
        </w:rPr>
        <w:t>如何</w:t>
      </w:r>
      <w:r>
        <w:rPr>
          <w:rFonts w:ascii="Times New Roman" w:hAnsi="Times New Roman" w:cs="Times New Roman" w:hint="eastAsia"/>
          <w:sz w:val="24"/>
          <w:szCs w:val="24"/>
        </w:rPr>
        <w:t>根据</w:t>
      </w:r>
      <w:r w:rsidR="00575E99">
        <w:rPr>
          <w:rFonts w:ascii="Times New Roman" w:hAnsi="Times New Roman" w:cs="Times New Roman" w:hint="eastAsia"/>
          <w:sz w:val="24"/>
          <w:szCs w:val="24"/>
        </w:rPr>
        <w:t>我国</w:t>
      </w:r>
      <w:r>
        <w:rPr>
          <w:rFonts w:ascii="Times New Roman" w:hAnsi="Times New Roman" w:cs="Times New Roman" w:hint="eastAsia"/>
          <w:sz w:val="24"/>
          <w:szCs w:val="24"/>
        </w:rPr>
        <w:t>熟制区划</w:t>
      </w:r>
      <w:r w:rsidR="00D8577B">
        <w:rPr>
          <w:rFonts w:ascii="Times New Roman" w:hAnsi="Times New Roman" w:cs="Times New Roman" w:hint="eastAsia"/>
          <w:sz w:val="24"/>
          <w:szCs w:val="24"/>
        </w:rPr>
        <w:t>和</w:t>
      </w:r>
      <w:r w:rsidR="00575E99">
        <w:rPr>
          <w:rFonts w:ascii="Times New Roman" w:hAnsi="Times New Roman" w:cs="Times New Roman" w:hint="eastAsia"/>
          <w:sz w:val="24"/>
          <w:szCs w:val="24"/>
        </w:rPr>
        <w:t>农作物</w:t>
      </w:r>
      <w:r w:rsidR="00D8577B">
        <w:rPr>
          <w:rFonts w:ascii="Times New Roman" w:hAnsi="Times New Roman" w:cs="Times New Roman" w:hint="eastAsia"/>
          <w:sz w:val="24"/>
          <w:szCs w:val="24"/>
        </w:rPr>
        <w:t>种植</w:t>
      </w:r>
      <w:r>
        <w:rPr>
          <w:rFonts w:ascii="Times New Roman" w:hAnsi="Times New Roman" w:cs="Times New Roman" w:hint="eastAsia"/>
          <w:sz w:val="24"/>
          <w:szCs w:val="24"/>
        </w:rPr>
        <w:t>的</w:t>
      </w:r>
      <w:r w:rsidR="00416D02">
        <w:rPr>
          <w:rFonts w:ascii="Times New Roman" w:hAnsi="Times New Roman" w:cs="Times New Roman" w:hint="eastAsia"/>
          <w:sz w:val="24"/>
          <w:szCs w:val="24"/>
        </w:rPr>
        <w:t>特点</w:t>
      </w:r>
      <w:r>
        <w:rPr>
          <w:rFonts w:ascii="Times New Roman" w:hAnsi="Times New Roman" w:cs="Times New Roman" w:hint="eastAsia"/>
          <w:sz w:val="24"/>
          <w:szCs w:val="24"/>
        </w:rPr>
        <w:t>设计研究方案</w:t>
      </w:r>
      <w:r w:rsidR="00575E99">
        <w:rPr>
          <w:rFonts w:ascii="Times New Roman" w:hAnsi="Times New Roman" w:cs="Times New Roman" w:hint="eastAsia"/>
          <w:sz w:val="24"/>
          <w:szCs w:val="24"/>
        </w:rPr>
        <w:t>，</w:t>
      </w:r>
      <w:r w:rsidR="00E4259F">
        <w:rPr>
          <w:rFonts w:ascii="Times New Roman" w:hAnsi="Times New Roman" w:cs="Times New Roman" w:hint="eastAsia"/>
          <w:sz w:val="24"/>
          <w:szCs w:val="24"/>
        </w:rPr>
        <w:t>及</w:t>
      </w:r>
      <w:r w:rsidR="009A292F">
        <w:rPr>
          <w:rFonts w:ascii="Times New Roman" w:hAnsi="Times New Roman" w:cs="Times New Roman" w:hint="eastAsia"/>
          <w:sz w:val="24"/>
          <w:szCs w:val="24"/>
        </w:rPr>
        <w:t>如何选择</w:t>
      </w:r>
      <w:r w:rsidR="00575E99">
        <w:rPr>
          <w:rFonts w:ascii="Times New Roman" w:hAnsi="Times New Roman" w:cs="Times New Roman" w:hint="eastAsia"/>
          <w:sz w:val="24"/>
          <w:szCs w:val="24"/>
        </w:rPr>
        <w:t>种植区域和粮食作物</w:t>
      </w:r>
      <w:r w:rsidR="000836F8">
        <w:rPr>
          <w:rFonts w:ascii="Times New Roman" w:hAnsi="Times New Roman" w:cs="Times New Roman" w:hint="eastAsia"/>
          <w:sz w:val="24"/>
          <w:szCs w:val="24"/>
        </w:rPr>
        <w:t>，</w:t>
      </w:r>
      <w:r w:rsidR="00F90EE4">
        <w:rPr>
          <w:rFonts w:ascii="Times New Roman" w:hAnsi="Times New Roman" w:cs="Times New Roman" w:hint="eastAsia"/>
          <w:sz w:val="24"/>
          <w:szCs w:val="24"/>
        </w:rPr>
        <w:t>以</w:t>
      </w:r>
      <w:r w:rsidR="00281162">
        <w:rPr>
          <w:rFonts w:ascii="Times New Roman" w:hAnsi="Times New Roman" w:cs="Times New Roman" w:hint="eastAsia"/>
          <w:sz w:val="24"/>
          <w:szCs w:val="24"/>
        </w:rPr>
        <w:t>确定论文的研究对象</w:t>
      </w:r>
      <w:r>
        <w:rPr>
          <w:rFonts w:ascii="Times New Roman" w:hAnsi="Times New Roman" w:cs="Times New Roman" w:hint="eastAsia"/>
          <w:sz w:val="24"/>
          <w:szCs w:val="24"/>
        </w:rPr>
        <w:t>。</w:t>
      </w:r>
      <w:r w:rsidR="00C83913">
        <w:rPr>
          <w:rFonts w:ascii="Times New Roman" w:hAnsi="Times New Roman" w:cs="Times New Roman" w:hint="eastAsia"/>
          <w:sz w:val="24"/>
          <w:szCs w:val="24"/>
        </w:rPr>
        <w:t>接着</w:t>
      </w:r>
      <w:r w:rsidR="000836F8">
        <w:rPr>
          <w:rFonts w:ascii="Times New Roman" w:hAnsi="Times New Roman" w:cs="Times New Roman" w:hint="eastAsia"/>
          <w:sz w:val="24"/>
          <w:szCs w:val="24"/>
        </w:rPr>
        <w:t>，</w:t>
      </w:r>
      <w:r w:rsidR="00A976DA">
        <w:rPr>
          <w:rFonts w:ascii="Times New Roman" w:hAnsi="Times New Roman" w:cs="Times New Roman" w:hint="eastAsia"/>
          <w:sz w:val="24"/>
          <w:szCs w:val="24"/>
        </w:rPr>
        <w:t>基于</w:t>
      </w:r>
      <w:r w:rsidR="00542709">
        <w:rPr>
          <w:rFonts w:ascii="Times New Roman" w:hAnsi="Times New Roman" w:cs="Times New Roman" w:hint="eastAsia"/>
          <w:sz w:val="24"/>
          <w:szCs w:val="24"/>
        </w:rPr>
        <w:t>全国农村固定观察点的数据，</w:t>
      </w:r>
      <w:r w:rsidR="00F17856">
        <w:rPr>
          <w:rFonts w:ascii="Times New Roman" w:hAnsi="Times New Roman" w:cs="Times New Roman" w:hint="eastAsia"/>
          <w:sz w:val="24"/>
          <w:szCs w:val="24"/>
        </w:rPr>
        <w:t>使用</w:t>
      </w:r>
      <w:r w:rsidR="0052442A">
        <w:rPr>
          <w:rFonts w:ascii="Times New Roman" w:hAnsi="Times New Roman" w:cs="Times New Roman" w:hint="eastAsia"/>
          <w:sz w:val="24"/>
          <w:szCs w:val="24"/>
        </w:rPr>
        <w:t>方差</w:t>
      </w:r>
      <w:r w:rsidR="00416D02">
        <w:rPr>
          <w:rFonts w:ascii="Times New Roman" w:hAnsi="Times New Roman" w:cs="Times New Roman" w:hint="eastAsia"/>
          <w:sz w:val="24"/>
          <w:szCs w:val="24"/>
        </w:rPr>
        <w:t>分析</w:t>
      </w:r>
      <w:r w:rsidR="005F649B">
        <w:rPr>
          <w:rFonts w:ascii="Times New Roman" w:hAnsi="Times New Roman" w:cs="Times New Roman" w:hint="eastAsia"/>
          <w:sz w:val="24"/>
          <w:szCs w:val="24"/>
        </w:rPr>
        <w:t>方法</w:t>
      </w:r>
      <w:r w:rsidR="0052442A">
        <w:rPr>
          <w:rFonts w:ascii="Times New Roman" w:hAnsi="Times New Roman" w:cs="Times New Roman" w:hint="eastAsia"/>
          <w:sz w:val="24"/>
          <w:szCs w:val="24"/>
        </w:rPr>
        <w:t>检验</w:t>
      </w:r>
      <w:r w:rsidR="008F79AA">
        <w:rPr>
          <w:rFonts w:ascii="Times New Roman" w:hAnsi="Times New Roman" w:cs="Times New Roman" w:hint="eastAsia"/>
          <w:sz w:val="24"/>
          <w:szCs w:val="24"/>
        </w:rPr>
        <w:t>分析</w:t>
      </w:r>
      <w:r w:rsidR="00281162">
        <w:rPr>
          <w:rFonts w:ascii="Times New Roman" w:hAnsi="Times New Roman" w:cs="Times New Roman" w:hint="eastAsia"/>
          <w:sz w:val="24"/>
          <w:szCs w:val="24"/>
        </w:rPr>
        <w:t>不同</w:t>
      </w:r>
      <w:r w:rsidR="00C83913">
        <w:rPr>
          <w:rFonts w:ascii="Times New Roman" w:hAnsi="Times New Roman" w:cs="Times New Roman" w:hint="eastAsia"/>
          <w:sz w:val="24"/>
          <w:szCs w:val="24"/>
        </w:rPr>
        <w:t>情况下</w:t>
      </w:r>
      <w:r w:rsidR="005F649B">
        <w:rPr>
          <w:rFonts w:ascii="Times New Roman" w:hAnsi="Times New Roman" w:cs="Times New Roman" w:hint="eastAsia"/>
          <w:sz w:val="24"/>
          <w:szCs w:val="24"/>
        </w:rPr>
        <w:t>各</w:t>
      </w:r>
      <w:r w:rsidR="0052442A">
        <w:rPr>
          <w:rFonts w:ascii="Times New Roman" w:hAnsi="Times New Roman" w:cs="Times New Roman" w:hint="eastAsia"/>
          <w:sz w:val="24"/>
          <w:szCs w:val="24"/>
        </w:rPr>
        <w:t>规模</w:t>
      </w:r>
      <w:r w:rsidR="00163F82">
        <w:rPr>
          <w:rFonts w:ascii="Times New Roman" w:hAnsi="Times New Roman" w:cs="Times New Roman" w:hint="eastAsia"/>
          <w:sz w:val="24"/>
          <w:szCs w:val="24"/>
        </w:rPr>
        <w:t>农户</w:t>
      </w:r>
      <w:r w:rsidR="005F649B">
        <w:rPr>
          <w:rFonts w:ascii="Times New Roman" w:hAnsi="Times New Roman" w:cs="Times New Roman" w:hint="eastAsia"/>
          <w:sz w:val="24"/>
          <w:szCs w:val="24"/>
        </w:rPr>
        <w:t>的差异，</w:t>
      </w:r>
      <w:r w:rsidR="00A976DA">
        <w:rPr>
          <w:rFonts w:ascii="Times New Roman" w:hAnsi="Times New Roman" w:cs="Times New Roman" w:hint="eastAsia"/>
          <w:sz w:val="24"/>
          <w:szCs w:val="24"/>
        </w:rPr>
        <w:t>比较各规模</w:t>
      </w:r>
      <w:r w:rsidR="005F649B">
        <w:rPr>
          <w:rFonts w:ascii="Times New Roman" w:hAnsi="Times New Roman" w:cs="Times New Roman" w:hint="eastAsia"/>
          <w:sz w:val="24"/>
          <w:szCs w:val="24"/>
        </w:rPr>
        <w:t>农户</w:t>
      </w:r>
      <w:r w:rsidR="00466F94">
        <w:rPr>
          <w:rFonts w:ascii="Times New Roman" w:hAnsi="Times New Roman" w:cs="Times New Roman" w:hint="eastAsia"/>
          <w:sz w:val="24"/>
          <w:szCs w:val="24"/>
        </w:rPr>
        <w:t>要素投入情况、家庭禀赋</w:t>
      </w:r>
      <w:r w:rsidR="0052442A">
        <w:rPr>
          <w:rFonts w:ascii="Times New Roman" w:hAnsi="Times New Roman" w:cs="Times New Roman" w:hint="eastAsia"/>
          <w:sz w:val="24"/>
          <w:szCs w:val="24"/>
        </w:rPr>
        <w:t>和</w:t>
      </w:r>
      <w:r w:rsidR="00466F94">
        <w:rPr>
          <w:rFonts w:ascii="Times New Roman" w:hAnsi="Times New Roman" w:cs="Times New Roman" w:hint="eastAsia"/>
          <w:sz w:val="24"/>
          <w:szCs w:val="24"/>
        </w:rPr>
        <w:t>外部市场环境</w:t>
      </w:r>
      <w:r w:rsidR="005F649B">
        <w:rPr>
          <w:rFonts w:ascii="Times New Roman" w:hAnsi="Times New Roman" w:cs="Times New Roman" w:hint="eastAsia"/>
          <w:sz w:val="24"/>
          <w:szCs w:val="24"/>
        </w:rPr>
        <w:t>的基本特征</w:t>
      </w:r>
      <w:r w:rsidR="0052442A">
        <w:rPr>
          <w:rFonts w:ascii="Times New Roman" w:hAnsi="Times New Roman" w:cs="Times New Roman" w:hint="eastAsia"/>
          <w:sz w:val="24"/>
          <w:szCs w:val="24"/>
        </w:rPr>
        <w:t>。</w:t>
      </w:r>
    </w:p>
    <w:p w14:paraId="780427A7" w14:textId="6EAD5781" w:rsidR="00366183" w:rsidRPr="003848C9" w:rsidRDefault="005E6C27" w:rsidP="000C68E8">
      <w:pPr>
        <w:spacing w:after="0" w:line="400" w:lineRule="exact"/>
        <w:ind w:firstLineChars="200" w:firstLine="480"/>
        <w:jc w:val="both"/>
        <w:rPr>
          <w:rFonts w:ascii="Times New Roman" w:hAnsi="Times New Roman" w:cs="Times New Roman"/>
          <w:sz w:val="24"/>
          <w:szCs w:val="24"/>
        </w:rPr>
      </w:pPr>
      <w:r w:rsidRPr="003848C9">
        <w:rPr>
          <w:rFonts w:ascii="Times New Roman" w:hAnsi="Times New Roman" w:cs="Times New Roman" w:hint="eastAsia"/>
          <w:sz w:val="24"/>
          <w:szCs w:val="24"/>
        </w:rPr>
        <w:t>第</w:t>
      </w:r>
      <w:r w:rsidR="00F64718" w:rsidRPr="003848C9">
        <w:rPr>
          <w:rFonts w:ascii="Times New Roman" w:hAnsi="Times New Roman" w:cs="Times New Roman" w:hint="eastAsia"/>
          <w:sz w:val="24"/>
          <w:szCs w:val="24"/>
        </w:rPr>
        <w:t>四</w:t>
      </w:r>
      <w:r w:rsidRPr="003848C9">
        <w:rPr>
          <w:rFonts w:ascii="Times New Roman" w:hAnsi="Times New Roman" w:cs="Times New Roman" w:hint="eastAsia"/>
          <w:sz w:val="24"/>
          <w:szCs w:val="24"/>
        </w:rPr>
        <w:t>部分是粮食单产与农地经营规模关系的实证研究。</w:t>
      </w:r>
      <w:r w:rsidR="00542FEE" w:rsidRPr="003848C9">
        <w:rPr>
          <w:rFonts w:ascii="Times New Roman" w:hAnsi="Times New Roman" w:cs="Times New Roman" w:hint="eastAsia"/>
          <w:sz w:val="24"/>
          <w:szCs w:val="24"/>
        </w:rPr>
        <w:t>这一部分</w:t>
      </w:r>
      <w:r w:rsidR="001C1340" w:rsidRPr="003848C9">
        <w:rPr>
          <w:rFonts w:ascii="Times New Roman" w:hAnsi="Times New Roman" w:cs="Times New Roman" w:hint="eastAsia"/>
          <w:sz w:val="24"/>
          <w:szCs w:val="24"/>
        </w:rPr>
        <w:t>基于四种农户数据，</w:t>
      </w:r>
      <w:r w:rsidR="00765C21" w:rsidRPr="003848C9">
        <w:rPr>
          <w:rFonts w:ascii="Times New Roman" w:hAnsi="Times New Roman" w:cs="Times New Roman" w:hint="eastAsia"/>
          <w:sz w:val="24"/>
          <w:szCs w:val="24"/>
        </w:rPr>
        <w:t>借助</w:t>
      </w:r>
      <w:r w:rsidR="00E4259F" w:rsidRPr="003848C9">
        <w:rPr>
          <w:rFonts w:ascii="Times New Roman" w:hAnsi="Times New Roman" w:cs="Times New Roman" w:hint="eastAsia"/>
          <w:sz w:val="24"/>
          <w:szCs w:val="24"/>
        </w:rPr>
        <w:t>面板模型</w:t>
      </w:r>
      <w:r w:rsidR="001C1340" w:rsidRPr="003848C9">
        <w:rPr>
          <w:rFonts w:ascii="Times New Roman" w:hAnsi="Times New Roman" w:cs="Times New Roman" w:hint="eastAsia"/>
          <w:sz w:val="24"/>
          <w:szCs w:val="24"/>
        </w:rPr>
        <w:t>展开实证分析，估计结果探讨单产与规模关系的成因</w:t>
      </w:r>
      <w:r w:rsidR="00D8730F" w:rsidRPr="003848C9">
        <w:rPr>
          <w:rFonts w:ascii="Times New Roman" w:hAnsi="Times New Roman" w:cs="Times New Roman" w:hint="eastAsia"/>
          <w:sz w:val="24"/>
          <w:szCs w:val="24"/>
        </w:rPr>
        <w:t>。</w:t>
      </w:r>
      <w:r w:rsidR="00FE2AA0" w:rsidRPr="003848C9">
        <w:rPr>
          <w:rFonts w:ascii="Times New Roman" w:hAnsi="Times New Roman" w:cs="Times New Roman" w:hint="eastAsia"/>
          <w:sz w:val="24"/>
          <w:szCs w:val="24"/>
        </w:rPr>
        <w:t>首先</w:t>
      </w:r>
      <w:r w:rsidR="002D4D41" w:rsidRPr="003848C9">
        <w:rPr>
          <w:rFonts w:ascii="Times New Roman" w:hAnsi="Times New Roman" w:cs="Times New Roman" w:hint="eastAsia"/>
          <w:sz w:val="24"/>
          <w:szCs w:val="24"/>
        </w:rPr>
        <w:t>，</w:t>
      </w:r>
      <w:r w:rsidR="00F677F0" w:rsidRPr="003848C9">
        <w:rPr>
          <w:rFonts w:ascii="Times New Roman" w:hAnsi="Times New Roman" w:cs="Times New Roman" w:hint="eastAsia"/>
          <w:sz w:val="24"/>
          <w:szCs w:val="24"/>
        </w:rPr>
        <w:t>从农业生产要素出发，</w:t>
      </w:r>
      <w:r w:rsidR="006933D0" w:rsidRPr="003848C9">
        <w:rPr>
          <w:rFonts w:ascii="Times New Roman" w:hAnsi="Times New Roman" w:cs="Times New Roman" w:hint="eastAsia"/>
          <w:sz w:val="24"/>
          <w:szCs w:val="24"/>
        </w:rPr>
        <w:t>归纳</w:t>
      </w:r>
      <w:r w:rsidR="00F677F0" w:rsidRPr="003848C9">
        <w:rPr>
          <w:rFonts w:ascii="Times New Roman" w:hAnsi="Times New Roman" w:cs="Times New Roman" w:hint="eastAsia"/>
          <w:sz w:val="24"/>
          <w:szCs w:val="24"/>
        </w:rPr>
        <w:t>不同规模下农业物料投入</w:t>
      </w:r>
      <w:r w:rsidR="002D4D41" w:rsidRPr="003848C9">
        <w:rPr>
          <w:rFonts w:ascii="Times New Roman" w:hAnsi="Times New Roman" w:cs="Times New Roman" w:hint="eastAsia"/>
          <w:sz w:val="24"/>
          <w:szCs w:val="24"/>
        </w:rPr>
        <w:t>的特征</w:t>
      </w:r>
      <w:r w:rsidR="00FE2AA0" w:rsidRPr="003848C9">
        <w:rPr>
          <w:rFonts w:ascii="Times New Roman" w:hAnsi="Times New Roman" w:cs="Times New Roman" w:hint="eastAsia"/>
          <w:sz w:val="24"/>
          <w:szCs w:val="24"/>
        </w:rPr>
        <w:t>。</w:t>
      </w:r>
      <w:r w:rsidR="00DF7E1A" w:rsidRPr="003848C9">
        <w:rPr>
          <w:rFonts w:ascii="Times New Roman" w:hAnsi="Times New Roman" w:cs="Times New Roman" w:hint="eastAsia"/>
          <w:sz w:val="24"/>
          <w:szCs w:val="24"/>
        </w:rPr>
        <w:t>接着</w:t>
      </w:r>
      <w:r w:rsidR="00FE2AA0" w:rsidRPr="003848C9">
        <w:rPr>
          <w:rFonts w:ascii="Times New Roman" w:hAnsi="Times New Roman" w:cs="Times New Roman" w:hint="eastAsia"/>
          <w:sz w:val="24"/>
          <w:szCs w:val="24"/>
        </w:rPr>
        <w:t>，用</w:t>
      </w:r>
      <w:r w:rsidR="00DF7E1A" w:rsidRPr="003848C9">
        <w:rPr>
          <w:rFonts w:ascii="Times New Roman" w:hAnsi="Times New Roman" w:cs="Times New Roman" w:hint="eastAsia"/>
          <w:sz w:val="24"/>
          <w:szCs w:val="24"/>
        </w:rPr>
        <w:t>超越对数生产函数构建的面板模型展开实证</w:t>
      </w:r>
      <w:r w:rsidR="00FE2AA0" w:rsidRPr="003848C9">
        <w:rPr>
          <w:rFonts w:ascii="Times New Roman" w:hAnsi="Times New Roman" w:cs="Times New Roman" w:hint="eastAsia"/>
          <w:sz w:val="24"/>
          <w:szCs w:val="24"/>
        </w:rPr>
        <w:t>。详细</w:t>
      </w:r>
      <w:r w:rsidR="00A92F25" w:rsidRPr="003848C9">
        <w:rPr>
          <w:rFonts w:ascii="Times New Roman" w:hAnsi="Times New Roman" w:cs="Times New Roman" w:hint="eastAsia"/>
          <w:sz w:val="24"/>
          <w:szCs w:val="24"/>
        </w:rPr>
        <w:t>检验</w:t>
      </w:r>
      <w:r w:rsidR="00207614" w:rsidRPr="003848C9">
        <w:rPr>
          <w:rFonts w:ascii="Times New Roman" w:hAnsi="Times New Roman" w:cs="Times New Roman" w:hint="eastAsia"/>
          <w:sz w:val="24"/>
          <w:szCs w:val="24"/>
        </w:rPr>
        <w:t>生产要素、家庭禀赋和外部</w:t>
      </w:r>
      <w:r w:rsidR="00F8622D" w:rsidRPr="003848C9">
        <w:rPr>
          <w:rFonts w:ascii="Times New Roman" w:hAnsi="Times New Roman" w:cs="Times New Roman" w:hint="eastAsia"/>
          <w:sz w:val="24"/>
          <w:szCs w:val="24"/>
        </w:rPr>
        <w:t>环境变量</w:t>
      </w:r>
      <w:r w:rsidR="00FE2AA0" w:rsidRPr="003848C9">
        <w:rPr>
          <w:rFonts w:ascii="Times New Roman" w:hAnsi="Times New Roman" w:cs="Times New Roman" w:hint="eastAsia"/>
          <w:sz w:val="24"/>
          <w:szCs w:val="24"/>
        </w:rPr>
        <w:t>对单产的影响</w:t>
      </w:r>
      <w:r w:rsidR="00940707" w:rsidRPr="003848C9">
        <w:rPr>
          <w:rFonts w:ascii="Times New Roman" w:hAnsi="Times New Roman" w:cs="Times New Roman" w:hint="eastAsia"/>
          <w:sz w:val="24"/>
          <w:szCs w:val="24"/>
        </w:rPr>
        <w:t>，探寻</w:t>
      </w:r>
      <w:r w:rsidR="00A63FDE" w:rsidRPr="003848C9">
        <w:rPr>
          <w:rFonts w:ascii="Times New Roman" w:hAnsi="Times New Roman" w:cs="Times New Roman" w:hint="eastAsia"/>
          <w:sz w:val="24"/>
          <w:szCs w:val="24"/>
        </w:rPr>
        <w:t>土地生产率</w:t>
      </w:r>
      <w:r w:rsidR="00FE2AA0" w:rsidRPr="003848C9">
        <w:rPr>
          <w:rFonts w:ascii="Times New Roman" w:hAnsi="Times New Roman" w:cs="Times New Roman" w:hint="eastAsia"/>
          <w:sz w:val="24"/>
          <w:szCs w:val="24"/>
        </w:rPr>
        <w:t>和农地经营规模</w:t>
      </w:r>
      <w:r w:rsidR="00940707" w:rsidRPr="003848C9">
        <w:rPr>
          <w:rFonts w:ascii="Times New Roman" w:hAnsi="Times New Roman" w:cs="Times New Roman" w:hint="eastAsia"/>
          <w:sz w:val="24"/>
          <w:szCs w:val="24"/>
        </w:rPr>
        <w:t>的关系</w:t>
      </w:r>
      <w:r w:rsidR="003848C9" w:rsidRPr="003848C9">
        <w:rPr>
          <w:rFonts w:ascii="Times New Roman" w:hAnsi="Times New Roman" w:cs="Times New Roman" w:hint="eastAsia"/>
          <w:sz w:val="24"/>
          <w:szCs w:val="24"/>
        </w:rPr>
        <w:t>。最后，</w:t>
      </w:r>
      <w:r w:rsidR="00940707" w:rsidRPr="003848C9">
        <w:rPr>
          <w:rFonts w:ascii="Times New Roman" w:hAnsi="Times New Roman" w:cs="Times New Roman"/>
          <w:sz w:val="24"/>
          <w:szCs w:val="24"/>
        </w:rPr>
        <w:t>并</w:t>
      </w:r>
      <w:r w:rsidR="00764F13" w:rsidRPr="003848C9">
        <w:rPr>
          <w:rFonts w:ascii="Times New Roman" w:hAnsi="Times New Roman" w:cs="Times New Roman" w:hint="eastAsia"/>
          <w:sz w:val="24"/>
          <w:szCs w:val="24"/>
        </w:rPr>
        <w:t>结合</w:t>
      </w:r>
      <w:r w:rsidR="00433FA7" w:rsidRPr="003848C9">
        <w:rPr>
          <w:rFonts w:ascii="Times New Roman" w:hAnsi="Times New Roman" w:cs="Times New Roman" w:hint="eastAsia"/>
          <w:sz w:val="24"/>
          <w:szCs w:val="24"/>
        </w:rPr>
        <w:t>农户</w:t>
      </w:r>
      <w:r w:rsidR="003848C9" w:rsidRPr="003848C9">
        <w:rPr>
          <w:rFonts w:ascii="Times New Roman" w:hAnsi="Times New Roman" w:cs="Times New Roman" w:hint="eastAsia"/>
          <w:sz w:val="24"/>
          <w:szCs w:val="24"/>
        </w:rPr>
        <w:t>要素组合</w:t>
      </w:r>
      <w:ins w:id="52" w:author="曾 翠红" w:date="2019-05-07T10:38:00Z">
        <w:r w:rsidR="005B5F5F">
          <w:rPr>
            <w:rFonts w:ascii="Times New Roman" w:hAnsi="Times New Roman" w:cs="Times New Roman" w:hint="eastAsia"/>
            <w:sz w:val="24"/>
            <w:szCs w:val="24"/>
          </w:rPr>
          <w:t>特征</w:t>
        </w:r>
      </w:ins>
      <w:del w:id="53" w:author="曾 翠红" w:date="2019-05-07T10:38:00Z">
        <w:r w:rsidR="003848C9" w:rsidRPr="003848C9" w:rsidDel="005B5F5F">
          <w:rPr>
            <w:rFonts w:ascii="Times New Roman" w:hAnsi="Times New Roman" w:cs="Times New Roman" w:hint="eastAsia"/>
            <w:sz w:val="24"/>
            <w:szCs w:val="24"/>
          </w:rPr>
          <w:delText>情况</w:delText>
        </w:r>
      </w:del>
      <w:r w:rsidR="00433FA7" w:rsidRPr="003848C9">
        <w:rPr>
          <w:rFonts w:ascii="Times New Roman" w:hAnsi="Times New Roman" w:cs="Times New Roman" w:hint="eastAsia"/>
          <w:sz w:val="24"/>
          <w:szCs w:val="24"/>
        </w:rPr>
        <w:t>和家庭禀赋</w:t>
      </w:r>
      <w:r w:rsidR="00764F13" w:rsidRPr="003848C9">
        <w:rPr>
          <w:rFonts w:ascii="Times New Roman" w:hAnsi="Times New Roman" w:cs="Times New Roman" w:hint="eastAsia"/>
          <w:sz w:val="24"/>
          <w:szCs w:val="24"/>
        </w:rPr>
        <w:t>特征寻找</w:t>
      </w:r>
      <w:r w:rsidR="003848C9" w:rsidRPr="003848C9">
        <w:rPr>
          <w:rFonts w:ascii="Times New Roman" w:hAnsi="Times New Roman" w:cs="Times New Roman" w:hint="eastAsia"/>
          <w:sz w:val="24"/>
          <w:szCs w:val="24"/>
        </w:rPr>
        <w:t>单产与规模</w:t>
      </w:r>
      <w:r w:rsidR="00137CB6" w:rsidRPr="003848C9">
        <w:rPr>
          <w:rFonts w:ascii="Times New Roman" w:hAnsi="Times New Roman" w:cs="Times New Roman" w:hint="eastAsia"/>
          <w:sz w:val="24"/>
          <w:szCs w:val="24"/>
        </w:rPr>
        <w:t>关系</w:t>
      </w:r>
      <w:r w:rsidR="00764F13" w:rsidRPr="003848C9">
        <w:rPr>
          <w:rFonts w:ascii="Times New Roman" w:hAnsi="Times New Roman" w:cs="Times New Roman" w:hint="eastAsia"/>
          <w:sz w:val="24"/>
          <w:szCs w:val="24"/>
        </w:rPr>
        <w:t>形成</w:t>
      </w:r>
      <w:r w:rsidR="00675A27" w:rsidRPr="003848C9">
        <w:rPr>
          <w:rFonts w:ascii="Times New Roman" w:hAnsi="Times New Roman" w:cs="Times New Roman" w:hint="eastAsia"/>
          <w:sz w:val="24"/>
          <w:szCs w:val="24"/>
        </w:rPr>
        <w:t>的</w:t>
      </w:r>
      <w:r w:rsidR="00764F13" w:rsidRPr="003848C9">
        <w:rPr>
          <w:rFonts w:ascii="Times New Roman" w:hAnsi="Times New Roman" w:cs="Times New Roman" w:hint="eastAsia"/>
          <w:sz w:val="24"/>
          <w:szCs w:val="24"/>
        </w:rPr>
        <w:t>原因</w:t>
      </w:r>
      <w:r w:rsidR="00FE2AA0" w:rsidRPr="003848C9">
        <w:rPr>
          <w:rFonts w:ascii="Times New Roman" w:hAnsi="Times New Roman" w:cs="Times New Roman" w:hint="eastAsia"/>
          <w:sz w:val="24"/>
          <w:szCs w:val="24"/>
        </w:rPr>
        <w:t>。</w:t>
      </w:r>
    </w:p>
    <w:p w14:paraId="52722B33" w14:textId="52A4DBA3" w:rsidR="00366183" w:rsidRPr="00102E68" w:rsidRDefault="00DC2C90" w:rsidP="000C68E8">
      <w:pPr>
        <w:spacing w:after="0" w:line="400" w:lineRule="exact"/>
        <w:ind w:firstLineChars="200" w:firstLine="480"/>
        <w:jc w:val="both"/>
        <w:rPr>
          <w:rFonts w:ascii="Times New Roman" w:hAnsi="Times New Roman" w:cs="Times New Roman"/>
          <w:sz w:val="24"/>
          <w:szCs w:val="24"/>
        </w:rPr>
      </w:pPr>
      <w:r w:rsidRPr="006939E1">
        <w:rPr>
          <w:rFonts w:ascii="Times New Roman" w:hAnsi="Times New Roman" w:cs="Times New Roman" w:hint="eastAsia"/>
          <w:sz w:val="24"/>
          <w:szCs w:val="24"/>
        </w:rPr>
        <w:t>第</w:t>
      </w:r>
      <w:r w:rsidR="00F64718" w:rsidRPr="006939E1">
        <w:rPr>
          <w:rFonts w:ascii="Times New Roman" w:hAnsi="Times New Roman" w:cs="Times New Roman" w:hint="eastAsia"/>
          <w:sz w:val="24"/>
          <w:szCs w:val="24"/>
        </w:rPr>
        <w:t>五</w:t>
      </w:r>
      <w:r w:rsidRPr="006939E1">
        <w:rPr>
          <w:rFonts w:ascii="Times New Roman" w:hAnsi="Times New Roman" w:cs="Times New Roman" w:hint="eastAsia"/>
          <w:sz w:val="24"/>
          <w:szCs w:val="24"/>
        </w:rPr>
        <w:t>部分是</w:t>
      </w:r>
      <w:r w:rsidR="00366183" w:rsidRPr="006939E1">
        <w:rPr>
          <w:rFonts w:ascii="Times New Roman" w:hAnsi="Times New Roman" w:cs="Times New Roman" w:hint="eastAsia"/>
          <w:sz w:val="24"/>
          <w:szCs w:val="24"/>
        </w:rPr>
        <w:t>结论与建议。</w:t>
      </w:r>
      <w:r w:rsidR="00AC4DC2" w:rsidRPr="006939E1">
        <w:rPr>
          <w:rFonts w:ascii="Times New Roman" w:hAnsi="Times New Roman" w:cs="Times New Roman" w:hint="eastAsia"/>
          <w:sz w:val="24"/>
          <w:szCs w:val="24"/>
        </w:rPr>
        <w:t>在</w:t>
      </w:r>
      <w:r w:rsidR="00675A27" w:rsidRPr="006939E1">
        <w:rPr>
          <w:rFonts w:ascii="Times New Roman" w:hAnsi="Times New Roman" w:cs="Times New Roman" w:hint="eastAsia"/>
          <w:sz w:val="24"/>
          <w:szCs w:val="24"/>
        </w:rPr>
        <w:t>理论和</w:t>
      </w:r>
      <w:r w:rsidR="008C6694" w:rsidRPr="006939E1">
        <w:rPr>
          <w:rFonts w:ascii="Times New Roman" w:hAnsi="Times New Roman" w:cs="Times New Roman" w:hint="eastAsia"/>
          <w:sz w:val="24"/>
          <w:szCs w:val="24"/>
        </w:rPr>
        <w:t>实证</w:t>
      </w:r>
      <w:r w:rsidR="00AC4DC2" w:rsidRPr="006939E1">
        <w:rPr>
          <w:rFonts w:ascii="Times New Roman" w:hAnsi="Times New Roman" w:cs="Times New Roman" w:hint="eastAsia"/>
          <w:sz w:val="24"/>
          <w:szCs w:val="24"/>
        </w:rPr>
        <w:t>分析的基础上，总结不同规模之间农户投入水平和要素产出弹性的差异</w:t>
      </w:r>
      <w:r w:rsidR="003B4C50" w:rsidRPr="006939E1">
        <w:rPr>
          <w:rFonts w:ascii="Times New Roman" w:hAnsi="Times New Roman" w:cs="Times New Roman" w:hint="eastAsia"/>
          <w:sz w:val="24"/>
          <w:szCs w:val="24"/>
        </w:rPr>
        <w:t>和变化趋势</w:t>
      </w:r>
      <w:r w:rsidR="00AC4DC2" w:rsidRPr="006939E1">
        <w:rPr>
          <w:rFonts w:ascii="Times New Roman" w:hAnsi="Times New Roman" w:cs="Times New Roman" w:hint="eastAsia"/>
          <w:sz w:val="24"/>
          <w:szCs w:val="24"/>
        </w:rPr>
        <w:t>，</w:t>
      </w:r>
      <w:r w:rsidR="006939E1" w:rsidRPr="006939E1">
        <w:rPr>
          <w:rFonts w:ascii="Times New Roman" w:hAnsi="Times New Roman" w:cs="Times New Roman" w:hint="eastAsia"/>
          <w:sz w:val="24"/>
          <w:szCs w:val="24"/>
        </w:rPr>
        <w:t>推断</w:t>
      </w:r>
      <w:r w:rsidR="003B4C50" w:rsidRPr="006939E1">
        <w:rPr>
          <w:rFonts w:ascii="Times New Roman" w:hAnsi="Times New Roman" w:cs="Times New Roman" w:hint="eastAsia"/>
          <w:sz w:val="24"/>
          <w:szCs w:val="24"/>
        </w:rPr>
        <w:t>土地生产率与规模关系的形成原因</w:t>
      </w:r>
      <w:r w:rsidR="00AC4DC2" w:rsidRPr="006939E1">
        <w:rPr>
          <w:rFonts w:ascii="Times New Roman" w:hAnsi="Times New Roman" w:cs="Times New Roman" w:hint="eastAsia"/>
          <w:sz w:val="24"/>
          <w:szCs w:val="24"/>
        </w:rPr>
        <w:t>。在</w:t>
      </w:r>
      <w:r w:rsidR="006939E1" w:rsidRPr="006939E1">
        <w:rPr>
          <w:rFonts w:ascii="Times New Roman" w:hAnsi="Times New Roman" w:cs="Times New Roman" w:hint="eastAsia"/>
          <w:sz w:val="24"/>
          <w:szCs w:val="24"/>
        </w:rPr>
        <w:t>结论</w:t>
      </w:r>
      <w:r w:rsidR="00AC4DC2" w:rsidRPr="006939E1">
        <w:rPr>
          <w:rFonts w:ascii="Times New Roman" w:hAnsi="Times New Roman" w:cs="Times New Roman" w:hint="eastAsia"/>
          <w:sz w:val="24"/>
          <w:szCs w:val="24"/>
        </w:rPr>
        <w:t>的基础上，提出</w:t>
      </w:r>
      <w:ins w:id="54" w:author="曾 翠红" w:date="2019-05-07T10:39:00Z">
        <w:r w:rsidR="005B5F5F">
          <w:rPr>
            <w:rFonts w:ascii="Times New Roman" w:hAnsi="Times New Roman" w:cs="Times New Roman" w:hint="eastAsia"/>
            <w:sz w:val="24"/>
            <w:szCs w:val="24"/>
          </w:rPr>
          <w:t>三点建议。</w:t>
        </w:r>
        <w:r w:rsidR="005B5F5F">
          <w:rPr>
            <w:rFonts w:ascii="Times New Roman" w:hAnsi="Times New Roman" w:cs="Times New Roman"/>
            <w:sz w:val="24"/>
            <w:szCs w:val="24"/>
          </w:rPr>
          <w:t>一</w:t>
        </w:r>
        <w:r w:rsidR="005B5F5F">
          <w:rPr>
            <w:rFonts w:ascii="Times New Roman" w:hAnsi="Times New Roman" w:cs="Times New Roman" w:hint="eastAsia"/>
            <w:sz w:val="24"/>
            <w:szCs w:val="24"/>
          </w:rPr>
          <w:t>是</w:t>
        </w:r>
      </w:ins>
      <w:r w:rsidR="00E623ED" w:rsidRPr="006939E1">
        <w:rPr>
          <w:rFonts w:ascii="Times New Roman" w:hAnsi="Times New Roman" w:cs="Times New Roman" w:hint="eastAsia"/>
          <w:sz w:val="24"/>
          <w:szCs w:val="24"/>
        </w:rPr>
        <w:t>政府</w:t>
      </w:r>
      <w:r w:rsidR="00AC4DC2" w:rsidRPr="006939E1">
        <w:rPr>
          <w:rFonts w:ascii="Times New Roman" w:hAnsi="Times New Roman" w:cs="Times New Roman" w:hint="eastAsia"/>
          <w:sz w:val="24"/>
          <w:szCs w:val="24"/>
        </w:rPr>
        <w:t>应关注农业人力资源培训</w:t>
      </w:r>
      <w:del w:id="55" w:author="曾 翠红" w:date="2019-05-07T10:39:00Z">
        <w:r w:rsidR="00A06ED6" w:rsidRPr="006939E1" w:rsidDel="005B5F5F">
          <w:rPr>
            <w:rFonts w:ascii="Times New Roman" w:hAnsi="Times New Roman" w:cs="Times New Roman"/>
            <w:sz w:val="24"/>
            <w:szCs w:val="24"/>
          </w:rPr>
          <w:delText>。</w:delText>
        </w:r>
      </w:del>
      <w:ins w:id="56" w:author="曾 翠红" w:date="2019-05-07T10:39:00Z">
        <w:r w:rsidR="005B5F5F">
          <w:rPr>
            <w:rFonts w:ascii="Times New Roman" w:hAnsi="Times New Roman" w:cs="Times New Roman" w:hint="eastAsia"/>
            <w:sz w:val="24"/>
            <w:szCs w:val="24"/>
          </w:rPr>
          <w:t>；二是</w:t>
        </w:r>
      </w:ins>
      <w:r w:rsidR="00D21531" w:rsidRPr="006939E1">
        <w:rPr>
          <w:rFonts w:ascii="Times New Roman" w:hAnsi="Times New Roman" w:cs="Times New Roman" w:hint="eastAsia"/>
          <w:sz w:val="24"/>
          <w:szCs w:val="24"/>
        </w:rPr>
        <w:t>应推动玉米种植区机械化提高，</w:t>
      </w:r>
      <w:r w:rsidR="00D21531" w:rsidRPr="006939E1">
        <w:rPr>
          <w:rFonts w:ascii="Times New Roman" w:hAnsi="Times New Roman" w:cs="Times New Roman"/>
          <w:sz w:val="24"/>
          <w:szCs w:val="24"/>
        </w:rPr>
        <w:t>推动</w:t>
      </w:r>
      <w:r w:rsidR="00D21531" w:rsidRPr="006939E1">
        <w:rPr>
          <w:rFonts w:ascii="Times New Roman" w:hAnsi="Times New Roman" w:cs="Times New Roman" w:hint="eastAsia"/>
          <w:sz w:val="24"/>
          <w:szCs w:val="24"/>
        </w:rPr>
        <w:t>和</w:t>
      </w:r>
      <w:del w:id="57" w:author="曾 翠红" w:date="2019-05-07T10:33:00Z">
        <w:r w:rsidR="00012A4C" w:rsidRPr="006939E1" w:rsidDel="009314E9">
          <w:rPr>
            <w:rFonts w:ascii="Times New Roman" w:hAnsi="Times New Roman" w:cs="Times New Roman" w:hint="eastAsia"/>
            <w:sz w:val="24"/>
            <w:szCs w:val="24"/>
          </w:rPr>
          <w:delText>稻谷</w:delText>
        </w:r>
      </w:del>
      <w:ins w:id="58" w:author="曾 翠红" w:date="2019-05-07T10:33:00Z">
        <w:r w:rsidR="009314E9">
          <w:rPr>
            <w:rFonts w:ascii="Times New Roman" w:hAnsi="Times New Roman" w:cs="Times New Roman" w:hint="eastAsia"/>
            <w:sz w:val="24"/>
            <w:szCs w:val="24"/>
          </w:rPr>
          <w:t>水稻</w:t>
        </w:r>
      </w:ins>
      <w:r w:rsidR="00D21531" w:rsidRPr="006939E1">
        <w:rPr>
          <w:rFonts w:ascii="Times New Roman" w:hAnsi="Times New Roman" w:cs="Times New Roman" w:hint="eastAsia"/>
          <w:sz w:val="24"/>
          <w:szCs w:val="24"/>
        </w:rPr>
        <w:t>种植区机械技术的变革</w:t>
      </w:r>
      <w:del w:id="59" w:author="曾 翠红" w:date="2019-05-07T10:39:00Z">
        <w:r w:rsidR="00A06ED6" w:rsidRPr="006939E1" w:rsidDel="005B5F5F">
          <w:rPr>
            <w:rFonts w:ascii="Times New Roman" w:hAnsi="Times New Roman" w:cs="Times New Roman"/>
            <w:sz w:val="24"/>
            <w:szCs w:val="24"/>
          </w:rPr>
          <w:delText>。</w:delText>
        </w:r>
      </w:del>
      <w:ins w:id="60" w:author="曾 翠红" w:date="2019-05-07T10:39:00Z">
        <w:r w:rsidR="005B5F5F">
          <w:rPr>
            <w:rFonts w:ascii="Times New Roman" w:hAnsi="Times New Roman" w:cs="Times New Roman" w:hint="eastAsia"/>
            <w:sz w:val="24"/>
            <w:szCs w:val="24"/>
          </w:rPr>
          <w:t>；三是</w:t>
        </w:r>
      </w:ins>
      <w:r w:rsidR="00D21531" w:rsidRPr="006939E1">
        <w:rPr>
          <w:rFonts w:ascii="Times New Roman" w:hAnsi="Times New Roman" w:cs="Times New Roman" w:hint="eastAsia"/>
          <w:sz w:val="24"/>
          <w:szCs w:val="24"/>
        </w:rPr>
        <w:t>加快土地确权进度，</w:t>
      </w:r>
      <w:r w:rsidR="00AC4DC2" w:rsidRPr="006939E1">
        <w:rPr>
          <w:rFonts w:ascii="Times New Roman" w:hAnsi="Times New Roman" w:cs="Times New Roman" w:hint="eastAsia"/>
          <w:sz w:val="24"/>
          <w:szCs w:val="24"/>
        </w:rPr>
        <w:t>为农户灵活调整土地经营规模分配创造良好条件</w:t>
      </w:r>
      <w:r w:rsidR="009A21B0" w:rsidRPr="006939E1">
        <w:rPr>
          <w:rFonts w:ascii="Times New Roman" w:hAnsi="Times New Roman" w:cs="Times New Roman" w:hint="eastAsia"/>
          <w:sz w:val="24"/>
          <w:szCs w:val="24"/>
        </w:rPr>
        <w:t>，为小农户</w:t>
      </w:r>
      <w:r w:rsidR="00B5327D" w:rsidRPr="006939E1">
        <w:rPr>
          <w:rFonts w:ascii="Times New Roman" w:hAnsi="Times New Roman" w:cs="Times New Roman" w:hint="eastAsia"/>
          <w:sz w:val="24"/>
          <w:szCs w:val="24"/>
        </w:rPr>
        <w:t>配置农业机械</w:t>
      </w:r>
      <w:r w:rsidR="009A21B0" w:rsidRPr="006939E1">
        <w:rPr>
          <w:rFonts w:ascii="Times New Roman" w:hAnsi="Times New Roman" w:cs="Times New Roman" w:hint="eastAsia"/>
          <w:sz w:val="24"/>
          <w:szCs w:val="24"/>
        </w:rPr>
        <w:t>提供更多的支持</w:t>
      </w:r>
      <w:r w:rsidR="00AC4DC2" w:rsidRPr="006939E1">
        <w:rPr>
          <w:rFonts w:ascii="Times New Roman" w:hAnsi="Times New Roman" w:cs="Times New Roman" w:hint="eastAsia"/>
          <w:sz w:val="24"/>
          <w:szCs w:val="24"/>
        </w:rPr>
        <w:t>。</w:t>
      </w:r>
    </w:p>
    <w:p w14:paraId="760DB219" w14:textId="33222075" w:rsidR="009228A1" w:rsidRDefault="009228A1" w:rsidP="007B130E">
      <w:pPr>
        <w:tabs>
          <w:tab w:val="left" w:pos="6345"/>
        </w:tabs>
        <w:spacing w:beforeLines="100" w:before="326" w:afterLines="100" w:after="326" w:line="400" w:lineRule="exact"/>
        <w:outlineLvl w:val="1"/>
        <w:rPr>
          <w:rFonts w:ascii="Times New Roman" w:eastAsia="黑体" w:hAnsi="Times New Roman" w:cs="Times New Roman"/>
          <w:sz w:val="28"/>
          <w:szCs w:val="28"/>
        </w:rPr>
      </w:pPr>
      <w:bookmarkStart w:id="61" w:name="_Toc4687798"/>
      <w:r w:rsidRPr="00C46A1B">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C46A1B">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61"/>
    </w:p>
    <w:p w14:paraId="228329A8" w14:textId="5A5F176B" w:rsidR="00A841B6" w:rsidRPr="00A841B6" w:rsidRDefault="00A841B6" w:rsidP="000C68E8">
      <w:pPr>
        <w:spacing w:after="0" w:line="400" w:lineRule="exact"/>
        <w:ind w:firstLineChars="200" w:firstLine="480"/>
        <w:jc w:val="both"/>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sidR="00965F5E">
        <w:rPr>
          <w:rFonts w:ascii="Times New Roman" w:hAnsi="Times New Roman" w:cs="Times New Roman" w:hint="eastAsia"/>
          <w:sz w:val="24"/>
          <w:szCs w:val="24"/>
        </w:rPr>
        <w:t>使用的数据主要来源于三个方面</w:t>
      </w:r>
      <w:r w:rsidR="003E6E1A">
        <w:rPr>
          <w:rFonts w:ascii="Times New Roman" w:hAnsi="Times New Roman" w:cs="Times New Roman" w:hint="eastAsia"/>
          <w:sz w:val="24"/>
          <w:szCs w:val="24"/>
        </w:rPr>
        <w:t>。一是中科院资源环境科学数据中心的数据，</w:t>
      </w:r>
      <w:r w:rsidR="00AD0E5E">
        <w:rPr>
          <w:rFonts w:ascii="Times New Roman" w:hAnsi="Times New Roman" w:cs="Times New Roman" w:hint="eastAsia"/>
          <w:sz w:val="24"/>
          <w:szCs w:val="24"/>
        </w:rPr>
        <w:t>提供了我国气候和熟制区划相关的数据</w:t>
      </w:r>
      <w:del w:id="62" w:author="曾 翠红" w:date="2019-05-07T10:39:00Z">
        <w:r w:rsidR="00754DF7" w:rsidDel="0018711E">
          <w:rPr>
            <w:rFonts w:ascii="Times New Roman" w:hAnsi="Times New Roman" w:cs="Times New Roman" w:hint="eastAsia"/>
            <w:sz w:val="24"/>
            <w:szCs w:val="24"/>
          </w:rPr>
          <w:delText>。</w:delText>
        </w:r>
      </w:del>
      <w:ins w:id="63" w:author="曾 翠红" w:date="2019-05-07T10:39:00Z">
        <w:r w:rsidR="0018711E">
          <w:rPr>
            <w:rFonts w:ascii="Times New Roman" w:hAnsi="Times New Roman" w:cs="Times New Roman" w:hint="eastAsia"/>
            <w:sz w:val="24"/>
            <w:szCs w:val="24"/>
          </w:rPr>
          <w:t>；</w:t>
        </w:r>
      </w:ins>
      <w:r w:rsidR="008E5E48">
        <w:rPr>
          <w:rFonts w:ascii="Times New Roman" w:hAnsi="Times New Roman" w:cs="Times New Roman" w:hint="eastAsia"/>
          <w:sz w:val="24"/>
          <w:szCs w:val="24"/>
        </w:rPr>
        <w:t>二是国家统计局的数据，</w:t>
      </w:r>
      <w:r w:rsidR="00EC45E7">
        <w:rPr>
          <w:rFonts w:ascii="Times New Roman" w:hAnsi="Times New Roman" w:cs="Times New Roman" w:hint="eastAsia"/>
          <w:sz w:val="24"/>
          <w:szCs w:val="24"/>
        </w:rPr>
        <w:t>提供了我国粮食</w:t>
      </w:r>
      <w:r w:rsidR="00BF230A">
        <w:rPr>
          <w:rFonts w:ascii="Times New Roman" w:hAnsi="Times New Roman" w:cs="Times New Roman" w:hint="eastAsia"/>
          <w:sz w:val="24"/>
          <w:szCs w:val="24"/>
        </w:rPr>
        <w:t>分省份年度</w:t>
      </w:r>
      <w:r w:rsidR="00EC45E7">
        <w:rPr>
          <w:rFonts w:ascii="Times New Roman" w:hAnsi="Times New Roman" w:cs="Times New Roman" w:hint="eastAsia"/>
          <w:sz w:val="24"/>
          <w:szCs w:val="24"/>
        </w:rPr>
        <w:t>的农作物产量和播种面积的数据</w:t>
      </w:r>
      <w:del w:id="64" w:author="曾 翠红" w:date="2019-05-07T10:39:00Z">
        <w:r w:rsidR="00754DF7" w:rsidDel="0018711E">
          <w:rPr>
            <w:rFonts w:ascii="Times New Roman" w:hAnsi="Times New Roman" w:cs="Times New Roman" w:hint="eastAsia"/>
            <w:sz w:val="24"/>
            <w:szCs w:val="24"/>
          </w:rPr>
          <w:delText>。</w:delText>
        </w:r>
      </w:del>
      <w:ins w:id="65" w:author="曾 翠红" w:date="2019-05-07T10:39:00Z">
        <w:r w:rsidR="0018711E">
          <w:rPr>
            <w:rFonts w:ascii="Times New Roman" w:hAnsi="Times New Roman" w:cs="Times New Roman" w:hint="eastAsia"/>
            <w:sz w:val="24"/>
            <w:szCs w:val="24"/>
          </w:rPr>
          <w:t>；</w:t>
        </w:r>
      </w:ins>
      <w:r w:rsidR="001C28DC">
        <w:rPr>
          <w:rFonts w:ascii="Times New Roman" w:hAnsi="Times New Roman" w:cs="Times New Roman" w:hint="eastAsia"/>
          <w:sz w:val="24"/>
          <w:szCs w:val="24"/>
        </w:rPr>
        <w:t>三是</w:t>
      </w:r>
      <w:r w:rsidR="0051158C">
        <w:rPr>
          <w:rFonts w:ascii="Times New Roman" w:hAnsi="Times New Roman" w:cs="Times New Roman" w:hint="eastAsia"/>
          <w:sz w:val="24"/>
          <w:szCs w:val="24"/>
        </w:rPr>
        <w:t>全国农村固定</w:t>
      </w:r>
      <w:r w:rsidR="00CB4E77">
        <w:rPr>
          <w:rFonts w:ascii="Times New Roman" w:hAnsi="Times New Roman" w:cs="Times New Roman" w:hint="eastAsia"/>
          <w:sz w:val="24"/>
          <w:szCs w:val="24"/>
        </w:rPr>
        <w:t>观察点</w:t>
      </w:r>
      <w:r w:rsidR="001C28DC">
        <w:rPr>
          <w:rFonts w:ascii="Times New Roman" w:hAnsi="Times New Roman" w:cs="Times New Roman" w:hint="eastAsia"/>
          <w:sz w:val="24"/>
          <w:szCs w:val="24"/>
        </w:rPr>
        <w:t>的数据，该</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w:t>
      </w:r>
      <w:r w:rsidR="0051158C">
        <w:rPr>
          <w:rFonts w:ascii="Times New Roman" w:hAnsi="Times New Roman" w:cs="Times New Roman" w:hint="eastAsia"/>
          <w:sz w:val="24"/>
          <w:szCs w:val="24"/>
        </w:rPr>
        <w:t>从微观层面</w:t>
      </w:r>
      <w:ins w:id="66" w:author="曾 翠红" w:date="2019-05-07T10:40:00Z">
        <w:r w:rsidR="0018711E">
          <w:rPr>
            <w:rFonts w:ascii="Times New Roman" w:hAnsi="Times New Roman" w:cs="Times New Roman" w:hint="eastAsia"/>
            <w:sz w:val="24"/>
            <w:szCs w:val="24"/>
          </w:rPr>
          <w:t>记录了</w:t>
        </w:r>
      </w:ins>
      <w:del w:id="67" w:author="曾 翠红" w:date="2019-05-07T10:40:00Z">
        <w:r w:rsidDel="0018711E">
          <w:rPr>
            <w:rFonts w:ascii="Times New Roman" w:hAnsi="Times New Roman" w:cs="Times New Roman" w:hint="eastAsia"/>
            <w:sz w:val="24"/>
            <w:szCs w:val="24"/>
          </w:rPr>
          <w:delText>考察</w:delText>
        </w:r>
      </w:del>
      <w:r w:rsidR="0051158C">
        <w:rPr>
          <w:rFonts w:ascii="Times New Roman" w:hAnsi="Times New Roman" w:cs="Times New Roman" w:hint="eastAsia"/>
          <w:sz w:val="24"/>
          <w:szCs w:val="24"/>
        </w:rPr>
        <w:t>农户</w:t>
      </w:r>
      <w:r w:rsidRPr="00AF35D8">
        <w:rPr>
          <w:rFonts w:ascii="Times New Roman" w:hAnsi="Times New Roman" w:cs="Times New Roman" w:hint="eastAsia"/>
          <w:sz w:val="24"/>
          <w:szCs w:val="24"/>
        </w:rPr>
        <w:t>生产生活情况，</w:t>
      </w:r>
      <w:ins w:id="68" w:author="曾 翠红" w:date="2019-05-07T10:40:00Z">
        <w:r w:rsidR="0018711E">
          <w:rPr>
            <w:rFonts w:ascii="Times New Roman" w:hAnsi="Times New Roman" w:cs="Times New Roman" w:hint="eastAsia"/>
            <w:sz w:val="24"/>
            <w:szCs w:val="24"/>
          </w:rPr>
          <w:t>样本</w:t>
        </w:r>
      </w:ins>
      <w:r>
        <w:rPr>
          <w:rFonts w:ascii="Times New Roman" w:hAnsi="Times New Roman" w:cs="Times New Roman" w:hint="eastAsia"/>
          <w:sz w:val="24"/>
          <w:szCs w:val="24"/>
        </w:rPr>
        <w:t>包含了</w:t>
      </w:r>
      <w:r w:rsidR="00087489">
        <w:rPr>
          <w:rFonts w:ascii="Times New Roman" w:hAnsi="Times New Roman" w:cs="Times New Roman" w:hint="eastAsia"/>
          <w:sz w:val="24"/>
          <w:szCs w:val="24"/>
        </w:rPr>
        <w:t>农作物</w:t>
      </w:r>
      <w:r>
        <w:rPr>
          <w:rFonts w:ascii="Times New Roman" w:hAnsi="Times New Roman" w:cs="Times New Roman" w:hint="eastAsia"/>
          <w:sz w:val="24"/>
          <w:szCs w:val="24"/>
        </w:rPr>
        <w:t>产量</w:t>
      </w:r>
      <w:r w:rsidR="00087489">
        <w:rPr>
          <w:rFonts w:ascii="Times New Roman" w:hAnsi="Times New Roman" w:cs="Times New Roman" w:hint="eastAsia"/>
          <w:sz w:val="24"/>
          <w:szCs w:val="24"/>
        </w:rPr>
        <w:t>、生产要素投入水平和</w:t>
      </w:r>
      <w:r>
        <w:rPr>
          <w:rFonts w:ascii="Times New Roman" w:hAnsi="Times New Roman" w:cs="Times New Roman" w:hint="eastAsia"/>
          <w:sz w:val="24"/>
          <w:szCs w:val="24"/>
        </w:rPr>
        <w:t>农户家庭</w:t>
      </w:r>
      <w:r w:rsidR="00D32777">
        <w:rPr>
          <w:rFonts w:ascii="Times New Roman" w:hAnsi="Times New Roman" w:cs="Times New Roman" w:hint="eastAsia"/>
          <w:sz w:val="24"/>
          <w:szCs w:val="24"/>
        </w:rPr>
        <w:t>禀赋</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9D2B93">
        <w:rPr>
          <w:rFonts w:ascii="Times New Roman" w:hAnsi="Times New Roman" w:cs="Times New Roman" w:hint="eastAsia"/>
          <w:sz w:val="24"/>
          <w:szCs w:val="24"/>
        </w:rPr>
        <w:t>数据一和二</w:t>
      </w:r>
      <w:r w:rsidR="00754DF7">
        <w:rPr>
          <w:rFonts w:ascii="Times New Roman" w:hAnsi="Times New Roman" w:cs="Times New Roman" w:hint="eastAsia"/>
          <w:sz w:val="24"/>
          <w:szCs w:val="24"/>
        </w:rPr>
        <w:t>为研究方案的设计提供依据</w:t>
      </w:r>
      <w:r w:rsidR="009D2B93">
        <w:rPr>
          <w:rFonts w:ascii="Times New Roman" w:hAnsi="Times New Roman" w:cs="Times New Roman" w:hint="eastAsia"/>
          <w:sz w:val="24"/>
          <w:szCs w:val="24"/>
        </w:rPr>
        <w:t>，数据三为</w:t>
      </w:r>
      <w:r w:rsidR="00533A20">
        <w:rPr>
          <w:rFonts w:ascii="Times New Roman" w:hAnsi="Times New Roman" w:cs="Times New Roman" w:hint="eastAsia"/>
          <w:sz w:val="24"/>
          <w:szCs w:val="24"/>
        </w:rPr>
        <w:t>实证研究提供</w:t>
      </w:r>
      <w:r w:rsidR="004C1736">
        <w:rPr>
          <w:rFonts w:ascii="Times New Roman" w:hAnsi="Times New Roman" w:cs="Times New Roman" w:hint="eastAsia"/>
          <w:sz w:val="24"/>
          <w:szCs w:val="24"/>
        </w:rPr>
        <w:t>农户生产基本信息</w:t>
      </w:r>
      <w:r w:rsidR="009D2B93">
        <w:rPr>
          <w:rFonts w:ascii="Times New Roman" w:hAnsi="Times New Roman" w:cs="Times New Roman" w:hint="eastAsia"/>
          <w:sz w:val="24"/>
          <w:szCs w:val="24"/>
        </w:rPr>
        <w:t>。</w:t>
      </w:r>
    </w:p>
    <w:p w14:paraId="06766C6F" w14:textId="4F40AE7F" w:rsidR="009228A1" w:rsidRDefault="00A841B6"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095237">
        <w:rPr>
          <w:rFonts w:ascii="Times New Roman" w:hAnsi="Times New Roman" w:cs="Times New Roman" w:hint="eastAsia"/>
          <w:sz w:val="24"/>
          <w:szCs w:val="24"/>
        </w:rPr>
        <w:t>实证</w:t>
      </w:r>
      <w:r w:rsidR="00900C7F">
        <w:rPr>
          <w:rFonts w:ascii="Times New Roman" w:hAnsi="Times New Roman" w:cs="Times New Roman" w:hint="eastAsia"/>
          <w:sz w:val="24"/>
          <w:szCs w:val="24"/>
        </w:rPr>
        <w:t>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del w:id="69" w:author="曾 翠红" w:date="2019-05-07T10:40:00Z">
        <w:r w:rsidR="00522EF8" w:rsidDel="00094616">
          <w:rPr>
            <w:rFonts w:ascii="Times New Roman" w:hAnsi="Times New Roman" w:cs="Times New Roman" w:hint="eastAsia"/>
            <w:sz w:val="24"/>
            <w:szCs w:val="24"/>
          </w:rPr>
          <w:delText>。</w:delText>
        </w:r>
      </w:del>
      <w:ins w:id="70" w:author="曾 翠红" w:date="2019-05-07T10:40:00Z">
        <w:r w:rsidR="00094616">
          <w:rPr>
            <w:rFonts w:ascii="Times New Roman" w:hAnsi="Times New Roman" w:cs="Times New Roman" w:hint="eastAsia"/>
            <w:sz w:val="24"/>
            <w:szCs w:val="24"/>
          </w:rPr>
          <w:t>；</w:t>
        </w:r>
      </w:ins>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C46A1B">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检验不同规模农户的生产行为是否存在显著差异</w:t>
      </w:r>
      <w:del w:id="71" w:author="曾 翠红" w:date="2019-05-07T10:40:00Z">
        <w:r w:rsidR="00C353F1" w:rsidDel="00094616">
          <w:rPr>
            <w:rFonts w:ascii="Times New Roman" w:hAnsi="Times New Roman" w:cs="Times New Roman" w:hint="eastAsia"/>
            <w:sz w:val="24"/>
            <w:szCs w:val="24"/>
          </w:rPr>
          <w:delText>。</w:delText>
        </w:r>
      </w:del>
      <w:ins w:id="72" w:author="曾 翠红" w:date="2019-05-07T10:40:00Z">
        <w:r w:rsidR="00094616">
          <w:rPr>
            <w:rFonts w:ascii="Times New Roman" w:hAnsi="Times New Roman" w:cs="Times New Roman" w:hint="eastAsia"/>
            <w:sz w:val="24"/>
            <w:szCs w:val="24"/>
          </w:rPr>
          <w:t>；</w:t>
        </w:r>
      </w:ins>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095237">
        <w:rPr>
          <w:rFonts w:ascii="Times New Roman" w:hAnsi="Times New Roman" w:cs="Times New Roman" w:hint="eastAsia"/>
          <w:sz w:val="24"/>
          <w:szCs w:val="24"/>
        </w:rPr>
        <w:t>与规模的回归分析中，规模变量以对数</w:t>
      </w:r>
      <w:r w:rsidR="00095237">
        <w:rPr>
          <w:rFonts w:ascii="Times New Roman" w:hAnsi="Times New Roman" w:cs="Times New Roman" w:hint="eastAsia"/>
          <w:sz w:val="24"/>
          <w:szCs w:val="24"/>
        </w:rPr>
        <w:t>-</w:t>
      </w:r>
      <w:r w:rsidR="00095237">
        <w:rPr>
          <w:rFonts w:ascii="Times New Roman" w:hAnsi="Times New Roman" w:cs="Times New Roman"/>
          <w:sz w:val="24"/>
          <w:szCs w:val="24"/>
        </w:rPr>
        <w:t>线性</w:t>
      </w:r>
      <w:r w:rsidR="0042548F">
        <w:rPr>
          <w:rFonts w:ascii="Times New Roman" w:hAnsi="Times New Roman" w:cs="Times New Roman" w:hint="eastAsia"/>
          <w:sz w:val="24"/>
          <w:szCs w:val="24"/>
        </w:rPr>
        <w:t>的形式引入。</w:t>
      </w:r>
    </w:p>
    <w:p w14:paraId="483D22A3" w14:textId="1A51330D" w:rsidR="00385936" w:rsidRDefault="00FB5151" w:rsidP="00961CF9">
      <w:pPr>
        <w:spacing w:beforeLines="100" w:before="326" w:afterLines="100" w:after="326" w:line="400" w:lineRule="exact"/>
        <w:outlineLvl w:val="1"/>
        <w:rPr>
          <w:rFonts w:ascii="Times New Roman" w:eastAsia="黑体" w:hAnsi="Times New Roman" w:cs="Times New Roman"/>
          <w:sz w:val="28"/>
          <w:szCs w:val="28"/>
        </w:rPr>
      </w:pPr>
      <w:bookmarkStart w:id="73" w:name="_Toc4687799"/>
      <w:r w:rsidRPr="00C46A1B">
        <w:rPr>
          <w:rFonts w:ascii="Times New Roman" w:eastAsia="黑体" w:hAnsi="Times New Roman" w:cs="Times New Roman"/>
          <w:sz w:val="28"/>
          <w:szCs w:val="28"/>
        </w:rPr>
        <w:t>1</w:t>
      </w:r>
      <w:r w:rsidRPr="00BC5950">
        <w:rPr>
          <w:rFonts w:ascii="Times New Roman" w:eastAsia="黑体" w:hAnsi="Times New Roman" w:cs="Times New Roman"/>
          <w:sz w:val="28"/>
          <w:szCs w:val="28"/>
        </w:rPr>
        <w:t>.</w:t>
      </w:r>
      <w:r w:rsidR="009228A1" w:rsidRPr="00C46A1B">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73"/>
    </w:p>
    <w:p w14:paraId="3B520DB0" w14:textId="2EFD79B1" w:rsidR="00B653EA" w:rsidRDefault="00217811" w:rsidP="00B653EA">
      <w:pPr>
        <w:spacing w:after="0" w:line="400" w:lineRule="exact"/>
        <w:rPr>
          <w:rFonts w:ascii="Times New Roman" w:hAnsi="Times New Roman" w:cs="Times New Roman"/>
          <w:sz w:val="24"/>
          <w:szCs w:val="24"/>
        </w:rPr>
      </w:pPr>
      <w:r w:rsidRPr="00BC5950">
        <w:rPr>
          <w:rFonts w:ascii="Times New Roman" w:eastAsia="黑体" w:hAnsi="Times New Roman" w:cs="Times New Roman"/>
          <w:noProof/>
          <w:sz w:val="28"/>
          <w:szCs w:val="28"/>
        </w:rPr>
        <mc:AlternateContent>
          <mc:Choice Requires="wpg">
            <w:drawing>
              <wp:anchor distT="0" distB="0" distL="114300" distR="114300" simplePos="0" relativeHeight="251657216" behindDoc="0" locked="0" layoutInCell="1" allowOverlap="1" wp14:anchorId="2B4CB079" wp14:editId="43EB8C96">
                <wp:simplePos x="0" y="0"/>
                <wp:positionH relativeFrom="column">
                  <wp:posOffset>596265</wp:posOffset>
                </wp:positionH>
                <wp:positionV relativeFrom="paragraph">
                  <wp:posOffset>166370</wp:posOffset>
                </wp:positionV>
                <wp:extent cx="5108575" cy="3272155"/>
                <wp:effectExtent l="0" t="0" r="0" b="23495"/>
                <wp:wrapNone/>
                <wp:docPr id="204" name="组合 204"/>
                <wp:cNvGraphicFramePr/>
                <a:graphic xmlns:a="http://schemas.openxmlformats.org/drawingml/2006/main">
                  <a:graphicData uri="http://schemas.microsoft.com/office/word/2010/wordprocessingGroup">
                    <wpg:wgp>
                      <wpg:cNvGrpSpPr/>
                      <wpg:grpSpPr>
                        <a:xfrm>
                          <a:off x="0" y="0"/>
                          <a:ext cx="5108575" cy="3272155"/>
                          <a:chOff x="-19732" y="0"/>
                          <a:chExt cx="5109257" cy="3272395"/>
                        </a:xfrm>
                      </wpg:grpSpPr>
                      <wpg:grpSp>
                        <wpg:cNvPr id="199" name="组合 199"/>
                        <wpg:cNvGrpSpPr/>
                        <wpg:grpSpPr>
                          <a:xfrm>
                            <a:off x="785004" y="0"/>
                            <a:ext cx="2648309" cy="618119"/>
                            <a:chOff x="0" y="0"/>
                            <a:chExt cx="2648309" cy="618119"/>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F91DF6" w:rsidRPr="00EA6FCD" w:rsidRDefault="00F91DF6" w:rsidP="00791D23">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3447"/>
                              <a:chOff x="0" y="0"/>
                              <a:chExt cx="2648309" cy="333447"/>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1966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196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F91DF6" w:rsidRPr="00EA6FCD" w:rsidRDefault="00F91DF6" w:rsidP="00791D23">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F91DF6" w:rsidRPr="00EA6FCD" w:rsidRDefault="00F91DF6" w:rsidP="00791D23">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F91DF6" w:rsidRPr="00EA6FCD" w:rsidRDefault="00F91DF6" w:rsidP="00791D23">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2" name="组合 202"/>
                        <wpg:cNvGrpSpPr/>
                        <wpg:grpSpPr>
                          <a:xfrm>
                            <a:off x="250166" y="1216325"/>
                            <a:ext cx="3701930" cy="1239220"/>
                            <a:chOff x="0" y="0"/>
                            <a:chExt cx="3701930" cy="1239220"/>
                          </a:xfrm>
                        </wpg:grpSpPr>
                        <wps:wsp>
                          <wps:cNvPr id="5" name="矩形 5"/>
                          <wps:cNvSpPr/>
                          <wps:spPr>
                            <a:xfrm>
                              <a:off x="508958"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5E99A822" w:rsidR="00F91DF6" w:rsidRPr="00EA6FCD" w:rsidRDefault="00F91DF6" w:rsidP="00791D23">
                                <w:pPr>
                                  <w:spacing w:after="0" w:line="240" w:lineRule="auto"/>
                                  <w:jc w:val="center"/>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3F760" w14:textId="5D4E2F39" w:rsidR="00F91DF6" w:rsidRPr="006845FB" w:rsidRDefault="00F91DF6" w:rsidP="00791D23">
                                <w:pPr>
                                  <w:spacing w:after="0" w:line="240" w:lineRule="auto"/>
                                  <w:jc w:val="center"/>
                                  <w:rPr>
                                    <w:sz w:val="21"/>
                                    <w:szCs w:val="21"/>
                                  </w:rPr>
                                </w:pPr>
                                <w:r w:rsidRPr="006845FB">
                                  <w:rPr>
                                    <w:rFonts w:hint="eastAsia"/>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19841" y="612475"/>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60F64" w14:textId="7FFB3740" w:rsidR="00F91DF6" w:rsidRPr="006845FB" w:rsidRDefault="00F91DF6" w:rsidP="00791D23">
                                <w:pPr>
                                  <w:spacing w:after="0" w:line="240" w:lineRule="auto"/>
                                  <w:jc w:val="center"/>
                                  <w:rPr>
                                    <w:sz w:val="21"/>
                                    <w:szCs w:val="21"/>
                                  </w:rPr>
                                </w:pPr>
                                <w:r w:rsidRPr="006845FB">
                                  <w:rPr>
                                    <w:rFonts w:hint="eastAsia"/>
                                    <w:sz w:val="21"/>
                                    <w:szCs w:val="21"/>
                                  </w:rPr>
                                  <w:t>劳动效应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622430" y="621101"/>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4CBBF5" w14:textId="389FCD8F" w:rsidR="00F91DF6" w:rsidRPr="006845FB" w:rsidRDefault="00F91DF6" w:rsidP="00791D23">
                                <w:pPr>
                                  <w:spacing w:after="0" w:line="240" w:lineRule="auto"/>
                                  <w:jc w:val="center"/>
                                  <w:rPr>
                                    <w:sz w:val="21"/>
                                    <w:szCs w:val="21"/>
                                  </w:rPr>
                                </w:pPr>
                                <w:r w:rsidRPr="006845FB">
                                  <w:rPr>
                                    <w:rFonts w:hint="eastAsia"/>
                                    <w:sz w:val="21"/>
                                    <w:szCs w:val="21"/>
                                  </w:rPr>
                                  <w:t>机械效应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组合 196"/>
                          <wpg:cNvGrpSpPr/>
                          <wpg:grpSpPr>
                            <a:xfrm>
                              <a:off x="552091" y="293298"/>
                              <a:ext cx="2648309" cy="336430"/>
                              <a:chOff x="0" y="0"/>
                              <a:chExt cx="2648309" cy="336430"/>
                            </a:xfrm>
                          </wpg:grpSpPr>
                          <wps:wsp>
                            <wps:cNvPr id="48" name="直接箭头连接符 4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120770"/>
                                <a:ext cx="264668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0" y="12077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7" name="组合 57"/>
                          <wpg:cNvGrpSpPr/>
                          <wpg:grpSpPr>
                            <a:xfrm>
                              <a:off x="543464" y="905773"/>
                              <a:ext cx="2648309" cy="333447"/>
                              <a:chOff x="0" y="0"/>
                              <a:chExt cx="2648309" cy="333447"/>
                            </a:xfrm>
                          </wpg:grpSpPr>
                          <wps:wsp>
                            <wps:cNvPr id="58" name="直接箭头连接符 5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组合 203"/>
                        <wpg:cNvGrpSpPr/>
                        <wpg:grpSpPr>
                          <a:xfrm>
                            <a:off x="-19732" y="2191110"/>
                            <a:ext cx="5109257" cy="1081285"/>
                            <a:chOff x="-19732" y="0"/>
                            <a:chExt cx="5109257" cy="1081285"/>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F91DF6" w:rsidRPr="00EA6FCD" w:rsidRDefault="00F91DF6" w:rsidP="00791D23">
                                  <w:pPr>
                                    <w:spacing w:after="0" w:line="240" w:lineRule="auto"/>
                                    <w:jc w:val="center"/>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19732" y="0"/>
                              <a:ext cx="3555028" cy="812800"/>
                              <a:chOff x="92416" y="0"/>
                              <a:chExt cx="3555192" cy="813883"/>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F91DF6" w:rsidRPr="00EA6FCD" w:rsidRDefault="00F91DF6" w:rsidP="00791D23">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92416" y="0"/>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F91DF6" w:rsidRPr="00EA6FCD" w:rsidRDefault="00F91DF6" w:rsidP="00791D23">
                                  <w:pPr>
                                    <w:spacing w:after="0" w:line="240" w:lineRule="auto"/>
                                    <w:jc w:val="right"/>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12149" y="526228"/>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F91DF6" w:rsidRPr="00EA6FCD" w:rsidRDefault="00F91DF6" w:rsidP="00791D23">
                                  <w:pPr>
                                    <w:spacing w:after="0" w:line="240" w:lineRule="auto"/>
                                    <w:jc w:val="right"/>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0885" y="163901"/>
                                <a:ext cx="180000" cy="540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252"/>
                              <a:ext cx="1544068" cy="839280"/>
                              <a:chOff x="0" y="252"/>
                              <a:chExt cx="1544068" cy="839280"/>
                            </a:xfrm>
                          </wpg:grpSpPr>
                          <wps:wsp>
                            <wps:cNvPr id="192" name="左大括号 192"/>
                            <wps:cNvSpPr/>
                            <wps:spPr>
                              <a:xfrm>
                                <a:off x="0" y="163902"/>
                                <a:ext cx="180000" cy="54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552091"/>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F91DF6" w:rsidRPr="00EA6FCD" w:rsidRDefault="00F91DF6" w:rsidP="00791D23">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112143" y="252"/>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F91DF6" w:rsidRPr="00EA6FCD" w:rsidRDefault="00F91DF6" w:rsidP="00791D23">
                                  <w:pPr>
                                    <w:spacing w:after="0" w:line="240" w:lineRule="auto"/>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2B4CB079" id="组合 204" o:spid="_x0000_s1026" style="position:absolute;margin-left:46.95pt;margin-top:13.1pt;width:402.25pt;height:257.65pt;z-index:251657216;mso-width-relative:margin" coordorigin="-197" coordsize="51092,3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">
                <v:group id="组合 199" o:spid="_x0000_s1027" style="position:absolute;left:7850;width:26483;height:6181" coordsize="26483,6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28"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F91DF6" w:rsidRPr="00EA6FCD" w:rsidRDefault="00F91DF6" w:rsidP="00791D23">
                          <w:pPr>
                            <w:spacing w:after="0" w:line="240" w:lineRule="auto"/>
                            <w:jc w:val="center"/>
                            <w:rPr>
                              <w:sz w:val="21"/>
                              <w:szCs w:val="21"/>
                            </w:rPr>
                          </w:pPr>
                          <w:r w:rsidRPr="00EA6FCD">
                            <w:rPr>
                              <w:rFonts w:hint="eastAsia"/>
                              <w:sz w:val="21"/>
                              <w:szCs w:val="21"/>
                            </w:rPr>
                            <w:t>问题的提出</w:t>
                          </w:r>
                        </w:p>
                      </w:txbxContent>
                    </v:textbox>
                  </v:rect>
                  <v:group id="组合 195" o:spid="_x0000_s1029" style="position:absolute;top:2846;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0"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1"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2" type="#_x0000_t32" style="position:absolute;top:1207;width:0;height:1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3" type="#_x0000_t32" style="position:absolute;left:26483;top:1207;width:0;height:1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4"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5"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F91DF6" w:rsidRPr="00EA6FCD" w:rsidRDefault="00F91DF6" w:rsidP="00791D23">
                          <w:pPr>
                            <w:spacing w:after="0" w:line="240" w:lineRule="auto"/>
                            <w:jc w:val="center"/>
                            <w:rPr>
                              <w:sz w:val="21"/>
                              <w:szCs w:val="21"/>
                            </w:rPr>
                          </w:pPr>
                          <w:r w:rsidRPr="00EA6FCD">
                            <w:rPr>
                              <w:rFonts w:hint="eastAsia"/>
                              <w:sz w:val="21"/>
                              <w:szCs w:val="21"/>
                            </w:rPr>
                            <w:t>理论准备</w:t>
                          </w:r>
                        </w:p>
                      </w:txbxContent>
                    </v:textbox>
                  </v:rect>
                  <v:rect id="矩形 19" o:spid="_x0000_s1036"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F91DF6" w:rsidRPr="00EA6FCD" w:rsidRDefault="00F91DF6" w:rsidP="00791D23">
                          <w:pPr>
                            <w:spacing w:after="0" w:line="240" w:lineRule="auto"/>
                            <w:jc w:val="center"/>
                            <w:rPr>
                              <w:sz w:val="21"/>
                              <w:szCs w:val="21"/>
                            </w:rPr>
                          </w:pPr>
                          <w:r w:rsidRPr="00EA6FCD">
                            <w:rPr>
                              <w:rFonts w:hint="eastAsia"/>
                              <w:sz w:val="21"/>
                              <w:szCs w:val="21"/>
                            </w:rPr>
                            <w:t>文献梳理归纳</w:t>
                          </w:r>
                        </w:p>
                      </w:txbxContent>
                    </v:textbox>
                  </v:rect>
                  <v:rect id="矩形 24" o:spid="_x0000_s1037"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F91DF6" w:rsidRPr="00EA6FCD" w:rsidRDefault="00F91DF6" w:rsidP="00791D23">
                          <w:pPr>
                            <w:spacing w:after="0" w:line="240" w:lineRule="auto"/>
                            <w:jc w:val="center"/>
                            <w:rPr>
                              <w:sz w:val="21"/>
                              <w:szCs w:val="21"/>
                            </w:rPr>
                          </w:pPr>
                          <w:r w:rsidRPr="00EA6FCD">
                            <w:rPr>
                              <w:rFonts w:hint="eastAsia"/>
                              <w:sz w:val="21"/>
                              <w:szCs w:val="21"/>
                            </w:rPr>
                            <w:t>资料准备</w:t>
                          </w:r>
                        </w:p>
                      </w:txbxContent>
                    </v:textbox>
                  </v:rect>
                  <v:group id="组合 56" o:spid="_x0000_s1038"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39"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0"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1"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2"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group id="组合 202" o:spid="_x0000_s1043" style="position:absolute;left:2501;top:12163;width:37019;height:12392" coordsize="37019,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5" o:spid="_x0000_s1044" style="position:absolute;left:5089;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5E99A822" w:rsidR="00F91DF6" w:rsidRPr="00EA6FCD" w:rsidRDefault="00F91DF6" w:rsidP="00791D23">
                          <w:pPr>
                            <w:spacing w:after="0" w:line="240" w:lineRule="auto"/>
                            <w:jc w:val="center"/>
                            <w:rPr>
                              <w:sz w:val="21"/>
                              <w:szCs w:val="21"/>
                            </w:rPr>
                          </w:pPr>
                          <w:r w:rsidRPr="00EA6FCD">
                            <w:rPr>
                              <w:rFonts w:hint="eastAsia"/>
                              <w:sz w:val="21"/>
                              <w:szCs w:val="21"/>
                            </w:rPr>
                            <w:t>规模对土地生产率的影响机制分析</w:t>
                          </w:r>
                        </w:p>
                      </w:txbxContent>
                    </v:textbox>
                  </v:rect>
                  <v:rect id="矩形 25" o:spid="_x0000_s1045" style="position:absolute;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6EC3F760" w14:textId="5D4E2F39" w:rsidR="00F91DF6" w:rsidRPr="006845FB" w:rsidRDefault="00F91DF6" w:rsidP="00791D23">
                          <w:pPr>
                            <w:spacing w:after="0" w:line="240" w:lineRule="auto"/>
                            <w:jc w:val="center"/>
                            <w:rPr>
                              <w:sz w:val="21"/>
                              <w:szCs w:val="21"/>
                            </w:rPr>
                          </w:pPr>
                          <w:r w:rsidRPr="006845FB">
                            <w:rPr>
                              <w:rFonts w:hint="eastAsia"/>
                              <w:sz w:val="21"/>
                              <w:szCs w:val="21"/>
                            </w:rPr>
                            <w:t>规模效应</w:t>
                          </w:r>
                        </w:p>
                      </w:txbxContent>
                    </v:textbox>
                  </v:rect>
                  <v:rect id="矩形 26" o:spid="_x0000_s1046" style="position:absolute;left:13198;top:6124;width:1079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6EF60F64" w14:textId="7FFB3740" w:rsidR="00F91DF6" w:rsidRPr="006845FB" w:rsidRDefault="00F91DF6" w:rsidP="00791D23">
                          <w:pPr>
                            <w:spacing w:after="0" w:line="240" w:lineRule="auto"/>
                            <w:jc w:val="center"/>
                            <w:rPr>
                              <w:sz w:val="21"/>
                              <w:szCs w:val="21"/>
                            </w:rPr>
                          </w:pPr>
                          <w:r w:rsidRPr="006845FB">
                            <w:rPr>
                              <w:rFonts w:hint="eastAsia"/>
                              <w:sz w:val="21"/>
                              <w:szCs w:val="21"/>
                            </w:rPr>
                            <w:t>劳动效应</w:t>
                          </w:r>
                        </w:p>
                      </w:txbxContent>
                    </v:textbox>
                  </v:rect>
                  <v:rect id="矩形 27" o:spid="_x0000_s1047" style="position:absolute;left:26224;top:6211;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104CBBF5" w14:textId="389FCD8F" w:rsidR="00F91DF6" w:rsidRPr="006845FB" w:rsidRDefault="00F91DF6" w:rsidP="00791D23">
                          <w:pPr>
                            <w:spacing w:after="0" w:line="240" w:lineRule="auto"/>
                            <w:jc w:val="center"/>
                            <w:rPr>
                              <w:sz w:val="21"/>
                              <w:szCs w:val="21"/>
                            </w:rPr>
                          </w:pPr>
                          <w:r w:rsidRPr="006845FB">
                            <w:rPr>
                              <w:rFonts w:hint="eastAsia"/>
                              <w:sz w:val="21"/>
                              <w:szCs w:val="21"/>
                            </w:rPr>
                            <w:t>机械效应</w:t>
                          </w:r>
                        </w:p>
                      </w:txbxContent>
                    </v:textbox>
                  </v:rect>
                  <v:group id="组合 196" o:spid="_x0000_s1048" style="position:absolute;left:5520;top:2932;width:26484;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直接箭头连接符 48" o:spid="_x0000_s1049"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line id="直接连接符 49" o:spid="_x0000_s1050" style="position:absolute;visibility:visible;mso-wrap-style:square" from="0,1207" to="2646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shape id="直接箭头连接符 54" o:spid="_x0000_s1051" type="#_x0000_t32" style="position:absolute;top:12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shape id="直接箭头连接符 55" o:spid="_x0000_s1052"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" strokecolor="black [3040]">
                      <v:stroke endarrow="block"/>
                    </v:shape>
                  </v:group>
                  <v:group id="组合 57" o:spid="_x0000_s1053" style="position:absolute;left:5434;top:9057;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58" o:spid="_x0000_s1054"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line id="直接连接符 59" o:spid="_x0000_s1055"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line id="直接连接符 60" o:spid="_x0000_s1056"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直接连接符 61" o:spid="_x0000_s1057"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v:group>
                <v:group id="组合 203" o:spid="_x0000_s1058" style="position:absolute;left:-197;top:21911;width:51092;height:10812" coordorigin="-197" coordsize="51092,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59"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60"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F91DF6" w:rsidRPr="00EA6FCD" w:rsidRDefault="00F91DF6" w:rsidP="00791D23">
                            <w:pPr>
                              <w:spacing w:after="0" w:line="240" w:lineRule="auto"/>
                              <w:jc w:val="center"/>
                              <w:rPr>
                                <w:sz w:val="21"/>
                                <w:szCs w:val="21"/>
                              </w:rPr>
                            </w:pPr>
                            <w:r w:rsidRPr="00EA6FCD">
                              <w:rPr>
                                <w:rFonts w:hint="eastAsia"/>
                                <w:sz w:val="21"/>
                                <w:szCs w:val="21"/>
                              </w:rPr>
                              <w:t>结论与建议</w:t>
                            </w:r>
                          </w:p>
                        </w:txbxContent>
                      </v:textbox>
                    </v:rect>
                    <v:shape id="直接箭头连接符 62" o:spid="_x0000_s1061"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62" style="position:absolute;left:-197;width:35549;height:8128" coordorigin="924" coordsize="35551,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63"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F91DF6" w:rsidRPr="00EA6FCD" w:rsidRDefault="00F91DF6" w:rsidP="00791D23">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64" style="position:absolute;left:924;width:778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F91DF6" w:rsidRPr="00EA6FCD" w:rsidRDefault="00F91DF6" w:rsidP="00791D23">
                            <w:pPr>
                              <w:spacing w:after="0" w:line="240" w:lineRule="auto"/>
                              <w:jc w:val="right"/>
                              <w:rPr>
                                <w:sz w:val="21"/>
                                <w:szCs w:val="21"/>
                              </w:rPr>
                            </w:pPr>
                            <w:r w:rsidRPr="00EA6FCD">
                              <w:rPr>
                                <w:rFonts w:hint="eastAsia"/>
                                <w:sz w:val="21"/>
                                <w:szCs w:val="21"/>
                              </w:rPr>
                              <w:t>数据处理</w:t>
                            </w:r>
                          </w:p>
                        </w:txbxContent>
                      </v:textbox>
                    </v:rect>
                    <v:rect id="矩形 29" o:spid="_x0000_s1065" style="position:absolute;left:1121;top:5262;width:7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F91DF6" w:rsidRPr="00EA6FCD" w:rsidRDefault="00F91DF6" w:rsidP="00791D23">
                            <w:pPr>
                              <w:spacing w:after="0" w:line="240" w:lineRule="auto"/>
                              <w:jc w:val="right"/>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66" type="#_x0000_t88" style="position:absolute;left:8108;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" adj="600" strokecolor="black [3040]"/>
                  </v:group>
                  <v:group id="组合 197" o:spid="_x0000_s1067" style="position:absolute;left:35454;top:2;width:15441;height:8393" coordorigin=",2" coordsize="1544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68" type="#_x0000_t87" style="position:absolute;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" adj="600" strokecolor="black [3040]"/>
                    <v:rect id="矩形 194" o:spid="_x0000_s1069" style="position:absolute;left:1121;top:5520;width:11473;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F91DF6" w:rsidRPr="00EA6FCD" w:rsidRDefault="00F91DF6" w:rsidP="00791D23">
                            <w:pPr>
                              <w:spacing w:after="0" w:line="240" w:lineRule="auto"/>
                              <w:rPr>
                                <w:sz w:val="21"/>
                                <w:szCs w:val="21"/>
                              </w:rPr>
                            </w:pPr>
                            <w:r w:rsidRPr="00EA6FCD">
                              <w:rPr>
                                <w:rFonts w:hint="eastAsia"/>
                                <w:sz w:val="21"/>
                                <w:szCs w:val="21"/>
                              </w:rPr>
                              <w:t>产出弹性测算</w:t>
                            </w:r>
                          </w:p>
                        </w:txbxContent>
                      </v:textbox>
                    </v:rect>
                    <v:rect id="矩形 193" o:spid="_x0000_s1070" style="position:absolute;left:1121;top:2;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F91DF6" w:rsidRPr="00EA6FCD" w:rsidRDefault="00F91DF6" w:rsidP="00791D23">
                            <w:pPr>
                              <w:spacing w:after="0" w:line="240" w:lineRule="auto"/>
                              <w:rPr>
                                <w:sz w:val="21"/>
                                <w:szCs w:val="21"/>
                              </w:rPr>
                            </w:pPr>
                            <w:r w:rsidRPr="00EA6FCD">
                              <w:rPr>
                                <w:rFonts w:hint="eastAsia"/>
                                <w:sz w:val="21"/>
                                <w:szCs w:val="21"/>
                              </w:rPr>
                              <w:t>要素与规模回归分析</w:t>
                            </w:r>
                          </w:p>
                        </w:txbxContent>
                      </v:textbox>
                    </v:rect>
                  </v:group>
                </v:group>
              </v:group>
            </w:pict>
          </mc:Fallback>
        </mc:AlternateContent>
      </w:r>
    </w:p>
    <w:p w14:paraId="22A226A4" w14:textId="14056B99" w:rsidR="00385936" w:rsidRDefault="00385936" w:rsidP="00B653E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74ED6D60" w14:textId="2CEA2001" w:rsidR="00580678" w:rsidRDefault="00580678" w:rsidP="0069649A">
      <w:pPr>
        <w:spacing w:after="0" w:line="400" w:lineRule="exact"/>
        <w:rPr>
          <w:rFonts w:ascii="Times New Roman" w:hAnsi="Times New Roman" w:cs="Times New Roman"/>
          <w:sz w:val="24"/>
          <w:szCs w:val="24"/>
        </w:rPr>
      </w:pPr>
    </w:p>
    <w:p w14:paraId="54F9BE7D" w14:textId="0BE8449B" w:rsidR="00580678" w:rsidRDefault="00580678" w:rsidP="0069649A">
      <w:pPr>
        <w:spacing w:after="0" w:line="400" w:lineRule="exact"/>
        <w:rPr>
          <w:rFonts w:ascii="Times New Roman" w:hAnsi="Times New Roman" w:cs="Times New Roman"/>
          <w:sz w:val="24"/>
          <w:szCs w:val="24"/>
        </w:rPr>
      </w:pPr>
    </w:p>
    <w:p w14:paraId="1A3B4770" w14:textId="44E7FEAB" w:rsidR="00366183" w:rsidRDefault="00366183" w:rsidP="0069649A">
      <w:pPr>
        <w:spacing w:after="0" w:line="400" w:lineRule="exact"/>
        <w:rPr>
          <w:rFonts w:ascii="Times New Roman" w:hAnsi="Times New Roman" w:cs="Times New Roman"/>
          <w:sz w:val="24"/>
          <w:szCs w:val="24"/>
        </w:rPr>
      </w:pPr>
    </w:p>
    <w:p w14:paraId="1321D22C" w14:textId="005C03B7" w:rsidR="001A2648" w:rsidRDefault="001A2648" w:rsidP="0069649A">
      <w:pPr>
        <w:spacing w:after="0" w:line="400" w:lineRule="exact"/>
        <w:rPr>
          <w:rFonts w:ascii="Times New Roman" w:hAnsi="Times New Roman" w:cs="Times New Roman"/>
          <w:sz w:val="24"/>
          <w:szCs w:val="24"/>
        </w:rPr>
      </w:pPr>
    </w:p>
    <w:p w14:paraId="20F17A4A" w14:textId="05EC795E" w:rsidR="005014D6" w:rsidRDefault="005014D6" w:rsidP="0069649A">
      <w:pPr>
        <w:spacing w:after="0" w:line="400" w:lineRule="exact"/>
        <w:rPr>
          <w:rFonts w:ascii="Times New Roman" w:hAnsi="Times New Roman" w:cs="Times New Roman"/>
          <w:sz w:val="24"/>
          <w:szCs w:val="24"/>
        </w:rPr>
      </w:pPr>
    </w:p>
    <w:p w14:paraId="5BF8B0E9" w14:textId="77777777" w:rsidR="00B653EA" w:rsidRDefault="00B653EA" w:rsidP="0069649A">
      <w:pPr>
        <w:spacing w:after="0" w:line="400" w:lineRule="exact"/>
        <w:rPr>
          <w:rFonts w:ascii="Times New Roman" w:hAnsi="Times New Roman" w:cs="Times New Roman"/>
          <w:sz w:val="24"/>
          <w:szCs w:val="24"/>
        </w:rPr>
      </w:pPr>
    </w:p>
    <w:p w14:paraId="65074185" w14:textId="31A78AEF" w:rsidR="001A2648" w:rsidRDefault="001A2648" w:rsidP="0069649A">
      <w:pPr>
        <w:spacing w:after="0" w:line="400" w:lineRule="exact"/>
        <w:rPr>
          <w:rFonts w:ascii="Times New Roman" w:hAnsi="Times New Roman" w:cs="Times New Roman"/>
          <w:sz w:val="24"/>
          <w:szCs w:val="24"/>
        </w:rPr>
      </w:pPr>
    </w:p>
    <w:p w14:paraId="0389D12A" w14:textId="77777777" w:rsidR="00961CF9" w:rsidRDefault="00961CF9" w:rsidP="0069649A">
      <w:pPr>
        <w:spacing w:after="0" w:line="400" w:lineRule="exact"/>
        <w:rPr>
          <w:rFonts w:ascii="Times New Roman" w:hAnsi="Times New Roman" w:cs="Times New Roman"/>
          <w:sz w:val="24"/>
          <w:szCs w:val="24"/>
        </w:rPr>
      </w:pPr>
    </w:p>
    <w:p w14:paraId="4C6EAB9C" w14:textId="144845D6" w:rsidR="0045229D" w:rsidRPr="00CB4BA5" w:rsidRDefault="0045229D" w:rsidP="00961CF9">
      <w:pPr>
        <w:spacing w:afterLines="100" w:after="326"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46A1B">
        <w:rPr>
          <w:rFonts w:ascii="Times New Roman" w:eastAsia="黑体" w:hAnsi="Times New Roman" w:cs="Times New Roman"/>
          <w:sz w:val="21"/>
          <w:szCs w:val="21"/>
        </w:rPr>
        <w:t>1</w:t>
      </w:r>
      <w:r w:rsidRPr="00CB4BA5">
        <w:rPr>
          <w:rFonts w:ascii="Times New Roman" w:eastAsia="黑体" w:hAnsi="Times New Roman" w:cs="Times New Roman"/>
          <w:sz w:val="21"/>
          <w:szCs w:val="21"/>
        </w:rPr>
        <w:t>-</w:t>
      </w:r>
      <w:r w:rsidRPr="00C46A1B">
        <w:rPr>
          <w:rFonts w:ascii="Times New Roman" w:eastAsia="黑体" w:hAnsi="Times New Roman" w:cs="Times New Roman"/>
          <w:sz w:val="21"/>
          <w:szCs w:val="21"/>
        </w:rPr>
        <w:t>2</w:t>
      </w:r>
      <w:r w:rsidR="00210EDC">
        <w:rPr>
          <w:rFonts w:ascii="Times New Roman" w:eastAsia="黑体" w:hAnsi="Times New Roman" w:cs="Times New Roman"/>
          <w:sz w:val="21"/>
          <w:szCs w:val="21"/>
        </w:rPr>
        <w:t xml:space="preserve">  </w:t>
      </w:r>
      <w:r w:rsidR="00B839B2">
        <w:rPr>
          <w:rFonts w:ascii="Times New Roman" w:eastAsia="黑体" w:hAnsi="Times New Roman" w:cs="Times New Roman" w:hint="eastAsia"/>
          <w:sz w:val="21"/>
          <w:szCs w:val="21"/>
        </w:rPr>
        <w:t>本文的</w:t>
      </w:r>
      <w:r w:rsidR="00101F37" w:rsidRPr="00CB4BA5">
        <w:rPr>
          <w:rFonts w:ascii="Times New Roman" w:eastAsia="黑体" w:hAnsi="Times New Roman" w:cs="Times New Roman"/>
          <w:sz w:val="21"/>
          <w:szCs w:val="21"/>
        </w:rPr>
        <w:t>技术路线</w:t>
      </w:r>
    </w:p>
    <w:p w14:paraId="33993207" w14:textId="2F253C42" w:rsidR="0094185A" w:rsidRPr="00EC35E6" w:rsidRDefault="0094185A" w:rsidP="00217811">
      <w:pPr>
        <w:spacing w:beforeLines="100" w:before="326" w:afterLines="100" w:after="326" w:line="400" w:lineRule="exact"/>
        <w:outlineLvl w:val="1"/>
        <w:rPr>
          <w:rFonts w:ascii="Times New Roman" w:eastAsia="黑体" w:hAnsi="Times New Roman" w:cs="Times New Roman"/>
          <w:sz w:val="28"/>
          <w:szCs w:val="28"/>
        </w:rPr>
      </w:pPr>
      <w:bookmarkStart w:id="74" w:name="_Toc4687800"/>
      <w:r w:rsidRPr="00C46A1B">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sidRPr="00C46A1B">
        <w:rPr>
          <w:rFonts w:ascii="Times New Roman" w:eastAsia="黑体" w:hAnsi="Times New Roman" w:cs="Times New Roman"/>
          <w:sz w:val="28"/>
          <w:szCs w:val="28"/>
        </w:rPr>
        <w:t>5</w:t>
      </w:r>
      <w:r w:rsidR="00AC5402">
        <w:rPr>
          <w:rFonts w:ascii="Times New Roman" w:eastAsia="黑体" w:hAnsi="Times New Roman" w:cs="Times New Roman"/>
          <w:sz w:val="28"/>
          <w:szCs w:val="28"/>
        </w:rPr>
        <w:t xml:space="preserve">  </w:t>
      </w:r>
      <w:r w:rsidRPr="00EC35E6">
        <w:rPr>
          <w:rFonts w:ascii="Times New Roman" w:eastAsia="黑体" w:hAnsi="Times New Roman" w:cs="Times New Roman" w:hint="eastAsia"/>
          <w:sz w:val="28"/>
          <w:szCs w:val="28"/>
        </w:rPr>
        <w:t>可能的创新</w:t>
      </w:r>
      <w:bookmarkEnd w:id="74"/>
    </w:p>
    <w:p w14:paraId="0972115A" w14:textId="210C2E15" w:rsidR="00B55ED3" w:rsidRPr="00F20D6A" w:rsidRDefault="00B55ED3" w:rsidP="00B55ED3">
      <w:pPr>
        <w:spacing w:after="0" w:line="400" w:lineRule="exact"/>
        <w:ind w:firstLineChars="200" w:firstLine="480"/>
        <w:jc w:val="both"/>
        <w:rPr>
          <w:rFonts w:ascii="Times New Roman" w:hAnsi="Times New Roman" w:cs="Times New Roman"/>
          <w:sz w:val="24"/>
          <w:szCs w:val="24"/>
        </w:rPr>
      </w:pPr>
      <w:r w:rsidRPr="00F20D6A">
        <w:rPr>
          <w:rFonts w:ascii="Times New Roman" w:hAnsi="Times New Roman" w:cs="Times New Roman"/>
          <w:sz w:val="24"/>
          <w:szCs w:val="24"/>
        </w:rPr>
        <w:t>（</w:t>
      </w:r>
      <w:r w:rsidRPr="00F20D6A">
        <w:rPr>
          <w:rFonts w:ascii="Times New Roman" w:hAnsi="Times New Roman" w:cs="Times New Roman"/>
          <w:sz w:val="24"/>
          <w:szCs w:val="24"/>
        </w:rPr>
        <w:t>1</w:t>
      </w:r>
      <w:r w:rsidRPr="00F20D6A">
        <w:rPr>
          <w:rFonts w:ascii="Times New Roman" w:hAnsi="Times New Roman" w:cs="Times New Roman"/>
          <w:sz w:val="24"/>
          <w:szCs w:val="24"/>
        </w:rPr>
        <w:t>）前人对粮食作物土地生产率与种植规模之间关系的研究都是针对</w:t>
      </w:r>
      <w:r w:rsidR="006403FE">
        <w:rPr>
          <w:rFonts w:ascii="Times New Roman" w:hAnsi="Times New Roman" w:cs="Times New Roman" w:hint="eastAsia"/>
          <w:sz w:val="24"/>
          <w:szCs w:val="24"/>
        </w:rPr>
        <w:t>整个</w:t>
      </w:r>
      <w:r w:rsidRPr="00F20D6A">
        <w:rPr>
          <w:rFonts w:ascii="Times New Roman" w:hAnsi="Times New Roman" w:cs="Times New Roman"/>
          <w:sz w:val="24"/>
          <w:szCs w:val="24"/>
        </w:rPr>
        <w:t>产品，本文对根据我国的种植制度选择主产区域，对小麦、玉米和水稻</w:t>
      </w:r>
      <w:del w:id="75" w:author="曾 翠红" w:date="2019-05-07T10:45:00Z">
        <w:r w:rsidRPr="00F20D6A" w:rsidDel="00791D23">
          <w:rPr>
            <w:rFonts w:ascii="Times New Roman" w:hAnsi="Times New Roman" w:cs="Times New Roman"/>
            <w:sz w:val="24"/>
            <w:szCs w:val="24"/>
          </w:rPr>
          <w:delText>3</w:delText>
        </w:r>
      </w:del>
      <w:ins w:id="76" w:author="曾 翠红" w:date="2019-05-07T10:45:00Z">
        <w:r w:rsidR="00791D23">
          <w:rPr>
            <w:rFonts w:ascii="Times New Roman" w:hAnsi="Times New Roman" w:cs="Times New Roman" w:hint="eastAsia"/>
            <w:sz w:val="24"/>
            <w:szCs w:val="24"/>
          </w:rPr>
          <w:t>三</w:t>
        </w:r>
      </w:ins>
      <w:r w:rsidRPr="00F20D6A">
        <w:rPr>
          <w:rFonts w:ascii="Times New Roman" w:hAnsi="Times New Roman" w:cs="Times New Roman"/>
          <w:sz w:val="24"/>
          <w:szCs w:val="24"/>
        </w:rPr>
        <w:t>种粮食作物进行了实证研究，研究对象覆盖面广。中国幅员辽阔，气候差异大，农业种植在不同区域有着各有特色。论文从种植制度的视角出发，以各地区播种面积最广的农作物为研究对象，分析土地生产率与农地经营规模的关系。本文根据熟制选择主产区域，也可以从源头上消除种植制度和种植结构对分析造成的影响。</w:t>
      </w:r>
    </w:p>
    <w:p w14:paraId="681CECB0" w14:textId="5AEC14C8" w:rsidR="00C33E50" w:rsidRPr="00F20D6A" w:rsidRDefault="00B55ED3" w:rsidP="00B55ED3">
      <w:pPr>
        <w:spacing w:after="0" w:line="400" w:lineRule="exact"/>
        <w:ind w:firstLineChars="200" w:firstLine="480"/>
        <w:jc w:val="both"/>
        <w:rPr>
          <w:rFonts w:ascii="Times New Roman" w:hAnsi="Times New Roman" w:cs="Times New Roman"/>
          <w:sz w:val="24"/>
          <w:szCs w:val="24"/>
        </w:rPr>
      </w:pPr>
      <w:r w:rsidRPr="00F20D6A">
        <w:rPr>
          <w:rFonts w:ascii="Times New Roman" w:hAnsi="Times New Roman" w:cs="Times New Roman"/>
          <w:sz w:val="24"/>
          <w:szCs w:val="24"/>
        </w:rPr>
        <w:t>（</w:t>
      </w:r>
      <w:r w:rsidRPr="00F20D6A">
        <w:rPr>
          <w:rFonts w:ascii="Times New Roman" w:hAnsi="Times New Roman" w:cs="Times New Roman"/>
          <w:sz w:val="24"/>
          <w:szCs w:val="24"/>
        </w:rPr>
        <w:t>2</w:t>
      </w:r>
      <w:r w:rsidRPr="00F20D6A">
        <w:rPr>
          <w:rFonts w:ascii="Times New Roman" w:hAnsi="Times New Roman" w:cs="Times New Roman"/>
          <w:sz w:val="24"/>
          <w:szCs w:val="24"/>
        </w:rPr>
        <w:t>）本文尝试构建更为灵活的实证模型，在超越对数生产函数的基础上，引入规模变量的对数</w:t>
      </w:r>
      <w:r w:rsidRPr="00F20D6A">
        <w:rPr>
          <w:rFonts w:ascii="Times New Roman" w:hAnsi="Times New Roman" w:cs="Times New Roman"/>
          <w:sz w:val="24"/>
          <w:szCs w:val="24"/>
        </w:rPr>
        <w:t>-</w:t>
      </w:r>
      <w:r w:rsidRPr="00F20D6A">
        <w:rPr>
          <w:rFonts w:ascii="Times New Roman" w:hAnsi="Times New Roman" w:cs="Times New Roman"/>
          <w:sz w:val="24"/>
          <w:szCs w:val="24"/>
        </w:rPr>
        <w:t>线性组合。对数</w:t>
      </w:r>
      <w:r w:rsidRPr="00F20D6A">
        <w:rPr>
          <w:rFonts w:ascii="Times New Roman" w:hAnsi="Times New Roman" w:cs="Times New Roman"/>
          <w:sz w:val="24"/>
          <w:szCs w:val="24"/>
        </w:rPr>
        <w:t>-</w:t>
      </w:r>
      <w:r w:rsidRPr="00F20D6A">
        <w:rPr>
          <w:rFonts w:ascii="Times New Roman" w:hAnsi="Times New Roman" w:cs="Times New Roman"/>
          <w:sz w:val="24"/>
          <w:szCs w:val="24"/>
        </w:rPr>
        <w:t>线性组合能够避免常用的二次函数的对称性约束，拟合出单产与规模的非线性非对称关系。具体表现为，计算得到的规模产出弹性是可变的，能够包容土地生产率变化的多样性。</w:t>
      </w:r>
    </w:p>
    <w:p w14:paraId="290561A5" w14:textId="77777777" w:rsidR="00FF3C42" w:rsidRDefault="00FF3C42" w:rsidP="008D5D41">
      <w:pPr>
        <w:spacing w:after="0" w:line="400" w:lineRule="exact"/>
        <w:rPr>
          <w:rFonts w:eastAsia="黑体"/>
          <w:sz w:val="32"/>
          <w:szCs w:val="32"/>
        </w:rPr>
        <w:sectPr w:rsidR="00FF3C42" w:rsidSect="00C30B42">
          <w:headerReference w:type="default" r:id="rId28"/>
          <w:footerReference w:type="default" r:id="rId29"/>
          <w:pgSz w:w="11906" w:h="16838" w:code="9"/>
          <w:pgMar w:top="1701" w:right="1418" w:bottom="1418" w:left="1701" w:header="1304" w:footer="1021" w:gutter="0"/>
          <w:pgNumType w:start="1"/>
          <w:cols w:space="425"/>
          <w:docGrid w:type="lines" w:linePitch="326"/>
        </w:sectPr>
      </w:pPr>
    </w:p>
    <w:p w14:paraId="1EECAFA5" w14:textId="35376408" w:rsidR="0094185A" w:rsidRDefault="0094185A" w:rsidP="006722DB">
      <w:pPr>
        <w:spacing w:beforeLines="100" w:before="326" w:afterLines="100" w:after="326" w:line="400" w:lineRule="exact"/>
        <w:jc w:val="center"/>
        <w:outlineLvl w:val="0"/>
        <w:rPr>
          <w:rFonts w:eastAsia="黑体"/>
          <w:sz w:val="32"/>
          <w:szCs w:val="32"/>
        </w:rPr>
      </w:pPr>
      <w:bookmarkStart w:id="77" w:name="_Toc4687801"/>
      <w:r>
        <w:rPr>
          <w:rFonts w:eastAsia="黑体" w:hint="eastAsia"/>
          <w:sz w:val="32"/>
          <w:szCs w:val="32"/>
        </w:rPr>
        <w:t>第二章</w:t>
      </w:r>
      <w:r w:rsidR="00A836E5">
        <w:rPr>
          <w:rFonts w:eastAsia="黑体"/>
          <w:sz w:val="32"/>
          <w:szCs w:val="32"/>
        </w:rPr>
        <w:t xml:space="preserve">  </w:t>
      </w:r>
      <w:r>
        <w:rPr>
          <w:rFonts w:eastAsia="黑体" w:hint="eastAsia"/>
          <w:sz w:val="32"/>
          <w:szCs w:val="32"/>
        </w:rPr>
        <w:t>文献综述</w:t>
      </w:r>
      <w:r w:rsidR="005E1998">
        <w:rPr>
          <w:rFonts w:eastAsia="黑体" w:hint="eastAsia"/>
          <w:sz w:val="32"/>
          <w:szCs w:val="32"/>
        </w:rPr>
        <w:t>与理论</w:t>
      </w:r>
      <w:r w:rsidR="006517CE">
        <w:rPr>
          <w:rFonts w:eastAsia="黑体" w:hint="eastAsia"/>
          <w:sz w:val="32"/>
          <w:szCs w:val="32"/>
        </w:rPr>
        <w:t>基础</w:t>
      </w:r>
      <w:bookmarkEnd w:id="77"/>
    </w:p>
    <w:p w14:paraId="452C1045" w14:textId="73E8128E" w:rsidR="009A293F" w:rsidRDefault="002457A8" w:rsidP="000C68E8">
      <w:pPr>
        <w:spacing w:after="0" w:line="400" w:lineRule="exact"/>
        <w:ind w:firstLineChars="200" w:firstLine="480"/>
        <w:jc w:val="both"/>
        <w:rPr>
          <w:rFonts w:ascii="宋体" w:eastAsia="宋体" w:hAnsi="宋体"/>
          <w:sz w:val="24"/>
          <w:szCs w:val="24"/>
        </w:rPr>
      </w:pPr>
      <w:r>
        <w:rPr>
          <w:rFonts w:ascii="宋体" w:eastAsia="宋体" w:hAnsi="宋体" w:hint="eastAsia"/>
          <w:sz w:val="24"/>
          <w:szCs w:val="24"/>
        </w:rPr>
        <w:t>本章界定了三个概念，分别是种植制度、</w:t>
      </w:r>
      <w:r>
        <w:rPr>
          <w:rFonts w:ascii="宋体" w:eastAsia="宋体" w:hAnsi="宋体"/>
          <w:sz w:val="24"/>
          <w:szCs w:val="24"/>
        </w:rPr>
        <w:t>土地</w:t>
      </w:r>
      <w:r>
        <w:rPr>
          <w:rFonts w:ascii="宋体" w:eastAsia="宋体" w:hAnsi="宋体" w:hint="eastAsia"/>
          <w:sz w:val="24"/>
          <w:szCs w:val="24"/>
        </w:rPr>
        <w:t>生产率和农地经营规模。</w:t>
      </w:r>
      <w:r>
        <w:rPr>
          <w:rFonts w:ascii="宋体" w:eastAsia="宋体" w:hAnsi="宋体"/>
          <w:sz w:val="24"/>
          <w:szCs w:val="24"/>
        </w:rPr>
        <w:t>从</w:t>
      </w:r>
      <w:r>
        <w:rPr>
          <w:rFonts w:ascii="宋体" w:eastAsia="宋体" w:hAnsi="宋体" w:hint="eastAsia"/>
          <w:sz w:val="24"/>
          <w:szCs w:val="24"/>
        </w:rPr>
        <w:t>两个方面综述文献</w:t>
      </w:r>
      <w:r w:rsidR="00CD63A4">
        <w:rPr>
          <w:rFonts w:ascii="宋体" w:eastAsia="宋体" w:hAnsi="宋体" w:hint="eastAsia"/>
          <w:sz w:val="24"/>
          <w:szCs w:val="24"/>
        </w:rPr>
        <w:t>，</w:t>
      </w:r>
      <w:r w:rsidR="0080121D">
        <w:rPr>
          <w:rFonts w:ascii="宋体" w:eastAsia="宋体" w:hAnsi="宋体" w:hint="eastAsia"/>
          <w:sz w:val="24"/>
          <w:szCs w:val="24"/>
        </w:rPr>
        <w:t>一方面</w:t>
      </w:r>
      <w:r w:rsidR="007923ED">
        <w:rPr>
          <w:rFonts w:ascii="宋体" w:eastAsia="宋体" w:hAnsi="宋体" w:hint="eastAsia"/>
          <w:sz w:val="24"/>
          <w:szCs w:val="24"/>
        </w:rPr>
        <w:t>，</w:t>
      </w:r>
      <w:r w:rsidR="00B05C83">
        <w:rPr>
          <w:rFonts w:ascii="宋体" w:eastAsia="宋体" w:hAnsi="宋体" w:hint="eastAsia"/>
          <w:sz w:val="24"/>
          <w:szCs w:val="24"/>
        </w:rPr>
        <w:t>全面识别土地生产率的影响因素</w:t>
      </w:r>
      <w:del w:id="78" w:author="曾 翠红" w:date="2019-05-07T10:46:00Z">
        <w:r w:rsidR="007923ED" w:rsidDel="00A33C67">
          <w:rPr>
            <w:rFonts w:ascii="宋体" w:eastAsia="宋体" w:hAnsi="宋体" w:hint="eastAsia"/>
            <w:sz w:val="24"/>
            <w:szCs w:val="24"/>
          </w:rPr>
          <w:delText>。</w:delText>
        </w:r>
      </w:del>
      <w:ins w:id="79" w:author="曾 翠红" w:date="2019-05-07T10:46:00Z">
        <w:r w:rsidR="00A33C67">
          <w:rPr>
            <w:rFonts w:ascii="宋体" w:eastAsia="宋体" w:hAnsi="宋体" w:hint="eastAsia"/>
            <w:sz w:val="24"/>
            <w:szCs w:val="24"/>
          </w:rPr>
          <w:t>；</w:t>
        </w:r>
      </w:ins>
      <w:r w:rsidR="0080121D">
        <w:rPr>
          <w:rFonts w:ascii="宋体" w:eastAsia="宋体" w:hAnsi="宋体" w:hint="eastAsia"/>
          <w:sz w:val="24"/>
          <w:szCs w:val="24"/>
        </w:rPr>
        <w:t>另一方面</w:t>
      </w:r>
      <w:r w:rsidR="007923ED">
        <w:rPr>
          <w:rFonts w:ascii="宋体" w:eastAsia="宋体" w:hAnsi="宋体" w:hint="eastAsia"/>
          <w:sz w:val="24"/>
          <w:szCs w:val="24"/>
        </w:rPr>
        <w:t>，</w:t>
      </w:r>
      <w:r w:rsidR="00A71026">
        <w:rPr>
          <w:rFonts w:ascii="宋体" w:eastAsia="宋体" w:hAnsi="宋体" w:hint="eastAsia"/>
          <w:sz w:val="24"/>
          <w:szCs w:val="24"/>
        </w:rPr>
        <w:t>比较既有文献对土地生产率与规模关系的看法</w:t>
      </w:r>
      <w:r w:rsidR="005D460A">
        <w:rPr>
          <w:rFonts w:ascii="宋体" w:eastAsia="宋体" w:hAnsi="宋体" w:hint="eastAsia"/>
          <w:sz w:val="24"/>
          <w:szCs w:val="24"/>
        </w:rPr>
        <w:t>，</w:t>
      </w:r>
      <w:r w:rsidR="007923ED">
        <w:rPr>
          <w:rFonts w:ascii="宋体" w:eastAsia="宋体" w:hAnsi="宋体" w:hint="eastAsia"/>
          <w:sz w:val="24"/>
          <w:szCs w:val="24"/>
        </w:rPr>
        <w:t>最终</w:t>
      </w:r>
      <w:r w:rsidR="005D460A">
        <w:rPr>
          <w:rFonts w:ascii="宋体" w:eastAsia="宋体" w:hAnsi="宋体"/>
          <w:sz w:val="24"/>
          <w:szCs w:val="24"/>
        </w:rPr>
        <w:t>总结</w:t>
      </w:r>
      <w:r w:rsidR="007923ED">
        <w:rPr>
          <w:rFonts w:ascii="宋体" w:eastAsia="宋体" w:hAnsi="宋体" w:hint="eastAsia"/>
          <w:sz w:val="24"/>
          <w:szCs w:val="24"/>
        </w:rPr>
        <w:t>负向关系的</w:t>
      </w:r>
      <w:r w:rsidR="005D460A">
        <w:rPr>
          <w:rFonts w:ascii="宋体" w:eastAsia="宋体" w:hAnsi="宋体" w:hint="eastAsia"/>
          <w:sz w:val="24"/>
          <w:szCs w:val="24"/>
        </w:rPr>
        <w:t>成因</w:t>
      </w:r>
      <w:r w:rsidR="00B05C83">
        <w:rPr>
          <w:rFonts w:ascii="宋体" w:eastAsia="宋体" w:hAnsi="宋体" w:hint="eastAsia"/>
          <w:sz w:val="24"/>
          <w:szCs w:val="24"/>
        </w:rPr>
        <w:t>。</w:t>
      </w:r>
    </w:p>
    <w:p w14:paraId="78971F73" w14:textId="4EAD1A4C"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bookmarkStart w:id="80" w:name="_Toc4687802"/>
      <w:r w:rsidRPr="00C46A1B">
        <w:rPr>
          <w:rFonts w:ascii="Times New Roman" w:eastAsia="黑体" w:hAnsi="Times New Roman" w:cs="Times New Roman"/>
          <w:sz w:val="28"/>
          <w:szCs w:val="28"/>
        </w:rPr>
        <w:t>2</w:t>
      </w:r>
      <w:r w:rsidRPr="00F22C44">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Pr="00F22C44">
        <w:rPr>
          <w:rFonts w:ascii="Times New Roman" w:eastAsia="黑体" w:hAnsi="Times New Roman" w:cs="Times New Roman"/>
          <w:sz w:val="28"/>
          <w:szCs w:val="28"/>
        </w:rPr>
        <w:t xml:space="preserve">  </w:t>
      </w:r>
      <w:r w:rsidRPr="00F22C44">
        <w:rPr>
          <w:rFonts w:ascii="Times New Roman" w:eastAsia="黑体" w:hAnsi="Times New Roman" w:cs="Times New Roman" w:hint="eastAsia"/>
          <w:sz w:val="28"/>
          <w:szCs w:val="28"/>
        </w:rPr>
        <w:t>概念界定</w:t>
      </w:r>
      <w:bookmarkEnd w:id="80"/>
    </w:p>
    <w:p w14:paraId="61D6C241" w14:textId="07690D2E" w:rsidR="006F7B4C" w:rsidRPr="006F7B4C" w:rsidRDefault="006F7B4C" w:rsidP="006F7B4C">
      <w:pPr>
        <w:spacing w:after="0" w:line="400" w:lineRule="exact"/>
        <w:ind w:firstLineChars="200" w:firstLine="480"/>
        <w:rPr>
          <w:rFonts w:ascii="Times New Roman" w:eastAsia="宋体" w:hAnsi="Times New Roman" w:cs="Times New Roman"/>
          <w:sz w:val="24"/>
          <w:szCs w:val="24"/>
        </w:rPr>
      </w:pPr>
      <w:r w:rsidRPr="006F7B4C">
        <w:rPr>
          <w:rFonts w:ascii="Times New Roman" w:eastAsia="宋体" w:hAnsi="Times New Roman" w:cs="Times New Roman"/>
          <w:sz w:val="24"/>
          <w:szCs w:val="24"/>
        </w:rPr>
        <w:t>研究涉及的关键概念有种植制度、土地生产率和农地经营规模。</w:t>
      </w:r>
      <w:r w:rsidR="007B616B">
        <w:rPr>
          <w:rFonts w:ascii="Times New Roman" w:eastAsia="宋体" w:hAnsi="Times New Roman" w:cs="Times New Roman" w:hint="eastAsia"/>
          <w:sz w:val="24"/>
          <w:szCs w:val="24"/>
        </w:rPr>
        <w:t>种植制度阐明本文所用定义来源以及</w:t>
      </w:r>
      <w:r w:rsidR="007B616B">
        <w:rPr>
          <w:rFonts w:ascii="Times New Roman" w:eastAsia="宋体" w:hAnsi="Times New Roman" w:cs="Times New Roman"/>
          <w:sz w:val="24"/>
          <w:szCs w:val="24"/>
        </w:rPr>
        <w:t>我国</w:t>
      </w:r>
      <w:r w:rsidR="007B616B">
        <w:rPr>
          <w:rFonts w:ascii="Times New Roman" w:eastAsia="宋体" w:hAnsi="Times New Roman" w:cs="Times New Roman" w:hint="eastAsia"/>
          <w:sz w:val="24"/>
          <w:szCs w:val="24"/>
        </w:rPr>
        <w:t>熟制区划情况，</w:t>
      </w:r>
      <w:r w:rsidR="007B616B">
        <w:rPr>
          <w:rFonts w:ascii="Times New Roman" w:eastAsia="宋体" w:hAnsi="Times New Roman" w:cs="Times New Roman"/>
          <w:sz w:val="24"/>
          <w:szCs w:val="24"/>
        </w:rPr>
        <w:t>土地</w:t>
      </w:r>
      <w:r w:rsidR="007B616B">
        <w:rPr>
          <w:rFonts w:ascii="Times New Roman" w:eastAsia="宋体" w:hAnsi="Times New Roman" w:cs="Times New Roman" w:hint="eastAsia"/>
          <w:sz w:val="24"/>
          <w:szCs w:val="24"/>
        </w:rPr>
        <w:t>生产率和农地经营规模整理了既有研究的使用概况，以及本</w:t>
      </w:r>
      <w:r w:rsidR="00486C60">
        <w:rPr>
          <w:rFonts w:ascii="Times New Roman" w:eastAsia="宋体" w:hAnsi="Times New Roman" w:cs="Times New Roman" w:hint="eastAsia"/>
          <w:sz w:val="24"/>
          <w:szCs w:val="24"/>
        </w:rPr>
        <w:t>研究</w:t>
      </w:r>
      <w:r w:rsidR="007B616B">
        <w:rPr>
          <w:rFonts w:ascii="Times New Roman" w:eastAsia="宋体" w:hAnsi="Times New Roman" w:cs="Times New Roman" w:hint="eastAsia"/>
          <w:sz w:val="24"/>
          <w:szCs w:val="24"/>
        </w:rPr>
        <w:t>的选择。</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p>
    <w:p w14:paraId="7118E662" w14:textId="7E3C2041" w:rsidR="002C5C11" w:rsidRDefault="0074329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引用《中国农业百科全书》农业卷的定义，种植制度乃一个地区或生产单位农作物组成、配置、熟制与种植方式的总称，是耕作制度的主体。定义中农作物包括粮食作物、经济作物、饲料作物、蔬菜和果树等</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NE.Ref.{3B0C0D48-64A0-45F7-B73A-5DB1A8E052A7}</w:instrText>
      </w:r>
      <w:r w:rsidR="00057E49">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[32]</w:t>
      </w:r>
      <w:r w:rsidR="00057E49">
        <w:rPr>
          <w:rFonts w:ascii="Times New Roman" w:hAnsi="Times New Roman" w:cs="Times New Roman"/>
          <w:sz w:val="24"/>
          <w:szCs w:val="24"/>
        </w:rPr>
        <w:fldChar w:fldCharType="end"/>
      </w:r>
      <w:r>
        <w:rPr>
          <w:rFonts w:ascii="Times New Roman" w:hAnsi="Times New Roman" w:cs="Times New Roman" w:hint="eastAsia"/>
          <w:sz w:val="24"/>
          <w:szCs w:val="24"/>
        </w:rPr>
        <w:t>。</w:t>
      </w:r>
    </w:p>
    <w:p w14:paraId="58390524" w14:textId="751FD583" w:rsidR="00743295" w:rsidRPr="00743295" w:rsidRDefault="00743295" w:rsidP="000C68E8">
      <w:pPr>
        <w:spacing w:after="0" w:line="400" w:lineRule="exact"/>
        <w:ind w:firstLineChars="200" w:firstLine="480"/>
        <w:jc w:val="both"/>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sidRPr="00C46A1B">
        <w:rPr>
          <w:rFonts w:ascii="Times New Roman" w:hAnsi="Times New Roman" w:cs="Times New Roman"/>
          <w:sz w:val="24"/>
          <w:szCs w:val="24"/>
        </w:rPr>
        <w:t>6</w:t>
      </w:r>
      <w:r>
        <w:rPr>
          <w:rFonts w:ascii="Times New Roman" w:hAnsi="Times New Roman" w:cs="Times New Roman" w:hint="eastAsia"/>
          <w:sz w:val="24"/>
          <w:szCs w:val="24"/>
        </w:rPr>
        <w:t>个温度带，包含了高原、山岭、丘陵、平原和盆地</w:t>
      </w:r>
      <w:r w:rsidRPr="00C46A1B">
        <w:rPr>
          <w:rFonts w:ascii="Times New Roman" w:hAnsi="Times New Roman" w:cs="Times New Roman"/>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7D770697" w14:textId="296F7017" w:rsidR="00F02857" w:rsidRDefault="00FF1A85" w:rsidP="000C68E8">
      <w:pPr>
        <w:spacing w:after="0" w:line="400" w:lineRule="exact"/>
        <w:ind w:firstLineChars="200" w:firstLine="480"/>
        <w:jc w:val="both"/>
        <w:rPr>
          <w:rFonts w:ascii="Times New Roman" w:hAnsi="Times New Roman" w:cs="Times New Roman"/>
          <w:sz w:val="24"/>
          <w:szCs w:val="24"/>
        </w:rPr>
      </w:pPr>
      <w:r w:rsidRPr="00D65A9D">
        <w:rPr>
          <w:rFonts w:ascii="Times New Roman" w:eastAsia="宋体" w:hAnsi="Times New Roman" w:cs="Times New Roman"/>
          <w:sz w:val="24"/>
          <w:szCs w:val="24"/>
        </w:rPr>
        <w:t>结合光照和适度特征，全国划分为</w:t>
      </w:r>
      <w:r w:rsidRPr="00C46A1B">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NE.Ref.{AE6B77B6-09FA-4248-963E-1AE6E678DA37}</w:instrText>
      </w:r>
      <w:r w:rsidR="00057E49">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[33, 34]</w:t>
      </w:r>
      <w:r w:rsidR="00057E49">
        <w:rPr>
          <w:rFonts w:ascii="Times New Roman" w:hAnsi="Times New Roman" w:cs="Times New Roman"/>
          <w:sz w:val="24"/>
          <w:szCs w:val="24"/>
        </w:rPr>
        <w:fldChar w:fldCharType="end"/>
      </w:r>
      <w:r w:rsidRPr="00D65A9D">
        <w:rPr>
          <w:rFonts w:ascii="Times New Roman" w:eastAsia="宋体" w:hAnsi="Times New Roman" w:cs="Times New Roman"/>
          <w:sz w:val="24"/>
          <w:szCs w:val="24"/>
        </w:rPr>
        <w:t>。中国科学院资源环境科学的数据显示，适宜种植</w:t>
      </w:r>
      <w:ins w:id="81" w:author="曾 翠红" w:date="2019-05-07T10:48:00Z">
        <w:r w:rsidR="00A33C67">
          <w:rPr>
            <w:rFonts w:ascii="Times New Roman" w:eastAsia="宋体" w:hAnsi="Times New Roman" w:cs="Times New Roman" w:hint="eastAsia"/>
            <w:sz w:val="24"/>
            <w:szCs w:val="24"/>
          </w:rPr>
          <w:t>一季</w:t>
        </w:r>
      </w:ins>
      <w:del w:id="82" w:author="曾 翠红" w:date="2019-05-07T10:48:00Z">
        <w:r w:rsidRPr="00D65A9D" w:rsidDel="00A33C67">
          <w:rPr>
            <w:rFonts w:ascii="Times New Roman" w:eastAsia="宋体" w:hAnsi="Times New Roman" w:cs="Times New Roman"/>
            <w:sz w:val="24"/>
            <w:szCs w:val="24"/>
          </w:rPr>
          <w:delText>一熟</w:delText>
        </w:r>
      </w:del>
      <w:r w:rsidRPr="00D65A9D">
        <w:rPr>
          <w:rFonts w:ascii="Times New Roman" w:eastAsia="宋体" w:hAnsi="Times New Roman" w:cs="Times New Roman"/>
          <w:sz w:val="24"/>
          <w:szCs w:val="24"/>
        </w:rPr>
        <w:t>作物的农业区域面积占比最大，超过</w:t>
      </w:r>
      <w:r w:rsidRPr="00C46A1B">
        <w:rPr>
          <w:rFonts w:ascii="Times New Roman" w:eastAsia="宋体" w:hAnsi="Times New Roman" w:cs="Times New Roman"/>
          <w:sz w:val="24"/>
          <w:szCs w:val="24"/>
        </w:rPr>
        <w:t>70</w:t>
      </w:r>
      <w:r w:rsidRPr="00D65A9D">
        <w:rPr>
          <w:rFonts w:ascii="Times New Roman" w:eastAsia="宋体" w:hAnsi="Times New Roman" w:cs="Times New Roman"/>
          <w:sz w:val="24"/>
          <w:szCs w:val="24"/>
        </w:rPr>
        <w:t>%</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5B364EB7" w14:textId="4B3E2B79"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其次是两熟区，</w:t>
      </w:r>
      <w:ins w:id="83" w:author="曾 翠红" w:date="2019-05-07T10:48:00Z">
        <w:r w:rsidR="00A33C67">
          <w:rPr>
            <w:rFonts w:ascii="Times New Roman" w:hAnsi="Times New Roman" w:cs="Times New Roman" w:hint="eastAsia"/>
            <w:sz w:val="24"/>
            <w:szCs w:val="24"/>
          </w:rPr>
          <w:t>适宜种植两季作物的</w:t>
        </w:r>
      </w:ins>
      <w:r>
        <w:rPr>
          <w:rFonts w:ascii="Times New Roman" w:hAnsi="Times New Roman" w:cs="Times New Roman" w:hint="eastAsia"/>
          <w:sz w:val="24"/>
          <w:szCs w:val="24"/>
        </w:rPr>
        <w:t>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6E47F1C3" w14:textId="02F8823F" w:rsidR="00FF1A85" w:rsidRDefault="00FF1A85" w:rsidP="00470087">
      <w:pPr>
        <w:spacing w:afterLines="50" w:after="163"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农业区域面积占比较低的是三熟区，约占</w:t>
      </w:r>
      <w:r w:rsidRPr="00C46A1B">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sidRPr="00C46A1B">
        <w:rPr>
          <w:rFonts w:ascii="Times New Roman" w:hAnsi="Times New Roman" w:cs="Times New Roman"/>
          <w:sz w:val="24"/>
          <w:szCs w:val="24"/>
        </w:rPr>
        <w:t>5</w:t>
      </w:r>
      <w:r>
        <w:rPr>
          <w:rFonts w:ascii="Times New Roman" w:hAnsi="Times New Roman" w:cs="Times New Roman" w:hint="eastAsia"/>
          <w:sz w:val="24"/>
          <w:szCs w:val="24"/>
        </w:rPr>
        <w:t>个区。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4" w:author="曾 翠红" w:date="2019-05-07T10:52:00Z">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7123"/>
        <w:tblGridChange w:id="85">
          <w:tblGrid>
            <w:gridCol w:w="7123"/>
            <w:gridCol w:w="1679"/>
          </w:tblGrid>
        </w:tblGridChange>
      </w:tblGrid>
      <w:tr w:rsidR="00A33C67" w:rsidDel="00D305E8" w14:paraId="7BBADD7A" w14:textId="27EC8FC1" w:rsidTr="00A33C67">
        <w:trPr>
          <w:jc w:val="center"/>
          <w:del w:id="86" w:author="曾 翠红" w:date="2019-05-12T08:34:00Z"/>
          <w:trPrChange w:id="87" w:author="曾 翠红" w:date="2019-05-07T10:52:00Z">
            <w:trPr>
              <w:gridAfter w:val="0"/>
              <w:jc w:val="center"/>
            </w:trPr>
          </w:trPrChange>
        </w:trPr>
        <w:tc>
          <w:tcPr>
            <w:tcW w:w="7106" w:type="dxa"/>
            <w:vAlign w:val="center"/>
            <w:tcPrChange w:id="88" w:author="曾 翠红" w:date="2019-05-07T10:52:00Z">
              <w:tcPr>
                <w:tcW w:w="4356" w:type="dxa"/>
              </w:tcPr>
            </w:tcPrChange>
          </w:tcPr>
          <w:p w14:paraId="5912BCFA" w14:textId="58F41C3F" w:rsidR="00A33C67" w:rsidDel="00D305E8" w:rsidRDefault="00A33C67">
            <w:pPr>
              <w:spacing w:beforeLines="50" w:before="163" w:after="0"/>
              <w:jc w:val="center"/>
              <w:rPr>
                <w:del w:id="89" w:author="曾 翠红" w:date="2019-05-12T08:34:00Z"/>
                <w:rFonts w:ascii="Times New Roman" w:hAnsi="Times New Roman" w:cs="Times New Roman"/>
                <w:sz w:val="24"/>
                <w:szCs w:val="24"/>
              </w:rPr>
              <w:pPrChange w:id="90" w:author="曾 翠红" w:date="2019-05-07T10:53:00Z">
                <w:pPr>
                  <w:spacing w:beforeLines="50" w:before="163" w:after="0"/>
                  <w:ind w:firstLine="442"/>
                </w:pPr>
              </w:pPrChange>
            </w:pPr>
            <w:del w:id="91" w:author="曾 翠红" w:date="2019-05-07T10:51:00Z">
              <w:r w:rsidDel="00A33C67">
                <w:rPr>
                  <w:noProof/>
                </w:rPr>
                <w:drawing>
                  <wp:inline distT="0" distB="0" distL="0" distR="0" wp14:anchorId="00DA0525" wp14:editId="63B37B53">
                    <wp:extent cx="4386372" cy="33147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437" t="14357" r="21475" b="2621"/>
                            <a:stretch/>
                          </pic:blipFill>
                          <pic:spPr bwMode="auto">
                            <a:xfrm>
                              <a:off x="0" y="0"/>
                              <a:ext cx="4400183" cy="3325137"/>
                            </a:xfrm>
                            <a:prstGeom prst="rect">
                              <a:avLst/>
                            </a:prstGeom>
                            <a:ln>
                              <a:noFill/>
                            </a:ln>
                            <a:extLst>
                              <a:ext uri="{53640926-AAD7-44D8-BBD7-CCE9431645EC}">
                                <a14:shadowObscured xmlns:a14="http://schemas.microsoft.com/office/drawing/2010/main"/>
                              </a:ext>
                            </a:extLst>
                          </pic:spPr>
                        </pic:pic>
                      </a:graphicData>
                    </a:graphic>
                  </wp:inline>
                </w:drawing>
              </w:r>
            </w:del>
          </w:p>
        </w:tc>
      </w:tr>
      <w:tr w:rsidR="00A33C67" w:rsidDel="00A33C67" w14:paraId="605F2B0A" w14:textId="77777777" w:rsidTr="00A33C67">
        <w:trPr>
          <w:jc w:val="center"/>
          <w:del w:id="92" w:author="曾 翠红" w:date="2019-05-07T10:49:00Z"/>
          <w:trPrChange w:id="93" w:author="曾 翠红" w:date="2019-05-07T10:52:00Z">
            <w:trPr>
              <w:gridAfter w:val="0"/>
              <w:jc w:val="center"/>
            </w:trPr>
          </w:trPrChange>
        </w:trPr>
        <w:tc>
          <w:tcPr>
            <w:tcW w:w="7106" w:type="dxa"/>
            <w:tcPrChange w:id="94" w:author="曾 翠红" w:date="2019-05-07T10:52:00Z">
              <w:tcPr>
                <w:tcW w:w="4356" w:type="dxa"/>
              </w:tcPr>
            </w:tcPrChange>
          </w:tcPr>
          <w:p w14:paraId="4ACF9D10" w14:textId="09DFB6C3" w:rsidR="00A33C67" w:rsidRPr="00A6519D" w:rsidDel="00A33C67" w:rsidRDefault="00A33C67" w:rsidP="00470087">
            <w:pPr>
              <w:spacing w:after="0"/>
              <w:ind w:firstLine="440"/>
              <w:jc w:val="center"/>
              <w:rPr>
                <w:del w:id="95" w:author="曾 翠红" w:date="2019-05-07T10:49:00Z"/>
                <w:rFonts w:ascii="Times New Roman" w:hAnsi="Times New Roman" w:cs="Times New Roman"/>
                <w:b/>
                <w:sz w:val="24"/>
                <w:szCs w:val="24"/>
              </w:rPr>
            </w:pPr>
            <w:del w:id="96" w:author="曾 翠红" w:date="2019-05-07T10:49:00Z">
              <w:r w:rsidDel="00A33C67">
                <w:rPr>
                  <w:noProof/>
                </w:rPr>
                <w:drawing>
                  <wp:inline distT="0" distB="0" distL="0" distR="0" wp14:anchorId="56955BFA" wp14:editId="34FB22F2">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del>
          </w:p>
        </w:tc>
      </w:tr>
      <w:tr w:rsidR="00FF1A85" w:rsidRPr="009A4053" w:rsidDel="00D305E8" w14:paraId="55D4F906" w14:textId="2A6487C6" w:rsidTr="00A33C67">
        <w:trPr>
          <w:jc w:val="center"/>
          <w:del w:id="97" w:author="曾 翠红" w:date="2019-05-12T08:34:00Z"/>
          <w:trPrChange w:id="98" w:author="曾 翠红" w:date="2019-05-07T10:52:00Z">
            <w:trPr>
              <w:jc w:val="center"/>
            </w:trPr>
          </w:trPrChange>
        </w:trPr>
        <w:tc>
          <w:tcPr>
            <w:tcW w:w="7106" w:type="dxa"/>
            <w:tcPrChange w:id="99" w:author="曾 翠红" w:date="2019-05-07T10:52:00Z">
              <w:tcPr>
                <w:tcW w:w="8802" w:type="dxa"/>
                <w:gridSpan w:val="2"/>
              </w:tcPr>
            </w:tcPrChange>
          </w:tcPr>
          <w:p w14:paraId="685A856D" w14:textId="4BE602F1" w:rsidR="00A836E5" w:rsidDel="00D305E8" w:rsidRDefault="00A836E5">
            <w:pPr>
              <w:pStyle w:val="af"/>
              <w:spacing w:afterLines="0" w:after="0" w:line="440" w:lineRule="exact"/>
              <w:jc w:val="center"/>
              <w:rPr>
                <w:del w:id="100" w:author="曾 翠红" w:date="2019-05-12T08:34:00Z"/>
              </w:rPr>
              <w:pPrChange w:id="101" w:author="曾 翠红" w:date="2019-05-07T10:53:00Z">
                <w:pPr>
                  <w:pStyle w:val="af"/>
                  <w:spacing w:afterLines="0" w:after="0"/>
                  <w:jc w:val="center"/>
                </w:pPr>
              </w:pPrChange>
            </w:pPr>
            <w:del w:id="102" w:author="曾 翠红" w:date="2019-05-12T08:34:00Z">
              <w:r w:rsidDel="00D305E8">
                <w:rPr>
                  <w:rFonts w:hint="eastAsia"/>
                </w:rPr>
                <w:delText>图</w:delText>
              </w:r>
              <w:r w:rsidRPr="00C46A1B" w:rsidDel="00D305E8">
                <w:rPr>
                  <w:rFonts w:cs="Times New Roman"/>
                </w:rPr>
                <w:delText>2</w:delText>
              </w:r>
              <w:r w:rsidDel="00D305E8">
                <w:noBreakHyphen/>
              </w:r>
              <w:r w:rsidDel="00D305E8">
                <w:rPr>
                  <w:iCs w:val="0"/>
                </w:rPr>
                <w:fldChar w:fldCharType="begin"/>
              </w:r>
              <w:r w:rsidDel="00D305E8">
                <w:delInstrText xml:space="preserve"> </w:delInstrText>
              </w:r>
              <w:r w:rsidDel="00D305E8">
                <w:rPr>
                  <w:rFonts w:hint="eastAsia"/>
                </w:rPr>
                <w:delInstrText xml:space="preserve">SEQ </w:delInstrText>
              </w:r>
              <w:r w:rsidDel="00D305E8">
                <w:rPr>
                  <w:rFonts w:hint="eastAsia"/>
                </w:rPr>
                <w:delInstrText>图</w:delInstrText>
              </w:r>
              <w:r w:rsidDel="00D305E8">
                <w:rPr>
                  <w:rFonts w:hint="eastAsia"/>
                </w:rPr>
                <w:delInstrText>__ \* ARABIC \s 1</w:delInstrText>
              </w:r>
              <w:r w:rsidDel="00D305E8">
                <w:delInstrText xml:space="preserve"> </w:delInstrText>
              </w:r>
              <w:r w:rsidDel="00D305E8">
                <w:rPr>
                  <w:iCs w:val="0"/>
                </w:rPr>
                <w:fldChar w:fldCharType="separate"/>
              </w:r>
              <w:r w:rsidR="00237679" w:rsidDel="00D305E8">
                <w:rPr>
                  <w:noProof/>
                </w:rPr>
                <w:delText>2</w:delText>
              </w:r>
              <w:r w:rsidDel="00D305E8">
                <w:rPr>
                  <w:iCs w:val="0"/>
                </w:rPr>
                <w:fldChar w:fldCharType="end"/>
              </w:r>
              <w:r w:rsidDel="00D305E8">
                <w:delText xml:space="preserve">  </w:delText>
              </w:r>
              <w:r w:rsidDel="00D305E8">
                <w:rPr>
                  <w:rFonts w:hint="eastAsia"/>
                </w:rPr>
                <w:delText>我国气候带</w:delText>
              </w:r>
            </w:del>
            <w:del w:id="103" w:author="曾 翠红" w:date="2019-05-07T10:53:00Z">
              <w:r w:rsidDel="00491090">
                <w:rPr>
                  <w:rFonts w:hint="eastAsia"/>
                </w:rPr>
                <w:delText>及熟制</w:delText>
              </w:r>
            </w:del>
            <w:del w:id="104" w:author="曾 翠红" w:date="2019-05-12T08:34:00Z">
              <w:r w:rsidDel="00D305E8">
                <w:rPr>
                  <w:rFonts w:hint="eastAsia"/>
                </w:rPr>
                <w:delText>划分</w:delText>
              </w:r>
            </w:del>
          </w:p>
          <w:p w14:paraId="119D2D06" w14:textId="27560758" w:rsidR="009E6473" w:rsidRPr="005722A7" w:rsidDel="00D305E8" w:rsidRDefault="00FF1A85">
            <w:pPr>
              <w:spacing w:after="0" w:line="440" w:lineRule="exact"/>
              <w:jc w:val="center"/>
              <w:rPr>
                <w:del w:id="105" w:author="曾 翠红" w:date="2019-05-12T08:34:00Z"/>
                <w:rFonts w:ascii="Times New Roman" w:hAnsi="Times New Roman" w:cs="Times New Roman"/>
                <w:sz w:val="18"/>
                <w:szCs w:val="18"/>
              </w:rPr>
              <w:pPrChange w:id="106" w:author="曾 翠红" w:date="2019-05-07T10:53:00Z">
                <w:pPr>
                  <w:spacing w:after="0" w:line="400" w:lineRule="exact"/>
                  <w:ind w:firstLine="420"/>
                  <w:jc w:val="center"/>
                </w:pPr>
              </w:pPrChange>
            </w:pPr>
            <w:del w:id="107" w:author="曾 翠红" w:date="2019-05-12T08:34:00Z">
              <w:r w:rsidRPr="005722A7" w:rsidDel="00D305E8">
                <w:rPr>
                  <w:rFonts w:ascii="Times New Roman" w:hAnsi="Times New Roman" w:cs="Times New Roman" w:hint="eastAsia"/>
                  <w:sz w:val="18"/>
                  <w:szCs w:val="18"/>
                </w:rPr>
                <w:delText>数据来源：中国科学院资源环境科学数据中心。</w:delText>
              </w:r>
            </w:del>
          </w:p>
        </w:tc>
      </w:tr>
    </w:tbl>
    <w:p w14:paraId="13807CF5" w14:textId="072D1D3F" w:rsidR="00AD2A06" w:rsidRPr="006B3907" w:rsidRDefault="00A87D66" w:rsidP="00B61336">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E0163" w:rsidRPr="00C46A1B">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p>
    <w:p w14:paraId="4ABC1E66" w14:textId="77777777" w:rsidR="00F43A23"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w:t>
      </w:r>
    </w:p>
    <w:p w14:paraId="45FD8115" w14:textId="1EC2F70C" w:rsidR="00F43A23"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亩均产量直观且本质的反映要素投入与回报的关系，土地生产率与农地经营</w:t>
      </w:r>
      <w:r w:rsidR="00CA62A2">
        <w:rPr>
          <w:rFonts w:ascii="Times New Roman" w:hAnsi="Times New Roman" w:cs="Times New Roman" w:hint="eastAsia"/>
          <w:sz w:val="24"/>
          <w:szCs w:val="24"/>
        </w:rPr>
        <w:t>规模关系的研究</w:t>
      </w:r>
      <w:del w:id="108" w:author="曾 翠红" w:date="2019-05-08T20:24:00Z">
        <w:r w:rsidR="00CA62A2" w:rsidDel="004142C3">
          <w:rPr>
            <w:rFonts w:ascii="Times New Roman" w:hAnsi="Times New Roman" w:cs="Times New Roman" w:hint="eastAsia"/>
            <w:sz w:val="24"/>
            <w:szCs w:val="24"/>
          </w:rPr>
          <w:delText>就是</w:delText>
        </w:r>
      </w:del>
      <w:ins w:id="109" w:author="曾 翠红" w:date="2019-05-08T20:24:00Z">
        <w:r w:rsidR="004142C3">
          <w:rPr>
            <w:rFonts w:ascii="Times New Roman" w:hAnsi="Times New Roman" w:cs="Times New Roman" w:hint="eastAsia"/>
            <w:sz w:val="24"/>
            <w:szCs w:val="24"/>
          </w:rPr>
          <w:t>正是</w:t>
        </w:r>
      </w:ins>
      <w:r w:rsidR="00CA62A2">
        <w:rPr>
          <w:rFonts w:ascii="Times New Roman" w:hAnsi="Times New Roman" w:cs="Times New Roman" w:hint="eastAsia"/>
          <w:sz w:val="24"/>
          <w:szCs w:val="24"/>
        </w:rPr>
        <w:t>从发现亩均产量随着种植面积的扩大而降低开始的</w:t>
      </w:r>
      <w:del w:id="110" w:author="曾 翠红" w:date="2019-05-08T20:24:00Z">
        <w:r w:rsidR="00CA62A2" w:rsidDel="004142C3">
          <w:rPr>
            <w:rFonts w:ascii="Times New Roman" w:hAnsi="Times New Roman" w:cs="Times New Roman" w:hint="eastAsia"/>
            <w:sz w:val="24"/>
            <w:szCs w:val="24"/>
          </w:rPr>
          <w:delText>，</w:delText>
        </w:r>
        <w:r w:rsidR="00CA62A2" w:rsidDel="004142C3">
          <w:rPr>
            <w:rFonts w:ascii="Times New Roman" w:hAnsi="Times New Roman" w:cs="Times New Roman"/>
            <w:sz w:val="24"/>
            <w:szCs w:val="24"/>
          </w:rPr>
          <w:delText>而且</w:delText>
        </w:r>
      </w:del>
      <w:ins w:id="111" w:author="曾 翠红" w:date="2019-05-08T20:24:00Z">
        <w:r w:rsidR="004142C3">
          <w:rPr>
            <w:rFonts w:ascii="Times New Roman" w:hAnsi="Times New Roman" w:cs="Times New Roman" w:hint="eastAsia"/>
            <w:sz w:val="24"/>
            <w:szCs w:val="24"/>
          </w:rPr>
          <w:t>。</w:t>
        </w:r>
      </w:ins>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ins w:id="112" w:author="曾 翠红" w:date="2019-05-08T20:24:00Z">
        <w:r w:rsidR="004142C3">
          <w:rPr>
            <w:rFonts w:ascii="Times New Roman" w:hAnsi="Times New Roman" w:cs="Times New Roman" w:hint="eastAsia"/>
            <w:sz w:val="24"/>
            <w:szCs w:val="24"/>
          </w:rPr>
          <w:t>也有</w:t>
        </w:r>
      </w:ins>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w:t>
      </w:r>
    </w:p>
    <w:p w14:paraId="5A02276D" w14:textId="2F2F55DB" w:rsidR="00AA18CF" w:rsidRDefault="0065682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C46A1B">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1</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3</w:t>
      </w:r>
      <w:r w:rsidRPr="00FE0163">
        <w:rPr>
          <w:rFonts w:ascii="Times New Roman" w:eastAsia="黑体" w:hAnsi="Times New Roman" w:cs="Times New Roman"/>
          <w:sz w:val="24"/>
          <w:szCs w:val="24"/>
        </w:rPr>
        <w:t xml:space="preserve">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641CAC6F" w:rsidR="00FE0163" w:rsidRDefault="00FE016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ins w:id="113" w:author="曾 翠红" w:date="2019-05-08T20:26:00Z">
        <w:r w:rsidR="004142C3">
          <w:rPr>
            <w:rFonts w:ascii="Times New Roman" w:hAnsi="Times New Roman" w:cs="Times New Roman" w:hint="eastAsia"/>
            <w:sz w:val="24"/>
            <w:szCs w:val="24"/>
          </w:rPr>
          <w:t>农户层面以农户粮食的全部播种或收获面积为研究个体</w:t>
        </w:r>
        <w:r w:rsidR="004142C3">
          <w:rPr>
            <w:rFonts w:ascii="Times New Roman" w:hAnsi="Times New Roman" w:cs="Times New Roman"/>
            <w:sz w:val="24"/>
            <w:szCs w:val="24"/>
          </w:rPr>
          <w:fldChar w:fldCharType="begin"/>
        </w:r>
        <w:r w:rsidR="004142C3">
          <w:rPr>
            <w:rFonts w:ascii="Times New Roman" w:hAnsi="Times New Roman" w:cs="Times New Roman"/>
            <w:sz w:val="24"/>
            <w:szCs w:val="24"/>
          </w:rPr>
          <w:instrText xml:space="preserve"> ADDIN NE.Ref.{A328446B-7243-42AB-9C23-B42514ED629D}</w:instrText>
        </w:r>
        <w:r w:rsidR="004142C3">
          <w:rPr>
            <w:rFonts w:ascii="Times New Roman" w:hAnsi="Times New Roman" w:cs="Times New Roman"/>
            <w:sz w:val="24"/>
            <w:szCs w:val="24"/>
          </w:rPr>
          <w:fldChar w:fldCharType="separate"/>
        </w:r>
        <w:r w:rsidR="004142C3">
          <w:rPr>
            <w:rFonts w:ascii="Times New Roman" w:hAnsi="Times New Roman" w:cs="Times New Roman"/>
            <w:color w:val="080000"/>
            <w:sz w:val="24"/>
            <w:szCs w:val="24"/>
            <w:vertAlign w:val="superscript"/>
          </w:rPr>
          <w:t>[35, 36]</w:t>
        </w:r>
        <w:r w:rsidR="004142C3">
          <w:rPr>
            <w:rFonts w:ascii="Times New Roman" w:hAnsi="Times New Roman" w:cs="Times New Roman"/>
            <w:sz w:val="24"/>
            <w:szCs w:val="24"/>
          </w:rPr>
          <w:fldChar w:fldCharType="end"/>
        </w:r>
        <w:r w:rsidR="004142C3">
          <w:rPr>
            <w:rFonts w:ascii="Times New Roman" w:hAnsi="Times New Roman" w:cs="Times New Roman" w:hint="eastAsia"/>
            <w:sz w:val="24"/>
            <w:szCs w:val="24"/>
          </w:rPr>
          <w:t>，</w:t>
        </w:r>
      </w:ins>
      <w:r w:rsidR="0050504C">
        <w:rPr>
          <w:rFonts w:ascii="Times New Roman" w:hAnsi="Times New Roman" w:cs="Times New Roman" w:hint="eastAsia"/>
          <w:sz w:val="24"/>
          <w:szCs w:val="24"/>
        </w:rPr>
        <w:t>地块层面以农户连片不分割的土地面积为研究个体</w:t>
      </w:r>
      <w:del w:id="114" w:author="曾 翠红" w:date="2019-05-08T20:26:00Z">
        <w:r w:rsidR="005D7D82" w:rsidDel="004142C3">
          <w:rPr>
            <w:rFonts w:ascii="Times New Roman" w:hAnsi="Times New Roman" w:cs="Times New Roman" w:hint="eastAsia"/>
            <w:sz w:val="24"/>
            <w:szCs w:val="24"/>
          </w:rPr>
          <w:delText>，农户层面以农户粮食的全部播种</w:delText>
        </w:r>
        <w:r w:rsidR="0077082F" w:rsidDel="004142C3">
          <w:rPr>
            <w:rFonts w:ascii="Times New Roman" w:hAnsi="Times New Roman" w:cs="Times New Roman" w:hint="eastAsia"/>
            <w:sz w:val="24"/>
            <w:szCs w:val="24"/>
          </w:rPr>
          <w:delText>或</w:delText>
        </w:r>
        <w:r w:rsidR="005D7D82" w:rsidDel="004142C3">
          <w:rPr>
            <w:rFonts w:ascii="Times New Roman" w:hAnsi="Times New Roman" w:cs="Times New Roman" w:hint="eastAsia"/>
            <w:sz w:val="24"/>
            <w:szCs w:val="24"/>
          </w:rPr>
          <w:delText>收获面积为研究个体</w:delText>
        </w:r>
        <w:r w:rsidR="00556481" w:rsidDel="004142C3">
          <w:rPr>
            <w:rFonts w:ascii="Times New Roman" w:hAnsi="Times New Roman" w:cs="Times New Roman"/>
            <w:sz w:val="24"/>
            <w:szCs w:val="24"/>
          </w:rPr>
          <w:fldChar w:fldCharType="begin"/>
        </w:r>
        <w:r w:rsidR="00556481" w:rsidDel="004142C3">
          <w:rPr>
            <w:rFonts w:ascii="Times New Roman" w:hAnsi="Times New Roman" w:cs="Times New Roman"/>
            <w:sz w:val="24"/>
            <w:szCs w:val="24"/>
          </w:rPr>
          <w:delInstrText xml:space="preserve"> ADDIN NE.Ref.{A328446B-7243-42AB-9C23-B42514ED629D}</w:delInstrText>
        </w:r>
        <w:r w:rsidR="00556481" w:rsidDel="004142C3">
          <w:rPr>
            <w:rFonts w:ascii="Times New Roman" w:hAnsi="Times New Roman" w:cs="Times New Roman"/>
            <w:sz w:val="24"/>
            <w:szCs w:val="24"/>
          </w:rPr>
          <w:fldChar w:fldCharType="separate"/>
        </w:r>
        <w:r w:rsidR="00C47404" w:rsidDel="004142C3">
          <w:rPr>
            <w:rFonts w:ascii="Times New Roman" w:hAnsi="Times New Roman" w:cs="Times New Roman"/>
            <w:color w:val="080000"/>
            <w:sz w:val="24"/>
            <w:szCs w:val="24"/>
            <w:vertAlign w:val="superscript"/>
          </w:rPr>
          <w:delText>[35, 36]</w:delText>
        </w:r>
        <w:r w:rsidR="00556481" w:rsidDel="004142C3">
          <w:rPr>
            <w:rFonts w:ascii="Times New Roman" w:hAnsi="Times New Roman" w:cs="Times New Roman"/>
            <w:sz w:val="24"/>
            <w:szCs w:val="24"/>
          </w:rPr>
          <w:fldChar w:fldCharType="end"/>
        </w:r>
      </w:del>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[36, 37]</w:t>
      </w:r>
      <w:r>
        <w:rPr>
          <w:rFonts w:ascii="Times New Roman" w:hAnsi="Times New Roman" w:cs="Times New Roman"/>
          <w:sz w:val="24"/>
          <w:szCs w:val="24"/>
        </w:rPr>
        <w:fldChar w:fldCharType="end"/>
      </w:r>
      <w:ins w:id="115" w:author="曾 翠红" w:date="2019-05-08T20:28:00Z">
        <w:r w:rsidR="001E2104">
          <w:rPr>
            <w:rFonts w:ascii="Times New Roman" w:hAnsi="Times New Roman" w:cs="Times New Roman" w:hint="eastAsia"/>
            <w:sz w:val="24"/>
            <w:szCs w:val="24"/>
          </w:rPr>
          <w:t>，</w:t>
        </w:r>
      </w:ins>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[38]</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49BA497A" w:rsidR="00FE0163" w:rsidRDefault="00FE016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w:t>
      </w:r>
      <w:del w:id="116" w:author="曾 翠红" w:date="2019-05-08T20:28:00Z">
        <w:r w:rsidDel="002C201A">
          <w:rPr>
            <w:rFonts w:ascii="Times New Roman" w:hAnsi="Times New Roman" w:cs="Times New Roman" w:hint="eastAsia"/>
            <w:sz w:val="24"/>
            <w:szCs w:val="24"/>
          </w:rPr>
          <w:delText>就</w:delText>
        </w:r>
      </w:del>
      <w:ins w:id="117" w:author="曾 翠红" w:date="2019-05-08T20:28:00Z">
        <w:r w:rsidR="002C201A">
          <w:rPr>
            <w:rFonts w:ascii="Times New Roman" w:hAnsi="Times New Roman" w:cs="Times New Roman" w:hint="eastAsia"/>
            <w:sz w:val="24"/>
            <w:szCs w:val="24"/>
          </w:rPr>
          <w:t>这种处理方法</w:t>
        </w:r>
      </w:ins>
      <w:r>
        <w:rPr>
          <w:rFonts w:ascii="Times New Roman" w:hAnsi="Times New Roman" w:cs="Times New Roman" w:hint="eastAsia"/>
          <w:sz w:val="24"/>
          <w:szCs w:val="24"/>
        </w:rPr>
        <w:t>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6201FAF2"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bookmarkStart w:id="118" w:name="_Toc4687803"/>
      <w:r w:rsidRPr="00C46A1B">
        <w:rPr>
          <w:rFonts w:ascii="Times New Roman" w:eastAsia="黑体" w:hAnsi="Times New Roman" w:cs="Times New Roman"/>
          <w:sz w:val="28"/>
          <w:szCs w:val="28"/>
        </w:rPr>
        <w:t>2</w:t>
      </w:r>
      <w:r w:rsidRPr="009C12EE">
        <w:rPr>
          <w:rFonts w:ascii="Times New Roman" w:eastAsia="黑体" w:hAnsi="Times New Roman" w:cs="Times New Roman"/>
          <w:sz w:val="28"/>
          <w:szCs w:val="28"/>
        </w:rPr>
        <w:t>.</w:t>
      </w:r>
      <w:r w:rsidR="00DF4B0A">
        <w:rPr>
          <w:rFonts w:ascii="Times New Roman" w:eastAsia="黑体" w:hAnsi="Times New Roman" w:cs="Times New Roman"/>
          <w:sz w:val="28"/>
          <w:szCs w:val="28"/>
        </w:rPr>
        <w:t>2</w:t>
      </w:r>
      <w:r w:rsidRPr="009C12EE">
        <w:rPr>
          <w:rFonts w:ascii="Times New Roman" w:eastAsia="黑体" w:hAnsi="Times New Roman" w:cs="Times New Roman"/>
          <w:sz w:val="28"/>
          <w:szCs w:val="28"/>
        </w:rPr>
        <w:t xml:space="preserve">  </w:t>
      </w:r>
      <w:r w:rsidR="00221979">
        <w:rPr>
          <w:rFonts w:ascii="Times New Roman" w:eastAsia="黑体" w:hAnsi="Times New Roman" w:cs="Times New Roman" w:hint="eastAsia"/>
          <w:sz w:val="28"/>
          <w:szCs w:val="28"/>
        </w:rPr>
        <w:t>土地生产率的研究现状</w:t>
      </w:r>
      <w:bookmarkEnd w:id="118"/>
    </w:p>
    <w:p w14:paraId="06290C71" w14:textId="4E0BF629" w:rsidR="00AD6A0D" w:rsidRPr="00AD6A0D" w:rsidRDefault="00801A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w:t>
      </w:r>
      <w:ins w:id="119" w:author="曾 翠红" w:date="2019-05-08T20:32:00Z">
        <w:r w:rsidR="00252658">
          <w:rPr>
            <w:rFonts w:ascii="Times New Roman" w:hAnsi="Times New Roman" w:cs="Times New Roman" w:hint="eastAsia"/>
            <w:sz w:val="24"/>
            <w:szCs w:val="24"/>
          </w:rPr>
          <w:t>土地</w:t>
        </w:r>
      </w:ins>
      <w:r w:rsidR="00660C36">
        <w:rPr>
          <w:rFonts w:ascii="Times New Roman" w:hAnsi="Times New Roman" w:cs="Times New Roman" w:hint="eastAsia"/>
          <w:sz w:val="24"/>
          <w:szCs w:val="24"/>
        </w:rPr>
        <w:t>生产率与规模关系的看法</w:t>
      </w:r>
      <w:ins w:id="120" w:author="曾 翠红" w:date="2019-05-08T20:32:00Z">
        <w:r w:rsidR="00252658">
          <w:rPr>
            <w:rFonts w:ascii="Times New Roman" w:hAnsi="Times New Roman" w:cs="Times New Roman" w:hint="eastAsia"/>
            <w:sz w:val="24"/>
            <w:szCs w:val="24"/>
          </w:rPr>
          <w:t>或研究结论</w:t>
        </w:r>
      </w:ins>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7ECBBCBD"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9C12EE">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9C12EE" w:rsidRPr="009C12EE">
        <w:rPr>
          <w:rFonts w:ascii="Times New Roman" w:eastAsia="黑体" w:hAnsi="Times New Roman" w:cs="Times New Roman"/>
          <w:sz w:val="24"/>
          <w:szCs w:val="24"/>
        </w:rPr>
        <w:t>.</w:t>
      </w:r>
      <w:r w:rsidR="009C12EE" w:rsidRPr="00C46A1B">
        <w:rPr>
          <w:rFonts w:ascii="Times New Roman" w:eastAsia="黑体" w:hAnsi="Times New Roman" w:cs="Times New Roman"/>
          <w:sz w:val="24"/>
          <w:szCs w:val="24"/>
        </w:rPr>
        <w:t>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p>
    <w:p w14:paraId="27828493" w14:textId="2C449CB8" w:rsidR="007904B4" w:rsidDel="00C12E23" w:rsidRDefault="007904B4" w:rsidP="00722771">
      <w:pPr>
        <w:spacing w:beforeLines="50" w:before="163" w:afterLines="50" w:after="163" w:line="400" w:lineRule="exact"/>
        <w:ind w:firstLineChars="200" w:firstLine="480"/>
        <w:rPr>
          <w:del w:id="121" w:author="曾 翠红" w:date="2019-05-08T20:36:00Z"/>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del w:id="122" w:author="曾 翠红" w:date="2019-05-08T20:34:00Z">
        <w:r w:rsidR="003A07E8" w:rsidDel="00252658">
          <w:rPr>
            <w:rFonts w:ascii="Times New Roman" w:hAnsi="Times New Roman" w:cs="Times New Roman" w:hint="eastAsia"/>
            <w:sz w:val="24"/>
            <w:szCs w:val="24"/>
          </w:rPr>
          <w:delText>农业</w:delText>
        </w:r>
      </w:del>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w:t>
      </w:r>
      <w:del w:id="123" w:author="曾 翠红" w:date="2019-05-08T20:34:00Z">
        <w:r w:rsidR="007C7D5E" w:rsidDel="00252658">
          <w:rPr>
            <w:rFonts w:ascii="Times New Roman" w:hAnsi="Times New Roman" w:cs="Times New Roman" w:hint="eastAsia"/>
            <w:sz w:val="24"/>
            <w:szCs w:val="24"/>
          </w:rPr>
          <w:delText>农业</w:delText>
        </w:r>
      </w:del>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w:t>
      </w:r>
      <w:ins w:id="124" w:author="曾 翠红" w:date="2019-05-08T20:34:00Z">
        <w:r w:rsidR="00252658">
          <w:rPr>
            <w:rFonts w:ascii="Times New Roman" w:hAnsi="Times New Roman" w:cs="Times New Roman" w:hint="eastAsia"/>
            <w:sz w:val="24"/>
            <w:szCs w:val="24"/>
          </w:rPr>
          <w:t>农业</w:t>
        </w:r>
      </w:ins>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w:t>
      </w:r>
      <w:r w:rsidR="00722771">
        <w:rPr>
          <w:rFonts w:ascii="Times New Roman" w:hAnsi="Times New Roman" w:cs="Times New Roman" w:hint="eastAsia"/>
          <w:sz w:val="24"/>
          <w:szCs w:val="24"/>
        </w:rPr>
        <w:t>直接投入要素之外</w:t>
      </w:r>
      <w:r w:rsidR="0036567D" w:rsidRPr="00AF35D8">
        <w:rPr>
          <w:rFonts w:ascii="Times New Roman" w:hAnsi="Times New Roman" w:cs="Times New Roman" w:hint="eastAsia"/>
          <w:sz w:val="24"/>
          <w:szCs w:val="24"/>
        </w:rPr>
        <w:t>，影响土地生产率的</w:t>
      </w:r>
      <w:r w:rsidRPr="00AF35D8">
        <w:rPr>
          <w:rFonts w:ascii="Times New Roman" w:hAnsi="Times New Roman" w:cs="Times New Roman" w:hint="eastAsia"/>
          <w:sz w:val="24"/>
          <w:szCs w:val="24"/>
        </w:rPr>
        <w:t>因素</w:t>
      </w:r>
      <w:ins w:id="125" w:author="曾 翠红" w:date="2019-05-08T20:35:00Z">
        <w:r w:rsidR="00252658">
          <w:rPr>
            <w:rFonts w:ascii="Times New Roman" w:hAnsi="Times New Roman" w:cs="Times New Roman" w:hint="eastAsia"/>
            <w:sz w:val="24"/>
            <w:szCs w:val="24"/>
          </w:rPr>
          <w:t>丰富，</w:t>
        </w:r>
        <w:r w:rsidR="00252658">
          <w:rPr>
            <w:rFonts w:ascii="Times New Roman" w:hAnsi="Times New Roman" w:cs="Times New Roman"/>
            <w:sz w:val="24"/>
            <w:szCs w:val="24"/>
          </w:rPr>
          <w:t>本文</w:t>
        </w:r>
        <w:r w:rsidR="00252658">
          <w:rPr>
            <w:rFonts w:ascii="Times New Roman" w:hAnsi="Times New Roman" w:cs="Times New Roman" w:hint="eastAsia"/>
            <w:sz w:val="24"/>
            <w:szCs w:val="24"/>
          </w:rPr>
          <w:t>将这些因素</w:t>
        </w:r>
      </w:ins>
      <w:del w:id="126" w:author="曾 翠红" w:date="2019-05-08T20:35:00Z">
        <w:r w:rsidR="005B6215" w:rsidDel="00252658">
          <w:rPr>
            <w:rFonts w:ascii="Times New Roman" w:hAnsi="Times New Roman" w:cs="Times New Roman" w:hint="eastAsia"/>
            <w:sz w:val="24"/>
            <w:szCs w:val="24"/>
          </w:rPr>
          <w:delText>具体</w:delText>
        </w:r>
      </w:del>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w:t>
      </w:r>
      <w:ins w:id="127" w:author="曾 翠红" w:date="2019-05-08T20:35:00Z">
        <w:r w:rsidR="007F0631">
          <w:rPr>
            <w:rFonts w:ascii="Times New Roman" w:hAnsi="Times New Roman" w:cs="Times New Roman" w:hint="eastAsia"/>
            <w:sz w:val="24"/>
            <w:szCs w:val="24"/>
          </w:rPr>
          <w:t>两个方面</w:t>
        </w:r>
      </w:ins>
      <w:r w:rsidR="002D351D">
        <w:rPr>
          <w:rFonts w:ascii="Times New Roman" w:hAnsi="Times New Roman" w:cs="Times New Roman" w:hint="eastAsia"/>
          <w:sz w:val="24"/>
          <w:szCs w:val="24"/>
        </w:rPr>
        <w:t>，社会因素包括生产者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ins w:id="128" w:author="曾 翠红" w:date="2019-05-08T20:35:00Z">
        <w:r w:rsidR="007F0631">
          <w:rPr>
            <w:rFonts w:ascii="Times New Roman" w:hAnsi="Times New Roman" w:cs="Times New Roman" w:hint="eastAsia"/>
            <w:sz w:val="24"/>
            <w:szCs w:val="24"/>
          </w:rPr>
          <w:t>三个方面</w:t>
        </w:r>
      </w:ins>
      <w:r w:rsidR="002D351D">
        <w:rPr>
          <w:rFonts w:ascii="Times New Roman" w:hAnsi="Times New Roman" w:cs="Times New Roman" w:hint="eastAsia"/>
          <w:sz w:val="24"/>
          <w:szCs w:val="24"/>
        </w:rPr>
        <w:t>。</w:t>
      </w:r>
    </w:p>
    <w:p w14:paraId="5F3D0A38" w14:textId="77777777" w:rsidR="00C12E23" w:rsidRPr="00AF35D8" w:rsidRDefault="00C12E23">
      <w:pPr>
        <w:spacing w:after="0" w:line="440" w:lineRule="exact"/>
        <w:ind w:firstLineChars="200" w:firstLine="480"/>
        <w:jc w:val="both"/>
        <w:rPr>
          <w:ins w:id="129" w:author="曾 翠红" w:date="2019-05-12T08:35:00Z"/>
          <w:rFonts w:ascii="Times New Roman" w:hAnsi="Times New Roman" w:cs="Times New Roman"/>
          <w:sz w:val="24"/>
          <w:szCs w:val="24"/>
        </w:rPr>
        <w:pPrChange w:id="130" w:author="曾 翠红" w:date="2019-05-12T08:35:00Z">
          <w:pPr>
            <w:spacing w:after="0" w:line="400" w:lineRule="exact"/>
            <w:ind w:firstLineChars="200" w:firstLine="480"/>
            <w:jc w:val="both"/>
          </w:pPr>
        </w:pPrChange>
      </w:pPr>
    </w:p>
    <w:p w14:paraId="4C9C388D" w14:textId="18B9D0EC" w:rsidR="007904B4" w:rsidRPr="00D62CBF" w:rsidRDefault="00221979" w:rsidP="00722771">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b/>
          <w:sz w:val="24"/>
          <w:szCs w:val="24"/>
        </w:rPr>
        <w:t>（</w:t>
      </w:r>
      <w:r w:rsidRPr="00D62CBF">
        <w:rPr>
          <w:rFonts w:ascii="Times New Roman" w:hAnsi="Times New Roman" w:cs="Times New Roman"/>
          <w:b/>
          <w:sz w:val="24"/>
          <w:szCs w:val="24"/>
        </w:rPr>
        <w:t>1</w:t>
      </w:r>
      <w:r w:rsidRPr="00D62CBF">
        <w:rPr>
          <w:rFonts w:ascii="Times New Roman" w:hAnsi="Times New Roman" w:cs="Times New Roman"/>
          <w:b/>
          <w:sz w:val="24"/>
          <w:szCs w:val="24"/>
        </w:rPr>
        <w:t>）</w:t>
      </w:r>
      <w:r w:rsidR="007904B4" w:rsidRPr="00D62CBF">
        <w:rPr>
          <w:rFonts w:ascii="Times New Roman" w:hAnsi="Times New Roman" w:cs="Times New Roman"/>
          <w:b/>
          <w:sz w:val="24"/>
          <w:szCs w:val="24"/>
        </w:rPr>
        <w:t>自然因素</w:t>
      </w:r>
    </w:p>
    <w:p w14:paraId="20325875" w14:textId="77777777" w:rsidR="00292819"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15FEDAD" w14:textId="77777777" w:rsidR="00C12E23" w:rsidRDefault="007904B4" w:rsidP="00C12E23">
      <w:pPr>
        <w:spacing w:after="0" w:line="400" w:lineRule="exact"/>
        <w:ind w:firstLineChars="200" w:firstLine="480"/>
        <w:jc w:val="both"/>
        <w:rPr>
          <w:ins w:id="131" w:author="曾 翠红" w:date="2019-05-12T08:35:00Z"/>
          <w:rFonts w:ascii="Times New Roman" w:hAnsi="Times New Roman" w:cs="Times New Roman"/>
          <w:sz w:val="24"/>
          <w:szCs w:val="24"/>
        </w:rPr>
        <w:sectPr w:rsidR="00C12E23" w:rsidSect="004C1DFA">
          <w:headerReference w:type="even" r:id="rId32"/>
          <w:headerReference w:type="default" r:id="rId33"/>
          <w:pgSz w:w="11906" w:h="16838"/>
          <w:pgMar w:top="1701" w:right="1418" w:bottom="1418" w:left="1701" w:header="1304" w:footer="1020" w:gutter="0"/>
          <w:cols w:space="425"/>
          <w:docGrid w:type="lines" w:linePitch="326"/>
        </w:sect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ins w:id="132" w:author="曾 翠红" w:date="2019-05-08T20:38:00Z">
        <w:r w:rsidR="0062393C">
          <w:rPr>
            <w:rFonts w:ascii="Times New Roman" w:hAnsi="Times New Roman" w:cs="Times New Roman" w:hint="eastAsia"/>
            <w:sz w:val="24"/>
            <w:szCs w:val="24"/>
          </w:rPr>
          <w:t>两个方面</w:t>
        </w:r>
      </w:ins>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0C6D47">
        <w:rPr>
          <w:rFonts w:ascii="Times New Roman" w:hAnsi="Times New Roman" w:cs="Times New Roman"/>
          <w:sz w:val="24"/>
          <w:szCs w:val="24"/>
        </w:rPr>
        <w:fldChar w:fldCharType="begin"/>
      </w:r>
      <w:r w:rsidR="000C6D47">
        <w:rPr>
          <w:rFonts w:ascii="Times New Roman" w:hAnsi="Times New Roman" w:cs="Times New Roman"/>
          <w:sz w:val="24"/>
          <w:szCs w:val="24"/>
        </w:rPr>
        <w:instrText xml:space="preserve"> ADDIN NE.Ref.{4ACE4225-2CA9-4979-AD93-F4E38F288848}</w:instrText>
      </w:r>
      <w:r w:rsidR="000C6D4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[39]</w:t>
      </w:r>
      <w:r w:rsidR="000C6D47">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w:t>
      </w:r>
      <w:r w:rsidR="00CB5870" w:rsidRPr="004421B2">
        <w:rPr>
          <w:rFonts w:ascii="Times New Roman" w:hAnsi="Times New Roman" w:cs="Times New Roman" w:hint="eastAsia"/>
          <w:sz w:val="24"/>
          <w:szCs w:val="24"/>
        </w:rPr>
        <w:t>情况应针对不同区域不同农作物分类而论</w:t>
      </w:r>
      <w:r w:rsidR="000C6D47" w:rsidRPr="004421B2">
        <w:rPr>
          <w:rFonts w:ascii="Times New Roman" w:hAnsi="Times New Roman" w:cs="Times New Roman"/>
          <w:sz w:val="24"/>
          <w:szCs w:val="24"/>
        </w:rPr>
        <w:fldChar w:fldCharType="begin"/>
      </w:r>
      <w:r w:rsidR="000C6D47" w:rsidRPr="004421B2">
        <w:rPr>
          <w:rFonts w:ascii="Times New Roman" w:hAnsi="Times New Roman" w:cs="Times New Roman"/>
          <w:sz w:val="24"/>
          <w:szCs w:val="24"/>
        </w:rPr>
        <w:instrText xml:space="preserve"> ADDIN NE.Ref.{1BF0B0E6-7D7C-4E14-BA4F-39E57A22FD7D}</w:instrText>
      </w:r>
      <w:r w:rsidR="000C6D47" w:rsidRP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[40]</w:t>
      </w:r>
      <w:r w:rsidR="000C6D47" w:rsidRPr="004421B2">
        <w:rPr>
          <w:rFonts w:ascii="Times New Roman" w:hAnsi="Times New Roman" w:cs="Times New Roman"/>
          <w:sz w:val="24"/>
          <w:szCs w:val="24"/>
        </w:rPr>
        <w:fldChar w:fldCharType="end"/>
      </w:r>
      <w:del w:id="133" w:author="曾 翠红" w:date="2019-05-08T20:37:00Z">
        <w:r w:rsidR="00CB5870" w:rsidRPr="004421B2" w:rsidDel="00A84C33">
          <w:rPr>
            <w:rFonts w:ascii="Times New Roman" w:hAnsi="Times New Roman" w:cs="Times New Roman" w:hint="eastAsia"/>
            <w:sz w:val="24"/>
            <w:szCs w:val="24"/>
          </w:rPr>
          <w:delText>。</w:delText>
        </w:r>
      </w:del>
      <w:ins w:id="134" w:author="曾 翠红" w:date="2019-05-08T20:37:00Z">
        <w:r w:rsidR="00A84C33">
          <w:rPr>
            <w:rFonts w:ascii="Times New Roman" w:hAnsi="Times New Roman" w:cs="Times New Roman" w:hint="eastAsia"/>
            <w:sz w:val="24"/>
            <w:szCs w:val="24"/>
          </w:rPr>
          <w:t>；</w:t>
        </w:r>
      </w:ins>
      <w:r w:rsidRPr="004421B2">
        <w:rPr>
          <w:rFonts w:ascii="Times New Roman" w:hAnsi="Times New Roman" w:cs="Times New Roman" w:hint="eastAsia"/>
          <w:sz w:val="24"/>
          <w:szCs w:val="24"/>
        </w:rPr>
        <w:t>土地状况主要用地形和</w:t>
      </w:r>
      <w:r w:rsidR="00D82E99" w:rsidRPr="004421B2">
        <w:rPr>
          <w:rFonts w:ascii="Times New Roman" w:hAnsi="Times New Roman" w:cs="Times New Roman" w:hint="eastAsia"/>
          <w:sz w:val="24"/>
          <w:szCs w:val="24"/>
        </w:rPr>
        <w:t>土壤质量</w:t>
      </w:r>
      <w:r w:rsidRPr="004421B2">
        <w:rPr>
          <w:rFonts w:ascii="Times New Roman" w:hAnsi="Times New Roman" w:cs="Times New Roman" w:hint="eastAsia"/>
          <w:sz w:val="24"/>
          <w:szCs w:val="24"/>
        </w:rPr>
        <w:t>衡量，地形特征在一定程度上会影响农户种植品种和种植方式</w:t>
      </w:r>
      <w:r w:rsidR="006C6EB1" w:rsidRPr="004421B2">
        <w:rPr>
          <w:rFonts w:ascii="Times New Roman" w:hAnsi="Times New Roman" w:cs="Times New Roman" w:hint="eastAsia"/>
          <w:sz w:val="24"/>
          <w:szCs w:val="24"/>
        </w:rPr>
        <w:t>，</w:t>
      </w:r>
      <w:r w:rsidR="006C6EB1" w:rsidRPr="004421B2">
        <w:rPr>
          <w:rFonts w:ascii="Times New Roman" w:hAnsi="Times New Roman" w:cs="Times New Roman"/>
          <w:sz w:val="24"/>
          <w:szCs w:val="24"/>
        </w:rPr>
        <w:t>从而</w:t>
      </w:r>
      <w:r w:rsidRPr="004421B2">
        <w:rPr>
          <w:rFonts w:ascii="Times New Roman" w:hAnsi="Times New Roman" w:cs="Times New Roman" w:hint="eastAsia"/>
          <w:sz w:val="24"/>
          <w:szCs w:val="24"/>
        </w:rPr>
        <w:t>产生土地生产率的差异。比较常规的做法是用耕地坡度来衡量地形</w:t>
      </w:r>
      <w:r w:rsidR="004421B2" w:rsidRPr="004421B2">
        <w:rPr>
          <w:rFonts w:ascii="Times New Roman" w:hAnsi="Times New Roman" w:cs="Times New Roman"/>
          <w:sz w:val="24"/>
          <w:szCs w:val="24"/>
        </w:rPr>
        <w:fldChar w:fldCharType="begin"/>
      </w:r>
      <w:r w:rsidR="004421B2" w:rsidRPr="004421B2">
        <w:rPr>
          <w:rFonts w:ascii="Times New Roman" w:hAnsi="Times New Roman" w:cs="Times New Roman"/>
          <w:sz w:val="24"/>
          <w:szCs w:val="24"/>
        </w:rPr>
        <w:instrText xml:space="preserve"> ADDIN NE.Ref.{30586BB9-474B-48B8-AA6F-B22816A7355B}</w:instrText>
      </w:r>
      <w:r w:rsidR="004421B2" w:rsidRP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[41]</w:t>
      </w:r>
      <w:r w:rsidR="004421B2" w:rsidRPr="004421B2">
        <w:rPr>
          <w:rFonts w:ascii="Times New Roman" w:hAnsi="Times New Roman" w:cs="Times New Roman"/>
          <w:sz w:val="24"/>
          <w:szCs w:val="24"/>
        </w:rPr>
        <w:fldChar w:fldCharType="end"/>
      </w:r>
      <w:r w:rsidR="004421B2"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或者根据当地地貌特点设置虚拟变量解决</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NE.Ref.{E9AFAB4B-10E2-4B11-AD53-F4BBACEBE132}</w:instrText>
      </w:r>
      <w:r w:rsid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[42]</w:t>
      </w:r>
      <w:r w:rsidR="004421B2">
        <w:rPr>
          <w:rFonts w:ascii="Times New Roman" w:hAnsi="Times New Roman" w:cs="Times New Roman"/>
          <w:sz w:val="24"/>
          <w:szCs w:val="24"/>
        </w:rPr>
        <w:fldChar w:fldCharType="end"/>
      </w:r>
      <w:r w:rsidR="006C6EB1" w:rsidRPr="004421B2">
        <w:rPr>
          <w:rFonts w:ascii="Times New Roman" w:hAnsi="Times New Roman" w:cs="Times New Roman" w:hint="eastAsia"/>
          <w:sz w:val="24"/>
          <w:szCs w:val="24"/>
        </w:rPr>
        <w:t>。土</w:t>
      </w:r>
      <w:r w:rsidR="00C013B7" w:rsidRPr="004421B2">
        <w:rPr>
          <w:rFonts w:ascii="Times New Roman" w:hAnsi="Times New Roman" w:cs="Times New Roman" w:hint="eastAsia"/>
          <w:sz w:val="24"/>
          <w:szCs w:val="24"/>
        </w:rPr>
        <w:t>壤质量</w:t>
      </w:r>
      <w:r w:rsidRPr="004421B2">
        <w:rPr>
          <w:rFonts w:ascii="Times New Roman" w:hAnsi="Times New Roman" w:cs="Times New Roman" w:hint="eastAsia"/>
          <w:sz w:val="24"/>
          <w:szCs w:val="24"/>
        </w:rPr>
        <w:t>对种植业的影响</w:t>
      </w:r>
      <w:r w:rsidR="00C013B7" w:rsidRPr="004421B2">
        <w:rPr>
          <w:rFonts w:ascii="Times New Roman" w:hAnsi="Times New Roman" w:cs="Times New Roman" w:hint="eastAsia"/>
          <w:sz w:val="24"/>
          <w:szCs w:val="24"/>
        </w:rPr>
        <w:t>毋庸置疑</w:t>
      </w:r>
      <w:r w:rsidR="00F72217">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NE.Ref.{5A7AC061-D27B-415B-9B59-FB7FDE8E94FE}</w:instrText>
      </w:r>
      <w:r w:rsidR="00F7221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[43, 44]</w:t>
      </w:r>
      <w:r w:rsidR="00F72217">
        <w:rPr>
          <w:rFonts w:ascii="Times New Roman" w:hAnsi="Times New Roman" w:cs="Times New Roman"/>
          <w:sz w:val="24"/>
          <w:szCs w:val="24"/>
        </w:rPr>
        <w:fldChar w:fldCharType="end"/>
      </w:r>
      <w:r w:rsidRPr="004421B2">
        <w:rPr>
          <w:rFonts w:ascii="Times New Roman" w:hAnsi="Times New Roman" w:cs="Times New Roman" w:hint="eastAsia"/>
          <w:sz w:val="24"/>
          <w:szCs w:val="24"/>
        </w:rPr>
        <w:t>，但土地质量较难观测或难以用数据衡量，所以一般用固定效应模型来解决这个问题或默认同一区域内土地质量的差异是不明显的，无须处理</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NE.Ref.{5D5EF77D-30AB-4F11-8C02-E33DC7F34D45}</w:instrText>
      </w:r>
      <w:r w:rsid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w:t>
      </w:r>
      <w:r w:rsid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p>
    <w:p w14:paraId="548363D5" w14:textId="27A9C300" w:rsidR="00C12E23" w:rsidRPr="00AF35D8" w:rsidDel="00C12E23" w:rsidRDefault="00C12E23">
      <w:pPr>
        <w:spacing w:after="0" w:line="400" w:lineRule="exact"/>
        <w:ind w:firstLineChars="200" w:firstLine="480"/>
        <w:jc w:val="both"/>
        <w:rPr>
          <w:del w:id="135" w:author="曾 翠红" w:date="2019-05-12T08:35:00Z"/>
          <w:rFonts w:ascii="Times New Roman" w:hAnsi="Times New Roman" w:cs="Times New Roman"/>
          <w:sz w:val="24"/>
          <w:szCs w:val="24"/>
        </w:rPr>
      </w:pPr>
    </w:p>
    <w:p w14:paraId="11685C91" w14:textId="39A4824C" w:rsidR="007904B4" w:rsidRPr="00D62CBF" w:rsidRDefault="00221979" w:rsidP="009212C2">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b/>
          <w:sz w:val="24"/>
          <w:szCs w:val="24"/>
        </w:rPr>
        <w:t>（</w:t>
      </w:r>
      <w:r w:rsidRPr="00D62CBF">
        <w:rPr>
          <w:rFonts w:ascii="Times New Roman" w:hAnsi="Times New Roman" w:cs="Times New Roman"/>
          <w:b/>
          <w:sz w:val="24"/>
          <w:szCs w:val="24"/>
        </w:rPr>
        <w:t>2</w:t>
      </w:r>
      <w:r w:rsidRPr="00D62CBF">
        <w:rPr>
          <w:rFonts w:ascii="Times New Roman" w:hAnsi="Times New Roman" w:cs="Times New Roman"/>
          <w:b/>
          <w:sz w:val="24"/>
          <w:szCs w:val="24"/>
        </w:rPr>
        <w:t>）</w:t>
      </w:r>
      <w:r w:rsidR="007904B4" w:rsidRPr="00D62CBF">
        <w:rPr>
          <w:rFonts w:ascii="Times New Roman" w:hAnsi="Times New Roman" w:cs="Times New Roman"/>
          <w:b/>
          <w:sz w:val="24"/>
          <w:szCs w:val="24"/>
        </w:rPr>
        <w:t>社会因素</w:t>
      </w:r>
    </w:p>
    <w:p w14:paraId="6BB3E982" w14:textId="30F84175"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267E3D74" w:rsidR="007904B4" w:rsidRPr="00AF35D8" w:rsidRDefault="007904B4"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生产者特征</w:t>
      </w:r>
      <w:r w:rsidR="00133ECA" w:rsidRPr="00221979">
        <w:rPr>
          <w:rFonts w:ascii="Times New Roman" w:hAnsi="Times New Roman" w:cs="Times New Roman" w:hint="eastAsia"/>
          <w:b/>
          <w:sz w:val="24"/>
          <w:szCs w:val="24"/>
        </w:rPr>
        <w:t>。</w:t>
      </w:r>
      <w:r w:rsidR="00AB2EE6" w:rsidRPr="00AF35D8">
        <w:rPr>
          <w:rFonts w:ascii="Times New Roman" w:hAnsi="Times New Roman" w:cs="Times New Roman" w:hint="eastAsia"/>
          <w:sz w:val="24"/>
          <w:szCs w:val="24"/>
        </w:rPr>
        <w:t>即</w:t>
      </w:r>
      <w:r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Pr="00AF35D8">
        <w:rPr>
          <w:rFonts w:ascii="Times New Roman" w:hAnsi="Times New Roman" w:cs="Times New Roman" w:hint="eastAsia"/>
          <w:sz w:val="24"/>
          <w:szCs w:val="24"/>
        </w:rPr>
        <w:t>（年龄、性别、职业结构、文化程度）、家庭资产（土地、房屋等资产情况）和其他（技术培训、风险偏好等）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Pr="00AF35D8">
        <w:rPr>
          <w:rFonts w:ascii="Times New Roman" w:hAnsi="Times New Roman" w:cs="Times New Roman" w:hint="eastAsia"/>
          <w:sz w:val="24"/>
          <w:szCs w:val="24"/>
        </w:rPr>
        <w:t>量。</w:t>
      </w:r>
      <w:r w:rsidR="003D39EC" w:rsidRPr="00C46A1B">
        <w:rPr>
          <w:rFonts w:ascii="Times New Roman" w:hAnsi="Times New Roman" w:cs="Times New Roman"/>
          <w:sz w:val="24"/>
          <w:szCs w:val="24"/>
        </w:rPr>
        <w:t>1</w:t>
      </w:r>
      <w:r w:rsidR="00AD6BBD">
        <w:rPr>
          <w:rFonts w:ascii="Times New Roman" w:hAnsi="Times New Roman" w:cs="Times New Roman" w:hint="eastAsia"/>
          <w:sz w:val="24"/>
          <w:szCs w:val="24"/>
        </w:rPr>
        <w:t>）</w:t>
      </w:r>
      <w:r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NE.Ref.{BE22B820-03B1-47CE-A92B-4FAE9D105DCC}</w:instrText>
      </w:r>
      <w:r w:rsidR="00AC59F5">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[45]</w:t>
      </w:r>
      <w:r w:rsidR="00AC59F5">
        <w:rPr>
          <w:rFonts w:ascii="Times New Roman" w:hAnsi="Times New Roman" w:cs="Times New Roman"/>
          <w:sz w:val="24"/>
          <w:szCs w:val="24"/>
        </w:rPr>
        <w:fldChar w:fldCharType="end"/>
      </w:r>
      <w:r w:rsidR="00097C49"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影响不大</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NE.Ref.{12D98BF0-A937-4F1B-A1B4-1F14E18DC0AD}</w:instrText>
      </w:r>
      <w:r w:rsidR="0000369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[46]</w:t>
      </w:r>
      <w:r w:rsidR="0000369E">
        <w:rPr>
          <w:rFonts w:ascii="Times New Roman" w:hAnsi="Times New Roman" w:cs="Times New Roman"/>
          <w:sz w:val="24"/>
          <w:szCs w:val="24"/>
        </w:rPr>
        <w:fldChar w:fldCharType="end"/>
      </w:r>
      <w:del w:id="136" w:author="曾 翠红" w:date="2019-05-08T20:47:00Z">
        <w:r w:rsidRPr="00AF35D8" w:rsidDel="00E06031">
          <w:rPr>
            <w:rFonts w:ascii="Times New Roman" w:hAnsi="Times New Roman" w:cs="Times New Roman" w:hint="eastAsia"/>
            <w:sz w:val="24"/>
            <w:szCs w:val="24"/>
          </w:rPr>
          <w:delText>。</w:delText>
        </w:r>
      </w:del>
      <w:ins w:id="137" w:author="曾 翠红" w:date="2019-05-08T20:47:00Z">
        <w:r w:rsidR="00E06031">
          <w:rPr>
            <w:rFonts w:ascii="Times New Roman" w:hAnsi="Times New Roman" w:cs="Times New Roman" w:hint="eastAsia"/>
            <w:sz w:val="24"/>
            <w:szCs w:val="24"/>
          </w:rPr>
          <w:t>；</w:t>
        </w:r>
      </w:ins>
      <w:r w:rsidR="000145D8" w:rsidRPr="00AF35D8">
        <w:rPr>
          <w:rFonts w:ascii="Times New Roman" w:hAnsi="Times New Roman" w:cs="Times New Roman" w:hint="eastAsia"/>
          <w:sz w:val="24"/>
          <w:szCs w:val="24"/>
        </w:rPr>
        <w:t>文化程度</w:t>
      </w:r>
      <w:ins w:id="138" w:author="曾 翠红" w:date="2019-05-08T20:48:00Z">
        <w:r w:rsidR="002D0CB6">
          <w:rPr>
            <w:rFonts w:ascii="Times New Roman" w:hAnsi="Times New Roman" w:cs="Times New Roman" w:hint="eastAsia"/>
            <w:sz w:val="24"/>
            <w:szCs w:val="24"/>
          </w:rPr>
          <w:t>指标的</w:t>
        </w:r>
      </w:ins>
      <w:ins w:id="139" w:author="曾 翠红" w:date="2019-05-08T20:49:00Z">
        <w:r w:rsidR="002D0CB6">
          <w:rPr>
            <w:rFonts w:ascii="Times New Roman" w:hAnsi="Times New Roman" w:cs="Times New Roman" w:hint="eastAsia"/>
            <w:sz w:val="24"/>
            <w:szCs w:val="24"/>
          </w:rPr>
          <w:t>选取有多种办法，这可能是导致文化程度</w:t>
        </w:r>
      </w:ins>
      <w:r w:rsidR="000145D8" w:rsidRPr="00AF35D8">
        <w:rPr>
          <w:rFonts w:ascii="Times New Roman" w:hAnsi="Times New Roman" w:cs="Times New Roman" w:hint="eastAsia"/>
          <w:sz w:val="24"/>
          <w:szCs w:val="24"/>
        </w:rPr>
        <w:t>对土地生产率的影响</w:t>
      </w:r>
      <w:del w:id="140" w:author="曾 翠红" w:date="2019-05-08T20:49:00Z">
        <w:r w:rsidR="000145D8" w:rsidRPr="00AF35D8" w:rsidDel="002D0CB6">
          <w:rPr>
            <w:rFonts w:ascii="Times New Roman" w:hAnsi="Times New Roman" w:cs="Times New Roman" w:hint="eastAsia"/>
            <w:sz w:val="24"/>
            <w:szCs w:val="24"/>
          </w:rPr>
          <w:delText>则</w:delText>
        </w:r>
      </w:del>
      <w:r w:rsidR="000145D8" w:rsidRPr="00AF35D8">
        <w:rPr>
          <w:rFonts w:ascii="Times New Roman" w:hAnsi="Times New Roman" w:cs="Times New Roman" w:hint="eastAsia"/>
          <w:sz w:val="24"/>
          <w:szCs w:val="24"/>
        </w:rPr>
        <w:t>存在不同见解</w:t>
      </w:r>
      <w:ins w:id="141" w:author="曾 翠红" w:date="2019-05-08T20:50:00Z">
        <w:r w:rsidR="002D0CB6">
          <w:rPr>
            <w:rFonts w:ascii="Times New Roman" w:hAnsi="Times New Roman" w:cs="Times New Roman" w:hint="eastAsia"/>
            <w:sz w:val="24"/>
            <w:szCs w:val="24"/>
          </w:rPr>
          <w:t>的重要原因。</w:t>
        </w:r>
        <w:r w:rsidR="002D0CB6" w:rsidRPr="00AF35D8">
          <w:rPr>
            <w:rFonts w:ascii="Times New Roman" w:hAnsi="Times New Roman" w:cs="Times New Roman" w:hint="eastAsia"/>
            <w:sz w:val="24"/>
            <w:szCs w:val="24"/>
          </w:rPr>
          <w:t>学者们既有认为两者存在正向关系</w:t>
        </w:r>
        <w:r w:rsidR="002D0CB6">
          <w:rPr>
            <w:rFonts w:ascii="Times New Roman" w:hAnsi="Times New Roman" w:cs="Times New Roman"/>
            <w:sz w:val="24"/>
            <w:szCs w:val="24"/>
          </w:rPr>
          <w:fldChar w:fldCharType="begin"/>
        </w:r>
        <w:r w:rsidR="002D0CB6">
          <w:rPr>
            <w:rFonts w:ascii="Times New Roman" w:hAnsi="Times New Roman" w:cs="Times New Roman"/>
            <w:sz w:val="24"/>
            <w:szCs w:val="24"/>
          </w:rPr>
          <w:instrText xml:space="preserve"> ADDIN NE.Ref.{90760852-4C9D-483C-BABE-F4A8F4A1A08D}</w:instrText>
        </w:r>
        <w:r w:rsidR="002D0CB6">
          <w:rPr>
            <w:rFonts w:ascii="Times New Roman" w:hAnsi="Times New Roman" w:cs="Times New Roman"/>
            <w:sz w:val="24"/>
            <w:szCs w:val="24"/>
          </w:rPr>
          <w:fldChar w:fldCharType="separate"/>
        </w:r>
        <w:r w:rsidR="002D0CB6">
          <w:rPr>
            <w:rFonts w:ascii="Times New Roman" w:hAnsi="Times New Roman" w:cs="Times New Roman"/>
            <w:color w:val="080000"/>
            <w:sz w:val="24"/>
            <w:szCs w:val="24"/>
            <w:vertAlign w:val="superscript"/>
          </w:rPr>
          <w:t>[22]</w:t>
        </w:r>
        <w:r w:rsidR="002D0CB6">
          <w:rPr>
            <w:rFonts w:ascii="Times New Roman" w:hAnsi="Times New Roman" w:cs="Times New Roman"/>
            <w:sz w:val="24"/>
            <w:szCs w:val="24"/>
          </w:rPr>
          <w:fldChar w:fldCharType="end"/>
        </w:r>
        <w:r w:rsidR="002D0CB6" w:rsidRPr="00AF35D8">
          <w:rPr>
            <w:rFonts w:ascii="Times New Roman" w:hAnsi="Times New Roman" w:cs="Times New Roman" w:hint="eastAsia"/>
            <w:sz w:val="24"/>
            <w:szCs w:val="24"/>
          </w:rPr>
          <w:t>，也有认为两者关系不显著</w:t>
        </w:r>
        <w:r w:rsidR="002D0CB6">
          <w:rPr>
            <w:rFonts w:ascii="Times New Roman" w:hAnsi="Times New Roman" w:cs="Times New Roman" w:hint="eastAsia"/>
            <w:sz w:val="24"/>
            <w:szCs w:val="24"/>
          </w:rPr>
          <w:t>。</w:t>
        </w:r>
      </w:ins>
      <w:del w:id="142" w:author="曾 翠红" w:date="2019-05-08T20:50:00Z">
        <w:r w:rsidR="000145D8" w:rsidRPr="00AF35D8" w:rsidDel="002D0CB6">
          <w:rPr>
            <w:rFonts w:ascii="Times New Roman" w:hAnsi="Times New Roman" w:cs="Times New Roman" w:hint="eastAsia"/>
            <w:sz w:val="24"/>
            <w:szCs w:val="24"/>
          </w:rPr>
          <w:delText>，</w:delText>
        </w:r>
      </w:del>
      <w:r w:rsidR="00385A5A" w:rsidRPr="00AF35D8">
        <w:rPr>
          <w:rFonts w:ascii="Times New Roman" w:hAnsi="Times New Roman" w:cs="Times New Roman" w:hint="eastAsia"/>
          <w:sz w:val="24"/>
          <w:szCs w:val="24"/>
        </w:rPr>
        <w:t>选取户主受教育年限时，文化程度正向影响土地生产率</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NE.Ref.{1CC99272-C319-456E-9206-CADE5AFAD5FD}</w:instrText>
      </w:r>
      <w:r w:rsidR="0000369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00369E">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00369E">
        <w:rPr>
          <w:rFonts w:ascii="Times New Roman" w:hAnsi="Times New Roman" w:cs="Times New Roman" w:hint="eastAsia"/>
          <w:sz w:val="24"/>
          <w:szCs w:val="24"/>
        </w:rPr>
        <w:t>对土地生产率的影响不确定</w:t>
      </w:r>
      <w:del w:id="143" w:author="曾 翠红" w:date="2019-05-08T20:50:00Z">
        <w:r w:rsidR="00945988" w:rsidRPr="00AF35D8" w:rsidDel="002D0CB6">
          <w:rPr>
            <w:rFonts w:ascii="Times New Roman" w:hAnsi="Times New Roman" w:cs="Times New Roman" w:hint="eastAsia"/>
            <w:sz w:val="24"/>
            <w:szCs w:val="24"/>
          </w:rPr>
          <w:delText>。</w:delText>
        </w:r>
        <w:r w:rsidRPr="00AF35D8" w:rsidDel="002D0CB6">
          <w:rPr>
            <w:rFonts w:ascii="Times New Roman" w:hAnsi="Times New Roman" w:cs="Times New Roman" w:hint="eastAsia"/>
            <w:sz w:val="24"/>
            <w:szCs w:val="24"/>
          </w:rPr>
          <w:delText>学者们既有认为两者存在正向关系</w:delText>
        </w:r>
        <w:r w:rsidR="0000369E" w:rsidDel="002D0CB6">
          <w:rPr>
            <w:rFonts w:ascii="Times New Roman" w:hAnsi="Times New Roman" w:cs="Times New Roman"/>
            <w:sz w:val="24"/>
            <w:szCs w:val="24"/>
          </w:rPr>
          <w:fldChar w:fldCharType="begin"/>
        </w:r>
        <w:r w:rsidR="0000369E" w:rsidDel="002D0CB6">
          <w:rPr>
            <w:rFonts w:ascii="Times New Roman" w:hAnsi="Times New Roman" w:cs="Times New Roman"/>
            <w:sz w:val="24"/>
            <w:szCs w:val="24"/>
          </w:rPr>
          <w:delInstrText xml:space="preserve"> ADDIN NE.Ref.{90760852-4C9D-483C-BABE-F4A8F4A1A08D}</w:delInstrText>
        </w:r>
        <w:r w:rsidR="0000369E" w:rsidDel="002D0CB6">
          <w:rPr>
            <w:rFonts w:ascii="Times New Roman" w:hAnsi="Times New Roman" w:cs="Times New Roman"/>
            <w:sz w:val="24"/>
            <w:szCs w:val="24"/>
          </w:rPr>
          <w:fldChar w:fldCharType="separate"/>
        </w:r>
        <w:r w:rsidR="00C47404" w:rsidDel="002D0CB6">
          <w:rPr>
            <w:rFonts w:ascii="Times New Roman" w:hAnsi="Times New Roman" w:cs="Times New Roman"/>
            <w:color w:val="080000"/>
            <w:sz w:val="24"/>
            <w:szCs w:val="24"/>
            <w:vertAlign w:val="superscript"/>
          </w:rPr>
          <w:delText>[22]</w:delText>
        </w:r>
        <w:r w:rsidR="0000369E" w:rsidDel="002D0CB6">
          <w:rPr>
            <w:rFonts w:ascii="Times New Roman" w:hAnsi="Times New Roman" w:cs="Times New Roman"/>
            <w:sz w:val="24"/>
            <w:szCs w:val="24"/>
          </w:rPr>
          <w:fldChar w:fldCharType="end"/>
        </w:r>
        <w:r w:rsidRPr="00AF35D8" w:rsidDel="002D0CB6">
          <w:rPr>
            <w:rFonts w:ascii="Times New Roman" w:hAnsi="Times New Roman" w:cs="Times New Roman" w:hint="eastAsia"/>
            <w:sz w:val="24"/>
            <w:szCs w:val="24"/>
          </w:rPr>
          <w:delText>，也有认为两者关系不显著。</w:delText>
        </w:r>
      </w:del>
      <w:ins w:id="144" w:author="曾 翠红" w:date="2019-05-08T20:50:00Z">
        <w:r w:rsidR="002D0CB6">
          <w:rPr>
            <w:rFonts w:ascii="Times New Roman" w:hAnsi="Times New Roman" w:cs="Times New Roman" w:hint="eastAsia"/>
            <w:sz w:val="24"/>
            <w:szCs w:val="24"/>
          </w:rPr>
          <w:t>；</w:t>
        </w:r>
      </w:ins>
      <w:del w:id="145" w:author="曾 翠红" w:date="2019-05-08T20:50:00Z">
        <w:r w:rsidRPr="00AF35D8" w:rsidDel="002D0CB6">
          <w:rPr>
            <w:rFonts w:ascii="Times New Roman" w:hAnsi="Times New Roman" w:cs="Times New Roman" w:hint="eastAsia"/>
            <w:sz w:val="24"/>
            <w:szCs w:val="24"/>
          </w:rPr>
          <w:delText>但</w:delText>
        </w:r>
      </w:del>
      <w:r w:rsidRPr="00AF35D8">
        <w:rPr>
          <w:rFonts w:ascii="Times New Roman" w:hAnsi="Times New Roman" w:cs="Times New Roman" w:hint="eastAsia"/>
          <w:sz w:val="24"/>
          <w:szCs w:val="24"/>
        </w:rPr>
        <w:t>家庭成员的职业结构与粮食生产有密切关系，劳动分工愈趋于稳定成熟，土地生产率越高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NE.Ref.{A9C0F059-A54E-4AC5-A602-98564DE3907F}</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C46A1B">
        <w:rPr>
          <w:rFonts w:ascii="Times New Roman" w:hAnsi="Times New Roman" w:cs="Times New Roman"/>
          <w:sz w:val="24"/>
          <w:szCs w:val="24"/>
        </w:rPr>
        <w:t>2</w:t>
      </w:r>
      <w:r w:rsidR="00801AF4">
        <w:rPr>
          <w:rFonts w:ascii="Times New Roman" w:hAnsi="Times New Roman" w:cs="Times New Roman" w:hint="eastAsia"/>
          <w:sz w:val="24"/>
          <w:szCs w:val="24"/>
        </w:rPr>
        <w:t>）</w:t>
      </w:r>
      <w:r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NE.Ref.{AB4C6B78-9FD3-4198-B912-0BA51A1266C8}</w:instrText>
      </w:r>
      <w:r w:rsidR="00AC59F5">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[48, 49]</w:t>
      </w:r>
      <w:r w:rsidR="00AC59F5">
        <w:rPr>
          <w:rFonts w:ascii="Times New Roman" w:hAnsi="Times New Roman" w:cs="Times New Roman"/>
          <w:sz w:val="24"/>
          <w:szCs w:val="24"/>
        </w:rPr>
        <w:fldChar w:fldCharType="end"/>
      </w:r>
      <w:r w:rsidRPr="00AF35D8">
        <w:rPr>
          <w:rFonts w:ascii="Times New Roman" w:hAnsi="Times New Roman" w:cs="Times New Roman" w:hint="eastAsia"/>
          <w:sz w:val="24"/>
          <w:szCs w:val="24"/>
        </w:rPr>
        <w:t>。耕地细碎化程度、地形和土地规模，通过改变农户种植类型和种植方式影响他们的产出。学者们普遍认同耕地细碎化和地形坡度大阻碍机械设备的使用和技术的推广，不利于提高粮食产出</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NE.Ref.{7A7E7EBC-0665-4FD8-9A92-BA46CDB499BC}</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 50]</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。但相对来说，同种程度土地细碎化情况下，小农户比大农户更能利用合理利用资源，带来更高效率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NE.Ref.{921A3616-AF0F-424D-AEFA-EADC20A9BCE6}</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[51]</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3D39EC" w:rsidRPr="00C46A1B">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其他方面，如农户是否接受技术培训，是否选择复种，风险偏好如何等对土地投入产生都有较大影响。</w:t>
      </w:r>
    </w:p>
    <w:p w14:paraId="02956C29" w14:textId="248EBCB6" w:rsidR="007904B4" w:rsidRPr="00AF35D8" w:rsidRDefault="007904B4"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政府</w:t>
      </w:r>
      <w:r w:rsidR="00720845" w:rsidRPr="00221979">
        <w:rPr>
          <w:rFonts w:ascii="Times New Roman" w:hAnsi="Times New Roman" w:cs="Times New Roman" w:hint="eastAsia"/>
          <w:b/>
          <w:sz w:val="24"/>
          <w:szCs w:val="24"/>
        </w:rPr>
        <w:t>力量</w:t>
      </w:r>
      <w:r w:rsidRPr="00221979">
        <w:rPr>
          <w:rFonts w:ascii="Times New Roman" w:hAnsi="Times New Roman" w:cs="Times New Roman" w:hint="eastAsia"/>
          <w:b/>
          <w:sz w:val="24"/>
          <w:szCs w:val="24"/>
        </w:rPr>
        <w:t>。</w:t>
      </w:r>
      <w:r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w:t>
      </w:r>
      <w:ins w:id="146" w:author="曾 翠红" w:date="2019-05-08T20:57:00Z">
        <w:r w:rsidR="00F37008">
          <w:rPr>
            <w:rFonts w:ascii="Times New Roman" w:hAnsi="Times New Roman" w:cs="Times New Roman" w:hint="eastAsia"/>
            <w:sz w:val="24"/>
            <w:szCs w:val="24"/>
          </w:rPr>
          <w:t>，</w:t>
        </w:r>
      </w:ins>
      <w:r w:rsidRPr="00AF35D8">
        <w:rPr>
          <w:rFonts w:ascii="Times New Roman" w:hAnsi="Times New Roman" w:cs="Times New Roman" w:hint="eastAsia"/>
          <w:sz w:val="24"/>
          <w:szCs w:val="24"/>
        </w:rPr>
        <w:t>有效提高小麦生产率</w:t>
      </w:r>
      <w:del w:id="147" w:author="曾 翠红" w:date="2019-05-08T20:57:00Z">
        <w:r w:rsidRPr="00AF35D8" w:rsidDel="00F37008">
          <w:rPr>
            <w:rFonts w:ascii="Times New Roman" w:hAnsi="Times New Roman" w:cs="Times New Roman" w:hint="eastAsia"/>
            <w:sz w:val="24"/>
            <w:szCs w:val="24"/>
          </w:rPr>
          <w:delText>，</w:delText>
        </w:r>
      </w:del>
      <w:ins w:id="148" w:author="曾 翠红" w:date="2019-05-08T20:57:00Z">
        <w:r w:rsidR="00F37008">
          <w:rPr>
            <w:rFonts w:ascii="Times New Roman" w:hAnsi="Times New Roman" w:cs="Times New Roman" w:hint="eastAsia"/>
            <w:sz w:val="24"/>
            <w:szCs w:val="24"/>
          </w:rPr>
          <w:t>。</w:t>
        </w:r>
      </w:ins>
      <w:r w:rsidRPr="00AF35D8">
        <w:rPr>
          <w:rFonts w:ascii="Times New Roman" w:hAnsi="Times New Roman" w:cs="Times New Roman" w:hint="eastAsia"/>
          <w:sz w:val="24"/>
          <w:szCs w:val="24"/>
        </w:rPr>
        <w:t>良种和农机具的补贴有利于农户采取前沿技术</w:t>
      </w:r>
      <w:del w:id="149" w:author="曾 翠红" w:date="2019-05-08T20:57:00Z">
        <w:r w:rsidRPr="00AF35D8" w:rsidDel="00F37008">
          <w:rPr>
            <w:rFonts w:ascii="Times New Roman" w:hAnsi="Times New Roman" w:cs="Times New Roman" w:hint="eastAsia"/>
            <w:sz w:val="24"/>
            <w:szCs w:val="24"/>
          </w:rPr>
          <w:delText>提高小麦种植效率</w:delText>
        </w:r>
      </w:del>
      <w:r w:rsidRPr="00AF35D8">
        <w:rPr>
          <w:rFonts w:ascii="Times New Roman" w:hAnsi="Times New Roman" w:cs="Times New Roman" w:hint="eastAsia"/>
          <w:sz w:val="24"/>
          <w:szCs w:val="24"/>
        </w:rPr>
        <w:t>。但也有部分学者认为粮食直接补贴和农资综合补贴对农户的生产没有影响，只是发挥了提高农户收入的作用</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NE.Ref.{22702B14-BD2A-4BF0-8DE3-2A7807F4E617}</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[52]</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。此外，土地流转相关政策法规的完善有利于土地要素和劳动要素</w:t>
      </w:r>
      <w:ins w:id="150" w:author="曾 翠红" w:date="2019-05-08T20:57:00Z">
        <w:r w:rsidR="00F37008">
          <w:rPr>
            <w:rFonts w:ascii="Times New Roman" w:hAnsi="Times New Roman" w:cs="Times New Roman" w:hint="eastAsia"/>
            <w:sz w:val="24"/>
            <w:szCs w:val="24"/>
          </w:rPr>
          <w:t>流转</w:t>
        </w:r>
      </w:ins>
      <w:r w:rsidRPr="00AF35D8">
        <w:rPr>
          <w:rFonts w:ascii="Times New Roman" w:hAnsi="Times New Roman" w:cs="Times New Roman" w:hint="eastAsia"/>
          <w:sz w:val="24"/>
          <w:szCs w:val="24"/>
        </w:rPr>
        <w:t>方面的效率的提高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NE.Ref.{BA3EB344-6828-489D-AF27-23D3D7F9C2FE}</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[6, 14]</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del w:id="151" w:author="曾 翠红" w:date="2019-05-08T20:58:00Z">
        <w:r w:rsidR="002B75D0" w:rsidDel="004E5960">
          <w:rPr>
            <w:rFonts w:ascii="Times New Roman" w:hAnsi="Times New Roman" w:cs="Times New Roman" w:hint="eastAsia"/>
            <w:sz w:val="24"/>
            <w:szCs w:val="24"/>
          </w:rPr>
          <w:delText>或者</w:delText>
        </w:r>
      </w:del>
      <w:ins w:id="152" w:author="曾 翠红" w:date="2019-05-08T20:58:00Z">
        <w:r w:rsidR="00A71C9D">
          <w:rPr>
            <w:rFonts w:ascii="Times New Roman" w:hAnsi="Times New Roman" w:cs="Times New Roman" w:hint="eastAsia"/>
            <w:sz w:val="24"/>
            <w:szCs w:val="24"/>
          </w:rPr>
          <w:t>另</w:t>
        </w:r>
        <w:r w:rsidR="004E5960">
          <w:rPr>
            <w:rFonts w:ascii="Times New Roman" w:hAnsi="Times New Roman" w:cs="Times New Roman" w:hint="eastAsia"/>
            <w:sz w:val="24"/>
            <w:szCs w:val="24"/>
          </w:rPr>
          <w:t>有部分</w:t>
        </w:r>
        <w:r w:rsidR="00FD3069">
          <w:rPr>
            <w:rFonts w:ascii="Times New Roman" w:hAnsi="Times New Roman" w:cs="Times New Roman" w:hint="eastAsia"/>
            <w:sz w:val="24"/>
            <w:szCs w:val="24"/>
          </w:rPr>
          <w:t>研究者</w:t>
        </w:r>
        <w:r w:rsidR="004E5960">
          <w:rPr>
            <w:rFonts w:ascii="Times New Roman" w:hAnsi="Times New Roman" w:cs="Times New Roman" w:hint="eastAsia"/>
            <w:sz w:val="24"/>
            <w:szCs w:val="24"/>
          </w:rPr>
          <w:t>认为</w:t>
        </w:r>
      </w:ins>
      <w:r w:rsidRPr="00AF35D8">
        <w:rPr>
          <w:rFonts w:ascii="Times New Roman" w:hAnsi="Times New Roman" w:cs="Times New Roman" w:hint="eastAsia"/>
          <w:sz w:val="24"/>
          <w:szCs w:val="24"/>
        </w:rPr>
        <w:t>则认为仅土地流入对土地产出率有显著影响</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NE.Ref.{F6A000E8-D8F5-444F-8A00-80CDAF520A8C}</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[22]</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p>
    <w:p w14:paraId="39630FE0" w14:textId="53F42723" w:rsidR="007904B4" w:rsidRPr="00AF35D8" w:rsidRDefault="003D2C47"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外部</w:t>
      </w:r>
      <w:r w:rsidR="007904B4" w:rsidRPr="00221979">
        <w:rPr>
          <w:rFonts w:ascii="Times New Roman" w:hAnsi="Times New Roman" w:cs="Times New Roman" w:hint="eastAsia"/>
          <w:b/>
          <w:sz w:val="24"/>
          <w:szCs w:val="24"/>
        </w:rPr>
        <w:t>市场环境。</w:t>
      </w:r>
      <w:r w:rsidR="007904B4" w:rsidRPr="00AF35D8">
        <w:rPr>
          <w:rFonts w:ascii="Times New Roman" w:hAnsi="Times New Roman" w:cs="Times New Roman" w:hint="eastAsia"/>
          <w:sz w:val="24"/>
          <w:szCs w:val="24"/>
        </w:rPr>
        <w:t>市场经济的发展会影响农户的经营目标和投入产出行为</w:t>
      </w:r>
      <w:ins w:id="153" w:author="曾 翠红" w:date="2019-05-08T20:59:00Z">
        <w:r w:rsidR="00CC48D4">
          <w:rPr>
            <w:rFonts w:ascii="Times New Roman" w:hAnsi="Times New Roman" w:cs="Times New Roman" w:hint="eastAsia"/>
            <w:sz w:val="24"/>
            <w:szCs w:val="24"/>
          </w:rPr>
          <w:t>，</w:t>
        </w:r>
        <w:r w:rsidR="00CC48D4">
          <w:rPr>
            <w:rFonts w:ascii="Times New Roman" w:hAnsi="Times New Roman" w:cs="Times New Roman"/>
            <w:sz w:val="24"/>
            <w:szCs w:val="24"/>
          </w:rPr>
          <w:t>导致</w:t>
        </w:r>
        <w:r w:rsidR="00CC48D4">
          <w:rPr>
            <w:rFonts w:ascii="Times New Roman" w:hAnsi="Times New Roman" w:cs="Times New Roman" w:hint="eastAsia"/>
            <w:sz w:val="24"/>
            <w:szCs w:val="24"/>
          </w:rPr>
          <w:t>农户</w:t>
        </w:r>
      </w:ins>
      <w:del w:id="154" w:author="曾 翠红" w:date="2019-05-08T20:59:00Z">
        <w:r w:rsidR="007904B4" w:rsidRPr="00AF35D8" w:rsidDel="00CC48D4">
          <w:rPr>
            <w:rFonts w:ascii="Times New Roman" w:hAnsi="Times New Roman" w:cs="Times New Roman" w:hint="eastAsia"/>
            <w:sz w:val="24"/>
            <w:szCs w:val="24"/>
          </w:rPr>
          <w:delText>。对粮食生产的第一种影响，</w:delText>
        </w:r>
      </w:del>
      <w:r w:rsidR="007904B4" w:rsidRPr="00AF35D8">
        <w:rPr>
          <w:rFonts w:ascii="Times New Roman" w:hAnsi="Times New Roman" w:cs="Times New Roman" w:hint="eastAsia"/>
          <w:sz w:val="24"/>
          <w:szCs w:val="24"/>
        </w:rPr>
        <w:t>降低种粮规模</w:t>
      </w:r>
      <w:ins w:id="155" w:author="曾 翠红" w:date="2019-05-08T20:59:00Z">
        <w:r w:rsidR="00CC48D4">
          <w:rPr>
            <w:rFonts w:ascii="Times New Roman" w:hAnsi="Times New Roman" w:cs="Times New Roman" w:hint="eastAsia"/>
            <w:sz w:val="24"/>
            <w:szCs w:val="24"/>
          </w:rPr>
          <w:t>或</w:t>
        </w:r>
      </w:ins>
      <w:del w:id="156" w:author="曾 翠红" w:date="2019-05-08T20:59:00Z">
        <w:r w:rsidR="007904B4" w:rsidRPr="00AF35D8" w:rsidDel="00CC48D4">
          <w:rPr>
            <w:rFonts w:ascii="Times New Roman" w:hAnsi="Times New Roman" w:cs="Times New Roman" w:hint="eastAsia"/>
            <w:sz w:val="24"/>
            <w:szCs w:val="24"/>
          </w:rPr>
          <w:delText>或者</w:delText>
        </w:r>
      </w:del>
      <w:r w:rsidR="007904B4" w:rsidRPr="00AF35D8">
        <w:rPr>
          <w:rFonts w:ascii="Times New Roman" w:hAnsi="Times New Roman" w:cs="Times New Roman" w:hint="eastAsia"/>
          <w:sz w:val="24"/>
          <w:szCs w:val="24"/>
        </w:rPr>
        <w:t>放弃种粮</w:t>
      </w:r>
      <w:ins w:id="157" w:author="曾 翠红" w:date="2019-05-08T20:59:00Z">
        <w:r w:rsidR="00CC48D4">
          <w:rPr>
            <w:rFonts w:ascii="Times New Roman" w:hAnsi="Times New Roman" w:cs="Times New Roman" w:hint="eastAsia"/>
            <w:sz w:val="24"/>
            <w:szCs w:val="24"/>
          </w:rPr>
          <w:t>，</w:t>
        </w:r>
        <w:r w:rsidR="00CC48D4">
          <w:rPr>
            <w:rFonts w:ascii="Times New Roman" w:hAnsi="Times New Roman" w:cs="Times New Roman"/>
            <w:sz w:val="24"/>
            <w:szCs w:val="24"/>
          </w:rPr>
          <w:t>或者</w:t>
        </w:r>
        <w:r w:rsidR="00CC48D4">
          <w:rPr>
            <w:rFonts w:ascii="Times New Roman" w:hAnsi="Times New Roman" w:cs="Times New Roman" w:hint="eastAsia"/>
            <w:sz w:val="24"/>
            <w:szCs w:val="24"/>
          </w:rPr>
          <w:t>提高了农户的生产能力</w:t>
        </w:r>
      </w:ins>
      <w:r w:rsidR="007904B4" w:rsidRPr="00AF35D8">
        <w:rPr>
          <w:rFonts w:ascii="Times New Roman" w:hAnsi="Times New Roman" w:cs="Times New Roman" w:hint="eastAsia"/>
          <w:sz w:val="24"/>
          <w:szCs w:val="24"/>
        </w:rPr>
        <w:t>。在市场化程度相对较低的环境下，小农户种植的主要目的是满足家庭口粮。而在市场化程度较高的环境下，农户种植以赚取最大的利润为目的，那么就会根据市场情况调整生产结构，结果往往是降低粮食种植规模，扩大经济作物的种植规模。</w:t>
      </w:r>
      <w:del w:id="158" w:author="曾 翠红" w:date="2019-05-08T21:00:00Z">
        <w:r w:rsidR="007904B4" w:rsidRPr="00AF35D8" w:rsidDel="009011B4">
          <w:rPr>
            <w:rFonts w:ascii="Times New Roman" w:hAnsi="Times New Roman" w:cs="Times New Roman" w:hint="eastAsia"/>
            <w:sz w:val="24"/>
            <w:szCs w:val="24"/>
          </w:rPr>
          <w:delText>或者</w:delText>
        </w:r>
      </w:del>
      <w:r w:rsidR="007904B4" w:rsidRPr="00AF35D8">
        <w:rPr>
          <w:rFonts w:ascii="Times New Roman" w:hAnsi="Times New Roman" w:cs="Times New Roman" w:hint="eastAsia"/>
          <w:sz w:val="24"/>
          <w:szCs w:val="24"/>
        </w:rPr>
        <w:t>更为极端的，农户转向非农行业获取更高的收入，放弃种植粮食；</w:t>
      </w:r>
      <w:del w:id="159" w:author="曾 翠红" w:date="2019-05-08T21:00:00Z">
        <w:r w:rsidR="007904B4" w:rsidRPr="00AF35D8" w:rsidDel="009011B4">
          <w:rPr>
            <w:rFonts w:ascii="Times New Roman" w:hAnsi="Times New Roman" w:cs="Times New Roman" w:hint="eastAsia"/>
            <w:sz w:val="24"/>
            <w:szCs w:val="24"/>
          </w:rPr>
          <w:delText>对粮食生产的第二种影响，</w:delText>
        </w:r>
      </w:del>
      <w:ins w:id="160" w:author="曾 翠红" w:date="2019-05-08T21:00:00Z">
        <w:r w:rsidR="009011B4">
          <w:rPr>
            <w:rFonts w:ascii="Times New Roman" w:hAnsi="Times New Roman" w:cs="Times New Roman" w:hint="eastAsia"/>
            <w:sz w:val="24"/>
            <w:szCs w:val="24"/>
          </w:rPr>
          <w:t>当然也有可能</w:t>
        </w:r>
      </w:ins>
      <w:r w:rsidR="007904B4" w:rsidRPr="00AF35D8">
        <w:rPr>
          <w:rFonts w:ascii="Times New Roman" w:hAnsi="Times New Roman" w:cs="Times New Roman" w:hint="eastAsia"/>
          <w:sz w:val="24"/>
          <w:szCs w:val="24"/>
        </w:rPr>
        <w:t>提高农户生产能力。例如，经济发达的地区，农户资金借贷相对容易，且销售渠道有保证，农户更有动力也更有能力调整资源配置，</w:t>
      </w:r>
      <w:ins w:id="161" w:author="曾 翠红" w:date="2019-05-08T21:00:00Z">
        <w:r w:rsidR="00767570">
          <w:rPr>
            <w:rFonts w:ascii="Times New Roman" w:hAnsi="Times New Roman" w:cs="Times New Roman" w:hint="eastAsia"/>
            <w:sz w:val="24"/>
            <w:szCs w:val="24"/>
          </w:rPr>
          <w:t>推动</w:t>
        </w:r>
      </w:ins>
      <w:ins w:id="162" w:author="曾 翠红" w:date="2019-05-08T21:02:00Z">
        <w:r w:rsidR="00495921">
          <w:rPr>
            <w:rFonts w:ascii="Times New Roman" w:hAnsi="Times New Roman" w:cs="Times New Roman" w:hint="eastAsia"/>
            <w:sz w:val="24"/>
            <w:szCs w:val="24"/>
          </w:rPr>
          <w:t>了</w:t>
        </w:r>
      </w:ins>
      <w:del w:id="163" w:author="曾 翠红" w:date="2019-05-08T21:00:00Z">
        <w:r w:rsidR="007904B4" w:rsidRPr="00AF35D8" w:rsidDel="00767570">
          <w:rPr>
            <w:rFonts w:ascii="Times New Roman" w:hAnsi="Times New Roman" w:cs="Times New Roman" w:hint="eastAsia"/>
            <w:sz w:val="24"/>
            <w:szCs w:val="24"/>
          </w:rPr>
          <w:delText>提高生产能力</w:delText>
        </w:r>
      </w:del>
      <w:ins w:id="164" w:author="曾 翠红" w:date="2019-05-08T21:00:00Z">
        <w:r w:rsidR="00767570">
          <w:rPr>
            <w:rFonts w:ascii="Times New Roman" w:hAnsi="Times New Roman" w:cs="Times New Roman" w:hint="eastAsia"/>
            <w:sz w:val="24"/>
            <w:szCs w:val="24"/>
          </w:rPr>
          <w:t>农户扩大种植规模</w:t>
        </w:r>
      </w:ins>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NE.Ref.{528C4297-616A-4FA2-9F03-73706D9F4B62}</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27E622A2"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B608A4" w:rsidRPr="00B608A4">
        <w:rPr>
          <w:rFonts w:ascii="Times New Roman" w:eastAsia="黑体" w:hAnsi="Times New Roman" w:cs="Times New Roman"/>
          <w:sz w:val="24"/>
          <w:szCs w:val="24"/>
        </w:rPr>
        <w:t>.</w:t>
      </w:r>
      <w:r w:rsidR="00B608A4" w:rsidRPr="00C46A1B">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D20353" w:rsidRPr="00B608A4">
        <w:rPr>
          <w:rFonts w:ascii="Times New Roman" w:eastAsia="黑体" w:hAnsi="Times New Roman" w:cs="Times New Roman" w:hint="eastAsia"/>
          <w:sz w:val="24"/>
          <w:szCs w:val="24"/>
        </w:rPr>
        <w:t>规模对土地生产率的影响</w:t>
      </w:r>
    </w:p>
    <w:p w14:paraId="4009F407" w14:textId="4C048312" w:rsidR="00B15E6F" w:rsidRPr="00AF35D8" w:rsidRDefault="00B15E6F"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w:t>
      </w:r>
      <w:del w:id="165" w:author="曾 翠红" w:date="2019-05-08T21:03:00Z">
        <w:r w:rsidRPr="00AF35D8" w:rsidDel="001A2D1B">
          <w:rPr>
            <w:rFonts w:ascii="Times New Roman" w:hAnsi="Times New Roman" w:cs="Times New Roman" w:hint="eastAsia"/>
            <w:sz w:val="24"/>
            <w:szCs w:val="24"/>
          </w:rPr>
          <w:delText>解答这个问题</w:delText>
        </w:r>
      </w:del>
      <w:ins w:id="166" w:author="曾 翠红" w:date="2019-05-08T21:03:00Z">
        <w:r w:rsidR="001A2D1B">
          <w:rPr>
            <w:rFonts w:ascii="Times New Roman" w:hAnsi="Times New Roman" w:cs="Times New Roman" w:hint="eastAsia"/>
            <w:sz w:val="24"/>
            <w:szCs w:val="24"/>
          </w:rPr>
          <w:t>解开这个困惑</w:t>
        </w:r>
      </w:ins>
      <w:r w:rsidRPr="00AF35D8">
        <w:rPr>
          <w:rFonts w:ascii="Times New Roman" w:hAnsi="Times New Roman" w:cs="Times New Roman" w:hint="eastAsia"/>
          <w:sz w:val="24"/>
          <w:szCs w:val="24"/>
        </w:rPr>
        <w:t>。与此相关的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del w:id="167" w:author="曾 翠红" w:date="2019-05-08T21:04:00Z">
        <w:r w:rsidR="006A0E74" w:rsidRPr="00AF35D8" w:rsidDel="003F108E">
          <w:rPr>
            <w:rFonts w:ascii="Times New Roman" w:hAnsi="Times New Roman" w:cs="Times New Roman" w:hint="eastAsia"/>
            <w:sz w:val="24"/>
            <w:szCs w:val="24"/>
          </w:rPr>
          <w:delText>表面</w:delText>
        </w:r>
      </w:del>
      <w:ins w:id="168" w:author="曾 翠红" w:date="2019-05-08T21:04:00Z">
        <w:r w:rsidR="003F108E">
          <w:rPr>
            <w:rFonts w:ascii="Times New Roman" w:hAnsi="Times New Roman" w:cs="Times New Roman" w:hint="eastAsia"/>
            <w:sz w:val="24"/>
            <w:szCs w:val="24"/>
          </w:rPr>
          <w:t>农业生产上</w:t>
        </w:r>
      </w:ins>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w:t>
      </w:r>
      <w:del w:id="169" w:author="曾 翠红" w:date="2019-05-08T21:04:00Z">
        <w:r w:rsidR="006A0E74" w:rsidRPr="00AF35D8" w:rsidDel="0016142F">
          <w:rPr>
            <w:rFonts w:ascii="Times New Roman" w:hAnsi="Times New Roman" w:cs="Times New Roman" w:hint="eastAsia"/>
            <w:sz w:val="24"/>
            <w:szCs w:val="24"/>
          </w:rPr>
          <w:delText>具体</w:delText>
        </w:r>
      </w:del>
      <w:ins w:id="170" w:author="曾 翠红" w:date="2019-05-08T21:04:00Z">
        <w:r w:rsidR="00A0054E">
          <w:rPr>
            <w:rFonts w:ascii="Times New Roman" w:hAnsi="Times New Roman" w:cs="Times New Roman" w:hint="eastAsia"/>
            <w:sz w:val="24"/>
            <w:szCs w:val="24"/>
          </w:rPr>
          <w:t>研究概况</w:t>
        </w:r>
      </w:ins>
      <w:r w:rsidR="006A0E74" w:rsidRPr="00AF35D8">
        <w:rPr>
          <w:rFonts w:ascii="Times New Roman" w:hAnsi="Times New Roman" w:cs="Times New Roman" w:hint="eastAsia"/>
          <w:sz w:val="24"/>
          <w:szCs w:val="24"/>
        </w:rPr>
        <w:t>如下。</w:t>
      </w:r>
    </w:p>
    <w:p w14:paraId="58E38596" w14:textId="276319B2" w:rsidR="00E24B4F" w:rsidRPr="0077082F" w:rsidRDefault="00417BEE"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77082F">
        <w:rPr>
          <w:rFonts w:ascii="Times New Roman" w:hAnsi="Times New Roman" w:cs="Times New Roman"/>
          <w:b/>
          <w:sz w:val="24"/>
          <w:szCs w:val="24"/>
        </w:rPr>
        <w:t>（</w:t>
      </w:r>
      <w:r w:rsidRPr="0077082F">
        <w:rPr>
          <w:rFonts w:ascii="Times New Roman" w:hAnsi="Times New Roman" w:cs="Times New Roman"/>
          <w:b/>
          <w:sz w:val="24"/>
          <w:szCs w:val="24"/>
        </w:rPr>
        <w:t>1</w:t>
      </w:r>
      <w:r w:rsidRPr="0077082F">
        <w:rPr>
          <w:rFonts w:ascii="Times New Roman" w:hAnsi="Times New Roman" w:cs="Times New Roman"/>
          <w:b/>
          <w:sz w:val="24"/>
          <w:szCs w:val="24"/>
        </w:rPr>
        <w:t>）</w:t>
      </w:r>
      <w:r w:rsidR="00DD5A0E" w:rsidRPr="0077082F">
        <w:rPr>
          <w:rFonts w:asciiTheme="minorEastAsia" w:hAnsiTheme="minorEastAsia" w:cs="Times New Roman" w:hint="eastAsia"/>
          <w:b/>
          <w:sz w:val="24"/>
          <w:szCs w:val="24"/>
        </w:rPr>
        <w:t>规模对土地生产率影响的比较</w:t>
      </w:r>
    </w:p>
    <w:p w14:paraId="2B88AB8D" w14:textId="0AFFB5E3" w:rsidR="0037412D" w:rsidRPr="00AF35D8" w:rsidRDefault="00DE52DD"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AB2F90" w:rsidRPr="00AF35D8">
        <w:rPr>
          <w:rFonts w:ascii="Times New Roman" w:hAnsi="Times New Roman" w:cs="Times New Roman" w:hint="eastAsia"/>
          <w:sz w:val="24"/>
          <w:szCs w:val="24"/>
        </w:rPr>
        <w:t>在比较各国</w:t>
      </w:r>
      <w:r w:rsidR="00AB2F90" w:rsidRPr="00C46A1B">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C46A1B">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NE.Ref.{023CC8BA-F92E-441A-A1EB-D8FFE22ACC70}</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A37AAA" w:rsidRPr="00AF35D8">
        <w:rPr>
          <w:rFonts w:ascii="Times New Roman" w:hAnsi="Times New Roman" w:cs="Times New Roman" w:hint="eastAsia"/>
          <w:sz w:val="24"/>
          <w:szCs w:val="24"/>
        </w:rPr>
        <w:t>郭庆海</w:t>
      </w:r>
      <w:r w:rsidR="00D65C8C">
        <w:rPr>
          <w:rFonts w:ascii="Times New Roman" w:hAnsi="Times New Roman" w:cs="Times New Roman" w:hint="eastAsia"/>
          <w:sz w:val="24"/>
          <w:szCs w:val="24"/>
        </w:rPr>
        <w:t>和</w:t>
      </w:r>
      <w:r w:rsidR="00A37AAA" w:rsidRPr="00AF35D8">
        <w:rPr>
          <w:rFonts w:ascii="Times New Roman" w:hAnsi="Times New Roman" w:cs="Times New Roman" w:hint="eastAsia"/>
          <w:sz w:val="24"/>
          <w:szCs w:val="24"/>
        </w:rPr>
        <w:t>任治君等通过对比家庭农场案例、吉林农户粮食生产情况和法国农场的产值也发现小农户对比大农户在生产上具有优势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NE.Ref.{70D229C1-53D2-4160-9CDF-496069B1B52A}</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[15, 17]</w:t>
      </w:r>
      <w:r w:rsidR="00D65C8C">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，罗丹等利用</w:t>
      </w:r>
      <w:r w:rsidR="0088436B" w:rsidRPr="00C46A1B">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w:t>
      </w:r>
      <w:del w:id="171" w:author="曾 翠红" w:date="2019-05-07T10:33:00Z">
        <w:r w:rsidR="00012A4C" w:rsidDel="009314E9">
          <w:rPr>
            <w:rFonts w:ascii="Times New Roman" w:hAnsi="Times New Roman" w:cs="Times New Roman" w:hint="eastAsia"/>
            <w:sz w:val="24"/>
            <w:szCs w:val="24"/>
          </w:rPr>
          <w:delText>稻谷</w:delText>
        </w:r>
      </w:del>
      <w:ins w:id="172" w:author="曾 翠红" w:date="2019-05-07T10:33:00Z">
        <w:r w:rsidR="009314E9">
          <w:rPr>
            <w:rFonts w:ascii="Times New Roman" w:hAnsi="Times New Roman" w:cs="Times New Roman" w:hint="eastAsia"/>
            <w:sz w:val="24"/>
            <w:szCs w:val="24"/>
          </w:rPr>
          <w:t>水稻</w:t>
        </w:r>
      </w:ins>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NE.Ref.{AA06BD2D-E6B9-4F5D-90FD-2CCB90A662EB}</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[27]</w:t>
      </w:r>
      <w:r w:rsidR="00D65C8C">
        <w:rPr>
          <w:rFonts w:ascii="Times New Roman" w:hAnsi="Times New Roman" w:cs="Times New Roman"/>
          <w:sz w:val="24"/>
          <w:szCs w:val="24"/>
        </w:rPr>
        <w:fldChar w:fldCharType="end"/>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408C8785" w:rsidR="009B4F76" w:rsidRPr="00AF35D8" w:rsidRDefault="001B646D" w:rsidP="000C68E8">
      <w:pPr>
        <w:spacing w:after="0" w:line="400" w:lineRule="exact"/>
        <w:ind w:firstLineChars="200" w:firstLine="482"/>
        <w:jc w:val="both"/>
        <w:rPr>
          <w:rFonts w:ascii="Times New Roman" w:hAnsi="Times New Roman" w:cs="Times New Roman"/>
          <w:sz w:val="24"/>
          <w:szCs w:val="24"/>
        </w:rPr>
      </w:pPr>
      <w:r w:rsidRPr="00417BEE">
        <w:rPr>
          <w:rFonts w:ascii="Times New Roman" w:hAnsi="Times New Roman" w:cs="Times New Roman"/>
          <w:b/>
          <w:sz w:val="24"/>
          <w:szCs w:val="24"/>
        </w:rPr>
        <w:t>以</w:t>
      </w:r>
      <w:r w:rsidRPr="00417BEE">
        <w:rPr>
          <w:rFonts w:ascii="Times New Roman" w:hAnsi="Times New Roman" w:cs="Times New Roman" w:hint="eastAsia"/>
          <w:b/>
          <w:sz w:val="24"/>
          <w:szCs w:val="24"/>
        </w:rPr>
        <w:t>亩均产量</w:t>
      </w:r>
      <w:r w:rsidR="00C24E4F">
        <w:rPr>
          <w:rFonts w:ascii="Times New Roman" w:hAnsi="Times New Roman" w:cs="Times New Roman" w:hint="eastAsia"/>
          <w:b/>
          <w:sz w:val="24"/>
          <w:szCs w:val="24"/>
        </w:rPr>
        <w:t>或</w:t>
      </w:r>
      <w:r w:rsidRPr="00417BEE">
        <w:rPr>
          <w:rFonts w:ascii="Times New Roman" w:hAnsi="Times New Roman" w:cs="Times New Roman" w:hint="eastAsia"/>
          <w:b/>
          <w:sz w:val="24"/>
          <w:szCs w:val="24"/>
        </w:rPr>
        <w:t>亩均产值</w:t>
      </w:r>
      <w:r w:rsidR="0047142B">
        <w:rPr>
          <w:rFonts w:ascii="Times New Roman" w:hAnsi="Times New Roman" w:cs="Times New Roman" w:hint="eastAsia"/>
          <w:b/>
          <w:sz w:val="24"/>
          <w:szCs w:val="24"/>
        </w:rPr>
        <w:t>表征</w:t>
      </w:r>
      <w:r w:rsidRPr="00417BEE">
        <w:rPr>
          <w:rFonts w:ascii="Times New Roman" w:hAnsi="Times New Roman" w:cs="Times New Roman" w:hint="eastAsia"/>
          <w:b/>
          <w:sz w:val="24"/>
          <w:szCs w:val="24"/>
        </w:rPr>
        <w:t>土地生产率。</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C46A1B">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C46A1B">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C46A1B">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基于马达加斯加</w:t>
      </w:r>
      <w:r w:rsidR="00302962" w:rsidRPr="00C46A1B">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w:t>
      </w:r>
      <w:del w:id="173" w:author="曾 翠红" w:date="2019-05-07T10:33:00Z">
        <w:r w:rsidR="00012A4C" w:rsidDel="009314E9">
          <w:rPr>
            <w:rFonts w:ascii="Times New Roman" w:hAnsi="Times New Roman" w:cs="Times New Roman" w:hint="eastAsia"/>
            <w:sz w:val="24"/>
            <w:szCs w:val="24"/>
          </w:rPr>
          <w:delText>稻谷</w:delText>
        </w:r>
      </w:del>
      <w:ins w:id="174" w:author="曾 翠红" w:date="2019-05-07T10:33:00Z">
        <w:r w:rsidR="009314E9">
          <w:rPr>
            <w:rFonts w:ascii="Times New Roman" w:hAnsi="Times New Roman" w:cs="Times New Roman" w:hint="eastAsia"/>
            <w:sz w:val="24"/>
            <w:szCs w:val="24"/>
          </w:rPr>
          <w:t>水稻</w:t>
        </w:r>
      </w:ins>
      <w:r w:rsidR="00302962" w:rsidRPr="00AF35D8">
        <w:rPr>
          <w:rFonts w:ascii="Times New Roman" w:hAnsi="Times New Roman" w:cs="Times New Roman" w:hint="eastAsia"/>
          <w:sz w:val="24"/>
          <w:szCs w:val="24"/>
        </w:rPr>
        <w:t>单产和种植面积的逆向关系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NE.Ref.{686D38CB-DED6-4D3B-B29D-40FCAFB787A1}</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李谷成等基于农户微观数据，分析了</w:t>
      </w:r>
      <w:r w:rsidR="00302962" w:rsidRPr="00C46A1B">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C46A1B">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NE.Ref.{232E5032-BB9E-43D7-9480-8B00233B044F}</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王建英等基于江西省</w:t>
      </w:r>
      <w:r w:rsidR="003F4C4C" w:rsidRPr="00C46A1B">
        <w:rPr>
          <w:rFonts w:ascii="Times New Roman" w:hAnsi="Times New Roman" w:cs="Times New Roman"/>
          <w:sz w:val="24"/>
          <w:szCs w:val="24"/>
        </w:rPr>
        <w:t>325</w:t>
      </w:r>
      <w:r w:rsidR="003F4C4C" w:rsidRPr="00AF35D8">
        <w:rPr>
          <w:rFonts w:ascii="Times New Roman" w:hAnsi="Times New Roman" w:cs="Times New Roman" w:hint="eastAsia"/>
          <w:sz w:val="24"/>
          <w:szCs w:val="24"/>
        </w:rPr>
        <w:t>户</w:t>
      </w:r>
      <w:del w:id="175" w:author="曾 翠红" w:date="2019-05-07T10:33:00Z">
        <w:r w:rsidR="00012A4C" w:rsidDel="009314E9">
          <w:rPr>
            <w:rFonts w:ascii="Times New Roman" w:hAnsi="Times New Roman" w:cs="Times New Roman" w:hint="eastAsia"/>
            <w:sz w:val="24"/>
            <w:szCs w:val="24"/>
          </w:rPr>
          <w:delText>稻谷</w:delText>
        </w:r>
      </w:del>
      <w:ins w:id="176" w:author="曾 翠红" w:date="2019-05-07T10:33:00Z">
        <w:r w:rsidR="009314E9">
          <w:rPr>
            <w:rFonts w:ascii="Times New Roman" w:hAnsi="Times New Roman" w:cs="Times New Roman" w:hint="eastAsia"/>
            <w:sz w:val="24"/>
            <w:szCs w:val="24"/>
          </w:rPr>
          <w:t>水稻</w:t>
        </w:r>
      </w:ins>
      <w:r w:rsidR="003F4C4C" w:rsidRPr="00AF35D8">
        <w:rPr>
          <w:rFonts w:ascii="Times New Roman" w:hAnsi="Times New Roman" w:cs="Times New Roman" w:hint="eastAsia"/>
          <w:sz w:val="24"/>
          <w:szCs w:val="24"/>
        </w:rPr>
        <w:t>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NE.Ref.{1ADD957D-8C81-4A01-A71F-EDBA4D30014B}</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D65C8C">
        <w:rPr>
          <w:rFonts w:ascii="Times New Roman" w:hAnsi="Times New Roman" w:cs="Times New Roman"/>
          <w:sz w:val="24"/>
          <w:szCs w:val="24"/>
        </w:rPr>
        <w:fldChar w:fldCharType="end"/>
      </w:r>
      <w:r w:rsidR="00A637B4">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范红忠和周启良基于中西部七县的农户调查数据，考察</w:t>
      </w:r>
      <w:del w:id="177" w:author="曾 翠红" w:date="2019-05-07T10:33:00Z">
        <w:r w:rsidR="00012A4C" w:rsidDel="009314E9">
          <w:rPr>
            <w:rFonts w:ascii="Times New Roman" w:hAnsi="Times New Roman" w:cs="Times New Roman" w:hint="eastAsia"/>
            <w:sz w:val="24"/>
            <w:szCs w:val="24"/>
          </w:rPr>
          <w:delText>稻谷</w:delText>
        </w:r>
      </w:del>
      <w:ins w:id="178" w:author="曾 翠红" w:date="2019-05-07T10:33:00Z">
        <w:r w:rsidR="009314E9">
          <w:rPr>
            <w:rFonts w:ascii="Times New Roman" w:hAnsi="Times New Roman" w:cs="Times New Roman" w:hint="eastAsia"/>
            <w:sz w:val="24"/>
            <w:szCs w:val="24"/>
          </w:rPr>
          <w:t>水稻</w:t>
        </w:r>
      </w:ins>
      <w:r w:rsidR="003F4C4C" w:rsidRPr="00AF35D8">
        <w:rPr>
          <w:rFonts w:ascii="Times New Roman" w:hAnsi="Times New Roman" w:cs="Times New Roman" w:hint="eastAsia"/>
          <w:sz w:val="24"/>
          <w:szCs w:val="24"/>
        </w:rPr>
        <w:t>、棉花和小麦的生产关系，却发现农户土地经营规模的扩大会增加单产</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NE.Ref.{57A13C71-6DD2-44E8-B94C-3A24FA013C3B}</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[21]</w:t>
      </w:r>
      <w:r w:rsidR="00D65C8C">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sidRPr="00C46A1B">
        <w:rPr>
          <w:rFonts w:ascii="Times New Roman" w:hAnsi="Times New Roman" w:cs="Times New Roman"/>
          <w:sz w:val="24"/>
          <w:szCs w:val="24"/>
        </w:rPr>
        <w:t>H</w:t>
      </w:r>
      <w:r w:rsidR="009B4F76" w:rsidRPr="00C46A1B">
        <w:rPr>
          <w:rFonts w:ascii="Times New Roman" w:hAnsi="Times New Roman" w:cs="Times New Roman"/>
          <w:sz w:val="24"/>
          <w:szCs w:val="24"/>
        </w:rPr>
        <w:t>elberg</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C46A1B">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NE.Ref.{F4B3A161-44AF-4AF4-9BBC-AEC4EAD28B60}</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[53]</w:t>
      </w:r>
      <w:r w:rsidR="00D65C8C">
        <w:rPr>
          <w:rFonts w:ascii="Times New Roman" w:hAnsi="Times New Roman" w:cs="Times New Roman"/>
          <w:sz w:val="24"/>
          <w:szCs w:val="24"/>
        </w:rPr>
        <w:fldChar w:fldCharType="end"/>
      </w:r>
      <w:r w:rsidR="001442EC">
        <w:rPr>
          <w:rFonts w:ascii="Times New Roman" w:hAnsi="Times New Roman" w:cs="Times New Roman" w:hint="eastAsia"/>
          <w:sz w:val="24"/>
          <w:szCs w:val="24"/>
        </w:rPr>
        <w:t>，陈杰和苏群基于全国农村固定观察点的农户数据发现单产与规模存在“倒</w:t>
      </w:r>
      <w:r w:rsidR="001442EC">
        <w:rPr>
          <w:rFonts w:ascii="Times New Roman" w:hAnsi="Times New Roman" w:cs="Times New Roman" w:hint="eastAsia"/>
          <w:sz w:val="24"/>
          <w:szCs w:val="24"/>
        </w:rPr>
        <w:t>U</w:t>
      </w:r>
      <w:r w:rsidR="001442EC">
        <w:rPr>
          <w:rFonts w:ascii="Times New Roman" w:hAnsi="Times New Roman" w:cs="Times New Roman" w:hint="eastAsia"/>
          <w:sz w:val="24"/>
          <w:szCs w:val="24"/>
        </w:rPr>
        <w:t>型”关系</w:t>
      </w:r>
      <w:r w:rsidR="00005093">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NE.Ref.{DFA06163-DEC6-440C-A844-88400D780BB6}</w:instrText>
      </w:r>
      <w:r w:rsidR="00005093">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[30, 31]</w:t>
      </w:r>
      <w:r w:rsidR="00005093">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w:t>
      </w:r>
    </w:p>
    <w:p w14:paraId="2A6D728A" w14:textId="1DB3CB20" w:rsidR="001A7BFA" w:rsidRPr="00AF35D8" w:rsidRDefault="002D411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C16F5C">
        <w:rPr>
          <w:rFonts w:ascii="Times New Roman" w:hAnsi="Times New Roman" w:cs="Times New Roman" w:hint="eastAsia"/>
          <w:sz w:val="24"/>
          <w:szCs w:val="24"/>
        </w:rPr>
        <w:t>利用</w:t>
      </w:r>
      <w:r w:rsidR="00D1340F" w:rsidRPr="00C46A1B">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C46A1B">
        <w:rPr>
          <w:rFonts w:ascii="Times New Roman" w:hAnsi="Times New Roman" w:cs="Times New Roman"/>
          <w:sz w:val="24"/>
          <w:szCs w:val="24"/>
        </w:rPr>
        <w:t>1552</w:t>
      </w:r>
      <w:r w:rsidR="00523C66" w:rsidRPr="00AF35D8">
        <w:rPr>
          <w:rFonts w:ascii="Times New Roman" w:hAnsi="Times New Roman" w:cs="Times New Roman" w:hint="eastAsia"/>
          <w:sz w:val="24"/>
          <w:szCs w:val="24"/>
        </w:rPr>
        <w:t>个</w:t>
      </w:r>
      <w:del w:id="179" w:author="曾 翠红" w:date="2019-05-07T10:33:00Z">
        <w:r w:rsidR="00012A4C" w:rsidDel="009314E9">
          <w:rPr>
            <w:rFonts w:ascii="Times New Roman" w:hAnsi="Times New Roman" w:cs="Times New Roman" w:hint="eastAsia"/>
            <w:sz w:val="24"/>
            <w:szCs w:val="24"/>
          </w:rPr>
          <w:delText>稻谷</w:delText>
        </w:r>
      </w:del>
      <w:ins w:id="180" w:author="曾 翠红" w:date="2019-05-07T10:33:00Z">
        <w:r w:rsidR="009314E9">
          <w:rPr>
            <w:rFonts w:ascii="Times New Roman" w:hAnsi="Times New Roman" w:cs="Times New Roman" w:hint="eastAsia"/>
            <w:sz w:val="24"/>
            <w:szCs w:val="24"/>
          </w:rPr>
          <w:t>水稻</w:t>
        </w:r>
      </w:ins>
      <w:r w:rsidR="00523C66" w:rsidRPr="00AF35D8">
        <w:rPr>
          <w:rFonts w:ascii="Times New Roman" w:hAnsi="Times New Roman" w:cs="Times New Roman" w:hint="eastAsia"/>
          <w:sz w:val="24"/>
          <w:szCs w:val="24"/>
        </w:rPr>
        <w:t>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w:t>
      </w:r>
      <w:del w:id="181" w:author="曾 翠红" w:date="2019-05-07T10:33:00Z">
        <w:r w:rsidR="00012A4C" w:rsidDel="009314E9">
          <w:rPr>
            <w:rFonts w:ascii="Times New Roman" w:hAnsi="Times New Roman" w:cs="Times New Roman" w:hint="eastAsia"/>
            <w:sz w:val="24"/>
            <w:szCs w:val="24"/>
          </w:rPr>
          <w:delText>稻谷</w:delText>
        </w:r>
      </w:del>
      <w:ins w:id="182" w:author="曾 翠红" w:date="2019-05-07T10:33:00Z">
        <w:r w:rsidR="009314E9">
          <w:rPr>
            <w:rFonts w:ascii="Times New Roman" w:hAnsi="Times New Roman" w:cs="Times New Roman" w:hint="eastAsia"/>
            <w:sz w:val="24"/>
            <w:szCs w:val="24"/>
          </w:rPr>
          <w:t>水稻</w:t>
        </w:r>
      </w:ins>
      <w:r w:rsidR="00523C66" w:rsidRPr="00AF35D8">
        <w:rPr>
          <w:rFonts w:ascii="Times New Roman" w:hAnsi="Times New Roman" w:cs="Times New Roman" w:hint="eastAsia"/>
          <w:sz w:val="24"/>
          <w:szCs w:val="24"/>
        </w:rPr>
        <w:t>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NE.Ref.{D9AA3CC4-6D2F-4ACB-B6DF-7994C87545C2}</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[26]</w:t>
      </w:r>
      <w:r w:rsidR="00D65C8C">
        <w:rPr>
          <w:rFonts w:ascii="Times New Roman" w:hAnsi="Times New Roman" w:cs="Times New Roman"/>
          <w:sz w:val="24"/>
          <w:szCs w:val="24"/>
        </w:rPr>
        <w:fldChar w:fldCharType="end"/>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王嫚嫚等基于江汉平原</w:t>
      </w:r>
      <w:r w:rsidR="003C0EBA" w:rsidRPr="00C46A1B">
        <w:rPr>
          <w:rFonts w:ascii="Times New Roman" w:hAnsi="Times New Roman" w:cs="Times New Roman"/>
          <w:sz w:val="24"/>
          <w:szCs w:val="24"/>
        </w:rPr>
        <w:t>354</w:t>
      </w:r>
      <w:r w:rsidR="003C0EBA" w:rsidRPr="00AF35D8">
        <w:rPr>
          <w:rFonts w:ascii="Times New Roman" w:hAnsi="Times New Roman" w:cs="Times New Roman" w:hint="eastAsia"/>
          <w:sz w:val="24"/>
          <w:szCs w:val="24"/>
        </w:rPr>
        <w:t>个</w:t>
      </w:r>
      <w:del w:id="183" w:author="曾 翠红" w:date="2019-05-07T10:33:00Z">
        <w:r w:rsidR="00012A4C" w:rsidDel="009314E9">
          <w:rPr>
            <w:rFonts w:ascii="Times New Roman" w:hAnsi="Times New Roman" w:cs="Times New Roman" w:hint="eastAsia"/>
            <w:sz w:val="24"/>
            <w:szCs w:val="24"/>
          </w:rPr>
          <w:delText>稻谷</w:delText>
        </w:r>
      </w:del>
      <w:ins w:id="184" w:author="曾 翠红" w:date="2019-05-07T10:33:00Z">
        <w:r w:rsidR="009314E9">
          <w:rPr>
            <w:rFonts w:ascii="Times New Roman" w:hAnsi="Times New Roman" w:cs="Times New Roman" w:hint="eastAsia"/>
            <w:sz w:val="24"/>
            <w:szCs w:val="24"/>
          </w:rPr>
          <w:t>水稻</w:t>
        </w:r>
      </w:ins>
      <w:r w:rsidR="003C0EBA" w:rsidRPr="00AF35D8">
        <w:rPr>
          <w:rFonts w:ascii="Times New Roman" w:hAnsi="Times New Roman" w:cs="Times New Roman" w:hint="eastAsia"/>
          <w:sz w:val="24"/>
          <w:szCs w:val="24"/>
        </w:rPr>
        <w:t>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w:t>
      </w:r>
      <w:del w:id="185" w:author="曾 翠红" w:date="2019-05-07T10:33:00Z">
        <w:r w:rsidR="00012A4C" w:rsidDel="009314E9">
          <w:rPr>
            <w:rFonts w:ascii="Times New Roman" w:hAnsi="Times New Roman" w:cs="Times New Roman" w:hint="eastAsia"/>
            <w:sz w:val="24"/>
            <w:szCs w:val="24"/>
          </w:rPr>
          <w:delText>稻谷</w:delText>
        </w:r>
      </w:del>
      <w:ins w:id="186" w:author="曾 翠红" w:date="2019-05-07T10:33:00Z">
        <w:r w:rsidR="009314E9">
          <w:rPr>
            <w:rFonts w:ascii="Times New Roman" w:hAnsi="Times New Roman" w:cs="Times New Roman" w:hint="eastAsia"/>
            <w:sz w:val="24"/>
            <w:szCs w:val="24"/>
          </w:rPr>
          <w:t>水稻</w:t>
        </w:r>
      </w:ins>
      <w:r w:rsidR="007C56D5" w:rsidRPr="00AF35D8">
        <w:rPr>
          <w:rFonts w:ascii="Times New Roman" w:hAnsi="Times New Roman" w:cs="Times New Roman" w:hint="eastAsia"/>
          <w:sz w:val="24"/>
          <w:szCs w:val="24"/>
        </w:rPr>
        <w:t>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NE.Ref.{84C58965-A85A-4C0F-B981-5A82AACD733C}</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[28]</w:t>
      </w:r>
      <w:r w:rsidR="00D65C8C">
        <w:rPr>
          <w:rFonts w:ascii="Times New Roman" w:hAnsi="Times New Roman" w:cs="Times New Roman"/>
          <w:sz w:val="24"/>
          <w:szCs w:val="24"/>
        </w:rPr>
        <w:fldChar w:fldCharType="end"/>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w:t>
      </w:r>
      <w:del w:id="187" w:author="曾 翠红" w:date="2019-05-07T10:33:00Z">
        <w:r w:rsidR="00012A4C" w:rsidDel="009314E9">
          <w:rPr>
            <w:rFonts w:ascii="Times New Roman" w:hAnsi="Times New Roman" w:cs="Times New Roman" w:hint="eastAsia"/>
            <w:sz w:val="24"/>
            <w:szCs w:val="24"/>
          </w:rPr>
          <w:delText>稻谷</w:delText>
        </w:r>
      </w:del>
      <w:ins w:id="188" w:author="曾 翠红" w:date="2019-05-07T10:33:00Z">
        <w:r w:rsidR="009314E9">
          <w:rPr>
            <w:rFonts w:ascii="Times New Roman" w:hAnsi="Times New Roman" w:cs="Times New Roman" w:hint="eastAsia"/>
            <w:sz w:val="24"/>
            <w:szCs w:val="24"/>
          </w:rPr>
          <w:t>水稻</w:t>
        </w:r>
      </w:ins>
      <w:r w:rsidR="00B44BBC" w:rsidRPr="00B44BBC">
        <w:rPr>
          <w:rFonts w:ascii="Times New Roman" w:hAnsi="Times New Roman" w:cs="Times New Roman" w:hint="eastAsia"/>
          <w:sz w:val="24"/>
          <w:szCs w:val="24"/>
        </w:rPr>
        <w:t>和玉米三种粮食作物总的规模报酬系数为</w:t>
      </w:r>
      <w:r w:rsidR="00B44BBC" w:rsidRPr="00C46A1B">
        <w:rPr>
          <w:rFonts w:ascii="Times New Roman" w:hAnsi="Times New Roman" w:cs="Times New Roman"/>
          <w:sz w:val="24"/>
          <w:szCs w:val="24"/>
        </w:rPr>
        <w:t>1</w:t>
      </w:r>
      <w:r w:rsidR="00B44BBC" w:rsidRPr="00B44BBC">
        <w:rPr>
          <w:rFonts w:ascii="Times New Roman" w:hAnsi="Times New Roman" w:cs="Times New Roman" w:hint="eastAsia"/>
          <w:sz w:val="24"/>
          <w:szCs w:val="24"/>
        </w:rPr>
        <w:t xml:space="preserve">. </w:t>
      </w:r>
      <w:r w:rsidR="00B44BBC" w:rsidRPr="00C46A1B">
        <w:rPr>
          <w:rFonts w:ascii="Times New Roman" w:hAnsi="Times New Roman" w:cs="Times New Roman"/>
          <w:sz w:val="24"/>
          <w:szCs w:val="24"/>
        </w:rPr>
        <w:t>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NE.Ref.{41ED4CB0-09FA-4140-A464-F9DAC3C27370}</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[54]</w:t>
      </w:r>
      <w:r w:rsidR="00BB7EFF">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617D9A4E" w:rsidR="003713D8" w:rsidRPr="00AF35D8" w:rsidRDefault="00CC2A43" w:rsidP="000C68E8">
      <w:pPr>
        <w:spacing w:after="0" w:line="400" w:lineRule="exact"/>
        <w:ind w:firstLineChars="200" w:firstLine="482"/>
        <w:jc w:val="both"/>
        <w:rPr>
          <w:rFonts w:ascii="Times New Roman" w:hAnsi="Times New Roman" w:cs="Times New Roman"/>
          <w:sz w:val="24"/>
          <w:szCs w:val="24"/>
        </w:rPr>
      </w:pPr>
      <w:r w:rsidRPr="00417BEE">
        <w:rPr>
          <w:rFonts w:ascii="Times New Roman" w:hAnsi="Times New Roman" w:cs="Times New Roman" w:hint="eastAsia"/>
          <w:b/>
          <w:sz w:val="24"/>
          <w:szCs w:val="24"/>
        </w:rPr>
        <w:t>以亩均利润</w:t>
      </w:r>
      <w:r w:rsidR="00C24E4F">
        <w:rPr>
          <w:rFonts w:ascii="Times New Roman" w:hAnsi="Times New Roman" w:cs="Times New Roman" w:hint="eastAsia"/>
          <w:b/>
          <w:sz w:val="24"/>
          <w:szCs w:val="24"/>
        </w:rPr>
        <w:t>代表土地生产率</w:t>
      </w:r>
      <w:r w:rsidR="0068378F" w:rsidRPr="00417BEE">
        <w:rPr>
          <w:rFonts w:ascii="Times New Roman" w:hAnsi="Times New Roman" w:cs="Times New Roman" w:hint="eastAsia"/>
          <w:b/>
          <w:sz w:val="24"/>
          <w:szCs w:val="24"/>
        </w:rPr>
        <w:t>。</w:t>
      </w:r>
      <w:r w:rsidR="00EF4311" w:rsidRPr="00AF35D8">
        <w:rPr>
          <w:rFonts w:ascii="Times New Roman" w:hAnsi="Times New Roman" w:cs="Times New Roman" w:hint="eastAsia"/>
          <w:sz w:val="24"/>
          <w:szCs w:val="24"/>
        </w:rPr>
        <w:t>王建英等研究发现农户层面全年亩均利润与农户经营规模无显著关系，地块层面亩均利润随着地块面积的扩大而增加</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NE.Ref.{C7F28F92-7476-4E8C-949F-D67D5F682C15}</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BB7EFF">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w:t>
      </w:r>
      <w:r w:rsidR="00721B04" w:rsidRPr="00AF35D8">
        <w:rPr>
          <w:rFonts w:ascii="Times New Roman" w:hAnsi="Times New Roman" w:cs="Times New Roman" w:hint="eastAsia"/>
          <w:sz w:val="24"/>
          <w:szCs w:val="24"/>
        </w:rPr>
        <w:t>李谷成等发现，是否考虑农户劳动力成本导致了截然不同的结果。包含劳动力成本的成本利润率与耕地规模之间存在显著的正向关系，不包含劳动力成本的成本利润率则与耕地规模无明显关系</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NE.Ref.{F227D5DF-D6C0-450B-8D71-16D50F2EC293}</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w:t>
      </w:r>
      <w:r w:rsidR="00BB7EFF">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C46A1B">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Deininger</w:t>
      </w:r>
      <w:r w:rsidR="001A7BFA" w:rsidRPr="00AF35D8">
        <w:rPr>
          <w:rFonts w:ascii="Times New Roman" w:hAnsi="Times New Roman" w:cs="Times New Roman" w:hint="eastAsia"/>
          <w:sz w:val="24"/>
          <w:szCs w:val="24"/>
        </w:rPr>
        <w:t>基于非洲卢旺达</w:t>
      </w:r>
      <w:r w:rsidR="001A7BFA" w:rsidRPr="00C46A1B">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C46A1B">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NE.Ref.{7573D1A0-3B0E-4BE9-B601-C0935FE92B20}</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[55]</w:t>
      </w:r>
      <w:r w:rsidR="00BB7EFF">
        <w:rPr>
          <w:rFonts w:ascii="Times New Roman" w:hAnsi="Times New Roman" w:cs="Times New Roman"/>
          <w:sz w:val="24"/>
          <w:szCs w:val="24"/>
        </w:rPr>
        <w:fldChar w:fldCharType="end"/>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EF4311" w:rsidRPr="00AF35D8">
        <w:rPr>
          <w:rFonts w:ascii="Times New Roman" w:hAnsi="Times New Roman" w:cs="Times New Roman" w:hint="eastAsia"/>
          <w:sz w:val="24"/>
          <w:szCs w:val="24"/>
        </w:rPr>
        <w:t>发现亩均利润</w:t>
      </w:r>
      <w:r w:rsidR="00E1095E">
        <w:rPr>
          <w:rFonts w:ascii="Times New Roman" w:hAnsi="Times New Roman" w:cs="Times New Roman" w:hint="eastAsia"/>
          <w:sz w:val="24"/>
          <w:szCs w:val="24"/>
        </w:rPr>
        <w:t>和成本利润率</w:t>
      </w:r>
      <w:r w:rsidR="00EF4311" w:rsidRPr="00AF35D8">
        <w:rPr>
          <w:rFonts w:ascii="Times New Roman" w:hAnsi="Times New Roman" w:cs="Times New Roman" w:hint="eastAsia"/>
          <w:sz w:val="24"/>
          <w:szCs w:val="24"/>
        </w:rPr>
        <w:t>随着经营规模的扩大呈现显著的递减特征</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NE.Ref.{15B16209-886D-4A9A-9467-0F4948CD00ED}</w:instrText>
      </w:r>
      <w:r w:rsidR="00E1095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[27]</w:t>
      </w:r>
      <w:r w:rsidR="00E1095E">
        <w:rPr>
          <w:rFonts w:ascii="Times New Roman" w:hAnsi="Times New Roman" w:cs="Times New Roman"/>
          <w:sz w:val="24"/>
          <w:szCs w:val="24"/>
        </w:rPr>
        <w:fldChar w:fldCharType="end"/>
      </w:r>
      <w:r w:rsidR="00ED617F">
        <w:rPr>
          <w:rFonts w:ascii="Times New Roman" w:hAnsi="Times New Roman" w:cs="Times New Roman" w:hint="eastAsia"/>
          <w:sz w:val="24"/>
          <w:szCs w:val="24"/>
        </w:rPr>
        <w:t>。</w:t>
      </w:r>
      <w:r w:rsidR="0056354D" w:rsidRPr="00C46A1B">
        <w:rPr>
          <w:rFonts w:ascii="Times New Roman" w:hAnsi="Times New Roman" w:cs="Times New Roman"/>
          <w:sz w:val="24"/>
          <w:szCs w:val="24"/>
        </w:rPr>
        <w:t>Lamb</w:t>
      </w:r>
      <w:r w:rsidR="00A87E0C" w:rsidRPr="00AF35D8">
        <w:rPr>
          <w:rFonts w:ascii="Times New Roman" w:hAnsi="Times New Roman" w:cs="Times New Roman" w:hint="eastAsia"/>
          <w:sz w:val="24"/>
          <w:szCs w:val="24"/>
        </w:rPr>
        <w:t>基于印度</w:t>
      </w:r>
      <w:r w:rsidR="00A87E0C" w:rsidRPr="00C46A1B">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C46A1B">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NE.Ref.{225C769E-DBA2-4C39-B6FB-2B343459EE9E}</w:instrText>
      </w:r>
      <w:r w:rsidR="00E1095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w:t>
      </w:r>
      <w:r w:rsidR="00E1095E">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639F477D" w:rsidR="007904B4" w:rsidRPr="0077082F" w:rsidRDefault="00417BEE"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77082F">
        <w:rPr>
          <w:rFonts w:ascii="Times New Roman" w:hAnsi="Times New Roman" w:cs="Times New Roman"/>
          <w:b/>
          <w:sz w:val="24"/>
          <w:szCs w:val="24"/>
        </w:rPr>
        <w:t>（</w:t>
      </w:r>
      <w:r w:rsidRPr="0077082F">
        <w:rPr>
          <w:rFonts w:ascii="Times New Roman" w:hAnsi="Times New Roman" w:cs="Times New Roman"/>
          <w:b/>
          <w:sz w:val="24"/>
          <w:szCs w:val="24"/>
        </w:rPr>
        <w:t>2</w:t>
      </w:r>
      <w:r w:rsidRPr="0077082F">
        <w:rPr>
          <w:rFonts w:ascii="Times New Roman" w:hAnsi="Times New Roman" w:cs="Times New Roman"/>
          <w:b/>
          <w:sz w:val="24"/>
          <w:szCs w:val="24"/>
        </w:rPr>
        <w:t>）</w:t>
      </w:r>
      <w:r w:rsidR="003C2FB7" w:rsidRPr="0077082F">
        <w:rPr>
          <w:rFonts w:asciiTheme="minorEastAsia" w:hAnsiTheme="minorEastAsia" w:cs="Times New Roman" w:hint="eastAsia"/>
          <w:b/>
          <w:sz w:val="24"/>
          <w:szCs w:val="24"/>
        </w:rPr>
        <w:t>负向关系</w:t>
      </w:r>
      <w:r w:rsidR="00AD55A8" w:rsidRPr="0077082F">
        <w:rPr>
          <w:rFonts w:asciiTheme="minorEastAsia" w:hAnsiTheme="minorEastAsia" w:cs="Times New Roman" w:hint="eastAsia"/>
          <w:b/>
          <w:sz w:val="24"/>
          <w:szCs w:val="24"/>
        </w:rPr>
        <w:t>可能的解释</w:t>
      </w:r>
    </w:p>
    <w:p w14:paraId="723521EE" w14:textId="225C7BFF" w:rsidR="00E30B88" w:rsidRPr="00AF35D8" w:rsidRDefault="004F66E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为什么传统农业</w:t>
      </w:r>
      <w:r w:rsidR="00702871">
        <w:rPr>
          <w:rFonts w:ascii="Times New Roman" w:hAnsi="Times New Roman" w:cs="Times New Roman" w:hint="eastAsia"/>
          <w:sz w:val="24"/>
          <w:szCs w:val="24"/>
        </w:rPr>
        <w:t>认为</w:t>
      </w:r>
      <w:r w:rsidRPr="00AF35D8">
        <w:rPr>
          <w:rFonts w:ascii="Times New Roman" w:hAnsi="Times New Roman" w:cs="Times New Roman" w:hint="eastAsia"/>
          <w:sz w:val="24"/>
          <w:szCs w:val="24"/>
        </w:rPr>
        <w:t>土地生产率和农地经营规模呈现负向关系，</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1AC33E7C" w:rsidR="009C716F" w:rsidRPr="00AF35D8" w:rsidRDefault="00C73D29"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要素市场不完善</w:t>
      </w:r>
      <w:r w:rsidR="00E24B4F" w:rsidRPr="000267EC">
        <w:rPr>
          <w:rFonts w:ascii="Times New Roman" w:hAnsi="Times New Roman" w:cs="Times New Roman" w:hint="eastAsia"/>
          <w:b/>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NE.Ref.{FB29300B-F2C0-4610-AD45-A889CD56F75C}</w:instrText>
      </w:r>
      <w:r w:rsidR="00853304">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[53]</w:t>
      </w:r>
      <w:r w:rsidR="00853304">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C46A1B">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发现，要素市场不完善能解释负向关系的一小部分</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NE.Ref.{FE5510AC-D710-412A-87E4-3200EE431D0A}</w:instrText>
      </w:r>
      <w:r w:rsidR="00853304">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w:t>
      </w:r>
      <w:r w:rsidR="00853304">
        <w:rPr>
          <w:rFonts w:ascii="Times New Roman" w:hAnsi="Times New Roman" w:cs="Times New Roman"/>
          <w:sz w:val="24"/>
          <w:szCs w:val="24"/>
        </w:rPr>
        <w:fldChar w:fldCharType="end"/>
      </w:r>
      <w:r w:rsidR="00F72217">
        <w:rPr>
          <w:rFonts w:ascii="Times New Roman" w:hAnsi="Times New Roman" w:cs="Times New Roman" w:hint="eastAsia"/>
          <w:sz w:val="24"/>
          <w:szCs w:val="24"/>
        </w:rPr>
        <w:t>，但也有学者认为这不是原因</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NE.Ref.{24B74F71-4310-49DA-A1FF-01DD3AD44453}</w:instrText>
      </w:r>
      <w:r w:rsidR="00F7221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[56]</w:t>
      </w:r>
      <w:r w:rsidR="00F72217">
        <w:rPr>
          <w:rFonts w:ascii="Times New Roman" w:hAnsi="Times New Roman" w:cs="Times New Roman"/>
          <w:sz w:val="24"/>
          <w:szCs w:val="24"/>
        </w:rPr>
        <w:fldChar w:fldCharType="end"/>
      </w:r>
      <w:r w:rsidR="00F72217">
        <w:rPr>
          <w:rFonts w:ascii="Times New Roman" w:hAnsi="Times New Roman" w:cs="Times New Roman" w:hint="eastAsia"/>
          <w:sz w:val="24"/>
          <w:szCs w:val="24"/>
        </w:rPr>
        <w:t>。</w:t>
      </w:r>
    </w:p>
    <w:p w14:paraId="34C008FF" w14:textId="699613F0" w:rsidR="000A13E2" w:rsidRPr="00AF35D8" w:rsidRDefault="00286AA2"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NE.Ref.{007E8943-7C94-4C79-BC76-5F14FA36C7CB}</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 55, 56]</w:t>
      </w:r>
      <w:r w:rsidR="006D22F0">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NE.Ref.{FD6BA083-9070-4049-8934-DB59AB35E46C}</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[15, 21, 28]</w:t>
      </w:r>
      <w:r w:rsidR="006D22F0">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4C1DE2F5" w:rsidR="009A6360" w:rsidRPr="00AF35D8" w:rsidRDefault="000D75E1"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土壤质量</w:t>
      </w:r>
      <w:r w:rsidR="00E24B4F" w:rsidRPr="000267EC">
        <w:rPr>
          <w:rFonts w:ascii="Times New Roman" w:hAnsi="Times New Roman" w:cs="Times New Roman" w:hint="eastAsia"/>
          <w:b/>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NE.Ref.{FCA963D2-67F4-4DB9-90AE-1140EBC90E69}</w:instrText>
      </w:r>
      <w:r w:rsidR="00F7221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[43]</w:t>
      </w:r>
      <w:r w:rsidR="00F72217">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6D22F0" w:rsidRPr="00C46A1B">
        <w:rPr>
          <w:rFonts w:ascii="Times New Roman" w:hAnsi="Times New Roman" w:cs="Times New Roman"/>
          <w:sz w:val="24"/>
          <w:szCs w:val="24"/>
        </w:rPr>
        <w:t>Lamb</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NE.Ref.{5283459C-0523-41C6-9AF7-19287C6F7316}</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C46A1B">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C46A1B">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NE.Ref.{E0589404-69E7-411A-9453-A08DCF75C35E}</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w:t>
      </w:r>
      <w:r w:rsidR="006D22F0">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p>
    <w:p w14:paraId="7A544703" w14:textId="77777777" w:rsidR="00C12E23" w:rsidRDefault="000A13E2" w:rsidP="000C68E8">
      <w:pPr>
        <w:spacing w:after="0" w:line="400" w:lineRule="exact"/>
        <w:ind w:firstLineChars="200" w:firstLine="482"/>
        <w:jc w:val="both"/>
        <w:rPr>
          <w:ins w:id="189" w:author="曾 翠红" w:date="2019-05-12T08:35:00Z"/>
          <w:rFonts w:ascii="Times New Roman" w:hAnsi="Times New Roman" w:cs="Times New Roman"/>
          <w:sz w:val="24"/>
          <w:szCs w:val="24"/>
        </w:rPr>
        <w:sectPr w:rsidR="00C12E23" w:rsidSect="004C1DFA">
          <w:pgSz w:w="11906" w:h="16838"/>
          <w:pgMar w:top="1701" w:right="1418" w:bottom="1418" w:left="1701" w:header="1304" w:footer="1020" w:gutter="0"/>
          <w:cols w:space="425"/>
          <w:docGrid w:type="lines" w:linePitch="326"/>
        </w:sectPr>
      </w:pPr>
      <w:r w:rsidRPr="000267EC">
        <w:rPr>
          <w:rFonts w:ascii="Times New Roman" w:hAnsi="Times New Roman" w:cs="Times New Roman" w:hint="eastAsia"/>
          <w:b/>
          <w:sz w:val="24"/>
          <w:szCs w:val="24"/>
        </w:rPr>
        <w:t>测量误差</w:t>
      </w:r>
      <w:r w:rsidR="00E24B4F" w:rsidRPr="000267EC">
        <w:rPr>
          <w:rFonts w:ascii="Times New Roman" w:hAnsi="Times New Roman" w:cs="Times New Roman" w:hint="eastAsia"/>
          <w:b/>
          <w:sz w:val="24"/>
          <w:szCs w:val="24"/>
        </w:rPr>
        <w:t>。</w:t>
      </w:r>
      <w:r w:rsidR="002252BD" w:rsidRPr="00C46A1B">
        <w:rPr>
          <w:rFonts w:ascii="Times New Roman" w:hAnsi="Times New Roman" w:cs="Times New Roman"/>
          <w:sz w:val="24"/>
          <w:szCs w:val="24"/>
        </w:rPr>
        <w:t>Lamb</w:t>
      </w:r>
      <w:r w:rsidR="00C47404">
        <w:rPr>
          <w:rFonts w:ascii="Times New Roman" w:hAnsi="Times New Roman" w:cs="Times New Roman" w:hint="eastAsia"/>
          <w:sz w:val="24"/>
          <w:szCs w:val="24"/>
        </w:rPr>
        <w:t>以及</w:t>
      </w:r>
      <w:r w:rsidR="00C47404">
        <w:rPr>
          <w:rFonts w:ascii="Times New Roman" w:hAnsi="Times New Roman" w:cs="Times New Roman" w:hint="eastAsia"/>
          <w:sz w:val="24"/>
          <w:szCs w:val="24"/>
        </w:rPr>
        <w:t>C</w:t>
      </w:r>
      <w:r w:rsidR="00C47404">
        <w:rPr>
          <w:rFonts w:ascii="Times New Roman" w:hAnsi="Times New Roman" w:cs="Times New Roman"/>
          <w:sz w:val="24"/>
          <w:szCs w:val="24"/>
        </w:rPr>
        <w:t>arletto</w:t>
      </w:r>
      <w:r w:rsidR="00C47404">
        <w:rPr>
          <w:rFonts w:ascii="Times New Roman" w:hAnsi="Times New Roman" w:cs="Times New Roman" w:hint="eastAsia"/>
          <w:sz w:val="24"/>
          <w:szCs w:val="24"/>
        </w:rPr>
        <w:t>等</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w:t>
      </w:r>
      <w:r w:rsidR="006D22F0">
        <w:rPr>
          <w:rFonts w:ascii="Times New Roman" w:hAnsi="Times New Roman" w:cs="Times New Roman"/>
          <w:sz w:val="24"/>
          <w:szCs w:val="24"/>
        </w:rPr>
        <w:fldChar w:fldCharType="begin"/>
      </w:r>
      <w:r w:rsidR="00C47404">
        <w:rPr>
          <w:rFonts w:ascii="Times New Roman" w:hAnsi="Times New Roman" w:cs="Times New Roman"/>
          <w:sz w:val="24"/>
          <w:szCs w:val="24"/>
        </w:rPr>
        <w:instrText xml:space="preserve"> ADDIN NE.Ref.{8CCCA36F-57C1-4677-8942-D0F1435FE608}</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 61]</w:t>
      </w:r>
      <w:r w:rsidR="006D22F0">
        <w:rPr>
          <w:rFonts w:ascii="Times New Roman" w:hAnsi="Times New Roman" w:cs="Times New Roman"/>
          <w:sz w:val="24"/>
          <w:szCs w:val="24"/>
        </w:rPr>
        <w:fldChar w:fldCharType="end"/>
      </w:r>
      <w:r w:rsidR="000D57D0">
        <w:rPr>
          <w:rFonts w:ascii="Times New Roman" w:hAnsi="Times New Roman" w:cs="Times New Roman" w:hint="eastAsia"/>
          <w:sz w:val="24"/>
          <w:szCs w:val="24"/>
        </w:rPr>
        <w:t>。他通过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39AEB283" w14:textId="2C8A4AC7" w:rsidR="002252BD" w:rsidDel="00C12E23" w:rsidRDefault="002252BD" w:rsidP="000C68E8">
      <w:pPr>
        <w:spacing w:after="0" w:line="400" w:lineRule="exact"/>
        <w:ind w:firstLineChars="200" w:firstLine="480"/>
        <w:jc w:val="both"/>
        <w:rPr>
          <w:del w:id="190" w:author="曾 翠红" w:date="2019-05-12T08:35:00Z"/>
          <w:rFonts w:ascii="Times New Roman" w:hAnsi="Times New Roman" w:cs="Times New Roman"/>
          <w:sz w:val="24"/>
          <w:szCs w:val="24"/>
        </w:rPr>
      </w:pPr>
    </w:p>
    <w:p w14:paraId="7E030F19" w14:textId="06B50FF0" w:rsidR="007904B4" w:rsidRPr="00CD7025" w:rsidRDefault="0094097F" w:rsidP="00CD7025">
      <w:pPr>
        <w:spacing w:beforeLines="100" w:before="326" w:afterLines="100" w:after="326" w:line="400" w:lineRule="exact"/>
        <w:outlineLvl w:val="1"/>
        <w:rPr>
          <w:rFonts w:ascii="Times New Roman" w:eastAsia="黑体" w:hAnsi="Times New Roman" w:cs="Times New Roman"/>
          <w:sz w:val="28"/>
          <w:szCs w:val="28"/>
        </w:rPr>
      </w:pPr>
      <w:bookmarkStart w:id="191" w:name="_Toc4687804"/>
      <w:r w:rsidRPr="00CD7025">
        <w:rPr>
          <w:rFonts w:ascii="Times New Roman" w:eastAsia="黑体" w:hAnsi="Times New Roman" w:cs="Times New Roman"/>
          <w:sz w:val="28"/>
          <w:szCs w:val="28"/>
        </w:rPr>
        <w:t>2.</w:t>
      </w:r>
      <w:r w:rsidR="00CD7025">
        <w:rPr>
          <w:rFonts w:ascii="Times New Roman" w:eastAsia="黑体" w:hAnsi="Times New Roman" w:cs="Times New Roman"/>
          <w:sz w:val="28"/>
          <w:szCs w:val="28"/>
        </w:rPr>
        <w:t>3</w:t>
      </w:r>
      <w:r w:rsidR="00ED272E" w:rsidRPr="00CD7025">
        <w:rPr>
          <w:rFonts w:ascii="Times New Roman" w:eastAsia="黑体" w:hAnsi="Times New Roman" w:cs="Times New Roman"/>
          <w:sz w:val="28"/>
          <w:szCs w:val="28"/>
        </w:rPr>
        <w:t xml:space="preserve">  </w:t>
      </w:r>
      <w:r w:rsidR="009B6971">
        <w:rPr>
          <w:rFonts w:ascii="Times New Roman" w:eastAsia="黑体" w:hAnsi="Times New Roman" w:cs="Times New Roman" w:hint="eastAsia"/>
          <w:sz w:val="28"/>
          <w:szCs w:val="28"/>
        </w:rPr>
        <w:t>对已有</w:t>
      </w:r>
      <w:r w:rsidR="007904B4" w:rsidRPr="00CD7025">
        <w:rPr>
          <w:rFonts w:ascii="Times New Roman" w:eastAsia="黑体" w:hAnsi="Times New Roman" w:cs="Times New Roman" w:hint="eastAsia"/>
          <w:sz w:val="28"/>
          <w:szCs w:val="28"/>
        </w:rPr>
        <w:t>文献</w:t>
      </w:r>
      <w:r w:rsidR="009B6971">
        <w:rPr>
          <w:rFonts w:ascii="Times New Roman" w:eastAsia="黑体" w:hAnsi="Times New Roman" w:cs="Times New Roman" w:hint="eastAsia"/>
          <w:sz w:val="28"/>
          <w:szCs w:val="28"/>
        </w:rPr>
        <w:t>的</w:t>
      </w:r>
      <w:r w:rsidR="007904B4" w:rsidRPr="00CD7025">
        <w:rPr>
          <w:rFonts w:ascii="Times New Roman" w:eastAsia="黑体" w:hAnsi="Times New Roman" w:cs="Times New Roman" w:hint="eastAsia"/>
          <w:sz w:val="28"/>
          <w:szCs w:val="28"/>
        </w:rPr>
        <w:t>评述</w:t>
      </w:r>
      <w:bookmarkEnd w:id="191"/>
    </w:p>
    <w:p w14:paraId="7A0ECD2D" w14:textId="77777777" w:rsidR="00934D6D" w:rsidRDefault="00803011"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14:paraId="5667252C" w14:textId="0BF967C6" w:rsidR="007904B4" w:rsidRPr="00AF35D8" w:rsidRDefault="00803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sidRPr="00C46A1B">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sidRPr="00C46A1B">
        <w:rPr>
          <w:rFonts w:ascii="Times New Roman" w:hAnsi="Times New Roman" w:cs="Times New Roman"/>
          <w:sz w:val="24"/>
          <w:szCs w:val="24"/>
        </w:rPr>
        <w:t>2</w:t>
      </w:r>
      <w:r w:rsidR="006E6CAB">
        <w:rPr>
          <w:rFonts w:ascii="Times New Roman" w:hAnsi="Times New Roman" w:cs="Times New Roman" w:hint="eastAsia"/>
          <w:sz w:val="24"/>
          <w:szCs w:val="24"/>
        </w:rPr>
        <w:t>）给出了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sidRPr="00C46A1B">
        <w:rPr>
          <w:rFonts w:ascii="Times New Roman" w:hAnsi="Times New Roman" w:cs="Times New Roman"/>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sidRPr="00C46A1B">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7A63C3CB" w14:textId="33EDF016" w:rsidR="00EB33DC" w:rsidRDefault="007904B4" w:rsidP="002828F1">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C46A1B">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C46A1B">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p>
    <w:p w14:paraId="71CFDA3B" w14:textId="439951EF" w:rsidR="007933A6" w:rsidDel="00C12E23" w:rsidRDefault="007933A6">
      <w:pPr>
        <w:rPr>
          <w:del w:id="192" w:author="曾 翠红" w:date="2019-05-12T08:35:00Z"/>
          <w:rFonts w:ascii="Times New Roman" w:hAnsi="Times New Roman" w:cs="Times New Roman"/>
          <w:sz w:val="24"/>
          <w:szCs w:val="24"/>
        </w:rPr>
        <w:sectPr w:rsidR="007933A6" w:rsidDel="00C12E23" w:rsidSect="004C1DFA">
          <w:pgSz w:w="11906" w:h="16838"/>
          <w:pgMar w:top="1701" w:right="1418" w:bottom="1418" w:left="1701" w:header="1304" w:footer="1020" w:gutter="0"/>
          <w:cols w:space="425"/>
          <w:docGrid w:type="lines" w:linePitch="326"/>
        </w:sectPr>
      </w:pPr>
    </w:p>
    <w:p w14:paraId="71F27FEB" w14:textId="262D1018" w:rsidR="004B5113" w:rsidRPr="007C4E65" w:rsidRDefault="004B5113" w:rsidP="002828F1">
      <w:pPr>
        <w:spacing w:beforeLines="100" w:before="326" w:afterLines="100" w:after="326" w:line="400" w:lineRule="exact"/>
        <w:outlineLvl w:val="1"/>
        <w:rPr>
          <w:rFonts w:ascii="Times New Roman" w:eastAsia="黑体" w:hAnsi="Times New Roman" w:cs="Times New Roman"/>
          <w:sz w:val="28"/>
          <w:szCs w:val="28"/>
        </w:rPr>
      </w:pPr>
      <w:bookmarkStart w:id="193" w:name="_Toc4687805"/>
      <w:r w:rsidRPr="00C46A1B">
        <w:rPr>
          <w:rFonts w:ascii="Times New Roman" w:eastAsia="黑体" w:hAnsi="Times New Roman" w:cs="Times New Roman"/>
          <w:sz w:val="28"/>
          <w:szCs w:val="28"/>
        </w:rPr>
        <w:t>2</w:t>
      </w:r>
      <w:r w:rsidRPr="007C4E65">
        <w:rPr>
          <w:rFonts w:ascii="Times New Roman" w:eastAsia="黑体" w:hAnsi="Times New Roman" w:cs="Times New Roman"/>
          <w:sz w:val="28"/>
          <w:szCs w:val="28"/>
        </w:rPr>
        <w:t>.</w:t>
      </w:r>
      <w:r w:rsidR="002A4992">
        <w:rPr>
          <w:rFonts w:ascii="Times New Roman" w:eastAsia="黑体" w:hAnsi="Times New Roman" w:cs="Times New Roman"/>
          <w:sz w:val="28"/>
          <w:szCs w:val="28"/>
        </w:rPr>
        <w:t>4</w:t>
      </w:r>
      <w:r w:rsidRPr="007C4E65">
        <w:rPr>
          <w:rFonts w:ascii="Times New Roman" w:eastAsia="黑体" w:hAnsi="Times New Roman" w:cs="Times New Roman"/>
          <w:sz w:val="28"/>
          <w:szCs w:val="28"/>
        </w:rPr>
        <w:t xml:space="preserve">  </w:t>
      </w:r>
      <w:r w:rsidR="00E418E8">
        <w:rPr>
          <w:rFonts w:ascii="Times New Roman" w:eastAsia="黑体" w:hAnsi="Times New Roman" w:cs="Times New Roman" w:hint="eastAsia"/>
          <w:sz w:val="28"/>
          <w:szCs w:val="28"/>
        </w:rPr>
        <w:t>相关理论</w:t>
      </w:r>
      <w:bookmarkEnd w:id="193"/>
    </w:p>
    <w:p w14:paraId="7F224E0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生产理论试图解释一个厂商在技术约束和市场约束下如何投入要素获得产出，将产品销售给消费者以获得利润最大化。农作物生产面临自然条件的约束，意味着即使将光照、温度、降雨和其他一切投入要素调到最适宜的情况，农业产出也存在生长极限。技术约束背后的假设是要素的边际技术替代率是递减的，在现有资源和技术条件下，在土壤中植入农作物种子，获得的产出存在最优值，农户进一步调整生产要素的组合无法获得比最优值更高的产出。</w:t>
      </w:r>
    </w:p>
    <w:p w14:paraId="621980AB" w14:textId="4BF42A3A"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sidRPr="00C46A1B">
        <w:rPr>
          <w:rFonts w:ascii="Times New Roman" w:hAnsi="Times New Roman" w:cs="Times New Roman"/>
          <w:i/>
          <w:sz w:val="24"/>
          <w:szCs w:val="24"/>
        </w:rPr>
        <w:t>y</w:t>
      </w:r>
      <w:r>
        <w:rPr>
          <w:rFonts w:ascii="Times New Roman" w:hAnsi="Times New Roman" w:cs="Times New Roman" w:hint="eastAsia"/>
          <w:sz w:val="24"/>
          <w:szCs w:val="24"/>
        </w:rPr>
        <w:t>代表产出，一般用产值或产量表示。</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sidRPr="00C46A1B">
        <w:rPr>
          <w:rFonts w:ascii="Times New Roman" w:hAnsi="Times New Roman" w:cs="Times New Roman"/>
          <w:sz w:val="24"/>
          <w:szCs w:val="24"/>
        </w:rPr>
        <w:t>Cobb</w:t>
      </w:r>
      <w:r>
        <w:rPr>
          <w:rFonts w:ascii="Times New Roman" w:hAnsi="Times New Roman" w:cs="Times New Roman" w:hint="eastAsia"/>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生产函数，这三者均为</w:t>
      </w:r>
      <w:r w:rsidRPr="00C46A1B">
        <w:rPr>
          <w:rFonts w:ascii="Times New Roman" w:hAnsi="Times New Roman" w:cs="Times New Roman"/>
          <w:sz w:val="24"/>
          <w:szCs w:val="24"/>
        </w:rPr>
        <w:t>CES</w:t>
      </w:r>
      <w:r>
        <w:rPr>
          <w:rFonts w:ascii="Times New Roman" w:hAnsi="Times New Roman" w:cs="Times New Roman" w:hint="eastAsia"/>
          <w:sz w:val="24"/>
          <w:szCs w:val="24"/>
        </w:rPr>
        <w:t>生产函数（常弹性函数）的特殊形式。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sidR="00237679">
        <w:rPr>
          <w:rFonts w:ascii="Times New Roman" w:hAnsi="Times New Roman" w:cs="Times New Roman" w:hint="eastAsia"/>
          <w:sz w:val="24"/>
          <w:szCs w:val="24"/>
        </w:rPr>
        <w:t>2</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76A1DA1" w14:textId="3260A42A" w:rsidR="004B5113" w:rsidRPr="00237679"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sidR="001E5254">
        <w:rPr>
          <w:rFonts w:ascii="Times New Roman" w:hAnsi="Times New Roman" w:cs="Times New Roman" w:hint="eastAsia"/>
          <w:sz w:val="24"/>
          <w:szCs w:val="24"/>
        </w:rPr>
        <w:t>（</w:t>
      </w:r>
      <w:r w:rsidR="00DE09DD">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sidR="001E5254">
        <w:rPr>
          <w:rFonts w:ascii="Times New Roman" w:hAnsi="Times New Roman" w:cs="Times New Roman" w:hint="eastAsia"/>
          <w:sz w:val="24"/>
          <w:szCs w:val="24"/>
        </w:rPr>
        <w:t>）</w:t>
      </w:r>
    </w:p>
    <w:p w14:paraId="0CFF667C"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w:t>
      </w:r>
      <w:r w:rsidRPr="00C46A1B">
        <w:rPr>
          <w:rFonts w:ascii="Times New Roman" w:hAnsi="Times New Roman" w:cs="Times New Roman"/>
          <w:i/>
          <w:sz w:val="24"/>
          <w:szCs w:val="24"/>
        </w:rPr>
        <w:t>ρ</w:t>
      </w:r>
      <w:r>
        <w:rPr>
          <w:rFonts w:ascii="Times New Roman" w:hAnsi="Times New Roman" w:cs="Times New Roman" w:hint="eastAsia"/>
          <w:sz w:val="24"/>
          <w:szCs w:val="24"/>
        </w:rPr>
        <w:t>等于</w:t>
      </w:r>
      <w:r w:rsidRPr="00C46A1B">
        <w:rPr>
          <w:rFonts w:ascii="Times New Roman" w:hAnsi="Times New Roman" w:cs="Times New Roman"/>
          <w:sz w:val="24"/>
          <w:szCs w:val="24"/>
        </w:rPr>
        <w:t>1</w:t>
      </w:r>
      <w:r>
        <w:rPr>
          <w:rFonts w:ascii="Times New Roman" w:hAnsi="Times New Roman" w:cs="Times New Roman" w:hint="eastAsia"/>
          <w:sz w:val="24"/>
          <w:szCs w:val="24"/>
        </w:rPr>
        <w:t>时，替代弹性无穷大，</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函数等同于完全替代的生产函数。该种形式的函数替代弹性为无穷大，要素产出弹性恒为正；当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函数等同于固定比例的生产函数，该函数的替代弹性为</w:t>
      </w:r>
      <w:r w:rsidRPr="00C46A1B">
        <w:rPr>
          <w:rFonts w:ascii="Times New Roman" w:hAnsi="Times New Roman" w:cs="Times New Roman"/>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Pr="00C46A1B">
        <w:rPr>
          <w:rFonts w:ascii="Times New Roman" w:hAnsi="Times New Roman" w:cs="Times New Roman"/>
          <w:sz w:val="24"/>
          <w:szCs w:val="24"/>
        </w:rPr>
        <w:t>0</w:t>
      </w:r>
      <w:r>
        <w:rPr>
          <w:rFonts w:ascii="Times New Roman" w:hAnsi="Times New Roman" w:cs="Times New Roman" w:hint="eastAsia"/>
          <w:sz w:val="24"/>
          <w:szCs w:val="24"/>
        </w:rPr>
        <w:t>，减少具体一种要素的产出弹性为负无穷；当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sidRPr="00C46A1B">
        <w:rPr>
          <w:rFonts w:ascii="Times New Roman" w:hAnsi="Times New Roman" w:cs="Times New Roman"/>
          <w:sz w:val="24"/>
          <w:szCs w:val="24"/>
        </w:rPr>
        <w:t>0</w:t>
      </w:r>
      <w:r>
        <w:rPr>
          <w:rFonts w:ascii="Times New Roman" w:hAnsi="Times New Roman" w:cs="Times New Roman" w:hint="eastAsia"/>
          <w:sz w:val="24"/>
          <w:szCs w:val="24"/>
        </w:rPr>
        <w:t>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w:t>
      </w:r>
      <w:r w:rsidRPr="00C46A1B">
        <w:rPr>
          <w:rFonts w:ascii="Times New Roman" w:hAnsi="Times New Roman" w:cs="Times New Roman"/>
          <w:sz w:val="24"/>
          <w:szCs w:val="24"/>
        </w:rPr>
        <w:t>Cobb</w:t>
      </w:r>
      <w:r>
        <w:rPr>
          <w:rFonts w:ascii="Times New Roman" w:hAnsi="Times New Roman" w:cs="Times New Roman"/>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生产函数。该生产函数的等产量曲线近似于双曲线，是凸向原点的弧形，等产量曲线弧度越弯曲（越接近“</w:t>
      </w:r>
      <w:r w:rsidRPr="00C46A1B">
        <w:rPr>
          <w:rFonts w:ascii="Times New Roman" w:hAnsi="Times New Roman" w:cs="Times New Roman"/>
          <w:sz w:val="24"/>
          <w:szCs w:val="24"/>
        </w:rPr>
        <w:t>L</w:t>
      </w:r>
      <w:r>
        <w:rPr>
          <w:rFonts w:ascii="Times New Roman" w:hAnsi="Times New Roman" w:cs="Times New Roman" w:hint="eastAsia"/>
          <w:sz w:val="24"/>
          <w:szCs w:val="24"/>
        </w:rPr>
        <w:t>型”），要素间越难替代。等产量曲线越平坦（越接近直线），要素间替代效应越大。</w:t>
      </w:r>
    </w:p>
    <w:p w14:paraId="3D0B50FA" w14:textId="40821B0E"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sidRPr="00C46A1B">
        <w:rPr>
          <w:rFonts w:ascii="Times New Roman" w:hAnsi="Times New Roman" w:cs="Times New Roman"/>
          <w:sz w:val="24"/>
          <w:szCs w:val="24"/>
        </w:rPr>
        <w:t>C</w:t>
      </w:r>
      <w:r>
        <w:rPr>
          <w:rFonts w:ascii="Times New Roman" w:hAnsi="Times New Roman" w:cs="Times New Roman"/>
          <w:sz w:val="24"/>
          <w:szCs w:val="24"/>
        </w:rPr>
        <w:t>-</w:t>
      </w:r>
      <w:r w:rsidRPr="00C46A1B">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的投入产出关系、替代或互补关系，学者们对</w:t>
      </w:r>
      <w:r w:rsidRPr="00C46A1B">
        <w:rPr>
          <w:rFonts w:ascii="Times New Roman" w:hAnsi="Times New Roman" w:cs="Times New Roman"/>
          <w:sz w:val="24"/>
          <w:szCs w:val="24"/>
        </w:rPr>
        <w:t>CES</w:t>
      </w:r>
      <w:r>
        <w:rPr>
          <w:rFonts w:ascii="Times New Roman" w:hAnsi="Times New Roman" w:cs="Times New Roman" w:hint="eastAsia"/>
          <w:sz w:val="24"/>
          <w:szCs w:val="24"/>
        </w:rPr>
        <w:t>生产函数进行了一番改造，得到了超越对数生产函数。与原来的</w:t>
      </w:r>
      <w:r w:rsidRPr="00C46A1B">
        <w:rPr>
          <w:rFonts w:ascii="Times New Roman" w:hAnsi="Times New Roman" w:cs="Times New Roman"/>
          <w:sz w:val="24"/>
          <w:szCs w:val="24"/>
        </w:rPr>
        <w:t>CES</w:t>
      </w:r>
      <w:r>
        <w:rPr>
          <w:rFonts w:ascii="Times New Roman" w:hAnsi="Times New Roman" w:cs="Times New Roman" w:hint="eastAsia"/>
          <w:sz w:val="24"/>
          <w:szCs w:val="24"/>
        </w:rPr>
        <w:t>生产函数相比，超越对数函数具有易估计和包容性的优势，易估计性体现在只需要投入和产出的数量或价值数据即可利用线性模型方法得到估计参数，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生产函数为其特例</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NE.Ref.{FCD67C0C-2A71-4CF0-B0E5-1221AEEF149A}</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[57]</w:t>
      </w:r>
      <w:r>
        <w:rPr>
          <w:rFonts w:ascii="Times New Roman" w:hAnsi="Times New Roman" w:cs="Times New Roman"/>
          <w:sz w:val="24"/>
          <w:szCs w:val="24"/>
        </w:rPr>
        <w:fldChar w:fldCharType="end"/>
      </w:r>
      <w:r>
        <w:rPr>
          <w:rFonts w:ascii="Times New Roman" w:hAnsi="Times New Roman" w:cs="Times New Roman" w:hint="eastAsia"/>
          <w:sz w:val="24"/>
          <w:szCs w:val="24"/>
        </w:rPr>
        <w:t>。多种生产要素的情况下，超越对数生产函数的对数形式如公式</w:t>
      </w:r>
      <w:r w:rsidR="00237679">
        <w:rPr>
          <w:rFonts w:ascii="Times New Roman" w:hAnsi="Times New Roman" w:cs="Times New Roman" w:hint="eastAsia"/>
          <w:sz w:val="24"/>
          <w:szCs w:val="24"/>
        </w:rPr>
        <w:t>2</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所示。</w:t>
      </w:r>
    </w:p>
    <w:p w14:paraId="762E6DEB" w14:textId="1931B6D6" w:rsidR="004B5113" w:rsidRDefault="004B5113" w:rsidP="007D3A9B">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lny=lnf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m:rPr>
                    <m:sty m:val="p"/>
                  </m:rP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m:rPr>
                    <m:sty m:val="p"/>
                  </m:rP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m:rPr>
                    <m:sty m:val="p"/>
                  </m:rP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m:rPr>
                <m:sty m:val="p"/>
              </m:rP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001E5254">
        <w:rPr>
          <w:rFonts w:ascii="Times New Roman" w:hAnsi="Times New Roman" w:cs="Times New Roman" w:hint="eastAsia"/>
          <w:sz w:val="24"/>
          <w:szCs w:val="24"/>
        </w:rPr>
        <w:t>（</w:t>
      </w:r>
      <w:r w:rsidR="00DE09DD">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2</w:t>
      </w:r>
      <w:r w:rsidR="001E5254">
        <w:rPr>
          <w:rFonts w:ascii="Times New Roman" w:hAnsi="Times New Roman" w:cs="Times New Roman" w:hint="eastAsia"/>
          <w:sz w:val="24"/>
          <w:szCs w:val="24"/>
        </w:rPr>
        <w:t>）</w:t>
      </w:r>
    </w:p>
    <w:p w14:paraId="6E3BCE2C" w14:textId="3384CB57" w:rsidR="004B5113" w:rsidRDefault="004B5113" w:rsidP="004B51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sidR="00237679">
        <w:rPr>
          <w:rFonts w:ascii="Times New Roman" w:hAnsi="Times New Roman" w:cs="Times New Roman" w:hint="eastAsia"/>
          <w:sz w:val="24"/>
          <w:szCs w:val="24"/>
        </w:rPr>
        <w:t>习惯性将式</w:t>
      </w:r>
      <w:r w:rsidR="00237679">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写为式</w:t>
      </w:r>
      <w:r w:rsidR="00237679">
        <w:rPr>
          <w:rFonts w:ascii="Times New Roman" w:hAnsi="Times New Roman" w:cs="Times New Roman" w:hint="eastAsia"/>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的</w:t>
      </w:r>
      <w:r>
        <w:rPr>
          <w:rFonts w:ascii="Times New Roman" w:hAnsi="Times New Roman" w:cs="Times New Roman" w:hint="eastAsia"/>
          <w:sz w:val="24"/>
          <w:szCs w:val="24"/>
        </w:rPr>
        <w:t>形式。</w:t>
      </w:r>
    </w:p>
    <w:p w14:paraId="07616D4B" w14:textId="052E1520" w:rsidR="004B5113" w:rsidRPr="00237679" w:rsidRDefault="00CF1272"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4B5113">
        <w:rPr>
          <w:rFonts w:ascii="Times New Roman" w:hAnsi="Times New Roman" w:cs="Times New Roman"/>
          <w:sz w:val="24"/>
          <w:szCs w:val="24"/>
        </w:rPr>
        <w:tab/>
      </w:r>
      <w:r w:rsidR="001E5254">
        <w:rPr>
          <w:rFonts w:ascii="Times New Roman" w:hAnsi="Times New Roman" w:cs="Times New Roman" w:hint="eastAsia"/>
          <w:sz w:val="24"/>
          <w:szCs w:val="24"/>
        </w:rPr>
        <w:t>（</w:t>
      </w:r>
      <w:r w:rsidR="00DE09DD">
        <w:rPr>
          <w:rFonts w:ascii="Times New Roman" w:hAnsi="Times New Roman" w:cs="Times New Roman"/>
          <w:sz w:val="24"/>
          <w:szCs w:val="24"/>
        </w:rPr>
        <w:t>2</w:t>
      </w:r>
      <w:r w:rsidR="004B5113">
        <w:rPr>
          <w:rFonts w:ascii="Times New Roman" w:hAnsi="Times New Roman" w:cs="Times New Roman"/>
          <w:sz w:val="24"/>
          <w:szCs w:val="24"/>
        </w:rPr>
        <w:t>-</w:t>
      </w:r>
      <w:r w:rsidR="004B5113" w:rsidRPr="00C46A1B">
        <w:rPr>
          <w:rFonts w:ascii="Times New Roman" w:hAnsi="Times New Roman" w:cs="Times New Roman"/>
          <w:sz w:val="24"/>
          <w:szCs w:val="24"/>
        </w:rPr>
        <w:t>3</w:t>
      </w:r>
      <w:r w:rsidR="001E5254">
        <w:rPr>
          <w:rFonts w:ascii="Times New Roman" w:hAnsi="Times New Roman" w:cs="Times New Roman" w:hint="eastAsia"/>
          <w:sz w:val="24"/>
          <w:szCs w:val="24"/>
        </w:rPr>
        <w:t>）</w:t>
      </w:r>
    </w:p>
    <w:p w14:paraId="3FAA7ABD"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sidRPr="00C46A1B">
        <w:rPr>
          <w:rFonts w:ascii="Times New Roman" w:hAnsi="Times New Roman" w:cs="Times New Roman"/>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sidRPr="00C46A1B">
        <w:rPr>
          <w:rFonts w:ascii="Times New Roman" w:hAnsi="Times New Roman" w:cs="Times New Roman"/>
          <w:sz w:val="24"/>
          <w:szCs w:val="24"/>
        </w:rPr>
        <w:t>t</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收益弹性小于</w:t>
      </w:r>
      <w:r w:rsidRPr="00C46A1B">
        <w:rPr>
          <w:rFonts w:ascii="Times New Roman" w:hAnsi="Times New Roman" w:cs="Times New Roman"/>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0A3369BF" w14:textId="3A50FCCB" w:rsidR="004B5113" w:rsidRDefault="004B5113" w:rsidP="004359B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农业生产要素之间的替代作用导致各种规模和要素组合下产出弹性和规模收益弹性的变化丰富，因而在农业生产函数的选择上需结合农产品产出弹性和替代弹性的特点慎重考虑。</w:t>
      </w:r>
    </w:p>
    <w:p w14:paraId="24A6E4EC" w14:textId="77777777" w:rsidR="004359B2" w:rsidRDefault="004359B2" w:rsidP="004359B2">
      <w:pPr>
        <w:spacing w:after="0" w:line="400" w:lineRule="exact"/>
        <w:ind w:firstLineChars="200" w:firstLine="640"/>
        <w:jc w:val="both"/>
        <w:rPr>
          <w:rFonts w:eastAsia="黑体"/>
          <w:sz w:val="32"/>
          <w:szCs w:val="32"/>
        </w:rPr>
        <w:sectPr w:rsidR="004359B2" w:rsidSect="004C1DFA">
          <w:pgSz w:w="11906" w:h="16838"/>
          <w:pgMar w:top="1701" w:right="1418" w:bottom="1418" w:left="1701" w:header="1304" w:footer="1020" w:gutter="0"/>
          <w:cols w:space="425"/>
          <w:docGrid w:type="lines" w:linePitch="326"/>
        </w:sectPr>
      </w:pPr>
    </w:p>
    <w:p w14:paraId="452E2049" w14:textId="2BE2536A" w:rsidR="00812B87" w:rsidRDefault="00812B87" w:rsidP="006722DB">
      <w:pPr>
        <w:spacing w:beforeLines="100" w:before="326" w:afterLines="100" w:after="326" w:line="400" w:lineRule="exact"/>
        <w:jc w:val="center"/>
        <w:outlineLvl w:val="0"/>
        <w:rPr>
          <w:rFonts w:eastAsia="黑体"/>
          <w:sz w:val="32"/>
          <w:szCs w:val="32"/>
        </w:rPr>
      </w:pPr>
      <w:bookmarkStart w:id="194" w:name="_Toc4687806"/>
      <w:r w:rsidRPr="003A3EDD">
        <w:rPr>
          <w:rFonts w:eastAsia="黑体" w:hint="eastAsia"/>
          <w:sz w:val="32"/>
          <w:szCs w:val="32"/>
        </w:rPr>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r w:rsidR="00554333">
        <w:rPr>
          <w:rFonts w:eastAsia="黑体" w:hint="eastAsia"/>
          <w:sz w:val="32"/>
          <w:szCs w:val="32"/>
        </w:rPr>
        <w:t>研究方案与数据</w:t>
      </w:r>
      <w:r w:rsidR="00FC4A77">
        <w:rPr>
          <w:rFonts w:eastAsia="黑体" w:hint="eastAsia"/>
          <w:sz w:val="32"/>
          <w:szCs w:val="32"/>
        </w:rPr>
        <w:t>描述</w:t>
      </w:r>
      <w:bookmarkEnd w:id="194"/>
    </w:p>
    <w:p w14:paraId="03BFD972" w14:textId="49FFB777" w:rsidR="00E27E4D" w:rsidRPr="00E27E4D" w:rsidRDefault="00C65531" w:rsidP="00E27E4D">
      <w:pPr>
        <w:spacing w:after="0" w:line="400" w:lineRule="exact"/>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当前研究土地生产率与规模关系的文献诸多，</w:t>
      </w:r>
      <w:r w:rsidR="00C91CC9">
        <w:rPr>
          <w:rFonts w:ascii="Times New Roman" w:eastAsia="宋体" w:hAnsi="Times New Roman" w:cs="Times New Roman" w:hint="eastAsia"/>
          <w:sz w:val="24"/>
          <w:szCs w:val="24"/>
        </w:rPr>
        <w:t>多数是选取一个村、</w:t>
      </w:r>
      <w:r w:rsidR="00C91CC9">
        <w:rPr>
          <w:rFonts w:ascii="Times New Roman" w:eastAsia="宋体" w:hAnsi="Times New Roman" w:cs="Times New Roman"/>
          <w:sz w:val="24"/>
          <w:szCs w:val="24"/>
        </w:rPr>
        <w:t>一个</w:t>
      </w:r>
      <w:r w:rsidR="00C91CC9">
        <w:rPr>
          <w:rFonts w:ascii="Times New Roman" w:eastAsia="宋体" w:hAnsi="Times New Roman" w:cs="Times New Roman" w:hint="eastAsia"/>
          <w:sz w:val="24"/>
          <w:szCs w:val="24"/>
        </w:rPr>
        <w:t>省或者以全国农户数据为样本进行研究</w:t>
      </w:r>
      <w:r w:rsidR="00EA3598">
        <w:rPr>
          <w:rFonts w:ascii="Times New Roman" w:eastAsia="宋体" w:hAnsi="Times New Roman" w:cs="Times New Roman" w:hint="eastAsia"/>
          <w:sz w:val="24"/>
          <w:szCs w:val="24"/>
        </w:rPr>
        <w:t>。</w:t>
      </w:r>
      <w:r w:rsidR="0043569C">
        <w:rPr>
          <w:rFonts w:ascii="Times New Roman" w:eastAsia="宋体" w:hAnsi="Times New Roman" w:cs="Times New Roman" w:hint="eastAsia"/>
          <w:sz w:val="24"/>
          <w:szCs w:val="24"/>
        </w:rPr>
        <w:t>本研究处理办法</w:t>
      </w:r>
      <w:r w:rsidR="00AE7A8C">
        <w:rPr>
          <w:rFonts w:ascii="Times New Roman" w:eastAsia="宋体" w:hAnsi="Times New Roman" w:cs="Times New Roman" w:hint="eastAsia"/>
          <w:sz w:val="24"/>
          <w:szCs w:val="24"/>
        </w:rPr>
        <w:t>与它们</w:t>
      </w:r>
      <w:r w:rsidR="0043569C">
        <w:rPr>
          <w:rFonts w:ascii="Times New Roman" w:eastAsia="宋体" w:hAnsi="Times New Roman" w:cs="Times New Roman" w:hint="eastAsia"/>
          <w:sz w:val="24"/>
          <w:szCs w:val="24"/>
        </w:rPr>
        <w:t>不同，</w:t>
      </w:r>
      <w:r w:rsidR="008957D9">
        <w:rPr>
          <w:rFonts w:ascii="Times New Roman" w:eastAsia="宋体" w:hAnsi="Times New Roman" w:cs="Times New Roman" w:hint="eastAsia"/>
          <w:sz w:val="24"/>
          <w:szCs w:val="24"/>
        </w:rPr>
        <w:t>本章</w:t>
      </w:r>
      <w:r w:rsidR="00826D14">
        <w:rPr>
          <w:rFonts w:ascii="Times New Roman" w:eastAsia="宋体" w:hAnsi="Times New Roman" w:cs="Times New Roman" w:hint="eastAsia"/>
          <w:sz w:val="24"/>
          <w:szCs w:val="24"/>
        </w:rPr>
        <w:t>从种植制度视角出发，</w:t>
      </w:r>
      <w:r w:rsidR="00CC7FE9">
        <w:rPr>
          <w:rFonts w:ascii="Times New Roman" w:eastAsia="宋体" w:hAnsi="Times New Roman" w:cs="Times New Roman" w:hint="eastAsia"/>
          <w:sz w:val="24"/>
          <w:szCs w:val="24"/>
        </w:rPr>
        <w:t>阐明</w:t>
      </w:r>
      <w:r w:rsidR="008957D9">
        <w:rPr>
          <w:rFonts w:ascii="Times New Roman" w:eastAsia="宋体" w:hAnsi="Times New Roman" w:cs="Times New Roman" w:hint="eastAsia"/>
          <w:sz w:val="24"/>
          <w:szCs w:val="24"/>
        </w:rPr>
        <w:t>文中</w:t>
      </w:r>
      <w:r w:rsidR="00EB26B0">
        <w:rPr>
          <w:rFonts w:ascii="Times New Roman" w:eastAsia="宋体" w:hAnsi="Times New Roman" w:cs="Times New Roman" w:hint="eastAsia"/>
          <w:sz w:val="24"/>
          <w:szCs w:val="24"/>
        </w:rPr>
        <w:t>样本</w:t>
      </w:r>
      <w:r w:rsidR="000602EB">
        <w:rPr>
          <w:rFonts w:ascii="Times New Roman" w:eastAsia="宋体" w:hAnsi="Times New Roman" w:cs="Times New Roman" w:hint="eastAsia"/>
          <w:sz w:val="24"/>
          <w:szCs w:val="24"/>
        </w:rPr>
        <w:t>的</w:t>
      </w:r>
      <w:r w:rsidR="00CC7FE9">
        <w:rPr>
          <w:rFonts w:ascii="Times New Roman" w:eastAsia="宋体" w:hAnsi="Times New Roman" w:cs="Times New Roman" w:hint="eastAsia"/>
          <w:sz w:val="24"/>
          <w:szCs w:val="24"/>
        </w:rPr>
        <w:t>区域</w:t>
      </w:r>
      <w:r w:rsidR="00980C61">
        <w:rPr>
          <w:rFonts w:ascii="Times New Roman" w:eastAsia="宋体" w:hAnsi="Times New Roman" w:cs="Times New Roman" w:hint="eastAsia"/>
          <w:sz w:val="24"/>
          <w:szCs w:val="24"/>
        </w:rPr>
        <w:t>和作物</w:t>
      </w:r>
      <w:r w:rsidR="00CC7FE9">
        <w:rPr>
          <w:rFonts w:ascii="Times New Roman" w:eastAsia="宋体" w:hAnsi="Times New Roman" w:cs="Times New Roman" w:hint="eastAsia"/>
          <w:sz w:val="24"/>
          <w:szCs w:val="24"/>
        </w:rPr>
        <w:t>选择的依据</w:t>
      </w:r>
      <w:r w:rsidR="008957D9">
        <w:rPr>
          <w:rFonts w:ascii="Times New Roman" w:eastAsia="宋体" w:hAnsi="Times New Roman" w:cs="Times New Roman" w:hint="eastAsia"/>
          <w:sz w:val="24"/>
          <w:szCs w:val="24"/>
        </w:rPr>
        <w:t>，</w:t>
      </w:r>
      <w:r w:rsidR="00672F84">
        <w:rPr>
          <w:rFonts w:ascii="Times New Roman" w:eastAsia="宋体" w:hAnsi="Times New Roman" w:cs="Times New Roman" w:hint="eastAsia"/>
          <w:sz w:val="24"/>
          <w:szCs w:val="24"/>
        </w:rPr>
        <w:t>并描述不同情况下样本</w:t>
      </w:r>
      <w:r w:rsidR="00252AD5">
        <w:rPr>
          <w:rFonts w:ascii="Times New Roman" w:eastAsia="宋体" w:hAnsi="Times New Roman" w:cs="Times New Roman" w:hint="eastAsia"/>
          <w:sz w:val="24"/>
          <w:szCs w:val="24"/>
        </w:rPr>
        <w:t>的</w:t>
      </w:r>
      <w:r w:rsidR="00672F84">
        <w:rPr>
          <w:rFonts w:ascii="Times New Roman" w:eastAsia="宋体" w:hAnsi="Times New Roman" w:cs="Times New Roman" w:hint="eastAsia"/>
          <w:sz w:val="24"/>
          <w:szCs w:val="24"/>
        </w:rPr>
        <w:t>基本特征。</w:t>
      </w:r>
    </w:p>
    <w:p w14:paraId="1EE8E565" w14:textId="6DC05F84"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195" w:name="_Toc4687807"/>
      <w:r w:rsidRPr="00A754D9">
        <w:rPr>
          <w:rFonts w:ascii="Times New Roman" w:eastAsia="黑体" w:hAnsi="Times New Roman" w:cs="Times New Roman" w:hint="eastAsia"/>
          <w:sz w:val="28"/>
          <w:szCs w:val="28"/>
        </w:rPr>
        <w:t>3</w:t>
      </w:r>
      <w:r w:rsidRPr="00A754D9">
        <w:rPr>
          <w:rFonts w:ascii="Times New Roman" w:eastAsia="黑体" w:hAnsi="Times New Roman" w:cs="Times New Roman"/>
          <w:sz w:val="28"/>
          <w:szCs w:val="28"/>
        </w:rPr>
        <w:t xml:space="preserve">.1  </w:t>
      </w:r>
      <w:r w:rsidR="00744F4D">
        <w:rPr>
          <w:rFonts w:ascii="Times New Roman" w:eastAsia="黑体" w:hAnsi="Times New Roman" w:cs="Times New Roman" w:hint="eastAsia"/>
          <w:sz w:val="28"/>
          <w:szCs w:val="28"/>
        </w:rPr>
        <w:t>一个新的研究视角</w:t>
      </w:r>
      <w:bookmarkEnd w:id="195"/>
    </w:p>
    <w:p w14:paraId="3DCB6773" w14:textId="58648B62" w:rsidR="005C7F6A" w:rsidRPr="005C1568" w:rsidRDefault="0014703B" w:rsidP="00F8746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w:t>
      </w:r>
      <w:r w:rsidR="00162C33">
        <w:rPr>
          <w:rFonts w:ascii="Times New Roman" w:hAnsi="Times New Roman" w:cs="Times New Roman" w:hint="eastAsia"/>
          <w:sz w:val="24"/>
          <w:szCs w:val="24"/>
        </w:rPr>
        <w:t>复杂</w:t>
      </w:r>
      <w:r w:rsidR="00511CA1">
        <w:rPr>
          <w:rFonts w:ascii="Times New Roman" w:hAnsi="Times New Roman" w:cs="Times New Roman" w:hint="eastAsia"/>
          <w:sz w:val="24"/>
          <w:szCs w:val="24"/>
        </w:rPr>
        <w:t>的气候</w:t>
      </w:r>
      <w:r w:rsidR="005B3FBE">
        <w:rPr>
          <w:rFonts w:ascii="Times New Roman" w:hAnsi="Times New Roman" w:cs="Times New Roman" w:hint="eastAsia"/>
          <w:sz w:val="24"/>
          <w:szCs w:val="24"/>
        </w:rPr>
        <w:t>和地形</w:t>
      </w:r>
      <w:r w:rsidR="00511CA1">
        <w:rPr>
          <w:rFonts w:ascii="Times New Roman" w:hAnsi="Times New Roman" w:cs="Times New Roman" w:hint="eastAsia"/>
          <w:sz w:val="24"/>
          <w:szCs w:val="24"/>
        </w:rPr>
        <w:t>环境孕育了多样的</w:t>
      </w:r>
      <w:r w:rsidR="00312B29">
        <w:rPr>
          <w:rFonts w:ascii="Times New Roman" w:hAnsi="Times New Roman" w:cs="Times New Roman" w:hint="eastAsia"/>
          <w:sz w:val="24"/>
          <w:szCs w:val="24"/>
        </w:rPr>
        <w:t>种植方式和种植结构</w:t>
      </w:r>
      <w:r w:rsidR="00006A1C">
        <w:rPr>
          <w:rFonts w:ascii="Times New Roman" w:hAnsi="Times New Roman" w:cs="Times New Roman" w:hint="eastAsia"/>
          <w:sz w:val="24"/>
          <w:szCs w:val="24"/>
        </w:rPr>
        <w:t>，</w:t>
      </w:r>
      <w:r w:rsidR="00006A1C">
        <w:rPr>
          <w:rFonts w:ascii="Times New Roman" w:hAnsi="Times New Roman" w:cs="Times New Roman"/>
          <w:sz w:val="24"/>
          <w:szCs w:val="24"/>
        </w:rPr>
        <w:t>不同</w:t>
      </w:r>
      <w:r w:rsidR="00006A1C">
        <w:rPr>
          <w:rFonts w:ascii="Times New Roman" w:hAnsi="Times New Roman" w:cs="Times New Roman" w:hint="eastAsia"/>
          <w:sz w:val="24"/>
          <w:szCs w:val="24"/>
        </w:rPr>
        <w:t>区域</w:t>
      </w:r>
      <w:r w:rsidR="000C4980">
        <w:rPr>
          <w:rFonts w:ascii="Times New Roman" w:hAnsi="Times New Roman" w:cs="Times New Roman" w:hint="eastAsia"/>
          <w:sz w:val="24"/>
          <w:szCs w:val="24"/>
        </w:rPr>
        <w:t>农业生产面临的</w:t>
      </w:r>
      <w:r w:rsidR="00006A1C">
        <w:rPr>
          <w:rFonts w:ascii="Times New Roman" w:hAnsi="Times New Roman" w:cs="Times New Roman" w:hint="eastAsia"/>
          <w:sz w:val="24"/>
          <w:szCs w:val="24"/>
        </w:rPr>
        <w:t>技术约束</w:t>
      </w:r>
      <w:r w:rsidR="006A5D5D">
        <w:rPr>
          <w:rFonts w:ascii="Times New Roman" w:hAnsi="Times New Roman" w:cs="Times New Roman" w:hint="eastAsia"/>
          <w:sz w:val="24"/>
          <w:szCs w:val="24"/>
        </w:rPr>
        <w:t>截然不同，</w:t>
      </w:r>
      <w:r w:rsidR="004F0BD3">
        <w:rPr>
          <w:rFonts w:ascii="Times New Roman" w:hAnsi="Times New Roman" w:cs="Times New Roman" w:hint="eastAsia"/>
          <w:sz w:val="24"/>
          <w:szCs w:val="24"/>
        </w:rPr>
        <w:t>农户规模分布特征和</w:t>
      </w:r>
      <w:r w:rsidR="005B3FBE">
        <w:rPr>
          <w:rFonts w:ascii="Times New Roman" w:hAnsi="Times New Roman" w:cs="Times New Roman" w:hint="eastAsia"/>
          <w:sz w:val="24"/>
          <w:szCs w:val="24"/>
        </w:rPr>
        <w:t>生产</w:t>
      </w:r>
      <w:r w:rsidR="009C6931">
        <w:rPr>
          <w:rFonts w:ascii="Times New Roman" w:hAnsi="Times New Roman" w:cs="Times New Roman" w:hint="eastAsia"/>
          <w:sz w:val="24"/>
          <w:szCs w:val="24"/>
        </w:rPr>
        <w:t>要素产出弹性</w:t>
      </w:r>
      <w:r w:rsidR="005765B1">
        <w:rPr>
          <w:rFonts w:ascii="Times New Roman" w:hAnsi="Times New Roman" w:cs="Times New Roman" w:hint="eastAsia"/>
          <w:sz w:val="24"/>
          <w:szCs w:val="24"/>
        </w:rPr>
        <w:t>差别较大</w:t>
      </w:r>
      <w:r w:rsidR="006A33AA">
        <w:rPr>
          <w:rFonts w:ascii="Times New Roman" w:hAnsi="Times New Roman" w:cs="Times New Roman" w:hint="eastAsia"/>
          <w:sz w:val="24"/>
          <w:szCs w:val="24"/>
        </w:rPr>
        <w:t>。</w:t>
      </w:r>
      <w:r w:rsidR="007B14C1">
        <w:rPr>
          <w:rFonts w:ascii="Times New Roman" w:hAnsi="Times New Roman" w:cs="Times New Roman" w:hint="eastAsia"/>
          <w:sz w:val="24"/>
          <w:szCs w:val="24"/>
        </w:rPr>
        <w:t>加上</w:t>
      </w:r>
      <w:r w:rsidR="00134460">
        <w:rPr>
          <w:rFonts w:ascii="Times New Roman" w:hAnsi="Times New Roman" w:cs="Times New Roman" w:hint="eastAsia"/>
          <w:sz w:val="24"/>
          <w:szCs w:val="24"/>
        </w:rPr>
        <w:t>各区域的经济发展水平不一致，</w:t>
      </w:r>
      <w:r w:rsidR="00134460">
        <w:rPr>
          <w:rFonts w:ascii="Times New Roman" w:hAnsi="Times New Roman" w:cs="Times New Roman"/>
          <w:sz w:val="24"/>
          <w:szCs w:val="24"/>
        </w:rPr>
        <w:t>农户</w:t>
      </w:r>
      <w:r w:rsidR="00134460">
        <w:rPr>
          <w:rFonts w:ascii="Times New Roman" w:hAnsi="Times New Roman" w:cs="Times New Roman" w:hint="eastAsia"/>
          <w:sz w:val="24"/>
          <w:szCs w:val="24"/>
        </w:rPr>
        <w:t>面临的要素市场和产品市场</w:t>
      </w:r>
      <w:r w:rsidR="006A5D5D">
        <w:rPr>
          <w:rFonts w:ascii="Times New Roman" w:hAnsi="Times New Roman" w:cs="Times New Roman" w:hint="eastAsia"/>
          <w:sz w:val="24"/>
          <w:szCs w:val="24"/>
        </w:rPr>
        <w:t>大相径庭</w:t>
      </w:r>
      <w:r w:rsidR="005765B1">
        <w:rPr>
          <w:rFonts w:ascii="Times New Roman" w:hAnsi="Times New Roman" w:cs="Times New Roman" w:hint="eastAsia"/>
          <w:sz w:val="24"/>
          <w:szCs w:val="24"/>
        </w:rPr>
        <w:t>。</w:t>
      </w:r>
      <w:r w:rsidR="005C1568">
        <w:rPr>
          <w:rFonts w:ascii="Times New Roman" w:hAnsi="Times New Roman" w:cs="Times New Roman" w:hint="eastAsia"/>
          <w:sz w:val="24"/>
          <w:szCs w:val="24"/>
        </w:rPr>
        <w:t>在理性生产者的假定下，</w:t>
      </w:r>
      <w:r w:rsidR="005C1568">
        <w:rPr>
          <w:rFonts w:ascii="Times New Roman" w:hAnsi="Times New Roman" w:cs="Times New Roman"/>
          <w:sz w:val="24"/>
          <w:szCs w:val="24"/>
        </w:rPr>
        <w:t>农户</w:t>
      </w:r>
      <w:r w:rsidR="005C1568">
        <w:rPr>
          <w:rFonts w:ascii="Times New Roman" w:hAnsi="Times New Roman" w:cs="Times New Roman" w:hint="eastAsia"/>
          <w:sz w:val="24"/>
          <w:szCs w:val="24"/>
        </w:rPr>
        <w:t>投入要素的基本原则是各要素边际产出价值相等，</w:t>
      </w:r>
      <w:r w:rsidR="00046961">
        <w:rPr>
          <w:rFonts w:ascii="Times New Roman" w:hAnsi="Times New Roman" w:cs="Times New Roman" w:hint="eastAsia"/>
          <w:sz w:val="24"/>
          <w:szCs w:val="24"/>
        </w:rPr>
        <w:t>在</w:t>
      </w:r>
      <w:r w:rsidR="005765B1">
        <w:rPr>
          <w:rFonts w:ascii="Times New Roman" w:hAnsi="Times New Roman" w:cs="Times New Roman" w:hint="eastAsia"/>
          <w:sz w:val="24"/>
          <w:szCs w:val="24"/>
        </w:rPr>
        <w:t>生产</w:t>
      </w:r>
      <w:r w:rsidR="00445C01">
        <w:rPr>
          <w:rFonts w:ascii="Times New Roman" w:hAnsi="Times New Roman" w:cs="Times New Roman" w:hint="eastAsia"/>
          <w:sz w:val="24"/>
          <w:szCs w:val="24"/>
        </w:rPr>
        <w:t>条件和市场环境大不同的情况下</w:t>
      </w:r>
      <w:r w:rsidR="00046961">
        <w:rPr>
          <w:rFonts w:ascii="Times New Roman" w:hAnsi="Times New Roman" w:cs="Times New Roman" w:hint="eastAsia"/>
          <w:sz w:val="24"/>
          <w:szCs w:val="24"/>
        </w:rPr>
        <w:t>，</w:t>
      </w:r>
      <w:r w:rsidR="00C42A9C">
        <w:rPr>
          <w:rFonts w:ascii="Times New Roman" w:hAnsi="Times New Roman" w:cs="Times New Roman" w:hint="eastAsia"/>
          <w:sz w:val="24"/>
          <w:szCs w:val="24"/>
        </w:rPr>
        <w:t>要素替代关系自然不同，</w:t>
      </w:r>
      <w:r w:rsidR="00F222E1">
        <w:rPr>
          <w:rFonts w:ascii="Times New Roman" w:hAnsi="Times New Roman" w:cs="Times New Roman" w:hint="eastAsia"/>
          <w:sz w:val="24"/>
          <w:szCs w:val="24"/>
        </w:rPr>
        <w:t>最终形成的</w:t>
      </w:r>
      <w:r w:rsidR="00C42A9C">
        <w:rPr>
          <w:rFonts w:ascii="Times New Roman" w:hAnsi="Times New Roman" w:cs="Times New Roman" w:hint="eastAsia"/>
          <w:sz w:val="24"/>
          <w:szCs w:val="24"/>
        </w:rPr>
        <w:t>农户生产行为</w:t>
      </w:r>
      <w:r w:rsidR="00F87460">
        <w:rPr>
          <w:rFonts w:ascii="Times New Roman" w:hAnsi="Times New Roman" w:cs="Times New Roman" w:hint="eastAsia"/>
          <w:sz w:val="24"/>
          <w:szCs w:val="24"/>
        </w:rPr>
        <w:t>也就是要素投入组合</w:t>
      </w:r>
      <w:r w:rsidR="00BA0C3B">
        <w:rPr>
          <w:rFonts w:ascii="Times New Roman" w:hAnsi="Times New Roman" w:cs="Times New Roman" w:hint="eastAsia"/>
          <w:sz w:val="24"/>
          <w:szCs w:val="24"/>
        </w:rPr>
        <w:t>各具特色</w:t>
      </w:r>
      <w:r w:rsidR="005C1568">
        <w:rPr>
          <w:rFonts w:ascii="Times New Roman" w:hAnsi="Times New Roman" w:cs="Times New Roman" w:hint="eastAsia"/>
          <w:sz w:val="24"/>
          <w:szCs w:val="24"/>
        </w:rPr>
        <w:t>。</w:t>
      </w:r>
      <w:r w:rsidR="00666887">
        <w:rPr>
          <w:rFonts w:ascii="Times New Roman" w:hAnsi="Times New Roman" w:cs="Times New Roman" w:hint="eastAsia"/>
          <w:sz w:val="24"/>
          <w:szCs w:val="24"/>
        </w:rPr>
        <w:t>因此，在错综复杂的</w:t>
      </w:r>
      <w:r w:rsidR="00890555">
        <w:rPr>
          <w:rFonts w:ascii="Times New Roman" w:hAnsi="Times New Roman" w:cs="Times New Roman" w:hint="eastAsia"/>
          <w:sz w:val="24"/>
          <w:szCs w:val="24"/>
        </w:rPr>
        <w:t>背景</w:t>
      </w:r>
      <w:r w:rsidR="00EA36E7">
        <w:rPr>
          <w:rFonts w:ascii="Times New Roman" w:hAnsi="Times New Roman" w:cs="Times New Roman" w:hint="eastAsia"/>
          <w:sz w:val="24"/>
          <w:szCs w:val="24"/>
        </w:rPr>
        <w:t>下</w:t>
      </w:r>
      <w:r w:rsidR="00D0392A">
        <w:rPr>
          <w:rFonts w:ascii="Times New Roman" w:hAnsi="Times New Roman" w:cs="Times New Roman" w:hint="eastAsia"/>
          <w:sz w:val="24"/>
          <w:szCs w:val="24"/>
        </w:rPr>
        <w:t>，</w:t>
      </w:r>
      <w:r w:rsidR="00890555">
        <w:rPr>
          <w:rFonts w:ascii="Times New Roman" w:hAnsi="Times New Roman" w:cs="Times New Roman" w:hint="eastAsia"/>
          <w:sz w:val="24"/>
          <w:szCs w:val="24"/>
        </w:rPr>
        <w:t>进一步</w:t>
      </w:r>
      <w:r w:rsidR="004F0BD3">
        <w:rPr>
          <w:rFonts w:ascii="Times New Roman" w:hAnsi="Times New Roman" w:cs="Times New Roman" w:hint="eastAsia"/>
          <w:sz w:val="24"/>
          <w:szCs w:val="24"/>
        </w:rPr>
        <w:t>细分区域进行</w:t>
      </w:r>
      <w:r w:rsidR="00EA36E7">
        <w:rPr>
          <w:rFonts w:ascii="Times New Roman" w:hAnsi="Times New Roman" w:cs="Times New Roman" w:hint="eastAsia"/>
          <w:sz w:val="24"/>
          <w:szCs w:val="24"/>
        </w:rPr>
        <w:t>分析农作物投入产出的关系</w:t>
      </w:r>
      <w:r w:rsidR="00876D68">
        <w:rPr>
          <w:rFonts w:ascii="Times New Roman" w:hAnsi="Times New Roman" w:cs="Times New Roman" w:hint="eastAsia"/>
          <w:sz w:val="24"/>
          <w:szCs w:val="24"/>
        </w:rPr>
        <w:t>值得提倡</w:t>
      </w:r>
      <w:r w:rsidR="003464F5">
        <w:rPr>
          <w:rFonts w:ascii="Times New Roman" w:hAnsi="Times New Roman" w:cs="Times New Roman" w:hint="eastAsia"/>
          <w:sz w:val="24"/>
          <w:szCs w:val="24"/>
        </w:rPr>
        <w:t>。</w:t>
      </w:r>
    </w:p>
    <w:p w14:paraId="7B8A6F2A" w14:textId="391481D5" w:rsidR="00832670" w:rsidRDefault="00E27576"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基于上述考虑，</w:t>
      </w:r>
      <w:r>
        <w:rPr>
          <w:rFonts w:ascii="Times New Roman" w:hAnsi="Times New Roman" w:cs="Times New Roman"/>
          <w:sz w:val="24"/>
          <w:szCs w:val="24"/>
        </w:rPr>
        <w:t>本研究</w:t>
      </w:r>
      <w:r>
        <w:rPr>
          <w:rFonts w:ascii="Times New Roman" w:hAnsi="Times New Roman" w:cs="Times New Roman" w:hint="eastAsia"/>
          <w:sz w:val="24"/>
          <w:szCs w:val="24"/>
        </w:rPr>
        <w:t>通过分种植制度分作物分析</w:t>
      </w:r>
      <w:r w:rsidR="00FB40A3">
        <w:rPr>
          <w:rFonts w:ascii="Times New Roman" w:hAnsi="Times New Roman" w:cs="Times New Roman" w:hint="eastAsia"/>
          <w:sz w:val="24"/>
          <w:szCs w:val="24"/>
        </w:rPr>
        <w:t>单产</w:t>
      </w:r>
      <w:r>
        <w:rPr>
          <w:rFonts w:ascii="Times New Roman" w:hAnsi="Times New Roman" w:cs="Times New Roman" w:hint="eastAsia"/>
          <w:sz w:val="24"/>
          <w:szCs w:val="24"/>
        </w:rPr>
        <w:t>与规模的关系，</w:t>
      </w:r>
      <w:r w:rsidR="00FB40A3">
        <w:rPr>
          <w:rFonts w:ascii="Times New Roman" w:hAnsi="Times New Roman" w:cs="Times New Roman" w:hint="eastAsia"/>
          <w:sz w:val="24"/>
          <w:szCs w:val="24"/>
        </w:rPr>
        <w:t>探索我国不同种植制度下农作物单产的变化规律。</w:t>
      </w:r>
      <w:r w:rsidR="008747D4">
        <w:rPr>
          <w:rFonts w:ascii="Times New Roman" w:hAnsi="Times New Roman" w:cs="Times New Roman" w:hint="eastAsia"/>
          <w:sz w:val="24"/>
          <w:szCs w:val="24"/>
        </w:rPr>
        <w:t>我国最为典型和普遍的种植制度为一年一熟和一年两熟</w:t>
      </w:r>
      <w:r w:rsidR="00512F81">
        <w:rPr>
          <w:rFonts w:ascii="Times New Roman" w:hAnsi="Times New Roman" w:cs="Times New Roman" w:hint="eastAsia"/>
          <w:sz w:val="24"/>
          <w:szCs w:val="24"/>
        </w:rPr>
        <w:t>，</w:t>
      </w:r>
      <w:r w:rsidR="00512F81">
        <w:rPr>
          <w:rFonts w:ascii="Times New Roman" w:hAnsi="Times New Roman" w:cs="Times New Roman"/>
          <w:sz w:val="24"/>
          <w:szCs w:val="24"/>
        </w:rPr>
        <w:t>较少</w:t>
      </w:r>
      <w:r w:rsidR="00512F81">
        <w:rPr>
          <w:rFonts w:ascii="Times New Roman" w:hAnsi="Times New Roman" w:cs="Times New Roman" w:hint="eastAsia"/>
          <w:sz w:val="24"/>
          <w:szCs w:val="24"/>
        </w:rPr>
        <w:t>地区为一年三熟或者两年三熟</w:t>
      </w:r>
      <w:r w:rsidR="008747D4">
        <w:rPr>
          <w:rFonts w:ascii="Times New Roman" w:hAnsi="Times New Roman" w:cs="Times New Roman" w:hint="eastAsia"/>
          <w:sz w:val="24"/>
          <w:szCs w:val="24"/>
        </w:rPr>
        <w:t>。</w:t>
      </w:r>
      <w:r w:rsidR="00217C91">
        <w:rPr>
          <w:rFonts w:ascii="Times New Roman" w:hAnsi="Times New Roman" w:cs="Times New Roman" w:hint="eastAsia"/>
          <w:sz w:val="24"/>
          <w:szCs w:val="24"/>
        </w:rPr>
        <w:t>一熟区</w:t>
      </w:r>
      <w:r w:rsidR="009E6473">
        <w:rPr>
          <w:rFonts w:ascii="Times New Roman" w:hAnsi="Times New Roman" w:cs="Times New Roman" w:hint="eastAsia"/>
          <w:sz w:val="24"/>
          <w:szCs w:val="24"/>
        </w:rPr>
        <w:t>分布在气温寒冷和无霜期较短的地区，</w:t>
      </w:r>
      <w:r w:rsidR="009E6473">
        <w:rPr>
          <w:rFonts w:ascii="Times New Roman" w:hAnsi="Times New Roman" w:cs="Times New Roman"/>
          <w:sz w:val="24"/>
          <w:szCs w:val="24"/>
        </w:rPr>
        <w:t>多</w:t>
      </w:r>
      <w:r w:rsidR="009E6473">
        <w:rPr>
          <w:rFonts w:ascii="Times New Roman" w:hAnsi="Times New Roman" w:cs="Times New Roman" w:hint="eastAsia"/>
          <w:sz w:val="24"/>
          <w:szCs w:val="24"/>
        </w:rPr>
        <w:t>位于我国北部和西南地区，</w:t>
      </w:r>
      <w:r w:rsidR="00217C91">
        <w:rPr>
          <w:rFonts w:ascii="Times New Roman" w:hAnsi="Times New Roman" w:cs="Times New Roman" w:hint="eastAsia"/>
          <w:sz w:val="24"/>
          <w:szCs w:val="24"/>
        </w:rPr>
        <w:t>主要种植作物有玉米、</w:t>
      </w:r>
      <w:r w:rsidR="009E6473">
        <w:rPr>
          <w:rFonts w:ascii="Times New Roman" w:hAnsi="Times New Roman" w:cs="Times New Roman" w:hint="eastAsia"/>
          <w:sz w:val="24"/>
          <w:szCs w:val="24"/>
        </w:rPr>
        <w:t>小麦、</w:t>
      </w:r>
      <w:del w:id="196" w:author="曾 翠红" w:date="2019-05-07T10:33:00Z">
        <w:r w:rsidR="00217C91" w:rsidDel="009314E9">
          <w:rPr>
            <w:rFonts w:ascii="Times New Roman" w:hAnsi="Times New Roman" w:cs="Times New Roman" w:hint="eastAsia"/>
            <w:sz w:val="24"/>
            <w:szCs w:val="24"/>
          </w:rPr>
          <w:delText>稻谷</w:delText>
        </w:r>
      </w:del>
      <w:ins w:id="197" w:author="曾 翠红" w:date="2019-05-07T10:33:00Z">
        <w:r w:rsidR="009314E9">
          <w:rPr>
            <w:rFonts w:ascii="Times New Roman" w:hAnsi="Times New Roman" w:cs="Times New Roman" w:hint="eastAsia"/>
            <w:sz w:val="24"/>
            <w:szCs w:val="24"/>
          </w:rPr>
          <w:t>水稻</w:t>
        </w:r>
      </w:ins>
      <w:r w:rsidR="00217C91">
        <w:rPr>
          <w:rFonts w:ascii="Times New Roman" w:hAnsi="Times New Roman" w:cs="Times New Roman" w:hint="eastAsia"/>
          <w:sz w:val="24"/>
          <w:szCs w:val="24"/>
        </w:rPr>
        <w:t>、青稞、油菜、马铃薯、胡麻、高粱、大豆、甜菜和向日葵等。</w:t>
      </w:r>
      <w:r w:rsidR="0078795A">
        <w:rPr>
          <w:rFonts w:ascii="Times New Roman" w:hAnsi="Times New Roman" w:cs="Times New Roman" w:hint="eastAsia"/>
          <w:sz w:val="24"/>
          <w:szCs w:val="24"/>
        </w:rPr>
        <w:t>因此，一熟区内本文选取播种</w:t>
      </w:r>
      <w:r w:rsidR="009C5D2E">
        <w:rPr>
          <w:rFonts w:ascii="Times New Roman" w:hAnsi="Times New Roman" w:cs="Times New Roman" w:hint="eastAsia"/>
          <w:sz w:val="24"/>
          <w:szCs w:val="24"/>
        </w:rPr>
        <w:t>最为普遍的</w:t>
      </w:r>
      <w:r w:rsidR="0078795A">
        <w:rPr>
          <w:rFonts w:ascii="Times New Roman" w:hAnsi="Times New Roman" w:cs="Times New Roman" w:hint="eastAsia"/>
          <w:sz w:val="24"/>
          <w:szCs w:val="24"/>
        </w:rPr>
        <w:t>玉米为研究对象</w:t>
      </w:r>
      <w:r w:rsidR="009C5D2E">
        <w:rPr>
          <w:rFonts w:ascii="Times New Roman" w:hAnsi="Times New Roman" w:cs="Times New Roman" w:hint="eastAsia"/>
          <w:sz w:val="24"/>
          <w:szCs w:val="24"/>
        </w:rPr>
        <w:t>。</w:t>
      </w:r>
      <w:del w:id="198" w:author="曾 翠红" w:date="2019-05-09T22:31:00Z">
        <w:r w:rsidR="00A87095" w:rsidDel="00B86D23">
          <w:rPr>
            <w:rFonts w:ascii="Times New Roman" w:hAnsi="Times New Roman" w:cs="Times New Roman" w:hint="eastAsia"/>
            <w:sz w:val="24"/>
            <w:szCs w:val="24"/>
          </w:rPr>
          <w:delText>一熟玉米</w:delText>
        </w:r>
      </w:del>
      <w:ins w:id="199" w:author="曾 翠红" w:date="2019-05-09T22:31:00Z">
        <w:r w:rsidR="00B86D23">
          <w:rPr>
            <w:rFonts w:ascii="Times New Roman" w:hAnsi="Times New Roman" w:cs="Times New Roman" w:hint="eastAsia"/>
            <w:sz w:val="24"/>
            <w:szCs w:val="24"/>
          </w:rPr>
          <w:t>一熟区春玉米</w:t>
        </w:r>
      </w:ins>
      <w:r w:rsidR="00A87095">
        <w:rPr>
          <w:rFonts w:ascii="Times New Roman" w:hAnsi="Times New Roman" w:cs="Times New Roman" w:hint="eastAsia"/>
          <w:sz w:val="24"/>
          <w:szCs w:val="24"/>
        </w:rPr>
        <w:t>主要集中在北方春播玉米区和西北灌溉玉米区，包括河北、</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内蒙古</w:t>
      </w:r>
      <w:r w:rsidR="00A87095">
        <w:rPr>
          <w:rFonts w:ascii="Times New Roman" w:hAnsi="Times New Roman" w:cs="Times New Roman" w:hint="eastAsia"/>
          <w:sz w:val="24"/>
          <w:szCs w:val="24"/>
        </w:rPr>
        <w:t>、辽宁、</w:t>
      </w:r>
      <w:r w:rsidR="00A87095">
        <w:rPr>
          <w:rFonts w:ascii="Times New Roman" w:hAnsi="Times New Roman" w:cs="Times New Roman"/>
          <w:sz w:val="24"/>
          <w:szCs w:val="24"/>
        </w:rPr>
        <w:t>吉林</w:t>
      </w:r>
      <w:r w:rsidR="00A87095">
        <w:rPr>
          <w:rFonts w:ascii="Times New Roman" w:hAnsi="Times New Roman" w:cs="Times New Roman" w:hint="eastAsia"/>
          <w:sz w:val="24"/>
          <w:szCs w:val="24"/>
        </w:rPr>
        <w:t>、</w:t>
      </w:r>
      <w:r w:rsidR="00A87095">
        <w:rPr>
          <w:rFonts w:ascii="Times New Roman" w:hAnsi="Times New Roman" w:cs="Times New Roman"/>
          <w:sz w:val="24"/>
          <w:szCs w:val="24"/>
        </w:rPr>
        <w:t>黑龙江</w:t>
      </w:r>
      <w:r w:rsidR="00A87095">
        <w:rPr>
          <w:rFonts w:ascii="Times New Roman" w:hAnsi="Times New Roman" w:cs="Times New Roman" w:hint="eastAsia"/>
          <w:sz w:val="24"/>
          <w:szCs w:val="24"/>
        </w:rPr>
        <w:t>、</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甘肃</w:t>
      </w:r>
      <w:r w:rsidR="00A87095">
        <w:rPr>
          <w:rFonts w:ascii="Times New Roman" w:hAnsi="Times New Roman" w:cs="Times New Roman" w:hint="eastAsia"/>
          <w:sz w:val="24"/>
          <w:szCs w:val="24"/>
        </w:rPr>
        <w:t>、</w:t>
      </w:r>
      <w:r w:rsidR="00A87095">
        <w:rPr>
          <w:rFonts w:ascii="Times New Roman" w:hAnsi="Times New Roman" w:cs="Times New Roman"/>
          <w:sz w:val="24"/>
          <w:szCs w:val="24"/>
        </w:rPr>
        <w:t>宁夏</w:t>
      </w:r>
      <w:r w:rsidR="00A87095">
        <w:rPr>
          <w:rFonts w:ascii="Times New Roman" w:hAnsi="Times New Roman" w:cs="Times New Roman" w:hint="eastAsia"/>
          <w:sz w:val="24"/>
          <w:szCs w:val="24"/>
        </w:rPr>
        <w:t>和新疆</w:t>
      </w:r>
      <w:r w:rsidR="00A87095">
        <w:rPr>
          <w:rFonts w:ascii="Times New Roman" w:hAnsi="Times New Roman" w:cs="Times New Roman" w:hint="eastAsia"/>
          <w:sz w:val="24"/>
          <w:szCs w:val="24"/>
        </w:rPr>
        <w:t>1</w:t>
      </w:r>
      <w:r w:rsidR="00066BD1">
        <w:rPr>
          <w:rFonts w:ascii="Times New Roman" w:hAnsi="Times New Roman" w:cs="Times New Roman"/>
          <w:sz w:val="24"/>
          <w:szCs w:val="24"/>
        </w:rPr>
        <w:t>0</w:t>
      </w:r>
      <w:r w:rsidR="00A87095">
        <w:rPr>
          <w:rFonts w:ascii="Times New Roman" w:hAnsi="Times New Roman" w:cs="Times New Roman" w:hint="eastAsia"/>
          <w:sz w:val="24"/>
          <w:szCs w:val="24"/>
        </w:rPr>
        <w:t>个省（</w:t>
      </w:r>
      <w:r w:rsidR="00A87095">
        <w:rPr>
          <w:rFonts w:ascii="Times New Roman" w:hAnsi="Times New Roman" w:cs="Times New Roman"/>
          <w:sz w:val="24"/>
          <w:szCs w:val="24"/>
        </w:rPr>
        <w:t>自治区</w:t>
      </w:r>
      <w:r w:rsidR="00A87095">
        <w:rPr>
          <w:rFonts w:ascii="Times New Roman" w:hAnsi="Times New Roman" w:cs="Times New Roman" w:hint="eastAsia"/>
          <w:sz w:val="24"/>
          <w:szCs w:val="24"/>
        </w:rPr>
        <w:t>）</w:t>
      </w:r>
      <w:r w:rsidR="00FA2A2F">
        <w:rPr>
          <w:rFonts w:ascii="Times New Roman" w:hAnsi="Times New Roman" w:cs="Times New Roman" w:hint="eastAsia"/>
          <w:sz w:val="24"/>
          <w:szCs w:val="24"/>
        </w:rPr>
        <w:t>，</w:t>
      </w:r>
      <w:r w:rsidR="00231A37">
        <w:rPr>
          <w:rFonts w:ascii="Times New Roman" w:hAnsi="Times New Roman" w:cs="Times New Roman" w:hint="eastAsia"/>
          <w:sz w:val="24"/>
          <w:szCs w:val="24"/>
        </w:rPr>
        <w:t>根据国家统计局的农业数据，</w:t>
      </w:r>
      <w:r w:rsidR="00FA2A2F">
        <w:rPr>
          <w:rFonts w:ascii="Times New Roman" w:hAnsi="Times New Roman" w:cs="Times New Roman"/>
          <w:sz w:val="24"/>
          <w:szCs w:val="24"/>
        </w:rPr>
        <w:t>这些</w:t>
      </w:r>
      <w:r w:rsidR="00FA2A2F">
        <w:rPr>
          <w:rFonts w:ascii="Times New Roman" w:hAnsi="Times New Roman" w:cs="Times New Roman" w:hint="eastAsia"/>
          <w:sz w:val="24"/>
          <w:szCs w:val="24"/>
        </w:rPr>
        <w:t>省份的玉米播种面积占全国播种面积的</w:t>
      </w:r>
      <w:r w:rsidR="00DC57D7">
        <w:rPr>
          <w:rFonts w:ascii="Times New Roman" w:hAnsi="Times New Roman" w:cs="Times New Roman"/>
          <w:sz w:val="24"/>
          <w:szCs w:val="24"/>
        </w:rPr>
        <w:t>55.5</w:t>
      </w:r>
      <w:r w:rsidR="00FA2A2F">
        <w:rPr>
          <w:rFonts w:ascii="Times New Roman" w:hAnsi="Times New Roman" w:cs="Times New Roman"/>
          <w:sz w:val="24"/>
          <w:szCs w:val="24"/>
        </w:rPr>
        <w:t>%</w:t>
      </w:r>
      <w:r w:rsidR="00FA2A2F">
        <w:rPr>
          <w:rFonts w:ascii="Times New Roman" w:hAnsi="Times New Roman" w:cs="Times New Roman"/>
          <w:sz w:val="24"/>
          <w:szCs w:val="24"/>
        </w:rPr>
        <w:t>。产量</w:t>
      </w:r>
      <w:r w:rsidR="00FA2A2F">
        <w:rPr>
          <w:rFonts w:ascii="Times New Roman" w:hAnsi="Times New Roman" w:cs="Times New Roman" w:hint="eastAsia"/>
          <w:sz w:val="24"/>
          <w:szCs w:val="24"/>
        </w:rPr>
        <w:t>占全国的</w:t>
      </w:r>
      <w:r w:rsidR="00DC57D7">
        <w:rPr>
          <w:rFonts w:ascii="Times New Roman" w:hAnsi="Times New Roman" w:cs="Times New Roman"/>
          <w:sz w:val="24"/>
          <w:szCs w:val="24"/>
        </w:rPr>
        <w:t>59.4</w:t>
      </w:r>
      <w:r w:rsidR="00FA2A2F">
        <w:rPr>
          <w:rFonts w:ascii="Times New Roman" w:hAnsi="Times New Roman" w:cs="Times New Roman"/>
          <w:sz w:val="24"/>
          <w:szCs w:val="24"/>
        </w:rPr>
        <w:t>%</w:t>
      </w:r>
      <w:r w:rsidR="00FF4734">
        <w:rPr>
          <w:rFonts w:ascii="Times New Roman" w:hAnsi="Times New Roman" w:cs="Times New Roman" w:hint="eastAsia"/>
          <w:sz w:val="24"/>
          <w:szCs w:val="24"/>
        </w:rPr>
        <w:t>。</w:t>
      </w:r>
    </w:p>
    <w:p w14:paraId="1A4281D0" w14:textId="1F6E3B5E" w:rsidR="00066BD1" w:rsidRDefault="00217C91"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w:t>
      </w:r>
      <w:r w:rsidR="00742017">
        <w:rPr>
          <w:rFonts w:ascii="Times New Roman" w:hAnsi="Times New Roman" w:cs="Times New Roman" w:hint="eastAsia"/>
          <w:sz w:val="24"/>
          <w:szCs w:val="24"/>
        </w:rPr>
        <w:t>区</w:t>
      </w:r>
      <w:r>
        <w:rPr>
          <w:rFonts w:ascii="Times New Roman" w:hAnsi="Times New Roman" w:cs="Times New Roman" w:hint="eastAsia"/>
          <w:sz w:val="24"/>
          <w:szCs w:val="24"/>
        </w:rPr>
        <w:t>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w:t>
      </w:r>
      <w:r w:rsidR="00FC4643">
        <w:rPr>
          <w:rFonts w:ascii="Times New Roman" w:hAnsi="Times New Roman" w:cs="Times New Roman" w:hint="eastAsia"/>
          <w:sz w:val="24"/>
          <w:szCs w:val="24"/>
        </w:rPr>
        <w:t>因此，两熟区内本文选择小麦和</w:t>
      </w:r>
      <w:r w:rsidR="00BA2F84">
        <w:rPr>
          <w:rFonts w:ascii="Times New Roman" w:hAnsi="Times New Roman" w:cs="Times New Roman" w:hint="eastAsia"/>
          <w:sz w:val="24"/>
          <w:szCs w:val="24"/>
        </w:rPr>
        <w:t>玉米</w:t>
      </w:r>
      <w:r w:rsidR="00FC4643">
        <w:rPr>
          <w:rFonts w:ascii="Times New Roman" w:hAnsi="Times New Roman" w:cs="Times New Roman" w:hint="eastAsia"/>
          <w:sz w:val="24"/>
          <w:szCs w:val="24"/>
        </w:rPr>
        <w:t>为研究对象</w:t>
      </w:r>
      <w:r w:rsidR="00611402">
        <w:rPr>
          <w:rFonts w:ascii="Times New Roman" w:hAnsi="Times New Roman" w:cs="Times New Roman" w:hint="eastAsia"/>
          <w:sz w:val="24"/>
          <w:szCs w:val="24"/>
        </w:rPr>
        <w:t>，</w:t>
      </w:r>
      <w:r w:rsidR="00BA2F84">
        <w:rPr>
          <w:rFonts w:ascii="Times New Roman" w:hAnsi="Times New Roman" w:cs="Times New Roman" w:hint="eastAsia"/>
          <w:sz w:val="24"/>
          <w:szCs w:val="24"/>
        </w:rPr>
        <w:t>小麦</w:t>
      </w:r>
      <w:r w:rsidR="00BA2F84">
        <w:rPr>
          <w:rFonts w:ascii="Times New Roman" w:hAnsi="Times New Roman" w:cs="Times New Roman" w:hint="eastAsia"/>
          <w:sz w:val="24"/>
          <w:szCs w:val="24"/>
        </w:rPr>
        <w:t>-</w:t>
      </w:r>
      <w:r w:rsidR="00BA2F84">
        <w:rPr>
          <w:rFonts w:ascii="Times New Roman" w:hAnsi="Times New Roman" w:cs="Times New Roman"/>
          <w:sz w:val="24"/>
          <w:szCs w:val="24"/>
        </w:rPr>
        <w:t>玉米</w:t>
      </w:r>
      <w:r w:rsidR="00611402">
        <w:rPr>
          <w:rFonts w:ascii="Times New Roman" w:hAnsi="Times New Roman" w:cs="Times New Roman" w:hint="eastAsia"/>
          <w:sz w:val="24"/>
          <w:szCs w:val="24"/>
        </w:rPr>
        <w:t>的种植制度主要分布在</w:t>
      </w:r>
      <w:r w:rsidR="00423F34">
        <w:rPr>
          <w:rFonts w:ascii="Times New Roman" w:hAnsi="Times New Roman" w:cs="Times New Roman" w:hint="eastAsia"/>
          <w:sz w:val="24"/>
          <w:szCs w:val="24"/>
        </w:rPr>
        <w:t>北京、</w:t>
      </w:r>
      <w:r w:rsidR="00423F34">
        <w:rPr>
          <w:rFonts w:ascii="Times New Roman" w:hAnsi="Times New Roman" w:cs="Times New Roman"/>
          <w:sz w:val="24"/>
          <w:szCs w:val="24"/>
        </w:rPr>
        <w:t>天津</w:t>
      </w:r>
      <w:r w:rsidR="00423F34">
        <w:rPr>
          <w:rFonts w:ascii="Times New Roman" w:hAnsi="Times New Roman" w:cs="Times New Roman" w:hint="eastAsia"/>
          <w:sz w:val="24"/>
          <w:szCs w:val="24"/>
        </w:rPr>
        <w:t>、河北、江苏、安徽、山东和河南</w:t>
      </w:r>
      <w:r w:rsidR="00423F34">
        <w:rPr>
          <w:rFonts w:ascii="Times New Roman" w:hAnsi="Times New Roman" w:cs="Times New Roman" w:hint="eastAsia"/>
          <w:sz w:val="24"/>
          <w:szCs w:val="24"/>
        </w:rPr>
        <w:t>7</w:t>
      </w:r>
      <w:r w:rsidR="00423F34">
        <w:rPr>
          <w:rFonts w:ascii="Times New Roman" w:hAnsi="Times New Roman" w:cs="Times New Roman" w:hint="eastAsia"/>
          <w:sz w:val="24"/>
          <w:szCs w:val="24"/>
        </w:rPr>
        <w:t>个省（</w:t>
      </w:r>
      <w:r w:rsidR="00423F34">
        <w:rPr>
          <w:rFonts w:ascii="Times New Roman" w:hAnsi="Times New Roman" w:cs="Times New Roman"/>
          <w:sz w:val="24"/>
          <w:szCs w:val="24"/>
        </w:rPr>
        <w:t>直辖市</w:t>
      </w:r>
      <w:r w:rsidR="00423F34">
        <w:rPr>
          <w:rFonts w:ascii="Times New Roman" w:hAnsi="Times New Roman" w:cs="Times New Roman" w:hint="eastAsia"/>
          <w:sz w:val="24"/>
          <w:szCs w:val="24"/>
        </w:rPr>
        <w:t>）</w:t>
      </w:r>
      <w:r w:rsidR="00611402">
        <w:rPr>
          <w:rFonts w:ascii="Times New Roman" w:hAnsi="Times New Roman" w:cs="Times New Roman" w:hint="eastAsia"/>
          <w:sz w:val="24"/>
          <w:szCs w:val="24"/>
        </w:rPr>
        <w:t>。</w:t>
      </w:r>
      <w:r w:rsidR="00FC4643">
        <w:rPr>
          <w:rFonts w:ascii="Times New Roman" w:hAnsi="Times New Roman" w:cs="Times New Roman" w:hint="eastAsia"/>
          <w:sz w:val="24"/>
          <w:szCs w:val="24"/>
        </w:rPr>
        <w:t>根据</w:t>
      </w:r>
      <w:r>
        <w:rPr>
          <w:rFonts w:ascii="Times New Roman" w:hAnsi="Times New Roman" w:cs="Times New Roman" w:hint="eastAsia"/>
          <w:sz w:val="24"/>
          <w:szCs w:val="24"/>
        </w:rPr>
        <w:t>国家统计局</w:t>
      </w:r>
      <w:r w:rsidR="00231A37">
        <w:rPr>
          <w:rFonts w:ascii="Times New Roman" w:hAnsi="Times New Roman" w:cs="Times New Roman" w:hint="eastAsia"/>
          <w:sz w:val="24"/>
          <w:szCs w:val="24"/>
        </w:rPr>
        <w:t>的</w:t>
      </w:r>
      <w:r>
        <w:rPr>
          <w:rFonts w:ascii="Times New Roman" w:hAnsi="Times New Roman" w:cs="Times New Roman" w:hint="eastAsia"/>
          <w:sz w:val="24"/>
          <w:szCs w:val="24"/>
        </w:rPr>
        <w:t>农业数据，</w:t>
      </w:r>
      <w:r w:rsidR="007B4352">
        <w:rPr>
          <w:rFonts w:ascii="Times New Roman" w:hAnsi="Times New Roman" w:cs="Times New Roman" w:hint="eastAsia"/>
          <w:sz w:val="24"/>
          <w:szCs w:val="24"/>
        </w:rPr>
        <w:t>该片区域</w:t>
      </w:r>
      <w:r w:rsidR="008735B0">
        <w:rPr>
          <w:rFonts w:ascii="Times New Roman" w:hAnsi="Times New Roman" w:cs="Times New Roman" w:hint="eastAsia"/>
          <w:sz w:val="24"/>
          <w:szCs w:val="24"/>
        </w:rPr>
        <w:t>小麦播种面积占全国播种面积的</w:t>
      </w:r>
      <w:r w:rsidR="008735B0">
        <w:rPr>
          <w:rFonts w:ascii="Times New Roman" w:hAnsi="Times New Roman" w:cs="Times New Roman" w:hint="eastAsia"/>
          <w:sz w:val="24"/>
          <w:szCs w:val="24"/>
        </w:rPr>
        <w:t>71</w:t>
      </w:r>
      <w:r w:rsidR="008735B0">
        <w:rPr>
          <w:rFonts w:ascii="Times New Roman" w:hAnsi="Times New Roman" w:cs="Times New Roman"/>
          <w:sz w:val="24"/>
          <w:szCs w:val="24"/>
        </w:rPr>
        <w:t>.5%</w:t>
      </w:r>
      <w:r w:rsidR="008735B0">
        <w:rPr>
          <w:rFonts w:ascii="Times New Roman" w:hAnsi="Times New Roman" w:cs="Times New Roman"/>
          <w:sz w:val="24"/>
          <w:szCs w:val="24"/>
        </w:rPr>
        <w:t>，产量</w:t>
      </w:r>
      <w:r w:rsidR="008735B0">
        <w:rPr>
          <w:rFonts w:ascii="Times New Roman" w:hAnsi="Times New Roman" w:cs="Times New Roman" w:hint="eastAsia"/>
          <w:sz w:val="24"/>
          <w:szCs w:val="24"/>
        </w:rPr>
        <w:t>为全国产量的</w:t>
      </w:r>
      <w:r w:rsidR="008735B0">
        <w:rPr>
          <w:rFonts w:ascii="Times New Roman" w:hAnsi="Times New Roman" w:cs="Times New Roman" w:hint="eastAsia"/>
          <w:sz w:val="24"/>
          <w:szCs w:val="24"/>
        </w:rPr>
        <w:t>79</w:t>
      </w:r>
      <w:r w:rsidR="008735B0">
        <w:rPr>
          <w:rFonts w:ascii="Times New Roman" w:hAnsi="Times New Roman" w:cs="Times New Roman"/>
          <w:sz w:val="24"/>
          <w:szCs w:val="24"/>
        </w:rPr>
        <w:t>.7%</w:t>
      </w:r>
      <w:r w:rsidR="008735B0">
        <w:rPr>
          <w:rFonts w:ascii="Times New Roman" w:hAnsi="Times New Roman" w:cs="Times New Roman"/>
          <w:sz w:val="24"/>
          <w:szCs w:val="24"/>
        </w:rPr>
        <w:t>。</w:t>
      </w:r>
      <w:r>
        <w:rPr>
          <w:rFonts w:ascii="Times New Roman" w:hAnsi="Times New Roman" w:cs="Times New Roman" w:hint="eastAsia"/>
          <w:sz w:val="24"/>
          <w:szCs w:val="24"/>
        </w:rPr>
        <w:t>玉米</w:t>
      </w:r>
      <w:r w:rsidR="008735B0">
        <w:rPr>
          <w:rFonts w:ascii="Times New Roman" w:hAnsi="Times New Roman" w:cs="Times New Roman" w:hint="eastAsia"/>
          <w:sz w:val="24"/>
          <w:szCs w:val="24"/>
        </w:rPr>
        <w:t>播种面积占全国</w:t>
      </w:r>
      <w:r w:rsidR="008735B0">
        <w:rPr>
          <w:rFonts w:ascii="Times New Roman" w:hAnsi="Times New Roman" w:cs="Times New Roman" w:hint="eastAsia"/>
          <w:sz w:val="24"/>
          <w:szCs w:val="24"/>
        </w:rPr>
        <w:t>31</w:t>
      </w:r>
      <w:r w:rsidR="008735B0">
        <w:rPr>
          <w:rFonts w:ascii="Times New Roman" w:hAnsi="Times New Roman" w:cs="Times New Roman"/>
          <w:sz w:val="24"/>
          <w:szCs w:val="24"/>
        </w:rPr>
        <w:t>.8%</w:t>
      </w:r>
      <w:r w:rsidR="008735B0">
        <w:rPr>
          <w:rFonts w:ascii="Times New Roman" w:hAnsi="Times New Roman" w:cs="Times New Roman" w:hint="eastAsia"/>
          <w:sz w:val="24"/>
          <w:szCs w:val="24"/>
        </w:rPr>
        <w:t>，</w:t>
      </w:r>
      <w:r>
        <w:rPr>
          <w:rFonts w:ascii="Times New Roman" w:hAnsi="Times New Roman" w:cs="Times New Roman" w:hint="eastAsia"/>
          <w:sz w:val="24"/>
          <w:szCs w:val="24"/>
        </w:rPr>
        <w:t>产量占全国玉米产量</w:t>
      </w:r>
      <w:r w:rsidR="008735B0">
        <w:rPr>
          <w:rFonts w:ascii="Times New Roman" w:hAnsi="Times New Roman" w:cs="Times New Roman" w:hint="eastAsia"/>
          <w:sz w:val="24"/>
          <w:szCs w:val="24"/>
        </w:rPr>
        <w:t>的</w:t>
      </w:r>
      <w:r w:rsidR="008735B0">
        <w:rPr>
          <w:rFonts w:ascii="Times New Roman" w:hAnsi="Times New Roman" w:cs="Times New Roman" w:hint="eastAsia"/>
          <w:sz w:val="24"/>
          <w:szCs w:val="24"/>
        </w:rPr>
        <w:t>30</w:t>
      </w:r>
      <w:r w:rsidR="008735B0">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。水田两熟作物种植区以</w:t>
      </w:r>
      <w:del w:id="200" w:author="曾 翠红" w:date="2019-05-07T10:33:00Z">
        <w:r w:rsidDel="009314E9">
          <w:rPr>
            <w:rFonts w:ascii="Times New Roman" w:hAnsi="Times New Roman" w:cs="Times New Roman" w:hint="eastAsia"/>
            <w:sz w:val="24"/>
            <w:szCs w:val="24"/>
          </w:rPr>
          <w:delText>稻谷</w:delText>
        </w:r>
      </w:del>
      <w:ins w:id="201"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w:t>
      </w:r>
      <w:del w:id="202" w:author="曾 翠红" w:date="2019-05-07T10:33:00Z">
        <w:r w:rsidDel="009314E9">
          <w:rPr>
            <w:rFonts w:ascii="Times New Roman" w:hAnsi="Times New Roman" w:cs="Times New Roman"/>
            <w:sz w:val="24"/>
            <w:szCs w:val="24"/>
          </w:rPr>
          <w:delText>稻谷</w:delText>
        </w:r>
      </w:del>
      <w:ins w:id="203" w:author="曾 翠红" w:date="2019-05-07T10:33:00Z">
        <w:r w:rsidR="009314E9">
          <w:rPr>
            <w:rFonts w:ascii="Times New Roman" w:hAnsi="Times New Roman" w:cs="Times New Roman"/>
            <w:sz w:val="24"/>
            <w:szCs w:val="24"/>
          </w:rPr>
          <w:t>水稻</w:t>
        </w:r>
      </w:ins>
      <w:r>
        <w:rPr>
          <w:rFonts w:ascii="Times New Roman" w:hAnsi="Times New Roman" w:cs="Times New Roman" w:hint="eastAsia"/>
          <w:sz w:val="24"/>
          <w:szCs w:val="24"/>
        </w:rPr>
        <w:t>种植模式为主</w:t>
      </w:r>
      <w:r w:rsidR="00742017">
        <w:rPr>
          <w:rFonts w:ascii="Times New Roman" w:hAnsi="Times New Roman" w:cs="Times New Roman" w:hint="eastAsia"/>
          <w:sz w:val="24"/>
          <w:szCs w:val="24"/>
        </w:rPr>
        <w:t>。</w:t>
      </w:r>
    </w:p>
    <w:p w14:paraId="31F755F4" w14:textId="4011A5BC" w:rsidR="00217C91" w:rsidRDefault="001130E2"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稻和薯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w:t>
      </w:r>
      <w:del w:id="204" w:author="曾 翠红" w:date="2019-05-07T10:33:00Z">
        <w:r w:rsidDel="009314E9">
          <w:rPr>
            <w:rFonts w:ascii="Times New Roman" w:hAnsi="Times New Roman" w:cs="Times New Roman"/>
            <w:sz w:val="24"/>
            <w:szCs w:val="24"/>
          </w:rPr>
          <w:delText>稻谷</w:delText>
        </w:r>
      </w:del>
      <w:ins w:id="205" w:author="曾 翠红" w:date="2019-05-07T10:33:00Z">
        <w:r w:rsidR="009314E9">
          <w:rPr>
            <w:rFonts w:ascii="Times New Roman" w:hAnsi="Times New Roman" w:cs="Times New Roman"/>
            <w:sz w:val="24"/>
            <w:szCs w:val="24"/>
          </w:rPr>
          <w:t>水稻</w:t>
        </w:r>
      </w:ins>
      <w:r>
        <w:rPr>
          <w:rFonts w:ascii="Times New Roman" w:hAnsi="Times New Roman" w:cs="Times New Roman" w:hint="eastAsia"/>
          <w:sz w:val="24"/>
          <w:szCs w:val="24"/>
        </w:rPr>
        <w:t>作为三大粮食作物之一，在一熟、两熟和三熟区域内</w:t>
      </w:r>
      <w:r w:rsidR="005041DB">
        <w:rPr>
          <w:rFonts w:ascii="Times New Roman" w:hAnsi="Times New Roman" w:cs="Times New Roman" w:hint="eastAsia"/>
          <w:sz w:val="24"/>
          <w:szCs w:val="24"/>
        </w:rPr>
        <w:t>均</w:t>
      </w:r>
      <w:r w:rsidR="00BF151B">
        <w:rPr>
          <w:rFonts w:ascii="Times New Roman" w:hAnsi="Times New Roman" w:cs="Times New Roman" w:hint="eastAsia"/>
          <w:sz w:val="24"/>
          <w:szCs w:val="24"/>
        </w:rPr>
        <w:t>普遍</w:t>
      </w:r>
      <w:r>
        <w:rPr>
          <w:rFonts w:ascii="Times New Roman" w:hAnsi="Times New Roman" w:cs="Times New Roman" w:hint="eastAsia"/>
          <w:sz w:val="24"/>
          <w:szCs w:val="24"/>
        </w:rPr>
        <w:t>种植</w:t>
      </w:r>
      <w:r w:rsidR="00104F16">
        <w:rPr>
          <w:rFonts w:ascii="Times New Roman" w:hAnsi="Times New Roman" w:cs="Times New Roman" w:hint="eastAsia"/>
          <w:sz w:val="24"/>
          <w:szCs w:val="24"/>
        </w:rPr>
        <w:t>，</w:t>
      </w:r>
      <w:r w:rsidR="00CA4204">
        <w:rPr>
          <w:rFonts w:ascii="Times New Roman" w:hAnsi="Times New Roman" w:cs="Times New Roman" w:hint="eastAsia"/>
          <w:sz w:val="24"/>
          <w:szCs w:val="24"/>
        </w:rPr>
        <w:t>所以</w:t>
      </w:r>
      <w:r w:rsidR="00104F16">
        <w:rPr>
          <w:rFonts w:ascii="Times New Roman" w:hAnsi="Times New Roman" w:cs="Times New Roman" w:hint="eastAsia"/>
          <w:sz w:val="24"/>
          <w:szCs w:val="24"/>
        </w:rPr>
        <w:t>同样将</w:t>
      </w:r>
      <w:del w:id="206" w:author="曾 翠红" w:date="2019-05-07T10:33:00Z">
        <w:r w:rsidR="00104F16" w:rsidDel="009314E9">
          <w:rPr>
            <w:rFonts w:ascii="Times New Roman" w:hAnsi="Times New Roman" w:cs="Times New Roman" w:hint="eastAsia"/>
            <w:sz w:val="24"/>
            <w:szCs w:val="24"/>
          </w:rPr>
          <w:delText>稻谷</w:delText>
        </w:r>
      </w:del>
      <w:ins w:id="207" w:author="曾 翠红" w:date="2019-05-07T10:33:00Z">
        <w:r w:rsidR="009314E9">
          <w:rPr>
            <w:rFonts w:ascii="Times New Roman" w:hAnsi="Times New Roman" w:cs="Times New Roman" w:hint="eastAsia"/>
            <w:sz w:val="24"/>
            <w:szCs w:val="24"/>
          </w:rPr>
          <w:t>水稻</w:t>
        </w:r>
      </w:ins>
      <w:r w:rsidR="00104F16">
        <w:rPr>
          <w:rFonts w:ascii="Times New Roman" w:hAnsi="Times New Roman" w:cs="Times New Roman" w:hint="eastAsia"/>
          <w:sz w:val="24"/>
          <w:szCs w:val="24"/>
        </w:rPr>
        <w:t>纳入本研究的</w:t>
      </w:r>
      <w:r w:rsidR="004E4A95">
        <w:rPr>
          <w:rFonts w:ascii="Times New Roman" w:hAnsi="Times New Roman" w:cs="Times New Roman" w:hint="eastAsia"/>
          <w:sz w:val="24"/>
          <w:szCs w:val="24"/>
        </w:rPr>
        <w:t>范围</w:t>
      </w:r>
      <w:r w:rsidR="00104F16">
        <w:rPr>
          <w:rFonts w:ascii="Times New Roman" w:hAnsi="Times New Roman" w:cs="Times New Roman" w:hint="eastAsia"/>
          <w:sz w:val="24"/>
          <w:szCs w:val="24"/>
        </w:rPr>
        <w:t>。但具体农户是种植一季稻、</w:t>
      </w:r>
      <w:r w:rsidR="00104F16">
        <w:rPr>
          <w:rFonts w:ascii="Times New Roman" w:hAnsi="Times New Roman" w:cs="Times New Roman"/>
          <w:sz w:val="24"/>
          <w:szCs w:val="24"/>
        </w:rPr>
        <w:t>两季稻</w:t>
      </w:r>
      <w:r w:rsidR="00104F16">
        <w:rPr>
          <w:rFonts w:ascii="Times New Roman" w:hAnsi="Times New Roman" w:cs="Times New Roman" w:hint="eastAsia"/>
          <w:sz w:val="24"/>
          <w:szCs w:val="24"/>
        </w:rPr>
        <w:t>还是三季稻在区域上无法进一步划分</w:t>
      </w:r>
      <w:r w:rsidR="0086444F">
        <w:rPr>
          <w:rFonts w:ascii="Times New Roman" w:hAnsi="Times New Roman" w:cs="Times New Roman" w:hint="eastAsia"/>
          <w:sz w:val="24"/>
          <w:szCs w:val="24"/>
        </w:rPr>
        <w:t>，</w:t>
      </w:r>
      <w:r w:rsidR="0086444F">
        <w:rPr>
          <w:rFonts w:ascii="Times New Roman" w:hAnsi="Times New Roman" w:cs="Times New Roman"/>
          <w:sz w:val="24"/>
          <w:szCs w:val="24"/>
        </w:rPr>
        <w:t>因此</w:t>
      </w:r>
      <w:del w:id="208" w:author="曾 翠红" w:date="2019-05-07T10:33:00Z">
        <w:r w:rsidR="0086444F" w:rsidDel="009314E9">
          <w:rPr>
            <w:rFonts w:ascii="Times New Roman" w:hAnsi="Times New Roman" w:cs="Times New Roman" w:hint="eastAsia"/>
            <w:sz w:val="24"/>
            <w:szCs w:val="24"/>
          </w:rPr>
          <w:delText>稻谷</w:delText>
        </w:r>
      </w:del>
      <w:ins w:id="209" w:author="曾 翠红" w:date="2019-05-07T10:33:00Z">
        <w:r w:rsidR="009314E9">
          <w:rPr>
            <w:rFonts w:ascii="Times New Roman" w:hAnsi="Times New Roman" w:cs="Times New Roman" w:hint="eastAsia"/>
            <w:sz w:val="24"/>
            <w:szCs w:val="24"/>
          </w:rPr>
          <w:t>水稻</w:t>
        </w:r>
      </w:ins>
      <w:r w:rsidR="002B662E">
        <w:rPr>
          <w:rFonts w:ascii="Times New Roman" w:hAnsi="Times New Roman" w:cs="Times New Roman" w:hint="eastAsia"/>
          <w:sz w:val="24"/>
          <w:szCs w:val="24"/>
        </w:rPr>
        <w:t>农户样本筛选时以主产区为依据选择</w:t>
      </w:r>
      <w:r>
        <w:rPr>
          <w:rFonts w:ascii="Times New Roman" w:hAnsi="Times New Roman" w:cs="Times New Roman" w:hint="eastAsia"/>
          <w:sz w:val="24"/>
          <w:szCs w:val="24"/>
        </w:rPr>
        <w:t>。</w:t>
      </w:r>
      <w:del w:id="210" w:author="曾 翠红" w:date="2019-05-07T10:33:00Z">
        <w:r w:rsidR="005041DB" w:rsidDel="009314E9">
          <w:rPr>
            <w:rFonts w:ascii="Times New Roman" w:hAnsi="Times New Roman" w:cs="Times New Roman" w:hint="eastAsia"/>
            <w:sz w:val="24"/>
            <w:szCs w:val="24"/>
          </w:rPr>
          <w:delText>稻谷</w:delText>
        </w:r>
      </w:del>
      <w:ins w:id="211" w:author="曾 翠红" w:date="2019-05-07T10:33:00Z">
        <w:r w:rsidR="009314E9">
          <w:rPr>
            <w:rFonts w:ascii="Times New Roman" w:hAnsi="Times New Roman" w:cs="Times New Roman" w:hint="eastAsia"/>
            <w:sz w:val="24"/>
            <w:szCs w:val="24"/>
          </w:rPr>
          <w:t>水稻</w:t>
        </w:r>
      </w:ins>
      <w:r w:rsidR="00066BD1">
        <w:rPr>
          <w:rFonts w:ascii="Times New Roman" w:hAnsi="Times New Roman" w:cs="Times New Roman" w:hint="eastAsia"/>
          <w:sz w:val="24"/>
          <w:szCs w:val="24"/>
        </w:rPr>
        <w:t>主产区包括浙江、安徽、福建、江西、</w:t>
      </w:r>
      <w:r w:rsidR="00066BD1">
        <w:rPr>
          <w:rFonts w:ascii="Times New Roman" w:hAnsi="Times New Roman" w:cs="Times New Roman"/>
          <w:sz w:val="24"/>
          <w:szCs w:val="24"/>
        </w:rPr>
        <w:t>湖北</w:t>
      </w:r>
      <w:r w:rsidR="00066BD1">
        <w:rPr>
          <w:rFonts w:ascii="Times New Roman" w:hAnsi="Times New Roman" w:cs="Times New Roman" w:hint="eastAsia"/>
          <w:sz w:val="24"/>
          <w:szCs w:val="24"/>
        </w:rPr>
        <w:t>、湖南、广东、</w:t>
      </w:r>
      <w:r w:rsidR="00066BD1">
        <w:rPr>
          <w:rFonts w:ascii="Times New Roman" w:hAnsi="Times New Roman" w:cs="Times New Roman"/>
          <w:sz w:val="24"/>
          <w:szCs w:val="24"/>
        </w:rPr>
        <w:t>广西</w:t>
      </w:r>
      <w:r w:rsidR="00066BD1">
        <w:rPr>
          <w:rFonts w:ascii="Times New Roman" w:hAnsi="Times New Roman" w:cs="Times New Roman" w:hint="eastAsia"/>
          <w:sz w:val="24"/>
          <w:szCs w:val="24"/>
        </w:rPr>
        <w:t>和海南</w:t>
      </w:r>
      <w:r w:rsidR="00066BD1">
        <w:rPr>
          <w:rFonts w:ascii="Times New Roman" w:hAnsi="Times New Roman" w:cs="Times New Roman" w:hint="eastAsia"/>
          <w:sz w:val="24"/>
          <w:szCs w:val="24"/>
        </w:rPr>
        <w:t>9</w:t>
      </w:r>
      <w:r w:rsidR="00066BD1">
        <w:rPr>
          <w:rFonts w:ascii="Times New Roman" w:hAnsi="Times New Roman" w:cs="Times New Roman" w:hint="eastAsia"/>
          <w:sz w:val="24"/>
          <w:szCs w:val="24"/>
        </w:rPr>
        <w:t>个省（</w:t>
      </w:r>
      <w:r w:rsidR="00066BD1">
        <w:rPr>
          <w:rFonts w:ascii="Times New Roman" w:hAnsi="Times New Roman" w:cs="Times New Roman"/>
          <w:sz w:val="24"/>
          <w:szCs w:val="24"/>
        </w:rPr>
        <w:t>自治区</w:t>
      </w:r>
      <w:r w:rsidR="00066BD1">
        <w:rPr>
          <w:rFonts w:ascii="Times New Roman" w:hAnsi="Times New Roman" w:cs="Times New Roman" w:hint="eastAsia"/>
          <w:sz w:val="24"/>
          <w:szCs w:val="24"/>
        </w:rPr>
        <w:t>）</w:t>
      </w:r>
      <w:r w:rsidR="00066BD1">
        <w:rPr>
          <w:rFonts w:ascii="Times New Roman" w:hAnsi="Times New Roman" w:cs="Times New Roman"/>
          <w:sz w:val="24"/>
          <w:szCs w:val="24"/>
        </w:rPr>
        <w:t>。</w:t>
      </w:r>
      <w:del w:id="212" w:author="曾 翠红" w:date="2019-05-07T10:33:00Z">
        <w:r w:rsidR="00217C91" w:rsidDel="009314E9">
          <w:rPr>
            <w:rFonts w:ascii="Times New Roman" w:hAnsi="Times New Roman" w:cs="Times New Roman" w:hint="eastAsia"/>
            <w:sz w:val="24"/>
            <w:szCs w:val="24"/>
          </w:rPr>
          <w:delText>稻谷</w:delText>
        </w:r>
      </w:del>
      <w:ins w:id="213" w:author="曾 翠红" w:date="2019-05-07T10:33:00Z">
        <w:r w:rsidR="009314E9">
          <w:rPr>
            <w:rFonts w:ascii="Times New Roman" w:hAnsi="Times New Roman" w:cs="Times New Roman" w:hint="eastAsia"/>
            <w:sz w:val="24"/>
            <w:szCs w:val="24"/>
          </w:rPr>
          <w:t>水稻</w:t>
        </w:r>
      </w:ins>
      <w:r w:rsidR="002B662E">
        <w:rPr>
          <w:rFonts w:ascii="Times New Roman" w:hAnsi="Times New Roman" w:cs="Times New Roman" w:hint="eastAsia"/>
          <w:sz w:val="24"/>
          <w:szCs w:val="24"/>
        </w:rPr>
        <w:t>播种面积占全国</w:t>
      </w:r>
      <w:del w:id="214" w:author="曾 翠红" w:date="2019-05-07T10:33:00Z">
        <w:r w:rsidR="002B662E" w:rsidDel="009314E9">
          <w:rPr>
            <w:rFonts w:ascii="Times New Roman" w:hAnsi="Times New Roman" w:cs="Times New Roman" w:hint="eastAsia"/>
            <w:sz w:val="24"/>
            <w:szCs w:val="24"/>
          </w:rPr>
          <w:delText>稻谷</w:delText>
        </w:r>
      </w:del>
      <w:ins w:id="215" w:author="曾 翠红" w:date="2019-05-07T10:33:00Z">
        <w:r w:rsidR="009314E9">
          <w:rPr>
            <w:rFonts w:ascii="Times New Roman" w:hAnsi="Times New Roman" w:cs="Times New Roman" w:hint="eastAsia"/>
            <w:sz w:val="24"/>
            <w:szCs w:val="24"/>
          </w:rPr>
          <w:t>水稻</w:t>
        </w:r>
      </w:ins>
      <w:r w:rsidR="002B662E">
        <w:rPr>
          <w:rFonts w:ascii="Times New Roman" w:hAnsi="Times New Roman" w:cs="Times New Roman" w:hint="eastAsia"/>
          <w:sz w:val="24"/>
          <w:szCs w:val="24"/>
        </w:rPr>
        <w:t>播种面积的</w:t>
      </w:r>
      <w:r w:rsidR="002B662E">
        <w:rPr>
          <w:rFonts w:ascii="Times New Roman" w:hAnsi="Times New Roman" w:cs="Times New Roman" w:hint="eastAsia"/>
          <w:sz w:val="24"/>
          <w:szCs w:val="24"/>
        </w:rPr>
        <w:t>58</w:t>
      </w:r>
      <w:r w:rsidR="002B662E">
        <w:rPr>
          <w:rFonts w:ascii="Times New Roman" w:hAnsi="Times New Roman" w:cs="Times New Roman"/>
          <w:sz w:val="24"/>
          <w:szCs w:val="24"/>
        </w:rPr>
        <w:t>.0%</w:t>
      </w:r>
      <w:r w:rsidR="002B662E">
        <w:rPr>
          <w:rFonts w:ascii="Times New Roman" w:hAnsi="Times New Roman" w:cs="Times New Roman" w:hint="eastAsia"/>
          <w:sz w:val="24"/>
          <w:szCs w:val="24"/>
        </w:rPr>
        <w:t>，</w:t>
      </w:r>
      <w:r w:rsidR="002B662E">
        <w:rPr>
          <w:rFonts w:ascii="Times New Roman" w:hAnsi="Times New Roman" w:cs="Times New Roman"/>
          <w:sz w:val="24"/>
          <w:szCs w:val="24"/>
        </w:rPr>
        <w:t>产量</w:t>
      </w:r>
      <w:r w:rsidR="002B662E">
        <w:rPr>
          <w:rFonts w:ascii="Times New Roman" w:hAnsi="Times New Roman" w:cs="Times New Roman" w:hint="eastAsia"/>
          <w:sz w:val="24"/>
          <w:szCs w:val="24"/>
        </w:rPr>
        <w:t>占全国产量的</w:t>
      </w:r>
      <w:r w:rsidR="002B662E">
        <w:rPr>
          <w:rFonts w:ascii="Times New Roman" w:hAnsi="Times New Roman" w:cs="Times New Roman" w:hint="eastAsia"/>
          <w:sz w:val="24"/>
          <w:szCs w:val="24"/>
        </w:rPr>
        <w:t>53</w:t>
      </w:r>
      <w:r w:rsidR="002B662E">
        <w:rPr>
          <w:rFonts w:ascii="Times New Roman" w:hAnsi="Times New Roman" w:cs="Times New Roman"/>
          <w:sz w:val="24"/>
          <w:szCs w:val="24"/>
        </w:rPr>
        <w:t>.9%</w:t>
      </w:r>
      <w:r w:rsidR="00217C91">
        <w:rPr>
          <w:rFonts w:ascii="Times New Roman" w:hAnsi="Times New Roman" w:cs="Times New Roman" w:hint="eastAsia"/>
          <w:sz w:val="24"/>
          <w:szCs w:val="24"/>
        </w:rPr>
        <w:t>（表</w:t>
      </w:r>
      <w:r w:rsidR="002B662E">
        <w:rPr>
          <w:rFonts w:ascii="Times New Roman" w:hAnsi="Times New Roman" w:cs="Times New Roman"/>
          <w:sz w:val="24"/>
          <w:szCs w:val="24"/>
        </w:rPr>
        <w:t>3</w:t>
      </w:r>
      <w:r w:rsidR="00161B24">
        <w:rPr>
          <w:rFonts w:ascii="Times New Roman" w:hAnsi="Times New Roman" w:cs="Times New Roman"/>
          <w:sz w:val="24"/>
          <w:szCs w:val="24"/>
        </w:rPr>
        <w:t>-</w:t>
      </w:r>
      <w:r w:rsidR="00217C91" w:rsidRPr="00C46A1B">
        <w:rPr>
          <w:rFonts w:ascii="Times New Roman" w:hAnsi="Times New Roman" w:cs="Times New Roman"/>
          <w:sz w:val="24"/>
          <w:szCs w:val="24"/>
        </w:rPr>
        <w:t>1</w:t>
      </w:r>
      <w:r w:rsidR="00217C91">
        <w:rPr>
          <w:rFonts w:ascii="Times New Roman" w:hAnsi="Times New Roman" w:cs="Times New Roman" w:hint="eastAsia"/>
          <w:sz w:val="24"/>
          <w:szCs w:val="24"/>
        </w:rPr>
        <w:t>）。</w:t>
      </w:r>
    </w:p>
    <w:p w14:paraId="78A93380" w14:textId="23AAD14F" w:rsidR="00217C91" w:rsidRPr="006517CE" w:rsidRDefault="008631F7" w:rsidP="002F0B06">
      <w:pPr>
        <w:spacing w:beforeLines="50" w:before="163" w:after="0" w:line="400" w:lineRule="exact"/>
        <w:jc w:val="center"/>
        <w:rPr>
          <w:rFonts w:ascii="Times New Roman" w:eastAsia="黑体" w:hAnsi="Times New Roman" w:cs="Times New Roman"/>
          <w:sz w:val="21"/>
          <w:szCs w:val="21"/>
        </w:rPr>
      </w:pPr>
      <w:r>
        <w:rPr>
          <w:rFonts w:ascii="Times New Roman" w:eastAsia="黑体" w:hAnsi="Times New Roman" w:cs="Times New Roman"/>
          <w:sz w:val="21"/>
          <w:szCs w:val="21"/>
        </w:rPr>
        <w:t>表</w:t>
      </w:r>
      <w:r w:rsidR="00161B24">
        <w:rPr>
          <w:rFonts w:ascii="Times New Roman" w:eastAsia="黑体" w:hAnsi="Times New Roman" w:cs="Times New Roman"/>
          <w:sz w:val="21"/>
          <w:szCs w:val="21"/>
        </w:rPr>
        <w:t>3</w:t>
      </w:r>
      <w:r w:rsidR="00217C91" w:rsidRPr="006517CE">
        <w:rPr>
          <w:rFonts w:ascii="Times New Roman" w:eastAsia="黑体" w:hAnsi="Times New Roman" w:cs="Times New Roman"/>
          <w:sz w:val="21"/>
          <w:szCs w:val="21"/>
        </w:rPr>
        <w:noBreakHyphen/>
      </w:r>
      <w:r w:rsidR="00217C91" w:rsidRPr="006517CE">
        <w:rPr>
          <w:rFonts w:ascii="Times New Roman" w:eastAsia="黑体" w:hAnsi="Times New Roman" w:cs="Times New Roman"/>
          <w:sz w:val="21"/>
          <w:szCs w:val="21"/>
        </w:rPr>
        <w:fldChar w:fldCharType="begin"/>
      </w:r>
      <w:r w:rsidR="00217C91" w:rsidRPr="006517CE">
        <w:rPr>
          <w:rFonts w:ascii="Times New Roman" w:eastAsia="黑体" w:hAnsi="Times New Roman" w:cs="Times New Roman"/>
          <w:sz w:val="21"/>
          <w:szCs w:val="21"/>
        </w:rPr>
        <w:instrText xml:space="preserve"> SEQ </w:instrText>
      </w:r>
      <w:r w:rsidR="00217C91" w:rsidRPr="006517CE">
        <w:rPr>
          <w:rFonts w:ascii="Times New Roman" w:eastAsia="黑体" w:hAnsi="Times New Roman" w:cs="Times New Roman"/>
          <w:sz w:val="21"/>
          <w:szCs w:val="21"/>
        </w:rPr>
        <w:instrText>表格</w:instrText>
      </w:r>
      <w:r w:rsidR="00217C91" w:rsidRPr="006517CE">
        <w:rPr>
          <w:rFonts w:ascii="Times New Roman" w:eastAsia="黑体" w:hAnsi="Times New Roman" w:cs="Times New Roman"/>
          <w:sz w:val="21"/>
          <w:szCs w:val="21"/>
        </w:rPr>
        <w:instrText xml:space="preserve"> \* ARABIC \s 1 </w:instrText>
      </w:r>
      <w:r w:rsidR="00217C91" w:rsidRPr="006517CE">
        <w:rPr>
          <w:rFonts w:ascii="Times New Roman" w:eastAsia="黑体" w:hAnsi="Times New Roman" w:cs="Times New Roman"/>
          <w:sz w:val="21"/>
          <w:szCs w:val="21"/>
        </w:rPr>
        <w:fldChar w:fldCharType="separate"/>
      </w:r>
      <w:r w:rsidR="00237679">
        <w:rPr>
          <w:rFonts w:ascii="Times New Roman" w:eastAsia="黑体" w:hAnsi="Times New Roman" w:cs="Times New Roman"/>
          <w:noProof/>
          <w:sz w:val="21"/>
          <w:szCs w:val="21"/>
        </w:rPr>
        <w:t>1</w:t>
      </w:r>
      <w:r w:rsidR="00217C91" w:rsidRPr="006517CE">
        <w:rPr>
          <w:rFonts w:ascii="Times New Roman" w:eastAsia="黑体" w:hAnsi="Times New Roman" w:cs="Times New Roman"/>
          <w:sz w:val="21"/>
          <w:szCs w:val="21"/>
        </w:rPr>
        <w:fldChar w:fldCharType="end"/>
      </w:r>
      <w:r w:rsidR="00217C91" w:rsidRPr="006517CE">
        <w:rPr>
          <w:rFonts w:ascii="Times New Roman" w:eastAsia="黑体" w:hAnsi="Times New Roman" w:cs="Times New Roman"/>
          <w:sz w:val="21"/>
          <w:szCs w:val="21"/>
        </w:rPr>
        <w:t xml:space="preserve">  </w:t>
      </w:r>
      <w:r w:rsidR="00217C91" w:rsidRPr="00C46A1B">
        <w:rPr>
          <w:rFonts w:ascii="Times New Roman" w:eastAsia="黑体" w:hAnsi="Times New Roman" w:cs="Times New Roman"/>
          <w:sz w:val="21"/>
          <w:szCs w:val="21"/>
        </w:rPr>
        <w:t>2017</w:t>
      </w:r>
      <w:r w:rsidR="00217C91" w:rsidRPr="006517CE">
        <w:rPr>
          <w:rFonts w:ascii="Times New Roman" w:eastAsia="黑体" w:hAnsi="Times New Roman" w:cs="Times New Roman"/>
          <w:sz w:val="21"/>
          <w:szCs w:val="21"/>
        </w:rPr>
        <w:t>年</w:t>
      </w:r>
      <w:r w:rsidR="005F6AC3">
        <w:rPr>
          <w:rFonts w:ascii="Times New Roman" w:eastAsia="黑体" w:hAnsi="Times New Roman" w:cs="Times New Roman" w:hint="eastAsia"/>
          <w:sz w:val="21"/>
          <w:szCs w:val="21"/>
        </w:rPr>
        <w:t>不同熟区</w:t>
      </w:r>
      <w:r w:rsidR="00EA12A6">
        <w:rPr>
          <w:rFonts w:ascii="Times New Roman" w:eastAsia="黑体" w:hAnsi="Times New Roman" w:cs="Times New Roman" w:hint="eastAsia"/>
          <w:sz w:val="21"/>
          <w:szCs w:val="21"/>
        </w:rPr>
        <w:t>粮食</w:t>
      </w:r>
      <w:r w:rsidR="00705C8D">
        <w:rPr>
          <w:rFonts w:ascii="Times New Roman" w:eastAsia="黑体" w:hAnsi="Times New Roman" w:cs="Times New Roman" w:hint="eastAsia"/>
          <w:sz w:val="21"/>
          <w:szCs w:val="21"/>
        </w:rPr>
        <w:t>的</w:t>
      </w:r>
      <w:r w:rsidR="00D3333B">
        <w:rPr>
          <w:rFonts w:ascii="Times New Roman" w:eastAsia="黑体" w:hAnsi="Times New Roman" w:cs="Times New Roman" w:hint="eastAsia"/>
          <w:sz w:val="21"/>
          <w:szCs w:val="21"/>
        </w:rPr>
        <w:t>基本情况</w:t>
      </w:r>
    </w:p>
    <w:tbl>
      <w:tblPr>
        <w:tblW w:w="0" w:type="auto"/>
        <w:jc w:val="center"/>
        <w:tblLook w:val="04A0" w:firstRow="1" w:lastRow="0" w:firstColumn="1" w:lastColumn="0" w:noHBand="0" w:noVBand="1"/>
      </w:tblPr>
      <w:tblGrid>
        <w:gridCol w:w="2526"/>
        <w:gridCol w:w="2114"/>
        <w:gridCol w:w="1060"/>
        <w:gridCol w:w="1481"/>
        <w:gridCol w:w="1060"/>
      </w:tblGrid>
      <w:tr w:rsidR="00D3333B" w:rsidRPr="00D669D6" w14:paraId="54BD9864" w14:textId="77777777" w:rsidTr="001B6901">
        <w:trPr>
          <w:trHeight w:val="454"/>
          <w:jc w:val="center"/>
        </w:trPr>
        <w:tc>
          <w:tcPr>
            <w:tcW w:w="0" w:type="auto"/>
            <w:tcBorders>
              <w:top w:val="single" w:sz="12" w:space="0" w:color="auto"/>
              <w:left w:val="nil"/>
              <w:bottom w:val="single" w:sz="4" w:space="0" w:color="auto"/>
              <w:right w:val="nil"/>
            </w:tcBorders>
            <w:shd w:val="clear" w:color="auto" w:fill="auto"/>
            <w:noWrap/>
            <w:vAlign w:val="center"/>
            <w:hideMark/>
          </w:tcPr>
          <w:p w14:paraId="7E89E78E"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粮食种类</w:t>
            </w:r>
          </w:p>
        </w:tc>
        <w:tc>
          <w:tcPr>
            <w:tcW w:w="0" w:type="auto"/>
            <w:tcBorders>
              <w:top w:val="single" w:sz="12" w:space="0" w:color="auto"/>
              <w:left w:val="nil"/>
              <w:bottom w:val="single" w:sz="4" w:space="0" w:color="auto"/>
              <w:right w:val="nil"/>
            </w:tcBorders>
            <w:shd w:val="clear" w:color="auto" w:fill="auto"/>
            <w:noWrap/>
            <w:vAlign w:val="center"/>
            <w:hideMark/>
          </w:tcPr>
          <w:p w14:paraId="0B852B99" w14:textId="6585795C"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播种面积</w:t>
            </w:r>
            <w:r w:rsidR="00F24DB0" w:rsidRPr="00D669D6">
              <w:rPr>
                <w:rFonts w:ascii="Times New Roman" w:eastAsia="宋体" w:hAnsi="Times New Roman" w:cs="Times New Roman" w:hint="eastAsia"/>
                <w:b/>
                <w:bCs/>
                <w:sz w:val="21"/>
                <w:szCs w:val="21"/>
              </w:rPr>
              <w:t>（</w:t>
            </w:r>
            <w:r w:rsidRPr="00D669D6">
              <w:rPr>
                <w:rFonts w:ascii="Times New Roman" w:eastAsia="宋体" w:hAnsi="Times New Roman" w:cs="Times New Roman"/>
                <w:b/>
                <w:bCs/>
                <w:sz w:val="21"/>
                <w:szCs w:val="21"/>
              </w:rPr>
              <w:t>千公顷</w:t>
            </w:r>
            <w:r w:rsidR="00F24DB0" w:rsidRPr="00D669D6">
              <w:rPr>
                <w:rFonts w:ascii="Times New Roman" w:eastAsia="宋体" w:hAnsi="Times New Roman" w:cs="Times New Roman" w:hint="eastAsia"/>
                <w:b/>
                <w:bCs/>
                <w:sz w:val="21"/>
                <w:szCs w:val="21"/>
              </w:rPr>
              <w:t>）</w:t>
            </w:r>
          </w:p>
        </w:tc>
        <w:tc>
          <w:tcPr>
            <w:tcW w:w="0" w:type="auto"/>
            <w:tcBorders>
              <w:top w:val="single" w:sz="12" w:space="0" w:color="auto"/>
              <w:left w:val="nil"/>
              <w:bottom w:val="single" w:sz="4" w:space="0" w:color="auto"/>
              <w:right w:val="nil"/>
            </w:tcBorders>
            <w:shd w:val="clear" w:color="auto" w:fill="auto"/>
            <w:noWrap/>
            <w:vAlign w:val="center"/>
            <w:hideMark/>
          </w:tcPr>
          <w:p w14:paraId="0EE64D8C"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全国占比</w:t>
            </w:r>
          </w:p>
        </w:tc>
        <w:tc>
          <w:tcPr>
            <w:tcW w:w="0" w:type="auto"/>
            <w:tcBorders>
              <w:top w:val="single" w:sz="12" w:space="0" w:color="auto"/>
              <w:left w:val="nil"/>
              <w:bottom w:val="single" w:sz="4" w:space="0" w:color="auto"/>
              <w:right w:val="nil"/>
            </w:tcBorders>
            <w:shd w:val="clear" w:color="auto" w:fill="auto"/>
            <w:noWrap/>
            <w:vAlign w:val="center"/>
            <w:hideMark/>
          </w:tcPr>
          <w:p w14:paraId="3439B9D8"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产量（万吨）</w:t>
            </w:r>
          </w:p>
        </w:tc>
        <w:tc>
          <w:tcPr>
            <w:tcW w:w="0" w:type="auto"/>
            <w:tcBorders>
              <w:top w:val="single" w:sz="12" w:space="0" w:color="auto"/>
              <w:left w:val="nil"/>
              <w:bottom w:val="single" w:sz="4" w:space="0" w:color="auto"/>
              <w:right w:val="nil"/>
            </w:tcBorders>
            <w:shd w:val="clear" w:color="auto" w:fill="auto"/>
            <w:noWrap/>
            <w:vAlign w:val="center"/>
            <w:hideMark/>
          </w:tcPr>
          <w:p w14:paraId="259B5FF9"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全国占比</w:t>
            </w:r>
          </w:p>
        </w:tc>
      </w:tr>
      <w:tr w:rsidR="00D3333B" w:rsidRPr="00D669D6" w14:paraId="05BFF5A9" w14:textId="77777777" w:rsidTr="001B6901">
        <w:trPr>
          <w:trHeight w:val="340"/>
          <w:jc w:val="center"/>
        </w:trPr>
        <w:tc>
          <w:tcPr>
            <w:tcW w:w="0" w:type="auto"/>
            <w:tcBorders>
              <w:top w:val="single" w:sz="4" w:space="0" w:color="auto"/>
              <w:left w:val="nil"/>
              <w:bottom w:val="nil"/>
              <w:right w:val="nil"/>
            </w:tcBorders>
            <w:shd w:val="clear" w:color="auto" w:fill="auto"/>
            <w:noWrap/>
            <w:vAlign w:val="center"/>
            <w:hideMark/>
          </w:tcPr>
          <w:p w14:paraId="088C125E" w14:textId="58915319" w:rsidR="00D3333B" w:rsidRPr="00D669D6" w:rsidRDefault="00D3333B" w:rsidP="001B6901">
            <w:pPr>
              <w:spacing w:after="0" w:line="240" w:lineRule="auto"/>
              <w:jc w:val="center"/>
              <w:rPr>
                <w:rFonts w:ascii="Times New Roman" w:eastAsia="宋体" w:hAnsi="Times New Roman" w:cs="Times New Roman"/>
                <w:sz w:val="21"/>
                <w:szCs w:val="21"/>
              </w:rPr>
            </w:pPr>
            <w:del w:id="216" w:author="曾 翠红" w:date="2019-05-09T22:31:00Z">
              <w:r w:rsidRPr="00D669D6" w:rsidDel="00B86D23">
                <w:rPr>
                  <w:rFonts w:ascii="Times New Roman" w:eastAsia="宋体" w:hAnsi="Times New Roman" w:cs="Times New Roman"/>
                  <w:sz w:val="21"/>
                  <w:szCs w:val="21"/>
                </w:rPr>
                <w:delText>一熟</w:delText>
              </w:r>
              <w:r w:rsidR="006A0B58" w:rsidRPr="00D669D6" w:rsidDel="00B86D23">
                <w:rPr>
                  <w:rFonts w:ascii="Times New Roman" w:eastAsia="宋体" w:hAnsi="Times New Roman" w:cs="Times New Roman"/>
                  <w:sz w:val="21"/>
                  <w:szCs w:val="21"/>
                </w:rPr>
                <w:delText>区</w:delText>
              </w:r>
              <w:r w:rsidRPr="00D669D6" w:rsidDel="00B86D23">
                <w:rPr>
                  <w:rFonts w:ascii="Times New Roman" w:eastAsia="宋体" w:hAnsi="Times New Roman" w:cs="Times New Roman"/>
                  <w:sz w:val="21"/>
                  <w:szCs w:val="21"/>
                </w:rPr>
                <w:delText>玉米</w:delText>
              </w:r>
            </w:del>
            <w:ins w:id="217" w:author="曾 翠红" w:date="2019-05-09T22:31:00Z">
              <w:r w:rsidR="00B86D23">
                <w:rPr>
                  <w:rFonts w:ascii="Times New Roman" w:eastAsia="宋体" w:hAnsi="Times New Roman" w:cs="Times New Roman"/>
                  <w:sz w:val="21"/>
                  <w:szCs w:val="21"/>
                </w:rPr>
                <w:t>一熟区春玉米</w:t>
              </w:r>
            </w:ins>
          </w:p>
        </w:tc>
        <w:tc>
          <w:tcPr>
            <w:tcW w:w="0" w:type="auto"/>
            <w:tcBorders>
              <w:top w:val="single" w:sz="4" w:space="0" w:color="auto"/>
              <w:left w:val="nil"/>
              <w:bottom w:val="nil"/>
              <w:right w:val="nil"/>
            </w:tcBorders>
            <w:shd w:val="clear" w:color="auto" w:fill="auto"/>
            <w:noWrap/>
            <w:vAlign w:val="center"/>
            <w:hideMark/>
          </w:tcPr>
          <w:p w14:paraId="00A9520E" w14:textId="32A9D0A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23543.3</w:t>
            </w:r>
          </w:p>
        </w:tc>
        <w:tc>
          <w:tcPr>
            <w:tcW w:w="0" w:type="auto"/>
            <w:tcBorders>
              <w:top w:val="single" w:sz="4" w:space="0" w:color="auto"/>
              <w:left w:val="nil"/>
              <w:bottom w:val="nil"/>
              <w:right w:val="nil"/>
            </w:tcBorders>
            <w:shd w:val="clear" w:color="auto" w:fill="auto"/>
            <w:noWrap/>
            <w:vAlign w:val="center"/>
            <w:hideMark/>
          </w:tcPr>
          <w:p w14:paraId="7ABD9582"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55.5%</w:t>
            </w:r>
          </w:p>
        </w:tc>
        <w:tc>
          <w:tcPr>
            <w:tcW w:w="0" w:type="auto"/>
            <w:tcBorders>
              <w:top w:val="single" w:sz="4" w:space="0" w:color="auto"/>
              <w:left w:val="nil"/>
              <w:bottom w:val="nil"/>
              <w:right w:val="nil"/>
            </w:tcBorders>
            <w:shd w:val="clear" w:color="auto" w:fill="auto"/>
            <w:noWrap/>
            <w:vAlign w:val="center"/>
            <w:hideMark/>
          </w:tcPr>
          <w:p w14:paraId="561DA5CC"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15391.56</w:t>
            </w:r>
          </w:p>
        </w:tc>
        <w:tc>
          <w:tcPr>
            <w:tcW w:w="0" w:type="auto"/>
            <w:tcBorders>
              <w:top w:val="single" w:sz="4" w:space="0" w:color="auto"/>
              <w:left w:val="nil"/>
              <w:bottom w:val="nil"/>
              <w:right w:val="nil"/>
            </w:tcBorders>
            <w:shd w:val="clear" w:color="auto" w:fill="auto"/>
            <w:noWrap/>
            <w:vAlign w:val="center"/>
            <w:hideMark/>
          </w:tcPr>
          <w:p w14:paraId="4A6E5501"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59.4%</w:t>
            </w:r>
          </w:p>
        </w:tc>
      </w:tr>
      <w:tr w:rsidR="00D3333B" w:rsidRPr="00D669D6" w14:paraId="53AF307D" w14:textId="77777777" w:rsidTr="001B6901">
        <w:trPr>
          <w:trHeight w:val="340"/>
          <w:jc w:val="center"/>
        </w:trPr>
        <w:tc>
          <w:tcPr>
            <w:tcW w:w="0" w:type="auto"/>
            <w:tcBorders>
              <w:top w:val="nil"/>
              <w:left w:val="nil"/>
              <w:bottom w:val="nil"/>
              <w:right w:val="nil"/>
            </w:tcBorders>
            <w:shd w:val="clear" w:color="auto" w:fill="auto"/>
            <w:noWrap/>
            <w:vAlign w:val="center"/>
            <w:hideMark/>
          </w:tcPr>
          <w:p w14:paraId="30401642" w14:textId="64EAD240" w:rsidR="00D3333B" w:rsidRPr="00D669D6" w:rsidRDefault="00D3333B" w:rsidP="001B6901">
            <w:pPr>
              <w:spacing w:after="0" w:line="240" w:lineRule="auto"/>
              <w:jc w:val="center"/>
              <w:rPr>
                <w:rFonts w:ascii="Times New Roman" w:eastAsia="宋体" w:hAnsi="Times New Roman" w:cs="Times New Roman"/>
                <w:sz w:val="21"/>
                <w:szCs w:val="21"/>
              </w:rPr>
            </w:pPr>
            <w:del w:id="218" w:author="曾 翠红" w:date="2019-05-09T22:31:00Z">
              <w:r w:rsidRPr="00D669D6" w:rsidDel="00B86D23">
                <w:rPr>
                  <w:rFonts w:ascii="Times New Roman" w:eastAsia="宋体" w:hAnsi="Times New Roman" w:cs="Times New Roman"/>
                  <w:sz w:val="21"/>
                  <w:szCs w:val="21"/>
                </w:rPr>
                <w:delText>两熟</w:delText>
              </w:r>
              <w:r w:rsidR="006A0B58" w:rsidRPr="00D669D6" w:rsidDel="00B86D23">
                <w:rPr>
                  <w:rFonts w:ascii="Times New Roman" w:eastAsia="宋体" w:hAnsi="Times New Roman" w:cs="Times New Roman"/>
                  <w:sz w:val="21"/>
                  <w:szCs w:val="21"/>
                </w:rPr>
                <w:delText>区</w:delText>
              </w:r>
              <w:r w:rsidRPr="00D669D6" w:rsidDel="00B86D23">
                <w:rPr>
                  <w:rFonts w:ascii="Times New Roman" w:eastAsia="宋体" w:hAnsi="Times New Roman" w:cs="Times New Roman"/>
                  <w:sz w:val="21"/>
                  <w:szCs w:val="21"/>
                </w:rPr>
                <w:delText>玉米</w:delText>
              </w:r>
            </w:del>
            <w:ins w:id="219" w:author="曾 翠红" w:date="2019-05-09T22:31:00Z">
              <w:r w:rsidR="00B86D23">
                <w:rPr>
                  <w:rFonts w:ascii="Times New Roman" w:eastAsia="宋体" w:hAnsi="Times New Roman" w:cs="Times New Roman"/>
                  <w:sz w:val="21"/>
                  <w:szCs w:val="21"/>
                </w:rPr>
                <w:t>两熟区夏玉米</w:t>
              </w:r>
            </w:ins>
          </w:p>
        </w:tc>
        <w:tc>
          <w:tcPr>
            <w:tcW w:w="0" w:type="auto"/>
            <w:tcBorders>
              <w:top w:val="nil"/>
              <w:left w:val="nil"/>
              <w:bottom w:val="nil"/>
              <w:right w:val="nil"/>
            </w:tcBorders>
            <w:shd w:val="clear" w:color="auto" w:fill="auto"/>
            <w:noWrap/>
            <w:vAlign w:val="center"/>
            <w:hideMark/>
          </w:tcPr>
          <w:p w14:paraId="25A2AEDB" w14:textId="37B6247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13497.6</w:t>
            </w:r>
          </w:p>
        </w:tc>
        <w:tc>
          <w:tcPr>
            <w:tcW w:w="0" w:type="auto"/>
            <w:tcBorders>
              <w:top w:val="nil"/>
              <w:left w:val="nil"/>
              <w:bottom w:val="nil"/>
              <w:right w:val="nil"/>
            </w:tcBorders>
            <w:shd w:val="clear" w:color="auto" w:fill="auto"/>
            <w:noWrap/>
            <w:vAlign w:val="center"/>
            <w:hideMark/>
          </w:tcPr>
          <w:p w14:paraId="6D1AC8F8"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31.8%</w:t>
            </w:r>
          </w:p>
        </w:tc>
        <w:tc>
          <w:tcPr>
            <w:tcW w:w="0" w:type="auto"/>
            <w:tcBorders>
              <w:top w:val="nil"/>
              <w:left w:val="nil"/>
              <w:bottom w:val="nil"/>
              <w:right w:val="nil"/>
            </w:tcBorders>
            <w:shd w:val="clear" w:color="auto" w:fill="auto"/>
            <w:noWrap/>
            <w:vAlign w:val="center"/>
            <w:hideMark/>
          </w:tcPr>
          <w:p w14:paraId="379CC1E3"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7949</w:t>
            </w:r>
          </w:p>
        </w:tc>
        <w:tc>
          <w:tcPr>
            <w:tcW w:w="0" w:type="auto"/>
            <w:tcBorders>
              <w:top w:val="nil"/>
              <w:left w:val="nil"/>
              <w:bottom w:val="nil"/>
              <w:right w:val="nil"/>
            </w:tcBorders>
            <w:shd w:val="clear" w:color="auto" w:fill="auto"/>
            <w:noWrap/>
            <w:vAlign w:val="center"/>
            <w:hideMark/>
          </w:tcPr>
          <w:p w14:paraId="13C6FB9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30.7%</w:t>
            </w:r>
          </w:p>
        </w:tc>
      </w:tr>
      <w:tr w:rsidR="00D3333B" w:rsidRPr="00D669D6" w14:paraId="62B5ABBE" w14:textId="77777777" w:rsidTr="001B6901">
        <w:trPr>
          <w:trHeight w:val="340"/>
          <w:jc w:val="center"/>
        </w:trPr>
        <w:tc>
          <w:tcPr>
            <w:tcW w:w="0" w:type="auto"/>
            <w:tcBorders>
              <w:top w:val="nil"/>
              <w:left w:val="nil"/>
              <w:right w:val="nil"/>
            </w:tcBorders>
            <w:shd w:val="clear" w:color="auto" w:fill="auto"/>
            <w:noWrap/>
            <w:vAlign w:val="center"/>
            <w:hideMark/>
          </w:tcPr>
          <w:p w14:paraId="02E41AAF" w14:textId="208FC651" w:rsidR="00D3333B" w:rsidRPr="00D669D6" w:rsidRDefault="00D3333B" w:rsidP="001B6901">
            <w:pPr>
              <w:spacing w:after="0" w:line="240" w:lineRule="auto"/>
              <w:jc w:val="center"/>
              <w:rPr>
                <w:rFonts w:ascii="Times New Roman" w:eastAsia="宋体" w:hAnsi="Times New Roman" w:cs="Times New Roman"/>
                <w:sz w:val="21"/>
                <w:szCs w:val="21"/>
              </w:rPr>
            </w:pPr>
            <w:del w:id="220" w:author="曾 翠红" w:date="2019-05-09T22:31:00Z">
              <w:r w:rsidRPr="00D669D6" w:rsidDel="00B86D23">
                <w:rPr>
                  <w:rFonts w:ascii="Times New Roman" w:eastAsia="宋体" w:hAnsi="Times New Roman" w:cs="Times New Roman"/>
                  <w:sz w:val="21"/>
                  <w:szCs w:val="21"/>
                </w:rPr>
                <w:delText>两熟</w:delText>
              </w:r>
              <w:r w:rsidR="006A0B58" w:rsidRPr="00D669D6" w:rsidDel="00B86D23">
                <w:rPr>
                  <w:rFonts w:ascii="Times New Roman" w:eastAsia="宋体" w:hAnsi="Times New Roman" w:cs="Times New Roman"/>
                  <w:sz w:val="21"/>
                  <w:szCs w:val="21"/>
                </w:rPr>
                <w:delText>区</w:delText>
              </w:r>
              <w:r w:rsidRPr="00D669D6" w:rsidDel="00B86D23">
                <w:rPr>
                  <w:rFonts w:ascii="Times New Roman" w:eastAsia="宋体" w:hAnsi="Times New Roman" w:cs="Times New Roman"/>
                  <w:sz w:val="21"/>
                  <w:szCs w:val="21"/>
                </w:rPr>
                <w:delText>小麦</w:delText>
              </w:r>
            </w:del>
            <w:ins w:id="221" w:author="曾 翠红" w:date="2019-05-09T22:31:00Z">
              <w:r w:rsidR="00B86D23">
                <w:rPr>
                  <w:rFonts w:ascii="Times New Roman" w:eastAsia="宋体" w:hAnsi="Times New Roman" w:cs="Times New Roman"/>
                  <w:sz w:val="21"/>
                  <w:szCs w:val="21"/>
                </w:rPr>
                <w:t>两熟区冬小麦</w:t>
              </w:r>
            </w:ins>
          </w:p>
        </w:tc>
        <w:tc>
          <w:tcPr>
            <w:tcW w:w="0" w:type="auto"/>
            <w:tcBorders>
              <w:top w:val="nil"/>
              <w:left w:val="nil"/>
              <w:right w:val="nil"/>
            </w:tcBorders>
            <w:shd w:val="clear" w:color="auto" w:fill="auto"/>
            <w:noWrap/>
            <w:vAlign w:val="center"/>
            <w:hideMark/>
          </w:tcPr>
          <w:p w14:paraId="03E054F0" w14:textId="61A1602A"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17527.5</w:t>
            </w:r>
          </w:p>
        </w:tc>
        <w:tc>
          <w:tcPr>
            <w:tcW w:w="0" w:type="auto"/>
            <w:tcBorders>
              <w:top w:val="nil"/>
              <w:left w:val="nil"/>
              <w:right w:val="nil"/>
            </w:tcBorders>
            <w:shd w:val="clear" w:color="auto" w:fill="auto"/>
            <w:noWrap/>
            <w:vAlign w:val="center"/>
            <w:hideMark/>
          </w:tcPr>
          <w:p w14:paraId="502738D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71.5%</w:t>
            </w:r>
          </w:p>
        </w:tc>
        <w:tc>
          <w:tcPr>
            <w:tcW w:w="0" w:type="auto"/>
            <w:tcBorders>
              <w:top w:val="nil"/>
              <w:left w:val="nil"/>
              <w:right w:val="nil"/>
            </w:tcBorders>
            <w:shd w:val="clear" w:color="auto" w:fill="auto"/>
            <w:noWrap/>
            <w:vAlign w:val="center"/>
            <w:hideMark/>
          </w:tcPr>
          <w:p w14:paraId="0BBD06D7"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10712.98</w:t>
            </w:r>
          </w:p>
        </w:tc>
        <w:tc>
          <w:tcPr>
            <w:tcW w:w="0" w:type="auto"/>
            <w:tcBorders>
              <w:top w:val="nil"/>
              <w:left w:val="nil"/>
              <w:right w:val="nil"/>
            </w:tcBorders>
            <w:shd w:val="clear" w:color="auto" w:fill="auto"/>
            <w:noWrap/>
            <w:vAlign w:val="center"/>
            <w:hideMark/>
          </w:tcPr>
          <w:p w14:paraId="6DBC0FC3"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79.7%</w:t>
            </w:r>
          </w:p>
        </w:tc>
      </w:tr>
      <w:tr w:rsidR="00D3333B" w:rsidRPr="00D669D6" w14:paraId="73BCA803" w14:textId="77777777" w:rsidTr="001B6901">
        <w:trPr>
          <w:trHeight w:val="340"/>
          <w:jc w:val="center"/>
        </w:trPr>
        <w:tc>
          <w:tcPr>
            <w:tcW w:w="0" w:type="auto"/>
            <w:tcBorders>
              <w:top w:val="nil"/>
              <w:left w:val="nil"/>
              <w:bottom w:val="single" w:sz="12" w:space="0" w:color="auto"/>
              <w:right w:val="nil"/>
            </w:tcBorders>
            <w:shd w:val="clear" w:color="auto" w:fill="auto"/>
            <w:noWrap/>
            <w:vAlign w:val="center"/>
            <w:hideMark/>
          </w:tcPr>
          <w:p w14:paraId="6E8A7442" w14:textId="000FF8F0" w:rsidR="00D3333B" w:rsidRPr="00D669D6" w:rsidRDefault="00D3333B" w:rsidP="001B6901">
            <w:pPr>
              <w:spacing w:after="0" w:line="240" w:lineRule="auto"/>
              <w:jc w:val="center"/>
              <w:rPr>
                <w:rFonts w:ascii="Times New Roman" w:eastAsia="宋体" w:hAnsi="Times New Roman" w:cs="Times New Roman"/>
                <w:sz w:val="21"/>
                <w:szCs w:val="21"/>
              </w:rPr>
            </w:pPr>
            <w:del w:id="222" w:author="曾 翠红" w:date="2019-05-07T10:33:00Z">
              <w:r w:rsidRPr="00D669D6" w:rsidDel="009314E9">
                <w:rPr>
                  <w:rFonts w:ascii="Times New Roman" w:eastAsia="宋体" w:hAnsi="Times New Roman" w:cs="Times New Roman"/>
                  <w:sz w:val="21"/>
                  <w:szCs w:val="21"/>
                </w:rPr>
                <w:delText>稻谷</w:delText>
              </w:r>
            </w:del>
            <w:ins w:id="223" w:author="曾 翠红" w:date="2019-05-07T10:33:00Z">
              <w:r w:rsidR="009314E9">
                <w:rPr>
                  <w:rFonts w:ascii="Times New Roman" w:eastAsia="宋体" w:hAnsi="Times New Roman" w:cs="Times New Roman"/>
                  <w:sz w:val="21"/>
                  <w:szCs w:val="21"/>
                </w:rPr>
                <w:t>水稻</w:t>
              </w:r>
            </w:ins>
          </w:p>
        </w:tc>
        <w:tc>
          <w:tcPr>
            <w:tcW w:w="0" w:type="auto"/>
            <w:tcBorders>
              <w:top w:val="nil"/>
              <w:left w:val="nil"/>
              <w:bottom w:val="single" w:sz="12" w:space="0" w:color="auto"/>
              <w:right w:val="nil"/>
            </w:tcBorders>
            <w:shd w:val="clear" w:color="auto" w:fill="auto"/>
            <w:noWrap/>
            <w:vAlign w:val="center"/>
            <w:hideMark/>
          </w:tcPr>
          <w:p w14:paraId="509AF8D1" w14:textId="06F305ED"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14315.0</w:t>
            </w:r>
          </w:p>
        </w:tc>
        <w:tc>
          <w:tcPr>
            <w:tcW w:w="0" w:type="auto"/>
            <w:tcBorders>
              <w:top w:val="nil"/>
              <w:left w:val="nil"/>
              <w:bottom w:val="single" w:sz="12" w:space="0" w:color="auto"/>
              <w:right w:val="nil"/>
            </w:tcBorders>
            <w:shd w:val="clear" w:color="auto" w:fill="auto"/>
            <w:noWrap/>
            <w:vAlign w:val="center"/>
            <w:hideMark/>
          </w:tcPr>
          <w:p w14:paraId="6448590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58.0%</w:t>
            </w:r>
          </w:p>
        </w:tc>
        <w:tc>
          <w:tcPr>
            <w:tcW w:w="0" w:type="auto"/>
            <w:tcBorders>
              <w:top w:val="nil"/>
              <w:left w:val="nil"/>
              <w:bottom w:val="single" w:sz="12" w:space="0" w:color="auto"/>
              <w:right w:val="nil"/>
            </w:tcBorders>
            <w:shd w:val="clear" w:color="auto" w:fill="auto"/>
            <w:noWrap/>
            <w:vAlign w:val="center"/>
            <w:hideMark/>
          </w:tcPr>
          <w:p w14:paraId="468CE325"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11468.57</w:t>
            </w:r>
          </w:p>
        </w:tc>
        <w:tc>
          <w:tcPr>
            <w:tcW w:w="0" w:type="auto"/>
            <w:tcBorders>
              <w:top w:val="nil"/>
              <w:left w:val="nil"/>
              <w:bottom w:val="single" w:sz="12" w:space="0" w:color="auto"/>
              <w:right w:val="nil"/>
            </w:tcBorders>
            <w:shd w:val="clear" w:color="auto" w:fill="auto"/>
            <w:noWrap/>
            <w:vAlign w:val="center"/>
            <w:hideMark/>
          </w:tcPr>
          <w:p w14:paraId="25F2EEB7"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53.9%</w:t>
            </w:r>
          </w:p>
        </w:tc>
      </w:tr>
      <w:tr w:rsidR="00D3333B" w:rsidRPr="00D669D6" w14:paraId="6AB0DAF6" w14:textId="77777777" w:rsidTr="001B6901">
        <w:trPr>
          <w:trHeight w:val="340"/>
          <w:jc w:val="center"/>
        </w:trPr>
        <w:tc>
          <w:tcPr>
            <w:tcW w:w="0" w:type="auto"/>
            <w:gridSpan w:val="5"/>
            <w:tcBorders>
              <w:top w:val="single" w:sz="12" w:space="0" w:color="auto"/>
              <w:left w:val="nil"/>
              <w:bottom w:val="nil"/>
              <w:right w:val="nil"/>
            </w:tcBorders>
            <w:shd w:val="clear" w:color="auto" w:fill="auto"/>
            <w:noWrap/>
            <w:vAlign w:val="center"/>
            <w:hideMark/>
          </w:tcPr>
          <w:p w14:paraId="27866A83" w14:textId="77777777" w:rsidR="00D3333B" w:rsidRPr="00D669D6" w:rsidRDefault="00D3333B" w:rsidP="002F0B06">
            <w:pPr>
              <w:spacing w:afterLines="50" w:after="163" w:line="240" w:lineRule="auto"/>
              <w:jc w:val="both"/>
              <w:rPr>
                <w:rFonts w:ascii="Times New Roman" w:eastAsia="宋体" w:hAnsi="Times New Roman" w:cs="Times New Roman"/>
                <w:sz w:val="18"/>
                <w:szCs w:val="18"/>
              </w:rPr>
            </w:pPr>
            <w:r w:rsidRPr="00D669D6">
              <w:rPr>
                <w:rFonts w:ascii="Times New Roman" w:eastAsia="宋体" w:hAnsi="Times New Roman" w:cs="Times New Roman"/>
                <w:sz w:val="18"/>
                <w:szCs w:val="18"/>
              </w:rPr>
              <w:t>数据来源：国家统计局。</w:t>
            </w:r>
          </w:p>
        </w:tc>
      </w:tr>
    </w:tbl>
    <w:p w14:paraId="29DE2254" w14:textId="18F72BC9" w:rsidR="00194A60" w:rsidRDefault="00194A60" w:rsidP="006C75D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w:t>
      </w:r>
      <w:del w:id="224" w:author="曾 翠红" w:date="2019-05-07T10:33:00Z">
        <w:r w:rsidDel="009314E9">
          <w:rPr>
            <w:rFonts w:ascii="Times New Roman" w:hAnsi="Times New Roman" w:cs="Times New Roman" w:hint="eastAsia"/>
            <w:sz w:val="24"/>
            <w:szCs w:val="24"/>
          </w:rPr>
          <w:delText>稻谷</w:delText>
        </w:r>
      </w:del>
      <w:ins w:id="225"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是一个有特点的农产品，</w:t>
      </w:r>
      <w:del w:id="226" w:author="曾 翠红" w:date="2019-05-07T10:33:00Z">
        <w:r w:rsidDel="009314E9">
          <w:rPr>
            <w:rFonts w:ascii="Times New Roman" w:hAnsi="Times New Roman" w:cs="Times New Roman" w:hint="eastAsia"/>
            <w:sz w:val="24"/>
            <w:szCs w:val="24"/>
          </w:rPr>
          <w:delText>稻谷</w:delText>
        </w:r>
      </w:del>
      <w:ins w:id="227"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w:t>
      </w:r>
      <w:del w:id="228" w:author="曾 翠红" w:date="2019-05-07T10:33:00Z">
        <w:r w:rsidDel="009314E9">
          <w:rPr>
            <w:rFonts w:ascii="Times New Roman" w:hAnsi="Times New Roman" w:cs="Times New Roman" w:hint="eastAsia"/>
            <w:sz w:val="24"/>
            <w:szCs w:val="24"/>
          </w:rPr>
          <w:delText>稻谷</w:delText>
        </w:r>
      </w:del>
      <w:ins w:id="229"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在不同种植区域内为</w:t>
      </w:r>
      <w:r w:rsidR="00876D68">
        <w:rPr>
          <w:rFonts w:ascii="Times New Roman" w:hAnsi="Times New Roman" w:cs="Times New Roman" w:hint="eastAsia"/>
          <w:sz w:val="24"/>
          <w:szCs w:val="24"/>
        </w:rPr>
        <w:t>广泛种植</w:t>
      </w:r>
      <w:r>
        <w:rPr>
          <w:rFonts w:ascii="Times New Roman" w:hAnsi="Times New Roman" w:cs="Times New Roman" w:hint="eastAsia"/>
          <w:sz w:val="24"/>
          <w:szCs w:val="24"/>
        </w:rPr>
        <w:t>，</w:t>
      </w:r>
      <w:r w:rsidR="00876D68">
        <w:rPr>
          <w:rFonts w:ascii="Times New Roman" w:hAnsi="Times New Roman" w:cs="Times New Roman" w:hint="eastAsia"/>
          <w:sz w:val="24"/>
          <w:szCs w:val="24"/>
        </w:rPr>
        <w:t>又为我国</w:t>
      </w:r>
      <w:r>
        <w:rPr>
          <w:rFonts w:ascii="Times New Roman" w:hAnsi="Times New Roman" w:cs="Times New Roman" w:hint="eastAsia"/>
          <w:sz w:val="24"/>
          <w:szCs w:val="24"/>
        </w:rPr>
        <w:t>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w:t>
      </w:r>
      <w:del w:id="230" w:author="曾 翠红" w:date="2019-05-09T22:31:00Z">
        <w:r w:rsidDel="00B86D23">
          <w:rPr>
            <w:rFonts w:ascii="Times New Roman" w:hAnsi="Times New Roman" w:cs="Times New Roman" w:hint="eastAsia"/>
            <w:sz w:val="24"/>
            <w:szCs w:val="24"/>
          </w:rPr>
          <w:delText>一熟玉米</w:delText>
        </w:r>
      </w:del>
      <w:ins w:id="231" w:author="曾 翠红" w:date="2019-05-09T22:31:00Z">
        <w:r w:rsidR="00B86D23">
          <w:rPr>
            <w:rFonts w:ascii="Times New Roman" w:hAnsi="Times New Roman" w:cs="Times New Roman" w:hint="eastAsia"/>
            <w:sz w:val="24"/>
            <w:szCs w:val="24"/>
          </w:rPr>
          <w:t>一熟区春玉米</w:t>
        </w:r>
      </w:ins>
      <w:r>
        <w:rPr>
          <w:rFonts w:ascii="Times New Roman" w:hAnsi="Times New Roman" w:cs="Times New Roman" w:hint="eastAsia"/>
          <w:sz w:val="24"/>
          <w:szCs w:val="24"/>
        </w:rPr>
        <w:t>、</w:t>
      </w:r>
      <w:del w:id="232" w:author="曾 翠红" w:date="2019-05-09T22:31:00Z">
        <w:r w:rsidDel="00B86D23">
          <w:rPr>
            <w:rFonts w:ascii="Times New Roman" w:hAnsi="Times New Roman" w:cs="Times New Roman"/>
            <w:sz w:val="24"/>
            <w:szCs w:val="24"/>
          </w:rPr>
          <w:delText>两熟</w:delText>
        </w:r>
        <w:r w:rsidDel="00B86D23">
          <w:rPr>
            <w:rFonts w:ascii="Times New Roman" w:hAnsi="Times New Roman" w:cs="Times New Roman" w:hint="eastAsia"/>
            <w:sz w:val="24"/>
            <w:szCs w:val="24"/>
          </w:rPr>
          <w:delText>小麦</w:delText>
        </w:r>
      </w:del>
      <w:ins w:id="233" w:author="曾 翠红" w:date="2019-05-09T22:31:00Z">
        <w:r w:rsidR="00B86D23">
          <w:rPr>
            <w:rFonts w:ascii="Times New Roman" w:hAnsi="Times New Roman" w:cs="Times New Roman"/>
            <w:sz w:val="24"/>
            <w:szCs w:val="24"/>
          </w:rPr>
          <w:t>两熟区冬小麦</w:t>
        </w:r>
      </w:ins>
      <w:r>
        <w:rPr>
          <w:rFonts w:ascii="Times New Roman" w:hAnsi="Times New Roman" w:cs="Times New Roman" w:hint="eastAsia"/>
          <w:sz w:val="24"/>
          <w:szCs w:val="24"/>
        </w:rPr>
        <w:t>、</w:t>
      </w:r>
      <w:del w:id="234" w:author="曾 翠红" w:date="2019-05-09T22:31:00Z">
        <w:r w:rsidDel="00B86D23">
          <w:rPr>
            <w:rFonts w:ascii="Times New Roman" w:hAnsi="Times New Roman" w:cs="Times New Roman"/>
            <w:sz w:val="24"/>
            <w:szCs w:val="24"/>
          </w:rPr>
          <w:delText>两熟</w:delText>
        </w:r>
        <w:r w:rsidDel="00B86D23">
          <w:rPr>
            <w:rFonts w:ascii="Times New Roman" w:hAnsi="Times New Roman" w:cs="Times New Roman" w:hint="eastAsia"/>
            <w:sz w:val="24"/>
            <w:szCs w:val="24"/>
          </w:rPr>
          <w:delText>玉米</w:delText>
        </w:r>
      </w:del>
      <w:ins w:id="235" w:author="曾 翠红" w:date="2019-05-09T22:31:00Z">
        <w:r w:rsidR="00B86D23">
          <w:rPr>
            <w:rFonts w:ascii="Times New Roman" w:hAnsi="Times New Roman" w:cs="Times New Roman"/>
            <w:sz w:val="24"/>
            <w:szCs w:val="24"/>
          </w:rPr>
          <w:t>两熟区夏玉米</w:t>
        </w:r>
      </w:ins>
      <w:r>
        <w:rPr>
          <w:rFonts w:ascii="Times New Roman" w:hAnsi="Times New Roman" w:cs="Times New Roman" w:hint="eastAsia"/>
          <w:sz w:val="24"/>
          <w:szCs w:val="24"/>
        </w:rPr>
        <w:t>和</w:t>
      </w:r>
      <w:del w:id="236" w:author="曾 翠红" w:date="2019-05-07T10:33:00Z">
        <w:r w:rsidDel="009314E9">
          <w:rPr>
            <w:rFonts w:ascii="Times New Roman" w:hAnsi="Times New Roman" w:cs="Times New Roman" w:hint="eastAsia"/>
            <w:sz w:val="24"/>
            <w:szCs w:val="24"/>
          </w:rPr>
          <w:delText>稻谷</w:delText>
        </w:r>
      </w:del>
      <w:ins w:id="237"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为研究对象，实证分析土地生产率与规模的关系。</w:t>
      </w:r>
    </w:p>
    <w:p w14:paraId="298D9844" w14:textId="779F3235"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38" w:name="_Toc4687808"/>
      <w:r w:rsidRPr="00A963E0">
        <w:rPr>
          <w:rFonts w:ascii="Times New Roman" w:eastAsia="黑体" w:hAnsi="Times New Roman" w:cs="Times New Roman" w:hint="eastAsia"/>
          <w:sz w:val="28"/>
          <w:szCs w:val="28"/>
        </w:rPr>
        <w:t>3</w:t>
      </w:r>
      <w:r w:rsidRPr="00A963E0">
        <w:rPr>
          <w:rFonts w:ascii="Times New Roman" w:eastAsia="黑体" w:hAnsi="Times New Roman" w:cs="Times New Roman"/>
          <w:sz w:val="28"/>
          <w:szCs w:val="28"/>
        </w:rPr>
        <w:t xml:space="preserve">.2  </w:t>
      </w:r>
      <w:r w:rsidRPr="00A963E0">
        <w:rPr>
          <w:rFonts w:ascii="Times New Roman" w:eastAsia="黑体" w:hAnsi="Times New Roman" w:cs="Times New Roman" w:hint="eastAsia"/>
          <w:sz w:val="28"/>
          <w:szCs w:val="28"/>
        </w:rPr>
        <w:t>数据来源</w:t>
      </w:r>
      <w:r w:rsidR="00A57F20">
        <w:rPr>
          <w:rFonts w:ascii="Times New Roman" w:eastAsia="黑体" w:hAnsi="Times New Roman" w:cs="Times New Roman" w:hint="eastAsia"/>
          <w:sz w:val="28"/>
          <w:szCs w:val="28"/>
        </w:rPr>
        <w:t>与处理</w:t>
      </w:r>
      <w:r w:rsidR="00D71932">
        <w:rPr>
          <w:rFonts w:ascii="Times New Roman" w:eastAsia="黑体" w:hAnsi="Times New Roman" w:cs="Times New Roman" w:hint="eastAsia"/>
          <w:sz w:val="28"/>
          <w:szCs w:val="28"/>
        </w:rPr>
        <w:t>方法</w:t>
      </w:r>
      <w:bookmarkEnd w:id="238"/>
    </w:p>
    <w:p w14:paraId="5F6ED116" w14:textId="04D0536C" w:rsidR="00E27E4D" w:rsidRDefault="00FB291C" w:rsidP="00E27E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本研究</w:t>
      </w:r>
      <w:r w:rsidR="008856E1">
        <w:rPr>
          <w:rFonts w:ascii="Times New Roman" w:hAnsi="Times New Roman" w:cs="Times New Roman" w:hint="eastAsia"/>
          <w:sz w:val="24"/>
          <w:szCs w:val="24"/>
        </w:rPr>
        <w:t>数据来源于全国农村固定观察点的数据，</w:t>
      </w:r>
      <w:r w:rsidR="00E27E4D" w:rsidRPr="00C62D74">
        <w:rPr>
          <w:rFonts w:ascii="Times New Roman" w:hAnsi="Times New Roman" w:cs="Times New Roman" w:hint="eastAsia"/>
          <w:sz w:val="24"/>
          <w:szCs w:val="24"/>
        </w:rPr>
        <w:t>考虑到农户问卷信息的</w:t>
      </w:r>
      <w:r w:rsidR="00E27E4D">
        <w:rPr>
          <w:rFonts w:ascii="Times New Roman" w:hAnsi="Times New Roman" w:cs="Times New Roman" w:hint="eastAsia"/>
          <w:sz w:val="24"/>
          <w:szCs w:val="24"/>
        </w:rPr>
        <w:t>稳定性，</w:t>
      </w:r>
      <w:r w:rsidR="00252AD5">
        <w:rPr>
          <w:rFonts w:ascii="Times New Roman" w:hAnsi="Times New Roman" w:cs="Times New Roman" w:hint="eastAsia"/>
          <w:sz w:val="24"/>
          <w:szCs w:val="24"/>
        </w:rPr>
        <w:t>未选取所有年份，</w:t>
      </w:r>
      <w:r w:rsidR="00252AD5">
        <w:rPr>
          <w:rFonts w:ascii="Times New Roman" w:hAnsi="Times New Roman" w:cs="Times New Roman"/>
          <w:sz w:val="24"/>
          <w:szCs w:val="24"/>
        </w:rPr>
        <w:t>而</w:t>
      </w:r>
      <w:r w:rsidR="00252AD5">
        <w:rPr>
          <w:rFonts w:ascii="Times New Roman" w:hAnsi="Times New Roman" w:cs="Times New Roman" w:hint="eastAsia"/>
          <w:sz w:val="24"/>
          <w:szCs w:val="24"/>
        </w:rPr>
        <w:t>是</w:t>
      </w:r>
      <w:r w:rsidR="00E27E4D">
        <w:rPr>
          <w:rFonts w:ascii="Times New Roman" w:hAnsi="Times New Roman" w:cs="Times New Roman" w:hint="eastAsia"/>
          <w:sz w:val="24"/>
          <w:szCs w:val="24"/>
        </w:rPr>
        <w:t>选取</w:t>
      </w:r>
      <w:r w:rsidR="00E27E4D" w:rsidRPr="00C46A1B">
        <w:rPr>
          <w:rFonts w:ascii="Times New Roman" w:hAnsi="Times New Roman" w:cs="Times New Roman"/>
          <w:sz w:val="24"/>
          <w:szCs w:val="24"/>
        </w:rPr>
        <w:t>2011</w:t>
      </w:r>
      <w:r w:rsidR="00E27E4D">
        <w:rPr>
          <w:rFonts w:ascii="Times New Roman" w:hAnsi="Times New Roman" w:cs="Times New Roman"/>
          <w:sz w:val="24"/>
          <w:szCs w:val="24"/>
        </w:rPr>
        <w:t>-</w:t>
      </w:r>
      <w:r w:rsidR="00E27E4D" w:rsidRPr="00C46A1B">
        <w:rPr>
          <w:rFonts w:ascii="Times New Roman" w:hAnsi="Times New Roman" w:cs="Times New Roman"/>
          <w:sz w:val="24"/>
          <w:szCs w:val="24"/>
        </w:rPr>
        <w:t>2015</w:t>
      </w:r>
      <w:r w:rsidR="00E27E4D">
        <w:rPr>
          <w:rFonts w:ascii="Times New Roman" w:hAnsi="Times New Roman" w:cs="Times New Roman" w:hint="eastAsia"/>
          <w:sz w:val="24"/>
          <w:szCs w:val="24"/>
        </w:rPr>
        <w:t>年的</w:t>
      </w:r>
      <w:r w:rsidR="00E27E4D" w:rsidRPr="00AF35D8">
        <w:rPr>
          <w:rFonts w:ascii="Times New Roman" w:hAnsi="Times New Roman" w:cs="Times New Roman" w:hint="eastAsia"/>
          <w:sz w:val="24"/>
          <w:szCs w:val="24"/>
        </w:rPr>
        <w:t>农户数据</w:t>
      </w:r>
      <w:r w:rsidR="00E27E4D">
        <w:rPr>
          <w:rFonts w:ascii="Times New Roman" w:hAnsi="Times New Roman" w:cs="Times New Roman" w:hint="eastAsia"/>
          <w:sz w:val="24"/>
          <w:szCs w:val="24"/>
        </w:rPr>
        <w:t>，</w:t>
      </w:r>
      <w:r w:rsidR="00014C21">
        <w:rPr>
          <w:rFonts w:ascii="Times New Roman" w:hAnsi="Times New Roman" w:cs="Times New Roman" w:hint="eastAsia"/>
          <w:sz w:val="24"/>
          <w:szCs w:val="24"/>
        </w:rPr>
        <w:t>总共约有</w:t>
      </w:r>
      <w:r w:rsidR="00014C21">
        <w:rPr>
          <w:rFonts w:ascii="Times New Roman" w:hAnsi="Times New Roman" w:cs="Times New Roman" w:hint="eastAsia"/>
          <w:sz w:val="24"/>
          <w:szCs w:val="24"/>
        </w:rPr>
        <w:t>8</w:t>
      </w:r>
      <w:r w:rsidR="00014C21">
        <w:rPr>
          <w:rFonts w:ascii="Times New Roman" w:hAnsi="Times New Roman" w:cs="Times New Roman" w:hint="eastAsia"/>
          <w:sz w:val="24"/>
          <w:szCs w:val="24"/>
        </w:rPr>
        <w:t>万余条</w:t>
      </w:r>
      <w:r w:rsidR="00095451">
        <w:rPr>
          <w:rFonts w:ascii="Times New Roman" w:hAnsi="Times New Roman" w:cs="Times New Roman" w:hint="eastAsia"/>
          <w:sz w:val="24"/>
          <w:szCs w:val="24"/>
        </w:rPr>
        <w:t>数据。</w:t>
      </w:r>
      <w:r w:rsidR="00CD4EC9">
        <w:rPr>
          <w:rFonts w:ascii="Times New Roman" w:hAnsi="Times New Roman" w:cs="Times New Roman" w:hint="eastAsia"/>
          <w:sz w:val="24"/>
          <w:szCs w:val="24"/>
        </w:rPr>
        <w:t>在这</w:t>
      </w:r>
      <w:r w:rsidR="00CD4EC9">
        <w:rPr>
          <w:rFonts w:ascii="Times New Roman" w:hAnsi="Times New Roman" w:cs="Times New Roman" w:hint="eastAsia"/>
          <w:sz w:val="24"/>
          <w:szCs w:val="24"/>
        </w:rPr>
        <w:t>5</w:t>
      </w:r>
      <w:r w:rsidR="00CD4EC9">
        <w:rPr>
          <w:rFonts w:ascii="Times New Roman" w:hAnsi="Times New Roman" w:cs="Times New Roman" w:hint="eastAsia"/>
          <w:sz w:val="24"/>
          <w:szCs w:val="24"/>
        </w:rPr>
        <w:t>年的数据基础上筛选省份，</w:t>
      </w:r>
      <w:r w:rsidR="00CD4EC9">
        <w:rPr>
          <w:rFonts w:ascii="Times New Roman" w:hAnsi="Times New Roman" w:cs="Times New Roman"/>
          <w:sz w:val="24"/>
          <w:szCs w:val="24"/>
        </w:rPr>
        <w:t>最终</w:t>
      </w:r>
      <w:r w:rsidR="00CD4EC9">
        <w:rPr>
          <w:rFonts w:ascii="Times New Roman" w:hAnsi="Times New Roman" w:cs="Times New Roman" w:hint="eastAsia"/>
          <w:sz w:val="24"/>
          <w:szCs w:val="24"/>
        </w:rPr>
        <w:t>得到</w:t>
      </w:r>
      <w:r w:rsidR="00B4050B">
        <w:rPr>
          <w:rFonts w:ascii="Times New Roman" w:hAnsi="Times New Roman" w:cs="Times New Roman"/>
          <w:sz w:val="24"/>
          <w:szCs w:val="24"/>
        </w:rPr>
        <w:t>4</w:t>
      </w:r>
      <w:r w:rsidR="00B4050B">
        <w:rPr>
          <w:rFonts w:ascii="Times New Roman" w:hAnsi="Times New Roman" w:cs="Times New Roman" w:hint="eastAsia"/>
          <w:sz w:val="24"/>
          <w:szCs w:val="24"/>
        </w:rPr>
        <w:t>个样本库</w:t>
      </w:r>
      <w:r w:rsidR="00E04809">
        <w:rPr>
          <w:rFonts w:ascii="Times New Roman" w:hAnsi="Times New Roman" w:cs="Times New Roman" w:hint="eastAsia"/>
          <w:sz w:val="24"/>
          <w:szCs w:val="24"/>
        </w:rPr>
        <w:t>，</w:t>
      </w:r>
      <w:r w:rsidR="00E04809">
        <w:rPr>
          <w:rFonts w:ascii="Times New Roman" w:hAnsi="Times New Roman" w:cs="Times New Roman"/>
          <w:sz w:val="24"/>
          <w:szCs w:val="24"/>
        </w:rPr>
        <w:t>即</w:t>
      </w:r>
      <w:ins w:id="239" w:author="曾 翠红" w:date="2019-05-12T08:36:00Z">
        <w:r w:rsidR="00602DFC">
          <w:rPr>
            <w:rFonts w:ascii="Times New Roman" w:hAnsi="Times New Roman" w:cs="Times New Roman" w:hint="eastAsia"/>
            <w:sz w:val="24"/>
            <w:szCs w:val="24"/>
          </w:rPr>
          <w:t>一熟区春玉米、</w:t>
        </w:r>
        <w:r w:rsidR="00602DFC">
          <w:rPr>
            <w:rFonts w:ascii="Times New Roman" w:hAnsi="Times New Roman" w:cs="Times New Roman"/>
            <w:sz w:val="24"/>
            <w:szCs w:val="24"/>
          </w:rPr>
          <w:t>两熟区夏玉米</w:t>
        </w:r>
        <w:r w:rsidR="00602DFC">
          <w:rPr>
            <w:rFonts w:ascii="Times New Roman" w:hAnsi="Times New Roman" w:cs="Times New Roman" w:hint="eastAsia"/>
            <w:sz w:val="24"/>
            <w:szCs w:val="24"/>
          </w:rPr>
          <w:t>、</w:t>
        </w:r>
      </w:ins>
      <w:ins w:id="240" w:author="曾 翠红" w:date="2019-05-12T08:37:00Z">
        <w:r w:rsidR="00602DFC">
          <w:rPr>
            <w:rFonts w:ascii="Times New Roman" w:hAnsi="Times New Roman" w:cs="Times New Roman"/>
            <w:sz w:val="24"/>
            <w:szCs w:val="24"/>
          </w:rPr>
          <w:t>两熟区冬小麦</w:t>
        </w:r>
        <w:r w:rsidR="00602DFC">
          <w:rPr>
            <w:rFonts w:ascii="Times New Roman" w:hAnsi="Times New Roman" w:cs="Times New Roman" w:hint="eastAsia"/>
            <w:sz w:val="24"/>
            <w:szCs w:val="24"/>
          </w:rPr>
          <w:t>和</w:t>
        </w:r>
      </w:ins>
      <w:del w:id="241" w:author="曾 翠红" w:date="2019-05-07T10:33:00Z">
        <w:r w:rsidR="007B28BA" w:rsidDel="009314E9">
          <w:rPr>
            <w:rFonts w:ascii="Times New Roman" w:hAnsi="Times New Roman" w:cs="Times New Roman" w:hint="eastAsia"/>
            <w:sz w:val="24"/>
            <w:szCs w:val="24"/>
          </w:rPr>
          <w:delText>稻谷</w:delText>
        </w:r>
      </w:del>
      <w:ins w:id="242" w:author="曾 翠红" w:date="2019-05-07T10:33:00Z">
        <w:r w:rsidR="009314E9">
          <w:rPr>
            <w:rFonts w:ascii="Times New Roman" w:hAnsi="Times New Roman" w:cs="Times New Roman" w:hint="eastAsia"/>
            <w:sz w:val="24"/>
            <w:szCs w:val="24"/>
          </w:rPr>
          <w:t>水稻</w:t>
        </w:r>
      </w:ins>
      <w:del w:id="243" w:author="曾 翠红" w:date="2019-05-12T08:37:00Z">
        <w:r w:rsidR="007B28BA" w:rsidDel="00602DFC">
          <w:rPr>
            <w:rFonts w:ascii="Times New Roman" w:hAnsi="Times New Roman" w:cs="Times New Roman" w:hint="eastAsia"/>
            <w:sz w:val="24"/>
            <w:szCs w:val="24"/>
          </w:rPr>
          <w:delText>、</w:delText>
        </w:r>
      </w:del>
      <w:del w:id="244" w:author="曾 翠红" w:date="2019-05-09T22:31:00Z">
        <w:r w:rsidR="007B28BA" w:rsidDel="00B86D23">
          <w:rPr>
            <w:rFonts w:ascii="Times New Roman" w:hAnsi="Times New Roman" w:cs="Times New Roman"/>
            <w:sz w:val="24"/>
            <w:szCs w:val="24"/>
          </w:rPr>
          <w:delText>两熟</w:delText>
        </w:r>
        <w:r w:rsidR="007B28BA" w:rsidDel="00B86D23">
          <w:rPr>
            <w:rFonts w:ascii="Times New Roman" w:hAnsi="Times New Roman" w:cs="Times New Roman" w:hint="eastAsia"/>
            <w:sz w:val="24"/>
            <w:szCs w:val="24"/>
          </w:rPr>
          <w:delText>小麦</w:delText>
        </w:r>
      </w:del>
      <w:del w:id="245" w:author="曾 翠红" w:date="2019-05-12T08:37:00Z">
        <w:r w:rsidR="007B28BA" w:rsidDel="00602DFC">
          <w:rPr>
            <w:rFonts w:ascii="Times New Roman" w:hAnsi="Times New Roman" w:cs="Times New Roman" w:hint="eastAsia"/>
            <w:sz w:val="24"/>
            <w:szCs w:val="24"/>
          </w:rPr>
          <w:delText>、</w:delText>
        </w:r>
      </w:del>
      <w:del w:id="246" w:author="曾 翠红" w:date="2019-05-09T22:31:00Z">
        <w:r w:rsidR="007B28BA" w:rsidDel="00B86D23">
          <w:rPr>
            <w:rFonts w:ascii="Times New Roman" w:hAnsi="Times New Roman" w:cs="Times New Roman"/>
            <w:sz w:val="24"/>
            <w:szCs w:val="24"/>
          </w:rPr>
          <w:delText>两熟</w:delText>
        </w:r>
        <w:r w:rsidR="007B28BA" w:rsidDel="00B86D23">
          <w:rPr>
            <w:rFonts w:ascii="Times New Roman" w:hAnsi="Times New Roman" w:cs="Times New Roman" w:hint="eastAsia"/>
            <w:sz w:val="24"/>
            <w:szCs w:val="24"/>
          </w:rPr>
          <w:delText>玉米</w:delText>
        </w:r>
      </w:del>
      <w:del w:id="247" w:author="曾 翠红" w:date="2019-05-12T08:37:00Z">
        <w:r w:rsidR="007B28BA" w:rsidDel="00602DFC">
          <w:rPr>
            <w:rFonts w:ascii="Times New Roman" w:hAnsi="Times New Roman" w:cs="Times New Roman" w:hint="eastAsia"/>
            <w:sz w:val="24"/>
            <w:szCs w:val="24"/>
          </w:rPr>
          <w:delText>和</w:delText>
        </w:r>
      </w:del>
      <w:del w:id="248" w:author="曾 翠红" w:date="2019-05-09T22:31:00Z">
        <w:r w:rsidR="007D47FF" w:rsidDel="00B86D23">
          <w:rPr>
            <w:rFonts w:ascii="Times New Roman" w:hAnsi="Times New Roman" w:cs="Times New Roman" w:hint="eastAsia"/>
            <w:sz w:val="24"/>
            <w:szCs w:val="24"/>
          </w:rPr>
          <w:delText>一熟玉米</w:delText>
        </w:r>
      </w:del>
      <w:r w:rsidR="00E27E4D">
        <w:rPr>
          <w:rFonts w:ascii="Times New Roman" w:hAnsi="Times New Roman" w:cs="Times New Roman" w:hint="eastAsia"/>
          <w:sz w:val="24"/>
          <w:szCs w:val="24"/>
        </w:rPr>
        <w:t>的农户</w:t>
      </w:r>
      <w:r w:rsidR="002804A6">
        <w:rPr>
          <w:rFonts w:ascii="Times New Roman" w:hAnsi="Times New Roman" w:cs="Times New Roman" w:hint="eastAsia"/>
          <w:sz w:val="24"/>
          <w:szCs w:val="24"/>
        </w:rPr>
        <w:t>数据</w:t>
      </w:r>
      <w:r w:rsidR="00E27E4D">
        <w:rPr>
          <w:rFonts w:ascii="Times New Roman" w:hAnsi="Times New Roman" w:cs="Times New Roman" w:hint="eastAsia"/>
          <w:sz w:val="24"/>
          <w:szCs w:val="24"/>
        </w:rPr>
        <w:t>，</w:t>
      </w:r>
      <w:r w:rsidR="00E27E4D">
        <w:rPr>
          <w:rFonts w:ascii="Times New Roman" w:hAnsi="Times New Roman" w:cs="Times New Roman"/>
          <w:sz w:val="24"/>
          <w:szCs w:val="24"/>
        </w:rPr>
        <w:t>来</w:t>
      </w:r>
      <w:r w:rsidR="00E27E4D" w:rsidRPr="00C62D74">
        <w:rPr>
          <w:rFonts w:ascii="Times New Roman" w:hAnsi="Times New Roman" w:cs="Times New Roman" w:hint="eastAsia"/>
          <w:sz w:val="24"/>
          <w:szCs w:val="24"/>
        </w:rPr>
        <w:t>提供关于粮食作物</w:t>
      </w:r>
      <w:r w:rsidR="000C0B03">
        <w:rPr>
          <w:rFonts w:ascii="Times New Roman" w:hAnsi="Times New Roman" w:cs="Times New Roman" w:hint="eastAsia"/>
          <w:sz w:val="24"/>
          <w:szCs w:val="24"/>
        </w:rPr>
        <w:t>单产</w:t>
      </w:r>
      <w:r w:rsidR="00E27E4D" w:rsidRPr="00C62D74">
        <w:rPr>
          <w:rFonts w:ascii="Times New Roman" w:hAnsi="Times New Roman" w:cs="Times New Roman" w:hint="eastAsia"/>
          <w:sz w:val="24"/>
          <w:szCs w:val="24"/>
        </w:rPr>
        <w:t>与</w:t>
      </w:r>
      <w:r w:rsidR="006C2585">
        <w:rPr>
          <w:rFonts w:ascii="Times New Roman" w:hAnsi="Times New Roman" w:cs="Times New Roman" w:hint="eastAsia"/>
          <w:sz w:val="24"/>
          <w:szCs w:val="24"/>
        </w:rPr>
        <w:t>经营面积</w:t>
      </w:r>
      <w:r w:rsidR="00E27E4D" w:rsidRPr="00C62D74">
        <w:rPr>
          <w:rFonts w:ascii="Times New Roman" w:hAnsi="Times New Roman" w:cs="Times New Roman" w:hint="eastAsia"/>
          <w:sz w:val="24"/>
          <w:szCs w:val="24"/>
        </w:rPr>
        <w:t>关系的证据。</w:t>
      </w:r>
      <w:r w:rsidR="00317441">
        <w:rPr>
          <w:rFonts w:ascii="Times New Roman" w:hAnsi="Times New Roman" w:cs="Times New Roman" w:hint="eastAsia"/>
          <w:sz w:val="24"/>
          <w:szCs w:val="24"/>
        </w:rPr>
        <w:t>在经过</w:t>
      </w:r>
      <w:del w:id="249" w:author="曾 翠红" w:date="2019-05-12T08:37:00Z">
        <w:r w:rsidR="00317441" w:rsidDel="004A0DCF">
          <w:rPr>
            <w:rFonts w:ascii="Times New Roman" w:hAnsi="Times New Roman" w:cs="Times New Roman" w:hint="eastAsia"/>
            <w:sz w:val="24"/>
            <w:szCs w:val="24"/>
          </w:rPr>
          <w:delText>如下</w:delText>
        </w:r>
      </w:del>
      <w:r w:rsidR="00317441">
        <w:rPr>
          <w:rFonts w:ascii="Times New Roman" w:hAnsi="Times New Roman" w:cs="Times New Roman" w:hint="eastAsia"/>
          <w:sz w:val="24"/>
          <w:szCs w:val="24"/>
        </w:rPr>
        <w:t>数据处理后，</w:t>
      </w:r>
      <w:del w:id="250" w:author="曾 翠红" w:date="2019-05-09T22:31:00Z">
        <w:r w:rsidR="009B0DAD" w:rsidDel="00B86D23">
          <w:rPr>
            <w:rFonts w:ascii="Times New Roman" w:hAnsi="Times New Roman" w:cs="Times New Roman" w:hint="eastAsia"/>
            <w:sz w:val="24"/>
            <w:szCs w:val="24"/>
          </w:rPr>
          <w:delText>一熟玉米</w:delText>
        </w:r>
      </w:del>
      <w:ins w:id="251" w:author="曾 翠红" w:date="2019-05-09T22:31:00Z">
        <w:r w:rsidR="00B86D23">
          <w:rPr>
            <w:rFonts w:ascii="Times New Roman" w:hAnsi="Times New Roman" w:cs="Times New Roman" w:hint="eastAsia"/>
            <w:sz w:val="24"/>
            <w:szCs w:val="24"/>
          </w:rPr>
          <w:t>一熟区春玉米</w:t>
        </w:r>
      </w:ins>
      <w:r w:rsidR="009B0DAD">
        <w:rPr>
          <w:rFonts w:ascii="Times New Roman" w:hAnsi="Times New Roman" w:cs="Times New Roman" w:hint="eastAsia"/>
          <w:sz w:val="24"/>
          <w:szCs w:val="24"/>
        </w:rPr>
        <w:t>最多，</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5294</w:t>
      </w:r>
      <w:r w:rsidR="009B0DAD">
        <w:rPr>
          <w:rFonts w:ascii="Times New Roman" w:hAnsi="Times New Roman" w:cs="Times New Roman" w:hint="eastAsia"/>
          <w:sz w:val="24"/>
          <w:szCs w:val="24"/>
        </w:rPr>
        <w:t>户</w:t>
      </w:r>
      <w:r w:rsidR="004C241E">
        <w:rPr>
          <w:rFonts w:ascii="Times New Roman" w:hAnsi="Times New Roman" w:cs="Times New Roman" w:hint="eastAsia"/>
          <w:sz w:val="24"/>
          <w:szCs w:val="24"/>
        </w:rPr>
        <w:t>农户</w:t>
      </w:r>
      <w:r w:rsidR="009B0DAD">
        <w:rPr>
          <w:rFonts w:ascii="Times New Roman" w:hAnsi="Times New Roman" w:cs="Times New Roman" w:hint="eastAsia"/>
          <w:sz w:val="24"/>
          <w:szCs w:val="24"/>
        </w:rPr>
        <w:t>，</w:t>
      </w:r>
      <w:r w:rsidR="009B0DAD">
        <w:rPr>
          <w:rFonts w:ascii="Times New Roman" w:hAnsi="Times New Roman" w:cs="Times New Roman" w:hint="eastAsia"/>
          <w:sz w:val="24"/>
          <w:szCs w:val="24"/>
        </w:rPr>
        <w:t>5</w:t>
      </w:r>
      <w:r w:rsidR="009B0DAD">
        <w:rPr>
          <w:rFonts w:ascii="Times New Roman" w:hAnsi="Times New Roman" w:cs="Times New Roman" w:hint="eastAsia"/>
          <w:sz w:val="24"/>
          <w:szCs w:val="24"/>
        </w:rPr>
        <w:t>年内总共</w:t>
      </w:r>
      <w:r w:rsidR="00CC6DD1">
        <w:rPr>
          <w:rFonts w:ascii="Times New Roman" w:hAnsi="Times New Roman" w:cs="Times New Roman"/>
          <w:sz w:val="24"/>
          <w:szCs w:val="24"/>
        </w:rPr>
        <w:t>17859</w:t>
      </w:r>
      <w:r w:rsidR="004C241E">
        <w:rPr>
          <w:rFonts w:ascii="Times New Roman" w:hAnsi="Times New Roman" w:cs="Times New Roman" w:hint="eastAsia"/>
          <w:sz w:val="24"/>
          <w:szCs w:val="24"/>
        </w:rPr>
        <w:t>条农户数据</w:t>
      </w:r>
      <w:del w:id="252" w:author="曾 翠红" w:date="2019-05-12T08:37:00Z">
        <w:r w:rsidR="009B0DAD" w:rsidDel="004A0DCF">
          <w:rPr>
            <w:rFonts w:ascii="Times New Roman" w:hAnsi="Times New Roman" w:cs="Times New Roman" w:hint="eastAsia"/>
            <w:sz w:val="24"/>
            <w:szCs w:val="24"/>
          </w:rPr>
          <w:delText>。</w:delText>
        </w:r>
      </w:del>
      <w:ins w:id="253" w:author="曾 翠红" w:date="2019-05-12T08:37:00Z">
        <w:r w:rsidR="004A0DCF">
          <w:rPr>
            <w:rFonts w:ascii="Times New Roman" w:hAnsi="Times New Roman" w:cs="Times New Roman" w:hint="eastAsia"/>
            <w:sz w:val="24"/>
            <w:szCs w:val="24"/>
          </w:rPr>
          <w:t>；</w:t>
        </w:r>
      </w:ins>
      <w:del w:id="254" w:author="曾 翠红" w:date="2019-05-09T22:31:00Z">
        <w:r w:rsidR="00CC6DD1" w:rsidDel="00B86D23">
          <w:rPr>
            <w:rFonts w:ascii="Times New Roman" w:hAnsi="Times New Roman" w:cs="Times New Roman" w:hint="eastAsia"/>
            <w:sz w:val="24"/>
            <w:szCs w:val="24"/>
          </w:rPr>
          <w:delText>两熟玉米</w:delText>
        </w:r>
      </w:del>
      <w:ins w:id="255" w:author="曾 翠红" w:date="2019-05-09T22:31:00Z">
        <w:r w:rsidR="00B86D23">
          <w:rPr>
            <w:rFonts w:ascii="Times New Roman" w:hAnsi="Times New Roman" w:cs="Times New Roman" w:hint="eastAsia"/>
            <w:sz w:val="24"/>
            <w:szCs w:val="24"/>
          </w:rPr>
          <w:t>两熟区夏玉米</w:t>
        </w:r>
      </w:ins>
      <w:r w:rsidR="004C241E">
        <w:rPr>
          <w:rFonts w:ascii="Times New Roman" w:hAnsi="Times New Roman" w:cs="Times New Roman" w:hint="eastAsia"/>
          <w:sz w:val="24"/>
          <w:szCs w:val="24"/>
        </w:rPr>
        <w:t>总共</w:t>
      </w:r>
      <w:r w:rsidR="00CC6DD1">
        <w:rPr>
          <w:rFonts w:ascii="Times New Roman" w:hAnsi="Times New Roman" w:cs="Times New Roman"/>
          <w:sz w:val="24"/>
          <w:szCs w:val="24"/>
        </w:rPr>
        <w:t>3123</w:t>
      </w:r>
      <w:r w:rsidR="004C241E">
        <w:rPr>
          <w:rFonts w:ascii="Times New Roman" w:hAnsi="Times New Roman" w:cs="Times New Roman" w:hint="eastAsia"/>
          <w:sz w:val="24"/>
          <w:szCs w:val="24"/>
        </w:rPr>
        <w:t>户农户</w:t>
      </w:r>
      <w:r w:rsidR="00742017">
        <w:rPr>
          <w:rFonts w:ascii="Times New Roman" w:hAnsi="Times New Roman" w:cs="Times New Roman" w:hint="eastAsia"/>
          <w:sz w:val="24"/>
          <w:szCs w:val="24"/>
        </w:rPr>
        <w:t>，</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w:t>
      </w:r>
      <w:r w:rsidR="00CC6DD1">
        <w:rPr>
          <w:rFonts w:ascii="Times New Roman" w:hAnsi="Times New Roman" w:cs="Times New Roman"/>
          <w:sz w:val="24"/>
          <w:szCs w:val="24"/>
        </w:rPr>
        <w:t>9713</w:t>
      </w:r>
      <w:r w:rsidR="004C241E">
        <w:rPr>
          <w:rFonts w:ascii="Times New Roman" w:hAnsi="Times New Roman" w:cs="Times New Roman" w:hint="eastAsia"/>
          <w:sz w:val="24"/>
          <w:szCs w:val="24"/>
        </w:rPr>
        <w:t>条农户数据</w:t>
      </w:r>
      <w:del w:id="256" w:author="曾 翠红" w:date="2019-05-12T08:37:00Z">
        <w:r w:rsidR="00742017" w:rsidDel="004A0DCF">
          <w:rPr>
            <w:rFonts w:ascii="Times New Roman" w:hAnsi="Times New Roman" w:cs="Times New Roman" w:hint="eastAsia"/>
            <w:sz w:val="24"/>
            <w:szCs w:val="24"/>
          </w:rPr>
          <w:delText>。</w:delText>
        </w:r>
      </w:del>
      <w:ins w:id="257" w:author="曾 翠红" w:date="2019-05-12T08:37:00Z">
        <w:r w:rsidR="004A0DCF">
          <w:rPr>
            <w:rFonts w:ascii="Times New Roman" w:hAnsi="Times New Roman" w:cs="Times New Roman" w:hint="eastAsia"/>
            <w:sz w:val="24"/>
            <w:szCs w:val="24"/>
          </w:rPr>
          <w:t>；</w:t>
        </w:r>
      </w:ins>
      <w:del w:id="258" w:author="曾 翠红" w:date="2019-05-09T22:31:00Z">
        <w:r w:rsidR="00742017" w:rsidDel="00B86D23">
          <w:rPr>
            <w:rFonts w:ascii="Times New Roman" w:hAnsi="Times New Roman" w:cs="Times New Roman" w:hint="eastAsia"/>
            <w:sz w:val="24"/>
            <w:szCs w:val="24"/>
          </w:rPr>
          <w:delText>两熟小麦</w:delText>
        </w:r>
      </w:del>
      <w:ins w:id="259" w:author="曾 翠红" w:date="2019-05-09T22:31:00Z">
        <w:r w:rsidR="00B86D23">
          <w:rPr>
            <w:rFonts w:ascii="Times New Roman" w:hAnsi="Times New Roman" w:cs="Times New Roman" w:hint="eastAsia"/>
            <w:sz w:val="24"/>
            <w:szCs w:val="24"/>
          </w:rPr>
          <w:t>两熟区冬小麦</w:t>
        </w:r>
      </w:ins>
      <w:r w:rsidR="004C241E">
        <w:rPr>
          <w:rFonts w:ascii="Times New Roman" w:hAnsi="Times New Roman" w:cs="Times New Roman" w:hint="eastAsia"/>
          <w:sz w:val="24"/>
          <w:szCs w:val="24"/>
        </w:rPr>
        <w:t>总共</w:t>
      </w:r>
      <w:r w:rsidR="00CC6DD1">
        <w:rPr>
          <w:rFonts w:ascii="Times New Roman" w:hAnsi="Times New Roman" w:cs="Times New Roman"/>
          <w:sz w:val="24"/>
          <w:szCs w:val="24"/>
        </w:rPr>
        <w:t>2</w:t>
      </w:r>
      <w:r w:rsidR="00461A82">
        <w:rPr>
          <w:rFonts w:ascii="Times New Roman" w:hAnsi="Times New Roman" w:cs="Times New Roman"/>
          <w:sz w:val="24"/>
          <w:szCs w:val="24"/>
        </w:rPr>
        <w:t>794</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年内农户总共</w:t>
      </w:r>
      <w:r w:rsidR="00CC6DD1">
        <w:rPr>
          <w:rFonts w:ascii="Times New Roman" w:hAnsi="Times New Roman" w:cs="Times New Roman"/>
          <w:sz w:val="24"/>
          <w:szCs w:val="24"/>
        </w:rPr>
        <w:t>9</w:t>
      </w:r>
      <w:r w:rsidR="00461A82">
        <w:rPr>
          <w:rFonts w:ascii="Times New Roman" w:hAnsi="Times New Roman" w:cs="Times New Roman"/>
          <w:sz w:val="24"/>
          <w:szCs w:val="24"/>
        </w:rPr>
        <w:t>275</w:t>
      </w:r>
      <w:r w:rsidR="004C241E">
        <w:rPr>
          <w:rFonts w:ascii="Times New Roman" w:hAnsi="Times New Roman" w:cs="Times New Roman" w:hint="eastAsia"/>
          <w:sz w:val="24"/>
          <w:szCs w:val="24"/>
        </w:rPr>
        <w:t>条农户数据</w:t>
      </w:r>
      <w:del w:id="260" w:author="曾 翠红" w:date="2019-05-12T08:37:00Z">
        <w:r w:rsidR="004C241E" w:rsidDel="004A0DCF">
          <w:rPr>
            <w:rFonts w:ascii="Times New Roman" w:hAnsi="Times New Roman" w:cs="Times New Roman" w:hint="eastAsia"/>
            <w:sz w:val="24"/>
            <w:szCs w:val="24"/>
          </w:rPr>
          <w:delText>。</w:delText>
        </w:r>
      </w:del>
      <w:ins w:id="261" w:author="曾 翠红" w:date="2019-05-12T08:37:00Z">
        <w:r w:rsidR="004A0DCF">
          <w:rPr>
            <w:rFonts w:ascii="Times New Roman" w:hAnsi="Times New Roman" w:cs="Times New Roman" w:hint="eastAsia"/>
            <w:sz w:val="24"/>
            <w:szCs w:val="24"/>
          </w:rPr>
          <w:t>；</w:t>
        </w:r>
      </w:ins>
      <w:r w:rsidR="004C241E">
        <w:rPr>
          <w:rFonts w:ascii="Times New Roman" w:hAnsi="Times New Roman" w:cs="Times New Roman" w:hint="eastAsia"/>
          <w:sz w:val="24"/>
          <w:szCs w:val="24"/>
        </w:rPr>
        <w:t>稻农总共</w:t>
      </w:r>
      <w:r w:rsidR="00CC6DD1">
        <w:rPr>
          <w:rFonts w:ascii="Times New Roman" w:hAnsi="Times New Roman" w:cs="Times New Roman"/>
          <w:sz w:val="24"/>
          <w:szCs w:val="24"/>
        </w:rPr>
        <w:t>3132</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w:t>
      </w:r>
      <w:del w:id="262" w:author="曾 翠红" w:date="2019-05-12T08:38:00Z">
        <w:r w:rsidR="00742017" w:rsidDel="00B168F4">
          <w:rPr>
            <w:rFonts w:ascii="Times New Roman" w:hAnsi="Times New Roman" w:cs="Times New Roman" w:hint="eastAsia"/>
            <w:sz w:val="24"/>
            <w:szCs w:val="24"/>
          </w:rPr>
          <w:delText>参与的农户</w:delText>
        </w:r>
      </w:del>
      <w:r w:rsidR="00742017">
        <w:rPr>
          <w:rFonts w:ascii="Times New Roman" w:hAnsi="Times New Roman" w:cs="Times New Roman" w:hint="eastAsia"/>
          <w:sz w:val="24"/>
          <w:szCs w:val="24"/>
        </w:rPr>
        <w:t>总共有</w:t>
      </w:r>
      <w:r w:rsidR="00CC6DD1">
        <w:rPr>
          <w:rFonts w:ascii="Times New Roman" w:hAnsi="Times New Roman" w:cs="Times New Roman"/>
          <w:sz w:val="24"/>
          <w:szCs w:val="24"/>
        </w:rPr>
        <w:t>9790</w:t>
      </w:r>
      <w:r w:rsidR="004C241E">
        <w:rPr>
          <w:rFonts w:ascii="Times New Roman" w:hAnsi="Times New Roman" w:cs="Times New Roman" w:hint="eastAsia"/>
          <w:sz w:val="24"/>
          <w:szCs w:val="24"/>
        </w:rPr>
        <w:t>条农户数据</w:t>
      </w:r>
      <w:r w:rsidR="00742017">
        <w:rPr>
          <w:rFonts w:ascii="Times New Roman" w:hAnsi="Times New Roman" w:cs="Times New Roman" w:hint="eastAsia"/>
          <w:sz w:val="24"/>
          <w:szCs w:val="24"/>
        </w:rPr>
        <w:t>。</w:t>
      </w:r>
      <w:r w:rsidR="002417A4">
        <w:rPr>
          <w:rFonts w:ascii="Times New Roman" w:hAnsi="Times New Roman" w:cs="Times New Roman" w:hint="eastAsia"/>
          <w:sz w:val="24"/>
          <w:szCs w:val="24"/>
        </w:rPr>
        <w:t>四个样本库均</w:t>
      </w:r>
      <w:r w:rsidR="00E03A30">
        <w:rPr>
          <w:rFonts w:ascii="Times New Roman" w:hAnsi="Times New Roman" w:cs="Times New Roman" w:hint="eastAsia"/>
          <w:sz w:val="24"/>
          <w:szCs w:val="24"/>
        </w:rPr>
        <w:t>为非平衡面板数据。</w:t>
      </w:r>
    </w:p>
    <w:p w14:paraId="63C5306E" w14:textId="79724D39" w:rsidR="00CE793D" w:rsidRDefault="00525A1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原始数据经过了如下处理。</w:t>
      </w:r>
      <w:r w:rsidR="00EE44C5">
        <w:rPr>
          <w:rFonts w:ascii="Times New Roman" w:hAnsi="Times New Roman" w:cs="Times New Roman" w:hint="eastAsia"/>
          <w:sz w:val="24"/>
          <w:szCs w:val="24"/>
        </w:rPr>
        <w:t>首先</w:t>
      </w:r>
      <w:r w:rsidR="00DC3D35">
        <w:rPr>
          <w:rFonts w:ascii="Times New Roman" w:hAnsi="Times New Roman" w:cs="Times New Roman" w:hint="eastAsia"/>
          <w:sz w:val="24"/>
          <w:szCs w:val="24"/>
        </w:rPr>
        <w:t>，</w:t>
      </w:r>
      <w:r w:rsidR="00CD7A71">
        <w:rPr>
          <w:rFonts w:ascii="Times New Roman" w:hAnsi="Times New Roman" w:cs="Times New Roman" w:hint="eastAsia"/>
          <w:sz w:val="24"/>
          <w:szCs w:val="24"/>
        </w:rPr>
        <w:t>匹配农户家庭信息。</w:t>
      </w:r>
      <w:r w:rsidR="00CD7A71">
        <w:rPr>
          <w:rFonts w:ascii="Times New Roman" w:hAnsi="Times New Roman" w:cs="Times New Roman"/>
          <w:sz w:val="24"/>
          <w:szCs w:val="24"/>
        </w:rPr>
        <w:t>农研中心</w:t>
      </w:r>
      <w:r w:rsidR="00CD7A71">
        <w:rPr>
          <w:rFonts w:ascii="Times New Roman" w:hAnsi="Times New Roman" w:cs="Times New Roman" w:hint="eastAsia"/>
          <w:sz w:val="24"/>
          <w:szCs w:val="24"/>
        </w:rPr>
        <w:t>农户投入产出数据和家庭成员构成情况分两个不同的表录入，因此需要合并两表数据，</w:t>
      </w:r>
      <w:r w:rsidR="00A34B34">
        <w:rPr>
          <w:rFonts w:ascii="Times New Roman" w:hAnsi="Times New Roman" w:cs="Times New Roman" w:hint="eastAsia"/>
          <w:sz w:val="24"/>
          <w:szCs w:val="24"/>
        </w:rPr>
        <w:t>形成完整的农户样本</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其次，</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w:t>
      </w:r>
      <w:del w:id="263" w:author="曾 翠红" w:date="2019-05-12T08:38:00Z">
        <w:r w:rsidR="004C6428" w:rsidRPr="00C62D74" w:rsidDel="00BF56D2">
          <w:rPr>
            <w:rFonts w:ascii="Times New Roman" w:hAnsi="Times New Roman" w:cs="Times New Roman" w:hint="eastAsia"/>
            <w:sz w:val="24"/>
            <w:szCs w:val="24"/>
          </w:rPr>
          <w:delText>和</w:delText>
        </w:r>
      </w:del>
      <w:ins w:id="264" w:author="曾 翠红" w:date="2019-05-12T08:38:00Z">
        <w:r w:rsidR="00BF56D2">
          <w:rPr>
            <w:rFonts w:ascii="Times New Roman" w:hAnsi="Times New Roman" w:cs="Times New Roman" w:hint="eastAsia"/>
            <w:sz w:val="24"/>
            <w:szCs w:val="24"/>
          </w:rPr>
          <w:t>或</w:t>
        </w:r>
      </w:ins>
      <w:r w:rsidR="004C6428" w:rsidRPr="00C62D74">
        <w:rPr>
          <w:rFonts w:ascii="Times New Roman" w:hAnsi="Times New Roman" w:cs="Times New Roman" w:hint="eastAsia"/>
          <w:sz w:val="24"/>
          <w:szCs w:val="24"/>
        </w:rPr>
        <w:t>最小值替代</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最后</w:t>
      </w:r>
      <w:r w:rsidR="00DC3D35">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w:t>
      </w:r>
      <w:r w:rsidR="007B28BA">
        <w:rPr>
          <w:rFonts w:ascii="Times New Roman" w:hAnsi="Times New Roman" w:cs="Times New Roman" w:hint="eastAsia"/>
          <w:sz w:val="24"/>
          <w:szCs w:val="24"/>
        </w:rPr>
        <w:t>指标</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7F3E7A81" w14:textId="3038AC60" w:rsidR="00BA139B" w:rsidRDefault="003E372E" w:rsidP="000C68E8">
      <w:pPr>
        <w:spacing w:beforeLines="100" w:before="326" w:afterLines="100" w:after="326" w:line="400" w:lineRule="exact"/>
        <w:jc w:val="both"/>
        <w:outlineLvl w:val="1"/>
        <w:rPr>
          <w:rFonts w:ascii="Times New Roman" w:eastAsia="黑体" w:hAnsi="Times New Roman" w:cs="Times New Roman"/>
          <w:sz w:val="28"/>
          <w:szCs w:val="28"/>
        </w:rPr>
      </w:pPr>
      <w:bookmarkStart w:id="265" w:name="_Toc4687809"/>
      <w:r w:rsidRPr="00C46A1B">
        <w:rPr>
          <w:rFonts w:ascii="Times New Roman" w:eastAsia="黑体" w:hAnsi="Times New Roman" w:cs="Times New Roman"/>
          <w:sz w:val="28"/>
          <w:szCs w:val="28"/>
        </w:rPr>
        <w:t>3</w:t>
      </w:r>
      <w:r>
        <w:rPr>
          <w:rFonts w:ascii="Times New Roman" w:eastAsia="黑体" w:hAnsi="Times New Roman" w:cs="Times New Roman"/>
          <w:sz w:val="28"/>
          <w:szCs w:val="28"/>
        </w:rPr>
        <w:t>.</w:t>
      </w:r>
      <w:r w:rsidR="00A963E0">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r w:rsidR="00D9151F">
        <w:rPr>
          <w:rFonts w:ascii="Times New Roman" w:eastAsia="黑体" w:hAnsi="Times New Roman" w:cs="Times New Roman" w:hint="eastAsia"/>
          <w:sz w:val="28"/>
          <w:szCs w:val="28"/>
        </w:rPr>
        <w:t>各规模</w:t>
      </w:r>
      <w:r w:rsidR="003F3A38">
        <w:rPr>
          <w:rFonts w:ascii="Times New Roman" w:eastAsia="黑体" w:hAnsi="Times New Roman" w:cs="Times New Roman" w:hint="eastAsia"/>
          <w:sz w:val="28"/>
          <w:szCs w:val="28"/>
        </w:rPr>
        <w:t>农户</w:t>
      </w:r>
      <w:r w:rsidR="00BB34B2">
        <w:rPr>
          <w:rFonts w:ascii="Times New Roman" w:eastAsia="黑体" w:hAnsi="Times New Roman" w:cs="Times New Roman" w:hint="eastAsia"/>
          <w:sz w:val="28"/>
          <w:szCs w:val="28"/>
        </w:rPr>
        <w:t>的</w:t>
      </w:r>
      <w:r w:rsidR="000F331E">
        <w:rPr>
          <w:rFonts w:ascii="Times New Roman" w:eastAsia="黑体" w:hAnsi="Times New Roman" w:cs="Times New Roman" w:hint="eastAsia"/>
          <w:sz w:val="28"/>
          <w:szCs w:val="28"/>
        </w:rPr>
        <w:t>基本特征</w:t>
      </w:r>
      <w:bookmarkEnd w:id="265"/>
    </w:p>
    <w:p w14:paraId="4190E7EB" w14:textId="37DD747F" w:rsidR="003D6DF8" w:rsidRDefault="00BA139B" w:rsidP="000C68E8">
      <w:pPr>
        <w:spacing w:beforeLines="100" w:before="326" w:afterLines="100" w:after="326" w:line="400" w:lineRule="exact"/>
        <w:ind w:firstLineChars="200" w:firstLine="480"/>
        <w:jc w:val="both"/>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4F22CBA6" w14:textId="754A1158" w:rsidR="00742017" w:rsidRPr="00EC35E6" w:rsidRDefault="00742017" w:rsidP="0074201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一熟</w:t>
      </w:r>
      <w:r w:rsidR="00BA2D62">
        <w:rPr>
          <w:rFonts w:ascii="Times New Roman" w:eastAsia="黑体" w:hAnsi="Times New Roman" w:cs="Times New Roman" w:hint="eastAsia"/>
          <w:sz w:val="24"/>
          <w:szCs w:val="24"/>
        </w:rPr>
        <w:t>区</w:t>
      </w:r>
      <w:ins w:id="266" w:author="曾 翠红" w:date="2019-05-08T22:38:00Z">
        <w:r w:rsidR="00463109">
          <w:rPr>
            <w:rFonts w:ascii="Times New Roman" w:eastAsia="黑体" w:hAnsi="Times New Roman" w:cs="Times New Roman" w:hint="eastAsia"/>
            <w:sz w:val="24"/>
            <w:szCs w:val="24"/>
          </w:rPr>
          <w:t>春</w:t>
        </w:r>
      </w:ins>
      <w:r>
        <w:rPr>
          <w:rFonts w:ascii="Times New Roman" w:eastAsia="黑体" w:hAnsi="Times New Roman" w:cs="Times New Roman" w:hint="eastAsia"/>
          <w:sz w:val="24"/>
          <w:szCs w:val="24"/>
        </w:rPr>
        <w:t>玉米农户基本特征</w:t>
      </w:r>
    </w:p>
    <w:p w14:paraId="04EB8F2D" w14:textId="16E8A416" w:rsidR="00742017" w:rsidRPr="00C62D74" w:rsidRDefault="00E03A30" w:rsidP="00742017">
      <w:pPr>
        <w:spacing w:after="0" w:line="400" w:lineRule="exact"/>
        <w:ind w:firstLineChars="200" w:firstLine="480"/>
        <w:rPr>
          <w:rFonts w:ascii="Times New Roman" w:hAnsi="Times New Roman" w:cs="Times New Roman"/>
          <w:sz w:val="24"/>
          <w:szCs w:val="24"/>
        </w:rPr>
      </w:pPr>
      <w:del w:id="267" w:author="曾 翠红" w:date="2019-05-09T22:31:00Z">
        <w:r w:rsidDel="00B86D23">
          <w:rPr>
            <w:rFonts w:ascii="Times New Roman" w:hAnsi="Times New Roman" w:cs="Times New Roman" w:hint="eastAsia"/>
            <w:sz w:val="24"/>
            <w:szCs w:val="24"/>
          </w:rPr>
          <w:delText>一熟区玉米</w:delText>
        </w:r>
      </w:del>
      <w:ins w:id="268" w:author="曾 翠红" w:date="2019-05-09T22:31:00Z">
        <w:r w:rsidR="00B86D23">
          <w:rPr>
            <w:rFonts w:ascii="Times New Roman" w:hAnsi="Times New Roman" w:cs="Times New Roman" w:hint="eastAsia"/>
            <w:sz w:val="24"/>
            <w:szCs w:val="24"/>
          </w:rPr>
          <w:t>一熟区春玉米</w:t>
        </w:r>
      </w:ins>
      <w:r>
        <w:rPr>
          <w:rFonts w:ascii="Times New Roman" w:hAnsi="Times New Roman" w:cs="Times New Roman" w:hint="eastAsia"/>
          <w:sz w:val="24"/>
          <w:szCs w:val="24"/>
        </w:rPr>
        <w:t>样本</w:t>
      </w:r>
      <w:r w:rsidR="00742017" w:rsidRPr="00C62D74">
        <w:rPr>
          <w:rFonts w:ascii="Times New Roman" w:hAnsi="Times New Roman" w:cs="Times New Roman" w:hint="eastAsia"/>
          <w:sz w:val="24"/>
          <w:szCs w:val="24"/>
        </w:rPr>
        <w:t>总共有</w:t>
      </w:r>
      <w:r w:rsidR="00742017" w:rsidRPr="00C46A1B">
        <w:rPr>
          <w:rFonts w:ascii="Times New Roman" w:hAnsi="Times New Roman" w:cs="Times New Roman"/>
          <w:sz w:val="24"/>
          <w:szCs w:val="24"/>
        </w:rPr>
        <w:t>17859</w:t>
      </w:r>
      <w:r w:rsidR="00742017"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00742017" w:rsidRPr="00C62D74">
        <w:rPr>
          <w:rFonts w:ascii="Times New Roman" w:hAnsi="Times New Roman" w:cs="Times New Roman" w:hint="eastAsia"/>
          <w:sz w:val="24"/>
          <w:szCs w:val="24"/>
        </w:rPr>
        <w:t>，涉及</w:t>
      </w:r>
      <w:r w:rsidR="00742017" w:rsidRPr="00C46A1B">
        <w:rPr>
          <w:rFonts w:ascii="Times New Roman" w:hAnsi="Times New Roman" w:cs="Times New Roman"/>
          <w:sz w:val="24"/>
          <w:szCs w:val="24"/>
        </w:rPr>
        <w:t>5294</w:t>
      </w:r>
      <w:r w:rsidR="00742017" w:rsidRPr="00C62D74">
        <w:rPr>
          <w:rFonts w:ascii="Times New Roman" w:hAnsi="Times New Roman" w:cs="Times New Roman" w:hint="eastAsia"/>
          <w:sz w:val="24"/>
          <w:szCs w:val="24"/>
        </w:rPr>
        <w:t>户农村家庭。区域覆盖</w:t>
      </w:r>
      <w:r w:rsidR="00742017">
        <w:rPr>
          <w:rFonts w:ascii="Times New Roman" w:hAnsi="Times New Roman" w:cs="Times New Roman"/>
          <w:sz w:val="24"/>
          <w:szCs w:val="24"/>
        </w:rPr>
        <w:t>山西</w:t>
      </w:r>
      <w:r w:rsidR="00742017">
        <w:rPr>
          <w:rFonts w:ascii="Times New Roman" w:hAnsi="Times New Roman" w:cs="Times New Roman" w:hint="eastAsia"/>
          <w:sz w:val="24"/>
          <w:szCs w:val="24"/>
        </w:rPr>
        <w:t>、</w:t>
      </w:r>
      <w:r w:rsidR="00742017">
        <w:rPr>
          <w:rFonts w:ascii="Times New Roman" w:hAnsi="Times New Roman" w:cs="Times New Roman"/>
          <w:sz w:val="24"/>
          <w:szCs w:val="24"/>
        </w:rPr>
        <w:t>内蒙古</w:t>
      </w:r>
      <w:r w:rsidR="00742017">
        <w:rPr>
          <w:rFonts w:ascii="Times New Roman" w:hAnsi="Times New Roman" w:cs="Times New Roman" w:hint="eastAsia"/>
          <w:sz w:val="24"/>
          <w:szCs w:val="24"/>
        </w:rPr>
        <w:t>、</w:t>
      </w:r>
      <w:r w:rsidR="00742017">
        <w:rPr>
          <w:rFonts w:ascii="Times New Roman" w:hAnsi="Times New Roman" w:cs="Times New Roman"/>
          <w:sz w:val="24"/>
          <w:szCs w:val="24"/>
        </w:rPr>
        <w:t>辽宁</w:t>
      </w:r>
      <w:r w:rsidR="00742017">
        <w:rPr>
          <w:rFonts w:ascii="Times New Roman" w:hAnsi="Times New Roman" w:cs="Times New Roman" w:hint="eastAsia"/>
          <w:sz w:val="24"/>
          <w:szCs w:val="24"/>
        </w:rPr>
        <w:t>、</w:t>
      </w:r>
      <w:r w:rsidR="00742017">
        <w:rPr>
          <w:rFonts w:ascii="Times New Roman" w:hAnsi="Times New Roman" w:cs="Times New Roman"/>
          <w:sz w:val="24"/>
          <w:szCs w:val="24"/>
        </w:rPr>
        <w:t>吉林</w:t>
      </w:r>
      <w:r w:rsidR="00742017">
        <w:rPr>
          <w:rFonts w:ascii="Times New Roman" w:hAnsi="Times New Roman" w:cs="Times New Roman" w:hint="eastAsia"/>
          <w:sz w:val="24"/>
          <w:szCs w:val="24"/>
        </w:rPr>
        <w:t>、</w:t>
      </w:r>
      <w:r w:rsidR="00742017">
        <w:rPr>
          <w:rFonts w:ascii="Times New Roman" w:hAnsi="Times New Roman" w:cs="Times New Roman"/>
          <w:sz w:val="24"/>
          <w:szCs w:val="24"/>
        </w:rPr>
        <w:t>黑龙江</w:t>
      </w:r>
      <w:r w:rsidR="00742017">
        <w:rPr>
          <w:rFonts w:ascii="Times New Roman" w:hAnsi="Times New Roman" w:cs="Times New Roman" w:hint="eastAsia"/>
          <w:sz w:val="24"/>
          <w:szCs w:val="24"/>
        </w:rPr>
        <w:t>、陕西、</w:t>
      </w:r>
      <w:r w:rsidR="00742017">
        <w:rPr>
          <w:rFonts w:ascii="Times New Roman" w:hAnsi="Times New Roman" w:cs="Times New Roman"/>
          <w:sz w:val="24"/>
          <w:szCs w:val="24"/>
        </w:rPr>
        <w:t>甘肃</w:t>
      </w:r>
      <w:r w:rsidR="00742017">
        <w:rPr>
          <w:rFonts w:ascii="Times New Roman" w:hAnsi="Times New Roman" w:cs="Times New Roman" w:hint="eastAsia"/>
          <w:sz w:val="24"/>
          <w:szCs w:val="24"/>
        </w:rPr>
        <w:t>、</w:t>
      </w:r>
      <w:r w:rsidR="00742017">
        <w:rPr>
          <w:rFonts w:ascii="Times New Roman" w:hAnsi="Times New Roman" w:cs="Times New Roman"/>
          <w:sz w:val="24"/>
          <w:szCs w:val="24"/>
        </w:rPr>
        <w:t>宁夏</w:t>
      </w:r>
      <w:r w:rsidR="00742017">
        <w:rPr>
          <w:rFonts w:ascii="Times New Roman" w:hAnsi="Times New Roman" w:cs="Times New Roman" w:hint="eastAsia"/>
          <w:sz w:val="24"/>
          <w:szCs w:val="24"/>
        </w:rPr>
        <w:t>和新疆九</w:t>
      </w:r>
      <w:r w:rsidR="00742017" w:rsidRPr="00C62D74">
        <w:rPr>
          <w:rFonts w:ascii="Times New Roman" w:hAnsi="Times New Roman" w:cs="Times New Roman" w:hint="eastAsia"/>
          <w:sz w:val="24"/>
          <w:szCs w:val="24"/>
        </w:rPr>
        <w:t>个省（自治区）。从表</w:t>
      </w:r>
      <w:r w:rsidR="00742017" w:rsidRPr="00C46A1B">
        <w:rPr>
          <w:rFonts w:ascii="Times New Roman" w:hAnsi="Times New Roman" w:cs="Times New Roman"/>
          <w:sz w:val="24"/>
          <w:szCs w:val="24"/>
        </w:rPr>
        <w:t>3</w:t>
      </w:r>
      <w:r w:rsidR="00742017">
        <w:rPr>
          <w:rFonts w:ascii="Times New Roman" w:hAnsi="Times New Roman" w:cs="Times New Roman"/>
          <w:sz w:val="24"/>
          <w:szCs w:val="24"/>
        </w:rPr>
        <w:t>-</w:t>
      </w:r>
      <w:del w:id="269" w:author="曾 翠红" w:date="2019-05-12T08:39:00Z">
        <w:r w:rsidR="00742017" w:rsidRPr="00C46A1B" w:rsidDel="00F24DB0">
          <w:rPr>
            <w:rFonts w:ascii="Times New Roman" w:hAnsi="Times New Roman" w:cs="Times New Roman"/>
            <w:sz w:val="24"/>
            <w:szCs w:val="24"/>
          </w:rPr>
          <w:delText>1</w:delText>
        </w:r>
      </w:del>
      <w:ins w:id="270" w:author="曾 翠红" w:date="2019-05-12T08:39:00Z">
        <w:r w:rsidR="00F24DB0">
          <w:rPr>
            <w:rFonts w:ascii="Times New Roman" w:hAnsi="Times New Roman" w:cs="Times New Roman"/>
            <w:sz w:val="24"/>
            <w:szCs w:val="24"/>
          </w:rPr>
          <w:t>2</w:t>
        </w:r>
      </w:ins>
      <w:r w:rsidR="00742017" w:rsidRPr="00C62D74">
        <w:rPr>
          <w:rFonts w:ascii="Times New Roman" w:hAnsi="Times New Roman" w:cs="Times New Roman" w:hint="eastAsia"/>
          <w:sz w:val="24"/>
          <w:szCs w:val="24"/>
        </w:rPr>
        <w:t>可以看出，</w:t>
      </w:r>
      <w:del w:id="271" w:author="曾 翠红" w:date="2019-05-12T08:41:00Z">
        <w:r w:rsidR="00742017" w:rsidRPr="00C62D74" w:rsidDel="00DF1CC3">
          <w:rPr>
            <w:rFonts w:ascii="Times New Roman" w:hAnsi="Times New Roman" w:cs="Times New Roman" w:hint="eastAsia"/>
            <w:sz w:val="24"/>
            <w:szCs w:val="24"/>
          </w:rPr>
          <w:delText>农户</w:delText>
        </w:r>
      </w:del>
      <w:ins w:id="272" w:author="曾 翠红" w:date="2019-05-12T08:41:00Z">
        <w:r w:rsidR="00DF1CC3">
          <w:rPr>
            <w:rFonts w:ascii="Times New Roman" w:hAnsi="Times New Roman" w:cs="Times New Roman" w:hint="eastAsia"/>
            <w:sz w:val="24"/>
            <w:szCs w:val="24"/>
          </w:rPr>
          <w:t>每户</w:t>
        </w:r>
      </w:ins>
      <w:r w:rsidR="00742017" w:rsidRPr="00C62D74">
        <w:rPr>
          <w:rFonts w:ascii="Times New Roman" w:hAnsi="Times New Roman" w:cs="Times New Roman" w:hint="eastAsia"/>
          <w:sz w:val="24"/>
          <w:szCs w:val="24"/>
        </w:rPr>
        <w:t>玉米的平均</w:t>
      </w:r>
      <w:r w:rsidR="00742017">
        <w:rPr>
          <w:rFonts w:ascii="Times New Roman" w:hAnsi="Times New Roman" w:cs="Times New Roman" w:hint="eastAsia"/>
          <w:sz w:val="24"/>
          <w:szCs w:val="24"/>
        </w:rPr>
        <w:t>收获</w:t>
      </w:r>
      <w:r w:rsidR="00742017" w:rsidRPr="00C62D74">
        <w:rPr>
          <w:rFonts w:ascii="Times New Roman" w:hAnsi="Times New Roman" w:cs="Times New Roman" w:hint="eastAsia"/>
          <w:sz w:val="24"/>
          <w:szCs w:val="24"/>
        </w:rPr>
        <w:t>面积的为</w:t>
      </w:r>
      <w:r w:rsidR="00742017" w:rsidRPr="00C46A1B">
        <w:rPr>
          <w:rFonts w:ascii="Times New Roman" w:hAnsi="Times New Roman" w:cs="Times New Roman"/>
          <w:sz w:val="24"/>
          <w:szCs w:val="24"/>
        </w:rPr>
        <w:t>12</w:t>
      </w:r>
      <w:r w:rsidR="00742017">
        <w:rPr>
          <w:rFonts w:ascii="Times New Roman" w:hAnsi="Times New Roman" w:cs="Times New Roman"/>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亩，最高有</w:t>
      </w:r>
      <w:r w:rsidR="00742017" w:rsidRPr="00C46A1B">
        <w:rPr>
          <w:rFonts w:ascii="Times New Roman" w:hAnsi="Times New Roman" w:cs="Times New Roman"/>
          <w:sz w:val="24"/>
          <w:szCs w:val="24"/>
        </w:rPr>
        <w:t>241</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8</w:t>
      </w:r>
      <w:r w:rsidR="00742017" w:rsidRPr="00C62D74">
        <w:rPr>
          <w:rFonts w:ascii="Times New Roman" w:hAnsi="Times New Roman" w:cs="Times New Roman" w:hint="eastAsia"/>
          <w:sz w:val="24"/>
          <w:szCs w:val="24"/>
        </w:rPr>
        <w:t>亩之多，最低只有</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亩，但分布主要集中在中小规模农户之间。中小农户占比超过</w:t>
      </w:r>
      <w:r w:rsidR="00742017" w:rsidRPr="00C46A1B">
        <w:rPr>
          <w:rFonts w:ascii="Times New Roman" w:hAnsi="Times New Roman" w:cs="Times New Roman"/>
          <w:sz w:val="24"/>
          <w:szCs w:val="24"/>
        </w:rPr>
        <w:t>90</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亩的截面数据占样本总数的</w:t>
      </w:r>
      <w:r w:rsidR="00742017">
        <w:rPr>
          <w:rFonts w:ascii="Times New Roman" w:hAnsi="Times New Roman" w:cs="Times New Roman" w:hint="eastAsia"/>
          <w:sz w:val="24"/>
          <w:szCs w:val="24"/>
        </w:rPr>
        <w:t>近</w:t>
      </w:r>
      <w:r w:rsidR="00742017" w:rsidRPr="00C46A1B">
        <w:rPr>
          <w:rFonts w:ascii="Times New Roman" w:hAnsi="Times New Roman" w:cs="Times New Roman"/>
          <w:sz w:val="24"/>
          <w:szCs w:val="24"/>
        </w:rPr>
        <w:t>65</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Pr>
          <w:rFonts w:ascii="Times New Roman" w:hAnsi="Times New Roman" w:cs="Times New Roman" w:hint="eastAsia"/>
          <w:sz w:val="24"/>
          <w:szCs w:val="24"/>
        </w:rPr>
        <w:t>亩的截面数据占比超过</w:t>
      </w:r>
      <w:r w:rsidR="00742017" w:rsidRPr="00C46A1B">
        <w:rPr>
          <w:rFonts w:ascii="Times New Roman" w:hAnsi="Times New Roman" w:cs="Times New Roman"/>
          <w:sz w:val="24"/>
          <w:szCs w:val="24"/>
        </w:rPr>
        <w:t>30</w:t>
      </w:r>
      <w:r w:rsidR="00742017">
        <w:rPr>
          <w:rFonts w:ascii="Times New Roman" w:hAnsi="Times New Roman" w:cs="Times New Roman"/>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sidRPr="00C62D74">
        <w:rPr>
          <w:rFonts w:ascii="Times New Roman" w:hAnsi="Times New Roman" w:cs="Times New Roman" w:hint="eastAsia"/>
          <w:sz w:val="24"/>
          <w:szCs w:val="24"/>
        </w:rPr>
        <w:t>亩以上的仅有</w:t>
      </w:r>
      <w:r w:rsidR="00742017" w:rsidRPr="00C46A1B">
        <w:rPr>
          <w:rFonts w:ascii="Times New Roman" w:hAnsi="Times New Roman" w:cs="Times New Roman"/>
          <w:sz w:val="24"/>
          <w:szCs w:val="24"/>
        </w:rPr>
        <w:t>765</w:t>
      </w:r>
      <w:r w:rsidR="00742017" w:rsidRPr="00C62D74">
        <w:rPr>
          <w:rFonts w:ascii="Times New Roman" w:hAnsi="Times New Roman" w:cs="Times New Roman" w:hint="eastAsia"/>
          <w:sz w:val="24"/>
          <w:szCs w:val="24"/>
        </w:rPr>
        <w:t>条数据，仅占样本总数的</w:t>
      </w:r>
      <w:r w:rsidR="00742017" w:rsidRPr="00C46A1B">
        <w:rPr>
          <w:rFonts w:ascii="Times New Roman" w:hAnsi="Times New Roman" w:cs="Times New Roman"/>
          <w:sz w:val="24"/>
          <w:szCs w:val="24"/>
        </w:rPr>
        <w:t>4</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3</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p>
    <w:p w14:paraId="5BE06C17" w14:textId="68D4F8A1"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年龄</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细碎化水平和兼业水平，农户</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52</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，组间差异大，具体表现为规模越大的农户户主越年轻</w:t>
      </w:r>
      <w:r w:rsidRPr="00C62D74">
        <w:rPr>
          <w:rFonts w:ascii="Times New Roman" w:hAnsi="Times New Roman" w:cs="Times New Roman" w:hint="eastAsia"/>
          <w:sz w:val="24"/>
          <w:szCs w:val="24"/>
        </w:rPr>
        <w:t>。</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亩、</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41</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风险意识低，中等和大农户交保险的家庭占比近</w:t>
      </w:r>
      <w:r w:rsidRPr="00C46A1B">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比小农户家庭高</w:t>
      </w:r>
      <w:r w:rsidRPr="00C46A1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所受农业补贴的组间差异突出，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元和</w:t>
      </w:r>
      <w:r w:rsidRPr="00C46A1B">
        <w:rPr>
          <w:rFonts w:ascii="Times New Roman" w:hAnsi="Times New Roman" w:cs="Times New Roman"/>
          <w:sz w:val="24"/>
          <w:szCs w:val="24"/>
        </w:rPr>
        <w:t>77</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4B9F97C7" w14:textId="09DFB885"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4C1DFA">
          <w:headerReference w:type="default" r:id="rId34"/>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三种</w:t>
      </w:r>
      <w:r w:rsidRPr="00C62D74">
        <w:rPr>
          <w:rFonts w:ascii="Times New Roman" w:hAnsi="Times New Roman" w:cs="Times New Roman" w:hint="eastAsia"/>
          <w:sz w:val="24"/>
          <w:szCs w:val="24"/>
        </w:rPr>
        <w:t>规模农户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562</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537</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612</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587</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产出和规模之间呈现“倒</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投工量的组成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中大型农户机械花费显著高于小农户</w:t>
      </w:r>
      <w:r w:rsidRPr="00C62D74">
        <w:rPr>
          <w:rFonts w:ascii="Times New Roman" w:hAnsi="Times New Roman" w:cs="Times New Roman" w:hint="eastAsia"/>
          <w:sz w:val="24"/>
          <w:szCs w:val="24"/>
        </w:rPr>
        <w:t>（</w:t>
      </w:r>
      <w:r>
        <w:rPr>
          <w:rFonts w:ascii="Times New Roman" w:hAnsi="Times New Roman" w:cs="Times New Roman" w:hint="eastAsia"/>
          <w:sz w:val="24"/>
          <w:szCs w:val="24"/>
        </w:rPr>
        <w:t>小中大农户每亩机械投入</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64</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68</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104</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194</w:t>
      </w:r>
      <w:r>
        <w:rPr>
          <w:rFonts w:ascii="Times New Roman" w:hAnsi="Times New Roman" w:cs="Times New Roman"/>
          <w:sz w:val="24"/>
          <w:szCs w:val="24"/>
        </w:rPr>
        <w:t>.</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元，农户投入水平分别为</w:t>
      </w:r>
      <w:r w:rsidRPr="00C46A1B">
        <w:rPr>
          <w:rFonts w:ascii="Times New Roman" w:hAnsi="Times New Roman" w:cs="Times New Roman"/>
          <w:sz w:val="24"/>
          <w:szCs w:val="24"/>
        </w:rPr>
        <w:t>108</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和</w:t>
      </w:r>
      <w:r w:rsidRPr="00C46A1B">
        <w:rPr>
          <w:rFonts w:ascii="Times New Roman" w:hAnsi="Times New Roman" w:cs="Times New Roman"/>
          <w:sz w:val="24"/>
          <w:szCs w:val="24"/>
        </w:rPr>
        <w:t>90</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66C3134F" w14:textId="5D4DE62D" w:rsidR="007D44D6" w:rsidRDefault="007D44D6" w:rsidP="000272FA">
      <w:pPr>
        <w:spacing w:after="0" w:line="400" w:lineRule="exact"/>
        <w:jc w:val="center"/>
        <w:rPr>
          <w:rFonts w:ascii="Times New Roman" w:eastAsia="黑体" w:hAnsi="Times New Roman" w:cs="Times New Roman"/>
          <w:bCs/>
          <w:color w:val="000000"/>
          <w:sz w:val="21"/>
          <w:szCs w:val="21"/>
        </w:rPr>
      </w:pPr>
      <w:r w:rsidRPr="003158A9">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108433C0" wp14:editId="316DAAD4">
                <wp:simplePos x="0" y="0"/>
                <wp:positionH relativeFrom="margin">
                  <wp:posOffset>-1560195</wp:posOffset>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247E7806" w14:textId="375C15D0" w:rsidR="00F91DF6" w:rsidRPr="006B2738" w:rsidRDefault="00F91DF6" w:rsidP="007D44D6">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del w:id="273" w:author="曾 翠红" w:date="2019-05-09T22:31:00Z">
                              <w:r w:rsidRPr="006B2738" w:rsidDel="00B86D23">
                                <w:rPr>
                                  <w:rFonts w:ascii="Times New Roman" w:eastAsia="黑体" w:hAnsi="Times New Roman" w:cs="Times New Roman"/>
                                  <w:bCs/>
                                  <w:color w:val="000000"/>
                                  <w:sz w:val="21"/>
                                  <w:szCs w:val="21"/>
                                </w:rPr>
                                <w:delText>一熟</w:delText>
                              </w:r>
                              <w:r w:rsidDel="00B86D23">
                                <w:rPr>
                                  <w:rFonts w:ascii="Times New Roman" w:eastAsia="黑体" w:hAnsi="Times New Roman" w:cs="Times New Roman" w:hint="eastAsia"/>
                                  <w:bCs/>
                                  <w:color w:val="000000"/>
                                  <w:sz w:val="21"/>
                                  <w:szCs w:val="21"/>
                                </w:rPr>
                                <w:delText>区</w:delText>
                              </w:r>
                              <w:r w:rsidRPr="006B2738" w:rsidDel="00B86D23">
                                <w:rPr>
                                  <w:rFonts w:ascii="Times New Roman" w:eastAsia="黑体" w:hAnsi="Times New Roman" w:cs="Times New Roman"/>
                                  <w:bCs/>
                                  <w:color w:val="000000"/>
                                  <w:sz w:val="21"/>
                                  <w:szCs w:val="21"/>
                                </w:rPr>
                                <w:delText>玉米</w:delText>
                              </w:r>
                            </w:del>
                            <w:ins w:id="274" w:author="曾 翠红" w:date="2019-05-09T22:31:00Z">
                              <w:r>
                                <w:rPr>
                                  <w:rFonts w:ascii="Times New Roman" w:eastAsia="黑体" w:hAnsi="Times New Roman" w:cs="Times New Roman"/>
                                  <w:bCs/>
                                  <w:color w:val="000000"/>
                                  <w:sz w:val="21"/>
                                  <w:szCs w:val="21"/>
                                </w:rPr>
                                <w:t>一熟区春玉米</w:t>
                              </w:r>
                            </w:ins>
                            <w:r w:rsidRPr="006B2738">
                              <w:rPr>
                                <w:rFonts w:ascii="Times New Roman" w:eastAsia="黑体" w:hAnsi="Times New Roman" w:cs="Times New Roman"/>
                                <w:bCs/>
                                <w:color w:val="000000"/>
                                <w:sz w:val="21"/>
                                <w:szCs w:val="21"/>
                              </w:rPr>
                              <w:t>种植区农户生产的基本描述</w:t>
                            </w:r>
                          </w:p>
                          <w:tbl>
                            <w:tblPr>
                              <w:tblW w:w="13095" w:type="dxa"/>
                              <w:jc w:val="center"/>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F91DF6" w:rsidRPr="008A1DDD" w14:paraId="41378185"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2CF42F7"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0448CDD5"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80D1E85"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A58D2B9"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C98C72B"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7C1D8CCB"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14AF2F3A"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1FB371B4"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1DD19E"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0CFF8254"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p>
                              </w:tc>
                            </w:tr>
                            <w:tr w:rsidR="00F91DF6" w:rsidRPr="008A1DDD" w14:paraId="4FDE8B88" w14:textId="77777777" w:rsidTr="000272FA">
                              <w:trPr>
                                <w:trHeight w:val="397"/>
                                <w:jc w:val="center"/>
                              </w:trPr>
                              <w:tc>
                                <w:tcPr>
                                  <w:tcW w:w="1984" w:type="dxa"/>
                                  <w:vMerge/>
                                  <w:tcBorders>
                                    <w:top w:val="single" w:sz="4" w:space="0" w:color="auto"/>
                                    <w:left w:val="nil"/>
                                    <w:bottom w:val="single" w:sz="4" w:space="0" w:color="auto"/>
                                    <w:right w:val="nil"/>
                                  </w:tcBorders>
                                  <w:vAlign w:val="center"/>
                                  <w:hideMark/>
                                </w:tcPr>
                                <w:p w14:paraId="09709D37"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404C0EE9"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0E4E8DF"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8C67FE4"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2250F3D"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42C686F4"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3418C7"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AA777D6"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5AD3C03"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1E40ED1"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5192598"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0C3FE81"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A075CDF"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782D831"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1AC9483"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4CA2EB9"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B6F2D79"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330529F"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r>
                            <w:tr w:rsidR="00F91DF6" w:rsidRPr="008A1DDD" w14:paraId="58A78385" w14:textId="77777777" w:rsidTr="000272FA">
                              <w:trPr>
                                <w:trHeight w:val="283"/>
                                <w:jc w:val="center"/>
                              </w:trPr>
                              <w:tc>
                                <w:tcPr>
                                  <w:tcW w:w="1984" w:type="dxa"/>
                                  <w:tcBorders>
                                    <w:top w:val="single" w:sz="4" w:space="0" w:color="auto"/>
                                    <w:left w:val="nil"/>
                                    <w:bottom w:val="nil"/>
                                    <w:right w:val="nil"/>
                                  </w:tcBorders>
                                  <w:shd w:val="clear" w:color="auto" w:fill="auto"/>
                                  <w:noWrap/>
                                  <w:vAlign w:val="center"/>
                                  <w:hideMark/>
                                </w:tcPr>
                                <w:p w14:paraId="279BBE38"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1CDD2DB5"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C2F378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6A72B19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134BC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784E5F3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1A89A7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6C3B02C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2EE658A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E38F6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600432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231BCFA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CFA403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277F46B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8C7C8B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6D161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0AF4330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55D3B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91DF6" w:rsidRPr="008A1DDD" w14:paraId="222CB5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D6D6B12"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59B15EA4"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88FE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060527A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ECDDA0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0A31FB2A"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7D2BB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F02BA7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56B8166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6F418AF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07C51F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7C61218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54F5B9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4079379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55D11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842BB7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31E9DD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089A4A9A"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r>
                            <w:tr w:rsidR="00F91DF6" w:rsidRPr="008A1DDD" w14:paraId="49002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357158"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54A134A"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D2BAF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05AD78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80BAC1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52D6AC5A"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ECE0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7532B3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CAD2E0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6ACA941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A0D56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4D27CB8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AB7BE4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60C7C0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A2C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2EB8B49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EF5EDE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3BB5D02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91DF6" w:rsidRPr="008A1DDD" w14:paraId="501EFC2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6CA82D6"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20A0390"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37918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FD6458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A35237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39DFED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45846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F5FDA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7011929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D3276C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03F0A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66335B2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B3DD5D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E427D8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D6F37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5C462DD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5A3BC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FB3CF2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r>
                            <w:tr w:rsidR="00F91DF6" w:rsidRPr="008A1DDD" w14:paraId="67AF405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BC8770"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EA4A5AA"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74134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15085A"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6EE31F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AFEF52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104DC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685DA3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811258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4DA8D8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7559D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403DA4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2DAB65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B91A61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9E41B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B4CA0AA"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5BC6BC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88093B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r>
                            <w:tr w:rsidR="00F91DF6" w:rsidRPr="008A1DDD" w14:paraId="10E9D31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9457080"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7F9BF3C"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2A276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335921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339FF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5C8C34A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D8CF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DA4C6F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25714A7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642B08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7B7AE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726781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D9B61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02C535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873F5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29713E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E255A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DFD13B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91DF6" w:rsidRPr="008A1DDD" w14:paraId="432E3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554902B"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82BA7E6"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D4FA2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7E8D443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C7FE07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D2AB9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0CA2F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78D45D3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60889A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096A05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D930CE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0D6353E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695EE1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0DB3B1A"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77130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2421274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26EC38F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53213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r>
                            <w:tr w:rsidR="00F91DF6" w:rsidRPr="008A1DDD" w14:paraId="4670662D"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FE648A4"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07DA528"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5A06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1756B9E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27894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8CA038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F6BF7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D1D100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1EFBB7E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39CBD67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BEF652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0A076AE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99DA19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0F4D377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0556B4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0801729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3A95BEA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DBF140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91DF6" w:rsidRPr="008A1DDD" w14:paraId="6EB4C79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10C9C12"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3BCC4292"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22A15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1993AF2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51B3B91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6CFC71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14EE1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69FE6ED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059A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FABF9B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97B51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E0B753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89BD55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D53F38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B226C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2585BA7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164F46D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A5D774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91DF6" w:rsidRPr="008A1DDD" w14:paraId="2744A68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59B0B7"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13DD33A0"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123E1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E5D93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2CA13E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D6A5C5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660E4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A3EF0B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BA49EE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70CD4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7FC9A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5868C43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63B7D8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34C0CF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9B61C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2F02487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5A3A44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E2DCF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91DF6" w:rsidRPr="008A1DDD" w14:paraId="64EB38D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FB59A55"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44EE6A13"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8216A"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7AD6900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1461844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1BDF1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49A27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27EB4D1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8F8F6E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2487F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E818B6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ACD41B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F5DC5E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B7E9F1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A908B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36C067D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0E5D6E3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315A012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91DF6" w:rsidRPr="008A1DDD" w14:paraId="7E849AA8"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EF893C"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36709E6F"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7AE7C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B1ACD3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E4027A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E3DF5A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04F1B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ABAA7B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5C1F3D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CB3AA4A"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989B0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080DDC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AC7BFA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11412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FCCE2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97CAFD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F729B8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AC479E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r>
                            <w:tr w:rsidR="00F91DF6" w:rsidRPr="008A1DDD" w14:paraId="5002CB12"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02E0AC7"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16055ED"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CD329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61A043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F1FE75A"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5FB44D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C70C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CE59C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05713F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7A4C6B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681CF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202B27D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2A31D5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6AA91F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AD888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445B121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74D2940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D87062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91DF6" w:rsidRPr="008A1DDD" w14:paraId="095C207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6355C64"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18261C8E"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223E3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1B99A8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4869D8A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FA94D9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11AEC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A6B193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9B2C4F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A3B393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0E7B4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F9CF2A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3165EB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C3C6F1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57EB2A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899713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19900B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15BCDC4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r>
                            <w:tr w:rsidR="00F91DF6" w:rsidRPr="008A1DDD" w14:paraId="19B479E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5601F8"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34965C4A"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5F4A8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6DBA764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596BB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7285721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76C1D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5AF5F9F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98260E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CD3DCA"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1C8321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8378A8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CA50E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D8DC0E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2E066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AB7945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4FC3F83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2C176CC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91DF6" w:rsidRPr="008A1DDD" w14:paraId="6E51275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BB5D043"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49037467"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9579F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575F8AA"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69D1611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87305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57144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10B3013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E41EDF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5256C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D6C49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93FA6B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9EBF2F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D45C1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DEF72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30BCE14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91BEEA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1FA093C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r>
                            <w:tr w:rsidR="00F91DF6" w:rsidRPr="008A1DDD" w14:paraId="1185482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EC803"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612BF6BA"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A51D0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F577F1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AB4793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89A17B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D2CF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503A76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839C47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B326C2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6C287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858AF8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D52892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64CFD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87801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949E9A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395190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9ED593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r>
                            <w:tr w:rsidR="00F91DF6" w:rsidRPr="008A1DDD" w14:paraId="625B0A3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12D2B6D"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7CE7BDB9"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666D3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178154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6D4C67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0BCDB6B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E85AC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5EEA61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2F674DB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291D8BF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F9A2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3919F46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33C207A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5ABA12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51293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8A6B54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E84B17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4399122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91DF6" w:rsidRPr="008A1DDD" w14:paraId="3B8AF1B9" w14:textId="77777777" w:rsidTr="000272FA">
                              <w:trPr>
                                <w:trHeight w:val="283"/>
                                <w:jc w:val="center"/>
                              </w:trPr>
                              <w:tc>
                                <w:tcPr>
                                  <w:tcW w:w="1984" w:type="dxa"/>
                                  <w:tcBorders>
                                    <w:top w:val="nil"/>
                                    <w:left w:val="nil"/>
                                    <w:right w:val="nil"/>
                                  </w:tcBorders>
                                  <w:shd w:val="clear" w:color="auto" w:fill="auto"/>
                                  <w:noWrap/>
                                  <w:vAlign w:val="center"/>
                                  <w:hideMark/>
                                </w:tcPr>
                                <w:p w14:paraId="59A3867E"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716B778C"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42D625A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2C6F51C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5A2396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B802D8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F5EA3F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C4854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A3AEE0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51CB7E8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6C0F88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340B087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2650AAA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FAE9D7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68DB697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6A040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229357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1F4130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F91DF6" w:rsidRPr="008A1DDD" w14:paraId="04DAF765" w14:textId="77777777" w:rsidTr="000272FA">
                              <w:trPr>
                                <w:trHeight w:val="283"/>
                                <w:jc w:val="center"/>
                              </w:trPr>
                              <w:tc>
                                <w:tcPr>
                                  <w:tcW w:w="1984" w:type="dxa"/>
                                  <w:tcBorders>
                                    <w:left w:val="nil"/>
                                    <w:bottom w:val="single" w:sz="12" w:space="0" w:color="auto"/>
                                    <w:right w:val="nil"/>
                                  </w:tcBorders>
                                  <w:shd w:val="clear" w:color="auto" w:fill="auto"/>
                                  <w:noWrap/>
                                  <w:vAlign w:val="center"/>
                                  <w:hideMark/>
                                </w:tcPr>
                                <w:p w14:paraId="5C681B8D" w14:textId="77777777" w:rsidR="00F91DF6" w:rsidRPr="008A1DDD" w:rsidRDefault="00F91DF6"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20F5C5CB"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FB1C0DC"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31406FAB"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1008D25C"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3D7AC1BA"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966E027"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6AB1FB00"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48F7301A"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4DFD2E03" w14:textId="77777777" w:rsidR="00F91DF6" w:rsidRPr="008A1DDD" w:rsidRDefault="00F91DF6" w:rsidP="008D5D41">
                                  <w:pPr>
                                    <w:spacing w:after="0" w:line="240" w:lineRule="auto"/>
                                    <w:rPr>
                                      <w:rFonts w:ascii="Times New Roman" w:eastAsia="宋体" w:hAnsi="Times New Roman" w:cs="Times New Roman"/>
                                      <w:b/>
                                      <w:color w:val="000000"/>
                                      <w:sz w:val="21"/>
                                      <w:szCs w:val="21"/>
                                    </w:rPr>
                                  </w:pPr>
                                </w:p>
                              </w:tc>
                            </w:tr>
                            <w:tr w:rsidR="00F91DF6" w:rsidRPr="008A1DDD" w14:paraId="5629DC94" w14:textId="77777777" w:rsidTr="000272FA">
                              <w:trPr>
                                <w:gridAfter w:val="7"/>
                                <w:wAfter w:w="4591" w:type="dxa"/>
                                <w:trHeight w:val="283"/>
                                <w:jc w:val="center"/>
                              </w:trPr>
                              <w:tc>
                                <w:tcPr>
                                  <w:tcW w:w="8504" w:type="dxa"/>
                                  <w:gridSpan w:val="12"/>
                                  <w:tcBorders>
                                    <w:top w:val="nil"/>
                                    <w:left w:val="nil"/>
                                  </w:tcBorders>
                                  <w:shd w:val="clear" w:color="auto" w:fill="auto"/>
                                  <w:noWrap/>
                                  <w:vAlign w:val="center"/>
                                </w:tcPr>
                                <w:p w14:paraId="5F518A0C" w14:textId="77777777" w:rsidR="00F91DF6" w:rsidRPr="008A1DDD" w:rsidRDefault="00F91DF6"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1EFFFB06" w14:textId="77777777" w:rsidR="00F91DF6" w:rsidRDefault="00F91DF6" w:rsidP="007D44D6">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433C0" id="_x0000_t202" coordsize="21600,21600" o:spt="202" path="m,l,21600r21600,l21600,xe">
                <v:stroke joinstyle="miter"/>
                <v:path gradientshapeok="t" o:connecttype="rect"/>
              </v:shapetype>
              <v:shape id="文本框 2" o:spid="_x0000_s1071" type="#_x0000_t202" style="position:absolute;left:0;text-align:left;margin-left:-122.85pt;margin-top:0;width:685.95pt;height:439.35pt;rotation:-90;z-index:251660288;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swKQIAAA0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" filled="f" stroked="f">
                <v:textbox>
                  <w:txbxContent>
                    <w:p w14:paraId="247E7806" w14:textId="375C15D0" w:rsidR="00F91DF6" w:rsidRPr="006B2738" w:rsidRDefault="00F91DF6" w:rsidP="007D44D6">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del w:id="275" w:author="曾 翠红" w:date="2019-05-09T22:31:00Z">
                        <w:r w:rsidRPr="006B2738" w:rsidDel="00B86D23">
                          <w:rPr>
                            <w:rFonts w:ascii="Times New Roman" w:eastAsia="黑体" w:hAnsi="Times New Roman" w:cs="Times New Roman"/>
                            <w:bCs/>
                            <w:color w:val="000000"/>
                            <w:sz w:val="21"/>
                            <w:szCs w:val="21"/>
                          </w:rPr>
                          <w:delText>一熟</w:delText>
                        </w:r>
                        <w:r w:rsidDel="00B86D23">
                          <w:rPr>
                            <w:rFonts w:ascii="Times New Roman" w:eastAsia="黑体" w:hAnsi="Times New Roman" w:cs="Times New Roman" w:hint="eastAsia"/>
                            <w:bCs/>
                            <w:color w:val="000000"/>
                            <w:sz w:val="21"/>
                            <w:szCs w:val="21"/>
                          </w:rPr>
                          <w:delText>区</w:delText>
                        </w:r>
                        <w:r w:rsidRPr="006B2738" w:rsidDel="00B86D23">
                          <w:rPr>
                            <w:rFonts w:ascii="Times New Roman" w:eastAsia="黑体" w:hAnsi="Times New Roman" w:cs="Times New Roman"/>
                            <w:bCs/>
                            <w:color w:val="000000"/>
                            <w:sz w:val="21"/>
                            <w:szCs w:val="21"/>
                          </w:rPr>
                          <w:delText>玉米</w:delText>
                        </w:r>
                      </w:del>
                      <w:ins w:id="276" w:author="曾 翠红" w:date="2019-05-09T22:31:00Z">
                        <w:r>
                          <w:rPr>
                            <w:rFonts w:ascii="Times New Roman" w:eastAsia="黑体" w:hAnsi="Times New Roman" w:cs="Times New Roman"/>
                            <w:bCs/>
                            <w:color w:val="000000"/>
                            <w:sz w:val="21"/>
                            <w:szCs w:val="21"/>
                          </w:rPr>
                          <w:t>一熟区春玉米</w:t>
                        </w:r>
                      </w:ins>
                      <w:r w:rsidRPr="006B2738">
                        <w:rPr>
                          <w:rFonts w:ascii="Times New Roman" w:eastAsia="黑体" w:hAnsi="Times New Roman" w:cs="Times New Roman"/>
                          <w:bCs/>
                          <w:color w:val="000000"/>
                          <w:sz w:val="21"/>
                          <w:szCs w:val="21"/>
                        </w:rPr>
                        <w:t>种植区农户生产的基本描述</w:t>
                      </w:r>
                    </w:p>
                    <w:tbl>
                      <w:tblPr>
                        <w:tblW w:w="13095" w:type="dxa"/>
                        <w:jc w:val="center"/>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F91DF6" w:rsidRPr="008A1DDD" w14:paraId="41378185"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2CF42F7"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0448CDD5"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80D1E85"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A58D2B9"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C98C72B"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7C1D8CCB"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14AF2F3A"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1FB371B4"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1DD19E"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0CFF8254"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p>
                        </w:tc>
                      </w:tr>
                      <w:tr w:rsidR="00F91DF6" w:rsidRPr="008A1DDD" w14:paraId="4FDE8B88" w14:textId="77777777" w:rsidTr="000272FA">
                        <w:trPr>
                          <w:trHeight w:val="397"/>
                          <w:jc w:val="center"/>
                        </w:trPr>
                        <w:tc>
                          <w:tcPr>
                            <w:tcW w:w="1984" w:type="dxa"/>
                            <w:vMerge/>
                            <w:tcBorders>
                              <w:top w:val="single" w:sz="4" w:space="0" w:color="auto"/>
                              <w:left w:val="nil"/>
                              <w:bottom w:val="single" w:sz="4" w:space="0" w:color="auto"/>
                              <w:right w:val="nil"/>
                            </w:tcBorders>
                            <w:vAlign w:val="center"/>
                            <w:hideMark/>
                          </w:tcPr>
                          <w:p w14:paraId="09709D37"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404C0EE9"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0E4E8DF"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8C67FE4"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2250F3D"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42C686F4"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3418C7"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AA777D6"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5AD3C03"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1E40ED1"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5192598"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0C3FE81"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A075CDF"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782D831"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1AC9483"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4CA2EB9"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B6F2D79"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330529F"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r>
                      <w:tr w:rsidR="00F91DF6" w:rsidRPr="008A1DDD" w14:paraId="58A78385" w14:textId="77777777" w:rsidTr="000272FA">
                        <w:trPr>
                          <w:trHeight w:val="283"/>
                          <w:jc w:val="center"/>
                        </w:trPr>
                        <w:tc>
                          <w:tcPr>
                            <w:tcW w:w="1984" w:type="dxa"/>
                            <w:tcBorders>
                              <w:top w:val="single" w:sz="4" w:space="0" w:color="auto"/>
                              <w:left w:val="nil"/>
                              <w:bottom w:val="nil"/>
                              <w:right w:val="nil"/>
                            </w:tcBorders>
                            <w:shd w:val="clear" w:color="auto" w:fill="auto"/>
                            <w:noWrap/>
                            <w:vAlign w:val="center"/>
                            <w:hideMark/>
                          </w:tcPr>
                          <w:p w14:paraId="279BBE38"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1CDD2DB5"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C2F378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6A72B19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134BC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784E5F3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1A89A7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6C3B02C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2EE658A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E38F6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600432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231BCFA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CFA403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277F46B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8C7C8B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6D161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0AF4330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55D3B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91DF6" w:rsidRPr="008A1DDD" w14:paraId="222CB5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D6D6B12"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59B15EA4"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88FE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060527A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ECDDA0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0A31FB2A"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7D2BB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F02BA7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56B8166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6F418AF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07C51F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7C61218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54F5B9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4079379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55D11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842BB7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31E9DD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089A4A9A"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r>
                      <w:tr w:rsidR="00F91DF6" w:rsidRPr="008A1DDD" w14:paraId="49002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357158"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54A134A"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D2BAF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05AD78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80BAC1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52D6AC5A"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ECE0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7532B3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CAD2E0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6ACA941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A0D56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4D27CB8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AB7BE4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60C7C0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A2C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2EB8B49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EF5EDE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3BB5D02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91DF6" w:rsidRPr="008A1DDD" w14:paraId="501EFC2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6CA82D6"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20A0390"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37918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FD6458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A35237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39DFED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45846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F5FDA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7011929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D3276C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03F0A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66335B2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B3DD5D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E427D8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D6F37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5C462DD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5A3BC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FB3CF2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r>
                      <w:tr w:rsidR="00F91DF6" w:rsidRPr="008A1DDD" w14:paraId="67AF405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BC8770"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EA4A5AA"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74134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15085A"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6EE31F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AFEF52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104DC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685DA3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811258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4DA8D8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7559D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403DA4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2DAB65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B91A61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9E41B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B4CA0AA"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5BC6BC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88093B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r>
                      <w:tr w:rsidR="00F91DF6" w:rsidRPr="008A1DDD" w14:paraId="10E9D31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9457080"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7F9BF3C"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2A276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335921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339FF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5C8C34A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D8CF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DA4C6F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25714A7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642B08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7B7AE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726781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D9B61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02C535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873F5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29713E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E255A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DFD13B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91DF6" w:rsidRPr="008A1DDD" w14:paraId="432E3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554902B"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82BA7E6"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D4FA2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7E8D443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C7FE07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D2AB9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0CA2F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78D45D3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60889A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096A05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D930CE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0D6353E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695EE1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0DB3B1A"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77130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2421274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26EC38F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53213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r>
                      <w:tr w:rsidR="00F91DF6" w:rsidRPr="008A1DDD" w14:paraId="4670662D"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FE648A4"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07DA528"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5A06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1756B9E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27894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8CA038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F6BF7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D1D100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1EFBB7E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39CBD67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BEF652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0A076AE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99DA19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0F4D377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0556B4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0801729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3A95BEA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DBF140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91DF6" w:rsidRPr="008A1DDD" w14:paraId="6EB4C79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10C9C12"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3BCC4292"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22A15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1993AF2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51B3B91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6CFC71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14EE1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69FE6ED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059A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FABF9B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97B51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E0B753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89BD55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D53F38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B226C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2585BA7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164F46D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A5D774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91DF6" w:rsidRPr="008A1DDD" w14:paraId="2744A68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59B0B7"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13DD33A0"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123E1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E5D93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2CA13E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D6A5C5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660E4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A3EF0B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BA49EE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70CD4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7FC9A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5868C43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63B7D8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34C0CF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9B61C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2F02487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5A3A44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E2DCF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91DF6" w:rsidRPr="008A1DDD" w14:paraId="64EB38D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FB59A55"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44EE6A13"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8216A"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7AD6900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1461844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1BDF1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49A27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27EB4D1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8F8F6E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2487F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E818B6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ACD41B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F5DC5E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B7E9F1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A908B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36C067D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0E5D6E3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315A012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91DF6" w:rsidRPr="008A1DDD" w14:paraId="7E849AA8"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EF893C"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36709E6F"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7AE7C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B1ACD3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E4027A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E3DF5A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04F1B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ABAA7B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5C1F3D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CB3AA4A"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989B0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080DDC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AC7BFA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11412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FCCE2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97CAFD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F729B8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AC479E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r>
                      <w:tr w:rsidR="00F91DF6" w:rsidRPr="008A1DDD" w14:paraId="5002CB12"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02E0AC7"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16055ED"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CD329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61A043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F1FE75A"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5FB44D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C70C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CE59C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05713F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7A4C6B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681CF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202B27D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2A31D5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6AA91F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AD888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445B121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74D2940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D87062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91DF6" w:rsidRPr="008A1DDD" w14:paraId="095C207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6355C64"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18261C8E"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223E3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1B99A8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4869D8A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FA94D9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11AEC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A6B193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9B2C4F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A3B393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0E7B4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F9CF2A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3165EB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C3C6F1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57EB2A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899713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19900B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15BCDC4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r>
                      <w:tr w:rsidR="00F91DF6" w:rsidRPr="008A1DDD" w14:paraId="19B479E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5601F8"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34965C4A"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5F4A8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6DBA764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596BB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7285721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76C1D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5AF5F9F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98260E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CD3DCA"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1C8321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8378A8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CA50E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D8DC0E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2E066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AB7945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4FC3F83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2C176CC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91DF6" w:rsidRPr="008A1DDD" w14:paraId="6E51275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BB5D043"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49037467"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9579F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575F8AA"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69D1611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87305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57144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10B3013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E41EDF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5256C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D6C49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93FA6B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9EBF2F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D45C1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DEF72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30BCE14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91BEEA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1FA093C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r>
                      <w:tr w:rsidR="00F91DF6" w:rsidRPr="008A1DDD" w14:paraId="1185482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EC803"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612BF6BA"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A51D0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F577F1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AB4793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89A17BB"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D2CF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503A76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839C47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B326C2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6C287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858AF8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D52892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64CFD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87801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949E9A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395190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9ED593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r>
                      <w:tr w:rsidR="00F91DF6" w:rsidRPr="008A1DDD" w14:paraId="625B0A3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12D2B6D"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7CE7BDB9"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666D33"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1781545"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6D4C67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0BCDB6B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E85AC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5EEA61D"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2F674DB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291D8BF9"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F9A2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3919F46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33C207A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5ABA120"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51293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8A6B54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E84B17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4399122C"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F91DF6" w:rsidRPr="008A1DDD" w14:paraId="3B8AF1B9" w14:textId="77777777" w:rsidTr="000272FA">
                        <w:trPr>
                          <w:trHeight w:val="283"/>
                          <w:jc w:val="center"/>
                        </w:trPr>
                        <w:tc>
                          <w:tcPr>
                            <w:tcW w:w="1984" w:type="dxa"/>
                            <w:tcBorders>
                              <w:top w:val="nil"/>
                              <w:left w:val="nil"/>
                              <w:right w:val="nil"/>
                            </w:tcBorders>
                            <w:shd w:val="clear" w:color="auto" w:fill="auto"/>
                            <w:noWrap/>
                            <w:vAlign w:val="center"/>
                            <w:hideMark/>
                          </w:tcPr>
                          <w:p w14:paraId="59A3867E" w14:textId="77777777" w:rsidR="00F91DF6" w:rsidRPr="008A1DDD" w:rsidRDefault="00F91DF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716B778C" w14:textId="77777777" w:rsidR="00F91DF6" w:rsidRPr="008A1DDD" w:rsidRDefault="00F91DF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42D625A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2C6F51CF"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5A2396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B802D8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F5EA3F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C4854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A3AEE0E"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51CB7E8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6C0F88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340B087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2650AAA1"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FAE9D74"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68DB6978"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6A0406"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2293572"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1F41307" w14:textId="77777777" w:rsidR="00F91DF6" w:rsidRPr="008A1DDD" w:rsidRDefault="00F91DF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F91DF6" w:rsidRPr="008A1DDD" w14:paraId="04DAF765" w14:textId="77777777" w:rsidTr="000272FA">
                        <w:trPr>
                          <w:trHeight w:val="283"/>
                          <w:jc w:val="center"/>
                        </w:trPr>
                        <w:tc>
                          <w:tcPr>
                            <w:tcW w:w="1984" w:type="dxa"/>
                            <w:tcBorders>
                              <w:left w:val="nil"/>
                              <w:bottom w:val="single" w:sz="12" w:space="0" w:color="auto"/>
                              <w:right w:val="nil"/>
                            </w:tcBorders>
                            <w:shd w:val="clear" w:color="auto" w:fill="auto"/>
                            <w:noWrap/>
                            <w:vAlign w:val="center"/>
                            <w:hideMark/>
                          </w:tcPr>
                          <w:p w14:paraId="5C681B8D" w14:textId="77777777" w:rsidR="00F91DF6" w:rsidRPr="008A1DDD" w:rsidRDefault="00F91DF6"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20F5C5CB"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FB1C0DC"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31406FAB"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1008D25C"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3D7AC1BA"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966E027"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6AB1FB00"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48F7301A" w14:textId="77777777" w:rsidR="00F91DF6" w:rsidRPr="008A1DDD" w:rsidRDefault="00F91DF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4DFD2E03" w14:textId="77777777" w:rsidR="00F91DF6" w:rsidRPr="008A1DDD" w:rsidRDefault="00F91DF6" w:rsidP="008D5D41">
                            <w:pPr>
                              <w:spacing w:after="0" w:line="240" w:lineRule="auto"/>
                              <w:rPr>
                                <w:rFonts w:ascii="Times New Roman" w:eastAsia="宋体" w:hAnsi="Times New Roman" w:cs="Times New Roman"/>
                                <w:b/>
                                <w:color w:val="000000"/>
                                <w:sz w:val="21"/>
                                <w:szCs w:val="21"/>
                              </w:rPr>
                            </w:pPr>
                          </w:p>
                        </w:tc>
                      </w:tr>
                      <w:tr w:rsidR="00F91DF6" w:rsidRPr="008A1DDD" w14:paraId="5629DC94" w14:textId="77777777" w:rsidTr="000272FA">
                        <w:trPr>
                          <w:gridAfter w:val="7"/>
                          <w:wAfter w:w="4591" w:type="dxa"/>
                          <w:trHeight w:val="283"/>
                          <w:jc w:val="center"/>
                        </w:trPr>
                        <w:tc>
                          <w:tcPr>
                            <w:tcW w:w="8504" w:type="dxa"/>
                            <w:gridSpan w:val="12"/>
                            <w:tcBorders>
                              <w:top w:val="nil"/>
                              <w:left w:val="nil"/>
                            </w:tcBorders>
                            <w:shd w:val="clear" w:color="auto" w:fill="auto"/>
                            <w:noWrap/>
                            <w:vAlign w:val="center"/>
                          </w:tcPr>
                          <w:p w14:paraId="5F518A0C" w14:textId="77777777" w:rsidR="00F91DF6" w:rsidRPr="008A1DDD" w:rsidRDefault="00F91DF6"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1EFFFB06" w14:textId="77777777" w:rsidR="00F91DF6" w:rsidRDefault="00F91DF6" w:rsidP="007D44D6">
                      <w:pPr>
                        <w:spacing w:after="0" w:line="240" w:lineRule="auto"/>
                        <w:ind w:firstLine="440"/>
                        <w:jc w:val="center"/>
                      </w:pPr>
                    </w:p>
                  </w:txbxContent>
                </v:textbox>
                <w10:wrap type="square" anchorx="margin" anchory="margin"/>
              </v:shape>
            </w:pict>
          </mc:Fallback>
        </mc:AlternateContent>
      </w:r>
    </w:p>
    <w:p w14:paraId="3768D8AD" w14:textId="77777777" w:rsidR="007D44D6" w:rsidRDefault="007D44D6" w:rsidP="000272FA">
      <w:pPr>
        <w:spacing w:after="0" w:line="400" w:lineRule="exact"/>
        <w:jc w:val="center"/>
        <w:rPr>
          <w:rFonts w:ascii="Times New Roman" w:eastAsia="黑体" w:hAnsi="Times New Roman" w:cs="Times New Roman"/>
          <w:sz w:val="24"/>
          <w:szCs w:val="24"/>
        </w:rPr>
        <w:sectPr w:rsidR="007D44D6" w:rsidSect="00AA451C">
          <w:headerReference w:type="default" r:id="rId35"/>
          <w:pgSz w:w="11906" w:h="16838" w:code="9"/>
          <w:pgMar w:top="1701" w:right="1418" w:bottom="1418" w:left="1701" w:header="1304" w:footer="1021" w:gutter="0"/>
          <w:cols w:space="425"/>
          <w:docGrid w:type="lines" w:linePitch="326"/>
        </w:sectPr>
      </w:pPr>
    </w:p>
    <w:p w14:paraId="3D02058E" w14:textId="6C2E5120" w:rsidR="00C62DA7" w:rsidRPr="0099673B" w:rsidRDefault="00C62DA7" w:rsidP="007D44D6">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00BA2D62">
        <w:rPr>
          <w:rFonts w:ascii="Times New Roman" w:eastAsia="黑体" w:hAnsi="Times New Roman" w:cs="Times New Roman" w:hint="eastAsia"/>
          <w:sz w:val="24"/>
          <w:szCs w:val="24"/>
        </w:rPr>
        <w:t>区</w:t>
      </w:r>
      <w:ins w:id="277" w:author="曾 翠红" w:date="2019-05-08T22:39:00Z">
        <w:r w:rsidR="00463109">
          <w:rPr>
            <w:rFonts w:ascii="Times New Roman" w:eastAsia="黑体" w:hAnsi="Times New Roman" w:cs="Times New Roman" w:hint="eastAsia"/>
            <w:sz w:val="24"/>
            <w:szCs w:val="24"/>
          </w:rPr>
          <w:t>夏</w:t>
        </w:r>
      </w:ins>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34846E5D" w:rsidR="00C62DA7" w:rsidRPr="00C62D74" w:rsidRDefault="00796568" w:rsidP="000C68E8">
      <w:pPr>
        <w:spacing w:after="0" w:line="400" w:lineRule="exact"/>
        <w:ind w:firstLineChars="200" w:firstLine="480"/>
        <w:jc w:val="both"/>
        <w:rPr>
          <w:rFonts w:ascii="Times New Roman" w:hAnsi="Times New Roman" w:cs="Times New Roman"/>
          <w:sz w:val="24"/>
          <w:szCs w:val="24"/>
        </w:rPr>
      </w:pPr>
      <w:del w:id="278" w:author="曾 翠红" w:date="2019-05-09T22:31:00Z">
        <w:r w:rsidDel="00B86D23">
          <w:rPr>
            <w:rFonts w:ascii="Times New Roman" w:hAnsi="Times New Roman" w:cs="Times New Roman" w:hint="eastAsia"/>
            <w:sz w:val="24"/>
            <w:szCs w:val="24"/>
          </w:rPr>
          <w:delText>两熟区玉米</w:delText>
        </w:r>
      </w:del>
      <w:ins w:id="279" w:author="曾 翠红" w:date="2019-05-09T22:31:00Z">
        <w:r w:rsidR="00B86D23">
          <w:rPr>
            <w:rFonts w:ascii="Times New Roman" w:hAnsi="Times New Roman" w:cs="Times New Roman" w:hint="eastAsia"/>
            <w:sz w:val="24"/>
            <w:szCs w:val="24"/>
          </w:rPr>
          <w:t>两熟区夏玉米</w:t>
        </w:r>
      </w:ins>
      <w:r>
        <w:rPr>
          <w:rFonts w:ascii="Times New Roman" w:hAnsi="Times New Roman" w:cs="Times New Roman" w:hint="eastAsia"/>
          <w:sz w:val="24"/>
          <w:szCs w:val="24"/>
        </w:rPr>
        <w:t>农户数据总共</w:t>
      </w:r>
      <w:r w:rsidR="00C62DA7" w:rsidRPr="00C62D74">
        <w:rPr>
          <w:rFonts w:ascii="Times New Roman" w:hAnsi="Times New Roman" w:cs="Times New Roman" w:hint="eastAsia"/>
          <w:sz w:val="24"/>
          <w:szCs w:val="24"/>
        </w:rPr>
        <w:t>有</w:t>
      </w:r>
      <w:r w:rsidR="00C62DA7" w:rsidRPr="00C46A1B">
        <w:rPr>
          <w:rFonts w:ascii="Times New Roman" w:hAnsi="Times New Roman" w:cs="Times New Roman"/>
          <w:sz w:val="24"/>
          <w:szCs w:val="24"/>
        </w:rPr>
        <w:t>9713</w:t>
      </w:r>
      <w:r w:rsidR="00C62DA7"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00C62DA7" w:rsidRPr="00C62D74">
        <w:rPr>
          <w:rFonts w:ascii="Times New Roman" w:hAnsi="Times New Roman" w:cs="Times New Roman" w:hint="eastAsia"/>
          <w:sz w:val="24"/>
          <w:szCs w:val="24"/>
        </w:rPr>
        <w:t>，涉及</w:t>
      </w:r>
      <w:r w:rsidR="00C62DA7" w:rsidRPr="00C46A1B">
        <w:rPr>
          <w:rFonts w:ascii="Times New Roman" w:hAnsi="Times New Roman" w:cs="Times New Roman"/>
          <w:sz w:val="24"/>
          <w:szCs w:val="24"/>
        </w:rPr>
        <w:t>3123</w:t>
      </w:r>
      <w:r w:rsidR="00C62DA7" w:rsidRPr="00C62D74">
        <w:rPr>
          <w:rFonts w:ascii="Times New Roman" w:hAnsi="Times New Roman" w:cs="Times New Roman" w:hint="eastAsia"/>
          <w:sz w:val="24"/>
          <w:szCs w:val="24"/>
        </w:rPr>
        <w:t>户农村家庭。区域覆盖</w:t>
      </w:r>
      <w:r w:rsidR="00C62DA7">
        <w:rPr>
          <w:rFonts w:ascii="Times New Roman" w:hAnsi="Times New Roman" w:cs="Times New Roman" w:hint="eastAsia"/>
          <w:sz w:val="24"/>
          <w:szCs w:val="24"/>
        </w:rPr>
        <w:t>天津、</w:t>
      </w:r>
      <w:r w:rsidR="00C62DA7">
        <w:rPr>
          <w:rFonts w:ascii="Times New Roman" w:hAnsi="Times New Roman" w:cs="Times New Roman"/>
          <w:sz w:val="24"/>
          <w:szCs w:val="24"/>
        </w:rPr>
        <w:t>河北</w:t>
      </w:r>
      <w:r w:rsidR="00C62DA7">
        <w:rPr>
          <w:rFonts w:ascii="Times New Roman" w:hAnsi="Times New Roman" w:cs="Times New Roman" w:hint="eastAsia"/>
          <w:sz w:val="24"/>
          <w:szCs w:val="24"/>
        </w:rPr>
        <w:t>、江苏、</w:t>
      </w:r>
      <w:r w:rsidR="00C62DA7">
        <w:rPr>
          <w:rFonts w:ascii="Times New Roman" w:hAnsi="Times New Roman" w:cs="Times New Roman"/>
          <w:sz w:val="24"/>
          <w:szCs w:val="24"/>
        </w:rPr>
        <w:t>安徽</w:t>
      </w:r>
      <w:r w:rsidR="00C62DA7">
        <w:rPr>
          <w:rFonts w:ascii="Times New Roman" w:hAnsi="Times New Roman" w:cs="Times New Roman" w:hint="eastAsia"/>
          <w:sz w:val="24"/>
          <w:szCs w:val="24"/>
        </w:rPr>
        <w:t>、</w:t>
      </w:r>
      <w:r w:rsidR="00C62DA7">
        <w:rPr>
          <w:rFonts w:ascii="Times New Roman" w:hAnsi="Times New Roman" w:cs="Times New Roman"/>
          <w:sz w:val="24"/>
          <w:szCs w:val="24"/>
        </w:rPr>
        <w:t>山东</w:t>
      </w:r>
      <w:r w:rsidR="00C62DA7">
        <w:rPr>
          <w:rFonts w:ascii="Times New Roman" w:hAnsi="Times New Roman" w:cs="Times New Roman" w:hint="eastAsia"/>
          <w:sz w:val="24"/>
          <w:szCs w:val="24"/>
        </w:rPr>
        <w:t>和</w:t>
      </w:r>
      <w:r>
        <w:rPr>
          <w:rFonts w:ascii="Times New Roman" w:hAnsi="Times New Roman" w:cs="Times New Roman" w:hint="eastAsia"/>
          <w:sz w:val="24"/>
          <w:szCs w:val="24"/>
        </w:rPr>
        <w:t>河南</w:t>
      </w:r>
      <w:r w:rsidR="00C62DA7">
        <w:rPr>
          <w:rFonts w:ascii="Times New Roman" w:hAnsi="Times New Roman" w:cs="Times New Roman" w:hint="eastAsia"/>
          <w:sz w:val="24"/>
          <w:szCs w:val="24"/>
        </w:rPr>
        <w:t>六</w:t>
      </w:r>
      <w:r w:rsidR="00C62DA7" w:rsidRPr="00C62D74">
        <w:rPr>
          <w:rFonts w:ascii="Times New Roman" w:hAnsi="Times New Roman" w:cs="Times New Roman" w:hint="eastAsia"/>
          <w:sz w:val="24"/>
          <w:szCs w:val="24"/>
        </w:rPr>
        <w:t>个省（</w:t>
      </w:r>
      <w:r w:rsidR="00C62DA7">
        <w:rPr>
          <w:rFonts w:ascii="Times New Roman" w:hAnsi="Times New Roman" w:cs="Times New Roman" w:hint="eastAsia"/>
          <w:sz w:val="24"/>
          <w:szCs w:val="24"/>
        </w:rPr>
        <w:t>直辖市</w:t>
      </w:r>
      <w:r w:rsidR="00C62DA7" w:rsidRPr="00C62D74">
        <w:rPr>
          <w:rFonts w:ascii="Times New Roman" w:hAnsi="Times New Roman" w:cs="Times New Roman" w:hint="eastAsia"/>
          <w:sz w:val="24"/>
          <w:szCs w:val="24"/>
        </w:rPr>
        <w:t>）。从表</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E50B97">
        <w:rPr>
          <w:rFonts w:ascii="Times New Roman" w:hAnsi="Times New Roman" w:cs="Times New Roman"/>
          <w:sz w:val="24"/>
          <w:szCs w:val="24"/>
        </w:rPr>
        <w:t>3</w:t>
      </w:r>
      <w:r w:rsidR="00C62DA7" w:rsidRPr="00C62D74">
        <w:rPr>
          <w:rFonts w:ascii="Times New Roman" w:hAnsi="Times New Roman" w:cs="Times New Roman" w:hint="eastAsia"/>
          <w:sz w:val="24"/>
          <w:szCs w:val="24"/>
        </w:rPr>
        <w:t>可以看出，</w:t>
      </w:r>
      <w:ins w:id="280" w:author="曾 翠红" w:date="2019-05-12T08:40:00Z">
        <w:r w:rsidR="00DF1CC3">
          <w:rPr>
            <w:rFonts w:ascii="Times New Roman" w:hAnsi="Times New Roman" w:cs="Times New Roman" w:hint="eastAsia"/>
            <w:sz w:val="24"/>
            <w:szCs w:val="24"/>
          </w:rPr>
          <w:t>每户</w:t>
        </w:r>
      </w:ins>
      <w:del w:id="281" w:author="曾 翠红" w:date="2019-05-12T08:40:00Z">
        <w:r w:rsidR="00C62DA7" w:rsidRPr="00C62D74" w:rsidDel="00DF1CC3">
          <w:rPr>
            <w:rFonts w:ascii="Times New Roman" w:hAnsi="Times New Roman" w:cs="Times New Roman" w:hint="eastAsia"/>
            <w:sz w:val="24"/>
            <w:szCs w:val="24"/>
          </w:rPr>
          <w:delText>农户</w:delText>
        </w:r>
      </w:del>
      <w:r w:rsidR="00C62DA7" w:rsidRPr="00C62D74">
        <w:rPr>
          <w:rFonts w:ascii="Times New Roman" w:hAnsi="Times New Roman" w:cs="Times New Roman" w:hint="eastAsia"/>
          <w:sz w:val="24"/>
          <w:szCs w:val="24"/>
        </w:rPr>
        <w:t>玉米的平均</w:t>
      </w:r>
      <w:r w:rsidR="00C62DA7">
        <w:rPr>
          <w:rFonts w:ascii="Times New Roman" w:hAnsi="Times New Roman" w:cs="Times New Roman" w:hint="eastAsia"/>
          <w:sz w:val="24"/>
          <w:szCs w:val="24"/>
        </w:rPr>
        <w:t>收获</w:t>
      </w:r>
      <w:r w:rsidR="00C62DA7" w:rsidRPr="00C62D74">
        <w:rPr>
          <w:rFonts w:ascii="Times New Roman" w:hAnsi="Times New Roman" w:cs="Times New Roman" w:hint="eastAsia"/>
          <w:sz w:val="24"/>
          <w:szCs w:val="24"/>
        </w:rPr>
        <w:t>面积的为</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亩，最高有</w:t>
      </w:r>
      <w:r w:rsidR="00C62DA7" w:rsidRPr="00C46A1B">
        <w:rPr>
          <w:rFonts w:ascii="Times New Roman" w:hAnsi="Times New Roman" w:cs="Times New Roman"/>
          <w:sz w:val="24"/>
          <w:szCs w:val="24"/>
        </w:rPr>
        <w:t>52</w:t>
      </w:r>
      <w:r w:rsidR="00C62DA7">
        <w:rPr>
          <w:rFonts w:ascii="Times New Roman" w:hAnsi="Times New Roman" w:cs="Times New Roman" w:hint="eastAsia"/>
          <w:sz w:val="24"/>
          <w:szCs w:val="24"/>
        </w:rPr>
        <w:t>亩</w:t>
      </w:r>
      <w:r w:rsidR="00C62DA7" w:rsidRPr="00C62D74">
        <w:rPr>
          <w:rFonts w:ascii="Times New Roman" w:hAnsi="Times New Roman" w:cs="Times New Roman" w:hint="eastAsia"/>
          <w:sz w:val="24"/>
          <w:szCs w:val="24"/>
        </w:rPr>
        <w:t>，最低只有</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亩，</w:t>
      </w:r>
      <w:r w:rsidR="00C62DA7">
        <w:rPr>
          <w:rFonts w:ascii="Times New Roman" w:hAnsi="Times New Roman" w:cs="Times New Roman" w:hint="eastAsia"/>
          <w:sz w:val="24"/>
          <w:szCs w:val="24"/>
        </w:rPr>
        <w:t>耕种面积几乎全为</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亩以下，</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亩以上仅有</w:t>
      </w:r>
      <w:r w:rsidR="00C62DA7" w:rsidRPr="00C46A1B">
        <w:rPr>
          <w:rFonts w:ascii="Times New Roman" w:hAnsi="Times New Roman" w:cs="Times New Roman"/>
          <w:sz w:val="24"/>
          <w:szCs w:val="24"/>
        </w:rPr>
        <w:t>2</w:t>
      </w:r>
      <w:r w:rsidR="00C62DA7">
        <w:rPr>
          <w:rFonts w:ascii="Times New Roman" w:hAnsi="Times New Roman" w:cs="Times New Roman" w:hint="eastAsia"/>
          <w:sz w:val="24"/>
          <w:szCs w:val="24"/>
        </w:rPr>
        <w:t>条数据</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亩的截面数据占样本总数的</w:t>
      </w:r>
      <w:r w:rsidR="00C62DA7" w:rsidRPr="00C46A1B">
        <w:rPr>
          <w:rFonts w:ascii="Times New Roman" w:hAnsi="Times New Roman" w:cs="Times New Roman"/>
          <w:sz w:val="24"/>
          <w:szCs w:val="24"/>
        </w:rPr>
        <w:t>92</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亩的截面数据占比</w:t>
      </w:r>
      <w:r w:rsidR="00C62DA7" w:rsidRPr="00C46A1B">
        <w:rPr>
          <w:rFonts w:ascii="Times New Roman" w:hAnsi="Times New Roman" w:cs="Times New Roman"/>
          <w:sz w:val="24"/>
          <w:szCs w:val="24"/>
        </w:rPr>
        <w:t>7</w:t>
      </w:r>
      <w:r w:rsidR="00C62DA7">
        <w:rPr>
          <w:rFonts w:ascii="Times New Roman" w:hAnsi="Times New Roman" w:cs="Times New Roman"/>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w:t>
      </w:r>
      <w:r w:rsidR="00C62DA7">
        <w:rPr>
          <w:rFonts w:ascii="Times New Roman" w:hAnsi="Times New Roman" w:cs="Times New Roman" w:hint="eastAsia"/>
          <w:sz w:val="24"/>
          <w:szCs w:val="24"/>
        </w:rPr>
        <w:t>。</w:t>
      </w:r>
      <w:r w:rsidR="00C62DA7">
        <w:rPr>
          <w:rFonts w:ascii="Times New Roman" w:hAnsi="Times New Roman" w:cs="Times New Roman"/>
          <w:sz w:val="24"/>
          <w:szCs w:val="24"/>
        </w:rPr>
        <w:t>由于</w:t>
      </w:r>
      <w:r w:rsidR="00C62DA7">
        <w:rPr>
          <w:rFonts w:ascii="Times New Roman" w:hAnsi="Times New Roman" w:cs="Times New Roman" w:hint="eastAsia"/>
          <w:sz w:val="24"/>
          <w:szCs w:val="24"/>
        </w:rPr>
        <w:t>超过</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亩耕种面积的农户数量太少，</w:t>
      </w:r>
      <w:r w:rsidR="00C62DA7">
        <w:rPr>
          <w:rFonts w:ascii="Times New Roman" w:hAnsi="Times New Roman" w:cs="Times New Roman"/>
          <w:sz w:val="24"/>
          <w:szCs w:val="24"/>
        </w:rPr>
        <w:t>本</w:t>
      </w:r>
      <w:r w:rsidR="00C62DA7">
        <w:rPr>
          <w:rFonts w:ascii="Times New Roman" w:hAnsi="Times New Roman" w:cs="Times New Roman" w:hint="eastAsia"/>
          <w:sz w:val="24"/>
          <w:szCs w:val="24"/>
        </w:rPr>
        <w:t>小节对比和介绍仅限于中小农户</w:t>
      </w:r>
      <w:r w:rsidR="00140250">
        <w:rPr>
          <w:rFonts w:ascii="Times New Roman" w:hAnsi="Times New Roman" w:cs="Times New Roman" w:hint="eastAsia"/>
          <w:sz w:val="24"/>
          <w:szCs w:val="24"/>
        </w:rPr>
        <w:t>。</w:t>
      </w:r>
    </w:p>
    <w:p w14:paraId="28597E22" w14:textId="75F3E41E"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ins w:id="282" w:author="曾 翠红" w:date="2019-05-09T16:08:00Z">
        <w:r w:rsidR="00E30B96">
          <w:rPr>
            <w:rFonts w:ascii="Times New Roman" w:hAnsi="Times New Roman" w:cs="Times New Roman" w:hint="eastAsia"/>
            <w:sz w:val="24"/>
            <w:szCs w:val="24"/>
          </w:rPr>
          <w:t>亩</w:t>
        </w:r>
      </w:ins>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15</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30</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102</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元。</w:t>
      </w:r>
    </w:p>
    <w:p w14:paraId="310CE3BD" w14:textId="0D7DF07F" w:rsidR="00F03DE6" w:rsidRDefault="00C62DA7" w:rsidP="000C68E8">
      <w:pPr>
        <w:spacing w:after="0" w:line="400" w:lineRule="exact"/>
        <w:ind w:firstLineChars="200" w:firstLine="480"/>
        <w:jc w:val="both"/>
        <w:rPr>
          <w:rFonts w:ascii="Times New Roman" w:hAnsi="Times New Roman" w:cs="Times New Roman"/>
          <w:sz w:val="24"/>
          <w:szCs w:val="24"/>
        </w:rPr>
        <w:sectPr w:rsidR="00F03DE6" w:rsidSect="00AA451C">
          <w:pgSz w:w="11906" w:h="16838" w:code="9"/>
          <w:pgMar w:top="1701" w:right="1418" w:bottom="1418" w:left="1701" w:header="1304" w:footer="1021" w:gutter="0"/>
          <w:cols w:space="425"/>
          <w:docGrid w:type="lines" w:linePitch="326"/>
        </w:sect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459</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458</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463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sidRPr="00C46A1B">
        <w:rPr>
          <w:rFonts w:ascii="Times New Roman" w:hAnsi="Times New Roman" w:cs="Times New Roman"/>
          <w:sz w:val="24"/>
          <w:szCs w:val="24"/>
        </w:rPr>
        <w:t>121</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元和</w:t>
      </w:r>
      <w:r w:rsidRPr="00C46A1B">
        <w:rPr>
          <w:rFonts w:ascii="Times New Roman" w:hAnsi="Times New Roman" w:cs="Times New Roman"/>
          <w:sz w:val="24"/>
          <w:szCs w:val="24"/>
        </w:rPr>
        <w:t>141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sidRPr="00C46A1B">
        <w:rPr>
          <w:rFonts w:ascii="Times New Roman" w:hAnsi="Times New Roman" w:cs="Times New Roman"/>
          <w:sz w:val="24"/>
          <w:szCs w:val="24"/>
        </w:rPr>
        <w:t>91</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94</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167</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w:t>
      </w:r>
      <w:r w:rsidR="00E50B97">
        <w:rPr>
          <w:rFonts w:ascii="Times New Roman" w:hAnsi="Times New Roman" w:cs="Times New Roman" w:hint="eastAsia"/>
          <w:sz w:val="24"/>
          <w:szCs w:val="24"/>
        </w:rPr>
        <w:t>（</w:t>
      </w:r>
      <w:r w:rsidR="00E50B97">
        <w:rPr>
          <w:rFonts w:ascii="Times New Roman" w:hAnsi="Times New Roman" w:cs="Times New Roman"/>
          <w:sz w:val="24"/>
          <w:szCs w:val="24"/>
        </w:rPr>
        <w:t>表</w:t>
      </w:r>
      <w:r w:rsidR="00E50B97">
        <w:rPr>
          <w:rFonts w:ascii="Times New Roman" w:hAnsi="Times New Roman" w:cs="Times New Roman" w:hint="eastAsia"/>
          <w:sz w:val="24"/>
          <w:szCs w:val="24"/>
        </w:rPr>
        <w:t>3</w:t>
      </w:r>
      <w:r w:rsidR="00E50B97">
        <w:rPr>
          <w:rFonts w:ascii="Times New Roman" w:hAnsi="Times New Roman" w:cs="Times New Roman"/>
          <w:sz w:val="24"/>
          <w:szCs w:val="24"/>
        </w:rPr>
        <w:t>-3</w:t>
      </w:r>
      <w:r w:rsidR="00E50B97">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8D5D41">
      <w:pPr>
        <w:spacing w:after="0"/>
        <w:ind w:firstLine="480"/>
        <w:rPr>
          <w:rFonts w:ascii="Times New Roman" w:hAnsi="Times New Roman" w:cs="Times New Roman"/>
          <w:sz w:val="24"/>
          <w:szCs w:val="24"/>
        </w:rPr>
      </w:pPr>
      <w:r w:rsidRPr="008764DF">
        <w:rPr>
          <w:rFonts w:ascii="Times New Roman" w:hAnsi="Times New Roman" w:cs="Times New Roman"/>
          <w:noProof/>
          <w:sz w:val="24"/>
          <w:szCs w:val="24"/>
        </w:rPr>
        <mc:AlternateContent>
          <mc:Choice Requires="wps">
            <w:drawing>
              <wp:anchor distT="45720" distB="45720" distL="114300" distR="114300" simplePos="0" relativeHeight="251655168" behindDoc="0" locked="0" layoutInCell="1" allowOverlap="1" wp14:anchorId="504B974C" wp14:editId="74F86218">
                <wp:simplePos x="0" y="0"/>
                <wp:positionH relativeFrom="margin">
                  <wp:posOffset>-1560195</wp:posOffset>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52C022FB" w14:textId="71AD2500" w:rsidR="00F91DF6" w:rsidRPr="008323E8" w:rsidRDefault="00F91DF6"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del w:id="283" w:author="曾 翠红" w:date="2019-05-09T22:31:00Z">
                              <w:r w:rsidDel="00B86D23">
                                <w:rPr>
                                  <w:rFonts w:ascii="Times New Roman" w:eastAsia="黑体" w:hAnsi="Times New Roman" w:cs="Times New Roman"/>
                                  <w:bCs/>
                                  <w:color w:val="000000"/>
                                  <w:sz w:val="21"/>
                                  <w:szCs w:val="21"/>
                                </w:rPr>
                                <w:delText>两熟</w:delText>
                              </w:r>
                              <w:r w:rsidDel="00B86D23">
                                <w:rPr>
                                  <w:rFonts w:ascii="Times New Roman" w:eastAsia="黑体" w:hAnsi="Times New Roman" w:cs="Times New Roman" w:hint="eastAsia"/>
                                  <w:bCs/>
                                  <w:color w:val="000000"/>
                                  <w:sz w:val="21"/>
                                  <w:szCs w:val="21"/>
                                </w:rPr>
                                <w:delText>区</w:delText>
                              </w:r>
                              <w:r w:rsidRPr="008323E8" w:rsidDel="00B86D23">
                                <w:rPr>
                                  <w:rFonts w:ascii="Times New Roman" w:eastAsia="黑体" w:hAnsi="Times New Roman" w:cs="Times New Roman"/>
                                  <w:bCs/>
                                  <w:color w:val="000000"/>
                                  <w:sz w:val="21"/>
                                  <w:szCs w:val="21"/>
                                </w:rPr>
                                <w:delText>玉米</w:delText>
                              </w:r>
                            </w:del>
                            <w:ins w:id="284" w:author="曾 翠红" w:date="2019-05-09T22:31:00Z">
                              <w:r>
                                <w:rPr>
                                  <w:rFonts w:ascii="Times New Roman" w:eastAsia="黑体" w:hAnsi="Times New Roman" w:cs="Times New Roman"/>
                                  <w:bCs/>
                                  <w:color w:val="000000"/>
                                  <w:sz w:val="21"/>
                                  <w:szCs w:val="21"/>
                                </w:rPr>
                                <w:t>两熟区夏玉米</w:t>
                              </w:r>
                            </w:ins>
                            <w:r w:rsidRPr="008323E8">
                              <w:rPr>
                                <w:rFonts w:ascii="Times New Roman" w:eastAsia="黑体" w:hAnsi="Times New Roman" w:cs="Times New Roman"/>
                                <w:bCs/>
                                <w:color w:val="000000"/>
                                <w:sz w:val="21"/>
                                <w:szCs w:val="21"/>
                              </w:rPr>
                              <w:t>地区农户的基本特征和投入产出情况</w:t>
                            </w:r>
                          </w:p>
                          <w:tbl>
                            <w:tblPr>
                              <w:tblW w:w="13094"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F91DF6" w:rsidRPr="00F03DE6" w14:paraId="7913D5D9"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F91DF6" w:rsidRPr="00F03DE6" w:rsidRDefault="00F91DF6"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F91DF6" w:rsidRPr="00F03DE6" w:rsidRDefault="00F91DF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F91DF6" w:rsidRPr="00F03DE6" w:rsidRDefault="00F91DF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F91DF6" w:rsidRPr="00F03DE6" w:rsidRDefault="00F91DF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F91DF6" w:rsidRPr="00F03DE6" w:rsidRDefault="00F91DF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F91DF6" w:rsidRPr="00F03DE6" w:rsidRDefault="00F91DF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F91DF6" w:rsidRPr="00F03DE6" w:rsidRDefault="00F91DF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4692EC17" w14:textId="77777777" w:rsidR="00F91DF6" w:rsidRPr="00F03DE6" w:rsidRDefault="00F91DF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F91DF6" w:rsidRPr="00F03DE6" w:rsidRDefault="00F91DF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F91DF6" w:rsidRPr="00F03DE6" w:rsidRDefault="00F91DF6" w:rsidP="006B2738">
                                  <w:pPr>
                                    <w:spacing w:after="0" w:line="240" w:lineRule="auto"/>
                                    <w:jc w:val="center"/>
                                    <w:rPr>
                                      <w:rFonts w:ascii="Times New Roman" w:eastAsia="宋体" w:hAnsi="Times New Roman" w:cs="Times New Roman"/>
                                      <w:b/>
                                      <w:color w:val="000000"/>
                                      <w:sz w:val="21"/>
                                      <w:szCs w:val="21"/>
                                    </w:rPr>
                                  </w:pPr>
                                </w:p>
                              </w:tc>
                            </w:tr>
                            <w:tr w:rsidR="00F91DF6" w:rsidRPr="00F03DE6" w14:paraId="00685442" w14:textId="77777777" w:rsidTr="000272FA">
                              <w:trPr>
                                <w:trHeight w:val="397"/>
                                <w:jc w:val="center"/>
                              </w:trPr>
                              <w:tc>
                                <w:tcPr>
                                  <w:tcW w:w="1984" w:type="dxa"/>
                                  <w:vMerge/>
                                  <w:tcBorders>
                                    <w:top w:val="single" w:sz="4" w:space="0" w:color="auto"/>
                                    <w:left w:val="nil"/>
                                    <w:bottom w:val="single" w:sz="4" w:space="0" w:color="000000"/>
                                    <w:right w:val="nil"/>
                                  </w:tcBorders>
                                  <w:vAlign w:val="center"/>
                                  <w:hideMark/>
                                </w:tcPr>
                                <w:p w14:paraId="08FFCDB0" w14:textId="77777777" w:rsidR="00F91DF6" w:rsidRPr="00F03DE6" w:rsidRDefault="00F91DF6"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F91DF6" w:rsidRPr="00F03DE6" w:rsidRDefault="00F91DF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FEBED36" w:rsidR="00F91DF6" w:rsidRPr="00F03DE6" w:rsidRDefault="00F91DF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5E294758" w:rsidR="00F91DF6" w:rsidRPr="00F03DE6" w:rsidRDefault="00F91DF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18E24743" w:rsidR="00F91DF6" w:rsidRPr="00F03DE6" w:rsidRDefault="00F91DF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F91DF6" w:rsidRPr="00F03DE6" w14:paraId="69DA243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D75292A"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6544C3E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top w:val="single" w:sz="4" w:space="0" w:color="auto"/>
                                    <w:left w:val="nil"/>
                                    <w:right w:val="nil"/>
                                  </w:tcBorders>
                                  <w:shd w:val="clear" w:color="auto" w:fill="auto"/>
                                  <w:noWrap/>
                                  <w:vAlign w:val="center"/>
                                  <w:hideMark/>
                                </w:tcPr>
                                <w:p w14:paraId="1A1D8A5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A51996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single" w:sz="4" w:space="0" w:color="auto"/>
                                    <w:left w:val="nil"/>
                                    <w:bottom w:val="nil"/>
                                    <w:right w:val="nil"/>
                                  </w:tcBorders>
                                  <w:shd w:val="clear" w:color="auto" w:fill="auto"/>
                                  <w:noWrap/>
                                  <w:vAlign w:val="center"/>
                                  <w:hideMark/>
                                </w:tcPr>
                                <w:p w14:paraId="2777D8A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BBFEB8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4CBB0729"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3E0E926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single" w:sz="4" w:space="0" w:color="auto"/>
                                    <w:left w:val="nil"/>
                                    <w:bottom w:val="nil"/>
                                    <w:right w:val="nil"/>
                                  </w:tcBorders>
                                  <w:shd w:val="clear" w:color="auto" w:fill="auto"/>
                                  <w:noWrap/>
                                  <w:vAlign w:val="center"/>
                                  <w:hideMark/>
                                </w:tcPr>
                                <w:p w14:paraId="501433F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21A78C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3C9923CB"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9FEFBF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single" w:sz="4" w:space="0" w:color="auto"/>
                                    <w:left w:val="nil"/>
                                    <w:bottom w:val="nil"/>
                                    <w:right w:val="nil"/>
                                  </w:tcBorders>
                                  <w:shd w:val="clear" w:color="auto" w:fill="auto"/>
                                  <w:noWrap/>
                                  <w:vAlign w:val="center"/>
                                  <w:hideMark/>
                                </w:tcPr>
                                <w:p w14:paraId="2615D93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single" w:sz="4" w:space="0" w:color="auto"/>
                                    <w:left w:val="nil"/>
                                    <w:bottom w:val="nil"/>
                                    <w:right w:val="nil"/>
                                  </w:tcBorders>
                                  <w:shd w:val="clear" w:color="auto" w:fill="auto"/>
                                  <w:noWrap/>
                                  <w:vAlign w:val="center"/>
                                  <w:hideMark/>
                                </w:tcPr>
                                <w:p w14:paraId="2F3A4D86"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top w:val="single" w:sz="4" w:space="0" w:color="auto"/>
                                    <w:left w:val="nil"/>
                                    <w:right w:val="nil"/>
                                  </w:tcBorders>
                                  <w:shd w:val="clear" w:color="auto" w:fill="auto"/>
                                  <w:noWrap/>
                                  <w:vAlign w:val="center"/>
                                  <w:hideMark/>
                                </w:tcPr>
                                <w:p w14:paraId="6ABCD8E8"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4D3E240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0ABDC9E"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66EC29D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F8C4CE"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6CC154C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D0DB8D5"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4343EB4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DE97E8"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F91DF6" w:rsidRPr="00F03DE6" w14:paraId="310047B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FA6829A"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F91DF6" w:rsidRPr="00F03DE6" w14:paraId="44B15BD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2CB1FE6"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6FA8EBE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1C8B03"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7B922B10"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E6FBC56"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6542646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18AFC53" w14:textId="084FB85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231C918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F1228F8"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F91DF6" w:rsidRPr="00F03DE6" w14:paraId="05B2E08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A070A76"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7832938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BE565"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6D2DA2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75285C6"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1C8DCAEE"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AB9A95E"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3FEA24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6AECB54"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F91DF6" w:rsidRPr="00F03DE6" w14:paraId="656D4A3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480DD4C"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22A5937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CC630EC"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600E680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0E145F0"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F91DF6" w:rsidRPr="00F03DE6" w:rsidRDefault="00F91DF6"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F91DF6" w:rsidRPr="00F03DE6" w:rsidRDefault="00F91DF6"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F91DF6" w:rsidRPr="00F03DE6" w:rsidRDefault="00F91DF6"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F91DF6" w:rsidRPr="00F03DE6" w:rsidRDefault="00F91DF6"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F91DF6" w:rsidRPr="00F03DE6" w14:paraId="29D339DA" w14:textId="77777777" w:rsidTr="000272FA">
                              <w:trPr>
                                <w:trHeight w:val="283"/>
                                <w:jc w:val="center"/>
                              </w:trPr>
                              <w:tc>
                                <w:tcPr>
                                  <w:tcW w:w="1984" w:type="dxa"/>
                                  <w:tcBorders>
                                    <w:top w:val="nil"/>
                                    <w:left w:val="nil"/>
                                    <w:bottom w:val="single" w:sz="12" w:space="0" w:color="auto"/>
                                    <w:right w:val="nil"/>
                                  </w:tcBorders>
                                  <w:shd w:val="clear" w:color="auto" w:fill="auto"/>
                                  <w:noWrap/>
                                  <w:vAlign w:val="center"/>
                                  <w:hideMark/>
                                </w:tcPr>
                                <w:p w14:paraId="23B924D1" w14:textId="77777777" w:rsidR="00F91DF6" w:rsidRPr="00F03DE6" w:rsidRDefault="00F91DF6"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F91DF6" w:rsidRPr="00F03DE6" w:rsidRDefault="00F91DF6"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F91DF6" w:rsidRPr="00F03DE6" w:rsidRDefault="00F91DF6"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F91DF6" w:rsidRPr="00F03DE6" w:rsidRDefault="00F91DF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F91DF6" w:rsidRPr="00F03DE6" w:rsidRDefault="00F91DF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F91DF6" w:rsidRPr="00F03DE6" w:rsidRDefault="00F91DF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F91DF6" w:rsidRPr="00F03DE6" w:rsidRDefault="00F91DF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F91DF6" w:rsidRPr="00F03DE6" w:rsidRDefault="00F91DF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F91DF6" w:rsidRPr="00F03DE6" w:rsidRDefault="00F91DF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F91DF6" w:rsidRPr="00F03DE6" w:rsidRDefault="00F91DF6" w:rsidP="00D773D1">
                                  <w:pPr>
                                    <w:spacing w:after="0" w:line="240" w:lineRule="auto"/>
                                    <w:jc w:val="center"/>
                                    <w:rPr>
                                      <w:rFonts w:ascii="Times New Roman" w:eastAsia="宋体" w:hAnsi="Times New Roman" w:cs="Times New Roman"/>
                                      <w:b/>
                                      <w:color w:val="000000"/>
                                      <w:sz w:val="21"/>
                                      <w:szCs w:val="21"/>
                                    </w:rPr>
                                  </w:pPr>
                                </w:p>
                              </w:tc>
                            </w:tr>
                            <w:tr w:rsidR="00F91DF6" w:rsidRPr="00F03DE6" w14:paraId="62AE7DA2" w14:textId="77777777" w:rsidTr="000272FA">
                              <w:trPr>
                                <w:trHeight w:val="283"/>
                                <w:jc w:val="center"/>
                              </w:trPr>
                              <w:tc>
                                <w:tcPr>
                                  <w:tcW w:w="13094" w:type="dxa"/>
                                  <w:gridSpan w:val="18"/>
                                  <w:tcBorders>
                                    <w:top w:val="nil"/>
                                    <w:left w:val="nil"/>
                                    <w:bottom w:val="nil"/>
                                    <w:right w:val="nil"/>
                                  </w:tcBorders>
                                  <w:shd w:val="clear" w:color="auto" w:fill="auto"/>
                                  <w:noWrap/>
                                  <w:vAlign w:val="center"/>
                                </w:tcPr>
                                <w:p w14:paraId="71F1C20E" w14:textId="7E3F9011" w:rsidR="00F91DF6" w:rsidRPr="00F03DE6" w:rsidRDefault="00F91DF6"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F91DF6" w:rsidRDefault="00F91DF6"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72" type="#_x0000_t202" style="position:absolute;left:0;text-align:left;margin-left:-122.85pt;margin-top:0;width:685.95pt;height:439.35pt;rotation:-90;z-index:251655168;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" filled="f" stroked="f">
                <v:textbox>
                  <w:txbxContent>
                    <w:p w14:paraId="52C022FB" w14:textId="71AD2500" w:rsidR="00F91DF6" w:rsidRPr="008323E8" w:rsidRDefault="00F91DF6"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del w:id="285" w:author="曾 翠红" w:date="2019-05-09T22:31:00Z">
                        <w:r w:rsidDel="00B86D23">
                          <w:rPr>
                            <w:rFonts w:ascii="Times New Roman" w:eastAsia="黑体" w:hAnsi="Times New Roman" w:cs="Times New Roman"/>
                            <w:bCs/>
                            <w:color w:val="000000"/>
                            <w:sz w:val="21"/>
                            <w:szCs w:val="21"/>
                          </w:rPr>
                          <w:delText>两熟</w:delText>
                        </w:r>
                        <w:r w:rsidDel="00B86D23">
                          <w:rPr>
                            <w:rFonts w:ascii="Times New Roman" w:eastAsia="黑体" w:hAnsi="Times New Roman" w:cs="Times New Roman" w:hint="eastAsia"/>
                            <w:bCs/>
                            <w:color w:val="000000"/>
                            <w:sz w:val="21"/>
                            <w:szCs w:val="21"/>
                          </w:rPr>
                          <w:delText>区</w:delText>
                        </w:r>
                        <w:r w:rsidRPr="008323E8" w:rsidDel="00B86D23">
                          <w:rPr>
                            <w:rFonts w:ascii="Times New Roman" w:eastAsia="黑体" w:hAnsi="Times New Roman" w:cs="Times New Roman"/>
                            <w:bCs/>
                            <w:color w:val="000000"/>
                            <w:sz w:val="21"/>
                            <w:szCs w:val="21"/>
                          </w:rPr>
                          <w:delText>玉米</w:delText>
                        </w:r>
                      </w:del>
                      <w:ins w:id="286" w:author="曾 翠红" w:date="2019-05-09T22:31:00Z">
                        <w:r>
                          <w:rPr>
                            <w:rFonts w:ascii="Times New Roman" w:eastAsia="黑体" w:hAnsi="Times New Roman" w:cs="Times New Roman"/>
                            <w:bCs/>
                            <w:color w:val="000000"/>
                            <w:sz w:val="21"/>
                            <w:szCs w:val="21"/>
                          </w:rPr>
                          <w:t>两熟区夏玉米</w:t>
                        </w:r>
                      </w:ins>
                      <w:r w:rsidRPr="008323E8">
                        <w:rPr>
                          <w:rFonts w:ascii="Times New Roman" w:eastAsia="黑体" w:hAnsi="Times New Roman" w:cs="Times New Roman"/>
                          <w:bCs/>
                          <w:color w:val="000000"/>
                          <w:sz w:val="21"/>
                          <w:szCs w:val="21"/>
                        </w:rPr>
                        <w:t>地区农户的基本特征和投入产出情况</w:t>
                      </w:r>
                    </w:p>
                    <w:tbl>
                      <w:tblPr>
                        <w:tblW w:w="13094"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F91DF6" w:rsidRPr="00F03DE6" w14:paraId="7913D5D9"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F91DF6" w:rsidRPr="00F03DE6" w:rsidRDefault="00F91DF6"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F91DF6" w:rsidRPr="00F03DE6" w:rsidRDefault="00F91DF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F91DF6" w:rsidRPr="00F03DE6" w:rsidRDefault="00F91DF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F91DF6" w:rsidRPr="00F03DE6" w:rsidRDefault="00F91DF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F91DF6" w:rsidRPr="00F03DE6" w:rsidRDefault="00F91DF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F91DF6" w:rsidRPr="00F03DE6" w:rsidRDefault="00F91DF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F91DF6" w:rsidRPr="00F03DE6" w:rsidRDefault="00F91DF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4692EC17" w14:textId="77777777" w:rsidR="00F91DF6" w:rsidRPr="00F03DE6" w:rsidRDefault="00F91DF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F91DF6" w:rsidRPr="00F03DE6" w:rsidRDefault="00F91DF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F91DF6" w:rsidRPr="00F03DE6" w:rsidRDefault="00F91DF6" w:rsidP="006B2738">
                            <w:pPr>
                              <w:spacing w:after="0" w:line="240" w:lineRule="auto"/>
                              <w:jc w:val="center"/>
                              <w:rPr>
                                <w:rFonts w:ascii="Times New Roman" w:eastAsia="宋体" w:hAnsi="Times New Roman" w:cs="Times New Roman"/>
                                <w:b/>
                                <w:color w:val="000000"/>
                                <w:sz w:val="21"/>
                                <w:szCs w:val="21"/>
                              </w:rPr>
                            </w:pPr>
                          </w:p>
                        </w:tc>
                      </w:tr>
                      <w:tr w:rsidR="00F91DF6" w:rsidRPr="00F03DE6" w14:paraId="00685442" w14:textId="77777777" w:rsidTr="000272FA">
                        <w:trPr>
                          <w:trHeight w:val="397"/>
                          <w:jc w:val="center"/>
                        </w:trPr>
                        <w:tc>
                          <w:tcPr>
                            <w:tcW w:w="1984" w:type="dxa"/>
                            <w:vMerge/>
                            <w:tcBorders>
                              <w:top w:val="single" w:sz="4" w:space="0" w:color="auto"/>
                              <w:left w:val="nil"/>
                              <w:bottom w:val="single" w:sz="4" w:space="0" w:color="000000"/>
                              <w:right w:val="nil"/>
                            </w:tcBorders>
                            <w:vAlign w:val="center"/>
                            <w:hideMark/>
                          </w:tcPr>
                          <w:p w14:paraId="08FFCDB0" w14:textId="77777777" w:rsidR="00F91DF6" w:rsidRPr="00F03DE6" w:rsidRDefault="00F91DF6"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F91DF6" w:rsidRPr="00F03DE6" w:rsidRDefault="00F91DF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FEBED36" w:rsidR="00F91DF6" w:rsidRPr="00F03DE6" w:rsidRDefault="00F91DF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5E294758" w:rsidR="00F91DF6" w:rsidRPr="00F03DE6" w:rsidRDefault="00F91DF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18E24743" w:rsidR="00F91DF6" w:rsidRPr="00F03DE6" w:rsidRDefault="00F91DF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F91DF6" w:rsidRPr="00F03DE6" w14:paraId="69DA243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D75292A"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6544C3E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top w:val="single" w:sz="4" w:space="0" w:color="auto"/>
                              <w:left w:val="nil"/>
                              <w:right w:val="nil"/>
                            </w:tcBorders>
                            <w:shd w:val="clear" w:color="auto" w:fill="auto"/>
                            <w:noWrap/>
                            <w:vAlign w:val="center"/>
                            <w:hideMark/>
                          </w:tcPr>
                          <w:p w14:paraId="1A1D8A5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A51996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single" w:sz="4" w:space="0" w:color="auto"/>
                              <w:left w:val="nil"/>
                              <w:bottom w:val="nil"/>
                              <w:right w:val="nil"/>
                            </w:tcBorders>
                            <w:shd w:val="clear" w:color="auto" w:fill="auto"/>
                            <w:noWrap/>
                            <w:vAlign w:val="center"/>
                            <w:hideMark/>
                          </w:tcPr>
                          <w:p w14:paraId="2777D8A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BBFEB8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4CBB0729"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3E0E926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single" w:sz="4" w:space="0" w:color="auto"/>
                              <w:left w:val="nil"/>
                              <w:bottom w:val="nil"/>
                              <w:right w:val="nil"/>
                            </w:tcBorders>
                            <w:shd w:val="clear" w:color="auto" w:fill="auto"/>
                            <w:noWrap/>
                            <w:vAlign w:val="center"/>
                            <w:hideMark/>
                          </w:tcPr>
                          <w:p w14:paraId="501433F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21A78C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3C9923CB"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9FEFBF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single" w:sz="4" w:space="0" w:color="auto"/>
                              <w:left w:val="nil"/>
                              <w:bottom w:val="nil"/>
                              <w:right w:val="nil"/>
                            </w:tcBorders>
                            <w:shd w:val="clear" w:color="auto" w:fill="auto"/>
                            <w:noWrap/>
                            <w:vAlign w:val="center"/>
                            <w:hideMark/>
                          </w:tcPr>
                          <w:p w14:paraId="2615D93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single" w:sz="4" w:space="0" w:color="auto"/>
                              <w:left w:val="nil"/>
                              <w:bottom w:val="nil"/>
                              <w:right w:val="nil"/>
                            </w:tcBorders>
                            <w:shd w:val="clear" w:color="auto" w:fill="auto"/>
                            <w:noWrap/>
                            <w:vAlign w:val="center"/>
                            <w:hideMark/>
                          </w:tcPr>
                          <w:p w14:paraId="2F3A4D86"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top w:val="single" w:sz="4" w:space="0" w:color="auto"/>
                              <w:left w:val="nil"/>
                              <w:right w:val="nil"/>
                            </w:tcBorders>
                            <w:shd w:val="clear" w:color="auto" w:fill="auto"/>
                            <w:noWrap/>
                            <w:vAlign w:val="center"/>
                            <w:hideMark/>
                          </w:tcPr>
                          <w:p w14:paraId="6ABCD8E8"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4D3E240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0ABDC9E"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66EC29D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F8C4CE"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6CC154C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D0DB8D5"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4343EB4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DE97E8"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F91DF6" w:rsidRPr="00F03DE6" w14:paraId="310047B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FA6829A"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F91DF6" w:rsidRPr="00F03DE6" w14:paraId="44B15BD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2CB1FE6"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6FA8EBE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1C8B03"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7B922B10"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E6FBC56"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6542646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18AFC53" w14:textId="084FB85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231C918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F1228F8"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F91DF6" w:rsidRPr="00F03DE6" w14:paraId="05B2E08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A070A76"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7832938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BE565"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6D2DA2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75285C6"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1C8DCAEE"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AB9A95E"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3FEA24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6AECB54"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F91DF6" w:rsidRPr="00F03DE6" w14:paraId="656D4A3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480DD4C"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22A5937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CC630EC"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F91DF6" w:rsidRPr="00F03DE6" w:rsidRDefault="00F91DF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F91DF6" w:rsidRPr="00F03DE6" w:rsidRDefault="00F91DF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F91DF6" w:rsidRPr="00F03DE6" w:rsidRDefault="00F91DF6" w:rsidP="006B2738">
                            <w:pPr>
                              <w:spacing w:after="0" w:line="240" w:lineRule="auto"/>
                              <w:jc w:val="center"/>
                              <w:rPr>
                                <w:rFonts w:ascii="Times New Roman" w:eastAsia="宋体" w:hAnsi="Times New Roman" w:cs="Times New Roman"/>
                                <w:color w:val="000000"/>
                                <w:sz w:val="21"/>
                                <w:szCs w:val="21"/>
                              </w:rPr>
                            </w:pPr>
                          </w:p>
                        </w:tc>
                      </w:tr>
                      <w:tr w:rsidR="00F91DF6" w:rsidRPr="00F03DE6" w14:paraId="600E680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0E145F0" w14:textId="77777777" w:rsidR="00F91DF6" w:rsidRPr="00F03DE6" w:rsidRDefault="00F91DF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F91DF6" w:rsidRPr="00F03DE6" w:rsidRDefault="00F91DF6"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F91DF6" w:rsidRPr="00F03DE6" w:rsidRDefault="00F91DF6"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F91DF6" w:rsidRPr="00F03DE6" w:rsidRDefault="00F91DF6"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F91DF6" w:rsidRPr="00F03DE6" w:rsidRDefault="00F91DF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F91DF6" w:rsidRPr="00F03DE6" w:rsidRDefault="00F91DF6"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F91DF6" w:rsidRPr="00F03DE6" w14:paraId="29D339DA" w14:textId="77777777" w:rsidTr="000272FA">
                        <w:trPr>
                          <w:trHeight w:val="283"/>
                          <w:jc w:val="center"/>
                        </w:trPr>
                        <w:tc>
                          <w:tcPr>
                            <w:tcW w:w="1984" w:type="dxa"/>
                            <w:tcBorders>
                              <w:top w:val="nil"/>
                              <w:left w:val="nil"/>
                              <w:bottom w:val="single" w:sz="12" w:space="0" w:color="auto"/>
                              <w:right w:val="nil"/>
                            </w:tcBorders>
                            <w:shd w:val="clear" w:color="auto" w:fill="auto"/>
                            <w:noWrap/>
                            <w:vAlign w:val="center"/>
                            <w:hideMark/>
                          </w:tcPr>
                          <w:p w14:paraId="23B924D1" w14:textId="77777777" w:rsidR="00F91DF6" w:rsidRPr="00F03DE6" w:rsidRDefault="00F91DF6"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F91DF6" w:rsidRPr="00F03DE6" w:rsidRDefault="00F91DF6"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F91DF6" w:rsidRPr="00F03DE6" w:rsidRDefault="00F91DF6"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F91DF6" w:rsidRPr="00F03DE6" w:rsidRDefault="00F91DF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F91DF6" w:rsidRPr="00F03DE6" w:rsidRDefault="00F91DF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F91DF6" w:rsidRPr="00F03DE6" w:rsidRDefault="00F91DF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F91DF6" w:rsidRPr="00F03DE6" w:rsidRDefault="00F91DF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F91DF6" w:rsidRPr="00F03DE6" w:rsidRDefault="00F91DF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F91DF6" w:rsidRPr="00F03DE6" w:rsidRDefault="00F91DF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F91DF6" w:rsidRPr="00F03DE6" w:rsidRDefault="00F91DF6" w:rsidP="00D773D1">
                            <w:pPr>
                              <w:spacing w:after="0" w:line="240" w:lineRule="auto"/>
                              <w:jc w:val="center"/>
                              <w:rPr>
                                <w:rFonts w:ascii="Times New Roman" w:eastAsia="宋体" w:hAnsi="Times New Roman" w:cs="Times New Roman"/>
                                <w:b/>
                                <w:color w:val="000000"/>
                                <w:sz w:val="21"/>
                                <w:szCs w:val="21"/>
                              </w:rPr>
                            </w:pPr>
                          </w:p>
                        </w:tc>
                      </w:tr>
                      <w:tr w:rsidR="00F91DF6" w:rsidRPr="00F03DE6" w14:paraId="62AE7DA2" w14:textId="77777777" w:rsidTr="000272FA">
                        <w:trPr>
                          <w:trHeight w:val="283"/>
                          <w:jc w:val="center"/>
                        </w:trPr>
                        <w:tc>
                          <w:tcPr>
                            <w:tcW w:w="13094" w:type="dxa"/>
                            <w:gridSpan w:val="18"/>
                            <w:tcBorders>
                              <w:top w:val="nil"/>
                              <w:left w:val="nil"/>
                              <w:bottom w:val="nil"/>
                              <w:right w:val="nil"/>
                            </w:tcBorders>
                            <w:shd w:val="clear" w:color="auto" w:fill="auto"/>
                            <w:noWrap/>
                            <w:vAlign w:val="center"/>
                          </w:tcPr>
                          <w:p w14:paraId="71F1C20E" w14:textId="7E3F9011" w:rsidR="00F91DF6" w:rsidRPr="00F03DE6" w:rsidRDefault="00F91DF6"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F91DF6" w:rsidRDefault="00F91DF6" w:rsidP="00C62DA7">
                      <w:pPr>
                        <w:spacing w:after="83"/>
                        <w:ind w:firstLine="440"/>
                        <w:jc w:val="center"/>
                      </w:pPr>
                    </w:p>
                  </w:txbxContent>
                </v:textbox>
                <w10:wrap type="square" anchorx="margin" anchory="margin"/>
              </v:shape>
            </w:pict>
          </mc:Fallback>
        </mc:AlternateContent>
      </w:r>
    </w:p>
    <w:p w14:paraId="5947B8C0" w14:textId="77777777" w:rsidR="00F03DE6" w:rsidRDefault="00F03DE6" w:rsidP="008D5D41">
      <w:pPr>
        <w:spacing w:after="0" w:line="400" w:lineRule="exact"/>
        <w:outlineLvl w:val="2"/>
        <w:rPr>
          <w:rFonts w:ascii="Times New Roman" w:eastAsia="黑体" w:hAnsi="Times New Roman" w:cs="Times New Roman"/>
          <w:sz w:val="24"/>
          <w:szCs w:val="24"/>
        </w:rPr>
        <w:sectPr w:rsidR="00F03DE6" w:rsidSect="00571244">
          <w:pgSz w:w="11906" w:h="16838" w:code="9"/>
          <w:pgMar w:top="1701" w:right="1418" w:bottom="1418" w:left="1701" w:header="1304" w:footer="1021" w:gutter="0"/>
          <w:cols w:space="425"/>
          <w:docGrid w:type="lines" w:linePitch="326"/>
        </w:sectPr>
      </w:pPr>
    </w:p>
    <w:p w14:paraId="156688AA" w14:textId="0952FDAB" w:rsidR="00742017" w:rsidRPr="00292707"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w:t>
      </w:r>
      <w:r w:rsidR="00BA2D62">
        <w:rPr>
          <w:rFonts w:ascii="Times New Roman" w:eastAsia="黑体" w:hAnsi="Times New Roman" w:cs="Times New Roman" w:hint="eastAsia"/>
          <w:sz w:val="24"/>
          <w:szCs w:val="24"/>
        </w:rPr>
        <w:t>区</w:t>
      </w:r>
      <w:ins w:id="287" w:author="曾 翠红" w:date="2019-05-08T22:39:00Z">
        <w:r w:rsidR="00463109">
          <w:rPr>
            <w:rFonts w:ascii="Times New Roman" w:eastAsia="黑体" w:hAnsi="Times New Roman" w:cs="Times New Roman" w:hint="eastAsia"/>
            <w:sz w:val="24"/>
            <w:szCs w:val="24"/>
          </w:rPr>
          <w:t>冬</w:t>
        </w:r>
      </w:ins>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1995AFB0" w14:textId="509A276A"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两熟区种植小麦的农户数据总共</w:t>
      </w:r>
      <w:r w:rsidRPr="00C62D74">
        <w:rPr>
          <w:rFonts w:ascii="Times New Roman" w:hAnsi="Times New Roman" w:cs="Times New Roman" w:hint="eastAsia"/>
          <w:sz w:val="24"/>
          <w:szCs w:val="24"/>
        </w:rPr>
        <w:t>有</w:t>
      </w:r>
      <w:r w:rsidRPr="00C46A1B">
        <w:rPr>
          <w:rFonts w:ascii="Times New Roman" w:hAnsi="Times New Roman" w:cs="Times New Roman"/>
          <w:sz w:val="24"/>
          <w:szCs w:val="24"/>
        </w:rPr>
        <w:t>9275</w:t>
      </w:r>
      <w:r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Pr="00C62D74">
        <w:rPr>
          <w:rFonts w:ascii="Times New Roman" w:hAnsi="Times New Roman" w:cs="Times New Roman" w:hint="eastAsia"/>
          <w:sz w:val="24"/>
          <w:szCs w:val="24"/>
        </w:rPr>
        <w:t>，涉及</w:t>
      </w:r>
      <w:r w:rsidRPr="00C46A1B">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和河南六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sidRPr="00C62D74">
        <w:rPr>
          <w:rFonts w:ascii="Times New Roman" w:hAnsi="Times New Roman" w:cs="Times New Roman" w:hint="eastAsia"/>
          <w:sz w:val="24"/>
          <w:szCs w:val="24"/>
        </w:rPr>
        <w:t>可以看出，</w:t>
      </w:r>
      <w:del w:id="288" w:author="曾 翠红" w:date="2019-05-12T08:41:00Z">
        <w:r w:rsidRPr="00C62D74" w:rsidDel="00DF1CC3">
          <w:rPr>
            <w:rFonts w:ascii="Times New Roman" w:hAnsi="Times New Roman" w:cs="Times New Roman" w:hint="eastAsia"/>
            <w:sz w:val="24"/>
            <w:szCs w:val="24"/>
          </w:rPr>
          <w:delText>农户</w:delText>
        </w:r>
      </w:del>
      <w:ins w:id="289" w:author="曾 翠红" w:date="2019-05-12T08:41:00Z">
        <w:r w:rsidR="00DF1CC3">
          <w:rPr>
            <w:rFonts w:ascii="Times New Roman" w:hAnsi="Times New Roman" w:cs="Times New Roman" w:hint="eastAsia"/>
            <w:sz w:val="24"/>
            <w:szCs w:val="24"/>
          </w:rPr>
          <w:t>每户</w:t>
        </w:r>
      </w:ins>
      <w:ins w:id="290" w:author="曾 翠红" w:date="2019-05-08T22:41:00Z">
        <w:r w:rsidR="00463109">
          <w:rPr>
            <w:rFonts w:ascii="Times New Roman" w:hAnsi="Times New Roman" w:cs="Times New Roman" w:hint="eastAsia"/>
            <w:sz w:val="24"/>
            <w:szCs w:val="24"/>
          </w:rPr>
          <w:t>小麦</w:t>
        </w:r>
      </w:ins>
      <w:del w:id="291" w:author="曾 翠红" w:date="2019-05-08T22:41:00Z">
        <w:r w:rsidRPr="00C62D74" w:rsidDel="00463109">
          <w:rPr>
            <w:rFonts w:ascii="Times New Roman" w:hAnsi="Times New Roman" w:cs="Times New Roman" w:hint="eastAsia"/>
            <w:sz w:val="24"/>
            <w:szCs w:val="24"/>
          </w:rPr>
          <w:delText>玉米</w:delText>
        </w:r>
      </w:del>
      <w:r w:rsidRPr="00C62D74">
        <w:rPr>
          <w:rFonts w:ascii="Times New Roman" w:hAnsi="Times New Roman" w:cs="Times New Roman" w:hint="eastAsia"/>
          <w:sz w:val="24"/>
          <w:szCs w:val="24"/>
        </w:rPr>
        <w:t>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sidRPr="00C46A1B">
        <w:rPr>
          <w:rFonts w:ascii="Times New Roman" w:hAnsi="Times New Roman" w:cs="Times New Roman"/>
          <w:sz w:val="24"/>
          <w:szCs w:val="24"/>
        </w:rPr>
        <w:t>50</w:t>
      </w:r>
      <w:r>
        <w:rPr>
          <w:rFonts w:ascii="Times New Roman" w:hAnsi="Times New Roman" w:cs="Times New Roman" w:hint="eastAsia"/>
          <w:sz w:val="24"/>
          <w:szCs w:val="24"/>
        </w:rPr>
        <w:t>亩以下，</w:t>
      </w:r>
      <w:r w:rsidRPr="00C46A1B">
        <w:rPr>
          <w:rFonts w:ascii="Times New Roman" w:hAnsi="Times New Roman" w:cs="Times New Roman"/>
          <w:sz w:val="24"/>
          <w:szCs w:val="24"/>
        </w:rPr>
        <w:t>50</w:t>
      </w:r>
      <w:r>
        <w:rPr>
          <w:rFonts w:ascii="Times New Roman" w:hAnsi="Times New Roman" w:cs="Times New Roman" w:hint="eastAsia"/>
          <w:sz w:val="24"/>
          <w:szCs w:val="24"/>
        </w:rPr>
        <w:t>亩以上仅有</w:t>
      </w:r>
      <w:r w:rsidRPr="00C46A1B">
        <w:rPr>
          <w:rFonts w:ascii="Times New Roman" w:hAnsi="Times New Roman" w:cs="Times New Roman"/>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92</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8</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sidRPr="00C46A1B">
        <w:rPr>
          <w:rFonts w:ascii="Times New Roman" w:hAnsi="Times New Roman" w:cs="Times New Roman"/>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w:t>
      </w:r>
    </w:p>
    <w:p w14:paraId="1E81A2D2" w14:textId="012DB06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4</w:t>
      </w:r>
      <w:ins w:id="292" w:author="曾 翠红" w:date="2019-05-09T16:09:00Z">
        <w:r w:rsidR="00E30B96">
          <w:rPr>
            <w:rFonts w:ascii="Times New Roman" w:hAnsi="Times New Roman" w:cs="Times New Roman" w:hint="eastAsia"/>
            <w:sz w:val="24"/>
            <w:szCs w:val="24"/>
          </w:rPr>
          <w:t>亩</w:t>
        </w:r>
      </w:ins>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51</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53</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18</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元和</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6E500863" w14:textId="3EEE4AEC" w:rsidR="00742017"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样本总体平均每亩</w:t>
      </w:r>
      <w:ins w:id="293" w:author="曾 翠红" w:date="2019-05-08T22:41:00Z">
        <w:r w:rsidR="00463109">
          <w:rPr>
            <w:rFonts w:ascii="Times New Roman" w:hAnsi="Times New Roman" w:cs="Times New Roman" w:hint="eastAsia"/>
            <w:sz w:val="24"/>
            <w:szCs w:val="24"/>
          </w:rPr>
          <w:t>小麦</w:t>
        </w:r>
      </w:ins>
      <w:r>
        <w:rPr>
          <w:rFonts w:ascii="Times New Roman" w:hAnsi="Times New Roman" w:cs="Times New Roman" w:hint="eastAsia"/>
          <w:sz w:val="24"/>
          <w:szCs w:val="24"/>
        </w:rPr>
        <w:t>产量</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420</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小农户每亩产量为</w:t>
      </w:r>
      <w:r w:rsidRPr="00C46A1B">
        <w:rPr>
          <w:rFonts w:ascii="Times New Roman" w:hAnsi="Times New Roman" w:cs="Times New Roman"/>
          <w:sz w:val="24"/>
          <w:szCs w:val="24"/>
        </w:rPr>
        <w:t>419</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农户每亩产量为</w:t>
      </w:r>
      <w:r w:rsidRPr="00C46A1B">
        <w:rPr>
          <w:rFonts w:ascii="Times New Roman" w:hAnsi="Times New Roman" w:cs="Times New Roman"/>
          <w:sz w:val="24"/>
          <w:szCs w:val="24"/>
        </w:rPr>
        <w:t>432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千克，单产</w:t>
      </w:r>
      <w:r w:rsidRPr="00C62D74">
        <w:rPr>
          <w:rFonts w:ascii="Times New Roman" w:hAnsi="Times New Roman" w:cs="Times New Roman" w:hint="eastAsia"/>
          <w:sz w:val="24"/>
          <w:szCs w:val="24"/>
        </w:rPr>
        <w:t>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sidRPr="00C46A1B">
        <w:rPr>
          <w:rFonts w:ascii="Times New Roman" w:hAnsi="Times New Roman" w:cs="Times New Roman"/>
          <w:sz w:val="24"/>
          <w:szCs w:val="24"/>
        </w:rPr>
        <w:t>175</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129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116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F5E9D5A" w14:textId="77777777" w:rsidR="00742017" w:rsidRDefault="00742017" w:rsidP="00742017">
      <w:pPr>
        <w:ind w:firstLine="480"/>
        <w:rPr>
          <w:rFonts w:ascii="Times New Roman" w:hAnsi="Times New Roman" w:cs="Times New Roman"/>
          <w:sz w:val="24"/>
          <w:szCs w:val="24"/>
        </w:rPr>
        <w:sectPr w:rsidR="00742017" w:rsidSect="00AA451C">
          <w:headerReference w:type="default" r:id="rId36"/>
          <w:pgSz w:w="11906" w:h="16838" w:code="9"/>
          <w:pgMar w:top="1701" w:right="1418" w:bottom="1418" w:left="1701" w:header="1304" w:footer="1021" w:gutter="0"/>
          <w:cols w:space="425"/>
          <w:docGrid w:type="lines" w:linePitch="326"/>
        </w:sectPr>
      </w:pPr>
    </w:p>
    <w:p w14:paraId="3BC74203" w14:textId="77777777" w:rsidR="00742017" w:rsidRDefault="00742017" w:rsidP="00742017">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32BEBB85" wp14:editId="3949AF2A">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103A5288" w14:textId="07092109" w:rsidR="00F91DF6" w:rsidRPr="00563044" w:rsidRDefault="00F91DF6" w:rsidP="00742017">
                            <w:pPr>
                              <w:spacing w:beforeLines="100" w:before="326" w:after="0" w:line="240" w:lineRule="auto"/>
                              <w:jc w:val="center"/>
                              <w:rPr>
                                <w:rFonts w:ascii="Times New Roman" w:eastAsia="黑体" w:hAnsi="Times New Roman" w:cs="Times New Roman"/>
                                <w:bCs/>
                                <w:color w:val="000000"/>
                                <w:sz w:val="21"/>
                                <w:szCs w:val="21"/>
                              </w:rPr>
                            </w:pPr>
                            <w:bookmarkStart w:id="294"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del w:id="295" w:author="曾 翠红" w:date="2019-05-09T22:31:00Z">
                              <w:r w:rsidRPr="00563044" w:rsidDel="00B86D23">
                                <w:rPr>
                                  <w:rFonts w:ascii="Times New Roman" w:eastAsia="黑体" w:hAnsi="Times New Roman" w:cs="Times New Roman"/>
                                  <w:bCs/>
                                  <w:color w:val="000000"/>
                                  <w:sz w:val="21"/>
                                  <w:szCs w:val="21"/>
                                </w:rPr>
                                <w:delText>两熟</w:delText>
                              </w:r>
                              <w:r w:rsidDel="00B86D23">
                                <w:rPr>
                                  <w:rFonts w:ascii="Times New Roman" w:eastAsia="黑体" w:hAnsi="Times New Roman" w:cs="Times New Roman" w:hint="eastAsia"/>
                                  <w:bCs/>
                                  <w:color w:val="000000"/>
                                  <w:sz w:val="21"/>
                                  <w:szCs w:val="21"/>
                                </w:rPr>
                                <w:delText>区</w:delText>
                              </w:r>
                              <w:r w:rsidRPr="00563044" w:rsidDel="00B86D23">
                                <w:rPr>
                                  <w:rFonts w:ascii="Times New Roman" w:eastAsia="黑体" w:hAnsi="Times New Roman" w:cs="Times New Roman"/>
                                  <w:bCs/>
                                  <w:color w:val="000000"/>
                                  <w:sz w:val="21"/>
                                  <w:szCs w:val="21"/>
                                </w:rPr>
                                <w:delText>小麦</w:delText>
                              </w:r>
                            </w:del>
                            <w:ins w:id="296" w:author="曾 翠红" w:date="2019-05-09T22:31:00Z">
                              <w:r>
                                <w:rPr>
                                  <w:rFonts w:ascii="Times New Roman" w:eastAsia="黑体" w:hAnsi="Times New Roman" w:cs="Times New Roman"/>
                                  <w:bCs/>
                                  <w:color w:val="000000"/>
                                  <w:sz w:val="21"/>
                                  <w:szCs w:val="21"/>
                                </w:rPr>
                                <w:t>两熟区冬小麦</w:t>
                              </w:r>
                            </w:ins>
                            <w:r w:rsidRPr="00563044">
                              <w:rPr>
                                <w:rFonts w:ascii="Times New Roman" w:eastAsia="黑体" w:hAnsi="Times New Roman" w:cs="Times New Roman"/>
                                <w:bCs/>
                                <w:color w:val="000000"/>
                                <w:sz w:val="21"/>
                                <w:szCs w:val="21"/>
                              </w:rPr>
                              <w:t>地区农户的基本特征和投入产出情况</w:t>
                            </w:r>
                            <w:bookmarkEnd w:id="294"/>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F91DF6" w:rsidRPr="00F03DE6" w14:paraId="42C149FC" w14:textId="77777777" w:rsidTr="00740008">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0B3018F"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3F8315CA"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bottom w:val="single" w:sz="4" w:space="0" w:color="auto"/>
                                    <w:right w:val="nil"/>
                                  </w:tcBorders>
                                  <w:shd w:val="clear" w:color="auto" w:fill="auto"/>
                                  <w:noWrap/>
                                  <w:vAlign w:val="center"/>
                                  <w:hideMark/>
                                </w:tcPr>
                                <w:p w14:paraId="2F3942B8"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p>
                              </w:tc>
                            </w:tr>
                            <w:tr w:rsidR="00F91DF6" w:rsidRPr="00F03DE6" w14:paraId="38458279" w14:textId="77777777" w:rsidTr="00740008">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BCAC627" w14:textId="4D3EE248" w:rsidR="00F91DF6" w:rsidRPr="00F03DE6" w:rsidRDefault="00F91DF6"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C919D1" w14:textId="27F94561" w:rsidR="00F91DF6" w:rsidRPr="00F03DE6" w:rsidRDefault="00F91DF6"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top w:val="single" w:sz="4" w:space="0" w:color="auto"/>
                                    <w:left w:val="nil"/>
                                    <w:bottom w:val="single" w:sz="4" w:space="0" w:color="auto"/>
                                    <w:right w:val="nil"/>
                                  </w:tcBorders>
                                  <w:shd w:val="clear" w:color="auto" w:fill="auto"/>
                                  <w:noWrap/>
                                  <w:vAlign w:val="center"/>
                                  <w:hideMark/>
                                </w:tcPr>
                                <w:p w14:paraId="7E73B722" w14:textId="379ED7A7" w:rsidR="00F91DF6" w:rsidRPr="00F03DE6" w:rsidRDefault="00F91DF6" w:rsidP="0060660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F91DF6" w:rsidRPr="00F03DE6" w14:paraId="61575B3F" w14:textId="77777777" w:rsidTr="00740008">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64CD7E5"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single" w:sz="4" w:space="0" w:color="auto"/>
                                    <w:left w:val="nil"/>
                                    <w:bottom w:val="nil"/>
                                    <w:right w:val="nil"/>
                                  </w:tcBorders>
                                  <w:shd w:val="clear" w:color="auto" w:fill="auto"/>
                                  <w:noWrap/>
                                  <w:vAlign w:val="center"/>
                                  <w:hideMark/>
                                </w:tcPr>
                                <w:p w14:paraId="1D03237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single" w:sz="4" w:space="0" w:color="auto"/>
                                    <w:left w:val="nil"/>
                                    <w:bottom w:val="nil"/>
                                    <w:right w:val="nil"/>
                                  </w:tcBorders>
                                  <w:shd w:val="clear" w:color="auto" w:fill="auto"/>
                                  <w:noWrap/>
                                  <w:vAlign w:val="center"/>
                                  <w:hideMark/>
                                </w:tcPr>
                                <w:p w14:paraId="1C754E3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top w:val="single" w:sz="4" w:space="0" w:color="auto"/>
                                    <w:left w:val="nil"/>
                                    <w:right w:val="nil"/>
                                  </w:tcBorders>
                                  <w:shd w:val="clear" w:color="auto" w:fill="auto"/>
                                  <w:noWrap/>
                                  <w:vAlign w:val="center"/>
                                  <w:hideMark/>
                                </w:tcPr>
                                <w:p w14:paraId="5B45C18F"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E1F6C4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single" w:sz="4" w:space="0" w:color="auto"/>
                                    <w:left w:val="nil"/>
                                    <w:bottom w:val="nil"/>
                                    <w:right w:val="nil"/>
                                  </w:tcBorders>
                                  <w:shd w:val="clear" w:color="auto" w:fill="auto"/>
                                  <w:noWrap/>
                                  <w:vAlign w:val="center"/>
                                  <w:hideMark/>
                                </w:tcPr>
                                <w:p w14:paraId="3689DE1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single" w:sz="4" w:space="0" w:color="auto"/>
                                    <w:left w:val="nil"/>
                                    <w:bottom w:val="nil"/>
                                    <w:right w:val="nil"/>
                                  </w:tcBorders>
                                  <w:shd w:val="clear" w:color="auto" w:fill="auto"/>
                                  <w:noWrap/>
                                  <w:vAlign w:val="center"/>
                                  <w:hideMark/>
                                </w:tcPr>
                                <w:p w14:paraId="621B2E8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top w:val="single" w:sz="4" w:space="0" w:color="auto"/>
                                    <w:left w:val="nil"/>
                                    <w:right w:val="nil"/>
                                  </w:tcBorders>
                                  <w:shd w:val="clear" w:color="auto" w:fill="auto"/>
                                  <w:noWrap/>
                                  <w:vAlign w:val="center"/>
                                  <w:hideMark/>
                                </w:tcPr>
                                <w:p w14:paraId="47D557D2"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E96FE8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single" w:sz="4" w:space="0" w:color="auto"/>
                                    <w:left w:val="nil"/>
                                    <w:bottom w:val="nil"/>
                                    <w:right w:val="nil"/>
                                  </w:tcBorders>
                                  <w:shd w:val="clear" w:color="auto" w:fill="auto"/>
                                  <w:noWrap/>
                                  <w:vAlign w:val="center"/>
                                  <w:hideMark/>
                                </w:tcPr>
                                <w:p w14:paraId="61AEBEA8"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single" w:sz="4" w:space="0" w:color="auto"/>
                                    <w:left w:val="nil"/>
                                    <w:bottom w:val="nil"/>
                                    <w:right w:val="nil"/>
                                  </w:tcBorders>
                                  <w:shd w:val="clear" w:color="auto" w:fill="auto"/>
                                  <w:noWrap/>
                                  <w:vAlign w:val="center"/>
                                  <w:hideMark/>
                                </w:tcPr>
                                <w:p w14:paraId="07D50F6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top w:val="single" w:sz="4" w:space="0" w:color="auto"/>
                                    <w:left w:val="nil"/>
                                    <w:right w:val="nil"/>
                                  </w:tcBorders>
                                  <w:shd w:val="clear" w:color="auto" w:fill="auto"/>
                                  <w:noWrap/>
                                  <w:vAlign w:val="center"/>
                                  <w:hideMark/>
                                </w:tcPr>
                                <w:p w14:paraId="13BD544A"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F91DF6" w:rsidRPr="00F03DE6" w:rsidRDefault="00F91DF6"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F91DF6" w:rsidRPr="00F03DE6" w:rsidRDefault="00F91DF6"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p>
                              </w:tc>
                            </w:tr>
                            <w:tr w:rsidR="00F91DF6"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F91DF6" w:rsidRPr="00F03DE6" w:rsidRDefault="00F91DF6"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F91DF6" w:rsidRDefault="00F91DF6" w:rsidP="00742017">
                            <w:pPr>
                              <w:spacing w:after="0" w:line="240" w:lineRule="auto"/>
                              <w:ind w:firstLine="440"/>
                              <w:jc w:val="center"/>
                            </w:pPr>
                          </w:p>
                          <w:p w14:paraId="36026842" w14:textId="77777777" w:rsidR="00F91DF6" w:rsidRDefault="00F91DF6" w:rsidP="00742017">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EBB85" id="_x0000_s1073" type="#_x0000_t202" style="position:absolute;left:0;text-align:left;margin-left:0;margin-top:0;width:685.95pt;height:439.35pt;rotation:-90;z-index:25165824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yyKAIAAAw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" filled="f" stroked="f">
                <v:textbox>
                  <w:txbxContent>
                    <w:p w14:paraId="103A5288" w14:textId="07092109" w:rsidR="00F91DF6" w:rsidRPr="00563044" w:rsidRDefault="00F91DF6" w:rsidP="00742017">
                      <w:pPr>
                        <w:spacing w:beforeLines="100" w:before="326" w:after="0" w:line="240" w:lineRule="auto"/>
                        <w:jc w:val="center"/>
                        <w:rPr>
                          <w:rFonts w:ascii="Times New Roman" w:eastAsia="黑体" w:hAnsi="Times New Roman" w:cs="Times New Roman"/>
                          <w:bCs/>
                          <w:color w:val="000000"/>
                          <w:sz w:val="21"/>
                          <w:szCs w:val="21"/>
                        </w:rPr>
                      </w:pPr>
                      <w:bookmarkStart w:id="297"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del w:id="298" w:author="曾 翠红" w:date="2019-05-09T22:31:00Z">
                        <w:r w:rsidRPr="00563044" w:rsidDel="00B86D23">
                          <w:rPr>
                            <w:rFonts w:ascii="Times New Roman" w:eastAsia="黑体" w:hAnsi="Times New Roman" w:cs="Times New Roman"/>
                            <w:bCs/>
                            <w:color w:val="000000"/>
                            <w:sz w:val="21"/>
                            <w:szCs w:val="21"/>
                          </w:rPr>
                          <w:delText>两熟</w:delText>
                        </w:r>
                        <w:r w:rsidDel="00B86D23">
                          <w:rPr>
                            <w:rFonts w:ascii="Times New Roman" w:eastAsia="黑体" w:hAnsi="Times New Roman" w:cs="Times New Roman" w:hint="eastAsia"/>
                            <w:bCs/>
                            <w:color w:val="000000"/>
                            <w:sz w:val="21"/>
                            <w:szCs w:val="21"/>
                          </w:rPr>
                          <w:delText>区</w:delText>
                        </w:r>
                        <w:r w:rsidRPr="00563044" w:rsidDel="00B86D23">
                          <w:rPr>
                            <w:rFonts w:ascii="Times New Roman" w:eastAsia="黑体" w:hAnsi="Times New Roman" w:cs="Times New Roman"/>
                            <w:bCs/>
                            <w:color w:val="000000"/>
                            <w:sz w:val="21"/>
                            <w:szCs w:val="21"/>
                          </w:rPr>
                          <w:delText>小麦</w:delText>
                        </w:r>
                      </w:del>
                      <w:ins w:id="299" w:author="曾 翠红" w:date="2019-05-09T22:31:00Z">
                        <w:r>
                          <w:rPr>
                            <w:rFonts w:ascii="Times New Roman" w:eastAsia="黑体" w:hAnsi="Times New Roman" w:cs="Times New Roman"/>
                            <w:bCs/>
                            <w:color w:val="000000"/>
                            <w:sz w:val="21"/>
                            <w:szCs w:val="21"/>
                          </w:rPr>
                          <w:t>两熟区冬小麦</w:t>
                        </w:r>
                      </w:ins>
                      <w:r w:rsidRPr="00563044">
                        <w:rPr>
                          <w:rFonts w:ascii="Times New Roman" w:eastAsia="黑体" w:hAnsi="Times New Roman" w:cs="Times New Roman"/>
                          <w:bCs/>
                          <w:color w:val="000000"/>
                          <w:sz w:val="21"/>
                          <w:szCs w:val="21"/>
                        </w:rPr>
                        <w:t>地区农户的基本特征和投入产出情况</w:t>
                      </w:r>
                      <w:bookmarkEnd w:id="297"/>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F91DF6" w:rsidRPr="00F03DE6" w14:paraId="42C149FC" w14:textId="77777777" w:rsidTr="00740008">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0B3018F"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3F8315CA"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bottom w:val="single" w:sz="4" w:space="0" w:color="auto"/>
                              <w:right w:val="nil"/>
                            </w:tcBorders>
                            <w:shd w:val="clear" w:color="auto" w:fill="auto"/>
                            <w:noWrap/>
                            <w:vAlign w:val="center"/>
                            <w:hideMark/>
                          </w:tcPr>
                          <w:p w14:paraId="2F3942B8"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p>
                        </w:tc>
                      </w:tr>
                      <w:tr w:rsidR="00F91DF6" w:rsidRPr="00F03DE6" w14:paraId="38458279" w14:textId="77777777" w:rsidTr="00740008">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BCAC627" w14:textId="4D3EE248" w:rsidR="00F91DF6" w:rsidRPr="00F03DE6" w:rsidRDefault="00F91DF6"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C919D1" w14:textId="27F94561" w:rsidR="00F91DF6" w:rsidRPr="00F03DE6" w:rsidRDefault="00F91DF6"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top w:val="single" w:sz="4" w:space="0" w:color="auto"/>
                              <w:left w:val="nil"/>
                              <w:bottom w:val="single" w:sz="4" w:space="0" w:color="auto"/>
                              <w:right w:val="nil"/>
                            </w:tcBorders>
                            <w:shd w:val="clear" w:color="auto" w:fill="auto"/>
                            <w:noWrap/>
                            <w:vAlign w:val="center"/>
                            <w:hideMark/>
                          </w:tcPr>
                          <w:p w14:paraId="7E73B722" w14:textId="379ED7A7" w:rsidR="00F91DF6" w:rsidRPr="00F03DE6" w:rsidRDefault="00F91DF6" w:rsidP="0060660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F91DF6" w:rsidRPr="00F03DE6" w14:paraId="61575B3F" w14:textId="77777777" w:rsidTr="00740008">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64CD7E5"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single" w:sz="4" w:space="0" w:color="auto"/>
                              <w:left w:val="nil"/>
                              <w:bottom w:val="nil"/>
                              <w:right w:val="nil"/>
                            </w:tcBorders>
                            <w:shd w:val="clear" w:color="auto" w:fill="auto"/>
                            <w:noWrap/>
                            <w:vAlign w:val="center"/>
                            <w:hideMark/>
                          </w:tcPr>
                          <w:p w14:paraId="1D03237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single" w:sz="4" w:space="0" w:color="auto"/>
                              <w:left w:val="nil"/>
                              <w:bottom w:val="nil"/>
                              <w:right w:val="nil"/>
                            </w:tcBorders>
                            <w:shd w:val="clear" w:color="auto" w:fill="auto"/>
                            <w:noWrap/>
                            <w:vAlign w:val="center"/>
                            <w:hideMark/>
                          </w:tcPr>
                          <w:p w14:paraId="1C754E3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top w:val="single" w:sz="4" w:space="0" w:color="auto"/>
                              <w:left w:val="nil"/>
                              <w:right w:val="nil"/>
                            </w:tcBorders>
                            <w:shd w:val="clear" w:color="auto" w:fill="auto"/>
                            <w:noWrap/>
                            <w:vAlign w:val="center"/>
                            <w:hideMark/>
                          </w:tcPr>
                          <w:p w14:paraId="5B45C18F"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E1F6C4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single" w:sz="4" w:space="0" w:color="auto"/>
                              <w:left w:val="nil"/>
                              <w:bottom w:val="nil"/>
                              <w:right w:val="nil"/>
                            </w:tcBorders>
                            <w:shd w:val="clear" w:color="auto" w:fill="auto"/>
                            <w:noWrap/>
                            <w:vAlign w:val="center"/>
                            <w:hideMark/>
                          </w:tcPr>
                          <w:p w14:paraId="3689DE1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single" w:sz="4" w:space="0" w:color="auto"/>
                              <w:left w:val="nil"/>
                              <w:bottom w:val="nil"/>
                              <w:right w:val="nil"/>
                            </w:tcBorders>
                            <w:shd w:val="clear" w:color="auto" w:fill="auto"/>
                            <w:noWrap/>
                            <w:vAlign w:val="center"/>
                            <w:hideMark/>
                          </w:tcPr>
                          <w:p w14:paraId="621B2E8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top w:val="single" w:sz="4" w:space="0" w:color="auto"/>
                              <w:left w:val="nil"/>
                              <w:right w:val="nil"/>
                            </w:tcBorders>
                            <w:shd w:val="clear" w:color="auto" w:fill="auto"/>
                            <w:noWrap/>
                            <w:vAlign w:val="center"/>
                            <w:hideMark/>
                          </w:tcPr>
                          <w:p w14:paraId="47D557D2"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E96FE8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single" w:sz="4" w:space="0" w:color="auto"/>
                              <w:left w:val="nil"/>
                              <w:bottom w:val="nil"/>
                              <w:right w:val="nil"/>
                            </w:tcBorders>
                            <w:shd w:val="clear" w:color="auto" w:fill="auto"/>
                            <w:noWrap/>
                            <w:vAlign w:val="center"/>
                            <w:hideMark/>
                          </w:tcPr>
                          <w:p w14:paraId="61AEBEA8"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single" w:sz="4" w:space="0" w:color="auto"/>
                              <w:left w:val="nil"/>
                              <w:bottom w:val="nil"/>
                              <w:right w:val="nil"/>
                            </w:tcBorders>
                            <w:shd w:val="clear" w:color="auto" w:fill="auto"/>
                            <w:noWrap/>
                            <w:vAlign w:val="center"/>
                            <w:hideMark/>
                          </w:tcPr>
                          <w:p w14:paraId="07D50F6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top w:val="single" w:sz="4" w:space="0" w:color="auto"/>
                              <w:left w:val="nil"/>
                              <w:right w:val="nil"/>
                            </w:tcBorders>
                            <w:shd w:val="clear" w:color="auto" w:fill="auto"/>
                            <w:noWrap/>
                            <w:vAlign w:val="center"/>
                            <w:hideMark/>
                          </w:tcPr>
                          <w:p w14:paraId="13BD544A"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F91DF6" w:rsidRPr="00F03DE6" w:rsidRDefault="00F91DF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F91DF6" w:rsidRPr="00F03DE6" w:rsidRDefault="00F91DF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F91DF6" w:rsidRPr="00F03DE6" w:rsidRDefault="00F91DF6" w:rsidP="00606608">
                            <w:pPr>
                              <w:spacing w:after="0" w:line="240" w:lineRule="auto"/>
                              <w:jc w:val="center"/>
                              <w:rPr>
                                <w:rFonts w:ascii="Times New Roman" w:eastAsia="宋体" w:hAnsi="Times New Roman" w:cs="Times New Roman"/>
                                <w:color w:val="000000"/>
                                <w:sz w:val="21"/>
                                <w:szCs w:val="21"/>
                              </w:rPr>
                            </w:pPr>
                          </w:p>
                        </w:tc>
                      </w:tr>
                      <w:tr w:rsidR="00F91DF6"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F91DF6" w:rsidRPr="00F03DE6" w:rsidRDefault="00F91DF6"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F91DF6" w:rsidRPr="00F03DE6" w:rsidRDefault="00F91DF6"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p>
                        </w:tc>
                      </w:tr>
                      <w:tr w:rsidR="00F91DF6"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F91DF6" w:rsidRPr="00F03DE6" w:rsidRDefault="00F91DF6"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F91DF6" w:rsidRDefault="00F91DF6" w:rsidP="00742017">
                      <w:pPr>
                        <w:spacing w:after="0" w:line="240" w:lineRule="auto"/>
                        <w:ind w:firstLine="440"/>
                        <w:jc w:val="center"/>
                      </w:pPr>
                    </w:p>
                    <w:p w14:paraId="36026842" w14:textId="77777777" w:rsidR="00F91DF6" w:rsidRDefault="00F91DF6" w:rsidP="00742017">
                      <w:pPr>
                        <w:spacing w:after="0" w:line="240" w:lineRule="auto"/>
                        <w:ind w:firstLine="440"/>
                      </w:pPr>
                    </w:p>
                  </w:txbxContent>
                </v:textbox>
                <w10:wrap type="topAndBottom" anchorx="margin" anchory="margin"/>
              </v:shape>
            </w:pict>
          </mc:Fallback>
        </mc:AlternateContent>
      </w:r>
    </w:p>
    <w:p w14:paraId="663C4F65" w14:textId="77777777" w:rsidR="00742017" w:rsidRDefault="00742017" w:rsidP="00742017">
      <w:pPr>
        <w:spacing w:after="0" w:line="400" w:lineRule="exact"/>
        <w:outlineLvl w:val="2"/>
        <w:rPr>
          <w:rFonts w:ascii="Times New Roman" w:eastAsia="黑体" w:hAnsi="Times New Roman" w:cs="Times New Roman"/>
          <w:sz w:val="24"/>
          <w:szCs w:val="24"/>
        </w:rPr>
        <w:sectPr w:rsidR="00742017" w:rsidSect="00571244">
          <w:type w:val="continuous"/>
          <w:pgSz w:w="11906" w:h="16838" w:code="9"/>
          <w:pgMar w:top="1418" w:right="1701" w:bottom="1701" w:left="1418" w:header="1304" w:footer="1021" w:gutter="0"/>
          <w:cols w:space="425"/>
          <w:docGrid w:type="lines" w:linePitch="326"/>
        </w:sectPr>
      </w:pPr>
    </w:p>
    <w:p w14:paraId="4AB95348" w14:textId="54E2B34B" w:rsidR="00742017" w:rsidRPr="00EC35E6"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del w:id="300" w:author="曾 翠红" w:date="2019-05-07T10:33:00Z">
        <w:r w:rsidDel="009314E9">
          <w:rPr>
            <w:rFonts w:ascii="Times New Roman" w:eastAsia="黑体" w:hAnsi="Times New Roman" w:cs="Times New Roman" w:hint="eastAsia"/>
            <w:sz w:val="24"/>
            <w:szCs w:val="24"/>
          </w:rPr>
          <w:delText>稻谷</w:delText>
        </w:r>
      </w:del>
      <w:ins w:id="301" w:author="曾 翠红" w:date="2019-05-07T10:33:00Z">
        <w:r w:rsidR="009314E9">
          <w:rPr>
            <w:rFonts w:ascii="Times New Roman" w:eastAsia="黑体" w:hAnsi="Times New Roman" w:cs="Times New Roman" w:hint="eastAsia"/>
            <w:sz w:val="24"/>
            <w:szCs w:val="24"/>
          </w:rPr>
          <w:t>水稻</w:t>
        </w:r>
      </w:ins>
      <w:r>
        <w:rPr>
          <w:rFonts w:ascii="Times New Roman" w:eastAsia="黑体" w:hAnsi="Times New Roman" w:cs="Times New Roman" w:hint="eastAsia"/>
          <w:sz w:val="24"/>
          <w:szCs w:val="24"/>
        </w:rPr>
        <w:t>农户基本特征</w:t>
      </w:r>
    </w:p>
    <w:p w14:paraId="42BCCBBF" w14:textId="1DCE5FCA" w:rsidR="00742017" w:rsidRPr="00C62D74" w:rsidRDefault="00D56A74"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种植</w:t>
      </w:r>
      <w:del w:id="302" w:author="曾 翠红" w:date="2019-05-07T10:33:00Z">
        <w:r w:rsidDel="009314E9">
          <w:rPr>
            <w:rFonts w:ascii="Times New Roman" w:hAnsi="Times New Roman" w:cs="Times New Roman" w:hint="eastAsia"/>
            <w:sz w:val="24"/>
            <w:szCs w:val="24"/>
          </w:rPr>
          <w:delText>稻谷</w:delText>
        </w:r>
      </w:del>
      <w:ins w:id="303"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的农户数据</w:t>
      </w:r>
      <w:r w:rsidR="00742017" w:rsidRPr="00C62D74">
        <w:rPr>
          <w:rFonts w:ascii="Times New Roman" w:hAnsi="Times New Roman" w:cs="Times New Roman" w:hint="eastAsia"/>
          <w:sz w:val="24"/>
          <w:szCs w:val="24"/>
        </w:rPr>
        <w:t>总共有</w:t>
      </w:r>
      <w:r w:rsidR="00742017" w:rsidRPr="00C46A1B">
        <w:rPr>
          <w:rFonts w:ascii="Times New Roman" w:hAnsi="Times New Roman" w:cs="Times New Roman"/>
          <w:sz w:val="24"/>
          <w:szCs w:val="24"/>
        </w:rPr>
        <w:t>9790</w:t>
      </w:r>
      <w:r w:rsidR="00742017" w:rsidRPr="00C62D74">
        <w:rPr>
          <w:rFonts w:ascii="Times New Roman" w:hAnsi="Times New Roman" w:cs="Times New Roman" w:hint="eastAsia"/>
          <w:sz w:val="24"/>
          <w:szCs w:val="24"/>
        </w:rPr>
        <w:t>条</w:t>
      </w:r>
      <w:r>
        <w:rPr>
          <w:rFonts w:ascii="Times New Roman" w:hAnsi="Times New Roman" w:cs="Times New Roman" w:hint="eastAsia"/>
          <w:sz w:val="24"/>
          <w:szCs w:val="24"/>
        </w:rPr>
        <w:t>，</w:t>
      </w:r>
      <w:r>
        <w:rPr>
          <w:rFonts w:ascii="Times New Roman" w:hAnsi="Times New Roman" w:cs="Times New Roman"/>
          <w:sz w:val="24"/>
          <w:szCs w:val="24"/>
        </w:rPr>
        <w:t>为</w:t>
      </w:r>
      <w:r w:rsidR="00742017" w:rsidRPr="00C62D74">
        <w:rPr>
          <w:rFonts w:ascii="Times New Roman" w:hAnsi="Times New Roman" w:cs="Times New Roman" w:hint="eastAsia"/>
          <w:sz w:val="24"/>
          <w:szCs w:val="24"/>
        </w:rPr>
        <w:t>非平衡面板数据</w:t>
      </w:r>
      <w:r>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涉及</w:t>
      </w:r>
      <w:r w:rsidR="00742017" w:rsidRPr="00C46A1B">
        <w:rPr>
          <w:rFonts w:ascii="Times New Roman" w:hAnsi="Times New Roman" w:cs="Times New Roman"/>
          <w:sz w:val="24"/>
          <w:szCs w:val="24"/>
        </w:rPr>
        <w:t>3132</w:t>
      </w:r>
      <w:r w:rsidR="00742017" w:rsidRPr="00C62D74">
        <w:rPr>
          <w:rFonts w:ascii="Times New Roman" w:hAnsi="Times New Roman" w:cs="Times New Roman" w:hint="eastAsia"/>
          <w:sz w:val="24"/>
          <w:szCs w:val="24"/>
        </w:rPr>
        <w:t>户农村家庭。区域覆盖</w:t>
      </w:r>
      <w:r w:rsidR="00742017">
        <w:rPr>
          <w:rFonts w:ascii="Times New Roman" w:hAnsi="Times New Roman" w:cs="Times New Roman" w:hint="eastAsia"/>
          <w:sz w:val="24"/>
          <w:szCs w:val="24"/>
        </w:rPr>
        <w:t>浙江、安徽、</w:t>
      </w:r>
      <w:r w:rsidR="00742017">
        <w:rPr>
          <w:rFonts w:ascii="Times New Roman" w:hAnsi="Times New Roman" w:cs="Times New Roman"/>
          <w:sz w:val="24"/>
          <w:szCs w:val="24"/>
        </w:rPr>
        <w:t>江西</w:t>
      </w:r>
      <w:r w:rsidR="00742017">
        <w:rPr>
          <w:rFonts w:ascii="Times New Roman" w:hAnsi="Times New Roman" w:cs="Times New Roman" w:hint="eastAsia"/>
          <w:sz w:val="24"/>
          <w:szCs w:val="24"/>
        </w:rPr>
        <w:t>、</w:t>
      </w:r>
      <w:r w:rsidR="00742017">
        <w:rPr>
          <w:rFonts w:ascii="Times New Roman" w:hAnsi="Times New Roman" w:cs="Times New Roman"/>
          <w:sz w:val="24"/>
          <w:szCs w:val="24"/>
        </w:rPr>
        <w:t>湖北</w:t>
      </w:r>
      <w:r w:rsidR="00742017">
        <w:rPr>
          <w:rFonts w:ascii="Times New Roman" w:hAnsi="Times New Roman" w:cs="Times New Roman" w:hint="eastAsia"/>
          <w:sz w:val="24"/>
          <w:szCs w:val="24"/>
        </w:rPr>
        <w:t>、</w:t>
      </w:r>
      <w:r w:rsidR="00742017">
        <w:rPr>
          <w:rFonts w:ascii="Times New Roman" w:hAnsi="Times New Roman" w:cs="Times New Roman"/>
          <w:sz w:val="24"/>
          <w:szCs w:val="24"/>
        </w:rPr>
        <w:t>湖南</w:t>
      </w:r>
      <w:r w:rsidR="00742017">
        <w:rPr>
          <w:rFonts w:ascii="Times New Roman" w:hAnsi="Times New Roman" w:cs="Times New Roman" w:hint="eastAsia"/>
          <w:sz w:val="24"/>
          <w:szCs w:val="24"/>
        </w:rPr>
        <w:t>、</w:t>
      </w:r>
      <w:r w:rsidR="00742017">
        <w:rPr>
          <w:rFonts w:ascii="Times New Roman" w:hAnsi="Times New Roman" w:cs="Times New Roman"/>
          <w:sz w:val="24"/>
          <w:szCs w:val="24"/>
        </w:rPr>
        <w:t>广东</w:t>
      </w:r>
      <w:r w:rsidR="00742017">
        <w:rPr>
          <w:rFonts w:ascii="Times New Roman" w:hAnsi="Times New Roman" w:cs="Times New Roman" w:hint="eastAsia"/>
          <w:sz w:val="24"/>
          <w:szCs w:val="24"/>
        </w:rPr>
        <w:t>、</w:t>
      </w:r>
      <w:r w:rsidR="00742017">
        <w:rPr>
          <w:rFonts w:ascii="Times New Roman" w:hAnsi="Times New Roman" w:cs="Times New Roman"/>
          <w:sz w:val="24"/>
          <w:szCs w:val="24"/>
        </w:rPr>
        <w:t>广西</w:t>
      </w:r>
      <w:r w:rsidR="00742017">
        <w:rPr>
          <w:rFonts w:ascii="Times New Roman" w:hAnsi="Times New Roman" w:cs="Times New Roman" w:hint="eastAsia"/>
          <w:sz w:val="24"/>
          <w:szCs w:val="24"/>
        </w:rPr>
        <w:t>和</w:t>
      </w:r>
      <w:r w:rsidR="00742017">
        <w:rPr>
          <w:rFonts w:ascii="Times New Roman" w:hAnsi="Times New Roman" w:cs="Times New Roman"/>
          <w:sz w:val="24"/>
          <w:szCs w:val="24"/>
        </w:rPr>
        <w:t>海南</w:t>
      </w:r>
      <w:r w:rsidR="00742017">
        <w:rPr>
          <w:rFonts w:ascii="Times New Roman" w:hAnsi="Times New Roman" w:cs="Times New Roman" w:hint="eastAsia"/>
          <w:sz w:val="24"/>
          <w:szCs w:val="24"/>
        </w:rPr>
        <w:t>8</w:t>
      </w:r>
      <w:r w:rsidR="00742017" w:rsidRPr="00C62D74">
        <w:rPr>
          <w:rFonts w:ascii="Times New Roman" w:hAnsi="Times New Roman" w:cs="Times New Roman" w:hint="eastAsia"/>
          <w:sz w:val="24"/>
          <w:szCs w:val="24"/>
        </w:rPr>
        <w:t>个省（自治区）。农户</w:t>
      </w:r>
      <w:del w:id="304" w:author="曾 翠红" w:date="2019-05-08T22:42:00Z">
        <w:r w:rsidR="00742017" w:rsidRPr="00C62D74" w:rsidDel="00463109">
          <w:rPr>
            <w:rFonts w:ascii="Times New Roman" w:hAnsi="Times New Roman" w:cs="Times New Roman" w:hint="eastAsia"/>
            <w:sz w:val="24"/>
            <w:szCs w:val="24"/>
          </w:rPr>
          <w:delText>玉米</w:delText>
        </w:r>
      </w:del>
      <w:ins w:id="305" w:author="曾 翠红" w:date="2019-05-08T22:42:00Z">
        <w:r w:rsidR="00463109">
          <w:rPr>
            <w:rFonts w:ascii="Times New Roman" w:hAnsi="Times New Roman" w:cs="Times New Roman" w:hint="eastAsia"/>
            <w:sz w:val="24"/>
            <w:szCs w:val="24"/>
          </w:rPr>
          <w:t>水稻</w:t>
        </w:r>
      </w:ins>
      <w:r w:rsidR="00742017" w:rsidRPr="00C62D74">
        <w:rPr>
          <w:rFonts w:ascii="Times New Roman" w:hAnsi="Times New Roman" w:cs="Times New Roman" w:hint="eastAsia"/>
          <w:sz w:val="24"/>
          <w:szCs w:val="24"/>
        </w:rPr>
        <w:t>的平均</w:t>
      </w:r>
      <w:r w:rsidR="00742017">
        <w:rPr>
          <w:rFonts w:ascii="Times New Roman" w:hAnsi="Times New Roman" w:cs="Times New Roman" w:hint="eastAsia"/>
          <w:sz w:val="24"/>
          <w:szCs w:val="24"/>
        </w:rPr>
        <w:t>收获</w:t>
      </w:r>
      <w:r w:rsidR="00742017" w:rsidRPr="00C62D74">
        <w:rPr>
          <w:rFonts w:ascii="Times New Roman" w:hAnsi="Times New Roman" w:cs="Times New Roman" w:hint="eastAsia"/>
          <w:sz w:val="24"/>
          <w:szCs w:val="24"/>
        </w:rPr>
        <w:t>面积的为</w:t>
      </w:r>
      <w:r w:rsidR="00742017" w:rsidRPr="00C46A1B">
        <w:rPr>
          <w:rFonts w:ascii="Times New Roman" w:hAnsi="Times New Roman" w:cs="Times New Roman"/>
          <w:sz w:val="24"/>
          <w:szCs w:val="24"/>
        </w:rPr>
        <w:t>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3</w:t>
      </w:r>
      <w:r w:rsidR="00742017" w:rsidRPr="00C62D74">
        <w:rPr>
          <w:rFonts w:ascii="Times New Roman" w:hAnsi="Times New Roman" w:cs="Times New Roman" w:hint="eastAsia"/>
          <w:sz w:val="24"/>
          <w:szCs w:val="24"/>
        </w:rPr>
        <w:t>亩，最高有</w:t>
      </w:r>
      <w:r w:rsidR="00742017" w:rsidRPr="00C46A1B">
        <w:rPr>
          <w:rFonts w:ascii="Times New Roman" w:hAnsi="Times New Roman" w:cs="Times New Roman"/>
          <w:sz w:val="24"/>
          <w:szCs w:val="24"/>
        </w:rPr>
        <w:t>227</w:t>
      </w:r>
      <w:r w:rsidR="00742017" w:rsidRPr="00C62D74">
        <w:rPr>
          <w:rFonts w:ascii="Times New Roman" w:hAnsi="Times New Roman" w:cs="Times New Roman" w:hint="eastAsia"/>
          <w:sz w:val="24"/>
          <w:szCs w:val="24"/>
        </w:rPr>
        <w:t>亩之多，最低只有</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亩，但分布主要集中在中小规模农户之间。中小农户占比超过</w:t>
      </w:r>
      <w:r w:rsidR="00742017" w:rsidRPr="00C46A1B">
        <w:rPr>
          <w:rFonts w:ascii="Times New Roman" w:hAnsi="Times New Roman" w:cs="Times New Roman"/>
          <w:sz w:val="24"/>
          <w:szCs w:val="24"/>
        </w:rPr>
        <w:t>90</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亩的截面数据占样本总数的</w:t>
      </w:r>
      <w:r w:rsidR="00742017" w:rsidRPr="00C46A1B">
        <w:rPr>
          <w:rFonts w:ascii="Times New Roman" w:hAnsi="Times New Roman" w:cs="Times New Roman"/>
          <w:sz w:val="24"/>
          <w:szCs w:val="24"/>
        </w:rPr>
        <w:t>83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7</w:t>
      </w:r>
      <w:r w:rsidR="00742017" w:rsidRPr="00C62D74">
        <w:rPr>
          <w:rFonts w:ascii="Times New Roman" w:hAnsi="Times New Roman" w:cs="Times New Roman" w:hint="eastAsia"/>
          <w:sz w:val="24"/>
          <w:szCs w:val="24"/>
        </w:rPr>
        <w:t>%</w:t>
      </w:r>
      <w:r w:rsidR="00742017">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Pr>
          <w:rFonts w:ascii="Times New Roman" w:hAnsi="Times New Roman" w:cs="Times New Roman" w:hint="eastAsia"/>
          <w:sz w:val="24"/>
          <w:szCs w:val="24"/>
        </w:rPr>
        <w:t>亩的截面数据占比</w:t>
      </w:r>
      <w:r w:rsidR="00742017" w:rsidRPr="00C46A1B">
        <w:rPr>
          <w:rFonts w:ascii="Times New Roman" w:hAnsi="Times New Roman" w:cs="Times New Roman"/>
          <w:sz w:val="24"/>
          <w:szCs w:val="24"/>
        </w:rPr>
        <w:t>16</w:t>
      </w:r>
      <w:r w:rsidR="00742017">
        <w:rPr>
          <w:rFonts w:ascii="Times New Roman" w:hAnsi="Times New Roman" w:cs="Times New Roman"/>
          <w:sz w:val="24"/>
          <w:szCs w:val="24"/>
        </w:rPr>
        <w:t>.</w:t>
      </w:r>
      <w:r w:rsidR="00742017" w:rsidRPr="00C46A1B">
        <w:rPr>
          <w:rFonts w:ascii="Times New Roman" w:hAnsi="Times New Roman" w:cs="Times New Roman"/>
          <w:sz w:val="24"/>
          <w:szCs w:val="24"/>
        </w:rPr>
        <w:t>0</w:t>
      </w:r>
      <w:r w:rsidR="00742017">
        <w:rPr>
          <w:rFonts w:ascii="Times New Roman" w:hAnsi="Times New Roman" w:cs="Times New Roman"/>
          <w:sz w:val="24"/>
          <w:szCs w:val="24"/>
        </w:rPr>
        <w:t>%</w:t>
      </w:r>
      <w:r w:rsidR="00742017">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sidRPr="00C62D74">
        <w:rPr>
          <w:rFonts w:ascii="Times New Roman" w:hAnsi="Times New Roman" w:cs="Times New Roman" w:hint="eastAsia"/>
          <w:sz w:val="24"/>
          <w:szCs w:val="24"/>
        </w:rPr>
        <w:t>亩以上的仅有</w:t>
      </w:r>
      <w:r w:rsidR="00742017" w:rsidRPr="00C46A1B">
        <w:rPr>
          <w:rFonts w:ascii="Times New Roman" w:hAnsi="Times New Roman" w:cs="Times New Roman"/>
          <w:sz w:val="24"/>
          <w:szCs w:val="24"/>
        </w:rPr>
        <w:t>29</w:t>
      </w:r>
      <w:r w:rsidR="00742017" w:rsidRPr="00C62D74">
        <w:rPr>
          <w:rFonts w:ascii="Times New Roman" w:hAnsi="Times New Roman" w:cs="Times New Roman" w:hint="eastAsia"/>
          <w:sz w:val="24"/>
          <w:szCs w:val="24"/>
        </w:rPr>
        <w:t>条数据。</w:t>
      </w:r>
    </w:p>
    <w:p w14:paraId="5FE12904" w14:textId="2AAB39A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88</w:t>
      </w:r>
      <w:r>
        <w:rPr>
          <w:rFonts w:ascii="Times New Roman" w:hAnsi="Times New Roman" w:cs="Times New Roman" w:hint="eastAsia"/>
          <w:sz w:val="24"/>
          <w:szCs w:val="24"/>
        </w:rPr>
        <w:t>亩、</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95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亩）。非农收入占比越低，平均占比分别为</w:t>
      </w:r>
      <w:r w:rsidRPr="00C46A1B">
        <w:rPr>
          <w:rFonts w:ascii="Times New Roman" w:hAnsi="Times New Roman" w:cs="Times New Roman"/>
          <w:sz w:val="24"/>
          <w:szCs w:val="24"/>
        </w:rPr>
        <w:t>71</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55</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25</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sidRPr="00C46A1B">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sidRPr="00C46A1B">
        <w:rPr>
          <w:rFonts w:ascii="Times New Roman" w:hAnsi="Times New Roman" w:cs="Times New Roman"/>
          <w:sz w:val="24"/>
          <w:szCs w:val="24"/>
        </w:rPr>
        <w:t>74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6</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sidRPr="00C46A1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sidRPr="00C46A1B">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98</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38</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w:t>
      </w:r>
    </w:p>
    <w:p w14:paraId="5BEF54FE" w14:textId="6F6CCEC0"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AA451C">
          <w:headerReference w:type="default" r:id="rId37"/>
          <w:pgSz w:w="11906" w:h="16838" w:code="9"/>
          <w:pgMar w:top="1701" w:right="1418" w:bottom="1418" w:left="1701" w:header="1304" w:footer="1021"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w:t>
      </w:r>
      <w:ins w:id="306" w:author="曾 翠红" w:date="2019-05-08T22:42:00Z">
        <w:r w:rsidR="00134E5E">
          <w:rPr>
            <w:rFonts w:ascii="Times New Roman" w:hAnsi="Times New Roman" w:cs="Times New Roman" w:hint="eastAsia"/>
            <w:sz w:val="24"/>
            <w:szCs w:val="24"/>
          </w:rPr>
          <w:t>水稻</w:t>
        </w:r>
      </w:ins>
      <w:r>
        <w:rPr>
          <w:rFonts w:ascii="Times New Roman" w:hAnsi="Times New Roman" w:cs="Times New Roman" w:hint="eastAsia"/>
          <w:sz w:val="24"/>
          <w:szCs w:val="24"/>
        </w:rPr>
        <w:t>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475</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477</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461</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476</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sidRPr="00C46A1B">
        <w:rPr>
          <w:rFonts w:ascii="Times New Roman" w:hAnsi="Times New Roman" w:cs="Times New Roman"/>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sidRPr="00C46A1B">
        <w:rPr>
          <w:rFonts w:ascii="Times New Roman" w:hAnsi="Times New Roman" w:cs="Times New Roman"/>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117</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124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133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115</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5</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79C8C9D" w14:textId="77777777" w:rsidR="00742017" w:rsidRDefault="00742017" w:rsidP="00742017">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787C424" wp14:editId="5B7B978B">
                <wp:simplePos x="0" y="0"/>
                <wp:positionH relativeFrom="margin">
                  <wp:posOffset>-1556385</wp:posOffset>
                </wp:positionH>
                <wp:positionV relativeFrom="margin">
                  <wp:align>center</wp:align>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469198AB" w14:textId="2617414F" w:rsidR="00F91DF6" w:rsidRPr="008323E8" w:rsidRDefault="00F91DF6"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del w:id="307" w:author="曾 翠红" w:date="2019-05-07T10:33:00Z">
                              <w:r w:rsidDel="009314E9">
                                <w:rPr>
                                  <w:rFonts w:ascii="Times New Roman" w:eastAsia="黑体" w:hAnsi="Times New Roman" w:cs="Times New Roman"/>
                                  <w:bCs/>
                                  <w:color w:val="000000"/>
                                  <w:sz w:val="21"/>
                                  <w:szCs w:val="21"/>
                                </w:rPr>
                                <w:delText>稻谷</w:delText>
                              </w:r>
                            </w:del>
                            <w:ins w:id="308" w:author="曾 翠红" w:date="2019-05-07T10:33:00Z">
                              <w:r>
                                <w:rPr>
                                  <w:rFonts w:ascii="Times New Roman" w:eastAsia="黑体" w:hAnsi="Times New Roman" w:cs="Times New Roman"/>
                                  <w:bCs/>
                                  <w:color w:val="000000"/>
                                  <w:sz w:val="21"/>
                                  <w:szCs w:val="21"/>
                                </w:rPr>
                                <w:t>水稻</w:t>
                              </w:r>
                            </w:ins>
                            <w:r w:rsidRPr="008323E8">
                              <w:rPr>
                                <w:rFonts w:ascii="Times New Roman" w:eastAsia="黑体" w:hAnsi="Times New Roman" w:cs="Times New Roman"/>
                                <w:bCs/>
                                <w:color w:val="000000"/>
                                <w:sz w:val="21"/>
                                <w:szCs w:val="21"/>
                              </w:rPr>
                              <w:t>种植区农户的基本特征和投入产出情况</w:t>
                            </w:r>
                          </w:p>
                          <w:tbl>
                            <w:tblPr>
                              <w:tblW w:w="13093" w:type="dxa"/>
                              <w:jc w:val="center"/>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F91DF6" w:rsidRPr="00F03DE6" w14:paraId="24A0CA27" w14:textId="77777777" w:rsidTr="000272FA">
                              <w:trPr>
                                <w:trHeight w:val="397"/>
                                <w:jc w:val="center"/>
                              </w:trPr>
                              <w:tc>
                                <w:tcPr>
                                  <w:tcW w:w="1983" w:type="dxa"/>
                                  <w:vMerge w:val="restart"/>
                                  <w:tcBorders>
                                    <w:top w:val="single" w:sz="12" w:space="0" w:color="auto"/>
                                    <w:left w:val="nil"/>
                                    <w:right w:val="nil"/>
                                  </w:tcBorders>
                                  <w:shd w:val="clear" w:color="auto" w:fill="auto"/>
                                  <w:noWrap/>
                                  <w:vAlign w:val="center"/>
                                  <w:hideMark/>
                                </w:tcPr>
                                <w:p w14:paraId="5A9ABF85"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F91DF6" w:rsidRPr="00F03DE6" w:rsidRDefault="00F91DF6"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F91DF6" w:rsidRPr="00F03DE6" w:rsidRDefault="00F91DF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F91DF6" w:rsidRPr="00F03DE6" w:rsidRDefault="00F91DF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F91DF6" w:rsidRPr="00F03DE6" w:rsidRDefault="00F91DF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1517F98" w14:textId="77777777" w:rsidR="00F91DF6" w:rsidRPr="00F03DE6" w:rsidRDefault="00F91DF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F91DF6" w:rsidRPr="00F03DE6" w:rsidRDefault="00F91DF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079A6E9F" w14:textId="77777777" w:rsidR="00F91DF6" w:rsidRPr="00F03DE6" w:rsidRDefault="00F91DF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F91DF6" w:rsidRPr="00F03DE6" w:rsidRDefault="00F91DF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72904B2C" w14:textId="77777777" w:rsidR="00F91DF6" w:rsidRPr="00F03DE6" w:rsidRDefault="00F91DF6" w:rsidP="00E851F4">
                                  <w:pPr>
                                    <w:spacing w:after="0" w:line="240" w:lineRule="auto"/>
                                    <w:jc w:val="center"/>
                                    <w:rPr>
                                      <w:rFonts w:ascii="Times New Roman" w:eastAsia="宋体" w:hAnsi="Times New Roman" w:cs="Times New Roman"/>
                                      <w:b/>
                                      <w:color w:val="000000"/>
                                      <w:sz w:val="21"/>
                                      <w:szCs w:val="21"/>
                                    </w:rPr>
                                  </w:pPr>
                                </w:p>
                              </w:tc>
                            </w:tr>
                            <w:tr w:rsidR="00F91DF6" w:rsidRPr="00F03DE6" w14:paraId="4CC53D25" w14:textId="77777777" w:rsidTr="000272FA">
                              <w:trPr>
                                <w:trHeight w:val="397"/>
                                <w:jc w:val="center"/>
                              </w:trPr>
                              <w:tc>
                                <w:tcPr>
                                  <w:tcW w:w="1983" w:type="dxa"/>
                                  <w:vMerge/>
                                  <w:tcBorders>
                                    <w:left w:val="nil"/>
                                    <w:bottom w:val="single" w:sz="4" w:space="0" w:color="000000"/>
                                    <w:right w:val="nil"/>
                                  </w:tcBorders>
                                  <w:vAlign w:val="center"/>
                                  <w:hideMark/>
                                </w:tcPr>
                                <w:p w14:paraId="4777F4B0" w14:textId="77777777" w:rsidR="00F91DF6" w:rsidRPr="00F03DE6" w:rsidRDefault="00F91DF6"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F91DF6" w:rsidRPr="00F03DE6" w:rsidRDefault="00F91DF6"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535B137" w14:textId="00CC83B0" w:rsidR="00F91DF6" w:rsidRPr="00F03DE6" w:rsidRDefault="00F91DF6"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507343C" w14:textId="472051D8" w:rsidR="00F91DF6" w:rsidRPr="00F03DE6" w:rsidRDefault="00F91DF6"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4323E8" w14:textId="31A1FAD2" w:rsidR="00F91DF6" w:rsidRPr="00F03DE6" w:rsidRDefault="00F91DF6" w:rsidP="00E851F4">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F91DF6" w:rsidRPr="00F03DE6" w14:paraId="796E6A5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5C78151"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14CCE4B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single" w:sz="4" w:space="0" w:color="auto"/>
                                    <w:left w:val="nil"/>
                                    <w:bottom w:val="nil"/>
                                    <w:right w:val="nil"/>
                                  </w:tcBorders>
                                  <w:shd w:val="clear" w:color="auto" w:fill="auto"/>
                                  <w:noWrap/>
                                  <w:vAlign w:val="center"/>
                                  <w:hideMark/>
                                </w:tcPr>
                                <w:p w14:paraId="136F36B8"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2C92FC7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single" w:sz="4" w:space="0" w:color="auto"/>
                                    <w:left w:val="nil"/>
                                    <w:bottom w:val="nil"/>
                                    <w:right w:val="nil"/>
                                  </w:tcBorders>
                                  <w:shd w:val="clear" w:color="auto" w:fill="auto"/>
                                  <w:noWrap/>
                                  <w:vAlign w:val="center"/>
                                  <w:hideMark/>
                                </w:tcPr>
                                <w:p w14:paraId="1DEB85D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6F798C0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top w:val="single" w:sz="4" w:space="0" w:color="auto"/>
                                    <w:left w:val="nil"/>
                                    <w:bottom w:val="nil"/>
                                    <w:right w:val="nil"/>
                                  </w:tcBorders>
                                  <w:shd w:val="clear" w:color="auto" w:fill="auto"/>
                                  <w:noWrap/>
                                  <w:vAlign w:val="center"/>
                                  <w:hideMark/>
                                </w:tcPr>
                                <w:p w14:paraId="24FEA27F"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7AC989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single" w:sz="4" w:space="0" w:color="auto"/>
                                    <w:left w:val="nil"/>
                                    <w:bottom w:val="nil"/>
                                    <w:right w:val="nil"/>
                                  </w:tcBorders>
                                  <w:shd w:val="clear" w:color="auto" w:fill="auto"/>
                                  <w:noWrap/>
                                  <w:vAlign w:val="center"/>
                                  <w:hideMark/>
                                </w:tcPr>
                                <w:p w14:paraId="1367748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single" w:sz="4" w:space="0" w:color="auto"/>
                                    <w:left w:val="nil"/>
                                    <w:bottom w:val="nil"/>
                                    <w:right w:val="nil"/>
                                  </w:tcBorders>
                                  <w:shd w:val="clear" w:color="auto" w:fill="auto"/>
                                  <w:noWrap/>
                                  <w:vAlign w:val="center"/>
                                  <w:hideMark/>
                                </w:tcPr>
                                <w:p w14:paraId="02EE79C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single" w:sz="4" w:space="0" w:color="auto"/>
                                    <w:left w:val="nil"/>
                                    <w:bottom w:val="nil"/>
                                    <w:right w:val="nil"/>
                                  </w:tcBorders>
                                  <w:shd w:val="clear" w:color="auto" w:fill="auto"/>
                                  <w:noWrap/>
                                  <w:vAlign w:val="center"/>
                                  <w:hideMark/>
                                </w:tcPr>
                                <w:p w14:paraId="11C257C8"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7AE45A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single" w:sz="4" w:space="0" w:color="auto"/>
                                    <w:left w:val="nil"/>
                                    <w:bottom w:val="nil"/>
                                    <w:right w:val="nil"/>
                                  </w:tcBorders>
                                  <w:shd w:val="clear" w:color="auto" w:fill="auto"/>
                                  <w:noWrap/>
                                  <w:vAlign w:val="center"/>
                                  <w:hideMark/>
                                </w:tcPr>
                                <w:p w14:paraId="23B24E9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single" w:sz="4" w:space="0" w:color="auto"/>
                                    <w:left w:val="nil"/>
                                    <w:bottom w:val="nil"/>
                                    <w:right w:val="nil"/>
                                  </w:tcBorders>
                                  <w:shd w:val="clear" w:color="auto" w:fill="auto"/>
                                  <w:noWrap/>
                                  <w:vAlign w:val="center"/>
                                  <w:hideMark/>
                                </w:tcPr>
                                <w:p w14:paraId="0A7EB30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single" w:sz="4" w:space="0" w:color="auto"/>
                                    <w:left w:val="nil"/>
                                    <w:bottom w:val="nil"/>
                                    <w:right w:val="nil"/>
                                  </w:tcBorders>
                                  <w:shd w:val="clear" w:color="auto" w:fill="auto"/>
                                  <w:noWrap/>
                                  <w:vAlign w:val="center"/>
                                  <w:hideMark/>
                                </w:tcPr>
                                <w:p w14:paraId="39A7E7A5"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r>
                            <w:tr w:rsidR="00F91DF6" w:rsidRPr="00F03DE6" w14:paraId="114EBF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BF1D3A3"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r>
                            <w:tr w:rsidR="00F91DF6" w:rsidRPr="00F03DE6" w14:paraId="3D56DD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524031E"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701E585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88AF028"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1DA82E3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2FBFDF"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3FA28BE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800AC72"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26511EC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9DE359F"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r>
                            <w:tr w:rsidR="00F91DF6" w:rsidRPr="00F03DE6" w14:paraId="27DA8C04"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117466A"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r>
                            <w:tr w:rsidR="00F91DF6" w:rsidRPr="00F03DE6" w14:paraId="352C8687"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3A37C5"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571A1E8E"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831C37C"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r>
                            <w:tr w:rsidR="00F91DF6" w:rsidRPr="00F03DE6" w14:paraId="554F1E4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0130721"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06FE7BC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493EEB"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r>
                            <w:tr w:rsidR="00F91DF6" w:rsidRPr="00F03DE6" w14:paraId="57E4F773"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6BDF51FD"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36422CA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5F5DB69"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r>
                            <w:tr w:rsidR="00F91DF6" w:rsidRPr="00F03DE6" w14:paraId="583F3F3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3B88699"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r>
                            <w:tr w:rsidR="00F91DF6" w:rsidRPr="00F03DE6" w14:paraId="5CB46B7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D695EDA"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193E4E6B"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08BB15D"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1D831A2A"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532BD4"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r>
                            <w:tr w:rsidR="00F91DF6" w:rsidRPr="00F03DE6" w14:paraId="424B6C9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98F7EAC"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F91DF6" w:rsidRPr="00F03DE6" w:rsidRDefault="00F91DF6"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F91DF6" w:rsidRPr="00F03DE6" w:rsidRDefault="00F91DF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F91DF6" w:rsidRPr="00F03DE6" w:rsidRDefault="00F91DF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F91DF6" w:rsidRPr="00F03DE6" w:rsidRDefault="00F91DF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F91DF6" w:rsidRPr="00F03DE6" w:rsidRDefault="00F91DF6" w:rsidP="002B3AC1">
                                  <w:pPr>
                                    <w:spacing w:after="0" w:line="240" w:lineRule="auto"/>
                                    <w:jc w:val="center"/>
                                    <w:rPr>
                                      <w:rFonts w:ascii="Times New Roman" w:eastAsia="宋体" w:hAnsi="Times New Roman" w:cs="Times New Roman"/>
                                      <w:color w:val="000000"/>
                                      <w:sz w:val="21"/>
                                      <w:szCs w:val="21"/>
                                    </w:rPr>
                                  </w:pPr>
                                </w:p>
                              </w:tc>
                            </w:tr>
                            <w:tr w:rsidR="00F91DF6" w:rsidRPr="00F03DE6" w14:paraId="7D98726D" w14:textId="77777777" w:rsidTr="000272FA">
                              <w:trPr>
                                <w:trHeight w:val="283"/>
                                <w:jc w:val="center"/>
                              </w:trPr>
                              <w:tc>
                                <w:tcPr>
                                  <w:tcW w:w="1983" w:type="dxa"/>
                                  <w:tcBorders>
                                    <w:top w:val="nil"/>
                                    <w:left w:val="nil"/>
                                    <w:bottom w:val="single" w:sz="12" w:space="0" w:color="auto"/>
                                    <w:right w:val="nil"/>
                                  </w:tcBorders>
                                  <w:shd w:val="clear" w:color="auto" w:fill="auto"/>
                                  <w:noWrap/>
                                  <w:vAlign w:val="center"/>
                                  <w:hideMark/>
                                </w:tcPr>
                                <w:p w14:paraId="6290AB59" w14:textId="77777777" w:rsidR="00F91DF6" w:rsidRPr="00F03DE6" w:rsidRDefault="00F91DF6"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F91DF6" w:rsidRPr="00F03DE6" w:rsidRDefault="00F91DF6"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2E6745CC" w:rsidR="00F91DF6" w:rsidRPr="00F03DE6" w:rsidRDefault="00F91DF6" w:rsidP="004D343D">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del w:id="309" w:author="曾 翠红" w:date="2019-05-09T22:34:00Z">
                                    <w:r w:rsidDel="004D343D">
                                      <w:rPr>
                                        <w:rFonts w:ascii="Times New Roman" w:hAnsi="Times New Roman" w:cs="Times New Roman" w:hint="eastAsia"/>
                                        <w:b/>
                                        <w:color w:val="000000"/>
                                        <w:sz w:val="21"/>
                                        <w:szCs w:val="21"/>
                                      </w:rPr>
                                      <w:delText>,</w:delText>
                                    </w:r>
                                  </w:del>
                                  <w:ins w:id="310" w:author="曾 翠红" w:date="2019-05-09T22:34:00Z">
                                    <w:r>
                                      <w:rPr>
                                        <w:rFonts w:ascii="Times New Roman" w:hAnsi="Times New Roman" w:cs="Times New Roman" w:hint="eastAsia"/>
                                        <w:b/>
                                        <w:color w:val="000000"/>
                                        <w:sz w:val="21"/>
                                        <w:szCs w:val="21"/>
                                      </w:rPr>
                                      <w:t>，</w:t>
                                    </w:r>
                                  </w:ins>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F91DF6" w:rsidRPr="00F03DE6" w:rsidRDefault="00F91DF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F91DF6" w:rsidRPr="00F03DE6" w:rsidRDefault="00F91DF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F91DF6" w:rsidRPr="00F03DE6" w:rsidRDefault="00F91DF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F91DF6" w:rsidRPr="00F03DE6" w:rsidRDefault="00F91DF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F91DF6" w:rsidRPr="00F03DE6" w:rsidRDefault="00F91DF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F91DF6" w:rsidRPr="00F03DE6" w:rsidRDefault="00F91DF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F91DF6" w:rsidRPr="00F03DE6" w:rsidRDefault="00F91DF6" w:rsidP="002B3AC1">
                                  <w:pPr>
                                    <w:spacing w:after="0" w:line="240" w:lineRule="auto"/>
                                    <w:jc w:val="center"/>
                                    <w:rPr>
                                      <w:rFonts w:ascii="Times New Roman" w:eastAsia="宋体" w:hAnsi="Times New Roman" w:cs="Times New Roman"/>
                                      <w:b/>
                                      <w:color w:val="000000"/>
                                      <w:sz w:val="21"/>
                                      <w:szCs w:val="21"/>
                                    </w:rPr>
                                  </w:pPr>
                                </w:p>
                              </w:tc>
                            </w:tr>
                            <w:tr w:rsidR="00F91DF6" w:rsidRPr="00F03DE6" w14:paraId="07AB9D72" w14:textId="77777777" w:rsidTr="000272FA">
                              <w:trPr>
                                <w:trHeight w:val="283"/>
                                <w:jc w:val="center"/>
                              </w:trPr>
                              <w:tc>
                                <w:tcPr>
                                  <w:tcW w:w="13090" w:type="dxa"/>
                                  <w:gridSpan w:val="18"/>
                                  <w:tcBorders>
                                    <w:top w:val="nil"/>
                                    <w:left w:val="nil"/>
                                    <w:bottom w:val="nil"/>
                                    <w:right w:val="nil"/>
                                  </w:tcBorders>
                                  <w:shd w:val="clear" w:color="auto" w:fill="auto"/>
                                  <w:noWrap/>
                                  <w:vAlign w:val="center"/>
                                </w:tcPr>
                                <w:p w14:paraId="5C6AC8F1" w14:textId="77777777" w:rsidR="00F91DF6" w:rsidRPr="00F03DE6" w:rsidRDefault="00F91DF6"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F91DF6" w:rsidRDefault="00F91DF6" w:rsidP="00742017">
                            <w:pPr>
                              <w:spacing w:after="83"/>
                            </w:pPr>
                          </w:p>
                          <w:p w14:paraId="3CB6C53C" w14:textId="77777777" w:rsidR="00F91DF6" w:rsidRDefault="00F91DF6" w:rsidP="00742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7C424" id="_x0000_s1074" type="#_x0000_t202" style="position:absolute;left:0;text-align:left;margin-left:-122.55pt;margin-top:0;width:685.95pt;height:439.35pt;rotation:-90;z-index:251659264;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xEKAIAAAw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" filled="f" stroked="f">
                <v:textbox>
                  <w:txbxContent>
                    <w:p w14:paraId="469198AB" w14:textId="2617414F" w:rsidR="00F91DF6" w:rsidRPr="008323E8" w:rsidRDefault="00F91DF6"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del w:id="311" w:author="曾 翠红" w:date="2019-05-07T10:33:00Z">
                        <w:r w:rsidDel="009314E9">
                          <w:rPr>
                            <w:rFonts w:ascii="Times New Roman" w:eastAsia="黑体" w:hAnsi="Times New Roman" w:cs="Times New Roman"/>
                            <w:bCs/>
                            <w:color w:val="000000"/>
                            <w:sz w:val="21"/>
                            <w:szCs w:val="21"/>
                          </w:rPr>
                          <w:delText>稻谷</w:delText>
                        </w:r>
                      </w:del>
                      <w:ins w:id="312" w:author="曾 翠红" w:date="2019-05-07T10:33:00Z">
                        <w:r>
                          <w:rPr>
                            <w:rFonts w:ascii="Times New Roman" w:eastAsia="黑体" w:hAnsi="Times New Roman" w:cs="Times New Roman"/>
                            <w:bCs/>
                            <w:color w:val="000000"/>
                            <w:sz w:val="21"/>
                            <w:szCs w:val="21"/>
                          </w:rPr>
                          <w:t>水稻</w:t>
                        </w:r>
                      </w:ins>
                      <w:r w:rsidRPr="008323E8">
                        <w:rPr>
                          <w:rFonts w:ascii="Times New Roman" w:eastAsia="黑体" w:hAnsi="Times New Roman" w:cs="Times New Roman"/>
                          <w:bCs/>
                          <w:color w:val="000000"/>
                          <w:sz w:val="21"/>
                          <w:szCs w:val="21"/>
                        </w:rPr>
                        <w:t>种植区农户的基本特征和投入产出情况</w:t>
                      </w:r>
                    </w:p>
                    <w:tbl>
                      <w:tblPr>
                        <w:tblW w:w="13093" w:type="dxa"/>
                        <w:jc w:val="center"/>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F91DF6" w:rsidRPr="00F03DE6" w14:paraId="24A0CA27" w14:textId="77777777" w:rsidTr="000272FA">
                        <w:trPr>
                          <w:trHeight w:val="397"/>
                          <w:jc w:val="center"/>
                        </w:trPr>
                        <w:tc>
                          <w:tcPr>
                            <w:tcW w:w="1983" w:type="dxa"/>
                            <w:vMerge w:val="restart"/>
                            <w:tcBorders>
                              <w:top w:val="single" w:sz="12" w:space="0" w:color="auto"/>
                              <w:left w:val="nil"/>
                              <w:right w:val="nil"/>
                            </w:tcBorders>
                            <w:shd w:val="clear" w:color="auto" w:fill="auto"/>
                            <w:noWrap/>
                            <w:vAlign w:val="center"/>
                            <w:hideMark/>
                          </w:tcPr>
                          <w:p w14:paraId="5A9ABF85" w14:textId="77777777" w:rsidR="00F91DF6" w:rsidRPr="00F03DE6" w:rsidRDefault="00F91DF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F91DF6" w:rsidRPr="00F03DE6" w:rsidRDefault="00F91DF6"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F91DF6" w:rsidRPr="00F03DE6" w:rsidRDefault="00F91DF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F91DF6" w:rsidRPr="00F03DE6" w:rsidRDefault="00F91DF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F91DF6" w:rsidRPr="00F03DE6" w:rsidRDefault="00F91DF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1517F98" w14:textId="77777777" w:rsidR="00F91DF6" w:rsidRPr="00F03DE6" w:rsidRDefault="00F91DF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F91DF6" w:rsidRPr="00F03DE6" w:rsidRDefault="00F91DF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079A6E9F" w14:textId="77777777" w:rsidR="00F91DF6" w:rsidRPr="00F03DE6" w:rsidRDefault="00F91DF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F91DF6" w:rsidRPr="00F03DE6" w:rsidRDefault="00F91DF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72904B2C" w14:textId="77777777" w:rsidR="00F91DF6" w:rsidRPr="00F03DE6" w:rsidRDefault="00F91DF6" w:rsidP="00E851F4">
                            <w:pPr>
                              <w:spacing w:after="0" w:line="240" w:lineRule="auto"/>
                              <w:jc w:val="center"/>
                              <w:rPr>
                                <w:rFonts w:ascii="Times New Roman" w:eastAsia="宋体" w:hAnsi="Times New Roman" w:cs="Times New Roman"/>
                                <w:b/>
                                <w:color w:val="000000"/>
                                <w:sz w:val="21"/>
                                <w:szCs w:val="21"/>
                              </w:rPr>
                            </w:pPr>
                          </w:p>
                        </w:tc>
                      </w:tr>
                      <w:tr w:rsidR="00F91DF6" w:rsidRPr="00F03DE6" w14:paraId="4CC53D25" w14:textId="77777777" w:rsidTr="000272FA">
                        <w:trPr>
                          <w:trHeight w:val="397"/>
                          <w:jc w:val="center"/>
                        </w:trPr>
                        <w:tc>
                          <w:tcPr>
                            <w:tcW w:w="1983" w:type="dxa"/>
                            <w:vMerge/>
                            <w:tcBorders>
                              <w:left w:val="nil"/>
                              <w:bottom w:val="single" w:sz="4" w:space="0" w:color="000000"/>
                              <w:right w:val="nil"/>
                            </w:tcBorders>
                            <w:vAlign w:val="center"/>
                            <w:hideMark/>
                          </w:tcPr>
                          <w:p w14:paraId="4777F4B0" w14:textId="77777777" w:rsidR="00F91DF6" w:rsidRPr="00F03DE6" w:rsidRDefault="00F91DF6"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F91DF6" w:rsidRPr="00F03DE6" w:rsidRDefault="00F91DF6"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535B137" w14:textId="00CC83B0" w:rsidR="00F91DF6" w:rsidRPr="00F03DE6" w:rsidRDefault="00F91DF6"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507343C" w14:textId="472051D8" w:rsidR="00F91DF6" w:rsidRPr="00F03DE6" w:rsidRDefault="00F91DF6"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4323E8" w14:textId="31A1FAD2" w:rsidR="00F91DF6" w:rsidRPr="00F03DE6" w:rsidRDefault="00F91DF6" w:rsidP="00E851F4">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F91DF6" w:rsidRPr="00F03DE6" w14:paraId="796E6A5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5C78151"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14CCE4B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single" w:sz="4" w:space="0" w:color="auto"/>
                              <w:left w:val="nil"/>
                              <w:bottom w:val="nil"/>
                              <w:right w:val="nil"/>
                            </w:tcBorders>
                            <w:shd w:val="clear" w:color="auto" w:fill="auto"/>
                            <w:noWrap/>
                            <w:vAlign w:val="center"/>
                            <w:hideMark/>
                          </w:tcPr>
                          <w:p w14:paraId="136F36B8"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2C92FC7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single" w:sz="4" w:space="0" w:color="auto"/>
                              <w:left w:val="nil"/>
                              <w:bottom w:val="nil"/>
                              <w:right w:val="nil"/>
                            </w:tcBorders>
                            <w:shd w:val="clear" w:color="auto" w:fill="auto"/>
                            <w:noWrap/>
                            <w:vAlign w:val="center"/>
                            <w:hideMark/>
                          </w:tcPr>
                          <w:p w14:paraId="1DEB85D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6F798C0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top w:val="single" w:sz="4" w:space="0" w:color="auto"/>
                              <w:left w:val="nil"/>
                              <w:bottom w:val="nil"/>
                              <w:right w:val="nil"/>
                            </w:tcBorders>
                            <w:shd w:val="clear" w:color="auto" w:fill="auto"/>
                            <w:noWrap/>
                            <w:vAlign w:val="center"/>
                            <w:hideMark/>
                          </w:tcPr>
                          <w:p w14:paraId="24FEA27F"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7AC989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single" w:sz="4" w:space="0" w:color="auto"/>
                              <w:left w:val="nil"/>
                              <w:bottom w:val="nil"/>
                              <w:right w:val="nil"/>
                            </w:tcBorders>
                            <w:shd w:val="clear" w:color="auto" w:fill="auto"/>
                            <w:noWrap/>
                            <w:vAlign w:val="center"/>
                            <w:hideMark/>
                          </w:tcPr>
                          <w:p w14:paraId="1367748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single" w:sz="4" w:space="0" w:color="auto"/>
                              <w:left w:val="nil"/>
                              <w:bottom w:val="nil"/>
                              <w:right w:val="nil"/>
                            </w:tcBorders>
                            <w:shd w:val="clear" w:color="auto" w:fill="auto"/>
                            <w:noWrap/>
                            <w:vAlign w:val="center"/>
                            <w:hideMark/>
                          </w:tcPr>
                          <w:p w14:paraId="02EE79C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single" w:sz="4" w:space="0" w:color="auto"/>
                              <w:left w:val="nil"/>
                              <w:bottom w:val="nil"/>
                              <w:right w:val="nil"/>
                            </w:tcBorders>
                            <w:shd w:val="clear" w:color="auto" w:fill="auto"/>
                            <w:noWrap/>
                            <w:vAlign w:val="center"/>
                            <w:hideMark/>
                          </w:tcPr>
                          <w:p w14:paraId="11C257C8"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7AE45A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single" w:sz="4" w:space="0" w:color="auto"/>
                              <w:left w:val="nil"/>
                              <w:bottom w:val="nil"/>
                              <w:right w:val="nil"/>
                            </w:tcBorders>
                            <w:shd w:val="clear" w:color="auto" w:fill="auto"/>
                            <w:noWrap/>
                            <w:vAlign w:val="center"/>
                            <w:hideMark/>
                          </w:tcPr>
                          <w:p w14:paraId="23B24E9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single" w:sz="4" w:space="0" w:color="auto"/>
                              <w:left w:val="nil"/>
                              <w:bottom w:val="nil"/>
                              <w:right w:val="nil"/>
                            </w:tcBorders>
                            <w:shd w:val="clear" w:color="auto" w:fill="auto"/>
                            <w:noWrap/>
                            <w:vAlign w:val="center"/>
                            <w:hideMark/>
                          </w:tcPr>
                          <w:p w14:paraId="0A7EB30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single" w:sz="4" w:space="0" w:color="auto"/>
                              <w:left w:val="nil"/>
                              <w:bottom w:val="nil"/>
                              <w:right w:val="nil"/>
                            </w:tcBorders>
                            <w:shd w:val="clear" w:color="auto" w:fill="auto"/>
                            <w:noWrap/>
                            <w:vAlign w:val="center"/>
                            <w:hideMark/>
                          </w:tcPr>
                          <w:p w14:paraId="39A7E7A5"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r>
                      <w:tr w:rsidR="00F91DF6" w:rsidRPr="00F03DE6" w14:paraId="114EBF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BF1D3A3"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r>
                      <w:tr w:rsidR="00F91DF6" w:rsidRPr="00F03DE6" w14:paraId="3D56DD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524031E"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701E585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88AF028"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1DA82E3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2FBFDF"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3FA28BE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800AC72"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26511EC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9DE359F"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r>
                      <w:tr w:rsidR="00F91DF6" w:rsidRPr="00F03DE6" w14:paraId="27DA8C04"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117466A"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r>
                      <w:tr w:rsidR="00F91DF6" w:rsidRPr="00F03DE6" w14:paraId="352C8687"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3A37C5"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571A1E8E"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831C37C"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r>
                      <w:tr w:rsidR="00F91DF6" w:rsidRPr="00F03DE6" w14:paraId="554F1E4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0130721"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06FE7BC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493EEB"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r>
                      <w:tr w:rsidR="00F91DF6" w:rsidRPr="00F03DE6" w14:paraId="57E4F773"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6BDF51FD"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36422CA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5F5DB69"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r>
                      <w:tr w:rsidR="00F91DF6" w:rsidRPr="00F03DE6" w14:paraId="583F3F3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3B88699"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r>
                      <w:tr w:rsidR="00F91DF6" w:rsidRPr="00F03DE6" w14:paraId="5CB46B7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D695EDA"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193E4E6B"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08BB15D"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F91DF6" w:rsidRPr="00F03DE6" w14:paraId="1D831A2A"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532BD4"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F91DF6" w:rsidRPr="00F03DE6" w:rsidRDefault="00F91DF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F91DF6" w:rsidRPr="00F03DE6" w:rsidRDefault="00F91DF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F91DF6" w:rsidRPr="00F03DE6" w:rsidRDefault="00F91DF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F91DF6" w:rsidRPr="00F03DE6" w:rsidRDefault="00F91DF6" w:rsidP="00E851F4">
                            <w:pPr>
                              <w:spacing w:after="0" w:line="240" w:lineRule="auto"/>
                              <w:jc w:val="center"/>
                              <w:rPr>
                                <w:rFonts w:ascii="Times New Roman" w:eastAsia="宋体" w:hAnsi="Times New Roman" w:cs="Times New Roman"/>
                                <w:color w:val="000000"/>
                                <w:sz w:val="21"/>
                                <w:szCs w:val="21"/>
                              </w:rPr>
                            </w:pPr>
                          </w:p>
                        </w:tc>
                      </w:tr>
                      <w:tr w:rsidR="00F91DF6" w:rsidRPr="00F03DE6" w14:paraId="424B6C9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98F7EAC" w14:textId="77777777" w:rsidR="00F91DF6" w:rsidRPr="00F03DE6" w:rsidRDefault="00F91DF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F91DF6" w:rsidRPr="00F03DE6" w:rsidRDefault="00F91DF6"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F91DF6" w:rsidRPr="00F03DE6" w:rsidRDefault="00F91DF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F91DF6" w:rsidRPr="00F03DE6" w:rsidRDefault="00F91DF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F91DF6" w:rsidRPr="00F03DE6" w:rsidRDefault="00F91DF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F91DF6" w:rsidRPr="00F03DE6" w:rsidRDefault="00F91DF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F91DF6" w:rsidRPr="00F03DE6" w:rsidRDefault="00F91DF6" w:rsidP="002B3AC1">
                            <w:pPr>
                              <w:spacing w:after="0" w:line="240" w:lineRule="auto"/>
                              <w:jc w:val="center"/>
                              <w:rPr>
                                <w:rFonts w:ascii="Times New Roman" w:eastAsia="宋体" w:hAnsi="Times New Roman" w:cs="Times New Roman"/>
                                <w:color w:val="000000"/>
                                <w:sz w:val="21"/>
                                <w:szCs w:val="21"/>
                              </w:rPr>
                            </w:pPr>
                          </w:p>
                        </w:tc>
                      </w:tr>
                      <w:tr w:rsidR="00F91DF6" w:rsidRPr="00F03DE6" w14:paraId="7D98726D" w14:textId="77777777" w:rsidTr="000272FA">
                        <w:trPr>
                          <w:trHeight w:val="283"/>
                          <w:jc w:val="center"/>
                        </w:trPr>
                        <w:tc>
                          <w:tcPr>
                            <w:tcW w:w="1983" w:type="dxa"/>
                            <w:tcBorders>
                              <w:top w:val="nil"/>
                              <w:left w:val="nil"/>
                              <w:bottom w:val="single" w:sz="12" w:space="0" w:color="auto"/>
                              <w:right w:val="nil"/>
                            </w:tcBorders>
                            <w:shd w:val="clear" w:color="auto" w:fill="auto"/>
                            <w:noWrap/>
                            <w:vAlign w:val="center"/>
                            <w:hideMark/>
                          </w:tcPr>
                          <w:p w14:paraId="6290AB59" w14:textId="77777777" w:rsidR="00F91DF6" w:rsidRPr="00F03DE6" w:rsidRDefault="00F91DF6"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F91DF6" w:rsidRPr="00F03DE6" w:rsidRDefault="00F91DF6"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2E6745CC" w:rsidR="00F91DF6" w:rsidRPr="00F03DE6" w:rsidRDefault="00F91DF6" w:rsidP="004D343D">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del w:id="313" w:author="曾 翠红" w:date="2019-05-09T22:34:00Z">
                              <w:r w:rsidDel="004D343D">
                                <w:rPr>
                                  <w:rFonts w:ascii="Times New Roman" w:hAnsi="Times New Roman" w:cs="Times New Roman" w:hint="eastAsia"/>
                                  <w:b/>
                                  <w:color w:val="000000"/>
                                  <w:sz w:val="21"/>
                                  <w:szCs w:val="21"/>
                                </w:rPr>
                                <w:delText>,</w:delText>
                              </w:r>
                            </w:del>
                            <w:ins w:id="314" w:author="曾 翠红" w:date="2019-05-09T22:34:00Z">
                              <w:r>
                                <w:rPr>
                                  <w:rFonts w:ascii="Times New Roman" w:hAnsi="Times New Roman" w:cs="Times New Roman" w:hint="eastAsia"/>
                                  <w:b/>
                                  <w:color w:val="000000"/>
                                  <w:sz w:val="21"/>
                                  <w:szCs w:val="21"/>
                                </w:rPr>
                                <w:t>，</w:t>
                              </w:r>
                            </w:ins>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F91DF6" w:rsidRPr="00F03DE6" w:rsidRDefault="00F91DF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F91DF6" w:rsidRPr="00F03DE6" w:rsidRDefault="00F91DF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F91DF6" w:rsidRPr="00F03DE6" w:rsidRDefault="00F91DF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F91DF6" w:rsidRPr="00F03DE6" w:rsidRDefault="00F91DF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F91DF6" w:rsidRPr="00F03DE6" w:rsidRDefault="00F91DF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F91DF6" w:rsidRPr="00F03DE6" w:rsidRDefault="00F91DF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F91DF6" w:rsidRPr="00F03DE6" w:rsidRDefault="00F91DF6" w:rsidP="002B3AC1">
                            <w:pPr>
                              <w:spacing w:after="0" w:line="240" w:lineRule="auto"/>
                              <w:jc w:val="center"/>
                              <w:rPr>
                                <w:rFonts w:ascii="Times New Roman" w:eastAsia="宋体" w:hAnsi="Times New Roman" w:cs="Times New Roman"/>
                                <w:b/>
                                <w:color w:val="000000"/>
                                <w:sz w:val="21"/>
                                <w:szCs w:val="21"/>
                              </w:rPr>
                            </w:pPr>
                          </w:p>
                        </w:tc>
                      </w:tr>
                      <w:tr w:rsidR="00F91DF6" w:rsidRPr="00F03DE6" w14:paraId="07AB9D72" w14:textId="77777777" w:rsidTr="000272FA">
                        <w:trPr>
                          <w:trHeight w:val="283"/>
                          <w:jc w:val="center"/>
                        </w:trPr>
                        <w:tc>
                          <w:tcPr>
                            <w:tcW w:w="13090" w:type="dxa"/>
                            <w:gridSpan w:val="18"/>
                            <w:tcBorders>
                              <w:top w:val="nil"/>
                              <w:left w:val="nil"/>
                              <w:bottom w:val="nil"/>
                              <w:right w:val="nil"/>
                            </w:tcBorders>
                            <w:shd w:val="clear" w:color="auto" w:fill="auto"/>
                            <w:noWrap/>
                            <w:vAlign w:val="center"/>
                          </w:tcPr>
                          <w:p w14:paraId="5C6AC8F1" w14:textId="77777777" w:rsidR="00F91DF6" w:rsidRPr="00F03DE6" w:rsidRDefault="00F91DF6"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F91DF6" w:rsidRDefault="00F91DF6" w:rsidP="00742017">
                      <w:pPr>
                        <w:spacing w:after="83"/>
                      </w:pPr>
                    </w:p>
                    <w:p w14:paraId="3CB6C53C" w14:textId="77777777" w:rsidR="00F91DF6" w:rsidRDefault="00F91DF6" w:rsidP="00742017"/>
                  </w:txbxContent>
                </v:textbox>
                <w10:wrap type="topAndBottom" anchorx="margin" anchory="margin"/>
              </v:shape>
            </w:pict>
          </mc:Fallback>
        </mc:AlternateContent>
      </w:r>
    </w:p>
    <w:p w14:paraId="1BCB0B93" w14:textId="77777777" w:rsidR="00742017" w:rsidRPr="00140250" w:rsidRDefault="00742017" w:rsidP="00742017">
      <w:pPr>
        <w:spacing w:after="0" w:line="400" w:lineRule="exact"/>
        <w:outlineLvl w:val="2"/>
        <w:rPr>
          <w:rFonts w:ascii="Times New Roman" w:eastAsia="黑体" w:hAnsi="Times New Roman" w:cs="Times New Roman"/>
          <w:sz w:val="24"/>
          <w:szCs w:val="24"/>
        </w:rPr>
        <w:sectPr w:rsidR="00742017" w:rsidRPr="00140250" w:rsidSect="00571244">
          <w:type w:val="continuous"/>
          <w:pgSz w:w="11906" w:h="16838" w:code="9"/>
          <w:pgMar w:top="1701" w:right="1418" w:bottom="1418" w:left="1701" w:header="1304" w:footer="1021" w:gutter="0"/>
          <w:cols w:space="425"/>
          <w:docGrid w:type="lines" w:linePitch="326"/>
        </w:sectPr>
      </w:pPr>
    </w:p>
    <w:p w14:paraId="5423D4D4" w14:textId="0B630D94" w:rsidR="00A2263D" w:rsidRPr="00CC38BA" w:rsidRDefault="00E927CE" w:rsidP="00080AC5">
      <w:pPr>
        <w:spacing w:beforeLines="100" w:before="326" w:afterLines="100" w:after="326" w:line="400" w:lineRule="exact"/>
        <w:jc w:val="both"/>
        <w:outlineLvl w:val="1"/>
        <w:rPr>
          <w:rFonts w:ascii="Times New Roman" w:eastAsia="黑体" w:hAnsi="Times New Roman" w:cs="Times New Roman"/>
          <w:sz w:val="28"/>
          <w:szCs w:val="28"/>
        </w:rPr>
      </w:pPr>
      <w:bookmarkStart w:id="315" w:name="_Toc4687810"/>
      <w:r w:rsidRPr="00C46A1B">
        <w:rPr>
          <w:rFonts w:ascii="Times New Roman" w:eastAsia="黑体" w:hAnsi="Times New Roman" w:cs="Times New Roman"/>
          <w:sz w:val="28"/>
          <w:szCs w:val="28"/>
        </w:rPr>
        <w:t>3</w:t>
      </w:r>
      <w:r w:rsidR="00A2263D" w:rsidRPr="00CC38BA">
        <w:rPr>
          <w:rFonts w:ascii="Times New Roman" w:eastAsia="黑体" w:hAnsi="Times New Roman" w:cs="Times New Roman"/>
          <w:sz w:val="28"/>
          <w:szCs w:val="28"/>
        </w:rPr>
        <w:t>.</w:t>
      </w:r>
      <w:r w:rsidR="00A963E0">
        <w:rPr>
          <w:rFonts w:ascii="Times New Roman" w:eastAsia="黑体" w:hAnsi="Times New Roman" w:cs="Times New Roman"/>
          <w:sz w:val="28"/>
          <w:szCs w:val="28"/>
        </w:rPr>
        <w:t>4</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315"/>
    </w:p>
    <w:p w14:paraId="7DA8B296" w14:textId="29CA9485"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A52DF9">
        <w:rPr>
          <w:rFonts w:ascii="Times New Roman" w:hAnsi="Times New Roman" w:cs="Times New Roman" w:hint="eastAsia"/>
          <w:sz w:val="24"/>
          <w:szCs w:val="24"/>
        </w:rPr>
        <w:t>下的粮食作物</w:t>
      </w:r>
      <w:r w:rsidR="002361F3">
        <w:rPr>
          <w:rFonts w:ascii="Times New Roman" w:hAnsi="Times New Roman" w:cs="Times New Roman" w:hint="eastAsia"/>
          <w:sz w:val="24"/>
          <w:szCs w:val="24"/>
        </w:rPr>
        <w:t>为研究对象</w:t>
      </w:r>
      <w:r w:rsidR="00A52DF9">
        <w:rPr>
          <w:rFonts w:ascii="Times New Roman" w:hAnsi="Times New Roman" w:cs="Times New Roman" w:hint="eastAsia"/>
          <w:sz w:val="24"/>
          <w:szCs w:val="24"/>
        </w:rPr>
        <w:t>，即以一熟</w:t>
      </w:r>
      <w:ins w:id="316" w:author="曾 翠红" w:date="2019-05-09T16:10:00Z">
        <w:r w:rsidR="006B4FE0">
          <w:rPr>
            <w:rFonts w:ascii="Times New Roman" w:hAnsi="Times New Roman" w:cs="Times New Roman" w:hint="eastAsia"/>
            <w:sz w:val="24"/>
            <w:szCs w:val="24"/>
          </w:rPr>
          <w:t>区春</w:t>
        </w:r>
      </w:ins>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ins w:id="317" w:author="曾 翠红" w:date="2019-05-09T16:10:00Z">
        <w:r w:rsidR="006B4FE0">
          <w:rPr>
            <w:rFonts w:ascii="Times New Roman" w:hAnsi="Times New Roman" w:cs="Times New Roman" w:hint="eastAsia"/>
            <w:sz w:val="24"/>
            <w:szCs w:val="24"/>
          </w:rPr>
          <w:t>区夏</w:t>
        </w:r>
      </w:ins>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ins w:id="318" w:author="曾 翠红" w:date="2019-05-09T16:10:00Z">
        <w:r w:rsidR="006B4FE0">
          <w:rPr>
            <w:rFonts w:ascii="Times New Roman" w:hAnsi="Times New Roman" w:cs="Times New Roman" w:hint="eastAsia"/>
            <w:sz w:val="24"/>
            <w:szCs w:val="24"/>
          </w:rPr>
          <w:t>区冬</w:t>
        </w:r>
      </w:ins>
      <w:r w:rsidR="00A52DF9">
        <w:rPr>
          <w:rFonts w:ascii="Times New Roman" w:hAnsi="Times New Roman" w:cs="Times New Roman" w:hint="eastAsia"/>
          <w:sz w:val="24"/>
          <w:szCs w:val="24"/>
        </w:rPr>
        <w:t>小麦和</w:t>
      </w:r>
      <w:del w:id="319" w:author="曾 翠红" w:date="2019-05-07T10:33:00Z">
        <w:r w:rsidR="00A52DF9" w:rsidDel="009314E9">
          <w:rPr>
            <w:rFonts w:ascii="Times New Roman" w:hAnsi="Times New Roman" w:cs="Times New Roman" w:hint="eastAsia"/>
            <w:sz w:val="24"/>
            <w:szCs w:val="24"/>
          </w:rPr>
          <w:delText>稻谷</w:delText>
        </w:r>
      </w:del>
      <w:ins w:id="320" w:author="曾 翠红" w:date="2019-05-07T10:33:00Z">
        <w:r w:rsidR="009314E9">
          <w:rPr>
            <w:rFonts w:ascii="Times New Roman" w:hAnsi="Times New Roman" w:cs="Times New Roman" w:hint="eastAsia"/>
            <w:sz w:val="24"/>
            <w:szCs w:val="24"/>
          </w:rPr>
          <w:t>水稻</w:t>
        </w:r>
      </w:ins>
      <w:r w:rsidR="00A52DF9">
        <w:rPr>
          <w:rFonts w:ascii="Times New Roman" w:hAnsi="Times New Roman" w:cs="Times New Roman" w:hint="eastAsia"/>
          <w:sz w:val="24"/>
          <w:szCs w:val="24"/>
        </w:rPr>
        <w:t>为研究对象</w:t>
      </w:r>
      <w:r w:rsidR="002361F3">
        <w:rPr>
          <w:rFonts w:ascii="Times New Roman" w:hAnsi="Times New Roman" w:cs="Times New Roman" w:hint="eastAsia"/>
          <w:sz w:val="24"/>
          <w:szCs w:val="24"/>
        </w:rPr>
        <w:t>。</w:t>
      </w:r>
      <w:r w:rsidR="00DE4286">
        <w:rPr>
          <w:rFonts w:ascii="Times New Roman" w:hAnsi="Times New Roman" w:cs="Times New Roman" w:hint="eastAsia"/>
          <w:sz w:val="24"/>
          <w:szCs w:val="24"/>
        </w:rPr>
        <w:t>数据</w:t>
      </w:r>
      <w:r w:rsidR="008A18AB">
        <w:rPr>
          <w:rFonts w:ascii="Times New Roman" w:hAnsi="Times New Roman" w:cs="Times New Roman" w:hint="eastAsia"/>
          <w:sz w:val="24"/>
          <w:szCs w:val="24"/>
        </w:rPr>
        <w:t>在删除、缩尾和填充处理的基础上</w:t>
      </w:r>
      <w:r w:rsidR="00DE4286">
        <w:rPr>
          <w:rFonts w:ascii="Times New Roman" w:hAnsi="Times New Roman" w:cs="Times New Roman" w:hint="eastAsia"/>
          <w:sz w:val="24"/>
          <w:szCs w:val="24"/>
        </w:rPr>
        <w:t>，</w:t>
      </w:r>
      <w:r w:rsidR="008A18AB">
        <w:rPr>
          <w:rFonts w:ascii="Times New Roman" w:hAnsi="Times New Roman" w:cs="Times New Roman" w:hint="eastAsia"/>
          <w:sz w:val="24"/>
          <w:szCs w:val="24"/>
        </w:rPr>
        <w:t>分总体、小规模、</w:t>
      </w:r>
      <w:r w:rsidR="008A18AB">
        <w:rPr>
          <w:rFonts w:ascii="Times New Roman" w:hAnsi="Times New Roman" w:cs="Times New Roman"/>
          <w:sz w:val="24"/>
          <w:szCs w:val="24"/>
        </w:rPr>
        <w:t>中等</w:t>
      </w:r>
      <w:r w:rsidR="008A18AB">
        <w:rPr>
          <w:rFonts w:ascii="Times New Roman" w:hAnsi="Times New Roman" w:cs="Times New Roman" w:hint="eastAsia"/>
          <w:sz w:val="24"/>
          <w:szCs w:val="24"/>
        </w:rPr>
        <w:t>规模、</w:t>
      </w:r>
      <w:r w:rsidR="008A18AB">
        <w:rPr>
          <w:rFonts w:ascii="Times New Roman" w:hAnsi="Times New Roman" w:cs="Times New Roman"/>
          <w:sz w:val="24"/>
          <w:szCs w:val="24"/>
        </w:rPr>
        <w:t>大规模</w:t>
      </w:r>
      <w:r w:rsidR="008A18AB">
        <w:rPr>
          <w:rFonts w:ascii="Times New Roman" w:hAnsi="Times New Roman" w:cs="Times New Roman" w:hint="eastAsia"/>
          <w:sz w:val="24"/>
          <w:szCs w:val="24"/>
        </w:rPr>
        <w:t>农户</w:t>
      </w:r>
      <w:r w:rsidR="00427A45">
        <w:rPr>
          <w:rFonts w:ascii="Times New Roman" w:hAnsi="Times New Roman" w:cs="Times New Roman" w:hint="eastAsia"/>
          <w:sz w:val="24"/>
          <w:szCs w:val="24"/>
        </w:rPr>
        <w:t>进行统计性描述。</w:t>
      </w:r>
    </w:p>
    <w:p w14:paraId="4BD82212" w14:textId="6E66C850"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5F07C8">
        <w:rPr>
          <w:rFonts w:ascii="Times New Roman" w:hAnsi="Times New Roman" w:cs="Times New Roman" w:hint="eastAsia"/>
          <w:sz w:val="24"/>
          <w:szCs w:val="24"/>
        </w:rPr>
        <w:t>和</w:t>
      </w:r>
      <w:r w:rsidR="00E957A5">
        <w:rPr>
          <w:rFonts w:ascii="Times New Roman" w:hAnsi="Times New Roman" w:cs="Times New Roman" w:hint="eastAsia"/>
          <w:sz w:val="24"/>
          <w:szCs w:val="24"/>
        </w:rPr>
        <w:t>政策补贴变量与规模变量负相关。</w:t>
      </w:r>
      <w:ins w:id="321" w:author="曾 翠红" w:date="2019-05-12T09:04:00Z">
        <w:r w:rsidR="0054590F">
          <w:rPr>
            <w:rFonts w:ascii="Times New Roman" w:hAnsi="Times New Roman" w:cs="Times New Roman" w:hint="eastAsia"/>
            <w:sz w:val="24"/>
            <w:szCs w:val="24"/>
          </w:rPr>
          <w:t>吗，</w:t>
        </w:r>
      </w:ins>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11BB6957" w:rsidR="00296EC3" w:rsidRDefault="00296EC3"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630AAE">
        <w:rPr>
          <w:rFonts w:ascii="Times New Roman" w:hAnsi="Times New Roman" w:cs="Times New Roman" w:hint="eastAsia"/>
          <w:sz w:val="24"/>
          <w:szCs w:val="24"/>
        </w:rPr>
        <w:t>不同规模农户每亩</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630AAE">
        <w:rPr>
          <w:rFonts w:ascii="Times New Roman" w:hAnsi="Times New Roman" w:cs="Times New Roman" w:hint="eastAsia"/>
          <w:sz w:val="24"/>
          <w:szCs w:val="24"/>
        </w:rPr>
        <w:t>较大</w:t>
      </w:r>
      <w:r>
        <w:rPr>
          <w:rFonts w:ascii="Times New Roman" w:hAnsi="Times New Roman" w:cs="Times New Roman" w:hint="eastAsia"/>
          <w:sz w:val="24"/>
          <w:szCs w:val="24"/>
        </w:rPr>
        <w:t>。</w:t>
      </w:r>
      <w:r w:rsidR="00A426C3">
        <w:rPr>
          <w:rFonts w:ascii="Times New Roman" w:hAnsi="Times New Roman" w:cs="Times New Roman" w:hint="eastAsia"/>
          <w:sz w:val="24"/>
          <w:szCs w:val="24"/>
        </w:rPr>
        <w:t>整体规律</w:t>
      </w:r>
      <w:r w:rsidR="004E0889">
        <w:rPr>
          <w:rFonts w:ascii="Times New Roman" w:hAnsi="Times New Roman" w:cs="Times New Roman" w:hint="eastAsia"/>
          <w:sz w:val="24"/>
          <w:szCs w:val="24"/>
        </w:rPr>
        <w:t>表现</w:t>
      </w:r>
      <w:r w:rsidR="00A426C3">
        <w:rPr>
          <w:rFonts w:ascii="Times New Roman" w:hAnsi="Times New Roman" w:cs="Times New Roman" w:hint="eastAsia"/>
          <w:sz w:val="24"/>
          <w:szCs w:val="24"/>
        </w:rPr>
        <w:t>为</w:t>
      </w:r>
      <w:r w:rsidR="004E0889">
        <w:rPr>
          <w:rFonts w:ascii="Times New Roman" w:hAnsi="Times New Roman" w:cs="Times New Roman" w:hint="eastAsia"/>
          <w:sz w:val="24"/>
          <w:szCs w:val="24"/>
        </w:rPr>
        <w:t>亩均投工量</w:t>
      </w:r>
      <w:r w:rsidR="00A426C3">
        <w:rPr>
          <w:rFonts w:ascii="Times New Roman" w:hAnsi="Times New Roman" w:cs="Times New Roman" w:hint="eastAsia"/>
          <w:sz w:val="24"/>
          <w:szCs w:val="24"/>
        </w:rPr>
        <w:t>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亩均劳动投入大大高于中大型规模农户的劳动投入水平。</w:t>
      </w:r>
      <w:r w:rsidR="00D52E0A">
        <w:rPr>
          <w:rFonts w:ascii="Times New Roman" w:hAnsi="Times New Roman" w:cs="Times New Roman" w:hint="eastAsia"/>
          <w:sz w:val="24"/>
          <w:szCs w:val="24"/>
        </w:rPr>
        <w:t>亩均</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5E6A5CA9" w:rsidR="00F74AFC" w:rsidRDefault="001626E4" w:rsidP="00080AC5">
      <w:pPr>
        <w:spacing w:after="0" w:line="400" w:lineRule="exact"/>
        <w:ind w:firstLineChars="200" w:firstLine="480"/>
        <w:jc w:val="both"/>
        <w:rPr>
          <w:rFonts w:ascii="Times New Roman" w:hAnsi="Times New Roman" w:cs="Times New Roman"/>
          <w:sz w:val="24"/>
          <w:szCs w:val="24"/>
        </w:rPr>
        <w:sectPr w:rsidR="00F74AFC"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sidRPr="00C46A1B">
        <w:rPr>
          <w:rFonts w:ascii="Times New Roman" w:hAnsi="Times New Roman" w:cs="Times New Roman"/>
          <w:sz w:val="24"/>
          <w:szCs w:val="24"/>
        </w:rPr>
        <w:t>4</w:t>
      </w:r>
      <w:r>
        <w:rPr>
          <w:rFonts w:ascii="Times New Roman" w:hAnsi="Times New Roman" w:cs="Times New Roman" w:hint="eastAsia"/>
          <w:sz w:val="24"/>
          <w:szCs w:val="24"/>
        </w:rPr>
        <w:t>）</w:t>
      </w:r>
      <w:r w:rsidR="00E84B24">
        <w:rPr>
          <w:rFonts w:ascii="Times New Roman" w:hAnsi="Times New Roman" w:cs="Times New Roman" w:hint="eastAsia"/>
          <w:sz w:val="24"/>
          <w:szCs w:val="24"/>
        </w:rPr>
        <w:t>不同规模</w:t>
      </w:r>
      <w:r w:rsidR="00067901">
        <w:rPr>
          <w:rFonts w:ascii="Times New Roman" w:hAnsi="Times New Roman" w:cs="Times New Roman" w:hint="eastAsia"/>
          <w:sz w:val="24"/>
          <w:szCs w:val="24"/>
        </w:rPr>
        <w:t>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ins w:id="322" w:author="曾 翠红" w:date="2019-05-09T16:10:00Z">
        <w:r w:rsidR="006B4FE0">
          <w:rPr>
            <w:rFonts w:ascii="Times New Roman" w:hAnsi="Times New Roman" w:cs="Times New Roman" w:hint="eastAsia"/>
            <w:sz w:val="24"/>
            <w:szCs w:val="24"/>
          </w:rPr>
          <w:t>区春</w:t>
        </w:r>
      </w:ins>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sidRPr="00C46A1B">
        <w:rPr>
          <w:rFonts w:ascii="Times New Roman" w:hAnsi="Times New Roman" w:cs="Times New Roman"/>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w:t>
      </w:r>
      <w:ins w:id="323" w:author="曾 翠红" w:date="2019-05-09T16:11:00Z">
        <w:r w:rsidR="006B4FE0">
          <w:rPr>
            <w:rFonts w:ascii="Times New Roman" w:hAnsi="Times New Roman" w:cs="Times New Roman" w:hint="eastAsia"/>
            <w:sz w:val="24"/>
            <w:szCs w:val="24"/>
          </w:rPr>
          <w:t>种植</w:t>
        </w:r>
      </w:ins>
      <w:r w:rsidR="005D5509">
        <w:rPr>
          <w:rFonts w:ascii="Times New Roman" w:hAnsi="Times New Roman" w:cs="Times New Roman" w:hint="eastAsia"/>
          <w:sz w:val="24"/>
          <w:szCs w:val="24"/>
        </w:rPr>
        <w:t>两熟</w:t>
      </w:r>
      <w:ins w:id="324" w:author="曾 翠红" w:date="2019-05-09T16:10:00Z">
        <w:r w:rsidR="006B4FE0">
          <w:rPr>
            <w:rFonts w:ascii="Times New Roman" w:hAnsi="Times New Roman" w:cs="Times New Roman" w:hint="eastAsia"/>
            <w:sz w:val="24"/>
            <w:szCs w:val="24"/>
          </w:rPr>
          <w:t>区夏</w:t>
        </w:r>
      </w:ins>
      <w:r w:rsidR="00047E4A">
        <w:rPr>
          <w:rFonts w:ascii="Times New Roman" w:hAnsi="Times New Roman" w:cs="Times New Roman" w:hint="eastAsia"/>
          <w:sz w:val="24"/>
          <w:szCs w:val="24"/>
        </w:rPr>
        <w:t>玉米和</w:t>
      </w:r>
      <w:ins w:id="325" w:author="曾 翠红" w:date="2019-05-09T16:11:00Z">
        <w:r w:rsidR="006B4FE0">
          <w:rPr>
            <w:rFonts w:ascii="Times New Roman" w:hAnsi="Times New Roman" w:cs="Times New Roman" w:hint="eastAsia"/>
            <w:sz w:val="24"/>
            <w:szCs w:val="24"/>
          </w:rPr>
          <w:t>两熟区冬</w:t>
        </w:r>
      </w:ins>
      <w:r w:rsidR="00047E4A">
        <w:rPr>
          <w:rFonts w:ascii="Times New Roman" w:hAnsi="Times New Roman" w:cs="Times New Roman" w:hint="eastAsia"/>
          <w:sz w:val="24"/>
          <w:szCs w:val="24"/>
        </w:rPr>
        <w:t>小麦的</w:t>
      </w:r>
      <w:del w:id="326" w:author="曾 翠红" w:date="2019-05-09T16:11:00Z">
        <w:r w:rsidR="00071A05" w:rsidDel="006B4FE0">
          <w:rPr>
            <w:rFonts w:ascii="Times New Roman" w:hAnsi="Times New Roman" w:cs="Times New Roman" w:hint="eastAsia"/>
            <w:sz w:val="24"/>
            <w:szCs w:val="24"/>
          </w:rPr>
          <w:delText>单产与规模</w:delText>
        </w:r>
      </w:del>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del w:id="327" w:author="曾 翠红" w:date="2019-05-07T10:33:00Z">
        <w:r w:rsidR="00012A4C" w:rsidDel="009314E9">
          <w:rPr>
            <w:rFonts w:ascii="Times New Roman" w:hAnsi="Times New Roman" w:cs="Times New Roman" w:hint="eastAsia"/>
            <w:sz w:val="24"/>
            <w:szCs w:val="24"/>
          </w:rPr>
          <w:delText>稻谷</w:delText>
        </w:r>
      </w:del>
      <w:ins w:id="328" w:author="曾 翠红" w:date="2019-05-07T10:33:00Z">
        <w:r w:rsidR="009314E9">
          <w:rPr>
            <w:rFonts w:ascii="Times New Roman" w:hAnsi="Times New Roman" w:cs="Times New Roman" w:hint="eastAsia"/>
            <w:sz w:val="24"/>
            <w:szCs w:val="24"/>
          </w:rPr>
          <w:t>水稻</w:t>
        </w:r>
      </w:ins>
      <w:r w:rsidR="00271E2D">
        <w:rPr>
          <w:rFonts w:ascii="Times New Roman" w:hAnsi="Times New Roman" w:cs="Times New Roman" w:hint="eastAsia"/>
          <w:sz w:val="24"/>
          <w:szCs w:val="24"/>
        </w:rPr>
        <w:t>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w:t>
      </w:r>
      <w:del w:id="329" w:author="曾 翠红" w:date="2019-05-09T16:12:00Z">
        <w:r w:rsidR="00271E2D" w:rsidDel="006B4FE0">
          <w:rPr>
            <w:rFonts w:ascii="Times New Roman" w:hAnsi="Times New Roman" w:cs="Times New Roman" w:hint="eastAsia"/>
            <w:sz w:val="24"/>
            <w:szCs w:val="24"/>
          </w:rPr>
          <w:delText>单产和规模的</w:delText>
        </w:r>
      </w:del>
      <w:r w:rsidR="0083097F">
        <w:rPr>
          <w:rFonts w:ascii="Times New Roman" w:hAnsi="Times New Roman" w:cs="Times New Roman" w:hint="eastAsia"/>
          <w:sz w:val="24"/>
          <w:szCs w:val="24"/>
        </w:rPr>
        <w:t>“</w:t>
      </w:r>
      <w:r w:rsidR="00271E2D" w:rsidRPr="00C46A1B">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6AA144F0" w:rsidR="0006633F" w:rsidRDefault="007E11B3" w:rsidP="006722DB">
      <w:pPr>
        <w:spacing w:beforeLines="100" w:before="326" w:afterLines="100" w:after="326" w:line="400" w:lineRule="exact"/>
        <w:jc w:val="center"/>
        <w:outlineLvl w:val="0"/>
        <w:rPr>
          <w:rFonts w:eastAsia="黑体"/>
          <w:sz w:val="32"/>
          <w:szCs w:val="32"/>
        </w:rPr>
      </w:pPr>
      <w:bookmarkStart w:id="330" w:name="_Toc4687811"/>
      <w:r w:rsidRPr="003A3EDD">
        <w:rPr>
          <w:rFonts w:eastAsia="黑体" w:hint="eastAsia"/>
          <w:sz w:val="32"/>
          <w:szCs w:val="32"/>
        </w:rPr>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9717BA">
        <w:rPr>
          <w:rFonts w:eastAsia="黑体" w:hint="eastAsia"/>
          <w:sz w:val="32"/>
          <w:szCs w:val="32"/>
        </w:rPr>
        <w:t>粮食单产</w:t>
      </w:r>
      <w:r w:rsidR="004C7804">
        <w:rPr>
          <w:rFonts w:eastAsia="黑体" w:hint="eastAsia"/>
          <w:sz w:val="32"/>
          <w:szCs w:val="32"/>
        </w:rPr>
        <w:t>与农地经营规模的实证</w:t>
      </w:r>
      <w:r w:rsidR="00BC65AB">
        <w:rPr>
          <w:rFonts w:eastAsia="黑体" w:hint="eastAsia"/>
          <w:sz w:val="32"/>
          <w:szCs w:val="32"/>
        </w:rPr>
        <w:t>分析</w:t>
      </w:r>
      <w:bookmarkEnd w:id="330"/>
    </w:p>
    <w:p w14:paraId="39D0701B" w14:textId="4E8FEFFD" w:rsidR="007C61CF" w:rsidRDefault="00F90681"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剖析规模对单产的作用机制，</w:t>
      </w:r>
      <w:r w:rsidR="00FC058F">
        <w:rPr>
          <w:rFonts w:ascii="Times New Roman" w:hAnsi="Times New Roman" w:cs="Times New Roman" w:hint="eastAsia"/>
          <w:sz w:val="24"/>
          <w:szCs w:val="24"/>
        </w:rPr>
        <w:t>进而</w:t>
      </w:r>
      <w:r w:rsidR="000A68EE">
        <w:rPr>
          <w:rFonts w:ascii="Times New Roman" w:hAnsi="Times New Roman" w:cs="Times New Roman" w:hint="eastAsia"/>
          <w:sz w:val="24"/>
          <w:szCs w:val="24"/>
        </w:rPr>
        <w:t>基于超越对数生产函数的实证分析模型，</w:t>
      </w:r>
      <w:r w:rsidR="005971D5">
        <w:rPr>
          <w:rFonts w:ascii="Times New Roman" w:hAnsi="Times New Roman" w:cs="Times New Roman" w:hint="eastAsia"/>
          <w:sz w:val="24"/>
          <w:szCs w:val="24"/>
        </w:rPr>
        <w:t>明确实证的估计方法，</w:t>
      </w:r>
      <w:r w:rsidR="00C9267B">
        <w:rPr>
          <w:rFonts w:ascii="Times New Roman" w:hAnsi="Times New Roman" w:cs="Times New Roman" w:hint="eastAsia"/>
          <w:sz w:val="24"/>
          <w:szCs w:val="24"/>
        </w:rPr>
        <w:t>对一熟</w:t>
      </w:r>
      <w:ins w:id="331" w:author="曾 翠红" w:date="2019-05-09T16:12:00Z">
        <w:r w:rsidR="00671365">
          <w:rPr>
            <w:rFonts w:ascii="Times New Roman" w:hAnsi="Times New Roman" w:cs="Times New Roman" w:hint="eastAsia"/>
            <w:sz w:val="24"/>
            <w:szCs w:val="24"/>
          </w:rPr>
          <w:t>区春</w:t>
        </w:r>
      </w:ins>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ins w:id="332" w:author="曾 翠红" w:date="2019-05-09T16:12:00Z">
        <w:r w:rsidR="00671365">
          <w:rPr>
            <w:rFonts w:ascii="Times New Roman" w:hAnsi="Times New Roman" w:cs="Times New Roman" w:hint="eastAsia"/>
            <w:sz w:val="24"/>
            <w:szCs w:val="24"/>
          </w:rPr>
          <w:t>区夏</w:t>
        </w:r>
      </w:ins>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ins w:id="333" w:author="曾 翠红" w:date="2019-05-09T16:12:00Z">
        <w:r w:rsidR="00671365">
          <w:rPr>
            <w:rFonts w:ascii="Times New Roman" w:hAnsi="Times New Roman" w:cs="Times New Roman" w:hint="eastAsia"/>
            <w:sz w:val="24"/>
            <w:szCs w:val="24"/>
          </w:rPr>
          <w:t>区冬</w:t>
        </w:r>
      </w:ins>
      <w:r w:rsidR="00C9267B">
        <w:rPr>
          <w:rFonts w:ascii="Times New Roman" w:hAnsi="Times New Roman" w:cs="Times New Roman" w:hint="eastAsia"/>
          <w:sz w:val="24"/>
          <w:szCs w:val="24"/>
        </w:rPr>
        <w:t>小麦和</w:t>
      </w:r>
      <w:del w:id="334" w:author="曾 翠红" w:date="2019-05-07T10:33:00Z">
        <w:r w:rsidR="00012A4C" w:rsidDel="009314E9">
          <w:rPr>
            <w:rFonts w:ascii="Times New Roman" w:hAnsi="Times New Roman" w:cs="Times New Roman" w:hint="eastAsia"/>
            <w:sz w:val="24"/>
            <w:szCs w:val="24"/>
          </w:rPr>
          <w:delText>稻谷</w:delText>
        </w:r>
      </w:del>
      <w:ins w:id="335" w:author="曾 翠红" w:date="2019-05-07T10:33:00Z">
        <w:r w:rsidR="009314E9">
          <w:rPr>
            <w:rFonts w:ascii="Times New Roman" w:hAnsi="Times New Roman" w:cs="Times New Roman" w:hint="eastAsia"/>
            <w:sz w:val="24"/>
            <w:szCs w:val="24"/>
          </w:rPr>
          <w:t>水稻</w:t>
        </w:r>
      </w:ins>
      <w:r w:rsidR="007C1A17">
        <w:rPr>
          <w:rFonts w:ascii="Times New Roman" w:hAnsi="Times New Roman" w:cs="Times New Roman" w:hint="eastAsia"/>
          <w:sz w:val="24"/>
          <w:szCs w:val="24"/>
        </w:rPr>
        <w:t>样本分别</w:t>
      </w:r>
      <w:r w:rsidR="00272A80" w:rsidRPr="0094122A">
        <w:rPr>
          <w:rFonts w:ascii="Times New Roman" w:hAnsi="Times New Roman" w:cs="Times New Roman" w:hint="eastAsia"/>
          <w:sz w:val="24"/>
          <w:szCs w:val="24"/>
        </w:rPr>
        <w:t>实证</w:t>
      </w:r>
      <w:r w:rsidR="007C1A17">
        <w:rPr>
          <w:rFonts w:ascii="Times New Roman" w:hAnsi="Times New Roman" w:cs="Times New Roman" w:hint="eastAsia"/>
          <w:sz w:val="24"/>
          <w:szCs w:val="24"/>
        </w:rPr>
        <w:t>回归</w:t>
      </w:r>
      <w:r w:rsidR="005971D5">
        <w:rPr>
          <w:rFonts w:ascii="Times New Roman" w:hAnsi="Times New Roman" w:cs="Times New Roman" w:hint="eastAsia"/>
          <w:sz w:val="24"/>
          <w:szCs w:val="24"/>
        </w:rPr>
        <w:t>，获得估计结果</w:t>
      </w:r>
      <w:r w:rsidR="003A3CD9">
        <w:rPr>
          <w:rFonts w:ascii="Times New Roman" w:hAnsi="Times New Roman" w:cs="Times New Roman" w:hint="eastAsia"/>
          <w:sz w:val="24"/>
          <w:szCs w:val="24"/>
        </w:rPr>
        <w:t>。</w:t>
      </w:r>
      <w:r w:rsidR="003A3CD9">
        <w:rPr>
          <w:rFonts w:ascii="Times New Roman" w:hAnsi="Times New Roman" w:cs="Times New Roman"/>
          <w:sz w:val="24"/>
          <w:szCs w:val="24"/>
        </w:rPr>
        <w:t>在</w:t>
      </w:r>
      <w:r w:rsidR="003A3CD9">
        <w:rPr>
          <w:rFonts w:ascii="Times New Roman" w:hAnsi="Times New Roman" w:cs="Times New Roman" w:hint="eastAsia"/>
          <w:sz w:val="24"/>
          <w:szCs w:val="24"/>
        </w:rPr>
        <w:t>结果的基础上，</w:t>
      </w:r>
      <w:r w:rsidR="000E2367">
        <w:rPr>
          <w:rFonts w:ascii="Times New Roman" w:hAnsi="Times New Roman" w:cs="Times New Roman" w:hint="eastAsia"/>
          <w:sz w:val="24"/>
          <w:szCs w:val="24"/>
        </w:rPr>
        <w:t>模拟单产与规模的关系，</w:t>
      </w:r>
      <w:r w:rsidR="00AC672D">
        <w:rPr>
          <w:rFonts w:ascii="Times New Roman" w:hAnsi="Times New Roman" w:cs="Times New Roman" w:hint="eastAsia"/>
          <w:sz w:val="24"/>
          <w:szCs w:val="24"/>
        </w:rPr>
        <w:t>计算</w:t>
      </w:r>
      <w:r w:rsidR="000E2367">
        <w:rPr>
          <w:rFonts w:ascii="Times New Roman" w:hAnsi="Times New Roman" w:cs="Times New Roman" w:hint="eastAsia"/>
          <w:sz w:val="24"/>
          <w:szCs w:val="24"/>
        </w:rPr>
        <w:t>规模弹性</w:t>
      </w:r>
      <w:r w:rsidR="00F45A9D">
        <w:rPr>
          <w:rFonts w:ascii="Times New Roman" w:hAnsi="Times New Roman" w:cs="Times New Roman" w:hint="eastAsia"/>
          <w:sz w:val="24"/>
          <w:szCs w:val="24"/>
        </w:rPr>
        <w:t>和</w:t>
      </w:r>
      <w:r w:rsidR="00AC672D">
        <w:rPr>
          <w:rFonts w:ascii="Times New Roman" w:hAnsi="Times New Roman" w:cs="Times New Roman" w:hint="eastAsia"/>
          <w:sz w:val="24"/>
          <w:szCs w:val="24"/>
        </w:rPr>
        <w:t>要素产出弹性</w:t>
      </w:r>
      <w:r w:rsidR="007102E7">
        <w:rPr>
          <w:rFonts w:ascii="Times New Roman" w:hAnsi="Times New Roman" w:cs="Times New Roman" w:hint="eastAsia"/>
          <w:sz w:val="24"/>
          <w:szCs w:val="24"/>
        </w:rPr>
        <w:t>。</w:t>
      </w:r>
    </w:p>
    <w:p w14:paraId="4B29C5C7" w14:textId="2AE221EF" w:rsidR="006171F8" w:rsidRDefault="006171F8" w:rsidP="006171F8">
      <w:pPr>
        <w:spacing w:beforeLines="100" w:before="326" w:afterLines="100" w:after="326" w:line="400" w:lineRule="exact"/>
        <w:jc w:val="both"/>
        <w:outlineLvl w:val="1"/>
        <w:rPr>
          <w:rFonts w:ascii="Times New Roman" w:eastAsia="黑体" w:hAnsi="Times New Roman" w:cs="Times New Roman"/>
          <w:sz w:val="28"/>
          <w:szCs w:val="28"/>
        </w:rPr>
      </w:pPr>
      <w:bookmarkStart w:id="336" w:name="_Toc4687812"/>
      <w:r w:rsidRPr="00C46A1B">
        <w:rPr>
          <w:rFonts w:ascii="Times New Roman" w:eastAsia="黑体" w:hAnsi="Times New Roman" w:cs="Times New Roman"/>
          <w:sz w:val="28"/>
          <w:szCs w:val="28"/>
        </w:rPr>
        <w:t>4</w:t>
      </w:r>
      <w:r>
        <w:rPr>
          <w:rFonts w:ascii="Times New Roman" w:eastAsia="黑体" w:hAnsi="Times New Roman" w:cs="Times New Roman"/>
          <w:sz w:val="28"/>
          <w:szCs w:val="28"/>
        </w:rPr>
        <w:t>.1</w:t>
      </w:r>
      <w:r w:rsidRPr="007C4E65">
        <w:rPr>
          <w:rFonts w:ascii="Times New Roman" w:eastAsia="黑体" w:hAnsi="Times New Roman" w:cs="Times New Roman"/>
          <w:sz w:val="28"/>
          <w:szCs w:val="28"/>
        </w:rPr>
        <w:t xml:space="preserve">  </w:t>
      </w:r>
      <w:r w:rsidRPr="007C4E65">
        <w:rPr>
          <w:rFonts w:ascii="Times New Roman" w:eastAsia="黑体" w:hAnsi="Times New Roman" w:cs="Times New Roman" w:hint="eastAsia"/>
          <w:sz w:val="28"/>
          <w:szCs w:val="28"/>
        </w:rPr>
        <w:t>分析框架</w:t>
      </w:r>
      <w:r w:rsidR="00B93A4D">
        <w:rPr>
          <w:rFonts w:ascii="Times New Roman" w:eastAsia="黑体" w:hAnsi="Times New Roman" w:cs="Times New Roman" w:hint="eastAsia"/>
          <w:sz w:val="28"/>
          <w:szCs w:val="28"/>
        </w:rPr>
        <w:t>、模型构建</w:t>
      </w:r>
      <w:r w:rsidR="00FC666E">
        <w:rPr>
          <w:rFonts w:ascii="Times New Roman" w:eastAsia="黑体" w:hAnsi="Times New Roman" w:cs="Times New Roman" w:hint="eastAsia"/>
          <w:sz w:val="28"/>
          <w:szCs w:val="28"/>
        </w:rPr>
        <w:t>与变量选择</w:t>
      </w:r>
      <w:bookmarkEnd w:id="336"/>
    </w:p>
    <w:p w14:paraId="3A681E41" w14:textId="473A2DA9" w:rsidR="00FC666E" w:rsidRPr="00FC666E" w:rsidRDefault="00FC666E" w:rsidP="00FC666E">
      <w:pPr>
        <w:spacing w:beforeLines="100" w:before="326" w:afterLines="100" w:after="326" w:line="400" w:lineRule="exact"/>
        <w:jc w:val="both"/>
        <w:outlineLvl w:val="2"/>
        <w:rPr>
          <w:rFonts w:ascii="Times New Roman" w:eastAsia="黑体" w:hAnsi="Times New Roman" w:cs="Times New Roman"/>
          <w:sz w:val="24"/>
          <w:szCs w:val="24"/>
        </w:rPr>
      </w:pPr>
      <w:r w:rsidRPr="00FC666E">
        <w:rPr>
          <w:rFonts w:ascii="Times New Roman" w:eastAsia="黑体" w:hAnsi="Times New Roman" w:cs="Times New Roman" w:hint="eastAsia"/>
          <w:sz w:val="24"/>
          <w:szCs w:val="24"/>
        </w:rPr>
        <w:t>4</w:t>
      </w:r>
      <w:r w:rsidRPr="00FC666E">
        <w:rPr>
          <w:rFonts w:ascii="Times New Roman" w:eastAsia="黑体" w:hAnsi="Times New Roman" w:cs="Times New Roman"/>
          <w:sz w:val="24"/>
          <w:szCs w:val="24"/>
        </w:rPr>
        <w:t xml:space="preserve">.1.1  </w:t>
      </w:r>
      <w:r w:rsidR="00B93A4D">
        <w:rPr>
          <w:rFonts w:ascii="Times New Roman" w:eastAsia="黑体" w:hAnsi="Times New Roman" w:cs="Times New Roman" w:hint="eastAsia"/>
          <w:sz w:val="24"/>
          <w:szCs w:val="24"/>
        </w:rPr>
        <w:t>分析框架与模型构建</w:t>
      </w:r>
    </w:p>
    <w:p w14:paraId="086ADBA1" w14:textId="1EC83745" w:rsidR="00B33E48" w:rsidRDefault="006171F8" w:rsidP="00B075E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规模对土地生产率的影响有直接和间接作用两种路径。直接作用路径表现农户在规模扩大过程中，经营组织形式发生转变，生产技术改变带来规模收益的变化，</w:t>
      </w:r>
      <w:del w:id="337" w:author="曾 翠红" w:date="2019-05-09T16:15:00Z">
        <w:r w:rsidDel="00115FC1">
          <w:rPr>
            <w:rFonts w:ascii="Times New Roman" w:hAnsi="Times New Roman" w:cs="Times New Roman" w:hint="eastAsia"/>
            <w:sz w:val="24"/>
            <w:szCs w:val="24"/>
          </w:rPr>
          <w:delText>单位产品承担的成本在不同规模中表现不同，即</w:delText>
        </w:r>
      </w:del>
      <w:ins w:id="338" w:author="曾 翠红" w:date="2019-05-09T16:15:00Z">
        <w:r w:rsidR="00115FC1">
          <w:rPr>
            <w:rFonts w:ascii="Times New Roman" w:hAnsi="Times New Roman" w:cs="Times New Roman" w:hint="eastAsia"/>
            <w:sz w:val="24"/>
            <w:szCs w:val="24"/>
          </w:rPr>
          <w:t>导致</w:t>
        </w:r>
      </w:ins>
      <w:r>
        <w:rPr>
          <w:rFonts w:ascii="Times New Roman" w:hAnsi="Times New Roman" w:cs="Times New Roman" w:hint="eastAsia"/>
          <w:sz w:val="24"/>
          <w:szCs w:val="24"/>
        </w:rPr>
        <w:t>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的生产要素在不同的规模范围内土地生产率各异。间接作用通过两条路径对土地生产率产生不同的影响，</w:t>
      </w:r>
      <w:r w:rsidR="002D35A6">
        <w:rPr>
          <w:rFonts w:ascii="Times New Roman" w:hAnsi="Times New Roman" w:cs="Times New Roman" w:hint="eastAsia"/>
          <w:sz w:val="24"/>
          <w:szCs w:val="24"/>
        </w:rPr>
        <w:t>包括</w:t>
      </w:r>
      <w:r>
        <w:rPr>
          <w:rFonts w:ascii="Times New Roman" w:hAnsi="Times New Roman" w:cs="Times New Roman" w:hint="eastAsia"/>
          <w:sz w:val="24"/>
          <w:szCs w:val="24"/>
        </w:rPr>
        <w:t>劳动效应和机械效应</w:t>
      </w:r>
      <w:r w:rsidR="00E07D62">
        <w:rPr>
          <w:rFonts w:ascii="Times New Roman" w:hAnsi="Times New Roman" w:cs="Times New Roman" w:hint="eastAsia"/>
          <w:sz w:val="24"/>
          <w:szCs w:val="24"/>
        </w:rPr>
        <w:t>，具体作用机制如下</w:t>
      </w:r>
      <w:r>
        <w:rPr>
          <w:rFonts w:ascii="Times New Roman" w:hAnsi="Times New Roman" w:cs="Times New Roman" w:hint="eastAsia"/>
          <w:sz w:val="24"/>
          <w:szCs w:val="24"/>
        </w:rPr>
        <w:t>。</w:t>
      </w:r>
    </w:p>
    <w:p w14:paraId="3CE203F9" w14:textId="099F10DD" w:rsidR="009A1B0A" w:rsidRDefault="00B55D39" w:rsidP="00AB13E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劳动效应</w:t>
      </w:r>
      <w:r w:rsidR="004F3B71">
        <w:rPr>
          <w:rFonts w:ascii="Times New Roman" w:hAnsi="Times New Roman" w:cs="Times New Roman" w:hint="eastAsia"/>
          <w:sz w:val="24"/>
          <w:szCs w:val="24"/>
        </w:rPr>
        <w:t>表现为亩均劳动投入数量</w:t>
      </w:r>
      <w:r w:rsidR="00B075EE">
        <w:rPr>
          <w:rFonts w:ascii="Times New Roman" w:hAnsi="Times New Roman" w:cs="Times New Roman" w:hint="eastAsia"/>
          <w:sz w:val="24"/>
          <w:szCs w:val="24"/>
        </w:rPr>
        <w:t>和质量的下降。农业生产的劳动投入既有家庭劳动力也有雇佣劳动力，在耕地规模面积扩大时，</w:t>
      </w:r>
      <w:del w:id="339" w:author="曾 翠红" w:date="2019-05-12T10:12:00Z">
        <w:r w:rsidR="00B075EE" w:rsidDel="00DA7D10">
          <w:rPr>
            <w:rFonts w:ascii="Times New Roman" w:hAnsi="Times New Roman" w:cs="Times New Roman"/>
            <w:sz w:val="24"/>
            <w:szCs w:val="24"/>
          </w:rPr>
          <w:delText>仅</w:delText>
        </w:r>
        <w:r w:rsidR="00B075EE" w:rsidDel="00DA7D10">
          <w:rPr>
            <w:rFonts w:ascii="Times New Roman" w:hAnsi="Times New Roman" w:cs="Times New Roman" w:hint="eastAsia"/>
            <w:sz w:val="24"/>
            <w:szCs w:val="24"/>
          </w:rPr>
          <w:delText>依靠自家</w:delText>
        </w:r>
      </w:del>
      <w:ins w:id="340" w:author="曾 翠红" w:date="2019-05-12T10:12:00Z">
        <w:r w:rsidR="00DA7D10">
          <w:rPr>
            <w:rFonts w:ascii="Times New Roman" w:hAnsi="Times New Roman" w:cs="Times New Roman" w:hint="eastAsia"/>
            <w:sz w:val="24"/>
            <w:szCs w:val="24"/>
          </w:rPr>
          <w:t>家庭</w:t>
        </w:r>
      </w:ins>
      <w:r w:rsidR="00B075EE">
        <w:rPr>
          <w:rFonts w:ascii="Times New Roman" w:hAnsi="Times New Roman" w:cs="Times New Roman" w:hint="eastAsia"/>
          <w:sz w:val="24"/>
          <w:szCs w:val="24"/>
        </w:rPr>
        <w:t>劳动力</w:t>
      </w:r>
      <w:del w:id="341" w:author="曾 翠红" w:date="2019-05-12T10:12:00Z">
        <w:r w:rsidR="00B075EE" w:rsidDel="00DA7D10">
          <w:rPr>
            <w:rFonts w:ascii="Times New Roman" w:hAnsi="Times New Roman" w:cs="Times New Roman" w:hint="eastAsia"/>
            <w:sz w:val="24"/>
            <w:szCs w:val="24"/>
          </w:rPr>
          <w:delText>是不够的</w:delText>
        </w:r>
      </w:del>
      <w:ins w:id="342" w:author="曾 翠红" w:date="2019-05-12T10:12:00Z">
        <w:r w:rsidR="00DA7D10">
          <w:rPr>
            <w:rFonts w:ascii="Times New Roman" w:hAnsi="Times New Roman" w:cs="Times New Roman" w:hint="eastAsia"/>
            <w:sz w:val="24"/>
            <w:szCs w:val="24"/>
          </w:rPr>
          <w:t>不足</w:t>
        </w:r>
      </w:ins>
      <w:r w:rsidR="00B075EE">
        <w:rPr>
          <w:rFonts w:ascii="Times New Roman" w:hAnsi="Times New Roman" w:cs="Times New Roman" w:hint="eastAsia"/>
          <w:sz w:val="24"/>
          <w:szCs w:val="24"/>
        </w:rPr>
        <w:t>，</w:t>
      </w:r>
      <w:del w:id="343" w:author="曾 翠红" w:date="2019-05-12T10:13:00Z">
        <w:r w:rsidR="00B075EE" w:rsidDel="00DA7D10">
          <w:rPr>
            <w:rFonts w:ascii="Times New Roman" w:hAnsi="Times New Roman" w:cs="Times New Roman" w:hint="eastAsia"/>
            <w:sz w:val="24"/>
            <w:szCs w:val="24"/>
          </w:rPr>
          <w:delText>因此需要少量雇佣劳动</w:delText>
        </w:r>
      </w:del>
      <w:ins w:id="344" w:author="曾 翠红" w:date="2019-05-12T10:13:00Z">
        <w:r w:rsidR="00DA7D10">
          <w:rPr>
            <w:rFonts w:ascii="Times New Roman" w:hAnsi="Times New Roman" w:cs="Times New Roman" w:hint="eastAsia"/>
            <w:sz w:val="24"/>
            <w:szCs w:val="24"/>
          </w:rPr>
          <w:t>产生雇佣劳动的需求</w:t>
        </w:r>
      </w:ins>
      <w:r w:rsidR="00B075EE">
        <w:rPr>
          <w:rFonts w:ascii="Times New Roman" w:hAnsi="Times New Roman" w:cs="Times New Roman" w:hint="eastAsia"/>
          <w:sz w:val="24"/>
          <w:szCs w:val="24"/>
        </w:rPr>
        <w:t>。从道德风险的角度出发，雇佣劳动力因缺乏激励导致</w:t>
      </w:r>
      <w:r w:rsidR="00F53660">
        <w:rPr>
          <w:rFonts w:ascii="Times New Roman" w:hAnsi="Times New Roman" w:cs="Times New Roman" w:hint="eastAsia"/>
          <w:sz w:val="24"/>
          <w:szCs w:val="24"/>
        </w:rPr>
        <w:t>对产量的贡献相对</w:t>
      </w:r>
      <w:r w:rsidR="00B075EE">
        <w:rPr>
          <w:rFonts w:ascii="Times New Roman" w:hAnsi="Times New Roman" w:cs="Times New Roman" w:hint="eastAsia"/>
          <w:sz w:val="24"/>
          <w:szCs w:val="24"/>
        </w:rPr>
        <w:t>低而区别于家庭劳动力。因此，农户在规模扩大过程中亩均家庭投工量单调下降，</w:t>
      </w:r>
      <w:r w:rsidR="00B075EE">
        <w:rPr>
          <w:rFonts w:ascii="Times New Roman" w:hAnsi="Times New Roman" w:cs="Times New Roman"/>
          <w:sz w:val="24"/>
          <w:szCs w:val="24"/>
        </w:rPr>
        <w:t>亩均</w:t>
      </w:r>
      <w:r w:rsidR="00B075EE">
        <w:rPr>
          <w:rFonts w:ascii="Times New Roman" w:hAnsi="Times New Roman" w:cs="Times New Roman" w:hint="eastAsia"/>
          <w:sz w:val="24"/>
          <w:szCs w:val="24"/>
        </w:rPr>
        <w:t>雇佣量有所提升，亩均投工数量以及耕作过程中劳动质量下降的双重作用导致单产急剧下降。</w:t>
      </w:r>
      <w:r>
        <w:rPr>
          <w:rFonts w:ascii="Times New Roman" w:hAnsi="Times New Roman" w:cs="Times New Roman" w:hint="eastAsia"/>
          <w:sz w:val="24"/>
          <w:szCs w:val="24"/>
        </w:rPr>
        <w:t>机械效应</w:t>
      </w:r>
      <w:r w:rsidR="00B075EE">
        <w:rPr>
          <w:rFonts w:ascii="Times New Roman" w:hAnsi="Times New Roman" w:cs="Times New Roman" w:hint="eastAsia"/>
          <w:sz w:val="24"/>
          <w:szCs w:val="24"/>
        </w:rPr>
        <w:t>表现为亩均机械投入增加的增产效应，和小农机械替换为更高效的大农具，</w:t>
      </w:r>
      <w:r w:rsidR="00B075EE">
        <w:rPr>
          <w:rFonts w:ascii="Times New Roman" w:hAnsi="Times New Roman" w:cs="Times New Roman"/>
          <w:sz w:val="24"/>
          <w:szCs w:val="24"/>
        </w:rPr>
        <w:t>耕作效率</w:t>
      </w:r>
      <w:r w:rsidR="00B075EE">
        <w:rPr>
          <w:rFonts w:ascii="Times New Roman" w:hAnsi="Times New Roman" w:cs="Times New Roman" w:hint="eastAsia"/>
          <w:sz w:val="24"/>
          <w:szCs w:val="24"/>
        </w:rPr>
        <w:t>更高导致的增产效应。机械效率的提升空间取决于种植地区的机械化水平。当农户所处环境机械化水平较低时，</w:t>
      </w:r>
      <w:r w:rsidR="004F3B71">
        <w:rPr>
          <w:rFonts w:ascii="Times New Roman" w:hAnsi="Times New Roman" w:cs="Times New Roman" w:hint="eastAsia"/>
          <w:sz w:val="24"/>
          <w:szCs w:val="24"/>
        </w:rPr>
        <w:t>传统小农具转变为先进机械</w:t>
      </w:r>
      <w:r w:rsidR="00B075EE">
        <w:rPr>
          <w:rFonts w:ascii="Times New Roman" w:hAnsi="Times New Roman" w:cs="Times New Roman" w:hint="eastAsia"/>
          <w:sz w:val="24"/>
          <w:szCs w:val="24"/>
        </w:rPr>
        <w:t>，</w:t>
      </w:r>
      <w:r w:rsidR="004F3B71">
        <w:rPr>
          <w:rFonts w:ascii="Times New Roman" w:hAnsi="Times New Roman" w:cs="Times New Roman" w:hint="eastAsia"/>
          <w:sz w:val="24"/>
          <w:szCs w:val="24"/>
        </w:rPr>
        <w:t>效率迅速提高</w:t>
      </w:r>
      <w:r w:rsidR="00B075EE">
        <w:rPr>
          <w:rFonts w:ascii="Times New Roman" w:hAnsi="Times New Roman" w:cs="Times New Roman"/>
          <w:sz w:val="24"/>
          <w:szCs w:val="24"/>
        </w:rPr>
        <w:t>带来</w:t>
      </w:r>
      <w:r w:rsidR="004F3B71">
        <w:rPr>
          <w:rFonts w:ascii="Times New Roman" w:hAnsi="Times New Roman" w:cs="Times New Roman" w:hint="eastAsia"/>
          <w:sz w:val="24"/>
          <w:szCs w:val="24"/>
        </w:rPr>
        <w:t>的增产效应大</w:t>
      </w:r>
      <w:r w:rsidR="00B075EE">
        <w:rPr>
          <w:rFonts w:ascii="Times New Roman" w:hAnsi="Times New Roman" w:cs="Times New Roman" w:hint="eastAsia"/>
          <w:sz w:val="24"/>
          <w:szCs w:val="24"/>
        </w:rPr>
        <w:t>。当农户处于</w:t>
      </w:r>
      <w:r w:rsidR="00B075EE">
        <w:rPr>
          <w:rFonts w:ascii="Times New Roman" w:hAnsi="Times New Roman" w:cs="Times New Roman"/>
          <w:sz w:val="24"/>
          <w:szCs w:val="24"/>
        </w:rPr>
        <w:t>机械化</w:t>
      </w:r>
      <w:r w:rsidR="00B075EE">
        <w:rPr>
          <w:rFonts w:ascii="Times New Roman" w:hAnsi="Times New Roman" w:cs="Times New Roman" w:hint="eastAsia"/>
          <w:sz w:val="24"/>
          <w:szCs w:val="24"/>
        </w:rPr>
        <w:t>程度高，机械服务发展良好的环境中，</w:t>
      </w:r>
      <w:r w:rsidR="004F3B71">
        <w:rPr>
          <w:rFonts w:ascii="Times New Roman" w:hAnsi="Times New Roman" w:cs="Times New Roman"/>
          <w:sz w:val="24"/>
          <w:szCs w:val="24"/>
        </w:rPr>
        <w:t>农</w:t>
      </w:r>
      <w:r w:rsidR="00B075EE">
        <w:rPr>
          <w:rFonts w:ascii="Times New Roman" w:hAnsi="Times New Roman" w:cs="Times New Roman"/>
          <w:sz w:val="24"/>
          <w:szCs w:val="24"/>
        </w:rPr>
        <w:t>机具</w:t>
      </w:r>
      <w:r w:rsidR="00B075EE">
        <w:rPr>
          <w:rFonts w:ascii="Times New Roman" w:hAnsi="Times New Roman" w:cs="Times New Roman" w:hint="eastAsia"/>
          <w:sz w:val="24"/>
          <w:szCs w:val="24"/>
        </w:rPr>
        <w:t>高度可分</w:t>
      </w:r>
      <w:r w:rsidR="0074393B">
        <w:rPr>
          <w:rFonts w:ascii="Times New Roman" w:hAnsi="Times New Roman" w:cs="Times New Roman" w:hint="eastAsia"/>
          <w:sz w:val="24"/>
          <w:szCs w:val="24"/>
        </w:rPr>
        <w:t>，</w:t>
      </w:r>
      <w:r w:rsidR="004F3B71">
        <w:rPr>
          <w:rFonts w:ascii="Times New Roman" w:hAnsi="Times New Roman" w:cs="Times New Roman" w:hint="eastAsia"/>
          <w:sz w:val="24"/>
          <w:szCs w:val="24"/>
        </w:rPr>
        <w:t>各农户</w:t>
      </w:r>
      <w:r w:rsidR="00B075EE">
        <w:rPr>
          <w:rFonts w:ascii="Times New Roman" w:hAnsi="Times New Roman" w:cs="Times New Roman" w:hint="eastAsia"/>
          <w:sz w:val="24"/>
          <w:szCs w:val="24"/>
        </w:rPr>
        <w:t>使用的机械没有明显的效率差异，小农机械转换为大农机械时耕作质量提升空间有限</w:t>
      </w:r>
      <w:r w:rsidR="00971399">
        <w:rPr>
          <w:rFonts w:ascii="Times New Roman" w:hAnsi="Times New Roman" w:cs="Times New Roman" w:hint="eastAsia"/>
          <w:sz w:val="24"/>
          <w:szCs w:val="24"/>
        </w:rPr>
        <w:t>（</w:t>
      </w:r>
      <w:r w:rsidR="00971399">
        <w:rPr>
          <w:rFonts w:ascii="Times New Roman" w:hAnsi="Times New Roman" w:cs="Times New Roman"/>
          <w:sz w:val="24"/>
          <w:szCs w:val="24"/>
        </w:rPr>
        <w:t>如</w:t>
      </w:r>
      <w:r w:rsidR="00971399">
        <w:rPr>
          <w:rFonts w:ascii="Times New Roman" w:hAnsi="Times New Roman" w:cs="Times New Roman" w:hint="eastAsia"/>
          <w:sz w:val="24"/>
          <w:szCs w:val="24"/>
        </w:rPr>
        <w:t>图</w:t>
      </w:r>
      <w:r w:rsidR="00971399">
        <w:rPr>
          <w:rFonts w:ascii="Times New Roman" w:hAnsi="Times New Roman" w:cs="Times New Roman" w:hint="eastAsia"/>
          <w:sz w:val="24"/>
          <w:szCs w:val="24"/>
        </w:rPr>
        <w:t>4</w:t>
      </w:r>
      <w:r w:rsidR="00971399">
        <w:rPr>
          <w:rFonts w:ascii="Times New Roman" w:hAnsi="Times New Roman" w:cs="Times New Roman"/>
          <w:sz w:val="24"/>
          <w:szCs w:val="24"/>
        </w:rPr>
        <w:t>-1</w:t>
      </w:r>
      <w:r w:rsidR="00971399">
        <w:rPr>
          <w:rFonts w:ascii="Times New Roman" w:hAnsi="Times New Roman" w:cs="Times New Roman" w:hint="eastAsia"/>
          <w:sz w:val="24"/>
          <w:szCs w:val="24"/>
        </w:rPr>
        <w:t>）</w:t>
      </w:r>
      <w:r w:rsidR="00B075EE">
        <w:rPr>
          <w:rFonts w:ascii="Times New Roman" w:hAnsi="Times New Roman" w:cs="Times New Roman" w:hint="eastAsia"/>
          <w:sz w:val="24"/>
          <w:szCs w:val="24"/>
        </w:rPr>
        <w:t>。</w:t>
      </w:r>
    </w:p>
    <w:p w14:paraId="25D281F4" w14:textId="77777777" w:rsidR="006171F8" w:rsidRDefault="006171F8" w:rsidP="006171F8">
      <w:pPr>
        <w:spacing w:after="0" w:line="400" w:lineRule="exact"/>
        <w:ind w:firstLineChars="200" w:firstLine="48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6192" behindDoc="0" locked="0" layoutInCell="1" allowOverlap="1" wp14:anchorId="36DB36EC" wp14:editId="2E684256">
                <wp:simplePos x="0" y="0"/>
                <wp:positionH relativeFrom="column">
                  <wp:posOffset>816610</wp:posOffset>
                </wp:positionH>
                <wp:positionV relativeFrom="paragraph">
                  <wp:posOffset>126365</wp:posOffset>
                </wp:positionV>
                <wp:extent cx="4058285" cy="1193165"/>
                <wp:effectExtent l="0" t="0" r="18415" b="26035"/>
                <wp:wrapNone/>
                <wp:docPr id="226" name="组合 226"/>
                <wp:cNvGraphicFramePr/>
                <a:graphic xmlns:a="http://schemas.openxmlformats.org/drawingml/2006/main">
                  <a:graphicData uri="http://schemas.microsoft.com/office/word/2010/wordprocessingGroup">
                    <wpg:wgp>
                      <wpg:cNvGrpSpPr/>
                      <wpg:grpSpPr>
                        <a:xfrm>
                          <a:off x="0" y="0"/>
                          <a:ext cx="4058285" cy="1193165"/>
                          <a:chOff x="0" y="0"/>
                          <a:chExt cx="4058657" cy="1193429"/>
                        </a:xfrm>
                      </wpg:grpSpPr>
                      <wps:wsp>
                        <wps:cNvPr id="216" name="文本框 14"/>
                        <wps:cNvSpPr txBox="1"/>
                        <wps:spPr>
                          <a:xfrm>
                            <a:off x="1742056" y="0"/>
                            <a:ext cx="716915" cy="287655"/>
                          </a:xfrm>
                          <a:prstGeom prst="rect">
                            <a:avLst/>
                          </a:prstGeom>
                          <a:noFill/>
                          <a:ln>
                            <a:solidFill>
                              <a:schemeClr val="tx1"/>
                            </a:solidFill>
                          </a:ln>
                        </wps:spPr>
                        <wps:txbx>
                          <w:txbxContent>
                            <w:p w14:paraId="275C102F" w14:textId="77777777" w:rsidR="00F91DF6" w:rsidRPr="006A1885" w:rsidRDefault="00F91DF6"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wps:txbx>
                        <wps:bodyPr wrap="none" rtlCol="0">
                          <a:noAutofit/>
                        </wps:bodyPr>
                      </wps:wsp>
                      <wpg:grpSp>
                        <wpg:cNvPr id="224" name="组合 224"/>
                        <wpg:cNvGrpSpPr/>
                        <wpg:grpSpPr>
                          <a:xfrm>
                            <a:off x="0" y="181155"/>
                            <a:ext cx="4058657" cy="1012274"/>
                            <a:chOff x="0" y="0"/>
                            <a:chExt cx="4058657" cy="1012274"/>
                          </a:xfrm>
                        </wpg:grpSpPr>
                        <wps:wsp>
                          <wps:cNvPr id="201" name="文本框 13"/>
                          <wps:cNvSpPr txBox="1"/>
                          <wps:spPr>
                            <a:xfrm>
                              <a:off x="0" y="284672"/>
                              <a:ext cx="982980" cy="287655"/>
                            </a:xfrm>
                            <a:prstGeom prst="rect">
                              <a:avLst/>
                            </a:prstGeom>
                            <a:noFill/>
                            <a:ln>
                              <a:solidFill>
                                <a:schemeClr val="tx1"/>
                              </a:solidFill>
                            </a:ln>
                          </wps:spPr>
                          <wps:txbx>
                            <w:txbxContent>
                              <w:p w14:paraId="11E5AC99" w14:textId="77777777" w:rsidR="00F91DF6" w:rsidRPr="006A1885" w:rsidRDefault="00F91DF6"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wps:txbx>
                          <wps:bodyPr wrap="square" rtlCol="0">
                            <a:noAutofit/>
                          </wps:bodyPr>
                        </wps:wsp>
                        <wps:wsp>
                          <wps:cNvPr id="205" name="文本框 14"/>
                          <wps:cNvSpPr txBox="1"/>
                          <wps:spPr>
                            <a:xfrm>
                              <a:off x="1742536" y="276045"/>
                              <a:ext cx="716915" cy="287655"/>
                            </a:xfrm>
                            <a:prstGeom prst="rect">
                              <a:avLst/>
                            </a:prstGeom>
                            <a:noFill/>
                            <a:ln>
                              <a:solidFill>
                                <a:schemeClr val="tx1"/>
                              </a:solidFill>
                            </a:ln>
                          </wps:spPr>
                          <wps:txbx>
                            <w:txbxContent>
                              <w:p w14:paraId="331B3509" w14:textId="77777777" w:rsidR="00F91DF6" w:rsidRPr="006A1885" w:rsidRDefault="00F91DF6"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wps:txbx>
                          <wps:bodyPr wrap="square" rtlCol="0">
                            <a:noAutofit/>
                          </wps:bodyPr>
                        </wps:wsp>
                        <wps:wsp>
                          <wps:cNvPr id="206" name="文本框 15"/>
                          <wps:cNvSpPr txBox="1"/>
                          <wps:spPr>
                            <a:xfrm>
                              <a:off x="3209027" y="276045"/>
                              <a:ext cx="849630" cy="287655"/>
                            </a:xfrm>
                            <a:prstGeom prst="rect">
                              <a:avLst/>
                            </a:prstGeom>
                            <a:noFill/>
                            <a:ln>
                              <a:solidFill>
                                <a:schemeClr val="tx1"/>
                              </a:solidFill>
                            </a:ln>
                          </wps:spPr>
                          <wps:txbx>
                            <w:txbxContent>
                              <w:p w14:paraId="35CE70BD" w14:textId="77777777" w:rsidR="00F91DF6" w:rsidRPr="006A1885" w:rsidRDefault="00F91DF6"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wps:txbx>
                          <wps:bodyPr wrap="square" rtlCol="0">
                            <a:noAutofit/>
                          </wps:bodyPr>
                        </wps:wsp>
                        <wps:wsp>
                          <wps:cNvPr id="207" name="文本框 16"/>
                          <wps:cNvSpPr txBox="1"/>
                          <wps:spPr>
                            <a:xfrm>
                              <a:off x="1742536" y="724619"/>
                              <a:ext cx="716915" cy="287655"/>
                            </a:xfrm>
                            <a:prstGeom prst="rect">
                              <a:avLst/>
                            </a:prstGeom>
                            <a:noFill/>
                            <a:ln>
                              <a:solidFill>
                                <a:schemeClr val="tx1"/>
                              </a:solidFill>
                            </a:ln>
                          </wps:spPr>
                          <wps:txbx>
                            <w:txbxContent>
                              <w:p w14:paraId="4BC7CDAA" w14:textId="77777777" w:rsidR="00F91DF6" w:rsidRPr="006A1885" w:rsidRDefault="00F91DF6"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wps:txbx>
                          <wps:bodyPr wrap="square" rtlCol="0">
                            <a:noAutofit/>
                          </wps:bodyPr>
                        </wps:wsp>
                        <wps:wsp>
                          <wps:cNvPr id="218" name="直接箭头连接符 218"/>
                          <wps:cNvCnPr/>
                          <wps:spPr>
                            <a:xfrm flipV="1">
                              <a:off x="983411" y="0"/>
                              <a:ext cx="759556"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983411" y="414068"/>
                              <a:ext cx="759125" cy="1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直接箭头连接符 220"/>
                          <wps:cNvCnPr/>
                          <wps:spPr>
                            <a:xfrm>
                              <a:off x="983411" y="414068"/>
                              <a:ext cx="759891" cy="414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直接箭头连接符 221"/>
                          <wps:cNvCnPr/>
                          <wps:spPr>
                            <a:xfrm>
                              <a:off x="2458528" y="0"/>
                              <a:ext cx="750499" cy="362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458528" y="414068"/>
                              <a:ext cx="749576" cy="1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直接箭头连接符 223"/>
                          <wps:cNvCnPr/>
                          <wps:spPr>
                            <a:xfrm flipV="1">
                              <a:off x="2458528" y="483079"/>
                              <a:ext cx="748030" cy="344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w14:anchorId="36DB36EC" id="组合 226" o:spid="_x0000_s1075" style="position:absolute;left:0;text-align:left;margin-left:64.3pt;margin-top:9.95pt;width:319.55pt;height:93.95pt;z-index:251656192;mso-height-relative:margin" coordsize="40586,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">
                <v:shape id="文本框 14" o:spid="_x0000_s1076" type="#_x0000_t202" style="position:absolute;left:17420;width:716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" filled="f" strokecolor="black [3213]">
                  <v:textbox>
                    <w:txbxContent>
                      <w:p w14:paraId="275C102F" w14:textId="77777777" w:rsidR="00F91DF6" w:rsidRPr="006A1885" w:rsidRDefault="00F91DF6"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v:textbox>
                </v:shape>
                <v:group id="组合 224" o:spid="_x0000_s1077" style="position:absolute;top:1811;width:40586;height:10123" coordsize="40586,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文本框 13" o:spid="_x0000_s1078" type="#_x0000_t202" style="position:absolute;top:2846;width:982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" filled="f" strokecolor="black [3213]">
                    <v:textbox>
                      <w:txbxContent>
                        <w:p w14:paraId="11E5AC99" w14:textId="77777777" w:rsidR="00F91DF6" w:rsidRPr="006A1885" w:rsidRDefault="00F91DF6"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v:textbox>
                  </v:shape>
                  <v:shape id="文本框 14" o:spid="_x0000_s1079" type="#_x0000_t202" style="position:absolute;left:17425;top:2760;width:716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" filled="f" strokecolor="black [3213]">
                    <v:textbox>
                      <w:txbxContent>
                        <w:p w14:paraId="331B3509" w14:textId="77777777" w:rsidR="00F91DF6" w:rsidRPr="006A1885" w:rsidRDefault="00F91DF6"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v:textbox>
                  </v:shape>
                  <v:shape id="文本框 15" o:spid="_x0000_s1080" type="#_x0000_t202" style="position:absolute;left:32090;top:2760;width:849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" filled="f" strokecolor="black [3213]">
                    <v:textbox>
                      <w:txbxContent>
                        <w:p w14:paraId="35CE70BD" w14:textId="77777777" w:rsidR="00F91DF6" w:rsidRPr="006A1885" w:rsidRDefault="00F91DF6"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v:textbox>
                  </v:shape>
                  <v:shape id="文本框 16" o:spid="_x0000_s1081" type="#_x0000_t202" style="position:absolute;left:17425;top:7246;width:716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" filled="f" strokecolor="black [3213]">
                    <v:textbox>
                      <w:txbxContent>
                        <w:p w14:paraId="4BC7CDAA" w14:textId="77777777" w:rsidR="00F91DF6" w:rsidRPr="006A1885" w:rsidRDefault="00F91DF6"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v:textbox>
                  </v:shape>
                  <v:shape id="直接箭头连接符 218" o:spid="_x0000_s1082" type="#_x0000_t32" style="position:absolute;left:9834;width:7595;height:4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" strokecolor="black [3040]">
                    <v:stroke endarrow="block"/>
                  </v:shape>
                  <v:shape id="直接箭头连接符 219" o:spid="_x0000_s1083" type="#_x0000_t32" style="position:absolute;left:9834;top:4140;width:7591;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" strokecolor="black [3040]">
                    <v:stroke endarrow="block"/>
                  </v:shape>
                  <v:shape id="直接箭头连接符 220" o:spid="_x0000_s1084" type="#_x0000_t32" style="position:absolute;left:9834;top:4140;width:7599;height:4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" strokecolor="black [3040]">
                    <v:stroke endarrow="block"/>
                  </v:shape>
                  <v:shape id="直接箭头连接符 221" o:spid="_x0000_s1085" type="#_x0000_t32" style="position:absolute;left:24585;width:7505;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直接箭头连接符 222" o:spid="_x0000_s1086" type="#_x0000_t32" style="position:absolute;left:24585;top:4140;width:74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" strokecolor="black [3040]">
                    <v:stroke endarrow="block"/>
                  </v:shape>
                  <v:shape id="直接箭头连接符 223" o:spid="_x0000_s1087" type="#_x0000_t32" style="position:absolute;left:24585;top:4830;width:7480;height:3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xQAAANwAAAAPAAAAZHJzL2Rvd25yZXYueG1sRI9Ba8JA&#10;FITvBf/D8gremo0R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Au8QU/xQAAANwAAAAP&#10;AAAAAAAAAAAAAAAAAAcCAABkcnMvZG93bnJldi54bWxQSwUGAAAAAAMAAwC3AAAA+QIAAAAA&#10;" strokecolor="black [3040]">
                    <v:stroke endarrow="block"/>
                  </v:shape>
                </v:group>
              </v:group>
            </w:pict>
          </mc:Fallback>
        </mc:AlternateContent>
      </w:r>
    </w:p>
    <w:p w14:paraId="17D04024"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2B395808"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51F2F22A"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70410521" w14:textId="77777777" w:rsidR="006171F8" w:rsidRDefault="006171F8" w:rsidP="00B55D39">
      <w:pPr>
        <w:spacing w:after="0" w:line="240" w:lineRule="auto"/>
        <w:jc w:val="center"/>
        <w:rPr>
          <w:rFonts w:ascii="Times New Roman" w:hAnsi="Times New Roman" w:cs="Times New Roman"/>
          <w:sz w:val="24"/>
          <w:szCs w:val="24"/>
        </w:rPr>
      </w:pPr>
    </w:p>
    <w:p w14:paraId="096EB4F5" w14:textId="77777777" w:rsidR="006171F8" w:rsidRPr="00391BC2" w:rsidRDefault="006171F8" w:rsidP="009A1B0A">
      <w:pPr>
        <w:spacing w:beforeLines="50" w:before="163" w:afterLines="50" w:after="163" w:line="400" w:lineRule="exact"/>
        <w:jc w:val="center"/>
        <w:rPr>
          <w:rFonts w:ascii="Times New Roman" w:eastAsia="黑体" w:hAnsi="Times New Roman" w:cs="Times New Roman"/>
          <w:sz w:val="21"/>
          <w:szCs w:val="21"/>
        </w:rPr>
      </w:pPr>
      <w:r w:rsidRPr="00391BC2">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391BC2">
        <w:rPr>
          <w:rFonts w:ascii="Times New Roman" w:eastAsia="黑体" w:hAnsi="Times New Roman" w:cs="Times New Roman"/>
          <w:sz w:val="21"/>
          <w:szCs w:val="21"/>
        </w:rPr>
        <w:t>-</w:t>
      </w:r>
      <w:r w:rsidRPr="00C46A1B">
        <w:rPr>
          <w:rFonts w:ascii="Times New Roman" w:eastAsia="黑体" w:hAnsi="Times New Roman" w:cs="Times New Roman"/>
          <w:sz w:val="21"/>
          <w:szCs w:val="21"/>
        </w:rPr>
        <w:t>1</w:t>
      </w:r>
      <w:r w:rsidRPr="00391BC2">
        <w:rPr>
          <w:rFonts w:ascii="Times New Roman" w:eastAsia="黑体" w:hAnsi="Times New Roman" w:cs="Times New Roman"/>
          <w:sz w:val="21"/>
          <w:szCs w:val="21"/>
        </w:rPr>
        <w:t xml:space="preserve">  </w:t>
      </w:r>
      <w:r w:rsidRPr="00391BC2">
        <w:rPr>
          <w:rFonts w:ascii="Times New Roman" w:eastAsia="黑体" w:hAnsi="Times New Roman" w:cs="Times New Roman"/>
          <w:sz w:val="21"/>
          <w:szCs w:val="21"/>
        </w:rPr>
        <w:t>规模对</w:t>
      </w:r>
      <w:r>
        <w:rPr>
          <w:rFonts w:ascii="Times New Roman" w:eastAsia="黑体" w:hAnsi="Times New Roman" w:cs="Times New Roman" w:hint="eastAsia"/>
          <w:sz w:val="21"/>
          <w:szCs w:val="21"/>
        </w:rPr>
        <w:t>土地生产率</w:t>
      </w:r>
      <w:r w:rsidRPr="00391BC2">
        <w:rPr>
          <w:rFonts w:ascii="Times New Roman" w:eastAsia="黑体" w:hAnsi="Times New Roman" w:cs="Times New Roman"/>
          <w:sz w:val="21"/>
          <w:szCs w:val="21"/>
        </w:rPr>
        <w:t>的</w:t>
      </w:r>
      <w:r>
        <w:rPr>
          <w:rFonts w:ascii="Times New Roman" w:eastAsia="黑体" w:hAnsi="Times New Roman" w:cs="Times New Roman" w:hint="eastAsia"/>
          <w:sz w:val="21"/>
          <w:szCs w:val="21"/>
        </w:rPr>
        <w:t>影响</w:t>
      </w:r>
      <w:r w:rsidRPr="00391BC2">
        <w:rPr>
          <w:rFonts w:ascii="Times New Roman" w:eastAsia="黑体" w:hAnsi="Times New Roman" w:cs="Times New Roman"/>
          <w:sz w:val="21"/>
          <w:szCs w:val="21"/>
        </w:rPr>
        <w:t>机制</w:t>
      </w:r>
    </w:p>
    <w:p w14:paraId="7DE79160" w14:textId="2EEB1A91" w:rsidR="00135489" w:rsidRDefault="00B075EE" w:rsidP="00135489">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无论是增加投工量还是机械配置，</w:t>
      </w:r>
      <w:r>
        <w:rPr>
          <w:rFonts w:ascii="Times New Roman" w:hAnsi="Times New Roman" w:cs="Times New Roman"/>
          <w:sz w:val="24"/>
          <w:szCs w:val="24"/>
        </w:rPr>
        <w:t>对</w:t>
      </w:r>
      <w:r>
        <w:rPr>
          <w:rFonts w:ascii="Times New Roman" w:hAnsi="Times New Roman" w:cs="Times New Roman" w:hint="eastAsia"/>
          <w:sz w:val="24"/>
          <w:szCs w:val="24"/>
        </w:rPr>
        <w:t>单产的影响都是正面的。但在农业生产的过程中，农户不会单独的调整某种要素，</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关系全方面的改变要素的配置。</w:t>
      </w:r>
      <w:r w:rsidR="00135489">
        <w:rPr>
          <w:rFonts w:ascii="Times New Roman" w:hAnsi="Times New Roman" w:cs="Times New Roman" w:hint="eastAsia"/>
          <w:sz w:val="24"/>
          <w:szCs w:val="24"/>
        </w:rPr>
        <w:t>劳动和机械在农业生产初期常常表现为互为替代的关系，农户扩大经营规模的过程中亩均投工量通常表现为单调下降的趋势，亩均机械投入通常先上升后下降，也就意味着在规模扩大过程中劳动效应和机械效应对单产的作用方向相反，进而导致最终单产的变化规律难以确定。</w:t>
      </w:r>
    </w:p>
    <w:p w14:paraId="0A96E577" w14:textId="6BF4647B" w:rsidR="0078091B" w:rsidRDefault="0002130F" w:rsidP="0078091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实证分析</w:t>
      </w:r>
      <w:r w:rsidR="00DF0702">
        <w:rPr>
          <w:rFonts w:ascii="Times New Roman" w:hAnsi="Times New Roman" w:cs="Times New Roman" w:hint="eastAsia"/>
          <w:sz w:val="24"/>
          <w:szCs w:val="24"/>
        </w:rPr>
        <w:t>选择使用</w:t>
      </w:r>
      <w:r w:rsidR="001C6CB9">
        <w:rPr>
          <w:rFonts w:ascii="Times New Roman" w:hAnsi="Times New Roman" w:cs="Times New Roman" w:hint="eastAsia"/>
          <w:sz w:val="24"/>
          <w:szCs w:val="24"/>
        </w:rPr>
        <w:t>集约型的</w:t>
      </w:r>
      <w:r w:rsidR="00DF0702">
        <w:rPr>
          <w:rFonts w:ascii="Times New Roman" w:hAnsi="Times New Roman" w:cs="Times New Roman" w:hint="eastAsia"/>
          <w:sz w:val="24"/>
          <w:szCs w:val="24"/>
        </w:rPr>
        <w:t>超越对数生产函数构建面板模型</w:t>
      </w:r>
      <w:r w:rsidR="00F809C2">
        <w:rPr>
          <w:rFonts w:ascii="Times New Roman" w:hAnsi="Times New Roman" w:cs="Times New Roman" w:hint="eastAsia"/>
          <w:sz w:val="24"/>
          <w:szCs w:val="24"/>
        </w:rPr>
        <w:t>，</w:t>
      </w:r>
      <w:r w:rsidR="0078091B">
        <w:rPr>
          <w:rFonts w:ascii="Times New Roman" w:hAnsi="Times New Roman" w:cs="Times New Roman" w:hint="eastAsia"/>
          <w:sz w:val="24"/>
          <w:szCs w:val="24"/>
        </w:rPr>
        <w:t>研究农业生产特点。</w:t>
      </w:r>
      <w:r w:rsidR="0078091B" w:rsidRPr="00AF35D8">
        <w:rPr>
          <w:rFonts w:ascii="Times New Roman" w:hAnsi="Times New Roman" w:cs="Times New Roman" w:hint="eastAsia"/>
          <w:sz w:val="24"/>
          <w:szCs w:val="24"/>
        </w:rPr>
        <w:t>常规的生产函数形式不包括土地规模的变量，但可以在控制</w:t>
      </w:r>
      <w:r w:rsidR="0078091B">
        <w:rPr>
          <w:rFonts w:ascii="Times New Roman" w:hAnsi="Times New Roman" w:cs="Times New Roman" w:hint="eastAsia"/>
          <w:sz w:val="24"/>
          <w:szCs w:val="24"/>
        </w:rPr>
        <w:t>其他因素后，将农户单产差异形成的原因归结于种植规模。梳理既有文献研究结果，</w:t>
      </w:r>
      <w:r w:rsidR="0078091B">
        <w:rPr>
          <w:rFonts w:ascii="Times New Roman" w:hAnsi="Times New Roman" w:cs="Times New Roman"/>
          <w:sz w:val="24"/>
          <w:szCs w:val="24"/>
        </w:rPr>
        <w:t>归纳</w:t>
      </w:r>
      <w:r w:rsidR="0078091B">
        <w:rPr>
          <w:rFonts w:ascii="Times New Roman" w:hAnsi="Times New Roman" w:cs="Times New Roman" w:hint="eastAsia"/>
          <w:sz w:val="24"/>
          <w:szCs w:val="24"/>
        </w:rPr>
        <w:t>总结土地生产率与规模变量可能呈现的关系，</w:t>
      </w:r>
      <w:r w:rsidR="0078091B" w:rsidRPr="00AF35D8">
        <w:rPr>
          <w:rFonts w:ascii="Times New Roman" w:hAnsi="Times New Roman" w:cs="Times New Roman" w:hint="eastAsia"/>
          <w:sz w:val="24"/>
          <w:szCs w:val="24"/>
        </w:rPr>
        <w:t>本研究将</w:t>
      </w:r>
      <w:r w:rsidR="0078091B">
        <w:rPr>
          <w:rFonts w:ascii="Times New Roman" w:hAnsi="Times New Roman" w:cs="Times New Roman" w:hint="eastAsia"/>
          <w:sz w:val="24"/>
          <w:szCs w:val="24"/>
        </w:rPr>
        <w:t>选取特殊的</w:t>
      </w:r>
      <w:r w:rsidR="0078091B" w:rsidRPr="00AF35D8">
        <w:rPr>
          <w:rFonts w:ascii="Times New Roman" w:hAnsi="Times New Roman" w:cs="Times New Roman" w:hint="eastAsia"/>
          <w:sz w:val="24"/>
          <w:szCs w:val="24"/>
        </w:rPr>
        <w:t>农地经营规模</w:t>
      </w:r>
      <w:r w:rsidR="0078091B">
        <w:rPr>
          <w:rFonts w:ascii="Times New Roman" w:hAnsi="Times New Roman" w:cs="Times New Roman" w:hint="eastAsia"/>
          <w:sz w:val="24"/>
          <w:szCs w:val="24"/>
        </w:rPr>
        <w:t>形式组合</w:t>
      </w:r>
      <w:r w:rsidR="0078091B">
        <w:rPr>
          <w:rFonts w:ascii="Times New Roman" w:hAnsi="Times New Roman" w:cs="Times New Roman"/>
          <w:sz w:val="24"/>
          <w:szCs w:val="24"/>
        </w:rPr>
        <w:t>——</w:t>
      </w:r>
      <w:r w:rsidR="0078091B">
        <w:rPr>
          <w:rFonts w:ascii="Times New Roman" w:hAnsi="Times New Roman" w:cs="Times New Roman" w:hint="eastAsia"/>
          <w:sz w:val="24"/>
          <w:szCs w:val="24"/>
        </w:rPr>
        <w:t>将</w:t>
      </w:r>
      <w:r w:rsidR="00FD582C">
        <w:rPr>
          <w:rFonts w:ascii="Times New Roman" w:hAnsi="Times New Roman" w:cs="Times New Roman" w:hint="eastAsia"/>
          <w:sz w:val="24"/>
          <w:szCs w:val="24"/>
        </w:rPr>
        <w:t>规模</w:t>
      </w:r>
      <w:r w:rsidR="0078091B">
        <w:rPr>
          <w:rFonts w:ascii="Times New Roman" w:hAnsi="Times New Roman" w:cs="Times New Roman" w:hint="eastAsia"/>
          <w:sz w:val="24"/>
          <w:szCs w:val="24"/>
        </w:rPr>
        <w:t>变量以</w:t>
      </w:r>
      <w:r w:rsidR="0057614B">
        <w:rPr>
          <w:rFonts w:ascii="Times New Roman" w:hAnsi="Times New Roman" w:cs="Times New Roman" w:hint="eastAsia"/>
          <w:sz w:val="24"/>
          <w:szCs w:val="24"/>
        </w:rPr>
        <w:t>对数</w:t>
      </w:r>
      <w:r w:rsidR="0057614B">
        <w:rPr>
          <w:rFonts w:ascii="Times New Roman" w:hAnsi="Times New Roman" w:cs="Times New Roman" w:hint="eastAsia"/>
          <w:sz w:val="24"/>
          <w:szCs w:val="24"/>
        </w:rPr>
        <w:t>-</w:t>
      </w:r>
      <w:r w:rsidR="0057614B">
        <w:rPr>
          <w:rFonts w:ascii="Times New Roman" w:hAnsi="Times New Roman" w:cs="Times New Roman"/>
          <w:sz w:val="24"/>
          <w:szCs w:val="24"/>
        </w:rPr>
        <w:t>线性</w:t>
      </w:r>
      <w:r w:rsidR="0078091B" w:rsidRPr="00AF35D8">
        <w:rPr>
          <w:rFonts w:ascii="Times New Roman" w:hAnsi="Times New Roman" w:cs="Times New Roman" w:hint="eastAsia"/>
          <w:sz w:val="24"/>
          <w:szCs w:val="24"/>
        </w:rPr>
        <w:t>的形式</w:t>
      </w:r>
      <w:r w:rsidR="0078091B">
        <w:rPr>
          <w:rFonts w:ascii="Times New Roman" w:hAnsi="Times New Roman" w:cs="Times New Roman" w:hint="eastAsia"/>
          <w:sz w:val="24"/>
          <w:szCs w:val="24"/>
        </w:rPr>
        <w:t>引入超越对数生产函数</w:t>
      </w:r>
      <w:r w:rsidR="0078091B" w:rsidRPr="00AF35D8">
        <w:rPr>
          <w:rFonts w:ascii="Times New Roman" w:hAnsi="Times New Roman" w:cs="Times New Roman" w:hint="eastAsia"/>
          <w:sz w:val="24"/>
          <w:szCs w:val="24"/>
        </w:rPr>
        <w:t>，得到包含农地经营规模变量的农业生产函数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的组合类似于在模型中引入二次项，模拟规模与单产的非线性关系。</w:t>
      </w:r>
      <w:r w:rsidR="0078091B">
        <w:rPr>
          <w:rFonts w:ascii="Times New Roman" w:hAnsi="Times New Roman" w:cs="Times New Roman"/>
          <w:sz w:val="24"/>
          <w:szCs w:val="24"/>
        </w:rPr>
        <w:t>但</w:t>
      </w:r>
      <w:r w:rsidR="0078091B">
        <w:rPr>
          <w:rFonts w:ascii="Times New Roman" w:hAnsi="Times New Roman" w:cs="Times New Roman" w:hint="eastAsia"/>
          <w:sz w:val="24"/>
          <w:szCs w:val="24"/>
        </w:rPr>
        <w:t>二次项估计</w:t>
      </w:r>
      <w:r w:rsidR="0057614B">
        <w:rPr>
          <w:rFonts w:ascii="Times New Roman" w:hAnsi="Times New Roman" w:cs="Times New Roman" w:hint="eastAsia"/>
          <w:sz w:val="24"/>
          <w:szCs w:val="24"/>
        </w:rPr>
        <w:t>得到的单产与规模的</w:t>
      </w:r>
      <w:r w:rsidR="00161F89">
        <w:rPr>
          <w:rFonts w:ascii="Times New Roman" w:hAnsi="Times New Roman" w:cs="Times New Roman" w:hint="eastAsia"/>
          <w:sz w:val="24"/>
          <w:szCs w:val="24"/>
        </w:rPr>
        <w:t>关系严格对称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组合</w:t>
      </w:r>
      <w:r w:rsidR="00161F89">
        <w:rPr>
          <w:rFonts w:ascii="Times New Roman" w:hAnsi="Times New Roman" w:cs="Times New Roman" w:hint="eastAsia"/>
          <w:sz w:val="24"/>
          <w:szCs w:val="24"/>
        </w:rPr>
        <w:t>则</w:t>
      </w:r>
      <w:r w:rsidR="0078091B">
        <w:rPr>
          <w:rFonts w:ascii="Times New Roman" w:hAnsi="Times New Roman" w:cs="Times New Roman" w:hint="eastAsia"/>
          <w:sz w:val="24"/>
          <w:szCs w:val="24"/>
        </w:rPr>
        <w:t>能够模拟非对称的非线</w:t>
      </w:r>
      <w:r w:rsidR="00A31943">
        <w:rPr>
          <w:rFonts w:ascii="Times New Roman" w:hAnsi="Times New Roman" w:cs="Times New Roman" w:hint="eastAsia"/>
          <w:sz w:val="24"/>
          <w:szCs w:val="24"/>
        </w:rPr>
        <w:t>性关系而更优越，并且计算得到的规模弹性灵活。本研究使用的面板模型</w:t>
      </w:r>
      <w:r w:rsidR="0078091B" w:rsidRPr="00AF35D8">
        <w:rPr>
          <w:rFonts w:ascii="Times New Roman" w:hAnsi="Times New Roman" w:cs="Times New Roman" w:hint="eastAsia"/>
          <w:sz w:val="24"/>
          <w:szCs w:val="24"/>
        </w:rPr>
        <w:t>具体形式如</w:t>
      </w:r>
      <w:r w:rsidR="00862D06">
        <w:rPr>
          <w:rFonts w:ascii="Times New Roman" w:hAnsi="Times New Roman" w:cs="Times New Roman" w:hint="eastAsia"/>
          <w:sz w:val="24"/>
          <w:szCs w:val="24"/>
        </w:rPr>
        <w:t>公式</w:t>
      </w:r>
      <w:r w:rsidR="0078091B" w:rsidRPr="00C46A1B">
        <w:rPr>
          <w:rFonts w:ascii="Times New Roman" w:hAnsi="Times New Roman" w:cs="Times New Roman"/>
          <w:sz w:val="24"/>
          <w:szCs w:val="24"/>
        </w:rPr>
        <w:t>4</w:t>
      </w:r>
      <w:r w:rsidR="0078091B">
        <w:rPr>
          <w:rFonts w:ascii="Times New Roman" w:hAnsi="Times New Roman" w:cs="Times New Roman"/>
          <w:sz w:val="24"/>
          <w:szCs w:val="24"/>
        </w:rPr>
        <w:t>-</w:t>
      </w:r>
      <w:r w:rsidR="0078091B" w:rsidRPr="00C46A1B">
        <w:rPr>
          <w:rFonts w:ascii="Times New Roman" w:hAnsi="Times New Roman" w:cs="Times New Roman"/>
          <w:sz w:val="24"/>
          <w:szCs w:val="24"/>
        </w:rPr>
        <w:t>1</w:t>
      </w:r>
      <w:r w:rsidR="0078091B" w:rsidRPr="00AF35D8">
        <w:rPr>
          <w:rFonts w:ascii="Times New Roman" w:hAnsi="Times New Roman" w:cs="Times New Roman" w:hint="eastAsia"/>
          <w:sz w:val="24"/>
          <w:szCs w:val="24"/>
        </w:rPr>
        <w:t>。</w:t>
      </w:r>
    </w:p>
    <w:p w14:paraId="59EDC5C5" w14:textId="44C2AB4B" w:rsidR="0078091B" w:rsidRPr="00772DF8" w:rsidRDefault="00CF1272">
      <w:pPr>
        <w:wordWrap w:val="0"/>
        <w:spacing w:beforeLines="50" w:before="163" w:afterLines="50" w:after="163" w:line="240" w:lineRule="auto"/>
        <w:jc w:val="right"/>
        <w:rPr>
          <w:rFonts w:ascii="Times New Roman" w:hAnsi="Times New Roman" w:cs="Times New Roman"/>
          <w:sz w:val="24"/>
          <w:szCs w:val="24"/>
        </w:rPr>
        <w:pPrChange w:id="345" w:author="曾 翠红" w:date="2019-05-09T22:37:00Z">
          <w:pPr>
            <w:wordWrap w:val="0"/>
            <w:spacing w:beforeLines="50" w:before="163" w:afterLines="50" w:after="163" w:line="400" w:lineRule="exact"/>
            <w:ind w:firstLineChars="200" w:firstLine="480"/>
            <w:jc w:val="right"/>
          </w:pPr>
        </w:pPrChange>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11C8F19C" w14:textId="63312683" w:rsidR="0078091B" w:rsidRDefault="0078091B">
      <w:pPr>
        <w:tabs>
          <w:tab w:val="left" w:pos="0"/>
          <w:tab w:val="center" w:pos="4400"/>
          <w:tab w:val="right" w:pos="8800"/>
        </w:tabs>
        <w:wordWrap w:val="0"/>
        <w:spacing w:beforeLines="50" w:before="163" w:afterLines="50" w:after="163" w:line="240" w:lineRule="auto"/>
        <w:jc w:val="right"/>
        <w:rPr>
          <w:rFonts w:ascii="Times New Roman" w:hAnsi="Times New Roman" w:cs="Times New Roman"/>
          <w:sz w:val="24"/>
          <w:szCs w:val="24"/>
        </w:rPr>
        <w:pPrChange w:id="346" w:author="曾 翠红" w:date="2019-05-09T22:37:00Z">
          <w:pPr>
            <w:tabs>
              <w:tab w:val="left" w:pos="0"/>
              <w:tab w:val="center" w:pos="4400"/>
              <w:tab w:val="right" w:pos="8800"/>
            </w:tabs>
            <w:wordWrap w:val="0"/>
            <w:spacing w:beforeLines="50" w:before="163" w:afterLines="50" w:after="163" w:line="400" w:lineRule="exact"/>
            <w:ind w:firstLineChars="200" w:firstLine="480"/>
            <w:jc w:val="right"/>
          </w:pPr>
        </w:pPrChange>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del w:id="347" w:author="曾 翠红" w:date="2019-05-09T16:25:00Z">
        <w:r w:rsidR="001E5254" w:rsidDel="00307D40">
          <w:rPr>
            <w:rFonts w:ascii="Times New Roman" w:hAnsi="Times New Roman" w:cs="Times New Roman" w:hint="eastAsia"/>
          </w:rPr>
          <w:delText>（</w:delText>
        </w:r>
      </w:del>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1</w:t>
      </w:r>
      <w:del w:id="348" w:author="曾 翠红" w:date="2019-05-09T16:25:00Z">
        <w:r w:rsidR="001E5254" w:rsidDel="00307D40">
          <w:rPr>
            <w:rFonts w:ascii="Times New Roman" w:hAnsi="Times New Roman" w:cs="Times New Roman" w:hint="eastAsia"/>
            <w:sz w:val="24"/>
            <w:szCs w:val="24"/>
          </w:rPr>
          <w:delText>）</w:delText>
        </w:r>
      </w:del>
    </w:p>
    <w:p w14:paraId="64E99562" w14:textId="0D27DE62" w:rsidR="0078091B" w:rsidRDefault="0078091B">
      <w:pPr>
        <w:spacing w:after="0" w:line="400" w:lineRule="exact"/>
        <w:ind w:firstLineChars="200" w:firstLine="480"/>
        <w:jc w:val="both"/>
        <w:rPr>
          <w:rFonts w:ascii="Times New Roman" w:hAnsi="Times New Roman" w:cs="Times New Roman"/>
          <w:sz w:val="24"/>
          <w:szCs w:val="24"/>
        </w:rPr>
        <w:pPrChange w:id="349" w:author="曾 翠红" w:date="2019-05-09T22:37:00Z">
          <w:pPr>
            <w:spacing w:beforeLines="100" w:before="326" w:afterLines="100" w:after="326" w:line="400" w:lineRule="exact"/>
            <w:ind w:firstLineChars="200" w:firstLine="480"/>
            <w:jc w:val="both"/>
          </w:pPr>
        </w:pPrChange>
      </w:pPr>
      <w:r w:rsidRPr="00AF35D8">
        <w:rPr>
          <w:rFonts w:ascii="Times New Roman" w:hAnsi="Times New Roman" w:cs="Times New Roman"/>
          <w:sz w:val="24"/>
          <w:szCs w:val="24"/>
        </w:rPr>
        <w:t>式中，</w:t>
      </w:r>
      <w:r w:rsidRPr="00C46A1B">
        <w:rPr>
          <w:rFonts w:ascii="Times New Roman" w:hAnsi="Times New Roman" w:cs="Times New Roman"/>
          <w:i/>
          <w:sz w:val="24"/>
          <w:szCs w:val="24"/>
        </w:rPr>
        <w:t>y</w:t>
      </w:r>
      <w:r w:rsidRPr="00C46A1B">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C46A1B">
        <w:rPr>
          <w:rFonts w:ascii="Times New Roman" w:hAnsi="Times New Roman" w:cs="Times New Roman"/>
          <w:i/>
          <w:sz w:val="24"/>
          <w:szCs w:val="24"/>
        </w:rPr>
        <w:t>land</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00519C">
        <w:rPr>
          <w:rFonts w:ascii="Times New Roman" w:hAnsi="Times New Roman" w:cs="Times New Roman"/>
          <w:i/>
          <w:sz w:val="24"/>
          <w:szCs w:val="24"/>
        </w:rPr>
        <w:t>Z</w:t>
      </w:r>
      <w:r w:rsidRPr="0000519C">
        <w:rPr>
          <w:rFonts w:ascii="Times New Roman" w:hAnsi="Times New Roman" w:cs="Times New Roman"/>
          <w:i/>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Pr="00C46A1B">
        <w:rPr>
          <w:rFonts w:ascii="Times New Roman" w:hAnsi="Times New Roman" w:cs="Times New Roman"/>
          <w:i/>
          <w:sz w:val="24"/>
          <w:szCs w:val="24"/>
        </w:rPr>
        <w:t>μ</w:t>
      </w:r>
      <w:r w:rsidRPr="00C46A1B">
        <w:rPr>
          <w:rFonts w:ascii="Times New Roman" w:hAnsi="Times New Roman" w:cs="Times New Roman"/>
          <w:i/>
          <w:sz w:val="24"/>
          <w:szCs w:val="24"/>
          <w:vertAlign w:val="subscript"/>
        </w:rPr>
        <w:t>it</w:t>
      </w:r>
      <w:r>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C46A1B">
        <w:rPr>
          <w:rFonts w:ascii="Times New Roman" w:hAnsi="Times New Roman" w:cs="Times New Roman"/>
          <w:sz w:val="24"/>
          <w:szCs w:val="24"/>
        </w:rPr>
        <w:t>N</w:t>
      </w:r>
      <w:r w:rsidRPr="00AF35D8">
        <w:rPr>
          <w:rFonts w:ascii="Times New Roman" w:hAnsi="Times New Roman" w:cs="Times New Roman"/>
          <w:sz w:val="24"/>
          <w:szCs w:val="24"/>
        </w:rPr>
        <w:t>（</w:t>
      </w:r>
      <w:r w:rsidRPr="00C46A1B">
        <w:rPr>
          <w:rFonts w:ascii="Times New Roman" w:hAnsi="Times New Roman" w:cs="Times New Roman"/>
          <w:sz w:val="24"/>
          <w:szCs w:val="24"/>
        </w:rPr>
        <w:t>0</w:t>
      </w:r>
      <w:r w:rsidRPr="00AF35D8">
        <w:rPr>
          <w:rFonts w:ascii="Times New Roman" w:hAnsi="Times New Roman" w:cs="Times New Roman"/>
          <w:sz w:val="24"/>
          <w:szCs w:val="24"/>
        </w:rPr>
        <w:t>，</w:t>
      </w:r>
      <w:r w:rsidRPr="00C46A1B">
        <w:rPr>
          <w:rFonts w:ascii="Times New Roman" w:hAnsi="Times New Roman" w:cs="Times New Roman"/>
          <w:sz w:val="24"/>
          <w:szCs w:val="24"/>
        </w:rPr>
        <w:t>σ</w:t>
      </w:r>
      <w:r w:rsidRPr="00C46A1B">
        <w:rPr>
          <w:rFonts w:ascii="Times New Roman" w:hAnsi="Times New Roman" w:cs="Times New Roman"/>
          <w:sz w:val="24"/>
          <w:szCs w:val="24"/>
          <w:vertAlign w:val="subscript"/>
        </w:rPr>
        <w:t>e</w:t>
      </w:r>
      <w:r w:rsidRPr="00C46A1B">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变量可直接作用于土地生产率，</w:t>
      </w:r>
      <w:r>
        <w:rPr>
          <w:rFonts w:ascii="Times New Roman" w:hAnsi="Times New Roman" w:cs="Times New Roman"/>
          <w:sz w:val="24"/>
          <w:szCs w:val="24"/>
        </w:rPr>
        <w:t>或者</w:t>
      </w:r>
      <w:r>
        <w:rPr>
          <w:rFonts w:ascii="Times New Roman" w:hAnsi="Times New Roman" w:cs="Times New Roman" w:hint="eastAsia"/>
          <w:sz w:val="24"/>
          <w:szCs w:val="24"/>
        </w:rPr>
        <w:t>通过影响其他投入变量、</w:t>
      </w:r>
      <w:r>
        <w:rPr>
          <w:rFonts w:ascii="Times New Roman" w:hAnsi="Times New Roman" w:cs="Times New Roman"/>
          <w:sz w:val="24"/>
          <w:szCs w:val="24"/>
        </w:rPr>
        <w:t>家庭</w:t>
      </w:r>
      <w:r>
        <w:rPr>
          <w:rFonts w:ascii="Times New Roman" w:hAnsi="Times New Roman" w:cs="Times New Roman" w:hint="eastAsia"/>
          <w:sz w:val="24"/>
          <w:szCs w:val="24"/>
        </w:rPr>
        <w:t>禀赋变量、</w:t>
      </w:r>
      <w:r>
        <w:rPr>
          <w:rFonts w:ascii="Times New Roman" w:hAnsi="Times New Roman" w:cs="Times New Roman"/>
          <w:sz w:val="24"/>
          <w:szCs w:val="24"/>
        </w:rPr>
        <w:t>外部</w:t>
      </w:r>
      <w:r>
        <w:rPr>
          <w:rFonts w:ascii="Times New Roman" w:hAnsi="Times New Roman" w:cs="Times New Roman" w:hint="eastAsia"/>
          <w:sz w:val="24"/>
          <w:szCs w:val="24"/>
        </w:rPr>
        <w:t>环境变量等其他影响因素的作用于土地生产率。</w:t>
      </w:r>
      <w:del w:id="350" w:author="曾 翠红" w:date="2019-05-09T16:27:00Z">
        <w:r w:rsidDel="005023BF">
          <w:rPr>
            <w:rFonts w:ascii="Times New Roman" w:hAnsi="Times New Roman" w:cs="Times New Roman" w:hint="eastAsia"/>
            <w:sz w:val="24"/>
            <w:szCs w:val="24"/>
          </w:rPr>
          <w:delText>要素</w:delText>
        </w:r>
      </w:del>
      <w:ins w:id="351" w:author="曾 翠红" w:date="2019-05-09T16:27:00Z">
        <w:r w:rsidR="005023BF">
          <w:rPr>
            <w:rFonts w:ascii="Times New Roman" w:hAnsi="Times New Roman" w:cs="Times New Roman" w:hint="eastAsia"/>
            <w:sz w:val="24"/>
            <w:szCs w:val="24"/>
          </w:rPr>
          <w:t>要素</w:t>
        </w:r>
      </w:ins>
      <w:r>
        <w:rPr>
          <w:rFonts w:ascii="Times New Roman" w:hAnsi="Times New Roman" w:cs="Times New Roman" w:hint="eastAsia"/>
          <w:sz w:val="24"/>
          <w:szCs w:val="24"/>
        </w:rPr>
        <w:t>产出弹性</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ins w:id="352" w:author="曾 翠红" w:date="2019-05-09T16:25:00Z">
        <w:r w:rsidR="00307D40">
          <w:rPr>
            <w:rFonts w:ascii="Times New Roman" w:hAnsi="Times New Roman" w:cs="Times New Roman" w:hint="eastAsia"/>
            <w:sz w:val="24"/>
            <w:szCs w:val="24"/>
          </w:rPr>
          <w:t>的计算公式</w:t>
        </w:r>
      </w:ins>
      <w:r w:rsidR="001E5254">
        <w:rPr>
          <w:rFonts w:ascii="Times New Roman" w:hAnsi="Times New Roman" w:cs="Times New Roman" w:hint="eastAsia"/>
          <w:sz w:val="24"/>
          <w:szCs w:val="24"/>
        </w:rPr>
        <w:t>如式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p>
    <w:p w14:paraId="235978AA" w14:textId="5E35F8E0" w:rsidR="005023BF" w:rsidRDefault="005023BF">
      <w:pPr>
        <w:tabs>
          <w:tab w:val="left" w:pos="0"/>
          <w:tab w:val="center" w:pos="4400"/>
          <w:tab w:val="right" w:pos="8800"/>
        </w:tabs>
        <w:wordWrap w:val="0"/>
        <w:spacing w:beforeLines="50" w:before="163" w:afterLines="50" w:after="163" w:line="240" w:lineRule="auto"/>
        <w:jc w:val="right"/>
        <w:rPr>
          <w:ins w:id="353" w:author="曾 翠红" w:date="2019-05-09T16:26:00Z"/>
          <w:rFonts w:ascii="Times New Roman" w:hAnsi="Times New Roman" w:cs="Times New Roman"/>
          <w:sz w:val="24"/>
          <w:szCs w:val="24"/>
        </w:rPr>
        <w:pPrChange w:id="354" w:author="曾 翠红" w:date="2019-05-09T22:37:00Z">
          <w:pPr>
            <w:tabs>
              <w:tab w:val="left" w:pos="0"/>
              <w:tab w:val="center" w:pos="4400"/>
              <w:tab w:val="right" w:pos="8800"/>
            </w:tabs>
            <w:wordWrap w:val="0"/>
            <w:spacing w:beforeLines="50" w:before="163" w:afterLines="50" w:after="163" w:line="400" w:lineRule="exact"/>
            <w:ind w:firstLineChars="200" w:firstLine="480"/>
            <w:jc w:val="right"/>
          </w:pPr>
        </w:pPrChange>
      </w:pPr>
      <w:ins w:id="355" w:author="曾 翠红" w:date="2019-05-09T16:26:00Z">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ins>
    </w:p>
    <w:p w14:paraId="7014B4C7" w14:textId="6BFEB95B" w:rsidR="0078091B" w:rsidRPr="001E5254" w:rsidDel="005023BF" w:rsidRDefault="0078091B">
      <w:pPr>
        <w:tabs>
          <w:tab w:val="left" w:pos="0"/>
          <w:tab w:val="center" w:pos="4400"/>
          <w:tab w:val="right" w:pos="8800"/>
        </w:tabs>
        <w:wordWrap w:val="0"/>
        <w:spacing w:beforeLines="50" w:before="163" w:afterLines="50" w:after="163" w:line="400" w:lineRule="exact"/>
        <w:ind w:firstLineChars="200" w:firstLine="480"/>
        <w:jc w:val="right"/>
        <w:rPr>
          <w:del w:id="356" w:author="曾 翠红" w:date="2019-05-09T16:29:00Z"/>
          <w:rFonts w:ascii="Times New Roman" w:hAnsi="Times New Roman" w:cs="Times New Roman"/>
          <w:sz w:val="24"/>
          <w:szCs w:val="24"/>
        </w:rPr>
      </w:pPr>
      <w:del w:id="357" w:author="曾 翠红" w:date="2019-05-09T16:26:00Z">
        <w:r w:rsidDel="005023BF">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Del="005023BF">
          <w:rPr>
            <w:rFonts w:ascii="Times New Roman" w:hAnsi="Times New Roman" w:cs="Times New Roman"/>
            <w:sz w:val="24"/>
            <w:szCs w:val="24"/>
          </w:rPr>
          <w:tab/>
        </w:r>
      </w:del>
      <w:del w:id="358" w:author="曾 翠红" w:date="2019-05-09T16:25:00Z">
        <w:r w:rsidR="001E5254" w:rsidDel="00307D40">
          <w:rPr>
            <w:rFonts w:ascii="Times New Roman" w:hAnsi="Times New Roman" w:cs="Times New Roman" w:hint="eastAsia"/>
            <w:sz w:val="24"/>
            <w:szCs w:val="24"/>
          </w:rPr>
          <w:delText>（</w:delText>
        </w:r>
      </w:del>
      <w:del w:id="359" w:author="曾 翠红" w:date="2019-05-09T16:26:00Z">
        <w:r w:rsidRPr="00C46A1B" w:rsidDel="005023BF">
          <w:rPr>
            <w:rFonts w:ascii="Times New Roman" w:hAnsi="Times New Roman" w:cs="Times New Roman"/>
            <w:sz w:val="24"/>
            <w:szCs w:val="24"/>
          </w:rPr>
          <w:delText>4</w:delText>
        </w:r>
        <w:r w:rsidDel="005023BF">
          <w:rPr>
            <w:rFonts w:ascii="Times New Roman" w:hAnsi="Times New Roman" w:cs="Times New Roman"/>
            <w:sz w:val="24"/>
            <w:szCs w:val="24"/>
          </w:rPr>
          <w:delText>-</w:delText>
        </w:r>
        <w:r w:rsidRPr="00C46A1B" w:rsidDel="005023BF">
          <w:rPr>
            <w:rFonts w:ascii="Times New Roman" w:hAnsi="Times New Roman" w:cs="Times New Roman"/>
            <w:sz w:val="24"/>
            <w:szCs w:val="24"/>
          </w:rPr>
          <w:delText>2</w:delText>
        </w:r>
      </w:del>
      <w:del w:id="360" w:author="曾 翠红" w:date="2019-05-09T16:25:00Z">
        <w:r w:rsidR="001E5254" w:rsidDel="00307D40">
          <w:rPr>
            <w:rFonts w:ascii="Times New Roman" w:hAnsi="Times New Roman" w:cs="Times New Roman" w:hint="eastAsia"/>
            <w:sz w:val="24"/>
            <w:szCs w:val="24"/>
          </w:rPr>
          <w:delText>）</w:delText>
        </w:r>
      </w:del>
    </w:p>
    <w:p w14:paraId="443CDC11" w14:textId="1B4EABF2" w:rsidR="00595768" w:rsidRPr="00FC666E" w:rsidRDefault="00F06B08" w:rsidP="00FC666E">
      <w:pPr>
        <w:spacing w:beforeLines="100" w:before="326" w:afterLines="100" w:after="326" w:line="400" w:lineRule="exact"/>
        <w:jc w:val="both"/>
        <w:outlineLvl w:val="2"/>
        <w:rPr>
          <w:rFonts w:ascii="Times New Roman" w:eastAsia="黑体" w:hAnsi="Times New Roman" w:cs="Times New Roman"/>
          <w:sz w:val="24"/>
          <w:szCs w:val="24"/>
        </w:rPr>
      </w:pPr>
      <w:r w:rsidRPr="00FC666E">
        <w:rPr>
          <w:rFonts w:ascii="Times New Roman" w:eastAsia="黑体" w:hAnsi="Times New Roman" w:cs="Times New Roman"/>
          <w:sz w:val="24"/>
          <w:szCs w:val="24"/>
        </w:rPr>
        <w:t>4.</w:t>
      </w:r>
      <w:r w:rsidR="00FC666E" w:rsidRPr="00FC666E">
        <w:rPr>
          <w:rFonts w:ascii="Times New Roman" w:eastAsia="黑体" w:hAnsi="Times New Roman" w:cs="Times New Roman"/>
          <w:sz w:val="24"/>
          <w:szCs w:val="24"/>
        </w:rPr>
        <w:t>1.2</w:t>
      </w:r>
      <w:r w:rsidR="00595768" w:rsidRPr="00FC666E">
        <w:rPr>
          <w:rFonts w:ascii="Times New Roman" w:eastAsia="黑体" w:hAnsi="Times New Roman" w:cs="Times New Roman"/>
          <w:sz w:val="24"/>
          <w:szCs w:val="24"/>
        </w:rPr>
        <w:t xml:space="preserve">  </w:t>
      </w:r>
      <w:r w:rsidR="00595768" w:rsidRPr="00FC666E">
        <w:rPr>
          <w:rFonts w:ascii="Times New Roman" w:eastAsia="黑体" w:hAnsi="Times New Roman" w:cs="Times New Roman" w:hint="eastAsia"/>
          <w:sz w:val="24"/>
          <w:szCs w:val="24"/>
        </w:rPr>
        <w:t>变量选择</w:t>
      </w:r>
    </w:p>
    <w:p w14:paraId="7ECFAE69" w14:textId="04CB237E" w:rsidR="000F6E31" w:rsidDel="0077519B" w:rsidRDefault="00595768" w:rsidP="00D62CBF">
      <w:pPr>
        <w:spacing w:after="0" w:line="400" w:lineRule="exact"/>
        <w:ind w:firstLineChars="200" w:firstLine="480"/>
        <w:jc w:val="both"/>
        <w:rPr>
          <w:del w:id="361" w:author="曾 翠红" w:date="2019-05-08T22:34:00Z"/>
          <w:rFonts w:ascii="Times New Roman" w:hAnsi="Times New Roman" w:cs="Times New Roman"/>
          <w:sz w:val="24"/>
          <w:szCs w:val="24"/>
        </w:rPr>
      </w:pPr>
      <w:r>
        <w:rPr>
          <w:rFonts w:ascii="Times New Roman" w:hAnsi="Times New Roman" w:cs="Times New Roman" w:hint="eastAsia"/>
          <w:sz w:val="24"/>
          <w:szCs w:val="24"/>
        </w:rPr>
        <w:t>生产函数中土地生产率分析模型包括劳动、资本和土地三种基本要素和随机误差项。</w:t>
      </w:r>
      <w:ins w:id="362" w:author="曾 翠红" w:date="2019-05-08T22:34:00Z">
        <w:r w:rsidR="0077519B">
          <w:rPr>
            <w:rFonts w:ascii="Times New Roman" w:hAnsi="Times New Roman" w:cs="Times New Roman" w:hint="eastAsia"/>
            <w:sz w:val="24"/>
            <w:szCs w:val="24"/>
          </w:rPr>
          <w:t>基于土地生产率的影响因素，</w:t>
        </w:r>
        <w:r w:rsidR="0077519B">
          <w:rPr>
            <w:rFonts w:ascii="Times New Roman" w:hAnsi="Times New Roman" w:cs="Times New Roman"/>
            <w:sz w:val="24"/>
            <w:szCs w:val="24"/>
          </w:rPr>
          <w:t>在</w:t>
        </w:r>
      </w:ins>
      <w:del w:id="363" w:author="曾 翠红" w:date="2019-05-08T22:34:00Z">
        <w:r w:rsidDel="00A16B78">
          <w:rPr>
            <w:rFonts w:ascii="Times New Roman" w:hAnsi="Times New Roman" w:cs="Times New Roman" w:hint="eastAsia"/>
            <w:sz w:val="24"/>
            <w:szCs w:val="24"/>
          </w:rPr>
          <w:delText>基于土地生产率的影响因素，</w:delText>
        </w:r>
      </w:del>
      <w:ins w:id="364" w:author="曾 翠红" w:date="2019-05-08T22:34:00Z">
        <w:r w:rsidR="00A16B78">
          <w:rPr>
            <w:rFonts w:ascii="Times New Roman" w:hAnsi="Times New Roman" w:cs="Times New Roman" w:hint="eastAsia"/>
            <w:sz w:val="24"/>
            <w:szCs w:val="24"/>
          </w:rPr>
          <w:t>自然因素方面，</w:t>
        </w:r>
      </w:ins>
      <w:ins w:id="365" w:author="曾 翠红" w:date="2019-05-08T22:33:00Z">
        <w:r w:rsidR="00A16B78">
          <w:rPr>
            <w:rFonts w:ascii="Times New Roman" w:hAnsi="Times New Roman" w:cs="Times New Roman" w:hint="eastAsia"/>
            <w:sz w:val="24"/>
            <w:szCs w:val="24"/>
          </w:rPr>
          <w:t>由于已经</w:t>
        </w:r>
      </w:ins>
      <w:ins w:id="366" w:author="曾 翠红" w:date="2019-05-08T22:34:00Z">
        <w:r w:rsidR="00A16B78">
          <w:rPr>
            <w:rFonts w:ascii="Times New Roman" w:hAnsi="Times New Roman" w:cs="Times New Roman" w:hint="eastAsia"/>
            <w:sz w:val="24"/>
            <w:szCs w:val="24"/>
          </w:rPr>
          <w:t>分熟制选取作物，</w:t>
        </w:r>
        <w:r w:rsidR="00A16B78">
          <w:rPr>
            <w:rFonts w:ascii="Times New Roman" w:hAnsi="Times New Roman" w:cs="Times New Roman"/>
            <w:sz w:val="24"/>
            <w:szCs w:val="24"/>
          </w:rPr>
          <w:t>所以</w:t>
        </w:r>
      </w:ins>
      <w:del w:id="367" w:author="曾 翠红" w:date="2019-05-08T22:34:00Z">
        <w:r w:rsidR="009F74AE" w:rsidDel="00A16B78">
          <w:rPr>
            <w:rFonts w:ascii="Times New Roman" w:hAnsi="Times New Roman" w:cs="Times New Roman" w:hint="eastAsia"/>
            <w:sz w:val="24"/>
            <w:szCs w:val="24"/>
          </w:rPr>
          <w:delText>自然环境</w:delText>
        </w:r>
      </w:del>
      <w:ins w:id="368" w:author="曾 翠红" w:date="2019-05-08T22:33:00Z">
        <w:r w:rsidR="00A16B78">
          <w:rPr>
            <w:rFonts w:ascii="Times New Roman" w:hAnsi="Times New Roman" w:cs="Times New Roman" w:hint="eastAsia"/>
            <w:sz w:val="24"/>
            <w:szCs w:val="24"/>
          </w:rPr>
          <w:t>不进一步</w:t>
        </w:r>
      </w:ins>
      <w:del w:id="369" w:author="曾 翠红" w:date="2019-05-08T22:33:00Z">
        <w:r w:rsidR="009F74AE" w:rsidDel="00A16B78">
          <w:rPr>
            <w:rFonts w:ascii="Times New Roman" w:hAnsi="Times New Roman" w:cs="Times New Roman" w:hint="eastAsia"/>
            <w:sz w:val="24"/>
            <w:szCs w:val="24"/>
          </w:rPr>
          <w:delText>用固定效应</w:delText>
        </w:r>
      </w:del>
      <w:r w:rsidR="009F74AE">
        <w:rPr>
          <w:rFonts w:ascii="Times New Roman" w:hAnsi="Times New Roman" w:cs="Times New Roman" w:hint="eastAsia"/>
          <w:sz w:val="24"/>
          <w:szCs w:val="24"/>
        </w:rPr>
        <w:t>加以控制</w:t>
      </w:r>
      <w:del w:id="370" w:author="曾 翠红" w:date="2019-05-08T22:34:00Z">
        <w:r w:rsidR="009F74AE" w:rsidDel="00A16B78">
          <w:rPr>
            <w:rFonts w:ascii="Times New Roman" w:hAnsi="Times New Roman" w:cs="Times New Roman" w:hint="eastAsia"/>
            <w:sz w:val="24"/>
            <w:szCs w:val="24"/>
          </w:rPr>
          <w:delText>，</w:delText>
        </w:r>
      </w:del>
      <w:ins w:id="371" w:author="曾 翠红" w:date="2019-05-08T22:34:00Z">
        <w:r w:rsidR="0077519B">
          <w:rPr>
            <w:rFonts w:ascii="Times New Roman" w:hAnsi="Times New Roman" w:cs="Times New Roman" w:hint="eastAsia"/>
            <w:sz w:val="24"/>
            <w:szCs w:val="24"/>
          </w:rPr>
          <w:t>。</w:t>
        </w:r>
      </w:ins>
      <w:r w:rsidR="009F74AE">
        <w:rPr>
          <w:rFonts w:ascii="Times New Roman" w:hAnsi="Times New Roman" w:cs="Times New Roman"/>
          <w:sz w:val="24"/>
          <w:szCs w:val="24"/>
        </w:rPr>
        <w:t>其他</w:t>
      </w:r>
      <w:r w:rsidR="009F74AE">
        <w:rPr>
          <w:rFonts w:ascii="Times New Roman" w:hAnsi="Times New Roman" w:cs="Times New Roman" w:hint="eastAsia"/>
          <w:sz w:val="24"/>
          <w:szCs w:val="24"/>
        </w:rPr>
        <w:t>控制变量</w:t>
      </w:r>
      <w:r>
        <w:rPr>
          <w:rFonts w:ascii="Times New Roman" w:hAnsi="Times New Roman" w:cs="Times New Roman" w:hint="eastAsia"/>
          <w:sz w:val="24"/>
          <w:szCs w:val="24"/>
        </w:rPr>
        <w:t>包括投入产出情况、农户家庭特征和其他影响因素三类</w:t>
      </w:r>
      <w:r w:rsidR="00206332">
        <w:rPr>
          <w:rFonts w:ascii="Times New Roman" w:hAnsi="Times New Roman" w:cs="Times New Roman" w:hint="eastAsia"/>
          <w:sz w:val="24"/>
          <w:szCs w:val="24"/>
        </w:rPr>
        <w:t>，</w:t>
      </w:r>
      <w:r>
        <w:rPr>
          <w:rFonts w:ascii="Times New Roman" w:hAnsi="Times New Roman" w:cs="Times New Roman" w:hint="eastAsia"/>
          <w:sz w:val="24"/>
          <w:szCs w:val="24"/>
        </w:rPr>
        <w:t>具体指标的选择和处理情况如下</w:t>
      </w:r>
      <w:r w:rsidR="00206332">
        <w:rPr>
          <w:rFonts w:ascii="Times New Roman" w:hAnsi="Times New Roman" w:cs="Times New Roman" w:hint="eastAsia"/>
          <w:sz w:val="24"/>
          <w:szCs w:val="24"/>
        </w:rPr>
        <w:t>。</w:t>
      </w:r>
    </w:p>
    <w:p w14:paraId="4668E255" w14:textId="77777777" w:rsidR="00FA4FE7" w:rsidRDefault="00FA4FE7">
      <w:pPr>
        <w:spacing w:after="0" w:line="400" w:lineRule="exact"/>
        <w:ind w:firstLineChars="200" w:firstLine="480"/>
        <w:jc w:val="both"/>
        <w:rPr>
          <w:rFonts w:ascii="Times New Roman" w:hAnsi="Times New Roman" w:cs="Times New Roman"/>
          <w:sz w:val="24"/>
          <w:szCs w:val="24"/>
        </w:rPr>
        <w:pPrChange w:id="372" w:author="曾 翠红" w:date="2019-05-08T22:34:00Z">
          <w:pPr>
            <w:spacing w:after="0" w:line="400" w:lineRule="exact"/>
            <w:jc w:val="both"/>
          </w:pPr>
        </w:pPrChange>
      </w:pPr>
    </w:p>
    <w:p w14:paraId="2E99A7C3" w14:textId="77777777" w:rsidR="00672722" w:rsidRDefault="00672722" w:rsidP="00FA4FE7">
      <w:pPr>
        <w:spacing w:after="0" w:line="400" w:lineRule="exact"/>
        <w:ind w:firstLineChars="200" w:firstLine="482"/>
        <w:jc w:val="both"/>
        <w:rPr>
          <w:rFonts w:ascii="Times New Roman" w:hAnsi="Times New Roman" w:cs="Times New Roman"/>
          <w:b/>
          <w:sz w:val="24"/>
          <w:szCs w:val="24"/>
        </w:rPr>
        <w:sectPr w:rsidR="00672722" w:rsidSect="00E46361">
          <w:headerReference w:type="even" r:id="rId38"/>
          <w:headerReference w:type="default" r:id="rId39"/>
          <w:pgSz w:w="11906" w:h="16838"/>
          <w:pgMar w:top="1701" w:right="1418" w:bottom="1418" w:left="1701" w:header="1417" w:footer="1020" w:gutter="0"/>
          <w:cols w:space="425"/>
          <w:docGrid w:type="lines" w:linePitch="326"/>
        </w:sectPr>
      </w:pPr>
    </w:p>
    <w:p w14:paraId="33FAC9FC" w14:textId="5662FD3B" w:rsidR="0083223C" w:rsidRPr="00D62CBF" w:rsidRDefault="00CD4E4E" w:rsidP="00FA4FE7">
      <w:pPr>
        <w:spacing w:beforeLines="50" w:before="163" w:afterLines="50" w:after="163" w:line="400" w:lineRule="exact"/>
        <w:ind w:firstLineChars="200" w:firstLine="482"/>
        <w:jc w:val="both"/>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1</w:t>
      </w:r>
      <w:r w:rsidRPr="00D62CBF">
        <w:rPr>
          <w:rFonts w:ascii="Times New Roman" w:hAnsi="Times New Roman" w:cs="Times New Roman" w:hint="eastAsia"/>
          <w:b/>
          <w:sz w:val="24"/>
          <w:szCs w:val="24"/>
        </w:rPr>
        <w:t>）</w:t>
      </w:r>
      <w:r w:rsidR="00595768" w:rsidRPr="00D62CBF">
        <w:rPr>
          <w:rFonts w:ascii="Times New Roman" w:hAnsi="Times New Roman" w:cs="Times New Roman" w:hint="eastAsia"/>
          <w:b/>
          <w:sz w:val="24"/>
          <w:szCs w:val="24"/>
        </w:rPr>
        <w:t>投入产出变量</w:t>
      </w:r>
    </w:p>
    <w:p w14:paraId="4976340B" w14:textId="31A57809" w:rsidR="00595768" w:rsidRDefault="00595768" w:rsidP="007E782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考虑土地投入的农业生产函数中的变量包括三大类，劳动、资本和土地。本研究进一步根据农业生产过程中的实际情况对农户投入的劳动、资本细分，选择合适的土地投入指标。</w:t>
      </w:r>
    </w:p>
    <w:p w14:paraId="2FE8E4DA" w14:textId="57C29C3E" w:rsidR="00F27C20"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土地</w:t>
      </w:r>
      <w:r>
        <w:rPr>
          <w:rFonts w:ascii="Times New Roman" w:hAnsi="Times New Roman" w:cs="Times New Roman" w:hint="eastAsia"/>
          <w:sz w:val="24"/>
          <w:szCs w:val="24"/>
        </w:rPr>
        <w:t>生产率</w:t>
      </w:r>
      <w:r>
        <w:rPr>
          <w:rFonts w:ascii="Times New Roman" w:hAnsi="Times New Roman" w:cs="Times New Roman"/>
          <w:sz w:val="24"/>
          <w:szCs w:val="24"/>
        </w:rPr>
        <w:t>选择</w:t>
      </w:r>
      <w:r w:rsidR="00F32717">
        <w:rPr>
          <w:rFonts w:ascii="Times New Roman" w:hAnsi="Times New Roman" w:cs="Times New Roman" w:hint="eastAsia"/>
          <w:sz w:val="24"/>
          <w:szCs w:val="24"/>
        </w:rPr>
        <w:t>亩均产量</w:t>
      </w:r>
      <w:r>
        <w:rPr>
          <w:rFonts w:ascii="Times New Roman" w:hAnsi="Times New Roman" w:cs="Times New Roman" w:hint="eastAsia"/>
          <w:sz w:val="24"/>
          <w:szCs w:val="24"/>
        </w:rPr>
        <w:t>为代理变量，农户玉米、</w:t>
      </w:r>
      <w:r>
        <w:rPr>
          <w:rFonts w:ascii="Times New Roman" w:hAnsi="Times New Roman" w:cs="Times New Roman"/>
          <w:sz w:val="24"/>
          <w:szCs w:val="24"/>
        </w:rPr>
        <w:t>小麦</w:t>
      </w:r>
      <w:r>
        <w:rPr>
          <w:rFonts w:ascii="Times New Roman" w:hAnsi="Times New Roman" w:cs="Times New Roman" w:hint="eastAsia"/>
          <w:sz w:val="24"/>
          <w:szCs w:val="24"/>
        </w:rPr>
        <w:t>和</w:t>
      </w:r>
      <w:del w:id="373" w:author="曾 翠红" w:date="2019-05-07T10:33:00Z">
        <w:r w:rsidDel="009314E9">
          <w:rPr>
            <w:rFonts w:ascii="Times New Roman" w:hAnsi="Times New Roman" w:cs="Times New Roman" w:hint="eastAsia"/>
            <w:sz w:val="24"/>
            <w:szCs w:val="24"/>
          </w:rPr>
          <w:delText>稻谷</w:delText>
        </w:r>
      </w:del>
      <w:ins w:id="374"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的总产量分别除以</w:t>
      </w:r>
      <w:r w:rsidR="003A470A">
        <w:rPr>
          <w:rFonts w:ascii="Times New Roman" w:hAnsi="Times New Roman" w:cs="Times New Roman" w:hint="eastAsia"/>
          <w:sz w:val="24"/>
          <w:szCs w:val="24"/>
        </w:rPr>
        <w:t>农地经营规模</w:t>
      </w:r>
      <w:r w:rsidR="00071A97">
        <w:rPr>
          <w:rFonts w:ascii="Times New Roman" w:hAnsi="Times New Roman" w:cs="Times New Roman" w:hint="eastAsia"/>
          <w:sz w:val="24"/>
          <w:szCs w:val="24"/>
        </w:rPr>
        <w:t>。</w:t>
      </w:r>
      <w:r w:rsidR="00071A97">
        <w:rPr>
          <w:rFonts w:ascii="Times New Roman" w:hAnsi="Times New Roman" w:cs="Times New Roman"/>
          <w:sz w:val="24"/>
          <w:szCs w:val="24"/>
        </w:rPr>
        <w:t>在</w:t>
      </w:r>
      <w:r w:rsidR="00071A97">
        <w:rPr>
          <w:rFonts w:ascii="Times New Roman" w:hAnsi="Times New Roman" w:cs="Times New Roman" w:hint="eastAsia"/>
          <w:sz w:val="24"/>
          <w:szCs w:val="24"/>
        </w:rPr>
        <w:t>实证分析中以</w:t>
      </w:r>
      <w:r w:rsidR="00B237A5">
        <w:rPr>
          <w:rFonts w:ascii="Times New Roman" w:hAnsi="Times New Roman" w:cs="Times New Roman" w:hint="eastAsia"/>
          <w:sz w:val="24"/>
          <w:szCs w:val="24"/>
        </w:rPr>
        <w:t>单产</w:t>
      </w:r>
      <w:r w:rsidR="00071A97">
        <w:rPr>
          <w:rFonts w:ascii="Times New Roman" w:hAnsi="Times New Roman" w:cs="Times New Roman" w:hint="eastAsia"/>
          <w:sz w:val="24"/>
          <w:szCs w:val="24"/>
        </w:rPr>
        <w:t>对数</w:t>
      </w:r>
      <w:r w:rsidR="00B237A5">
        <w:rPr>
          <w:rFonts w:ascii="Times New Roman" w:hAnsi="Times New Roman" w:cs="Times New Roman" w:hint="eastAsia"/>
          <w:sz w:val="24"/>
          <w:szCs w:val="24"/>
        </w:rPr>
        <w:t>（</w:t>
      </w:r>
      <w:r w:rsidR="00B237A5" w:rsidRPr="00CF1272">
        <w:rPr>
          <w:rFonts w:ascii="Times New Roman" w:hAnsi="Times New Roman" w:cs="Times New Roman"/>
          <w:sz w:val="24"/>
          <w:szCs w:val="24"/>
          <w:rPrChange w:id="375" w:author="曾 翠红" w:date="2019-05-10T21:17:00Z">
            <w:rPr>
              <w:rFonts w:ascii="Times New Roman" w:hAnsi="Times New Roman" w:cs="Times New Roman"/>
              <w:i/>
              <w:sz w:val="24"/>
              <w:szCs w:val="24"/>
            </w:rPr>
          </w:rPrChange>
        </w:rPr>
        <w:t>ln</w:t>
      </w:r>
      <w:r w:rsidR="00B237A5" w:rsidRPr="00B237A5">
        <w:rPr>
          <w:rFonts w:ascii="Times New Roman" w:hAnsi="Times New Roman" w:cs="Times New Roman"/>
          <w:i/>
          <w:sz w:val="24"/>
          <w:szCs w:val="24"/>
        </w:rPr>
        <w:t>yield</w:t>
      </w:r>
      <w:r w:rsidR="00B237A5">
        <w:rPr>
          <w:rFonts w:ascii="Times New Roman" w:hAnsi="Times New Roman" w:cs="Times New Roman" w:hint="eastAsia"/>
          <w:sz w:val="24"/>
          <w:szCs w:val="24"/>
        </w:rPr>
        <w:t>）</w:t>
      </w:r>
      <w:r w:rsidR="00071A97">
        <w:rPr>
          <w:rFonts w:ascii="Times New Roman" w:hAnsi="Times New Roman" w:cs="Times New Roman" w:hint="eastAsia"/>
          <w:sz w:val="24"/>
          <w:szCs w:val="24"/>
        </w:rPr>
        <w:t>的形式引入</w:t>
      </w:r>
      <w:r w:rsidR="00B237A5">
        <w:rPr>
          <w:rFonts w:ascii="Times New Roman" w:hAnsi="Times New Roman" w:cs="Times New Roman" w:hint="eastAsia"/>
          <w:sz w:val="24"/>
          <w:szCs w:val="24"/>
        </w:rPr>
        <w:t>。</w:t>
      </w:r>
    </w:p>
    <w:p w14:paraId="56B76D0D" w14:textId="4C8FC5BE" w:rsidR="00595768" w:rsidRPr="00C62D74" w:rsidRDefault="00F27C20"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land</w:t>
      </w:r>
      <w:r w:rsidRPr="00C62D74">
        <w:rPr>
          <w:rFonts w:ascii="Times New Roman" w:hAnsi="Times New Roman" w:cs="Times New Roman" w:hint="eastAsia"/>
          <w:sz w:val="24"/>
          <w:szCs w:val="24"/>
        </w:rPr>
        <w:t>）</w:t>
      </w:r>
      <w:r>
        <w:rPr>
          <w:rFonts w:ascii="Times New Roman" w:hAnsi="Times New Roman" w:cs="Times New Roman" w:hint="eastAsia"/>
          <w:sz w:val="24"/>
          <w:szCs w:val="24"/>
        </w:rPr>
        <w:t>选取</w:t>
      </w:r>
      <w:r w:rsidR="00595768">
        <w:rPr>
          <w:rFonts w:ascii="Times New Roman" w:hAnsi="Times New Roman" w:cs="Times New Roman" w:hint="eastAsia"/>
          <w:sz w:val="24"/>
          <w:szCs w:val="24"/>
        </w:rPr>
        <w:t>具体农作物的</w:t>
      </w:r>
      <w:r w:rsidR="00595768" w:rsidRPr="00C62D74">
        <w:rPr>
          <w:rFonts w:ascii="Times New Roman" w:hAnsi="Times New Roman" w:cs="Times New Roman" w:hint="eastAsia"/>
          <w:sz w:val="24"/>
          <w:szCs w:val="24"/>
        </w:rPr>
        <w:t>实际收获面积</w:t>
      </w:r>
      <w:r w:rsidR="00595768">
        <w:rPr>
          <w:rFonts w:ascii="Times New Roman" w:hAnsi="Times New Roman" w:cs="Times New Roman" w:hint="eastAsia"/>
          <w:sz w:val="24"/>
          <w:szCs w:val="24"/>
        </w:rPr>
        <w:t>表示</w:t>
      </w:r>
      <w:r w:rsidR="003A470A">
        <w:rPr>
          <w:rFonts w:ascii="Times New Roman" w:hAnsi="Times New Roman" w:cs="Times New Roman" w:hint="eastAsia"/>
          <w:sz w:val="24"/>
          <w:szCs w:val="24"/>
        </w:rPr>
        <w:t>，</w:t>
      </w:r>
      <w:r w:rsidR="004C6AC0">
        <w:rPr>
          <w:rFonts w:ascii="Times New Roman" w:hAnsi="Times New Roman" w:cs="Times New Roman" w:hint="eastAsia"/>
          <w:sz w:val="24"/>
          <w:szCs w:val="24"/>
        </w:rPr>
        <w:t>实际收获面积相比播种面积更能规避因为天气导致的产量异常的问题</w:t>
      </w:r>
      <w:r w:rsidR="002C5F0D">
        <w:rPr>
          <w:rFonts w:ascii="Times New Roman" w:hAnsi="Times New Roman" w:cs="Times New Roman" w:hint="eastAsia"/>
          <w:sz w:val="24"/>
          <w:szCs w:val="24"/>
        </w:rPr>
        <w:t>.</w:t>
      </w:r>
      <w:r w:rsidR="005E3A26">
        <w:rPr>
          <w:rFonts w:ascii="Times New Roman" w:hAnsi="Times New Roman" w:cs="Times New Roman" w:hint="eastAsia"/>
          <w:sz w:val="24"/>
          <w:szCs w:val="24"/>
        </w:rPr>
        <w:t>在实证分析中引入线性</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和对数</w:t>
      </w:r>
      <w:r w:rsidR="005E3A26" w:rsidRPr="00B50B24">
        <w:rPr>
          <w:rFonts w:ascii="Times New Roman" w:hAnsi="Times New Roman" w:cs="Times New Roman"/>
          <w:sz w:val="24"/>
          <w:szCs w:val="24"/>
        </w:rPr>
        <w:t>（</w:t>
      </w:r>
      <w:r w:rsidR="005E3A26" w:rsidRPr="00CF1272">
        <w:rPr>
          <w:rFonts w:ascii="Times New Roman" w:hAnsi="Times New Roman" w:cs="Times New Roman"/>
          <w:sz w:val="24"/>
          <w:szCs w:val="24"/>
          <w:rPrChange w:id="376" w:author="曾 翠红" w:date="2019-05-10T21:17:00Z">
            <w:rPr>
              <w:rFonts w:ascii="Times New Roman" w:hAnsi="Times New Roman" w:cs="Times New Roman"/>
              <w:i/>
              <w:sz w:val="24"/>
              <w:szCs w:val="24"/>
            </w:rPr>
          </w:rPrChange>
        </w:rPr>
        <w:t>ln</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形式</w:t>
      </w:r>
      <w:r w:rsidR="00595768" w:rsidRPr="00C62D74">
        <w:rPr>
          <w:rFonts w:ascii="Times New Roman" w:hAnsi="Times New Roman" w:cs="Times New Roman" w:hint="eastAsia"/>
          <w:sz w:val="24"/>
          <w:szCs w:val="24"/>
        </w:rPr>
        <w:t>。</w:t>
      </w:r>
    </w:p>
    <w:p w14:paraId="55DF6A82" w14:textId="1051924C"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劳动投入</w:t>
      </w:r>
      <w:r>
        <w:rPr>
          <w:rFonts w:ascii="Times New Roman" w:hAnsi="Times New Roman" w:cs="Times New Roman" w:hint="eastAsia"/>
          <w:sz w:val="24"/>
          <w:szCs w:val="24"/>
        </w:rPr>
        <w:t>为农户年内亩均投工量，</w:t>
      </w:r>
      <w:r w:rsidR="002C5F0D">
        <w:rPr>
          <w:rFonts w:ascii="Times New Roman" w:hAnsi="Times New Roman" w:cs="Times New Roman" w:hint="eastAsia"/>
          <w:sz w:val="24"/>
          <w:szCs w:val="24"/>
        </w:rPr>
        <w:t>在实证分析中以亩均投工量对数</w:t>
      </w:r>
      <w:r w:rsidR="002C5F0D" w:rsidRPr="00C62D74">
        <w:rPr>
          <w:rFonts w:ascii="Times New Roman" w:hAnsi="Times New Roman" w:cs="Times New Roman" w:hint="eastAsia"/>
          <w:sz w:val="24"/>
          <w:szCs w:val="24"/>
        </w:rPr>
        <w:t>（</w:t>
      </w:r>
      <w:r w:rsidR="002C5F0D" w:rsidRPr="00CF1272">
        <w:rPr>
          <w:rFonts w:ascii="Times New Roman" w:hAnsi="Times New Roman" w:cs="Times New Roman"/>
          <w:sz w:val="24"/>
          <w:szCs w:val="24"/>
          <w:rPrChange w:id="377" w:author="曾 翠红" w:date="2019-05-10T21:17:00Z">
            <w:rPr>
              <w:rFonts w:ascii="Times New Roman" w:hAnsi="Times New Roman" w:cs="Times New Roman"/>
              <w:i/>
              <w:sz w:val="24"/>
              <w:szCs w:val="24"/>
            </w:rPr>
          </w:rPrChange>
        </w:rPr>
        <w:t>ln</w:t>
      </w:r>
      <w:r w:rsidR="002C5F0D" w:rsidRPr="00C46A1B">
        <w:rPr>
          <w:rFonts w:ascii="Times New Roman" w:hAnsi="Times New Roman" w:cs="Times New Roman"/>
          <w:i/>
          <w:sz w:val="24"/>
          <w:szCs w:val="24"/>
        </w:rPr>
        <w:t>labor</w:t>
      </w:r>
      <w:r w:rsidR="002C5F0D" w:rsidRPr="00C62D74">
        <w:rPr>
          <w:rFonts w:ascii="Times New Roman" w:hAnsi="Times New Roman" w:cs="Times New Roman" w:hint="eastAsia"/>
          <w:sz w:val="24"/>
          <w:szCs w:val="24"/>
        </w:rPr>
        <w:t>）</w:t>
      </w:r>
      <w:r w:rsidR="00EB20CB">
        <w:rPr>
          <w:rFonts w:ascii="Times New Roman" w:hAnsi="Times New Roman" w:cs="Times New Roman" w:hint="eastAsia"/>
          <w:sz w:val="24"/>
          <w:szCs w:val="24"/>
        </w:rPr>
        <w:t>、</w:t>
      </w:r>
      <w:r w:rsidR="00EB20CB">
        <w:rPr>
          <w:rFonts w:ascii="Times New Roman" w:hAnsi="Times New Roman" w:cs="Times New Roman"/>
          <w:sz w:val="24"/>
          <w:szCs w:val="24"/>
        </w:rPr>
        <w:t>平方项</w:t>
      </w:r>
      <w:r w:rsidR="00EB20CB">
        <w:rPr>
          <w:rFonts w:ascii="Times New Roman" w:hAnsi="Times New Roman" w:cs="Times New Roman" w:hint="eastAsia"/>
          <w:sz w:val="24"/>
          <w:szCs w:val="24"/>
        </w:rPr>
        <w:t>和交叉项</w:t>
      </w:r>
      <w:r w:rsidR="002C5F0D">
        <w:rPr>
          <w:rFonts w:ascii="Times New Roman" w:hAnsi="Times New Roman" w:cs="Times New Roman" w:hint="eastAsia"/>
          <w:sz w:val="24"/>
          <w:szCs w:val="24"/>
        </w:rPr>
        <w:t>的形式引入。</w:t>
      </w:r>
    </w:p>
    <w:p w14:paraId="7705CE72" w14:textId="1ABC83F4"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农业资本投入</w:t>
      </w:r>
      <w:r>
        <w:rPr>
          <w:rFonts w:ascii="Times New Roman" w:hAnsi="Times New Roman" w:cs="Times New Roman" w:hint="eastAsia"/>
          <w:sz w:val="24"/>
          <w:szCs w:val="24"/>
        </w:rPr>
        <w:t>包括每亩平均的肥料（</w:t>
      </w:r>
      <w:r w:rsidRPr="00C46A1B">
        <w:rPr>
          <w:rFonts w:ascii="Times New Roman" w:hAnsi="Times New Roman" w:cs="Times New Roman"/>
          <w:i/>
          <w:sz w:val="24"/>
          <w:szCs w:val="24"/>
        </w:rPr>
        <w:t>fertile</w:t>
      </w:r>
      <w:r>
        <w:rPr>
          <w:rFonts w:ascii="Times New Roman" w:hAnsi="Times New Roman" w:cs="Times New Roman" w:hint="eastAsia"/>
          <w:sz w:val="24"/>
          <w:szCs w:val="24"/>
        </w:rPr>
        <w:t>）、机械（</w:t>
      </w:r>
      <w:del w:id="378" w:author="钟 沛东" w:date="2019-05-10T00:20:00Z">
        <w:r w:rsidRPr="00C46A1B" w:rsidDel="00AA2B98">
          <w:rPr>
            <w:rFonts w:ascii="Times New Roman" w:hAnsi="Times New Roman" w:cs="Times New Roman"/>
            <w:i/>
            <w:sz w:val="24"/>
            <w:szCs w:val="24"/>
          </w:rPr>
          <w:delText>machane</w:delText>
        </w:r>
      </w:del>
      <w:ins w:id="379" w:author="钟 沛东" w:date="2019-05-10T00:20:00Z">
        <w:r w:rsidR="00AA2B98">
          <w:rPr>
            <w:rFonts w:ascii="Times New Roman" w:hAnsi="Times New Roman" w:cs="Times New Roman"/>
            <w:i/>
            <w:sz w:val="24"/>
            <w:szCs w:val="24"/>
          </w:rPr>
          <w:t>machine</w:t>
        </w:r>
      </w:ins>
      <w:r>
        <w:rPr>
          <w:rFonts w:ascii="Times New Roman" w:hAnsi="Times New Roman" w:cs="Times New Roman" w:hint="eastAsia"/>
          <w:sz w:val="24"/>
          <w:szCs w:val="24"/>
        </w:rPr>
        <w:t>）和其他农资投入（</w:t>
      </w:r>
      <w:r w:rsidRPr="00C46A1B">
        <w:rPr>
          <w:rFonts w:ascii="Times New Roman" w:hAnsi="Times New Roman" w:cs="Times New Roman"/>
          <w:i/>
          <w:sz w:val="24"/>
          <w:szCs w:val="24"/>
        </w:rPr>
        <w:t>ot</w:t>
      </w:r>
      <w:r>
        <w:rPr>
          <w:rFonts w:ascii="Times New Roman" w:hAnsi="Times New Roman" w:cs="Times New Roman" w:hint="eastAsia"/>
          <w:sz w:val="24"/>
          <w:szCs w:val="24"/>
        </w:rPr>
        <w:t>）。</w:t>
      </w:r>
      <w:r>
        <w:rPr>
          <w:rFonts w:ascii="Times New Roman" w:hAnsi="Times New Roman" w:cs="Times New Roman"/>
          <w:sz w:val="24"/>
          <w:szCs w:val="24"/>
        </w:rPr>
        <w:t>肥料</w:t>
      </w:r>
      <w:r>
        <w:rPr>
          <w:rFonts w:ascii="Times New Roman" w:hAnsi="Times New Roman" w:cs="Times New Roman" w:hint="eastAsia"/>
          <w:sz w:val="24"/>
          <w:szCs w:val="24"/>
        </w:rPr>
        <w:t>投入</w:t>
      </w:r>
      <w:r w:rsidRPr="00C62D74">
        <w:rPr>
          <w:rFonts w:ascii="Times New Roman" w:hAnsi="Times New Roman" w:cs="Times New Roman"/>
          <w:sz w:val="24"/>
          <w:szCs w:val="24"/>
        </w:rPr>
        <w:t>包括</w:t>
      </w:r>
      <w:r>
        <w:rPr>
          <w:rFonts w:ascii="Times New Roman" w:hAnsi="Times New Roman" w:cs="Times New Roman" w:hint="eastAsia"/>
          <w:sz w:val="24"/>
          <w:szCs w:val="24"/>
        </w:rPr>
        <w:t>农家肥和</w:t>
      </w:r>
      <w:r w:rsidR="00060336">
        <w:rPr>
          <w:rFonts w:ascii="Times New Roman" w:hAnsi="Times New Roman" w:cs="Times New Roman" w:hint="eastAsia"/>
          <w:sz w:val="24"/>
          <w:szCs w:val="24"/>
        </w:rPr>
        <w:t>化肥</w:t>
      </w:r>
      <w:r>
        <w:rPr>
          <w:rFonts w:ascii="Times New Roman" w:hAnsi="Times New Roman" w:cs="Times New Roman" w:hint="eastAsia"/>
          <w:sz w:val="24"/>
          <w:szCs w:val="24"/>
        </w:rPr>
        <w:t>，</w:t>
      </w:r>
      <w:r w:rsidRPr="00C62D74">
        <w:rPr>
          <w:rFonts w:ascii="Times New Roman" w:hAnsi="Times New Roman" w:cs="Times New Roman"/>
          <w:sz w:val="24"/>
          <w:szCs w:val="24"/>
        </w:rPr>
        <w:t>机械</w:t>
      </w:r>
      <w:r w:rsidR="00060336">
        <w:rPr>
          <w:rFonts w:ascii="Times New Roman" w:hAnsi="Times New Roman" w:cs="Times New Roman" w:hint="eastAsia"/>
          <w:sz w:val="24"/>
          <w:szCs w:val="24"/>
        </w:rPr>
        <w:t>投入</w:t>
      </w:r>
      <w:r w:rsidRPr="00C62D74">
        <w:rPr>
          <w:rFonts w:ascii="Times New Roman" w:hAnsi="Times New Roman" w:cs="Times New Roman" w:hint="eastAsia"/>
          <w:sz w:val="24"/>
          <w:szCs w:val="24"/>
        </w:rPr>
        <w:t>包括机械作业、固定资产折旧和小农具购置费用</w:t>
      </w:r>
      <w:r>
        <w:rPr>
          <w:rFonts w:ascii="Times New Roman" w:hAnsi="Times New Roman" w:cs="Times New Roman" w:hint="eastAsia"/>
          <w:sz w:val="24"/>
          <w:szCs w:val="24"/>
        </w:rPr>
        <w:t>，</w:t>
      </w:r>
      <w:r w:rsidRPr="00C62D74">
        <w:rPr>
          <w:rFonts w:ascii="Times New Roman" w:hAnsi="Times New Roman" w:cs="Times New Roman"/>
          <w:sz w:val="24"/>
          <w:szCs w:val="24"/>
        </w:rPr>
        <w:t>其他</w:t>
      </w:r>
      <w:r>
        <w:rPr>
          <w:rFonts w:ascii="Times New Roman" w:hAnsi="Times New Roman" w:cs="Times New Roman" w:hint="eastAsia"/>
          <w:sz w:val="24"/>
          <w:szCs w:val="24"/>
        </w:rPr>
        <w:t>农资投入</w:t>
      </w:r>
      <w:r w:rsidRPr="00C62D74">
        <w:rPr>
          <w:rFonts w:ascii="Times New Roman" w:hAnsi="Times New Roman" w:cs="Times New Roman" w:hint="eastAsia"/>
          <w:sz w:val="24"/>
          <w:szCs w:val="24"/>
        </w:rPr>
        <w:t>包括种子种苗、农家肥、</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r w:rsidR="00100911">
        <w:rPr>
          <w:rFonts w:ascii="Times New Roman" w:hAnsi="Times New Roman" w:cs="Times New Roman" w:hint="eastAsia"/>
          <w:sz w:val="24"/>
          <w:szCs w:val="24"/>
        </w:rPr>
        <w:t>在实证分析中均以对数</w:t>
      </w:r>
      <w:r w:rsidR="00EB20CB">
        <w:rPr>
          <w:rFonts w:ascii="Times New Roman" w:hAnsi="Times New Roman" w:cs="Times New Roman" w:hint="eastAsia"/>
          <w:sz w:val="24"/>
          <w:szCs w:val="24"/>
        </w:rPr>
        <w:t>、平方项和交叉项</w:t>
      </w:r>
      <w:r w:rsidR="00100911">
        <w:rPr>
          <w:rFonts w:ascii="Times New Roman" w:hAnsi="Times New Roman" w:cs="Times New Roman" w:hint="eastAsia"/>
          <w:sz w:val="24"/>
          <w:szCs w:val="24"/>
        </w:rPr>
        <w:t>的形式引入</w:t>
      </w:r>
      <w:r w:rsidR="00EB20CB">
        <w:rPr>
          <w:rFonts w:ascii="Times New Roman" w:hAnsi="Times New Roman" w:cs="Times New Roman" w:hint="eastAsia"/>
          <w:sz w:val="24"/>
          <w:szCs w:val="24"/>
        </w:rPr>
        <w:t>。</w:t>
      </w:r>
    </w:p>
    <w:p w14:paraId="658A8028" w14:textId="633D72F2" w:rsidR="0083223C" w:rsidRPr="00D62CBF" w:rsidRDefault="00CD4E4E" w:rsidP="00DF7FA4">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2</w:t>
      </w:r>
      <w:r w:rsidRPr="00D62CBF">
        <w:rPr>
          <w:rFonts w:ascii="Times New Roman" w:hAnsi="Times New Roman" w:cs="Times New Roman" w:hint="eastAsia"/>
          <w:b/>
          <w:sz w:val="24"/>
          <w:szCs w:val="24"/>
        </w:rPr>
        <w:t>）</w:t>
      </w:r>
      <w:r w:rsidR="00595768" w:rsidRPr="00D62CBF">
        <w:rPr>
          <w:rFonts w:ascii="Times New Roman" w:hAnsi="Times New Roman" w:cs="Times New Roman" w:hint="eastAsia"/>
          <w:b/>
          <w:sz w:val="24"/>
          <w:szCs w:val="24"/>
        </w:rPr>
        <w:t>家庭禀赋变量</w:t>
      </w:r>
    </w:p>
    <w:p w14:paraId="34CDE7B9" w14:textId="27899E4C"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家庭禀赋变量包括</w:t>
      </w:r>
      <w:r w:rsidRPr="00C62D74">
        <w:rPr>
          <w:rFonts w:ascii="Times New Roman" w:hAnsi="Times New Roman" w:cs="Times New Roman"/>
          <w:sz w:val="24"/>
          <w:szCs w:val="24"/>
        </w:rPr>
        <w:t>年龄（</w:t>
      </w:r>
      <w:r w:rsidRPr="00C46A1B">
        <w:rPr>
          <w:rFonts w:ascii="Times New Roman" w:hAnsi="Times New Roman" w:cs="Times New Roman"/>
          <w:i/>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46A1B">
        <w:rPr>
          <w:rFonts w:ascii="Times New Roman" w:hAnsi="Times New Roman" w:cs="Times New Roman"/>
          <w:i/>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农业培训</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46A1B">
        <w:rPr>
          <w:rFonts w:ascii="Times New Roman" w:hAnsi="Times New Roman" w:cs="Times New Roman"/>
          <w:i/>
          <w:sz w:val="24"/>
          <w:szCs w:val="24"/>
        </w:rPr>
        <w:t>fstruct</w:t>
      </w:r>
      <w:r w:rsidRPr="00C62D74">
        <w:rPr>
          <w:rFonts w:ascii="Times New Roman" w:hAnsi="Times New Roman" w:cs="Times New Roman"/>
          <w:sz w:val="24"/>
          <w:szCs w:val="24"/>
        </w:rPr>
        <w:t>）、</w:t>
      </w:r>
      <w:r>
        <w:rPr>
          <w:rFonts w:ascii="Times New Roman" w:hAnsi="Times New Roman" w:cs="Times New Roman" w:hint="eastAsia"/>
          <w:sz w:val="24"/>
          <w:szCs w:val="24"/>
        </w:rPr>
        <w:t>兼业水平</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job</w:t>
      </w:r>
      <w:r w:rsidRPr="00C62D74">
        <w:rPr>
          <w:rFonts w:ascii="Times New Roman" w:hAnsi="Times New Roman" w:cs="Times New Roman" w:hint="eastAsia"/>
          <w:sz w:val="24"/>
          <w:szCs w:val="24"/>
        </w:rPr>
        <w:t>）</w:t>
      </w:r>
      <w:r>
        <w:rPr>
          <w:rFonts w:ascii="Times New Roman" w:hAnsi="Times New Roman" w:cs="Times New Roman" w:hint="eastAsia"/>
          <w:sz w:val="24"/>
          <w:szCs w:val="24"/>
        </w:rPr>
        <w:t>和家庭背景</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status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14:paraId="5A3F64DE"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文化程度</w:t>
      </w:r>
      <w:r>
        <w:rPr>
          <w:rFonts w:ascii="Times New Roman" w:hAnsi="Times New Roman" w:cs="Times New Roman" w:hint="eastAsia"/>
          <w:sz w:val="24"/>
          <w:szCs w:val="24"/>
        </w:rPr>
        <w:t>（</w:t>
      </w:r>
      <w:r w:rsidRPr="00C46A1B">
        <w:rPr>
          <w:rFonts w:ascii="Times New Roman" w:hAnsi="Times New Roman" w:cs="Times New Roman"/>
          <w:i/>
          <w:sz w:val="24"/>
          <w:szCs w:val="24"/>
        </w:rPr>
        <w:t>educ</w:t>
      </w:r>
      <w:r>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Pr>
          <w:rFonts w:ascii="Times New Roman" w:hAnsi="Times New Roman" w:cs="Times New Roman" w:hint="eastAsia"/>
          <w:sz w:val="24"/>
          <w:szCs w:val="24"/>
        </w:rPr>
        <w:t>。</w:t>
      </w:r>
    </w:p>
    <w:p w14:paraId="4D0D8F7C" w14:textId="001BD9B5"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w:t>
      </w:r>
      <w:r w:rsidR="00EF3B69">
        <w:rPr>
          <w:rFonts w:ascii="Times New Roman" w:hAnsi="Times New Roman" w:cs="Times New Roman" w:hint="eastAsia"/>
          <w:sz w:val="24"/>
          <w:szCs w:val="24"/>
        </w:rPr>
        <w:t>农业技能</w:t>
      </w:r>
      <w:r w:rsidRPr="00C62D74">
        <w:rPr>
          <w:rFonts w:ascii="Times New Roman" w:hAnsi="Times New Roman" w:cs="Times New Roman"/>
          <w:sz w:val="24"/>
          <w:szCs w:val="24"/>
        </w:rPr>
        <w:t>培训</w:t>
      </w:r>
      <w:r>
        <w:rPr>
          <w:rFonts w:ascii="Times New Roman" w:hAnsi="Times New Roman" w:cs="Times New Roman" w:hint="eastAsia"/>
          <w:sz w:val="24"/>
          <w:szCs w:val="24"/>
        </w:rPr>
        <w:t>（</w:t>
      </w:r>
      <w:r w:rsidRPr="00C46A1B">
        <w:rPr>
          <w:rFonts w:ascii="Times New Roman" w:hAnsi="Times New Roman" w:cs="Times New Roman"/>
          <w:i/>
          <w:sz w:val="24"/>
          <w:szCs w:val="24"/>
        </w:rPr>
        <w:t>train</w:t>
      </w:r>
      <w:r>
        <w:rPr>
          <w:rFonts w:ascii="Times New Roman" w:hAnsi="Times New Roman" w:cs="Times New Roman" w:hint="eastAsia"/>
          <w:sz w:val="24"/>
          <w:szCs w:val="24"/>
        </w:rPr>
        <w:t>）</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1C466509"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家庭人口结构</w:t>
      </w:r>
      <w:r>
        <w:rPr>
          <w:rFonts w:ascii="Times New Roman" w:hAnsi="Times New Roman" w:cs="Times New Roman" w:hint="eastAsia"/>
          <w:sz w:val="24"/>
          <w:szCs w:val="24"/>
        </w:rPr>
        <w:t>（</w:t>
      </w:r>
      <w:r w:rsidRPr="00C46A1B">
        <w:rPr>
          <w:rFonts w:ascii="Times New Roman" w:hAnsi="Times New Roman" w:cs="Times New Roman"/>
          <w:i/>
          <w:sz w:val="24"/>
          <w:szCs w:val="24"/>
        </w:rPr>
        <w:t>fstruct</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家庭劳动力所占比例</w:t>
      </w:r>
      <w:r w:rsidRPr="00C62D74">
        <w:rPr>
          <w:rFonts w:ascii="Times New Roman" w:hAnsi="Times New Roman" w:cs="Times New Roman"/>
          <w:sz w:val="24"/>
          <w:szCs w:val="24"/>
        </w:rPr>
        <w:t>，</w:t>
      </w:r>
      <w:r>
        <w:rPr>
          <w:rFonts w:ascii="Times New Roman" w:hAnsi="Times New Roman" w:cs="Times New Roman" w:hint="eastAsia"/>
          <w:sz w:val="24"/>
          <w:szCs w:val="24"/>
        </w:rPr>
        <w:t>即</w:t>
      </w:r>
      <w:r w:rsidRPr="00C62D74">
        <w:rPr>
          <w:rFonts w:ascii="Times New Roman" w:hAnsi="Times New Roman" w:cs="Times New Roman"/>
          <w:sz w:val="24"/>
          <w:szCs w:val="24"/>
        </w:rPr>
        <w:t>家庭</w:t>
      </w:r>
      <w:r>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在当前农务的主力偏老龄化，农村老龄化和留守儿童情况严重的现实下，家庭人口构成是否会影响农户生产决策的目标值得关注。</w:t>
      </w:r>
    </w:p>
    <w:p w14:paraId="539ECDB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兼业水平（</w:t>
      </w:r>
      <w:r w:rsidRPr="00C46A1B">
        <w:rPr>
          <w:rFonts w:ascii="Times New Roman" w:hAnsi="Times New Roman" w:cs="Times New Roman"/>
          <w:i/>
          <w:sz w:val="24"/>
          <w:szCs w:val="24"/>
        </w:rPr>
        <w:t>job</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家庭非农产品收入</w:t>
      </w:r>
      <w:r w:rsidRPr="00C62D74">
        <w:rPr>
          <w:rFonts w:ascii="Times New Roman" w:hAnsi="Times New Roman" w:cs="Times New Roman"/>
          <w:sz w:val="24"/>
          <w:szCs w:val="24"/>
        </w:rPr>
        <w:t>占总收入的比例。当家庭</w:t>
      </w:r>
      <w:r>
        <w:rPr>
          <w:rFonts w:ascii="Times New Roman" w:hAnsi="Times New Roman" w:cs="Times New Roman" w:hint="eastAsia"/>
          <w:sz w:val="24"/>
          <w:szCs w:val="24"/>
        </w:rPr>
        <w:t>非农产品收入</w:t>
      </w:r>
      <w:r w:rsidRPr="00C62D74">
        <w:rPr>
          <w:rFonts w:ascii="Times New Roman" w:hAnsi="Times New Roman" w:cs="Times New Roman"/>
          <w:sz w:val="24"/>
          <w:szCs w:val="24"/>
        </w:rPr>
        <w:t>所占比例较高时，</w:t>
      </w:r>
      <w:r>
        <w:rPr>
          <w:rFonts w:ascii="Times New Roman" w:hAnsi="Times New Roman" w:cs="Times New Roman" w:hint="eastAsia"/>
          <w:sz w:val="24"/>
          <w:szCs w:val="24"/>
        </w:rPr>
        <w:t>农户倾向于降低在农业生产中投入的时间和精力。家庭农产品收入高时，代表农业生产是农户的第一选择，提高收入的</w:t>
      </w:r>
      <w:r w:rsidRPr="00C62D74">
        <w:rPr>
          <w:rFonts w:ascii="Times New Roman" w:hAnsi="Times New Roman" w:cs="Times New Roman"/>
          <w:sz w:val="24"/>
          <w:szCs w:val="24"/>
        </w:rPr>
        <w:t>激励</w:t>
      </w:r>
      <w:r>
        <w:rPr>
          <w:rFonts w:ascii="Times New Roman" w:hAnsi="Times New Roman" w:cs="Times New Roman" w:hint="eastAsia"/>
          <w:sz w:val="24"/>
          <w:szCs w:val="24"/>
        </w:rPr>
        <w:t>促使</w:t>
      </w:r>
      <w:r w:rsidRPr="00C62D74">
        <w:rPr>
          <w:rFonts w:ascii="Times New Roman" w:hAnsi="Times New Roman" w:cs="Times New Roman"/>
          <w:sz w:val="24"/>
          <w:szCs w:val="24"/>
        </w:rPr>
        <w:t>农户</w:t>
      </w:r>
      <w:r>
        <w:rPr>
          <w:rFonts w:ascii="Times New Roman" w:hAnsi="Times New Roman" w:cs="Times New Roman" w:hint="eastAsia"/>
          <w:sz w:val="24"/>
          <w:szCs w:val="24"/>
        </w:rPr>
        <w:t>尽心尽力的照顾农作物。因此，预期兼业水平与土地生产率呈现负向关系。</w:t>
      </w:r>
    </w:p>
    <w:p w14:paraId="0E465E8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Pr>
          <w:rFonts w:ascii="Times New Roman" w:hAnsi="Times New Roman" w:cs="Times New Roman" w:hint="eastAsia"/>
          <w:sz w:val="24"/>
          <w:szCs w:val="24"/>
        </w:rPr>
        <w:t>家庭背景良好（</w:t>
      </w:r>
      <w:r w:rsidRPr="00C46A1B">
        <w:rPr>
          <w:rFonts w:ascii="Times New Roman" w:hAnsi="Times New Roman" w:cs="Times New Roman"/>
          <w:i/>
          <w:sz w:val="24"/>
          <w:szCs w:val="24"/>
        </w:rPr>
        <w:t>status</w:t>
      </w:r>
      <w:r>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9585948" w14:textId="0EE5251E" w:rsidR="0083223C" w:rsidRPr="00D62CBF" w:rsidRDefault="00CD4E4E" w:rsidP="00DF7FA4">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3</w:t>
      </w:r>
      <w:r w:rsidRPr="00D62CBF">
        <w:rPr>
          <w:rFonts w:ascii="Times New Roman" w:hAnsi="Times New Roman" w:cs="Times New Roman" w:hint="eastAsia"/>
          <w:b/>
          <w:sz w:val="24"/>
          <w:szCs w:val="24"/>
        </w:rPr>
        <w:t>）</w:t>
      </w:r>
      <w:r w:rsidRPr="00D62CBF">
        <w:rPr>
          <w:rFonts w:ascii="Times New Roman" w:hAnsi="Times New Roman" w:cs="Times New Roman"/>
          <w:b/>
          <w:sz w:val="24"/>
          <w:szCs w:val="24"/>
        </w:rPr>
        <w:t>外部</w:t>
      </w:r>
      <w:r w:rsidRPr="00D62CBF">
        <w:rPr>
          <w:rFonts w:ascii="Times New Roman" w:hAnsi="Times New Roman" w:cs="Times New Roman" w:hint="eastAsia"/>
          <w:b/>
          <w:sz w:val="24"/>
          <w:szCs w:val="24"/>
        </w:rPr>
        <w:t>环境变量</w:t>
      </w:r>
    </w:p>
    <w:p w14:paraId="3CA4A58D" w14:textId="2DE084EE"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Pr="00C62D74">
        <w:rPr>
          <w:rFonts w:ascii="Times New Roman" w:hAnsi="Times New Roman" w:cs="Times New Roman" w:hint="eastAsia"/>
          <w:sz w:val="24"/>
          <w:szCs w:val="24"/>
        </w:rPr>
        <w:t>耕地细碎化</w:t>
      </w:r>
      <w:r>
        <w:rPr>
          <w:rFonts w:ascii="Times New Roman" w:hAnsi="Times New Roman" w:cs="Times New Roman" w:hint="eastAsia"/>
          <w:sz w:val="24"/>
          <w:szCs w:val="24"/>
        </w:rPr>
        <w:t>水平（</w:t>
      </w:r>
      <w:r w:rsidRPr="00C46A1B">
        <w:rPr>
          <w:rFonts w:ascii="Times New Roman" w:hAnsi="Times New Roman" w:cs="Times New Roman"/>
          <w:i/>
          <w:sz w:val="24"/>
          <w:szCs w:val="24"/>
        </w:rPr>
        <w:t>plots</w:t>
      </w:r>
      <w:r>
        <w:rPr>
          <w:rFonts w:ascii="Times New Roman" w:hAnsi="Times New Roman" w:cs="Times New Roman" w:hint="eastAsia"/>
          <w:sz w:val="24"/>
          <w:szCs w:val="24"/>
        </w:rPr>
        <w:t>），为平均每块地的耕地面积，</w:t>
      </w:r>
      <w:r>
        <w:rPr>
          <w:rFonts w:ascii="Times New Roman" w:hAnsi="Times New Roman" w:cs="Times New Roman"/>
          <w:sz w:val="24"/>
          <w:szCs w:val="24"/>
        </w:rPr>
        <w:t>表示</w:t>
      </w:r>
      <w:r>
        <w:rPr>
          <w:rFonts w:ascii="Times New Roman" w:hAnsi="Times New Roman" w:cs="Times New Roman" w:hint="eastAsia"/>
          <w:sz w:val="24"/>
          <w:szCs w:val="24"/>
        </w:rPr>
        <w:t>农户的地块分布情况</w:t>
      </w:r>
      <w:r w:rsidRPr="00C62D74">
        <w:rPr>
          <w:rFonts w:ascii="Times New Roman" w:hAnsi="Times New Roman" w:cs="Times New Roman" w:hint="eastAsia"/>
          <w:sz w:val="24"/>
          <w:szCs w:val="24"/>
        </w:rPr>
        <w:t>。一般来说，地块数量多，分布分散不利于农户集中管理经营，限制农机具的使用，降低生产效率。</w:t>
      </w:r>
      <w:r>
        <w:rPr>
          <w:rFonts w:ascii="Times New Roman" w:hAnsi="Times New Roman" w:cs="Times New Roman" w:hint="eastAsia"/>
          <w:sz w:val="24"/>
          <w:szCs w:val="24"/>
        </w:rPr>
        <w:t>但也有学者认为，</w:t>
      </w:r>
      <w:r>
        <w:rPr>
          <w:rFonts w:ascii="Times New Roman" w:hAnsi="Times New Roman" w:cs="Times New Roman"/>
          <w:sz w:val="24"/>
          <w:szCs w:val="24"/>
        </w:rPr>
        <w:t>细碎化</w:t>
      </w:r>
      <w:r>
        <w:rPr>
          <w:rFonts w:ascii="Times New Roman" w:hAnsi="Times New Roman" w:cs="Times New Roman" w:hint="eastAsia"/>
          <w:sz w:val="24"/>
          <w:szCs w:val="24"/>
        </w:rPr>
        <w:t>的土地更有利于农户精耕细作。本研究更倾向于亩均地块规模越大，越有利于农业生产的说法，</w:t>
      </w:r>
      <w:r>
        <w:rPr>
          <w:rFonts w:ascii="Times New Roman" w:hAnsi="Times New Roman" w:cs="Times New Roman"/>
          <w:sz w:val="24"/>
          <w:szCs w:val="24"/>
        </w:rPr>
        <w:t>因此</w:t>
      </w:r>
      <w:r>
        <w:rPr>
          <w:rFonts w:ascii="Times New Roman" w:hAnsi="Times New Roman" w:cs="Times New Roman" w:hint="eastAsia"/>
          <w:sz w:val="24"/>
          <w:szCs w:val="24"/>
        </w:rPr>
        <w:t>预期耕地细碎化水平与土地生产率成正比。</w:t>
      </w:r>
    </w:p>
    <w:p w14:paraId="136FE386"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能否得到正规机构的信贷（</w:t>
      </w:r>
      <w:r w:rsidRPr="00C46A1B">
        <w:rPr>
          <w:rFonts w:ascii="Times New Roman" w:hAnsi="Times New Roman" w:cs="Times New Roman"/>
          <w:i/>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sidRPr="00C46A1B">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4678423A"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0E918DE7" w14:textId="38880113"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政策环境指标选取</w:t>
      </w:r>
      <w:r>
        <w:rPr>
          <w:rFonts w:ascii="Times New Roman" w:hAnsi="Times New Roman" w:cs="Times New Roman" w:hint="eastAsia"/>
          <w:sz w:val="24"/>
          <w:szCs w:val="24"/>
        </w:rPr>
        <w:t>农户得到的农业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NE.Ref.{375C8009-3306-49F1-B382-AC33B7E4D27D}</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[58]</w:t>
      </w:r>
      <w:r>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0DB9436E" w14:textId="539CA162" w:rsidR="00693569" w:rsidRDefault="00693569" w:rsidP="00693569">
      <w:pPr>
        <w:spacing w:beforeLines="100" w:before="326" w:afterLines="100" w:after="326" w:line="400" w:lineRule="exact"/>
        <w:jc w:val="both"/>
        <w:outlineLvl w:val="1"/>
        <w:rPr>
          <w:rFonts w:ascii="Times New Roman" w:eastAsia="黑体" w:hAnsi="Times New Roman" w:cs="Times New Roman"/>
          <w:sz w:val="28"/>
          <w:szCs w:val="28"/>
        </w:rPr>
      </w:pPr>
      <w:bookmarkStart w:id="380" w:name="_Toc4687813"/>
      <w:r w:rsidRPr="00693569">
        <w:rPr>
          <w:rFonts w:ascii="Times New Roman" w:eastAsia="黑体" w:hAnsi="Times New Roman" w:cs="Times New Roman" w:hint="eastAsia"/>
          <w:sz w:val="28"/>
          <w:szCs w:val="28"/>
        </w:rPr>
        <w:t>4</w:t>
      </w:r>
      <w:r w:rsidRPr="00693569">
        <w:rPr>
          <w:rFonts w:ascii="Times New Roman" w:eastAsia="黑体" w:hAnsi="Times New Roman" w:cs="Times New Roman"/>
          <w:sz w:val="28"/>
          <w:szCs w:val="28"/>
        </w:rPr>
        <w:t xml:space="preserve">.2  </w:t>
      </w:r>
      <w:r w:rsidR="00582D02">
        <w:rPr>
          <w:rFonts w:ascii="Times New Roman" w:eastAsia="黑体" w:hAnsi="Times New Roman" w:cs="Times New Roman" w:hint="eastAsia"/>
          <w:sz w:val="28"/>
          <w:szCs w:val="28"/>
        </w:rPr>
        <w:t>亩均</w:t>
      </w:r>
      <w:r w:rsidR="002B1909">
        <w:rPr>
          <w:rFonts w:ascii="Times New Roman" w:eastAsia="黑体" w:hAnsi="Times New Roman" w:cs="Times New Roman" w:hint="eastAsia"/>
          <w:sz w:val="28"/>
          <w:szCs w:val="28"/>
        </w:rPr>
        <w:t>要素投入</w:t>
      </w:r>
      <w:r w:rsidR="007C3530">
        <w:rPr>
          <w:rFonts w:ascii="Times New Roman" w:eastAsia="黑体" w:hAnsi="Times New Roman" w:cs="Times New Roman" w:hint="eastAsia"/>
          <w:sz w:val="28"/>
          <w:szCs w:val="28"/>
        </w:rPr>
        <w:t>的规模</w:t>
      </w:r>
      <w:r w:rsidR="00857122">
        <w:rPr>
          <w:rFonts w:ascii="Times New Roman" w:eastAsia="黑体" w:hAnsi="Times New Roman" w:cs="Times New Roman" w:hint="eastAsia"/>
          <w:sz w:val="28"/>
          <w:szCs w:val="28"/>
        </w:rPr>
        <w:t>特征</w:t>
      </w:r>
      <w:bookmarkEnd w:id="380"/>
    </w:p>
    <w:p w14:paraId="6FF3391C" w14:textId="13687F53" w:rsidR="00766DC7" w:rsidRDefault="00751A99" w:rsidP="00766DC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不同</w:t>
      </w:r>
      <w:r>
        <w:rPr>
          <w:rFonts w:ascii="Times New Roman" w:hAnsi="Times New Roman" w:cs="Times New Roman" w:hint="eastAsia"/>
          <w:sz w:val="24"/>
          <w:szCs w:val="24"/>
        </w:rPr>
        <w:t>规模农户在要素投入组合方面确实存在比较大的差异。通过聚类稳健标准误固定效应方法，实证估计每亩生产要素与规模的关系。结果表明，玉米亩均投工量对数与规模对数之间存在显著的“</w:t>
      </w:r>
      <w:r>
        <w:rPr>
          <w:rFonts w:ascii="Times New Roman" w:hAnsi="Times New Roman" w:cs="Times New Roman"/>
          <w:sz w:val="24"/>
          <w:szCs w:val="24"/>
        </w:rPr>
        <w:t>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，小麦与</w:t>
      </w:r>
      <w:del w:id="381" w:author="曾 翠红" w:date="2019-05-07T10:33:00Z">
        <w:r w:rsidDel="009314E9">
          <w:rPr>
            <w:rFonts w:ascii="Times New Roman" w:hAnsi="Times New Roman" w:cs="Times New Roman" w:hint="eastAsia"/>
            <w:sz w:val="24"/>
            <w:szCs w:val="24"/>
          </w:rPr>
          <w:delText>稻谷</w:delText>
        </w:r>
      </w:del>
      <w:ins w:id="382"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存在显著的负向关系。</w:t>
      </w:r>
      <w:del w:id="383" w:author="曾 翠红" w:date="2019-05-09T22:31:00Z">
        <w:r w:rsidDel="00B86D23">
          <w:rPr>
            <w:rFonts w:ascii="Times New Roman" w:hAnsi="Times New Roman" w:cs="Times New Roman" w:hint="eastAsia"/>
            <w:sz w:val="24"/>
            <w:szCs w:val="24"/>
          </w:rPr>
          <w:delText>一熟区玉米</w:delText>
        </w:r>
      </w:del>
      <w:ins w:id="384" w:author="曾 翠红" w:date="2019-05-09T22:31:00Z">
        <w:r w:rsidR="00B86D23">
          <w:rPr>
            <w:rFonts w:ascii="Times New Roman" w:hAnsi="Times New Roman" w:cs="Times New Roman" w:hint="eastAsia"/>
            <w:sz w:val="24"/>
            <w:szCs w:val="24"/>
          </w:rPr>
          <w:t>一熟区春玉米</w:t>
        </w:r>
      </w:ins>
      <w:r>
        <w:rPr>
          <w:rFonts w:ascii="Times New Roman" w:hAnsi="Times New Roman" w:cs="Times New Roman" w:hint="eastAsia"/>
          <w:sz w:val="24"/>
          <w:szCs w:val="24"/>
        </w:rPr>
        <w:t>、</w:t>
      </w:r>
      <w:del w:id="385" w:author="曾 翠红" w:date="2019-05-09T22:31:00Z">
        <w:r w:rsidDel="00B86D23">
          <w:rPr>
            <w:rFonts w:ascii="Times New Roman" w:hAnsi="Times New Roman" w:cs="Times New Roman" w:hint="eastAsia"/>
            <w:sz w:val="24"/>
            <w:szCs w:val="24"/>
          </w:rPr>
          <w:delText>两熟区小麦</w:delText>
        </w:r>
      </w:del>
      <w:ins w:id="386" w:author="曾 翠红" w:date="2019-05-09T22:31:00Z">
        <w:r w:rsidR="00B86D23">
          <w:rPr>
            <w:rFonts w:ascii="Times New Roman" w:hAnsi="Times New Roman" w:cs="Times New Roman" w:hint="eastAsia"/>
            <w:sz w:val="24"/>
            <w:szCs w:val="24"/>
          </w:rPr>
          <w:t>两熟区冬小麦</w:t>
        </w:r>
      </w:ins>
      <w:r>
        <w:rPr>
          <w:rFonts w:ascii="Times New Roman" w:hAnsi="Times New Roman" w:cs="Times New Roman" w:hint="eastAsia"/>
          <w:sz w:val="24"/>
          <w:szCs w:val="24"/>
        </w:rPr>
        <w:t>和</w:t>
      </w:r>
      <w:del w:id="387" w:author="曾 翠红" w:date="2019-05-07T10:33:00Z">
        <w:r w:rsidDel="009314E9">
          <w:rPr>
            <w:rFonts w:ascii="Times New Roman" w:hAnsi="Times New Roman" w:cs="Times New Roman" w:hint="eastAsia"/>
            <w:sz w:val="24"/>
            <w:szCs w:val="24"/>
          </w:rPr>
          <w:delText>稻谷</w:delText>
        </w:r>
      </w:del>
      <w:ins w:id="388"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的亩均肥料对数与规模对数之间存在显著的“</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del w:id="389" w:author="曾 翠红" w:date="2019-05-09T22:31:00Z">
        <w:r w:rsidDel="00B86D23">
          <w:rPr>
            <w:rFonts w:ascii="Times New Roman" w:hAnsi="Times New Roman" w:cs="Times New Roman" w:hint="eastAsia"/>
            <w:sz w:val="24"/>
            <w:szCs w:val="24"/>
          </w:rPr>
          <w:delText>两熟区玉米</w:delText>
        </w:r>
      </w:del>
      <w:ins w:id="390" w:author="曾 翠红" w:date="2019-05-09T22:31:00Z">
        <w:r w:rsidR="00B86D23">
          <w:rPr>
            <w:rFonts w:ascii="Times New Roman" w:hAnsi="Times New Roman" w:cs="Times New Roman" w:hint="eastAsia"/>
            <w:sz w:val="24"/>
            <w:szCs w:val="24"/>
          </w:rPr>
          <w:t>两熟区夏玉米</w:t>
        </w:r>
      </w:ins>
      <w:r>
        <w:rPr>
          <w:rFonts w:ascii="Times New Roman" w:hAnsi="Times New Roman" w:cs="Times New Roman" w:hint="eastAsia"/>
          <w:sz w:val="24"/>
          <w:szCs w:val="24"/>
        </w:rPr>
        <w:t>存在显著的“倒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del w:id="391" w:author="曾 翠红" w:date="2019-05-09T22:31:00Z">
        <w:r w:rsidDel="00B86D23">
          <w:rPr>
            <w:rFonts w:ascii="Times New Roman" w:hAnsi="Times New Roman" w:cs="Times New Roman" w:hint="eastAsia"/>
            <w:sz w:val="24"/>
            <w:szCs w:val="24"/>
          </w:rPr>
          <w:delText>一熟区玉米</w:delText>
        </w:r>
      </w:del>
      <w:ins w:id="392" w:author="曾 翠红" w:date="2019-05-09T22:31:00Z">
        <w:r w:rsidR="00B86D23">
          <w:rPr>
            <w:rFonts w:ascii="Times New Roman" w:hAnsi="Times New Roman" w:cs="Times New Roman" w:hint="eastAsia"/>
            <w:sz w:val="24"/>
            <w:szCs w:val="24"/>
          </w:rPr>
          <w:t>一熟区春玉米</w:t>
        </w:r>
      </w:ins>
      <w:r>
        <w:rPr>
          <w:rFonts w:ascii="Times New Roman" w:hAnsi="Times New Roman" w:cs="Times New Roman" w:hint="eastAsia"/>
          <w:sz w:val="24"/>
          <w:szCs w:val="24"/>
        </w:rPr>
        <w:t>亩均肥料对数与规模对数之间关系不显著，</w:t>
      </w:r>
      <w:del w:id="393" w:author="曾 翠红" w:date="2019-05-09T22:31:00Z">
        <w:r w:rsidDel="00B86D23">
          <w:rPr>
            <w:rFonts w:ascii="Times New Roman" w:hAnsi="Times New Roman" w:cs="Times New Roman" w:hint="eastAsia"/>
            <w:sz w:val="24"/>
            <w:szCs w:val="24"/>
          </w:rPr>
          <w:delText>两熟区玉米</w:delText>
        </w:r>
      </w:del>
      <w:ins w:id="394" w:author="曾 翠红" w:date="2019-05-09T22:31:00Z">
        <w:r w:rsidR="00B86D23">
          <w:rPr>
            <w:rFonts w:ascii="Times New Roman" w:hAnsi="Times New Roman" w:cs="Times New Roman" w:hint="eastAsia"/>
            <w:sz w:val="24"/>
            <w:szCs w:val="24"/>
          </w:rPr>
          <w:t>两熟区夏玉米</w:t>
        </w:r>
      </w:ins>
      <w:r>
        <w:rPr>
          <w:rFonts w:ascii="Times New Roman" w:hAnsi="Times New Roman" w:cs="Times New Roman" w:hint="eastAsia"/>
          <w:sz w:val="24"/>
          <w:szCs w:val="24"/>
        </w:rPr>
        <w:t>、</w:t>
      </w:r>
      <w:del w:id="395" w:author="曾 翠红" w:date="2019-05-09T22:31:00Z">
        <w:r w:rsidDel="00B86D23">
          <w:rPr>
            <w:rFonts w:ascii="Times New Roman" w:hAnsi="Times New Roman" w:cs="Times New Roman"/>
            <w:sz w:val="24"/>
            <w:szCs w:val="24"/>
          </w:rPr>
          <w:delText>两熟区</w:delText>
        </w:r>
        <w:r w:rsidDel="00B86D23">
          <w:rPr>
            <w:rFonts w:ascii="Times New Roman" w:hAnsi="Times New Roman" w:cs="Times New Roman" w:hint="eastAsia"/>
            <w:sz w:val="24"/>
            <w:szCs w:val="24"/>
          </w:rPr>
          <w:delText>小麦</w:delText>
        </w:r>
      </w:del>
      <w:ins w:id="396" w:author="曾 翠红" w:date="2019-05-09T22:31:00Z">
        <w:r w:rsidR="00B86D23">
          <w:rPr>
            <w:rFonts w:ascii="Times New Roman" w:hAnsi="Times New Roman" w:cs="Times New Roman"/>
            <w:sz w:val="24"/>
            <w:szCs w:val="24"/>
          </w:rPr>
          <w:t>两熟区冬小麦</w:t>
        </w:r>
      </w:ins>
      <w:r>
        <w:rPr>
          <w:rFonts w:ascii="Times New Roman" w:hAnsi="Times New Roman" w:cs="Times New Roman" w:hint="eastAsia"/>
          <w:sz w:val="24"/>
          <w:szCs w:val="24"/>
        </w:rPr>
        <w:t>和</w:t>
      </w:r>
      <w:del w:id="397" w:author="曾 翠红" w:date="2019-05-07T10:33:00Z">
        <w:r w:rsidDel="009314E9">
          <w:rPr>
            <w:rFonts w:ascii="Times New Roman" w:hAnsi="Times New Roman" w:cs="Times New Roman" w:hint="eastAsia"/>
            <w:sz w:val="24"/>
            <w:szCs w:val="24"/>
          </w:rPr>
          <w:delText>稻谷</w:delText>
        </w:r>
      </w:del>
      <w:ins w:id="398"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存在显著的“倒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Pr>
          <w:rFonts w:ascii="Times New Roman" w:hAnsi="Times New Roman" w:cs="Times New Roman"/>
          <w:sz w:val="24"/>
          <w:szCs w:val="24"/>
        </w:rPr>
        <w:t>如</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w:t>
      </w:r>
      <w:r>
        <w:rPr>
          <w:rFonts w:ascii="Times New Roman" w:hAnsi="Times New Roman" w:cs="Times New Roman" w:hint="eastAsia"/>
          <w:sz w:val="24"/>
          <w:szCs w:val="24"/>
        </w:rPr>
        <w:t>）。根据估计结果模拟亩均生产要素与规模的关系，发现</w:t>
      </w:r>
      <w:r>
        <w:rPr>
          <w:rFonts w:ascii="Times New Roman" w:hAnsi="Times New Roman" w:cs="Times New Roman"/>
          <w:sz w:val="24"/>
          <w:szCs w:val="24"/>
        </w:rPr>
        <w:t>在</w:t>
      </w:r>
      <w:r>
        <w:rPr>
          <w:rFonts w:ascii="Times New Roman" w:hAnsi="Times New Roman" w:cs="Times New Roman" w:hint="eastAsia"/>
          <w:sz w:val="24"/>
          <w:szCs w:val="24"/>
        </w:rPr>
        <w:t>合理规模范围内，四种情况下，亩均投工量随着规模的扩大显著下降，亩均肥料随着规模的扩大显著下降，亩均机械随着规模的扩大呈现先上升后下降的趋势。</w:t>
      </w:r>
    </w:p>
    <w:p w14:paraId="18ED5A3A" w14:textId="77777777" w:rsidR="00766DC7" w:rsidRPr="00C32006" w:rsidRDefault="00766DC7" w:rsidP="00766DC7">
      <w:pPr>
        <w:spacing w:beforeLines="50" w:before="163" w:after="0" w:line="400" w:lineRule="exact"/>
        <w:jc w:val="center"/>
        <w:rPr>
          <w:rFonts w:ascii="Times New Roman" w:eastAsia="黑体" w:hAnsi="Times New Roman" w:cs="Times New Roman"/>
          <w:sz w:val="21"/>
          <w:szCs w:val="21"/>
        </w:rPr>
      </w:pPr>
      <w:r w:rsidRPr="00C32006">
        <w:rPr>
          <w:rFonts w:ascii="Times New Roman" w:eastAsia="黑体" w:hAnsi="Times New Roman" w:cs="Times New Roman" w:hint="eastAsia"/>
          <w:sz w:val="21"/>
          <w:szCs w:val="21"/>
        </w:rPr>
        <w:t>表</w:t>
      </w:r>
      <w:r w:rsidRPr="00C32006">
        <w:rPr>
          <w:rFonts w:ascii="Times New Roman" w:eastAsia="黑体" w:hAnsi="Times New Roman" w:cs="Times New Roman" w:hint="eastAsia"/>
          <w:sz w:val="21"/>
          <w:szCs w:val="21"/>
        </w:rPr>
        <w:t>4</w:t>
      </w:r>
      <w:r w:rsidRPr="00C32006">
        <w:rPr>
          <w:rFonts w:ascii="Times New Roman" w:eastAsia="黑体" w:hAnsi="Times New Roman" w:cs="Times New Roman"/>
          <w:sz w:val="21"/>
          <w:szCs w:val="21"/>
        </w:rPr>
        <w:t>-1</w:t>
      </w:r>
      <w:r w:rsidRPr="00C32006">
        <w:rPr>
          <w:rFonts w:ascii="Times New Roman" w:eastAsia="黑体" w:hAnsi="Times New Roman" w:cs="Times New Roman" w:hint="eastAsia"/>
          <w:sz w:val="21"/>
          <w:szCs w:val="21"/>
        </w:rPr>
        <w:t xml:space="preserve">  </w:t>
      </w:r>
      <w:r w:rsidRPr="00C32006">
        <w:rPr>
          <w:rFonts w:ascii="Times New Roman" w:eastAsia="黑体" w:hAnsi="Times New Roman" w:cs="Times New Roman" w:hint="eastAsia"/>
          <w:sz w:val="21"/>
          <w:szCs w:val="21"/>
        </w:rPr>
        <w:t>亩均生产要素与规模变量的估计结果</w:t>
      </w:r>
    </w:p>
    <w:tbl>
      <w:tblPr>
        <w:tblW w:w="0" w:type="auto"/>
        <w:jc w:val="center"/>
        <w:tblBorders>
          <w:top w:val="single" w:sz="12" w:space="0" w:color="auto"/>
          <w:bottom w:val="single" w:sz="12" w:space="0" w:color="auto"/>
        </w:tblBorders>
        <w:tblLayout w:type="fixed"/>
        <w:tblLook w:val="04A0" w:firstRow="1" w:lastRow="0" w:firstColumn="1" w:lastColumn="0" w:noHBand="0" w:noVBand="1"/>
        <w:tblPrChange w:id="399" w:author="钟 沛东" w:date="2019-05-10T00:23:00Z">
          <w:tblPr>
            <w:tblW w:w="0" w:type="auto"/>
            <w:jc w:val="center"/>
            <w:tblBorders>
              <w:top w:val="single" w:sz="12" w:space="0" w:color="auto"/>
              <w:bottom w:val="single" w:sz="12" w:space="0" w:color="auto"/>
            </w:tblBorders>
            <w:tblLayout w:type="fixed"/>
            <w:tblLook w:val="04A0" w:firstRow="1" w:lastRow="0" w:firstColumn="1" w:lastColumn="0" w:noHBand="0" w:noVBand="1"/>
          </w:tblPr>
        </w:tblPrChange>
      </w:tblPr>
      <w:tblGrid>
        <w:gridCol w:w="1242"/>
        <w:gridCol w:w="1560"/>
        <w:gridCol w:w="1134"/>
        <w:gridCol w:w="850"/>
        <w:gridCol w:w="1134"/>
        <w:gridCol w:w="851"/>
        <w:gridCol w:w="1134"/>
        <w:gridCol w:w="1098"/>
        <w:tblGridChange w:id="400">
          <w:tblGrid>
            <w:gridCol w:w="959"/>
            <w:gridCol w:w="283"/>
            <w:gridCol w:w="1560"/>
            <w:gridCol w:w="726"/>
            <w:gridCol w:w="1022"/>
            <w:gridCol w:w="792"/>
            <w:gridCol w:w="153"/>
            <w:gridCol w:w="885"/>
            <w:gridCol w:w="792"/>
            <w:gridCol w:w="1039"/>
            <w:gridCol w:w="401"/>
            <w:gridCol w:w="391"/>
          </w:tblGrid>
        </w:tblGridChange>
      </w:tblGrid>
      <w:tr w:rsidR="00B63A2B" w:rsidRPr="004E72D4" w14:paraId="443812F1" w14:textId="77777777" w:rsidTr="00B63A2B">
        <w:trPr>
          <w:trHeight w:val="454"/>
          <w:jc w:val="center"/>
          <w:trPrChange w:id="401" w:author="钟 沛东" w:date="2019-05-10T00:23:00Z">
            <w:trPr>
              <w:trHeight w:val="454"/>
              <w:jc w:val="center"/>
            </w:trPr>
          </w:trPrChange>
        </w:trPr>
        <w:tc>
          <w:tcPr>
            <w:tcW w:w="1242" w:type="dxa"/>
            <w:tcBorders>
              <w:top w:val="single" w:sz="12" w:space="0" w:color="auto"/>
              <w:bottom w:val="single" w:sz="4" w:space="0" w:color="auto"/>
            </w:tcBorders>
            <w:vAlign w:val="center"/>
            <w:tcPrChange w:id="402" w:author="钟 沛东" w:date="2019-05-10T00:23:00Z">
              <w:tcPr>
                <w:tcW w:w="959" w:type="dxa"/>
                <w:tcBorders>
                  <w:top w:val="single" w:sz="12" w:space="0" w:color="auto"/>
                  <w:bottom w:val="single" w:sz="4" w:space="0" w:color="auto"/>
                </w:tcBorders>
                <w:vAlign w:val="center"/>
              </w:tcPr>
            </w:tcPrChange>
          </w:tcPr>
          <w:p w14:paraId="64AB1CB0" w14:textId="77777777" w:rsidR="00766DC7" w:rsidRPr="004E72D4" w:rsidRDefault="00766DC7" w:rsidP="00281162">
            <w:pPr>
              <w:spacing w:after="0" w:line="240" w:lineRule="auto"/>
              <w:jc w:val="center"/>
              <w:rPr>
                <w:rFonts w:ascii="Times New Roman" w:hAnsi="Times New Roman" w:cs="Times New Roman"/>
                <w:b/>
                <w:iCs/>
                <w:color w:val="000000"/>
                <w:sz w:val="21"/>
                <w:szCs w:val="21"/>
              </w:rPr>
            </w:pPr>
            <w:r w:rsidRPr="004E72D4">
              <w:rPr>
                <w:rFonts w:ascii="Times New Roman" w:hAnsi="Times New Roman" w:cs="Times New Roman"/>
                <w:b/>
                <w:iCs/>
                <w:color w:val="000000"/>
                <w:sz w:val="21"/>
                <w:szCs w:val="21"/>
              </w:rPr>
              <w:t>因变量</w:t>
            </w:r>
          </w:p>
        </w:tc>
        <w:tc>
          <w:tcPr>
            <w:tcW w:w="1560" w:type="dxa"/>
            <w:tcBorders>
              <w:top w:val="single" w:sz="12" w:space="0" w:color="auto"/>
              <w:bottom w:val="single" w:sz="4" w:space="0" w:color="auto"/>
            </w:tcBorders>
            <w:shd w:val="clear" w:color="auto" w:fill="auto"/>
            <w:noWrap/>
            <w:vAlign w:val="center"/>
            <w:hideMark/>
            <w:tcPrChange w:id="403" w:author="钟 沛东" w:date="2019-05-10T00:23:00Z">
              <w:tcPr>
                <w:tcW w:w="1843" w:type="dxa"/>
                <w:gridSpan w:val="2"/>
                <w:tcBorders>
                  <w:top w:val="single" w:sz="12" w:space="0" w:color="auto"/>
                  <w:bottom w:val="single" w:sz="4" w:space="0" w:color="auto"/>
                </w:tcBorders>
                <w:shd w:val="clear" w:color="auto" w:fill="auto"/>
                <w:noWrap/>
                <w:vAlign w:val="center"/>
                <w:hideMark/>
              </w:tcPr>
            </w:tcPrChange>
          </w:tcPr>
          <w:p w14:paraId="13787FEE" w14:textId="77777777" w:rsidR="00766DC7" w:rsidRPr="0015700C" w:rsidRDefault="00766DC7" w:rsidP="00281162">
            <w:pPr>
              <w:spacing w:after="0" w:line="240" w:lineRule="auto"/>
              <w:jc w:val="center"/>
              <w:rPr>
                <w:rFonts w:ascii="Times New Roman" w:hAnsi="Times New Roman" w:cs="Times New Roman"/>
                <w:b/>
                <w:iCs/>
                <w:color w:val="000000"/>
                <w:sz w:val="21"/>
                <w:szCs w:val="21"/>
              </w:rPr>
            </w:pPr>
            <w:r>
              <w:rPr>
                <w:rFonts w:ascii="Times New Roman" w:hAnsi="Times New Roman" w:cs="Times New Roman" w:hint="eastAsia"/>
                <w:b/>
                <w:iCs/>
                <w:color w:val="000000"/>
                <w:sz w:val="21"/>
                <w:szCs w:val="21"/>
              </w:rPr>
              <w:t>粮食作物</w:t>
            </w:r>
          </w:p>
        </w:tc>
        <w:tc>
          <w:tcPr>
            <w:tcW w:w="1984" w:type="dxa"/>
            <w:gridSpan w:val="2"/>
            <w:tcBorders>
              <w:top w:val="single" w:sz="12" w:space="0" w:color="auto"/>
              <w:bottom w:val="single" w:sz="4" w:space="0" w:color="auto"/>
            </w:tcBorders>
            <w:shd w:val="clear" w:color="auto" w:fill="auto"/>
            <w:noWrap/>
            <w:vAlign w:val="center"/>
            <w:hideMark/>
            <w:tcPrChange w:id="404" w:author="钟 沛东" w:date="2019-05-10T00:23:00Z">
              <w:tcPr>
                <w:tcW w:w="2693" w:type="dxa"/>
                <w:gridSpan w:val="4"/>
                <w:tcBorders>
                  <w:top w:val="single" w:sz="12" w:space="0" w:color="auto"/>
                  <w:bottom w:val="single" w:sz="4" w:space="0" w:color="auto"/>
                </w:tcBorders>
                <w:shd w:val="clear" w:color="auto" w:fill="auto"/>
                <w:noWrap/>
                <w:vAlign w:val="center"/>
                <w:hideMark/>
              </w:tcPr>
            </w:tcPrChange>
          </w:tcPr>
          <w:p w14:paraId="10D087D5" w14:textId="77777777" w:rsidR="00766DC7" w:rsidRPr="0015700C" w:rsidRDefault="00766DC7" w:rsidP="00281162">
            <w:pPr>
              <w:spacing w:after="0" w:line="240" w:lineRule="auto"/>
              <w:jc w:val="center"/>
              <w:rPr>
                <w:rFonts w:ascii="Times New Roman" w:hAnsi="Times New Roman" w:cs="Times New Roman"/>
                <w:b/>
                <w:i/>
                <w:iCs/>
                <w:color w:val="000000"/>
                <w:sz w:val="21"/>
                <w:szCs w:val="21"/>
              </w:rPr>
            </w:pPr>
            <w:r w:rsidRPr="00CF1272">
              <w:rPr>
                <w:rFonts w:ascii="Times New Roman" w:hAnsi="Times New Roman" w:cs="Times New Roman"/>
                <w:b/>
                <w:iCs/>
                <w:color w:val="000000"/>
                <w:sz w:val="21"/>
                <w:szCs w:val="21"/>
                <w:rPrChange w:id="405" w:author="曾 翠红" w:date="2019-05-10T21:17:00Z">
                  <w:rPr>
                    <w:rFonts w:ascii="Times New Roman" w:hAnsi="Times New Roman" w:cs="Times New Roman"/>
                    <w:b/>
                    <w:i/>
                    <w:iCs/>
                    <w:color w:val="000000"/>
                    <w:sz w:val="21"/>
                    <w:szCs w:val="21"/>
                  </w:rPr>
                </w:rPrChange>
              </w:rPr>
              <w:t>ln</w:t>
            </w:r>
            <w:r w:rsidRPr="0015700C">
              <w:rPr>
                <w:rFonts w:ascii="Times New Roman" w:hAnsi="Times New Roman" w:cs="Times New Roman"/>
                <w:b/>
                <w:i/>
                <w:iCs/>
                <w:color w:val="000000"/>
                <w:sz w:val="21"/>
                <w:szCs w:val="21"/>
              </w:rPr>
              <w:t>land</w:t>
            </w:r>
          </w:p>
        </w:tc>
        <w:tc>
          <w:tcPr>
            <w:tcW w:w="1985" w:type="dxa"/>
            <w:gridSpan w:val="2"/>
            <w:tcBorders>
              <w:top w:val="single" w:sz="12" w:space="0" w:color="auto"/>
              <w:bottom w:val="single" w:sz="4" w:space="0" w:color="auto"/>
            </w:tcBorders>
            <w:shd w:val="clear" w:color="auto" w:fill="auto"/>
            <w:noWrap/>
            <w:vAlign w:val="center"/>
            <w:hideMark/>
            <w:tcPrChange w:id="406" w:author="钟 沛东" w:date="2019-05-10T00:23:00Z">
              <w:tcPr>
                <w:tcW w:w="1677" w:type="dxa"/>
                <w:gridSpan w:val="2"/>
                <w:tcBorders>
                  <w:top w:val="single" w:sz="12" w:space="0" w:color="auto"/>
                  <w:bottom w:val="single" w:sz="4" w:space="0" w:color="auto"/>
                </w:tcBorders>
                <w:shd w:val="clear" w:color="auto" w:fill="auto"/>
                <w:noWrap/>
                <w:vAlign w:val="center"/>
                <w:hideMark/>
              </w:tcPr>
            </w:tcPrChange>
          </w:tcPr>
          <w:p w14:paraId="2AF7BCF7" w14:textId="2283DE69" w:rsidR="00766DC7" w:rsidRPr="0015700C" w:rsidRDefault="006F54B6" w:rsidP="00281162">
            <w:pPr>
              <w:spacing w:after="0" w:line="240" w:lineRule="auto"/>
              <w:jc w:val="center"/>
              <w:rPr>
                <w:rFonts w:ascii="Times New Roman" w:hAnsi="Times New Roman" w:cs="Times New Roman"/>
                <w:b/>
                <w:i/>
                <w:iCs/>
                <w:color w:val="000000"/>
                <w:sz w:val="21"/>
                <w:szCs w:val="21"/>
              </w:rPr>
            </w:pPr>
            <w:r w:rsidRPr="006F54B6">
              <w:rPr>
                <w:rFonts w:ascii="Times New Roman" w:hAnsi="Times New Roman" w:cs="Times New Roman" w:hint="eastAsia"/>
                <w:b/>
                <w:iCs/>
                <w:color w:val="000000"/>
                <w:sz w:val="21"/>
                <w:szCs w:val="21"/>
              </w:rPr>
              <w:t>（</w:t>
            </w:r>
            <w:r w:rsidR="00766DC7" w:rsidRPr="00CF1272">
              <w:rPr>
                <w:rFonts w:ascii="Times New Roman" w:hAnsi="Times New Roman" w:cs="Times New Roman"/>
                <w:b/>
                <w:iCs/>
                <w:color w:val="000000"/>
                <w:sz w:val="21"/>
                <w:szCs w:val="21"/>
                <w:rPrChange w:id="407" w:author="曾 翠红" w:date="2019-05-10T21:17:00Z">
                  <w:rPr>
                    <w:rFonts w:ascii="Times New Roman" w:hAnsi="Times New Roman" w:cs="Times New Roman"/>
                    <w:b/>
                    <w:i/>
                    <w:iCs/>
                    <w:color w:val="000000"/>
                    <w:sz w:val="21"/>
                    <w:szCs w:val="21"/>
                  </w:rPr>
                </w:rPrChange>
              </w:rPr>
              <w:t>ln</w:t>
            </w:r>
            <w:r w:rsidR="00766DC7" w:rsidRPr="0015700C">
              <w:rPr>
                <w:rFonts w:ascii="Times New Roman" w:hAnsi="Times New Roman" w:cs="Times New Roman"/>
                <w:b/>
                <w:i/>
                <w:iCs/>
                <w:color w:val="000000"/>
                <w:sz w:val="21"/>
                <w:szCs w:val="21"/>
              </w:rPr>
              <w:t>land</w:t>
            </w:r>
            <w:r w:rsidRPr="006F54B6">
              <w:rPr>
                <w:rFonts w:ascii="Times New Roman" w:hAnsi="Times New Roman" w:cs="Times New Roman" w:hint="eastAsia"/>
                <w:b/>
                <w:iCs/>
                <w:color w:val="000000"/>
                <w:sz w:val="21"/>
                <w:szCs w:val="21"/>
              </w:rPr>
              <w:t>）</w:t>
            </w:r>
            <w:r w:rsidRPr="006F54B6">
              <w:rPr>
                <w:rFonts w:ascii="Times New Roman" w:hAnsi="Times New Roman" w:cs="Times New Roman"/>
                <w:b/>
                <w:iCs/>
                <w:color w:val="000000"/>
                <w:sz w:val="21"/>
                <w:szCs w:val="21"/>
              </w:rPr>
              <w:t>^</w:t>
            </w:r>
            <w:r w:rsidR="00766DC7" w:rsidRPr="006F54B6">
              <w:rPr>
                <w:rFonts w:ascii="Times New Roman" w:hAnsi="Times New Roman" w:cs="Times New Roman"/>
                <w:b/>
                <w:iCs/>
                <w:color w:val="000000"/>
                <w:sz w:val="21"/>
                <w:szCs w:val="21"/>
              </w:rPr>
              <w:t>2</w:t>
            </w:r>
          </w:p>
        </w:tc>
        <w:tc>
          <w:tcPr>
            <w:tcW w:w="2232" w:type="dxa"/>
            <w:gridSpan w:val="2"/>
            <w:tcBorders>
              <w:top w:val="single" w:sz="12" w:space="0" w:color="auto"/>
              <w:bottom w:val="single" w:sz="4" w:space="0" w:color="auto"/>
            </w:tcBorders>
            <w:shd w:val="clear" w:color="auto" w:fill="auto"/>
            <w:noWrap/>
            <w:vAlign w:val="center"/>
            <w:hideMark/>
            <w:tcPrChange w:id="408" w:author="钟 沛东" w:date="2019-05-10T00:23:00Z">
              <w:tcPr>
                <w:tcW w:w="1831" w:type="dxa"/>
                <w:gridSpan w:val="3"/>
                <w:tcBorders>
                  <w:top w:val="single" w:sz="12" w:space="0" w:color="auto"/>
                  <w:bottom w:val="single" w:sz="4" w:space="0" w:color="auto"/>
                </w:tcBorders>
                <w:shd w:val="clear" w:color="auto" w:fill="auto"/>
                <w:noWrap/>
                <w:vAlign w:val="center"/>
                <w:hideMark/>
              </w:tcPr>
            </w:tcPrChange>
          </w:tcPr>
          <w:p w14:paraId="7D190740" w14:textId="06847CD5" w:rsidR="00766DC7" w:rsidRPr="0037058C" w:rsidRDefault="0037058C" w:rsidP="00281162">
            <w:pPr>
              <w:spacing w:after="0" w:line="240" w:lineRule="auto"/>
              <w:jc w:val="center"/>
              <w:rPr>
                <w:rFonts w:ascii="Times New Roman" w:hAnsi="Times New Roman" w:cs="Times New Roman"/>
                <w:b/>
                <w:iCs/>
                <w:color w:val="000000"/>
                <w:sz w:val="21"/>
                <w:szCs w:val="21"/>
              </w:rPr>
            </w:pPr>
            <w:r w:rsidRPr="0037058C">
              <w:rPr>
                <w:rFonts w:ascii="Times New Roman" w:hAnsi="Times New Roman" w:cs="Times New Roman" w:hint="eastAsia"/>
                <w:b/>
                <w:iCs/>
                <w:color w:val="000000"/>
                <w:sz w:val="21"/>
                <w:szCs w:val="21"/>
              </w:rPr>
              <w:t>常数项</w:t>
            </w:r>
          </w:p>
        </w:tc>
      </w:tr>
      <w:tr w:rsidR="00B63A2B" w:rsidRPr="004E72D4" w14:paraId="7C8A011B" w14:textId="77777777" w:rsidTr="00B63A2B">
        <w:trPr>
          <w:trHeight w:val="340"/>
          <w:jc w:val="center"/>
          <w:trPrChange w:id="409" w:author="钟 沛东" w:date="2019-05-10T00:23:00Z">
            <w:trPr>
              <w:trHeight w:val="340"/>
              <w:jc w:val="center"/>
            </w:trPr>
          </w:trPrChange>
        </w:trPr>
        <w:tc>
          <w:tcPr>
            <w:tcW w:w="1242" w:type="dxa"/>
            <w:vMerge w:val="restart"/>
            <w:tcBorders>
              <w:top w:val="nil"/>
            </w:tcBorders>
            <w:tcPrChange w:id="410" w:author="钟 沛东" w:date="2019-05-10T00:23:00Z">
              <w:tcPr>
                <w:tcW w:w="1242" w:type="dxa"/>
                <w:gridSpan w:val="2"/>
                <w:vMerge w:val="restart"/>
                <w:tcBorders>
                  <w:top w:val="nil"/>
                </w:tcBorders>
              </w:tcPr>
            </w:tcPrChange>
          </w:tcPr>
          <w:p w14:paraId="363B8895"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CF1272">
              <w:rPr>
                <w:rFonts w:ascii="Times New Roman" w:hAnsi="Times New Roman" w:cs="Times New Roman"/>
                <w:b/>
                <w:iCs/>
                <w:color w:val="000000"/>
                <w:sz w:val="21"/>
                <w:szCs w:val="21"/>
                <w:rPrChange w:id="411" w:author="曾 翠红" w:date="2019-05-10T21:17:00Z">
                  <w:rPr>
                    <w:rFonts w:ascii="Times New Roman" w:hAnsi="Times New Roman" w:cs="Times New Roman"/>
                    <w:b/>
                    <w:i/>
                    <w:iCs/>
                    <w:color w:val="000000"/>
                    <w:sz w:val="21"/>
                    <w:szCs w:val="21"/>
                  </w:rPr>
                </w:rPrChange>
              </w:rPr>
              <w:t>ln</w:t>
            </w:r>
            <w:r w:rsidRPr="0015700C">
              <w:rPr>
                <w:rFonts w:ascii="Times New Roman" w:hAnsi="Times New Roman" w:cs="Times New Roman"/>
                <w:b/>
                <w:i/>
                <w:iCs/>
                <w:color w:val="000000"/>
                <w:sz w:val="21"/>
                <w:szCs w:val="21"/>
              </w:rPr>
              <w:t>labor</w:t>
            </w:r>
          </w:p>
        </w:tc>
        <w:tc>
          <w:tcPr>
            <w:tcW w:w="1560" w:type="dxa"/>
            <w:tcBorders>
              <w:top w:val="nil"/>
            </w:tcBorders>
            <w:shd w:val="clear" w:color="auto" w:fill="auto"/>
            <w:noWrap/>
            <w:vAlign w:val="center"/>
            <w:hideMark/>
            <w:tcPrChange w:id="412" w:author="钟 沛东" w:date="2019-05-10T00:23:00Z">
              <w:tcPr>
                <w:tcW w:w="1560" w:type="dxa"/>
                <w:tcBorders>
                  <w:top w:val="nil"/>
                </w:tcBorders>
                <w:shd w:val="clear" w:color="auto" w:fill="auto"/>
                <w:noWrap/>
                <w:vAlign w:val="center"/>
                <w:hideMark/>
              </w:tcPr>
            </w:tcPrChange>
          </w:tcPr>
          <w:p w14:paraId="24F39E96" w14:textId="6CE6B863"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413" w:author="曾 翠红" w:date="2019-05-09T22:31:00Z">
              <w:r w:rsidRPr="0015700C" w:rsidDel="00B86D23">
                <w:rPr>
                  <w:rFonts w:ascii="Times New Roman" w:hAnsi="Times New Roman" w:cs="Times New Roman"/>
                  <w:color w:val="000000"/>
                  <w:sz w:val="21"/>
                  <w:szCs w:val="21"/>
                </w:rPr>
                <w:delText>一熟区玉米</w:delText>
              </w:r>
            </w:del>
            <w:ins w:id="414" w:author="曾 翠红" w:date="2019-05-09T22:31:00Z">
              <w:r w:rsidR="00B86D23">
                <w:rPr>
                  <w:rFonts w:ascii="Times New Roman" w:hAnsi="Times New Roman" w:cs="Times New Roman"/>
                  <w:color w:val="000000"/>
                  <w:sz w:val="21"/>
                  <w:szCs w:val="21"/>
                </w:rPr>
                <w:t>一熟区春玉米</w:t>
              </w:r>
            </w:ins>
          </w:p>
        </w:tc>
        <w:tc>
          <w:tcPr>
            <w:tcW w:w="1134" w:type="dxa"/>
            <w:tcBorders>
              <w:top w:val="nil"/>
            </w:tcBorders>
            <w:shd w:val="clear" w:color="auto" w:fill="auto"/>
            <w:noWrap/>
            <w:vAlign w:val="center"/>
            <w:hideMark/>
            <w:tcPrChange w:id="415" w:author="钟 沛东" w:date="2019-05-10T00:23:00Z">
              <w:tcPr>
                <w:tcW w:w="1748" w:type="dxa"/>
                <w:gridSpan w:val="2"/>
                <w:tcBorders>
                  <w:top w:val="nil"/>
                </w:tcBorders>
                <w:shd w:val="clear" w:color="auto" w:fill="auto"/>
                <w:noWrap/>
                <w:vAlign w:val="center"/>
                <w:hideMark/>
              </w:tcPr>
            </w:tcPrChange>
          </w:tcPr>
          <w:p w14:paraId="3117ADE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-0.303***</w:t>
            </w:r>
          </w:p>
        </w:tc>
        <w:tc>
          <w:tcPr>
            <w:tcW w:w="850" w:type="dxa"/>
            <w:tcBorders>
              <w:top w:val="nil"/>
            </w:tcBorders>
            <w:shd w:val="clear" w:color="auto" w:fill="auto"/>
            <w:noWrap/>
            <w:vAlign w:val="center"/>
            <w:hideMark/>
            <w:tcPrChange w:id="416" w:author="钟 沛东" w:date="2019-05-10T00:23:00Z">
              <w:tcPr>
                <w:tcW w:w="792" w:type="dxa"/>
                <w:tcBorders>
                  <w:top w:val="nil"/>
                </w:tcBorders>
                <w:shd w:val="clear" w:color="auto" w:fill="auto"/>
                <w:noWrap/>
                <w:vAlign w:val="center"/>
                <w:hideMark/>
              </w:tcPr>
            </w:tcPrChange>
          </w:tcPr>
          <w:p w14:paraId="7476F604"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tcBorders>
              <w:top w:val="nil"/>
            </w:tcBorders>
            <w:shd w:val="clear" w:color="auto" w:fill="auto"/>
            <w:noWrap/>
            <w:vAlign w:val="center"/>
            <w:hideMark/>
            <w:tcPrChange w:id="417" w:author="钟 沛东" w:date="2019-05-10T00:23:00Z">
              <w:tcPr>
                <w:tcW w:w="1038" w:type="dxa"/>
                <w:gridSpan w:val="2"/>
                <w:tcBorders>
                  <w:top w:val="nil"/>
                </w:tcBorders>
                <w:shd w:val="clear" w:color="auto" w:fill="auto"/>
                <w:noWrap/>
                <w:vAlign w:val="center"/>
                <w:hideMark/>
              </w:tcPr>
            </w:tcPrChange>
          </w:tcPr>
          <w:p w14:paraId="12C8F0C4"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c>
          <w:tcPr>
            <w:tcW w:w="851" w:type="dxa"/>
            <w:tcBorders>
              <w:top w:val="nil"/>
            </w:tcBorders>
            <w:shd w:val="clear" w:color="auto" w:fill="auto"/>
            <w:noWrap/>
            <w:vAlign w:val="center"/>
            <w:hideMark/>
            <w:tcPrChange w:id="418" w:author="钟 沛东" w:date="2019-05-10T00:23:00Z">
              <w:tcPr>
                <w:tcW w:w="792" w:type="dxa"/>
                <w:tcBorders>
                  <w:top w:val="nil"/>
                </w:tcBorders>
                <w:shd w:val="clear" w:color="auto" w:fill="auto"/>
                <w:noWrap/>
                <w:vAlign w:val="center"/>
                <w:hideMark/>
              </w:tcPr>
            </w:tcPrChange>
          </w:tcPr>
          <w:p w14:paraId="41C945AD" w14:textId="6E360175"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(0.005)</w:t>
            </w:r>
          </w:p>
        </w:tc>
        <w:tc>
          <w:tcPr>
            <w:tcW w:w="1134" w:type="dxa"/>
            <w:tcBorders>
              <w:top w:val="nil"/>
            </w:tcBorders>
            <w:shd w:val="clear" w:color="auto" w:fill="auto"/>
            <w:noWrap/>
            <w:vAlign w:val="center"/>
            <w:hideMark/>
            <w:tcPrChange w:id="419" w:author="钟 沛东" w:date="2019-05-10T00:23:00Z">
              <w:tcPr>
                <w:tcW w:w="1039" w:type="dxa"/>
                <w:tcBorders>
                  <w:top w:val="nil"/>
                </w:tcBorders>
                <w:shd w:val="clear" w:color="auto" w:fill="auto"/>
                <w:noWrap/>
                <w:vAlign w:val="center"/>
                <w:hideMark/>
              </w:tcPr>
            </w:tcPrChange>
          </w:tcPr>
          <w:p w14:paraId="6182D9B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2.675***</w:t>
            </w:r>
          </w:p>
        </w:tc>
        <w:tc>
          <w:tcPr>
            <w:tcW w:w="1098" w:type="dxa"/>
            <w:tcBorders>
              <w:top w:val="nil"/>
            </w:tcBorders>
            <w:shd w:val="clear" w:color="auto" w:fill="auto"/>
            <w:noWrap/>
            <w:vAlign w:val="center"/>
            <w:hideMark/>
            <w:tcPrChange w:id="420" w:author="钟 沛东" w:date="2019-05-10T00:23:00Z">
              <w:tcPr>
                <w:tcW w:w="792" w:type="dxa"/>
                <w:gridSpan w:val="2"/>
                <w:tcBorders>
                  <w:top w:val="nil"/>
                </w:tcBorders>
                <w:shd w:val="clear" w:color="auto" w:fill="auto"/>
                <w:noWrap/>
                <w:vAlign w:val="center"/>
                <w:hideMark/>
              </w:tcPr>
            </w:tcPrChange>
          </w:tcPr>
          <w:p w14:paraId="73E6E91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(0.026)</w:t>
            </w:r>
          </w:p>
        </w:tc>
      </w:tr>
      <w:tr w:rsidR="00B63A2B" w:rsidRPr="004E72D4" w14:paraId="4EB91047" w14:textId="77777777" w:rsidTr="00B63A2B">
        <w:trPr>
          <w:trHeight w:val="340"/>
          <w:jc w:val="center"/>
          <w:trPrChange w:id="421" w:author="钟 沛东" w:date="2019-05-10T00:23:00Z">
            <w:trPr>
              <w:trHeight w:val="340"/>
              <w:jc w:val="center"/>
            </w:trPr>
          </w:trPrChange>
        </w:trPr>
        <w:tc>
          <w:tcPr>
            <w:tcW w:w="1242" w:type="dxa"/>
            <w:vMerge/>
            <w:vAlign w:val="center"/>
            <w:tcPrChange w:id="422" w:author="钟 沛东" w:date="2019-05-10T00:23:00Z">
              <w:tcPr>
                <w:tcW w:w="1242" w:type="dxa"/>
                <w:gridSpan w:val="2"/>
                <w:vMerge/>
                <w:vAlign w:val="center"/>
              </w:tcPr>
            </w:tcPrChange>
          </w:tcPr>
          <w:p w14:paraId="55596783"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shd w:val="clear" w:color="auto" w:fill="auto"/>
            <w:noWrap/>
            <w:vAlign w:val="center"/>
            <w:hideMark/>
            <w:tcPrChange w:id="423" w:author="钟 沛东" w:date="2019-05-10T00:23:00Z">
              <w:tcPr>
                <w:tcW w:w="1560" w:type="dxa"/>
                <w:shd w:val="clear" w:color="auto" w:fill="auto"/>
                <w:noWrap/>
                <w:vAlign w:val="center"/>
                <w:hideMark/>
              </w:tcPr>
            </w:tcPrChange>
          </w:tcPr>
          <w:p w14:paraId="61E4EC6C" w14:textId="40EE9A3D"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424" w:author="曾 翠红" w:date="2019-05-09T22:31:00Z">
              <w:r w:rsidRPr="0015700C" w:rsidDel="00B86D23">
                <w:rPr>
                  <w:rFonts w:ascii="Times New Roman" w:hAnsi="Times New Roman" w:cs="Times New Roman"/>
                  <w:color w:val="000000"/>
                  <w:sz w:val="21"/>
                  <w:szCs w:val="21"/>
                </w:rPr>
                <w:delText>两熟区玉米</w:delText>
              </w:r>
            </w:del>
            <w:ins w:id="425" w:author="曾 翠红" w:date="2019-05-09T22:31:00Z">
              <w:r w:rsidR="00B86D23">
                <w:rPr>
                  <w:rFonts w:ascii="Times New Roman" w:hAnsi="Times New Roman" w:cs="Times New Roman"/>
                  <w:color w:val="000000"/>
                  <w:sz w:val="21"/>
                  <w:szCs w:val="21"/>
                </w:rPr>
                <w:t>两熟区夏玉米</w:t>
              </w:r>
            </w:ins>
          </w:p>
        </w:tc>
        <w:tc>
          <w:tcPr>
            <w:tcW w:w="1134" w:type="dxa"/>
            <w:shd w:val="clear" w:color="auto" w:fill="auto"/>
            <w:noWrap/>
            <w:vAlign w:val="center"/>
            <w:hideMark/>
            <w:tcPrChange w:id="426" w:author="钟 沛东" w:date="2019-05-10T00:23:00Z">
              <w:tcPr>
                <w:tcW w:w="1748" w:type="dxa"/>
                <w:gridSpan w:val="2"/>
                <w:shd w:val="clear" w:color="auto" w:fill="auto"/>
                <w:noWrap/>
                <w:vAlign w:val="center"/>
                <w:hideMark/>
              </w:tcPr>
            </w:tcPrChange>
          </w:tcPr>
          <w:p w14:paraId="264ED14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-0.32***</w:t>
            </w:r>
          </w:p>
        </w:tc>
        <w:tc>
          <w:tcPr>
            <w:tcW w:w="850" w:type="dxa"/>
            <w:shd w:val="clear" w:color="auto" w:fill="auto"/>
            <w:noWrap/>
            <w:vAlign w:val="center"/>
            <w:hideMark/>
            <w:tcPrChange w:id="427" w:author="钟 沛东" w:date="2019-05-10T00:23:00Z">
              <w:tcPr>
                <w:tcW w:w="792" w:type="dxa"/>
                <w:shd w:val="clear" w:color="auto" w:fill="auto"/>
                <w:noWrap/>
                <w:vAlign w:val="center"/>
                <w:hideMark/>
              </w:tcPr>
            </w:tcPrChange>
          </w:tcPr>
          <w:p w14:paraId="38BFC67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shd w:val="clear" w:color="auto" w:fill="auto"/>
            <w:noWrap/>
            <w:vAlign w:val="center"/>
            <w:hideMark/>
            <w:tcPrChange w:id="428" w:author="钟 沛东" w:date="2019-05-10T00:23:00Z">
              <w:tcPr>
                <w:tcW w:w="1038" w:type="dxa"/>
                <w:gridSpan w:val="2"/>
                <w:shd w:val="clear" w:color="auto" w:fill="auto"/>
                <w:noWrap/>
                <w:vAlign w:val="center"/>
                <w:hideMark/>
              </w:tcPr>
            </w:tcPrChange>
          </w:tcPr>
          <w:p w14:paraId="302EBBF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c>
          <w:tcPr>
            <w:tcW w:w="851" w:type="dxa"/>
            <w:shd w:val="clear" w:color="auto" w:fill="auto"/>
            <w:noWrap/>
            <w:vAlign w:val="center"/>
            <w:hideMark/>
            <w:tcPrChange w:id="429" w:author="钟 沛东" w:date="2019-05-10T00:23:00Z">
              <w:tcPr>
                <w:tcW w:w="792" w:type="dxa"/>
                <w:shd w:val="clear" w:color="auto" w:fill="auto"/>
                <w:noWrap/>
                <w:vAlign w:val="center"/>
                <w:hideMark/>
              </w:tcPr>
            </w:tcPrChange>
          </w:tcPr>
          <w:p w14:paraId="0BEDFE07"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(0.009)</w:t>
            </w:r>
          </w:p>
        </w:tc>
        <w:tc>
          <w:tcPr>
            <w:tcW w:w="1134" w:type="dxa"/>
            <w:shd w:val="clear" w:color="auto" w:fill="auto"/>
            <w:noWrap/>
            <w:vAlign w:val="center"/>
            <w:hideMark/>
            <w:tcPrChange w:id="430" w:author="钟 沛东" w:date="2019-05-10T00:23:00Z">
              <w:tcPr>
                <w:tcW w:w="1039" w:type="dxa"/>
                <w:shd w:val="clear" w:color="auto" w:fill="auto"/>
                <w:noWrap/>
                <w:vAlign w:val="center"/>
                <w:hideMark/>
              </w:tcPr>
            </w:tcPrChange>
          </w:tcPr>
          <w:p w14:paraId="4436F95B"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2.627***</w:t>
            </w:r>
          </w:p>
        </w:tc>
        <w:tc>
          <w:tcPr>
            <w:tcW w:w="1098" w:type="dxa"/>
            <w:shd w:val="clear" w:color="auto" w:fill="auto"/>
            <w:noWrap/>
            <w:vAlign w:val="center"/>
            <w:hideMark/>
            <w:tcPrChange w:id="431" w:author="钟 沛东" w:date="2019-05-10T00:23:00Z">
              <w:tcPr>
                <w:tcW w:w="792" w:type="dxa"/>
                <w:gridSpan w:val="2"/>
                <w:shd w:val="clear" w:color="auto" w:fill="auto"/>
                <w:noWrap/>
                <w:vAlign w:val="center"/>
                <w:hideMark/>
              </w:tcPr>
            </w:tcPrChange>
          </w:tcPr>
          <w:p w14:paraId="0C08F55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r>
      <w:tr w:rsidR="00B63A2B" w:rsidRPr="004E72D4" w14:paraId="5FB5D274" w14:textId="77777777" w:rsidTr="00B63A2B">
        <w:trPr>
          <w:trHeight w:val="340"/>
          <w:jc w:val="center"/>
          <w:trPrChange w:id="432" w:author="钟 沛东" w:date="2019-05-10T00:23:00Z">
            <w:trPr>
              <w:trHeight w:val="340"/>
              <w:jc w:val="center"/>
            </w:trPr>
          </w:trPrChange>
        </w:trPr>
        <w:tc>
          <w:tcPr>
            <w:tcW w:w="1242" w:type="dxa"/>
            <w:vMerge/>
            <w:vAlign w:val="center"/>
            <w:tcPrChange w:id="433" w:author="钟 沛东" w:date="2019-05-10T00:23:00Z">
              <w:tcPr>
                <w:tcW w:w="1242" w:type="dxa"/>
                <w:gridSpan w:val="2"/>
                <w:vMerge/>
                <w:vAlign w:val="center"/>
              </w:tcPr>
            </w:tcPrChange>
          </w:tcPr>
          <w:p w14:paraId="2CB24F6F"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shd w:val="clear" w:color="auto" w:fill="auto"/>
            <w:noWrap/>
            <w:vAlign w:val="center"/>
            <w:hideMark/>
            <w:tcPrChange w:id="434" w:author="钟 沛东" w:date="2019-05-10T00:23:00Z">
              <w:tcPr>
                <w:tcW w:w="1560" w:type="dxa"/>
                <w:shd w:val="clear" w:color="auto" w:fill="auto"/>
                <w:noWrap/>
                <w:vAlign w:val="center"/>
                <w:hideMark/>
              </w:tcPr>
            </w:tcPrChange>
          </w:tcPr>
          <w:p w14:paraId="4F9E0E6B" w14:textId="2AE957A3"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435" w:author="曾 翠红" w:date="2019-05-09T22:31:00Z">
              <w:r w:rsidRPr="0015700C" w:rsidDel="00B86D23">
                <w:rPr>
                  <w:rFonts w:ascii="Times New Roman" w:hAnsi="Times New Roman" w:cs="Times New Roman"/>
                  <w:color w:val="000000"/>
                  <w:sz w:val="21"/>
                  <w:szCs w:val="21"/>
                </w:rPr>
                <w:delText>两熟区小麦</w:delText>
              </w:r>
            </w:del>
            <w:ins w:id="436" w:author="曾 翠红" w:date="2019-05-09T22:31:00Z">
              <w:r w:rsidR="00B86D23">
                <w:rPr>
                  <w:rFonts w:ascii="Times New Roman" w:hAnsi="Times New Roman" w:cs="Times New Roman"/>
                  <w:color w:val="000000"/>
                  <w:sz w:val="21"/>
                  <w:szCs w:val="21"/>
                </w:rPr>
                <w:t>两熟区冬小麦</w:t>
              </w:r>
            </w:ins>
          </w:p>
        </w:tc>
        <w:tc>
          <w:tcPr>
            <w:tcW w:w="1134" w:type="dxa"/>
            <w:shd w:val="clear" w:color="auto" w:fill="auto"/>
            <w:noWrap/>
            <w:vAlign w:val="center"/>
            <w:hideMark/>
            <w:tcPrChange w:id="437" w:author="钟 沛东" w:date="2019-05-10T00:23:00Z">
              <w:tcPr>
                <w:tcW w:w="1748" w:type="dxa"/>
                <w:gridSpan w:val="2"/>
                <w:shd w:val="clear" w:color="auto" w:fill="auto"/>
                <w:noWrap/>
                <w:vAlign w:val="center"/>
                <w:hideMark/>
              </w:tcPr>
            </w:tcPrChange>
          </w:tcPr>
          <w:p w14:paraId="7D9C087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-0.243***</w:t>
            </w:r>
          </w:p>
        </w:tc>
        <w:tc>
          <w:tcPr>
            <w:tcW w:w="850" w:type="dxa"/>
            <w:shd w:val="clear" w:color="auto" w:fill="auto"/>
            <w:noWrap/>
            <w:vAlign w:val="center"/>
            <w:hideMark/>
            <w:tcPrChange w:id="438" w:author="钟 沛东" w:date="2019-05-10T00:23:00Z">
              <w:tcPr>
                <w:tcW w:w="792" w:type="dxa"/>
                <w:shd w:val="clear" w:color="auto" w:fill="auto"/>
                <w:noWrap/>
                <w:vAlign w:val="center"/>
                <w:hideMark/>
              </w:tcPr>
            </w:tcPrChange>
          </w:tcPr>
          <w:p w14:paraId="65FCD4A1"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(0.028)</w:t>
            </w:r>
          </w:p>
        </w:tc>
        <w:tc>
          <w:tcPr>
            <w:tcW w:w="1134" w:type="dxa"/>
            <w:shd w:val="clear" w:color="auto" w:fill="auto"/>
            <w:noWrap/>
            <w:vAlign w:val="center"/>
            <w:hideMark/>
            <w:tcPrChange w:id="439" w:author="钟 沛东" w:date="2019-05-10T00:23:00Z">
              <w:tcPr>
                <w:tcW w:w="1038" w:type="dxa"/>
                <w:gridSpan w:val="2"/>
                <w:shd w:val="clear" w:color="auto" w:fill="auto"/>
                <w:noWrap/>
                <w:vAlign w:val="center"/>
                <w:hideMark/>
              </w:tcPr>
            </w:tcPrChange>
          </w:tcPr>
          <w:p w14:paraId="2F760ED0"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-0.007</w:t>
            </w:r>
          </w:p>
        </w:tc>
        <w:tc>
          <w:tcPr>
            <w:tcW w:w="851" w:type="dxa"/>
            <w:shd w:val="clear" w:color="auto" w:fill="auto"/>
            <w:noWrap/>
            <w:vAlign w:val="center"/>
            <w:hideMark/>
            <w:tcPrChange w:id="440" w:author="钟 沛东" w:date="2019-05-10T00:23:00Z">
              <w:tcPr>
                <w:tcW w:w="792" w:type="dxa"/>
                <w:shd w:val="clear" w:color="auto" w:fill="auto"/>
                <w:noWrap/>
                <w:vAlign w:val="center"/>
                <w:hideMark/>
              </w:tcPr>
            </w:tcPrChange>
          </w:tcPr>
          <w:p w14:paraId="5F2311B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1134" w:type="dxa"/>
            <w:shd w:val="clear" w:color="auto" w:fill="auto"/>
            <w:noWrap/>
            <w:vAlign w:val="center"/>
            <w:hideMark/>
            <w:tcPrChange w:id="441" w:author="钟 沛东" w:date="2019-05-10T00:23:00Z">
              <w:tcPr>
                <w:tcW w:w="1039" w:type="dxa"/>
                <w:shd w:val="clear" w:color="auto" w:fill="auto"/>
                <w:noWrap/>
                <w:vAlign w:val="center"/>
                <w:hideMark/>
              </w:tcPr>
            </w:tcPrChange>
          </w:tcPr>
          <w:p w14:paraId="5F6C40C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2.415***</w:t>
            </w:r>
          </w:p>
        </w:tc>
        <w:tc>
          <w:tcPr>
            <w:tcW w:w="1098" w:type="dxa"/>
            <w:shd w:val="clear" w:color="auto" w:fill="auto"/>
            <w:noWrap/>
            <w:vAlign w:val="center"/>
            <w:hideMark/>
            <w:tcPrChange w:id="442" w:author="钟 沛东" w:date="2019-05-10T00:23:00Z">
              <w:tcPr>
                <w:tcW w:w="792" w:type="dxa"/>
                <w:gridSpan w:val="2"/>
                <w:shd w:val="clear" w:color="auto" w:fill="auto"/>
                <w:noWrap/>
                <w:vAlign w:val="center"/>
                <w:hideMark/>
              </w:tcPr>
            </w:tcPrChange>
          </w:tcPr>
          <w:p w14:paraId="56FDBFD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r>
      <w:tr w:rsidR="00B63A2B" w:rsidRPr="004E72D4" w14:paraId="1492F028" w14:textId="77777777" w:rsidTr="00B63A2B">
        <w:trPr>
          <w:trHeight w:val="340"/>
          <w:jc w:val="center"/>
          <w:trPrChange w:id="443" w:author="钟 沛东" w:date="2019-05-10T00:23:00Z">
            <w:trPr>
              <w:trHeight w:val="340"/>
              <w:jc w:val="center"/>
            </w:trPr>
          </w:trPrChange>
        </w:trPr>
        <w:tc>
          <w:tcPr>
            <w:tcW w:w="1242" w:type="dxa"/>
            <w:vMerge/>
            <w:vAlign w:val="center"/>
            <w:tcPrChange w:id="444" w:author="钟 沛东" w:date="2019-05-10T00:23:00Z">
              <w:tcPr>
                <w:tcW w:w="1242" w:type="dxa"/>
                <w:gridSpan w:val="2"/>
                <w:vMerge/>
                <w:vAlign w:val="center"/>
              </w:tcPr>
            </w:tcPrChange>
          </w:tcPr>
          <w:p w14:paraId="5D57983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shd w:val="clear" w:color="auto" w:fill="auto"/>
            <w:noWrap/>
            <w:vAlign w:val="center"/>
            <w:hideMark/>
            <w:tcPrChange w:id="445" w:author="钟 沛东" w:date="2019-05-10T00:23:00Z">
              <w:tcPr>
                <w:tcW w:w="1560" w:type="dxa"/>
                <w:shd w:val="clear" w:color="auto" w:fill="auto"/>
                <w:noWrap/>
                <w:vAlign w:val="center"/>
                <w:hideMark/>
              </w:tcPr>
            </w:tcPrChange>
          </w:tcPr>
          <w:p w14:paraId="0476406F" w14:textId="24D588D9"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446" w:author="曾 翠红" w:date="2019-05-07T10:33:00Z">
              <w:r w:rsidRPr="0015700C" w:rsidDel="009314E9">
                <w:rPr>
                  <w:rFonts w:ascii="Times New Roman" w:hAnsi="Times New Roman" w:cs="Times New Roman"/>
                  <w:color w:val="000000"/>
                  <w:sz w:val="21"/>
                  <w:szCs w:val="21"/>
                </w:rPr>
                <w:delText>稻谷</w:delText>
              </w:r>
            </w:del>
            <w:ins w:id="447" w:author="曾 翠红" w:date="2019-05-07T10:33:00Z">
              <w:r w:rsidR="009314E9">
                <w:rPr>
                  <w:rFonts w:ascii="Times New Roman" w:hAnsi="Times New Roman" w:cs="Times New Roman"/>
                  <w:color w:val="000000"/>
                  <w:sz w:val="21"/>
                  <w:szCs w:val="21"/>
                </w:rPr>
                <w:t>水稻</w:t>
              </w:r>
            </w:ins>
          </w:p>
        </w:tc>
        <w:tc>
          <w:tcPr>
            <w:tcW w:w="1134" w:type="dxa"/>
            <w:shd w:val="clear" w:color="auto" w:fill="auto"/>
            <w:noWrap/>
            <w:vAlign w:val="center"/>
            <w:hideMark/>
            <w:tcPrChange w:id="448" w:author="钟 沛东" w:date="2019-05-10T00:23:00Z">
              <w:tcPr>
                <w:tcW w:w="1748" w:type="dxa"/>
                <w:gridSpan w:val="2"/>
                <w:shd w:val="clear" w:color="auto" w:fill="auto"/>
                <w:noWrap/>
                <w:vAlign w:val="center"/>
                <w:hideMark/>
              </w:tcPr>
            </w:tcPrChange>
          </w:tcPr>
          <w:p w14:paraId="4792916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-0.278***</w:t>
            </w:r>
          </w:p>
        </w:tc>
        <w:tc>
          <w:tcPr>
            <w:tcW w:w="850" w:type="dxa"/>
            <w:shd w:val="clear" w:color="auto" w:fill="auto"/>
            <w:noWrap/>
            <w:vAlign w:val="center"/>
            <w:hideMark/>
            <w:tcPrChange w:id="449" w:author="钟 沛东" w:date="2019-05-10T00:23:00Z">
              <w:tcPr>
                <w:tcW w:w="792" w:type="dxa"/>
                <w:shd w:val="clear" w:color="auto" w:fill="auto"/>
                <w:noWrap/>
                <w:vAlign w:val="center"/>
                <w:hideMark/>
              </w:tcPr>
            </w:tcPrChange>
          </w:tcPr>
          <w:p w14:paraId="5CE012C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(0.030)</w:t>
            </w:r>
          </w:p>
        </w:tc>
        <w:tc>
          <w:tcPr>
            <w:tcW w:w="1134" w:type="dxa"/>
            <w:shd w:val="clear" w:color="auto" w:fill="auto"/>
            <w:noWrap/>
            <w:vAlign w:val="center"/>
            <w:hideMark/>
            <w:tcPrChange w:id="450" w:author="钟 沛东" w:date="2019-05-10T00:23:00Z">
              <w:tcPr>
                <w:tcW w:w="1038" w:type="dxa"/>
                <w:gridSpan w:val="2"/>
                <w:shd w:val="clear" w:color="auto" w:fill="auto"/>
                <w:noWrap/>
                <w:vAlign w:val="center"/>
                <w:hideMark/>
              </w:tcPr>
            </w:tcPrChange>
          </w:tcPr>
          <w:p w14:paraId="1B3D1C4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0.006</w:t>
            </w:r>
          </w:p>
        </w:tc>
        <w:tc>
          <w:tcPr>
            <w:tcW w:w="851" w:type="dxa"/>
            <w:shd w:val="clear" w:color="auto" w:fill="auto"/>
            <w:noWrap/>
            <w:vAlign w:val="center"/>
            <w:hideMark/>
            <w:tcPrChange w:id="451" w:author="钟 沛东" w:date="2019-05-10T00:23:00Z">
              <w:tcPr>
                <w:tcW w:w="792" w:type="dxa"/>
                <w:shd w:val="clear" w:color="auto" w:fill="auto"/>
                <w:noWrap/>
                <w:vAlign w:val="center"/>
                <w:hideMark/>
              </w:tcPr>
            </w:tcPrChange>
          </w:tcPr>
          <w:p w14:paraId="1272D4A5"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1134" w:type="dxa"/>
            <w:shd w:val="clear" w:color="auto" w:fill="auto"/>
            <w:noWrap/>
            <w:vAlign w:val="center"/>
            <w:hideMark/>
            <w:tcPrChange w:id="452" w:author="钟 沛东" w:date="2019-05-10T00:23:00Z">
              <w:tcPr>
                <w:tcW w:w="1039" w:type="dxa"/>
                <w:shd w:val="clear" w:color="auto" w:fill="auto"/>
                <w:noWrap/>
                <w:vAlign w:val="center"/>
                <w:hideMark/>
              </w:tcPr>
            </w:tcPrChange>
          </w:tcPr>
          <w:p w14:paraId="5A54734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3.105***</w:t>
            </w:r>
          </w:p>
        </w:tc>
        <w:tc>
          <w:tcPr>
            <w:tcW w:w="1098" w:type="dxa"/>
            <w:shd w:val="clear" w:color="auto" w:fill="auto"/>
            <w:noWrap/>
            <w:vAlign w:val="center"/>
            <w:hideMark/>
            <w:tcPrChange w:id="453" w:author="钟 沛东" w:date="2019-05-10T00:23:00Z">
              <w:tcPr>
                <w:tcW w:w="792" w:type="dxa"/>
                <w:gridSpan w:val="2"/>
                <w:shd w:val="clear" w:color="auto" w:fill="auto"/>
                <w:noWrap/>
                <w:vAlign w:val="center"/>
                <w:hideMark/>
              </w:tcPr>
            </w:tcPrChange>
          </w:tcPr>
          <w:p w14:paraId="74D7C44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(0.022)</w:t>
            </w:r>
          </w:p>
        </w:tc>
      </w:tr>
      <w:tr w:rsidR="00B63A2B" w:rsidRPr="004E72D4" w14:paraId="4BC67558" w14:textId="77777777" w:rsidTr="00B63A2B">
        <w:trPr>
          <w:trHeight w:val="340"/>
          <w:jc w:val="center"/>
          <w:trPrChange w:id="454" w:author="钟 沛东" w:date="2019-05-10T00:23:00Z">
            <w:trPr>
              <w:trHeight w:val="340"/>
              <w:jc w:val="center"/>
            </w:trPr>
          </w:trPrChange>
        </w:trPr>
        <w:tc>
          <w:tcPr>
            <w:tcW w:w="1242" w:type="dxa"/>
            <w:vMerge w:val="restart"/>
            <w:tcPrChange w:id="455" w:author="钟 沛东" w:date="2019-05-10T00:23:00Z">
              <w:tcPr>
                <w:tcW w:w="1242" w:type="dxa"/>
                <w:gridSpan w:val="2"/>
                <w:vMerge w:val="restart"/>
              </w:tcPr>
            </w:tcPrChange>
          </w:tcPr>
          <w:p w14:paraId="6413DFE8"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CF1272">
              <w:rPr>
                <w:rFonts w:ascii="Times New Roman" w:hAnsi="Times New Roman" w:cs="Times New Roman"/>
                <w:b/>
                <w:iCs/>
                <w:color w:val="000000"/>
                <w:sz w:val="21"/>
                <w:szCs w:val="21"/>
                <w:rPrChange w:id="456" w:author="曾 翠红" w:date="2019-05-10T21:17:00Z">
                  <w:rPr>
                    <w:rFonts w:ascii="Times New Roman" w:hAnsi="Times New Roman" w:cs="Times New Roman"/>
                    <w:b/>
                    <w:i/>
                    <w:iCs/>
                    <w:color w:val="000000"/>
                    <w:sz w:val="21"/>
                    <w:szCs w:val="21"/>
                  </w:rPr>
                </w:rPrChange>
              </w:rPr>
              <w:t>ln</w:t>
            </w:r>
            <w:r w:rsidRPr="0015700C">
              <w:rPr>
                <w:rFonts w:ascii="Times New Roman" w:hAnsi="Times New Roman" w:cs="Times New Roman"/>
                <w:b/>
                <w:i/>
                <w:iCs/>
                <w:color w:val="000000"/>
                <w:sz w:val="21"/>
                <w:szCs w:val="21"/>
              </w:rPr>
              <w:t>fertile</w:t>
            </w:r>
          </w:p>
        </w:tc>
        <w:tc>
          <w:tcPr>
            <w:tcW w:w="1560" w:type="dxa"/>
            <w:shd w:val="clear" w:color="auto" w:fill="auto"/>
            <w:noWrap/>
            <w:vAlign w:val="center"/>
            <w:hideMark/>
            <w:tcPrChange w:id="457" w:author="钟 沛东" w:date="2019-05-10T00:23:00Z">
              <w:tcPr>
                <w:tcW w:w="1560" w:type="dxa"/>
                <w:shd w:val="clear" w:color="auto" w:fill="auto"/>
                <w:noWrap/>
                <w:vAlign w:val="center"/>
                <w:hideMark/>
              </w:tcPr>
            </w:tcPrChange>
          </w:tcPr>
          <w:p w14:paraId="6981BC04" w14:textId="6A3CA15A"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458" w:author="曾 翠红" w:date="2019-05-09T22:31:00Z">
              <w:r w:rsidRPr="0015700C" w:rsidDel="00B86D23">
                <w:rPr>
                  <w:rFonts w:ascii="Times New Roman" w:hAnsi="Times New Roman" w:cs="Times New Roman"/>
                  <w:color w:val="000000"/>
                  <w:sz w:val="21"/>
                  <w:szCs w:val="21"/>
                </w:rPr>
                <w:delText>一熟区玉米</w:delText>
              </w:r>
            </w:del>
            <w:ins w:id="459" w:author="曾 翠红" w:date="2019-05-09T22:31:00Z">
              <w:r w:rsidR="00B86D23">
                <w:rPr>
                  <w:rFonts w:ascii="Times New Roman" w:hAnsi="Times New Roman" w:cs="Times New Roman"/>
                  <w:color w:val="000000"/>
                  <w:sz w:val="21"/>
                  <w:szCs w:val="21"/>
                </w:rPr>
                <w:t>一熟区春玉米</w:t>
              </w:r>
            </w:ins>
          </w:p>
        </w:tc>
        <w:tc>
          <w:tcPr>
            <w:tcW w:w="1134" w:type="dxa"/>
            <w:shd w:val="clear" w:color="auto" w:fill="auto"/>
            <w:noWrap/>
            <w:vAlign w:val="center"/>
            <w:hideMark/>
            <w:tcPrChange w:id="460" w:author="钟 沛东" w:date="2019-05-10T00:23:00Z">
              <w:tcPr>
                <w:tcW w:w="1748" w:type="dxa"/>
                <w:gridSpan w:val="2"/>
                <w:shd w:val="clear" w:color="auto" w:fill="auto"/>
                <w:noWrap/>
                <w:vAlign w:val="center"/>
                <w:hideMark/>
              </w:tcPr>
            </w:tcPrChange>
          </w:tcPr>
          <w:p w14:paraId="3116E58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-0.235***</w:t>
            </w:r>
          </w:p>
        </w:tc>
        <w:tc>
          <w:tcPr>
            <w:tcW w:w="850" w:type="dxa"/>
            <w:shd w:val="clear" w:color="auto" w:fill="auto"/>
            <w:noWrap/>
            <w:vAlign w:val="center"/>
            <w:hideMark/>
            <w:tcPrChange w:id="461" w:author="钟 沛东" w:date="2019-05-10T00:23:00Z">
              <w:tcPr>
                <w:tcW w:w="792" w:type="dxa"/>
                <w:shd w:val="clear" w:color="auto" w:fill="auto"/>
                <w:noWrap/>
                <w:vAlign w:val="center"/>
                <w:hideMark/>
              </w:tcPr>
            </w:tcPrChange>
          </w:tcPr>
          <w:p w14:paraId="566F6FF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(0.021)</w:t>
            </w:r>
          </w:p>
        </w:tc>
        <w:tc>
          <w:tcPr>
            <w:tcW w:w="1134" w:type="dxa"/>
            <w:shd w:val="clear" w:color="auto" w:fill="auto"/>
            <w:noWrap/>
            <w:vAlign w:val="center"/>
            <w:hideMark/>
            <w:tcPrChange w:id="462" w:author="钟 沛东" w:date="2019-05-10T00:23:00Z">
              <w:tcPr>
                <w:tcW w:w="1038" w:type="dxa"/>
                <w:gridSpan w:val="2"/>
                <w:shd w:val="clear" w:color="auto" w:fill="auto"/>
                <w:noWrap/>
                <w:vAlign w:val="center"/>
                <w:hideMark/>
              </w:tcPr>
            </w:tcPrChange>
          </w:tcPr>
          <w:p w14:paraId="0C27120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0.03***</w:t>
            </w:r>
          </w:p>
        </w:tc>
        <w:tc>
          <w:tcPr>
            <w:tcW w:w="851" w:type="dxa"/>
            <w:shd w:val="clear" w:color="auto" w:fill="auto"/>
            <w:noWrap/>
            <w:vAlign w:val="center"/>
            <w:hideMark/>
            <w:tcPrChange w:id="463" w:author="钟 沛东" w:date="2019-05-10T00:23:00Z">
              <w:tcPr>
                <w:tcW w:w="792" w:type="dxa"/>
                <w:shd w:val="clear" w:color="auto" w:fill="auto"/>
                <w:noWrap/>
                <w:vAlign w:val="center"/>
                <w:hideMark/>
              </w:tcPr>
            </w:tcPrChange>
          </w:tcPr>
          <w:p w14:paraId="51EA577A"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(0.005)</w:t>
            </w:r>
          </w:p>
        </w:tc>
        <w:tc>
          <w:tcPr>
            <w:tcW w:w="1134" w:type="dxa"/>
            <w:shd w:val="clear" w:color="auto" w:fill="auto"/>
            <w:noWrap/>
            <w:vAlign w:val="center"/>
            <w:hideMark/>
            <w:tcPrChange w:id="464" w:author="钟 沛东" w:date="2019-05-10T00:23:00Z">
              <w:tcPr>
                <w:tcW w:w="1039" w:type="dxa"/>
                <w:shd w:val="clear" w:color="auto" w:fill="auto"/>
                <w:noWrap/>
                <w:vAlign w:val="center"/>
                <w:hideMark/>
              </w:tcPr>
            </w:tcPrChange>
          </w:tcPr>
          <w:p w14:paraId="262AB61E"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5.265***</w:t>
            </w:r>
          </w:p>
        </w:tc>
        <w:tc>
          <w:tcPr>
            <w:tcW w:w="1098" w:type="dxa"/>
            <w:shd w:val="clear" w:color="auto" w:fill="auto"/>
            <w:noWrap/>
            <w:vAlign w:val="center"/>
            <w:hideMark/>
            <w:tcPrChange w:id="465" w:author="钟 沛东" w:date="2019-05-10T00:23:00Z">
              <w:tcPr>
                <w:tcW w:w="792" w:type="dxa"/>
                <w:gridSpan w:val="2"/>
                <w:shd w:val="clear" w:color="auto" w:fill="auto"/>
                <w:noWrap/>
                <w:vAlign w:val="center"/>
                <w:hideMark/>
              </w:tcPr>
            </w:tcPrChange>
          </w:tcPr>
          <w:p w14:paraId="4F996BB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r>
      <w:tr w:rsidR="00B63A2B" w:rsidRPr="004E72D4" w14:paraId="4DA720D2" w14:textId="77777777" w:rsidTr="00B63A2B">
        <w:trPr>
          <w:trHeight w:val="340"/>
          <w:jc w:val="center"/>
          <w:trPrChange w:id="466" w:author="钟 沛东" w:date="2019-05-10T00:23:00Z">
            <w:trPr>
              <w:trHeight w:val="340"/>
              <w:jc w:val="center"/>
            </w:trPr>
          </w:trPrChange>
        </w:trPr>
        <w:tc>
          <w:tcPr>
            <w:tcW w:w="1242" w:type="dxa"/>
            <w:vMerge/>
            <w:tcPrChange w:id="467" w:author="钟 沛东" w:date="2019-05-10T00:23:00Z">
              <w:tcPr>
                <w:tcW w:w="1242" w:type="dxa"/>
                <w:gridSpan w:val="2"/>
                <w:vMerge/>
              </w:tcPr>
            </w:tcPrChange>
          </w:tcPr>
          <w:p w14:paraId="17908258"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shd w:val="clear" w:color="auto" w:fill="auto"/>
            <w:noWrap/>
            <w:vAlign w:val="center"/>
            <w:hideMark/>
            <w:tcPrChange w:id="468" w:author="钟 沛东" w:date="2019-05-10T00:23:00Z">
              <w:tcPr>
                <w:tcW w:w="1560" w:type="dxa"/>
                <w:shd w:val="clear" w:color="auto" w:fill="auto"/>
                <w:noWrap/>
                <w:vAlign w:val="center"/>
                <w:hideMark/>
              </w:tcPr>
            </w:tcPrChange>
          </w:tcPr>
          <w:p w14:paraId="1DE5277D" w14:textId="1C9FF000"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469" w:author="曾 翠红" w:date="2019-05-09T22:31:00Z">
              <w:r w:rsidRPr="0015700C" w:rsidDel="00B86D23">
                <w:rPr>
                  <w:rFonts w:ascii="Times New Roman" w:hAnsi="Times New Roman" w:cs="Times New Roman"/>
                  <w:color w:val="000000"/>
                  <w:sz w:val="21"/>
                  <w:szCs w:val="21"/>
                </w:rPr>
                <w:delText>两熟区玉米</w:delText>
              </w:r>
            </w:del>
            <w:ins w:id="470" w:author="曾 翠红" w:date="2019-05-09T22:31:00Z">
              <w:r w:rsidR="00B86D23">
                <w:rPr>
                  <w:rFonts w:ascii="Times New Roman" w:hAnsi="Times New Roman" w:cs="Times New Roman"/>
                  <w:color w:val="000000"/>
                  <w:sz w:val="21"/>
                  <w:szCs w:val="21"/>
                </w:rPr>
                <w:t>两熟区夏玉米</w:t>
              </w:r>
            </w:ins>
          </w:p>
        </w:tc>
        <w:tc>
          <w:tcPr>
            <w:tcW w:w="1134" w:type="dxa"/>
            <w:shd w:val="clear" w:color="auto" w:fill="auto"/>
            <w:noWrap/>
            <w:vAlign w:val="center"/>
            <w:hideMark/>
            <w:tcPrChange w:id="471" w:author="钟 沛东" w:date="2019-05-10T00:23:00Z">
              <w:tcPr>
                <w:tcW w:w="1748" w:type="dxa"/>
                <w:gridSpan w:val="2"/>
                <w:shd w:val="clear" w:color="auto" w:fill="auto"/>
                <w:noWrap/>
                <w:vAlign w:val="center"/>
                <w:hideMark/>
              </w:tcPr>
            </w:tcPrChange>
          </w:tcPr>
          <w:p w14:paraId="7B289EC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-0.071***</w:t>
            </w:r>
          </w:p>
        </w:tc>
        <w:tc>
          <w:tcPr>
            <w:tcW w:w="850" w:type="dxa"/>
            <w:shd w:val="clear" w:color="auto" w:fill="auto"/>
            <w:noWrap/>
            <w:vAlign w:val="center"/>
            <w:hideMark/>
            <w:tcPrChange w:id="472" w:author="钟 沛东" w:date="2019-05-10T00:23:00Z">
              <w:tcPr>
                <w:tcW w:w="792" w:type="dxa"/>
                <w:shd w:val="clear" w:color="auto" w:fill="auto"/>
                <w:noWrap/>
                <w:vAlign w:val="center"/>
                <w:hideMark/>
              </w:tcPr>
            </w:tcPrChange>
          </w:tcPr>
          <w:p w14:paraId="605F42BB"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shd w:val="clear" w:color="auto" w:fill="auto"/>
            <w:noWrap/>
            <w:vAlign w:val="center"/>
            <w:hideMark/>
            <w:tcPrChange w:id="473" w:author="钟 沛东" w:date="2019-05-10T00:23:00Z">
              <w:tcPr>
                <w:tcW w:w="1038" w:type="dxa"/>
                <w:gridSpan w:val="2"/>
                <w:shd w:val="clear" w:color="auto" w:fill="auto"/>
                <w:noWrap/>
                <w:vAlign w:val="center"/>
                <w:hideMark/>
              </w:tcPr>
            </w:tcPrChange>
          </w:tcPr>
          <w:p w14:paraId="418FDA13"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c>
          <w:tcPr>
            <w:tcW w:w="851" w:type="dxa"/>
            <w:shd w:val="clear" w:color="auto" w:fill="auto"/>
            <w:noWrap/>
            <w:vAlign w:val="center"/>
            <w:hideMark/>
            <w:tcPrChange w:id="474" w:author="钟 沛东" w:date="2019-05-10T00:23:00Z">
              <w:tcPr>
                <w:tcW w:w="792" w:type="dxa"/>
                <w:shd w:val="clear" w:color="auto" w:fill="auto"/>
                <w:noWrap/>
                <w:vAlign w:val="center"/>
                <w:hideMark/>
              </w:tcPr>
            </w:tcPrChange>
          </w:tcPr>
          <w:p w14:paraId="46ADD21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(0.009)</w:t>
            </w:r>
          </w:p>
        </w:tc>
        <w:tc>
          <w:tcPr>
            <w:tcW w:w="1134" w:type="dxa"/>
            <w:shd w:val="clear" w:color="auto" w:fill="auto"/>
            <w:noWrap/>
            <w:vAlign w:val="center"/>
            <w:hideMark/>
            <w:tcPrChange w:id="475" w:author="钟 沛东" w:date="2019-05-10T00:23:00Z">
              <w:tcPr>
                <w:tcW w:w="1039" w:type="dxa"/>
                <w:shd w:val="clear" w:color="auto" w:fill="auto"/>
                <w:noWrap/>
                <w:vAlign w:val="center"/>
                <w:hideMark/>
              </w:tcPr>
            </w:tcPrChange>
          </w:tcPr>
          <w:p w14:paraId="15615EE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4.934***</w:t>
            </w:r>
          </w:p>
        </w:tc>
        <w:tc>
          <w:tcPr>
            <w:tcW w:w="1098" w:type="dxa"/>
            <w:shd w:val="clear" w:color="auto" w:fill="auto"/>
            <w:noWrap/>
            <w:vAlign w:val="center"/>
            <w:hideMark/>
            <w:tcPrChange w:id="476" w:author="钟 沛东" w:date="2019-05-10T00:23:00Z">
              <w:tcPr>
                <w:tcW w:w="792" w:type="dxa"/>
                <w:gridSpan w:val="2"/>
                <w:shd w:val="clear" w:color="auto" w:fill="auto"/>
                <w:noWrap/>
                <w:vAlign w:val="center"/>
                <w:hideMark/>
              </w:tcPr>
            </w:tcPrChange>
          </w:tcPr>
          <w:p w14:paraId="53826D47"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r>
      <w:tr w:rsidR="00B63A2B" w:rsidRPr="004E72D4" w14:paraId="4DA59C53" w14:textId="77777777" w:rsidTr="00B63A2B">
        <w:trPr>
          <w:trHeight w:val="340"/>
          <w:jc w:val="center"/>
          <w:trPrChange w:id="477" w:author="钟 沛东" w:date="2019-05-10T00:23:00Z">
            <w:trPr>
              <w:trHeight w:val="340"/>
              <w:jc w:val="center"/>
            </w:trPr>
          </w:trPrChange>
        </w:trPr>
        <w:tc>
          <w:tcPr>
            <w:tcW w:w="1242" w:type="dxa"/>
            <w:vMerge/>
            <w:tcPrChange w:id="478" w:author="钟 沛东" w:date="2019-05-10T00:23:00Z">
              <w:tcPr>
                <w:tcW w:w="1242" w:type="dxa"/>
                <w:gridSpan w:val="2"/>
                <w:vMerge/>
              </w:tcPr>
            </w:tcPrChange>
          </w:tcPr>
          <w:p w14:paraId="1FA304F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shd w:val="clear" w:color="auto" w:fill="auto"/>
            <w:noWrap/>
            <w:vAlign w:val="center"/>
            <w:hideMark/>
            <w:tcPrChange w:id="479" w:author="钟 沛东" w:date="2019-05-10T00:23:00Z">
              <w:tcPr>
                <w:tcW w:w="1560" w:type="dxa"/>
                <w:shd w:val="clear" w:color="auto" w:fill="auto"/>
                <w:noWrap/>
                <w:vAlign w:val="center"/>
                <w:hideMark/>
              </w:tcPr>
            </w:tcPrChange>
          </w:tcPr>
          <w:p w14:paraId="4C012D33" w14:textId="54D3E2CD"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480" w:author="曾 翠红" w:date="2019-05-09T22:31:00Z">
              <w:r w:rsidRPr="0015700C" w:rsidDel="00B86D23">
                <w:rPr>
                  <w:rFonts w:ascii="Times New Roman" w:hAnsi="Times New Roman" w:cs="Times New Roman"/>
                  <w:color w:val="000000"/>
                  <w:sz w:val="21"/>
                  <w:szCs w:val="21"/>
                </w:rPr>
                <w:delText>两熟区小麦</w:delText>
              </w:r>
            </w:del>
            <w:ins w:id="481" w:author="曾 翠红" w:date="2019-05-09T22:31:00Z">
              <w:r w:rsidR="00B86D23">
                <w:rPr>
                  <w:rFonts w:ascii="Times New Roman" w:hAnsi="Times New Roman" w:cs="Times New Roman"/>
                  <w:color w:val="000000"/>
                  <w:sz w:val="21"/>
                  <w:szCs w:val="21"/>
                </w:rPr>
                <w:t>两熟区冬小麦</w:t>
              </w:r>
            </w:ins>
          </w:p>
        </w:tc>
        <w:tc>
          <w:tcPr>
            <w:tcW w:w="1134" w:type="dxa"/>
            <w:shd w:val="clear" w:color="auto" w:fill="auto"/>
            <w:noWrap/>
            <w:vAlign w:val="center"/>
            <w:hideMark/>
            <w:tcPrChange w:id="482" w:author="钟 沛东" w:date="2019-05-10T00:23:00Z">
              <w:tcPr>
                <w:tcW w:w="1748" w:type="dxa"/>
                <w:gridSpan w:val="2"/>
                <w:shd w:val="clear" w:color="auto" w:fill="auto"/>
                <w:noWrap/>
                <w:vAlign w:val="center"/>
                <w:hideMark/>
              </w:tcPr>
            </w:tcPrChange>
          </w:tcPr>
          <w:p w14:paraId="642FD857"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-0.111***</w:t>
            </w:r>
          </w:p>
        </w:tc>
        <w:tc>
          <w:tcPr>
            <w:tcW w:w="850" w:type="dxa"/>
            <w:shd w:val="clear" w:color="auto" w:fill="auto"/>
            <w:noWrap/>
            <w:vAlign w:val="center"/>
            <w:hideMark/>
            <w:tcPrChange w:id="483" w:author="钟 沛东" w:date="2019-05-10T00:23:00Z">
              <w:tcPr>
                <w:tcW w:w="792" w:type="dxa"/>
                <w:shd w:val="clear" w:color="auto" w:fill="auto"/>
                <w:noWrap/>
                <w:vAlign w:val="center"/>
                <w:hideMark/>
              </w:tcPr>
            </w:tcPrChange>
          </w:tcPr>
          <w:p w14:paraId="1A8B6124"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(0.019)</w:t>
            </w:r>
          </w:p>
        </w:tc>
        <w:tc>
          <w:tcPr>
            <w:tcW w:w="1134" w:type="dxa"/>
            <w:shd w:val="clear" w:color="auto" w:fill="auto"/>
            <w:noWrap/>
            <w:vAlign w:val="center"/>
            <w:hideMark/>
            <w:tcPrChange w:id="484" w:author="钟 沛东" w:date="2019-05-10T00:23:00Z">
              <w:tcPr>
                <w:tcW w:w="1038" w:type="dxa"/>
                <w:gridSpan w:val="2"/>
                <w:shd w:val="clear" w:color="auto" w:fill="auto"/>
                <w:noWrap/>
                <w:vAlign w:val="center"/>
                <w:hideMark/>
              </w:tcPr>
            </w:tcPrChange>
          </w:tcPr>
          <w:p w14:paraId="701A6C4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851" w:type="dxa"/>
            <w:shd w:val="clear" w:color="auto" w:fill="auto"/>
            <w:noWrap/>
            <w:vAlign w:val="center"/>
            <w:hideMark/>
            <w:tcPrChange w:id="485" w:author="钟 沛东" w:date="2019-05-10T00:23:00Z">
              <w:tcPr>
                <w:tcW w:w="792" w:type="dxa"/>
                <w:shd w:val="clear" w:color="auto" w:fill="auto"/>
                <w:noWrap/>
                <w:vAlign w:val="center"/>
                <w:hideMark/>
              </w:tcPr>
            </w:tcPrChange>
          </w:tcPr>
          <w:p w14:paraId="40B7F31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(0.007)</w:t>
            </w:r>
          </w:p>
        </w:tc>
        <w:tc>
          <w:tcPr>
            <w:tcW w:w="1134" w:type="dxa"/>
            <w:shd w:val="clear" w:color="auto" w:fill="auto"/>
            <w:noWrap/>
            <w:vAlign w:val="center"/>
            <w:hideMark/>
            <w:tcPrChange w:id="486" w:author="钟 沛东" w:date="2019-05-10T00:23:00Z">
              <w:tcPr>
                <w:tcW w:w="1039" w:type="dxa"/>
                <w:shd w:val="clear" w:color="auto" w:fill="auto"/>
                <w:noWrap/>
                <w:vAlign w:val="center"/>
                <w:hideMark/>
              </w:tcPr>
            </w:tcPrChange>
          </w:tcPr>
          <w:p w14:paraId="6BF4E44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5.226***</w:t>
            </w:r>
          </w:p>
        </w:tc>
        <w:tc>
          <w:tcPr>
            <w:tcW w:w="1098" w:type="dxa"/>
            <w:shd w:val="clear" w:color="auto" w:fill="auto"/>
            <w:noWrap/>
            <w:vAlign w:val="center"/>
            <w:hideMark/>
            <w:tcPrChange w:id="487" w:author="钟 沛东" w:date="2019-05-10T00:23:00Z">
              <w:tcPr>
                <w:tcW w:w="792" w:type="dxa"/>
                <w:gridSpan w:val="2"/>
                <w:shd w:val="clear" w:color="auto" w:fill="auto"/>
                <w:noWrap/>
                <w:vAlign w:val="center"/>
                <w:hideMark/>
              </w:tcPr>
            </w:tcPrChange>
          </w:tcPr>
          <w:p w14:paraId="2CE7A4A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r>
      <w:tr w:rsidR="00B63A2B" w:rsidRPr="004E72D4" w14:paraId="1363CD13" w14:textId="77777777" w:rsidTr="00B63A2B">
        <w:trPr>
          <w:trHeight w:val="340"/>
          <w:jc w:val="center"/>
          <w:trPrChange w:id="488" w:author="钟 沛东" w:date="2019-05-10T00:23:00Z">
            <w:trPr>
              <w:trHeight w:val="340"/>
              <w:jc w:val="center"/>
            </w:trPr>
          </w:trPrChange>
        </w:trPr>
        <w:tc>
          <w:tcPr>
            <w:tcW w:w="1242" w:type="dxa"/>
            <w:vMerge/>
            <w:tcBorders>
              <w:bottom w:val="nil"/>
            </w:tcBorders>
            <w:tcPrChange w:id="489" w:author="钟 沛东" w:date="2019-05-10T00:23:00Z">
              <w:tcPr>
                <w:tcW w:w="1242" w:type="dxa"/>
                <w:gridSpan w:val="2"/>
                <w:vMerge/>
                <w:tcBorders>
                  <w:bottom w:val="nil"/>
                </w:tcBorders>
              </w:tcPr>
            </w:tcPrChange>
          </w:tcPr>
          <w:p w14:paraId="656AF251"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tcBorders>
              <w:bottom w:val="nil"/>
            </w:tcBorders>
            <w:shd w:val="clear" w:color="auto" w:fill="auto"/>
            <w:noWrap/>
            <w:vAlign w:val="center"/>
            <w:hideMark/>
            <w:tcPrChange w:id="490" w:author="钟 沛东" w:date="2019-05-10T00:23:00Z">
              <w:tcPr>
                <w:tcW w:w="1560" w:type="dxa"/>
                <w:tcBorders>
                  <w:bottom w:val="nil"/>
                </w:tcBorders>
                <w:shd w:val="clear" w:color="auto" w:fill="auto"/>
                <w:noWrap/>
                <w:vAlign w:val="center"/>
                <w:hideMark/>
              </w:tcPr>
            </w:tcPrChange>
          </w:tcPr>
          <w:p w14:paraId="52DF0948" w14:textId="2EEFACBF"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491" w:author="曾 翠红" w:date="2019-05-07T10:33:00Z">
              <w:r w:rsidRPr="0015700C" w:rsidDel="009314E9">
                <w:rPr>
                  <w:rFonts w:ascii="Times New Roman" w:hAnsi="Times New Roman" w:cs="Times New Roman"/>
                  <w:color w:val="000000"/>
                  <w:sz w:val="21"/>
                  <w:szCs w:val="21"/>
                </w:rPr>
                <w:delText>稻谷</w:delText>
              </w:r>
            </w:del>
            <w:ins w:id="492" w:author="曾 翠红" w:date="2019-05-07T10:33:00Z">
              <w:r w:rsidR="009314E9">
                <w:rPr>
                  <w:rFonts w:ascii="Times New Roman" w:hAnsi="Times New Roman" w:cs="Times New Roman"/>
                  <w:color w:val="000000"/>
                  <w:sz w:val="21"/>
                  <w:szCs w:val="21"/>
                </w:rPr>
                <w:t>水稻</w:t>
              </w:r>
            </w:ins>
          </w:p>
        </w:tc>
        <w:tc>
          <w:tcPr>
            <w:tcW w:w="1134" w:type="dxa"/>
            <w:tcBorders>
              <w:bottom w:val="nil"/>
            </w:tcBorders>
            <w:shd w:val="clear" w:color="auto" w:fill="auto"/>
            <w:noWrap/>
            <w:vAlign w:val="center"/>
            <w:hideMark/>
            <w:tcPrChange w:id="493" w:author="钟 沛东" w:date="2019-05-10T00:23:00Z">
              <w:tcPr>
                <w:tcW w:w="1748" w:type="dxa"/>
                <w:gridSpan w:val="2"/>
                <w:tcBorders>
                  <w:bottom w:val="nil"/>
                </w:tcBorders>
                <w:shd w:val="clear" w:color="auto" w:fill="auto"/>
                <w:noWrap/>
                <w:vAlign w:val="center"/>
                <w:hideMark/>
              </w:tcPr>
            </w:tcPrChange>
          </w:tcPr>
          <w:p w14:paraId="5173F2A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-0.315***</w:t>
            </w:r>
          </w:p>
        </w:tc>
        <w:tc>
          <w:tcPr>
            <w:tcW w:w="850" w:type="dxa"/>
            <w:tcBorders>
              <w:bottom w:val="nil"/>
            </w:tcBorders>
            <w:shd w:val="clear" w:color="auto" w:fill="auto"/>
            <w:noWrap/>
            <w:vAlign w:val="center"/>
            <w:hideMark/>
            <w:tcPrChange w:id="494" w:author="钟 沛东" w:date="2019-05-10T00:23:00Z">
              <w:tcPr>
                <w:tcW w:w="792" w:type="dxa"/>
                <w:tcBorders>
                  <w:bottom w:val="nil"/>
                </w:tcBorders>
                <w:shd w:val="clear" w:color="auto" w:fill="auto"/>
                <w:noWrap/>
                <w:vAlign w:val="center"/>
                <w:hideMark/>
              </w:tcPr>
            </w:tcPrChange>
          </w:tcPr>
          <w:p w14:paraId="68311FA0"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(0.037)</w:t>
            </w:r>
          </w:p>
        </w:tc>
        <w:tc>
          <w:tcPr>
            <w:tcW w:w="1134" w:type="dxa"/>
            <w:tcBorders>
              <w:bottom w:val="nil"/>
            </w:tcBorders>
            <w:shd w:val="clear" w:color="auto" w:fill="auto"/>
            <w:noWrap/>
            <w:vAlign w:val="center"/>
            <w:hideMark/>
            <w:tcPrChange w:id="495" w:author="钟 沛东" w:date="2019-05-10T00:23:00Z">
              <w:tcPr>
                <w:tcW w:w="1038" w:type="dxa"/>
                <w:gridSpan w:val="2"/>
                <w:tcBorders>
                  <w:bottom w:val="nil"/>
                </w:tcBorders>
                <w:shd w:val="clear" w:color="auto" w:fill="auto"/>
                <w:noWrap/>
                <w:vAlign w:val="center"/>
                <w:hideMark/>
              </w:tcPr>
            </w:tcPrChange>
          </w:tcPr>
          <w:p w14:paraId="3F971BF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0.042***</w:t>
            </w:r>
          </w:p>
        </w:tc>
        <w:tc>
          <w:tcPr>
            <w:tcW w:w="851" w:type="dxa"/>
            <w:tcBorders>
              <w:bottom w:val="nil"/>
            </w:tcBorders>
            <w:shd w:val="clear" w:color="auto" w:fill="auto"/>
            <w:noWrap/>
            <w:vAlign w:val="center"/>
            <w:hideMark/>
            <w:tcPrChange w:id="496" w:author="钟 沛东" w:date="2019-05-10T00:23:00Z">
              <w:tcPr>
                <w:tcW w:w="792" w:type="dxa"/>
                <w:tcBorders>
                  <w:bottom w:val="nil"/>
                </w:tcBorders>
                <w:shd w:val="clear" w:color="auto" w:fill="auto"/>
                <w:noWrap/>
                <w:vAlign w:val="center"/>
                <w:hideMark/>
              </w:tcPr>
            </w:tcPrChange>
          </w:tcPr>
          <w:p w14:paraId="23196AB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(0.012)</w:t>
            </w:r>
          </w:p>
        </w:tc>
        <w:tc>
          <w:tcPr>
            <w:tcW w:w="1134" w:type="dxa"/>
            <w:tcBorders>
              <w:bottom w:val="nil"/>
            </w:tcBorders>
            <w:shd w:val="clear" w:color="auto" w:fill="auto"/>
            <w:noWrap/>
            <w:vAlign w:val="center"/>
            <w:hideMark/>
            <w:tcPrChange w:id="497" w:author="钟 沛东" w:date="2019-05-10T00:23:00Z">
              <w:tcPr>
                <w:tcW w:w="1039" w:type="dxa"/>
                <w:tcBorders>
                  <w:bottom w:val="nil"/>
                </w:tcBorders>
                <w:shd w:val="clear" w:color="auto" w:fill="auto"/>
                <w:noWrap/>
                <w:vAlign w:val="center"/>
                <w:hideMark/>
              </w:tcPr>
            </w:tcPrChange>
          </w:tcPr>
          <w:p w14:paraId="2120A67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5.292***</w:t>
            </w:r>
          </w:p>
        </w:tc>
        <w:tc>
          <w:tcPr>
            <w:tcW w:w="1098" w:type="dxa"/>
            <w:tcBorders>
              <w:bottom w:val="nil"/>
            </w:tcBorders>
            <w:shd w:val="clear" w:color="auto" w:fill="auto"/>
            <w:noWrap/>
            <w:vAlign w:val="center"/>
            <w:hideMark/>
            <w:tcPrChange w:id="498" w:author="钟 沛东" w:date="2019-05-10T00:23:00Z">
              <w:tcPr>
                <w:tcW w:w="792" w:type="dxa"/>
                <w:gridSpan w:val="2"/>
                <w:tcBorders>
                  <w:bottom w:val="nil"/>
                </w:tcBorders>
                <w:shd w:val="clear" w:color="auto" w:fill="auto"/>
                <w:noWrap/>
                <w:vAlign w:val="center"/>
                <w:hideMark/>
              </w:tcPr>
            </w:tcPrChange>
          </w:tcPr>
          <w:p w14:paraId="7C9FA402"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(0.024)</w:t>
            </w:r>
          </w:p>
        </w:tc>
      </w:tr>
      <w:tr w:rsidR="00B63A2B" w:rsidRPr="004E72D4" w14:paraId="56871ACE" w14:textId="77777777" w:rsidTr="00B63A2B">
        <w:trPr>
          <w:trHeight w:val="340"/>
          <w:jc w:val="center"/>
          <w:trPrChange w:id="499" w:author="钟 沛东" w:date="2019-05-10T00:23:00Z">
            <w:trPr>
              <w:trHeight w:val="340"/>
              <w:jc w:val="center"/>
            </w:trPr>
          </w:trPrChange>
        </w:trPr>
        <w:tc>
          <w:tcPr>
            <w:tcW w:w="1242" w:type="dxa"/>
            <w:vMerge w:val="restart"/>
            <w:tcBorders>
              <w:top w:val="nil"/>
            </w:tcBorders>
            <w:tcPrChange w:id="500" w:author="钟 沛东" w:date="2019-05-10T00:23:00Z">
              <w:tcPr>
                <w:tcW w:w="1242" w:type="dxa"/>
                <w:gridSpan w:val="2"/>
                <w:vMerge w:val="restart"/>
                <w:tcBorders>
                  <w:top w:val="nil"/>
                </w:tcBorders>
              </w:tcPr>
            </w:tcPrChange>
          </w:tcPr>
          <w:p w14:paraId="76BF1E8D" w14:textId="4D1EF5B7" w:rsidR="00766DC7" w:rsidRPr="0015700C" w:rsidRDefault="00766DC7" w:rsidP="00281162">
            <w:pPr>
              <w:spacing w:after="0" w:line="240" w:lineRule="auto"/>
              <w:jc w:val="both"/>
              <w:rPr>
                <w:rFonts w:ascii="Times New Roman" w:hAnsi="Times New Roman" w:cs="Times New Roman"/>
                <w:color w:val="000000"/>
                <w:sz w:val="21"/>
                <w:szCs w:val="21"/>
              </w:rPr>
            </w:pPr>
            <w:r w:rsidRPr="00CF1272">
              <w:rPr>
                <w:rFonts w:ascii="Times New Roman" w:hAnsi="Times New Roman" w:cs="Times New Roman"/>
                <w:b/>
                <w:iCs/>
                <w:color w:val="000000"/>
                <w:sz w:val="21"/>
                <w:szCs w:val="21"/>
                <w:rPrChange w:id="501" w:author="曾 翠红" w:date="2019-05-10T21:17:00Z">
                  <w:rPr>
                    <w:rFonts w:ascii="Times New Roman" w:hAnsi="Times New Roman" w:cs="Times New Roman"/>
                    <w:b/>
                    <w:i/>
                    <w:iCs/>
                    <w:color w:val="000000"/>
                    <w:sz w:val="21"/>
                    <w:szCs w:val="21"/>
                  </w:rPr>
                </w:rPrChange>
              </w:rPr>
              <w:t>ln</w:t>
            </w:r>
            <w:del w:id="502" w:author="钟 沛东" w:date="2019-05-10T00:20:00Z">
              <w:r w:rsidRPr="0015700C" w:rsidDel="00AA2B98">
                <w:rPr>
                  <w:rFonts w:ascii="Times New Roman" w:hAnsi="Times New Roman" w:cs="Times New Roman"/>
                  <w:b/>
                  <w:i/>
                  <w:iCs/>
                  <w:color w:val="000000"/>
                  <w:sz w:val="21"/>
                  <w:szCs w:val="21"/>
                </w:rPr>
                <w:delText>machane</w:delText>
              </w:r>
            </w:del>
            <w:ins w:id="503" w:author="钟 沛东" w:date="2019-05-10T00:20:00Z">
              <w:r w:rsidR="00AA2B98">
                <w:rPr>
                  <w:rFonts w:ascii="Times New Roman" w:hAnsi="Times New Roman" w:cs="Times New Roman"/>
                  <w:b/>
                  <w:i/>
                  <w:iCs/>
                  <w:color w:val="000000"/>
                  <w:sz w:val="21"/>
                  <w:szCs w:val="21"/>
                </w:rPr>
                <w:t>machine</w:t>
              </w:r>
            </w:ins>
          </w:p>
        </w:tc>
        <w:tc>
          <w:tcPr>
            <w:tcW w:w="1560" w:type="dxa"/>
            <w:tcBorders>
              <w:top w:val="nil"/>
              <w:bottom w:val="nil"/>
            </w:tcBorders>
            <w:shd w:val="clear" w:color="auto" w:fill="auto"/>
            <w:noWrap/>
            <w:vAlign w:val="center"/>
            <w:hideMark/>
            <w:tcPrChange w:id="504" w:author="钟 沛东" w:date="2019-05-10T00:23:00Z">
              <w:tcPr>
                <w:tcW w:w="2286" w:type="dxa"/>
                <w:gridSpan w:val="2"/>
                <w:tcBorders>
                  <w:top w:val="nil"/>
                  <w:bottom w:val="nil"/>
                </w:tcBorders>
                <w:shd w:val="clear" w:color="auto" w:fill="auto"/>
                <w:noWrap/>
                <w:vAlign w:val="center"/>
                <w:hideMark/>
              </w:tcPr>
            </w:tcPrChange>
          </w:tcPr>
          <w:p w14:paraId="1D040076" w14:textId="3306EF69"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505" w:author="曾 翠红" w:date="2019-05-09T22:31:00Z">
              <w:r w:rsidRPr="0015700C" w:rsidDel="00B86D23">
                <w:rPr>
                  <w:rFonts w:ascii="Times New Roman" w:hAnsi="Times New Roman" w:cs="Times New Roman"/>
                  <w:color w:val="000000"/>
                  <w:sz w:val="21"/>
                  <w:szCs w:val="21"/>
                </w:rPr>
                <w:delText>一熟区玉米</w:delText>
              </w:r>
            </w:del>
            <w:ins w:id="506" w:author="曾 翠红" w:date="2019-05-09T22:31:00Z">
              <w:r w:rsidR="00B86D23">
                <w:rPr>
                  <w:rFonts w:ascii="Times New Roman" w:hAnsi="Times New Roman" w:cs="Times New Roman"/>
                  <w:color w:val="000000"/>
                  <w:sz w:val="21"/>
                  <w:szCs w:val="21"/>
                </w:rPr>
                <w:t>一熟区春玉米</w:t>
              </w:r>
            </w:ins>
          </w:p>
        </w:tc>
        <w:tc>
          <w:tcPr>
            <w:tcW w:w="1134" w:type="dxa"/>
            <w:tcBorders>
              <w:top w:val="nil"/>
              <w:bottom w:val="nil"/>
            </w:tcBorders>
            <w:shd w:val="clear" w:color="auto" w:fill="auto"/>
            <w:noWrap/>
            <w:vAlign w:val="center"/>
            <w:hideMark/>
            <w:tcPrChange w:id="507" w:author="钟 沛东" w:date="2019-05-10T00:23:00Z">
              <w:tcPr>
                <w:tcW w:w="1022" w:type="dxa"/>
                <w:tcBorders>
                  <w:top w:val="nil"/>
                  <w:bottom w:val="nil"/>
                </w:tcBorders>
                <w:shd w:val="clear" w:color="auto" w:fill="auto"/>
                <w:noWrap/>
                <w:vAlign w:val="center"/>
                <w:hideMark/>
              </w:tcPr>
            </w:tcPrChange>
          </w:tcPr>
          <w:p w14:paraId="3D925E7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w:t>
            </w:r>
            <w:r w:rsidRPr="004E72D4">
              <w:rPr>
                <w:rFonts w:ascii="Times New Roman" w:hAnsi="Times New Roman" w:cs="Times New Roman"/>
                <w:color w:val="000000"/>
                <w:sz w:val="21"/>
                <w:szCs w:val="21"/>
              </w:rPr>
              <w:t>.000</w:t>
            </w:r>
          </w:p>
        </w:tc>
        <w:tc>
          <w:tcPr>
            <w:tcW w:w="850" w:type="dxa"/>
            <w:tcBorders>
              <w:top w:val="nil"/>
              <w:bottom w:val="nil"/>
            </w:tcBorders>
            <w:shd w:val="clear" w:color="auto" w:fill="auto"/>
            <w:noWrap/>
            <w:vAlign w:val="center"/>
            <w:hideMark/>
            <w:tcPrChange w:id="508" w:author="钟 沛东" w:date="2019-05-10T00:23:00Z">
              <w:tcPr>
                <w:tcW w:w="792" w:type="dxa"/>
                <w:tcBorders>
                  <w:top w:val="nil"/>
                  <w:bottom w:val="nil"/>
                </w:tcBorders>
                <w:shd w:val="clear" w:color="auto" w:fill="auto"/>
                <w:noWrap/>
                <w:vAlign w:val="center"/>
                <w:hideMark/>
              </w:tcPr>
            </w:tcPrChange>
          </w:tcPr>
          <w:p w14:paraId="333E225E" w14:textId="77777777" w:rsidR="00766DC7" w:rsidRPr="0015700C" w:rsidRDefault="00766DC7" w:rsidP="00281162">
            <w:pPr>
              <w:spacing w:after="0" w:line="240" w:lineRule="auto"/>
              <w:rPr>
                <w:rFonts w:ascii="Times New Roman" w:hAnsi="Times New Roman" w:cs="Times New Roman"/>
                <w:color w:val="000000"/>
                <w:sz w:val="21"/>
                <w:szCs w:val="21"/>
              </w:rPr>
            </w:pPr>
            <w:r w:rsidRPr="004E72D4">
              <w:rPr>
                <w:rFonts w:ascii="Times New Roman" w:hAnsi="Times New Roman" w:cs="Times New Roman"/>
                <w:color w:val="000000"/>
                <w:sz w:val="21"/>
                <w:szCs w:val="21"/>
              </w:rPr>
              <w:t>(</w:t>
            </w:r>
            <w:r w:rsidRPr="0015700C">
              <w:rPr>
                <w:rFonts w:ascii="Times New Roman" w:hAnsi="Times New Roman" w:cs="Times New Roman"/>
                <w:color w:val="000000"/>
                <w:sz w:val="21"/>
                <w:szCs w:val="21"/>
              </w:rPr>
              <w:t>0.000</w:t>
            </w:r>
            <w:r w:rsidRPr="004E72D4">
              <w:rPr>
                <w:rFonts w:ascii="Times New Roman" w:hAnsi="Times New Roman" w:cs="Times New Roman"/>
                <w:color w:val="000000"/>
                <w:sz w:val="21"/>
                <w:szCs w:val="21"/>
              </w:rPr>
              <w:t>)</w:t>
            </w:r>
          </w:p>
        </w:tc>
        <w:tc>
          <w:tcPr>
            <w:tcW w:w="1134" w:type="dxa"/>
            <w:tcBorders>
              <w:top w:val="nil"/>
              <w:bottom w:val="nil"/>
            </w:tcBorders>
            <w:shd w:val="clear" w:color="auto" w:fill="auto"/>
            <w:noWrap/>
            <w:vAlign w:val="center"/>
            <w:hideMark/>
            <w:tcPrChange w:id="509" w:author="钟 沛东" w:date="2019-05-10T00:23:00Z">
              <w:tcPr>
                <w:tcW w:w="1038" w:type="dxa"/>
                <w:gridSpan w:val="2"/>
                <w:tcBorders>
                  <w:top w:val="nil"/>
                  <w:bottom w:val="nil"/>
                </w:tcBorders>
                <w:shd w:val="clear" w:color="auto" w:fill="auto"/>
                <w:noWrap/>
                <w:vAlign w:val="center"/>
                <w:hideMark/>
              </w:tcPr>
            </w:tcPrChange>
          </w:tcPr>
          <w:p w14:paraId="71B939A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0.272</w:t>
            </w:r>
          </w:p>
        </w:tc>
        <w:tc>
          <w:tcPr>
            <w:tcW w:w="851" w:type="dxa"/>
            <w:tcBorders>
              <w:top w:val="nil"/>
              <w:bottom w:val="nil"/>
            </w:tcBorders>
            <w:shd w:val="clear" w:color="auto" w:fill="auto"/>
            <w:noWrap/>
            <w:vAlign w:val="center"/>
            <w:hideMark/>
            <w:tcPrChange w:id="510" w:author="钟 沛东" w:date="2019-05-10T00:23:00Z">
              <w:tcPr>
                <w:tcW w:w="792" w:type="dxa"/>
                <w:tcBorders>
                  <w:top w:val="nil"/>
                  <w:bottom w:val="nil"/>
                </w:tcBorders>
                <w:shd w:val="clear" w:color="auto" w:fill="auto"/>
                <w:noWrap/>
                <w:vAlign w:val="center"/>
                <w:hideMark/>
              </w:tcPr>
            </w:tcPrChange>
          </w:tcPr>
          <w:p w14:paraId="69E59CC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(0.149)</w:t>
            </w:r>
          </w:p>
        </w:tc>
        <w:tc>
          <w:tcPr>
            <w:tcW w:w="1134" w:type="dxa"/>
            <w:tcBorders>
              <w:top w:val="nil"/>
              <w:bottom w:val="nil"/>
            </w:tcBorders>
            <w:shd w:val="clear" w:color="auto" w:fill="auto"/>
            <w:noWrap/>
            <w:vAlign w:val="center"/>
            <w:hideMark/>
            <w:tcPrChange w:id="511" w:author="钟 沛东" w:date="2019-05-10T00:23:00Z">
              <w:tcPr>
                <w:tcW w:w="1039" w:type="dxa"/>
                <w:tcBorders>
                  <w:top w:val="nil"/>
                  <w:bottom w:val="nil"/>
                </w:tcBorders>
                <w:shd w:val="clear" w:color="auto" w:fill="auto"/>
                <w:noWrap/>
                <w:vAlign w:val="center"/>
                <w:hideMark/>
              </w:tcPr>
            </w:tcPrChange>
          </w:tcPr>
          <w:p w14:paraId="28BC415B"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-0.034***</w:t>
            </w:r>
          </w:p>
        </w:tc>
        <w:tc>
          <w:tcPr>
            <w:tcW w:w="1098" w:type="dxa"/>
            <w:tcBorders>
              <w:top w:val="nil"/>
              <w:bottom w:val="nil"/>
            </w:tcBorders>
            <w:shd w:val="clear" w:color="auto" w:fill="auto"/>
            <w:noWrap/>
            <w:vAlign w:val="center"/>
            <w:hideMark/>
            <w:tcPrChange w:id="512" w:author="钟 沛东" w:date="2019-05-10T00:23:00Z">
              <w:tcPr>
                <w:tcW w:w="792" w:type="dxa"/>
                <w:gridSpan w:val="2"/>
                <w:tcBorders>
                  <w:top w:val="nil"/>
                  <w:bottom w:val="nil"/>
                </w:tcBorders>
                <w:shd w:val="clear" w:color="auto" w:fill="auto"/>
                <w:noWrap/>
                <w:vAlign w:val="center"/>
                <w:hideMark/>
              </w:tcPr>
            </w:tcPrChange>
          </w:tcPr>
          <w:p w14:paraId="5924095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(0.031)</w:t>
            </w:r>
          </w:p>
        </w:tc>
      </w:tr>
      <w:tr w:rsidR="00B63A2B" w:rsidRPr="004E72D4" w14:paraId="2AE43D30" w14:textId="77777777" w:rsidTr="00B63A2B">
        <w:trPr>
          <w:trHeight w:val="340"/>
          <w:jc w:val="center"/>
          <w:trPrChange w:id="513" w:author="钟 沛东" w:date="2019-05-10T00:23:00Z">
            <w:trPr>
              <w:trHeight w:val="340"/>
              <w:jc w:val="center"/>
            </w:trPr>
          </w:trPrChange>
        </w:trPr>
        <w:tc>
          <w:tcPr>
            <w:tcW w:w="1242" w:type="dxa"/>
            <w:vMerge/>
            <w:tcPrChange w:id="514" w:author="钟 沛东" w:date="2019-05-10T00:23:00Z">
              <w:tcPr>
                <w:tcW w:w="1242" w:type="dxa"/>
                <w:gridSpan w:val="2"/>
                <w:vMerge/>
              </w:tcPr>
            </w:tcPrChange>
          </w:tcPr>
          <w:p w14:paraId="181C46A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tcBorders>
              <w:top w:val="nil"/>
              <w:bottom w:val="nil"/>
            </w:tcBorders>
            <w:shd w:val="clear" w:color="auto" w:fill="auto"/>
            <w:noWrap/>
            <w:vAlign w:val="center"/>
            <w:hideMark/>
            <w:tcPrChange w:id="515" w:author="钟 沛东" w:date="2019-05-10T00:23:00Z">
              <w:tcPr>
                <w:tcW w:w="1560" w:type="dxa"/>
                <w:tcBorders>
                  <w:top w:val="nil"/>
                  <w:bottom w:val="nil"/>
                </w:tcBorders>
                <w:shd w:val="clear" w:color="auto" w:fill="auto"/>
                <w:noWrap/>
                <w:vAlign w:val="center"/>
                <w:hideMark/>
              </w:tcPr>
            </w:tcPrChange>
          </w:tcPr>
          <w:p w14:paraId="0FCE3049" w14:textId="3EC701AC"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516" w:author="曾 翠红" w:date="2019-05-09T22:31:00Z">
              <w:r w:rsidRPr="0015700C" w:rsidDel="00B86D23">
                <w:rPr>
                  <w:rFonts w:ascii="Times New Roman" w:hAnsi="Times New Roman" w:cs="Times New Roman"/>
                  <w:color w:val="000000"/>
                  <w:sz w:val="21"/>
                  <w:szCs w:val="21"/>
                </w:rPr>
                <w:delText>两熟区玉米</w:delText>
              </w:r>
            </w:del>
            <w:ins w:id="517" w:author="曾 翠红" w:date="2019-05-09T22:31:00Z">
              <w:r w:rsidR="00B86D23">
                <w:rPr>
                  <w:rFonts w:ascii="Times New Roman" w:hAnsi="Times New Roman" w:cs="Times New Roman"/>
                  <w:color w:val="000000"/>
                  <w:sz w:val="21"/>
                  <w:szCs w:val="21"/>
                </w:rPr>
                <w:t>两熟区夏玉米</w:t>
              </w:r>
            </w:ins>
          </w:p>
        </w:tc>
        <w:tc>
          <w:tcPr>
            <w:tcW w:w="1134" w:type="dxa"/>
            <w:tcBorders>
              <w:top w:val="nil"/>
              <w:bottom w:val="nil"/>
            </w:tcBorders>
            <w:shd w:val="clear" w:color="auto" w:fill="auto"/>
            <w:noWrap/>
            <w:vAlign w:val="center"/>
            <w:hideMark/>
            <w:tcPrChange w:id="518" w:author="钟 沛东" w:date="2019-05-10T00:23:00Z">
              <w:tcPr>
                <w:tcW w:w="1748" w:type="dxa"/>
                <w:gridSpan w:val="2"/>
                <w:tcBorders>
                  <w:top w:val="nil"/>
                  <w:bottom w:val="nil"/>
                </w:tcBorders>
                <w:shd w:val="clear" w:color="auto" w:fill="auto"/>
                <w:noWrap/>
                <w:vAlign w:val="center"/>
                <w:hideMark/>
              </w:tcPr>
            </w:tcPrChange>
          </w:tcPr>
          <w:p w14:paraId="741F10E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0.643***</w:t>
            </w:r>
          </w:p>
        </w:tc>
        <w:tc>
          <w:tcPr>
            <w:tcW w:w="850" w:type="dxa"/>
            <w:tcBorders>
              <w:top w:val="nil"/>
              <w:bottom w:val="nil"/>
            </w:tcBorders>
            <w:shd w:val="clear" w:color="auto" w:fill="auto"/>
            <w:noWrap/>
            <w:vAlign w:val="center"/>
            <w:hideMark/>
            <w:tcPrChange w:id="519" w:author="钟 沛东" w:date="2019-05-10T00:23:00Z">
              <w:tcPr>
                <w:tcW w:w="792" w:type="dxa"/>
                <w:tcBorders>
                  <w:top w:val="nil"/>
                  <w:bottom w:val="nil"/>
                </w:tcBorders>
                <w:shd w:val="clear" w:color="auto" w:fill="auto"/>
                <w:noWrap/>
                <w:vAlign w:val="center"/>
                <w:hideMark/>
              </w:tcPr>
            </w:tcPrChange>
          </w:tcPr>
          <w:p w14:paraId="66D9149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(0.143)</w:t>
            </w:r>
          </w:p>
        </w:tc>
        <w:tc>
          <w:tcPr>
            <w:tcW w:w="1134" w:type="dxa"/>
            <w:tcBorders>
              <w:top w:val="nil"/>
              <w:bottom w:val="nil"/>
            </w:tcBorders>
            <w:shd w:val="clear" w:color="auto" w:fill="auto"/>
            <w:noWrap/>
            <w:vAlign w:val="center"/>
            <w:hideMark/>
            <w:tcPrChange w:id="520" w:author="钟 沛东" w:date="2019-05-10T00:23:00Z">
              <w:tcPr>
                <w:tcW w:w="1038" w:type="dxa"/>
                <w:gridSpan w:val="2"/>
                <w:tcBorders>
                  <w:top w:val="nil"/>
                  <w:bottom w:val="nil"/>
                </w:tcBorders>
                <w:shd w:val="clear" w:color="auto" w:fill="auto"/>
                <w:noWrap/>
                <w:vAlign w:val="center"/>
                <w:hideMark/>
              </w:tcPr>
            </w:tcPrChange>
          </w:tcPr>
          <w:p w14:paraId="30F88DA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-0.113**</w:t>
            </w:r>
          </w:p>
        </w:tc>
        <w:tc>
          <w:tcPr>
            <w:tcW w:w="851" w:type="dxa"/>
            <w:tcBorders>
              <w:top w:val="nil"/>
              <w:bottom w:val="nil"/>
            </w:tcBorders>
            <w:shd w:val="clear" w:color="auto" w:fill="auto"/>
            <w:noWrap/>
            <w:vAlign w:val="center"/>
            <w:hideMark/>
            <w:tcPrChange w:id="521" w:author="钟 沛东" w:date="2019-05-10T00:23:00Z">
              <w:tcPr>
                <w:tcW w:w="792" w:type="dxa"/>
                <w:tcBorders>
                  <w:top w:val="nil"/>
                  <w:bottom w:val="nil"/>
                </w:tcBorders>
                <w:shd w:val="clear" w:color="auto" w:fill="auto"/>
                <w:noWrap/>
                <w:vAlign w:val="center"/>
                <w:hideMark/>
              </w:tcPr>
            </w:tcPrChange>
          </w:tcPr>
          <w:p w14:paraId="4A5EDF2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(0.055)</w:t>
            </w:r>
          </w:p>
        </w:tc>
        <w:tc>
          <w:tcPr>
            <w:tcW w:w="1134" w:type="dxa"/>
            <w:tcBorders>
              <w:top w:val="nil"/>
              <w:bottom w:val="nil"/>
            </w:tcBorders>
            <w:shd w:val="clear" w:color="auto" w:fill="auto"/>
            <w:noWrap/>
            <w:vAlign w:val="center"/>
            <w:hideMark/>
            <w:tcPrChange w:id="522" w:author="钟 沛东" w:date="2019-05-10T00:23:00Z">
              <w:tcPr>
                <w:tcW w:w="1039" w:type="dxa"/>
                <w:tcBorders>
                  <w:top w:val="nil"/>
                  <w:bottom w:val="nil"/>
                </w:tcBorders>
                <w:shd w:val="clear" w:color="auto" w:fill="auto"/>
                <w:noWrap/>
                <w:vAlign w:val="center"/>
                <w:hideMark/>
              </w:tcPr>
            </w:tcPrChange>
          </w:tcPr>
          <w:p w14:paraId="34A326A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1.212***</w:t>
            </w:r>
          </w:p>
        </w:tc>
        <w:tc>
          <w:tcPr>
            <w:tcW w:w="1098" w:type="dxa"/>
            <w:tcBorders>
              <w:top w:val="nil"/>
              <w:bottom w:val="nil"/>
            </w:tcBorders>
            <w:shd w:val="clear" w:color="auto" w:fill="auto"/>
            <w:noWrap/>
            <w:vAlign w:val="center"/>
            <w:hideMark/>
            <w:tcPrChange w:id="523" w:author="钟 沛东" w:date="2019-05-10T00:23:00Z">
              <w:tcPr>
                <w:tcW w:w="792" w:type="dxa"/>
                <w:gridSpan w:val="2"/>
                <w:tcBorders>
                  <w:top w:val="nil"/>
                  <w:bottom w:val="nil"/>
                </w:tcBorders>
                <w:shd w:val="clear" w:color="auto" w:fill="auto"/>
                <w:noWrap/>
                <w:vAlign w:val="center"/>
                <w:hideMark/>
              </w:tcPr>
            </w:tcPrChange>
          </w:tcPr>
          <w:p w14:paraId="720E551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(0.110)</w:t>
            </w:r>
          </w:p>
        </w:tc>
      </w:tr>
      <w:tr w:rsidR="00B63A2B" w:rsidRPr="004E72D4" w14:paraId="0865CA76" w14:textId="77777777" w:rsidTr="00B63A2B">
        <w:trPr>
          <w:trHeight w:val="340"/>
          <w:jc w:val="center"/>
          <w:trPrChange w:id="524" w:author="钟 沛东" w:date="2019-05-10T00:23:00Z">
            <w:trPr>
              <w:trHeight w:val="340"/>
              <w:jc w:val="center"/>
            </w:trPr>
          </w:trPrChange>
        </w:trPr>
        <w:tc>
          <w:tcPr>
            <w:tcW w:w="1242" w:type="dxa"/>
            <w:vMerge/>
            <w:tcPrChange w:id="525" w:author="钟 沛东" w:date="2019-05-10T00:23:00Z">
              <w:tcPr>
                <w:tcW w:w="1242" w:type="dxa"/>
                <w:gridSpan w:val="2"/>
                <w:vMerge/>
              </w:tcPr>
            </w:tcPrChange>
          </w:tcPr>
          <w:p w14:paraId="110C1376"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tcBorders>
              <w:top w:val="nil"/>
              <w:bottom w:val="nil"/>
            </w:tcBorders>
            <w:shd w:val="clear" w:color="auto" w:fill="auto"/>
            <w:noWrap/>
            <w:vAlign w:val="center"/>
            <w:hideMark/>
            <w:tcPrChange w:id="526" w:author="钟 沛东" w:date="2019-05-10T00:23:00Z">
              <w:tcPr>
                <w:tcW w:w="1560" w:type="dxa"/>
                <w:tcBorders>
                  <w:top w:val="nil"/>
                  <w:bottom w:val="nil"/>
                </w:tcBorders>
                <w:shd w:val="clear" w:color="auto" w:fill="auto"/>
                <w:noWrap/>
                <w:vAlign w:val="center"/>
                <w:hideMark/>
              </w:tcPr>
            </w:tcPrChange>
          </w:tcPr>
          <w:p w14:paraId="1753521D" w14:textId="5FB0C3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527" w:author="曾 翠红" w:date="2019-05-09T22:31:00Z">
              <w:r w:rsidRPr="0015700C" w:rsidDel="00B86D23">
                <w:rPr>
                  <w:rFonts w:ascii="Times New Roman" w:hAnsi="Times New Roman" w:cs="Times New Roman"/>
                  <w:color w:val="000000"/>
                  <w:sz w:val="21"/>
                  <w:szCs w:val="21"/>
                </w:rPr>
                <w:delText>两熟区小麦</w:delText>
              </w:r>
            </w:del>
            <w:ins w:id="528" w:author="曾 翠红" w:date="2019-05-09T22:31:00Z">
              <w:r w:rsidR="00B86D23">
                <w:rPr>
                  <w:rFonts w:ascii="Times New Roman" w:hAnsi="Times New Roman" w:cs="Times New Roman"/>
                  <w:color w:val="000000"/>
                  <w:sz w:val="21"/>
                  <w:szCs w:val="21"/>
                </w:rPr>
                <w:t>两熟区冬小麦</w:t>
              </w:r>
            </w:ins>
          </w:p>
        </w:tc>
        <w:tc>
          <w:tcPr>
            <w:tcW w:w="1134" w:type="dxa"/>
            <w:tcBorders>
              <w:top w:val="nil"/>
              <w:bottom w:val="nil"/>
            </w:tcBorders>
            <w:shd w:val="clear" w:color="auto" w:fill="auto"/>
            <w:noWrap/>
            <w:vAlign w:val="center"/>
            <w:hideMark/>
            <w:tcPrChange w:id="529" w:author="钟 沛东" w:date="2019-05-10T00:23:00Z">
              <w:tcPr>
                <w:tcW w:w="1748" w:type="dxa"/>
                <w:gridSpan w:val="2"/>
                <w:tcBorders>
                  <w:top w:val="nil"/>
                  <w:bottom w:val="nil"/>
                </w:tcBorders>
                <w:shd w:val="clear" w:color="auto" w:fill="auto"/>
                <w:noWrap/>
                <w:vAlign w:val="center"/>
                <w:hideMark/>
              </w:tcPr>
            </w:tcPrChange>
          </w:tcPr>
          <w:p w14:paraId="7281D78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0.625***</w:t>
            </w:r>
          </w:p>
        </w:tc>
        <w:tc>
          <w:tcPr>
            <w:tcW w:w="850" w:type="dxa"/>
            <w:tcBorders>
              <w:top w:val="nil"/>
              <w:bottom w:val="nil"/>
            </w:tcBorders>
            <w:shd w:val="clear" w:color="auto" w:fill="auto"/>
            <w:noWrap/>
            <w:vAlign w:val="center"/>
            <w:hideMark/>
            <w:tcPrChange w:id="530" w:author="钟 沛东" w:date="2019-05-10T00:23:00Z">
              <w:tcPr>
                <w:tcW w:w="792" w:type="dxa"/>
                <w:tcBorders>
                  <w:top w:val="nil"/>
                  <w:bottom w:val="nil"/>
                </w:tcBorders>
                <w:shd w:val="clear" w:color="auto" w:fill="auto"/>
                <w:noWrap/>
                <w:vAlign w:val="center"/>
                <w:hideMark/>
              </w:tcPr>
            </w:tcPrChange>
          </w:tcPr>
          <w:p w14:paraId="7A35802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(0.221)</w:t>
            </w:r>
          </w:p>
        </w:tc>
        <w:tc>
          <w:tcPr>
            <w:tcW w:w="1134" w:type="dxa"/>
            <w:tcBorders>
              <w:top w:val="nil"/>
              <w:bottom w:val="nil"/>
            </w:tcBorders>
            <w:shd w:val="clear" w:color="auto" w:fill="auto"/>
            <w:noWrap/>
            <w:vAlign w:val="center"/>
            <w:hideMark/>
            <w:tcPrChange w:id="531" w:author="钟 沛东" w:date="2019-05-10T00:23:00Z">
              <w:tcPr>
                <w:tcW w:w="1038" w:type="dxa"/>
                <w:gridSpan w:val="2"/>
                <w:tcBorders>
                  <w:top w:val="nil"/>
                  <w:bottom w:val="nil"/>
                </w:tcBorders>
                <w:shd w:val="clear" w:color="auto" w:fill="auto"/>
                <w:noWrap/>
                <w:vAlign w:val="center"/>
                <w:hideMark/>
              </w:tcPr>
            </w:tcPrChange>
          </w:tcPr>
          <w:p w14:paraId="7183123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-0.206***</w:t>
            </w:r>
          </w:p>
        </w:tc>
        <w:tc>
          <w:tcPr>
            <w:tcW w:w="851" w:type="dxa"/>
            <w:tcBorders>
              <w:top w:val="nil"/>
              <w:bottom w:val="nil"/>
            </w:tcBorders>
            <w:shd w:val="clear" w:color="auto" w:fill="auto"/>
            <w:noWrap/>
            <w:vAlign w:val="center"/>
            <w:hideMark/>
            <w:tcPrChange w:id="532" w:author="钟 沛东" w:date="2019-05-10T00:23:00Z">
              <w:tcPr>
                <w:tcW w:w="792" w:type="dxa"/>
                <w:tcBorders>
                  <w:top w:val="nil"/>
                  <w:bottom w:val="nil"/>
                </w:tcBorders>
                <w:shd w:val="clear" w:color="auto" w:fill="auto"/>
                <w:noWrap/>
                <w:vAlign w:val="center"/>
                <w:hideMark/>
              </w:tcPr>
            </w:tcPrChange>
          </w:tcPr>
          <w:p w14:paraId="4C5DC588"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(0.072)</w:t>
            </w:r>
          </w:p>
        </w:tc>
        <w:tc>
          <w:tcPr>
            <w:tcW w:w="1134" w:type="dxa"/>
            <w:tcBorders>
              <w:top w:val="nil"/>
              <w:bottom w:val="nil"/>
            </w:tcBorders>
            <w:shd w:val="clear" w:color="auto" w:fill="auto"/>
            <w:noWrap/>
            <w:vAlign w:val="center"/>
            <w:hideMark/>
            <w:tcPrChange w:id="533" w:author="钟 沛东" w:date="2019-05-10T00:23:00Z">
              <w:tcPr>
                <w:tcW w:w="1039" w:type="dxa"/>
                <w:tcBorders>
                  <w:top w:val="nil"/>
                  <w:bottom w:val="nil"/>
                </w:tcBorders>
                <w:shd w:val="clear" w:color="auto" w:fill="auto"/>
                <w:noWrap/>
                <w:vAlign w:val="center"/>
                <w:hideMark/>
              </w:tcPr>
            </w:tcPrChange>
          </w:tcPr>
          <w:p w14:paraId="446FC34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4.182***</w:t>
            </w:r>
          </w:p>
        </w:tc>
        <w:tc>
          <w:tcPr>
            <w:tcW w:w="1098" w:type="dxa"/>
            <w:tcBorders>
              <w:top w:val="nil"/>
              <w:bottom w:val="nil"/>
            </w:tcBorders>
            <w:shd w:val="clear" w:color="auto" w:fill="auto"/>
            <w:noWrap/>
            <w:vAlign w:val="center"/>
            <w:hideMark/>
            <w:tcPrChange w:id="534" w:author="钟 沛东" w:date="2019-05-10T00:23:00Z">
              <w:tcPr>
                <w:tcW w:w="792" w:type="dxa"/>
                <w:gridSpan w:val="2"/>
                <w:tcBorders>
                  <w:top w:val="nil"/>
                  <w:bottom w:val="nil"/>
                </w:tcBorders>
                <w:shd w:val="clear" w:color="auto" w:fill="auto"/>
                <w:noWrap/>
                <w:vAlign w:val="center"/>
                <w:hideMark/>
              </w:tcPr>
            </w:tcPrChange>
          </w:tcPr>
          <w:p w14:paraId="0EA26E15"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(0.125)</w:t>
            </w:r>
          </w:p>
        </w:tc>
      </w:tr>
      <w:tr w:rsidR="00B63A2B" w:rsidRPr="004E72D4" w14:paraId="480CE716" w14:textId="77777777" w:rsidTr="00B63A2B">
        <w:trPr>
          <w:trHeight w:val="340"/>
          <w:jc w:val="center"/>
          <w:trPrChange w:id="535" w:author="钟 沛东" w:date="2019-05-10T00:23:00Z">
            <w:trPr>
              <w:trHeight w:val="340"/>
              <w:jc w:val="center"/>
            </w:trPr>
          </w:trPrChange>
        </w:trPr>
        <w:tc>
          <w:tcPr>
            <w:tcW w:w="1242" w:type="dxa"/>
            <w:vMerge/>
            <w:tcBorders>
              <w:bottom w:val="single" w:sz="12" w:space="0" w:color="auto"/>
            </w:tcBorders>
            <w:tcPrChange w:id="536" w:author="钟 沛东" w:date="2019-05-10T00:23:00Z">
              <w:tcPr>
                <w:tcW w:w="1242" w:type="dxa"/>
                <w:gridSpan w:val="2"/>
                <w:vMerge/>
                <w:tcBorders>
                  <w:bottom w:val="single" w:sz="12" w:space="0" w:color="auto"/>
                </w:tcBorders>
              </w:tcPr>
            </w:tcPrChange>
          </w:tcPr>
          <w:p w14:paraId="4414D88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tcBorders>
              <w:top w:val="nil"/>
              <w:bottom w:val="single" w:sz="12" w:space="0" w:color="auto"/>
            </w:tcBorders>
            <w:shd w:val="clear" w:color="auto" w:fill="auto"/>
            <w:noWrap/>
            <w:vAlign w:val="center"/>
            <w:hideMark/>
            <w:tcPrChange w:id="537" w:author="钟 沛东" w:date="2019-05-10T00:23:00Z">
              <w:tcPr>
                <w:tcW w:w="2286" w:type="dxa"/>
                <w:gridSpan w:val="2"/>
                <w:tcBorders>
                  <w:top w:val="nil"/>
                  <w:bottom w:val="single" w:sz="12" w:space="0" w:color="auto"/>
                </w:tcBorders>
                <w:shd w:val="clear" w:color="auto" w:fill="auto"/>
                <w:noWrap/>
                <w:vAlign w:val="center"/>
                <w:hideMark/>
              </w:tcPr>
            </w:tcPrChange>
          </w:tcPr>
          <w:p w14:paraId="6EC272D9" w14:textId="3BC2F2E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538" w:author="曾 翠红" w:date="2019-05-07T10:33:00Z">
              <w:r w:rsidRPr="0015700C" w:rsidDel="009314E9">
                <w:rPr>
                  <w:rFonts w:ascii="Times New Roman" w:hAnsi="Times New Roman" w:cs="Times New Roman"/>
                  <w:color w:val="000000"/>
                  <w:sz w:val="21"/>
                  <w:szCs w:val="21"/>
                </w:rPr>
                <w:delText>稻谷</w:delText>
              </w:r>
            </w:del>
            <w:ins w:id="539" w:author="曾 翠红" w:date="2019-05-07T10:33:00Z">
              <w:r w:rsidR="009314E9">
                <w:rPr>
                  <w:rFonts w:ascii="Times New Roman" w:hAnsi="Times New Roman" w:cs="Times New Roman"/>
                  <w:color w:val="000000"/>
                  <w:sz w:val="21"/>
                  <w:szCs w:val="21"/>
                </w:rPr>
                <w:t>水稻</w:t>
              </w:r>
            </w:ins>
          </w:p>
        </w:tc>
        <w:tc>
          <w:tcPr>
            <w:tcW w:w="1134" w:type="dxa"/>
            <w:tcBorders>
              <w:top w:val="nil"/>
              <w:bottom w:val="single" w:sz="12" w:space="0" w:color="auto"/>
            </w:tcBorders>
            <w:shd w:val="clear" w:color="auto" w:fill="auto"/>
            <w:noWrap/>
            <w:vAlign w:val="center"/>
            <w:hideMark/>
            <w:tcPrChange w:id="540" w:author="钟 沛东" w:date="2019-05-10T00:23:00Z">
              <w:tcPr>
                <w:tcW w:w="1022" w:type="dxa"/>
                <w:tcBorders>
                  <w:top w:val="nil"/>
                  <w:bottom w:val="single" w:sz="12" w:space="0" w:color="auto"/>
                </w:tcBorders>
                <w:shd w:val="clear" w:color="auto" w:fill="auto"/>
                <w:noWrap/>
                <w:vAlign w:val="center"/>
                <w:hideMark/>
              </w:tcPr>
            </w:tcPrChange>
          </w:tcPr>
          <w:p w14:paraId="34BCF28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0.652***</w:t>
            </w:r>
          </w:p>
        </w:tc>
        <w:tc>
          <w:tcPr>
            <w:tcW w:w="850" w:type="dxa"/>
            <w:tcBorders>
              <w:top w:val="nil"/>
              <w:bottom w:val="single" w:sz="12" w:space="0" w:color="auto"/>
            </w:tcBorders>
            <w:shd w:val="clear" w:color="auto" w:fill="auto"/>
            <w:noWrap/>
            <w:vAlign w:val="center"/>
            <w:hideMark/>
            <w:tcPrChange w:id="541" w:author="钟 沛东" w:date="2019-05-10T00:23:00Z">
              <w:tcPr>
                <w:tcW w:w="792" w:type="dxa"/>
                <w:tcBorders>
                  <w:top w:val="nil"/>
                  <w:bottom w:val="single" w:sz="12" w:space="0" w:color="auto"/>
                </w:tcBorders>
                <w:shd w:val="clear" w:color="auto" w:fill="auto"/>
                <w:noWrap/>
                <w:vAlign w:val="center"/>
                <w:hideMark/>
              </w:tcPr>
            </w:tcPrChange>
          </w:tcPr>
          <w:p w14:paraId="4FB2180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(0.228)</w:t>
            </w:r>
          </w:p>
        </w:tc>
        <w:tc>
          <w:tcPr>
            <w:tcW w:w="1134" w:type="dxa"/>
            <w:tcBorders>
              <w:top w:val="nil"/>
              <w:bottom w:val="single" w:sz="12" w:space="0" w:color="auto"/>
            </w:tcBorders>
            <w:shd w:val="clear" w:color="auto" w:fill="auto"/>
            <w:noWrap/>
            <w:vAlign w:val="center"/>
            <w:hideMark/>
            <w:tcPrChange w:id="542" w:author="钟 沛东" w:date="2019-05-10T00:23:00Z">
              <w:tcPr>
                <w:tcW w:w="1038" w:type="dxa"/>
                <w:gridSpan w:val="2"/>
                <w:tcBorders>
                  <w:top w:val="nil"/>
                  <w:bottom w:val="single" w:sz="12" w:space="0" w:color="auto"/>
                </w:tcBorders>
                <w:shd w:val="clear" w:color="auto" w:fill="auto"/>
                <w:noWrap/>
                <w:vAlign w:val="center"/>
                <w:hideMark/>
              </w:tcPr>
            </w:tcPrChange>
          </w:tcPr>
          <w:p w14:paraId="7E50108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-0.21***</w:t>
            </w:r>
          </w:p>
        </w:tc>
        <w:tc>
          <w:tcPr>
            <w:tcW w:w="851" w:type="dxa"/>
            <w:tcBorders>
              <w:top w:val="nil"/>
              <w:bottom w:val="single" w:sz="12" w:space="0" w:color="auto"/>
            </w:tcBorders>
            <w:shd w:val="clear" w:color="auto" w:fill="auto"/>
            <w:noWrap/>
            <w:vAlign w:val="center"/>
            <w:hideMark/>
            <w:tcPrChange w:id="543" w:author="钟 沛东" w:date="2019-05-10T00:23:00Z">
              <w:tcPr>
                <w:tcW w:w="792" w:type="dxa"/>
                <w:tcBorders>
                  <w:top w:val="nil"/>
                  <w:bottom w:val="single" w:sz="12" w:space="0" w:color="auto"/>
                </w:tcBorders>
                <w:shd w:val="clear" w:color="auto" w:fill="auto"/>
                <w:noWrap/>
                <w:vAlign w:val="center"/>
                <w:hideMark/>
              </w:tcPr>
            </w:tcPrChange>
          </w:tcPr>
          <w:p w14:paraId="60977C1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(0.065)</w:t>
            </w:r>
          </w:p>
        </w:tc>
        <w:tc>
          <w:tcPr>
            <w:tcW w:w="1134" w:type="dxa"/>
            <w:tcBorders>
              <w:top w:val="nil"/>
              <w:bottom w:val="single" w:sz="12" w:space="0" w:color="auto"/>
            </w:tcBorders>
            <w:shd w:val="clear" w:color="auto" w:fill="auto"/>
            <w:noWrap/>
            <w:vAlign w:val="center"/>
            <w:hideMark/>
            <w:tcPrChange w:id="544" w:author="钟 沛东" w:date="2019-05-10T00:23:00Z">
              <w:tcPr>
                <w:tcW w:w="1039" w:type="dxa"/>
                <w:tcBorders>
                  <w:top w:val="nil"/>
                  <w:bottom w:val="single" w:sz="12" w:space="0" w:color="auto"/>
                </w:tcBorders>
                <w:shd w:val="clear" w:color="auto" w:fill="auto"/>
                <w:noWrap/>
                <w:vAlign w:val="center"/>
                <w:hideMark/>
              </w:tcPr>
            </w:tcPrChange>
          </w:tcPr>
          <w:p w14:paraId="2E803ED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2.662***</w:t>
            </w:r>
          </w:p>
        </w:tc>
        <w:tc>
          <w:tcPr>
            <w:tcW w:w="1098" w:type="dxa"/>
            <w:tcBorders>
              <w:top w:val="nil"/>
              <w:bottom w:val="single" w:sz="12" w:space="0" w:color="auto"/>
            </w:tcBorders>
            <w:shd w:val="clear" w:color="auto" w:fill="auto"/>
            <w:noWrap/>
            <w:vAlign w:val="center"/>
            <w:hideMark/>
            <w:tcPrChange w:id="545" w:author="钟 沛东" w:date="2019-05-10T00:23:00Z">
              <w:tcPr>
                <w:tcW w:w="792" w:type="dxa"/>
                <w:gridSpan w:val="2"/>
                <w:tcBorders>
                  <w:top w:val="nil"/>
                  <w:bottom w:val="single" w:sz="12" w:space="0" w:color="auto"/>
                </w:tcBorders>
                <w:shd w:val="clear" w:color="auto" w:fill="auto"/>
                <w:noWrap/>
                <w:vAlign w:val="center"/>
                <w:hideMark/>
              </w:tcPr>
            </w:tcPrChange>
          </w:tcPr>
          <w:p w14:paraId="08F8B38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(0.154)</w:t>
            </w:r>
          </w:p>
        </w:tc>
      </w:tr>
      <w:tr w:rsidR="00766DC7" w:rsidRPr="00751A99" w14:paraId="497C12CC" w14:textId="77777777" w:rsidTr="00B63A2B">
        <w:trPr>
          <w:trHeight w:val="340"/>
          <w:jc w:val="center"/>
          <w:trPrChange w:id="546" w:author="钟 沛东" w:date="2019-05-10T00:21:00Z">
            <w:trPr>
              <w:gridAfter w:val="0"/>
              <w:trHeight w:val="283"/>
              <w:jc w:val="center"/>
            </w:trPr>
          </w:trPrChange>
        </w:trPr>
        <w:tc>
          <w:tcPr>
            <w:tcW w:w="9003" w:type="dxa"/>
            <w:gridSpan w:val="8"/>
            <w:tcBorders>
              <w:top w:val="single" w:sz="12" w:space="0" w:color="auto"/>
              <w:bottom w:val="nil"/>
            </w:tcBorders>
            <w:tcPrChange w:id="547" w:author="钟 沛东" w:date="2019-05-10T00:21:00Z">
              <w:tcPr>
                <w:tcW w:w="8555" w:type="dxa"/>
                <w:gridSpan w:val="11"/>
                <w:tcBorders>
                  <w:top w:val="single" w:sz="12" w:space="0" w:color="auto"/>
                  <w:bottom w:val="nil"/>
                </w:tcBorders>
              </w:tcPr>
            </w:tcPrChange>
          </w:tcPr>
          <w:p w14:paraId="320A200B" w14:textId="2979E991" w:rsidR="00766DC7" w:rsidRPr="006C2406" w:rsidRDefault="00766DC7">
            <w:pPr>
              <w:spacing w:afterLines="50" w:after="163" w:line="240" w:lineRule="auto"/>
              <w:jc w:val="both"/>
              <w:rPr>
                <w:rFonts w:ascii="Times New Roman" w:hAnsi="Times New Roman" w:cs="Times New Roman"/>
                <w:iCs/>
                <w:color w:val="000000"/>
                <w:sz w:val="18"/>
                <w:szCs w:val="18"/>
              </w:rPr>
            </w:pPr>
            <w:r w:rsidRPr="004E72D4">
              <w:rPr>
                <w:rFonts w:ascii="Times New Roman" w:hAnsi="Times New Roman" w:cs="Times New Roman"/>
                <w:iCs/>
                <w:color w:val="000000"/>
                <w:sz w:val="18"/>
                <w:szCs w:val="18"/>
              </w:rPr>
              <w:t>说明：</w:t>
            </w:r>
            <w:ins w:id="548" w:author="曾 翠红" w:date="2019-05-09T22:38:00Z">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和</w:t>
              </w:r>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分别表示</w:t>
              </w:r>
              <w:r w:rsidR="00791CC4" w:rsidRPr="00F03DE6">
                <w:rPr>
                  <w:rFonts w:ascii="Times New Roman" w:hAnsi="Times New Roman" w:cs="Times New Roman"/>
                  <w:sz w:val="18"/>
                  <w:szCs w:val="18"/>
                </w:rPr>
                <w:t>1%</w:t>
              </w:r>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5%</w:t>
              </w:r>
              <w:r w:rsidR="00791CC4" w:rsidRPr="00F03DE6">
                <w:rPr>
                  <w:rFonts w:ascii="Times New Roman" w:hAnsi="Times New Roman" w:cs="Times New Roman"/>
                  <w:sz w:val="18"/>
                  <w:szCs w:val="18"/>
                </w:rPr>
                <w:t>和</w:t>
              </w:r>
              <w:r w:rsidR="00791CC4" w:rsidRPr="00F03DE6">
                <w:rPr>
                  <w:rFonts w:ascii="Times New Roman" w:hAnsi="Times New Roman" w:cs="Times New Roman"/>
                  <w:sz w:val="18"/>
                  <w:szCs w:val="18"/>
                </w:rPr>
                <w:t>10%</w:t>
              </w:r>
              <w:r w:rsidR="00791CC4" w:rsidRPr="00F03DE6">
                <w:rPr>
                  <w:rFonts w:ascii="Times New Roman" w:hAnsi="Times New Roman" w:cs="Times New Roman"/>
                  <w:sz w:val="18"/>
                  <w:szCs w:val="18"/>
                </w:rPr>
                <w:t>的显著性水平</w:t>
              </w:r>
              <w:r w:rsidR="00791CC4">
                <w:rPr>
                  <w:rFonts w:ascii="Times New Roman" w:hAnsi="Times New Roman" w:cs="Times New Roman" w:hint="eastAsia"/>
                  <w:sz w:val="18"/>
                  <w:szCs w:val="18"/>
                </w:rPr>
                <w:t>，</w:t>
              </w:r>
            </w:ins>
            <w:r w:rsidRPr="004E72D4">
              <w:rPr>
                <w:rFonts w:ascii="Times New Roman" w:hAnsi="Times New Roman" w:cs="Times New Roman"/>
                <w:iCs/>
                <w:color w:val="000000"/>
                <w:sz w:val="18"/>
                <w:szCs w:val="18"/>
              </w:rPr>
              <w:t>括号内数值为聚类稳健标准误。</w:t>
            </w:r>
          </w:p>
        </w:tc>
      </w:tr>
    </w:tbl>
    <w:p w14:paraId="5FA0F242" w14:textId="77777777" w:rsidR="009F535C" w:rsidRDefault="009F535C" w:rsidP="009F535C">
      <w:pPr>
        <w:spacing w:after="0" w:line="400" w:lineRule="exact"/>
        <w:ind w:firstLineChars="200" w:firstLine="480"/>
        <w:jc w:val="both"/>
        <w:rPr>
          <w:rFonts w:ascii="Times New Roman" w:hAnsi="Times New Roman" w:cs="Times New Roman"/>
          <w:sz w:val="24"/>
          <w:szCs w:val="24"/>
        </w:rPr>
        <w:sectPr w:rsidR="009F535C" w:rsidSect="00E46361">
          <w:pgSz w:w="11906" w:h="16838"/>
          <w:pgMar w:top="1701" w:right="1418" w:bottom="1418" w:left="1701" w:header="1417" w:footer="1020" w:gutter="0"/>
          <w:cols w:space="425"/>
          <w:docGrid w:type="lines" w:linePitch="326"/>
        </w:sectPr>
      </w:pPr>
    </w:p>
    <w:p w14:paraId="5DD979B3" w14:textId="61BD06D2" w:rsidR="00A166B0" w:rsidRDefault="00AE4C78" w:rsidP="00D3096C">
      <w:pPr>
        <w:spacing w:beforeLines="100" w:before="326" w:afterLines="100" w:after="326" w:line="400" w:lineRule="exact"/>
        <w:jc w:val="both"/>
        <w:outlineLvl w:val="1"/>
        <w:rPr>
          <w:rFonts w:ascii="Times New Roman" w:eastAsia="黑体" w:hAnsi="Times New Roman" w:cs="Times New Roman"/>
          <w:sz w:val="28"/>
          <w:szCs w:val="28"/>
        </w:rPr>
      </w:pPr>
      <w:bookmarkStart w:id="549" w:name="_Toc4687814"/>
      <w:r>
        <w:rPr>
          <w:rFonts w:ascii="Times New Roman" w:eastAsia="黑体" w:hAnsi="Times New Roman" w:cs="Times New Roman"/>
          <w:sz w:val="28"/>
          <w:szCs w:val="28"/>
        </w:rPr>
        <w:t>4.</w:t>
      </w:r>
      <w:r w:rsidR="001D5042">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r w:rsidR="00833BAF">
        <w:rPr>
          <w:rFonts w:ascii="Times New Roman" w:eastAsia="黑体" w:hAnsi="Times New Roman" w:cs="Times New Roman" w:hint="eastAsia"/>
          <w:sz w:val="28"/>
          <w:szCs w:val="28"/>
        </w:rPr>
        <w:t>规模对</w:t>
      </w:r>
      <w:r w:rsidR="009717BA">
        <w:rPr>
          <w:rFonts w:ascii="Times New Roman" w:eastAsia="黑体" w:hAnsi="Times New Roman" w:cs="Times New Roman" w:hint="eastAsia"/>
          <w:sz w:val="28"/>
          <w:szCs w:val="28"/>
        </w:rPr>
        <w:t>粮食单产</w:t>
      </w:r>
      <w:r w:rsidR="00833BAF">
        <w:rPr>
          <w:rFonts w:ascii="Times New Roman" w:eastAsia="黑体" w:hAnsi="Times New Roman" w:cs="Times New Roman" w:hint="eastAsia"/>
          <w:sz w:val="28"/>
          <w:szCs w:val="28"/>
        </w:rPr>
        <w:t>的影响</w:t>
      </w:r>
      <w:r w:rsidR="000D0B7C">
        <w:rPr>
          <w:rFonts w:ascii="Times New Roman" w:eastAsia="黑体" w:hAnsi="Times New Roman" w:cs="Times New Roman" w:hint="eastAsia"/>
          <w:sz w:val="28"/>
          <w:szCs w:val="28"/>
        </w:rPr>
        <w:t>分析</w:t>
      </w:r>
      <w:bookmarkEnd w:id="549"/>
    </w:p>
    <w:p w14:paraId="4C189BBE" w14:textId="00484ABC" w:rsidR="00EB018B" w:rsidRPr="0051346C" w:rsidRDefault="008561F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对土地生产率与规模</w:t>
      </w:r>
      <w:r w:rsidR="00CA7FE6">
        <w:rPr>
          <w:rFonts w:ascii="Times New Roman" w:hAnsi="Times New Roman" w:cs="Times New Roman" w:hint="eastAsia"/>
          <w:sz w:val="24"/>
          <w:szCs w:val="24"/>
        </w:rPr>
        <w:t>变量的对数形式</w:t>
      </w:r>
      <w:r>
        <w:rPr>
          <w:rFonts w:ascii="Times New Roman" w:hAnsi="Times New Roman" w:cs="Times New Roman" w:hint="eastAsia"/>
          <w:sz w:val="24"/>
          <w:szCs w:val="24"/>
        </w:rPr>
        <w:t>进行相关性检验，</w:t>
      </w:r>
      <w:r w:rsidR="00EB018B">
        <w:rPr>
          <w:rFonts w:ascii="Times New Roman" w:hAnsi="Times New Roman" w:cs="Times New Roman" w:hint="eastAsia"/>
          <w:sz w:val="24"/>
          <w:szCs w:val="24"/>
        </w:rPr>
        <w:t>结果</w:t>
      </w:r>
      <w:r w:rsidR="00273FB2">
        <w:rPr>
          <w:rFonts w:ascii="Times New Roman" w:hAnsi="Times New Roman" w:cs="Times New Roman" w:hint="eastAsia"/>
          <w:sz w:val="24"/>
          <w:szCs w:val="24"/>
        </w:rPr>
        <w:t>表明</w:t>
      </w:r>
      <w:r w:rsidR="00EB018B">
        <w:rPr>
          <w:rFonts w:ascii="Times New Roman" w:hAnsi="Times New Roman" w:cs="Times New Roman" w:hint="eastAsia"/>
          <w:sz w:val="24"/>
          <w:szCs w:val="24"/>
        </w:rPr>
        <w:t>，</w:t>
      </w:r>
      <w:del w:id="550" w:author="曾 翠红" w:date="2019-05-09T22:31:00Z">
        <w:r w:rsidR="009B6B3A" w:rsidDel="00B86D23">
          <w:rPr>
            <w:rFonts w:ascii="Times New Roman" w:hAnsi="Times New Roman" w:cs="Times New Roman" w:hint="eastAsia"/>
            <w:sz w:val="24"/>
            <w:szCs w:val="24"/>
          </w:rPr>
          <w:delText>一熟玉米</w:delText>
        </w:r>
      </w:del>
      <w:ins w:id="551" w:author="曾 翠红" w:date="2019-05-09T22:31:00Z">
        <w:r w:rsidR="00B86D23">
          <w:rPr>
            <w:rFonts w:ascii="Times New Roman" w:hAnsi="Times New Roman" w:cs="Times New Roman" w:hint="eastAsia"/>
            <w:sz w:val="24"/>
            <w:szCs w:val="24"/>
          </w:rPr>
          <w:t>一熟区春玉米</w:t>
        </w:r>
      </w:ins>
      <w:r w:rsidR="009B6B3A">
        <w:rPr>
          <w:rFonts w:ascii="Times New Roman" w:hAnsi="Times New Roman" w:cs="Times New Roman" w:hint="eastAsia"/>
          <w:sz w:val="24"/>
          <w:szCs w:val="24"/>
        </w:rPr>
        <w:t>、</w:t>
      </w:r>
      <w:del w:id="552" w:author="曾 翠红" w:date="2019-05-09T22:31:00Z">
        <w:r w:rsidR="009B6B3A" w:rsidDel="00B86D23">
          <w:rPr>
            <w:rFonts w:ascii="Times New Roman" w:hAnsi="Times New Roman" w:cs="Times New Roman"/>
            <w:sz w:val="24"/>
            <w:szCs w:val="24"/>
          </w:rPr>
          <w:delText>两熟</w:delText>
        </w:r>
        <w:r w:rsidR="009B6B3A" w:rsidDel="00B86D23">
          <w:rPr>
            <w:rFonts w:ascii="Times New Roman" w:hAnsi="Times New Roman" w:cs="Times New Roman" w:hint="eastAsia"/>
            <w:sz w:val="24"/>
            <w:szCs w:val="24"/>
          </w:rPr>
          <w:delText>玉米</w:delText>
        </w:r>
      </w:del>
      <w:ins w:id="553" w:author="曾 翠红" w:date="2019-05-09T22:31:00Z">
        <w:r w:rsidR="00B86D23">
          <w:rPr>
            <w:rFonts w:ascii="Times New Roman" w:hAnsi="Times New Roman" w:cs="Times New Roman"/>
            <w:sz w:val="24"/>
            <w:szCs w:val="24"/>
          </w:rPr>
          <w:t>两熟区夏玉米</w:t>
        </w:r>
      </w:ins>
      <w:r w:rsidR="009B6B3A">
        <w:rPr>
          <w:rFonts w:ascii="Times New Roman" w:hAnsi="Times New Roman" w:cs="Times New Roman" w:hint="eastAsia"/>
          <w:sz w:val="24"/>
          <w:szCs w:val="24"/>
        </w:rPr>
        <w:t>和</w:t>
      </w:r>
      <w:del w:id="554" w:author="曾 翠红" w:date="2019-05-09T22:31:00Z">
        <w:r w:rsidR="009B6B3A" w:rsidDel="00B86D23">
          <w:rPr>
            <w:rFonts w:ascii="Times New Roman" w:hAnsi="Times New Roman" w:cs="Times New Roman"/>
            <w:sz w:val="24"/>
            <w:szCs w:val="24"/>
          </w:rPr>
          <w:delText>两熟</w:delText>
        </w:r>
        <w:r w:rsidR="009B6B3A" w:rsidDel="00B86D23">
          <w:rPr>
            <w:rFonts w:ascii="Times New Roman" w:hAnsi="Times New Roman" w:cs="Times New Roman" w:hint="eastAsia"/>
            <w:sz w:val="24"/>
            <w:szCs w:val="24"/>
          </w:rPr>
          <w:delText>小麦</w:delText>
        </w:r>
      </w:del>
      <w:ins w:id="555" w:author="曾 翠红" w:date="2019-05-09T22:31:00Z">
        <w:r w:rsidR="00B86D23">
          <w:rPr>
            <w:rFonts w:ascii="Times New Roman" w:hAnsi="Times New Roman" w:cs="Times New Roman"/>
            <w:sz w:val="24"/>
            <w:szCs w:val="24"/>
          </w:rPr>
          <w:t>两熟区冬小麦</w:t>
        </w:r>
      </w:ins>
      <w:r w:rsidR="009B6B3A">
        <w:rPr>
          <w:rFonts w:ascii="Times New Roman" w:hAnsi="Times New Roman" w:cs="Times New Roman" w:hint="eastAsia"/>
          <w:sz w:val="24"/>
          <w:szCs w:val="24"/>
        </w:rPr>
        <w:t>单产与规模正相关，</w:t>
      </w:r>
      <w:del w:id="556" w:author="曾 翠红" w:date="2019-05-07T10:33:00Z">
        <w:r w:rsidR="009B6B3A" w:rsidDel="009314E9">
          <w:rPr>
            <w:rFonts w:ascii="Times New Roman" w:hAnsi="Times New Roman" w:cs="Times New Roman"/>
            <w:sz w:val="24"/>
            <w:szCs w:val="24"/>
          </w:rPr>
          <w:delText>稻谷</w:delText>
        </w:r>
      </w:del>
      <w:ins w:id="557" w:author="曾 翠红" w:date="2019-05-07T10:33:00Z">
        <w:r w:rsidR="009314E9">
          <w:rPr>
            <w:rFonts w:ascii="Times New Roman" w:hAnsi="Times New Roman" w:cs="Times New Roman"/>
            <w:sz w:val="24"/>
            <w:szCs w:val="24"/>
          </w:rPr>
          <w:t>水稻</w:t>
        </w:r>
      </w:ins>
      <w:r w:rsidR="009B6B3A">
        <w:rPr>
          <w:rFonts w:ascii="Times New Roman" w:hAnsi="Times New Roman" w:cs="Times New Roman" w:hint="eastAsia"/>
          <w:sz w:val="24"/>
          <w:szCs w:val="24"/>
        </w:rPr>
        <w:t>单产与规模负相关。</w:t>
      </w:r>
      <w:del w:id="558" w:author="曾 翠红" w:date="2019-05-09T22:31:00Z">
        <w:r w:rsidR="00344B4D" w:rsidDel="00B86D23">
          <w:rPr>
            <w:rFonts w:ascii="Times New Roman" w:hAnsi="Times New Roman" w:cs="Times New Roman" w:hint="eastAsia"/>
            <w:sz w:val="24"/>
            <w:szCs w:val="24"/>
          </w:rPr>
          <w:delText>一熟玉米</w:delText>
        </w:r>
      </w:del>
      <w:ins w:id="559" w:author="曾 翠红" w:date="2019-05-09T22:31:00Z">
        <w:r w:rsidR="00B86D23">
          <w:rPr>
            <w:rFonts w:ascii="Times New Roman" w:hAnsi="Times New Roman" w:cs="Times New Roman" w:hint="eastAsia"/>
            <w:sz w:val="24"/>
            <w:szCs w:val="24"/>
          </w:rPr>
          <w:t>一熟区春玉米</w:t>
        </w:r>
      </w:ins>
      <w:r w:rsidR="00344B4D">
        <w:rPr>
          <w:rFonts w:ascii="Times New Roman" w:hAnsi="Times New Roman" w:cs="Times New Roman" w:hint="eastAsia"/>
          <w:sz w:val="24"/>
          <w:szCs w:val="24"/>
        </w:rPr>
        <w:t>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25</w:t>
      </w:r>
      <w:r w:rsidR="00344B4D">
        <w:rPr>
          <w:rFonts w:ascii="Times New Roman" w:hAnsi="Times New Roman" w:cs="Times New Roman" w:hint="eastAsia"/>
          <w:sz w:val="24"/>
          <w:szCs w:val="24"/>
        </w:rPr>
        <w:t>。</w:t>
      </w:r>
      <w:del w:id="560" w:author="曾 翠红" w:date="2019-05-09T22:31:00Z">
        <w:r w:rsidR="00344B4D" w:rsidDel="00B86D23">
          <w:rPr>
            <w:rFonts w:ascii="Times New Roman" w:hAnsi="Times New Roman" w:cs="Times New Roman" w:hint="eastAsia"/>
            <w:sz w:val="24"/>
            <w:szCs w:val="24"/>
          </w:rPr>
          <w:delText>两熟玉米</w:delText>
        </w:r>
      </w:del>
      <w:ins w:id="561" w:author="曾 翠红" w:date="2019-05-09T22:31:00Z">
        <w:r w:rsidR="00B86D23">
          <w:rPr>
            <w:rFonts w:ascii="Times New Roman" w:hAnsi="Times New Roman" w:cs="Times New Roman" w:hint="eastAsia"/>
            <w:sz w:val="24"/>
            <w:szCs w:val="24"/>
          </w:rPr>
          <w:t>两熟区夏玉米</w:t>
        </w:r>
      </w:ins>
      <w:r w:rsidR="00344B4D">
        <w:rPr>
          <w:rFonts w:ascii="Times New Roman" w:hAnsi="Times New Roman" w:cs="Times New Roman" w:hint="eastAsia"/>
          <w:sz w:val="24"/>
          <w:szCs w:val="24"/>
        </w:rPr>
        <w:t>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24</w:t>
      </w:r>
      <w:r w:rsidR="00344B4D">
        <w:rPr>
          <w:rFonts w:ascii="Times New Roman" w:hAnsi="Times New Roman" w:cs="Times New Roman" w:hint="eastAsia"/>
          <w:sz w:val="24"/>
          <w:szCs w:val="24"/>
        </w:rPr>
        <w:t>。</w:t>
      </w:r>
      <w:del w:id="562" w:author="曾 翠红" w:date="2019-05-09T22:31:00Z">
        <w:r w:rsidR="00EB018B" w:rsidDel="00B86D23">
          <w:rPr>
            <w:rFonts w:ascii="Times New Roman" w:hAnsi="Times New Roman" w:cs="Times New Roman" w:hint="eastAsia"/>
            <w:sz w:val="24"/>
            <w:szCs w:val="24"/>
          </w:rPr>
          <w:delText>两熟小麦</w:delText>
        </w:r>
      </w:del>
      <w:ins w:id="563" w:author="曾 翠红" w:date="2019-05-09T22:31:00Z">
        <w:r w:rsidR="00B86D23">
          <w:rPr>
            <w:rFonts w:ascii="Times New Roman" w:hAnsi="Times New Roman" w:cs="Times New Roman" w:hint="eastAsia"/>
            <w:sz w:val="24"/>
            <w:szCs w:val="24"/>
          </w:rPr>
          <w:t>两熟区冬小麦</w:t>
        </w:r>
      </w:ins>
      <w:r w:rsidR="00EB018B">
        <w:rPr>
          <w:rFonts w:ascii="Times New Roman" w:hAnsi="Times New Roman" w:cs="Times New Roman" w:hint="eastAsia"/>
          <w:sz w:val="24"/>
          <w:szCs w:val="24"/>
        </w:rPr>
        <w:t>的单产对数值与实际收获面积对数值的相关系数为</w:t>
      </w:r>
      <w:r w:rsidR="00EB018B" w:rsidRPr="00C46A1B">
        <w:rPr>
          <w:rFonts w:ascii="Times New Roman" w:hAnsi="Times New Roman" w:cs="Times New Roman"/>
          <w:sz w:val="24"/>
          <w:szCs w:val="24"/>
        </w:rPr>
        <w:t>0</w:t>
      </w:r>
      <w:r w:rsidR="00EB018B">
        <w:rPr>
          <w:rFonts w:ascii="Times New Roman" w:hAnsi="Times New Roman" w:cs="Times New Roman"/>
          <w:sz w:val="24"/>
          <w:szCs w:val="24"/>
        </w:rPr>
        <w:t>.</w:t>
      </w:r>
      <w:r w:rsidR="00EB018B" w:rsidRPr="00C46A1B">
        <w:rPr>
          <w:rFonts w:ascii="Times New Roman" w:hAnsi="Times New Roman" w:cs="Times New Roman"/>
          <w:sz w:val="24"/>
          <w:szCs w:val="24"/>
        </w:rPr>
        <w:t>14</w:t>
      </w:r>
      <w:r w:rsidR="00EB018B">
        <w:rPr>
          <w:rFonts w:ascii="Times New Roman" w:hAnsi="Times New Roman" w:cs="Times New Roman" w:hint="eastAsia"/>
          <w:sz w:val="24"/>
          <w:szCs w:val="24"/>
        </w:rPr>
        <w:t>。</w:t>
      </w:r>
      <w:del w:id="564" w:author="曾 翠红" w:date="2019-05-07T10:33:00Z">
        <w:r w:rsidR="00CF3961" w:rsidDel="009314E9">
          <w:rPr>
            <w:rFonts w:ascii="Times New Roman" w:hAnsi="Times New Roman" w:cs="Times New Roman" w:hint="eastAsia"/>
            <w:sz w:val="24"/>
            <w:szCs w:val="24"/>
          </w:rPr>
          <w:delText>稻谷</w:delText>
        </w:r>
      </w:del>
      <w:ins w:id="565" w:author="曾 翠红" w:date="2019-05-07T10:33:00Z">
        <w:r w:rsidR="009314E9">
          <w:rPr>
            <w:rFonts w:ascii="Times New Roman" w:hAnsi="Times New Roman" w:cs="Times New Roman" w:hint="eastAsia"/>
            <w:sz w:val="24"/>
            <w:szCs w:val="24"/>
          </w:rPr>
          <w:t>水稻</w:t>
        </w:r>
      </w:ins>
      <w:r w:rsidR="00CF3961">
        <w:rPr>
          <w:rFonts w:ascii="Times New Roman" w:hAnsi="Times New Roman" w:cs="Times New Roman" w:hint="eastAsia"/>
          <w:sz w:val="24"/>
          <w:szCs w:val="24"/>
        </w:rPr>
        <w:t>的单产对数值与实际收获面积对数值的相关系数为</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0</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15</w:t>
      </w:r>
      <w:r w:rsidR="00AC5BCA">
        <w:rPr>
          <w:rFonts w:ascii="Times New Roman" w:hAnsi="Times New Roman" w:cs="Times New Roman" w:hint="eastAsia"/>
          <w:sz w:val="24"/>
          <w:szCs w:val="24"/>
        </w:rPr>
        <w:t>。四种情况均</w:t>
      </w:r>
      <w:r w:rsidR="00CF3961">
        <w:rPr>
          <w:rFonts w:ascii="Times New Roman" w:hAnsi="Times New Roman" w:cs="Times New Roman" w:hint="eastAsia"/>
          <w:sz w:val="24"/>
          <w:szCs w:val="24"/>
        </w:rPr>
        <w:t>在</w:t>
      </w:r>
      <w:r w:rsidR="00CF3961" w:rsidRPr="00C46A1B">
        <w:rPr>
          <w:rFonts w:ascii="Times New Roman" w:hAnsi="Times New Roman" w:cs="Times New Roman"/>
          <w:sz w:val="24"/>
          <w:szCs w:val="24"/>
        </w:rPr>
        <w:t>1</w:t>
      </w:r>
      <w:r w:rsidR="00CF3961">
        <w:rPr>
          <w:rFonts w:ascii="Times New Roman" w:hAnsi="Times New Roman" w:cs="Times New Roman" w:hint="eastAsia"/>
          <w:sz w:val="24"/>
          <w:szCs w:val="24"/>
        </w:rPr>
        <w:t>%</w:t>
      </w:r>
      <w:r w:rsidR="00CF3961">
        <w:rPr>
          <w:rFonts w:ascii="Times New Roman" w:hAnsi="Times New Roman" w:cs="Times New Roman" w:hint="eastAsia"/>
          <w:sz w:val="24"/>
          <w:szCs w:val="24"/>
        </w:rPr>
        <w:t>的显著性水平上显著。</w:t>
      </w:r>
    </w:p>
    <w:p w14:paraId="4989DC4E" w14:textId="2415103C" w:rsidR="005774AB" w:rsidRDefault="00B0561F" w:rsidP="005774AB">
      <w:pPr>
        <w:spacing w:after="0" w:line="400" w:lineRule="exact"/>
        <w:ind w:firstLineChars="200" w:firstLine="480"/>
        <w:jc w:val="both"/>
        <w:rPr>
          <w:ins w:id="566" w:author="曾 翠红" w:date="2019-05-09T22:42:00Z"/>
          <w:rFonts w:ascii="Times New Roman" w:hAnsi="Times New Roman" w:cs="Times New Roman"/>
          <w:sz w:val="24"/>
          <w:szCs w:val="24"/>
        </w:rPr>
      </w:pPr>
      <w:r>
        <w:rPr>
          <w:rFonts w:ascii="Times New Roman" w:hAnsi="Times New Roman" w:cs="Times New Roman" w:hint="eastAsia"/>
          <w:sz w:val="24"/>
          <w:szCs w:val="24"/>
        </w:rPr>
        <w:t>使用非平衡面板数据研究，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sidRPr="00C46A1B">
        <w:rPr>
          <w:rFonts w:ascii="Times New Roman" w:hAnsi="Times New Roman" w:cs="Times New Roman"/>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sidRPr="00C46A1B">
        <w:rPr>
          <w:rFonts w:ascii="Times New Roman" w:hAnsi="Times New Roman" w:cs="Times New Roman"/>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CF3961">
        <w:rPr>
          <w:rFonts w:ascii="Times New Roman" w:hAnsi="Times New Roman" w:cs="Times New Roman" w:hint="eastAsia"/>
          <w:sz w:val="24"/>
          <w:szCs w:val="24"/>
        </w:rPr>
        <w:t>对数</w:t>
      </w:r>
      <w:r w:rsidR="00CF3961">
        <w:rPr>
          <w:rFonts w:ascii="Times New Roman" w:hAnsi="Times New Roman" w:cs="Times New Roman" w:hint="eastAsia"/>
          <w:sz w:val="24"/>
          <w:szCs w:val="24"/>
        </w:rPr>
        <w:t>-</w:t>
      </w:r>
      <w:r w:rsidR="00CF3961">
        <w:rPr>
          <w:rFonts w:ascii="Times New Roman" w:hAnsi="Times New Roman" w:cs="Times New Roman"/>
          <w:sz w:val="24"/>
          <w:szCs w:val="24"/>
        </w:rPr>
        <w:t>线性</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ins w:id="567" w:author="曾 翠红" w:date="2019-05-09T16:33:00Z">
        <w:r w:rsidR="005023BF">
          <w:rPr>
            <w:rFonts w:ascii="Times New Roman" w:hAnsi="Times New Roman" w:cs="Times New Roman" w:hint="eastAsia"/>
            <w:sz w:val="24"/>
            <w:szCs w:val="24"/>
          </w:rPr>
          <w:t>分析实证分析结果时</w:t>
        </w:r>
      </w:ins>
      <w:ins w:id="568" w:author="曾 翠红" w:date="2019-05-09T16:34:00Z">
        <w:r w:rsidR="005023BF">
          <w:rPr>
            <w:rFonts w:ascii="Times New Roman" w:hAnsi="Times New Roman" w:cs="Times New Roman" w:hint="eastAsia"/>
            <w:sz w:val="24"/>
            <w:szCs w:val="24"/>
          </w:rPr>
          <w:t>，结合</w:t>
        </w:r>
      </w:ins>
      <w:ins w:id="569" w:author="曾 翠红" w:date="2019-05-09T16:35:00Z">
        <w:r w:rsidR="005023BF">
          <w:rPr>
            <w:rFonts w:ascii="Times New Roman" w:hAnsi="Times New Roman" w:cs="Times New Roman" w:hint="eastAsia"/>
            <w:sz w:val="24"/>
            <w:szCs w:val="24"/>
          </w:rPr>
          <w:t>规模弹性和</w:t>
        </w:r>
      </w:ins>
      <w:ins w:id="570" w:author="曾 翠红" w:date="2019-05-09T16:34:00Z">
        <w:r w:rsidR="005023BF">
          <w:rPr>
            <w:rFonts w:ascii="Times New Roman" w:hAnsi="Times New Roman" w:cs="Times New Roman" w:hint="eastAsia"/>
            <w:sz w:val="24"/>
            <w:szCs w:val="24"/>
          </w:rPr>
          <w:t>各要素的产出弹性，</w:t>
        </w:r>
        <w:r w:rsidR="005023BF">
          <w:rPr>
            <w:rFonts w:ascii="Times New Roman" w:hAnsi="Times New Roman" w:cs="Times New Roman"/>
            <w:sz w:val="24"/>
            <w:szCs w:val="24"/>
          </w:rPr>
          <w:t>识别</w:t>
        </w:r>
        <w:r w:rsidR="005023BF">
          <w:rPr>
            <w:rFonts w:ascii="Times New Roman" w:hAnsi="Times New Roman" w:cs="Times New Roman" w:hint="eastAsia"/>
            <w:sz w:val="24"/>
            <w:szCs w:val="24"/>
          </w:rPr>
          <w:t>不同熟制下</w:t>
        </w:r>
      </w:ins>
      <w:ins w:id="571" w:author="曾 翠红" w:date="2019-05-09T16:35:00Z">
        <w:r w:rsidR="005023BF">
          <w:rPr>
            <w:rFonts w:ascii="Times New Roman" w:hAnsi="Times New Roman" w:cs="Times New Roman" w:hint="eastAsia"/>
            <w:sz w:val="24"/>
            <w:szCs w:val="24"/>
          </w:rPr>
          <w:t>单产、</w:t>
        </w:r>
      </w:ins>
      <w:ins w:id="572" w:author="曾 翠红" w:date="2019-05-09T16:34:00Z">
        <w:r w:rsidR="005023BF">
          <w:rPr>
            <w:rFonts w:ascii="Times New Roman" w:hAnsi="Times New Roman" w:cs="Times New Roman" w:hint="eastAsia"/>
            <w:sz w:val="24"/>
            <w:szCs w:val="24"/>
          </w:rPr>
          <w:t>要素投入的特征</w:t>
        </w:r>
      </w:ins>
      <w:ins w:id="573" w:author="曾 翠红" w:date="2019-05-09T16:35:00Z">
        <w:r w:rsidR="005023BF">
          <w:rPr>
            <w:rFonts w:ascii="Times New Roman" w:hAnsi="Times New Roman" w:cs="Times New Roman" w:hint="eastAsia"/>
            <w:sz w:val="24"/>
            <w:szCs w:val="24"/>
          </w:rPr>
          <w:t>。劳动、化肥和机械的要素产出弹性计算公式如下。</w:t>
        </w:r>
      </w:ins>
    </w:p>
    <w:p w14:paraId="55858431" w14:textId="3BD046B9" w:rsidR="00671E6C" w:rsidRDefault="007C5572">
      <w:pPr>
        <w:spacing w:after="0" w:line="400" w:lineRule="exact"/>
        <w:ind w:firstLineChars="200" w:firstLine="480"/>
        <w:jc w:val="both"/>
        <w:rPr>
          <w:ins w:id="574" w:author="曾 翠红" w:date="2019-05-09T22:43:00Z"/>
          <w:rFonts w:ascii="Times New Roman" w:hAnsi="Times New Roman" w:cs="Times New Roman"/>
          <w:sz w:val="24"/>
          <w:szCs w:val="24"/>
        </w:rPr>
      </w:pPr>
      <w:ins w:id="575" w:author="曾 翠红" w:date="2019-05-09T22:42:00Z">
        <w:r>
          <w:rPr>
            <w:rFonts w:ascii="Times New Roman" w:hAnsi="Times New Roman" w:cs="Times New Roman" w:hint="eastAsia"/>
            <w:sz w:val="24"/>
            <w:szCs w:val="24"/>
          </w:rPr>
          <w:t>规模产出</w:t>
        </w:r>
        <w:r w:rsidR="00671E6C">
          <w:rPr>
            <w:rFonts w:ascii="Times New Roman" w:hAnsi="Times New Roman" w:cs="Times New Roman" w:hint="eastAsia"/>
            <w:sz w:val="24"/>
            <w:szCs w:val="24"/>
          </w:rPr>
          <w:t>弹性计算方法如公式</w:t>
        </w:r>
        <w:r w:rsidR="00671E6C">
          <w:rPr>
            <w:rFonts w:ascii="Times New Roman" w:hAnsi="Times New Roman" w:cs="Times New Roman" w:hint="eastAsia"/>
            <w:sz w:val="24"/>
            <w:szCs w:val="24"/>
          </w:rPr>
          <w:t>4</w:t>
        </w:r>
      </w:ins>
      <w:ins w:id="576" w:author="曾 翠红" w:date="2019-05-09T22:43:00Z">
        <w:r w:rsidR="00671E6C">
          <w:rPr>
            <w:rFonts w:ascii="Times New Roman" w:hAnsi="Times New Roman" w:cs="Times New Roman"/>
            <w:sz w:val="24"/>
            <w:szCs w:val="24"/>
          </w:rPr>
          <w:t>-3</w:t>
        </w:r>
        <w:r w:rsidR="00671E6C">
          <w:rPr>
            <w:rFonts w:ascii="Times New Roman" w:hAnsi="Times New Roman" w:cs="Times New Roman" w:hint="eastAsia"/>
            <w:sz w:val="24"/>
            <w:szCs w:val="24"/>
          </w:rPr>
          <w:t>。</w:t>
        </w:r>
      </w:ins>
    </w:p>
    <w:p w14:paraId="34C453BD" w14:textId="198E24B2" w:rsidR="0024036D" w:rsidRPr="0024036D" w:rsidRDefault="0024036D">
      <w:pPr>
        <w:tabs>
          <w:tab w:val="left" w:pos="0"/>
          <w:tab w:val="center" w:pos="4400"/>
          <w:tab w:val="right" w:pos="8800"/>
        </w:tabs>
        <w:spacing w:afterLines="50" w:after="163" w:line="240" w:lineRule="auto"/>
        <w:jc w:val="right"/>
        <w:rPr>
          <w:ins w:id="577" w:author="曾 翠红" w:date="2019-05-12T11:59:00Z"/>
          <w:rFonts w:ascii="Times New Roman" w:hAnsi="Times New Roman" w:cs="Times New Roman"/>
          <w:sz w:val="24"/>
          <w:szCs w:val="24"/>
        </w:rPr>
        <w:pPrChange w:id="578" w:author="曾 翠红" w:date="2019-05-12T12:14:00Z">
          <w:pPr>
            <w:tabs>
              <w:tab w:val="left" w:pos="0"/>
              <w:tab w:val="center" w:pos="4400"/>
              <w:tab w:val="right" w:pos="8800"/>
            </w:tabs>
            <w:spacing w:beforeLines="50" w:before="163" w:afterLines="50" w:after="163" w:line="240" w:lineRule="auto"/>
            <w:jc w:val="right"/>
          </w:pPr>
        </w:pPrChange>
      </w:pPr>
      <w:ins w:id="579" w:author="曾 翠红" w:date="2019-05-12T11:59:00Z">
        <w:r w:rsidRPr="0024036D">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land</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land</m:t>
              </m:r>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land</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land</m:t>
              </m:r>
            </m:sub>
          </m:sSub>
          <m:r>
            <w:rPr>
              <w:rFonts w:ascii="Cambria Math" w:hAnsi="Cambria Math" w:cs="Times New Roman"/>
              <w:sz w:val="24"/>
              <w:szCs w:val="24"/>
            </w:rPr>
            <m:t>land</m:t>
          </m:r>
        </m:oMath>
        <w:r w:rsidRPr="0024036D">
          <w:rPr>
            <w:rFonts w:ascii="Times New Roman" w:hAnsi="Times New Roman" w:cs="Times New Roman"/>
            <w:sz w:val="24"/>
            <w:szCs w:val="24"/>
          </w:rPr>
          <w:tab/>
          <w:t>4-</w:t>
        </w:r>
        <w:r w:rsidR="00F417AA">
          <w:rPr>
            <w:rFonts w:ascii="Times New Roman" w:hAnsi="Times New Roman" w:cs="Times New Roman"/>
            <w:sz w:val="24"/>
            <w:szCs w:val="24"/>
          </w:rPr>
          <w:t>3</w:t>
        </w:r>
      </w:ins>
    </w:p>
    <w:p w14:paraId="372E4BAD" w14:textId="0A0F551E" w:rsidR="00671E6C" w:rsidRPr="00031165" w:rsidRDefault="00F417AA">
      <w:pPr>
        <w:spacing w:after="0" w:line="400" w:lineRule="exact"/>
        <w:ind w:firstLineChars="200" w:firstLine="480"/>
        <w:jc w:val="both"/>
        <w:rPr>
          <w:ins w:id="580" w:author="曾 翠红" w:date="2019-05-12T11:59:00Z"/>
          <w:rFonts w:ascii="Times New Roman" w:hAnsi="Times New Roman" w:cs="Times New Roman"/>
          <w:sz w:val="24"/>
          <w:szCs w:val="24"/>
          <w:rPrChange w:id="581" w:author="曾 翠红" w:date="2019-05-12T12:03:00Z">
            <w:rPr>
              <w:ins w:id="582" w:author="曾 翠红" w:date="2019-05-12T11:59:00Z"/>
              <w:rFonts w:ascii="Times New Roman" w:hAnsi="Times New Roman" w:cs="Times New Roman"/>
              <w:color w:val="FF0000"/>
              <w:sz w:val="24"/>
              <w:szCs w:val="24"/>
            </w:rPr>
          </w:rPrChange>
        </w:rPr>
      </w:pPr>
      <w:ins w:id="583" w:author="曾 翠红" w:date="2019-05-12T11:59:00Z">
        <w:r w:rsidRPr="00031165">
          <w:rPr>
            <w:rFonts w:ascii="Times New Roman" w:hAnsi="Times New Roman" w:cs="Times New Roman" w:hint="eastAsia"/>
            <w:sz w:val="24"/>
            <w:szCs w:val="24"/>
            <w:rPrChange w:id="584" w:author="曾 翠红" w:date="2019-05-12T12:03:00Z">
              <w:rPr>
                <w:rFonts w:ascii="Times New Roman" w:hAnsi="Times New Roman" w:cs="Times New Roman" w:hint="eastAsia"/>
                <w:color w:val="FF0000"/>
                <w:sz w:val="24"/>
                <w:szCs w:val="24"/>
              </w:rPr>
            </w:rPrChange>
          </w:rPr>
          <w:t>劳动产出弹性的计算方法如公式</w:t>
        </w:r>
        <w:r w:rsidRPr="00031165">
          <w:rPr>
            <w:rFonts w:ascii="Times New Roman" w:hAnsi="Times New Roman" w:cs="Times New Roman"/>
            <w:sz w:val="24"/>
            <w:szCs w:val="24"/>
            <w:rPrChange w:id="585" w:author="曾 翠红" w:date="2019-05-12T12:03:00Z">
              <w:rPr>
                <w:rFonts w:ascii="Times New Roman" w:hAnsi="Times New Roman" w:cs="Times New Roman"/>
                <w:color w:val="FF0000"/>
                <w:sz w:val="24"/>
                <w:szCs w:val="24"/>
              </w:rPr>
            </w:rPrChange>
          </w:rPr>
          <w:t>4-4</w:t>
        </w:r>
      </w:ins>
      <w:ins w:id="586" w:author="钟 沛东" w:date="2019-05-10T00:17:00Z">
        <w:del w:id="587" w:author="曾 翠红" w:date="2019-05-12T11:59:00Z">
          <w:r w:rsidR="00F03E44" w:rsidRPr="00031165" w:rsidDel="00F417AA">
            <w:rPr>
              <w:rFonts w:ascii="Times New Roman" w:hAnsi="Times New Roman" w:cs="Times New Roman"/>
              <w:sz w:val="24"/>
              <w:szCs w:val="24"/>
            </w:rPr>
            <w:delText>XXX</w:delText>
          </w:r>
        </w:del>
      </w:ins>
      <w:ins w:id="588" w:author="曾 翠红" w:date="2019-05-12T11:59:00Z">
        <w:r w:rsidRPr="00031165">
          <w:rPr>
            <w:rFonts w:ascii="Times New Roman" w:hAnsi="Times New Roman" w:cs="Times New Roman" w:hint="eastAsia"/>
            <w:sz w:val="24"/>
            <w:szCs w:val="24"/>
            <w:rPrChange w:id="589" w:author="曾 翠红" w:date="2019-05-12T12:03:00Z">
              <w:rPr>
                <w:rFonts w:ascii="Times New Roman" w:hAnsi="Times New Roman" w:cs="Times New Roman" w:hint="eastAsia"/>
                <w:color w:val="FF0000"/>
                <w:sz w:val="24"/>
                <w:szCs w:val="24"/>
              </w:rPr>
            </w:rPrChange>
          </w:rPr>
          <w:t>。</w:t>
        </w:r>
      </w:ins>
    </w:p>
    <w:p w14:paraId="6B1DA03A" w14:textId="55D9B207" w:rsidR="00D03C9A" w:rsidRPr="00031165" w:rsidRDefault="00D03C9A">
      <w:pPr>
        <w:tabs>
          <w:tab w:val="left" w:pos="0"/>
          <w:tab w:val="center" w:pos="4400"/>
          <w:tab w:val="right" w:pos="8800"/>
        </w:tabs>
        <w:spacing w:after="0" w:line="240" w:lineRule="auto"/>
        <w:jc w:val="right"/>
        <w:rPr>
          <w:ins w:id="590" w:author="曾 翠红" w:date="2019-05-12T12:02:00Z"/>
          <w:rFonts w:ascii="Times New Roman" w:hAnsi="Times New Roman" w:cs="Times New Roman"/>
          <w:sz w:val="24"/>
          <w:szCs w:val="24"/>
          <w:rPrChange w:id="591" w:author="曾 翠红" w:date="2019-05-12T12:03:00Z">
            <w:rPr>
              <w:ins w:id="592" w:author="曾 翠红" w:date="2019-05-12T12:02:00Z"/>
              <w:rFonts w:ascii="Times New Roman" w:hAnsi="Times New Roman" w:cs="Times New Roman"/>
              <w:color w:val="FF0000"/>
              <w:sz w:val="24"/>
              <w:szCs w:val="24"/>
            </w:rPr>
          </w:rPrChange>
        </w:rPr>
        <w:pPrChange w:id="593" w:author="曾 翠红" w:date="2019-05-12T12:14:00Z">
          <w:pPr>
            <w:tabs>
              <w:tab w:val="left" w:pos="0"/>
              <w:tab w:val="center" w:pos="4400"/>
              <w:tab w:val="right" w:pos="8800"/>
            </w:tabs>
            <w:spacing w:beforeLines="50" w:before="163" w:afterLines="50" w:after="163" w:line="240" w:lineRule="auto"/>
            <w:jc w:val="right"/>
          </w:pPr>
        </w:pPrChange>
      </w:pPr>
      <w:ins w:id="594" w:author="曾 翠红" w:date="2019-05-12T12:02:00Z">
        <w:r w:rsidRPr="00031165">
          <w:rPr>
            <w:rFonts w:ascii="Times New Roman" w:hAnsi="Times New Roman" w:cs="Times New Roman"/>
            <w:sz w:val="24"/>
            <w:szCs w:val="24"/>
            <w:rPrChange w:id="595" w:author="曾 翠红" w:date="2019-05-12T12:03:00Z">
              <w:rPr>
                <w:rFonts w:ascii="Times New Roman" w:hAnsi="Times New Roman" w:cs="Times New Roman"/>
                <w:color w:val="FF0000"/>
                <w:sz w:val="24"/>
                <w:szCs w:val="24"/>
              </w:rPr>
            </w:rPrChange>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Change w:id="596" w:author="曾 翠红" w:date="2019-05-12T12:03:00Z">
                    <w:rPr>
                      <w:rFonts w:ascii="Cambria Math" w:hAnsi="Cambria Math" w:cs="Times New Roman"/>
                      <w:color w:val="FF0000"/>
                      <w:sz w:val="24"/>
                      <w:szCs w:val="24"/>
                    </w:rPr>
                  </w:rPrChange>
                </w:rPr>
                <m:t>ϵ</m:t>
              </m:r>
            </m:e>
            <m:sub>
              <m:r>
                <w:rPr>
                  <w:rFonts w:ascii="Cambria Math" w:hAnsi="Cambria Math" w:cs="Times New Roman"/>
                  <w:sz w:val="24"/>
                  <w:szCs w:val="24"/>
                  <w:rPrChange w:id="597" w:author="曾 翠红" w:date="2019-05-12T12:03:00Z">
                    <w:rPr>
                      <w:rFonts w:ascii="Cambria Math" w:hAnsi="Cambria Math" w:cs="Times New Roman"/>
                      <w:color w:val="FF0000"/>
                      <w:sz w:val="24"/>
                      <w:szCs w:val="24"/>
                    </w:rPr>
                  </w:rPrChange>
                </w:rPr>
                <m:t>labor</m:t>
              </m:r>
            </m:sub>
          </m:sSub>
          <m:r>
            <m:rPr>
              <m:sty m:val="p"/>
            </m:rPr>
            <w:rPr>
              <w:rFonts w:ascii="Cambria Math" w:hAnsi="Cambria Math" w:cs="Times New Roman"/>
              <w:sz w:val="24"/>
              <w:szCs w:val="24"/>
              <w:rPrChange w:id="598" w:author="曾 翠红" w:date="2019-05-12T12:03:00Z">
                <w:rPr>
                  <w:rFonts w:ascii="Cambria Math" w:hAnsi="Cambria Math" w:cs="Times New Roman"/>
                  <w:color w:val="FF0000"/>
                  <w:sz w:val="24"/>
                  <w:szCs w:val="24"/>
                </w:rPr>
              </w:rPrChange>
            </w:rPr>
            <m:t>=</m:t>
          </m:r>
          <m:f>
            <m:fPr>
              <m:ctrlPr>
                <w:rPr>
                  <w:rFonts w:ascii="Cambria Math" w:hAnsi="Cambria Math" w:cs="Times New Roman"/>
                  <w:sz w:val="24"/>
                  <w:szCs w:val="24"/>
                </w:rPr>
              </m:ctrlPr>
            </m:fPr>
            <m:num>
              <m:r>
                <w:rPr>
                  <w:rFonts w:ascii="Cambria Math" w:hAnsi="Cambria Math" w:cs="Times New Roman"/>
                  <w:sz w:val="24"/>
                  <w:szCs w:val="24"/>
                  <w:rPrChange w:id="599" w:author="曾 翠红" w:date="2019-05-12T12:03:00Z">
                    <w:rPr>
                      <w:rFonts w:ascii="Cambria Math" w:hAnsi="Cambria Math" w:cs="Times New Roman"/>
                      <w:color w:val="FF0000"/>
                      <w:sz w:val="24"/>
                      <w:szCs w:val="24"/>
                    </w:rPr>
                  </w:rPrChange>
                </w:rPr>
                <m:t>∂</m:t>
              </m:r>
              <m:r>
                <m:rPr>
                  <m:sty m:val="p"/>
                </m:rPr>
                <w:rPr>
                  <w:rFonts w:ascii="Cambria Math" w:hAnsi="Cambria Math" w:cs="Times New Roman"/>
                  <w:sz w:val="24"/>
                  <w:szCs w:val="24"/>
                  <w:rPrChange w:id="600" w:author="曾 翠红" w:date="2019-05-12T12:03:00Z">
                    <w:rPr>
                      <w:rFonts w:ascii="Cambria Math" w:hAnsi="Cambria Math" w:cs="Times New Roman"/>
                      <w:color w:val="FF0000"/>
                      <w:sz w:val="24"/>
                      <w:szCs w:val="24"/>
                    </w:rPr>
                  </w:rPrChange>
                </w:rPr>
                <m:t>ln</m:t>
              </m:r>
              <m:r>
                <w:rPr>
                  <w:rFonts w:ascii="Cambria Math" w:hAnsi="Cambria Math" w:cs="Times New Roman"/>
                  <w:sz w:val="24"/>
                  <w:szCs w:val="24"/>
                  <w:rPrChange w:id="601" w:author="曾 翠红" w:date="2019-05-12T12:03:00Z">
                    <w:rPr>
                      <w:rFonts w:ascii="Cambria Math" w:hAnsi="Cambria Math" w:cs="Times New Roman"/>
                      <w:color w:val="FF0000"/>
                      <w:sz w:val="24"/>
                      <w:szCs w:val="24"/>
                    </w:rPr>
                  </w:rPrChange>
                </w:rPr>
                <m:t>y</m:t>
              </m:r>
            </m:num>
            <m:den>
              <m:r>
                <w:rPr>
                  <w:rFonts w:ascii="Cambria Math" w:hAnsi="Cambria Math" w:cs="Times New Roman"/>
                  <w:sz w:val="24"/>
                  <w:szCs w:val="24"/>
                  <w:rPrChange w:id="602" w:author="曾 翠红" w:date="2019-05-12T12:03:00Z">
                    <w:rPr>
                      <w:rFonts w:ascii="Cambria Math" w:hAnsi="Cambria Math" w:cs="Times New Roman"/>
                      <w:color w:val="FF0000"/>
                      <w:sz w:val="24"/>
                      <w:szCs w:val="24"/>
                    </w:rPr>
                  </w:rPrChange>
                </w:rPr>
                <m:t>∂</m:t>
              </m:r>
              <m:r>
                <m:rPr>
                  <m:sty m:val="p"/>
                </m:rPr>
                <w:rPr>
                  <w:rFonts w:ascii="Cambria Math" w:hAnsi="Cambria Math" w:cs="Times New Roman"/>
                  <w:sz w:val="24"/>
                  <w:szCs w:val="24"/>
                  <w:rPrChange w:id="603" w:author="曾 翠红" w:date="2019-05-12T12:03:00Z">
                    <w:rPr>
                      <w:rFonts w:ascii="Cambria Math" w:hAnsi="Cambria Math" w:cs="Times New Roman"/>
                      <w:color w:val="FF0000"/>
                      <w:sz w:val="24"/>
                      <w:szCs w:val="24"/>
                    </w:rPr>
                  </w:rPrChange>
                </w:rPr>
                <m:t>ln</m:t>
              </m:r>
              <m:r>
                <w:rPr>
                  <w:rFonts w:ascii="Cambria Math" w:hAnsi="Cambria Math" w:cs="Times New Roman"/>
                  <w:sz w:val="24"/>
                  <w:szCs w:val="24"/>
                  <w:rPrChange w:id="604" w:author="曾 翠红" w:date="2019-05-12T12:03:00Z">
                    <w:rPr>
                      <w:rFonts w:ascii="Cambria Math" w:hAnsi="Cambria Math" w:cs="Times New Roman"/>
                      <w:color w:val="FF0000"/>
                      <w:sz w:val="24"/>
                      <w:szCs w:val="24"/>
                    </w:rPr>
                  </w:rPrChange>
                </w:rPr>
                <m:t>labor</m:t>
              </m:r>
            </m:den>
          </m:f>
          <m:sSub>
            <m:sSubPr>
              <m:ctrlPr>
                <w:rPr>
                  <w:rFonts w:ascii="Cambria Math" w:hAnsi="Cambria Math" w:cs="Times New Roman"/>
                  <w:sz w:val="24"/>
                  <w:szCs w:val="24"/>
                </w:rPr>
              </m:ctrlPr>
            </m:sSubPr>
            <m:e>
              <m:r>
                <m:rPr>
                  <m:sty m:val="p"/>
                </m:rPr>
                <w:rPr>
                  <w:rFonts w:ascii="Cambria Math" w:hAnsi="Cambria Math" w:cs="Times New Roman"/>
                  <w:sz w:val="24"/>
                  <w:szCs w:val="24"/>
                  <w:rPrChange w:id="605" w:author="曾 翠红" w:date="2019-05-12T12:03:00Z">
                    <w:rPr>
                      <w:rFonts w:ascii="Cambria Math" w:hAnsi="Cambria Math" w:cs="Times New Roman"/>
                      <w:color w:val="FF0000"/>
                      <w:sz w:val="24"/>
                      <w:szCs w:val="24"/>
                    </w:rPr>
                  </w:rPrChange>
                </w:rPr>
                <m:t>=</m:t>
              </m:r>
              <m:r>
                <w:rPr>
                  <w:rFonts w:ascii="Cambria Math" w:hAnsi="Cambria Math" w:cs="Times New Roman"/>
                  <w:sz w:val="24"/>
                  <w:szCs w:val="24"/>
                  <w:rPrChange w:id="606" w:author="曾 翠红" w:date="2019-05-12T12:03:00Z">
                    <w:rPr>
                      <w:rFonts w:ascii="Cambria Math" w:hAnsi="Cambria Math" w:cs="Times New Roman"/>
                      <w:color w:val="FF0000"/>
                      <w:sz w:val="24"/>
                      <w:szCs w:val="24"/>
                    </w:rPr>
                  </w:rPrChange>
                </w:rPr>
                <m:t>a</m:t>
              </m:r>
            </m:e>
            <m:sub>
              <m:r>
                <m:rPr>
                  <m:sty m:val="p"/>
                </m:rPr>
                <w:rPr>
                  <w:rFonts w:ascii="Cambria Math" w:hAnsi="Cambria Math" w:cs="Times New Roman"/>
                  <w:sz w:val="24"/>
                  <w:szCs w:val="24"/>
                  <w:rPrChange w:id="607" w:author="曾 翠红" w:date="2019-05-12T12:03:00Z">
                    <w:rPr>
                      <w:rFonts w:ascii="Cambria Math" w:hAnsi="Cambria Math" w:cs="Times New Roman"/>
                      <w:color w:val="FF0000"/>
                      <w:sz w:val="24"/>
                      <w:szCs w:val="24"/>
                    </w:rPr>
                  </w:rPrChange>
                </w:rPr>
                <m:t>ln</m:t>
              </m:r>
              <m:r>
                <w:rPr>
                  <w:rFonts w:ascii="Cambria Math" w:hAnsi="Cambria Math" w:cs="Times New Roman"/>
                  <w:sz w:val="24"/>
                  <w:szCs w:val="24"/>
                  <w:rPrChange w:id="608" w:author="曾 翠红" w:date="2019-05-12T12:03:00Z">
                    <w:rPr>
                      <w:rFonts w:ascii="Cambria Math" w:hAnsi="Cambria Math" w:cs="Times New Roman"/>
                      <w:color w:val="FF0000"/>
                      <w:sz w:val="24"/>
                      <w:szCs w:val="24"/>
                    </w:rPr>
                  </w:rPrChange>
                </w:rPr>
                <m:t>labor</m:t>
              </m:r>
            </m:sub>
          </m:sSub>
          <m:r>
            <m:rPr>
              <m:sty m:val="p"/>
            </m:rPr>
            <w:rPr>
              <w:rFonts w:ascii="Cambria Math" w:hAnsi="Cambria Math" w:cs="Times New Roman"/>
              <w:sz w:val="24"/>
              <w:szCs w:val="24"/>
              <w:rPrChange w:id="609" w:author="曾 翠红" w:date="2019-05-12T12:03:00Z">
                <w:rPr>
                  <w:rFonts w:ascii="Cambria Math" w:hAnsi="Cambria Math" w:cs="Times New Roman"/>
                  <w:color w:val="FF0000"/>
                  <w:sz w:val="24"/>
                  <w:szCs w:val="24"/>
                </w:rPr>
              </w:rPrChange>
            </w:rPr>
            <m:t>+</m:t>
          </m:r>
          <m:sSub>
            <m:sSubPr>
              <m:ctrlPr>
                <w:rPr>
                  <w:rFonts w:ascii="Cambria Math" w:hAnsi="Cambria Math" w:cs="Times New Roman"/>
                  <w:sz w:val="24"/>
                  <w:szCs w:val="24"/>
                </w:rPr>
              </m:ctrlPr>
            </m:sSubPr>
            <m:e>
              <m:r>
                <w:rPr>
                  <w:rFonts w:ascii="Cambria Math" w:hAnsi="Cambria Math" w:cs="Times New Roman"/>
                  <w:sz w:val="24"/>
                  <w:szCs w:val="24"/>
                  <w:rPrChange w:id="610" w:author="曾 翠红" w:date="2019-05-12T12:03:00Z">
                    <w:rPr>
                      <w:rFonts w:ascii="Cambria Math" w:hAnsi="Cambria Math" w:cs="Times New Roman"/>
                      <w:color w:val="FF0000"/>
                      <w:sz w:val="24"/>
                      <w:szCs w:val="24"/>
                    </w:rPr>
                  </w:rPrChange>
                </w:rPr>
                <m:t>2a</m:t>
              </m:r>
            </m:e>
            <m:sub>
              <m:r>
                <m:rPr>
                  <m:sty m:val="p"/>
                </m:rPr>
                <w:rPr>
                  <w:rFonts w:ascii="Cambria Math" w:hAnsi="Cambria Math" w:cs="Times New Roman"/>
                  <w:sz w:val="24"/>
                  <w:szCs w:val="24"/>
                  <w:rPrChange w:id="611" w:author="曾 翠红" w:date="2019-05-12T12:03:00Z">
                    <w:rPr>
                      <w:rFonts w:ascii="Cambria Math" w:hAnsi="Cambria Math" w:cs="Times New Roman"/>
                      <w:color w:val="FF0000"/>
                      <w:sz w:val="24"/>
                      <w:szCs w:val="24"/>
                    </w:rPr>
                  </w:rPrChange>
                </w:rPr>
                <m:t>ln</m:t>
              </m:r>
              <m:r>
                <w:rPr>
                  <w:rFonts w:ascii="Cambria Math" w:hAnsi="Cambria Math" w:cs="Times New Roman"/>
                  <w:sz w:val="24"/>
                  <w:szCs w:val="24"/>
                  <w:rPrChange w:id="612" w:author="曾 翠红" w:date="2019-05-12T12:03:00Z">
                    <w:rPr>
                      <w:rFonts w:ascii="Cambria Math" w:hAnsi="Cambria Math" w:cs="Times New Roman"/>
                      <w:color w:val="FF0000"/>
                      <w:sz w:val="24"/>
                      <w:szCs w:val="24"/>
                    </w:rPr>
                  </w:rPrChange>
                </w:rPr>
                <m:t>labor2</m:t>
              </m:r>
            </m:sub>
          </m:sSub>
          <m:r>
            <m:rPr>
              <m:sty m:val="p"/>
            </m:rPr>
            <w:rPr>
              <w:rFonts w:ascii="Cambria Math" w:hAnsi="Cambria Math" w:cs="Times New Roman"/>
              <w:sz w:val="24"/>
              <w:szCs w:val="24"/>
              <w:rPrChange w:id="613" w:author="曾 翠红" w:date="2019-05-12T12:03:00Z">
                <w:rPr>
                  <w:rFonts w:ascii="Cambria Math" w:hAnsi="Cambria Math" w:cs="Times New Roman"/>
                  <w:color w:val="FF0000"/>
                  <w:sz w:val="24"/>
                  <w:szCs w:val="24"/>
                </w:rPr>
              </w:rPrChange>
            </w:rPr>
            <m:t>ln</m:t>
          </m:r>
          <m:r>
            <w:rPr>
              <w:rFonts w:ascii="Cambria Math" w:hAnsi="Cambria Math" w:cs="Times New Roman"/>
              <w:sz w:val="24"/>
              <w:szCs w:val="24"/>
              <w:rPrChange w:id="614" w:author="曾 翠红" w:date="2019-05-12T12:03:00Z">
                <w:rPr>
                  <w:rFonts w:ascii="Cambria Math" w:hAnsi="Cambria Math" w:cs="Times New Roman"/>
                  <w:color w:val="FF0000"/>
                  <w:sz w:val="24"/>
                  <w:szCs w:val="24"/>
                </w:rPr>
              </w:rPrChange>
            </w:rPr>
            <m:t>labor+</m:t>
          </m:r>
          <m:sSub>
            <m:sSubPr>
              <m:ctrlPr>
                <w:rPr>
                  <w:rFonts w:ascii="Cambria Math" w:hAnsi="Cambria Math" w:cs="Times New Roman"/>
                  <w:sz w:val="24"/>
                  <w:szCs w:val="24"/>
                </w:rPr>
              </m:ctrlPr>
            </m:sSubPr>
            <m:e>
              <m:r>
                <w:rPr>
                  <w:rFonts w:ascii="Cambria Math" w:hAnsi="Cambria Math" w:cs="Times New Roman"/>
                  <w:sz w:val="24"/>
                  <w:szCs w:val="24"/>
                  <w:rPrChange w:id="615" w:author="曾 翠红" w:date="2019-05-12T12:03:00Z">
                    <w:rPr>
                      <w:rFonts w:ascii="Cambria Math" w:hAnsi="Cambria Math" w:cs="Times New Roman"/>
                      <w:color w:val="FF0000"/>
                      <w:sz w:val="24"/>
                      <w:szCs w:val="24"/>
                    </w:rPr>
                  </w:rPrChange>
                </w:rPr>
                <m:t>a</m:t>
              </m:r>
            </m:e>
            <m:sub>
              <m:r>
                <m:rPr>
                  <m:sty m:val="p"/>
                </m:rPr>
                <w:rPr>
                  <w:rFonts w:ascii="Cambria Math" w:hAnsi="Cambria Math" w:cs="Times New Roman"/>
                  <w:sz w:val="24"/>
                  <w:szCs w:val="24"/>
                  <w:rPrChange w:id="616" w:author="曾 翠红" w:date="2019-05-12T12:03:00Z">
                    <w:rPr>
                      <w:rFonts w:ascii="Cambria Math" w:hAnsi="Cambria Math" w:cs="Times New Roman"/>
                      <w:color w:val="FF0000"/>
                      <w:sz w:val="24"/>
                      <w:szCs w:val="24"/>
                    </w:rPr>
                  </w:rPrChange>
                </w:rPr>
                <m:t>ln</m:t>
              </m:r>
              <m:r>
                <w:rPr>
                  <w:rFonts w:ascii="Cambria Math" w:hAnsi="Cambria Math" w:cs="Times New Roman"/>
                  <w:sz w:val="24"/>
                  <w:szCs w:val="24"/>
                  <w:rPrChange w:id="617" w:author="曾 翠红" w:date="2019-05-12T12:03:00Z">
                    <w:rPr>
                      <w:rFonts w:ascii="Cambria Math" w:hAnsi="Cambria Math" w:cs="Times New Roman"/>
                      <w:color w:val="FF0000"/>
                      <w:sz w:val="24"/>
                      <w:szCs w:val="24"/>
                    </w:rPr>
                  </w:rPrChange>
                </w:rPr>
                <m:t>labor</m:t>
              </m:r>
              <m:r>
                <m:rPr>
                  <m:sty m:val="p"/>
                </m:rPr>
                <w:rPr>
                  <w:rFonts w:ascii="Cambria Math" w:hAnsi="Cambria Math" w:cs="Times New Roman"/>
                  <w:sz w:val="24"/>
                  <w:szCs w:val="24"/>
                  <w:rPrChange w:id="618" w:author="曾 翠红" w:date="2019-05-12T12:03:00Z">
                    <w:rPr>
                      <w:rFonts w:ascii="Cambria Math" w:hAnsi="Cambria Math" w:cs="Times New Roman"/>
                      <w:color w:val="FF0000"/>
                      <w:sz w:val="24"/>
                      <w:szCs w:val="24"/>
                    </w:rPr>
                  </w:rPrChange>
                </w:rPr>
                <m:t>ln</m:t>
              </m:r>
              <m:r>
                <w:rPr>
                  <w:rFonts w:ascii="Cambria Math" w:hAnsi="Cambria Math" w:cs="Times New Roman"/>
                  <w:sz w:val="24"/>
                  <w:szCs w:val="24"/>
                  <w:rPrChange w:id="619" w:author="曾 翠红" w:date="2019-05-12T12:03:00Z">
                    <w:rPr>
                      <w:rFonts w:ascii="Cambria Math" w:hAnsi="Cambria Math" w:cs="Times New Roman"/>
                      <w:color w:val="FF0000"/>
                      <w:sz w:val="24"/>
                      <w:szCs w:val="24"/>
                    </w:rPr>
                  </w:rPrChange>
                </w:rPr>
                <m:t>fertile</m:t>
              </m:r>
            </m:sub>
          </m:sSub>
          <m:r>
            <m:rPr>
              <m:sty m:val="p"/>
            </m:rPr>
            <w:rPr>
              <w:rFonts w:ascii="Cambria Math" w:hAnsi="Cambria Math" w:cs="Times New Roman"/>
              <w:sz w:val="24"/>
              <w:szCs w:val="24"/>
              <w:rPrChange w:id="620" w:author="曾 翠红" w:date="2019-05-12T12:03:00Z">
                <w:rPr>
                  <w:rFonts w:ascii="Cambria Math" w:hAnsi="Cambria Math" w:cs="Times New Roman"/>
                  <w:color w:val="FF0000"/>
                  <w:sz w:val="24"/>
                  <w:szCs w:val="24"/>
                </w:rPr>
              </w:rPrChange>
            </w:rPr>
            <m:t>ln</m:t>
          </m:r>
          <m:r>
            <w:rPr>
              <w:rFonts w:ascii="Cambria Math" w:hAnsi="Cambria Math" w:cs="Times New Roman"/>
              <w:sz w:val="24"/>
              <w:szCs w:val="24"/>
              <w:rPrChange w:id="621" w:author="曾 翠红" w:date="2019-05-12T12:03:00Z">
                <w:rPr>
                  <w:rFonts w:ascii="Cambria Math" w:hAnsi="Cambria Math" w:cs="Times New Roman"/>
                  <w:color w:val="FF0000"/>
                  <w:sz w:val="24"/>
                  <w:szCs w:val="24"/>
                </w:rPr>
              </w:rPrChange>
            </w:rPr>
            <m:t>fertile+</m:t>
          </m:r>
        </m:oMath>
      </w:ins>
      <w:ins w:id="622" w:author="曾 翠红" w:date="2019-05-12T20:26:00Z">
        <w:r w:rsidR="00624EED">
          <w:rPr>
            <w:rFonts w:ascii="Times New Roman" w:hAnsi="Times New Roman" w:cs="Times New Roman"/>
            <w:sz w:val="24"/>
            <w:szCs w:val="24"/>
          </w:rPr>
          <w:tab/>
        </w:r>
      </w:ins>
    </w:p>
    <w:p w14:paraId="6A98BE63" w14:textId="6A3E0F76" w:rsidR="00D03C9A" w:rsidRPr="00031165" w:rsidRDefault="00D03C9A">
      <w:pPr>
        <w:tabs>
          <w:tab w:val="left" w:pos="0"/>
          <w:tab w:val="center" w:pos="4400"/>
          <w:tab w:val="right" w:pos="8800"/>
        </w:tabs>
        <w:spacing w:afterLines="50" w:after="163" w:line="240" w:lineRule="auto"/>
        <w:jc w:val="right"/>
        <w:rPr>
          <w:ins w:id="623" w:author="曾 翠红" w:date="2019-05-12T12:02:00Z"/>
          <w:rFonts w:ascii="Times New Roman" w:hAnsi="Times New Roman" w:cs="Times New Roman"/>
          <w:sz w:val="24"/>
          <w:szCs w:val="24"/>
          <w:rPrChange w:id="624" w:author="曾 翠红" w:date="2019-05-12T12:03:00Z">
            <w:rPr>
              <w:ins w:id="625" w:author="曾 翠红" w:date="2019-05-12T12:02:00Z"/>
              <w:rFonts w:ascii="Times New Roman" w:hAnsi="Times New Roman" w:cs="Times New Roman"/>
              <w:color w:val="FF0000"/>
              <w:sz w:val="24"/>
              <w:szCs w:val="24"/>
            </w:rPr>
          </w:rPrChange>
        </w:rPr>
        <w:pPrChange w:id="626" w:author="曾 翠红" w:date="2019-05-12T12:13:00Z">
          <w:pPr>
            <w:tabs>
              <w:tab w:val="left" w:pos="0"/>
              <w:tab w:val="center" w:pos="4400"/>
              <w:tab w:val="right" w:pos="8800"/>
            </w:tabs>
            <w:spacing w:beforeLines="50" w:before="163" w:afterLines="50" w:after="163" w:line="240" w:lineRule="auto"/>
            <w:jc w:val="right"/>
          </w:pPr>
        </w:pPrChange>
      </w:pPr>
      <w:ins w:id="627" w:author="曾 翠红" w:date="2019-05-12T12:02:00Z">
        <w:r w:rsidRPr="00031165">
          <w:rPr>
            <w:rFonts w:ascii="Times New Roman" w:hAnsi="Times New Roman" w:cs="Times New Roman"/>
            <w:sz w:val="24"/>
            <w:szCs w:val="24"/>
            <w:rPrChange w:id="628" w:author="曾 翠红" w:date="2019-05-12T12:03:00Z">
              <w:rPr>
                <w:rFonts w:ascii="Times New Roman" w:hAnsi="Times New Roman" w:cs="Times New Roman"/>
                <w:color w:val="FF0000"/>
                <w:sz w:val="24"/>
                <w:szCs w:val="24"/>
              </w:rPr>
            </w:rPrChange>
          </w:rPr>
          <w:tab/>
        </w:r>
        <m:oMath>
          <m:sSub>
            <m:sSubPr>
              <m:ctrlPr>
                <w:rPr>
                  <w:rFonts w:ascii="Cambria Math" w:hAnsi="Cambria Math" w:cs="Times New Roman"/>
                  <w:sz w:val="24"/>
                  <w:szCs w:val="24"/>
                </w:rPr>
              </m:ctrlPr>
            </m:sSubPr>
            <m:e>
              <m:r>
                <w:rPr>
                  <w:rFonts w:ascii="Cambria Math" w:hAnsi="Cambria Math" w:cs="Times New Roman"/>
                  <w:sz w:val="24"/>
                  <w:szCs w:val="24"/>
                  <w:rPrChange w:id="629" w:author="曾 翠红" w:date="2019-05-12T12:03:00Z">
                    <w:rPr>
                      <w:rFonts w:ascii="Cambria Math" w:hAnsi="Cambria Math" w:cs="Times New Roman"/>
                      <w:color w:val="FF0000"/>
                      <w:sz w:val="24"/>
                      <w:szCs w:val="24"/>
                    </w:rPr>
                  </w:rPrChange>
                </w:rPr>
                <m:t>a</m:t>
              </m:r>
            </m:e>
            <m:sub>
              <m:r>
                <m:rPr>
                  <m:sty m:val="p"/>
                </m:rPr>
                <w:rPr>
                  <w:rFonts w:ascii="Cambria Math" w:hAnsi="Cambria Math" w:cs="Times New Roman"/>
                  <w:sz w:val="24"/>
                  <w:szCs w:val="24"/>
                  <w:rPrChange w:id="630" w:author="曾 翠红" w:date="2019-05-12T12:03:00Z">
                    <w:rPr>
                      <w:rFonts w:ascii="Cambria Math" w:hAnsi="Cambria Math" w:cs="Times New Roman"/>
                      <w:color w:val="FF0000"/>
                      <w:sz w:val="24"/>
                      <w:szCs w:val="24"/>
                    </w:rPr>
                  </w:rPrChange>
                </w:rPr>
                <m:t>ln</m:t>
              </m:r>
              <m:r>
                <w:rPr>
                  <w:rFonts w:ascii="Cambria Math" w:hAnsi="Cambria Math" w:cs="Times New Roman"/>
                  <w:sz w:val="24"/>
                  <w:szCs w:val="24"/>
                  <w:rPrChange w:id="631" w:author="曾 翠红" w:date="2019-05-12T12:03:00Z">
                    <w:rPr>
                      <w:rFonts w:ascii="Cambria Math" w:hAnsi="Cambria Math" w:cs="Times New Roman"/>
                      <w:color w:val="FF0000"/>
                      <w:sz w:val="24"/>
                      <w:szCs w:val="24"/>
                    </w:rPr>
                  </w:rPrChange>
                </w:rPr>
                <m:t>labor</m:t>
              </m:r>
              <m:r>
                <m:rPr>
                  <m:sty m:val="p"/>
                </m:rPr>
                <w:rPr>
                  <w:rFonts w:ascii="Cambria Math" w:hAnsi="Cambria Math" w:cs="Times New Roman"/>
                  <w:sz w:val="24"/>
                  <w:szCs w:val="24"/>
                  <w:rPrChange w:id="632" w:author="曾 翠红" w:date="2019-05-12T12:03:00Z">
                    <w:rPr>
                      <w:rFonts w:ascii="Cambria Math" w:hAnsi="Cambria Math" w:cs="Times New Roman"/>
                      <w:color w:val="FF0000"/>
                      <w:sz w:val="24"/>
                      <w:szCs w:val="24"/>
                    </w:rPr>
                  </w:rPrChange>
                </w:rPr>
                <m:t>ln</m:t>
              </m:r>
              <m:r>
                <w:rPr>
                  <w:rFonts w:ascii="Cambria Math" w:hAnsi="Cambria Math" w:cs="Times New Roman"/>
                  <w:sz w:val="24"/>
                  <w:szCs w:val="24"/>
                  <w:rPrChange w:id="633" w:author="曾 翠红" w:date="2019-05-12T12:03:00Z">
                    <w:rPr>
                      <w:rFonts w:ascii="Cambria Math" w:hAnsi="Cambria Math" w:cs="Times New Roman"/>
                      <w:color w:val="FF0000"/>
                      <w:sz w:val="24"/>
                      <w:szCs w:val="24"/>
                    </w:rPr>
                  </w:rPrChange>
                </w:rPr>
                <m:t>machine</m:t>
              </m:r>
            </m:sub>
          </m:sSub>
          <m:r>
            <m:rPr>
              <m:sty m:val="p"/>
            </m:rPr>
            <w:rPr>
              <w:rFonts w:ascii="Cambria Math" w:hAnsi="Cambria Math" w:cs="Times New Roman"/>
              <w:sz w:val="24"/>
              <w:szCs w:val="24"/>
              <w:rPrChange w:id="634" w:author="曾 翠红" w:date="2019-05-12T12:03:00Z">
                <w:rPr>
                  <w:rFonts w:ascii="Cambria Math" w:hAnsi="Cambria Math" w:cs="Times New Roman"/>
                  <w:color w:val="FF0000"/>
                  <w:sz w:val="24"/>
                  <w:szCs w:val="24"/>
                </w:rPr>
              </w:rPrChange>
            </w:rPr>
            <m:t>ln</m:t>
          </m:r>
          <m:r>
            <w:rPr>
              <w:rFonts w:ascii="Cambria Math" w:hAnsi="Cambria Math" w:cs="Times New Roman"/>
              <w:sz w:val="24"/>
              <w:szCs w:val="24"/>
              <w:rPrChange w:id="635" w:author="曾 翠红" w:date="2019-05-12T12:03:00Z">
                <w:rPr>
                  <w:rFonts w:ascii="Cambria Math" w:hAnsi="Cambria Math" w:cs="Times New Roman"/>
                  <w:color w:val="FF0000"/>
                  <w:sz w:val="24"/>
                  <w:szCs w:val="24"/>
                </w:rPr>
              </w:rPrChange>
            </w:rPr>
            <m:t>machine+</m:t>
          </m:r>
          <m:sSub>
            <m:sSubPr>
              <m:ctrlPr>
                <w:rPr>
                  <w:rFonts w:ascii="Cambria Math" w:hAnsi="Cambria Math" w:cs="Times New Roman"/>
                  <w:sz w:val="24"/>
                  <w:szCs w:val="24"/>
                </w:rPr>
              </m:ctrlPr>
            </m:sSubPr>
            <m:e>
              <m:r>
                <w:rPr>
                  <w:rFonts w:ascii="Cambria Math" w:hAnsi="Cambria Math" w:cs="Times New Roman"/>
                  <w:sz w:val="24"/>
                  <w:szCs w:val="24"/>
                  <w:rPrChange w:id="636" w:author="曾 翠红" w:date="2019-05-12T12:03:00Z">
                    <w:rPr>
                      <w:rFonts w:ascii="Cambria Math" w:hAnsi="Cambria Math" w:cs="Times New Roman"/>
                      <w:color w:val="FF0000"/>
                      <w:sz w:val="24"/>
                      <w:szCs w:val="24"/>
                    </w:rPr>
                  </w:rPrChange>
                </w:rPr>
                <m:t>a</m:t>
              </m:r>
            </m:e>
            <m:sub>
              <m:r>
                <m:rPr>
                  <m:sty m:val="p"/>
                </m:rPr>
                <w:rPr>
                  <w:rFonts w:ascii="Cambria Math" w:hAnsi="Cambria Math" w:cs="Times New Roman"/>
                  <w:sz w:val="24"/>
                  <w:szCs w:val="24"/>
                  <w:rPrChange w:id="637" w:author="曾 翠红" w:date="2019-05-12T12:03:00Z">
                    <w:rPr>
                      <w:rFonts w:ascii="Cambria Math" w:hAnsi="Cambria Math" w:cs="Times New Roman"/>
                      <w:color w:val="FF0000"/>
                      <w:sz w:val="24"/>
                      <w:szCs w:val="24"/>
                    </w:rPr>
                  </w:rPrChange>
                </w:rPr>
                <m:t>ln</m:t>
              </m:r>
              <m:r>
                <w:rPr>
                  <w:rFonts w:ascii="Cambria Math" w:hAnsi="Cambria Math" w:cs="Times New Roman"/>
                  <w:sz w:val="24"/>
                  <w:szCs w:val="24"/>
                  <w:rPrChange w:id="638" w:author="曾 翠红" w:date="2019-05-12T12:03:00Z">
                    <w:rPr>
                      <w:rFonts w:ascii="Cambria Math" w:hAnsi="Cambria Math" w:cs="Times New Roman"/>
                      <w:color w:val="FF0000"/>
                      <w:sz w:val="24"/>
                      <w:szCs w:val="24"/>
                    </w:rPr>
                  </w:rPrChange>
                </w:rPr>
                <m:t>labor</m:t>
              </m:r>
              <m:r>
                <m:rPr>
                  <m:sty m:val="p"/>
                </m:rPr>
                <w:rPr>
                  <w:rFonts w:ascii="Cambria Math" w:hAnsi="Cambria Math" w:cs="Times New Roman"/>
                  <w:sz w:val="24"/>
                  <w:szCs w:val="24"/>
                  <w:rPrChange w:id="639" w:author="曾 翠红" w:date="2019-05-12T12:03:00Z">
                    <w:rPr>
                      <w:rFonts w:ascii="Cambria Math" w:hAnsi="Cambria Math" w:cs="Times New Roman"/>
                      <w:color w:val="FF0000"/>
                      <w:sz w:val="24"/>
                      <w:szCs w:val="24"/>
                    </w:rPr>
                  </w:rPrChange>
                </w:rPr>
                <m:t>ln</m:t>
              </m:r>
              <m:r>
                <w:rPr>
                  <w:rFonts w:ascii="Cambria Math" w:hAnsi="Cambria Math" w:cs="Times New Roman"/>
                  <w:sz w:val="24"/>
                  <w:szCs w:val="24"/>
                  <w:rPrChange w:id="640" w:author="曾 翠红" w:date="2019-05-12T12:03:00Z">
                    <w:rPr>
                      <w:rFonts w:ascii="Cambria Math" w:hAnsi="Cambria Math" w:cs="Times New Roman"/>
                      <w:color w:val="FF0000"/>
                      <w:sz w:val="24"/>
                      <w:szCs w:val="24"/>
                    </w:rPr>
                  </w:rPrChange>
                </w:rPr>
                <m:t>ot</m:t>
              </m:r>
            </m:sub>
          </m:sSub>
          <m:r>
            <m:rPr>
              <m:sty m:val="p"/>
            </m:rPr>
            <w:rPr>
              <w:rFonts w:ascii="Cambria Math" w:hAnsi="Cambria Math" w:cs="Times New Roman"/>
              <w:sz w:val="24"/>
              <w:szCs w:val="24"/>
              <w:rPrChange w:id="641" w:author="曾 翠红" w:date="2019-05-12T12:03:00Z">
                <w:rPr>
                  <w:rFonts w:ascii="Cambria Math" w:hAnsi="Cambria Math" w:cs="Times New Roman"/>
                  <w:color w:val="FF0000"/>
                  <w:sz w:val="24"/>
                  <w:szCs w:val="24"/>
                </w:rPr>
              </w:rPrChange>
            </w:rPr>
            <m:t>ln</m:t>
          </m:r>
          <m:r>
            <w:rPr>
              <w:rFonts w:ascii="Cambria Math" w:hAnsi="Cambria Math" w:cs="Times New Roman"/>
              <w:sz w:val="24"/>
              <w:szCs w:val="24"/>
              <w:rPrChange w:id="642" w:author="曾 翠红" w:date="2019-05-12T12:03:00Z">
                <w:rPr>
                  <w:rFonts w:ascii="Cambria Math" w:hAnsi="Cambria Math" w:cs="Times New Roman"/>
                  <w:color w:val="FF0000"/>
                  <w:sz w:val="24"/>
                  <w:szCs w:val="24"/>
                </w:rPr>
              </w:rPrChange>
            </w:rPr>
            <m:t>ot</m:t>
          </m:r>
        </m:oMath>
        <w:r w:rsidRPr="00031165">
          <w:rPr>
            <w:rFonts w:ascii="Times New Roman" w:hAnsi="Times New Roman" w:cs="Times New Roman"/>
            <w:sz w:val="24"/>
            <w:szCs w:val="24"/>
            <w:rPrChange w:id="643" w:author="曾 翠红" w:date="2019-05-12T12:03:00Z">
              <w:rPr>
                <w:rFonts w:ascii="Times New Roman" w:hAnsi="Times New Roman" w:cs="Times New Roman"/>
                <w:color w:val="FF0000"/>
                <w:sz w:val="24"/>
                <w:szCs w:val="24"/>
              </w:rPr>
            </w:rPrChange>
          </w:rPr>
          <w:tab/>
          <w:t>4-</w:t>
        </w:r>
      </w:ins>
      <w:ins w:id="644" w:author="曾 翠红" w:date="2019-05-12T12:16:00Z">
        <w:r w:rsidR="00162A98">
          <w:rPr>
            <w:rFonts w:ascii="Times New Roman" w:hAnsi="Times New Roman" w:cs="Times New Roman"/>
            <w:sz w:val="24"/>
            <w:szCs w:val="24"/>
          </w:rPr>
          <w:t>4</w:t>
        </w:r>
      </w:ins>
    </w:p>
    <w:p w14:paraId="1276CA5C" w14:textId="2DC5B828" w:rsidR="00015D12" w:rsidRPr="00164914" w:rsidRDefault="00015D12" w:rsidP="00015D12">
      <w:pPr>
        <w:spacing w:after="0" w:line="400" w:lineRule="exact"/>
        <w:ind w:firstLineChars="200" w:firstLine="480"/>
        <w:jc w:val="both"/>
        <w:rPr>
          <w:ins w:id="645" w:author="曾 翠红" w:date="2019-05-12T12:03:00Z"/>
          <w:rFonts w:ascii="Times New Roman" w:hAnsi="Times New Roman" w:cs="Times New Roman"/>
          <w:sz w:val="24"/>
          <w:szCs w:val="24"/>
        </w:rPr>
      </w:pPr>
      <w:ins w:id="646" w:author="曾 翠红" w:date="2019-05-12T12:03:00Z">
        <w:r>
          <w:rPr>
            <w:rFonts w:ascii="Times New Roman" w:hAnsi="Times New Roman" w:cs="Times New Roman" w:hint="eastAsia"/>
            <w:sz w:val="24"/>
            <w:szCs w:val="24"/>
          </w:rPr>
          <w:t>肥料</w:t>
        </w:r>
        <w:r w:rsidRPr="00164914">
          <w:rPr>
            <w:rFonts w:ascii="Times New Roman" w:hAnsi="Times New Roman" w:cs="Times New Roman" w:hint="eastAsia"/>
            <w:sz w:val="24"/>
            <w:szCs w:val="24"/>
          </w:rPr>
          <w:t>产出弹性的计算方法如公式</w:t>
        </w:r>
        <w:r w:rsidRPr="00164914">
          <w:rPr>
            <w:rFonts w:ascii="Times New Roman" w:hAnsi="Times New Roman" w:cs="Times New Roman"/>
            <w:sz w:val="24"/>
            <w:szCs w:val="24"/>
          </w:rPr>
          <w:t>4-</w:t>
        </w:r>
      </w:ins>
      <w:ins w:id="647" w:author="曾 翠红" w:date="2019-05-12T12:16:00Z">
        <w:r w:rsidR="00162A98">
          <w:rPr>
            <w:rFonts w:ascii="Times New Roman" w:hAnsi="Times New Roman" w:cs="Times New Roman"/>
            <w:sz w:val="24"/>
            <w:szCs w:val="24"/>
          </w:rPr>
          <w:t>5</w:t>
        </w:r>
      </w:ins>
      <w:ins w:id="648" w:author="曾 翠红" w:date="2019-05-12T12:03:00Z">
        <w:r w:rsidRPr="00164914">
          <w:rPr>
            <w:rFonts w:ascii="Times New Roman" w:hAnsi="Times New Roman" w:cs="Times New Roman" w:hint="eastAsia"/>
            <w:sz w:val="24"/>
            <w:szCs w:val="24"/>
          </w:rPr>
          <w:t>。</w:t>
        </w:r>
      </w:ins>
    </w:p>
    <w:p w14:paraId="20946500" w14:textId="343AC397" w:rsidR="00387821" w:rsidRPr="00387821" w:rsidRDefault="00387821">
      <w:pPr>
        <w:tabs>
          <w:tab w:val="left" w:pos="0"/>
          <w:tab w:val="center" w:pos="4400"/>
          <w:tab w:val="right" w:pos="8800"/>
        </w:tabs>
        <w:spacing w:after="0" w:line="240" w:lineRule="auto"/>
        <w:jc w:val="right"/>
        <w:rPr>
          <w:ins w:id="649" w:author="曾 翠红" w:date="2019-05-12T12:05:00Z"/>
          <w:rFonts w:ascii="Times New Roman" w:hAnsi="Times New Roman" w:cs="Times New Roman"/>
          <w:sz w:val="24"/>
          <w:szCs w:val="24"/>
        </w:rPr>
        <w:pPrChange w:id="650" w:author="曾 翠红" w:date="2019-05-12T12:14:00Z">
          <w:pPr>
            <w:tabs>
              <w:tab w:val="left" w:pos="0"/>
              <w:tab w:val="center" w:pos="4400"/>
              <w:tab w:val="right" w:pos="8800"/>
            </w:tabs>
            <w:spacing w:beforeLines="50" w:before="163" w:afterLines="50" w:after="163" w:line="240" w:lineRule="auto"/>
            <w:jc w:val="right"/>
          </w:pPr>
        </w:pPrChange>
      </w:pPr>
      <w:ins w:id="651" w:author="曾 翠红" w:date="2019-05-12T12:05:00Z">
        <w:r w:rsidRPr="00387821">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fertile</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fertile</m:t>
              </m:r>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fertile</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2a</m:t>
              </m:r>
            </m:e>
            <m:sub>
              <m:r>
                <m:rPr>
                  <m:sty m:val="p"/>
                </m:rPr>
                <w:rPr>
                  <w:rFonts w:ascii="Cambria Math" w:hAnsi="Cambria Math" w:cs="Times New Roman"/>
                  <w:sz w:val="24"/>
                  <w:szCs w:val="24"/>
                </w:rPr>
                <m:t>ln</m:t>
              </m:r>
              <m:r>
                <w:rPr>
                  <w:rFonts w:ascii="Cambria Math" w:hAnsi="Cambria Math" w:cs="Times New Roman"/>
                  <w:sz w:val="24"/>
                  <w:szCs w:val="24"/>
                </w:rPr>
                <m:t>fertile2</m:t>
              </m:r>
            </m:sub>
          </m:sSub>
          <m:r>
            <m:rPr>
              <m:sty m:val="p"/>
            </m:rPr>
            <w:rPr>
              <w:rFonts w:ascii="Cambria Math" w:hAnsi="Cambria Math" w:cs="Times New Roman"/>
              <w:sz w:val="24"/>
              <w:szCs w:val="24"/>
            </w:rPr>
            <m:t>ln</m:t>
          </m:r>
          <m:r>
            <w:rPr>
              <w:rFonts w:ascii="Cambria Math" w:hAnsi="Cambria Math" w:cs="Times New Roman"/>
              <w:sz w:val="24"/>
              <w:szCs w:val="24"/>
            </w:rPr>
            <m:t>fertile+</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labor</m:t>
              </m:r>
              <m:r>
                <m:rPr>
                  <m:sty m:val="p"/>
                </m:rPr>
                <w:rPr>
                  <w:rFonts w:ascii="Cambria Math" w:hAnsi="Cambria Math" w:cs="Times New Roman"/>
                  <w:sz w:val="24"/>
                  <w:szCs w:val="24"/>
                </w:rPr>
                <m:t>ln</m:t>
              </m:r>
              <m:r>
                <w:rPr>
                  <w:rFonts w:ascii="Cambria Math" w:hAnsi="Cambria Math" w:cs="Times New Roman"/>
                  <w:sz w:val="24"/>
                  <w:szCs w:val="24"/>
                </w:rPr>
                <m:t>fertile</m:t>
              </m:r>
            </m:sub>
          </m:sSub>
          <m:r>
            <m:rPr>
              <m:sty m:val="p"/>
            </m:rPr>
            <w:rPr>
              <w:rFonts w:ascii="Cambria Math" w:hAnsi="Cambria Math" w:cs="Times New Roman"/>
              <w:sz w:val="24"/>
              <w:szCs w:val="24"/>
            </w:rPr>
            <m:t>ln</m:t>
          </m:r>
          <m:r>
            <w:rPr>
              <w:rFonts w:ascii="Cambria Math" w:hAnsi="Cambria Math" w:cs="Times New Roman"/>
              <w:sz w:val="24"/>
              <w:szCs w:val="24"/>
            </w:rPr>
            <m:t>labor+</m:t>
          </m:r>
        </m:oMath>
      </w:ins>
    </w:p>
    <w:p w14:paraId="77F3745C" w14:textId="0643179D" w:rsidR="00387821" w:rsidRPr="00387821" w:rsidRDefault="00387821">
      <w:pPr>
        <w:tabs>
          <w:tab w:val="left" w:pos="0"/>
          <w:tab w:val="center" w:pos="4400"/>
          <w:tab w:val="right" w:pos="8800"/>
        </w:tabs>
        <w:spacing w:afterLines="50" w:after="163" w:line="240" w:lineRule="auto"/>
        <w:jc w:val="right"/>
        <w:rPr>
          <w:ins w:id="652" w:author="曾 翠红" w:date="2019-05-12T12:05:00Z"/>
          <w:rFonts w:ascii="Times New Roman" w:hAnsi="Times New Roman" w:cs="Times New Roman"/>
          <w:sz w:val="24"/>
          <w:szCs w:val="24"/>
        </w:rPr>
        <w:pPrChange w:id="653" w:author="曾 翠红" w:date="2019-05-12T12:14:00Z">
          <w:pPr>
            <w:tabs>
              <w:tab w:val="left" w:pos="0"/>
              <w:tab w:val="center" w:pos="4400"/>
              <w:tab w:val="right" w:pos="8800"/>
            </w:tabs>
            <w:spacing w:beforeLines="50" w:before="163" w:afterLines="50" w:after="163" w:line="240" w:lineRule="auto"/>
            <w:jc w:val="right"/>
          </w:pPr>
        </w:pPrChange>
      </w:pPr>
      <w:ins w:id="654" w:author="曾 翠红" w:date="2019-05-12T12:05:00Z">
        <w:r w:rsidRPr="00387821">
          <w:rPr>
            <w:rFonts w:ascii="Times New Roman" w:hAnsi="Times New Roman" w:cs="Times New Roman"/>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fertile</m:t>
              </m:r>
              <m:r>
                <m:rPr>
                  <m:sty m:val="p"/>
                </m:rPr>
                <w:rPr>
                  <w:rFonts w:ascii="Cambria Math" w:hAnsi="Cambria Math" w:cs="Times New Roman"/>
                  <w:sz w:val="24"/>
                  <w:szCs w:val="24"/>
                </w:rPr>
                <m:t>ln</m:t>
              </m:r>
              <m:r>
                <w:rPr>
                  <w:rFonts w:ascii="Cambria Math" w:hAnsi="Cambria Math" w:cs="Times New Roman"/>
                  <w:sz w:val="24"/>
                  <w:szCs w:val="24"/>
                </w:rPr>
                <m:t>machine</m:t>
              </m:r>
            </m:sub>
          </m:sSub>
          <m:r>
            <m:rPr>
              <m:sty m:val="p"/>
            </m:rPr>
            <w:rPr>
              <w:rFonts w:ascii="Cambria Math" w:hAnsi="Cambria Math" w:cs="Times New Roman"/>
              <w:sz w:val="24"/>
              <w:szCs w:val="24"/>
            </w:rPr>
            <m:t>ln</m:t>
          </m:r>
          <m:r>
            <w:rPr>
              <w:rFonts w:ascii="Cambria Math" w:hAnsi="Cambria Math" w:cs="Times New Roman"/>
              <w:sz w:val="24"/>
              <w:szCs w:val="24"/>
            </w:rPr>
            <m:t>machine+</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fertile</m:t>
              </m:r>
              <m:r>
                <m:rPr>
                  <m:sty m:val="p"/>
                </m:rPr>
                <w:rPr>
                  <w:rFonts w:ascii="Cambria Math" w:hAnsi="Cambria Math" w:cs="Times New Roman"/>
                  <w:sz w:val="24"/>
                  <w:szCs w:val="24"/>
                </w:rPr>
                <m:t>ln</m:t>
              </m:r>
              <m:r>
                <w:rPr>
                  <w:rFonts w:ascii="Cambria Math" w:hAnsi="Cambria Math" w:cs="Times New Roman"/>
                  <w:sz w:val="24"/>
                  <w:szCs w:val="24"/>
                </w:rPr>
                <m:t>ot</m:t>
              </m:r>
            </m:sub>
          </m:sSub>
          <m:r>
            <m:rPr>
              <m:sty m:val="p"/>
            </m:rPr>
            <w:rPr>
              <w:rFonts w:ascii="Cambria Math" w:hAnsi="Cambria Math" w:cs="Times New Roman"/>
              <w:sz w:val="24"/>
              <w:szCs w:val="24"/>
            </w:rPr>
            <m:t>ln</m:t>
          </m:r>
          <m:r>
            <w:rPr>
              <w:rFonts w:ascii="Cambria Math" w:hAnsi="Cambria Math" w:cs="Times New Roman"/>
              <w:sz w:val="24"/>
              <w:szCs w:val="24"/>
            </w:rPr>
            <m:t>ot</m:t>
          </m:r>
        </m:oMath>
        <w:r w:rsidRPr="00387821">
          <w:rPr>
            <w:rFonts w:ascii="Times New Roman" w:hAnsi="Times New Roman" w:cs="Times New Roman"/>
            <w:sz w:val="24"/>
            <w:szCs w:val="24"/>
          </w:rPr>
          <w:tab/>
          <w:t>4-</w:t>
        </w:r>
      </w:ins>
      <w:ins w:id="655" w:author="曾 翠红" w:date="2019-05-12T12:16:00Z">
        <w:r w:rsidR="00162A98">
          <w:rPr>
            <w:rFonts w:ascii="Times New Roman" w:hAnsi="Times New Roman" w:cs="Times New Roman"/>
            <w:sz w:val="24"/>
            <w:szCs w:val="24"/>
          </w:rPr>
          <w:t>5</w:t>
        </w:r>
      </w:ins>
    </w:p>
    <w:p w14:paraId="5248A40D" w14:textId="77777777" w:rsidR="00290488" w:rsidRDefault="00290488">
      <w:pPr>
        <w:spacing w:afterLines="50" w:after="163" w:line="400" w:lineRule="exact"/>
        <w:ind w:firstLineChars="200" w:firstLine="480"/>
        <w:jc w:val="both"/>
        <w:rPr>
          <w:ins w:id="656" w:author="曾 翠红" w:date="2019-05-12T12:13:00Z"/>
          <w:rFonts w:ascii="Times New Roman" w:hAnsi="Times New Roman" w:cs="Times New Roman"/>
          <w:sz w:val="24"/>
          <w:szCs w:val="24"/>
        </w:rPr>
        <w:sectPr w:rsidR="00290488" w:rsidSect="00E46361">
          <w:pgSz w:w="11906" w:h="16838"/>
          <w:pgMar w:top="1701" w:right="1418" w:bottom="1418" w:left="1701" w:header="1417" w:footer="1020" w:gutter="0"/>
          <w:cols w:space="425"/>
          <w:docGrid w:type="lines" w:linePitch="326"/>
        </w:sectPr>
        <w:pPrChange w:id="657" w:author="曾 翠红" w:date="2019-05-12T12:14:00Z">
          <w:pPr>
            <w:spacing w:after="0" w:line="400" w:lineRule="exact"/>
            <w:ind w:firstLineChars="200" w:firstLine="480"/>
            <w:jc w:val="both"/>
          </w:pPr>
        </w:pPrChange>
      </w:pPr>
    </w:p>
    <w:p w14:paraId="5BE51F93" w14:textId="6300FDB1" w:rsidR="00015D12" w:rsidRPr="00164914" w:rsidRDefault="00AB0D97">
      <w:pPr>
        <w:spacing w:after="0" w:line="400" w:lineRule="exact"/>
        <w:ind w:firstLineChars="200" w:firstLine="480"/>
        <w:jc w:val="both"/>
        <w:rPr>
          <w:ins w:id="658" w:author="曾 翠红" w:date="2019-05-12T12:03:00Z"/>
          <w:rFonts w:ascii="Times New Roman" w:hAnsi="Times New Roman" w:cs="Times New Roman"/>
          <w:sz w:val="24"/>
          <w:szCs w:val="24"/>
        </w:rPr>
      </w:pPr>
      <w:ins w:id="659" w:author="曾 翠红" w:date="2019-05-12T12:06:00Z">
        <w:r>
          <w:rPr>
            <w:rFonts w:ascii="Times New Roman" w:hAnsi="Times New Roman" w:cs="Times New Roman" w:hint="eastAsia"/>
            <w:sz w:val="24"/>
            <w:szCs w:val="24"/>
          </w:rPr>
          <w:t>机械</w:t>
        </w:r>
      </w:ins>
      <w:ins w:id="660" w:author="曾 翠红" w:date="2019-05-12T12:03:00Z">
        <w:r w:rsidR="00015D12" w:rsidRPr="00164914">
          <w:rPr>
            <w:rFonts w:ascii="Times New Roman" w:hAnsi="Times New Roman" w:cs="Times New Roman" w:hint="eastAsia"/>
            <w:sz w:val="24"/>
            <w:szCs w:val="24"/>
          </w:rPr>
          <w:t>产出弹性的计算方法如公式</w:t>
        </w:r>
        <w:r w:rsidR="00015D12" w:rsidRPr="00164914">
          <w:rPr>
            <w:rFonts w:ascii="Times New Roman" w:hAnsi="Times New Roman" w:cs="Times New Roman"/>
            <w:sz w:val="24"/>
            <w:szCs w:val="24"/>
          </w:rPr>
          <w:t>4-</w:t>
        </w:r>
      </w:ins>
      <w:ins w:id="661" w:author="曾 翠红" w:date="2019-05-12T12:16:00Z">
        <w:r w:rsidR="00162A98">
          <w:rPr>
            <w:rFonts w:ascii="Times New Roman" w:hAnsi="Times New Roman" w:cs="Times New Roman"/>
            <w:sz w:val="24"/>
            <w:szCs w:val="24"/>
          </w:rPr>
          <w:t>6</w:t>
        </w:r>
      </w:ins>
      <w:ins w:id="662" w:author="曾 翠红" w:date="2019-05-12T12:03:00Z">
        <w:r w:rsidR="00015D12" w:rsidRPr="00164914">
          <w:rPr>
            <w:rFonts w:ascii="Times New Roman" w:hAnsi="Times New Roman" w:cs="Times New Roman" w:hint="eastAsia"/>
            <w:sz w:val="24"/>
            <w:szCs w:val="24"/>
          </w:rPr>
          <w:t>。</w:t>
        </w:r>
      </w:ins>
    </w:p>
    <w:p w14:paraId="2DC53CC5" w14:textId="30676E6F" w:rsidR="00D03C9A" w:rsidRDefault="00AB0D97">
      <w:pPr>
        <w:tabs>
          <w:tab w:val="left" w:pos="0"/>
          <w:tab w:val="center" w:pos="4400"/>
          <w:tab w:val="right" w:pos="8800"/>
        </w:tabs>
        <w:spacing w:after="0" w:line="240" w:lineRule="auto"/>
        <w:jc w:val="right"/>
        <w:rPr>
          <w:ins w:id="663" w:author="曾 翠红" w:date="2019-05-12T12:08:00Z"/>
          <w:rFonts w:ascii="Times New Roman" w:hAnsi="Times New Roman" w:cs="Times New Roman"/>
          <w:sz w:val="24"/>
          <w:szCs w:val="24"/>
        </w:rPr>
        <w:pPrChange w:id="664" w:author="曾 翠红" w:date="2019-05-12T12:16:00Z">
          <w:pPr>
            <w:spacing w:after="0" w:line="400" w:lineRule="exact"/>
            <w:ind w:firstLineChars="200" w:firstLine="480"/>
            <w:jc w:val="both"/>
          </w:pPr>
        </w:pPrChange>
      </w:pPr>
      <w:ins w:id="665" w:author="曾 翠红" w:date="2019-05-12T12:08:00Z">
        <w:r>
          <w:rPr>
            <w:rFonts w:ascii="Times New Roman" w:hAnsi="Times New Roman" w:cs="Times New Roman"/>
            <w:sz w:val="24"/>
            <w:szCs w:val="24"/>
          </w:rPr>
          <w:tab/>
        </w:r>
      </w:ins>
      <m:oMath>
        <m:sSub>
          <m:sSubPr>
            <m:ctrlPr>
              <w:ins w:id="666" w:author="曾 翠红" w:date="2019-05-12T12:03:00Z">
                <w:rPr>
                  <w:rFonts w:ascii="Cambria Math" w:hAnsi="Cambria Math" w:cs="Times New Roman"/>
                  <w:sz w:val="24"/>
                  <w:szCs w:val="24"/>
                </w:rPr>
              </w:ins>
            </m:ctrlPr>
          </m:sSubPr>
          <m:e>
            <m:r>
              <w:ins w:id="667" w:author="曾 翠红" w:date="2019-05-12T12:03:00Z">
                <m:rPr>
                  <m:sty m:val="p"/>
                </m:rPr>
                <w:rPr>
                  <w:rFonts w:ascii="Cambria Math" w:hAnsi="Cambria Math" w:cs="Times New Roman"/>
                  <w:sz w:val="24"/>
                  <w:szCs w:val="24"/>
                </w:rPr>
                <m:t>ϵ</m:t>
              </w:ins>
            </m:r>
          </m:e>
          <m:sub>
            <m:r>
              <w:ins w:id="668" w:author="曾 翠红" w:date="2019-05-12T12:06:00Z">
                <w:rPr>
                  <w:rFonts w:ascii="Cambria Math" w:hAnsi="Cambria Math" w:cs="Times New Roman"/>
                  <w:sz w:val="24"/>
                  <w:szCs w:val="24"/>
                </w:rPr>
                <m:t>machine</m:t>
              </w:ins>
            </m:r>
          </m:sub>
        </m:sSub>
        <m:r>
          <w:ins w:id="669" w:author="曾 翠红" w:date="2019-05-12T12:03:00Z">
            <m:rPr>
              <m:sty m:val="p"/>
            </m:rPr>
            <w:rPr>
              <w:rFonts w:ascii="Cambria Math" w:hAnsi="Cambria Math" w:cs="Times New Roman"/>
              <w:sz w:val="24"/>
              <w:szCs w:val="24"/>
            </w:rPr>
            <m:t>=</m:t>
          </w:ins>
        </m:r>
        <m:f>
          <m:fPr>
            <m:ctrlPr>
              <w:ins w:id="670" w:author="曾 翠红" w:date="2019-05-12T12:03:00Z">
                <w:rPr>
                  <w:rFonts w:ascii="Cambria Math" w:hAnsi="Cambria Math" w:cs="Times New Roman"/>
                  <w:sz w:val="24"/>
                  <w:szCs w:val="24"/>
                </w:rPr>
              </w:ins>
            </m:ctrlPr>
          </m:fPr>
          <m:num>
            <m:r>
              <w:ins w:id="671" w:author="曾 翠红" w:date="2019-05-12T12:03:00Z">
                <w:rPr>
                  <w:rFonts w:ascii="Cambria Math" w:hAnsi="Cambria Math" w:cs="Times New Roman"/>
                  <w:sz w:val="24"/>
                  <w:szCs w:val="24"/>
                </w:rPr>
                <m:t>∂</m:t>
              </w:ins>
            </m:r>
            <m:r>
              <w:ins w:id="672" w:author="曾 翠红" w:date="2019-05-12T12:03:00Z">
                <m:rPr>
                  <m:sty m:val="p"/>
                </m:rPr>
                <w:rPr>
                  <w:rFonts w:ascii="Cambria Math" w:hAnsi="Cambria Math" w:cs="Times New Roman"/>
                  <w:sz w:val="24"/>
                  <w:szCs w:val="24"/>
                </w:rPr>
                <m:t>ln</m:t>
              </w:ins>
            </m:r>
            <m:r>
              <w:ins w:id="673" w:author="曾 翠红" w:date="2019-05-12T12:03:00Z">
                <w:rPr>
                  <w:rFonts w:ascii="Cambria Math" w:hAnsi="Cambria Math" w:cs="Times New Roman"/>
                  <w:sz w:val="24"/>
                  <w:szCs w:val="24"/>
                </w:rPr>
                <m:t>y</m:t>
              </w:ins>
            </m:r>
          </m:num>
          <m:den>
            <m:r>
              <w:ins w:id="674" w:author="曾 翠红" w:date="2019-05-12T12:03:00Z">
                <w:rPr>
                  <w:rFonts w:ascii="Cambria Math" w:hAnsi="Cambria Math" w:cs="Times New Roman"/>
                  <w:sz w:val="24"/>
                  <w:szCs w:val="24"/>
                </w:rPr>
                <m:t>∂</m:t>
              </w:ins>
            </m:r>
            <m:r>
              <w:ins w:id="675" w:author="曾 翠红" w:date="2019-05-12T12:03:00Z">
                <m:rPr>
                  <m:sty m:val="p"/>
                </m:rPr>
                <w:rPr>
                  <w:rFonts w:ascii="Cambria Math" w:hAnsi="Cambria Math" w:cs="Times New Roman"/>
                  <w:sz w:val="24"/>
                  <w:szCs w:val="24"/>
                </w:rPr>
                <m:t>ln</m:t>
              </w:ins>
            </m:r>
            <m:r>
              <w:ins w:id="676" w:author="曾 翠红" w:date="2019-05-12T12:06:00Z">
                <w:rPr>
                  <w:rFonts w:ascii="Cambria Math" w:hAnsi="Cambria Math" w:cs="Times New Roman"/>
                  <w:sz w:val="24"/>
                  <w:szCs w:val="24"/>
                </w:rPr>
                <m:t>machine</m:t>
              </w:ins>
            </m:r>
          </m:den>
        </m:f>
        <m:sSub>
          <m:sSubPr>
            <m:ctrlPr>
              <w:ins w:id="677" w:author="曾 翠红" w:date="2019-05-12T12:03:00Z">
                <w:rPr>
                  <w:rFonts w:ascii="Cambria Math" w:hAnsi="Cambria Math" w:cs="Times New Roman"/>
                  <w:sz w:val="24"/>
                  <w:szCs w:val="24"/>
                </w:rPr>
              </w:ins>
            </m:ctrlPr>
          </m:sSubPr>
          <m:e>
            <m:r>
              <w:ins w:id="678" w:author="曾 翠红" w:date="2019-05-12T12:03:00Z">
                <m:rPr>
                  <m:sty m:val="p"/>
                </m:rPr>
                <w:rPr>
                  <w:rFonts w:ascii="Cambria Math" w:hAnsi="Cambria Math" w:cs="Times New Roman"/>
                  <w:sz w:val="24"/>
                  <w:szCs w:val="24"/>
                </w:rPr>
                <m:t>=</m:t>
              </w:ins>
            </m:r>
            <m:r>
              <w:ins w:id="679" w:author="曾 翠红" w:date="2019-05-12T12:03:00Z">
                <w:rPr>
                  <w:rFonts w:ascii="Cambria Math" w:hAnsi="Cambria Math" w:cs="Times New Roman" w:hint="eastAsia"/>
                  <w:sz w:val="24"/>
                  <w:szCs w:val="24"/>
                </w:rPr>
                <m:t>a</m:t>
              </w:ins>
            </m:r>
          </m:e>
          <m:sub>
            <m:r>
              <w:ins w:id="680" w:author="曾 翠红" w:date="2019-05-12T12:03:00Z">
                <m:rPr>
                  <m:sty m:val="p"/>
                </m:rPr>
                <w:rPr>
                  <w:rFonts w:ascii="Cambria Math" w:hAnsi="Cambria Math" w:cs="Times New Roman"/>
                  <w:sz w:val="24"/>
                  <w:szCs w:val="24"/>
                </w:rPr>
                <m:t>ln</m:t>
              </w:ins>
            </m:r>
            <m:r>
              <w:ins w:id="681" w:author="曾 翠红" w:date="2019-05-12T12:06:00Z">
                <w:rPr>
                  <w:rFonts w:ascii="Cambria Math" w:hAnsi="Cambria Math" w:cs="Times New Roman"/>
                  <w:sz w:val="24"/>
                  <w:szCs w:val="24"/>
                </w:rPr>
                <m:t>machine</m:t>
              </w:ins>
            </m:r>
          </m:sub>
        </m:sSub>
        <m:r>
          <w:ins w:id="682" w:author="曾 翠红" w:date="2019-05-12T12:03:00Z">
            <m:rPr>
              <m:sty m:val="p"/>
            </m:rPr>
            <w:rPr>
              <w:rFonts w:ascii="Cambria Math" w:hAnsi="Cambria Math" w:cs="Times New Roman"/>
              <w:sz w:val="24"/>
              <w:szCs w:val="24"/>
            </w:rPr>
            <m:t>+</m:t>
          </w:ins>
        </m:r>
        <m:sSub>
          <m:sSubPr>
            <m:ctrlPr>
              <w:ins w:id="683" w:author="曾 翠红" w:date="2019-05-12T12:03:00Z">
                <w:rPr>
                  <w:rFonts w:ascii="Cambria Math" w:hAnsi="Cambria Math" w:cs="Times New Roman"/>
                  <w:sz w:val="24"/>
                  <w:szCs w:val="24"/>
                </w:rPr>
              </w:ins>
            </m:ctrlPr>
          </m:sSubPr>
          <m:e>
            <m:r>
              <w:ins w:id="684" w:author="曾 翠红" w:date="2019-05-12T12:03:00Z">
                <w:rPr>
                  <w:rFonts w:ascii="Cambria Math" w:hAnsi="Cambria Math" w:cs="Times New Roman"/>
                  <w:sz w:val="24"/>
                  <w:szCs w:val="24"/>
                </w:rPr>
                <m:t>2a</m:t>
              </w:ins>
            </m:r>
          </m:e>
          <m:sub>
            <m:r>
              <w:ins w:id="685" w:author="曾 翠红" w:date="2019-05-12T12:03:00Z">
                <m:rPr>
                  <m:sty m:val="p"/>
                </m:rPr>
                <w:rPr>
                  <w:rFonts w:ascii="Cambria Math" w:hAnsi="Cambria Math" w:cs="Times New Roman"/>
                  <w:sz w:val="24"/>
                  <w:szCs w:val="24"/>
                </w:rPr>
                <m:t>ln</m:t>
              </w:ins>
            </m:r>
            <m:r>
              <w:ins w:id="686" w:author="曾 翠红" w:date="2019-05-12T12:06:00Z">
                <w:rPr>
                  <w:rFonts w:ascii="Cambria Math" w:hAnsi="Cambria Math" w:cs="Times New Roman"/>
                  <w:sz w:val="24"/>
                  <w:szCs w:val="24"/>
                </w:rPr>
                <m:t>machine</m:t>
              </w:ins>
            </m:r>
            <m:r>
              <w:ins w:id="687" w:author="曾 翠红" w:date="2019-05-12T12:03:00Z">
                <w:rPr>
                  <w:rFonts w:ascii="Cambria Math" w:hAnsi="Cambria Math" w:cs="Times New Roman"/>
                  <w:sz w:val="24"/>
                  <w:szCs w:val="24"/>
                </w:rPr>
                <m:t>2</m:t>
              </w:ins>
            </m:r>
          </m:sub>
        </m:sSub>
        <m:r>
          <w:ins w:id="688" w:author="曾 翠红" w:date="2019-05-12T12:03:00Z">
            <m:rPr>
              <m:sty m:val="p"/>
            </m:rPr>
            <w:rPr>
              <w:rFonts w:ascii="Cambria Math" w:hAnsi="Cambria Math" w:cs="Times New Roman"/>
              <w:sz w:val="24"/>
              <w:szCs w:val="24"/>
            </w:rPr>
            <m:t>ln</m:t>
          </w:ins>
        </m:r>
        <m:r>
          <w:ins w:id="689" w:author="曾 翠红" w:date="2019-05-12T12:06:00Z">
            <w:rPr>
              <w:rFonts w:ascii="Cambria Math" w:hAnsi="Cambria Math" w:cs="Times New Roman"/>
              <w:sz w:val="24"/>
              <w:szCs w:val="24"/>
            </w:rPr>
            <m:t>machine</m:t>
          </w:ins>
        </m:r>
        <m:r>
          <w:ins w:id="690" w:author="曾 翠红" w:date="2019-05-12T12:03:00Z">
            <w:rPr>
              <w:rFonts w:ascii="Cambria Math" w:hAnsi="Cambria Math" w:cs="Times New Roman"/>
              <w:sz w:val="24"/>
              <w:szCs w:val="24"/>
            </w:rPr>
            <m:t>+</m:t>
          </w:ins>
        </m:r>
      </m:oMath>
      <w:ins w:id="691" w:author="曾 翠红" w:date="2019-05-12T12:08:00Z">
        <w:r>
          <w:rPr>
            <w:rFonts w:ascii="Times New Roman" w:hAnsi="Times New Roman" w:cs="Times New Roman"/>
            <w:sz w:val="24"/>
            <w:szCs w:val="24"/>
          </w:rPr>
          <w:tab/>
        </w:r>
      </w:ins>
    </w:p>
    <w:p w14:paraId="5D9163E9" w14:textId="799EE5CE" w:rsidR="00AB0D97" w:rsidRPr="00164914" w:rsidRDefault="00AB0D97">
      <w:pPr>
        <w:tabs>
          <w:tab w:val="left" w:pos="0"/>
          <w:tab w:val="center" w:pos="4400"/>
          <w:tab w:val="right" w:pos="8800"/>
        </w:tabs>
        <w:spacing w:afterLines="50" w:after="163" w:line="240" w:lineRule="auto"/>
        <w:jc w:val="right"/>
        <w:rPr>
          <w:ins w:id="692" w:author="曾 翠红" w:date="2019-05-12T12:09:00Z"/>
          <w:rFonts w:ascii="Times New Roman" w:hAnsi="Times New Roman" w:cs="Times New Roman"/>
          <w:sz w:val="24"/>
          <w:szCs w:val="24"/>
        </w:rPr>
        <w:pPrChange w:id="693" w:author="曾 翠红" w:date="2019-05-12T12:09:00Z">
          <w:pPr>
            <w:tabs>
              <w:tab w:val="left" w:pos="0"/>
              <w:tab w:val="center" w:pos="4400"/>
              <w:tab w:val="right" w:pos="8800"/>
            </w:tabs>
            <w:spacing w:beforeLines="50" w:before="163" w:afterLines="50" w:after="163" w:line="240" w:lineRule="auto"/>
            <w:jc w:val="right"/>
          </w:pPr>
        </w:pPrChange>
      </w:pPr>
      <w:ins w:id="694" w:author="曾 翠红" w:date="2019-05-12T12:08:00Z">
        <w:r>
          <w:rPr>
            <w:rFonts w:ascii="Times New Roman" w:hAnsi="Times New Roman" w:cs="Times New Roman"/>
            <w:sz w:val="24"/>
            <w:szCs w:val="24"/>
          </w:rPr>
          <w:tab/>
        </w:r>
      </w:ins>
      <m:oMath>
        <m:sSub>
          <m:sSubPr>
            <m:ctrlPr>
              <w:ins w:id="695" w:author="曾 翠红" w:date="2019-05-12T12:09:00Z">
                <w:rPr>
                  <w:rFonts w:ascii="Cambria Math" w:hAnsi="Cambria Math" w:cs="Times New Roman"/>
                  <w:sz w:val="24"/>
                  <w:szCs w:val="24"/>
                </w:rPr>
              </w:ins>
            </m:ctrlPr>
          </m:sSubPr>
          <m:e>
            <m:r>
              <w:ins w:id="696" w:author="曾 翠红" w:date="2019-05-12T12:09:00Z">
                <w:rPr>
                  <w:rFonts w:ascii="Cambria Math" w:hAnsi="Cambria Math" w:cs="Times New Roman"/>
                  <w:sz w:val="24"/>
                  <w:szCs w:val="24"/>
                </w:rPr>
                <m:t>a</m:t>
              </w:ins>
            </m:r>
          </m:e>
          <m:sub>
            <m:r>
              <w:ins w:id="697" w:author="曾 翠红" w:date="2019-05-12T12:09:00Z">
                <m:rPr>
                  <m:sty m:val="p"/>
                </m:rPr>
                <w:rPr>
                  <w:rFonts w:ascii="Cambria Math" w:hAnsi="Cambria Math" w:cs="Times New Roman"/>
                  <w:sz w:val="24"/>
                  <w:szCs w:val="24"/>
                </w:rPr>
                <m:t>ln</m:t>
              </w:ins>
            </m:r>
            <m:r>
              <w:ins w:id="698" w:author="曾 翠红" w:date="2019-05-12T12:09:00Z">
                <w:rPr>
                  <w:rFonts w:ascii="Cambria Math" w:hAnsi="Cambria Math" w:cs="Times New Roman"/>
                  <w:sz w:val="24"/>
                  <w:szCs w:val="24"/>
                </w:rPr>
                <m:t>labor</m:t>
              </w:ins>
            </m:r>
            <m:r>
              <w:ins w:id="699" w:author="曾 翠红" w:date="2019-05-12T12:09:00Z">
                <m:rPr>
                  <m:sty m:val="p"/>
                </m:rPr>
                <w:rPr>
                  <w:rFonts w:ascii="Cambria Math" w:hAnsi="Cambria Math" w:cs="Times New Roman"/>
                  <w:sz w:val="24"/>
                  <w:szCs w:val="24"/>
                </w:rPr>
                <m:t>ln</m:t>
              </w:ins>
            </m:r>
            <m:r>
              <w:ins w:id="700" w:author="曾 翠红" w:date="2019-05-12T12:09:00Z">
                <w:rPr>
                  <w:rFonts w:ascii="Cambria Math" w:hAnsi="Cambria Math" w:cs="Times New Roman"/>
                  <w:sz w:val="24"/>
                  <w:szCs w:val="24"/>
                </w:rPr>
                <m:t>machine</m:t>
              </w:ins>
            </m:r>
          </m:sub>
        </m:sSub>
        <m:r>
          <w:ins w:id="701" w:author="曾 翠红" w:date="2019-05-12T12:09:00Z">
            <m:rPr>
              <m:sty m:val="p"/>
            </m:rPr>
            <w:rPr>
              <w:rFonts w:ascii="Cambria Math" w:hAnsi="Cambria Math" w:cs="Times New Roman"/>
              <w:sz w:val="24"/>
              <w:szCs w:val="24"/>
            </w:rPr>
            <m:t>ln</m:t>
          </w:ins>
        </m:r>
        <m:r>
          <w:ins w:id="702" w:author="曾 翠红" w:date="2019-05-12T12:09:00Z">
            <w:rPr>
              <w:rFonts w:ascii="Cambria Math" w:hAnsi="Cambria Math" w:cs="Times New Roman"/>
              <w:sz w:val="24"/>
              <w:szCs w:val="24"/>
            </w:rPr>
            <m:t>labor+</m:t>
          </w:ins>
        </m:r>
        <m:sSub>
          <m:sSubPr>
            <m:ctrlPr>
              <w:ins w:id="703" w:author="曾 翠红" w:date="2019-05-12T12:09:00Z">
                <w:rPr>
                  <w:rFonts w:ascii="Cambria Math" w:hAnsi="Cambria Math" w:cs="Times New Roman"/>
                  <w:sz w:val="24"/>
                  <w:szCs w:val="24"/>
                </w:rPr>
              </w:ins>
            </m:ctrlPr>
          </m:sSubPr>
          <m:e>
            <m:r>
              <w:ins w:id="704" w:author="曾 翠红" w:date="2019-05-12T12:09:00Z">
                <w:rPr>
                  <w:rFonts w:ascii="Cambria Math" w:hAnsi="Cambria Math" w:cs="Times New Roman"/>
                  <w:sz w:val="24"/>
                  <w:szCs w:val="24"/>
                </w:rPr>
                <m:t>a</m:t>
              </w:ins>
            </m:r>
          </m:e>
          <m:sub>
            <m:r>
              <w:ins w:id="705" w:author="曾 翠红" w:date="2019-05-12T12:09:00Z">
                <m:rPr>
                  <m:sty m:val="p"/>
                </m:rPr>
                <w:rPr>
                  <w:rFonts w:ascii="Cambria Math" w:hAnsi="Cambria Math" w:cs="Times New Roman"/>
                  <w:sz w:val="24"/>
                  <w:szCs w:val="24"/>
                </w:rPr>
                <m:t>ln</m:t>
              </w:ins>
            </m:r>
            <m:r>
              <w:ins w:id="706" w:author="曾 翠红" w:date="2019-05-12T12:09:00Z">
                <w:rPr>
                  <w:rFonts w:ascii="Cambria Math" w:hAnsi="Cambria Math" w:cs="Times New Roman"/>
                  <w:sz w:val="24"/>
                  <w:szCs w:val="24"/>
                </w:rPr>
                <m:t>machine</m:t>
              </w:ins>
            </m:r>
            <m:r>
              <w:ins w:id="707" w:author="曾 翠红" w:date="2019-05-12T12:09:00Z">
                <m:rPr>
                  <m:sty m:val="p"/>
                </m:rPr>
                <w:rPr>
                  <w:rFonts w:ascii="Cambria Math" w:hAnsi="Cambria Math" w:cs="Times New Roman"/>
                  <w:sz w:val="24"/>
                  <w:szCs w:val="24"/>
                </w:rPr>
                <m:t>ln</m:t>
              </w:ins>
            </m:r>
            <m:r>
              <w:ins w:id="708" w:author="曾 翠红" w:date="2019-05-12T12:09:00Z">
                <w:rPr>
                  <w:rFonts w:ascii="Cambria Math" w:hAnsi="Cambria Math" w:cs="Times New Roman"/>
                  <w:sz w:val="24"/>
                  <w:szCs w:val="24"/>
                </w:rPr>
                <m:t>fertile</m:t>
              </w:ins>
            </m:r>
          </m:sub>
        </m:sSub>
        <m:r>
          <w:ins w:id="709" w:author="曾 翠红" w:date="2019-05-12T12:09:00Z">
            <m:rPr>
              <m:sty m:val="p"/>
            </m:rPr>
            <w:rPr>
              <w:rFonts w:ascii="Cambria Math" w:hAnsi="Cambria Math" w:cs="Times New Roman"/>
              <w:sz w:val="24"/>
              <w:szCs w:val="24"/>
            </w:rPr>
            <m:t>ln</m:t>
          </w:ins>
        </m:r>
        <m:r>
          <w:ins w:id="710" w:author="曾 翠红" w:date="2019-05-12T12:09:00Z">
            <w:rPr>
              <w:rFonts w:ascii="Cambria Math" w:hAnsi="Cambria Math" w:cs="Times New Roman"/>
              <w:sz w:val="24"/>
              <w:szCs w:val="24"/>
            </w:rPr>
            <m:t>fertile+</m:t>
          </w:ins>
        </m:r>
        <m:sSub>
          <m:sSubPr>
            <m:ctrlPr>
              <w:ins w:id="711" w:author="曾 翠红" w:date="2019-05-12T12:09:00Z">
                <w:rPr>
                  <w:rFonts w:ascii="Cambria Math" w:hAnsi="Cambria Math" w:cs="Times New Roman"/>
                  <w:sz w:val="24"/>
                  <w:szCs w:val="24"/>
                </w:rPr>
              </w:ins>
            </m:ctrlPr>
          </m:sSubPr>
          <m:e>
            <m:r>
              <w:ins w:id="712" w:author="曾 翠红" w:date="2019-05-12T12:09:00Z">
                <w:rPr>
                  <w:rFonts w:ascii="Cambria Math" w:hAnsi="Cambria Math" w:cs="Times New Roman"/>
                  <w:sz w:val="24"/>
                  <w:szCs w:val="24"/>
                </w:rPr>
                <m:t>a</m:t>
              </w:ins>
            </m:r>
          </m:e>
          <m:sub>
            <m:r>
              <w:ins w:id="713" w:author="曾 翠红" w:date="2019-05-12T12:09:00Z">
                <m:rPr>
                  <m:sty m:val="p"/>
                </m:rPr>
                <w:rPr>
                  <w:rFonts w:ascii="Cambria Math" w:hAnsi="Cambria Math" w:cs="Times New Roman"/>
                  <w:sz w:val="24"/>
                  <w:szCs w:val="24"/>
                </w:rPr>
                <m:t>ln</m:t>
              </w:ins>
            </m:r>
            <m:r>
              <w:ins w:id="714" w:author="曾 翠红" w:date="2019-05-12T12:09:00Z">
                <w:rPr>
                  <w:rFonts w:ascii="Cambria Math" w:hAnsi="Cambria Math" w:cs="Times New Roman"/>
                  <w:sz w:val="24"/>
                  <w:szCs w:val="24"/>
                </w:rPr>
                <m:t>machine</m:t>
              </w:ins>
            </m:r>
            <m:r>
              <w:ins w:id="715" w:author="曾 翠红" w:date="2019-05-12T12:09:00Z">
                <m:rPr>
                  <m:sty m:val="p"/>
                </m:rPr>
                <w:rPr>
                  <w:rFonts w:ascii="Cambria Math" w:hAnsi="Cambria Math" w:cs="Times New Roman"/>
                  <w:sz w:val="24"/>
                  <w:szCs w:val="24"/>
                </w:rPr>
                <m:t>ln</m:t>
              </w:ins>
            </m:r>
            <m:r>
              <w:ins w:id="716" w:author="曾 翠红" w:date="2019-05-12T12:09:00Z">
                <w:rPr>
                  <w:rFonts w:ascii="Cambria Math" w:hAnsi="Cambria Math" w:cs="Times New Roman"/>
                  <w:sz w:val="24"/>
                  <w:szCs w:val="24"/>
                </w:rPr>
                <m:t>ot</m:t>
              </w:ins>
            </m:r>
          </m:sub>
        </m:sSub>
        <m:r>
          <w:ins w:id="717" w:author="曾 翠红" w:date="2019-05-12T12:09:00Z">
            <m:rPr>
              <m:sty m:val="p"/>
            </m:rPr>
            <w:rPr>
              <w:rFonts w:ascii="Cambria Math" w:hAnsi="Cambria Math" w:cs="Times New Roman"/>
              <w:sz w:val="24"/>
              <w:szCs w:val="24"/>
            </w:rPr>
            <m:t>ln</m:t>
          </w:ins>
        </m:r>
        <m:r>
          <w:ins w:id="718" w:author="曾 翠红" w:date="2019-05-12T12:09:00Z">
            <w:rPr>
              <w:rFonts w:ascii="Cambria Math" w:hAnsi="Cambria Math" w:cs="Times New Roman"/>
              <w:sz w:val="24"/>
              <w:szCs w:val="24"/>
            </w:rPr>
            <m:t>ot</m:t>
          </w:ins>
        </m:r>
      </m:oMath>
      <w:ins w:id="719" w:author="曾 翠红" w:date="2019-05-12T12:09:00Z">
        <w:r w:rsidRPr="00164914">
          <w:rPr>
            <w:rFonts w:ascii="Times New Roman" w:hAnsi="Times New Roman" w:cs="Times New Roman"/>
            <w:sz w:val="24"/>
            <w:szCs w:val="24"/>
          </w:rPr>
          <w:tab/>
          <w:t>4-</w:t>
        </w:r>
      </w:ins>
      <w:ins w:id="720" w:author="曾 翠红" w:date="2019-05-12T12:16:00Z">
        <w:r w:rsidR="00162A98">
          <w:rPr>
            <w:rFonts w:ascii="Times New Roman" w:hAnsi="Times New Roman" w:cs="Times New Roman"/>
            <w:sz w:val="24"/>
            <w:szCs w:val="24"/>
          </w:rPr>
          <w:t>6</w:t>
        </w:r>
      </w:ins>
    </w:p>
    <w:p w14:paraId="0B0472C4" w14:textId="6A6BB773" w:rsidR="00AB0D97" w:rsidRPr="00AB0D97" w:rsidDel="00964A76" w:rsidRDefault="00AB0D97">
      <w:pPr>
        <w:tabs>
          <w:tab w:val="left" w:pos="0"/>
          <w:tab w:val="center" w:pos="4400"/>
          <w:tab w:val="right" w:pos="8800"/>
        </w:tabs>
        <w:spacing w:beforeLines="50" w:before="163" w:afterLines="50" w:after="163" w:line="240" w:lineRule="auto"/>
        <w:jc w:val="right"/>
        <w:rPr>
          <w:del w:id="721" w:author="曾 翠红" w:date="2019-05-12T12:09:00Z"/>
          <w:rFonts w:ascii="Times New Roman" w:hAnsi="Times New Roman" w:cs="Times New Roman"/>
          <w:color w:val="FF0000"/>
          <w:sz w:val="24"/>
          <w:szCs w:val="24"/>
          <w:rPrChange w:id="722" w:author="曾 翠红" w:date="2019-05-12T12:09:00Z">
            <w:rPr>
              <w:del w:id="723" w:author="曾 翠红" w:date="2019-05-12T12:09:00Z"/>
              <w:rFonts w:ascii="Times New Roman" w:hAnsi="Times New Roman" w:cs="Times New Roman"/>
              <w:sz w:val="24"/>
              <w:szCs w:val="24"/>
            </w:rPr>
          </w:rPrChange>
        </w:rPr>
        <w:pPrChange w:id="724" w:author="曾 翠红" w:date="2019-05-12T12:02:00Z">
          <w:pPr>
            <w:spacing w:after="0" w:line="400" w:lineRule="exact"/>
            <w:ind w:firstLineChars="200" w:firstLine="480"/>
            <w:jc w:val="both"/>
          </w:pPr>
        </w:pPrChange>
      </w:pPr>
    </w:p>
    <w:p w14:paraId="07EEE0AA" w14:textId="2C1B5055" w:rsidR="00344B4D" w:rsidRDefault="00344B4D" w:rsidP="005774AB">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292707">
        <w:rPr>
          <w:rFonts w:ascii="Times New Roman" w:eastAsia="黑体" w:hAnsi="Times New Roman" w:cs="Times New Roman" w:hint="eastAsia"/>
          <w:sz w:val="24"/>
          <w:szCs w:val="24"/>
        </w:rPr>
        <w:t>.</w:t>
      </w:r>
      <w:r w:rsidR="001D5042">
        <w:rPr>
          <w:rFonts w:ascii="Times New Roman" w:eastAsia="黑体" w:hAnsi="Times New Roman" w:cs="Times New Roman"/>
          <w:sz w:val="24"/>
          <w:szCs w:val="24"/>
        </w:rPr>
        <w:t>3</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del w:id="725" w:author="曾 翠红" w:date="2019-05-09T22:31:00Z">
        <w:r w:rsidDel="00B86D23">
          <w:rPr>
            <w:rFonts w:ascii="Times New Roman" w:eastAsia="黑体" w:hAnsi="Times New Roman" w:cs="Times New Roman" w:hint="eastAsia"/>
            <w:sz w:val="24"/>
            <w:szCs w:val="24"/>
          </w:rPr>
          <w:delText>一熟</w:delText>
        </w:r>
        <w:r w:rsidR="00A95664" w:rsidDel="00B86D23">
          <w:rPr>
            <w:rFonts w:ascii="Times New Roman" w:eastAsia="黑体" w:hAnsi="Times New Roman" w:cs="Times New Roman" w:hint="eastAsia"/>
            <w:sz w:val="24"/>
            <w:szCs w:val="24"/>
          </w:rPr>
          <w:delText>区</w:delText>
        </w:r>
        <w:r w:rsidDel="00B86D23">
          <w:rPr>
            <w:rFonts w:ascii="Times New Roman" w:eastAsia="黑体" w:hAnsi="Times New Roman" w:cs="Times New Roman" w:hint="eastAsia"/>
            <w:sz w:val="24"/>
            <w:szCs w:val="24"/>
          </w:rPr>
          <w:delText>玉米</w:delText>
        </w:r>
      </w:del>
      <w:ins w:id="726" w:author="曾 翠红" w:date="2019-05-09T22:31:00Z">
        <w:r w:rsidR="00B86D23">
          <w:rPr>
            <w:rFonts w:ascii="Times New Roman" w:eastAsia="黑体" w:hAnsi="Times New Roman" w:cs="Times New Roman" w:hint="eastAsia"/>
            <w:sz w:val="24"/>
            <w:szCs w:val="24"/>
          </w:rPr>
          <w:t>一熟区春玉米</w:t>
        </w:r>
      </w:ins>
      <w:r w:rsidRPr="00E45D6C">
        <w:rPr>
          <w:rFonts w:ascii="Times New Roman" w:eastAsia="黑体" w:hAnsi="Times New Roman" w:cs="Times New Roman" w:hint="eastAsia"/>
          <w:sz w:val="24"/>
          <w:szCs w:val="24"/>
        </w:rPr>
        <w:t>单产与规模的</w:t>
      </w:r>
      <w:r w:rsidR="00683AA9">
        <w:rPr>
          <w:rFonts w:ascii="Times New Roman" w:eastAsia="黑体" w:hAnsi="Times New Roman" w:cs="Times New Roman" w:hint="eastAsia"/>
          <w:sz w:val="24"/>
          <w:szCs w:val="24"/>
        </w:rPr>
        <w:t>实证</w:t>
      </w:r>
      <w:r w:rsidRPr="00E45D6C">
        <w:rPr>
          <w:rFonts w:ascii="Times New Roman" w:eastAsia="黑体" w:hAnsi="Times New Roman" w:cs="Times New Roman" w:hint="eastAsia"/>
          <w:sz w:val="24"/>
          <w:szCs w:val="24"/>
        </w:rPr>
        <w:t>分析</w:t>
      </w:r>
    </w:p>
    <w:p w14:paraId="722D812B" w14:textId="423F220E"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del w:id="727" w:author="曾 翠红" w:date="2019-05-09T22:31:00Z">
        <w:r w:rsidRPr="007C602D" w:rsidDel="00B86D23">
          <w:rPr>
            <w:rFonts w:ascii="Times New Roman" w:hAnsi="Times New Roman" w:cs="Times New Roman"/>
            <w:sz w:val="24"/>
            <w:szCs w:val="24"/>
          </w:rPr>
          <w:delText>一熟玉米</w:delText>
        </w:r>
      </w:del>
      <w:ins w:id="728" w:author="曾 翠红" w:date="2019-05-09T22:31:00Z">
        <w:r w:rsidR="00B86D23">
          <w:rPr>
            <w:rFonts w:ascii="Times New Roman" w:hAnsi="Times New Roman" w:cs="Times New Roman"/>
            <w:sz w:val="24"/>
            <w:szCs w:val="24"/>
          </w:rPr>
          <w:t>一熟区春玉米</w:t>
        </w:r>
      </w:ins>
      <w:r w:rsidRPr="007C602D">
        <w:rPr>
          <w:rFonts w:ascii="Times New Roman" w:hAnsi="Times New Roman" w:cs="Times New Roman"/>
          <w:sz w:val="24"/>
          <w:szCs w:val="24"/>
        </w:rPr>
        <w:t>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，单产随着规模扩大略有增加（图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BB2E5A">
        <w:rPr>
          <w:rFonts w:ascii="Times New Roman" w:hAnsi="Times New Roman" w:cs="Times New Roman"/>
          <w:sz w:val="24"/>
          <w:szCs w:val="24"/>
        </w:rPr>
        <w:t>1</w:t>
      </w:r>
      <w:r w:rsidRPr="007C602D">
        <w:rPr>
          <w:rFonts w:ascii="Times New Roman" w:hAnsi="Times New Roman" w:cs="Times New Roman"/>
          <w:sz w:val="24"/>
          <w:szCs w:val="24"/>
        </w:rPr>
        <w:t>），</w:t>
      </w:r>
      <w:r w:rsidR="00DB038F">
        <w:rPr>
          <w:rFonts w:ascii="Times New Roman" w:hAnsi="Times New Roman" w:cs="Times New Roman" w:hint="eastAsia"/>
          <w:sz w:val="24"/>
          <w:szCs w:val="24"/>
        </w:rPr>
        <w:t>但</w:t>
      </w:r>
      <w:r w:rsidRPr="007C602D">
        <w:rPr>
          <w:rFonts w:ascii="Times New Roman" w:hAnsi="Times New Roman" w:cs="Times New Roman"/>
          <w:sz w:val="24"/>
          <w:szCs w:val="24"/>
        </w:rPr>
        <w:t>无法拒绝系数等于</w:t>
      </w:r>
      <w:r w:rsidRPr="00C46A1B">
        <w:rPr>
          <w:rFonts w:ascii="Times New Roman" w:hAnsi="Times New Roman" w:cs="Times New Roman"/>
          <w:sz w:val="24"/>
          <w:szCs w:val="24"/>
        </w:rPr>
        <w:t>0</w:t>
      </w:r>
      <w:r>
        <w:rPr>
          <w:rFonts w:ascii="Times New Roman" w:hAnsi="Times New Roman" w:cs="Times New Roman"/>
          <w:sz w:val="24"/>
          <w:szCs w:val="24"/>
        </w:rPr>
        <w:t>的原假设，表明</w:t>
      </w:r>
      <w:del w:id="729" w:author="曾 翠红" w:date="2019-05-09T22:31:00Z">
        <w:r w:rsidDel="00B86D23">
          <w:rPr>
            <w:rFonts w:ascii="Times New Roman" w:hAnsi="Times New Roman" w:cs="Times New Roman"/>
            <w:sz w:val="24"/>
            <w:szCs w:val="24"/>
          </w:rPr>
          <w:delText>一熟玉米</w:delText>
        </w:r>
      </w:del>
      <w:ins w:id="730" w:author="曾 翠红" w:date="2019-05-09T22:31:00Z">
        <w:r w:rsidR="00B86D23">
          <w:rPr>
            <w:rFonts w:ascii="Times New Roman" w:hAnsi="Times New Roman" w:cs="Times New Roman"/>
            <w:sz w:val="24"/>
            <w:szCs w:val="24"/>
          </w:rPr>
          <w:t>一熟区春玉米</w:t>
        </w:r>
      </w:ins>
      <w:r>
        <w:rPr>
          <w:rFonts w:ascii="Times New Roman" w:hAnsi="Times New Roman" w:cs="Times New Roman"/>
          <w:sz w:val="24"/>
          <w:szCs w:val="24"/>
        </w:rPr>
        <w:t>单产与规模没有显著关系</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预期的负向关系不相符。</w:t>
      </w:r>
    </w:p>
    <w:p w14:paraId="56C13D4A" w14:textId="77777777" w:rsidR="00344B4D" w:rsidRDefault="00344B4D" w:rsidP="002C37FD">
      <w:pPr>
        <w:spacing w:beforeLines="50" w:before="163" w:after="0" w:line="240" w:lineRule="auto"/>
        <w:jc w:val="center"/>
        <w:rPr>
          <w:rFonts w:ascii="Times New Roman" w:hAnsi="Times New Roman" w:cs="Times New Roman"/>
          <w:sz w:val="24"/>
          <w:szCs w:val="24"/>
        </w:rPr>
      </w:pPr>
      <w:r>
        <w:rPr>
          <w:noProof/>
        </w:rPr>
        <w:drawing>
          <wp:inline distT="0" distB="0" distL="0" distR="0" wp14:anchorId="0D1D0E04" wp14:editId="2615D8CB">
            <wp:extent cx="4680000" cy="2160000"/>
            <wp:effectExtent l="0" t="0" r="635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E5924A9" w14:textId="2EE5A7C5" w:rsidR="00344B4D" w:rsidRPr="00453F4F" w:rsidRDefault="00344B4D" w:rsidP="002C37FD">
      <w:pPr>
        <w:spacing w:afterLines="50" w:after="163"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453F4F">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Pr>
          <w:rFonts w:ascii="Times New Roman" w:eastAsia="黑体" w:hAnsi="Times New Roman" w:cs="Times New Roman"/>
          <w:sz w:val="21"/>
          <w:szCs w:val="21"/>
        </w:rPr>
        <w:t xml:space="preserve">  </w:t>
      </w:r>
      <w:del w:id="731" w:author="曾 翠红" w:date="2019-05-09T22:31:00Z">
        <w:r w:rsidRPr="00453F4F" w:rsidDel="00B86D23">
          <w:rPr>
            <w:rFonts w:ascii="Times New Roman" w:eastAsia="黑体" w:hAnsi="Times New Roman" w:cs="Times New Roman"/>
            <w:sz w:val="21"/>
            <w:szCs w:val="21"/>
          </w:rPr>
          <w:delText>一熟</w:delText>
        </w:r>
        <w:r w:rsidR="00D612DE" w:rsidDel="00B86D23">
          <w:rPr>
            <w:rFonts w:ascii="Times New Roman" w:eastAsia="黑体" w:hAnsi="Times New Roman" w:cs="Times New Roman" w:hint="eastAsia"/>
            <w:sz w:val="21"/>
            <w:szCs w:val="21"/>
          </w:rPr>
          <w:delText>区</w:delText>
        </w:r>
        <w:r w:rsidRPr="00453F4F" w:rsidDel="00B86D23">
          <w:rPr>
            <w:rFonts w:ascii="Times New Roman" w:eastAsia="黑体" w:hAnsi="Times New Roman" w:cs="Times New Roman"/>
            <w:sz w:val="21"/>
            <w:szCs w:val="21"/>
          </w:rPr>
          <w:delText>玉米</w:delText>
        </w:r>
      </w:del>
      <w:ins w:id="732" w:author="曾 翠红" w:date="2019-05-09T22:31:00Z">
        <w:r w:rsidR="00B86D23">
          <w:rPr>
            <w:rFonts w:ascii="Times New Roman" w:eastAsia="黑体" w:hAnsi="Times New Roman" w:cs="Times New Roman"/>
            <w:sz w:val="21"/>
            <w:szCs w:val="21"/>
          </w:rPr>
          <w:t>一熟区春玉米</w:t>
        </w:r>
      </w:ins>
      <w:r w:rsidRPr="00453F4F">
        <w:rPr>
          <w:rFonts w:ascii="Times New Roman" w:eastAsia="黑体" w:hAnsi="Times New Roman" w:cs="Times New Roman"/>
          <w:sz w:val="21"/>
          <w:szCs w:val="21"/>
        </w:rPr>
        <w:t>规模与单产关系</w:t>
      </w:r>
    </w:p>
    <w:p w14:paraId="4CE04CFF" w14:textId="43FE90C1" w:rsidR="00344B4D" w:rsidRPr="00E01390" w:rsidRDefault="00DC5B9F" w:rsidP="002C37FD">
      <w:pPr>
        <w:spacing w:after="0" w:line="400" w:lineRule="exact"/>
        <w:ind w:firstLineChars="200" w:firstLine="480"/>
        <w:jc w:val="both"/>
        <w:rPr>
          <w:rFonts w:ascii="Times New Roman" w:hAnsi="Times New Roman" w:cs="Times New Roman"/>
          <w:sz w:val="24"/>
          <w:szCs w:val="24"/>
        </w:rPr>
      </w:pPr>
      <w:del w:id="733" w:author="曾 翠红" w:date="2019-05-09T22:31:00Z">
        <w:r w:rsidDel="00B86D23">
          <w:rPr>
            <w:rFonts w:ascii="Times New Roman" w:hAnsi="Times New Roman" w:cs="Times New Roman"/>
            <w:sz w:val="24"/>
            <w:szCs w:val="24"/>
          </w:rPr>
          <w:delText>一熟</w:delText>
        </w:r>
        <w:r w:rsidDel="00B86D23">
          <w:rPr>
            <w:rFonts w:ascii="Times New Roman" w:hAnsi="Times New Roman" w:cs="Times New Roman" w:hint="eastAsia"/>
            <w:sz w:val="24"/>
            <w:szCs w:val="24"/>
          </w:rPr>
          <w:delText>玉米</w:delText>
        </w:r>
      </w:del>
      <w:ins w:id="734" w:author="曾 翠红" w:date="2019-05-09T22:31:00Z">
        <w:r w:rsidR="00B86D23">
          <w:rPr>
            <w:rFonts w:ascii="Times New Roman" w:hAnsi="Times New Roman" w:cs="Times New Roman"/>
            <w:sz w:val="24"/>
            <w:szCs w:val="24"/>
          </w:rPr>
          <w:t>一熟区春玉米</w:t>
        </w:r>
      </w:ins>
      <w:r>
        <w:rPr>
          <w:rFonts w:ascii="Times New Roman" w:hAnsi="Times New Roman" w:cs="Times New Roman" w:hint="eastAsia"/>
          <w:sz w:val="24"/>
          <w:szCs w:val="24"/>
        </w:rPr>
        <w:t>劳动</w:t>
      </w:r>
      <w:r w:rsidR="00F61A84">
        <w:rPr>
          <w:rFonts w:ascii="Times New Roman" w:hAnsi="Times New Roman" w:cs="Times New Roman" w:hint="eastAsia"/>
          <w:sz w:val="24"/>
          <w:szCs w:val="24"/>
        </w:rPr>
        <w:t>、</w:t>
      </w:r>
      <w:r w:rsidR="00F61A84">
        <w:rPr>
          <w:rFonts w:ascii="Times New Roman" w:hAnsi="Times New Roman" w:cs="Times New Roman"/>
          <w:sz w:val="24"/>
          <w:szCs w:val="24"/>
        </w:rPr>
        <w:t>肥料</w:t>
      </w:r>
      <w:r>
        <w:rPr>
          <w:rFonts w:ascii="Times New Roman" w:hAnsi="Times New Roman" w:cs="Times New Roman" w:hint="eastAsia"/>
          <w:sz w:val="24"/>
          <w:szCs w:val="24"/>
        </w:rPr>
        <w:t>和机械产出弹性较高且为正，劳动</w:t>
      </w:r>
      <w:r w:rsidR="00F61A84">
        <w:rPr>
          <w:rFonts w:ascii="Times New Roman" w:hAnsi="Times New Roman" w:cs="Times New Roman" w:hint="eastAsia"/>
          <w:sz w:val="24"/>
          <w:szCs w:val="24"/>
        </w:rPr>
        <w:t>和肥料</w:t>
      </w:r>
      <w:r>
        <w:rPr>
          <w:rFonts w:ascii="Times New Roman" w:hAnsi="Times New Roman" w:cs="Times New Roman" w:hint="eastAsia"/>
          <w:sz w:val="24"/>
          <w:szCs w:val="24"/>
        </w:rPr>
        <w:t>产出弹性随着规模的扩大而降低，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产出弹性随着规模的扩大而提高</w:t>
      </w:r>
      <w:r w:rsidR="00A93066">
        <w:rPr>
          <w:rFonts w:ascii="Times New Roman" w:hAnsi="Times New Roman" w:cs="Times New Roman" w:hint="eastAsia"/>
          <w:sz w:val="24"/>
          <w:szCs w:val="24"/>
        </w:rPr>
        <w:t>，</w:t>
      </w:r>
      <w:r>
        <w:rPr>
          <w:rFonts w:ascii="Times New Roman" w:hAnsi="Times New Roman" w:cs="Times New Roman" w:hint="eastAsia"/>
          <w:sz w:val="24"/>
          <w:szCs w:val="24"/>
        </w:rPr>
        <w:t>具体</w:t>
      </w:r>
      <w:r w:rsidR="00A93066">
        <w:rPr>
          <w:rFonts w:ascii="Times New Roman" w:hAnsi="Times New Roman" w:cs="Times New Roman" w:hint="eastAsia"/>
          <w:sz w:val="24"/>
          <w:szCs w:val="24"/>
        </w:rPr>
        <w:t>计算</w:t>
      </w:r>
      <w:r>
        <w:rPr>
          <w:rFonts w:ascii="Times New Roman" w:hAnsi="Times New Roman" w:cs="Times New Roman" w:hint="eastAsia"/>
          <w:sz w:val="24"/>
          <w:szCs w:val="24"/>
        </w:rPr>
        <w:t>结果</w:t>
      </w:r>
      <w:r w:rsidR="00344B4D">
        <w:rPr>
          <w:rFonts w:ascii="Times New Roman" w:hAnsi="Times New Roman" w:cs="Times New Roman" w:hint="eastAsia"/>
          <w:sz w:val="24"/>
          <w:szCs w:val="24"/>
        </w:rPr>
        <w:t>如下</w:t>
      </w:r>
      <w:r w:rsidR="00884141">
        <w:rPr>
          <w:rFonts w:ascii="Times New Roman" w:hAnsi="Times New Roman" w:cs="Times New Roman" w:hint="eastAsia"/>
          <w:sz w:val="24"/>
          <w:szCs w:val="24"/>
        </w:rPr>
        <w:t>。</w:t>
      </w:r>
      <w:r w:rsidR="00F70430">
        <w:rPr>
          <w:rFonts w:ascii="Times New Roman" w:hAnsi="Times New Roman" w:cs="Times New Roman" w:hint="eastAsia"/>
          <w:sz w:val="24"/>
          <w:szCs w:val="24"/>
        </w:rPr>
        <w:t>劳动</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197C2B">
        <w:rPr>
          <w:rFonts w:ascii="Times New Roman" w:hAnsi="Times New Roman" w:cs="Times New Roman"/>
          <w:sz w:val="24"/>
          <w:szCs w:val="24"/>
        </w:rPr>
        <w:t>，</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051</w:t>
      </w:r>
      <w:r w:rsidR="00344B4D" w:rsidRPr="007C602D">
        <w:rPr>
          <w:rFonts w:ascii="Times New Roman" w:hAnsi="Times New Roman" w:cs="Times New Roman"/>
          <w:sz w:val="24"/>
          <w:szCs w:val="24"/>
        </w:rPr>
        <w:t>，中等农户和大农户为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029</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004</w:t>
      </w:r>
      <w:ins w:id="735" w:author="曾 翠红" w:date="2019-05-12T17:22:00Z">
        <w:r w:rsidR="00D43CA9">
          <w:rPr>
            <w:rFonts w:ascii="Times New Roman" w:hAnsi="Times New Roman" w:cs="Times New Roman" w:hint="eastAsia"/>
            <w:sz w:val="24"/>
            <w:szCs w:val="24"/>
          </w:rPr>
          <w:t>。这表明</w:t>
        </w:r>
      </w:ins>
      <w:r w:rsidR="00F70430">
        <w:rPr>
          <w:rFonts w:ascii="Times New Roman" w:hAnsi="Times New Roman" w:cs="Times New Roman" w:hint="eastAsia"/>
          <w:sz w:val="24"/>
          <w:szCs w:val="24"/>
        </w:rPr>
        <w:t>；肥料</w:t>
      </w:r>
      <w:r w:rsidR="00F510D5">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054</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048</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344B4D">
        <w:rPr>
          <w:rFonts w:ascii="Times New Roman" w:hAnsi="Times New Roman" w:cs="Times New Roman" w:hint="eastAsia"/>
          <w:sz w:val="24"/>
          <w:szCs w:val="24"/>
        </w:rPr>
        <w:t>，弹性差异较小</w:t>
      </w:r>
      <w:r w:rsidR="00F70430">
        <w:rPr>
          <w:rFonts w:ascii="Times New Roman" w:hAnsi="Times New Roman" w:cs="Times New Roman" w:hint="eastAsia"/>
          <w:sz w:val="24"/>
          <w:szCs w:val="24"/>
        </w:rPr>
        <w:t>；机械</w:t>
      </w:r>
      <w:r w:rsidR="008A6CEB">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028</w:t>
      </w:r>
      <w:r w:rsidR="00344B4D" w:rsidRPr="007C602D">
        <w:rPr>
          <w:rFonts w:ascii="Times New Roman" w:hAnsi="Times New Roman" w:cs="Times New Roman"/>
          <w:sz w:val="24"/>
          <w:szCs w:val="24"/>
        </w:rPr>
        <w:t>。</w:t>
      </w:r>
      <w:ins w:id="736" w:author="曾 翠红" w:date="2019-05-12T17:40:00Z">
        <w:r w:rsidR="00776E07">
          <w:rPr>
            <w:rFonts w:ascii="Times New Roman" w:hAnsi="Times New Roman" w:cs="Times New Roman" w:hint="eastAsia"/>
            <w:sz w:val="24"/>
            <w:szCs w:val="24"/>
          </w:rPr>
          <w:t>劳动产出弹性为正</w:t>
        </w:r>
      </w:ins>
      <w:r w:rsidR="00344B4D">
        <w:rPr>
          <w:rFonts w:ascii="Times New Roman" w:hAnsi="Times New Roman" w:cs="Times New Roman" w:hint="eastAsia"/>
          <w:sz w:val="24"/>
          <w:szCs w:val="24"/>
        </w:rPr>
        <w:t>说明地区内较少剩余劳动力，过度剥削自我劳动力的小农特征不是常见的现象，扩大规模过程中增加机械的投入能够较好的代替劳动力</w:t>
      </w:r>
      <w:del w:id="737" w:author="曾 翠红" w:date="2019-05-12T17:31:00Z">
        <w:r w:rsidR="00344B4D" w:rsidDel="004B28A2">
          <w:rPr>
            <w:rFonts w:ascii="Times New Roman" w:hAnsi="Times New Roman" w:cs="Times New Roman" w:hint="eastAsia"/>
            <w:sz w:val="24"/>
            <w:szCs w:val="24"/>
          </w:rPr>
          <w:delText>，劳动减少和机械增加对单产的反向作用导致土地生产率与规模关系的不显著（</w:delText>
        </w:r>
        <w:r w:rsidR="00344B4D" w:rsidDel="004B28A2">
          <w:rPr>
            <w:rFonts w:ascii="Times New Roman" w:hAnsi="Times New Roman" w:cs="Times New Roman"/>
            <w:sz w:val="24"/>
            <w:szCs w:val="24"/>
          </w:rPr>
          <w:delText>表</w:delText>
        </w:r>
        <w:r w:rsidR="00344B4D" w:rsidRPr="00C46A1B" w:rsidDel="004B28A2">
          <w:rPr>
            <w:rFonts w:ascii="Times New Roman" w:hAnsi="Times New Roman" w:cs="Times New Roman"/>
            <w:sz w:val="24"/>
            <w:szCs w:val="24"/>
          </w:rPr>
          <w:delText>4</w:delText>
        </w:r>
        <w:r w:rsidR="00344B4D" w:rsidDel="004B28A2">
          <w:rPr>
            <w:rFonts w:ascii="Times New Roman" w:hAnsi="Times New Roman" w:cs="Times New Roman"/>
            <w:sz w:val="24"/>
            <w:szCs w:val="24"/>
          </w:rPr>
          <w:delText>-</w:delText>
        </w:r>
        <w:r w:rsidR="0077243B" w:rsidDel="004B28A2">
          <w:rPr>
            <w:rFonts w:ascii="Times New Roman" w:hAnsi="Times New Roman" w:cs="Times New Roman"/>
            <w:sz w:val="24"/>
            <w:szCs w:val="24"/>
          </w:rPr>
          <w:delText>2</w:delText>
        </w:r>
        <w:r w:rsidR="00344B4D" w:rsidDel="004B28A2">
          <w:rPr>
            <w:rFonts w:ascii="Times New Roman" w:hAnsi="Times New Roman" w:cs="Times New Roman" w:hint="eastAsia"/>
            <w:sz w:val="24"/>
            <w:szCs w:val="24"/>
          </w:rPr>
          <w:delText>）</w:delText>
        </w:r>
      </w:del>
      <w:r w:rsidR="00344B4D">
        <w:rPr>
          <w:rFonts w:ascii="Times New Roman" w:hAnsi="Times New Roman" w:cs="Times New Roman" w:hint="eastAsia"/>
          <w:sz w:val="24"/>
          <w:szCs w:val="24"/>
        </w:rPr>
        <w:t>。</w:t>
      </w:r>
      <w:ins w:id="738" w:author="曾 翠红" w:date="2019-05-12T17:37:00Z">
        <w:r w:rsidR="003F38E0">
          <w:rPr>
            <w:rFonts w:ascii="Times New Roman" w:hAnsi="Times New Roman" w:cs="Times New Roman" w:hint="eastAsia"/>
            <w:sz w:val="24"/>
            <w:szCs w:val="24"/>
          </w:rPr>
          <w:t>小农户</w:t>
        </w:r>
      </w:ins>
      <w:ins w:id="739" w:author="曾 翠红" w:date="2019-05-12T17:38:00Z">
        <w:r w:rsidR="003F38E0">
          <w:rPr>
            <w:rFonts w:ascii="Times New Roman" w:hAnsi="Times New Roman" w:cs="Times New Roman" w:hint="eastAsia"/>
            <w:sz w:val="24"/>
            <w:szCs w:val="24"/>
          </w:rPr>
          <w:t>的劳动力几乎都由家庭劳动力组成，</w:t>
        </w:r>
        <w:r w:rsidR="00F91DF6">
          <w:rPr>
            <w:rFonts w:ascii="Times New Roman" w:hAnsi="Times New Roman" w:cs="Times New Roman" w:hint="eastAsia"/>
            <w:sz w:val="24"/>
            <w:szCs w:val="24"/>
          </w:rPr>
          <w:t>不存在道德风险，</w:t>
        </w:r>
        <w:r w:rsidR="00F91DF6">
          <w:rPr>
            <w:rFonts w:ascii="Times New Roman" w:hAnsi="Times New Roman" w:cs="Times New Roman"/>
            <w:sz w:val="24"/>
            <w:szCs w:val="24"/>
          </w:rPr>
          <w:t>因此</w:t>
        </w:r>
        <w:r w:rsidR="00F91DF6">
          <w:rPr>
            <w:rFonts w:ascii="Times New Roman" w:hAnsi="Times New Roman" w:cs="Times New Roman" w:hint="eastAsia"/>
            <w:sz w:val="24"/>
            <w:szCs w:val="24"/>
          </w:rPr>
          <w:t>劳动产出弹性远高于</w:t>
        </w:r>
      </w:ins>
      <w:ins w:id="740" w:author="曾 翠红" w:date="2019-05-12T17:39:00Z">
        <w:r w:rsidR="00A9343A">
          <w:rPr>
            <w:rFonts w:ascii="Times New Roman" w:hAnsi="Times New Roman" w:cs="Times New Roman" w:hint="eastAsia"/>
            <w:sz w:val="24"/>
            <w:szCs w:val="24"/>
          </w:rPr>
          <w:t>雇佣劳动力占比高的</w:t>
        </w:r>
      </w:ins>
      <w:ins w:id="741" w:author="曾 翠红" w:date="2019-05-12T17:38:00Z">
        <w:r w:rsidR="00F91DF6">
          <w:rPr>
            <w:rFonts w:ascii="Times New Roman" w:hAnsi="Times New Roman" w:cs="Times New Roman" w:hint="eastAsia"/>
            <w:sz w:val="24"/>
            <w:szCs w:val="24"/>
          </w:rPr>
          <w:t>大农户。</w:t>
        </w:r>
      </w:ins>
      <w:ins w:id="742" w:author="曾 翠红" w:date="2019-05-12T17:39:00Z">
        <w:r w:rsidR="00712E88">
          <w:rPr>
            <w:rFonts w:ascii="Times New Roman" w:hAnsi="Times New Roman" w:cs="Times New Roman" w:hint="eastAsia"/>
            <w:sz w:val="24"/>
            <w:szCs w:val="24"/>
          </w:rPr>
          <w:t>机械产出弹性相差无几说明各规模的农户的机械使用效率大体相同。</w:t>
        </w:r>
      </w:ins>
    </w:p>
    <w:p w14:paraId="53F6B82A" w14:textId="24613B57" w:rsidR="00344B4D" w:rsidRDefault="00344B4D" w:rsidP="001812D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w:t>
      </w:r>
      <w:r w:rsidR="00811753">
        <w:rPr>
          <w:rFonts w:ascii="Times New Roman" w:hAnsi="Times New Roman" w:cs="Times New Roman" w:hint="eastAsia"/>
          <w:sz w:val="24"/>
          <w:szCs w:val="24"/>
        </w:rPr>
        <w:t>来</w:t>
      </w:r>
      <w:r>
        <w:rPr>
          <w:rFonts w:ascii="Times New Roman" w:hAnsi="Times New Roman" w:cs="Times New Roman" w:hint="eastAsia"/>
          <w:sz w:val="24"/>
          <w:szCs w:val="24"/>
        </w:rPr>
        <w:t>看，年龄、文化程度、</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）年龄和健康状况变量对</w:t>
      </w:r>
      <w:r w:rsidR="006F78AA">
        <w:rPr>
          <w:rFonts w:ascii="Times New Roman" w:hAnsi="Times New Roman" w:cs="Times New Roman" w:hint="eastAsia"/>
          <w:sz w:val="24"/>
          <w:szCs w:val="24"/>
        </w:rPr>
        <w:t>玉米单产</w:t>
      </w:r>
      <w:r>
        <w:rPr>
          <w:rFonts w:ascii="Times New Roman" w:hAnsi="Times New Roman" w:cs="Times New Roman" w:hint="eastAsia"/>
          <w:sz w:val="24"/>
          <w:szCs w:val="24"/>
        </w:rPr>
        <w:t>产生正面影响，</w:t>
      </w:r>
      <w:r w:rsidR="0078441F">
        <w:rPr>
          <w:rFonts w:ascii="Times New Roman" w:hAnsi="Times New Roman" w:cs="Times New Roman" w:hint="eastAsia"/>
          <w:sz w:val="24"/>
          <w:szCs w:val="24"/>
        </w:rPr>
        <w:t>符合预期。</w:t>
      </w:r>
      <w:r w:rsidR="00C44654">
        <w:rPr>
          <w:rFonts w:ascii="Times New Roman" w:hAnsi="Times New Roman" w:cs="Times New Roman" w:hint="eastAsia"/>
          <w:sz w:val="24"/>
          <w:szCs w:val="24"/>
        </w:rPr>
        <w:t>年龄大意味着农业经验丰富，</w:t>
      </w:r>
      <w:r w:rsidR="00C44654">
        <w:rPr>
          <w:rFonts w:ascii="Times New Roman" w:hAnsi="Times New Roman" w:cs="Times New Roman"/>
          <w:sz w:val="24"/>
          <w:szCs w:val="24"/>
        </w:rPr>
        <w:t>身体</w:t>
      </w:r>
      <w:r w:rsidR="00C44654">
        <w:rPr>
          <w:rFonts w:ascii="Times New Roman" w:hAnsi="Times New Roman" w:cs="Times New Roman" w:hint="eastAsia"/>
          <w:sz w:val="24"/>
          <w:szCs w:val="24"/>
        </w:rPr>
        <w:t>健康良好意味着更能适应高强度的耕作</w:t>
      </w:r>
      <w:r w:rsidR="00891A26">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）文化程度对</w:t>
      </w:r>
      <w:r w:rsidR="000E530B">
        <w:rPr>
          <w:rFonts w:ascii="Times New Roman" w:hAnsi="Times New Roman" w:cs="Times New Roman" w:hint="eastAsia"/>
          <w:sz w:val="24"/>
          <w:szCs w:val="24"/>
        </w:rPr>
        <w:t>玉米单产</w:t>
      </w:r>
      <w:r>
        <w:rPr>
          <w:rFonts w:ascii="Times New Roman" w:hAnsi="Times New Roman" w:cs="Times New Roman" w:hint="eastAsia"/>
          <w:sz w:val="24"/>
          <w:szCs w:val="24"/>
        </w:rPr>
        <w:t>起正向作用，证明在校学习年限长的农户拥有更优秀的学习领悟能力，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w:t>
      </w:r>
      <w:r w:rsidRPr="00C46A1B">
        <w:rPr>
          <w:rFonts w:ascii="Times New Roman" w:hAnsi="Times New Roman" w:cs="Times New Roman"/>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sidRPr="00C46A1B">
        <w:rPr>
          <w:rFonts w:ascii="Times New Roman" w:hAnsi="Times New Roman" w:cs="Times New Roman"/>
          <w:sz w:val="24"/>
          <w:szCs w:val="24"/>
        </w:rPr>
        <w:t>16</w:t>
      </w:r>
      <w:r>
        <w:rPr>
          <w:rFonts w:ascii="Times New Roman" w:hAnsi="Times New Roman" w:cs="Times New Roman" w:hint="eastAsia"/>
          <w:sz w:val="24"/>
          <w:szCs w:val="24"/>
        </w:rPr>
        <w:t>岁以上</w:t>
      </w:r>
      <w:r w:rsidRPr="00C46A1B">
        <w:rPr>
          <w:rFonts w:ascii="Times New Roman" w:hAnsi="Times New Roman" w:cs="Times New Roman"/>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w:t>
      </w:r>
      <w:r w:rsidR="00676F71">
        <w:rPr>
          <w:rFonts w:ascii="Times New Roman" w:hAnsi="Times New Roman" w:cs="Times New Roman" w:hint="eastAsia"/>
          <w:sz w:val="24"/>
          <w:szCs w:val="24"/>
        </w:rPr>
        <w:t>而且</w:t>
      </w:r>
      <w:r>
        <w:rPr>
          <w:rFonts w:ascii="Times New Roman" w:hAnsi="Times New Roman" w:cs="Times New Roman" w:hint="eastAsia"/>
          <w:sz w:val="24"/>
          <w:szCs w:val="24"/>
        </w:rPr>
        <w:t>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sidRPr="00C46A1B">
        <w:rPr>
          <w:rFonts w:ascii="Times New Roman" w:hAnsi="Times New Roman" w:cs="Times New Roman"/>
          <w:sz w:val="24"/>
          <w:szCs w:val="24"/>
        </w:rPr>
        <w:t>4</w:t>
      </w:r>
      <w:r>
        <w:rPr>
          <w:rFonts w:ascii="Times New Roman" w:hAnsi="Times New Roman" w:cs="Times New Roman" w:hint="eastAsia"/>
          <w:sz w:val="24"/>
          <w:szCs w:val="24"/>
        </w:rPr>
        <w:t>）耕地细碎化水平负向影响土地生产率</w:t>
      </w:r>
      <w:r w:rsidR="002F50A5">
        <w:rPr>
          <w:rFonts w:ascii="Times New Roman" w:hAnsi="Times New Roman" w:cs="Times New Roman" w:hint="eastAsia"/>
          <w:sz w:val="24"/>
          <w:szCs w:val="24"/>
        </w:rPr>
        <w:t>，</w:t>
      </w:r>
      <w:r w:rsidR="002F50A5">
        <w:rPr>
          <w:rFonts w:ascii="Times New Roman" w:hAnsi="Times New Roman" w:cs="Times New Roman"/>
          <w:sz w:val="24"/>
          <w:szCs w:val="24"/>
        </w:rPr>
        <w:t>意味着</w:t>
      </w:r>
      <w:r w:rsidR="002F50A5">
        <w:rPr>
          <w:rFonts w:ascii="Times New Roman" w:hAnsi="Times New Roman" w:cs="Times New Roman" w:hint="eastAsia"/>
          <w:sz w:val="24"/>
          <w:szCs w:val="24"/>
        </w:rPr>
        <w:t>在</w:t>
      </w:r>
      <w:del w:id="743" w:author="曾 翠红" w:date="2019-05-09T22:31:00Z">
        <w:r w:rsidR="002F50A5" w:rsidDel="00B86D23">
          <w:rPr>
            <w:rFonts w:ascii="Times New Roman" w:hAnsi="Times New Roman" w:cs="Times New Roman" w:hint="eastAsia"/>
            <w:sz w:val="24"/>
            <w:szCs w:val="24"/>
          </w:rPr>
          <w:delText>一熟玉米</w:delText>
        </w:r>
      </w:del>
      <w:ins w:id="744" w:author="曾 翠红" w:date="2019-05-09T22:31:00Z">
        <w:r w:rsidR="00B86D23">
          <w:rPr>
            <w:rFonts w:ascii="Times New Roman" w:hAnsi="Times New Roman" w:cs="Times New Roman" w:hint="eastAsia"/>
            <w:sz w:val="24"/>
            <w:szCs w:val="24"/>
          </w:rPr>
          <w:t>一熟区春玉米</w:t>
        </w:r>
      </w:ins>
      <w:r w:rsidR="002F50A5">
        <w:rPr>
          <w:rFonts w:ascii="Times New Roman" w:hAnsi="Times New Roman" w:cs="Times New Roman" w:hint="eastAsia"/>
          <w:sz w:val="24"/>
          <w:szCs w:val="24"/>
        </w:rPr>
        <w:t>种植区，在小块土地上耕作的效率更高，</w:t>
      </w:r>
      <w:r w:rsidR="00174C74">
        <w:rPr>
          <w:rFonts w:ascii="Times New Roman" w:hAnsi="Times New Roman" w:cs="Times New Roman" w:hint="eastAsia"/>
          <w:sz w:val="24"/>
          <w:szCs w:val="24"/>
        </w:rPr>
        <w:t>小规模农户精耕细作的优势得到了体现</w:t>
      </w:r>
      <w:r>
        <w:rPr>
          <w:rFonts w:ascii="Times New Roman" w:hAnsi="Times New Roman" w:cs="Times New Roman" w:hint="eastAsia"/>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）农业保险变量系数显著为负。</w:t>
      </w:r>
      <w:r w:rsidR="002E4846">
        <w:rPr>
          <w:rFonts w:ascii="Times New Roman" w:hAnsi="Times New Roman" w:cs="Times New Roman" w:hint="eastAsia"/>
          <w:sz w:val="24"/>
          <w:szCs w:val="24"/>
        </w:rPr>
        <w:t>研究推测</w:t>
      </w:r>
      <w:r>
        <w:rPr>
          <w:rFonts w:ascii="Times New Roman" w:hAnsi="Times New Roman" w:cs="Times New Roman" w:hint="eastAsia"/>
          <w:sz w:val="24"/>
          <w:szCs w:val="24"/>
        </w:rPr>
        <w:t>购置农业保险的多为大农户，</w:t>
      </w:r>
      <w:r w:rsidR="004F4685">
        <w:rPr>
          <w:rFonts w:ascii="Times New Roman" w:hAnsi="Times New Roman" w:cs="Times New Roman" w:hint="eastAsia"/>
          <w:sz w:val="24"/>
          <w:szCs w:val="24"/>
        </w:rPr>
        <w:t>大农户农作物种类丰富。因而在种植过程中，</w:t>
      </w:r>
      <w:r>
        <w:rPr>
          <w:rFonts w:ascii="Times New Roman" w:hAnsi="Times New Roman" w:cs="Times New Roman" w:hint="eastAsia"/>
          <w:sz w:val="24"/>
          <w:szCs w:val="24"/>
        </w:rPr>
        <w:t>他们倾向于通过调整种植结构来规避市场价格和天灾的风险，耕作时将更多的精力投入在经济价值高的作物上，因而粮食单产较低。</w:t>
      </w:r>
    </w:p>
    <w:p w14:paraId="564D37AA" w14:textId="359A414B" w:rsidR="00A0417A" w:rsidRDefault="00A0417A">
      <w:pPr>
        <w:rPr>
          <w:rFonts w:ascii="Times New Roman" w:eastAsia="黑体" w:hAnsi="Times New Roman" w:cs="Times New Roman"/>
          <w:sz w:val="21"/>
          <w:szCs w:val="21"/>
        </w:rPr>
      </w:pPr>
      <w:r>
        <w:rPr>
          <w:rFonts w:ascii="Times New Roman" w:eastAsia="黑体" w:hAnsi="Times New Roman" w:cs="Times New Roman"/>
          <w:sz w:val="21"/>
          <w:szCs w:val="21"/>
        </w:rPr>
        <w:br w:type="page"/>
      </w:r>
    </w:p>
    <w:p w14:paraId="16C1350E" w14:textId="3B61F0B5" w:rsidR="00344B4D" w:rsidRDefault="00344B4D" w:rsidP="003B7C9B">
      <w:pPr>
        <w:spacing w:beforeLines="50" w:before="163" w:after="0" w:line="400" w:lineRule="exact"/>
        <w:jc w:val="center"/>
        <w:rPr>
          <w:rFonts w:ascii="Times New Roman" w:hAnsi="Times New Roman" w:cs="Times New Roman"/>
          <w:sz w:val="18"/>
          <w:szCs w:val="18"/>
        </w:rPr>
      </w:pPr>
      <w:r w:rsidRPr="005A329B">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w:t>
      </w:r>
      <w:r w:rsidR="0077243B">
        <w:rPr>
          <w:rFonts w:ascii="Times New Roman" w:eastAsia="黑体" w:hAnsi="Times New Roman" w:cs="Times New Roman"/>
          <w:sz w:val="21"/>
          <w:szCs w:val="21"/>
        </w:rPr>
        <w:t>2</w:t>
      </w:r>
      <w:r w:rsidRPr="005A329B">
        <w:rPr>
          <w:rFonts w:ascii="Times New Roman" w:eastAsia="黑体" w:hAnsi="Times New Roman" w:cs="Times New Roman"/>
          <w:sz w:val="21"/>
          <w:szCs w:val="21"/>
        </w:rPr>
        <w:t xml:space="preserve">  </w:t>
      </w:r>
      <w:del w:id="745" w:author="曾 翠红" w:date="2019-05-09T22:31:00Z">
        <w:r w:rsidRPr="005A329B" w:rsidDel="00B86D23">
          <w:rPr>
            <w:rFonts w:ascii="Times New Roman" w:eastAsia="黑体" w:hAnsi="Times New Roman" w:cs="Times New Roman"/>
            <w:sz w:val="21"/>
            <w:szCs w:val="21"/>
          </w:rPr>
          <w:delText>一熟</w:delText>
        </w:r>
        <w:r w:rsidR="007F5DFF" w:rsidDel="00B86D23">
          <w:rPr>
            <w:rFonts w:ascii="Times New Roman" w:eastAsia="黑体" w:hAnsi="Times New Roman" w:cs="Times New Roman" w:hint="eastAsia"/>
            <w:sz w:val="21"/>
            <w:szCs w:val="21"/>
          </w:rPr>
          <w:delText>区</w:delText>
        </w:r>
        <w:r w:rsidRPr="005A329B" w:rsidDel="00B86D23">
          <w:rPr>
            <w:rFonts w:ascii="Times New Roman" w:eastAsia="黑体" w:hAnsi="Times New Roman" w:cs="Times New Roman"/>
            <w:sz w:val="21"/>
            <w:szCs w:val="21"/>
          </w:rPr>
          <w:delText>玉米</w:delText>
        </w:r>
      </w:del>
      <w:ins w:id="746" w:author="曾 翠红" w:date="2019-05-09T22:31:00Z">
        <w:r w:rsidR="00B86D23">
          <w:rPr>
            <w:rFonts w:ascii="Times New Roman" w:eastAsia="黑体" w:hAnsi="Times New Roman" w:cs="Times New Roman"/>
            <w:sz w:val="21"/>
            <w:szCs w:val="21"/>
          </w:rPr>
          <w:t>一熟区春玉米</w:t>
        </w:r>
      </w:ins>
      <w:r w:rsidR="00BE7E2F">
        <w:rPr>
          <w:rFonts w:ascii="Times New Roman" w:eastAsia="黑体" w:hAnsi="Times New Roman" w:cs="Times New Roman" w:hint="eastAsia"/>
          <w:sz w:val="21"/>
          <w:szCs w:val="21"/>
        </w:rPr>
        <w:t>单产</w:t>
      </w:r>
      <w:r w:rsidR="00646D57">
        <w:rPr>
          <w:rFonts w:ascii="Times New Roman" w:eastAsia="黑体" w:hAnsi="Times New Roman" w:cs="Times New Roman" w:hint="eastAsia"/>
          <w:sz w:val="21"/>
          <w:szCs w:val="21"/>
        </w:rPr>
        <w:t>固定效应</w:t>
      </w:r>
      <w:r w:rsidRPr="005A329B">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Change w:id="747" w:author="钟 沛东" w:date="2019-05-10T00:18:00Z">
          <w:tblPr>
            <w:tblW w:w="0" w:type="auto"/>
            <w:jc w:val="center"/>
            <w:tblLook w:val="04A0" w:firstRow="1" w:lastRow="0" w:firstColumn="1" w:lastColumn="0" w:noHBand="0" w:noVBand="1"/>
          </w:tblPr>
        </w:tblPrChange>
      </w:tblPr>
      <w:tblGrid>
        <w:gridCol w:w="2514"/>
        <w:gridCol w:w="1269"/>
        <w:gridCol w:w="1417"/>
        <w:gridCol w:w="1134"/>
        <w:gridCol w:w="1135"/>
        <w:tblGridChange w:id="748">
          <w:tblGrid>
            <w:gridCol w:w="1823"/>
            <w:gridCol w:w="1283"/>
            <w:gridCol w:w="1433"/>
            <w:gridCol w:w="1147"/>
            <w:gridCol w:w="1148"/>
          </w:tblGrid>
        </w:tblGridChange>
      </w:tblGrid>
      <w:tr w:rsidR="00E80FF4" w:rsidRPr="00C3017C" w14:paraId="66AB5278" w14:textId="77777777" w:rsidTr="00550913">
        <w:trPr>
          <w:trHeight w:val="454"/>
          <w:jc w:val="center"/>
          <w:trPrChange w:id="749" w:author="钟 沛东" w:date="2019-05-10T00:18:00Z">
            <w:trPr>
              <w:trHeight w:val="300"/>
              <w:jc w:val="center"/>
            </w:trPr>
          </w:trPrChange>
        </w:trPr>
        <w:tc>
          <w:tcPr>
            <w:tcW w:w="0" w:type="auto"/>
            <w:tcBorders>
              <w:top w:val="single" w:sz="12" w:space="0" w:color="auto"/>
              <w:left w:val="nil"/>
              <w:bottom w:val="single" w:sz="4" w:space="0" w:color="auto"/>
              <w:right w:val="nil"/>
            </w:tcBorders>
            <w:shd w:val="clear" w:color="auto" w:fill="auto"/>
            <w:noWrap/>
            <w:vAlign w:val="center"/>
            <w:hideMark/>
            <w:tcPrChange w:id="750" w:author="钟 沛东" w:date="2019-05-10T00:18:00Z">
              <w:tcPr>
                <w:tcW w:w="0" w:type="auto"/>
                <w:tcBorders>
                  <w:top w:val="single" w:sz="12" w:space="0" w:color="auto"/>
                  <w:left w:val="nil"/>
                  <w:bottom w:val="single" w:sz="4" w:space="0" w:color="auto"/>
                  <w:right w:val="nil"/>
                </w:tcBorders>
                <w:shd w:val="clear" w:color="auto" w:fill="auto"/>
                <w:noWrap/>
                <w:vAlign w:val="center"/>
                <w:hideMark/>
              </w:tcPr>
            </w:tcPrChange>
          </w:tcPr>
          <w:p w14:paraId="77B67D38" w14:textId="5F1871C9" w:rsidR="00E80FF4" w:rsidRPr="00C3017C" w:rsidRDefault="00C3017C" w:rsidP="00E80FF4">
            <w:pPr>
              <w:spacing w:after="0" w:line="240" w:lineRule="auto"/>
              <w:jc w:val="center"/>
              <w:rPr>
                <w:rFonts w:ascii="Times New Roman" w:eastAsia="宋体" w:hAnsi="Times New Roman" w:cs="Times New Roman"/>
                <w:b/>
                <w:iCs/>
                <w:color w:val="000000"/>
                <w:sz w:val="21"/>
                <w:szCs w:val="21"/>
              </w:rPr>
            </w:pPr>
            <w:r w:rsidRPr="00C3017C">
              <w:rPr>
                <w:rFonts w:ascii="Times New Roman" w:eastAsia="宋体" w:hAnsi="Times New Roman" w:cs="Times New Roman"/>
                <w:b/>
                <w:iCs/>
                <w:color w:val="000000"/>
                <w:sz w:val="21"/>
                <w:szCs w:val="21"/>
              </w:rPr>
              <w:t>自变量</w:t>
            </w:r>
          </w:p>
        </w:tc>
        <w:tc>
          <w:tcPr>
            <w:tcW w:w="1269" w:type="dxa"/>
            <w:tcBorders>
              <w:top w:val="single" w:sz="12" w:space="0" w:color="auto"/>
              <w:left w:val="nil"/>
              <w:bottom w:val="single" w:sz="4" w:space="0" w:color="auto"/>
              <w:right w:val="nil"/>
            </w:tcBorders>
            <w:shd w:val="clear" w:color="auto" w:fill="auto"/>
            <w:noWrap/>
            <w:vAlign w:val="center"/>
            <w:hideMark/>
            <w:tcPrChange w:id="751" w:author="钟 沛东" w:date="2019-05-10T00:18:00Z">
              <w:tcPr>
                <w:tcW w:w="1269" w:type="dxa"/>
                <w:tcBorders>
                  <w:top w:val="single" w:sz="12" w:space="0" w:color="auto"/>
                  <w:left w:val="nil"/>
                  <w:bottom w:val="single" w:sz="4" w:space="0" w:color="auto"/>
                  <w:right w:val="nil"/>
                </w:tcBorders>
                <w:shd w:val="clear" w:color="auto" w:fill="auto"/>
                <w:noWrap/>
                <w:vAlign w:val="center"/>
                <w:hideMark/>
              </w:tcPr>
            </w:tcPrChange>
          </w:tcPr>
          <w:p w14:paraId="2EEEBB7D"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系数</w:t>
            </w:r>
          </w:p>
        </w:tc>
        <w:tc>
          <w:tcPr>
            <w:tcW w:w="1417" w:type="dxa"/>
            <w:tcBorders>
              <w:top w:val="single" w:sz="12" w:space="0" w:color="auto"/>
              <w:left w:val="nil"/>
              <w:bottom w:val="single" w:sz="4" w:space="0" w:color="auto"/>
              <w:right w:val="nil"/>
            </w:tcBorders>
            <w:shd w:val="clear" w:color="auto" w:fill="auto"/>
            <w:noWrap/>
            <w:vAlign w:val="center"/>
            <w:hideMark/>
            <w:tcPrChange w:id="752" w:author="钟 沛东" w:date="2019-05-10T00:18:00Z">
              <w:tcPr>
                <w:tcW w:w="1417" w:type="dxa"/>
                <w:tcBorders>
                  <w:top w:val="single" w:sz="12" w:space="0" w:color="auto"/>
                  <w:left w:val="nil"/>
                  <w:bottom w:val="single" w:sz="4" w:space="0" w:color="auto"/>
                  <w:right w:val="nil"/>
                </w:tcBorders>
                <w:shd w:val="clear" w:color="auto" w:fill="auto"/>
                <w:noWrap/>
                <w:vAlign w:val="center"/>
                <w:hideMark/>
              </w:tcPr>
            </w:tcPrChange>
          </w:tcPr>
          <w:p w14:paraId="179B84DA"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Change w:id="753" w:author="钟 沛东" w:date="2019-05-10T00:18:00Z">
              <w:tcPr>
                <w:tcW w:w="1134" w:type="dxa"/>
                <w:tcBorders>
                  <w:top w:val="single" w:sz="12" w:space="0" w:color="auto"/>
                  <w:left w:val="nil"/>
                  <w:bottom w:val="single" w:sz="4" w:space="0" w:color="auto"/>
                  <w:right w:val="nil"/>
                </w:tcBorders>
                <w:shd w:val="clear" w:color="auto" w:fill="auto"/>
                <w:noWrap/>
                <w:vAlign w:val="center"/>
                <w:hideMark/>
              </w:tcPr>
            </w:tcPrChange>
          </w:tcPr>
          <w:p w14:paraId="44445BE3"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t</w:t>
            </w:r>
            <w:r w:rsidRPr="00C3017C">
              <w:rPr>
                <w:rFonts w:ascii="Times New Roman" w:eastAsia="宋体" w:hAnsi="Times New Roman" w:cs="Times New Roman"/>
                <w:b/>
                <w:color w:val="000000"/>
                <w:sz w:val="21"/>
                <w:szCs w:val="21"/>
              </w:rPr>
              <w:t>值</w:t>
            </w:r>
          </w:p>
        </w:tc>
        <w:tc>
          <w:tcPr>
            <w:tcW w:w="1135" w:type="dxa"/>
            <w:tcBorders>
              <w:top w:val="single" w:sz="12" w:space="0" w:color="auto"/>
              <w:left w:val="nil"/>
              <w:bottom w:val="single" w:sz="4" w:space="0" w:color="auto"/>
              <w:right w:val="nil"/>
            </w:tcBorders>
            <w:shd w:val="clear" w:color="auto" w:fill="auto"/>
            <w:noWrap/>
            <w:vAlign w:val="center"/>
            <w:hideMark/>
            <w:tcPrChange w:id="754" w:author="钟 沛东" w:date="2019-05-10T00:18:00Z">
              <w:tcPr>
                <w:tcW w:w="1135" w:type="dxa"/>
                <w:tcBorders>
                  <w:top w:val="single" w:sz="12" w:space="0" w:color="auto"/>
                  <w:left w:val="nil"/>
                  <w:bottom w:val="single" w:sz="4" w:space="0" w:color="auto"/>
                  <w:right w:val="nil"/>
                </w:tcBorders>
                <w:shd w:val="clear" w:color="auto" w:fill="auto"/>
                <w:noWrap/>
                <w:vAlign w:val="center"/>
                <w:hideMark/>
              </w:tcPr>
            </w:tcPrChange>
          </w:tcPr>
          <w:p w14:paraId="0D85F241"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P</w:t>
            </w:r>
            <w:r w:rsidRPr="00C3017C">
              <w:rPr>
                <w:rFonts w:ascii="Times New Roman" w:eastAsia="宋体" w:hAnsi="Times New Roman" w:cs="Times New Roman"/>
                <w:b/>
                <w:color w:val="000000"/>
                <w:sz w:val="21"/>
                <w:szCs w:val="21"/>
              </w:rPr>
              <w:t>值</w:t>
            </w:r>
          </w:p>
        </w:tc>
      </w:tr>
      <w:tr w:rsidR="00E80FF4" w:rsidRPr="00C3017C" w14:paraId="49324BCE" w14:textId="77777777" w:rsidTr="00550913">
        <w:trPr>
          <w:trHeight w:val="340"/>
          <w:jc w:val="center"/>
          <w:trPrChange w:id="755"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756" w:author="钟 沛东" w:date="2019-05-10T00:18:00Z">
              <w:tcPr>
                <w:tcW w:w="0" w:type="auto"/>
                <w:tcBorders>
                  <w:top w:val="nil"/>
                  <w:left w:val="nil"/>
                  <w:bottom w:val="nil"/>
                  <w:right w:val="nil"/>
                </w:tcBorders>
                <w:shd w:val="clear" w:color="auto" w:fill="auto"/>
                <w:noWrap/>
                <w:vAlign w:val="center"/>
                <w:hideMark/>
              </w:tcPr>
            </w:tcPrChange>
          </w:tcPr>
          <w:p w14:paraId="5587C1E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757" w:author="曾 翠红" w:date="2019-05-10T21:17:00Z">
                  <w:rPr>
                    <w:rFonts w:ascii="Times New Roman" w:eastAsia="宋体" w:hAnsi="Times New Roman" w:cs="Times New Roman"/>
                    <w:i/>
                    <w:iCs/>
                    <w:color w:val="000000"/>
                    <w:sz w:val="21"/>
                    <w:szCs w:val="21"/>
                  </w:rPr>
                </w:rPrChange>
              </w:rPr>
              <w:t>ln</w:t>
            </w:r>
            <w:r w:rsidRPr="00C3017C">
              <w:rPr>
                <w:rFonts w:ascii="Times New Roman" w:eastAsia="宋体" w:hAnsi="Times New Roman" w:cs="Times New Roman"/>
                <w:i/>
                <w:iCs/>
                <w:color w:val="000000"/>
                <w:sz w:val="21"/>
                <w:szCs w:val="21"/>
              </w:rPr>
              <w:t>land</w:t>
            </w:r>
          </w:p>
        </w:tc>
        <w:tc>
          <w:tcPr>
            <w:tcW w:w="1269" w:type="dxa"/>
            <w:tcBorders>
              <w:top w:val="nil"/>
              <w:left w:val="nil"/>
              <w:bottom w:val="nil"/>
              <w:right w:val="nil"/>
            </w:tcBorders>
            <w:shd w:val="clear" w:color="auto" w:fill="auto"/>
            <w:noWrap/>
            <w:vAlign w:val="center"/>
            <w:hideMark/>
            <w:tcPrChange w:id="758" w:author="钟 沛东" w:date="2019-05-10T00:18:00Z">
              <w:tcPr>
                <w:tcW w:w="1269" w:type="dxa"/>
                <w:tcBorders>
                  <w:top w:val="nil"/>
                  <w:left w:val="nil"/>
                  <w:bottom w:val="nil"/>
                  <w:right w:val="nil"/>
                </w:tcBorders>
                <w:shd w:val="clear" w:color="auto" w:fill="auto"/>
                <w:noWrap/>
                <w:vAlign w:val="center"/>
                <w:hideMark/>
              </w:tcPr>
            </w:tcPrChange>
          </w:tcPr>
          <w:p w14:paraId="54267B81"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Change w:id="759" w:author="钟 沛东" w:date="2019-05-10T00:18:00Z">
              <w:tcPr>
                <w:tcW w:w="1417" w:type="dxa"/>
                <w:tcBorders>
                  <w:top w:val="nil"/>
                  <w:left w:val="nil"/>
                  <w:bottom w:val="nil"/>
                  <w:right w:val="nil"/>
                </w:tcBorders>
                <w:shd w:val="clear" w:color="auto" w:fill="auto"/>
                <w:noWrap/>
                <w:vAlign w:val="center"/>
                <w:hideMark/>
              </w:tcPr>
            </w:tcPrChange>
          </w:tcPr>
          <w:p w14:paraId="635CF3BB" w14:textId="4402BD8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Change w:id="760" w:author="钟 沛东" w:date="2019-05-10T00:18:00Z">
              <w:tcPr>
                <w:tcW w:w="1134" w:type="dxa"/>
                <w:tcBorders>
                  <w:top w:val="nil"/>
                  <w:left w:val="nil"/>
                  <w:bottom w:val="nil"/>
                  <w:right w:val="nil"/>
                </w:tcBorders>
                <w:shd w:val="clear" w:color="auto" w:fill="auto"/>
                <w:noWrap/>
                <w:vAlign w:val="center"/>
                <w:hideMark/>
              </w:tcPr>
            </w:tcPrChange>
          </w:tcPr>
          <w:p w14:paraId="7FFF2E09" w14:textId="382D203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1.600</w:t>
            </w:r>
          </w:p>
        </w:tc>
        <w:tc>
          <w:tcPr>
            <w:tcW w:w="1135" w:type="dxa"/>
            <w:tcBorders>
              <w:top w:val="nil"/>
              <w:left w:val="nil"/>
              <w:bottom w:val="nil"/>
              <w:right w:val="nil"/>
            </w:tcBorders>
            <w:shd w:val="clear" w:color="auto" w:fill="auto"/>
            <w:noWrap/>
            <w:vAlign w:val="center"/>
            <w:hideMark/>
            <w:tcPrChange w:id="761" w:author="钟 沛东" w:date="2019-05-10T00:18:00Z">
              <w:tcPr>
                <w:tcW w:w="1135" w:type="dxa"/>
                <w:tcBorders>
                  <w:top w:val="nil"/>
                  <w:left w:val="nil"/>
                  <w:bottom w:val="nil"/>
                  <w:right w:val="nil"/>
                </w:tcBorders>
                <w:shd w:val="clear" w:color="auto" w:fill="auto"/>
                <w:noWrap/>
                <w:vAlign w:val="center"/>
                <w:hideMark/>
              </w:tcPr>
            </w:tcPrChange>
          </w:tcPr>
          <w:p w14:paraId="7B961F0E" w14:textId="363A68E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0.109</w:t>
            </w:r>
          </w:p>
        </w:tc>
      </w:tr>
      <w:tr w:rsidR="00E80FF4" w:rsidRPr="00C3017C" w14:paraId="29BD4C66" w14:textId="77777777" w:rsidTr="00550913">
        <w:trPr>
          <w:trHeight w:val="340"/>
          <w:jc w:val="center"/>
          <w:trPrChange w:id="762"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763" w:author="钟 沛东" w:date="2019-05-10T00:18:00Z">
              <w:tcPr>
                <w:tcW w:w="0" w:type="auto"/>
                <w:tcBorders>
                  <w:top w:val="nil"/>
                  <w:left w:val="nil"/>
                  <w:bottom w:val="nil"/>
                  <w:right w:val="nil"/>
                </w:tcBorders>
                <w:shd w:val="clear" w:color="auto" w:fill="auto"/>
                <w:noWrap/>
                <w:vAlign w:val="center"/>
                <w:hideMark/>
              </w:tcPr>
            </w:tcPrChange>
          </w:tcPr>
          <w:p w14:paraId="2992F11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land</w:t>
            </w:r>
          </w:p>
        </w:tc>
        <w:tc>
          <w:tcPr>
            <w:tcW w:w="1269" w:type="dxa"/>
            <w:tcBorders>
              <w:top w:val="nil"/>
              <w:left w:val="nil"/>
              <w:bottom w:val="nil"/>
              <w:right w:val="nil"/>
            </w:tcBorders>
            <w:shd w:val="clear" w:color="auto" w:fill="auto"/>
            <w:noWrap/>
            <w:vAlign w:val="center"/>
            <w:hideMark/>
            <w:tcPrChange w:id="764" w:author="钟 沛东" w:date="2019-05-10T00:18:00Z">
              <w:tcPr>
                <w:tcW w:w="1269" w:type="dxa"/>
                <w:tcBorders>
                  <w:top w:val="nil"/>
                  <w:left w:val="nil"/>
                  <w:bottom w:val="nil"/>
                  <w:right w:val="nil"/>
                </w:tcBorders>
                <w:shd w:val="clear" w:color="auto" w:fill="auto"/>
                <w:noWrap/>
                <w:vAlign w:val="center"/>
                <w:hideMark/>
              </w:tcPr>
            </w:tcPrChange>
          </w:tcPr>
          <w:p w14:paraId="053784E7" w14:textId="062B38D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w:t>
            </w:r>
            <w:r w:rsidR="00BC4A33" w:rsidRPr="00C3017C">
              <w:rPr>
                <w:rFonts w:ascii="Times New Roman" w:eastAsia="宋体" w:hAnsi="Times New Roman" w:cs="Times New Roman"/>
                <w:color w:val="000000"/>
                <w:sz w:val="21"/>
                <w:szCs w:val="21"/>
              </w:rPr>
              <w:t>.000</w:t>
            </w:r>
          </w:p>
        </w:tc>
        <w:tc>
          <w:tcPr>
            <w:tcW w:w="1417" w:type="dxa"/>
            <w:tcBorders>
              <w:top w:val="nil"/>
              <w:left w:val="nil"/>
              <w:bottom w:val="nil"/>
              <w:right w:val="nil"/>
            </w:tcBorders>
            <w:shd w:val="clear" w:color="auto" w:fill="auto"/>
            <w:noWrap/>
            <w:vAlign w:val="center"/>
            <w:hideMark/>
            <w:tcPrChange w:id="765" w:author="钟 沛东" w:date="2019-05-10T00:18:00Z">
              <w:tcPr>
                <w:tcW w:w="1417" w:type="dxa"/>
                <w:tcBorders>
                  <w:top w:val="nil"/>
                  <w:left w:val="nil"/>
                  <w:bottom w:val="nil"/>
                  <w:right w:val="nil"/>
                </w:tcBorders>
                <w:shd w:val="clear" w:color="auto" w:fill="auto"/>
                <w:noWrap/>
                <w:vAlign w:val="center"/>
                <w:hideMark/>
              </w:tcPr>
            </w:tcPrChange>
          </w:tcPr>
          <w:p w14:paraId="3DF25654" w14:textId="79D6335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Change w:id="766" w:author="钟 沛东" w:date="2019-05-10T00:18:00Z">
              <w:tcPr>
                <w:tcW w:w="1134" w:type="dxa"/>
                <w:tcBorders>
                  <w:top w:val="nil"/>
                  <w:left w:val="nil"/>
                  <w:bottom w:val="nil"/>
                  <w:right w:val="nil"/>
                </w:tcBorders>
                <w:shd w:val="clear" w:color="auto" w:fill="auto"/>
                <w:noWrap/>
                <w:vAlign w:val="center"/>
                <w:hideMark/>
              </w:tcPr>
            </w:tcPrChange>
          </w:tcPr>
          <w:p w14:paraId="14E6A823" w14:textId="297D566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-0.210</w:t>
            </w:r>
          </w:p>
        </w:tc>
        <w:tc>
          <w:tcPr>
            <w:tcW w:w="1135" w:type="dxa"/>
            <w:tcBorders>
              <w:top w:val="nil"/>
              <w:left w:val="nil"/>
              <w:bottom w:val="nil"/>
              <w:right w:val="nil"/>
            </w:tcBorders>
            <w:shd w:val="clear" w:color="auto" w:fill="auto"/>
            <w:noWrap/>
            <w:vAlign w:val="center"/>
            <w:hideMark/>
            <w:tcPrChange w:id="767" w:author="钟 沛东" w:date="2019-05-10T00:18:00Z">
              <w:tcPr>
                <w:tcW w:w="1135" w:type="dxa"/>
                <w:tcBorders>
                  <w:top w:val="nil"/>
                  <w:left w:val="nil"/>
                  <w:bottom w:val="nil"/>
                  <w:right w:val="nil"/>
                </w:tcBorders>
                <w:shd w:val="clear" w:color="auto" w:fill="auto"/>
                <w:noWrap/>
                <w:vAlign w:val="center"/>
                <w:hideMark/>
              </w:tcPr>
            </w:tcPrChange>
          </w:tcPr>
          <w:p w14:paraId="6FCD1576" w14:textId="486831D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0.837</w:t>
            </w:r>
          </w:p>
        </w:tc>
      </w:tr>
      <w:tr w:rsidR="00E80FF4" w:rsidRPr="00C3017C" w14:paraId="038C3840" w14:textId="77777777" w:rsidTr="00550913">
        <w:trPr>
          <w:trHeight w:val="340"/>
          <w:jc w:val="center"/>
          <w:trPrChange w:id="768"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769" w:author="钟 沛东" w:date="2019-05-10T00:18:00Z">
              <w:tcPr>
                <w:tcW w:w="0" w:type="auto"/>
                <w:tcBorders>
                  <w:top w:val="nil"/>
                  <w:left w:val="nil"/>
                  <w:bottom w:val="nil"/>
                  <w:right w:val="nil"/>
                </w:tcBorders>
                <w:shd w:val="clear" w:color="auto" w:fill="auto"/>
                <w:noWrap/>
                <w:vAlign w:val="center"/>
                <w:hideMark/>
              </w:tcPr>
            </w:tcPrChange>
          </w:tcPr>
          <w:p w14:paraId="5E28BAB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770" w:author="曾 翠红" w:date="2019-05-10T21:17:00Z">
                  <w:rPr>
                    <w:rFonts w:ascii="Times New Roman" w:eastAsia="宋体" w:hAnsi="Times New Roman" w:cs="Times New Roman"/>
                    <w:i/>
                    <w:iCs/>
                    <w:color w:val="000000"/>
                    <w:sz w:val="21"/>
                    <w:szCs w:val="21"/>
                  </w:rPr>
                </w:rPrChange>
              </w:rPr>
              <w:t>ln</w:t>
            </w:r>
            <w:r w:rsidRPr="00C3017C">
              <w:rPr>
                <w:rFonts w:ascii="Times New Roman" w:eastAsia="宋体" w:hAnsi="Times New Roman" w:cs="Times New Roman"/>
                <w:i/>
                <w:iCs/>
                <w:color w:val="000000"/>
                <w:sz w:val="21"/>
                <w:szCs w:val="21"/>
              </w:rPr>
              <w:t>labor</w:t>
            </w:r>
          </w:p>
        </w:tc>
        <w:tc>
          <w:tcPr>
            <w:tcW w:w="1269" w:type="dxa"/>
            <w:tcBorders>
              <w:top w:val="nil"/>
              <w:left w:val="nil"/>
              <w:bottom w:val="nil"/>
              <w:right w:val="nil"/>
            </w:tcBorders>
            <w:shd w:val="clear" w:color="auto" w:fill="auto"/>
            <w:noWrap/>
            <w:vAlign w:val="center"/>
            <w:hideMark/>
            <w:tcPrChange w:id="771" w:author="钟 沛东" w:date="2019-05-10T00:18:00Z">
              <w:tcPr>
                <w:tcW w:w="1269" w:type="dxa"/>
                <w:tcBorders>
                  <w:top w:val="nil"/>
                  <w:left w:val="nil"/>
                  <w:bottom w:val="nil"/>
                  <w:right w:val="nil"/>
                </w:tcBorders>
                <w:shd w:val="clear" w:color="auto" w:fill="auto"/>
                <w:noWrap/>
                <w:vAlign w:val="center"/>
                <w:hideMark/>
              </w:tcPr>
            </w:tcPrChange>
          </w:tcPr>
          <w:p w14:paraId="5B8F301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-0.026</w:t>
            </w:r>
          </w:p>
        </w:tc>
        <w:tc>
          <w:tcPr>
            <w:tcW w:w="1417" w:type="dxa"/>
            <w:tcBorders>
              <w:top w:val="nil"/>
              <w:left w:val="nil"/>
              <w:bottom w:val="nil"/>
              <w:right w:val="nil"/>
            </w:tcBorders>
            <w:shd w:val="clear" w:color="auto" w:fill="auto"/>
            <w:noWrap/>
            <w:vAlign w:val="center"/>
            <w:hideMark/>
            <w:tcPrChange w:id="772" w:author="钟 沛东" w:date="2019-05-10T00:18:00Z">
              <w:tcPr>
                <w:tcW w:w="1417" w:type="dxa"/>
                <w:tcBorders>
                  <w:top w:val="nil"/>
                  <w:left w:val="nil"/>
                  <w:bottom w:val="nil"/>
                  <w:right w:val="nil"/>
                </w:tcBorders>
                <w:shd w:val="clear" w:color="auto" w:fill="auto"/>
                <w:noWrap/>
                <w:vAlign w:val="center"/>
                <w:hideMark/>
              </w:tcPr>
            </w:tcPrChange>
          </w:tcPr>
          <w:p w14:paraId="1F3555CD" w14:textId="604CD41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0.048</w:t>
            </w:r>
          </w:p>
        </w:tc>
        <w:tc>
          <w:tcPr>
            <w:tcW w:w="1134" w:type="dxa"/>
            <w:tcBorders>
              <w:top w:val="nil"/>
              <w:left w:val="nil"/>
              <w:bottom w:val="nil"/>
              <w:right w:val="nil"/>
            </w:tcBorders>
            <w:shd w:val="clear" w:color="auto" w:fill="auto"/>
            <w:noWrap/>
            <w:vAlign w:val="center"/>
            <w:hideMark/>
            <w:tcPrChange w:id="773" w:author="钟 沛东" w:date="2019-05-10T00:18:00Z">
              <w:tcPr>
                <w:tcW w:w="1134" w:type="dxa"/>
                <w:tcBorders>
                  <w:top w:val="nil"/>
                  <w:left w:val="nil"/>
                  <w:bottom w:val="nil"/>
                  <w:right w:val="nil"/>
                </w:tcBorders>
                <w:shd w:val="clear" w:color="auto" w:fill="auto"/>
                <w:noWrap/>
                <w:vAlign w:val="center"/>
                <w:hideMark/>
              </w:tcPr>
            </w:tcPrChange>
          </w:tcPr>
          <w:p w14:paraId="5C2952B7" w14:textId="7E70EE5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-0.530</w:t>
            </w:r>
          </w:p>
        </w:tc>
        <w:tc>
          <w:tcPr>
            <w:tcW w:w="1135" w:type="dxa"/>
            <w:tcBorders>
              <w:top w:val="nil"/>
              <w:left w:val="nil"/>
              <w:bottom w:val="nil"/>
              <w:right w:val="nil"/>
            </w:tcBorders>
            <w:shd w:val="clear" w:color="auto" w:fill="auto"/>
            <w:noWrap/>
            <w:vAlign w:val="center"/>
            <w:hideMark/>
            <w:tcPrChange w:id="774" w:author="钟 沛东" w:date="2019-05-10T00:18:00Z">
              <w:tcPr>
                <w:tcW w:w="1135" w:type="dxa"/>
                <w:tcBorders>
                  <w:top w:val="nil"/>
                  <w:left w:val="nil"/>
                  <w:bottom w:val="nil"/>
                  <w:right w:val="nil"/>
                </w:tcBorders>
                <w:shd w:val="clear" w:color="auto" w:fill="auto"/>
                <w:noWrap/>
                <w:vAlign w:val="center"/>
                <w:hideMark/>
              </w:tcPr>
            </w:tcPrChange>
          </w:tcPr>
          <w:p w14:paraId="38572DFE" w14:textId="4D7448B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0.594</w:t>
            </w:r>
          </w:p>
        </w:tc>
      </w:tr>
      <w:tr w:rsidR="00E80FF4" w:rsidRPr="00C3017C" w14:paraId="3E5D4FAF" w14:textId="77777777" w:rsidTr="00550913">
        <w:trPr>
          <w:trHeight w:val="340"/>
          <w:jc w:val="center"/>
          <w:trPrChange w:id="775"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776" w:author="钟 沛东" w:date="2019-05-10T00:18:00Z">
              <w:tcPr>
                <w:tcW w:w="0" w:type="auto"/>
                <w:tcBorders>
                  <w:top w:val="nil"/>
                  <w:left w:val="nil"/>
                  <w:bottom w:val="nil"/>
                  <w:right w:val="nil"/>
                </w:tcBorders>
                <w:shd w:val="clear" w:color="auto" w:fill="auto"/>
                <w:noWrap/>
                <w:vAlign w:val="center"/>
                <w:hideMark/>
              </w:tcPr>
            </w:tcPrChange>
          </w:tcPr>
          <w:p w14:paraId="3556B3F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777" w:author="曾 翠红" w:date="2019-05-10T21:17:00Z">
                  <w:rPr>
                    <w:rFonts w:ascii="Times New Roman" w:eastAsia="宋体" w:hAnsi="Times New Roman" w:cs="Times New Roman"/>
                    <w:i/>
                    <w:iCs/>
                    <w:color w:val="000000"/>
                    <w:sz w:val="21"/>
                    <w:szCs w:val="21"/>
                  </w:rPr>
                </w:rPrChange>
              </w:rPr>
              <w:t>ln</w:t>
            </w:r>
            <w:r w:rsidRPr="00C3017C">
              <w:rPr>
                <w:rFonts w:ascii="Times New Roman" w:eastAsia="宋体" w:hAnsi="Times New Roman" w:cs="Times New Roman"/>
                <w:i/>
                <w:iCs/>
                <w:color w:val="000000"/>
                <w:sz w:val="21"/>
                <w:szCs w:val="21"/>
              </w:rPr>
              <w:t>fertile</w:t>
            </w:r>
          </w:p>
        </w:tc>
        <w:tc>
          <w:tcPr>
            <w:tcW w:w="1269" w:type="dxa"/>
            <w:tcBorders>
              <w:top w:val="nil"/>
              <w:left w:val="nil"/>
              <w:bottom w:val="nil"/>
              <w:right w:val="nil"/>
            </w:tcBorders>
            <w:shd w:val="clear" w:color="auto" w:fill="auto"/>
            <w:noWrap/>
            <w:vAlign w:val="center"/>
            <w:hideMark/>
            <w:tcPrChange w:id="778" w:author="钟 沛东" w:date="2019-05-10T00:18:00Z">
              <w:tcPr>
                <w:tcW w:w="1269" w:type="dxa"/>
                <w:tcBorders>
                  <w:top w:val="nil"/>
                  <w:left w:val="nil"/>
                  <w:bottom w:val="nil"/>
                  <w:right w:val="nil"/>
                </w:tcBorders>
                <w:shd w:val="clear" w:color="auto" w:fill="auto"/>
                <w:noWrap/>
                <w:vAlign w:val="center"/>
                <w:hideMark/>
              </w:tcPr>
            </w:tcPrChange>
          </w:tcPr>
          <w:p w14:paraId="5A42AD7F"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0.364***</w:t>
            </w:r>
          </w:p>
        </w:tc>
        <w:tc>
          <w:tcPr>
            <w:tcW w:w="1417" w:type="dxa"/>
            <w:tcBorders>
              <w:top w:val="nil"/>
              <w:left w:val="nil"/>
              <w:bottom w:val="nil"/>
              <w:right w:val="nil"/>
            </w:tcBorders>
            <w:shd w:val="clear" w:color="auto" w:fill="auto"/>
            <w:noWrap/>
            <w:vAlign w:val="center"/>
            <w:hideMark/>
            <w:tcPrChange w:id="779" w:author="钟 沛东" w:date="2019-05-10T00:18:00Z">
              <w:tcPr>
                <w:tcW w:w="1417" w:type="dxa"/>
                <w:tcBorders>
                  <w:top w:val="nil"/>
                  <w:left w:val="nil"/>
                  <w:bottom w:val="nil"/>
                  <w:right w:val="nil"/>
                </w:tcBorders>
                <w:shd w:val="clear" w:color="auto" w:fill="auto"/>
                <w:noWrap/>
                <w:vAlign w:val="center"/>
                <w:hideMark/>
              </w:tcPr>
            </w:tcPrChange>
          </w:tcPr>
          <w:p w14:paraId="4B06C5C4" w14:textId="011738E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0.098</w:t>
            </w:r>
          </w:p>
        </w:tc>
        <w:tc>
          <w:tcPr>
            <w:tcW w:w="1134" w:type="dxa"/>
            <w:tcBorders>
              <w:top w:val="nil"/>
              <w:left w:val="nil"/>
              <w:bottom w:val="nil"/>
              <w:right w:val="nil"/>
            </w:tcBorders>
            <w:shd w:val="clear" w:color="auto" w:fill="auto"/>
            <w:noWrap/>
            <w:vAlign w:val="center"/>
            <w:hideMark/>
            <w:tcPrChange w:id="780" w:author="钟 沛东" w:date="2019-05-10T00:18:00Z">
              <w:tcPr>
                <w:tcW w:w="1134" w:type="dxa"/>
                <w:tcBorders>
                  <w:top w:val="nil"/>
                  <w:left w:val="nil"/>
                  <w:bottom w:val="nil"/>
                  <w:right w:val="nil"/>
                </w:tcBorders>
                <w:shd w:val="clear" w:color="auto" w:fill="auto"/>
                <w:noWrap/>
                <w:vAlign w:val="center"/>
                <w:hideMark/>
              </w:tcPr>
            </w:tcPrChange>
          </w:tcPr>
          <w:p w14:paraId="5DDDC7DE" w14:textId="72EFB3C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3.720</w:t>
            </w:r>
          </w:p>
        </w:tc>
        <w:tc>
          <w:tcPr>
            <w:tcW w:w="1135" w:type="dxa"/>
            <w:tcBorders>
              <w:top w:val="nil"/>
              <w:left w:val="nil"/>
              <w:bottom w:val="nil"/>
              <w:right w:val="nil"/>
            </w:tcBorders>
            <w:shd w:val="clear" w:color="auto" w:fill="auto"/>
            <w:noWrap/>
            <w:vAlign w:val="center"/>
            <w:hideMark/>
            <w:tcPrChange w:id="781" w:author="钟 沛东" w:date="2019-05-10T00:18:00Z">
              <w:tcPr>
                <w:tcW w:w="1135" w:type="dxa"/>
                <w:tcBorders>
                  <w:top w:val="nil"/>
                  <w:left w:val="nil"/>
                  <w:bottom w:val="nil"/>
                  <w:right w:val="nil"/>
                </w:tcBorders>
                <w:shd w:val="clear" w:color="auto" w:fill="auto"/>
                <w:noWrap/>
                <w:vAlign w:val="center"/>
                <w:hideMark/>
              </w:tcPr>
            </w:tcPrChange>
          </w:tcPr>
          <w:p w14:paraId="20497D6C" w14:textId="70D02D9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694D1534" w14:textId="77777777" w:rsidTr="00550913">
        <w:trPr>
          <w:trHeight w:val="340"/>
          <w:jc w:val="center"/>
          <w:trPrChange w:id="782"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783" w:author="钟 沛东" w:date="2019-05-10T00:18:00Z">
              <w:tcPr>
                <w:tcW w:w="0" w:type="auto"/>
                <w:tcBorders>
                  <w:top w:val="nil"/>
                  <w:left w:val="nil"/>
                  <w:bottom w:val="nil"/>
                  <w:right w:val="nil"/>
                </w:tcBorders>
                <w:shd w:val="clear" w:color="auto" w:fill="auto"/>
                <w:noWrap/>
                <w:vAlign w:val="center"/>
                <w:hideMark/>
              </w:tcPr>
            </w:tcPrChange>
          </w:tcPr>
          <w:p w14:paraId="1CC6AFF0" w14:textId="27DA949E"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784" w:author="曾 翠红" w:date="2019-05-10T21:17:00Z">
                  <w:rPr>
                    <w:rFonts w:ascii="Times New Roman" w:eastAsia="宋体" w:hAnsi="Times New Roman" w:cs="Times New Roman"/>
                    <w:i/>
                    <w:iCs/>
                    <w:color w:val="000000"/>
                    <w:sz w:val="21"/>
                    <w:szCs w:val="21"/>
                  </w:rPr>
                </w:rPrChange>
              </w:rPr>
              <w:t>ln</w:t>
            </w:r>
            <w:del w:id="785" w:author="钟 沛东" w:date="2019-05-10T00:20:00Z">
              <w:r w:rsidRPr="00C3017C" w:rsidDel="00AA2B98">
                <w:rPr>
                  <w:rFonts w:ascii="Times New Roman" w:eastAsia="宋体" w:hAnsi="Times New Roman" w:cs="Times New Roman"/>
                  <w:i/>
                  <w:iCs/>
                  <w:color w:val="000000"/>
                  <w:sz w:val="21"/>
                  <w:szCs w:val="21"/>
                </w:rPr>
                <w:delText>machane</w:delText>
              </w:r>
            </w:del>
            <w:ins w:id="786" w:author="钟 沛东" w:date="2019-05-10T00:20:00Z">
              <w:r w:rsidR="00AA2B98">
                <w:rPr>
                  <w:rFonts w:ascii="Times New Roman" w:eastAsia="宋体" w:hAnsi="Times New Roman" w:cs="Times New Roman"/>
                  <w:i/>
                  <w:iCs/>
                  <w:color w:val="000000"/>
                  <w:sz w:val="21"/>
                  <w:szCs w:val="21"/>
                </w:rPr>
                <w:t>machine</w:t>
              </w:r>
            </w:ins>
          </w:p>
        </w:tc>
        <w:tc>
          <w:tcPr>
            <w:tcW w:w="1269" w:type="dxa"/>
            <w:tcBorders>
              <w:top w:val="nil"/>
              <w:left w:val="nil"/>
              <w:bottom w:val="nil"/>
              <w:right w:val="nil"/>
            </w:tcBorders>
            <w:shd w:val="clear" w:color="auto" w:fill="auto"/>
            <w:noWrap/>
            <w:vAlign w:val="center"/>
            <w:hideMark/>
            <w:tcPrChange w:id="787" w:author="钟 沛东" w:date="2019-05-10T00:18:00Z">
              <w:tcPr>
                <w:tcW w:w="1269" w:type="dxa"/>
                <w:tcBorders>
                  <w:top w:val="nil"/>
                  <w:left w:val="nil"/>
                  <w:bottom w:val="nil"/>
                  <w:right w:val="nil"/>
                </w:tcBorders>
                <w:shd w:val="clear" w:color="auto" w:fill="auto"/>
                <w:noWrap/>
                <w:vAlign w:val="center"/>
                <w:hideMark/>
              </w:tcPr>
            </w:tcPrChange>
          </w:tcPr>
          <w:p w14:paraId="0D5848F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0.025***</w:t>
            </w:r>
          </w:p>
        </w:tc>
        <w:tc>
          <w:tcPr>
            <w:tcW w:w="1417" w:type="dxa"/>
            <w:tcBorders>
              <w:top w:val="nil"/>
              <w:left w:val="nil"/>
              <w:bottom w:val="nil"/>
              <w:right w:val="nil"/>
            </w:tcBorders>
            <w:shd w:val="clear" w:color="auto" w:fill="auto"/>
            <w:noWrap/>
            <w:vAlign w:val="center"/>
            <w:hideMark/>
            <w:tcPrChange w:id="788" w:author="钟 沛东" w:date="2019-05-10T00:18:00Z">
              <w:tcPr>
                <w:tcW w:w="1417" w:type="dxa"/>
                <w:tcBorders>
                  <w:top w:val="nil"/>
                  <w:left w:val="nil"/>
                  <w:bottom w:val="nil"/>
                  <w:right w:val="nil"/>
                </w:tcBorders>
                <w:shd w:val="clear" w:color="auto" w:fill="auto"/>
                <w:noWrap/>
                <w:vAlign w:val="center"/>
                <w:hideMark/>
              </w:tcPr>
            </w:tcPrChange>
          </w:tcPr>
          <w:p w14:paraId="0EF480E8" w14:textId="7D72A31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Change w:id="789" w:author="钟 沛东" w:date="2019-05-10T00:18:00Z">
              <w:tcPr>
                <w:tcW w:w="1134" w:type="dxa"/>
                <w:tcBorders>
                  <w:top w:val="nil"/>
                  <w:left w:val="nil"/>
                  <w:bottom w:val="nil"/>
                  <w:right w:val="nil"/>
                </w:tcBorders>
                <w:shd w:val="clear" w:color="auto" w:fill="auto"/>
                <w:noWrap/>
                <w:vAlign w:val="center"/>
                <w:hideMark/>
              </w:tcPr>
            </w:tcPrChange>
          </w:tcPr>
          <w:p w14:paraId="5501EED7" w14:textId="31E7BF7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2.680</w:t>
            </w:r>
          </w:p>
        </w:tc>
        <w:tc>
          <w:tcPr>
            <w:tcW w:w="1135" w:type="dxa"/>
            <w:tcBorders>
              <w:top w:val="nil"/>
              <w:left w:val="nil"/>
              <w:bottom w:val="nil"/>
              <w:right w:val="nil"/>
            </w:tcBorders>
            <w:shd w:val="clear" w:color="auto" w:fill="auto"/>
            <w:noWrap/>
            <w:vAlign w:val="center"/>
            <w:hideMark/>
            <w:tcPrChange w:id="790" w:author="钟 沛东" w:date="2019-05-10T00:18:00Z">
              <w:tcPr>
                <w:tcW w:w="1135" w:type="dxa"/>
                <w:tcBorders>
                  <w:top w:val="nil"/>
                  <w:left w:val="nil"/>
                  <w:bottom w:val="nil"/>
                  <w:right w:val="nil"/>
                </w:tcBorders>
                <w:shd w:val="clear" w:color="auto" w:fill="auto"/>
                <w:noWrap/>
                <w:vAlign w:val="center"/>
                <w:hideMark/>
              </w:tcPr>
            </w:tcPrChange>
          </w:tcPr>
          <w:p w14:paraId="46348E8A" w14:textId="22A7FEE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0.007</w:t>
            </w:r>
          </w:p>
        </w:tc>
      </w:tr>
      <w:tr w:rsidR="00E80FF4" w:rsidRPr="00C3017C" w14:paraId="5A968A7E" w14:textId="77777777" w:rsidTr="00550913">
        <w:trPr>
          <w:trHeight w:val="340"/>
          <w:jc w:val="center"/>
          <w:trPrChange w:id="791"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792" w:author="钟 沛东" w:date="2019-05-10T00:18:00Z">
              <w:tcPr>
                <w:tcW w:w="0" w:type="auto"/>
                <w:tcBorders>
                  <w:top w:val="nil"/>
                  <w:left w:val="nil"/>
                  <w:bottom w:val="nil"/>
                  <w:right w:val="nil"/>
                </w:tcBorders>
                <w:shd w:val="clear" w:color="auto" w:fill="auto"/>
                <w:noWrap/>
                <w:vAlign w:val="center"/>
                <w:hideMark/>
              </w:tcPr>
            </w:tcPrChange>
          </w:tcPr>
          <w:p w14:paraId="4D335A4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793" w:author="曾 翠红" w:date="2019-05-10T21:17:00Z">
                  <w:rPr>
                    <w:rFonts w:ascii="Times New Roman" w:eastAsia="宋体" w:hAnsi="Times New Roman" w:cs="Times New Roman"/>
                    <w:i/>
                    <w:iCs/>
                    <w:color w:val="000000"/>
                    <w:sz w:val="21"/>
                    <w:szCs w:val="21"/>
                  </w:rPr>
                </w:rPrChange>
              </w:rPr>
              <w:t>ln</w:t>
            </w:r>
            <w:r w:rsidRPr="00C3017C">
              <w:rPr>
                <w:rFonts w:ascii="Times New Roman" w:eastAsia="宋体" w:hAnsi="Times New Roman" w:cs="Times New Roman"/>
                <w:i/>
                <w:iCs/>
                <w:color w:val="000000"/>
                <w:sz w:val="21"/>
                <w:szCs w:val="21"/>
              </w:rPr>
              <w:t>ot</w:t>
            </w:r>
          </w:p>
        </w:tc>
        <w:tc>
          <w:tcPr>
            <w:tcW w:w="1269" w:type="dxa"/>
            <w:tcBorders>
              <w:top w:val="nil"/>
              <w:left w:val="nil"/>
              <w:bottom w:val="nil"/>
              <w:right w:val="nil"/>
            </w:tcBorders>
            <w:shd w:val="clear" w:color="auto" w:fill="auto"/>
            <w:noWrap/>
            <w:vAlign w:val="center"/>
            <w:hideMark/>
            <w:tcPrChange w:id="794" w:author="钟 沛东" w:date="2019-05-10T00:18:00Z">
              <w:tcPr>
                <w:tcW w:w="1269" w:type="dxa"/>
                <w:tcBorders>
                  <w:top w:val="nil"/>
                  <w:left w:val="nil"/>
                  <w:bottom w:val="nil"/>
                  <w:right w:val="nil"/>
                </w:tcBorders>
                <w:shd w:val="clear" w:color="auto" w:fill="auto"/>
                <w:noWrap/>
                <w:vAlign w:val="center"/>
                <w:hideMark/>
              </w:tcPr>
            </w:tcPrChange>
          </w:tcPr>
          <w:p w14:paraId="461A852C"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w:t>
            </w:r>
          </w:p>
        </w:tc>
        <w:tc>
          <w:tcPr>
            <w:tcW w:w="1417" w:type="dxa"/>
            <w:tcBorders>
              <w:top w:val="nil"/>
              <w:left w:val="nil"/>
              <w:bottom w:val="nil"/>
              <w:right w:val="nil"/>
            </w:tcBorders>
            <w:shd w:val="clear" w:color="auto" w:fill="auto"/>
            <w:noWrap/>
            <w:vAlign w:val="center"/>
            <w:hideMark/>
            <w:tcPrChange w:id="795" w:author="钟 沛东" w:date="2019-05-10T00:18:00Z">
              <w:tcPr>
                <w:tcW w:w="1417" w:type="dxa"/>
                <w:tcBorders>
                  <w:top w:val="nil"/>
                  <w:left w:val="nil"/>
                  <w:bottom w:val="nil"/>
                  <w:right w:val="nil"/>
                </w:tcBorders>
                <w:shd w:val="clear" w:color="auto" w:fill="auto"/>
                <w:noWrap/>
                <w:vAlign w:val="center"/>
                <w:hideMark/>
              </w:tcPr>
            </w:tcPrChange>
          </w:tcPr>
          <w:p w14:paraId="0273B1BE" w14:textId="21EBE91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0.127</w:t>
            </w:r>
          </w:p>
        </w:tc>
        <w:tc>
          <w:tcPr>
            <w:tcW w:w="1134" w:type="dxa"/>
            <w:tcBorders>
              <w:top w:val="nil"/>
              <w:left w:val="nil"/>
              <w:bottom w:val="nil"/>
              <w:right w:val="nil"/>
            </w:tcBorders>
            <w:shd w:val="clear" w:color="auto" w:fill="auto"/>
            <w:noWrap/>
            <w:vAlign w:val="center"/>
            <w:hideMark/>
            <w:tcPrChange w:id="796" w:author="钟 沛东" w:date="2019-05-10T00:18:00Z">
              <w:tcPr>
                <w:tcW w:w="1134" w:type="dxa"/>
                <w:tcBorders>
                  <w:top w:val="nil"/>
                  <w:left w:val="nil"/>
                  <w:bottom w:val="nil"/>
                  <w:right w:val="nil"/>
                </w:tcBorders>
                <w:shd w:val="clear" w:color="auto" w:fill="auto"/>
                <w:noWrap/>
                <w:vAlign w:val="center"/>
                <w:hideMark/>
              </w:tcPr>
            </w:tcPrChange>
          </w:tcPr>
          <w:p w14:paraId="2B7687D0" w14:textId="725A287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-0.320</w:t>
            </w:r>
          </w:p>
        </w:tc>
        <w:tc>
          <w:tcPr>
            <w:tcW w:w="1135" w:type="dxa"/>
            <w:tcBorders>
              <w:top w:val="nil"/>
              <w:left w:val="nil"/>
              <w:bottom w:val="nil"/>
              <w:right w:val="nil"/>
            </w:tcBorders>
            <w:shd w:val="clear" w:color="auto" w:fill="auto"/>
            <w:noWrap/>
            <w:vAlign w:val="center"/>
            <w:hideMark/>
            <w:tcPrChange w:id="797" w:author="钟 沛东" w:date="2019-05-10T00:18:00Z">
              <w:tcPr>
                <w:tcW w:w="1135" w:type="dxa"/>
                <w:tcBorders>
                  <w:top w:val="nil"/>
                  <w:left w:val="nil"/>
                  <w:bottom w:val="nil"/>
                  <w:right w:val="nil"/>
                </w:tcBorders>
                <w:shd w:val="clear" w:color="auto" w:fill="auto"/>
                <w:noWrap/>
                <w:vAlign w:val="center"/>
                <w:hideMark/>
              </w:tcPr>
            </w:tcPrChange>
          </w:tcPr>
          <w:p w14:paraId="7D44FC78" w14:textId="07D03D6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0.752</w:t>
            </w:r>
          </w:p>
        </w:tc>
      </w:tr>
      <w:tr w:rsidR="00E80FF4" w:rsidRPr="00C3017C" w14:paraId="072953A3" w14:textId="77777777" w:rsidTr="00550913">
        <w:trPr>
          <w:trHeight w:val="340"/>
          <w:jc w:val="center"/>
          <w:trPrChange w:id="798"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799" w:author="钟 沛东" w:date="2019-05-10T00:18:00Z">
              <w:tcPr>
                <w:tcW w:w="0" w:type="auto"/>
                <w:tcBorders>
                  <w:top w:val="nil"/>
                  <w:left w:val="nil"/>
                  <w:bottom w:val="nil"/>
                  <w:right w:val="nil"/>
                </w:tcBorders>
                <w:shd w:val="clear" w:color="auto" w:fill="auto"/>
                <w:noWrap/>
                <w:vAlign w:val="center"/>
                <w:hideMark/>
              </w:tcPr>
            </w:tcPrChange>
          </w:tcPr>
          <w:p w14:paraId="5C4BEA33"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800" w:author="曾 翠红" w:date="2019-05-10T21:17:00Z">
                  <w:rPr>
                    <w:rFonts w:ascii="Times New Roman" w:eastAsia="宋体" w:hAnsi="Times New Roman" w:cs="Times New Roman"/>
                    <w:i/>
                    <w:iCs/>
                    <w:color w:val="000000"/>
                    <w:sz w:val="21"/>
                    <w:szCs w:val="21"/>
                  </w:rPr>
                </w:rPrChange>
              </w:rPr>
              <w:t>ln</w:t>
            </w:r>
            <w:r w:rsidRPr="00C3017C">
              <w:rPr>
                <w:rFonts w:ascii="Times New Roman" w:eastAsia="宋体" w:hAnsi="Times New Roman" w:cs="Times New Roman"/>
                <w:i/>
                <w:iCs/>
                <w:color w:val="000000"/>
                <w:sz w:val="21"/>
                <w:szCs w:val="21"/>
              </w:rPr>
              <w:t>labor2</w:t>
            </w:r>
          </w:p>
        </w:tc>
        <w:tc>
          <w:tcPr>
            <w:tcW w:w="1269" w:type="dxa"/>
            <w:tcBorders>
              <w:top w:val="nil"/>
              <w:left w:val="nil"/>
              <w:bottom w:val="nil"/>
              <w:right w:val="nil"/>
            </w:tcBorders>
            <w:shd w:val="clear" w:color="auto" w:fill="auto"/>
            <w:noWrap/>
            <w:vAlign w:val="center"/>
            <w:hideMark/>
            <w:tcPrChange w:id="801" w:author="钟 沛东" w:date="2019-05-10T00:18:00Z">
              <w:tcPr>
                <w:tcW w:w="1269" w:type="dxa"/>
                <w:tcBorders>
                  <w:top w:val="nil"/>
                  <w:left w:val="nil"/>
                  <w:bottom w:val="nil"/>
                  <w:right w:val="nil"/>
                </w:tcBorders>
                <w:shd w:val="clear" w:color="auto" w:fill="auto"/>
                <w:noWrap/>
                <w:vAlign w:val="center"/>
                <w:hideMark/>
              </w:tcPr>
            </w:tcPrChange>
          </w:tcPr>
          <w:p w14:paraId="67648BF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Change w:id="802" w:author="钟 沛东" w:date="2019-05-10T00:18:00Z">
              <w:tcPr>
                <w:tcW w:w="1417" w:type="dxa"/>
                <w:tcBorders>
                  <w:top w:val="nil"/>
                  <w:left w:val="nil"/>
                  <w:bottom w:val="nil"/>
                  <w:right w:val="nil"/>
                </w:tcBorders>
                <w:shd w:val="clear" w:color="auto" w:fill="auto"/>
                <w:noWrap/>
                <w:vAlign w:val="center"/>
                <w:hideMark/>
              </w:tcPr>
            </w:tcPrChange>
          </w:tcPr>
          <w:p w14:paraId="175AF3C7" w14:textId="5AD01A71"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Change w:id="803" w:author="钟 沛东" w:date="2019-05-10T00:18:00Z">
              <w:tcPr>
                <w:tcW w:w="1134" w:type="dxa"/>
                <w:tcBorders>
                  <w:top w:val="nil"/>
                  <w:left w:val="nil"/>
                  <w:bottom w:val="nil"/>
                  <w:right w:val="nil"/>
                </w:tcBorders>
                <w:shd w:val="clear" w:color="auto" w:fill="auto"/>
                <w:noWrap/>
                <w:vAlign w:val="center"/>
                <w:hideMark/>
              </w:tcPr>
            </w:tcPrChange>
          </w:tcPr>
          <w:p w14:paraId="1746D9BC" w14:textId="7C93373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4.010</w:t>
            </w:r>
          </w:p>
        </w:tc>
        <w:tc>
          <w:tcPr>
            <w:tcW w:w="1135" w:type="dxa"/>
            <w:tcBorders>
              <w:top w:val="nil"/>
              <w:left w:val="nil"/>
              <w:bottom w:val="nil"/>
              <w:right w:val="nil"/>
            </w:tcBorders>
            <w:shd w:val="clear" w:color="auto" w:fill="auto"/>
            <w:noWrap/>
            <w:vAlign w:val="center"/>
            <w:hideMark/>
            <w:tcPrChange w:id="804" w:author="钟 沛东" w:date="2019-05-10T00:18:00Z">
              <w:tcPr>
                <w:tcW w:w="1135" w:type="dxa"/>
                <w:tcBorders>
                  <w:top w:val="nil"/>
                  <w:left w:val="nil"/>
                  <w:bottom w:val="nil"/>
                  <w:right w:val="nil"/>
                </w:tcBorders>
                <w:shd w:val="clear" w:color="auto" w:fill="auto"/>
                <w:noWrap/>
                <w:vAlign w:val="center"/>
                <w:hideMark/>
              </w:tcPr>
            </w:tcPrChange>
          </w:tcPr>
          <w:p w14:paraId="141BBCDE" w14:textId="36BA34D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09C0F58" w14:textId="77777777" w:rsidTr="00550913">
        <w:trPr>
          <w:trHeight w:val="340"/>
          <w:jc w:val="center"/>
          <w:trPrChange w:id="805"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806" w:author="钟 沛东" w:date="2019-05-10T00:18:00Z">
              <w:tcPr>
                <w:tcW w:w="0" w:type="auto"/>
                <w:tcBorders>
                  <w:top w:val="nil"/>
                  <w:left w:val="nil"/>
                  <w:bottom w:val="nil"/>
                  <w:right w:val="nil"/>
                </w:tcBorders>
                <w:shd w:val="clear" w:color="auto" w:fill="auto"/>
                <w:noWrap/>
                <w:vAlign w:val="center"/>
                <w:hideMark/>
              </w:tcPr>
            </w:tcPrChange>
          </w:tcPr>
          <w:p w14:paraId="577A568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807" w:author="曾 翠红" w:date="2019-05-10T21:17:00Z">
                  <w:rPr>
                    <w:rFonts w:ascii="Times New Roman" w:eastAsia="宋体" w:hAnsi="Times New Roman" w:cs="Times New Roman"/>
                    <w:i/>
                    <w:iCs/>
                    <w:color w:val="000000"/>
                    <w:sz w:val="21"/>
                    <w:szCs w:val="21"/>
                  </w:rPr>
                </w:rPrChange>
              </w:rPr>
              <w:t>ln</w:t>
            </w:r>
            <w:r w:rsidRPr="00C3017C">
              <w:rPr>
                <w:rFonts w:ascii="Times New Roman" w:eastAsia="宋体" w:hAnsi="Times New Roman" w:cs="Times New Roman"/>
                <w:i/>
                <w:iCs/>
                <w:color w:val="000000"/>
                <w:sz w:val="21"/>
                <w:szCs w:val="21"/>
              </w:rPr>
              <w:t>fertile2</w:t>
            </w:r>
          </w:p>
        </w:tc>
        <w:tc>
          <w:tcPr>
            <w:tcW w:w="1269" w:type="dxa"/>
            <w:tcBorders>
              <w:top w:val="nil"/>
              <w:left w:val="nil"/>
              <w:bottom w:val="nil"/>
              <w:right w:val="nil"/>
            </w:tcBorders>
            <w:shd w:val="clear" w:color="auto" w:fill="auto"/>
            <w:noWrap/>
            <w:vAlign w:val="center"/>
            <w:hideMark/>
            <w:tcPrChange w:id="808" w:author="钟 沛东" w:date="2019-05-10T00:18:00Z">
              <w:tcPr>
                <w:tcW w:w="1269" w:type="dxa"/>
                <w:tcBorders>
                  <w:top w:val="nil"/>
                  <w:left w:val="nil"/>
                  <w:bottom w:val="nil"/>
                  <w:right w:val="nil"/>
                </w:tcBorders>
                <w:shd w:val="clear" w:color="auto" w:fill="auto"/>
                <w:noWrap/>
                <w:vAlign w:val="center"/>
                <w:hideMark/>
              </w:tcPr>
            </w:tcPrChange>
          </w:tcPr>
          <w:p w14:paraId="0B56495F"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-0.013</w:t>
            </w:r>
          </w:p>
        </w:tc>
        <w:tc>
          <w:tcPr>
            <w:tcW w:w="1417" w:type="dxa"/>
            <w:tcBorders>
              <w:top w:val="nil"/>
              <w:left w:val="nil"/>
              <w:bottom w:val="nil"/>
              <w:right w:val="nil"/>
            </w:tcBorders>
            <w:shd w:val="clear" w:color="auto" w:fill="auto"/>
            <w:noWrap/>
            <w:vAlign w:val="center"/>
            <w:hideMark/>
            <w:tcPrChange w:id="809" w:author="钟 沛东" w:date="2019-05-10T00:18:00Z">
              <w:tcPr>
                <w:tcW w:w="1417" w:type="dxa"/>
                <w:tcBorders>
                  <w:top w:val="nil"/>
                  <w:left w:val="nil"/>
                  <w:bottom w:val="nil"/>
                  <w:right w:val="nil"/>
                </w:tcBorders>
                <w:shd w:val="clear" w:color="auto" w:fill="auto"/>
                <w:noWrap/>
                <w:vAlign w:val="center"/>
                <w:hideMark/>
              </w:tcPr>
            </w:tcPrChange>
          </w:tcPr>
          <w:p w14:paraId="08496A34" w14:textId="2089D95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0.010</w:t>
            </w:r>
          </w:p>
        </w:tc>
        <w:tc>
          <w:tcPr>
            <w:tcW w:w="1134" w:type="dxa"/>
            <w:tcBorders>
              <w:top w:val="nil"/>
              <w:left w:val="nil"/>
              <w:bottom w:val="nil"/>
              <w:right w:val="nil"/>
            </w:tcBorders>
            <w:shd w:val="clear" w:color="auto" w:fill="auto"/>
            <w:noWrap/>
            <w:vAlign w:val="center"/>
            <w:hideMark/>
            <w:tcPrChange w:id="810" w:author="钟 沛东" w:date="2019-05-10T00:18:00Z">
              <w:tcPr>
                <w:tcW w:w="1134" w:type="dxa"/>
                <w:tcBorders>
                  <w:top w:val="nil"/>
                  <w:left w:val="nil"/>
                  <w:bottom w:val="nil"/>
                  <w:right w:val="nil"/>
                </w:tcBorders>
                <w:shd w:val="clear" w:color="auto" w:fill="auto"/>
                <w:noWrap/>
                <w:vAlign w:val="center"/>
                <w:hideMark/>
              </w:tcPr>
            </w:tcPrChange>
          </w:tcPr>
          <w:p w14:paraId="037BF235" w14:textId="636307F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-1.320</w:t>
            </w:r>
          </w:p>
        </w:tc>
        <w:tc>
          <w:tcPr>
            <w:tcW w:w="1135" w:type="dxa"/>
            <w:tcBorders>
              <w:top w:val="nil"/>
              <w:left w:val="nil"/>
              <w:bottom w:val="nil"/>
              <w:right w:val="nil"/>
            </w:tcBorders>
            <w:shd w:val="clear" w:color="auto" w:fill="auto"/>
            <w:noWrap/>
            <w:vAlign w:val="center"/>
            <w:hideMark/>
            <w:tcPrChange w:id="811" w:author="钟 沛东" w:date="2019-05-10T00:18:00Z">
              <w:tcPr>
                <w:tcW w:w="1135" w:type="dxa"/>
                <w:tcBorders>
                  <w:top w:val="nil"/>
                  <w:left w:val="nil"/>
                  <w:bottom w:val="nil"/>
                  <w:right w:val="nil"/>
                </w:tcBorders>
                <w:shd w:val="clear" w:color="auto" w:fill="auto"/>
                <w:noWrap/>
                <w:vAlign w:val="center"/>
                <w:hideMark/>
              </w:tcPr>
            </w:tcPrChange>
          </w:tcPr>
          <w:p w14:paraId="4507A043" w14:textId="69364FA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0.186</w:t>
            </w:r>
          </w:p>
        </w:tc>
      </w:tr>
      <w:tr w:rsidR="00E80FF4" w:rsidRPr="00C3017C" w14:paraId="48E12033" w14:textId="77777777" w:rsidTr="00550913">
        <w:trPr>
          <w:trHeight w:val="340"/>
          <w:jc w:val="center"/>
          <w:trPrChange w:id="812"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813" w:author="钟 沛东" w:date="2019-05-10T00:18:00Z">
              <w:tcPr>
                <w:tcW w:w="0" w:type="auto"/>
                <w:tcBorders>
                  <w:top w:val="nil"/>
                  <w:left w:val="nil"/>
                  <w:bottom w:val="nil"/>
                  <w:right w:val="nil"/>
                </w:tcBorders>
                <w:shd w:val="clear" w:color="auto" w:fill="auto"/>
                <w:noWrap/>
                <w:vAlign w:val="center"/>
                <w:hideMark/>
              </w:tcPr>
            </w:tcPrChange>
          </w:tcPr>
          <w:p w14:paraId="0E05771E" w14:textId="07842B2C"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814" w:author="曾 翠红" w:date="2019-05-10T21:17:00Z">
                  <w:rPr>
                    <w:rFonts w:ascii="Times New Roman" w:eastAsia="宋体" w:hAnsi="Times New Roman" w:cs="Times New Roman"/>
                    <w:i/>
                    <w:iCs/>
                    <w:color w:val="000000"/>
                    <w:sz w:val="21"/>
                    <w:szCs w:val="21"/>
                  </w:rPr>
                </w:rPrChange>
              </w:rPr>
              <w:t>ln</w:t>
            </w:r>
            <w:del w:id="815" w:author="钟 沛东" w:date="2019-05-10T00:20:00Z">
              <w:r w:rsidRPr="00C3017C" w:rsidDel="00AA2B98">
                <w:rPr>
                  <w:rFonts w:ascii="Times New Roman" w:eastAsia="宋体" w:hAnsi="Times New Roman" w:cs="Times New Roman"/>
                  <w:i/>
                  <w:iCs/>
                  <w:color w:val="000000"/>
                  <w:sz w:val="21"/>
                  <w:szCs w:val="21"/>
                </w:rPr>
                <w:delText>machane</w:delText>
              </w:r>
            </w:del>
            <w:ins w:id="816" w:author="钟 沛东" w:date="2019-05-10T00:20:00Z">
              <w:r w:rsidR="00AA2B98">
                <w:rPr>
                  <w:rFonts w:ascii="Times New Roman" w:eastAsia="宋体" w:hAnsi="Times New Roman" w:cs="Times New Roman"/>
                  <w:i/>
                  <w:iCs/>
                  <w:color w:val="000000"/>
                  <w:sz w:val="21"/>
                  <w:szCs w:val="21"/>
                </w:rPr>
                <w:t>machine</w:t>
              </w:r>
            </w:ins>
            <w:r w:rsidRPr="00C3017C">
              <w:rPr>
                <w:rFonts w:ascii="Times New Roman" w:eastAsia="宋体" w:hAnsi="Times New Roman" w:cs="Times New Roman"/>
                <w:i/>
                <w:iCs/>
                <w:color w:val="000000"/>
                <w:sz w:val="21"/>
                <w:szCs w:val="21"/>
              </w:rPr>
              <w:t>2</w:t>
            </w:r>
          </w:p>
        </w:tc>
        <w:tc>
          <w:tcPr>
            <w:tcW w:w="1269" w:type="dxa"/>
            <w:tcBorders>
              <w:top w:val="nil"/>
              <w:left w:val="nil"/>
              <w:bottom w:val="nil"/>
              <w:right w:val="nil"/>
            </w:tcBorders>
            <w:shd w:val="clear" w:color="auto" w:fill="auto"/>
            <w:noWrap/>
            <w:vAlign w:val="center"/>
            <w:hideMark/>
            <w:tcPrChange w:id="817" w:author="钟 沛东" w:date="2019-05-10T00:18:00Z">
              <w:tcPr>
                <w:tcW w:w="1269" w:type="dxa"/>
                <w:tcBorders>
                  <w:top w:val="nil"/>
                  <w:left w:val="nil"/>
                  <w:bottom w:val="nil"/>
                  <w:right w:val="nil"/>
                </w:tcBorders>
                <w:shd w:val="clear" w:color="auto" w:fill="auto"/>
                <w:noWrap/>
                <w:vAlign w:val="center"/>
                <w:hideMark/>
              </w:tcPr>
            </w:tcPrChange>
          </w:tcPr>
          <w:p w14:paraId="02B76CB4"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Change w:id="818" w:author="钟 沛东" w:date="2019-05-10T00:18:00Z">
              <w:tcPr>
                <w:tcW w:w="1417" w:type="dxa"/>
                <w:tcBorders>
                  <w:top w:val="nil"/>
                  <w:left w:val="nil"/>
                  <w:bottom w:val="nil"/>
                  <w:right w:val="nil"/>
                </w:tcBorders>
                <w:shd w:val="clear" w:color="auto" w:fill="auto"/>
                <w:noWrap/>
                <w:vAlign w:val="center"/>
                <w:hideMark/>
              </w:tcPr>
            </w:tcPrChange>
          </w:tcPr>
          <w:p w14:paraId="51D1EEB6" w14:textId="639A6BD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Change w:id="819" w:author="钟 沛东" w:date="2019-05-10T00:18:00Z">
              <w:tcPr>
                <w:tcW w:w="1134" w:type="dxa"/>
                <w:tcBorders>
                  <w:top w:val="nil"/>
                  <w:left w:val="nil"/>
                  <w:bottom w:val="nil"/>
                  <w:right w:val="nil"/>
                </w:tcBorders>
                <w:shd w:val="clear" w:color="auto" w:fill="auto"/>
                <w:noWrap/>
                <w:vAlign w:val="center"/>
                <w:hideMark/>
              </w:tcPr>
            </w:tcPrChange>
          </w:tcPr>
          <w:p w14:paraId="7DBF943B" w14:textId="3629185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6.170</w:t>
            </w:r>
          </w:p>
        </w:tc>
        <w:tc>
          <w:tcPr>
            <w:tcW w:w="1135" w:type="dxa"/>
            <w:tcBorders>
              <w:top w:val="nil"/>
              <w:left w:val="nil"/>
              <w:bottom w:val="nil"/>
              <w:right w:val="nil"/>
            </w:tcBorders>
            <w:shd w:val="clear" w:color="auto" w:fill="auto"/>
            <w:noWrap/>
            <w:vAlign w:val="center"/>
            <w:hideMark/>
            <w:tcPrChange w:id="820" w:author="钟 沛东" w:date="2019-05-10T00:18:00Z">
              <w:tcPr>
                <w:tcW w:w="1135" w:type="dxa"/>
                <w:tcBorders>
                  <w:top w:val="nil"/>
                  <w:left w:val="nil"/>
                  <w:bottom w:val="nil"/>
                  <w:right w:val="nil"/>
                </w:tcBorders>
                <w:shd w:val="clear" w:color="auto" w:fill="auto"/>
                <w:noWrap/>
                <w:vAlign w:val="center"/>
                <w:hideMark/>
              </w:tcPr>
            </w:tcPrChange>
          </w:tcPr>
          <w:p w14:paraId="39A6A3A7" w14:textId="619687C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44255610" w14:textId="77777777" w:rsidTr="00550913">
        <w:trPr>
          <w:trHeight w:val="340"/>
          <w:jc w:val="center"/>
          <w:trPrChange w:id="821"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822" w:author="钟 沛东" w:date="2019-05-10T00:18:00Z">
              <w:tcPr>
                <w:tcW w:w="0" w:type="auto"/>
                <w:tcBorders>
                  <w:top w:val="nil"/>
                  <w:left w:val="nil"/>
                  <w:bottom w:val="nil"/>
                  <w:right w:val="nil"/>
                </w:tcBorders>
                <w:shd w:val="clear" w:color="auto" w:fill="auto"/>
                <w:noWrap/>
                <w:vAlign w:val="center"/>
                <w:hideMark/>
              </w:tcPr>
            </w:tcPrChange>
          </w:tcPr>
          <w:p w14:paraId="7F9D18E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823" w:author="曾 翠红" w:date="2019-05-10T21:17:00Z">
                  <w:rPr>
                    <w:rFonts w:ascii="Times New Roman" w:eastAsia="宋体" w:hAnsi="Times New Roman" w:cs="Times New Roman"/>
                    <w:i/>
                    <w:iCs/>
                    <w:color w:val="000000"/>
                    <w:sz w:val="21"/>
                    <w:szCs w:val="21"/>
                  </w:rPr>
                </w:rPrChange>
              </w:rPr>
              <w:t>ln</w:t>
            </w:r>
            <w:r w:rsidRPr="00C3017C">
              <w:rPr>
                <w:rFonts w:ascii="Times New Roman" w:eastAsia="宋体" w:hAnsi="Times New Roman" w:cs="Times New Roman"/>
                <w:i/>
                <w:iCs/>
                <w:color w:val="000000"/>
                <w:sz w:val="21"/>
                <w:szCs w:val="21"/>
              </w:rPr>
              <w:t>ot2</w:t>
            </w:r>
          </w:p>
        </w:tc>
        <w:tc>
          <w:tcPr>
            <w:tcW w:w="1269" w:type="dxa"/>
            <w:tcBorders>
              <w:top w:val="nil"/>
              <w:left w:val="nil"/>
              <w:bottom w:val="nil"/>
              <w:right w:val="nil"/>
            </w:tcBorders>
            <w:shd w:val="clear" w:color="auto" w:fill="auto"/>
            <w:noWrap/>
            <w:vAlign w:val="center"/>
            <w:hideMark/>
            <w:tcPrChange w:id="824" w:author="钟 沛东" w:date="2019-05-10T00:18:00Z">
              <w:tcPr>
                <w:tcW w:w="1269" w:type="dxa"/>
                <w:tcBorders>
                  <w:top w:val="nil"/>
                  <w:left w:val="nil"/>
                  <w:bottom w:val="nil"/>
                  <w:right w:val="nil"/>
                </w:tcBorders>
                <w:shd w:val="clear" w:color="auto" w:fill="auto"/>
                <w:noWrap/>
                <w:vAlign w:val="center"/>
                <w:hideMark/>
              </w:tcPr>
            </w:tcPrChange>
          </w:tcPr>
          <w:p w14:paraId="48D0F743"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0.035**</w:t>
            </w:r>
          </w:p>
        </w:tc>
        <w:tc>
          <w:tcPr>
            <w:tcW w:w="1417" w:type="dxa"/>
            <w:tcBorders>
              <w:top w:val="nil"/>
              <w:left w:val="nil"/>
              <w:bottom w:val="nil"/>
              <w:right w:val="nil"/>
            </w:tcBorders>
            <w:shd w:val="clear" w:color="auto" w:fill="auto"/>
            <w:noWrap/>
            <w:vAlign w:val="center"/>
            <w:hideMark/>
            <w:tcPrChange w:id="825" w:author="钟 沛东" w:date="2019-05-10T00:18:00Z">
              <w:tcPr>
                <w:tcW w:w="1417" w:type="dxa"/>
                <w:tcBorders>
                  <w:top w:val="nil"/>
                  <w:left w:val="nil"/>
                  <w:bottom w:val="nil"/>
                  <w:right w:val="nil"/>
                </w:tcBorders>
                <w:shd w:val="clear" w:color="auto" w:fill="auto"/>
                <w:noWrap/>
                <w:vAlign w:val="center"/>
                <w:hideMark/>
              </w:tcPr>
            </w:tcPrChange>
          </w:tcPr>
          <w:p w14:paraId="13AA98BD" w14:textId="66E3F1E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Change w:id="826" w:author="钟 沛东" w:date="2019-05-10T00:18:00Z">
              <w:tcPr>
                <w:tcW w:w="1134" w:type="dxa"/>
                <w:tcBorders>
                  <w:top w:val="nil"/>
                  <w:left w:val="nil"/>
                  <w:bottom w:val="nil"/>
                  <w:right w:val="nil"/>
                </w:tcBorders>
                <w:shd w:val="clear" w:color="auto" w:fill="auto"/>
                <w:noWrap/>
                <w:vAlign w:val="center"/>
                <w:hideMark/>
              </w:tcPr>
            </w:tcPrChange>
          </w:tcPr>
          <w:p w14:paraId="12B24482" w14:textId="51C2FFA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2.570</w:t>
            </w:r>
          </w:p>
        </w:tc>
        <w:tc>
          <w:tcPr>
            <w:tcW w:w="1135" w:type="dxa"/>
            <w:tcBorders>
              <w:top w:val="nil"/>
              <w:left w:val="nil"/>
              <w:bottom w:val="nil"/>
              <w:right w:val="nil"/>
            </w:tcBorders>
            <w:shd w:val="clear" w:color="auto" w:fill="auto"/>
            <w:noWrap/>
            <w:vAlign w:val="center"/>
            <w:hideMark/>
            <w:tcPrChange w:id="827" w:author="钟 沛东" w:date="2019-05-10T00:18:00Z">
              <w:tcPr>
                <w:tcW w:w="1135" w:type="dxa"/>
                <w:tcBorders>
                  <w:top w:val="nil"/>
                  <w:left w:val="nil"/>
                  <w:bottom w:val="nil"/>
                  <w:right w:val="nil"/>
                </w:tcBorders>
                <w:shd w:val="clear" w:color="auto" w:fill="auto"/>
                <w:noWrap/>
                <w:vAlign w:val="center"/>
                <w:hideMark/>
              </w:tcPr>
            </w:tcPrChange>
          </w:tcPr>
          <w:p w14:paraId="5BFAEB65" w14:textId="40D5BAD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0.010</w:t>
            </w:r>
          </w:p>
        </w:tc>
      </w:tr>
      <w:tr w:rsidR="00E80FF4" w:rsidRPr="00C3017C" w14:paraId="70DB1724" w14:textId="77777777" w:rsidTr="00550913">
        <w:trPr>
          <w:trHeight w:val="340"/>
          <w:jc w:val="center"/>
          <w:trPrChange w:id="828"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829" w:author="钟 沛东" w:date="2019-05-10T00:18:00Z">
              <w:tcPr>
                <w:tcW w:w="0" w:type="auto"/>
                <w:tcBorders>
                  <w:top w:val="nil"/>
                  <w:left w:val="nil"/>
                  <w:bottom w:val="nil"/>
                  <w:right w:val="nil"/>
                </w:tcBorders>
                <w:shd w:val="clear" w:color="auto" w:fill="auto"/>
                <w:noWrap/>
                <w:vAlign w:val="center"/>
                <w:hideMark/>
              </w:tcPr>
            </w:tcPrChange>
          </w:tcPr>
          <w:p w14:paraId="67636B84"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830" w:author="曾 翠红" w:date="2019-05-10T21:17:00Z">
                  <w:rPr>
                    <w:rFonts w:ascii="Times New Roman" w:eastAsia="宋体" w:hAnsi="Times New Roman" w:cs="Times New Roman"/>
                    <w:i/>
                    <w:iCs/>
                    <w:color w:val="000000"/>
                    <w:sz w:val="21"/>
                    <w:szCs w:val="21"/>
                  </w:rPr>
                </w:rPrChange>
              </w:rPr>
              <w:t>ln</w:t>
            </w:r>
            <w:r w:rsidRPr="00C3017C">
              <w:rPr>
                <w:rFonts w:ascii="Times New Roman" w:eastAsia="宋体" w:hAnsi="Times New Roman" w:cs="Times New Roman"/>
                <w:i/>
                <w:iCs/>
                <w:color w:val="000000"/>
                <w:sz w:val="21"/>
                <w:szCs w:val="21"/>
              </w:rPr>
              <w:t>labor</w:t>
            </w:r>
            <w:r w:rsidRPr="00CF1272">
              <w:rPr>
                <w:rFonts w:ascii="Times New Roman" w:eastAsia="宋体" w:hAnsi="Times New Roman" w:cs="Times New Roman"/>
                <w:iCs/>
                <w:color w:val="000000"/>
                <w:sz w:val="21"/>
                <w:szCs w:val="21"/>
                <w:rPrChange w:id="831" w:author="曾 翠红" w:date="2019-05-10T21:17:00Z">
                  <w:rPr>
                    <w:rFonts w:ascii="Times New Roman" w:eastAsia="宋体" w:hAnsi="Times New Roman" w:cs="Times New Roman"/>
                    <w:i/>
                    <w:iCs/>
                    <w:color w:val="000000"/>
                    <w:sz w:val="21"/>
                    <w:szCs w:val="21"/>
                  </w:rPr>
                </w:rPrChange>
              </w:rPr>
              <w:t>ln</w:t>
            </w:r>
            <w:r w:rsidRPr="00C3017C">
              <w:rPr>
                <w:rFonts w:ascii="Times New Roman" w:eastAsia="宋体" w:hAnsi="Times New Roman" w:cs="Times New Roman"/>
                <w:i/>
                <w:iCs/>
                <w:color w:val="000000"/>
                <w:sz w:val="21"/>
                <w:szCs w:val="21"/>
              </w:rPr>
              <w:t>fertile</w:t>
            </w:r>
          </w:p>
        </w:tc>
        <w:tc>
          <w:tcPr>
            <w:tcW w:w="1269" w:type="dxa"/>
            <w:tcBorders>
              <w:top w:val="nil"/>
              <w:left w:val="nil"/>
              <w:bottom w:val="nil"/>
              <w:right w:val="nil"/>
            </w:tcBorders>
            <w:shd w:val="clear" w:color="auto" w:fill="auto"/>
            <w:noWrap/>
            <w:vAlign w:val="center"/>
            <w:hideMark/>
            <w:tcPrChange w:id="832" w:author="钟 沛东" w:date="2019-05-10T00:18:00Z">
              <w:tcPr>
                <w:tcW w:w="1269" w:type="dxa"/>
                <w:tcBorders>
                  <w:top w:val="nil"/>
                  <w:left w:val="nil"/>
                  <w:bottom w:val="nil"/>
                  <w:right w:val="nil"/>
                </w:tcBorders>
                <w:shd w:val="clear" w:color="auto" w:fill="auto"/>
                <w:noWrap/>
                <w:vAlign w:val="center"/>
                <w:hideMark/>
              </w:tcPr>
            </w:tcPrChange>
          </w:tcPr>
          <w:p w14:paraId="6C20A0A2"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Change w:id="833" w:author="钟 沛东" w:date="2019-05-10T00:18:00Z">
              <w:tcPr>
                <w:tcW w:w="1417" w:type="dxa"/>
                <w:tcBorders>
                  <w:top w:val="nil"/>
                  <w:left w:val="nil"/>
                  <w:bottom w:val="nil"/>
                  <w:right w:val="nil"/>
                </w:tcBorders>
                <w:shd w:val="clear" w:color="auto" w:fill="auto"/>
                <w:noWrap/>
                <w:vAlign w:val="center"/>
                <w:hideMark/>
              </w:tcPr>
            </w:tcPrChange>
          </w:tcPr>
          <w:p w14:paraId="3ABF6675" w14:textId="626DFE3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Change w:id="834" w:author="钟 沛东" w:date="2019-05-10T00:18:00Z">
              <w:tcPr>
                <w:tcW w:w="1134" w:type="dxa"/>
                <w:tcBorders>
                  <w:top w:val="nil"/>
                  <w:left w:val="nil"/>
                  <w:bottom w:val="nil"/>
                  <w:right w:val="nil"/>
                </w:tcBorders>
                <w:shd w:val="clear" w:color="auto" w:fill="auto"/>
                <w:noWrap/>
                <w:vAlign w:val="center"/>
                <w:hideMark/>
              </w:tcPr>
            </w:tcPrChange>
          </w:tcPr>
          <w:p w14:paraId="5BCA56DE" w14:textId="30BF10C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1.870</w:t>
            </w:r>
          </w:p>
        </w:tc>
        <w:tc>
          <w:tcPr>
            <w:tcW w:w="1135" w:type="dxa"/>
            <w:tcBorders>
              <w:top w:val="nil"/>
              <w:left w:val="nil"/>
              <w:bottom w:val="nil"/>
              <w:right w:val="nil"/>
            </w:tcBorders>
            <w:shd w:val="clear" w:color="auto" w:fill="auto"/>
            <w:noWrap/>
            <w:vAlign w:val="center"/>
            <w:hideMark/>
            <w:tcPrChange w:id="835" w:author="钟 沛东" w:date="2019-05-10T00:18:00Z">
              <w:tcPr>
                <w:tcW w:w="1135" w:type="dxa"/>
                <w:tcBorders>
                  <w:top w:val="nil"/>
                  <w:left w:val="nil"/>
                  <w:bottom w:val="nil"/>
                  <w:right w:val="nil"/>
                </w:tcBorders>
                <w:shd w:val="clear" w:color="auto" w:fill="auto"/>
                <w:noWrap/>
                <w:vAlign w:val="center"/>
                <w:hideMark/>
              </w:tcPr>
            </w:tcPrChange>
          </w:tcPr>
          <w:p w14:paraId="7C735D9C" w14:textId="2CF25E2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0.061</w:t>
            </w:r>
          </w:p>
        </w:tc>
      </w:tr>
      <w:tr w:rsidR="00E80FF4" w:rsidRPr="00C3017C" w14:paraId="216672A8" w14:textId="77777777" w:rsidTr="00550913">
        <w:trPr>
          <w:trHeight w:val="340"/>
          <w:jc w:val="center"/>
          <w:trPrChange w:id="836"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837" w:author="钟 沛东" w:date="2019-05-10T00:18:00Z">
              <w:tcPr>
                <w:tcW w:w="0" w:type="auto"/>
                <w:tcBorders>
                  <w:top w:val="nil"/>
                  <w:left w:val="nil"/>
                  <w:bottom w:val="nil"/>
                  <w:right w:val="nil"/>
                </w:tcBorders>
                <w:shd w:val="clear" w:color="auto" w:fill="auto"/>
                <w:noWrap/>
                <w:vAlign w:val="center"/>
                <w:hideMark/>
              </w:tcPr>
            </w:tcPrChange>
          </w:tcPr>
          <w:p w14:paraId="2013A875" w14:textId="7478EC2E"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838" w:author="曾 翠红" w:date="2019-05-10T21:17:00Z">
                  <w:rPr>
                    <w:rFonts w:ascii="Times New Roman" w:eastAsia="宋体" w:hAnsi="Times New Roman" w:cs="Times New Roman"/>
                    <w:i/>
                    <w:iCs/>
                    <w:color w:val="000000"/>
                    <w:sz w:val="21"/>
                    <w:szCs w:val="21"/>
                  </w:rPr>
                </w:rPrChange>
              </w:rPr>
              <w:t>ln</w:t>
            </w:r>
            <w:r w:rsidRPr="00C3017C">
              <w:rPr>
                <w:rFonts w:ascii="Times New Roman" w:eastAsia="宋体" w:hAnsi="Times New Roman" w:cs="Times New Roman"/>
                <w:i/>
                <w:iCs/>
                <w:color w:val="000000"/>
                <w:sz w:val="21"/>
                <w:szCs w:val="21"/>
              </w:rPr>
              <w:t>labor</w:t>
            </w:r>
            <w:r w:rsidRPr="00CF1272">
              <w:rPr>
                <w:rFonts w:ascii="Times New Roman" w:eastAsia="宋体" w:hAnsi="Times New Roman" w:cs="Times New Roman"/>
                <w:iCs/>
                <w:color w:val="000000"/>
                <w:sz w:val="21"/>
                <w:szCs w:val="21"/>
                <w:rPrChange w:id="839" w:author="曾 翠红" w:date="2019-05-10T21:17:00Z">
                  <w:rPr>
                    <w:rFonts w:ascii="Times New Roman" w:eastAsia="宋体" w:hAnsi="Times New Roman" w:cs="Times New Roman"/>
                    <w:i/>
                    <w:iCs/>
                    <w:color w:val="000000"/>
                    <w:sz w:val="21"/>
                    <w:szCs w:val="21"/>
                  </w:rPr>
                </w:rPrChange>
              </w:rPr>
              <w:t>ln</w:t>
            </w:r>
            <w:del w:id="840" w:author="钟 沛东" w:date="2019-05-10T00:20:00Z">
              <w:r w:rsidRPr="00C3017C" w:rsidDel="00AA2B98">
                <w:rPr>
                  <w:rFonts w:ascii="Times New Roman" w:eastAsia="宋体" w:hAnsi="Times New Roman" w:cs="Times New Roman"/>
                  <w:i/>
                  <w:iCs/>
                  <w:color w:val="000000"/>
                  <w:sz w:val="21"/>
                  <w:szCs w:val="21"/>
                </w:rPr>
                <w:delText>machane</w:delText>
              </w:r>
            </w:del>
            <w:ins w:id="841" w:author="钟 沛东" w:date="2019-05-10T00:20:00Z">
              <w:r w:rsidR="00AA2B98">
                <w:rPr>
                  <w:rFonts w:ascii="Times New Roman" w:eastAsia="宋体" w:hAnsi="Times New Roman" w:cs="Times New Roman"/>
                  <w:i/>
                  <w:iCs/>
                  <w:color w:val="000000"/>
                  <w:sz w:val="21"/>
                  <w:szCs w:val="21"/>
                </w:rPr>
                <w:t>machine</w:t>
              </w:r>
            </w:ins>
          </w:p>
        </w:tc>
        <w:tc>
          <w:tcPr>
            <w:tcW w:w="1269" w:type="dxa"/>
            <w:tcBorders>
              <w:top w:val="nil"/>
              <w:left w:val="nil"/>
              <w:bottom w:val="nil"/>
              <w:right w:val="nil"/>
            </w:tcBorders>
            <w:shd w:val="clear" w:color="auto" w:fill="auto"/>
            <w:noWrap/>
            <w:vAlign w:val="center"/>
            <w:hideMark/>
            <w:tcPrChange w:id="842" w:author="钟 沛东" w:date="2019-05-10T00:18:00Z">
              <w:tcPr>
                <w:tcW w:w="1269" w:type="dxa"/>
                <w:tcBorders>
                  <w:top w:val="nil"/>
                  <w:left w:val="nil"/>
                  <w:bottom w:val="nil"/>
                  <w:right w:val="nil"/>
                </w:tcBorders>
                <w:shd w:val="clear" w:color="auto" w:fill="auto"/>
                <w:noWrap/>
                <w:vAlign w:val="center"/>
                <w:hideMark/>
              </w:tcPr>
            </w:tcPrChange>
          </w:tcPr>
          <w:p w14:paraId="2D324508"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Change w:id="843" w:author="钟 沛东" w:date="2019-05-10T00:18:00Z">
              <w:tcPr>
                <w:tcW w:w="1417" w:type="dxa"/>
                <w:tcBorders>
                  <w:top w:val="nil"/>
                  <w:left w:val="nil"/>
                  <w:bottom w:val="nil"/>
                  <w:right w:val="nil"/>
                </w:tcBorders>
                <w:shd w:val="clear" w:color="auto" w:fill="auto"/>
                <w:noWrap/>
                <w:vAlign w:val="center"/>
                <w:hideMark/>
              </w:tcPr>
            </w:tcPrChange>
          </w:tcPr>
          <w:p w14:paraId="7C8F040B" w14:textId="691203A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Change w:id="844" w:author="钟 沛东" w:date="2019-05-10T00:18:00Z">
              <w:tcPr>
                <w:tcW w:w="1134" w:type="dxa"/>
                <w:tcBorders>
                  <w:top w:val="nil"/>
                  <w:left w:val="nil"/>
                  <w:bottom w:val="nil"/>
                  <w:right w:val="nil"/>
                </w:tcBorders>
                <w:shd w:val="clear" w:color="auto" w:fill="auto"/>
                <w:noWrap/>
                <w:vAlign w:val="center"/>
                <w:hideMark/>
              </w:tcPr>
            </w:tcPrChange>
          </w:tcPr>
          <w:p w14:paraId="159B066C" w14:textId="732344E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-0.160</w:t>
            </w:r>
          </w:p>
        </w:tc>
        <w:tc>
          <w:tcPr>
            <w:tcW w:w="1135" w:type="dxa"/>
            <w:tcBorders>
              <w:top w:val="nil"/>
              <w:left w:val="nil"/>
              <w:bottom w:val="nil"/>
              <w:right w:val="nil"/>
            </w:tcBorders>
            <w:shd w:val="clear" w:color="auto" w:fill="auto"/>
            <w:noWrap/>
            <w:vAlign w:val="center"/>
            <w:hideMark/>
            <w:tcPrChange w:id="845" w:author="钟 沛东" w:date="2019-05-10T00:18:00Z">
              <w:tcPr>
                <w:tcW w:w="1135" w:type="dxa"/>
                <w:tcBorders>
                  <w:top w:val="nil"/>
                  <w:left w:val="nil"/>
                  <w:bottom w:val="nil"/>
                  <w:right w:val="nil"/>
                </w:tcBorders>
                <w:shd w:val="clear" w:color="auto" w:fill="auto"/>
                <w:noWrap/>
                <w:vAlign w:val="center"/>
                <w:hideMark/>
              </w:tcPr>
            </w:tcPrChange>
          </w:tcPr>
          <w:p w14:paraId="77520A6A" w14:textId="2B17624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0.872</w:t>
            </w:r>
          </w:p>
        </w:tc>
      </w:tr>
      <w:tr w:rsidR="00E80FF4" w:rsidRPr="00C3017C" w14:paraId="6FCBEB60" w14:textId="77777777" w:rsidTr="00550913">
        <w:trPr>
          <w:trHeight w:val="340"/>
          <w:jc w:val="center"/>
          <w:trPrChange w:id="846"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847" w:author="钟 沛东" w:date="2019-05-10T00:18:00Z">
              <w:tcPr>
                <w:tcW w:w="0" w:type="auto"/>
                <w:tcBorders>
                  <w:top w:val="nil"/>
                  <w:left w:val="nil"/>
                  <w:bottom w:val="nil"/>
                  <w:right w:val="nil"/>
                </w:tcBorders>
                <w:shd w:val="clear" w:color="auto" w:fill="auto"/>
                <w:noWrap/>
                <w:vAlign w:val="center"/>
                <w:hideMark/>
              </w:tcPr>
            </w:tcPrChange>
          </w:tcPr>
          <w:p w14:paraId="72494B1B"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848" w:author="曾 翠红" w:date="2019-05-10T21:17:00Z">
                  <w:rPr>
                    <w:rFonts w:ascii="Times New Roman" w:eastAsia="宋体" w:hAnsi="Times New Roman" w:cs="Times New Roman"/>
                    <w:i/>
                    <w:iCs/>
                    <w:color w:val="000000"/>
                    <w:sz w:val="21"/>
                    <w:szCs w:val="21"/>
                  </w:rPr>
                </w:rPrChange>
              </w:rPr>
              <w:t>ln</w:t>
            </w:r>
            <w:r w:rsidRPr="00C3017C">
              <w:rPr>
                <w:rFonts w:ascii="Times New Roman" w:eastAsia="宋体" w:hAnsi="Times New Roman" w:cs="Times New Roman"/>
                <w:i/>
                <w:iCs/>
                <w:color w:val="000000"/>
                <w:sz w:val="21"/>
                <w:szCs w:val="21"/>
              </w:rPr>
              <w:t>labor</w:t>
            </w:r>
            <w:r w:rsidRPr="00CF1272">
              <w:rPr>
                <w:rFonts w:ascii="Times New Roman" w:eastAsia="宋体" w:hAnsi="Times New Roman" w:cs="Times New Roman"/>
                <w:iCs/>
                <w:color w:val="000000"/>
                <w:sz w:val="21"/>
                <w:szCs w:val="21"/>
                <w:rPrChange w:id="849" w:author="曾 翠红" w:date="2019-05-10T21:17:00Z">
                  <w:rPr>
                    <w:rFonts w:ascii="Times New Roman" w:eastAsia="宋体" w:hAnsi="Times New Roman" w:cs="Times New Roman"/>
                    <w:i/>
                    <w:iCs/>
                    <w:color w:val="000000"/>
                    <w:sz w:val="21"/>
                    <w:szCs w:val="21"/>
                  </w:rPr>
                </w:rPrChange>
              </w:rPr>
              <w:t>ln</w:t>
            </w:r>
            <w:r w:rsidRPr="00C3017C">
              <w:rPr>
                <w:rFonts w:ascii="Times New Roman" w:eastAsia="宋体" w:hAnsi="Times New Roman" w:cs="Times New Roman"/>
                <w:i/>
                <w:iCs/>
                <w:color w:val="000000"/>
                <w:sz w:val="21"/>
                <w:szCs w:val="21"/>
              </w:rPr>
              <w:t>ot</w:t>
            </w:r>
          </w:p>
        </w:tc>
        <w:tc>
          <w:tcPr>
            <w:tcW w:w="1269" w:type="dxa"/>
            <w:tcBorders>
              <w:top w:val="nil"/>
              <w:left w:val="nil"/>
              <w:bottom w:val="nil"/>
              <w:right w:val="nil"/>
            </w:tcBorders>
            <w:shd w:val="clear" w:color="auto" w:fill="auto"/>
            <w:noWrap/>
            <w:vAlign w:val="center"/>
            <w:hideMark/>
            <w:tcPrChange w:id="850" w:author="钟 沛东" w:date="2019-05-10T00:18:00Z">
              <w:tcPr>
                <w:tcW w:w="1269" w:type="dxa"/>
                <w:tcBorders>
                  <w:top w:val="nil"/>
                  <w:left w:val="nil"/>
                  <w:bottom w:val="nil"/>
                  <w:right w:val="nil"/>
                </w:tcBorders>
                <w:shd w:val="clear" w:color="auto" w:fill="auto"/>
                <w:noWrap/>
                <w:vAlign w:val="center"/>
                <w:hideMark/>
              </w:tcPr>
            </w:tcPrChange>
          </w:tcPr>
          <w:p w14:paraId="00D32DD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-0.016*</w:t>
            </w:r>
          </w:p>
        </w:tc>
        <w:tc>
          <w:tcPr>
            <w:tcW w:w="1417" w:type="dxa"/>
            <w:tcBorders>
              <w:top w:val="nil"/>
              <w:left w:val="nil"/>
              <w:bottom w:val="nil"/>
              <w:right w:val="nil"/>
            </w:tcBorders>
            <w:shd w:val="clear" w:color="auto" w:fill="auto"/>
            <w:noWrap/>
            <w:vAlign w:val="center"/>
            <w:hideMark/>
            <w:tcPrChange w:id="851" w:author="钟 沛东" w:date="2019-05-10T00:18:00Z">
              <w:tcPr>
                <w:tcW w:w="1417" w:type="dxa"/>
                <w:tcBorders>
                  <w:top w:val="nil"/>
                  <w:left w:val="nil"/>
                  <w:bottom w:val="nil"/>
                  <w:right w:val="nil"/>
                </w:tcBorders>
                <w:shd w:val="clear" w:color="auto" w:fill="auto"/>
                <w:noWrap/>
                <w:vAlign w:val="center"/>
                <w:hideMark/>
              </w:tcPr>
            </w:tcPrChange>
          </w:tcPr>
          <w:p w14:paraId="40935638" w14:textId="3B23251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Change w:id="852" w:author="钟 沛东" w:date="2019-05-10T00:18:00Z">
              <w:tcPr>
                <w:tcW w:w="1134" w:type="dxa"/>
                <w:tcBorders>
                  <w:top w:val="nil"/>
                  <w:left w:val="nil"/>
                  <w:bottom w:val="nil"/>
                  <w:right w:val="nil"/>
                </w:tcBorders>
                <w:shd w:val="clear" w:color="auto" w:fill="auto"/>
                <w:noWrap/>
                <w:vAlign w:val="center"/>
                <w:hideMark/>
              </w:tcPr>
            </w:tcPrChange>
          </w:tcPr>
          <w:p w14:paraId="6F5F8180" w14:textId="4E52227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-1.880</w:t>
            </w:r>
          </w:p>
        </w:tc>
        <w:tc>
          <w:tcPr>
            <w:tcW w:w="1135" w:type="dxa"/>
            <w:tcBorders>
              <w:top w:val="nil"/>
              <w:left w:val="nil"/>
              <w:bottom w:val="nil"/>
              <w:right w:val="nil"/>
            </w:tcBorders>
            <w:shd w:val="clear" w:color="auto" w:fill="auto"/>
            <w:noWrap/>
            <w:vAlign w:val="center"/>
            <w:hideMark/>
            <w:tcPrChange w:id="853" w:author="钟 沛东" w:date="2019-05-10T00:18:00Z">
              <w:tcPr>
                <w:tcW w:w="1135" w:type="dxa"/>
                <w:tcBorders>
                  <w:top w:val="nil"/>
                  <w:left w:val="nil"/>
                  <w:bottom w:val="nil"/>
                  <w:right w:val="nil"/>
                </w:tcBorders>
                <w:shd w:val="clear" w:color="auto" w:fill="auto"/>
                <w:noWrap/>
                <w:vAlign w:val="center"/>
                <w:hideMark/>
              </w:tcPr>
            </w:tcPrChange>
          </w:tcPr>
          <w:p w14:paraId="3DF80B07" w14:textId="400123E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0.060</w:t>
            </w:r>
          </w:p>
        </w:tc>
      </w:tr>
      <w:tr w:rsidR="00E80FF4" w:rsidRPr="00C3017C" w14:paraId="0C1027FA" w14:textId="77777777" w:rsidTr="00550913">
        <w:trPr>
          <w:trHeight w:val="340"/>
          <w:jc w:val="center"/>
          <w:trPrChange w:id="854"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855" w:author="钟 沛东" w:date="2019-05-10T00:18:00Z">
              <w:tcPr>
                <w:tcW w:w="0" w:type="auto"/>
                <w:tcBorders>
                  <w:top w:val="nil"/>
                  <w:left w:val="nil"/>
                  <w:bottom w:val="nil"/>
                  <w:right w:val="nil"/>
                </w:tcBorders>
                <w:shd w:val="clear" w:color="auto" w:fill="auto"/>
                <w:noWrap/>
                <w:vAlign w:val="center"/>
                <w:hideMark/>
              </w:tcPr>
            </w:tcPrChange>
          </w:tcPr>
          <w:p w14:paraId="7D11A7ED" w14:textId="5E099F90"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856" w:author="曾 翠红" w:date="2019-05-10T21:17:00Z">
                  <w:rPr>
                    <w:rFonts w:ascii="Times New Roman" w:eastAsia="宋体" w:hAnsi="Times New Roman" w:cs="Times New Roman"/>
                    <w:i/>
                    <w:iCs/>
                    <w:color w:val="000000"/>
                    <w:sz w:val="21"/>
                    <w:szCs w:val="21"/>
                  </w:rPr>
                </w:rPrChange>
              </w:rPr>
              <w:t>ln</w:t>
            </w:r>
            <w:r w:rsidRPr="00C3017C">
              <w:rPr>
                <w:rFonts w:ascii="Times New Roman" w:eastAsia="宋体" w:hAnsi="Times New Roman" w:cs="Times New Roman"/>
                <w:i/>
                <w:iCs/>
                <w:color w:val="000000"/>
                <w:sz w:val="21"/>
                <w:szCs w:val="21"/>
              </w:rPr>
              <w:t>fertile</w:t>
            </w:r>
            <w:r w:rsidRPr="00CF1272">
              <w:rPr>
                <w:rFonts w:ascii="Times New Roman" w:eastAsia="宋体" w:hAnsi="Times New Roman" w:cs="Times New Roman"/>
                <w:iCs/>
                <w:color w:val="000000"/>
                <w:sz w:val="21"/>
                <w:szCs w:val="21"/>
                <w:rPrChange w:id="857" w:author="曾 翠红" w:date="2019-05-10T21:17:00Z">
                  <w:rPr>
                    <w:rFonts w:ascii="Times New Roman" w:eastAsia="宋体" w:hAnsi="Times New Roman" w:cs="Times New Roman"/>
                    <w:i/>
                    <w:iCs/>
                    <w:color w:val="000000"/>
                    <w:sz w:val="21"/>
                    <w:szCs w:val="21"/>
                  </w:rPr>
                </w:rPrChange>
              </w:rPr>
              <w:t>ln</w:t>
            </w:r>
            <w:del w:id="858" w:author="钟 沛东" w:date="2019-05-10T00:20:00Z">
              <w:r w:rsidRPr="00C3017C" w:rsidDel="00AA2B98">
                <w:rPr>
                  <w:rFonts w:ascii="Times New Roman" w:eastAsia="宋体" w:hAnsi="Times New Roman" w:cs="Times New Roman"/>
                  <w:i/>
                  <w:iCs/>
                  <w:color w:val="000000"/>
                  <w:sz w:val="21"/>
                  <w:szCs w:val="21"/>
                </w:rPr>
                <w:delText>machane</w:delText>
              </w:r>
            </w:del>
            <w:ins w:id="859" w:author="钟 沛东" w:date="2019-05-10T00:20:00Z">
              <w:r w:rsidR="00AA2B98">
                <w:rPr>
                  <w:rFonts w:ascii="Times New Roman" w:eastAsia="宋体" w:hAnsi="Times New Roman" w:cs="Times New Roman"/>
                  <w:i/>
                  <w:iCs/>
                  <w:color w:val="000000"/>
                  <w:sz w:val="21"/>
                  <w:szCs w:val="21"/>
                </w:rPr>
                <w:t>machine</w:t>
              </w:r>
            </w:ins>
          </w:p>
        </w:tc>
        <w:tc>
          <w:tcPr>
            <w:tcW w:w="1269" w:type="dxa"/>
            <w:tcBorders>
              <w:top w:val="nil"/>
              <w:left w:val="nil"/>
              <w:bottom w:val="nil"/>
              <w:right w:val="nil"/>
            </w:tcBorders>
            <w:shd w:val="clear" w:color="auto" w:fill="auto"/>
            <w:noWrap/>
            <w:vAlign w:val="center"/>
            <w:hideMark/>
            <w:tcPrChange w:id="860" w:author="钟 沛东" w:date="2019-05-10T00:18:00Z">
              <w:tcPr>
                <w:tcW w:w="1269" w:type="dxa"/>
                <w:tcBorders>
                  <w:top w:val="nil"/>
                  <w:left w:val="nil"/>
                  <w:bottom w:val="nil"/>
                  <w:right w:val="nil"/>
                </w:tcBorders>
                <w:shd w:val="clear" w:color="auto" w:fill="auto"/>
                <w:noWrap/>
                <w:vAlign w:val="center"/>
                <w:hideMark/>
              </w:tcPr>
            </w:tcPrChange>
          </w:tcPr>
          <w:p w14:paraId="2964183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Change w:id="861" w:author="钟 沛东" w:date="2019-05-10T00:18:00Z">
              <w:tcPr>
                <w:tcW w:w="1417" w:type="dxa"/>
                <w:tcBorders>
                  <w:top w:val="nil"/>
                  <w:left w:val="nil"/>
                  <w:bottom w:val="nil"/>
                  <w:right w:val="nil"/>
                </w:tcBorders>
                <w:shd w:val="clear" w:color="auto" w:fill="auto"/>
                <w:noWrap/>
                <w:vAlign w:val="center"/>
                <w:hideMark/>
              </w:tcPr>
            </w:tcPrChange>
          </w:tcPr>
          <w:p w14:paraId="0002168E" w14:textId="06CADAE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Change w:id="862" w:author="钟 沛东" w:date="2019-05-10T00:18:00Z">
              <w:tcPr>
                <w:tcW w:w="1134" w:type="dxa"/>
                <w:tcBorders>
                  <w:top w:val="nil"/>
                  <w:left w:val="nil"/>
                  <w:bottom w:val="nil"/>
                  <w:right w:val="nil"/>
                </w:tcBorders>
                <w:shd w:val="clear" w:color="auto" w:fill="auto"/>
                <w:noWrap/>
                <w:vAlign w:val="center"/>
                <w:hideMark/>
              </w:tcPr>
            </w:tcPrChange>
          </w:tcPr>
          <w:p w14:paraId="6B2802E0" w14:textId="2F3D0AD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-1.350</w:t>
            </w:r>
          </w:p>
        </w:tc>
        <w:tc>
          <w:tcPr>
            <w:tcW w:w="1135" w:type="dxa"/>
            <w:tcBorders>
              <w:top w:val="nil"/>
              <w:left w:val="nil"/>
              <w:bottom w:val="nil"/>
              <w:right w:val="nil"/>
            </w:tcBorders>
            <w:shd w:val="clear" w:color="auto" w:fill="auto"/>
            <w:noWrap/>
            <w:vAlign w:val="center"/>
            <w:hideMark/>
            <w:tcPrChange w:id="863" w:author="钟 沛东" w:date="2019-05-10T00:18:00Z">
              <w:tcPr>
                <w:tcW w:w="1135" w:type="dxa"/>
                <w:tcBorders>
                  <w:top w:val="nil"/>
                  <w:left w:val="nil"/>
                  <w:bottom w:val="nil"/>
                  <w:right w:val="nil"/>
                </w:tcBorders>
                <w:shd w:val="clear" w:color="auto" w:fill="auto"/>
                <w:noWrap/>
                <w:vAlign w:val="center"/>
                <w:hideMark/>
              </w:tcPr>
            </w:tcPrChange>
          </w:tcPr>
          <w:p w14:paraId="79033B8A" w14:textId="53D6A18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0.178</w:t>
            </w:r>
          </w:p>
        </w:tc>
      </w:tr>
      <w:tr w:rsidR="00E80FF4" w:rsidRPr="00C3017C" w14:paraId="33190860" w14:textId="77777777" w:rsidTr="00550913">
        <w:trPr>
          <w:trHeight w:val="340"/>
          <w:jc w:val="center"/>
          <w:trPrChange w:id="864"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865" w:author="钟 沛东" w:date="2019-05-10T00:18:00Z">
              <w:tcPr>
                <w:tcW w:w="0" w:type="auto"/>
                <w:tcBorders>
                  <w:top w:val="nil"/>
                  <w:left w:val="nil"/>
                  <w:bottom w:val="nil"/>
                  <w:right w:val="nil"/>
                </w:tcBorders>
                <w:shd w:val="clear" w:color="auto" w:fill="auto"/>
                <w:noWrap/>
                <w:vAlign w:val="center"/>
                <w:hideMark/>
              </w:tcPr>
            </w:tcPrChange>
          </w:tcPr>
          <w:p w14:paraId="62DA6B9F"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866" w:author="曾 翠红" w:date="2019-05-10T21:17:00Z">
                  <w:rPr>
                    <w:rFonts w:ascii="Times New Roman" w:eastAsia="宋体" w:hAnsi="Times New Roman" w:cs="Times New Roman"/>
                    <w:i/>
                    <w:iCs/>
                    <w:color w:val="000000"/>
                    <w:sz w:val="21"/>
                    <w:szCs w:val="21"/>
                  </w:rPr>
                </w:rPrChange>
              </w:rPr>
              <w:t>ln</w:t>
            </w:r>
            <w:r w:rsidRPr="00C3017C">
              <w:rPr>
                <w:rFonts w:ascii="Times New Roman" w:eastAsia="宋体" w:hAnsi="Times New Roman" w:cs="Times New Roman"/>
                <w:i/>
                <w:iCs/>
                <w:color w:val="000000"/>
                <w:sz w:val="21"/>
                <w:szCs w:val="21"/>
              </w:rPr>
              <w:t>fertile</w:t>
            </w:r>
            <w:r w:rsidRPr="00CF1272">
              <w:rPr>
                <w:rFonts w:ascii="Times New Roman" w:eastAsia="宋体" w:hAnsi="Times New Roman" w:cs="Times New Roman"/>
                <w:iCs/>
                <w:color w:val="000000"/>
                <w:sz w:val="21"/>
                <w:szCs w:val="21"/>
                <w:rPrChange w:id="867" w:author="曾 翠红" w:date="2019-05-10T21:17:00Z">
                  <w:rPr>
                    <w:rFonts w:ascii="Times New Roman" w:eastAsia="宋体" w:hAnsi="Times New Roman" w:cs="Times New Roman"/>
                    <w:i/>
                    <w:iCs/>
                    <w:color w:val="000000"/>
                    <w:sz w:val="21"/>
                    <w:szCs w:val="21"/>
                  </w:rPr>
                </w:rPrChange>
              </w:rPr>
              <w:t>ln</w:t>
            </w:r>
            <w:r w:rsidRPr="00C3017C">
              <w:rPr>
                <w:rFonts w:ascii="Times New Roman" w:eastAsia="宋体" w:hAnsi="Times New Roman" w:cs="Times New Roman"/>
                <w:i/>
                <w:iCs/>
                <w:color w:val="000000"/>
                <w:sz w:val="21"/>
                <w:szCs w:val="21"/>
              </w:rPr>
              <w:t>ot</w:t>
            </w:r>
          </w:p>
        </w:tc>
        <w:tc>
          <w:tcPr>
            <w:tcW w:w="1269" w:type="dxa"/>
            <w:tcBorders>
              <w:top w:val="nil"/>
              <w:left w:val="nil"/>
              <w:bottom w:val="nil"/>
              <w:right w:val="nil"/>
            </w:tcBorders>
            <w:shd w:val="clear" w:color="auto" w:fill="auto"/>
            <w:noWrap/>
            <w:vAlign w:val="center"/>
            <w:hideMark/>
            <w:tcPrChange w:id="868" w:author="钟 沛东" w:date="2019-05-10T00:18:00Z">
              <w:tcPr>
                <w:tcW w:w="1269" w:type="dxa"/>
                <w:tcBorders>
                  <w:top w:val="nil"/>
                  <w:left w:val="nil"/>
                  <w:bottom w:val="nil"/>
                  <w:right w:val="nil"/>
                </w:tcBorders>
                <w:shd w:val="clear" w:color="auto" w:fill="auto"/>
                <w:noWrap/>
                <w:vAlign w:val="center"/>
                <w:hideMark/>
              </w:tcPr>
            </w:tcPrChange>
          </w:tcPr>
          <w:p w14:paraId="705FAFB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-0.044***</w:t>
            </w:r>
          </w:p>
        </w:tc>
        <w:tc>
          <w:tcPr>
            <w:tcW w:w="1417" w:type="dxa"/>
            <w:tcBorders>
              <w:top w:val="nil"/>
              <w:left w:val="nil"/>
              <w:bottom w:val="nil"/>
              <w:right w:val="nil"/>
            </w:tcBorders>
            <w:shd w:val="clear" w:color="auto" w:fill="auto"/>
            <w:noWrap/>
            <w:vAlign w:val="center"/>
            <w:hideMark/>
            <w:tcPrChange w:id="869" w:author="钟 沛东" w:date="2019-05-10T00:18:00Z">
              <w:tcPr>
                <w:tcW w:w="1417" w:type="dxa"/>
                <w:tcBorders>
                  <w:top w:val="nil"/>
                  <w:left w:val="nil"/>
                  <w:bottom w:val="nil"/>
                  <w:right w:val="nil"/>
                </w:tcBorders>
                <w:shd w:val="clear" w:color="auto" w:fill="auto"/>
                <w:noWrap/>
                <w:vAlign w:val="center"/>
                <w:hideMark/>
              </w:tcPr>
            </w:tcPrChange>
          </w:tcPr>
          <w:p w14:paraId="21E5E4F7" w14:textId="6C00227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Change w:id="870" w:author="钟 沛东" w:date="2019-05-10T00:18:00Z">
              <w:tcPr>
                <w:tcW w:w="1134" w:type="dxa"/>
                <w:tcBorders>
                  <w:top w:val="nil"/>
                  <w:left w:val="nil"/>
                  <w:bottom w:val="nil"/>
                  <w:right w:val="nil"/>
                </w:tcBorders>
                <w:shd w:val="clear" w:color="auto" w:fill="auto"/>
                <w:noWrap/>
                <w:vAlign w:val="center"/>
                <w:hideMark/>
              </w:tcPr>
            </w:tcPrChange>
          </w:tcPr>
          <w:p w14:paraId="0B8DA296" w14:textId="5C38232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-3.220</w:t>
            </w:r>
          </w:p>
        </w:tc>
        <w:tc>
          <w:tcPr>
            <w:tcW w:w="1135" w:type="dxa"/>
            <w:tcBorders>
              <w:top w:val="nil"/>
              <w:left w:val="nil"/>
              <w:bottom w:val="nil"/>
              <w:right w:val="nil"/>
            </w:tcBorders>
            <w:shd w:val="clear" w:color="auto" w:fill="auto"/>
            <w:noWrap/>
            <w:vAlign w:val="center"/>
            <w:hideMark/>
            <w:tcPrChange w:id="871" w:author="钟 沛东" w:date="2019-05-10T00:18:00Z">
              <w:tcPr>
                <w:tcW w:w="1135" w:type="dxa"/>
                <w:tcBorders>
                  <w:top w:val="nil"/>
                  <w:left w:val="nil"/>
                  <w:bottom w:val="nil"/>
                  <w:right w:val="nil"/>
                </w:tcBorders>
                <w:shd w:val="clear" w:color="auto" w:fill="auto"/>
                <w:noWrap/>
                <w:vAlign w:val="center"/>
                <w:hideMark/>
              </w:tcPr>
            </w:tcPrChange>
          </w:tcPr>
          <w:p w14:paraId="53A31993" w14:textId="70AA424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r>
      <w:tr w:rsidR="00E80FF4" w:rsidRPr="00C3017C" w14:paraId="212919AE" w14:textId="77777777" w:rsidTr="00550913">
        <w:trPr>
          <w:trHeight w:val="340"/>
          <w:jc w:val="center"/>
          <w:trPrChange w:id="872"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873" w:author="钟 沛东" w:date="2019-05-10T00:18:00Z">
              <w:tcPr>
                <w:tcW w:w="0" w:type="auto"/>
                <w:tcBorders>
                  <w:top w:val="nil"/>
                  <w:left w:val="nil"/>
                  <w:bottom w:val="nil"/>
                  <w:right w:val="nil"/>
                </w:tcBorders>
                <w:shd w:val="clear" w:color="auto" w:fill="auto"/>
                <w:noWrap/>
                <w:vAlign w:val="center"/>
                <w:hideMark/>
              </w:tcPr>
            </w:tcPrChange>
          </w:tcPr>
          <w:p w14:paraId="62631AE6" w14:textId="323B4515"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874" w:author="曾 翠红" w:date="2019-05-10T21:17:00Z">
                  <w:rPr>
                    <w:rFonts w:ascii="Times New Roman" w:eastAsia="宋体" w:hAnsi="Times New Roman" w:cs="Times New Roman"/>
                    <w:i/>
                    <w:iCs/>
                    <w:color w:val="000000"/>
                    <w:sz w:val="21"/>
                    <w:szCs w:val="21"/>
                  </w:rPr>
                </w:rPrChange>
              </w:rPr>
              <w:t>ln</w:t>
            </w:r>
            <w:del w:id="875" w:author="钟 沛东" w:date="2019-05-10T00:20:00Z">
              <w:r w:rsidRPr="00C3017C" w:rsidDel="00AA2B98">
                <w:rPr>
                  <w:rFonts w:ascii="Times New Roman" w:eastAsia="宋体" w:hAnsi="Times New Roman" w:cs="Times New Roman"/>
                  <w:i/>
                  <w:iCs/>
                  <w:color w:val="000000"/>
                  <w:sz w:val="21"/>
                  <w:szCs w:val="21"/>
                </w:rPr>
                <w:delText>machane</w:delText>
              </w:r>
            </w:del>
            <w:ins w:id="876" w:author="钟 沛东" w:date="2019-05-10T00:20:00Z">
              <w:r w:rsidR="00AA2B98">
                <w:rPr>
                  <w:rFonts w:ascii="Times New Roman" w:eastAsia="宋体" w:hAnsi="Times New Roman" w:cs="Times New Roman"/>
                  <w:i/>
                  <w:iCs/>
                  <w:color w:val="000000"/>
                  <w:sz w:val="21"/>
                  <w:szCs w:val="21"/>
                </w:rPr>
                <w:t>machine</w:t>
              </w:r>
            </w:ins>
            <w:r w:rsidRPr="00CF1272">
              <w:rPr>
                <w:rFonts w:ascii="Times New Roman" w:eastAsia="宋体" w:hAnsi="Times New Roman" w:cs="Times New Roman"/>
                <w:iCs/>
                <w:color w:val="000000"/>
                <w:sz w:val="21"/>
                <w:szCs w:val="21"/>
                <w:rPrChange w:id="877" w:author="曾 翠红" w:date="2019-05-10T21:17:00Z">
                  <w:rPr>
                    <w:rFonts w:ascii="Times New Roman" w:eastAsia="宋体" w:hAnsi="Times New Roman" w:cs="Times New Roman"/>
                    <w:i/>
                    <w:iCs/>
                    <w:color w:val="000000"/>
                    <w:sz w:val="21"/>
                    <w:szCs w:val="21"/>
                  </w:rPr>
                </w:rPrChange>
              </w:rPr>
              <w:t>ln</w:t>
            </w:r>
            <w:r w:rsidRPr="00C3017C">
              <w:rPr>
                <w:rFonts w:ascii="Times New Roman" w:eastAsia="宋体" w:hAnsi="Times New Roman" w:cs="Times New Roman"/>
                <w:i/>
                <w:iCs/>
                <w:color w:val="000000"/>
                <w:sz w:val="21"/>
                <w:szCs w:val="21"/>
              </w:rPr>
              <w:t>ot</w:t>
            </w:r>
          </w:p>
        </w:tc>
        <w:tc>
          <w:tcPr>
            <w:tcW w:w="1269" w:type="dxa"/>
            <w:tcBorders>
              <w:top w:val="nil"/>
              <w:left w:val="nil"/>
              <w:bottom w:val="nil"/>
              <w:right w:val="nil"/>
            </w:tcBorders>
            <w:shd w:val="clear" w:color="auto" w:fill="auto"/>
            <w:noWrap/>
            <w:vAlign w:val="center"/>
            <w:hideMark/>
            <w:tcPrChange w:id="878" w:author="钟 沛东" w:date="2019-05-10T00:18:00Z">
              <w:tcPr>
                <w:tcW w:w="1269" w:type="dxa"/>
                <w:tcBorders>
                  <w:top w:val="nil"/>
                  <w:left w:val="nil"/>
                  <w:bottom w:val="nil"/>
                  <w:right w:val="nil"/>
                </w:tcBorders>
                <w:shd w:val="clear" w:color="auto" w:fill="auto"/>
                <w:noWrap/>
                <w:vAlign w:val="center"/>
                <w:hideMark/>
              </w:tcPr>
            </w:tcPrChange>
          </w:tcPr>
          <w:p w14:paraId="0F0BC31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Change w:id="879" w:author="钟 沛东" w:date="2019-05-10T00:18:00Z">
              <w:tcPr>
                <w:tcW w:w="1417" w:type="dxa"/>
                <w:tcBorders>
                  <w:top w:val="nil"/>
                  <w:left w:val="nil"/>
                  <w:bottom w:val="nil"/>
                  <w:right w:val="nil"/>
                </w:tcBorders>
                <w:shd w:val="clear" w:color="auto" w:fill="auto"/>
                <w:noWrap/>
                <w:vAlign w:val="center"/>
                <w:hideMark/>
              </w:tcPr>
            </w:tcPrChange>
          </w:tcPr>
          <w:p w14:paraId="51484BE1" w14:textId="4EBE4C5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Change w:id="880" w:author="钟 沛东" w:date="2019-05-10T00:18:00Z">
              <w:tcPr>
                <w:tcW w:w="1134" w:type="dxa"/>
                <w:tcBorders>
                  <w:top w:val="nil"/>
                  <w:left w:val="nil"/>
                  <w:bottom w:val="nil"/>
                  <w:right w:val="nil"/>
                </w:tcBorders>
                <w:shd w:val="clear" w:color="auto" w:fill="auto"/>
                <w:noWrap/>
                <w:vAlign w:val="center"/>
                <w:hideMark/>
              </w:tcPr>
            </w:tcPrChange>
          </w:tcPr>
          <w:p w14:paraId="5D93E09C" w14:textId="7584048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-1.040</w:t>
            </w:r>
          </w:p>
        </w:tc>
        <w:tc>
          <w:tcPr>
            <w:tcW w:w="1135" w:type="dxa"/>
            <w:tcBorders>
              <w:top w:val="nil"/>
              <w:left w:val="nil"/>
              <w:bottom w:val="nil"/>
              <w:right w:val="nil"/>
            </w:tcBorders>
            <w:shd w:val="clear" w:color="auto" w:fill="auto"/>
            <w:noWrap/>
            <w:vAlign w:val="center"/>
            <w:hideMark/>
            <w:tcPrChange w:id="881" w:author="钟 沛东" w:date="2019-05-10T00:18:00Z">
              <w:tcPr>
                <w:tcW w:w="1135" w:type="dxa"/>
                <w:tcBorders>
                  <w:top w:val="nil"/>
                  <w:left w:val="nil"/>
                  <w:bottom w:val="nil"/>
                  <w:right w:val="nil"/>
                </w:tcBorders>
                <w:shd w:val="clear" w:color="auto" w:fill="auto"/>
                <w:noWrap/>
                <w:vAlign w:val="center"/>
                <w:hideMark/>
              </w:tcPr>
            </w:tcPrChange>
          </w:tcPr>
          <w:p w14:paraId="0D1CB3C4" w14:textId="64AE246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0.299</w:t>
            </w:r>
          </w:p>
        </w:tc>
      </w:tr>
      <w:tr w:rsidR="00E80FF4" w:rsidRPr="00C3017C" w14:paraId="4D19EA3D" w14:textId="77777777" w:rsidTr="00550913">
        <w:trPr>
          <w:trHeight w:val="340"/>
          <w:jc w:val="center"/>
          <w:trPrChange w:id="882"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883" w:author="钟 沛东" w:date="2019-05-10T00:18:00Z">
              <w:tcPr>
                <w:tcW w:w="0" w:type="auto"/>
                <w:tcBorders>
                  <w:top w:val="nil"/>
                  <w:left w:val="nil"/>
                  <w:bottom w:val="nil"/>
                  <w:right w:val="nil"/>
                </w:tcBorders>
                <w:shd w:val="clear" w:color="auto" w:fill="auto"/>
                <w:noWrap/>
                <w:vAlign w:val="center"/>
                <w:hideMark/>
              </w:tcPr>
            </w:tcPrChange>
          </w:tcPr>
          <w:p w14:paraId="40CAF9E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sex</w:t>
            </w:r>
          </w:p>
        </w:tc>
        <w:tc>
          <w:tcPr>
            <w:tcW w:w="1269" w:type="dxa"/>
            <w:tcBorders>
              <w:top w:val="nil"/>
              <w:left w:val="nil"/>
              <w:bottom w:val="nil"/>
              <w:right w:val="nil"/>
            </w:tcBorders>
            <w:shd w:val="clear" w:color="auto" w:fill="auto"/>
            <w:noWrap/>
            <w:vAlign w:val="center"/>
            <w:hideMark/>
            <w:tcPrChange w:id="884" w:author="钟 沛东" w:date="2019-05-10T00:18:00Z">
              <w:tcPr>
                <w:tcW w:w="1269" w:type="dxa"/>
                <w:tcBorders>
                  <w:top w:val="nil"/>
                  <w:left w:val="nil"/>
                  <w:bottom w:val="nil"/>
                  <w:right w:val="nil"/>
                </w:tcBorders>
                <w:shd w:val="clear" w:color="auto" w:fill="auto"/>
                <w:noWrap/>
                <w:vAlign w:val="center"/>
                <w:hideMark/>
              </w:tcPr>
            </w:tcPrChange>
          </w:tcPr>
          <w:p w14:paraId="45E12C7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417" w:type="dxa"/>
            <w:tcBorders>
              <w:top w:val="nil"/>
              <w:left w:val="nil"/>
              <w:bottom w:val="nil"/>
              <w:right w:val="nil"/>
            </w:tcBorders>
            <w:shd w:val="clear" w:color="auto" w:fill="auto"/>
            <w:noWrap/>
            <w:vAlign w:val="center"/>
            <w:hideMark/>
            <w:tcPrChange w:id="885" w:author="钟 沛东" w:date="2019-05-10T00:18:00Z">
              <w:tcPr>
                <w:tcW w:w="1417" w:type="dxa"/>
                <w:tcBorders>
                  <w:top w:val="nil"/>
                  <w:left w:val="nil"/>
                  <w:bottom w:val="nil"/>
                  <w:right w:val="nil"/>
                </w:tcBorders>
                <w:shd w:val="clear" w:color="auto" w:fill="auto"/>
                <w:noWrap/>
                <w:vAlign w:val="center"/>
                <w:hideMark/>
              </w:tcPr>
            </w:tcPrChange>
          </w:tcPr>
          <w:p w14:paraId="6A74ABFF" w14:textId="07B7655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Change w:id="886" w:author="钟 沛东" w:date="2019-05-10T00:18:00Z">
              <w:tcPr>
                <w:tcW w:w="1134" w:type="dxa"/>
                <w:tcBorders>
                  <w:top w:val="nil"/>
                  <w:left w:val="nil"/>
                  <w:bottom w:val="nil"/>
                  <w:right w:val="nil"/>
                </w:tcBorders>
                <w:shd w:val="clear" w:color="auto" w:fill="auto"/>
                <w:noWrap/>
                <w:vAlign w:val="center"/>
                <w:hideMark/>
              </w:tcPr>
            </w:tcPrChange>
          </w:tcPr>
          <w:p w14:paraId="18F747C1" w14:textId="21B7F0A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-0.390</w:t>
            </w:r>
          </w:p>
        </w:tc>
        <w:tc>
          <w:tcPr>
            <w:tcW w:w="1135" w:type="dxa"/>
            <w:tcBorders>
              <w:top w:val="nil"/>
              <w:left w:val="nil"/>
              <w:bottom w:val="nil"/>
              <w:right w:val="nil"/>
            </w:tcBorders>
            <w:shd w:val="clear" w:color="auto" w:fill="auto"/>
            <w:noWrap/>
            <w:vAlign w:val="center"/>
            <w:hideMark/>
            <w:tcPrChange w:id="887" w:author="钟 沛东" w:date="2019-05-10T00:18:00Z">
              <w:tcPr>
                <w:tcW w:w="1135" w:type="dxa"/>
                <w:tcBorders>
                  <w:top w:val="nil"/>
                  <w:left w:val="nil"/>
                  <w:bottom w:val="nil"/>
                  <w:right w:val="nil"/>
                </w:tcBorders>
                <w:shd w:val="clear" w:color="auto" w:fill="auto"/>
                <w:noWrap/>
                <w:vAlign w:val="center"/>
                <w:hideMark/>
              </w:tcPr>
            </w:tcPrChange>
          </w:tcPr>
          <w:p w14:paraId="61888317" w14:textId="28992BE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0.699</w:t>
            </w:r>
          </w:p>
        </w:tc>
      </w:tr>
      <w:tr w:rsidR="00E80FF4" w:rsidRPr="00C3017C" w14:paraId="401E20BE" w14:textId="77777777" w:rsidTr="00550913">
        <w:trPr>
          <w:trHeight w:val="340"/>
          <w:jc w:val="center"/>
          <w:trPrChange w:id="888"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889" w:author="钟 沛东" w:date="2019-05-10T00:18:00Z">
              <w:tcPr>
                <w:tcW w:w="0" w:type="auto"/>
                <w:tcBorders>
                  <w:top w:val="nil"/>
                  <w:left w:val="nil"/>
                  <w:bottom w:val="nil"/>
                  <w:right w:val="nil"/>
                </w:tcBorders>
                <w:shd w:val="clear" w:color="auto" w:fill="auto"/>
                <w:noWrap/>
                <w:vAlign w:val="center"/>
                <w:hideMark/>
              </w:tcPr>
            </w:tcPrChange>
          </w:tcPr>
          <w:p w14:paraId="763BFAA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age</w:t>
            </w:r>
          </w:p>
        </w:tc>
        <w:tc>
          <w:tcPr>
            <w:tcW w:w="1269" w:type="dxa"/>
            <w:tcBorders>
              <w:top w:val="nil"/>
              <w:left w:val="nil"/>
              <w:bottom w:val="nil"/>
              <w:right w:val="nil"/>
            </w:tcBorders>
            <w:shd w:val="clear" w:color="auto" w:fill="auto"/>
            <w:noWrap/>
            <w:vAlign w:val="center"/>
            <w:hideMark/>
            <w:tcPrChange w:id="890" w:author="钟 沛东" w:date="2019-05-10T00:18:00Z">
              <w:tcPr>
                <w:tcW w:w="1269" w:type="dxa"/>
                <w:tcBorders>
                  <w:top w:val="nil"/>
                  <w:left w:val="nil"/>
                  <w:bottom w:val="nil"/>
                  <w:right w:val="nil"/>
                </w:tcBorders>
                <w:shd w:val="clear" w:color="auto" w:fill="auto"/>
                <w:noWrap/>
                <w:vAlign w:val="center"/>
                <w:hideMark/>
              </w:tcPr>
            </w:tcPrChange>
          </w:tcPr>
          <w:p w14:paraId="760CBAD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Change w:id="891" w:author="钟 沛东" w:date="2019-05-10T00:18:00Z">
              <w:tcPr>
                <w:tcW w:w="1417" w:type="dxa"/>
                <w:tcBorders>
                  <w:top w:val="nil"/>
                  <w:left w:val="nil"/>
                  <w:bottom w:val="nil"/>
                  <w:right w:val="nil"/>
                </w:tcBorders>
                <w:shd w:val="clear" w:color="auto" w:fill="auto"/>
                <w:noWrap/>
                <w:vAlign w:val="center"/>
                <w:hideMark/>
              </w:tcPr>
            </w:tcPrChange>
          </w:tcPr>
          <w:p w14:paraId="61692EB6" w14:textId="173573C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Change w:id="892" w:author="钟 沛东" w:date="2019-05-10T00:18:00Z">
              <w:tcPr>
                <w:tcW w:w="1134" w:type="dxa"/>
                <w:tcBorders>
                  <w:top w:val="nil"/>
                  <w:left w:val="nil"/>
                  <w:bottom w:val="nil"/>
                  <w:right w:val="nil"/>
                </w:tcBorders>
                <w:shd w:val="clear" w:color="auto" w:fill="auto"/>
                <w:noWrap/>
                <w:vAlign w:val="center"/>
                <w:hideMark/>
              </w:tcPr>
            </w:tcPrChange>
          </w:tcPr>
          <w:p w14:paraId="1B31DD27" w14:textId="78A7DB6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2.620</w:t>
            </w:r>
          </w:p>
        </w:tc>
        <w:tc>
          <w:tcPr>
            <w:tcW w:w="1135" w:type="dxa"/>
            <w:tcBorders>
              <w:top w:val="nil"/>
              <w:left w:val="nil"/>
              <w:bottom w:val="nil"/>
              <w:right w:val="nil"/>
            </w:tcBorders>
            <w:shd w:val="clear" w:color="auto" w:fill="auto"/>
            <w:noWrap/>
            <w:vAlign w:val="center"/>
            <w:hideMark/>
            <w:tcPrChange w:id="893" w:author="钟 沛东" w:date="2019-05-10T00:18:00Z">
              <w:tcPr>
                <w:tcW w:w="1135" w:type="dxa"/>
                <w:tcBorders>
                  <w:top w:val="nil"/>
                  <w:left w:val="nil"/>
                  <w:bottom w:val="nil"/>
                  <w:right w:val="nil"/>
                </w:tcBorders>
                <w:shd w:val="clear" w:color="auto" w:fill="auto"/>
                <w:noWrap/>
                <w:vAlign w:val="center"/>
                <w:hideMark/>
              </w:tcPr>
            </w:tcPrChange>
          </w:tcPr>
          <w:p w14:paraId="62FDDD42" w14:textId="5A99FD0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r>
      <w:tr w:rsidR="00E80FF4" w:rsidRPr="00C3017C" w14:paraId="44EF17F8" w14:textId="77777777" w:rsidTr="00550913">
        <w:trPr>
          <w:trHeight w:val="340"/>
          <w:jc w:val="center"/>
          <w:trPrChange w:id="894"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895" w:author="钟 沛东" w:date="2019-05-10T00:18:00Z">
              <w:tcPr>
                <w:tcW w:w="0" w:type="auto"/>
                <w:tcBorders>
                  <w:top w:val="nil"/>
                  <w:left w:val="nil"/>
                  <w:bottom w:val="nil"/>
                  <w:right w:val="nil"/>
                </w:tcBorders>
                <w:shd w:val="clear" w:color="auto" w:fill="auto"/>
                <w:noWrap/>
                <w:vAlign w:val="center"/>
                <w:hideMark/>
              </w:tcPr>
            </w:tcPrChange>
          </w:tcPr>
          <w:p w14:paraId="5EDAE4D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educ</w:t>
            </w:r>
          </w:p>
        </w:tc>
        <w:tc>
          <w:tcPr>
            <w:tcW w:w="1269" w:type="dxa"/>
            <w:tcBorders>
              <w:top w:val="nil"/>
              <w:left w:val="nil"/>
              <w:bottom w:val="nil"/>
              <w:right w:val="nil"/>
            </w:tcBorders>
            <w:shd w:val="clear" w:color="auto" w:fill="auto"/>
            <w:noWrap/>
            <w:vAlign w:val="center"/>
            <w:hideMark/>
            <w:tcPrChange w:id="896" w:author="钟 沛东" w:date="2019-05-10T00:18:00Z">
              <w:tcPr>
                <w:tcW w:w="1269" w:type="dxa"/>
                <w:tcBorders>
                  <w:top w:val="nil"/>
                  <w:left w:val="nil"/>
                  <w:bottom w:val="nil"/>
                  <w:right w:val="nil"/>
                </w:tcBorders>
                <w:shd w:val="clear" w:color="auto" w:fill="auto"/>
                <w:noWrap/>
                <w:vAlign w:val="center"/>
                <w:hideMark/>
              </w:tcPr>
            </w:tcPrChange>
          </w:tcPr>
          <w:p w14:paraId="0E8A5225"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0.003**</w:t>
            </w:r>
          </w:p>
        </w:tc>
        <w:tc>
          <w:tcPr>
            <w:tcW w:w="1417" w:type="dxa"/>
            <w:tcBorders>
              <w:top w:val="nil"/>
              <w:left w:val="nil"/>
              <w:bottom w:val="nil"/>
              <w:right w:val="nil"/>
            </w:tcBorders>
            <w:shd w:val="clear" w:color="auto" w:fill="auto"/>
            <w:noWrap/>
            <w:vAlign w:val="center"/>
            <w:hideMark/>
            <w:tcPrChange w:id="897" w:author="钟 沛东" w:date="2019-05-10T00:18:00Z">
              <w:tcPr>
                <w:tcW w:w="1417" w:type="dxa"/>
                <w:tcBorders>
                  <w:top w:val="nil"/>
                  <w:left w:val="nil"/>
                  <w:bottom w:val="nil"/>
                  <w:right w:val="nil"/>
                </w:tcBorders>
                <w:shd w:val="clear" w:color="auto" w:fill="auto"/>
                <w:noWrap/>
                <w:vAlign w:val="center"/>
                <w:hideMark/>
              </w:tcPr>
            </w:tcPrChange>
          </w:tcPr>
          <w:p w14:paraId="6B7E0BD6" w14:textId="608BD48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Change w:id="898" w:author="钟 沛东" w:date="2019-05-10T00:18:00Z">
              <w:tcPr>
                <w:tcW w:w="1134" w:type="dxa"/>
                <w:tcBorders>
                  <w:top w:val="nil"/>
                  <w:left w:val="nil"/>
                  <w:bottom w:val="nil"/>
                  <w:right w:val="nil"/>
                </w:tcBorders>
                <w:shd w:val="clear" w:color="auto" w:fill="auto"/>
                <w:noWrap/>
                <w:vAlign w:val="center"/>
                <w:hideMark/>
              </w:tcPr>
            </w:tcPrChange>
          </w:tcPr>
          <w:p w14:paraId="5D990BFF" w14:textId="6F64E541"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1.980</w:t>
            </w:r>
          </w:p>
        </w:tc>
        <w:tc>
          <w:tcPr>
            <w:tcW w:w="1135" w:type="dxa"/>
            <w:tcBorders>
              <w:top w:val="nil"/>
              <w:left w:val="nil"/>
              <w:bottom w:val="nil"/>
              <w:right w:val="nil"/>
            </w:tcBorders>
            <w:shd w:val="clear" w:color="auto" w:fill="auto"/>
            <w:noWrap/>
            <w:vAlign w:val="center"/>
            <w:hideMark/>
            <w:tcPrChange w:id="899" w:author="钟 沛东" w:date="2019-05-10T00:18:00Z">
              <w:tcPr>
                <w:tcW w:w="1135" w:type="dxa"/>
                <w:tcBorders>
                  <w:top w:val="nil"/>
                  <w:left w:val="nil"/>
                  <w:bottom w:val="nil"/>
                  <w:right w:val="nil"/>
                </w:tcBorders>
                <w:shd w:val="clear" w:color="auto" w:fill="auto"/>
                <w:noWrap/>
                <w:vAlign w:val="center"/>
                <w:hideMark/>
              </w:tcPr>
            </w:tcPrChange>
          </w:tcPr>
          <w:p w14:paraId="536E2E32" w14:textId="0CBBE0E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0.048</w:t>
            </w:r>
          </w:p>
        </w:tc>
      </w:tr>
      <w:tr w:rsidR="00E80FF4" w:rsidRPr="00C3017C" w14:paraId="26D90AE3" w14:textId="77777777" w:rsidTr="00550913">
        <w:trPr>
          <w:trHeight w:val="340"/>
          <w:jc w:val="center"/>
          <w:trPrChange w:id="900"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901" w:author="钟 沛东" w:date="2019-05-10T00:18:00Z">
              <w:tcPr>
                <w:tcW w:w="0" w:type="auto"/>
                <w:tcBorders>
                  <w:top w:val="nil"/>
                  <w:left w:val="nil"/>
                  <w:bottom w:val="nil"/>
                  <w:right w:val="nil"/>
                </w:tcBorders>
                <w:shd w:val="clear" w:color="auto" w:fill="auto"/>
                <w:noWrap/>
                <w:vAlign w:val="center"/>
                <w:hideMark/>
              </w:tcPr>
            </w:tcPrChange>
          </w:tcPr>
          <w:p w14:paraId="23775CD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train</w:t>
            </w:r>
          </w:p>
        </w:tc>
        <w:tc>
          <w:tcPr>
            <w:tcW w:w="1269" w:type="dxa"/>
            <w:tcBorders>
              <w:top w:val="nil"/>
              <w:left w:val="nil"/>
              <w:bottom w:val="nil"/>
              <w:right w:val="nil"/>
            </w:tcBorders>
            <w:shd w:val="clear" w:color="auto" w:fill="auto"/>
            <w:noWrap/>
            <w:vAlign w:val="center"/>
            <w:hideMark/>
            <w:tcPrChange w:id="902" w:author="钟 沛东" w:date="2019-05-10T00:18:00Z">
              <w:tcPr>
                <w:tcW w:w="1269" w:type="dxa"/>
                <w:tcBorders>
                  <w:top w:val="nil"/>
                  <w:left w:val="nil"/>
                  <w:bottom w:val="nil"/>
                  <w:right w:val="nil"/>
                </w:tcBorders>
                <w:shd w:val="clear" w:color="auto" w:fill="auto"/>
                <w:noWrap/>
                <w:vAlign w:val="center"/>
                <w:hideMark/>
              </w:tcPr>
            </w:tcPrChange>
          </w:tcPr>
          <w:p w14:paraId="35314C1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Change w:id="903" w:author="钟 沛东" w:date="2019-05-10T00:18:00Z">
              <w:tcPr>
                <w:tcW w:w="1417" w:type="dxa"/>
                <w:tcBorders>
                  <w:top w:val="nil"/>
                  <w:left w:val="nil"/>
                  <w:bottom w:val="nil"/>
                  <w:right w:val="nil"/>
                </w:tcBorders>
                <w:shd w:val="clear" w:color="auto" w:fill="auto"/>
                <w:noWrap/>
                <w:vAlign w:val="center"/>
                <w:hideMark/>
              </w:tcPr>
            </w:tcPrChange>
          </w:tcPr>
          <w:p w14:paraId="3F41F497" w14:textId="1EAEF1B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Change w:id="904" w:author="钟 沛东" w:date="2019-05-10T00:18:00Z">
              <w:tcPr>
                <w:tcW w:w="1134" w:type="dxa"/>
                <w:tcBorders>
                  <w:top w:val="nil"/>
                  <w:left w:val="nil"/>
                  <w:bottom w:val="nil"/>
                  <w:right w:val="nil"/>
                </w:tcBorders>
                <w:shd w:val="clear" w:color="auto" w:fill="auto"/>
                <w:noWrap/>
                <w:vAlign w:val="center"/>
                <w:hideMark/>
              </w:tcPr>
            </w:tcPrChange>
          </w:tcPr>
          <w:p w14:paraId="60510897" w14:textId="387C4C2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-1.760</w:t>
            </w:r>
          </w:p>
        </w:tc>
        <w:tc>
          <w:tcPr>
            <w:tcW w:w="1135" w:type="dxa"/>
            <w:tcBorders>
              <w:top w:val="nil"/>
              <w:left w:val="nil"/>
              <w:bottom w:val="nil"/>
              <w:right w:val="nil"/>
            </w:tcBorders>
            <w:shd w:val="clear" w:color="auto" w:fill="auto"/>
            <w:noWrap/>
            <w:vAlign w:val="center"/>
            <w:hideMark/>
            <w:tcPrChange w:id="905" w:author="钟 沛东" w:date="2019-05-10T00:18:00Z">
              <w:tcPr>
                <w:tcW w:w="1135" w:type="dxa"/>
                <w:tcBorders>
                  <w:top w:val="nil"/>
                  <w:left w:val="nil"/>
                  <w:bottom w:val="nil"/>
                  <w:right w:val="nil"/>
                </w:tcBorders>
                <w:shd w:val="clear" w:color="auto" w:fill="auto"/>
                <w:noWrap/>
                <w:vAlign w:val="center"/>
                <w:hideMark/>
              </w:tcPr>
            </w:tcPrChange>
          </w:tcPr>
          <w:p w14:paraId="1FC36A7D" w14:textId="138351D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0.078</w:t>
            </w:r>
          </w:p>
        </w:tc>
      </w:tr>
      <w:tr w:rsidR="00E80FF4" w:rsidRPr="00C3017C" w14:paraId="19CA7416" w14:textId="77777777" w:rsidTr="00550913">
        <w:trPr>
          <w:trHeight w:val="340"/>
          <w:jc w:val="center"/>
          <w:trPrChange w:id="906"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907" w:author="钟 沛东" w:date="2019-05-10T00:18:00Z">
              <w:tcPr>
                <w:tcW w:w="0" w:type="auto"/>
                <w:tcBorders>
                  <w:top w:val="nil"/>
                  <w:left w:val="nil"/>
                  <w:bottom w:val="nil"/>
                  <w:right w:val="nil"/>
                </w:tcBorders>
                <w:shd w:val="clear" w:color="auto" w:fill="auto"/>
                <w:noWrap/>
                <w:vAlign w:val="center"/>
                <w:hideMark/>
              </w:tcPr>
            </w:tcPrChange>
          </w:tcPr>
          <w:p w14:paraId="6F83794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health</w:t>
            </w:r>
          </w:p>
        </w:tc>
        <w:tc>
          <w:tcPr>
            <w:tcW w:w="1269" w:type="dxa"/>
            <w:tcBorders>
              <w:top w:val="nil"/>
              <w:left w:val="nil"/>
              <w:bottom w:val="nil"/>
              <w:right w:val="nil"/>
            </w:tcBorders>
            <w:shd w:val="clear" w:color="auto" w:fill="auto"/>
            <w:noWrap/>
            <w:vAlign w:val="center"/>
            <w:hideMark/>
            <w:tcPrChange w:id="908" w:author="钟 沛东" w:date="2019-05-10T00:18:00Z">
              <w:tcPr>
                <w:tcW w:w="1269" w:type="dxa"/>
                <w:tcBorders>
                  <w:top w:val="nil"/>
                  <w:left w:val="nil"/>
                  <w:bottom w:val="nil"/>
                  <w:right w:val="nil"/>
                </w:tcBorders>
                <w:shd w:val="clear" w:color="auto" w:fill="auto"/>
                <w:noWrap/>
                <w:vAlign w:val="center"/>
                <w:hideMark/>
              </w:tcPr>
            </w:tcPrChange>
          </w:tcPr>
          <w:p w14:paraId="21CFCE2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0.023***</w:t>
            </w:r>
          </w:p>
        </w:tc>
        <w:tc>
          <w:tcPr>
            <w:tcW w:w="1417" w:type="dxa"/>
            <w:tcBorders>
              <w:top w:val="nil"/>
              <w:left w:val="nil"/>
              <w:bottom w:val="nil"/>
              <w:right w:val="nil"/>
            </w:tcBorders>
            <w:shd w:val="clear" w:color="auto" w:fill="auto"/>
            <w:noWrap/>
            <w:vAlign w:val="center"/>
            <w:hideMark/>
            <w:tcPrChange w:id="909" w:author="钟 沛东" w:date="2019-05-10T00:18:00Z">
              <w:tcPr>
                <w:tcW w:w="1417" w:type="dxa"/>
                <w:tcBorders>
                  <w:top w:val="nil"/>
                  <w:left w:val="nil"/>
                  <w:bottom w:val="nil"/>
                  <w:right w:val="nil"/>
                </w:tcBorders>
                <w:shd w:val="clear" w:color="auto" w:fill="auto"/>
                <w:noWrap/>
                <w:vAlign w:val="center"/>
                <w:hideMark/>
              </w:tcPr>
            </w:tcPrChange>
          </w:tcPr>
          <w:p w14:paraId="3C24FE65" w14:textId="2FE833E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Change w:id="910" w:author="钟 沛东" w:date="2019-05-10T00:18:00Z">
              <w:tcPr>
                <w:tcW w:w="1134" w:type="dxa"/>
                <w:tcBorders>
                  <w:top w:val="nil"/>
                  <w:left w:val="nil"/>
                  <w:bottom w:val="nil"/>
                  <w:right w:val="nil"/>
                </w:tcBorders>
                <w:shd w:val="clear" w:color="auto" w:fill="auto"/>
                <w:noWrap/>
                <w:vAlign w:val="center"/>
                <w:hideMark/>
              </w:tcPr>
            </w:tcPrChange>
          </w:tcPr>
          <w:p w14:paraId="72403A10" w14:textId="7A1BC34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5.050</w:t>
            </w:r>
          </w:p>
        </w:tc>
        <w:tc>
          <w:tcPr>
            <w:tcW w:w="1135" w:type="dxa"/>
            <w:tcBorders>
              <w:top w:val="nil"/>
              <w:left w:val="nil"/>
              <w:bottom w:val="nil"/>
              <w:right w:val="nil"/>
            </w:tcBorders>
            <w:shd w:val="clear" w:color="auto" w:fill="auto"/>
            <w:noWrap/>
            <w:vAlign w:val="center"/>
            <w:hideMark/>
            <w:tcPrChange w:id="911" w:author="钟 沛东" w:date="2019-05-10T00:18:00Z">
              <w:tcPr>
                <w:tcW w:w="1135" w:type="dxa"/>
                <w:tcBorders>
                  <w:top w:val="nil"/>
                  <w:left w:val="nil"/>
                  <w:bottom w:val="nil"/>
                  <w:right w:val="nil"/>
                </w:tcBorders>
                <w:shd w:val="clear" w:color="auto" w:fill="auto"/>
                <w:noWrap/>
                <w:vAlign w:val="center"/>
                <w:hideMark/>
              </w:tcPr>
            </w:tcPrChange>
          </w:tcPr>
          <w:p w14:paraId="25005BB2" w14:textId="161ED0D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3F2ACF4" w14:textId="77777777" w:rsidTr="00550913">
        <w:trPr>
          <w:trHeight w:val="340"/>
          <w:jc w:val="center"/>
          <w:trPrChange w:id="912"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913" w:author="钟 沛东" w:date="2019-05-10T00:18:00Z">
              <w:tcPr>
                <w:tcW w:w="0" w:type="auto"/>
                <w:tcBorders>
                  <w:top w:val="nil"/>
                  <w:left w:val="nil"/>
                  <w:bottom w:val="nil"/>
                  <w:right w:val="nil"/>
                </w:tcBorders>
                <w:shd w:val="clear" w:color="auto" w:fill="auto"/>
                <w:noWrap/>
                <w:vAlign w:val="center"/>
                <w:hideMark/>
              </w:tcPr>
            </w:tcPrChange>
          </w:tcPr>
          <w:p w14:paraId="06D44138"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status</w:t>
            </w:r>
          </w:p>
        </w:tc>
        <w:tc>
          <w:tcPr>
            <w:tcW w:w="1269" w:type="dxa"/>
            <w:tcBorders>
              <w:top w:val="nil"/>
              <w:left w:val="nil"/>
              <w:bottom w:val="nil"/>
              <w:right w:val="nil"/>
            </w:tcBorders>
            <w:shd w:val="clear" w:color="auto" w:fill="auto"/>
            <w:noWrap/>
            <w:vAlign w:val="center"/>
            <w:hideMark/>
            <w:tcPrChange w:id="914" w:author="钟 沛东" w:date="2019-05-10T00:18:00Z">
              <w:tcPr>
                <w:tcW w:w="1269" w:type="dxa"/>
                <w:tcBorders>
                  <w:top w:val="nil"/>
                  <w:left w:val="nil"/>
                  <w:bottom w:val="nil"/>
                  <w:right w:val="nil"/>
                </w:tcBorders>
                <w:shd w:val="clear" w:color="auto" w:fill="auto"/>
                <w:noWrap/>
                <w:vAlign w:val="center"/>
                <w:hideMark/>
              </w:tcPr>
            </w:tcPrChange>
          </w:tcPr>
          <w:p w14:paraId="17D6B0E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Change w:id="915" w:author="钟 沛东" w:date="2019-05-10T00:18:00Z">
              <w:tcPr>
                <w:tcW w:w="1417" w:type="dxa"/>
                <w:tcBorders>
                  <w:top w:val="nil"/>
                  <w:left w:val="nil"/>
                  <w:bottom w:val="nil"/>
                  <w:right w:val="nil"/>
                </w:tcBorders>
                <w:shd w:val="clear" w:color="auto" w:fill="auto"/>
                <w:noWrap/>
                <w:vAlign w:val="center"/>
                <w:hideMark/>
              </w:tcPr>
            </w:tcPrChange>
          </w:tcPr>
          <w:p w14:paraId="224E34B0" w14:textId="373E600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Change w:id="916" w:author="钟 沛东" w:date="2019-05-10T00:18:00Z">
              <w:tcPr>
                <w:tcW w:w="1134" w:type="dxa"/>
                <w:tcBorders>
                  <w:top w:val="nil"/>
                  <w:left w:val="nil"/>
                  <w:bottom w:val="nil"/>
                  <w:right w:val="nil"/>
                </w:tcBorders>
                <w:shd w:val="clear" w:color="auto" w:fill="auto"/>
                <w:noWrap/>
                <w:vAlign w:val="center"/>
                <w:hideMark/>
              </w:tcPr>
            </w:tcPrChange>
          </w:tcPr>
          <w:p w14:paraId="2D480D72" w14:textId="6EF6046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0.110</w:t>
            </w:r>
          </w:p>
        </w:tc>
        <w:tc>
          <w:tcPr>
            <w:tcW w:w="1135" w:type="dxa"/>
            <w:tcBorders>
              <w:top w:val="nil"/>
              <w:left w:val="nil"/>
              <w:bottom w:val="nil"/>
              <w:right w:val="nil"/>
            </w:tcBorders>
            <w:shd w:val="clear" w:color="auto" w:fill="auto"/>
            <w:noWrap/>
            <w:vAlign w:val="center"/>
            <w:hideMark/>
            <w:tcPrChange w:id="917" w:author="钟 沛东" w:date="2019-05-10T00:18:00Z">
              <w:tcPr>
                <w:tcW w:w="1135" w:type="dxa"/>
                <w:tcBorders>
                  <w:top w:val="nil"/>
                  <w:left w:val="nil"/>
                  <w:bottom w:val="nil"/>
                  <w:right w:val="nil"/>
                </w:tcBorders>
                <w:shd w:val="clear" w:color="auto" w:fill="auto"/>
                <w:noWrap/>
                <w:vAlign w:val="center"/>
                <w:hideMark/>
              </w:tcPr>
            </w:tcPrChange>
          </w:tcPr>
          <w:p w14:paraId="40388928" w14:textId="6F135E1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0.914</w:t>
            </w:r>
          </w:p>
        </w:tc>
      </w:tr>
      <w:tr w:rsidR="00E80FF4" w:rsidRPr="00C3017C" w14:paraId="7598B6CC" w14:textId="77777777" w:rsidTr="00550913">
        <w:trPr>
          <w:trHeight w:val="340"/>
          <w:jc w:val="center"/>
          <w:trPrChange w:id="918"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919" w:author="钟 沛东" w:date="2019-05-10T00:18:00Z">
              <w:tcPr>
                <w:tcW w:w="0" w:type="auto"/>
                <w:tcBorders>
                  <w:top w:val="nil"/>
                  <w:left w:val="nil"/>
                  <w:bottom w:val="nil"/>
                  <w:right w:val="nil"/>
                </w:tcBorders>
                <w:shd w:val="clear" w:color="auto" w:fill="auto"/>
                <w:noWrap/>
                <w:vAlign w:val="center"/>
                <w:hideMark/>
              </w:tcPr>
            </w:tcPrChange>
          </w:tcPr>
          <w:p w14:paraId="1FE1FC4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fstruct</w:t>
            </w:r>
          </w:p>
        </w:tc>
        <w:tc>
          <w:tcPr>
            <w:tcW w:w="1269" w:type="dxa"/>
            <w:tcBorders>
              <w:top w:val="nil"/>
              <w:left w:val="nil"/>
              <w:bottom w:val="nil"/>
              <w:right w:val="nil"/>
            </w:tcBorders>
            <w:shd w:val="clear" w:color="auto" w:fill="auto"/>
            <w:noWrap/>
            <w:vAlign w:val="center"/>
            <w:hideMark/>
            <w:tcPrChange w:id="920" w:author="钟 沛东" w:date="2019-05-10T00:18:00Z">
              <w:tcPr>
                <w:tcW w:w="1269" w:type="dxa"/>
                <w:tcBorders>
                  <w:top w:val="nil"/>
                  <w:left w:val="nil"/>
                  <w:bottom w:val="nil"/>
                  <w:right w:val="nil"/>
                </w:tcBorders>
                <w:shd w:val="clear" w:color="auto" w:fill="auto"/>
                <w:noWrap/>
                <w:vAlign w:val="center"/>
                <w:hideMark/>
              </w:tcPr>
            </w:tcPrChange>
          </w:tcPr>
          <w:p w14:paraId="3B9848B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-0.012**</w:t>
            </w:r>
          </w:p>
        </w:tc>
        <w:tc>
          <w:tcPr>
            <w:tcW w:w="1417" w:type="dxa"/>
            <w:tcBorders>
              <w:top w:val="nil"/>
              <w:left w:val="nil"/>
              <w:bottom w:val="nil"/>
              <w:right w:val="nil"/>
            </w:tcBorders>
            <w:shd w:val="clear" w:color="auto" w:fill="auto"/>
            <w:noWrap/>
            <w:vAlign w:val="center"/>
            <w:hideMark/>
            <w:tcPrChange w:id="921" w:author="钟 沛东" w:date="2019-05-10T00:18:00Z">
              <w:tcPr>
                <w:tcW w:w="1417" w:type="dxa"/>
                <w:tcBorders>
                  <w:top w:val="nil"/>
                  <w:left w:val="nil"/>
                  <w:bottom w:val="nil"/>
                  <w:right w:val="nil"/>
                </w:tcBorders>
                <w:shd w:val="clear" w:color="auto" w:fill="auto"/>
                <w:noWrap/>
                <w:vAlign w:val="center"/>
                <w:hideMark/>
              </w:tcPr>
            </w:tcPrChange>
          </w:tcPr>
          <w:p w14:paraId="5C2AB0A1" w14:textId="550DC2F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Change w:id="922" w:author="钟 沛东" w:date="2019-05-10T00:18:00Z">
              <w:tcPr>
                <w:tcW w:w="1134" w:type="dxa"/>
                <w:tcBorders>
                  <w:top w:val="nil"/>
                  <w:left w:val="nil"/>
                  <w:bottom w:val="nil"/>
                  <w:right w:val="nil"/>
                </w:tcBorders>
                <w:shd w:val="clear" w:color="auto" w:fill="auto"/>
                <w:noWrap/>
                <w:vAlign w:val="center"/>
                <w:hideMark/>
              </w:tcPr>
            </w:tcPrChange>
          </w:tcPr>
          <w:p w14:paraId="6CC6FF01" w14:textId="0BFD6E8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-2.170</w:t>
            </w:r>
          </w:p>
        </w:tc>
        <w:tc>
          <w:tcPr>
            <w:tcW w:w="1135" w:type="dxa"/>
            <w:tcBorders>
              <w:top w:val="nil"/>
              <w:left w:val="nil"/>
              <w:bottom w:val="nil"/>
              <w:right w:val="nil"/>
            </w:tcBorders>
            <w:shd w:val="clear" w:color="auto" w:fill="auto"/>
            <w:noWrap/>
            <w:vAlign w:val="center"/>
            <w:hideMark/>
            <w:tcPrChange w:id="923" w:author="钟 沛东" w:date="2019-05-10T00:18:00Z">
              <w:tcPr>
                <w:tcW w:w="1135" w:type="dxa"/>
                <w:tcBorders>
                  <w:top w:val="nil"/>
                  <w:left w:val="nil"/>
                  <w:bottom w:val="nil"/>
                  <w:right w:val="nil"/>
                </w:tcBorders>
                <w:shd w:val="clear" w:color="auto" w:fill="auto"/>
                <w:noWrap/>
                <w:vAlign w:val="center"/>
                <w:hideMark/>
              </w:tcPr>
            </w:tcPrChange>
          </w:tcPr>
          <w:p w14:paraId="2931C67F" w14:textId="1484E62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0.030</w:t>
            </w:r>
          </w:p>
        </w:tc>
      </w:tr>
      <w:tr w:rsidR="00E80FF4" w:rsidRPr="00C3017C" w14:paraId="1AEE42B5" w14:textId="77777777" w:rsidTr="00550913">
        <w:trPr>
          <w:trHeight w:val="340"/>
          <w:jc w:val="center"/>
          <w:trPrChange w:id="924"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925" w:author="钟 沛东" w:date="2019-05-10T00:18:00Z">
              <w:tcPr>
                <w:tcW w:w="0" w:type="auto"/>
                <w:tcBorders>
                  <w:top w:val="nil"/>
                  <w:left w:val="nil"/>
                  <w:bottom w:val="nil"/>
                  <w:right w:val="nil"/>
                </w:tcBorders>
                <w:shd w:val="clear" w:color="auto" w:fill="auto"/>
                <w:noWrap/>
                <w:vAlign w:val="center"/>
                <w:hideMark/>
              </w:tcPr>
            </w:tcPrChange>
          </w:tcPr>
          <w:p w14:paraId="7EA9A6F1"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plots</w:t>
            </w:r>
          </w:p>
        </w:tc>
        <w:tc>
          <w:tcPr>
            <w:tcW w:w="1269" w:type="dxa"/>
            <w:tcBorders>
              <w:top w:val="nil"/>
              <w:left w:val="nil"/>
              <w:bottom w:val="nil"/>
              <w:right w:val="nil"/>
            </w:tcBorders>
            <w:shd w:val="clear" w:color="auto" w:fill="auto"/>
            <w:noWrap/>
            <w:vAlign w:val="center"/>
            <w:hideMark/>
            <w:tcPrChange w:id="926" w:author="钟 沛东" w:date="2019-05-10T00:18:00Z">
              <w:tcPr>
                <w:tcW w:w="1269" w:type="dxa"/>
                <w:tcBorders>
                  <w:top w:val="nil"/>
                  <w:left w:val="nil"/>
                  <w:bottom w:val="nil"/>
                  <w:right w:val="nil"/>
                </w:tcBorders>
                <w:shd w:val="clear" w:color="auto" w:fill="auto"/>
                <w:noWrap/>
                <w:vAlign w:val="center"/>
                <w:hideMark/>
              </w:tcPr>
            </w:tcPrChange>
          </w:tcPr>
          <w:p w14:paraId="4D766F0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417" w:type="dxa"/>
            <w:tcBorders>
              <w:top w:val="nil"/>
              <w:left w:val="nil"/>
              <w:bottom w:val="nil"/>
              <w:right w:val="nil"/>
            </w:tcBorders>
            <w:shd w:val="clear" w:color="auto" w:fill="auto"/>
            <w:noWrap/>
            <w:vAlign w:val="center"/>
            <w:hideMark/>
            <w:tcPrChange w:id="927" w:author="钟 沛东" w:date="2019-05-10T00:18:00Z">
              <w:tcPr>
                <w:tcW w:w="1417" w:type="dxa"/>
                <w:tcBorders>
                  <w:top w:val="nil"/>
                  <w:left w:val="nil"/>
                  <w:bottom w:val="nil"/>
                  <w:right w:val="nil"/>
                </w:tcBorders>
                <w:shd w:val="clear" w:color="auto" w:fill="auto"/>
                <w:noWrap/>
                <w:vAlign w:val="center"/>
                <w:hideMark/>
              </w:tcPr>
            </w:tcPrChange>
          </w:tcPr>
          <w:p w14:paraId="538F172B" w14:textId="497DAB0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Change w:id="928" w:author="钟 沛东" w:date="2019-05-10T00:18:00Z">
              <w:tcPr>
                <w:tcW w:w="1134" w:type="dxa"/>
                <w:tcBorders>
                  <w:top w:val="nil"/>
                  <w:left w:val="nil"/>
                  <w:bottom w:val="nil"/>
                  <w:right w:val="nil"/>
                </w:tcBorders>
                <w:shd w:val="clear" w:color="auto" w:fill="auto"/>
                <w:noWrap/>
                <w:vAlign w:val="center"/>
                <w:hideMark/>
              </w:tcPr>
            </w:tcPrChange>
          </w:tcPr>
          <w:p w14:paraId="3378B778" w14:textId="7517DF7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-4.230</w:t>
            </w:r>
          </w:p>
        </w:tc>
        <w:tc>
          <w:tcPr>
            <w:tcW w:w="1135" w:type="dxa"/>
            <w:tcBorders>
              <w:top w:val="nil"/>
              <w:left w:val="nil"/>
              <w:bottom w:val="nil"/>
              <w:right w:val="nil"/>
            </w:tcBorders>
            <w:shd w:val="clear" w:color="auto" w:fill="auto"/>
            <w:noWrap/>
            <w:vAlign w:val="center"/>
            <w:hideMark/>
            <w:tcPrChange w:id="929" w:author="钟 沛东" w:date="2019-05-10T00:18:00Z">
              <w:tcPr>
                <w:tcW w:w="1135" w:type="dxa"/>
                <w:tcBorders>
                  <w:top w:val="nil"/>
                  <w:left w:val="nil"/>
                  <w:bottom w:val="nil"/>
                  <w:right w:val="nil"/>
                </w:tcBorders>
                <w:shd w:val="clear" w:color="auto" w:fill="auto"/>
                <w:noWrap/>
                <w:vAlign w:val="center"/>
                <w:hideMark/>
              </w:tcPr>
            </w:tcPrChange>
          </w:tcPr>
          <w:p w14:paraId="3923512F" w14:textId="2FE5F9C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CC4C8BE" w14:textId="77777777" w:rsidTr="00550913">
        <w:trPr>
          <w:trHeight w:val="340"/>
          <w:jc w:val="center"/>
          <w:trPrChange w:id="930"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931" w:author="钟 沛东" w:date="2019-05-10T00:18:00Z">
              <w:tcPr>
                <w:tcW w:w="0" w:type="auto"/>
                <w:tcBorders>
                  <w:top w:val="nil"/>
                  <w:left w:val="nil"/>
                  <w:bottom w:val="nil"/>
                  <w:right w:val="nil"/>
                </w:tcBorders>
                <w:shd w:val="clear" w:color="auto" w:fill="auto"/>
                <w:noWrap/>
                <w:vAlign w:val="center"/>
                <w:hideMark/>
              </w:tcPr>
            </w:tcPrChange>
          </w:tcPr>
          <w:p w14:paraId="4181C9EF"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insurances</w:t>
            </w:r>
          </w:p>
        </w:tc>
        <w:tc>
          <w:tcPr>
            <w:tcW w:w="1269" w:type="dxa"/>
            <w:tcBorders>
              <w:top w:val="nil"/>
              <w:left w:val="nil"/>
              <w:bottom w:val="nil"/>
              <w:right w:val="nil"/>
            </w:tcBorders>
            <w:shd w:val="clear" w:color="auto" w:fill="auto"/>
            <w:noWrap/>
            <w:vAlign w:val="center"/>
            <w:hideMark/>
            <w:tcPrChange w:id="932" w:author="钟 沛东" w:date="2019-05-10T00:18:00Z">
              <w:tcPr>
                <w:tcW w:w="1269" w:type="dxa"/>
                <w:tcBorders>
                  <w:top w:val="nil"/>
                  <w:left w:val="nil"/>
                  <w:bottom w:val="nil"/>
                  <w:right w:val="nil"/>
                </w:tcBorders>
                <w:shd w:val="clear" w:color="auto" w:fill="auto"/>
                <w:noWrap/>
                <w:vAlign w:val="center"/>
                <w:hideMark/>
              </w:tcPr>
            </w:tcPrChange>
          </w:tcPr>
          <w:p w14:paraId="2B2CA7CC"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-0.082***</w:t>
            </w:r>
          </w:p>
        </w:tc>
        <w:tc>
          <w:tcPr>
            <w:tcW w:w="1417" w:type="dxa"/>
            <w:tcBorders>
              <w:top w:val="nil"/>
              <w:left w:val="nil"/>
              <w:bottom w:val="nil"/>
              <w:right w:val="nil"/>
            </w:tcBorders>
            <w:shd w:val="clear" w:color="auto" w:fill="auto"/>
            <w:noWrap/>
            <w:vAlign w:val="center"/>
            <w:hideMark/>
            <w:tcPrChange w:id="933" w:author="钟 沛东" w:date="2019-05-10T00:18:00Z">
              <w:tcPr>
                <w:tcW w:w="1417" w:type="dxa"/>
                <w:tcBorders>
                  <w:top w:val="nil"/>
                  <w:left w:val="nil"/>
                  <w:bottom w:val="nil"/>
                  <w:right w:val="nil"/>
                </w:tcBorders>
                <w:shd w:val="clear" w:color="auto" w:fill="auto"/>
                <w:noWrap/>
                <w:vAlign w:val="center"/>
                <w:hideMark/>
              </w:tcPr>
            </w:tcPrChange>
          </w:tcPr>
          <w:p w14:paraId="6B2E0C02" w14:textId="24AD389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Change w:id="934" w:author="钟 沛东" w:date="2019-05-10T00:18:00Z">
              <w:tcPr>
                <w:tcW w:w="1134" w:type="dxa"/>
                <w:tcBorders>
                  <w:top w:val="nil"/>
                  <w:left w:val="nil"/>
                  <w:bottom w:val="nil"/>
                  <w:right w:val="nil"/>
                </w:tcBorders>
                <w:shd w:val="clear" w:color="auto" w:fill="auto"/>
                <w:noWrap/>
                <w:vAlign w:val="center"/>
                <w:hideMark/>
              </w:tcPr>
            </w:tcPrChange>
          </w:tcPr>
          <w:p w14:paraId="608F8CD4" w14:textId="2461C4A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-9.840</w:t>
            </w:r>
          </w:p>
        </w:tc>
        <w:tc>
          <w:tcPr>
            <w:tcW w:w="1135" w:type="dxa"/>
            <w:tcBorders>
              <w:top w:val="nil"/>
              <w:left w:val="nil"/>
              <w:bottom w:val="nil"/>
              <w:right w:val="nil"/>
            </w:tcBorders>
            <w:shd w:val="clear" w:color="auto" w:fill="auto"/>
            <w:noWrap/>
            <w:vAlign w:val="center"/>
            <w:hideMark/>
            <w:tcPrChange w:id="935" w:author="钟 沛东" w:date="2019-05-10T00:18:00Z">
              <w:tcPr>
                <w:tcW w:w="1135" w:type="dxa"/>
                <w:tcBorders>
                  <w:top w:val="nil"/>
                  <w:left w:val="nil"/>
                  <w:bottom w:val="nil"/>
                  <w:right w:val="nil"/>
                </w:tcBorders>
                <w:shd w:val="clear" w:color="auto" w:fill="auto"/>
                <w:noWrap/>
                <w:vAlign w:val="center"/>
                <w:hideMark/>
              </w:tcPr>
            </w:tcPrChange>
          </w:tcPr>
          <w:p w14:paraId="7E1A94A0" w14:textId="55C186B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3AA9239F" w14:textId="77777777" w:rsidTr="00550913">
        <w:trPr>
          <w:trHeight w:val="340"/>
          <w:jc w:val="center"/>
          <w:trPrChange w:id="936"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937" w:author="钟 沛东" w:date="2019-05-10T00:18:00Z">
              <w:tcPr>
                <w:tcW w:w="0" w:type="auto"/>
                <w:tcBorders>
                  <w:top w:val="nil"/>
                  <w:left w:val="nil"/>
                  <w:bottom w:val="nil"/>
                  <w:right w:val="nil"/>
                </w:tcBorders>
                <w:shd w:val="clear" w:color="auto" w:fill="auto"/>
                <w:noWrap/>
                <w:vAlign w:val="center"/>
                <w:hideMark/>
              </w:tcPr>
            </w:tcPrChange>
          </w:tcPr>
          <w:p w14:paraId="0455FC5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loan</w:t>
            </w:r>
          </w:p>
        </w:tc>
        <w:tc>
          <w:tcPr>
            <w:tcW w:w="1269" w:type="dxa"/>
            <w:tcBorders>
              <w:top w:val="nil"/>
              <w:left w:val="nil"/>
              <w:bottom w:val="nil"/>
              <w:right w:val="nil"/>
            </w:tcBorders>
            <w:shd w:val="clear" w:color="auto" w:fill="auto"/>
            <w:noWrap/>
            <w:vAlign w:val="center"/>
            <w:hideMark/>
            <w:tcPrChange w:id="938" w:author="钟 沛东" w:date="2019-05-10T00:18:00Z">
              <w:tcPr>
                <w:tcW w:w="1269" w:type="dxa"/>
                <w:tcBorders>
                  <w:top w:val="nil"/>
                  <w:left w:val="nil"/>
                  <w:bottom w:val="nil"/>
                  <w:right w:val="nil"/>
                </w:tcBorders>
                <w:shd w:val="clear" w:color="auto" w:fill="auto"/>
                <w:noWrap/>
                <w:vAlign w:val="center"/>
                <w:hideMark/>
              </w:tcPr>
            </w:tcPrChange>
          </w:tcPr>
          <w:p w14:paraId="71BF3F5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417" w:type="dxa"/>
            <w:tcBorders>
              <w:top w:val="nil"/>
              <w:left w:val="nil"/>
              <w:bottom w:val="nil"/>
              <w:right w:val="nil"/>
            </w:tcBorders>
            <w:shd w:val="clear" w:color="auto" w:fill="auto"/>
            <w:noWrap/>
            <w:vAlign w:val="center"/>
            <w:hideMark/>
            <w:tcPrChange w:id="939" w:author="钟 沛东" w:date="2019-05-10T00:18:00Z">
              <w:tcPr>
                <w:tcW w:w="1417" w:type="dxa"/>
                <w:tcBorders>
                  <w:top w:val="nil"/>
                  <w:left w:val="nil"/>
                  <w:bottom w:val="nil"/>
                  <w:right w:val="nil"/>
                </w:tcBorders>
                <w:shd w:val="clear" w:color="auto" w:fill="auto"/>
                <w:noWrap/>
                <w:vAlign w:val="center"/>
                <w:hideMark/>
              </w:tcPr>
            </w:tcPrChange>
          </w:tcPr>
          <w:p w14:paraId="50EEF335" w14:textId="7C5B059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Change w:id="940" w:author="钟 沛东" w:date="2019-05-10T00:18:00Z">
              <w:tcPr>
                <w:tcW w:w="1134" w:type="dxa"/>
                <w:tcBorders>
                  <w:top w:val="nil"/>
                  <w:left w:val="nil"/>
                  <w:bottom w:val="nil"/>
                  <w:right w:val="nil"/>
                </w:tcBorders>
                <w:shd w:val="clear" w:color="auto" w:fill="auto"/>
                <w:noWrap/>
                <w:vAlign w:val="center"/>
                <w:hideMark/>
              </w:tcPr>
            </w:tcPrChange>
          </w:tcPr>
          <w:p w14:paraId="79F50E0B" w14:textId="4AF207C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0.480</w:t>
            </w:r>
          </w:p>
        </w:tc>
        <w:tc>
          <w:tcPr>
            <w:tcW w:w="1135" w:type="dxa"/>
            <w:tcBorders>
              <w:top w:val="nil"/>
              <w:left w:val="nil"/>
              <w:bottom w:val="nil"/>
              <w:right w:val="nil"/>
            </w:tcBorders>
            <w:shd w:val="clear" w:color="auto" w:fill="auto"/>
            <w:noWrap/>
            <w:vAlign w:val="center"/>
            <w:hideMark/>
            <w:tcPrChange w:id="941" w:author="钟 沛东" w:date="2019-05-10T00:18:00Z">
              <w:tcPr>
                <w:tcW w:w="1135" w:type="dxa"/>
                <w:tcBorders>
                  <w:top w:val="nil"/>
                  <w:left w:val="nil"/>
                  <w:bottom w:val="nil"/>
                  <w:right w:val="nil"/>
                </w:tcBorders>
                <w:shd w:val="clear" w:color="auto" w:fill="auto"/>
                <w:noWrap/>
                <w:vAlign w:val="center"/>
                <w:hideMark/>
              </w:tcPr>
            </w:tcPrChange>
          </w:tcPr>
          <w:p w14:paraId="4928BB60" w14:textId="4222729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0.629</w:t>
            </w:r>
          </w:p>
        </w:tc>
      </w:tr>
      <w:tr w:rsidR="00E80FF4" w:rsidRPr="00C3017C" w14:paraId="772EEC6F" w14:textId="77777777" w:rsidTr="00550913">
        <w:trPr>
          <w:trHeight w:val="340"/>
          <w:jc w:val="center"/>
          <w:trPrChange w:id="942"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943" w:author="钟 沛东" w:date="2019-05-10T00:18:00Z">
              <w:tcPr>
                <w:tcW w:w="0" w:type="auto"/>
                <w:tcBorders>
                  <w:top w:val="nil"/>
                  <w:left w:val="nil"/>
                  <w:bottom w:val="nil"/>
                  <w:right w:val="nil"/>
                </w:tcBorders>
                <w:shd w:val="clear" w:color="auto" w:fill="auto"/>
                <w:noWrap/>
                <w:vAlign w:val="center"/>
                <w:hideMark/>
              </w:tcPr>
            </w:tcPrChange>
          </w:tcPr>
          <w:p w14:paraId="05C86B20"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job</w:t>
            </w:r>
          </w:p>
        </w:tc>
        <w:tc>
          <w:tcPr>
            <w:tcW w:w="1269" w:type="dxa"/>
            <w:tcBorders>
              <w:top w:val="nil"/>
              <w:left w:val="nil"/>
              <w:bottom w:val="nil"/>
              <w:right w:val="nil"/>
            </w:tcBorders>
            <w:shd w:val="clear" w:color="auto" w:fill="auto"/>
            <w:noWrap/>
            <w:vAlign w:val="center"/>
            <w:hideMark/>
            <w:tcPrChange w:id="944" w:author="钟 沛东" w:date="2019-05-10T00:18:00Z">
              <w:tcPr>
                <w:tcW w:w="1269" w:type="dxa"/>
                <w:tcBorders>
                  <w:top w:val="nil"/>
                  <w:left w:val="nil"/>
                  <w:bottom w:val="nil"/>
                  <w:right w:val="nil"/>
                </w:tcBorders>
                <w:shd w:val="clear" w:color="auto" w:fill="auto"/>
                <w:noWrap/>
                <w:vAlign w:val="center"/>
                <w:hideMark/>
              </w:tcPr>
            </w:tcPrChange>
          </w:tcPr>
          <w:p w14:paraId="74C24E5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Change w:id="945" w:author="钟 沛东" w:date="2019-05-10T00:18:00Z">
              <w:tcPr>
                <w:tcW w:w="1417" w:type="dxa"/>
                <w:tcBorders>
                  <w:top w:val="nil"/>
                  <w:left w:val="nil"/>
                  <w:bottom w:val="nil"/>
                  <w:right w:val="nil"/>
                </w:tcBorders>
                <w:shd w:val="clear" w:color="auto" w:fill="auto"/>
                <w:noWrap/>
                <w:vAlign w:val="center"/>
                <w:hideMark/>
              </w:tcPr>
            </w:tcPrChange>
          </w:tcPr>
          <w:p w14:paraId="5D453846" w14:textId="3E92849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0.011</w:t>
            </w:r>
          </w:p>
        </w:tc>
        <w:tc>
          <w:tcPr>
            <w:tcW w:w="1134" w:type="dxa"/>
            <w:tcBorders>
              <w:top w:val="nil"/>
              <w:left w:val="nil"/>
              <w:bottom w:val="nil"/>
              <w:right w:val="nil"/>
            </w:tcBorders>
            <w:shd w:val="clear" w:color="auto" w:fill="auto"/>
            <w:noWrap/>
            <w:vAlign w:val="center"/>
            <w:hideMark/>
            <w:tcPrChange w:id="946" w:author="钟 沛东" w:date="2019-05-10T00:18:00Z">
              <w:tcPr>
                <w:tcW w:w="1134" w:type="dxa"/>
                <w:tcBorders>
                  <w:top w:val="nil"/>
                  <w:left w:val="nil"/>
                  <w:bottom w:val="nil"/>
                  <w:right w:val="nil"/>
                </w:tcBorders>
                <w:shd w:val="clear" w:color="auto" w:fill="auto"/>
                <w:noWrap/>
                <w:vAlign w:val="center"/>
                <w:hideMark/>
              </w:tcPr>
            </w:tcPrChange>
          </w:tcPr>
          <w:p w14:paraId="438CC440" w14:textId="15F4584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1.330</w:t>
            </w:r>
          </w:p>
        </w:tc>
        <w:tc>
          <w:tcPr>
            <w:tcW w:w="1135" w:type="dxa"/>
            <w:tcBorders>
              <w:top w:val="nil"/>
              <w:left w:val="nil"/>
              <w:bottom w:val="nil"/>
              <w:right w:val="nil"/>
            </w:tcBorders>
            <w:shd w:val="clear" w:color="auto" w:fill="auto"/>
            <w:noWrap/>
            <w:vAlign w:val="center"/>
            <w:hideMark/>
            <w:tcPrChange w:id="947" w:author="钟 沛东" w:date="2019-05-10T00:18:00Z">
              <w:tcPr>
                <w:tcW w:w="1135" w:type="dxa"/>
                <w:tcBorders>
                  <w:top w:val="nil"/>
                  <w:left w:val="nil"/>
                  <w:bottom w:val="nil"/>
                  <w:right w:val="nil"/>
                </w:tcBorders>
                <w:shd w:val="clear" w:color="auto" w:fill="auto"/>
                <w:noWrap/>
                <w:vAlign w:val="center"/>
                <w:hideMark/>
              </w:tcPr>
            </w:tcPrChange>
          </w:tcPr>
          <w:p w14:paraId="0A519788" w14:textId="59EAD4E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0.184</w:t>
            </w:r>
          </w:p>
        </w:tc>
      </w:tr>
      <w:tr w:rsidR="00E80FF4" w:rsidRPr="00C3017C" w14:paraId="0CFF8E37" w14:textId="77777777" w:rsidTr="00550913">
        <w:trPr>
          <w:trHeight w:val="340"/>
          <w:jc w:val="center"/>
          <w:trPrChange w:id="948" w:author="钟 沛东" w:date="2019-05-10T00:18:00Z">
            <w:trPr>
              <w:trHeight w:val="300"/>
              <w:jc w:val="center"/>
            </w:trPr>
          </w:trPrChange>
        </w:trPr>
        <w:tc>
          <w:tcPr>
            <w:tcW w:w="0" w:type="auto"/>
            <w:tcBorders>
              <w:top w:val="nil"/>
              <w:left w:val="nil"/>
              <w:right w:val="nil"/>
            </w:tcBorders>
            <w:shd w:val="clear" w:color="auto" w:fill="auto"/>
            <w:noWrap/>
            <w:vAlign w:val="center"/>
            <w:hideMark/>
            <w:tcPrChange w:id="949" w:author="钟 沛东" w:date="2019-05-10T00:18:00Z">
              <w:tcPr>
                <w:tcW w:w="0" w:type="auto"/>
                <w:tcBorders>
                  <w:top w:val="nil"/>
                  <w:left w:val="nil"/>
                  <w:right w:val="nil"/>
                </w:tcBorders>
                <w:shd w:val="clear" w:color="auto" w:fill="auto"/>
                <w:noWrap/>
                <w:vAlign w:val="center"/>
                <w:hideMark/>
              </w:tcPr>
            </w:tcPrChange>
          </w:tcPr>
          <w:p w14:paraId="5E3148B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950" w:author="曾 翠红" w:date="2019-05-10T21:17:00Z">
                  <w:rPr>
                    <w:rFonts w:ascii="Times New Roman" w:eastAsia="宋体" w:hAnsi="Times New Roman" w:cs="Times New Roman"/>
                    <w:i/>
                    <w:iCs/>
                    <w:color w:val="000000"/>
                    <w:sz w:val="21"/>
                    <w:szCs w:val="21"/>
                  </w:rPr>
                </w:rPrChange>
              </w:rPr>
              <w:t>ln</w:t>
            </w:r>
            <w:r w:rsidRPr="00C3017C">
              <w:rPr>
                <w:rFonts w:ascii="Times New Roman" w:eastAsia="宋体" w:hAnsi="Times New Roman" w:cs="Times New Roman"/>
                <w:i/>
                <w:iCs/>
                <w:color w:val="000000"/>
                <w:sz w:val="21"/>
                <w:szCs w:val="21"/>
              </w:rPr>
              <w:t>subsidy</w:t>
            </w:r>
          </w:p>
        </w:tc>
        <w:tc>
          <w:tcPr>
            <w:tcW w:w="1269" w:type="dxa"/>
            <w:tcBorders>
              <w:top w:val="nil"/>
              <w:left w:val="nil"/>
              <w:right w:val="nil"/>
            </w:tcBorders>
            <w:shd w:val="clear" w:color="auto" w:fill="auto"/>
            <w:noWrap/>
            <w:vAlign w:val="center"/>
            <w:hideMark/>
            <w:tcPrChange w:id="951" w:author="钟 沛东" w:date="2019-05-10T00:18:00Z">
              <w:tcPr>
                <w:tcW w:w="1269" w:type="dxa"/>
                <w:tcBorders>
                  <w:top w:val="nil"/>
                  <w:left w:val="nil"/>
                  <w:right w:val="nil"/>
                </w:tcBorders>
                <w:shd w:val="clear" w:color="auto" w:fill="auto"/>
                <w:noWrap/>
                <w:vAlign w:val="center"/>
                <w:hideMark/>
              </w:tcPr>
            </w:tcPrChange>
          </w:tcPr>
          <w:p w14:paraId="23BFB85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417" w:type="dxa"/>
            <w:tcBorders>
              <w:top w:val="nil"/>
              <w:left w:val="nil"/>
              <w:right w:val="nil"/>
            </w:tcBorders>
            <w:shd w:val="clear" w:color="auto" w:fill="auto"/>
            <w:noWrap/>
            <w:vAlign w:val="center"/>
            <w:hideMark/>
            <w:tcPrChange w:id="952" w:author="钟 沛东" w:date="2019-05-10T00:18:00Z">
              <w:tcPr>
                <w:tcW w:w="1417" w:type="dxa"/>
                <w:tcBorders>
                  <w:top w:val="nil"/>
                  <w:left w:val="nil"/>
                  <w:right w:val="nil"/>
                </w:tcBorders>
                <w:shd w:val="clear" w:color="auto" w:fill="auto"/>
                <w:noWrap/>
                <w:vAlign w:val="center"/>
                <w:hideMark/>
              </w:tcPr>
            </w:tcPrChange>
          </w:tcPr>
          <w:p w14:paraId="0D1011B1" w14:textId="20F6CEE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134" w:type="dxa"/>
            <w:tcBorders>
              <w:top w:val="nil"/>
              <w:left w:val="nil"/>
              <w:right w:val="nil"/>
            </w:tcBorders>
            <w:shd w:val="clear" w:color="auto" w:fill="auto"/>
            <w:noWrap/>
            <w:vAlign w:val="center"/>
            <w:hideMark/>
            <w:tcPrChange w:id="953" w:author="钟 沛东" w:date="2019-05-10T00:18:00Z">
              <w:tcPr>
                <w:tcW w:w="1134" w:type="dxa"/>
                <w:tcBorders>
                  <w:top w:val="nil"/>
                  <w:left w:val="nil"/>
                  <w:right w:val="nil"/>
                </w:tcBorders>
                <w:shd w:val="clear" w:color="auto" w:fill="auto"/>
                <w:noWrap/>
                <w:vAlign w:val="center"/>
                <w:hideMark/>
              </w:tcPr>
            </w:tcPrChange>
          </w:tcPr>
          <w:p w14:paraId="3C83613B" w14:textId="376D439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-2.440</w:t>
            </w:r>
          </w:p>
        </w:tc>
        <w:tc>
          <w:tcPr>
            <w:tcW w:w="1135" w:type="dxa"/>
            <w:tcBorders>
              <w:top w:val="nil"/>
              <w:left w:val="nil"/>
              <w:right w:val="nil"/>
            </w:tcBorders>
            <w:shd w:val="clear" w:color="auto" w:fill="auto"/>
            <w:noWrap/>
            <w:vAlign w:val="center"/>
            <w:hideMark/>
            <w:tcPrChange w:id="954" w:author="钟 沛东" w:date="2019-05-10T00:18:00Z">
              <w:tcPr>
                <w:tcW w:w="1135" w:type="dxa"/>
                <w:tcBorders>
                  <w:top w:val="nil"/>
                  <w:left w:val="nil"/>
                  <w:right w:val="nil"/>
                </w:tcBorders>
                <w:shd w:val="clear" w:color="auto" w:fill="auto"/>
                <w:noWrap/>
                <w:vAlign w:val="center"/>
                <w:hideMark/>
              </w:tcPr>
            </w:tcPrChange>
          </w:tcPr>
          <w:p w14:paraId="1735FB8A" w14:textId="75C714D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r>
      <w:tr w:rsidR="00E80FF4" w:rsidRPr="00C3017C" w14:paraId="24BAE28A" w14:textId="77777777" w:rsidTr="00550913">
        <w:trPr>
          <w:trHeight w:val="340"/>
          <w:jc w:val="center"/>
          <w:trPrChange w:id="955" w:author="钟 沛东" w:date="2019-05-10T00:18:00Z">
            <w:trPr>
              <w:trHeight w:val="315"/>
              <w:jc w:val="center"/>
            </w:trPr>
          </w:trPrChange>
        </w:trPr>
        <w:tc>
          <w:tcPr>
            <w:tcW w:w="0" w:type="auto"/>
            <w:tcBorders>
              <w:top w:val="nil"/>
              <w:left w:val="nil"/>
              <w:right w:val="nil"/>
            </w:tcBorders>
            <w:shd w:val="clear" w:color="auto" w:fill="auto"/>
            <w:noWrap/>
            <w:vAlign w:val="center"/>
            <w:hideMark/>
            <w:tcPrChange w:id="956" w:author="钟 沛东" w:date="2019-05-10T00:18:00Z">
              <w:tcPr>
                <w:tcW w:w="0" w:type="auto"/>
                <w:tcBorders>
                  <w:top w:val="nil"/>
                  <w:left w:val="nil"/>
                  <w:right w:val="nil"/>
                </w:tcBorders>
                <w:shd w:val="clear" w:color="auto" w:fill="auto"/>
                <w:noWrap/>
                <w:vAlign w:val="center"/>
                <w:hideMark/>
              </w:tcPr>
            </w:tcPrChange>
          </w:tcPr>
          <w:p w14:paraId="42FF867B" w14:textId="34A6209A" w:rsidR="00E80FF4" w:rsidRPr="004B1028" w:rsidRDefault="004B1028" w:rsidP="004B1028">
            <w:pPr>
              <w:spacing w:after="0" w:line="240" w:lineRule="auto"/>
              <w:jc w:val="both"/>
              <w:rPr>
                <w:rFonts w:ascii="Times New Roman" w:eastAsia="宋体" w:hAnsi="Times New Roman" w:cs="Times New Roman"/>
                <w:iCs/>
                <w:color w:val="000000"/>
                <w:sz w:val="21"/>
                <w:szCs w:val="21"/>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Change w:id="957" w:author="钟 沛东" w:date="2019-05-10T00:18:00Z">
              <w:tcPr>
                <w:tcW w:w="1269" w:type="dxa"/>
                <w:tcBorders>
                  <w:top w:val="nil"/>
                  <w:left w:val="nil"/>
                  <w:right w:val="nil"/>
                </w:tcBorders>
                <w:shd w:val="clear" w:color="auto" w:fill="auto"/>
                <w:noWrap/>
                <w:vAlign w:val="center"/>
                <w:hideMark/>
              </w:tcPr>
            </w:tcPrChange>
          </w:tcPr>
          <w:p w14:paraId="5FD706D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5.006***</w:t>
            </w:r>
          </w:p>
        </w:tc>
        <w:tc>
          <w:tcPr>
            <w:tcW w:w="1417" w:type="dxa"/>
            <w:tcBorders>
              <w:top w:val="nil"/>
              <w:left w:val="nil"/>
              <w:right w:val="nil"/>
            </w:tcBorders>
            <w:shd w:val="clear" w:color="auto" w:fill="auto"/>
            <w:noWrap/>
            <w:vAlign w:val="center"/>
            <w:hideMark/>
            <w:tcPrChange w:id="958" w:author="钟 沛东" w:date="2019-05-10T00:18:00Z">
              <w:tcPr>
                <w:tcW w:w="1417" w:type="dxa"/>
                <w:tcBorders>
                  <w:top w:val="nil"/>
                  <w:left w:val="nil"/>
                  <w:right w:val="nil"/>
                </w:tcBorders>
                <w:shd w:val="clear" w:color="auto" w:fill="auto"/>
                <w:noWrap/>
                <w:vAlign w:val="center"/>
                <w:hideMark/>
              </w:tcPr>
            </w:tcPrChange>
          </w:tcPr>
          <w:p w14:paraId="572EE828" w14:textId="7176F77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0.393</w:t>
            </w:r>
          </w:p>
        </w:tc>
        <w:tc>
          <w:tcPr>
            <w:tcW w:w="1134" w:type="dxa"/>
            <w:tcBorders>
              <w:top w:val="nil"/>
              <w:left w:val="nil"/>
              <w:right w:val="nil"/>
            </w:tcBorders>
            <w:shd w:val="clear" w:color="auto" w:fill="auto"/>
            <w:noWrap/>
            <w:vAlign w:val="center"/>
            <w:hideMark/>
            <w:tcPrChange w:id="959" w:author="钟 沛东" w:date="2019-05-10T00:18:00Z">
              <w:tcPr>
                <w:tcW w:w="1134" w:type="dxa"/>
                <w:tcBorders>
                  <w:top w:val="nil"/>
                  <w:left w:val="nil"/>
                  <w:right w:val="nil"/>
                </w:tcBorders>
                <w:shd w:val="clear" w:color="auto" w:fill="auto"/>
                <w:noWrap/>
                <w:vAlign w:val="center"/>
                <w:hideMark/>
              </w:tcPr>
            </w:tcPrChange>
          </w:tcPr>
          <w:p w14:paraId="3D8D3640" w14:textId="7C0039D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12.750</w:t>
            </w:r>
          </w:p>
        </w:tc>
        <w:tc>
          <w:tcPr>
            <w:tcW w:w="1135" w:type="dxa"/>
            <w:tcBorders>
              <w:top w:val="nil"/>
              <w:left w:val="nil"/>
              <w:right w:val="nil"/>
            </w:tcBorders>
            <w:shd w:val="clear" w:color="auto" w:fill="auto"/>
            <w:noWrap/>
            <w:vAlign w:val="center"/>
            <w:hideMark/>
            <w:tcPrChange w:id="960" w:author="钟 沛东" w:date="2019-05-10T00:18:00Z">
              <w:tcPr>
                <w:tcW w:w="1135" w:type="dxa"/>
                <w:tcBorders>
                  <w:top w:val="nil"/>
                  <w:left w:val="nil"/>
                  <w:right w:val="nil"/>
                </w:tcBorders>
                <w:shd w:val="clear" w:color="auto" w:fill="auto"/>
                <w:noWrap/>
                <w:vAlign w:val="center"/>
                <w:hideMark/>
              </w:tcPr>
            </w:tcPrChange>
          </w:tcPr>
          <w:p w14:paraId="6D67086B" w14:textId="2FB6D99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3C17ED" w:rsidRPr="00C3017C" w14:paraId="46F8BB7D" w14:textId="77777777" w:rsidTr="00550913">
        <w:trPr>
          <w:trHeight w:val="340"/>
          <w:jc w:val="center"/>
          <w:trPrChange w:id="961" w:author="钟 沛东" w:date="2019-05-10T00:18:00Z">
            <w:trPr>
              <w:trHeight w:val="315"/>
              <w:jc w:val="center"/>
            </w:trPr>
          </w:trPrChange>
        </w:trPr>
        <w:tc>
          <w:tcPr>
            <w:tcW w:w="0" w:type="auto"/>
            <w:tcBorders>
              <w:top w:val="nil"/>
              <w:left w:val="nil"/>
              <w:right w:val="nil"/>
            </w:tcBorders>
            <w:shd w:val="clear" w:color="auto" w:fill="auto"/>
            <w:noWrap/>
            <w:vAlign w:val="center"/>
            <w:tcPrChange w:id="962" w:author="钟 沛东" w:date="2019-05-10T00:18:00Z">
              <w:tcPr>
                <w:tcW w:w="0" w:type="auto"/>
                <w:tcBorders>
                  <w:top w:val="nil"/>
                  <w:left w:val="nil"/>
                  <w:right w:val="nil"/>
                </w:tcBorders>
                <w:shd w:val="clear" w:color="auto" w:fill="auto"/>
                <w:noWrap/>
                <w:vAlign w:val="center"/>
              </w:tcPr>
            </w:tcPrChange>
          </w:tcPr>
          <w:p w14:paraId="2D956B33" w14:textId="5E4A1D0F" w:rsidR="003C17ED" w:rsidRPr="00C3017C" w:rsidRDefault="00842E44" w:rsidP="003C17ED">
            <w:pPr>
              <w:spacing w:after="0" w:line="240" w:lineRule="auto"/>
              <w:jc w:val="both"/>
              <w:rPr>
                <w:rFonts w:ascii="Times New Roman" w:eastAsia="宋体" w:hAnsi="Times New Roman" w:cs="Times New Roman"/>
                <w:iCs/>
                <w:color w:val="000000"/>
                <w:sz w:val="21"/>
                <w:szCs w:val="21"/>
              </w:rPr>
            </w:pPr>
            <w:r w:rsidRPr="00C3017C">
              <w:rPr>
                <w:rFonts w:ascii="Times New Roman" w:eastAsia="宋体" w:hAnsi="Times New Roman" w:cs="Times New Roman"/>
                <w:iCs/>
                <w:color w:val="000000"/>
                <w:sz w:val="21"/>
                <w:szCs w:val="21"/>
              </w:rPr>
              <w:t>年份</w:t>
            </w:r>
            <w:r w:rsidR="003C17ED" w:rsidRPr="00C3017C">
              <w:rPr>
                <w:rFonts w:ascii="Times New Roman" w:eastAsia="宋体" w:hAnsi="Times New Roman" w:cs="Times New Roman"/>
                <w:iCs/>
                <w:color w:val="000000"/>
                <w:sz w:val="21"/>
                <w:szCs w:val="21"/>
              </w:rPr>
              <w:t>效应</w:t>
            </w:r>
            <w:r w:rsidRPr="00C3017C">
              <w:rPr>
                <w:rFonts w:ascii="Times New Roman" w:eastAsia="宋体" w:hAnsi="Times New Roman" w:cs="Times New Roman"/>
                <w:iCs/>
                <w:color w:val="000000"/>
                <w:sz w:val="21"/>
                <w:szCs w:val="21"/>
              </w:rPr>
              <w:t>检验</w:t>
            </w:r>
          </w:p>
        </w:tc>
        <w:tc>
          <w:tcPr>
            <w:tcW w:w="4955" w:type="dxa"/>
            <w:gridSpan w:val="4"/>
            <w:tcBorders>
              <w:top w:val="nil"/>
              <w:left w:val="nil"/>
              <w:right w:val="nil"/>
            </w:tcBorders>
            <w:shd w:val="clear" w:color="auto" w:fill="auto"/>
            <w:noWrap/>
            <w:vAlign w:val="center"/>
            <w:tcPrChange w:id="963" w:author="钟 沛东" w:date="2019-05-10T00:18:00Z">
              <w:tcPr>
                <w:tcW w:w="4955" w:type="dxa"/>
                <w:gridSpan w:val="4"/>
                <w:tcBorders>
                  <w:top w:val="nil"/>
                  <w:left w:val="nil"/>
                  <w:right w:val="nil"/>
                </w:tcBorders>
                <w:shd w:val="clear" w:color="auto" w:fill="auto"/>
                <w:noWrap/>
                <w:vAlign w:val="center"/>
              </w:tcPr>
            </w:tcPrChange>
          </w:tcPr>
          <w:p w14:paraId="53C851D8" w14:textId="6844E440" w:rsidR="003C17ED" w:rsidRPr="00C3017C" w:rsidRDefault="003C17ED" w:rsidP="003C17ED">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w:t>
            </w:r>
          </w:p>
        </w:tc>
      </w:tr>
      <w:tr w:rsidR="009D1904" w:rsidRPr="00C3017C" w14:paraId="1F7E985F" w14:textId="77777777" w:rsidTr="00550913">
        <w:trPr>
          <w:trHeight w:val="340"/>
          <w:jc w:val="center"/>
          <w:trPrChange w:id="964"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965" w:author="钟 沛东" w:date="2019-05-10T00:18:00Z">
              <w:tcPr>
                <w:tcW w:w="0" w:type="auto"/>
                <w:tcBorders>
                  <w:top w:val="nil"/>
                  <w:left w:val="nil"/>
                  <w:bottom w:val="nil"/>
                  <w:right w:val="nil"/>
                </w:tcBorders>
                <w:shd w:val="clear" w:color="auto" w:fill="auto"/>
                <w:noWrap/>
                <w:vAlign w:val="center"/>
                <w:hideMark/>
              </w:tcPr>
            </w:tcPrChange>
          </w:tcPr>
          <w:p w14:paraId="3B5E860A" w14:textId="77777777" w:rsidR="009D1904" w:rsidRPr="00C3017C" w:rsidRDefault="009D1904" w:rsidP="00E80FF4">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F</w:t>
            </w:r>
            <w:r w:rsidRPr="00C3017C">
              <w:rPr>
                <w:rFonts w:ascii="Times New Roman" w:eastAsia="宋体" w:hAnsi="Times New Roman" w:cs="Times New Roman"/>
                <w:color w:val="000000"/>
                <w:sz w:val="21"/>
                <w:szCs w:val="21"/>
              </w:rPr>
              <w:t>值</w:t>
            </w:r>
          </w:p>
        </w:tc>
        <w:tc>
          <w:tcPr>
            <w:tcW w:w="4955" w:type="dxa"/>
            <w:gridSpan w:val="4"/>
            <w:tcBorders>
              <w:top w:val="nil"/>
              <w:left w:val="nil"/>
              <w:bottom w:val="nil"/>
              <w:right w:val="nil"/>
            </w:tcBorders>
            <w:shd w:val="clear" w:color="auto" w:fill="auto"/>
            <w:noWrap/>
            <w:vAlign w:val="center"/>
            <w:hideMark/>
            <w:tcPrChange w:id="966" w:author="钟 沛东" w:date="2019-05-10T00:18:00Z">
              <w:tcPr>
                <w:tcW w:w="4955" w:type="dxa"/>
                <w:gridSpan w:val="4"/>
                <w:tcBorders>
                  <w:top w:val="nil"/>
                  <w:left w:val="nil"/>
                  <w:bottom w:val="nil"/>
                  <w:right w:val="nil"/>
                </w:tcBorders>
                <w:shd w:val="clear" w:color="auto" w:fill="auto"/>
                <w:noWrap/>
                <w:vAlign w:val="center"/>
                <w:hideMark/>
              </w:tcPr>
            </w:tcPrChange>
          </w:tcPr>
          <w:p w14:paraId="77D41D8D" w14:textId="493DEAD3" w:rsidR="009D1904" w:rsidRPr="00C3017C" w:rsidRDefault="009D1904" w:rsidP="009D1904">
            <w:pPr>
              <w:spacing w:after="0" w:line="240" w:lineRule="auto"/>
              <w:jc w:val="both"/>
              <w:rPr>
                <w:rFonts w:ascii="Times New Roman" w:eastAsia="宋体" w:hAnsi="Times New Roman" w:cs="Times New Roman"/>
                <w:sz w:val="21"/>
                <w:szCs w:val="21"/>
              </w:rPr>
            </w:pPr>
            <w:r w:rsidRPr="00C3017C">
              <w:rPr>
                <w:rFonts w:ascii="Times New Roman" w:eastAsia="宋体" w:hAnsi="Times New Roman" w:cs="Times New Roman"/>
                <w:color w:val="000000"/>
                <w:sz w:val="21"/>
                <w:szCs w:val="21"/>
              </w:rPr>
              <w:t>15.97</w:t>
            </w:r>
          </w:p>
        </w:tc>
      </w:tr>
      <w:tr w:rsidR="006E669D" w:rsidRPr="00C3017C" w14:paraId="08AFABDD" w14:textId="77777777" w:rsidTr="00550913">
        <w:trPr>
          <w:trHeight w:val="340"/>
          <w:jc w:val="center"/>
          <w:trPrChange w:id="967" w:author="钟 沛东" w:date="2019-05-10T00:18:00Z">
            <w:trPr>
              <w:trHeight w:val="315"/>
              <w:jc w:val="center"/>
            </w:trPr>
          </w:trPrChange>
        </w:trPr>
        <w:tc>
          <w:tcPr>
            <w:tcW w:w="0" w:type="auto"/>
            <w:tcBorders>
              <w:top w:val="nil"/>
              <w:left w:val="nil"/>
              <w:right w:val="nil"/>
            </w:tcBorders>
            <w:shd w:val="clear" w:color="auto" w:fill="auto"/>
            <w:noWrap/>
            <w:vAlign w:val="center"/>
            <w:hideMark/>
            <w:tcPrChange w:id="968" w:author="钟 沛东" w:date="2019-05-10T00:18:00Z">
              <w:tcPr>
                <w:tcW w:w="0" w:type="auto"/>
                <w:tcBorders>
                  <w:top w:val="nil"/>
                  <w:left w:val="nil"/>
                  <w:right w:val="nil"/>
                </w:tcBorders>
                <w:shd w:val="clear" w:color="auto" w:fill="auto"/>
                <w:noWrap/>
                <w:vAlign w:val="center"/>
                <w:hideMark/>
              </w:tcPr>
            </w:tcPrChange>
          </w:tcPr>
          <w:p w14:paraId="16B8D5B2" w14:textId="77777777" w:rsidR="006E669D" w:rsidRPr="00C3017C" w:rsidRDefault="006E669D" w:rsidP="00EE1C6D">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P</w:t>
            </w:r>
            <w:r w:rsidRPr="00C3017C">
              <w:rPr>
                <w:rFonts w:ascii="Times New Roman" w:eastAsia="宋体" w:hAnsi="Times New Roman" w:cs="Times New Roman"/>
                <w:color w:val="000000"/>
                <w:sz w:val="21"/>
                <w:szCs w:val="21"/>
              </w:rPr>
              <w:t>值</w:t>
            </w:r>
          </w:p>
        </w:tc>
        <w:tc>
          <w:tcPr>
            <w:tcW w:w="4955" w:type="dxa"/>
            <w:gridSpan w:val="4"/>
            <w:tcBorders>
              <w:top w:val="nil"/>
              <w:left w:val="nil"/>
              <w:right w:val="nil"/>
            </w:tcBorders>
            <w:shd w:val="clear" w:color="auto" w:fill="auto"/>
            <w:noWrap/>
            <w:vAlign w:val="center"/>
            <w:hideMark/>
            <w:tcPrChange w:id="969" w:author="钟 沛东" w:date="2019-05-10T00:18:00Z">
              <w:tcPr>
                <w:tcW w:w="4955" w:type="dxa"/>
                <w:gridSpan w:val="4"/>
                <w:tcBorders>
                  <w:top w:val="nil"/>
                  <w:left w:val="nil"/>
                  <w:right w:val="nil"/>
                </w:tcBorders>
                <w:shd w:val="clear" w:color="auto" w:fill="auto"/>
                <w:noWrap/>
                <w:vAlign w:val="center"/>
                <w:hideMark/>
              </w:tcPr>
            </w:tcPrChange>
          </w:tcPr>
          <w:p w14:paraId="4BEAC5B6" w14:textId="7778FBB1" w:rsidR="006E669D" w:rsidRPr="00C3017C" w:rsidRDefault="001234D9" w:rsidP="00EE1C6D">
            <w:pPr>
              <w:spacing w:after="0" w:line="240" w:lineRule="auto"/>
              <w:jc w:val="both"/>
              <w:rPr>
                <w:rFonts w:ascii="Times New Roman" w:eastAsia="宋体" w:hAnsi="Times New Roman" w:cs="Times New Roman"/>
                <w:sz w:val="21"/>
                <w:szCs w:val="21"/>
              </w:rPr>
            </w:pPr>
            <w:r w:rsidRPr="00C3017C">
              <w:rPr>
                <w:rFonts w:ascii="Times New Roman" w:eastAsia="宋体" w:hAnsi="Times New Roman" w:cs="Times New Roman"/>
                <w:color w:val="000000"/>
                <w:sz w:val="21"/>
                <w:szCs w:val="21"/>
              </w:rPr>
              <w:t>0.00</w:t>
            </w:r>
          </w:p>
        </w:tc>
      </w:tr>
      <w:tr w:rsidR="006E669D" w:rsidRPr="00C3017C" w14:paraId="33502155" w14:textId="77777777" w:rsidTr="00550913">
        <w:trPr>
          <w:trHeight w:val="340"/>
          <w:jc w:val="center"/>
          <w:trPrChange w:id="970" w:author="钟 沛东" w:date="2019-05-10T00:18:00Z">
            <w:trPr>
              <w:trHeight w:val="300"/>
              <w:jc w:val="center"/>
            </w:trPr>
          </w:trPrChange>
        </w:trPr>
        <w:tc>
          <w:tcPr>
            <w:tcW w:w="0" w:type="auto"/>
            <w:tcBorders>
              <w:left w:val="nil"/>
              <w:bottom w:val="single" w:sz="12" w:space="0" w:color="auto"/>
              <w:right w:val="nil"/>
            </w:tcBorders>
            <w:shd w:val="clear" w:color="auto" w:fill="auto"/>
            <w:noWrap/>
            <w:vAlign w:val="center"/>
            <w:hideMark/>
            <w:tcPrChange w:id="971" w:author="钟 沛东" w:date="2019-05-10T00:18:00Z">
              <w:tcPr>
                <w:tcW w:w="0" w:type="auto"/>
                <w:tcBorders>
                  <w:left w:val="nil"/>
                  <w:bottom w:val="single" w:sz="12" w:space="0" w:color="auto"/>
                  <w:right w:val="nil"/>
                </w:tcBorders>
                <w:shd w:val="clear" w:color="auto" w:fill="auto"/>
                <w:noWrap/>
                <w:vAlign w:val="center"/>
                <w:hideMark/>
              </w:tcPr>
            </w:tcPrChange>
          </w:tcPr>
          <w:p w14:paraId="5EF64E38" w14:textId="77777777" w:rsidR="006E669D" w:rsidRPr="00C3017C" w:rsidRDefault="006E669D" w:rsidP="00EE1C6D">
            <w:pPr>
              <w:spacing w:after="0" w:line="240" w:lineRule="auto"/>
              <w:jc w:val="both"/>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样本数量</w:t>
            </w:r>
          </w:p>
        </w:tc>
        <w:tc>
          <w:tcPr>
            <w:tcW w:w="4955" w:type="dxa"/>
            <w:gridSpan w:val="4"/>
            <w:tcBorders>
              <w:left w:val="nil"/>
              <w:bottom w:val="single" w:sz="12" w:space="0" w:color="auto"/>
              <w:right w:val="nil"/>
            </w:tcBorders>
            <w:shd w:val="clear" w:color="auto" w:fill="auto"/>
            <w:noWrap/>
            <w:vAlign w:val="center"/>
            <w:hideMark/>
            <w:tcPrChange w:id="972" w:author="钟 沛东" w:date="2019-05-10T00:18:00Z">
              <w:tcPr>
                <w:tcW w:w="4955" w:type="dxa"/>
                <w:gridSpan w:val="4"/>
                <w:tcBorders>
                  <w:left w:val="nil"/>
                  <w:bottom w:val="single" w:sz="12" w:space="0" w:color="auto"/>
                  <w:right w:val="nil"/>
                </w:tcBorders>
                <w:shd w:val="clear" w:color="auto" w:fill="auto"/>
                <w:noWrap/>
                <w:vAlign w:val="center"/>
                <w:hideMark/>
              </w:tcPr>
            </w:tcPrChange>
          </w:tcPr>
          <w:p w14:paraId="2A239D23" w14:textId="77777777" w:rsidR="006E669D" w:rsidRPr="00C3017C" w:rsidRDefault="006E669D" w:rsidP="00EE1C6D">
            <w:pPr>
              <w:spacing w:after="0" w:line="240" w:lineRule="auto"/>
              <w:jc w:val="both"/>
              <w:rPr>
                <w:rFonts w:ascii="Times New Roman" w:eastAsia="宋体" w:hAnsi="Times New Roman" w:cs="Times New Roman"/>
                <w:b/>
                <w:sz w:val="21"/>
                <w:szCs w:val="21"/>
              </w:rPr>
            </w:pPr>
            <w:r w:rsidRPr="00C3017C">
              <w:rPr>
                <w:rFonts w:ascii="Times New Roman" w:eastAsia="宋体" w:hAnsi="Times New Roman" w:cs="Times New Roman"/>
                <w:b/>
                <w:color w:val="000000"/>
                <w:sz w:val="21"/>
                <w:szCs w:val="21"/>
              </w:rPr>
              <w:t>N=17859</w:t>
            </w:r>
            <w:r w:rsidRPr="00C3017C">
              <w:rPr>
                <w:rFonts w:ascii="Times New Roman" w:eastAsia="宋体" w:hAnsi="Times New Roman" w:cs="Times New Roman"/>
                <w:b/>
                <w:color w:val="000000"/>
                <w:sz w:val="21"/>
                <w:szCs w:val="21"/>
              </w:rPr>
              <w:t>，</w:t>
            </w:r>
            <w:r w:rsidRPr="00C3017C">
              <w:rPr>
                <w:rFonts w:ascii="Times New Roman" w:eastAsia="宋体" w:hAnsi="Times New Roman" w:cs="Times New Roman"/>
                <w:b/>
                <w:color w:val="000000"/>
                <w:sz w:val="21"/>
                <w:szCs w:val="21"/>
              </w:rPr>
              <w:t>n=5294</w:t>
            </w:r>
          </w:p>
        </w:tc>
      </w:tr>
      <w:tr w:rsidR="00420A3E" w:rsidRPr="00C3017C" w14:paraId="4119B3F9" w14:textId="77777777" w:rsidTr="00550913">
        <w:trPr>
          <w:trHeight w:val="340"/>
          <w:jc w:val="center"/>
          <w:trPrChange w:id="973" w:author="钟 沛东" w:date="2019-05-10T00:18:00Z">
            <w:trPr>
              <w:trHeight w:val="300"/>
              <w:jc w:val="center"/>
            </w:trPr>
          </w:trPrChange>
        </w:trPr>
        <w:tc>
          <w:tcPr>
            <w:tcW w:w="6833" w:type="dxa"/>
            <w:gridSpan w:val="5"/>
            <w:tcBorders>
              <w:top w:val="single" w:sz="12" w:space="0" w:color="auto"/>
              <w:left w:val="nil"/>
              <w:right w:val="nil"/>
            </w:tcBorders>
            <w:shd w:val="clear" w:color="auto" w:fill="auto"/>
            <w:noWrap/>
            <w:vAlign w:val="center"/>
            <w:tcPrChange w:id="974" w:author="钟 沛东" w:date="2019-05-10T00:18:00Z">
              <w:tcPr>
                <w:tcW w:w="6833" w:type="dxa"/>
                <w:gridSpan w:val="5"/>
                <w:tcBorders>
                  <w:top w:val="single" w:sz="12" w:space="0" w:color="auto"/>
                  <w:left w:val="nil"/>
                  <w:right w:val="nil"/>
                </w:tcBorders>
                <w:shd w:val="clear" w:color="auto" w:fill="auto"/>
                <w:noWrap/>
                <w:vAlign w:val="center"/>
              </w:tcPr>
            </w:tcPrChange>
          </w:tcPr>
          <w:p w14:paraId="52A939C2" w14:textId="778DDC1A" w:rsidR="00420A3E" w:rsidRPr="00C3017C" w:rsidRDefault="00420A3E" w:rsidP="00420A3E">
            <w:pPr>
              <w:spacing w:after="0" w:line="240" w:lineRule="auto"/>
              <w:jc w:val="both"/>
              <w:rPr>
                <w:rFonts w:ascii="Times New Roman" w:eastAsia="宋体" w:hAnsi="Times New Roman" w:cs="Times New Roman"/>
                <w:color w:val="000000"/>
                <w:sz w:val="18"/>
                <w:szCs w:val="18"/>
              </w:rPr>
            </w:pPr>
            <w:r w:rsidRPr="00C3017C">
              <w:rPr>
                <w:rFonts w:ascii="Times New Roman" w:eastAsia="宋体" w:hAnsi="Times New Roman" w:cs="Times New Roman"/>
                <w:sz w:val="18"/>
                <w:szCs w:val="18"/>
              </w:rPr>
              <w:t>说明：</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和</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分别表示</w:t>
            </w:r>
            <w:r w:rsidRPr="00C3017C">
              <w:rPr>
                <w:rFonts w:ascii="Times New Roman" w:eastAsia="宋体" w:hAnsi="Times New Roman" w:cs="Times New Roman"/>
                <w:sz w:val="18"/>
                <w:szCs w:val="18"/>
              </w:rPr>
              <w:t>1%</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5%</w:t>
            </w:r>
            <w:r w:rsidRPr="00C3017C">
              <w:rPr>
                <w:rFonts w:ascii="Times New Roman" w:eastAsia="宋体" w:hAnsi="Times New Roman" w:cs="Times New Roman"/>
                <w:sz w:val="18"/>
                <w:szCs w:val="18"/>
              </w:rPr>
              <w:t>和</w:t>
            </w:r>
            <w:r w:rsidRPr="00C3017C">
              <w:rPr>
                <w:rFonts w:ascii="Times New Roman" w:eastAsia="宋体" w:hAnsi="Times New Roman" w:cs="Times New Roman"/>
                <w:sz w:val="18"/>
                <w:szCs w:val="18"/>
              </w:rPr>
              <w:t>10%</w:t>
            </w:r>
            <w:r w:rsidRPr="00C3017C">
              <w:rPr>
                <w:rFonts w:ascii="Times New Roman" w:eastAsia="宋体" w:hAnsi="Times New Roman" w:cs="Times New Roman"/>
                <w:sz w:val="18"/>
                <w:szCs w:val="18"/>
              </w:rPr>
              <w:t>的显著性水平。</w:t>
            </w:r>
          </w:p>
        </w:tc>
      </w:tr>
    </w:tbl>
    <w:p w14:paraId="7E766124" w14:textId="77777777" w:rsidR="00654E66" w:rsidRDefault="00654E66" w:rsidP="00344B4D">
      <w:pPr>
        <w:spacing w:after="0" w:line="240" w:lineRule="auto"/>
        <w:rPr>
          <w:rFonts w:ascii="Times New Roman" w:hAnsi="Times New Roman" w:cs="Times New Roman"/>
          <w:sz w:val="18"/>
          <w:szCs w:val="18"/>
        </w:rPr>
        <w:sectPr w:rsidR="00654E66" w:rsidSect="00E46361">
          <w:pgSz w:w="11906" w:h="16838"/>
          <w:pgMar w:top="1701" w:right="1418" w:bottom="1418" w:left="1701" w:header="1417" w:footer="1020" w:gutter="0"/>
          <w:cols w:space="425"/>
          <w:docGrid w:type="lines" w:linePitch="326"/>
        </w:sectPr>
      </w:pPr>
    </w:p>
    <w:p w14:paraId="268E41DA" w14:textId="7397FCDF" w:rsidR="00344B4D" w:rsidRDefault="00344B4D" w:rsidP="00344B4D">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4E6607">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72A13">
        <w:rPr>
          <w:rFonts w:ascii="Times New Roman" w:eastAsia="黑体" w:hAnsi="Times New Roman" w:cs="Times New Roman"/>
          <w:sz w:val="24"/>
          <w:szCs w:val="24"/>
        </w:rPr>
        <w:t>2</w:t>
      </w:r>
      <w:r>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del w:id="975" w:author="曾 翠红" w:date="2019-05-09T22:31:00Z">
        <w:r w:rsidDel="00B86D23">
          <w:rPr>
            <w:rFonts w:ascii="Times New Roman" w:eastAsia="黑体" w:hAnsi="Times New Roman" w:cs="Times New Roman" w:hint="eastAsia"/>
            <w:sz w:val="24"/>
            <w:szCs w:val="24"/>
          </w:rPr>
          <w:delText>两熟</w:delText>
        </w:r>
        <w:r w:rsidR="00340917" w:rsidDel="00B86D23">
          <w:rPr>
            <w:rFonts w:ascii="Times New Roman" w:eastAsia="黑体" w:hAnsi="Times New Roman" w:cs="Times New Roman" w:hint="eastAsia"/>
            <w:sz w:val="24"/>
            <w:szCs w:val="24"/>
          </w:rPr>
          <w:delText>区</w:delText>
        </w:r>
        <w:r w:rsidRPr="00EC35E6" w:rsidDel="00B86D23">
          <w:rPr>
            <w:rFonts w:ascii="Times New Roman" w:eastAsia="黑体" w:hAnsi="Times New Roman" w:cs="Times New Roman" w:hint="eastAsia"/>
            <w:sz w:val="24"/>
            <w:szCs w:val="24"/>
          </w:rPr>
          <w:delText>玉米</w:delText>
        </w:r>
      </w:del>
      <w:ins w:id="976" w:author="曾 翠红" w:date="2019-05-09T22:31:00Z">
        <w:r w:rsidR="00B86D23">
          <w:rPr>
            <w:rFonts w:ascii="Times New Roman" w:eastAsia="黑体" w:hAnsi="Times New Roman" w:cs="Times New Roman" w:hint="eastAsia"/>
            <w:sz w:val="24"/>
            <w:szCs w:val="24"/>
          </w:rPr>
          <w:t>两熟区夏玉米</w:t>
        </w:r>
      </w:ins>
      <w:r w:rsidRPr="00B63325">
        <w:rPr>
          <w:rFonts w:ascii="Times New Roman" w:eastAsia="黑体" w:hAnsi="Times New Roman" w:cs="Times New Roman" w:hint="eastAsia"/>
          <w:sz w:val="24"/>
          <w:szCs w:val="24"/>
        </w:rPr>
        <w:t>单产与规模的实证分析</w:t>
      </w:r>
    </w:p>
    <w:p w14:paraId="3A81129A" w14:textId="02DB6A3D"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del w:id="977" w:author="曾 翠红" w:date="2019-05-09T22:31:00Z">
        <w:r w:rsidDel="00B86D23">
          <w:rPr>
            <w:rFonts w:ascii="Times New Roman" w:hAnsi="Times New Roman" w:cs="Times New Roman" w:hint="eastAsia"/>
            <w:sz w:val="24"/>
            <w:szCs w:val="24"/>
          </w:rPr>
          <w:delText>两熟</w:delText>
        </w:r>
        <w:r w:rsidRPr="007C602D" w:rsidDel="00B86D23">
          <w:rPr>
            <w:rFonts w:ascii="Times New Roman" w:hAnsi="Times New Roman" w:cs="Times New Roman"/>
            <w:sz w:val="24"/>
            <w:szCs w:val="24"/>
          </w:rPr>
          <w:delText>玉米</w:delText>
        </w:r>
      </w:del>
      <w:ins w:id="978" w:author="曾 翠红" w:date="2019-05-09T22:31:00Z">
        <w:r w:rsidR="00B86D23">
          <w:rPr>
            <w:rFonts w:ascii="Times New Roman" w:hAnsi="Times New Roman" w:cs="Times New Roman" w:hint="eastAsia"/>
            <w:sz w:val="24"/>
            <w:szCs w:val="24"/>
          </w:rPr>
          <w:t>两熟区夏玉米</w:t>
        </w:r>
      </w:ins>
      <w:r w:rsidRPr="007C602D">
        <w:rPr>
          <w:rFonts w:ascii="Times New Roman" w:hAnsi="Times New Roman" w:cs="Times New Roman"/>
          <w:sz w:val="24"/>
          <w:szCs w:val="24"/>
        </w:rPr>
        <w:t>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2</w:t>
      </w:r>
      <w:r w:rsidRPr="007C602D">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预期不相符。</w:t>
      </w:r>
      <w:r w:rsidR="00172A13">
        <w:rPr>
          <w:rFonts w:ascii="Times New Roman" w:hAnsi="Times New Roman" w:cs="Times New Roman" w:hint="eastAsia"/>
          <w:sz w:val="24"/>
          <w:szCs w:val="24"/>
        </w:rPr>
        <w:t>结合估计结果和华北地区玉米的实际种植情况分析，</w:t>
      </w:r>
      <w:r w:rsidR="00AD378A">
        <w:rPr>
          <w:rFonts w:ascii="Times New Roman" w:hAnsi="Times New Roman" w:cs="Times New Roman" w:hint="eastAsia"/>
          <w:sz w:val="24"/>
          <w:szCs w:val="24"/>
        </w:rPr>
        <w:t>该</w:t>
      </w:r>
      <w:r>
        <w:rPr>
          <w:rFonts w:ascii="Times New Roman" w:hAnsi="Times New Roman" w:cs="Times New Roman" w:hint="eastAsia"/>
          <w:sz w:val="24"/>
          <w:szCs w:val="24"/>
        </w:rPr>
        <w:t>地区玉米户均耕地面积为</w:t>
      </w:r>
      <w:r>
        <w:rPr>
          <w:rFonts w:ascii="Times New Roman" w:hAnsi="Times New Roman" w:cs="Times New Roman" w:hint="eastAsia"/>
          <w:sz w:val="24"/>
          <w:szCs w:val="24"/>
        </w:rPr>
        <w:t>3</w:t>
      </w:r>
      <w:r>
        <w:rPr>
          <w:rFonts w:ascii="Times New Roman" w:hAnsi="Times New Roman" w:cs="Times New Roman"/>
          <w:sz w:val="24"/>
          <w:szCs w:val="24"/>
        </w:rPr>
        <w:t>.8</w:t>
      </w:r>
      <w:r>
        <w:rPr>
          <w:rFonts w:ascii="Times New Roman" w:hAnsi="Times New Roman" w:cs="Times New Roman" w:hint="eastAsia"/>
          <w:sz w:val="24"/>
          <w:szCs w:val="24"/>
        </w:rPr>
        <w:t>亩，单产为</w:t>
      </w:r>
      <w:r>
        <w:rPr>
          <w:rFonts w:ascii="Times New Roman" w:hAnsi="Times New Roman" w:cs="Times New Roman" w:hint="eastAsia"/>
          <w:sz w:val="24"/>
          <w:szCs w:val="24"/>
        </w:rPr>
        <w:t>459</w:t>
      </w:r>
      <w:r>
        <w:rPr>
          <w:rFonts w:ascii="Times New Roman" w:hAnsi="Times New Roman" w:cs="Times New Roman"/>
          <w:sz w:val="24"/>
          <w:szCs w:val="24"/>
        </w:rPr>
        <w:t>.1</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亩，扩大规模到中型规模农户时，每亩产量增加至少</w:t>
      </w:r>
      <w:r>
        <w:rPr>
          <w:rFonts w:ascii="Times New Roman" w:hAnsi="Times New Roman" w:cs="Times New Roman" w:hint="eastAsia"/>
          <w:sz w:val="24"/>
          <w:szCs w:val="24"/>
        </w:rPr>
        <w:t>45</w:t>
      </w:r>
      <w:r>
        <w:rPr>
          <w:rFonts w:ascii="Times New Roman" w:hAnsi="Times New Roman" w:cs="Times New Roman" w:hint="eastAsia"/>
          <w:sz w:val="24"/>
          <w:szCs w:val="24"/>
        </w:rPr>
        <w:t>千克。</w:t>
      </w:r>
    </w:p>
    <w:p w14:paraId="04B35F96" w14:textId="77777777" w:rsidR="00344B4D" w:rsidRDefault="00344B4D" w:rsidP="001812DA">
      <w:pPr>
        <w:spacing w:beforeLines="50" w:before="163" w:after="0" w:line="240" w:lineRule="auto"/>
        <w:ind w:firstLine="442"/>
        <w:jc w:val="center"/>
        <w:rPr>
          <w:rFonts w:ascii="Times New Roman" w:hAnsi="Times New Roman" w:cs="Times New Roman"/>
          <w:sz w:val="24"/>
          <w:szCs w:val="24"/>
        </w:rPr>
      </w:pPr>
      <w:r>
        <w:rPr>
          <w:noProof/>
        </w:rPr>
        <w:drawing>
          <wp:inline distT="0" distB="0" distL="0" distR="0" wp14:anchorId="290718E2" wp14:editId="3C69F1CA">
            <wp:extent cx="4680000" cy="2160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066B576" w14:textId="28CCEB9A" w:rsidR="00344B4D" w:rsidRPr="001F3625" w:rsidRDefault="00344B4D" w:rsidP="001812DA">
      <w:pPr>
        <w:spacing w:afterLines="50" w:after="163" w:line="400" w:lineRule="exact"/>
        <w:ind w:firstLineChars="200" w:firstLine="420"/>
        <w:jc w:val="center"/>
        <w:rPr>
          <w:rFonts w:ascii="Times New Roman" w:eastAsia="黑体" w:hAnsi="Times New Roman" w:cs="Times New Roman"/>
          <w:sz w:val="21"/>
          <w:szCs w:val="21"/>
        </w:rPr>
      </w:pPr>
      <w:r w:rsidRPr="001F3625">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1F3625">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sidRPr="001F3625">
        <w:rPr>
          <w:rFonts w:ascii="Times New Roman" w:eastAsia="黑体" w:hAnsi="Times New Roman" w:cs="Times New Roman"/>
          <w:sz w:val="21"/>
          <w:szCs w:val="21"/>
        </w:rPr>
        <w:t xml:space="preserve">  </w:t>
      </w:r>
      <w:del w:id="979" w:author="曾 翠红" w:date="2019-05-09T22:31:00Z">
        <w:r w:rsidRPr="001F3625" w:rsidDel="00B86D23">
          <w:rPr>
            <w:rFonts w:ascii="Times New Roman" w:eastAsia="黑体" w:hAnsi="Times New Roman" w:cs="Times New Roman"/>
            <w:sz w:val="21"/>
            <w:szCs w:val="21"/>
          </w:rPr>
          <w:delText>两熟</w:delText>
        </w:r>
        <w:r w:rsidR="00D612DE" w:rsidDel="00B86D23">
          <w:rPr>
            <w:rFonts w:ascii="Times New Roman" w:eastAsia="黑体" w:hAnsi="Times New Roman" w:cs="Times New Roman" w:hint="eastAsia"/>
            <w:sz w:val="21"/>
            <w:szCs w:val="21"/>
          </w:rPr>
          <w:delText>区</w:delText>
        </w:r>
        <w:r w:rsidRPr="001F3625" w:rsidDel="00B86D23">
          <w:rPr>
            <w:rFonts w:ascii="Times New Roman" w:eastAsia="黑体" w:hAnsi="Times New Roman" w:cs="Times New Roman"/>
            <w:sz w:val="21"/>
            <w:szCs w:val="21"/>
          </w:rPr>
          <w:delText>玉米</w:delText>
        </w:r>
      </w:del>
      <w:ins w:id="980" w:author="曾 翠红" w:date="2019-05-09T22:31:00Z">
        <w:r w:rsidR="00B86D23">
          <w:rPr>
            <w:rFonts w:ascii="Times New Roman" w:eastAsia="黑体" w:hAnsi="Times New Roman" w:cs="Times New Roman"/>
            <w:sz w:val="21"/>
            <w:szCs w:val="21"/>
          </w:rPr>
          <w:t>两熟区夏玉米</w:t>
        </w:r>
      </w:ins>
      <w:r w:rsidRPr="001F3625">
        <w:rPr>
          <w:rFonts w:ascii="Times New Roman" w:eastAsia="黑体" w:hAnsi="Times New Roman" w:cs="Times New Roman"/>
          <w:sz w:val="21"/>
          <w:szCs w:val="21"/>
        </w:rPr>
        <w:t>规模与单产关系</w:t>
      </w:r>
    </w:p>
    <w:p w14:paraId="2F4C6402" w14:textId="05BE666A" w:rsidR="00344B4D" w:rsidRDefault="00C77079"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基于实证结果计算的生产要素产出弹性表明，劳动和肥料产出弹性大于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规模的扩大而降低，机械产出弹性大于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规模的扩大而提高，具体计算结果</w:t>
      </w:r>
      <w:r w:rsidR="00344B4D">
        <w:rPr>
          <w:rFonts w:ascii="Times New Roman" w:hAnsi="Times New Roman" w:cs="Times New Roman" w:hint="eastAsia"/>
          <w:sz w:val="24"/>
          <w:szCs w:val="24"/>
        </w:rPr>
        <w:t>如下</w:t>
      </w:r>
      <w:r>
        <w:rPr>
          <w:rFonts w:ascii="Times New Roman" w:hAnsi="Times New Roman" w:cs="Times New Roman" w:hint="eastAsia"/>
          <w:sz w:val="24"/>
          <w:szCs w:val="24"/>
        </w:rPr>
        <w:t>。</w:t>
      </w:r>
      <w:r w:rsidR="00344B4D" w:rsidRPr="007C602D">
        <w:rPr>
          <w:rFonts w:ascii="Times New Roman" w:hAnsi="Times New Roman" w:cs="Times New Roman"/>
          <w:sz w:val="24"/>
          <w:szCs w:val="24"/>
        </w:rPr>
        <w:t>劳动力投入变量总体产出弹性为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，中等农户和大农户为</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005</w:t>
      </w:r>
      <w:r w:rsidR="00344B4D" w:rsidRPr="007C602D">
        <w:rPr>
          <w:rFonts w:ascii="Times New Roman" w:hAnsi="Times New Roman" w:cs="Times New Roman"/>
          <w:sz w:val="24"/>
          <w:szCs w:val="24"/>
        </w:rPr>
        <w:t>和</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018</w:t>
      </w:r>
      <w:r w:rsidR="000529CA">
        <w:rPr>
          <w:rFonts w:ascii="Times New Roman" w:hAnsi="Times New Roman" w:cs="Times New Roman" w:hint="eastAsia"/>
          <w:sz w:val="24"/>
          <w:szCs w:val="24"/>
        </w:rPr>
        <w:t>；肥料</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082</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094</w:t>
      </w:r>
      <w:r w:rsidR="000529CA">
        <w:rPr>
          <w:rFonts w:ascii="Times New Roman" w:hAnsi="Times New Roman" w:cs="Times New Roman" w:hint="eastAsia"/>
          <w:sz w:val="24"/>
          <w:szCs w:val="24"/>
        </w:rPr>
        <w:t>，弹性差异较小；</w:t>
      </w:r>
      <w:r w:rsidR="00344B4D" w:rsidRPr="007C602D">
        <w:rPr>
          <w:rFonts w:ascii="Times New Roman" w:hAnsi="Times New Roman" w:cs="Times New Roman"/>
          <w:sz w:val="24"/>
          <w:szCs w:val="24"/>
        </w:rPr>
        <w:t>机械总体产出弹性为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032</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农户劳动产出弹性估计结果</w:t>
      </w:r>
      <w:r w:rsidR="00344B4D">
        <w:rPr>
          <w:rFonts w:ascii="Times New Roman" w:hAnsi="Times New Roman" w:cs="Times New Roman"/>
          <w:sz w:val="24"/>
          <w:szCs w:val="24"/>
        </w:rPr>
        <w:t>表明</w:t>
      </w:r>
      <w:r w:rsidR="00344B4D">
        <w:rPr>
          <w:rFonts w:ascii="Times New Roman" w:hAnsi="Times New Roman" w:cs="Times New Roman" w:hint="eastAsia"/>
          <w:sz w:val="24"/>
          <w:szCs w:val="24"/>
        </w:rPr>
        <w:t>小麦和</w:t>
      </w:r>
      <w:del w:id="981" w:author="曾 翠红" w:date="2019-05-07T10:33:00Z">
        <w:r w:rsidR="00344B4D" w:rsidDel="009314E9">
          <w:rPr>
            <w:rFonts w:ascii="Times New Roman" w:hAnsi="Times New Roman" w:cs="Times New Roman" w:hint="eastAsia"/>
            <w:sz w:val="24"/>
            <w:szCs w:val="24"/>
          </w:rPr>
          <w:delText>稻谷</w:delText>
        </w:r>
      </w:del>
      <w:ins w:id="982" w:author="曾 翠红" w:date="2019-05-07T10:33:00Z">
        <w:r w:rsidR="009314E9">
          <w:rPr>
            <w:rFonts w:ascii="Times New Roman" w:hAnsi="Times New Roman" w:cs="Times New Roman" w:hint="eastAsia"/>
            <w:sz w:val="24"/>
            <w:szCs w:val="24"/>
          </w:rPr>
          <w:t>水稻</w:t>
        </w:r>
      </w:ins>
      <w:r w:rsidR="00344B4D">
        <w:rPr>
          <w:rFonts w:ascii="Times New Roman" w:hAnsi="Times New Roman" w:cs="Times New Roman" w:hint="eastAsia"/>
          <w:sz w:val="24"/>
          <w:szCs w:val="24"/>
        </w:rPr>
        <w:t>种植过程中劳动力</w:t>
      </w:r>
      <w:ins w:id="983" w:author="曾 翠红" w:date="2019-05-12T17:41:00Z">
        <w:r w:rsidR="00776E07">
          <w:rPr>
            <w:rFonts w:ascii="Times New Roman" w:hAnsi="Times New Roman" w:cs="Times New Roman" w:hint="eastAsia"/>
            <w:sz w:val="24"/>
            <w:szCs w:val="24"/>
          </w:rPr>
          <w:t>几近</w:t>
        </w:r>
      </w:ins>
      <w:r w:rsidR="00344B4D">
        <w:rPr>
          <w:rFonts w:ascii="Times New Roman" w:hAnsi="Times New Roman" w:cs="Times New Roman" w:hint="eastAsia"/>
          <w:sz w:val="24"/>
          <w:szCs w:val="24"/>
        </w:rPr>
        <w:t>冗余，农业生产过程中偏向于精耕细作的种植方式。</w:t>
      </w:r>
    </w:p>
    <w:p w14:paraId="7A3F2FFD" w14:textId="03ED8404" w:rsidR="002F4185" w:rsidRDefault="00344B4D" w:rsidP="002F418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F70430">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F70430">
        <w:rPr>
          <w:rFonts w:ascii="Times New Roman" w:hAnsi="Times New Roman" w:cs="Times New Roman" w:hint="eastAsia"/>
          <w:sz w:val="24"/>
          <w:szCs w:val="24"/>
        </w:rPr>
        <w:t>是否贷款、</w:t>
      </w:r>
      <w:r>
        <w:rPr>
          <w:rFonts w:ascii="Times New Roman" w:hAnsi="Times New Roman" w:cs="Times New Roman"/>
          <w:sz w:val="24"/>
          <w:szCs w:val="24"/>
        </w:rPr>
        <w:t>兼业</w:t>
      </w:r>
      <w:r>
        <w:rPr>
          <w:rFonts w:ascii="Times New Roman" w:hAnsi="Times New Roman" w:cs="Times New Roman" w:hint="eastAsia"/>
          <w:sz w:val="24"/>
          <w:szCs w:val="24"/>
        </w:rPr>
        <w:t>水平和耕地细碎化对土地生产率有显著影响。</w:t>
      </w:r>
      <w:r w:rsidR="00F70430">
        <w:rPr>
          <w:rFonts w:ascii="Times New Roman" w:hAnsi="Times New Roman" w:cs="Times New Roman" w:hint="eastAsia"/>
          <w:sz w:val="24"/>
          <w:szCs w:val="24"/>
        </w:rPr>
        <w:t>农业技能培训负向影响单产，</w:t>
      </w:r>
      <w:r w:rsidR="00AB44E8">
        <w:rPr>
          <w:rFonts w:ascii="Times New Roman" w:hAnsi="Times New Roman" w:cs="Times New Roman" w:hint="eastAsia"/>
          <w:sz w:val="24"/>
          <w:szCs w:val="24"/>
        </w:rPr>
        <w:t>与预期相反，也是不符合</w:t>
      </w:r>
      <w:r>
        <w:rPr>
          <w:rFonts w:ascii="Times New Roman" w:hAnsi="Times New Roman" w:cs="Times New Roman" w:hint="eastAsia"/>
          <w:sz w:val="24"/>
          <w:szCs w:val="24"/>
        </w:rPr>
        <w:t>耕地细碎化水平负向影响土地生产率，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力度较大，表明地块面积越大，单产率越低。既有的解释认为，规模小的土地有利于农户发挥精耕细作的比较优势，产生高的农业产出</w:t>
      </w:r>
      <w:r w:rsidR="008732F9">
        <w:rPr>
          <w:rFonts w:ascii="Times New Roman" w:hAnsi="Times New Roman" w:cs="Times New Roman" w:hint="eastAsia"/>
          <w:sz w:val="24"/>
          <w:szCs w:val="24"/>
        </w:rPr>
        <w:t>（</w:t>
      </w:r>
      <w:r w:rsidR="008732F9">
        <w:rPr>
          <w:rFonts w:ascii="Times New Roman" w:hAnsi="Times New Roman" w:cs="Times New Roman"/>
          <w:sz w:val="24"/>
          <w:szCs w:val="24"/>
        </w:rPr>
        <w:t>表</w:t>
      </w:r>
      <w:r w:rsidR="008732F9">
        <w:rPr>
          <w:rFonts w:ascii="Times New Roman" w:hAnsi="Times New Roman" w:cs="Times New Roman" w:hint="eastAsia"/>
          <w:sz w:val="24"/>
          <w:szCs w:val="24"/>
        </w:rPr>
        <w:t>4</w:t>
      </w:r>
      <w:r w:rsidR="008732F9">
        <w:rPr>
          <w:rFonts w:ascii="Times New Roman" w:hAnsi="Times New Roman" w:cs="Times New Roman"/>
          <w:sz w:val="24"/>
          <w:szCs w:val="24"/>
        </w:rPr>
        <w:t>-</w:t>
      </w:r>
      <w:r w:rsidR="0077243B">
        <w:rPr>
          <w:rFonts w:ascii="Times New Roman" w:hAnsi="Times New Roman" w:cs="Times New Roman"/>
          <w:sz w:val="24"/>
          <w:szCs w:val="24"/>
        </w:rPr>
        <w:t>3</w:t>
      </w:r>
      <w:r w:rsidR="008732F9">
        <w:rPr>
          <w:rFonts w:ascii="Times New Roman" w:hAnsi="Times New Roman" w:cs="Times New Roman" w:hint="eastAsia"/>
          <w:sz w:val="24"/>
          <w:szCs w:val="24"/>
        </w:rPr>
        <w:t>）</w:t>
      </w:r>
      <w:r>
        <w:rPr>
          <w:rFonts w:ascii="Times New Roman" w:hAnsi="Times New Roman" w:cs="Times New Roman" w:hint="eastAsia"/>
          <w:sz w:val="24"/>
          <w:szCs w:val="24"/>
        </w:rPr>
        <w:t>。</w:t>
      </w:r>
    </w:p>
    <w:p w14:paraId="3C3B6264" w14:textId="77777777" w:rsidR="002F4185" w:rsidRDefault="002F4185">
      <w:pPr>
        <w:rPr>
          <w:rFonts w:ascii="Times New Roman" w:hAnsi="Times New Roman" w:cs="Times New Roman"/>
          <w:sz w:val="24"/>
          <w:szCs w:val="24"/>
        </w:rPr>
      </w:pPr>
      <w:r>
        <w:rPr>
          <w:rFonts w:ascii="Times New Roman" w:hAnsi="Times New Roman" w:cs="Times New Roman"/>
          <w:sz w:val="24"/>
          <w:szCs w:val="24"/>
        </w:rPr>
        <w:br w:type="page"/>
      </w:r>
    </w:p>
    <w:p w14:paraId="04C0FC5B" w14:textId="58773EB2" w:rsidR="00344B4D" w:rsidRPr="00EA6A2D" w:rsidRDefault="00344B4D" w:rsidP="003B7C9B">
      <w:pPr>
        <w:spacing w:beforeLines="50" w:before="163"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Pr>
          <w:rFonts w:ascii="Times New Roman" w:eastAsia="黑体" w:hAnsi="Times New Roman" w:cs="Times New Roman"/>
          <w:sz w:val="21"/>
          <w:szCs w:val="21"/>
        </w:rPr>
        <w:t>-</w:t>
      </w:r>
      <w:r w:rsidR="0077243B">
        <w:rPr>
          <w:rFonts w:ascii="Times New Roman" w:eastAsia="黑体" w:hAnsi="Times New Roman" w:cs="Times New Roman"/>
          <w:sz w:val="21"/>
          <w:szCs w:val="21"/>
        </w:rPr>
        <w:t>3</w:t>
      </w:r>
      <w:r>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 xml:space="preserve"> </w:t>
      </w:r>
      <w:del w:id="984" w:author="曾 翠红" w:date="2019-05-09T22:31:00Z">
        <w:r w:rsidRPr="00EA6A2D" w:rsidDel="00B86D23">
          <w:rPr>
            <w:rFonts w:ascii="Times New Roman" w:eastAsia="黑体" w:hAnsi="Times New Roman" w:cs="Times New Roman"/>
            <w:sz w:val="21"/>
            <w:szCs w:val="21"/>
          </w:rPr>
          <w:delText>两熟</w:delText>
        </w:r>
        <w:r w:rsidR="00E96A93" w:rsidDel="00B86D23">
          <w:rPr>
            <w:rFonts w:ascii="Times New Roman" w:eastAsia="黑体" w:hAnsi="Times New Roman" w:cs="Times New Roman" w:hint="eastAsia"/>
            <w:sz w:val="21"/>
            <w:szCs w:val="21"/>
          </w:rPr>
          <w:delText>区</w:delText>
        </w:r>
        <w:r w:rsidRPr="00EA6A2D" w:rsidDel="00B86D23">
          <w:rPr>
            <w:rFonts w:ascii="Times New Roman" w:eastAsia="黑体" w:hAnsi="Times New Roman" w:cs="Times New Roman"/>
            <w:sz w:val="21"/>
            <w:szCs w:val="21"/>
          </w:rPr>
          <w:delText>玉米</w:delText>
        </w:r>
      </w:del>
      <w:ins w:id="985" w:author="曾 翠红" w:date="2019-05-09T22:31:00Z">
        <w:r w:rsidR="00B86D23">
          <w:rPr>
            <w:rFonts w:ascii="Times New Roman" w:eastAsia="黑体" w:hAnsi="Times New Roman" w:cs="Times New Roman"/>
            <w:sz w:val="21"/>
            <w:szCs w:val="21"/>
          </w:rPr>
          <w:t>两熟区夏玉米</w:t>
        </w:r>
      </w:ins>
      <w:r w:rsidR="00BE7E2F">
        <w:rPr>
          <w:rFonts w:ascii="Times New Roman" w:eastAsia="黑体" w:hAnsi="Times New Roman" w:cs="Times New Roman" w:hint="eastAsia"/>
          <w:sz w:val="21"/>
          <w:szCs w:val="21"/>
        </w:rPr>
        <w:t>单产</w:t>
      </w:r>
      <w:r w:rsidRPr="00EA6A2D">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Change w:id="986" w:author="钟 沛东" w:date="2019-05-10T00:18:00Z">
          <w:tblPr>
            <w:tblW w:w="0" w:type="auto"/>
            <w:jc w:val="center"/>
            <w:tblLook w:val="04A0" w:firstRow="1" w:lastRow="0" w:firstColumn="1" w:lastColumn="0" w:noHBand="0" w:noVBand="1"/>
          </w:tblPr>
        </w:tblPrChange>
      </w:tblPr>
      <w:tblGrid>
        <w:gridCol w:w="2624"/>
        <w:gridCol w:w="1269"/>
        <w:gridCol w:w="1417"/>
        <w:gridCol w:w="1134"/>
        <w:gridCol w:w="1135"/>
        <w:tblGridChange w:id="987">
          <w:tblGrid>
            <w:gridCol w:w="1878"/>
            <w:gridCol w:w="1269"/>
            <w:gridCol w:w="1417"/>
            <w:gridCol w:w="1134"/>
            <w:gridCol w:w="1135"/>
          </w:tblGrid>
        </w:tblGridChange>
      </w:tblGrid>
      <w:tr w:rsidR="001B4F9F" w:rsidRPr="00E80FF4" w14:paraId="5914CC49" w14:textId="77777777" w:rsidTr="000B1AE7">
        <w:trPr>
          <w:trHeight w:val="454"/>
          <w:jc w:val="center"/>
          <w:trPrChange w:id="988" w:author="钟 沛东" w:date="2019-05-10T00:18:00Z">
            <w:trPr>
              <w:trHeight w:val="300"/>
              <w:jc w:val="center"/>
            </w:trPr>
          </w:trPrChange>
        </w:trPr>
        <w:tc>
          <w:tcPr>
            <w:tcW w:w="0" w:type="auto"/>
            <w:tcBorders>
              <w:top w:val="single" w:sz="12" w:space="0" w:color="auto"/>
              <w:left w:val="nil"/>
              <w:bottom w:val="single" w:sz="4" w:space="0" w:color="auto"/>
              <w:right w:val="nil"/>
            </w:tcBorders>
            <w:shd w:val="clear" w:color="auto" w:fill="auto"/>
            <w:noWrap/>
            <w:vAlign w:val="center"/>
            <w:hideMark/>
            <w:tcPrChange w:id="989" w:author="钟 沛东" w:date="2019-05-10T00:18:00Z">
              <w:tcPr>
                <w:tcW w:w="0" w:type="auto"/>
                <w:tcBorders>
                  <w:top w:val="single" w:sz="12" w:space="0" w:color="auto"/>
                  <w:left w:val="nil"/>
                  <w:bottom w:val="single" w:sz="4" w:space="0" w:color="auto"/>
                  <w:right w:val="nil"/>
                </w:tcBorders>
                <w:shd w:val="clear" w:color="auto" w:fill="auto"/>
                <w:noWrap/>
                <w:vAlign w:val="center"/>
                <w:hideMark/>
              </w:tcPr>
            </w:tcPrChange>
          </w:tcPr>
          <w:p w14:paraId="03B32B9B" w14:textId="411169CC" w:rsidR="001B4F9F" w:rsidRPr="00E80FF4" w:rsidRDefault="00C3017C" w:rsidP="008C5DBF">
            <w:pPr>
              <w:spacing w:after="0" w:line="240" w:lineRule="auto"/>
              <w:jc w:val="center"/>
              <w:rPr>
                <w:rFonts w:ascii="Times New Roman" w:eastAsia="宋体" w:hAnsi="Times New Roman" w:cs="Times New Roman"/>
                <w:b/>
                <w:i/>
                <w:iCs/>
                <w:color w:val="000000"/>
              </w:rPr>
            </w:pPr>
            <w:r w:rsidRPr="00C3017C">
              <w:rPr>
                <w:rFonts w:ascii="Times New Roman" w:eastAsia="宋体" w:hAnsi="Times New Roman" w:cs="Times New Roman"/>
                <w:b/>
                <w:iCs/>
                <w:color w:val="000000"/>
                <w:sz w:val="21"/>
                <w:szCs w:val="21"/>
              </w:rPr>
              <w:t>自变量</w:t>
            </w:r>
          </w:p>
        </w:tc>
        <w:tc>
          <w:tcPr>
            <w:tcW w:w="1269" w:type="dxa"/>
            <w:tcBorders>
              <w:top w:val="single" w:sz="12" w:space="0" w:color="auto"/>
              <w:left w:val="nil"/>
              <w:bottom w:val="single" w:sz="4" w:space="0" w:color="auto"/>
              <w:right w:val="nil"/>
            </w:tcBorders>
            <w:shd w:val="clear" w:color="auto" w:fill="auto"/>
            <w:noWrap/>
            <w:vAlign w:val="center"/>
            <w:hideMark/>
            <w:tcPrChange w:id="990" w:author="钟 沛东" w:date="2019-05-10T00:18:00Z">
              <w:tcPr>
                <w:tcW w:w="1269" w:type="dxa"/>
                <w:tcBorders>
                  <w:top w:val="single" w:sz="12" w:space="0" w:color="auto"/>
                  <w:left w:val="nil"/>
                  <w:bottom w:val="single" w:sz="4" w:space="0" w:color="auto"/>
                  <w:right w:val="nil"/>
                </w:tcBorders>
                <w:shd w:val="clear" w:color="auto" w:fill="auto"/>
                <w:noWrap/>
                <w:vAlign w:val="center"/>
                <w:hideMark/>
              </w:tcPr>
            </w:tcPrChange>
          </w:tcPr>
          <w:p w14:paraId="0B9C8838" w14:textId="77777777" w:rsidR="001B4F9F" w:rsidRPr="00E80FF4" w:rsidRDefault="001B4F9F"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系数</w:t>
            </w:r>
          </w:p>
        </w:tc>
        <w:tc>
          <w:tcPr>
            <w:tcW w:w="1417" w:type="dxa"/>
            <w:tcBorders>
              <w:top w:val="single" w:sz="12" w:space="0" w:color="auto"/>
              <w:left w:val="nil"/>
              <w:bottom w:val="single" w:sz="4" w:space="0" w:color="auto"/>
              <w:right w:val="nil"/>
            </w:tcBorders>
            <w:shd w:val="clear" w:color="auto" w:fill="auto"/>
            <w:noWrap/>
            <w:vAlign w:val="center"/>
            <w:hideMark/>
            <w:tcPrChange w:id="991" w:author="钟 沛东" w:date="2019-05-10T00:18:00Z">
              <w:tcPr>
                <w:tcW w:w="1417" w:type="dxa"/>
                <w:tcBorders>
                  <w:top w:val="single" w:sz="12" w:space="0" w:color="auto"/>
                  <w:left w:val="nil"/>
                  <w:bottom w:val="single" w:sz="4" w:space="0" w:color="auto"/>
                  <w:right w:val="nil"/>
                </w:tcBorders>
                <w:shd w:val="clear" w:color="auto" w:fill="auto"/>
                <w:noWrap/>
                <w:vAlign w:val="center"/>
                <w:hideMark/>
              </w:tcPr>
            </w:tcPrChange>
          </w:tcPr>
          <w:p w14:paraId="0F227495" w14:textId="77777777" w:rsidR="001B4F9F" w:rsidRPr="00E80FF4" w:rsidRDefault="001B4F9F"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Change w:id="992" w:author="钟 沛东" w:date="2019-05-10T00:18:00Z">
              <w:tcPr>
                <w:tcW w:w="1134" w:type="dxa"/>
                <w:tcBorders>
                  <w:top w:val="single" w:sz="12" w:space="0" w:color="auto"/>
                  <w:left w:val="nil"/>
                  <w:bottom w:val="single" w:sz="4" w:space="0" w:color="auto"/>
                  <w:right w:val="nil"/>
                </w:tcBorders>
                <w:shd w:val="clear" w:color="auto" w:fill="auto"/>
                <w:noWrap/>
                <w:vAlign w:val="center"/>
                <w:hideMark/>
              </w:tcPr>
            </w:tcPrChange>
          </w:tcPr>
          <w:p w14:paraId="37DF405C" w14:textId="77777777" w:rsidR="001B4F9F" w:rsidRPr="00E80FF4" w:rsidRDefault="001B4F9F"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t</w:t>
            </w:r>
            <w:r w:rsidRPr="00E80FF4">
              <w:rPr>
                <w:rFonts w:ascii="宋体" w:eastAsia="宋体" w:hAnsi="宋体" w:cs="Times New Roman" w:hint="eastAsia"/>
                <w:b/>
                <w:color w:val="000000"/>
              </w:rPr>
              <w:t>值</w:t>
            </w:r>
          </w:p>
        </w:tc>
        <w:tc>
          <w:tcPr>
            <w:tcW w:w="1135" w:type="dxa"/>
            <w:tcBorders>
              <w:top w:val="single" w:sz="12" w:space="0" w:color="auto"/>
              <w:left w:val="nil"/>
              <w:bottom w:val="single" w:sz="4" w:space="0" w:color="auto"/>
              <w:right w:val="nil"/>
            </w:tcBorders>
            <w:shd w:val="clear" w:color="auto" w:fill="auto"/>
            <w:noWrap/>
            <w:vAlign w:val="center"/>
            <w:hideMark/>
            <w:tcPrChange w:id="993" w:author="钟 沛东" w:date="2019-05-10T00:18:00Z">
              <w:tcPr>
                <w:tcW w:w="1135" w:type="dxa"/>
                <w:tcBorders>
                  <w:top w:val="single" w:sz="12" w:space="0" w:color="auto"/>
                  <w:left w:val="nil"/>
                  <w:bottom w:val="single" w:sz="4" w:space="0" w:color="auto"/>
                  <w:right w:val="nil"/>
                </w:tcBorders>
                <w:shd w:val="clear" w:color="auto" w:fill="auto"/>
                <w:noWrap/>
                <w:vAlign w:val="center"/>
                <w:hideMark/>
              </w:tcPr>
            </w:tcPrChange>
          </w:tcPr>
          <w:p w14:paraId="0AB4E729" w14:textId="77777777" w:rsidR="001B4F9F" w:rsidRPr="00E80FF4" w:rsidRDefault="001B4F9F"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P</w:t>
            </w:r>
            <w:r w:rsidRPr="00E80FF4">
              <w:rPr>
                <w:rFonts w:ascii="宋体" w:eastAsia="宋体" w:hAnsi="宋体" w:cs="Times New Roman" w:hint="eastAsia"/>
                <w:b/>
                <w:color w:val="000000"/>
              </w:rPr>
              <w:t>值</w:t>
            </w:r>
          </w:p>
        </w:tc>
      </w:tr>
      <w:tr w:rsidR="00A3607A" w:rsidRPr="00E80FF4" w14:paraId="16DE08CC" w14:textId="77777777" w:rsidTr="000B1AE7">
        <w:trPr>
          <w:trHeight w:val="340"/>
          <w:jc w:val="center"/>
          <w:trPrChange w:id="994"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995" w:author="钟 沛东" w:date="2019-05-10T00:18:00Z">
              <w:tcPr>
                <w:tcW w:w="0" w:type="auto"/>
                <w:tcBorders>
                  <w:top w:val="nil"/>
                  <w:left w:val="nil"/>
                  <w:bottom w:val="nil"/>
                  <w:right w:val="nil"/>
                </w:tcBorders>
                <w:shd w:val="clear" w:color="auto" w:fill="auto"/>
                <w:noWrap/>
                <w:vAlign w:val="center"/>
                <w:hideMark/>
              </w:tcPr>
            </w:tcPrChange>
          </w:tcPr>
          <w:p w14:paraId="0DEDF5CC"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996"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Change w:id="997" w:author="钟 沛东" w:date="2019-05-10T00:18:00Z">
              <w:tcPr>
                <w:tcW w:w="1269" w:type="dxa"/>
                <w:tcBorders>
                  <w:top w:val="nil"/>
                  <w:left w:val="nil"/>
                  <w:bottom w:val="nil"/>
                  <w:right w:val="nil"/>
                </w:tcBorders>
                <w:shd w:val="clear" w:color="auto" w:fill="auto"/>
                <w:noWrap/>
                <w:vAlign w:val="center"/>
                <w:hideMark/>
              </w:tcPr>
            </w:tcPrChange>
          </w:tcPr>
          <w:p w14:paraId="7CFB4E73" w14:textId="6746D66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0.029**</w:t>
            </w:r>
          </w:p>
        </w:tc>
        <w:tc>
          <w:tcPr>
            <w:tcW w:w="1417" w:type="dxa"/>
            <w:tcBorders>
              <w:top w:val="nil"/>
              <w:left w:val="nil"/>
              <w:bottom w:val="nil"/>
              <w:right w:val="nil"/>
            </w:tcBorders>
            <w:shd w:val="clear" w:color="auto" w:fill="auto"/>
            <w:noWrap/>
            <w:vAlign w:val="center"/>
            <w:hideMark/>
            <w:tcPrChange w:id="998" w:author="钟 沛东" w:date="2019-05-10T00:18:00Z">
              <w:tcPr>
                <w:tcW w:w="1417" w:type="dxa"/>
                <w:tcBorders>
                  <w:top w:val="nil"/>
                  <w:left w:val="nil"/>
                  <w:bottom w:val="nil"/>
                  <w:right w:val="nil"/>
                </w:tcBorders>
                <w:shd w:val="clear" w:color="auto" w:fill="auto"/>
                <w:noWrap/>
                <w:vAlign w:val="center"/>
                <w:hideMark/>
              </w:tcPr>
            </w:tcPrChange>
          </w:tcPr>
          <w:p w14:paraId="4FFD8C96" w14:textId="2D634660"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0.014 </w:t>
            </w:r>
          </w:p>
        </w:tc>
        <w:tc>
          <w:tcPr>
            <w:tcW w:w="1134" w:type="dxa"/>
            <w:tcBorders>
              <w:top w:val="nil"/>
              <w:left w:val="nil"/>
              <w:bottom w:val="nil"/>
              <w:right w:val="nil"/>
            </w:tcBorders>
            <w:shd w:val="clear" w:color="auto" w:fill="auto"/>
            <w:noWrap/>
            <w:vAlign w:val="center"/>
            <w:hideMark/>
            <w:tcPrChange w:id="999" w:author="钟 沛东" w:date="2019-05-10T00:18:00Z">
              <w:tcPr>
                <w:tcW w:w="1134" w:type="dxa"/>
                <w:tcBorders>
                  <w:top w:val="nil"/>
                  <w:left w:val="nil"/>
                  <w:bottom w:val="nil"/>
                  <w:right w:val="nil"/>
                </w:tcBorders>
                <w:shd w:val="clear" w:color="auto" w:fill="auto"/>
                <w:noWrap/>
                <w:vAlign w:val="center"/>
                <w:hideMark/>
              </w:tcPr>
            </w:tcPrChange>
          </w:tcPr>
          <w:p w14:paraId="4D07253E" w14:textId="007A46E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2.000 </w:t>
            </w:r>
          </w:p>
        </w:tc>
        <w:tc>
          <w:tcPr>
            <w:tcW w:w="1135" w:type="dxa"/>
            <w:tcBorders>
              <w:top w:val="nil"/>
              <w:left w:val="nil"/>
              <w:bottom w:val="nil"/>
              <w:right w:val="nil"/>
            </w:tcBorders>
            <w:shd w:val="clear" w:color="auto" w:fill="auto"/>
            <w:noWrap/>
            <w:vAlign w:val="center"/>
            <w:hideMark/>
            <w:tcPrChange w:id="1000" w:author="钟 沛东" w:date="2019-05-10T00:18:00Z">
              <w:tcPr>
                <w:tcW w:w="1135" w:type="dxa"/>
                <w:tcBorders>
                  <w:top w:val="nil"/>
                  <w:left w:val="nil"/>
                  <w:bottom w:val="nil"/>
                  <w:right w:val="nil"/>
                </w:tcBorders>
                <w:shd w:val="clear" w:color="auto" w:fill="auto"/>
                <w:noWrap/>
                <w:vAlign w:val="center"/>
                <w:hideMark/>
              </w:tcPr>
            </w:tcPrChange>
          </w:tcPr>
          <w:p w14:paraId="262C91B1" w14:textId="55BB593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0.046 </w:t>
            </w:r>
          </w:p>
        </w:tc>
      </w:tr>
      <w:tr w:rsidR="00A3607A" w:rsidRPr="00E80FF4" w14:paraId="733007CD" w14:textId="77777777" w:rsidTr="000B1AE7">
        <w:trPr>
          <w:trHeight w:val="340"/>
          <w:jc w:val="center"/>
          <w:trPrChange w:id="1001"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002" w:author="钟 沛东" w:date="2019-05-10T00:18:00Z">
              <w:tcPr>
                <w:tcW w:w="0" w:type="auto"/>
                <w:tcBorders>
                  <w:top w:val="nil"/>
                  <w:left w:val="nil"/>
                  <w:bottom w:val="nil"/>
                  <w:right w:val="nil"/>
                </w:tcBorders>
                <w:shd w:val="clear" w:color="auto" w:fill="auto"/>
                <w:noWrap/>
                <w:vAlign w:val="center"/>
                <w:hideMark/>
              </w:tcPr>
            </w:tcPrChange>
          </w:tcPr>
          <w:p w14:paraId="5F043740"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Change w:id="1003" w:author="钟 沛东" w:date="2019-05-10T00:18:00Z">
              <w:tcPr>
                <w:tcW w:w="1269" w:type="dxa"/>
                <w:tcBorders>
                  <w:top w:val="nil"/>
                  <w:left w:val="nil"/>
                  <w:bottom w:val="nil"/>
                  <w:right w:val="nil"/>
                </w:tcBorders>
                <w:shd w:val="clear" w:color="auto" w:fill="auto"/>
                <w:noWrap/>
                <w:vAlign w:val="center"/>
                <w:hideMark/>
              </w:tcPr>
            </w:tcPrChange>
          </w:tcPr>
          <w:p w14:paraId="3FC8747B" w14:textId="105D011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Change w:id="1004" w:author="钟 沛东" w:date="2019-05-10T00:18:00Z">
              <w:tcPr>
                <w:tcW w:w="1417" w:type="dxa"/>
                <w:tcBorders>
                  <w:top w:val="nil"/>
                  <w:left w:val="nil"/>
                  <w:bottom w:val="nil"/>
                  <w:right w:val="nil"/>
                </w:tcBorders>
                <w:shd w:val="clear" w:color="auto" w:fill="auto"/>
                <w:noWrap/>
                <w:vAlign w:val="center"/>
                <w:hideMark/>
              </w:tcPr>
            </w:tcPrChange>
          </w:tcPr>
          <w:p w14:paraId="0829718C" w14:textId="24DA5412"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Change w:id="1005" w:author="钟 沛东" w:date="2019-05-10T00:18:00Z">
              <w:tcPr>
                <w:tcW w:w="1134" w:type="dxa"/>
                <w:tcBorders>
                  <w:top w:val="nil"/>
                  <w:left w:val="nil"/>
                  <w:bottom w:val="nil"/>
                  <w:right w:val="nil"/>
                </w:tcBorders>
                <w:shd w:val="clear" w:color="auto" w:fill="auto"/>
                <w:noWrap/>
                <w:vAlign w:val="center"/>
                <w:hideMark/>
              </w:tcPr>
            </w:tcPrChange>
          </w:tcPr>
          <w:p w14:paraId="38F5B9B0" w14:textId="08701C7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0.610 </w:t>
            </w:r>
          </w:p>
        </w:tc>
        <w:tc>
          <w:tcPr>
            <w:tcW w:w="1135" w:type="dxa"/>
            <w:tcBorders>
              <w:top w:val="nil"/>
              <w:left w:val="nil"/>
              <w:bottom w:val="nil"/>
              <w:right w:val="nil"/>
            </w:tcBorders>
            <w:shd w:val="clear" w:color="auto" w:fill="auto"/>
            <w:noWrap/>
            <w:vAlign w:val="center"/>
            <w:hideMark/>
            <w:tcPrChange w:id="1006" w:author="钟 沛东" w:date="2019-05-10T00:18:00Z">
              <w:tcPr>
                <w:tcW w:w="1135" w:type="dxa"/>
                <w:tcBorders>
                  <w:top w:val="nil"/>
                  <w:left w:val="nil"/>
                  <w:bottom w:val="nil"/>
                  <w:right w:val="nil"/>
                </w:tcBorders>
                <w:shd w:val="clear" w:color="auto" w:fill="auto"/>
                <w:noWrap/>
                <w:vAlign w:val="center"/>
                <w:hideMark/>
              </w:tcPr>
            </w:tcPrChange>
          </w:tcPr>
          <w:p w14:paraId="45E166C2" w14:textId="6CA4D9D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0.540 </w:t>
            </w:r>
          </w:p>
        </w:tc>
      </w:tr>
      <w:tr w:rsidR="00A3607A" w:rsidRPr="00E80FF4" w14:paraId="16D22313" w14:textId="77777777" w:rsidTr="000B1AE7">
        <w:trPr>
          <w:trHeight w:val="340"/>
          <w:jc w:val="center"/>
          <w:trPrChange w:id="1007"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008" w:author="钟 沛东" w:date="2019-05-10T00:18:00Z">
              <w:tcPr>
                <w:tcW w:w="0" w:type="auto"/>
                <w:tcBorders>
                  <w:top w:val="nil"/>
                  <w:left w:val="nil"/>
                  <w:bottom w:val="nil"/>
                  <w:right w:val="nil"/>
                </w:tcBorders>
                <w:shd w:val="clear" w:color="auto" w:fill="auto"/>
                <w:noWrap/>
                <w:vAlign w:val="center"/>
                <w:hideMark/>
              </w:tcPr>
            </w:tcPrChange>
          </w:tcPr>
          <w:p w14:paraId="14A82FD2"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009"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labor</w:t>
            </w:r>
          </w:p>
        </w:tc>
        <w:tc>
          <w:tcPr>
            <w:tcW w:w="1269" w:type="dxa"/>
            <w:tcBorders>
              <w:top w:val="nil"/>
              <w:left w:val="nil"/>
              <w:bottom w:val="nil"/>
              <w:right w:val="nil"/>
            </w:tcBorders>
            <w:shd w:val="clear" w:color="auto" w:fill="auto"/>
            <w:noWrap/>
            <w:vAlign w:val="center"/>
            <w:hideMark/>
            <w:tcPrChange w:id="1010" w:author="钟 沛东" w:date="2019-05-10T00:18:00Z">
              <w:tcPr>
                <w:tcW w:w="1269" w:type="dxa"/>
                <w:tcBorders>
                  <w:top w:val="nil"/>
                  <w:left w:val="nil"/>
                  <w:bottom w:val="nil"/>
                  <w:right w:val="nil"/>
                </w:tcBorders>
                <w:shd w:val="clear" w:color="auto" w:fill="auto"/>
                <w:noWrap/>
                <w:vAlign w:val="center"/>
                <w:hideMark/>
              </w:tcPr>
            </w:tcPrChange>
          </w:tcPr>
          <w:p w14:paraId="133F57F2" w14:textId="1107C2B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-0.082</w:t>
            </w:r>
          </w:p>
        </w:tc>
        <w:tc>
          <w:tcPr>
            <w:tcW w:w="1417" w:type="dxa"/>
            <w:tcBorders>
              <w:top w:val="nil"/>
              <w:left w:val="nil"/>
              <w:bottom w:val="nil"/>
              <w:right w:val="nil"/>
            </w:tcBorders>
            <w:shd w:val="clear" w:color="auto" w:fill="auto"/>
            <w:noWrap/>
            <w:vAlign w:val="center"/>
            <w:hideMark/>
            <w:tcPrChange w:id="1011" w:author="钟 沛东" w:date="2019-05-10T00:18:00Z">
              <w:tcPr>
                <w:tcW w:w="1417" w:type="dxa"/>
                <w:tcBorders>
                  <w:top w:val="nil"/>
                  <w:left w:val="nil"/>
                  <w:bottom w:val="nil"/>
                  <w:right w:val="nil"/>
                </w:tcBorders>
                <w:shd w:val="clear" w:color="auto" w:fill="auto"/>
                <w:noWrap/>
                <w:vAlign w:val="center"/>
                <w:hideMark/>
              </w:tcPr>
            </w:tcPrChange>
          </w:tcPr>
          <w:p w14:paraId="001D8B6D" w14:textId="074749F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0.071 </w:t>
            </w:r>
          </w:p>
        </w:tc>
        <w:tc>
          <w:tcPr>
            <w:tcW w:w="1134" w:type="dxa"/>
            <w:tcBorders>
              <w:top w:val="nil"/>
              <w:left w:val="nil"/>
              <w:bottom w:val="nil"/>
              <w:right w:val="nil"/>
            </w:tcBorders>
            <w:shd w:val="clear" w:color="auto" w:fill="auto"/>
            <w:noWrap/>
            <w:vAlign w:val="center"/>
            <w:hideMark/>
            <w:tcPrChange w:id="1012" w:author="钟 沛东" w:date="2019-05-10T00:18:00Z">
              <w:tcPr>
                <w:tcW w:w="1134" w:type="dxa"/>
                <w:tcBorders>
                  <w:top w:val="nil"/>
                  <w:left w:val="nil"/>
                  <w:bottom w:val="nil"/>
                  <w:right w:val="nil"/>
                </w:tcBorders>
                <w:shd w:val="clear" w:color="auto" w:fill="auto"/>
                <w:noWrap/>
                <w:vAlign w:val="center"/>
                <w:hideMark/>
              </w:tcPr>
            </w:tcPrChange>
          </w:tcPr>
          <w:p w14:paraId="087A8408" w14:textId="33ED78B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-1.160 </w:t>
            </w:r>
          </w:p>
        </w:tc>
        <w:tc>
          <w:tcPr>
            <w:tcW w:w="1135" w:type="dxa"/>
            <w:tcBorders>
              <w:top w:val="nil"/>
              <w:left w:val="nil"/>
              <w:bottom w:val="nil"/>
              <w:right w:val="nil"/>
            </w:tcBorders>
            <w:shd w:val="clear" w:color="auto" w:fill="auto"/>
            <w:noWrap/>
            <w:vAlign w:val="center"/>
            <w:hideMark/>
            <w:tcPrChange w:id="1013" w:author="钟 沛东" w:date="2019-05-10T00:18:00Z">
              <w:tcPr>
                <w:tcW w:w="1135" w:type="dxa"/>
                <w:tcBorders>
                  <w:top w:val="nil"/>
                  <w:left w:val="nil"/>
                  <w:bottom w:val="nil"/>
                  <w:right w:val="nil"/>
                </w:tcBorders>
                <w:shd w:val="clear" w:color="auto" w:fill="auto"/>
                <w:noWrap/>
                <w:vAlign w:val="center"/>
                <w:hideMark/>
              </w:tcPr>
            </w:tcPrChange>
          </w:tcPr>
          <w:p w14:paraId="5F27D98F" w14:textId="339FC01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0.246 </w:t>
            </w:r>
          </w:p>
        </w:tc>
      </w:tr>
      <w:tr w:rsidR="00A3607A" w:rsidRPr="00E80FF4" w14:paraId="22F413D7" w14:textId="77777777" w:rsidTr="000B1AE7">
        <w:trPr>
          <w:trHeight w:val="340"/>
          <w:jc w:val="center"/>
          <w:trPrChange w:id="1014"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015" w:author="钟 沛东" w:date="2019-05-10T00:18:00Z">
              <w:tcPr>
                <w:tcW w:w="0" w:type="auto"/>
                <w:tcBorders>
                  <w:top w:val="nil"/>
                  <w:left w:val="nil"/>
                  <w:bottom w:val="nil"/>
                  <w:right w:val="nil"/>
                </w:tcBorders>
                <w:shd w:val="clear" w:color="auto" w:fill="auto"/>
                <w:noWrap/>
                <w:vAlign w:val="center"/>
                <w:hideMark/>
              </w:tcPr>
            </w:tcPrChange>
          </w:tcPr>
          <w:p w14:paraId="16985C2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016"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fertile</w:t>
            </w:r>
          </w:p>
        </w:tc>
        <w:tc>
          <w:tcPr>
            <w:tcW w:w="1269" w:type="dxa"/>
            <w:tcBorders>
              <w:top w:val="nil"/>
              <w:left w:val="nil"/>
              <w:bottom w:val="nil"/>
              <w:right w:val="nil"/>
            </w:tcBorders>
            <w:shd w:val="clear" w:color="auto" w:fill="auto"/>
            <w:noWrap/>
            <w:vAlign w:val="center"/>
            <w:hideMark/>
            <w:tcPrChange w:id="1017" w:author="钟 沛东" w:date="2019-05-10T00:18:00Z">
              <w:tcPr>
                <w:tcW w:w="1269" w:type="dxa"/>
                <w:tcBorders>
                  <w:top w:val="nil"/>
                  <w:left w:val="nil"/>
                  <w:bottom w:val="nil"/>
                  <w:right w:val="nil"/>
                </w:tcBorders>
                <w:shd w:val="clear" w:color="auto" w:fill="auto"/>
                <w:noWrap/>
                <w:vAlign w:val="center"/>
                <w:hideMark/>
              </w:tcPr>
            </w:tcPrChange>
          </w:tcPr>
          <w:p w14:paraId="6E15271A" w14:textId="76F93F7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-0.12</w:t>
            </w:r>
          </w:p>
        </w:tc>
        <w:tc>
          <w:tcPr>
            <w:tcW w:w="1417" w:type="dxa"/>
            <w:tcBorders>
              <w:top w:val="nil"/>
              <w:left w:val="nil"/>
              <w:bottom w:val="nil"/>
              <w:right w:val="nil"/>
            </w:tcBorders>
            <w:shd w:val="clear" w:color="auto" w:fill="auto"/>
            <w:noWrap/>
            <w:vAlign w:val="center"/>
            <w:hideMark/>
            <w:tcPrChange w:id="1018" w:author="钟 沛东" w:date="2019-05-10T00:18:00Z">
              <w:tcPr>
                <w:tcW w:w="1417" w:type="dxa"/>
                <w:tcBorders>
                  <w:top w:val="nil"/>
                  <w:left w:val="nil"/>
                  <w:bottom w:val="nil"/>
                  <w:right w:val="nil"/>
                </w:tcBorders>
                <w:shd w:val="clear" w:color="auto" w:fill="auto"/>
                <w:noWrap/>
                <w:vAlign w:val="center"/>
                <w:hideMark/>
              </w:tcPr>
            </w:tcPrChange>
          </w:tcPr>
          <w:p w14:paraId="3C89FAD8" w14:textId="199924D5"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0.095 </w:t>
            </w:r>
          </w:p>
        </w:tc>
        <w:tc>
          <w:tcPr>
            <w:tcW w:w="1134" w:type="dxa"/>
            <w:tcBorders>
              <w:top w:val="nil"/>
              <w:left w:val="nil"/>
              <w:bottom w:val="nil"/>
              <w:right w:val="nil"/>
            </w:tcBorders>
            <w:shd w:val="clear" w:color="auto" w:fill="auto"/>
            <w:noWrap/>
            <w:vAlign w:val="center"/>
            <w:hideMark/>
            <w:tcPrChange w:id="1019" w:author="钟 沛东" w:date="2019-05-10T00:18:00Z">
              <w:tcPr>
                <w:tcW w:w="1134" w:type="dxa"/>
                <w:tcBorders>
                  <w:top w:val="nil"/>
                  <w:left w:val="nil"/>
                  <w:bottom w:val="nil"/>
                  <w:right w:val="nil"/>
                </w:tcBorders>
                <w:shd w:val="clear" w:color="auto" w:fill="auto"/>
                <w:noWrap/>
                <w:vAlign w:val="center"/>
                <w:hideMark/>
              </w:tcPr>
            </w:tcPrChange>
          </w:tcPr>
          <w:p w14:paraId="1469079D" w14:textId="3B4910D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-1.260 </w:t>
            </w:r>
          </w:p>
        </w:tc>
        <w:tc>
          <w:tcPr>
            <w:tcW w:w="1135" w:type="dxa"/>
            <w:tcBorders>
              <w:top w:val="nil"/>
              <w:left w:val="nil"/>
              <w:bottom w:val="nil"/>
              <w:right w:val="nil"/>
            </w:tcBorders>
            <w:shd w:val="clear" w:color="auto" w:fill="auto"/>
            <w:noWrap/>
            <w:vAlign w:val="center"/>
            <w:hideMark/>
            <w:tcPrChange w:id="1020" w:author="钟 沛东" w:date="2019-05-10T00:18:00Z">
              <w:tcPr>
                <w:tcW w:w="1135" w:type="dxa"/>
                <w:tcBorders>
                  <w:top w:val="nil"/>
                  <w:left w:val="nil"/>
                  <w:bottom w:val="nil"/>
                  <w:right w:val="nil"/>
                </w:tcBorders>
                <w:shd w:val="clear" w:color="auto" w:fill="auto"/>
                <w:noWrap/>
                <w:vAlign w:val="center"/>
                <w:hideMark/>
              </w:tcPr>
            </w:tcPrChange>
          </w:tcPr>
          <w:p w14:paraId="1C55CF07" w14:textId="4616A2C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0.207 </w:t>
            </w:r>
          </w:p>
        </w:tc>
      </w:tr>
      <w:tr w:rsidR="00A3607A" w:rsidRPr="00E80FF4" w14:paraId="7AC06B2B" w14:textId="77777777" w:rsidTr="000B1AE7">
        <w:trPr>
          <w:trHeight w:val="340"/>
          <w:jc w:val="center"/>
          <w:trPrChange w:id="1021"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022" w:author="钟 沛东" w:date="2019-05-10T00:18:00Z">
              <w:tcPr>
                <w:tcW w:w="0" w:type="auto"/>
                <w:tcBorders>
                  <w:top w:val="nil"/>
                  <w:left w:val="nil"/>
                  <w:bottom w:val="nil"/>
                  <w:right w:val="nil"/>
                </w:tcBorders>
                <w:shd w:val="clear" w:color="auto" w:fill="auto"/>
                <w:noWrap/>
                <w:vAlign w:val="center"/>
                <w:hideMark/>
              </w:tcPr>
            </w:tcPrChange>
          </w:tcPr>
          <w:p w14:paraId="08A9DFD9" w14:textId="26D61471" w:rsidR="00A3607A" w:rsidRPr="00E80FF4" w:rsidRDefault="00A3607A" w:rsidP="00A3607A">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023" w:author="曾 翠红" w:date="2019-05-10T21:17:00Z">
                  <w:rPr>
                    <w:rFonts w:ascii="Times New Roman" w:eastAsia="宋体" w:hAnsi="Times New Roman" w:cs="Times New Roman"/>
                    <w:i/>
                    <w:iCs/>
                    <w:color w:val="000000"/>
                  </w:rPr>
                </w:rPrChange>
              </w:rPr>
              <w:t>ln</w:t>
            </w:r>
            <w:del w:id="1024" w:author="钟 沛东" w:date="2019-05-10T00:20:00Z">
              <w:r w:rsidRPr="00E80FF4" w:rsidDel="00AA2B98">
                <w:rPr>
                  <w:rFonts w:ascii="Times New Roman" w:eastAsia="宋体" w:hAnsi="Times New Roman" w:cs="Times New Roman"/>
                  <w:i/>
                  <w:iCs/>
                  <w:color w:val="000000"/>
                </w:rPr>
                <w:delText>machane</w:delText>
              </w:r>
            </w:del>
            <w:ins w:id="1025" w:author="钟 沛东" w:date="2019-05-10T00:20:00Z">
              <w:r w:rsidR="00AA2B98">
                <w:rPr>
                  <w:rFonts w:ascii="Times New Roman" w:eastAsia="宋体" w:hAnsi="Times New Roman" w:cs="Times New Roman"/>
                  <w:i/>
                  <w:iCs/>
                  <w:color w:val="000000"/>
                </w:rPr>
                <w:t>machine</w:t>
              </w:r>
            </w:ins>
          </w:p>
        </w:tc>
        <w:tc>
          <w:tcPr>
            <w:tcW w:w="1269" w:type="dxa"/>
            <w:tcBorders>
              <w:top w:val="nil"/>
              <w:left w:val="nil"/>
              <w:bottom w:val="nil"/>
              <w:right w:val="nil"/>
            </w:tcBorders>
            <w:shd w:val="clear" w:color="auto" w:fill="auto"/>
            <w:noWrap/>
            <w:vAlign w:val="center"/>
            <w:hideMark/>
            <w:tcPrChange w:id="1026" w:author="钟 沛东" w:date="2019-05-10T00:18:00Z">
              <w:tcPr>
                <w:tcW w:w="1269" w:type="dxa"/>
                <w:tcBorders>
                  <w:top w:val="nil"/>
                  <w:left w:val="nil"/>
                  <w:bottom w:val="nil"/>
                  <w:right w:val="nil"/>
                </w:tcBorders>
                <w:shd w:val="clear" w:color="auto" w:fill="auto"/>
                <w:noWrap/>
                <w:vAlign w:val="center"/>
                <w:hideMark/>
              </w:tcPr>
            </w:tcPrChange>
          </w:tcPr>
          <w:p w14:paraId="77FD38E8" w14:textId="162D20B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0.021**</w:t>
            </w:r>
          </w:p>
        </w:tc>
        <w:tc>
          <w:tcPr>
            <w:tcW w:w="1417" w:type="dxa"/>
            <w:tcBorders>
              <w:top w:val="nil"/>
              <w:left w:val="nil"/>
              <w:bottom w:val="nil"/>
              <w:right w:val="nil"/>
            </w:tcBorders>
            <w:shd w:val="clear" w:color="auto" w:fill="auto"/>
            <w:noWrap/>
            <w:vAlign w:val="center"/>
            <w:hideMark/>
            <w:tcPrChange w:id="1027" w:author="钟 沛东" w:date="2019-05-10T00:18:00Z">
              <w:tcPr>
                <w:tcW w:w="1417" w:type="dxa"/>
                <w:tcBorders>
                  <w:top w:val="nil"/>
                  <w:left w:val="nil"/>
                  <w:bottom w:val="nil"/>
                  <w:right w:val="nil"/>
                </w:tcBorders>
                <w:shd w:val="clear" w:color="auto" w:fill="auto"/>
                <w:noWrap/>
                <w:vAlign w:val="center"/>
                <w:hideMark/>
              </w:tcPr>
            </w:tcPrChange>
          </w:tcPr>
          <w:p w14:paraId="487D1B82" w14:textId="2279A143"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0.010 </w:t>
            </w:r>
          </w:p>
        </w:tc>
        <w:tc>
          <w:tcPr>
            <w:tcW w:w="1134" w:type="dxa"/>
            <w:tcBorders>
              <w:top w:val="nil"/>
              <w:left w:val="nil"/>
              <w:bottom w:val="nil"/>
              <w:right w:val="nil"/>
            </w:tcBorders>
            <w:shd w:val="clear" w:color="auto" w:fill="auto"/>
            <w:noWrap/>
            <w:vAlign w:val="center"/>
            <w:hideMark/>
            <w:tcPrChange w:id="1028" w:author="钟 沛东" w:date="2019-05-10T00:18:00Z">
              <w:tcPr>
                <w:tcW w:w="1134" w:type="dxa"/>
                <w:tcBorders>
                  <w:top w:val="nil"/>
                  <w:left w:val="nil"/>
                  <w:bottom w:val="nil"/>
                  <w:right w:val="nil"/>
                </w:tcBorders>
                <w:shd w:val="clear" w:color="auto" w:fill="auto"/>
                <w:noWrap/>
                <w:vAlign w:val="center"/>
                <w:hideMark/>
              </w:tcPr>
            </w:tcPrChange>
          </w:tcPr>
          <w:p w14:paraId="0295348E" w14:textId="1A81EAC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2.130 </w:t>
            </w:r>
          </w:p>
        </w:tc>
        <w:tc>
          <w:tcPr>
            <w:tcW w:w="1135" w:type="dxa"/>
            <w:tcBorders>
              <w:top w:val="nil"/>
              <w:left w:val="nil"/>
              <w:bottom w:val="nil"/>
              <w:right w:val="nil"/>
            </w:tcBorders>
            <w:shd w:val="clear" w:color="auto" w:fill="auto"/>
            <w:noWrap/>
            <w:vAlign w:val="center"/>
            <w:hideMark/>
            <w:tcPrChange w:id="1029" w:author="钟 沛东" w:date="2019-05-10T00:18:00Z">
              <w:tcPr>
                <w:tcW w:w="1135" w:type="dxa"/>
                <w:tcBorders>
                  <w:top w:val="nil"/>
                  <w:left w:val="nil"/>
                  <w:bottom w:val="nil"/>
                  <w:right w:val="nil"/>
                </w:tcBorders>
                <w:shd w:val="clear" w:color="auto" w:fill="auto"/>
                <w:noWrap/>
                <w:vAlign w:val="center"/>
                <w:hideMark/>
              </w:tcPr>
            </w:tcPrChange>
          </w:tcPr>
          <w:p w14:paraId="310DD566" w14:textId="7C982AB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0.033 </w:t>
            </w:r>
          </w:p>
        </w:tc>
      </w:tr>
      <w:tr w:rsidR="00A3607A" w:rsidRPr="00E80FF4" w14:paraId="46465A49" w14:textId="77777777" w:rsidTr="000B1AE7">
        <w:trPr>
          <w:trHeight w:val="340"/>
          <w:jc w:val="center"/>
          <w:trPrChange w:id="1030"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031" w:author="钟 沛东" w:date="2019-05-10T00:18:00Z">
              <w:tcPr>
                <w:tcW w:w="0" w:type="auto"/>
                <w:tcBorders>
                  <w:top w:val="nil"/>
                  <w:left w:val="nil"/>
                  <w:bottom w:val="nil"/>
                  <w:right w:val="nil"/>
                </w:tcBorders>
                <w:shd w:val="clear" w:color="auto" w:fill="auto"/>
                <w:noWrap/>
                <w:vAlign w:val="center"/>
                <w:hideMark/>
              </w:tcPr>
            </w:tcPrChange>
          </w:tcPr>
          <w:p w14:paraId="42DC3B8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032"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Change w:id="1033" w:author="钟 沛东" w:date="2019-05-10T00:18:00Z">
              <w:tcPr>
                <w:tcW w:w="1269" w:type="dxa"/>
                <w:tcBorders>
                  <w:top w:val="nil"/>
                  <w:left w:val="nil"/>
                  <w:bottom w:val="nil"/>
                  <w:right w:val="nil"/>
                </w:tcBorders>
                <w:shd w:val="clear" w:color="auto" w:fill="auto"/>
                <w:noWrap/>
                <w:vAlign w:val="center"/>
                <w:hideMark/>
              </w:tcPr>
            </w:tcPrChange>
          </w:tcPr>
          <w:p w14:paraId="15E52521" w14:textId="03ED078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0.109</w:t>
            </w:r>
          </w:p>
        </w:tc>
        <w:tc>
          <w:tcPr>
            <w:tcW w:w="1417" w:type="dxa"/>
            <w:tcBorders>
              <w:top w:val="nil"/>
              <w:left w:val="nil"/>
              <w:bottom w:val="nil"/>
              <w:right w:val="nil"/>
            </w:tcBorders>
            <w:shd w:val="clear" w:color="auto" w:fill="auto"/>
            <w:noWrap/>
            <w:vAlign w:val="center"/>
            <w:hideMark/>
            <w:tcPrChange w:id="1034" w:author="钟 沛东" w:date="2019-05-10T00:18:00Z">
              <w:tcPr>
                <w:tcW w:w="1417" w:type="dxa"/>
                <w:tcBorders>
                  <w:top w:val="nil"/>
                  <w:left w:val="nil"/>
                  <w:bottom w:val="nil"/>
                  <w:right w:val="nil"/>
                </w:tcBorders>
                <w:shd w:val="clear" w:color="auto" w:fill="auto"/>
                <w:noWrap/>
                <w:vAlign w:val="center"/>
                <w:hideMark/>
              </w:tcPr>
            </w:tcPrChange>
          </w:tcPr>
          <w:p w14:paraId="12CE3078" w14:textId="518556D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0.183 </w:t>
            </w:r>
          </w:p>
        </w:tc>
        <w:tc>
          <w:tcPr>
            <w:tcW w:w="1134" w:type="dxa"/>
            <w:tcBorders>
              <w:top w:val="nil"/>
              <w:left w:val="nil"/>
              <w:bottom w:val="nil"/>
              <w:right w:val="nil"/>
            </w:tcBorders>
            <w:shd w:val="clear" w:color="auto" w:fill="auto"/>
            <w:noWrap/>
            <w:vAlign w:val="center"/>
            <w:hideMark/>
            <w:tcPrChange w:id="1035" w:author="钟 沛东" w:date="2019-05-10T00:18:00Z">
              <w:tcPr>
                <w:tcW w:w="1134" w:type="dxa"/>
                <w:tcBorders>
                  <w:top w:val="nil"/>
                  <w:left w:val="nil"/>
                  <w:bottom w:val="nil"/>
                  <w:right w:val="nil"/>
                </w:tcBorders>
                <w:shd w:val="clear" w:color="auto" w:fill="auto"/>
                <w:noWrap/>
                <w:vAlign w:val="center"/>
                <w:hideMark/>
              </w:tcPr>
            </w:tcPrChange>
          </w:tcPr>
          <w:p w14:paraId="0B261808" w14:textId="10BE8A8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0.590 </w:t>
            </w:r>
          </w:p>
        </w:tc>
        <w:tc>
          <w:tcPr>
            <w:tcW w:w="1135" w:type="dxa"/>
            <w:tcBorders>
              <w:top w:val="nil"/>
              <w:left w:val="nil"/>
              <w:bottom w:val="nil"/>
              <w:right w:val="nil"/>
            </w:tcBorders>
            <w:shd w:val="clear" w:color="auto" w:fill="auto"/>
            <w:noWrap/>
            <w:vAlign w:val="center"/>
            <w:hideMark/>
            <w:tcPrChange w:id="1036" w:author="钟 沛东" w:date="2019-05-10T00:18:00Z">
              <w:tcPr>
                <w:tcW w:w="1135" w:type="dxa"/>
                <w:tcBorders>
                  <w:top w:val="nil"/>
                  <w:left w:val="nil"/>
                  <w:bottom w:val="nil"/>
                  <w:right w:val="nil"/>
                </w:tcBorders>
                <w:shd w:val="clear" w:color="auto" w:fill="auto"/>
                <w:noWrap/>
                <w:vAlign w:val="center"/>
                <w:hideMark/>
              </w:tcPr>
            </w:tcPrChange>
          </w:tcPr>
          <w:p w14:paraId="4F74935E" w14:textId="2ADD3D4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0.553 </w:t>
            </w:r>
          </w:p>
        </w:tc>
      </w:tr>
      <w:tr w:rsidR="00A3607A" w:rsidRPr="00E80FF4" w14:paraId="24611DC0" w14:textId="77777777" w:rsidTr="000B1AE7">
        <w:trPr>
          <w:trHeight w:val="340"/>
          <w:jc w:val="center"/>
          <w:trPrChange w:id="1037"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038" w:author="钟 沛东" w:date="2019-05-10T00:18:00Z">
              <w:tcPr>
                <w:tcW w:w="0" w:type="auto"/>
                <w:tcBorders>
                  <w:top w:val="nil"/>
                  <w:left w:val="nil"/>
                  <w:bottom w:val="nil"/>
                  <w:right w:val="nil"/>
                </w:tcBorders>
                <w:shd w:val="clear" w:color="auto" w:fill="auto"/>
                <w:noWrap/>
                <w:vAlign w:val="center"/>
                <w:hideMark/>
              </w:tcPr>
            </w:tcPrChange>
          </w:tcPr>
          <w:p w14:paraId="140273E5"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039"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labor2</w:t>
            </w:r>
          </w:p>
        </w:tc>
        <w:tc>
          <w:tcPr>
            <w:tcW w:w="1269" w:type="dxa"/>
            <w:tcBorders>
              <w:top w:val="nil"/>
              <w:left w:val="nil"/>
              <w:bottom w:val="nil"/>
              <w:right w:val="nil"/>
            </w:tcBorders>
            <w:shd w:val="clear" w:color="auto" w:fill="auto"/>
            <w:noWrap/>
            <w:vAlign w:val="center"/>
            <w:hideMark/>
            <w:tcPrChange w:id="1040" w:author="钟 沛东" w:date="2019-05-10T00:18:00Z">
              <w:tcPr>
                <w:tcW w:w="1269" w:type="dxa"/>
                <w:tcBorders>
                  <w:top w:val="nil"/>
                  <w:left w:val="nil"/>
                  <w:bottom w:val="nil"/>
                  <w:right w:val="nil"/>
                </w:tcBorders>
                <w:shd w:val="clear" w:color="auto" w:fill="auto"/>
                <w:noWrap/>
                <w:vAlign w:val="center"/>
                <w:hideMark/>
              </w:tcPr>
            </w:tcPrChange>
          </w:tcPr>
          <w:p w14:paraId="3D24D5B5" w14:textId="6E4A39E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Change w:id="1041" w:author="钟 沛东" w:date="2019-05-10T00:18:00Z">
              <w:tcPr>
                <w:tcW w:w="1417" w:type="dxa"/>
                <w:tcBorders>
                  <w:top w:val="nil"/>
                  <w:left w:val="nil"/>
                  <w:bottom w:val="nil"/>
                  <w:right w:val="nil"/>
                </w:tcBorders>
                <w:shd w:val="clear" w:color="auto" w:fill="auto"/>
                <w:noWrap/>
                <w:vAlign w:val="center"/>
                <w:hideMark/>
              </w:tcPr>
            </w:tcPrChange>
          </w:tcPr>
          <w:p w14:paraId="49275F77" w14:textId="273339F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Change w:id="1042" w:author="钟 沛东" w:date="2019-05-10T00:18:00Z">
              <w:tcPr>
                <w:tcW w:w="1134" w:type="dxa"/>
                <w:tcBorders>
                  <w:top w:val="nil"/>
                  <w:left w:val="nil"/>
                  <w:bottom w:val="nil"/>
                  <w:right w:val="nil"/>
                </w:tcBorders>
                <w:shd w:val="clear" w:color="auto" w:fill="auto"/>
                <w:noWrap/>
                <w:vAlign w:val="center"/>
                <w:hideMark/>
              </w:tcPr>
            </w:tcPrChange>
          </w:tcPr>
          <w:p w14:paraId="0686227D" w14:textId="5D0066E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1.200 </w:t>
            </w:r>
          </w:p>
        </w:tc>
        <w:tc>
          <w:tcPr>
            <w:tcW w:w="1135" w:type="dxa"/>
            <w:tcBorders>
              <w:top w:val="nil"/>
              <w:left w:val="nil"/>
              <w:bottom w:val="nil"/>
              <w:right w:val="nil"/>
            </w:tcBorders>
            <w:shd w:val="clear" w:color="auto" w:fill="auto"/>
            <w:noWrap/>
            <w:vAlign w:val="center"/>
            <w:hideMark/>
            <w:tcPrChange w:id="1043" w:author="钟 沛东" w:date="2019-05-10T00:18:00Z">
              <w:tcPr>
                <w:tcW w:w="1135" w:type="dxa"/>
                <w:tcBorders>
                  <w:top w:val="nil"/>
                  <w:left w:val="nil"/>
                  <w:bottom w:val="nil"/>
                  <w:right w:val="nil"/>
                </w:tcBorders>
                <w:shd w:val="clear" w:color="auto" w:fill="auto"/>
                <w:noWrap/>
                <w:vAlign w:val="center"/>
                <w:hideMark/>
              </w:tcPr>
            </w:tcPrChange>
          </w:tcPr>
          <w:p w14:paraId="62E5C91C" w14:textId="76AF5B9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0.230 </w:t>
            </w:r>
          </w:p>
        </w:tc>
      </w:tr>
      <w:tr w:rsidR="00A3607A" w:rsidRPr="00E80FF4" w14:paraId="0D76BBCD" w14:textId="77777777" w:rsidTr="000B1AE7">
        <w:trPr>
          <w:trHeight w:val="340"/>
          <w:jc w:val="center"/>
          <w:trPrChange w:id="1044"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045" w:author="钟 沛东" w:date="2019-05-10T00:18:00Z">
              <w:tcPr>
                <w:tcW w:w="0" w:type="auto"/>
                <w:tcBorders>
                  <w:top w:val="nil"/>
                  <w:left w:val="nil"/>
                  <w:bottom w:val="nil"/>
                  <w:right w:val="nil"/>
                </w:tcBorders>
                <w:shd w:val="clear" w:color="auto" w:fill="auto"/>
                <w:noWrap/>
                <w:vAlign w:val="center"/>
                <w:hideMark/>
              </w:tcPr>
            </w:tcPrChange>
          </w:tcPr>
          <w:p w14:paraId="3CBF1BC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046"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fertile2</w:t>
            </w:r>
          </w:p>
        </w:tc>
        <w:tc>
          <w:tcPr>
            <w:tcW w:w="1269" w:type="dxa"/>
            <w:tcBorders>
              <w:top w:val="nil"/>
              <w:left w:val="nil"/>
              <w:bottom w:val="nil"/>
              <w:right w:val="nil"/>
            </w:tcBorders>
            <w:shd w:val="clear" w:color="auto" w:fill="auto"/>
            <w:noWrap/>
            <w:vAlign w:val="center"/>
            <w:hideMark/>
            <w:tcPrChange w:id="1047" w:author="钟 沛东" w:date="2019-05-10T00:18:00Z">
              <w:tcPr>
                <w:tcW w:w="1269" w:type="dxa"/>
                <w:tcBorders>
                  <w:top w:val="nil"/>
                  <w:left w:val="nil"/>
                  <w:bottom w:val="nil"/>
                  <w:right w:val="nil"/>
                </w:tcBorders>
                <w:shd w:val="clear" w:color="auto" w:fill="auto"/>
                <w:noWrap/>
                <w:vAlign w:val="center"/>
                <w:hideMark/>
              </w:tcPr>
            </w:tcPrChange>
          </w:tcPr>
          <w:p w14:paraId="0A9970A5" w14:textId="5297B29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0.013**</w:t>
            </w:r>
          </w:p>
        </w:tc>
        <w:tc>
          <w:tcPr>
            <w:tcW w:w="1417" w:type="dxa"/>
            <w:tcBorders>
              <w:top w:val="nil"/>
              <w:left w:val="nil"/>
              <w:bottom w:val="nil"/>
              <w:right w:val="nil"/>
            </w:tcBorders>
            <w:shd w:val="clear" w:color="auto" w:fill="auto"/>
            <w:noWrap/>
            <w:vAlign w:val="center"/>
            <w:hideMark/>
            <w:tcPrChange w:id="1048" w:author="钟 沛东" w:date="2019-05-10T00:18:00Z">
              <w:tcPr>
                <w:tcW w:w="1417" w:type="dxa"/>
                <w:tcBorders>
                  <w:top w:val="nil"/>
                  <w:left w:val="nil"/>
                  <w:bottom w:val="nil"/>
                  <w:right w:val="nil"/>
                </w:tcBorders>
                <w:shd w:val="clear" w:color="auto" w:fill="auto"/>
                <w:noWrap/>
                <w:vAlign w:val="center"/>
                <w:hideMark/>
              </w:tcPr>
            </w:tcPrChange>
          </w:tcPr>
          <w:p w14:paraId="3B832B21" w14:textId="5EA01839"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Change w:id="1049" w:author="钟 沛东" w:date="2019-05-10T00:18:00Z">
              <w:tcPr>
                <w:tcW w:w="1134" w:type="dxa"/>
                <w:tcBorders>
                  <w:top w:val="nil"/>
                  <w:left w:val="nil"/>
                  <w:bottom w:val="nil"/>
                  <w:right w:val="nil"/>
                </w:tcBorders>
                <w:shd w:val="clear" w:color="auto" w:fill="auto"/>
                <w:noWrap/>
                <w:vAlign w:val="center"/>
                <w:hideMark/>
              </w:tcPr>
            </w:tcPrChange>
          </w:tcPr>
          <w:p w14:paraId="321A6BE1" w14:textId="4060B56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2.000 </w:t>
            </w:r>
          </w:p>
        </w:tc>
        <w:tc>
          <w:tcPr>
            <w:tcW w:w="1135" w:type="dxa"/>
            <w:tcBorders>
              <w:top w:val="nil"/>
              <w:left w:val="nil"/>
              <w:bottom w:val="nil"/>
              <w:right w:val="nil"/>
            </w:tcBorders>
            <w:shd w:val="clear" w:color="auto" w:fill="auto"/>
            <w:noWrap/>
            <w:vAlign w:val="center"/>
            <w:hideMark/>
            <w:tcPrChange w:id="1050" w:author="钟 沛东" w:date="2019-05-10T00:18:00Z">
              <w:tcPr>
                <w:tcW w:w="1135" w:type="dxa"/>
                <w:tcBorders>
                  <w:top w:val="nil"/>
                  <w:left w:val="nil"/>
                  <w:bottom w:val="nil"/>
                  <w:right w:val="nil"/>
                </w:tcBorders>
                <w:shd w:val="clear" w:color="auto" w:fill="auto"/>
                <w:noWrap/>
                <w:vAlign w:val="center"/>
                <w:hideMark/>
              </w:tcPr>
            </w:tcPrChange>
          </w:tcPr>
          <w:p w14:paraId="3AA956E1" w14:textId="7D7290E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0.046 </w:t>
            </w:r>
          </w:p>
        </w:tc>
      </w:tr>
      <w:tr w:rsidR="00A3607A" w:rsidRPr="00E80FF4" w14:paraId="5F9364EC" w14:textId="77777777" w:rsidTr="000B1AE7">
        <w:trPr>
          <w:trHeight w:val="340"/>
          <w:jc w:val="center"/>
          <w:trPrChange w:id="1051"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052" w:author="钟 沛东" w:date="2019-05-10T00:18:00Z">
              <w:tcPr>
                <w:tcW w:w="0" w:type="auto"/>
                <w:tcBorders>
                  <w:top w:val="nil"/>
                  <w:left w:val="nil"/>
                  <w:bottom w:val="nil"/>
                  <w:right w:val="nil"/>
                </w:tcBorders>
                <w:shd w:val="clear" w:color="auto" w:fill="auto"/>
                <w:noWrap/>
                <w:vAlign w:val="center"/>
                <w:hideMark/>
              </w:tcPr>
            </w:tcPrChange>
          </w:tcPr>
          <w:p w14:paraId="1F0F5495" w14:textId="7DDAF668" w:rsidR="00A3607A" w:rsidRPr="00E80FF4" w:rsidRDefault="00A3607A" w:rsidP="00A3607A">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053" w:author="曾 翠红" w:date="2019-05-10T21:17:00Z">
                  <w:rPr>
                    <w:rFonts w:ascii="Times New Roman" w:eastAsia="宋体" w:hAnsi="Times New Roman" w:cs="Times New Roman"/>
                    <w:i/>
                    <w:iCs/>
                    <w:color w:val="000000"/>
                  </w:rPr>
                </w:rPrChange>
              </w:rPr>
              <w:t>ln</w:t>
            </w:r>
            <w:del w:id="1054" w:author="钟 沛东" w:date="2019-05-10T00:20:00Z">
              <w:r w:rsidRPr="00E80FF4" w:rsidDel="00AA2B98">
                <w:rPr>
                  <w:rFonts w:ascii="Times New Roman" w:eastAsia="宋体" w:hAnsi="Times New Roman" w:cs="Times New Roman"/>
                  <w:i/>
                  <w:iCs/>
                  <w:color w:val="000000"/>
                </w:rPr>
                <w:delText>machane</w:delText>
              </w:r>
            </w:del>
            <w:ins w:id="1055" w:author="钟 沛东" w:date="2019-05-10T00:20:00Z">
              <w:r w:rsidR="00AA2B98">
                <w:rPr>
                  <w:rFonts w:ascii="Times New Roman" w:eastAsia="宋体" w:hAnsi="Times New Roman" w:cs="Times New Roman"/>
                  <w:i/>
                  <w:iCs/>
                  <w:color w:val="000000"/>
                </w:rPr>
                <w:t>machine</w:t>
              </w:r>
            </w:ins>
            <w:r w:rsidRPr="00E80FF4">
              <w:rPr>
                <w:rFonts w:ascii="Times New Roman" w:eastAsia="宋体" w:hAnsi="Times New Roman" w:cs="Times New Roman"/>
                <w:i/>
                <w:iCs/>
                <w:color w:val="000000"/>
              </w:rPr>
              <w:t>2</w:t>
            </w:r>
          </w:p>
        </w:tc>
        <w:tc>
          <w:tcPr>
            <w:tcW w:w="1269" w:type="dxa"/>
            <w:tcBorders>
              <w:top w:val="nil"/>
              <w:left w:val="nil"/>
              <w:bottom w:val="nil"/>
              <w:right w:val="nil"/>
            </w:tcBorders>
            <w:shd w:val="clear" w:color="auto" w:fill="auto"/>
            <w:noWrap/>
            <w:vAlign w:val="center"/>
            <w:hideMark/>
            <w:tcPrChange w:id="1056" w:author="钟 沛东" w:date="2019-05-10T00:18:00Z">
              <w:tcPr>
                <w:tcW w:w="1269" w:type="dxa"/>
                <w:tcBorders>
                  <w:top w:val="nil"/>
                  <w:left w:val="nil"/>
                  <w:bottom w:val="nil"/>
                  <w:right w:val="nil"/>
                </w:tcBorders>
                <w:shd w:val="clear" w:color="auto" w:fill="auto"/>
                <w:noWrap/>
                <w:vAlign w:val="center"/>
                <w:hideMark/>
              </w:tcPr>
            </w:tcPrChange>
          </w:tcPr>
          <w:p w14:paraId="2A2C98F2" w14:textId="13060B2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Change w:id="1057" w:author="钟 沛东" w:date="2019-05-10T00:18:00Z">
              <w:tcPr>
                <w:tcW w:w="1417" w:type="dxa"/>
                <w:tcBorders>
                  <w:top w:val="nil"/>
                  <w:left w:val="nil"/>
                  <w:bottom w:val="nil"/>
                  <w:right w:val="nil"/>
                </w:tcBorders>
                <w:shd w:val="clear" w:color="auto" w:fill="auto"/>
                <w:noWrap/>
                <w:vAlign w:val="center"/>
                <w:hideMark/>
              </w:tcPr>
            </w:tcPrChange>
          </w:tcPr>
          <w:p w14:paraId="0BF433F7" w14:textId="08CA434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Change w:id="1058" w:author="钟 沛东" w:date="2019-05-10T00:18:00Z">
              <w:tcPr>
                <w:tcW w:w="1134" w:type="dxa"/>
                <w:tcBorders>
                  <w:top w:val="nil"/>
                  <w:left w:val="nil"/>
                  <w:bottom w:val="nil"/>
                  <w:right w:val="nil"/>
                </w:tcBorders>
                <w:shd w:val="clear" w:color="auto" w:fill="auto"/>
                <w:noWrap/>
                <w:vAlign w:val="center"/>
                <w:hideMark/>
              </w:tcPr>
            </w:tcPrChange>
          </w:tcPr>
          <w:p w14:paraId="327A391D" w14:textId="1D1B7C9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5.050 </w:t>
            </w:r>
          </w:p>
        </w:tc>
        <w:tc>
          <w:tcPr>
            <w:tcW w:w="1135" w:type="dxa"/>
            <w:tcBorders>
              <w:top w:val="nil"/>
              <w:left w:val="nil"/>
              <w:bottom w:val="nil"/>
              <w:right w:val="nil"/>
            </w:tcBorders>
            <w:shd w:val="clear" w:color="auto" w:fill="auto"/>
            <w:noWrap/>
            <w:vAlign w:val="center"/>
            <w:hideMark/>
            <w:tcPrChange w:id="1059" w:author="钟 沛东" w:date="2019-05-10T00:18:00Z">
              <w:tcPr>
                <w:tcW w:w="1135" w:type="dxa"/>
                <w:tcBorders>
                  <w:top w:val="nil"/>
                  <w:left w:val="nil"/>
                  <w:bottom w:val="nil"/>
                  <w:right w:val="nil"/>
                </w:tcBorders>
                <w:shd w:val="clear" w:color="auto" w:fill="auto"/>
                <w:noWrap/>
                <w:vAlign w:val="center"/>
                <w:hideMark/>
              </w:tcPr>
            </w:tcPrChange>
          </w:tcPr>
          <w:p w14:paraId="15EDD1B9" w14:textId="38D000F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A3607A" w:rsidRPr="00E80FF4" w14:paraId="64289181" w14:textId="77777777" w:rsidTr="000B1AE7">
        <w:trPr>
          <w:trHeight w:val="340"/>
          <w:jc w:val="center"/>
          <w:trPrChange w:id="1060"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061" w:author="钟 沛东" w:date="2019-05-10T00:18:00Z">
              <w:tcPr>
                <w:tcW w:w="0" w:type="auto"/>
                <w:tcBorders>
                  <w:top w:val="nil"/>
                  <w:left w:val="nil"/>
                  <w:bottom w:val="nil"/>
                  <w:right w:val="nil"/>
                </w:tcBorders>
                <w:shd w:val="clear" w:color="auto" w:fill="auto"/>
                <w:noWrap/>
                <w:vAlign w:val="center"/>
                <w:hideMark/>
              </w:tcPr>
            </w:tcPrChange>
          </w:tcPr>
          <w:p w14:paraId="34938CD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062"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ot2</w:t>
            </w:r>
          </w:p>
        </w:tc>
        <w:tc>
          <w:tcPr>
            <w:tcW w:w="1269" w:type="dxa"/>
            <w:tcBorders>
              <w:top w:val="nil"/>
              <w:left w:val="nil"/>
              <w:bottom w:val="nil"/>
              <w:right w:val="nil"/>
            </w:tcBorders>
            <w:shd w:val="clear" w:color="auto" w:fill="auto"/>
            <w:noWrap/>
            <w:vAlign w:val="center"/>
            <w:hideMark/>
            <w:tcPrChange w:id="1063" w:author="钟 沛东" w:date="2019-05-10T00:18:00Z">
              <w:tcPr>
                <w:tcW w:w="1269" w:type="dxa"/>
                <w:tcBorders>
                  <w:top w:val="nil"/>
                  <w:left w:val="nil"/>
                  <w:bottom w:val="nil"/>
                  <w:right w:val="nil"/>
                </w:tcBorders>
                <w:shd w:val="clear" w:color="auto" w:fill="auto"/>
                <w:noWrap/>
                <w:vAlign w:val="center"/>
                <w:hideMark/>
              </w:tcPr>
            </w:tcPrChange>
          </w:tcPr>
          <w:p w14:paraId="1B8F35E1" w14:textId="01D32C2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-0.023</w:t>
            </w:r>
          </w:p>
        </w:tc>
        <w:tc>
          <w:tcPr>
            <w:tcW w:w="1417" w:type="dxa"/>
            <w:tcBorders>
              <w:top w:val="nil"/>
              <w:left w:val="nil"/>
              <w:bottom w:val="nil"/>
              <w:right w:val="nil"/>
            </w:tcBorders>
            <w:shd w:val="clear" w:color="auto" w:fill="auto"/>
            <w:noWrap/>
            <w:vAlign w:val="center"/>
            <w:hideMark/>
            <w:tcPrChange w:id="1064" w:author="钟 沛东" w:date="2019-05-10T00:18:00Z">
              <w:tcPr>
                <w:tcW w:w="1417" w:type="dxa"/>
                <w:tcBorders>
                  <w:top w:val="nil"/>
                  <w:left w:val="nil"/>
                  <w:bottom w:val="nil"/>
                  <w:right w:val="nil"/>
                </w:tcBorders>
                <w:shd w:val="clear" w:color="auto" w:fill="auto"/>
                <w:noWrap/>
                <w:vAlign w:val="center"/>
                <w:hideMark/>
              </w:tcPr>
            </w:tcPrChange>
          </w:tcPr>
          <w:p w14:paraId="6012B26E" w14:textId="7CB63DDF"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0.020 </w:t>
            </w:r>
          </w:p>
        </w:tc>
        <w:tc>
          <w:tcPr>
            <w:tcW w:w="1134" w:type="dxa"/>
            <w:tcBorders>
              <w:top w:val="nil"/>
              <w:left w:val="nil"/>
              <w:bottom w:val="nil"/>
              <w:right w:val="nil"/>
            </w:tcBorders>
            <w:shd w:val="clear" w:color="auto" w:fill="auto"/>
            <w:noWrap/>
            <w:vAlign w:val="center"/>
            <w:hideMark/>
            <w:tcPrChange w:id="1065" w:author="钟 沛东" w:date="2019-05-10T00:18:00Z">
              <w:tcPr>
                <w:tcW w:w="1134" w:type="dxa"/>
                <w:tcBorders>
                  <w:top w:val="nil"/>
                  <w:left w:val="nil"/>
                  <w:bottom w:val="nil"/>
                  <w:right w:val="nil"/>
                </w:tcBorders>
                <w:shd w:val="clear" w:color="auto" w:fill="auto"/>
                <w:noWrap/>
                <w:vAlign w:val="center"/>
                <w:hideMark/>
              </w:tcPr>
            </w:tcPrChange>
          </w:tcPr>
          <w:p w14:paraId="485420EB" w14:textId="7E09D70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-1.170 </w:t>
            </w:r>
          </w:p>
        </w:tc>
        <w:tc>
          <w:tcPr>
            <w:tcW w:w="1135" w:type="dxa"/>
            <w:tcBorders>
              <w:top w:val="nil"/>
              <w:left w:val="nil"/>
              <w:bottom w:val="nil"/>
              <w:right w:val="nil"/>
            </w:tcBorders>
            <w:shd w:val="clear" w:color="auto" w:fill="auto"/>
            <w:noWrap/>
            <w:vAlign w:val="center"/>
            <w:hideMark/>
            <w:tcPrChange w:id="1066" w:author="钟 沛东" w:date="2019-05-10T00:18:00Z">
              <w:tcPr>
                <w:tcW w:w="1135" w:type="dxa"/>
                <w:tcBorders>
                  <w:top w:val="nil"/>
                  <w:left w:val="nil"/>
                  <w:bottom w:val="nil"/>
                  <w:right w:val="nil"/>
                </w:tcBorders>
                <w:shd w:val="clear" w:color="auto" w:fill="auto"/>
                <w:noWrap/>
                <w:vAlign w:val="center"/>
                <w:hideMark/>
              </w:tcPr>
            </w:tcPrChange>
          </w:tcPr>
          <w:p w14:paraId="5E7FB3FB" w14:textId="3D9F5D5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0.243 </w:t>
            </w:r>
          </w:p>
        </w:tc>
      </w:tr>
      <w:tr w:rsidR="00A3607A" w:rsidRPr="00E80FF4" w14:paraId="1FCFD74A" w14:textId="77777777" w:rsidTr="000B1AE7">
        <w:trPr>
          <w:trHeight w:val="340"/>
          <w:jc w:val="center"/>
          <w:trPrChange w:id="1067"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068" w:author="钟 沛东" w:date="2019-05-10T00:18:00Z">
              <w:tcPr>
                <w:tcW w:w="0" w:type="auto"/>
                <w:tcBorders>
                  <w:top w:val="nil"/>
                  <w:left w:val="nil"/>
                  <w:bottom w:val="nil"/>
                  <w:right w:val="nil"/>
                </w:tcBorders>
                <w:shd w:val="clear" w:color="auto" w:fill="auto"/>
                <w:noWrap/>
                <w:vAlign w:val="center"/>
                <w:hideMark/>
              </w:tcPr>
            </w:tcPrChange>
          </w:tcPr>
          <w:p w14:paraId="0362DC3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069"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labor</w:t>
            </w:r>
            <w:r w:rsidRPr="00CF1272">
              <w:rPr>
                <w:rFonts w:ascii="Times New Roman" w:eastAsia="宋体" w:hAnsi="Times New Roman" w:cs="Times New Roman"/>
                <w:iCs/>
                <w:color w:val="000000"/>
                <w:rPrChange w:id="1070"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fertile</w:t>
            </w:r>
          </w:p>
        </w:tc>
        <w:tc>
          <w:tcPr>
            <w:tcW w:w="1269" w:type="dxa"/>
            <w:tcBorders>
              <w:top w:val="nil"/>
              <w:left w:val="nil"/>
              <w:bottom w:val="nil"/>
              <w:right w:val="nil"/>
            </w:tcBorders>
            <w:shd w:val="clear" w:color="auto" w:fill="auto"/>
            <w:noWrap/>
            <w:vAlign w:val="center"/>
            <w:hideMark/>
            <w:tcPrChange w:id="1071" w:author="钟 沛东" w:date="2019-05-10T00:18:00Z">
              <w:tcPr>
                <w:tcW w:w="1269" w:type="dxa"/>
                <w:tcBorders>
                  <w:top w:val="nil"/>
                  <w:left w:val="nil"/>
                  <w:bottom w:val="nil"/>
                  <w:right w:val="nil"/>
                </w:tcBorders>
                <w:shd w:val="clear" w:color="auto" w:fill="auto"/>
                <w:noWrap/>
                <w:vAlign w:val="center"/>
                <w:hideMark/>
              </w:tcPr>
            </w:tcPrChange>
          </w:tcPr>
          <w:p w14:paraId="02A77929" w14:textId="57E6D3A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Change w:id="1072" w:author="钟 沛东" w:date="2019-05-10T00:18:00Z">
              <w:tcPr>
                <w:tcW w:w="1417" w:type="dxa"/>
                <w:tcBorders>
                  <w:top w:val="nil"/>
                  <w:left w:val="nil"/>
                  <w:bottom w:val="nil"/>
                  <w:right w:val="nil"/>
                </w:tcBorders>
                <w:shd w:val="clear" w:color="auto" w:fill="auto"/>
                <w:noWrap/>
                <w:vAlign w:val="center"/>
                <w:hideMark/>
              </w:tcPr>
            </w:tcPrChange>
          </w:tcPr>
          <w:p w14:paraId="6DDFD66F" w14:textId="56DEE02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0.011 </w:t>
            </w:r>
          </w:p>
        </w:tc>
        <w:tc>
          <w:tcPr>
            <w:tcW w:w="1134" w:type="dxa"/>
            <w:tcBorders>
              <w:top w:val="nil"/>
              <w:left w:val="nil"/>
              <w:bottom w:val="nil"/>
              <w:right w:val="nil"/>
            </w:tcBorders>
            <w:shd w:val="clear" w:color="auto" w:fill="auto"/>
            <w:noWrap/>
            <w:vAlign w:val="center"/>
            <w:hideMark/>
            <w:tcPrChange w:id="1073" w:author="钟 沛东" w:date="2019-05-10T00:18:00Z">
              <w:tcPr>
                <w:tcW w:w="1134" w:type="dxa"/>
                <w:tcBorders>
                  <w:top w:val="nil"/>
                  <w:left w:val="nil"/>
                  <w:bottom w:val="nil"/>
                  <w:right w:val="nil"/>
                </w:tcBorders>
                <w:shd w:val="clear" w:color="auto" w:fill="auto"/>
                <w:noWrap/>
                <w:vAlign w:val="center"/>
                <w:hideMark/>
              </w:tcPr>
            </w:tcPrChange>
          </w:tcPr>
          <w:p w14:paraId="3F32578A" w14:textId="48D3D3B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-0.620 </w:t>
            </w:r>
          </w:p>
        </w:tc>
        <w:tc>
          <w:tcPr>
            <w:tcW w:w="1135" w:type="dxa"/>
            <w:tcBorders>
              <w:top w:val="nil"/>
              <w:left w:val="nil"/>
              <w:bottom w:val="nil"/>
              <w:right w:val="nil"/>
            </w:tcBorders>
            <w:shd w:val="clear" w:color="auto" w:fill="auto"/>
            <w:noWrap/>
            <w:vAlign w:val="center"/>
            <w:hideMark/>
            <w:tcPrChange w:id="1074" w:author="钟 沛东" w:date="2019-05-10T00:18:00Z">
              <w:tcPr>
                <w:tcW w:w="1135" w:type="dxa"/>
                <w:tcBorders>
                  <w:top w:val="nil"/>
                  <w:left w:val="nil"/>
                  <w:bottom w:val="nil"/>
                  <w:right w:val="nil"/>
                </w:tcBorders>
                <w:shd w:val="clear" w:color="auto" w:fill="auto"/>
                <w:noWrap/>
                <w:vAlign w:val="center"/>
                <w:hideMark/>
              </w:tcPr>
            </w:tcPrChange>
          </w:tcPr>
          <w:p w14:paraId="0955133E" w14:textId="18E78B4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0.538 </w:t>
            </w:r>
          </w:p>
        </w:tc>
      </w:tr>
      <w:tr w:rsidR="00A3607A" w:rsidRPr="00E80FF4" w14:paraId="2E5B08FB" w14:textId="77777777" w:rsidTr="000B1AE7">
        <w:trPr>
          <w:trHeight w:val="340"/>
          <w:jc w:val="center"/>
          <w:trPrChange w:id="1075"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076" w:author="钟 沛东" w:date="2019-05-10T00:18:00Z">
              <w:tcPr>
                <w:tcW w:w="0" w:type="auto"/>
                <w:tcBorders>
                  <w:top w:val="nil"/>
                  <w:left w:val="nil"/>
                  <w:bottom w:val="nil"/>
                  <w:right w:val="nil"/>
                </w:tcBorders>
                <w:shd w:val="clear" w:color="auto" w:fill="auto"/>
                <w:noWrap/>
                <w:vAlign w:val="center"/>
                <w:hideMark/>
              </w:tcPr>
            </w:tcPrChange>
          </w:tcPr>
          <w:p w14:paraId="0382FA58" w14:textId="542BFF4C" w:rsidR="00A3607A" w:rsidRPr="00E80FF4" w:rsidRDefault="00A3607A" w:rsidP="00A3607A">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077"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labor</w:t>
            </w:r>
            <w:r w:rsidRPr="00CF1272">
              <w:rPr>
                <w:rFonts w:ascii="Times New Roman" w:eastAsia="宋体" w:hAnsi="Times New Roman" w:cs="Times New Roman"/>
                <w:iCs/>
                <w:color w:val="000000"/>
                <w:rPrChange w:id="1078" w:author="曾 翠红" w:date="2019-05-10T21:17:00Z">
                  <w:rPr>
                    <w:rFonts w:ascii="Times New Roman" w:eastAsia="宋体" w:hAnsi="Times New Roman" w:cs="Times New Roman"/>
                    <w:i/>
                    <w:iCs/>
                    <w:color w:val="000000"/>
                  </w:rPr>
                </w:rPrChange>
              </w:rPr>
              <w:t>ln</w:t>
            </w:r>
            <w:del w:id="1079" w:author="钟 沛东" w:date="2019-05-10T00:20:00Z">
              <w:r w:rsidRPr="00E80FF4" w:rsidDel="00AA2B98">
                <w:rPr>
                  <w:rFonts w:ascii="Times New Roman" w:eastAsia="宋体" w:hAnsi="Times New Roman" w:cs="Times New Roman"/>
                  <w:i/>
                  <w:iCs/>
                  <w:color w:val="000000"/>
                </w:rPr>
                <w:delText>machane</w:delText>
              </w:r>
            </w:del>
            <w:ins w:id="1080" w:author="钟 沛东" w:date="2019-05-10T00:20:00Z">
              <w:r w:rsidR="00AA2B98">
                <w:rPr>
                  <w:rFonts w:ascii="Times New Roman" w:eastAsia="宋体" w:hAnsi="Times New Roman" w:cs="Times New Roman"/>
                  <w:i/>
                  <w:iCs/>
                  <w:color w:val="000000"/>
                </w:rPr>
                <w:t>machine</w:t>
              </w:r>
            </w:ins>
          </w:p>
        </w:tc>
        <w:tc>
          <w:tcPr>
            <w:tcW w:w="1269" w:type="dxa"/>
            <w:tcBorders>
              <w:top w:val="nil"/>
              <w:left w:val="nil"/>
              <w:bottom w:val="nil"/>
              <w:right w:val="nil"/>
            </w:tcBorders>
            <w:shd w:val="clear" w:color="auto" w:fill="auto"/>
            <w:noWrap/>
            <w:vAlign w:val="center"/>
            <w:hideMark/>
            <w:tcPrChange w:id="1081" w:author="钟 沛东" w:date="2019-05-10T00:18:00Z">
              <w:tcPr>
                <w:tcW w:w="1269" w:type="dxa"/>
                <w:tcBorders>
                  <w:top w:val="nil"/>
                  <w:left w:val="nil"/>
                  <w:bottom w:val="nil"/>
                  <w:right w:val="nil"/>
                </w:tcBorders>
                <w:shd w:val="clear" w:color="auto" w:fill="auto"/>
                <w:noWrap/>
                <w:vAlign w:val="center"/>
                <w:hideMark/>
              </w:tcPr>
            </w:tcPrChange>
          </w:tcPr>
          <w:p w14:paraId="52CAA7E2" w14:textId="3C18767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Change w:id="1082" w:author="钟 沛东" w:date="2019-05-10T00:18:00Z">
              <w:tcPr>
                <w:tcW w:w="1417" w:type="dxa"/>
                <w:tcBorders>
                  <w:top w:val="nil"/>
                  <w:left w:val="nil"/>
                  <w:bottom w:val="nil"/>
                  <w:right w:val="nil"/>
                </w:tcBorders>
                <w:shd w:val="clear" w:color="auto" w:fill="auto"/>
                <w:noWrap/>
                <w:vAlign w:val="center"/>
                <w:hideMark/>
              </w:tcPr>
            </w:tcPrChange>
          </w:tcPr>
          <w:p w14:paraId="43975F7E" w14:textId="092B4EF9"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Change w:id="1083" w:author="钟 沛东" w:date="2019-05-10T00:18:00Z">
              <w:tcPr>
                <w:tcW w:w="1134" w:type="dxa"/>
                <w:tcBorders>
                  <w:top w:val="nil"/>
                  <w:left w:val="nil"/>
                  <w:bottom w:val="nil"/>
                  <w:right w:val="nil"/>
                </w:tcBorders>
                <w:shd w:val="clear" w:color="auto" w:fill="auto"/>
                <w:noWrap/>
                <w:vAlign w:val="center"/>
                <w:hideMark/>
              </w:tcPr>
            </w:tcPrChange>
          </w:tcPr>
          <w:p w14:paraId="21374F2C" w14:textId="6EF3B47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1.720 </w:t>
            </w:r>
          </w:p>
        </w:tc>
        <w:tc>
          <w:tcPr>
            <w:tcW w:w="1135" w:type="dxa"/>
            <w:tcBorders>
              <w:top w:val="nil"/>
              <w:left w:val="nil"/>
              <w:bottom w:val="nil"/>
              <w:right w:val="nil"/>
            </w:tcBorders>
            <w:shd w:val="clear" w:color="auto" w:fill="auto"/>
            <w:noWrap/>
            <w:vAlign w:val="center"/>
            <w:hideMark/>
            <w:tcPrChange w:id="1084" w:author="钟 沛东" w:date="2019-05-10T00:18:00Z">
              <w:tcPr>
                <w:tcW w:w="1135" w:type="dxa"/>
                <w:tcBorders>
                  <w:top w:val="nil"/>
                  <w:left w:val="nil"/>
                  <w:bottom w:val="nil"/>
                  <w:right w:val="nil"/>
                </w:tcBorders>
                <w:shd w:val="clear" w:color="auto" w:fill="auto"/>
                <w:noWrap/>
                <w:vAlign w:val="center"/>
                <w:hideMark/>
              </w:tcPr>
            </w:tcPrChange>
          </w:tcPr>
          <w:p w14:paraId="61E52220" w14:textId="097736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0.086 </w:t>
            </w:r>
          </w:p>
        </w:tc>
      </w:tr>
      <w:tr w:rsidR="00A3607A" w:rsidRPr="00E80FF4" w14:paraId="3E64FE7C" w14:textId="77777777" w:rsidTr="000B1AE7">
        <w:trPr>
          <w:trHeight w:val="340"/>
          <w:jc w:val="center"/>
          <w:trPrChange w:id="1085"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086" w:author="钟 沛东" w:date="2019-05-10T00:18:00Z">
              <w:tcPr>
                <w:tcW w:w="0" w:type="auto"/>
                <w:tcBorders>
                  <w:top w:val="nil"/>
                  <w:left w:val="nil"/>
                  <w:bottom w:val="nil"/>
                  <w:right w:val="nil"/>
                </w:tcBorders>
                <w:shd w:val="clear" w:color="auto" w:fill="auto"/>
                <w:noWrap/>
                <w:vAlign w:val="center"/>
                <w:hideMark/>
              </w:tcPr>
            </w:tcPrChange>
          </w:tcPr>
          <w:p w14:paraId="7574597A"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087"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labor</w:t>
            </w:r>
            <w:r w:rsidRPr="00CF1272">
              <w:rPr>
                <w:rFonts w:ascii="Times New Roman" w:eastAsia="宋体" w:hAnsi="Times New Roman" w:cs="Times New Roman"/>
                <w:iCs/>
                <w:color w:val="000000"/>
                <w:rPrChange w:id="1088"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Change w:id="1089" w:author="钟 沛东" w:date="2019-05-10T00:18:00Z">
              <w:tcPr>
                <w:tcW w:w="1269" w:type="dxa"/>
                <w:tcBorders>
                  <w:top w:val="nil"/>
                  <w:left w:val="nil"/>
                  <w:bottom w:val="nil"/>
                  <w:right w:val="nil"/>
                </w:tcBorders>
                <w:shd w:val="clear" w:color="auto" w:fill="auto"/>
                <w:noWrap/>
                <w:vAlign w:val="center"/>
                <w:hideMark/>
              </w:tcPr>
            </w:tcPrChange>
          </w:tcPr>
          <w:p w14:paraId="0B99846D" w14:textId="51238A8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0.017</w:t>
            </w:r>
          </w:p>
        </w:tc>
        <w:tc>
          <w:tcPr>
            <w:tcW w:w="1417" w:type="dxa"/>
            <w:tcBorders>
              <w:top w:val="nil"/>
              <w:left w:val="nil"/>
              <w:bottom w:val="nil"/>
              <w:right w:val="nil"/>
            </w:tcBorders>
            <w:shd w:val="clear" w:color="auto" w:fill="auto"/>
            <w:noWrap/>
            <w:vAlign w:val="center"/>
            <w:hideMark/>
            <w:tcPrChange w:id="1090" w:author="钟 沛东" w:date="2019-05-10T00:18:00Z">
              <w:tcPr>
                <w:tcW w:w="1417" w:type="dxa"/>
                <w:tcBorders>
                  <w:top w:val="nil"/>
                  <w:left w:val="nil"/>
                  <w:bottom w:val="nil"/>
                  <w:right w:val="nil"/>
                </w:tcBorders>
                <w:shd w:val="clear" w:color="auto" w:fill="auto"/>
                <w:noWrap/>
                <w:vAlign w:val="center"/>
                <w:hideMark/>
              </w:tcPr>
            </w:tcPrChange>
          </w:tcPr>
          <w:p w14:paraId="1B79FAAE" w14:textId="4863A07A"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Change w:id="1091" w:author="钟 沛东" w:date="2019-05-10T00:18:00Z">
              <w:tcPr>
                <w:tcW w:w="1134" w:type="dxa"/>
                <w:tcBorders>
                  <w:top w:val="nil"/>
                  <w:left w:val="nil"/>
                  <w:bottom w:val="nil"/>
                  <w:right w:val="nil"/>
                </w:tcBorders>
                <w:shd w:val="clear" w:color="auto" w:fill="auto"/>
                <w:noWrap/>
                <w:vAlign w:val="center"/>
                <w:hideMark/>
              </w:tcPr>
            </w:tcPrChange>
          </w:tcPr>
          <w:p w14:paraId="319297B7" w14:textId="282A8C2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1.470 </w:t>
            </w:r>
          </w:p>
        </w:tc>
        <w:tc>
          <w:tcPr>
            <w:tcW w:w="1135" w:type="dxa"/>
            <w:tcBorders>
              <w:top w:val="nil"/>
              <w:left w:val="nil"/>
              <w:bottom w:val="nil"/>
              <w:right w:val="nil"/>
            </w:tcBorders>
            <w:shd w:val="clear" w:color="auto" w:fill="auto"/>
            <w:noWrap/>
            <w:vAlign w:val="center"/>
            <w:hideMark/>
            <w:tcPrChange w:id="1092" w:author="钟 沛东" w:date="2019-05-10T00:18:00Z">
              <w:tcPr>
                <w:tcW w:w="1135" w:type="dxa"/>
                <w:tcBorders>
                  <w:top w:val="nil"/>
                  <w:left w:val="nil"/>
                  <w:bottom w:val="nil"/>
                  <w:right w:val="nil"/>
                </w:tcBorders>
                <w:shd w:val="clear" w:color="auto" w:fill="auto"/>
                <w:noWrap/>
                <w:vAlign w:val="center"/>
                <w:hideMark/>
              </w:tcPr>
            </w:tcPrChange>
          </w:tcPr>
          <w:p w14:paraId="5FD30B4A" w14:textId="1DD116D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0.142 </w:t>
            </w:r>
          </w:p>
        </w:tc>
      </w:tr>
      <w:tr w:rsidR="00A3607A" w:rsidRPr="00E80FF4" w14:paraId="74899FD0" w14:textId="77777777" w:rsidTr="000B1AE7">
        <w:trPr>
          <w:trHeight w:val="340"/>
          <w:jc w:val="center"/>
          <w:trPrChange w:id="1093"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094" w:author="钟 沛东" w:date="2019-05-10T00:18:00Z">
              <w:tcPr>
                <w:tcW w:w="0" w:type="auto"/>
                <w:tcBorders>
                  <w:top w:val="nil"/>
                  <w:left w:val="nil"/>
                  <w:bottom w:val="nil"/>
                  <w:right w:val="nil"/>
                </w:tcBorders>
                <w:shd w:val="clear" w:color="auto" w:fill="auto"/>
                <w:noWrap/>
                <w:vAlign w:val="center"/>
                <w:hideMark/>
              </w:tcPr>
            </w:tcPrChange>
          </w:tcPr>
          <w:p w14:paraId="4383A467" w14:textId="36EDE8D7" w:rsidR="00A3607A" w:rsidRPr="00E80FF4" w:rsidRDefault="00A3607A" w:rsidP="00A3607A">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095"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fertile</w:t>
            </w:r>
            <w:r w:rsidRPr="00CF1272">
              <w:rPr>
                <w:rFonts w:ascii="Times New Roman" w:eastAsia="宋体" w:hAnsi="Times New Roman" w:cs="Times New Roman"/>
                <w:iCs/>
                <w:color w:val="000000"/>
                <w:rPrChange w:id="1096" w:author="曾 翠红" w:date="2019-05-10T21:17:00Z">
                  <w:rPr>
                    <w:rFonts w:ascii="Times New Roman" w:eastAsia="宋体" w:hAnsi="Times New Roman" w:cs="Times New Roman"/>
                    <w:i/>
                    <w:iCs/>
                    <w:color w:val="000000"/>
                  </w:rPr>
                </w:rPrChange>
              </w:rPr>
              <w:t>ln</w:t>
            </w:r>
            <w:del w:id="1097" w:author="钟 沛东" w:date="2019-05-10T00:20:00Z">
              <w:r w:rsidRPr="00E80FF4" w:rsidDel="00AA2B98">
                <w:rPr>
                  <w:rFonts w:ascii="Times New Roman" w:eastAsia="宋体" w:hAnsi="Times New Roman" w:cs="Times New Roman"/>
                  <w:i/>
                  <w:iCs/>
                  <w:color w:val="000000"/>
                </w:rPr>
                <w:delText>machane</w:delText>
              </w:r>
            </w:del>
            <w:ins w:id="1098" w:author="钟 沛东" w:date="2019-05-10T00:20:00Z">
              <w:r w:rsidR="00AA2B98">
                <w:rPr>
                  <w:rFonts w:ascii="Times New Roman" w:eastAsia="宋体" w:hAnsi="Times New Roman" w:cs="Times New Roman"/>
                  <w:i/>
                  <w:iCs/>
                  <w:color w:val="000000"/>
                </w:rPr>
                <w:t>machine</w:t>
              </w:r>
            </w:ins>
          </w:p>
        </w:tc>
        <w:tc>
          <w:tcPr>
            <w:tcW w:w="1269" w:type="dxa"/>
            <w:tcBorders>
              <w:top w:val="nil"/>
              <w:left w:val="nil"/>
              <w:bottom w:val="nil"/>
              <w:right w:val="nil"/>
            </w:tcBorders>
            <w:shd w:val="clear" w:color="auto" w:fill="auto"/>
            <w:noWrap/>
            <w:vAlign w:val="center"/>
            <w:hideMark/>
            <w:tcPrChange w:id="1099" w:author="钟 沛东" w:date="2019-05-10T00:18:00Z">
              <w:tcPr>
                <w:tcW w:w="1269" w:type="dxa"/>
                <w:tcBorders>
                  <w:top w:val="nil"/>
                  <w:left w:val="nil"/>
                  <w:bottom w:val="nil"/>
                  <w:right w:val="nil"/>
                </w:tcBorders>
                <w:shd w:val="clear" w:color="auto" w:fill="auto"/>
                <w:noWrap/>
                <w:vAlign w:val="center"/>
                <w:hideMark/>
              </w:tcPr>
            </w:tcPrChange>
          </w:tcPr>
          <w:p w14:paraId="2C46D697" w14:textId="72A8B4C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Change w:id="1100" w:author="钟 沛东" w:date="2019-05-10T00:18:00Z">
              <w:tcPr>
                <w:tcW w:w="1417" w:type="dxa"/>
                <w:tcBorders>
                  <w:top w:val="nil"/>
                  <w:left w:val="nil"/>
                  <w:bottom w:val="nil"/>
                  <w:right w:val="nil"/>
                </w:tcBorders>
                <w:shd w:val="clear" w:color="auto" w:fill="auto"/>
                <w:noWrap/>
                <w:vAlign w:val="center"/>
                <w:hideMark/>
              </w:tcPr>
            </w:tcPrChange>
          </w:tcPr>
          <w:p w14:paraId="34A32A29" w14:textId="5703795C"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Change w:id="1101" w:author="钟 沛东" w:date="2019-05-10T00:18:00Z">
              <w:tcPr>
                <w:tcW w:w="1134" w:type="dxa"/>
                <w:tcBorders>
                  <w:top w:val="nil"/>
                  <w:left w:val="nil"/>
                  <w:bottom w:val="nil"/>
                  <w:right w:val="nil"/>
                </w:tcBorders>
                <w:shd w:val="clear" w:color="auto" w:fill="auto"/>
                <w:noWrap/>
                <w:vAlign w:val="center"/>
                <w:hideMark/>
              </w:tcPr>
            </w:tcPrChange>
          </w:tcPr>
          <w:p w14:paraId="72952F6C" w14:textId="4E484C3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0.440 </w:t>
            </w:r>
          </w:p>
        </w:tc>
        <w:tc>
          <w:tcPr>
            <w:tcW w:w="1135" w:type="dxa"/>
            <w:tcBorders>
              <w:top w:val="nil"/>
              <w:left w:val="nil"/>
              <w:bottom w:val="nil"/>
              <w:right w:val="nil"/>
            </w:tcBorders>
            <w:shd w:val="clear" w:color="auto" w:fill="auto"/>
            <w:noWrap/>
            <w:vAlign w:val="center"/>
            <w:hideMark/>
            <w:tcPrChange w:id="1102" w:author="钟 沛东" w:date="2019-05-10T00:18:00Z">
              <w:tcPr>
                <w:tcW w:w="1135" w:type="dxa"/>
                <w:tcBorders>
                  <w:top w:val="nil"/>
                  <w:left w:val="nil"/>
                  <w:bottom w:val="nil"/>
                  <w:right w:val="nil"/>
                </w:tcBorders>
                <w:shd w:val="clear" w:color="auto" w:fill="auto"/>
                <w:noWrap/>
                <w:vAlign w:val="center"/>
                <w:hideMark/>
              </w:tcPr>
            </w:tcPrChange>
          </w:tcPr>
          <w:p w14:paraId="60493BD7" w14:textId="0D10F56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0.660 </w:t>
            </w:r>
          </w:p>
        </w:tc>
      </w:tr>
      <w:tr w:rsidR="00A3607A" w:rsidRPr="00E80FF4" w14:paraId="3E690E20" w14:textId="77777777" w:rsidTr="000B1AE7">
        <w:trPr>
          <w:trHeight w:val="340"/>
          <w:jc w:val="center"/>
          <w:trPrChange w:id="1103"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104" w:author="钟 沛东" w:date="2019-05-10T00:18:00Z">
              <w:tcPr>
                <w:tcW w:w="0" w:type="auto"/>
                <w:tcBorders>
                  <w:top w:val="nil"/>
                  <w:left w:val="nil"/>
                  <w:bottom w:val="nil"/>
                  <w:right w:val="nil"/>
                </w:tcBorders>
                <w:shd w:val="clear" w:color="auto" w:fill="auto"/>
                <w:noWrap/>
                <w:vAlign w:val="center"/>
                <w:hideMark/>
              </w:tcPr>
            </w:tcPrChange>
          </w:tcPr>
          <w:p w14:paraId="5EC4E04D"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105"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fertile</w:t>
            </w:r>
            <w:r w:rsidRPr="00CF1272">
              <w:rPr>
                <w:rFonts w:ascii="Times New Roman" w:eastAsia="宋体" w:hAnsi="Times New Roman" w:cs="Times New Roman"/>
                <w:iCs/>
                <w:color w:val="000000"/>
                <w:rPrChange w:id="1106"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Change w:id="1107" w:author="钟 沛东" w:date="2019-05-10T00:18:00Z">
              <w:tcPr>
                <w:tcW w:w="1269" w:type="dxa"/>
                <w:tcBorders>
                  <w:top w:val="nil"/>
                  <w:left w:val="nil"/>
                  <w:bottom w:val="nil"/>
                  <w:right w:val="nil"/>
                </w:tcBorders>
                <w:shd w:val="clear" w:color="auto" w:fill="auto"/>
                <w:noWrap/>
                <w:vAlign w:val="center"/>
                <w:hideMark/>
              </w:tcPr>
            </w:tcPrChange>
          </w:tcPr>
          <w:p w14:paraId="41DDDFFC" w14:textId="4012EAB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0.019</w:t>
            </w:r>
          </w:p>
        </w:tc>
        <w:tc>
          <w:tcPr>
            <w:tcW w:w="1417" w:type="dxa"/>
            <w:tcBorders>
              <w:top w:val="nil"/>
              <w:left w:val="nil"/>
              <w:bottom w:val="nil"/>
              <w:right w:val="nil"/>
            </w:tcBorders>
            <w:shd w:val="clear" w:color="auto" w:fill="auto"/>
            <w:noWrap/>
            <w:vAlign w:val="center"/>
            <w:hideMark/>
            <w:tcPrChange w:id="1108" w:author="钟 沛东" w:date="2019-05-10T00:18:00Z">
              <w:tcPr>
                <w:tcW w:w="1417" w:type="dxa"/>
                <w:tcBorders>
                  <w:top w:val="nil"/>
                  <w:left w:val="nil"/>
                  <w:bottom w:val="nil"/>
                  <w:right w:val="nil"/>
                </w:tcBorders>
                <w:shd w:val="clear" w:color="auto" w:fill="auto"/>
                <w:noWrap/>
                <w:vAlign w:val="center"/>
                <w:hideMark/>
              </w:tcPr>
            </w:tcPrChange>
          </w:tcPr>
          <w:p w14:paraId="77E6A39B" w14:textId="12B4409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Change w:id="1109" w:author="钟 沛东" w:date="2019-05-10T00:18:00Z">
              <w:tcPr>
                <w:tcW w:w="1134" w:type="dxa"/>
                <w:tcBorders>
                  <w:top w:val="nil"/>
                  <w:left w:val="nil"/>
                  <w:bottom w:val="nil"/>
                  <w:right w:val="nil"/>
                </w:tcBorders>
                <w:shd w:val="clear" w:color="auto" w:fill="auto"/>
                <w:noWrap/>
                <w:vAlign w:val="center"/>
                <w:hideMark/>
              </w:tcPr>
            </w:tcPrChange>
          </w:tcPr>
          <w:p w14:paraId="661F6213" w14:textId="6599AD7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1.180 </w:t>
            </w:r>
          </w:p>
        </w:tc>
        <w:tc>
          <w:tcPr>
            <w:tcW w:w="1135" w:type="dxa"/>
            <w:tcBorders>
              <w:top w:val="nil"/>
              <w:left w:val="nil"/>
              <w:bottom w:val="nil"/>
              <w:right w:val="nil"/>
            </w:tcBorders>
            <w:shd w:val="clear" w:color="auto" w:fill="auto"/>
            <w:noWrap/>
            <w:vAlign w:val="center"/>
            <w:hideMark/>
            <w:tcPrChange w:id="1110" w:author="钟 沛东" w:date="2019-05-10T00:18:00Z">
              <w:tcPr>
                <w:tcW w:w="1135" w:type="dxa"/>
                <w:tcBorders>
                  <w:top w:val="nil"/>
                  <w:left w:val="nil"/>
                  <w:bottom w:val="nil"/>
                  <w:right w:val="nil"/>
                </w:tcBorders>
                <w:shd w:val="clear" w:color="auto" w:fill="auto"/>
                <w:noWrap/>
                <w:vAlign w:val="center"/>
                <w:hideMark/>
              </w:tcPr>
            </w:tcPrChange>
          </w:tcPr>
          <w:p w14:paraId="5D025AFA" w14:textId="29AE8C1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0.237 </w:t>
            </w:r>
          </w:p>
        </w:tc>
      </w:tr>
      <w:tr w:rsidR="00A3607A" w:rsidRPr="00E80FF4" w14:paraId="33717262" w14:textId="77777777" w:rsidTr="000B1AE7">
        <w:trPr>
          <w:trHeight w:val="340"/>
          <w:jc w:val="center"/>
          <w:trPrChange w:id="1111"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112" w:author="钟 沛东" w:date="2019-05-10T00:18:00Z">
              <w:tcPr>
                <w:tcW w:w="0" w:type="auto"/>
                <w:tcBorders>
                  <w:top w:val="nil"/>
                  <w:left w:val="nil"/>
                  <w:bottom w:val="nil"/>
                  <w:right w:val="nil"/>
                </w:tcBorders>
                <w:shd w:val="clear" w:color="auto" w:fill="auto"/>
                <w:noWrap/>
                <w:vAlign w:val="center"/>
                <w:hideMark/>
              </w:tcPr>
            </w:tcPrChange>
          </w:tcPr>
          <w:p w14:paraId="5F4FAB47" w14:textId="600A5EF7" w:rsidR="00A3607A" w:rsidRPr="00E80FF4" w:rsidRDefault="00A3607A" w:rsidP="00A3607A">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113" w:author="曾 翠红" w:date="2019-05-10T21:17:00Z">
                  <w:rPr>
                    <w:rFonts w:ascii="Times New Roman" w:eastAsia="宋体" w:hAnsi="Times New Roman" w:cs="Times New Roman"/>
                    <w:i/>
                    <w:iCs/>
                    <w:color w:val="000000"/>
                  </w:rPr>
                </w:rPrChange>
              </w:rPr>
              <w:t>ln</w:t>
            </w:r>
            <w:del w:id="1114" w:author="钟 沛东" w:date="2019-05-10T00:20:00Z">
              <w:r w:rsidRPr="00E80FF4" w:rsidDel="00AA2B98">
                <w:rPr>
                  <w:rFonts w:ascii="Times New Roman" w:eastAsia="宋体" w:hAnsi="Times New Roman" w:cs="Times New Roman"/>
                  <w:i/>
                  <w:iCs/>
                  <w:color w:val="000000"/>
                </w:rPr>
                <w:delText>machane</w:delText>
              </w:r>
            </w:del>
            <w:ins w:id="1115" w:author="钟 沛东" w:date="2019-05-10T00:20:00Z">
              <w:r w:rsidR="00AA2B98">
                <w:rPr>
                  <w:rFonts w:ascii="Times New Roman" w:eastAsia="宋体" w:hAnsi="Times New Roman" w:cs="Times New Roman"/>
                  <w:i/>
                  <w:iCs/>
                  <w:color w:val="000000"/>
                </w:rPr>
                <w:t>machine</w:t>
              </w:r>
            </w:ins>
            <w:r w:rsidRPr="00CF1272">
              <w:rPr>
                <w:rFonts w:ascii="Times New Roman" w:eastAsia="宋体" w:hAnsi="Times New Roman" w:cs="Times New Roman"/>
                <w:iCs/>
                <w:color w:val="000000"/>
                <w:rPrChange w:id="1116"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Change w:id="1117" w:author="钟 沛东" w:date="2019-05-10T00:18:00Z">
              <w:tcPr>
                <w:tcW w:w="1269" w:type="dxa"/>
                <w:tcBorders>
                  <w:top w:val="nil"/>
                  <w:left w:val="nil"/>
                  <w:bottom w:val="nil"/>
                  <w:right w:val="nil"/>
                </w:tcBorders>
                <w:shd w:val="clear" w:color="auto" w:fill="auto"/>
                <w:noWrap/>
                <w:vAlign w:val="center"/>
                <w:hideMark/>
              </w:tcPr>
            </w:tcPrChange>
          </w:tcPr>
          <w:p w14:paraId="0E6AB1D7" w14:textId="442305C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-0.004</w:t>
            </w:r>
          </w:p>
        </w:tc>
        <w:tc>
          <w:tcPr>
            <w:tcW w:w="1417" w:type="dxa"/>
            <w:tcBorders>
              <w:top w:val="nil"/>
              <w:left w:val="nil"/>
              <w:bottom w:val="nil"/>
              <w:right w:val="nil"/>
            </w:tcBorders>
            <w:shd w:val="clear" w:color="auto" w:fill="auto"/>
            <w:noWrap/>
            <w:vAlign w:val="center"/>
            <w:hideMark/>
            <w:tcPrChange w:id="1118" w:author="钟 沛东" w:date="2019-05-10T00:18:00Z">
              <w:tcPr>
                <w:tcW w:w="1417" w:type="dxa"/>
                <w:tcBorders>
                  <w:top w:val="nil"/>
                  <w:left w:val="nil"/>
                  <w:bottom w:val="nil"/>
                  <w:right w:val="nil"/>
                </w:tcBorders>
                <w:shd w:val="clear" w:color="auto" w:fill="auto"/>
                <w:noWrap/>
                <w:vAlign w:val="center"/>
                <w:hideMark/>
              </w:tcPr>
            </w:tcPrChange>
          </w:tcPr>
          <w:p w14:paraId="2E353FED" w14:textId="5FB38B52"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Change w:id="1119" w:author="钟 沛东" w:date="2019-05-10T00:18:00Z">
              <w:tcPr>
                <w:tcW w:w="1134" w:type="dxa"/>
                <w:tcBorders>
                  <w:top w:val="nil"/>
                  <w:left w:val="nil"/>
                  <w:bottom w:val="nil"/>
                  <w:right w:val="nil"/>
                </w:tcBorders>
                <w:shd w:val="clear" w:color="auto" w:fill="auto"/>
                <w:noWrap/>
                <w:vAlign w:val="center"/>
                <w:hideMark/>
              </w:tcPr>
            </w:tcPrChange>
          </w:tcPr>
          <w:p w14:paraId="4BE23120" w14:textId="4A0CB42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-2.150 </w:t>
            </w:r>
          </w:p>
        </w:tc>
        <w:tc>
          <w:tcPr>
            <w:tcW w:w="1135" w:type="dxa"/>
            <w:tcBorders>
              <w:top w:val="nil"/>
              <w:left w:val="nil"/>
              <w:bottom w:val="nil"/>
              <w:right w:val="nil"/>
            </w:tcBorders>
            <w:shd w:val="clear" w:color="auto" w:fill="auto"/>
            <w:noWrap/>
            <w:vAlign w:val="center"/>
            <w:hideMark/>
            <w:tcPrChange w:id="1120" w:author="钟 沛东" w:date="2019-05-10T00:18:00Z">
              <w:tcPr>
                <w:tcW w:w="1135" w:type="dxa"/>
                <w:tcBorders>
                  <w:top w:val="nil"/>
                  <w:left w:val="nil"/>
                  <w:bottom w:val="nil"/>
                  <w:right w:val="nil"/>
                </w:tcBorders>
                <w:shd w:val="clear" w:color="auto" w:fill="auto"/>
                <w:noWrap/>
                <w:vAlign w:val="center"/>
                <w:hideMark/>
              </w:tcPr>
            </w:tcPrChange>
          </w:tcPr>
          <w:p w14:paraId="3F838426" w14:textId="2A46731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0.032 </w:t>
            </w:r>
          </w:p>
        </w:tc>
      </w:tr>
      <w:tr w:rsidR="00A3607A" w:rsidRPr="00E80FF4" w14:paraId="1CFEB419" w14:textId="77777777" w:rsidTr="000B1AE7">
        <w:trPr>
          <w:trHeight w:val="340"/>
          <w:jc w:val="center"/>
          <w:trPrChange w:id="1121"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122" w:author="钟 沛东" w:date="2019-05-10T00:18:00Z">
              <w:tcPr>
                <w:tcW w:w="0" w:type="auto"/>
                <w:tcBorders>
                  <w:top w:val="nil"/>
                  <w:left w:val="nil"/>
                  <w:bottom w:val="nil"/>
                  <w:right w:val="nil"/>
                </w:tcBorders>
                <w:shd w:val="clear" w:color="auto" w:fill="auto"/>
                <w:noWrap/>
                <w:vAlign w:val="center"/>
                <w:hideMark/>
              </w:tcPr>
            </w:tcPrChange>
          </w:tcPr>
          <w:p w14:paraId="223DE582"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sex</w:t>
            </w:r>
          </w:p>
        </w:tc>
        <w:tc>
          <w:tcPr>
            <w:tcW w:w="1269" w:type="dxa"/>
            <w:tcBorders>
              <w:top w:val="nil"/>
              <w:left w:val="nil"/>
              <w:bottom w:val="nil"/>
              <w:right w:val="nil"/>
            </w:tcBorders>
            <w:shd w:val="clear" w:color="auto" w:fill="auto"/>
            <w:noWrap/>
            <w:vAlign w:val="center"/>
            <w:hideMark/>
            <w:tcPrChange w:id="1123" w:author="钟 沛东" w:date="2019-05-10T00:18:00Z">
              <w:tcPr>
                <w:tcW w:w="1269" w:type="dxa"/>
                <w:tcBorders>
                  <w:top w:val="nil"/>
                  <w:left w:val="nil"/>
                  <w:bottom w:val="nil"/>
                  <w:right w:val="nil"/>
                </w:tcBorders>
                <w:shd w:val="clear" w:color="auto" w:fill="auto"/>
                <w:noWrap/>
                <w:vAlign w:val="center"/>
                <w:hideMark/>
              </w:tcPr>
            </w:tcPrChange>
          </w:tcPr>
          <w:p w14:paraId="3B9A5FC7" w14:textId="0691F24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0.018</w:t>
            </w:r>
          </w:p>
        </w:tc>
        <w:tc>
          <w:tcPr>
            <w:tcW w:w="1417" w:type="dxa"/>
            <w:tcBorders>
              <w:top w:val="nil"/>
              <w:left w:val="nil"/>
              <w:bottom w:val="nil"/>
              <w:right w:val="nil"/>
            </w:tcBorders>
            <w:shd w:val="clear" w:color="auto" w:fill="auto"/>
            <w:noWrap/>
            <w:vAlign w:val="center"/>
            <w:hideMark/>
            <w:tcPrChange w:id="1124" w:author="钟 沛东" w:date="2019-05-10T00:18:00Z">
              <w:tcPr>
                <w:tcW w:w="1417" w:type="dxa"/>
                <w:tcBorders>
                  <w:top w:val="nil"/>
                  <w:left w:val="nil"/>
                  <w:bottom w:val="nil"/>
                  <w:right w:val="nil"/>
                </w:tcBorders>
                <w:shd w:val="clear" w:color="auto" w:fill="auto"/>
                <w:noWrap/>
                <w:vAlign w:val="center"/>
                <w:hideMark/>
              </w:tcPr>
            </w:tcPrChange>
          </w:tcPr>
          <w:p w14:paraId="2C592DEF" w14:textId="1A065300"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Change w:id="1125" w:author="钟 沛东" w:date="2019-05-10T00:18:00Z">
              <w:tcPr>
                <w:tcW w:w="1134" w:type="dxa"/>
                <w:tcBorders>
                  <w:top w:val="nil"/>
                  <w:left w:val="nil"/>
                  <w:bottom w:val="nil"/>
                  <w:right w:val="nil"/>
                </w:tcBorders>
                <w:shd w:val="clear" w:color="auto" w:fill="auto"/>
                <w:noWrap/>
                <w:vAlign w:val="center"/>
                <w:hideMark/>
              </w:tcPr>
            </w:tcPrChange>
          </w:tcPr>
          <w:p w14:paraId="7443FF17" w14:textId="30C60CE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1.450 </w:t>
            </w:r>
          </w:p>
        </w:tc>
        <w:tc>
          <w:tcPr>
            <w:tcW w:w="1135" w:type="dxa"/>
            <w:tcBorders>
              <w:top w:val="nil"/>
              <w:left w:val="nil"/>
              <w:bottom w:val="nil"/>
              <w:right w:val="nil"/>
            </w:tcBorders>
            <w:shd w:val="clear" w:color="auto" w:fill="auto"/>
            <w:noWrap/>
            <w:vAlign w:val="center"/>
            <w:hideMark/>
            <w:tcPrChange w:id="1126" w:author="钟 沛东" w:date="2019-05-10T00:18:00Z">
              <w:tcPr>
                <w:tcW w:w="1135" w:type="dxa"/>
                <w:tcBorders>
                  <w:top w:val="nil"/>
                  <w:left w:val="nil"/>
                  <w:bottom w:val="nil"/>
                  <w:right w:val="nil"/>
                </w:tcBorders>
                <w:shd w:val="clear" w:color="auto" w:fill="auto"/>
                <w:noWrap/>
                <w:vAlign w:val="center"/>
                <w:hideMark/>
              </w:tcPr>
            </w:tcPrChange>
          </w:tcPr>
          <w:p w14:paraId="6F9E0A51" w14:textId="25F6784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0.148 </w:t>
            </w:r>
          </w:p>
        </w:tc>
      </w:tr>
      <w:tr w:rsidR="00A3607A" w:rsidRPr="00E80FF4" w14:paraId="2FA12DA0" w14:textId="77777777" w:rsidTr="000B1AE7">
        <w:trPr>
          <w:trHeight w:val="340"/>
          <w:jc w:val="center"/>
          <w:trPrChange w:id="1127"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128" w:author="钟 沛东" w:date="2019-05-10T00:18:00Z">
              <w:tcPr>
                <w:tcW w:w="0" w:type="auto"/>
                <w:tcBorders>
                  <w:top w:val="nil"/>
                  <w:left w:val="nil"/>
                  <w:bottom w:val="nil"/>
                  <w:right w:val="nil"/>
                </w:tcBorders>
                <w:shd w:val="clear" w:color="auto" w:fill="auto"/>
                <w:noWrap/>
                <w:vAlign w:val="center"/>
                <w:hideMark/>
              </w:tcPr>
            </w:tcPrChange>
          </w:tcPr>
          <w:p w14:paraId="724FE17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age</w:t>
            </w:r>
          </w:p>
        </w:tc>
        <w:tc>
          <w:tcPr>
            <w:tcW w:w="1269" w:type="dxa"/>
            <w:tcBorders>
              <w:top w:val="nil"/>
              <w:left w:val="nil"/>
              <w:bottom w:val="nil"/>
              <w:right w:val="nil"/>
            </w:tcBorders>
            <w:shd w:val="clear" w:color="auto" w:fill="auto"/>
            <w:noWrap/>
            <w:vAlign w:val="center"/>
            <w:hideMark/>
            <w:tcPrChange w:id="1129" w:author="钟 沛东" w:date="2019-05-10T00:18:00Z">
              <w:tcPr>
                <w:tcW w:w="1269" w:type="dxa"/>
                <w:tcBorders>
                  <w:top w:val="nil"/>
                  <w:left w:val="nil"/>
                  <w:bottom w:val="nil"/>
                  <w:right w:val="nil"/>
                </w:tcBorders>
                <w:shd w:val="clear" w:color="auto" w:fill="auto"/>
                <w:noWrap/>
                <w:vAlign w:val="center"/>
                <w:hideMark/>
              </w:tcPr>
            </w:tcPrChange>
          </w:tcPr>
          <w:p w14:paraId="7D8AAABC" w14:textId="4336EA6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Change w:id="1130" w:author="钟 沛东" w:date="2019-05-10T00:18:00Z">
              <w:tcPr>
                <w:tcW w:w="1417" w:type="dxa"/>
                <w:tcBorders>
                  <w:top w:val="nil"/>
                  <w:left w:val="nil"/>
                  <w:bottom w:val="nil"/>
                  <w:right w:val="nil"/>
                </w:tcBorders>
                <w:shd w:val="clear" w:color="auto" w:fill="auto"/>
                <w:noWrap/>
                <w:vAlign w:val="center"/>
                <w:hideMark/>
              </w:tcPr>
            </w:tcPrChange>
          </w:tcPr>
          <w:p w14:paraId="4BC4FA30" w14:textId="5B77AA5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Change w:id="1131" w:author="钟 沛东" w:date="2019-05-10T00:18:00Z">
              <w:tcPr>
                <w:tcW w:w="1134" w:type="dxa"/>
                <w:tcBorders>
                  <w:top w:val="nil"/>
                  <w:left w:val="nil"/>
                  <w:bottom w:val="nil"/>
                  <w:right w:val="nil"/>
                </w:tcBorders>
                <w:shd w:val="clear" w:color="auto" w:fill="auto"/>
                <w:noWrap/>
                <w:vAlign w:val="center"/>
                <w:hideMark/>
              </w:tcPr>
            </w:tcPrChange>
          </w:tcPr>
          <w:p w14:paraId="5EBEE212" w14:textId="221C872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-0.830 </w:t>
            </w:r>
          </w:p>
        </w:tc>
        <w:tc>
          <w:tcPr>
            <w:tcW w:w="1135" w:type="dxa"/>
            <w:tcBorders>
              <w:top w:val="nil"/>
              <w:left w:val="nil"/>
              <w:bottom w:val="nil"/>
              <w:right w:val="nil"/>
            </w:tcBorders>
            <w:shd w:val="clear" w:color="auto" w:fill="auto"/>
            <w:noWrap/>
            <w:vAlign w:val="center"/>
            <w:hideMark/>
            <w:tcPrChange w:id="1132" w:author="钟 沛东" w:date="2019-05-10T00:18:00Z">
              <w:tcPr>
                <w:tcW w:w="1135" w:type="dxa"/>
                <w:tcBorders>
                  <w:top w:val="nil"/>
                  <w:left w:val="nil"/>
                  <w:bottom w:val="nil"/>
                  <w:right w:val="nil"/>
                </w:tcBorders>
                <w:shd w:val="clear" w:color="auto" w:fill="auto"/>
                <w:noWrap/>
                <w:vAlign w:val="center"/>
                <w:hideMark/>
              </w:tcPr>
            </w:tcPrChange>
          </w:tcPr>
          <w:p w14:paraId="5BF3B630" w14:textId="2529DC7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0.405 </w:t>
            </w:r>
          </w:p>
        </w:tc>
      </w:tr>
      <w:tr w:rsidR="00A3607A" w:rsidRPr="00E80FF4" w14:paraId="2CB04924" w14:textId="77777777" w:rsidTr="000B1AE7">
        <w:trPr>
          <w:trHeight w:val="340"/>
          <w:jc w:val="center"/>
          <w:trPrChange w:id="1133"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134" w:author="钟 沛东" w:date="2019-05-10T00:18:00Z">
              <w:tcPr>
                <w:tcW w:w="0" w:type="auto"/>
                <w:tcBorders>
                  <w:top w:val="nil"/>
                  <w:left w:val="nil"/>
                  <w:bottom w:val="nil"/>
                  <w:right w:val="nil"/>
                </w:tcBorders>
                <w:shd w:val="clear" w:color="auto" w:fill="auto"/>
                <w:noWrap/>
                <w:vAlign w:val="center"/>
                <w:hideMark/>
              </w:tcPr>
            </w:tcPrChange>
          </w:tcPr>
          <w:p w14:paraId="556012F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educ</w:t>
            </w:r>
          </w:p>
        </w:tc>
        <w:tc>
          <w:tcPr>
            <w:tcW w:w="1269" w:type="dxa"/>
            <w:tcBorders>
              <w:top w:val="nil"/>
              <w:left w:val="nil"/>
              <w:bottom w:val="nil"/>
              <w:right w:val="nil"/>
            </w:tcBorders>
            <w:shd w:val="clear" w:color="auto" w:fill="auto"/>
            <w:noWrap/>
            <w:vAlign w:val="center"/>
            <w:hideMark/>
            <w:tcPrChange w:id="1135" w:author="钟 沛东" w:date="2019-05-10T00:18:00Z">
              <w:tcPr>
                <w:tcW w:w="1269" w:type="dxa"/>
                <w:tcBorders>
                  <w:top w:val="nil"/>
                  <w:left w:val="nil"/>
                  <w:bottom w:val="nil"/>
                  <w:right w:val="nil"/>
                </w:tcBorders>
                <w:shd w:val="clear" w:color="auto" w:fill="auto"/>
                <w:noWrap/>
                <w:vAlign w:val="center"/>
                <w:hideMark/>
              </w:tcPr>
            </w:tcPrChange>
          </w:tcPr>
          <w:p w14:paraId="61C45E47" w14:textId="2238419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Change w:id="1136" w:author="钟 沛东" w:date="2019-05-10T00:18:00Z">
              <w:tcPr>
                <w:tcW w:w="1417" w:type="dxa"/>
                <w:tcBorders>
                  <w:top w:val="nil"/>
                  <w:left w:val="nil"/>
                  <w:bottom w:val="nil"/>
                  <w:right w:val="nil"/>
                </w:tcBorders>
                <w:shd w:val="clear" w:color="auto" w:fill="auto"/>
                <w:noWrap/>
                <w:vAlign w:val="center"/>
                <w:hideMark/>
              </w:tcPr>
            </w:tcPrChange>
          </w:tcPr>
          <w:p w14:paraId="4561ADBF" w14:textId="7348047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Change w:id="1137" w:author="钟 沛东" w:date="2019-05-10T00:18:00Z">
              <w:tcPr>
                <w:tcW w:w="1134" w:type="dxa"/>
                <w:tcBorders>
                  <w:top w:val="nil"/>
                  <w:left w:val="nil"/>
                  <w:bottom w:val="nil"/>
                  <w:right w:val="nil"/>
                </w:tcBorders>
                <w:shd w:val="clear" w:color="auto" w:fill="auto"/>
                <w:noWrap/>
                <w:vAlign w:val="center"/>
                <w:hideMark/>
              </w:tcPr>
            </w:tcPrChange>
          </w:tcPr>
          <w:p w14:paraId="4F535E10" w14:textId="4B78B16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-1.120 </w:t>
            </w:r>
          </w:p>
        </w:tc>
        <w:tc>
          <w:tcPr>
            <w:tcW w:w="1135" w:type="dxa"/>
            <w:tcBorders>
              <w:top w:val="nil"/>
              <w:left w:val="nil"/>
              <w:bottom w:val="nil"/>
              <w:right w:val="nil"/>
            </w:tcBorders>
            <w:shd w:val="clear" w:color="auto" w:fill="auto"/>
            <w:noWrap/>
            <w:vAlign w:val="center"/>
            <w:hideMark/>
            <w:tcPrChange w:id="1138" w:author="钟 沛东" w:date="2019-05-10T00:18:00Z">
              <w:tcPr>
                <w:tcW w:w="1135" w:type="dxa"/>
                <w:tcBorders>
                  <w:top w:val="nil"/>
                  <w:left w:val="nil"/>
                  <w:bottom w:val="nil"/>
                  <w:right w:val="nil"/>
                </w:tcBorders>
                <w:shd w:val="clear" w:color="auto" w:fill="auto"/>
                <w:noWrap/>
                <w:vAlign w:val="center"/>
                <w:hideMark/>
              </w:tcPr>
            </w:tcPrChange>
          </w:tcPr>
          <w:p w14:paraId="4C4C784F" w14:textId="1E452DA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0.263 </w:t>
            </w:r>
          </w:p>
        </w:tc>
      </w:tr>
      <w:tr w:rsidR="00A3607A" w:rsidRPr="00E80FF4" w14:paraId="02C33B65" w14:textId="77777777" w:rsidTr="000B1AE7">
        <w:trPr>
          <w:trHeight w:val="340"/>
          <w:jc w:val="center"/>
          <w:trPrChange w:id="1139"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140" w:author="钟 沛东" w:date="2019-05-10T00:18:00Z">
              <w:tcPr>
                <w:tcW w:w="0" w:type="auto"/>
                <w:tcBorders>
                  <w:top w:val="nil"/>
                  <w:left w:val="nil"/>
                  <w:bottom w:val="nil"/>
                  <w:right w:val="nil"/>
                </w:tcBorders>
                <w:shd w:val="clear" w:color="auto" w:fill="auto"/>
                <w:noWrap/>
                <w:vAlign w:val="center"/>
                <w:hideMark/>
              </w:tcPr>
            </w:tcPrChange>
          </w:tcPr>
          <w:p w14:paraId="01F2A6C6"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train</w:t>
            </w:r>
          </w:p>
        </w:tc>
        <w:tc>
          <w:tcPr>
            <w:tcW w:w="1269" w:type="dxa"/>
            <w:tcBorders>
              <w:top w:val="nil"/>
              <w:left w:val="nil"/>
              <w:bottom w:val="nil"/>
              <w:right w:val="nil"/>
            </w:tcBorders>
            <w:shd w:val="clear" w:color="auto" w:fill="auto"/>
            <w:noWrap/>
            <w:vAlign w:val="center"/>
            <w:hideMark/>
            <w:tcPrChange w:id="1141" w:author="钟 沛东" w:date="2019-05-10T00:18:00Z">
              <w:tcPr>
                <w:tcW w:w="1269" w:type="dxa"/>
                <w:tcBorders>
                  <w:top w:val="nil"/>
                  <w:left w:val="nil"/>
                  <w:bottom w:val="nil"/>
                  <w:right w:val="nil"/>
                </w:tcBorders>
                <w:shd w:val="clear" w:color="auto" w:fill="auto"/>
                <w:noWrap/>
                <w:vAlign w:val="center"/>
                <w:hideMark/>
              </w:tcPr>
            </w:tcPrChange>
          </w:tcPr>
          <w:p w14:paraId="54F4B25A" w14:textId="15F60CB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-0.03**</w:t>
            </w:r>
          </w:p>
        </w:tc>
        <w:tc>
          <w:tcPr>
            <w:tcW w:w="1417" w:type="dxa"/>
            <w:tcBorders>
              <w:top w:val="nil"/>
              <w:left w:val="nil"/>
              <w:bottom w:val="nil"/>
              <w:right w:val="nil"/>
            </w:tcBorders>
            <w:shd w:val="clear" w:color="auto" w:fill="auto"/>
            <w:noWrap/>
            <w:vAlign w:val="center"/>
            <w:hideMark/>
            <w:tcPrChange w:id="1142" w:author="钟 沛东" w:date="2019-05-10T00:18:00Z">
              <w:tcPr>
                <w:tcW w:w="1417" w:type="dxa"/>
                <w:tcBorders>
                  <w:top w:val="nil"/>
                  <w:left w:val="nil"/>
                  <w:bottom w:val="nil"/>
                  <w:right w:val="nil"/>
                </w:tcBorders>
                <w:shd w:val="clear" w:color="auto" w:fill="auto"/>
                <w:noWrap/>
                <w:vAlign w:val="center"/>
                <w:hideMark/>
              </w:tcPr>
            </w:tcPrChange>
          </w:tcPr>
          <w:p w14:paraId="4A6AF7EB" w14:textId="0E5A641C"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Change w:id="1143" w:author="钟 沛东" w:date="2019-05-10T00:18:00Z">
              <w:tcPr>
                <w:tcW w:w="1134" w:type="dxa"/>
                <w:tcBorders>
                  <w:top w:val="nil"/>
                  <w:left w:val="nil"/>
                  <w:bottom w:val="nil"/>
                  <w:right w:val="nil"/>
                </w:tcBorders>
                <w:shd w:val="clear" w:color="auto" w:fill="auto"/>
                <w:noWrap/>
                <w:vAlign w:val="center"/>
                <w:hideMark/>
              </w:tcPr>
            </w:tcPrChange>
          </w:tcPr>
          <w:p w14:paraId="04B5DF52" w14:textId="2A5930F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-2.460 </w:t>
            </w:r>
          </w:p>
        </w:tc>
        <w:tc>
          <w:tcPr>
            <w:tcW w:w="1135" w:type="dxa"/>
            <w:tcBorders>
              <w:top w:val="nil"/>
              <w:left w:val="nil"/>
              <w:bottom w:val="nil"/>
              <w:right w:val="nil"/>
            </w:tcBorders>
            <w:shd w:val="clear" w:color="auto" w:fill="auto"/>
            <w:noWrap/>
            <w:vAlign w:val="center"/>
            <w:hideMark/>
            <w:tcPrChange w:id="1144" w:author="钟 沛东" w:date="2019-05-10T00:18:00Z">
              <w:tcPr>
                <w:tcW w:w="1135" w:type="dxa"/>
                <w:tcBorders>
                  <w:top w:val="nil"/>
                  <w:left w:val="nil"/>
                  <w:bottom w:val="nil"/>
                  <w:right w:val="nil"/>
                </w:tcBorders>
                <w:shd w:val="clear" w:color="auto" w:fill="auto"/>
                <w:noWrap/>
                <w:vAlign w:val="center"/>
                <w:hideMark/>
              </w:tcPr>
            </w:tcPrChange>
          </w:tcPr>
          <w:p w14:paraId="5045044F" w14:textId="4FE5B94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0.014 </w:t>
            </w:r>
          </w:p>
        </w:tc>
      </w:tr>
      <w:tr w:rsidR="00A3607A" w:rsidRPr="00E80FF4" w14:paraId="0A80D716" w14:textId="77777777" w:rsidTr="000B1AE7">
        <w:trPr>
          <w:trHeight w:val="340"/>
          <w:jc w:val="center"/>
          <w:trPrChange w:id="1145"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146" w:author="钟 沛东" w:date="2019-05-10T00:18:00Z">
              <w:tcPr>
                <w:tcW w:w="0" w:type="auto"/>
                <w:tcBorders>
                  <w:top w:val="nil"/>
                  <w:left w:val="nil"/>
                  <w:bottom w:val="nil"/>
                  <w:right w:val="nil"/>
                </w:tcBorders>
                <w:shd w:val="clear" w:color="auto" w:fill="auto"/>
                <w:noWrap/>
                <w:vAlign w:val="center"/>
                <w:hideMark/>
              </w:tcPr>
            </w:tcPrChange>
          </w:tcPr>
          <w:p w14:paraId="16CA4C5D"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health</w:t>
            </w:r>
          </w:p>
        </w:tc>
        <w:tc>
          <w:tcPr>
            <w:tcW w:w="1269" w:type="dxa"/>
            <w:tcBorders>
              <w:top w:val="nil"/>
              <w:left w:val="nil"/>
              <w:bottom w:val="nil"/>
              <w:right w:val="nil"/>
            </w:tcBorders>
            <w:shd w:val="clear" w:color="auto" w:fill="auto"/>
            <w:noWrap/>
            <w:vAlign w:val="center"/>
            <w:hideMark/>
            <w:tcPrChange w:id="1147" w:author="钟 沛东" w:date="2019-05-10T00:18:00Z">
              <w:tcPr>
                <w:tcW w:w="1269" w:type="dxa"/>
                <w:tcBorders>
                  <w:top w:val="nil"/>
                  <w:left w:val="nil"/>
                  <w:bottom w:val="nil"/>
                  <w:right w:val="nil"/>
                </w:tcBorders>
                <w:shd w:val="clear" w:color="auto" w:fill="auto"/>
                <w:noWrap/>
                <w:vAlign w:val="center"/>
                <w:hideMark/>
              </w:tcPr>
            </w:tcPrChange>
          </w:tcPr>
          <w:p w14:paraId="69E047E1" w14:textId="45F8FE8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Change w:id="1148" w:author="钟 沛东" w:date="2019-05-10T00:18:00Z">
              <w:tcPr>
                <w:tcW w:w="1417" w:type="dxa"/>
                <w:tcBorders>
                  <w:top w:val="nil"/>
                  <w:left w:val="nil"/>
                  <w:bottom w:val="nil"/>
                  <w:right w:val="nil"/>
                </w:tcBorders>
                <w:shd w:val="clear" w:color="auto" w:fill="auto"/>
                <w:noWrap/>
                <w:vAlign w:val="center"/>
                <w:hideMark/>
              </w:tcPr>
            </w:tcPrChange>
          </w:tcPr>
          <w:p w14:paraId="5C326724" w14:textId="0E5E4F2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Change w:id="1149" w:author="钟 沛东" w:date="2019-05-10T00:18:00Z">
              <w:tcPr>
                <w:tcW w:w="1134" w:type="dxa"/>
                <w:tcBorders>
                  <w:top w:val="nil"/>
                  <w:left w:val="nil"/>
                  <w:bottom w:val="nil"/>
                  <w:right w:val="nil"/>
                </w:tcBorders>
                <w:shd w:val="clear" w:color="auto" w:fill="auto"/>
                <w:noWrap/>
                <w:vAlign w:val="center"/>
                <w:hideMark/>
              </w:tcPr>
            </w:tcPrChange>
          </w:tcPr>
          <w:p w14:paraId="14ABB935" w14:textId="0FE008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2.620 </w:t>
            </w:r>
          </w:p>
        </w:tc>
        <w:tc>
          <w:tcPr>
            <w:tcW w:w="1135" w:type="dxa"/>
            <w:tcBorders>
              <w:top w:val="nil"/>
              <w:left w:val="nil"/>
              <w:bottom w:val="nil"/>
              <w:right w:val="nil"/>
            </w:tcBorders>
            <w:shd w:val="clear" w:color="auto" w:fill="auto"/>
            <w:noWrap/>
            <w:vAlign w:val="center"/>
            <w:hideMark/>
            <w:tcPrChange w:id="1150" w:author="钟 沛东" w:date="2019-05-10T00:18:00Z">
              <w:tcPr>
                <w:tcW w:w="1135" w:type="dxa"/>
                <w:tcBorders>
                  <w:top w:val="nil"/>
                  <w:left w:val="nil"/>
                  <w:bottom w:val="nil"/>
                  <w:right w:val="nil"/>
                </w:tcBorders>
                <w:shd w:val="clear" w:color="auto" w:fill="auto"/>
                <w:noWrap/>
                <w:vAlign w:val="center"/>
                <w:hideMark/>
              </w:tcPr>
            </w:tcPrChange>
          </w:tcPr>
          <w:p w14:paraId="1AECD3AA" w14:textId="6DCA665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0.009 </w:t>
            </w:r>
          </w:p>
        </w:tc>
      </w:tr>
      <w:tr w:rsidR="00A3607A" w:rsidRPr="00E80FF4" w14:paraId="371BE7D9" w14:textId="77777777" w:rsidTr="000B1AE7">
        <w:trPr>
          <w:trHeight w:val="340"/>
          <w:jc w:val="center"/>
          <w:trPrChange w:id="1151"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152" w:author="钟 沛东" w:date="2019-05-10T00:18:00Z">
              <w:tcPr>
                <w:tcW w:w="0" w:type="auto"/>
                <w:tcBorders>
                  <w:top w:val="nil"/>
                  <w:left w:val="nil"/>
                  <w:bottom w:val="nil"/>
                  <w:right w:val="nil"/>
                </w:tcBorders>
                <w:shd w:val="clear" w:color="auto" w:fill="auto"/>
                <w:noWrap/>
                <w:vAlign w:val="center"/>
                <w:hideMark/>
              </w:tcPr>
            </w:tcPrChange>
          </w:tcPr>
          <w:p w14:paraId="0BC80E8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status</w:t>
            </w:r>
          </w:p>
        </w:tc>
        <w:tc>
          <w:tcPr>
            <w:tcW w:w="1269" w:type="dxa"/>
            <w:tcBorders>
              <w:top w:val="nil"/>
              <w:left w:val="nil"/>
              <w:bottom w:val="nil"/>
              <w:right w:val="nil"/>
            </w:tcBorders>
            <w:shd w:val="clear" w:color="auto" w:fill="auto"/>
            <w:noWrap/>
            <w:vAlign w:val="center"/>
            <w:hideMark/>
            <w:tcPrChange w:id="1153" w:author="钟 沛东" w:date="2019-05-10T00:18:00Z">
              <w:tcPr>
                <w:tcW w:w="1269" w:type="dxa"/>
                <w:tcBorders>
                  <w:top w:val="nil"/>
                  <w:left w:val="nil"/>
                  <w:bottom w:val="nil"/>
                  <w:right w:val="nil"/>
                </w:tcBorders>
                <w:shd w:val="clear" w:color="auto" w:fill="auto"/>
                <w:noWrap/>
                <w:vAlign w:val="center"/>
                <w:hideMark/>
              </w:tcPr>
            </w:tcPrChange>
          </w:tcPr>
          <w:p w14:paraId="14E333D5" w14:textId="3A16214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Change w:id="1154" w:author="钟 沛东" w:date="2019-05-10T00:18:00Z">
              <w:tcPr>
                <w:tcW w:w="1417" w:type="dxa"/>
                <w:tcBorders>
                  <w:top w:val="nil"/>
                  <w:left w:val="nil"/>
                  <w:bottom w:val="nil"/>
                  <w:right w:val="nil"/>
                </w:tcBorders>
                <w:shd w:val="clear" w:color="auto" w:fill="auto"/>
                <w:noWrap/>
                <w:vAlign w:val="center"/>
                <w:hideMark/>
              </w:tcPr>
            </w:tcPrChange>
          </w:tcPr>
          <w:p w14:paraId="6B48287A" w14:textId="66FD4F1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Change w:id="1155" w:author="钟 沛东" w:date="2019-05-10T00:18:00Z">
              <w:tcPr>
                <w:tcW w:w="1134" w:type="dxa"/>
                <w:tcBorders>
                  <w:top w:val="nil"/>
                  <w:left w:val="nil"/>
                  <w:bottom w:val="nil"/>
                  <w:right w:val="nil"/>
                </w:tcBorders>
                <w:shd w:val="clear" w:color="auto" w:fill="auto"/>
                <w:noWrap/>
                <w:vAlign w:val="center"/>
                <w:hideMark/>
              </w:tcPr>
            </w:tcPrChange>
          </w:tcPr>
          <w:p w14:paraId="4A45AFB4" w14:textId="1EA1246A"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2.110 </w:t>
            </w:r>
          </w:p>
        </w:tc>
        <w:tc>
          <w:tcPr>
            <w:tcW w:w="1135" w:type="dxa"/>
            <w:tcBorders>
              <w:top w:val="nil"/>
              <w:left w:val="nil"/>
              <w:bottom w:val="nil"/>
              <w:right w:val="nil"/>
            </w:tcBorders>
            <w:shd w:val="clear" w:color="auto" w:fill="auto"/>
            <w:noWrap/>
            <w:vAlign w:val="center"/>
            <w:hideMark/>
            <w:tcPrChange w:id="1156" w:author="钟 沛东" w:date="2019-05-10T00:18:00Z">
              <w:tcPr>
                <w:tcW w:w="1135" w:type="dxa"/>
                <w:tcBorders>
                  <w:top w:val="nil"/>
                  <w:left w:val="nil"/>
                  <w:bottom w:val="nil"/>
                  <w:right w:val="nil"/>
                </w:tcBorders>
                <w:shd w:val="clear" w:color="auto" w:fill="auto"/>
                <w:noWrap/>
                <w:vAlign w:val="center"/>
                <w:hideMark/>
              </w:tcPr>
            </w:tcPrChange>
          </w:tcPr>
          <w:p w14:paraId="6E726F12" w14:textId="13A670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0.035 </w:t>
            </w:r>
          </w:p>
        </w:tc>
      </w:tr>
      <w:tr w:rsidR="00A3607A" w:rsidRPr="00E80FF4" w14:paraId="60987A3F" w14:textId="77777777" w:rsidTr="000B1AE7">
        <w:trPr>
          <w:trHeight w:val="340"/>
          <w:jc w:val="center"/>
          <w:trPrChange w:id="1157"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158" w:author="钟 沛东" w:date="2019-05-10T00:18:00Z">
              <w:tcPr>
                <w:tcW w:w="0" w:type="auto"/>
                <w:tcBorders>
                  <w:top w:val="nil"/>
                  <w:left w:val="nil"/>
                  <w:bottom w:val="nil"/>
                  <w:right w:val="nil"/>
                </w:tcBorders>
                <w:shd w:val="clear" w:color="auto" w:fill="auto"/>
                <w:noWrap/>
                <w:vAlign w:val="center"/>
                <w:hideMark/>
              </w:tcPr>
            </w:tcPrChange>
          </w:tcPr>
          <w:p w14:paraId="449A2F4C"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fstruct</w:t>
            </w:r>
          </w:p>
        </w:tc>
        <w:tc>
          <w:tcPr>
            <w:tcW w:w="1269" w:type="dxa"/>
            <w:tcBorders>
              <w:top w:val="nil"/>
              <w:left w:val="nil"/>
              <w:bottom w:val="nil"/>
              <w:right w:val="nil"/>
            </w:tcBorders>
            <w:shd w:val="clear" w:color="auto" w:fill="auto"/>
            <w:noWrap/>
            <w:vAlign w:val="center"/>
            <w:hideMark/>
            <w:tcPrChange w:id="1159" w:author="钟 沛东" w:date="2019-05-10T00:18:00Z">
              <w:tcPr>
                <w:tcW w:w="1269" w:type="dxa"/>
                <w:tcBorders>
                  <w:top w:val="nil"/>
                  <w:left w:val="nil"/>
                  <w:bottom w:val="nil"/>
                  <w:right w:val="nil"/>
                </w:tcBorders>
                <w:shd w:val="clear" w:color="auto" w:fill="auto"/>
                <w:noWrap/>
                <w:vAlign w:val="center"/>
                <w:hideMark/>
              </w:tcPr>
            </w:tcPrChange>
          </w:tcPr>
          <w:p w14:paraId="6A154AAD" w14:textId="734F3CE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-0.009</w:t>
            </w:r>
          </w:p>
        </w:tc>
        <w:tc>
          <w:tcPr>
            <w:tcW w:w="1417" w:type="dxa"/>
            <w:tcBorders>
              <w:top w:val="nil"/>
              <w:left w:val="nil"/>
              <w:bottom w:val="nil"/>
              <w:right w:val="nil"/>
            </w:tcBorders>
            <w:shd w:val="clear" w:color="auto" w:fill="auto"/>
            <w:noWrap/>
            <w:vAlign w:val="center"/>
            <w:hideMark/>
            <w:tcPrChange w:id="1160" w:author="钟 沛东" w:date="2019-05-10T00:18:00Z">
              <w:tcPr>
                <w:tcW w:w="1417" w:type="dxa"/>
                <w:tcBorders>
                  <w:top w:val="nil"/>
                  <w:left w:val="nil"/>
                  <w:bottom w:val="nil"/>
                  <w:right w:val="nil"/>
                </w:tcBorders>
                <w:shd w:val="clear" w:color="auto" w:fill="auto"/>
                <w:noWrap/>
                <w:vAlign w:val="center"/>
                <w:hideMark/>
              </w:tcPr>
            </w:tcPrChange>
          </w:tcPr>
          <w:p w14:paraId="4DDEC768" w14:textId="0C63C495"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0.006 </w:t>
            </w:r>
          </w:p>
        </w:tc>
        <w:tc>
          <w:tcPr>
            <w:tcW w:w="1134" w:type="dxa"/>
            <w:tcBorders>
              <w:top w:val="nil"/>
              <w:left w:val="nil"/>
              <w:bottom w:val="nil"/>
              <w:right w:val="nil"/>
            </w:tcBorders>
            <w:shd w:val="clear" w:color="auto" w:fill="auto"/>
            <w:noWrap/>
            <w:vAlign w:val="center"/>
            <w:hideMark/>
            <w:tcPrChange w:id="1161" w:author="钟 沛东" w:date="2019-05-10T00:18:00Z">
              <w:tcPr>
                <w:tcW w:w="1134" w:type="dxa"/>
                <w:tcBorders>
                  <w:top w:val="nil"/>
                  <w:left w:val="nil"/>
                  <w:bottom w:val="nil"/>
                  <w:right w:val="nil"/>
                </w:tcBorders>
                <w:shd w:val="clear" w:color="auto" w:fill="auto"/>
                <w:noWrap/>
                <w:vAlign w:val="center"/>
                <w:hideMark/>
              </w:tcPr>
            </w:tcPrChange>
          </w:tcPr>
          <w:p w14:paraId="7694C495" w14:textId="3436A34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-1.480 </w:t>
            </w:r>
          </w:p>
        </w:tc>
        <w:tc>
          <w:tcPr>
            <w:tcW w:w="1135" w:type="dxa"/>
            <w:tcBorders>
              <w:top w:val="nil"/>
              <w:left w:val="nil"/>
              <w:bottom w:val="nil"/>
              <w:right w:val="nil"/>
            </w:tcBorders>
            <w:shd w:val="clear" w:color="auto" w:fill="auto"/>
            <w:noWrap/>
            <w:vAlign w:val="center"/>
            <w:hideMark/>
            <w:tcPrChange w:id="1162" w:author="钟 沛东" w:date="2019-05-10T00:18:00Z">
              <w:tcPr>
                <w:tcW w:w="1135" w:type="dxa"/>
                <w:tcBorders>
                  <w:top w:val="nil"/>
                  <w:left w:val="nil"/>
                  <w:bottom w:val="nil"/>
                  <w:right w:val="nil"/>
                </w:tcBorders>
                <w:shd w:val="clear" w:color="auto" w:fill="auto"/>
                <w:noWrap/>
                <w:vAlign w:val="center"/>
                <w:hideMark/>
              </w:tcPr>
            </w:tcPrChange>
          </w:tcPr>
          <w:p w14:paraId="4446863C" w14:textId="5CA7540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0.140 </w:t>
            </w:r>
          </w:p>
        </w:tc>
      </w:tr>
      <w:tr w:rsidR="00A3607A" w:rsidRPr="00E80FF4" w14:paraId="44A96DB0" w14:textId="77777777" w:rsidTr="000B1AE7">
        <w:trPr>
          <w:trHeight w:val="340"/>
          <w:jc w:val="center"/>
          <w:trPrChange w:id="1163"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164" w:author="钟 沛东" w:date="2019-05-10T00:18:00Z">
              <w:tcPr>
                <w:tcW w:w="0" w:type="auto"/>
                <w:tcBorders>
                  <w:top w:val="nil"/>
                  <w:left w:val="nil"/>
                  <w:bottom w:val="nil"/>
                  <w:right w:val="nil"/>
                </w:tcBorders>
                <w:shd w:val="clear" w:color="auto" w:fill="auto"/>
                <w:noWrap/>
                <w:vAlign w:val="center"/>
                <w:hideMark/>
              </w:tcPr>
            </w:tcPrChange>
          </w:tcPr>
          <w:p w14:paraId="5496A38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plots</w:t>
            </w:r>
          </w:p>
        </w:tc>
        <w:tc>
          <w:tcPr>
            <w:tcW w:w="1269" w:type="dxa"/>
            <w:tcBorders>
              <w:top w:val="nil"/>
              <w:left w:val="nil"/>
              <w:bottom w:val="nil"/>
              <w:right w:val="nil"/>
            </w:tcBorders>
            <w:shd w:val="clear" w:color="auto" w:fill="auto"/>
            <w:noWrap/>
            <w:vAlign w:val="center"/>
            <w:hideMark/>
            <w:tcPrChange w:id="1165" w:author="钟 沛东" w:date="2019-05-10T00:18:00Z">
              <w:tcPr>
                <w:tcW w:w="1269" w:type="dxa"/>
                <w:tcBorders>
                  <w:top w:val="nil"/>
                  <w:left w:val="nil"/>
                  <w:bottom w:val="nil"/>
                  <w:right w:val="nil"/>
                </w:tcBorders>
                <w:shd w:val="clear" w:color="auto" w:fill="auto"/>
                <w:noWrap/>
                <w:vAlign w:val="center"/>
                <w:hideMark/>
              </w:tcPr>
            </w:tcPrChange>
          </w:tcPr>
          <w:p w14:paraId="320CF17A" w14:textId="519CEBC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-0.009***</w:t>
            </w:r>
          </w:p>
        </w:tc>
        <w:tc>
          <w:tcPr>
            <w:tcW w:w="1417" w:type="dxa"/>
            <w:tcBorders>
              <w:top w:val="nil"/>
              <w:left w:val="nil"/>
              <w:bottom w:val="nil"/>
              <w:right w:val="nil"/>
            </w:tcBorders>
            <w:shd w:val="clear" w:color="auto" w:fill="auto"/>
            <w:noWrap/>
            <w:vAlign w:val="center"/>
            <w:hideMark/>
            <w:tcPrChange w:id="1166" w:author="钟 沛东" w:date="2019-05-10T00:18:00Z">
              <w:tcPr>
                <w:tcW w:w="1417" w:type="dxa"/>
                <w:tcBorders>
                  <w:top w:val="nil"/>
                  <w:left w:val="nil"/>
                  <w:bottom w:val="nil"/>
                  <w:right w:val="nil"/>
                </w:tcBorders>
                <w:shd w:val="clear" w:color="auto" w:fill="auto"/>
                <w:noWrap/>
                <w:vAlign w:val="center"/>
                <w:hideMark/>
              </w:tcPr>
            </w:tcPrChange>
          </w:tcPr>
          <w:p w14:paraId="359890F7" w14:textId="488E93D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Change w:id="1167" w:author="钟 沛东" w:date="2019-05-10T00:18:00Z">
              <w:tcPr>
                <w:tcW w:w="1134" w:type="dxa"/>
                <w:tcBorders>
                  <w:top w:val="nil"/>
                  <w:left w:val="nil"/>
                  <w:bottom w:val="nil"/>
                  <w:right w:val="nil"/>
                </w:tcBorders>
                <w:shd w:val="clear" w:color="auto" w:fill="auto"/>
                <w:noWrap/>
                <w:vAlign w:val="center"/>
                <w:hideMark/>
              </w:tcPr>
            </w:tcPrChange>
          </w:tcPr>
          <w:p w14:paraId="38FE1DAF" w14:textId="674234A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-3.930 </w:t>
            </w:r>
          </w:p>
        </w:tc>
        <w:tc>
          <w:tcPr>
            <w:tcW w:w="1135" w:type="dxa"/>
            <w:tcBorders>
              <w:top w:val="nil"/>
              <w:left w:val="nil"/>
              <w:bottom w:val="nil"/>
              <w:right w:val="nil"/>
            </w:tcBorders>
            <w:shd w:val="clear" w:color="auto" w:fill="auto"/>
            <w:noWrap/>
            <w:vAlign w:val="center"/>
            <w:hideMark/>
            <w:tcPrChange w:id="1168" w:author="钟 沛东" w:date="2019-05-10T00:18:00Z">
              <w:tcPr>
                <w:tcW w:w="1135" w:type="dxa"/>
                <w:tcBorders>
                  <w:top w:val="nil"/>
                  <w:left w:val="nil"/>
                  <w:bottom w:val="nil"/>
                  <w:right w:val="nil"/>
                </w:tcBorders>
                <w:shd w:val="clear" w:color="auto" w:fill="auto"/>
                <w:noWrap/>
                <w:vAlign w:val="center"/>
                <w:hideMark/>
              </w:tcPr>
            </w:tcPrChange>
          </w:tcPr>
          <w:p w14:paraId="07C5A722" w14:textId="04710FD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A3607A" w:rsidRPr="00E80FF4" w14:paraId="152C501C" w14:textId="77777777" w:rsidTr="000B1AE7">
        <w:trPr>
          <w:trHeight w:val="340"/>
          <w:jc w:val="center"/>
          <w:trPrChange w:id="1169"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170" w:author="钟 沛东" w:date="2019-05-10T00:18:00Z">
              <w:tcPr>
                <w:tcW w:w="0" w:type="auto"/>
                <w:tcBorders>
                  <w:top w:val="nil"/>
                  <w:left w:val="nil"/>
                  <w:bottom w:val="nil"/>
                  <w:right w:val="nil"/>
                </w:tcBorders>
                <w:shd w:val="clear" w:color="auto" w:fill="auto"/>
                <w:noWrap/>
                <w:vAlign w:val="center"/>
                <w:hideMark/>
              </w:tcPr>
            </w:tcPrChange>
          </w:tcPr>
          <w:p w14:paraId="32E1C47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insurances</w:t>
            </w:r>
          </w:p>
        </w:tc>
        <w:tc>
          <w:tcPr>
            <w:tcW w:w="1269" w:type="dxa"/>
            <w:tcBorders>
              <w:top w:val="nil"/>
              <w:left w:val="nil"/>
              <w:bottom w:val="nil"/>
              <w:right w:val="nil"/>
            </w:tcBorders>
            <w:shd w:val="clear" w:color="auto" w:fill="auto"/>
            <w:noWrap/>
            <w:vAlign w:val="center"/>
            <w:hideMark/>
            <w:tcPrChange w:id="1171" w:author="钟 沛东" w:date="2019-05-10T00:18:00Z">
              <w:tcPr>
                <w:tcW w:w="1269" w:type="dxa"/>
                <w:tcBorders>
                  <w:top w:val="nil"/>
                  <w:left w:val="nil"/>
                  <w:bottom w:val="nil"/>
                  <w:right w:val="nil"/>
                </w:tcBorders>
                <w:shd w:val="clear" w:color="auto" w:fill="auto"/>
                <w:noWrap/>
                <w:vAlign w:val="center"/>
                <w:hideMark/>
              </w:tcPr>
            </w:tcPrChange>
          </w:tcPr>
          <w:p w14:paraId="1A3AE6AB" w14:textId="3CF72F8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Change w:id="1172" w:author="钟 沛东" w:date="2019-05-10T00:18:00Z">
              <w:tcPr>
                <w:tcW w:w="1417" w:type="dxa"/>
                <w:tcBorders>
                  <w:top w:val="nil"/>
                  <w:left w:val="nil"/>
                  <w:bottom w:val="nil"/>
                  <w:right w:val="nil"/>
                </w:tcBorders>
                <w:shd w:val="clear" w:color="auto" w:fill="auto"/>
                <w:noWrap/>
                <w:vAlign w:val="center"/>
                <w:hideMark/>
              </w:tcPr>
            </w:tcPrChange>
          </w:tcPr>
          <w:p w14:paraId="60AFF500" w14:textId="3B42B8C8"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Change w:id="1173" w:author="钟 沛东" w:date="2019-05-10T00:18:00Z">
              <w:tcPr>
                <w:tcW w:w="1134" w:type="dxa"/>
                <w:tcBorders>
                  <w:top w:val="nil"/>
                  <w:left w:val="nil"/>
                  <w:bottom w:val="nil"/>
                  <w:right w:val="nil"/>
                </w:tcBorders>
                <w:shd w:val="clear" w:color="auto" w:fill="auto"/>
                <w:noWrap/>
                <w:vAlign w:val="center"/>
                <w:hideMark/>
              </w:tcPr>
            </w:tcPrChange>
          </w:tcPr>
          <w:p w14:paraId="5956FAC2" w14:textId="6BD53A8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-0.790 </w:t>
            </w:r>
          </w:p>
        </w:tc>
        <w:tc>
          <w:tcPr>
            <w:tcW w:w="1135" w:type="dxa"/>
            <w:tcBorders>
              <w:top w:val="nil"/>
              <w:left w:val="nil"/>
              <w:bottom w:val="nil"/>
              <w:right w:val="nil"/>
            </w:tcBorders>
            <w:shd w:val="clear" w:color="auto" w:fill="auto"/>
            <w:noWrap/>
            <w:vAlign w:val="center"/>
            <w:hideMark/>
            <w:tcPrChange w:id="1174" w:author="钟 沛东" w:date="2019-05-10T00:18:00Z">
              <w:tcPr>
                <w:tcW w:w="1135" w:type="dxa"/>
                <w:tcBorders>
                  <w:top w:val="nil"/>
                  <w:left w:val="nil"/>
                  <w:bottom w:val="nil"/>
                  <w:right w:val="nil"/>
                </w:tcBorders>
                <w:shd w:val="clear" w:color="auto" w:fill="auto"/>
                <w:noWrap/>
                <w:vAlign w:val="center"/>
                <w:hideMark/>
              </w:tcPr>
            </w:tcPrChange>
          </w:tcPr>
          <w:p w14:paraId="78DEC4AE" w14:textId="457CC9B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0.428 </w:t>
            </w:r>
          </w:p>
        </w:tc>
      </w:tr>
      <w:tr w:rsidR="00A3607A" w:rsidRPr="00E80FF4" w14:paraId="4551E050" w14:textId="77777777" w:rsidTr="000B1AE7">
        <w:trPr>
          <w:trHeight w:val="340"/>
          <w:jc w:val="center"/>
          <w:trPrChange w:id="1175"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176" w:author="钟 沛东" w:date="2019-05-10T00:18:00Z">
              <w:tcPr>
                <w:tcW w:w="0" w:type="auto"/>
                <w:tcBorders>
                  <w:top w:val="nil"/>
                  <w:left w:val="nil"/>
                  <w:bottom w:val="nil"/>
                  <w:right w:val="nil"/>
                </w:tcBorders>
                <w:shd w:val="clear" w:color="auto" w:fill="auto"/>
                <w:noWrap/>
                <w:vAlign w:val="center"/>
                <w:hideMark/>
              </w:tcPr>
            </w:tcPrChange>
          </w:tcPr>
          <w:p w14:paraId="6009F040"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loan</w:t>
            </w:r>
          </w:p>
        </w:tc>
        <w:tc>
          <w:tcPr>
            <w:tcW w:w="1269" w:type="dxa"/>
            <w:tcBorders>
              <w:top w:val="nil"/>
              <w:left w:val="nil"/>
              <w:bottom w:val="nil"/>
              <w:right w:val="nil"/>
            </w:tcBorders>
            <w:shd w:val="clear" w:color="auto" w:fill="auto"/>
            <w:noWrap/>
            <w:vAlign w:val="center"/>
            <w:hideMark/>
            <w:tcPrChange w:id="1177" w:author="钟 沛东" w:date="2019-05-10T00:18:00Z">
              <w:tcPr>
                <w:tcW w:w="1269" w:type="dxa"/>
                <w:tcBorders>
                  <w:top w:val="nil"/>
                  <w:left w:val="nil"/>
                  <w:bottom w:val="nil"/>
                  <w:right w:val="nil"/>
                </w:tcBorders>
                <w:shd w:val="clear" w:color="auto" w:fill="auto"/>
                <w:noWrap/>
                <w:vAlign w:val="center"/>
                <w:hideMark/>
              </w:tcPr>
            </w:tcPrChange>
          </w:tcPr>
          <w:p w14:paraId="7852BC49" w14:textId="17CE2DD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-0.035***</w:t>
            </w:r>
          </w:p>
        </w:tc>
        <w:tc>
          <w:tcPr>
            <w:tcW w:w="1417" w:type="dxa"/>
            <w:tcBorders>
              <w:top w:val="nil"/>
              <w:left w:val="nil"/>
              <w:bottom w:val="nil"/>
              <w:right w:val="nil"/>
            </w:tcBorders>
            <w:shd w:val="clear" w:color="auto" w:fill="auto"/>
            <w:noWrap/>
            <w:vAlign w:val="center"/>
            <w:hideMark/>
            <w:tcPrChange w:id="1178" w:author="钟 沛东" w:date="2019-05-10T00:18:00Z">
              <w:tcPr>
                <w:tcW w:w="1417" w:type="dxa"/>
                <w:tcBorders>
                  <w:top w:val="nil"/>
                  <w:left w:val="nil"/>
                  <w:bottom w:val="nil"/>
                  <w:right w:val="nil"/>
                </w:tcBorders>
                <w:shd w:val="clear" w:color="auto" w:fill="auto"/>
                <w:noWrap/>
                <w:vAlign w:val="center"/>
                <w:hideMark/>
              </w:tcPr>
            </w:tcPrChange>
          </w:tcPr>
          <w:p w14:paraId="190E3216" w14:textId="63B0575A"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0.011 </w:t>
            </w:r>
          </w:p>
        </w:tc>
        <w:tc>
          <w:tcPr>
            <w:tcW w:w="1134" w:type="dxa"/>
            <w:tcBorders>
              <w:top w:val="nil"/>
              <w:left w:val="nil"/>
              <w:bottom w:val="nil"/>
              <w:right w:val="nil"/>
            </w:tcBorders>
            <w:shd w:val="clear" w:color="auto" w:fill="auto"/>
            <w:noWrap/>
            <w:vAlign w:val="center"/>
            <w:hideMark/>
            <w:tcPrChange w:id="1179" w:author="钟 沛东" w:date="2019-05-10T00:18:00Z">
              <w:tcPr>
                <w:tcW w:w="1134" w:type="dxa"/>
                <w:tcBorders>
                  <w:top w:val="nil"/>
                  <w:left w:val="nil"/>
                  <w:bottom w:val="nil"/>
                  <w:right w:val="nil"/>
                </w:tcBorders>
                <w:shd w:val="clear" w:color="auto" w:fill="auto"/>
                <w:noWrap/>
                <w:vAlign w:val="center"/>
                <w:hideMark/>
              </w:tcPr>
            </w:tcPrChange>
          </w:tcPr>
          <w:p w14:paraId="50A42951" w14:textId="6099B3F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-3.250 </w:t>
            </w:r>
          </w:p>
        </w:tc>
        <w:tc>
          <w:tcPr>
            <w:tcW w:w="1135" w:type="dxa"/>
            <w:tcBorders>
              <w:top w:val="nil"/>
              <w:left w:val="nil"/>
              <w:bottom w:val="nil"/>
              <w:right w:val="nil"/>
            </w:tcBorders>
            <w:shd w:val="clear" w:color="auto" w:fill="auto"/>
            <w:noWrap/>
            <w:vAlign w:val="center"/>
            <w:hideMark/>
            <w:tcPrChange w:id="1180" w:author="钟 沛东" w:date="2019-05-10T00:18:00Z">
              <w:tcPr>
                <w:tcW w:w="1135" w:type="dxa"/>
                <w:tcBorders>
                  <w:top w:val="nil"/>
                  <w:left w:val="nil"/>
                  <w:bottom w:val="nil"/>
                  <w:right w:val="nil"/>
                </w:tcBorders>
                <w:shd w:val="clear" w:color="auto" w:fill="auto"/>
                <w:noWrap/>
                <w:vAlign w:val="center"/>
                <w:hideMark/>
              </w:tcPr>
            </w:tcPrChange>
          </w:tcPr>
          <w:p w14:paraId="44D1F286" w14:textId="2FD456A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0.001 </w:t>
            </w:r>
          </w:p>
        </w:tc>
      </w:tr>
      <w:tr w:rsidR="00A3607A" w:rsidRPr="00E80FF4" w14:paraId="6D909D7F" w14:textId="77777777" w:rsidTr="000B1AE7">
        <w:trPr>
          <w:trHeight w:val="340"/>
          <w:jc w:val="center"/>
          <w:trPrChange w:id="1181"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182" w:author="钟 沛东" w:date="2019-05-10T00:18:00Z">
              <w:tcPr>
                <w:tcW w:w="0" w:type="auto"/>
                <w:tcBorders>
                  <w:top w:val="nil"/>
                  <w:left w:val="nil"/>
                  <w:bottom w:val="nil"/>
                  <w:right w:val="nil"/>
                </w:tcBorders>
                <w:shd w:val="clear" w:color="auto" w:fill="auto"/>
                <w:noWrap/>
                <w:vAlign w:val="center"/>
                <w:hideMark/>
              </w:tcPr>
            </w:tcPrChange>
          </w:tcPr>
          <w:p w14:paraId="71172A8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job</w:t>
            </w:r>
          </w:p>
        </w:tc>
        <w:tc>
          <w:tcPr>
            <w:tcW w:w="1269" w:type="dxa"/>
            <w:tcBorders>
              <w:top w:val="nil"/>
              <w:left w:val="nil"/>
              <w:bottom w:val="nil"/>
              <w:right w:val="nil"/>
            </w:tcBorders>
            <w:shd w:val="clear" w:color="auto" w:fill="auto"/>
            <w:noWrap/>
            <w:vAlign w:val="center"/>
            <w:hideMark/>
            <w:tcPrChange w:id="1183" w:author="钟 沛东" w:date="2019-05-10T00:18:00Z">
              <w:tcPr>
                <w:tcW w:w="1269" w:type="dxa"/>
                <w:tcBorders>
                  <w:top w:val="nil"/>
                  <w:left w:val="nil"/>
                  <w:bottom w:val="nil"/>
                  <w:right w:val="nil"/>
                </w:tcBorders>
                <w:shd w:val="clear" w:color="auto" w:fill="auto"/>
                <w:noWrap/>
                <w:vAlign w:val="center"/>
                <w:hideMark/>
              </w:tcPr>
            </w:tcPrChange>
          </w:tcPr>
          <w:p w14:paraId="20C7C2EE" w14:textId="27BEFC6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-0.041**</w:t>
            </w:r>
          </w:p>
        </w:tc>
        <w:tc>
          <w:tcPr>
            <w:tcW w:w="1417" w:type="dxa"/>
            <w:tcBorders>
              <w:top w:val="nil"/>
              <w:left w:val="nil"/>
              <w:bottom w:val="nil"/>
              <w:right w:val="nil"/>
            </w:tcBorders>
            <w:shd w:val="clear" w:color="auto" w:fill="auto"/>
            <w:noWrap/>
            <w:vAlign w:val="center"/>
            <w:hideMark/>
            <w:tcPrChange w:id="1184" w:author="钟 沛东" w:date="2019-05-10T00:18:00Z">
              <w:tcPr>
                <w:tcW w:w="1417" w:type="dxa"/>
                <w:tcBorders>
                  <w:top w:val="nil"/>
                  <w:left w:val="nil"/>
                  <w:bottom w:val="nil"/>
                  <w:right w:val="nil"/>
                </w:tcBorders>
                <w:shd w:val="clear" w:color="auto" w:fill="auto"/>
                <w:noWrap/>
                <w:vAlign w:val="center"/>
                <w:hideMark/>
              </w:tcPr>
            </w:tcPrChange>
          </w:tcPr>
          <w:p w14:paraId="2A8DF35D" w14:textId="40250CE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Change w:id="1185" w:author="钟 沛东" w:date="2019-05-10T00:18:00Z">
              <w:tcPr>
                <w:tcW w:w="1134" w:type="dxa"/>
                <w:tcBorders>
                  <w:top w:val="nil"/>
                  <w:left w:val="nil"/>
                  <w:bottom w:val="nil"/>
                  <w:right w:val="nil"/>
                </w:tcBorders>
                <w:shd w:val="clear" w:color="auto" w:fill="auto"/>
                <w:noWrap/>
                <w:vAlign w:val="center"/>
                <w:hideMark/>
              </w:tcPr>
            </w:tcPrChange>
          </w:tcPr>
          <w:p w14:paraId="22BDF487" w14:textId="39B2172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-2.590 </w:t>
            </w:r>
          </w:p>
        </w:tc>
        <w:tc>
          <w:tcPr>
            <w:tcW w:w="1135" w:type="dxa"/>
            <w:tcBorders>
              <w:top w:val="nil"/>
              <w:left w:val="nil"/>
              <w:bottom w:val="nil"/>
              <w:right w:val="nil"/>
            </w:tcBorders>
            <w:shd w:val="clear" w:color="auto" w:fill="auto"/>
            <w:noWrap/>
            <w:vAlign w:val="center"/>
            <w:hideMark/>
            <w:tcPrChange w:id="1186" w:author="钟 沛东" w:date="2019-05-10T00:18:00Z">
              <w:tcPr>
                <w:tcW w:w="1135" w:type="dxa"/>
                <w:tcBorders>
                  <w:top w:val="nil"/>
                  <w:left w:val="nil"/>
                  <w:bottom w:val="nil"/>
                  <w:right w:val="nil"/>
                </w:tcBorders>
                <w:shd w:val="clear" w:color="auto" w:fill="auto"/>
                <w:noWrap/>
                <w:vAlign w:val="center"/>
                <w:hideMark/>
              </w:tcPr>
            </w:tcPrChange>
          </w:tcPr>
          <w:p w14:paraId="6C5AAC4B" w14:textId="0B7C60AA"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0.010 </w:t>
            </w:r>
          </w:p>
        </w:tc>
      </w:tr>
      <w:tr w:rsidR="00A3607A" w:rsidRPr="00E80FF4" w14:paraId="3492F80C" w14:textId="77777777" w:rsidTr="000B1AE7">
        <w:trPr>
          <w:trHeight w:val="340"/>
          <w:jc w:val="center"/>
          <w:trPrChange w:id="1187" w:author="钟 沛东" w:date="2019-05-10T00:18:00Z">
            <w:trPr>
              <w:trHeight w:val="300"/>
              <w:jc w:val="center"/>
            </w:trPr>
          </w:trPrChange>
        </w:trPr>
        <w:tc>
          <w:tcPr>
            <w:tcW w:w="0" w:type="auto"/>
            <w:tcBorders>
              <w:top w:val="nil"/>
              <w:left w:val="nil"/>
              <w:right w:val="nil"/>
            </w:tcBorders>
            <w:shd w:val="clear" w:color="auto" w:fill="auto"/>
            <w:noWrap/>
            <w:vAlign w:val="center"/>
            <w:hideMark/>
            <w:tcPrChange w:id="1188" w:author="钟 沛东" w:date="2019-05-10T00:18:00Z">
              <w:tcPr>
                <w:tcW w:w="0" w:type="auto"/>
                <w:tcBorders>
                  <w:top w:val="nil"/>
                  <w:left w:val="nil"/>
                  <w:right w:val="nil"/>
                </w:tcBorders>
                <w:shd w:val="clear" w:color="auto" w:fill="auto"/>
                <w:noWrap/>
                <w:vAlign w:val="center"/>
                <w:hideMark/>
              </w:tcPr>
            </w:tcPrChange>
          </w:tcPr>
          <w:p w14:paraId="5FF712D6"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189"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subsidy</w:t>
            </w:r>
          </w:p>
        </w:tc>
        <w:tc>
          <w:tcPr>
            <w:tcW w:w="1269" w:type="dxa"/>
            <w:tcBorders>
              <w:top w:val="nil"/>
              <w:left w:val="nil"/>
              <w:right w:val="nil"/>
            </w:tcBorders>
            <w:shd w:val="clear" w:color="auto" w:fill="auto"/>
            <w:noWrap/>
            <w:vAlign w:val="center"/>
            <w:hideMark/>
            <w:tcPrChange w:id="1190" w:author="钟 沛东" w:date="2019-05-10T00:18:00Z">
              <w:tcPr>
                <w:tcW w:w="1269" w:type="dxa"/>
                <w:tcBorders>
                  <w:top w:val="nil"/>
                  <w:left w:val="nil"/>
                  <w:right w:val="nil"/>
                </w:tcBorders>
                <w:shd w:val="clear" w:color="auto" w:fill="auto"/>
                <w:noWrap/>
                <w:vAlign w:val="center"/>
                <w:hideMark/>
              </w:tcPr>
            </w:tcPrChange>
          </w:tcPr>
          <w:p w14:paraId="249A85C5" w14:textId="1CF276C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right w:val="nil"/>
            </w:tcBorders>
            <w:shd w:val="clear" w:color="auto" w:fill="auto"/>
            <w:noWrap/>
            <w:vAlign w:val="center"/>
            <w:hideMark/>
            <w:tcPrChange w:id="1191" w:author="钟 沛东" w:date="2019-05-10T00:18:00Z">
              <w:tcPr>
                <w:tcW w:w="1417" w:type="dxa"/>
                <w:tcBorders>
                  <w:top w:val="nil"/>
                  <w:left w:val="nil"/>
                  <w:right w:val="nil"/>
                </w:tcBorders>
                <w:shd w:val="clear" w:color="auto" w:fill="auto"/>
                <w:noWrap/>
                <w:vAlign w:val="center"/>
                <w:hideMark/>
              </w:tcPr>
            </w:tcPrChange>
          </w:tcPr>
          <w:p w14:paraId="570A8ADE" w14:textId="21D9456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right w:val="nil"/>
            </w:tcBorders>
            <w:shd w:val="clear" w:color="auto" w:fill="auto"/>
            <w:noWrap/>
            <w:vAlign w:val="center"/>
            <w:hideMark/>
            <w:tcPrChange w:id="1192" w:author="钟 沛东" w:date="2019-05-10T00:18:00Z">
              <w:tcPr>
                <w:tcW w:w="1134" w:type="dxa"/>
                <w:tcBorders>
                  <w:top w:val="nil"/>
                  <w:left w:val="nil"/>
                  <w:right w:val="nil"/>
                </w:tcBorders>
                <w:shd w:val="clear" w:color="auto" w:fill="auto"/>
                <w:noWrap/>
                <w:vAlign w:val="center"/>
                <w:hideMark/>
              </w:tcPr>
            </w:tcPrChange>
          </w:tcPr>
          <w:p w14:paraId="4A7E383F" w14:textId="5A7AE43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-0.440 </w:t>
            </w:r>
          </w:p>
        </w:tc>
        <w:tc>
          <w:tcPr>
            <w:tcW w:w="1135" w:type="dxa"/>
            <w:tcBorders>
              <w:top w:val="nil"/>
              <w:left w:val="nil"/>
              <w:right w:val="nil"/>
            </w:tcBorders>
            <w:shd w:val="clear" w:color="auto" w:fill="auto"/>
            <w:noWrap/>
            <w:vAlign w:val="center"/>
            <w:hideMark/>
            <w:tcPrChange w:id="1193" w:author="钟 沛东" w:date="2019-05-10T00:18:00Z">
              <w:tcPr>
                <w:tcW w:w="1135" w:type="dxa"/>
                <w:tcBorders>
                  <w:top w:val="nil"/>
                  <w:left w:val="nil"/>
                  <w:right w:val="nil"/>
                </w:tcBorders>
                <w:shd w:val="clear" w:color="auto" w:fill="auto"/>
                <w:noWrap/>
                <w:vAlign w:val="center"/>
                <w:hideMark/>
              </w:tcPr>
            </w:tcPrChange>
          </w:tcPr>
          <w:p w14:paraId="67409B4E" w14:textId="5C7678C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0.664 </w:t>
            </w:r>
          </w:p>
        </w:tc>
      </w:tr>
      <w:tr w:rsidR="00A3607A" w:rsidRPr="00E80FF4" w14:paraId="646518BD" w14:textId="77777777" w:rsidTr="000B1AE7">
        <w:trPr>
          <w:trHeight w:val="340"/>
          <w:jc w:val="center"/>
          <w:trPrChange w:id="1194" w:author="钟 沛东" w:date="2019-05-10T00:18:00Z">
            <w:trPr>
              <w:trHeight w:val="315"/>
              <w:jc w:val="center"/>
            </w:trPr>
          </w:trPrChange>
        </w:trPr>
        <w:tc>
          <w:tcPr>
            <w:tcW w:w="0" w:type="auto"/>
            <w:tcBorders>
              <w:top w:val="nil"/>
              <w:left w:val="nil"/>
              <w:right w:val="nil"/>
            </w:tcBorders>
            <w:shd w:val="clear" w:color="auto" w:fill="auto"/>
            <w:noWrap/>
            <w:vAlign w:val="center"/>
            <w:hideMark/>
            <w:tcPrChange w:id="1195" w:author="钟 沛东" w:date="2019-05-10T00:18:00Z">
              <w:tcPr>
                <w:tcW w:w="0" w:type="auto"/>
                <w:tcBorders>
                  <w:top w:val="nil"/>
                  <w:left w:val="nil"/>
                  <w:right w:val="nil"/>
                </w:tcBorders>
                <w:shd w:val="clear" w:color="auto" w:fill="auto"/>
                <w:noWrap/>
                <w:vAlign w:val="center"/>
                <w:hideMark/>
              </w:tcPr>
            </w:tcPrChange>
          </w:tcPr>
          <w:p w14:paraId="0542AFBE" w14:textId="47362BBA" w:rsidR="00A3607A" w:rsidRPr="00E80FF4" w:rsidRDefault="004B1028" w:rsidP="00A3607A">
            <w:pPr>
              <w:spacing w:after="0" w:line="240" w:lineRule="auto"/>
              <w:jc w:val="both"/>
              <w:rPr>
                <w:rFonts w:ascii="Times New Roman" w:eastAsia="宋体" w:hAnsi="Times New Roman" w:cs="Times New Roman"/>
                <w:i/>
                <w:iCs/>
                <w:color w:val="000000"/>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Change w:id="1196" w:author="钟 沛东" w:date="2019-05-10T00:18:00Z">
              <w:tcPr>
                <w:tcW w:w="1269" w:type="dxa"/>
                <w:tcBorders>
                  <w:top w:val="nil"/>
                  <w:left w:val="nil"/>
                  <w:right w:val="nil"/>
                </w:tcBorders>
                <w:shd w:val="clear" w:color="auto" w:fill="auto"/>
                <w:noWrap/>
                <w:vAlign w:val="center"/>
                <w:hideMark/>
              </w:tcPr>
            </w:tcPrChange>
          </w:tcPr>
          <w:p w14:paraId="6A5CB528" w14:textId="0DBE5C7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5.881***</w:t>
            </w:r>
          </w:p>
        </w:tc>
        <w:tc>
          <w:tcPr>
            <w:tcW w:w="1417" w:type="dxa"/>
            <w:tcBorders>
              <w:top w:val="nil"/>
              <w:left w:val="nil"/>
              <w:right w:val="nil"/>
            </w:tcBorders>
            <w:shd w:val="clear" w:color="auto" w:fill="auto"/>
            <w:noWrap/>
            <w:vAlign w:val="center"/>
            <w:hideMark/>
            <w:tcPrChange w:id="1197" w:author="钟 沛东" w:date="2019-05-10T00:18:00Z">
              <w:tcPr>
                <w:tcW w:w="1417" w:type="dxa"/>
                <w:tcBorders>
                  <w:top w:val="nil"/>
                  <w:left w:val="nil"/>
                  <w:right w:val="nil"/>
                </w:tcBorders>
                <w:shd w:val="clear" w:color="auto" w:fill="auto"/>
                <w:noWrap/>
                <w:vAlign w:val="center"/>
                <w:hideMark/>
              </w:tcPr>
            </w:tcPrChange>
          </w:tcPr>
          <w:p w14:paraId="019EB506" w14:textId="795FCA67"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0.493 </w:t>
            </w:r>
          </w:p>
        </w:tc>
        <w:tc>
          <w:tcPr>
            <w:tcW w:w="1134" w:type="dxa"/>
            <w:tcBorders>
              <w:top w:val="nil"/>
              <w:left w:val="nil"/>
              <w:right w:val="nil"/>
            </w:tcBorders>
            <w:shd w:val="clear" w:color="auto" w:fill="auto"/>
            <w:noWrap/>
            <w:vAlign w:val="center"/>
            <w:hideMark/>
            <w:tcPrChange w:id="1198" w:author="钟 沛东" w:date="2019-05-10T00:18:00Z">
              <w:tcPr>
                <w:tcW w:w="1134" w:type="dxa"/>
                <w:tcBorders>
                  <w:top w:val="nil"/>
                  <w:left w:val="nil"/>
                  <w:right w:val="nil"/>
                </w:tcBorders>
                <w:shd w:val="clear" w:color="auto" w:fill="auto"/>
                <w:noWrap/>
                <w:vAlign w:val="center"/>
                <w:hideMark/>
              </w:tcPr>
            </w:tcPrChange>
          </w:tcPr>
          <w:p w14:paraId="40935376" w14:textId="28F8774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11.920 </w:t>
            </w:r>
          </w:p>
        </w:tc>
        <w:tc>
          <w:tcPr>
            <w:tcW w:w="1135" w:type="dxa"/>
            <w:tcBorders>
              <w:top w:val="nil"/>
              <w:left w:val="nil"/>
              <w:right w:val="nil"/>
            </w:tcBorders>
            <w:shd w:val="clear" w:color="auto" w:fill="auto"/>
            <w:noWrap/>
            <w:vAlign w:val="center"/>
            <w:hideMark/>
            <w:tcPrChange w:id="1199" w:author="钟 沛东" w:date="2019-05-10T00:18:00Z">
              <w:tcPr>
                <w:tcW w:w="1135" w:type="dxa"/>
                <w:tcBorders>
                  <w:top w:val="nil"/>
                  <w:left w:val="nil"/>
                  <w:right w:val="nil"/>
                </w:tcBorders>
                <w:shd w:val="clear" w:color="auto" w:fill="auto"/>
                <w:noWrap/>
                <w:vAlign w:val="center"/>
                <w:hideMark/>
              </w:tcPr>
            </w:tcPrChange>
          </w:tcPr>
          <w:p w14:paraId="6EF5BD1E" w14:textId="47283AE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1B4F9F" w:rsidRPr="00646D57" w14:paraId="5159EE52" w14:textId="77777777" w:rsidTr="000B1AE7">
        <w:trPr>
          <w:trHeight w:val="340"/>
          <w:jc w:val="center"/>
          <w:trPrChange w:id="1200" w:author="钟 沛东" w:date="2019-05-10T00:18:00Z">
            <w:trPr>
              <w:trHeight w:val="315"/>
              <w:jc w:val="center"/>
            </w:trPr>
          </w:trPrChange>
        </w:trPr>
        <w:tc>
          <w:tcPr>
            <w:tcW w:w="0" w:type="auto"/>
            <w:tcBorders>
              <w:top w:val="nil"/>
              <w:left w:val="nil"/>
              <w:right w:val="nil"/>
            </w:tcBorders>
            <w:shd w:val="clear" w:color="auto" w:fill="auto"/>
            <w:noWrap/>
            <w:vAlign w:val="center"/>
            <w:tcPrChange w:id="1201" w:author="钟 沛东" w:date="2019-05-10T00:18:00Z">
              <w:tcPr>
                <w:tcW w:w="0" w:type="auto"/>
                <w:tcBorders>
                  <w:top w:val="nil"/>
                  <w:left w:val="nil"/>
                  <w:right w:val="nil"/>
                </w:tcBorders>
                <w:shd w:val="clear" w:color="auto" w:fill="auto"/>
                <w:noWrap/>
                <w:vAlign w:val="center"/>
              </w:tcPr>
            </w:tcPrChange>
          </w:tcPr>
          <w:p w14:paraId="1572F9C8" w14:textId="77777777" w:rsidR="001B4F9F" w:rsidRPr="00646D57" w:rsidRDefault="001B4F9F" w:rsidP="008C5DBF">
            <w:pPr>
              <w:spacing w:after="0" w:line="240" w:lineRule="auto"/>
              <w:jc w:val="both"/>
              <w:rPr>
                <w:rFonts w:ascii="Times New Roman" w:eastAsia="宋体" w:hAnsi="Times New Roman" w:cs="Times New Roman"/>
                <w:iCs/>
                <w:color w:val="000000"/>
              </w:rPr>
            </w:pPr>
            <w:r>
              <w:rPr>
                <w:rFonts w:ascii="Times New Roman" w:eastAsia="宋体" w:hAnsi="Times New Roman" w:cs="Times New Roman" w:hint="eastAsia"/>
                <w:iCs/>
                <w:color w:val="000000"/>
              </w:rPr>
              <w:t>年份效应检验</w:t>
            </w:r>
          </w:p>
        </w:tc>
        <w:tc>
          <w:tcPr>
            <w:tcW w:w="4955" w:type="dxa"/>
            <w:gridSpan w:val="4"/>
            <w:tcBorders>
              <w:top w:val="nil"/>
              <w:left w:val="nil"/>
              <w:right w:val="nil"/>
            </w:tcBorders>
            <w:shd w:val="clear" w:color="auto" w:fill="auto"/>
            <w:noWrap/>
            <w:vAlign w:val="center"/>
            <w:tcPrChange w:id="1202" w:author="钟 沛东" w:date="2019-05-10T00:18:00Z">
              <w:tcPr>
                <w:tcW w:w="4955" w:type="dxa"/>
                <w:gridSpan w:val="4"/>
                <w:tcBorders>
                  <w:top w:val="nil"/>
                  <w:left w:val="nil"/>
                  <w:right w:val="nil"/>
                </w:tcBorders>
                <w:shd w:val="clear" w:color="auto" w:fill="auto"/>
                <w:noWrap/>
                <w:vAlign w:val="center"/>
              </w:tcPr>
            </w:tcPrChange>
          </w:tcPr>
          <w:p w14:paraId="76E52F71" w14:textId="3EE87490" w:rsidR="001B4F9F" w:rsidRPr="00646D57" w:rsidRDefault="001B4F9F" w:rsidP="008C5DBF">
            <w:pPr>
              <w:spacing w:after="0" w:line="240" w:lineRule="auto"/>
              <w:jc w:val="both"/>
              <w:rPr>
                <w:rFonts w:ascii="Times New Roman" w:eastAsia="宋体" w:hAnsi="Times New Roman" w:cs="Times New Roman"/>
                <w:color w:val="000000"/>
              </w:rPr>
            </w:pPr>
            <w:r>
              <w:rPr>
                <w:rFonts w:ascii="Times New Roman" w:eastAsia="宋体" w:hAnsi="Times New Roman" w:cs="Times New Roman" w:hint="eastAsia"/>
                <w:color w:val="000000"/>
              </w:rPr>
              <w:t>0</w:t>
            </w:r>
            <w:r>
              <w:rPr>
                <w:rFonts w:ascii="Times New Roman" w:eastAsia="宋体" w:hAnsi="Times New Roman" w:cs="Times New Roman"/>
                <w:color w:val="000000"/>
              </w:rPr>
              <w:t>.000</w:t>
            </w:r>
          </w:p>
        </w:tc>
      </w:tr>
      <w:tr w:rsidR="001B4F9F" w:rsidRPr="00E80FF4" w14:paraId="274022D4" w14:textId="77777777" w:rsidTr="000B1AE7">
        <w:trPr>
          <w:trHeight w:val="340"/>
          <w:jc w:val="center"/>
          <w:trPrChange w:id="1203"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204" w:author="钟 沛东" w:date="2019-05-10T00:18:00Z">
              <w:tcPr>
                <w:tcW w:w="0" w:type="auto"/>
                <w:tcBorders>
                  <w:top w:val="nil"/>
                  <w:left w:val="nil"/>
                  <w:bottom w:val="nil"/>
                  <w:right w:val="nil"/>
                </w:tcBorders>
                <w:shd w:val="clear" w:color="auto" w:fill="auto"/>
                <w:noWrap/>
                <w:vAlign w:val="center"/>
                <w:hideMark/>
              </w:tcPr>
            </w:tcPrChange>
          </w:tcPr>
          <w:p w14:paraId="0218ABC4" w14:textId="77777777" w:rsidR="001B4F9F" w:rsidRPr="00E80FF4" w:rsidRDefault="001B4F9F"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F</w:t>
            </w:r>
            <w:r w:rsidRPr="00E80FF4">
              <w:rPr>
                <w:rFonts w:ascii="宋体" w:eastAsia="宋体" w:hAnsi="宋体" w:cs="Times New Roman" w:hint="eastAsia"/>
                <w:color w:val="000000"/>
              </w:rPr>
              <w:t>值</w:t>
            </w:r>
          </w:p>
        </w:tc>
        <w:tc>
          <w:tcPr>
            <w:tcW w:w="4955" w:type="dxa"/>
            <w:gridSpan w:val="4"/>
            <w:tcBorders>
              <w:top w:val="nil"/>
              <w:left w:val="nil"/>
              <w:bottom w:val="nil"/>
              <w:right w:val="nil"/>
            </w:tcBorders>
            <w:shd w:val="clear" w:color="auto" w:fill="auto"/>
            <w:noWrap/>
            <w:vAlign w:val="center"/>
            <w:hideMark/>
            <w:tcPrChange w:id="1205" w:author="钟 沛东" w:date="2019-05-10T00:18:00Z">
              <w:tcPr>
                <w:tcW w:w="4955" w:type="dxa"/>
                <w:gridSpan w:val="4"/>
                <w:tcBorders>
                  <w:top w:val="nil"/>
                  <w:left w:val="nil"/>
                  <w:bottom w:val="nil"/>
                  <w:right w:val="nil"/>
                </w:tcBorders>
                <w:shd w:val="clear" w:color="auto" w:fill="auto"/>
                <w:noWrap/>
                <w:vAlign w:val="center"/>
                <w:hideMark/>
              </w:tcPr>
            </w:tcPrChange>
          </w:tcPr>
          <w:p w14:paraId="078227DE" w14:textId="32D40623" w:rsidR="001B4F9F" w:rsidRPr="00E80FF4" w:rsidRDefault="001B4F9F"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20.56</w:t>
            </w:r>
          </w:p>
        </w:tc>
      </w:tr>
      <w:tr w:rsidR="001B4F9F" w:rsidRPr="00E80FF4" w14:paraId="4CB635A2" w14:textId="77777777" w:rsidTr="000B1AE7">
        <w:trPr>
          <w:trHeight w:val="340"/>
          <w:jc w:val="center"/>
          <w:trPrChange w:id="1206" w:author="钟 沛东" w:date="2019-05-10T00:18:00Z">
            <w:trPr>
              <w:trHeight w:val="315"/>
              <w:jc w:val="center"/>
            </w:trPr>
          </w:trPrChange>
        </w:trPr>
        <w:tc>
          <w:tcPr>
            <w:tcW w:w="0" w:type="auto"/>
            <w:tcBorders>
              <w:top w:val="nil"/>
              <w:left w:val="nil"/>
              <w:right w:val="nil"/>
            </w:tcBorders>
            <w:shd w:val="clear" w:color="auto" w:fill="auto"/>
            <w:noWrap/>
            <w:vAlign w:val="center"/>
            <w:hideMark/>
            <w:tcPrChange w:id="1207" w:author="钟 沛东" w:date="2019-05-10T00:18:00Z">
              <w:tcPr>
                <w:tcW w:w="0" w:type="auto"/>
                <w:tcBorders>
                  <w:top w:val="nil"/>
                  <w:left w:val="nil"/>
                  <w:right w:val="nil"/>
                </w:tcBorders>
                <w:shd w:val="clear" w:color="auto" w:fill="auto"/>
                <w:noWrap/>
                <w:vAlign w:val="center"/>
                <w:hideMark/>
              </w:tcPr>
            </w:tcPrChange>
          </w:tcPr>
          <w:p w14:paraId="6284EBCE" w14:textId="77777777" w:rsidR="001B4F9F" w:rsidRPr="00E80FF4" w:rsidRDefault="001B4F9F"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P</w:t>
            </w:r>
            <w:r w:rsidRPr="00E80FF4">
              <w:rPr>
                <w:rFonts w:ascii="宋体" w:eastAsia="宋体" w:hAnsi="宋体" w:cs="Times New Roman" w:hint="eastAsia"/>
                <w:color w:val="000000"/>
              </w:rPr>
              <w:t>值</w:t>
            </w:r>
          </w:p>
        </w:tc>
        <w:tc>
          <w:tcPr>
            <w:tcW w:w="4955" w:type="dxa"/>
            <w:gridSpan w:val="4"/>
            <w:tcBorders>
              <w:top w:val="nil"/>
              <w:left w:val="nil"/>
              <w:right w:val="nil"/>
            </w:tcBorders>
            <w:shd w:val="clear" w:color="auto" w:fill="auto"/>
            <w:noWrap/>
            <w:vAlign w:val="center"/>
            <w:hideMark/>
            <w:tcPrChange w:id="1208" w:author="钟 沛东" w:date="2019-05-10T00:18:00Z">
              <w:tcPr>
                <w:tcW w:w="4955" w:type="dxa"/>
                <w:gridSpan w:val="4"/>
                <w:tcBorders>
                  <w:top w:val="nil"/>
                  <w:left w:val="nil"/>
                  <w:right w:val="nil"/>
                </w:tcBorders>
                <w:shd w:val="clear" w:color="auto" w:fill="auto"/>
                <w:noWrap/>
                <w:vAlign w:val="center"/>
                <w:hideMark/>
              </w:tcPr>
            </w:tcPrChange>
          </w:tcPr>
          <w:p w14:paraId="205735C3" w14:textId="3A1CC8E7" w:rsidR="001B4F9F" w:rsidRPr="00E80FF4" w:rsidRDefault="001B4F9F"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0.000</w:t>
            </w:r>
          </w:p>
        </w:tc>
      </w:tr>
      <w:tr w:rsidR="001B4F9F" w:rsidRPr="00EA512A" w14:paraId="3CFD2CB1" w14:textId="77777777" w:rsidTr="000B1AE7">
        <w:trPr>
          <w:trHeight w:val="340"/>
          <w:jc w:val="center"/>
          <w:trPrChange w:id="1209" w:author="钟 沛东" w:date="2019-05-10T00:18:00Z">
            <w:trPr>
              <w:trHeight w:val="300"/>
              <w:jc w:val="center"/>
            </w:trPr>
          </w:trPrChange>
        </w:trPr>
        <w:tc>
          <w:tcPr>
            <w:tcW w:w="0" w:type="auto"/>
            <w:tcBorders>
              <w:left w:val="nil"/>
              <w:right w:val="nil"/>
            </w:tcBorders>
            <w:shd w:val="clear" w:color="auto" w:fill="auto"/>
            <w:noWrap/>
            <w:vAlign w:val="center"/>
            <w:hideMark/>
            <w:tcPrChange w:id="1210" w:author="钟 沛东" w:date="2019-05-10T00:18:00Z">
              <w:tcPr>
                <w:tcW w:w="0" w:type="auto"/>
                <w:tcBorders>
                  <w:left w:val="nil"/>
                  <w:right w:val="nil"/>
                </w:tcBorders>
                <w:shd w:val="clear" w:color="auto" w:fill="auto"/>
                <w:noWrap/>
                <w:vAlign w:val="center"/>
                <w:hideMark/>
              </w:tcPr>
            </w:tcPrChange>
          </w:tcPr>
          <w:p w14:paraId="05345FBF" w14:textId="77777777" w:rsidR="001B4F9F" w:rsidRPr="00EA512A" w:rsidRDefault="001B4F9F" w:rsidP="008C5DBF">
            <w:pPr>
              <w:spacing w:after="0" w:line="240" w:lineRule="auto"/>
              <w:jc w:val="both"/>
              <w:rPr>
                <w:rFonts w:ascii="Times New Roman" w:eastAsia="宋体" w:hAnsi="Times New Roman" w:cs="Times New Roman"/>
                <w:b/>
                <w:color w:val="000000"/>
              </w:rPr>
            </w:pPr>
            <w:r w:rsidRPr="00EA512A">
              <w:rPr>
                <w:rFonts w:ascii="宋体" w:eastAsia="宋体" w:hAnsi="宋体" w:cs="Times New Roman" w:hint="eastAsia"/>
                <w:b/>
                <w:color w:val="000000"/>
              </w:rPr>
              <w:t>样本数量</w:t>
            </w:r>
          </w:p>
        </w:tc>
        <w:tc>
          <w:tcPr>
            <w:tcW w:w="4955" w:type="dxa"/>
            <w:gridSpan w:val="4"/>
            <w:tcBorders>
              <w:left w:val="nil"/>
              <w:right w:val="nil"/>
            </w:tcBorders>
            <w:shd w:val="clear" w:color="auto" w:fill="auto"/>
            <w:noWrap/>
            <w:vAlign w:val="center"/>
            <w:hideMark/>
            <w:tcPrChange w:id="1211" w:author="钟 沛东" w:date="2019-05-10T00:18:00Z">
              <w:tcPr>
                <w:tcW w:w="4955" w:type="dxa"/>
                <w:gridSpan w:val="4"/>
                <w:tcBorders>
                  <w:left w:val="nil"/>
                  <w:right w:val="nil"/>
                </w:tcBorders>
                <w:shd w:val="clear" w:color="auto" w:fill="auto"/>
                <w:noWrap/>
                <w:vAlign w:val="center"/>
                <w:hideMark/>
              </w:tcPr>
            </w:tcPrChange>
          </w:tcPr>
          <w:p w14:paraId="4549D856" w14:textId="4F256264" w:rsidR="001B4F9F" w:rsidRPr="00EA512A" w:rsidRDefault="001B4F9F" w:rsidP="001B4F9F">
            <w:pPr>
              <w:spacing w:after="0" w:line="240" w:lineRule="auto"/>
              <w:jc w:val="both"/>
              <w:rPr>
                <w:rFonts w:ascii="Times New Roman" w:eastAsia="Times New Roman" w:hAnsi="Times New Roman" w:cs="Times New Roman"/>
                <w:b/>
                <w:sz w:val="20"/>
                <w:szCs w:val="20"/>
              </w:rPr>
            </w:pPr>
            <w:r w:rsidRPr="00EA512A">
              <w:rPr>
                <w:rFonts w:ascii="Times New Roman" w:eastAsia="宋体" w:hAnsi="Times New Roman" w:cs="Times New Roman"/>
                <w:b/>
                <w:color w:val="000000"/>
              </w:rPr>
              <w:t>N=9713</w:t>
            </w:r>
            <w:r w:rsidRPr="00EA512A">
              <w:rPr>
                <w:rFonts w:ascii="宋体" w:eastAsia="宋体" w:hAnsi="宋体" w:cs="Times New Roman" w:hint="eastAsia"/>
                <w:b/>
                <w:color w:val="000000"/>
              </w:rPr>
              <w:t>，</w:t>
            </w:r>
            <w:r w:rsidRPr="00EA512A">
              <w:rPr>
                <w:rFonts w:ascii="Times New Roman" w:eastAsia="宋体" w:hAnsi="Times New Roman" w:cs="Times New Roman"/>
                <w:b/>
                <w:color w:val="000000"/>
              </w:rPr>
              <w:t>n=3123</w:t>
            </w:r>
          </w:p>
        </w:tc>
      </w:tr>
      <w:tr w:rsidR="00375A0D" w:rsidRPr="00420A3E" w14:paraId="4469DB9D" w14:textId="77777777" w:rsidTr="000B1AE7">
        <w:trPr>
          <w:trHeight w:val="340"/>
          <w:jc w:val="center"/>
          <w:trPrChange w:id="1212" w:author="钟 沛东" w:date="2019-05-10T00:18:00Z">
            <w:trPr>
              <w:trHeight w:val="300"/>
              <w:jc w:val="center"/>
            </w:trPr>
          </w:trPrChange>
        </w:trPr>
        <w:tc>
          <w:tcPr>
            <w:tcW w:w="6833" w:type="dxa"/>
            <w:gridSpan w:val="5"/>
            <w:tcBorders>
              <w:top w:val="single" w:sz="12" w:space="0" w:color="auto"/>
              <w:left w:val="nil"/>
              <w:right w:val="nil"/>
            </w:tcBorders>
            <w:shd w:val="clear" w:color="auto" w:fill="auto"/>
            <w:noWrap/>
            <w:vAlign w:val="center"/>
            <w:tcPrChange w:id="1213" w:author="钟 沛东" w:date="2019-05-10T00:18:00Z">
              <w:tcPr>
                <w:tcW w:w="6833" w:type="dxa"/>
                <w:gridSpan w:val="5"/>
                <w:tcBorders>
                  <w:top w:val="single" w:sz="12" w:space="0" w:color="auto"/>
                  <w:left w:val="nil"/>
                  <w:right w:val="nil"/>
                </w:tcBorders>
                <w:shd w:val="clear" w:color="auto" w:fill="auto"/>
                <w:noWrap/>
                <w:vAlign w:val="center"/>
              </w:tcPr>
            </w:tcPrChange>
          </w:tcPr>
          <w:p w14:paraId="2B6B09F6" w14:textId="77777777" w:rsidR="00375A0D" w:rsidRPr="00420A3E" w:rsidRDefault="00375A0D" w:rsidP="008C5DBF">
            <w:pPr>
              <w:spacing w:after="0" w:line="240" w:lineRule="auto"/>
              <w:jc w:val="both"/>
              <w:rPr>
                <w:rFonts w:ascii="Times New Roman" w:hAnsi="Times New Roman" w:cs="Times New Roman"/>
                <w:color w:val="000000"/>
                <w:sz w:val="18"/>
                <w:szCs w:val="18"/>
              </w:rPr>
            </w:pPr>
            <w:r w:rsidRPr="00420A3E">
              <w:rPr>
                <w:rFonts w:ascii="Times New Roman" w:hAnsi="Times New Roman" w:cs="Times New Roman"/>
                <w:sz w:val="18"/>
                <w:szCs w:val="18"/>
              </w:rPr>
              <w:t>说明：</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和</w:t>
            </w:r>
            <w:r w:rsidRPr="00420A3E">
              <w:rPr>
                <w:rFonts w:ascii="Times New Roman" w:hAnsi="Times New Roman" w:cs="Times New Roman"/>
                <w:sz w:val="18"/>
                <w:szCs w:val="18"/>
              </w:rPr>
              <w:t>*</w:t>
            </w:r>
            <w:r w:rsidRPr="00420A3E">
              <w:rPr>
                <w:rFonts w:ascii="Times New Roman" w:hAnsi="Times New Roman" w:cs="Times New Roman"/>
                <w:sz w:val="18"/>
                <w:szCs w:val="18"/>
              </w:rPr>
              <w:t>分别表示</w:t>
            </w:r>
            <w:r w:rsidRPr="00420A3E">
              <w:rPr>
                <w:rFonts w:ascii="Times New Roman" w:hAnsi="Times New Roman" w:cs="Times New Roman"/>
                <w:sz w:val="18"/>
                <w:szCs w:val="18"/>
              </w:rPr>
              <w:t>1%</w:t>
            </w:r>
            <w:r w:rsidRPr="00420A3E">
              <w:rPr>
                <w:rFonts w:ascii="Times New Roman" w:hAnsi="Times New Roman" w:cs="Times New Roman"/>
                <w:sz w:val="18"/>
                <w:szCs w:val="18"/>
              </w:rPr>
              <w:t>、</w:t>
            </w:r>
            <w:r w:rsidRPr="00420A3E">
              <w:rPr>
                <w:rFonts w:ascii="Times New Roman" w:hAnsi="Times New Roman" w:cs="Times New Roman"/>
                <w:sz w:val="18"/>
                <w:szCs w:val="18"/>
              </w:rPr>
              <w:t>5%</w:t>
            </w:r>
            <w:r w:rsidRPr="00420A3E">
              <w:rPr>
                <w:rFonts w:ascii="Times New Roman" w:hAnsi="Times New Roman" w:cs="Times New Roman"/>
                <w:sz w:val="18"/>
                <w:szCs w:val="18"/>
              </w:rPr>
              <w:t>和</w:t>
            </w:r>
            <w:r w:rsidRPr="00420A3E">
              <w:rPr>
                <w:rFonts w:ascii="Times New Roman" w:hAnsi="Times New Roman" w:cs="Times New Roman"/>
                <w:sz w:val="18"/>
                <w:szCs w:val="18"/>
              </w:rPr>
              <w:t>10%</w:t>
            </w:r>
            <w:r w:rsidRPr="00420A3E">
              <w:rPr>
                <w:rFonts w:ascii="Times New Roman" w:hAnsi="Times New Roman" w:cs="Times New Roman"/>
                <w:sz w:val="18"/>
                <w:szCs w:val="18"/>
              </w:rPr>
              <w:t>的显著性水平。</w:t>
            </w:r>
          </w:p>
        </w:tc>
      </w:tr>
    </w:tbl>
    <w:p w14:paraId="18484EE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73BFEECD" w14:textId="1B4782C6"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4E6607">
        <w:rPr>
          <w:rFonts w:ascii="Times New Roman" w:eastAsia="黑体" w:hAnsi="Times New Roman" w:cs="Times New Roman"/>
          <w:sz w:val="24"/>
          <w:szCs w:val="24"/>
        </w:rPr>
        <w:t>3</w:t>
      </w:r>
      <w:r w:rsidR="009D64F5">
        <w:rPr>
          <w:rFonts w:ascii="Times New Roman" w:eastAsia="黑体" w:hAnsi="Times New Roman" w:cs="Times New Roman"/>
          <w:sz w:val="24"/>
          <w:szCs w:val="24"/>
        </w:rPr>
        <w:t>.3</w:t>
      </w:r>
      <w:r w:rsidR="00CC38BA">
        <w:rPr>
          <w:rFonts w:ascii="Times New Roman" w:eastAsia="黑体" w:hAnsi="Times New Roman" w:cs="Times New Roman" w:hint="eastAsia"/>
          <w:sz w:val="24"/>
          <w:szCs w:val="24"/>
        </w:rPr>
        <w:t xml:space="preserve">  </w:t>
      </w:r>
      <w:del w:id="1214" w:author="曾 翠红" w:date="2019-05-09T22:31:00Z">
        <w:r w:rsidDel="00B86D23">
          <w:rPr>
            <w:rFonts w:ascii="Times New Roman" w:eastAsia="黑体" w:hAnsi="Times New Roman" w:cs="Times New Roman" w:hint="eastAsia"/>
            <w:sz w:val="24"/>
            <w:szCs w:val="24"/>
          </w:rPr>
          <w:delText>两熟</w:delText>
        </w:r>
        <w:r w:rsidR="00340917" w:rsidDel="00B86D23">
          <w:rPr>
            <w:rFonts w:ascii="Times New Roman" w:eastAsia="黑体" w:hAnsi="Times New Roman" w:cs="Times New Roman" w:hint="eastAsia"/>
            <w:sz w:val="24"/>
            <w:szCs w:val="24"/>
          </w:rPr>
          <w:delText>区</w:delText>
        </w:r>
        <w:r w:rsidRPr="00EC35E6" w:rsidDel="00B86D23">
          <w:rPr>
            <w:rFonts w:ascii="Times New Roman" w:eastAsia="黑体" w:hAnsi="Times New Roman" w:cs="Times New Roman" w:hint="eastAsia"/>
            <w:sz w:val="24"/>
            <w:szCs w:val="24"/>
          </w:rPr>
          <w:delText>小麦</w:delText>
        </w:r>
      </w:del>
      <w:ins w:id="1215" w:author="曾 翠红" w:date="2019-05-09T22:31:00Z">
        <w:r w:rsidR="00B86D23">
          <w:rPr>
            <w:rFonts w:ascii="Times New Roman" w:eastAsia="黑体" w:hAnsi="Times New Roman" w:cs="Times New Roman" w:hint="eastAsia"/>
            <w:sz w:val="24"/>
            <w:szCs w:val="24"/>
          </w:rPr>
          <w:t>两熟区冬小麦</w:t>
        </w:r>
      </w:ins>
      <w:r w:rsidRPr="00B63325">
        <w:rPr>
          <w:rFonts w:ascii="Times New Roman" w:eastAsia="黑体" w:hAnsi="Times New Roman" w:cs="Times New Roman" w:hint="eastAsia"/>
          <w:sz w:val="24"/>
          <w:szCs w:val="24"/>
        </w:rPr>
        <w:t>单产与规模的实证分析</w:t>
      </w:r>
    </w:p>
    <w:p w14:paraId="4E4E81DB" w14:textId="7067CF98" w:rsidR="00673F5D" w:rsidRPr="006208CE"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del w:id="1216" w:author="曾 翠红" w:date="2019-05-09T22:31:00Z">
        <w:r w:rsidDel="00B86D23">
          <w:rPr>
            <w:rFonts w:ascii="Times New Roman" w:hAnsi="Times New Roman" w:cs="Times New Roman" w:hint="eastAsia"/>
            <w:sz w:val="24"/>
            <w:szCs w:val="24"/>
          </w:rPr>
          <w:delText>两熟小麦</w:delText>
        </w:r>
      </w:del>
      <w:ins w:id="1217" w:author="曾 翠红" w:date="2019-05-09T22:31:00Z">
        <w:r w:rsidR="00B86D23">
          <w:rPr>
            <w:rFonts w:ascii="Times New Roman" w:hAnsi="Times New Roman" w:cs="Times New Roman" w:hint="eastAsia"/>
            <w:sz w:val="24"/>
            <w:szCs w:val="24"/>
          </w:rPr>
          <w:t>两熟区冬小麦</w:t>
        </w:r>
      </w:ins>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3</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050F64">
        <w:rPr>
          <w:rFonts w:ascii="Times New Roman" w:hAnsi="Times New Roman" w:cs="Times New Roman" w:hint="eastAsia"/>
          <w:sz w:val="24"/>
          <w:szCs w:val="24"/>
        </w:rPr>
        <w:t>当前小麦户均耕地面积为</w:t>
      </w:r>
      <w:r w:rsidR="00050F64">
        <w:rPr>
          <w:rFonts w:ascii="Times New Roman" w:hAnsi="Times New Roman" w:cs="Times New Roman" w:hint="eastAsia"/>
          <w:sz w:val="24"/>
          <w:szCs w:val="24"/>
        </w:rPr>
        <w:t>4</w:t>
      </w:r>
      <w:r w:rsidR="00050F64">
        <w:rPr>
          <w:rFonts w:ascii="Times New Roman" w:hAnsi="Times New Roman" w:cs="Times New Roman"/>
          <w:sz w:val="24"/>
          <w:szCs w:val="24"/>
        </w:rPr>
        <w:t>.5</w:t>
      </w:r>
      <w:r w:rsidR="00050F64">
        <w:rPr>
          <w:rFonts w:ascii="Times New Roman" w:hAnsi="Times New Roman" w:cs="Times New Roman" w:hint="eastAsia"/>
          <w:sz w:val="24"/>
          <w:szCs w:val="24"/>
        </w:rPr>
        <w:t>亩，单产为</w:t>
      </w:r>
      <w:r w:rsidR="00050F64">
        <w:rPr>
          <w:rFonts w:ascii="Times New Roman" w:hAnsi="Times New Roman" w:cs="Times New Roman" w:hint="eastAsia"/>
          <w:sz w:val="24"/>
          <w:szCs w:val="24"/>
        </w:rPr>
        <w:t>420</w:t>
      </w:r>
      <w:r w:rsidR="00050F64">
        <w:rPr>
          <w:rFonts w:ascii="Times New Roman" w:hAnsi="Times New Roman" w:cs="Times New Roman"/>
          <w:sz w:val="24"/>
          <w:szCs w:val="24"/>
        </w:rPr>
        <w:t>.7</w:t>
      </w:r>
      <w:r w:rsidR="00050F64">
        <w:rPr>
          <w:rFonts w:ascii="Times New Roman" w:hAnsi="Times New Roman" w:cs="Times New Roman" w:hint="eastAsia"/>
          <w:sz w:val="24"/>
          <w:szCs w:val="24"/>
        </w:rPr>
        <w:t>千克</w:t>
      </w:r>
      <w:r w:rsidR="00050F64">
        <w:rPr>
          <w:rFonts w:ascii="Times New Roman" w:hAnsi="Times New Roman" w:cs="Times New Roman" w:hint="eastAsia"/>
          <w:sz w:val="24"/>
          <w:szCs w:val="24"/>
        </w:rPr>
        <w:t>/</w:t>
      </w:r>
      <w:r w:rsidR="00050F64">
        <w:rPr>
          <w:rFonts w:ascii="Times New Roman" w:hAnsi="Times New Roman" w:cs="Times New Roman" w:hint="eastAsia"/>
          <w:sz w:val="24"/>
          <w:szCs w:val="24"/>
        </w:rPr>
        <w:t>亩，若小麦农户扩大耕地面积到中型农户规模，</w:t>
      </w:r>
      <w:r w:rsidR="007D1B8A">
        <w:rPr>
          <w:rFonts w:ascii="Times New Roman" w:hAnsi="Times New Roman" w:cs="Times New Roman" w:hint="eastAsia"/>
          <w:sz w:val="24"/>
          <w:szCs w:val="24"/>
        </w:rPr>
        <w:t>小麦每亩产量</w:t>
      </w:r>
      <w:r w:rsidR="00050F64">
        <w:rPr>
          <w:rFonts w:ascii="Times New Roman" w:hAnsi="Times New Roman" w:cs="Times New Roman" w:hint="eastAsia"/>
          <w:sz w:val="24"/>
          <w:szCs w:val="24"/>
        </w:rPr>
        <w:t>将下降至少</w:t>
      </w:r>
      <w:r w:rsidR="00050F64">
        <w:rPr>
          <w:rFonts w:ascii="Times New Roman" w:hAnsi="Times New Roman" w:cs="Times New Roman" w:hint="eastAsia"/>
          <w:sz w:val="24"/>
          <w:szCs w:val="24"/>
        </w:rPr>
        <w:t>15</w:t>
      </w:r>
      <w:r w:rsidR="00050F64">
        <w:rPr>
          <w:rFonts w:ascii="Times New Roman" w:hAnsi="Times New Roman" w:cs="Times New Roman" w:hint="eastAsia"/>
          <w:sz w:val="24"/>
          <w:szCs w:val="24"/>
        </w:rPr>
        <w:t>千克。</w:t>
      </w:r>
    </w:p>
    <w:p w14:paraId="1F02661D" w14:textId="77777777" w:rsidR="00C62DA7" w:rsidRDefault="00C62DA7" w:rsidP="00D16156">
      <w:pPr>
        <w:spacing w:beforeLines="50" w:before="163" w:after="0" w:line="240" w:lineRule="auto"/>
        <w:jc w:val="center"/>
        <w:rPr>
          <w:rFonts w:ascii="Times New Roman" w:hAnsi="Times New Roman" w:cs="Times New Roman"/>
          <w:sz w:val="24"/>
          <w:szCs w:val="24"/>
        </w:rPr>
      </w:pPr>
      <w:r>
        <w:rPr>
          <w:noProof/>
        </w:rPr>
        <w:drawing>
          <wp:inline distT="0" distB="0" distL="0" distR="0" wp14:anchorId="6D67EFE5" wp14:editId="0177D708">
            <wp:extent cx="4680000" cy="2160000"/>
            <wp:effectExtent l="0" t="0" r="635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A141F55" w14:textId="2170B7E7" w:rsidR="00C62DA7" w:rsidRPr="00E214E0" w:rsidRDefault="00C62DA7" w:rsidP="00D16156">
      <w:pPr>
        <w:spacing w:afterLines="50" w:after="163"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563E7D">
        <w:rPr>
          <w:rFonts w:ascii="Times New Roman" w:eastAsia="黑体" w:hAnsi="Times New Roman" w:cs="Times New Roman"/>
          <w:sz w:val="21"/>
          <w:szCs w:val="21"/>
        </w:rPr>
        <w:t xml:space="preserve">  </w:t>
      </w:r>
      <w:del w:id="1218" w:author="曾 翠红" w:date="2019-05-09T22:31:00Z">
        <w:r w:rsidRPr="00E214E0" w:rsidDel="00B86D23">
          <w:rPr>
            <w:rFonts w:ascii="Times New Roman" w:eastAsia="黑体" w:hAnsi="Times New Roman" w:cs="Times New Roman"/>
            <w:sz w:val="21"/>
            <w:szCs w:val="21"/>
          </w:rPr>
          <w:delText>两熟</w:delText>
        </w:r>
        <w:r w:rsidR="00D612DE" w:rsidDel="00B86D23">
          <w:rPr>
            <w:rFonts w:ascii="Times New Roman" w:eastAsia="黑体" w:hAnsi="Times New Roman" w:cs="Times New Roman" w:hint="eastAsia"/>
            <w:sz w:val="21"/>
            <w:szCs w:val="21"/>
          </w:rPr>
          <w:delText>区</w:delText>
        </w:r>
        <w:r w:rsidRPr="00E214E0" w:rsidDel="00B86D23">
          <w:rPr>
            <w:rFonts w:ascii="Times New Roman" w:eastAsia="黑体" w:hAnsi="Times New Roman" w:cs="Times New Roman"/>
            <w:sz w:val="21"/>
            <w:szCs w:val="21"/>
          </w:rPr>
          <w:delText>小麦</w:delText>
        </w:r>
      </w:del>
      <w:ins w:id="1219" w:author="曾 翠红" w:date="2019-05-09T22:31:00Z">
        <w:r w:rsidR="00B86D23">
          <w:rPr>
            <w:rFonts w:ascii="Times New Roman" w:eastAsia="黑体" w:hAnsi="Times New Roman" w:cs="Times New Roman"/>
            <w:sz w:val="21"/>
            <w:szCs w:val="21"/>
          </w:rPr>
          <w:t>两熟区冬小麦</w:t>
        </w:r>
      </w:ins>
      <w:r w:rsidRPr="00E214E0">
        <w:rPr>
          <w:rFonts w:ascii="Times New Roman" w:eastAsia="黑体" w:hAnsi="Times New Roman" w:cs="Times New Roman"/>
          <w:sz w:val="21"/>
          <w:szCs w:val="21"/>
        </w:rPr>
        <w:t>规模与单产关系</w:t>
      </w:r>
    </w:p>
    <w:p w14:paraId="1706CC6A" w14:textId="1D3AC502" w:rsidR="009C6B48" w:rsidRPr="007C602D" w:rsidRDefault="009C6B4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，中等农户和大农户</w:t>
      </w:r>
      <w:r w:rsidR="00CB0E44">
        <w:rPr>
          <w:rFonts w:ascii="Times New Roman" w:hAnsi="Times New Roman" w:cs="Times New Roman" w:hint="eastAsia"/>
          <w:sz w:val="24"/>
          <w:szCs w:val="24"/>
        </w:rPr>
        <w:t>均为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020</w:t>
      </w:r>
      <w:r w:rsidRPr="007C602D">
        <w:rPr>
          <w:rFonts w:ascii="Times New Roman" w:hAnsi="Times New Roman" w:cs="Times New Roman"/>
          <w:sz w:val="24"/>
          <w:szCs w:val="24"/>
        </w:rPr>
        <w:t>。</w:t>
      </w:r>
    </w:p>
    <w:p w14:paraId="56635AF8" w14:textId="77777777" w:rsidR="003B7C9B" w:rsidRDefault="00C62DA7" w:rsidP="003B7C9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r w:rsidR="00EF570C">
        <w:rPr>
          <w:rFonts w:ascii="Times New Roman" w:hAnsi="Times New Roman" w:cs="Times New Roman" w:hint="eastAsia"/>
          <w:sz w:val="24"/>
          <w:szCs w:val="24"/>
        </w:rPr>
        <w:t>（</w:t>
      </w:r>
      <w:r w:rsidR="00EF570C">
        <w:rPr>
          <w:rFonts w:ascii="Times New Roman" w:hAnsi="Times New Roman" w:cs="Times New Roman"/>
          <w:sz w:val="24"/>
          <w:szCs w:val="24"/>
        </w:rPr>
        <w:t>表</w:t>
      </w:r>
      <w:r w:rsidR="00EF570C">
        <w:rPr>
          <w:rFonts w:ascii="Times New Roman" w:hAnsi="Times New Roman" w:cs="Times New Roman" w:hint="eastAsia"/>
          <w:sz w:val="24"/>
          <w:szCs w:val="24"/>
        </w:rPr>
        <w:t>4</w:t>
      </w:r>
      <w:r w:rsidR="00EF570C">
        <w:rPr>
          <w:rFonts w:ascii="Times New Roman" w:hAnsi="Times New Roman" w:cs="Times New Roman"/>
          <w:sz w:val="24"/>
          <w:szCs w:val="24"/>
        </w:rPr>
        <w:t>-</w:t>
      </w:r>
      <w:r w:rsidR="0077243B">
        <w:rPr>
          <w:rFonts w:ascii="Times New Roman" w:hAnsi="Times New Roman" w:cs="Times New Roman"/>
          <w:sz w:val="24"/>
          <w:szCs w:val="24"/>
        </w:rPr>
        <w:t>4</w:t>
      </w:r>
      <w:r w:rsidR="00EF570C">
        <w:rPr>
          <w:rFonts w:ascii="Times New Roman" w:hAnsi="Times New Roman" w:cs="Times New Roman" w:hint="eastAsia"/>
          <w:sz w:val="24"/>
          <w:szCs w:val="24"/>
        </w:rPr>
        <w:t>）</w:t>
      </w:r>
      <w:r w:rsidR="00EE42CB">
        <w:rPr>
          <w:rFonts w:ascii="Times New Roman" w:hAnsi="Times New Roman" w:cs="Times New Roman" w:hint="eastAsia"/>
          <w:sz w:val="24"/>
          <w:szCs w:val="24"/>
        </w:rPr>
        <w:t>。</w:t>
      </w:r>
    </w:p>
    <w:p w14:paraId="2BB1E4B2" w14:textId="77777777" w:rsidR="003B7C9B" w:rsidRDefault="003B7C9B">
      <w:pPr>
        <w:rPr>
          <w:rFonts w:ascii="Times New Roman" w:hAnsi="Times New Roman" w:cs="Times New Roman"/>
          <w:sz w:val="24"/>
          <w:szCs w:val="24"/>
        </w:rPr>
      </w:pPr>
      <w:r>
        <w:rPr>
          <w:rFonts w:ascii="Times New Roman" w:hAnsi="Times New Roman" w:cs="Times New Roman"/>
          <w:sz w:val="24"/>
          <w:szCs w:val="24"/>
        </w:rPr>
        <w:br w:type="page"/>
      </w:r>
    </w:p>
    <w:p w14:paraId="50402BE5" w14:textId="7C4BE7D0" w:rsidR="00C2220B" w:rsidRPr="00DD44AF" w:rsidRDefault="00C62DA7" w:rsidP="003B7C9B">
      <w:pPr>
        <w:spacing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DD44AF">
        <w:rPr>
          <w:rFonts w:ascii="Times New Roman" w:eastAsia="黑体" w:hAnsi="Times New Roman" w:cs="Times New Roman"/>
          <w:sz w:val="21"/>
          <w:szCs w:val="21"/>
        </w:rPr>
        <w:t>-</w:t>
      </w:r>
      <w:r w:rsidR="0077243B">
        <w:rPr>
          <w:rFonts w:ascii="Times New Roman" w:eastAsia="黑体" w:hAnsi="Times New Roman" w:cs="Times New Roman"/>
          <w:sz w:val="21"/>
          <w:szCs w:val="21"/>
        </w:rPr>
        <w:t>4</w:t>
      </w:r>
      <w:r w:rsidR="006804C0">
        <w:rPr>
          <w:rFonts w:ascii="Times New Roman" w:eastAsia="黑体" w:hAnsi="Times New Roman" w:cs="Times New Roman"/>
          <w:sz w:val="21"/>
          <w:szCs w:val="21"/>
        </w:rPr>
        <w:t xml:space="preserve">  </w:t>
      </w:r>
      <w:del w:id="1220" w:author="曾 翠红" w:date="2019-05-09T22:31:00Z">
        <w:r w:rsidRPr="00DD44AF" w:rsidDel="00B86D23">
          <w:rPr>
            <w:rFonts w:ascii="Times New Roman" w:eastAsia="黑体" w:hAnsi="Times New Roman" w:cs="Times New Roman"/>
            <w:sz w:val="21"/>
            <w:szCs w:val="21"/>
          </w:rPr>
          <w:delText>两熟</w:delText>
        </w:r>
        <w:r w:rsidR="00E96A93" w:rsidDel="00B86D23">
          <w:rPr>
            <w:rFonts w:ascii="Times New Roman" w:eastAsia="黑体" w:hAnsi="Times New Roman" w:cs="Times New Roman" w:hint="eastAsia"/>
            <w:sz w:val="21"/>
            <w:szCs w:val="21"/>
          </w:rPr>
          <w:delText>区</w:delText>
        </w:r>
        <w:r w:rsidRPr="00DD44AF" w:rsidDel="00B86D23">
          <w:rPr>
            <w:rFonts w:ascii="Times New Roman" w:eastAsia="黑体" w:hAnsi="Times New Roman" w:cs="Times New Roman"/>
            <w:sz w:val="21"/>
            <w:szCs w:val="21"/>
          </w:rPr>
          <w:delText>小麦</w:delText>
        </w:r>
      </w:del>
      <w:ins w:id="1221" w:author="曾 翠红" w:date="2019-05-09T22:31:00Z">
        <w:r w:rsidR="00B86D23">
          <w:rPr>
            <w:rFonts w:ascii="Times New Roman" w:eastAsia="黑体" w:hAnsi="Times New Roman" w:cs="Times New Roman"/>
            <w:sz w:val="21"/>
            <w:szCs w:val="21"/>
          </w:rPr>
          <w:t>两熟区冬小麦</w:t>
        </w:r>
      </w:ins>
      <w:r w:rsidR="00BE7E2F">
        <w:rPr>
          <w:rFonts w:ascii="Times New Roman" w:eastAsia="黑体" w:hAnsi="Times New Roman" w:cs="Times New Roman" w:hint="eastAsia"/>
          <w:sz w:val="21"/>
          <w:szCs w:val="21"/>
        </w:rPr>
        <w:t>单产</w:t>
      </w:r>
      <w:r w:rsidRPr="00DD44AF">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Change w:id="1222" w:author="钟 沛东" w:date="2019-05-10T00:18:00Z">
          <w:tblPr>
            <w:tblW w:w="0" w:type="auto"/>
            <w:jc w:val="center"/>
            <w:tblLook w:val="04A0" w:firstRow="1" w:lastRow="0" w:firstColumn="1" w:lastColumn="0" w:noHBand="0" w:noVBand="1"/>
          </w:tblPr>
        </w:tblPrChange>
      </w:tblPr>
      <w:tblGrid>
        <w:gridCol w:w="2624"/>
        <w:gridCol w:w="1269"/>
        <w:gridCol w:w="1417"/>
        <w:gridCol w:w="1134"/>
        <w:gridCol w:w="1135"/>
        <w:tblGridChange w:id="1223">
          <w:tblGrid>
            <w:gridCol w:w="1878"/>
            <w:gridCol w:w="1269"/>
            <w:gridCol w:w="1417"/>
            <w:gridCol w:w="1134"/>
            <w:gridCol w:w="1135"/>
          </w:tblGrid>
        </w:tblGridChange>
      </w:tblGrid>
      <w:tr w:rsidR="00C2220B" w:rsidRPr="00E80FF4" w14:paraId="4CC0256C" w14:textId="77777777" w:rsidTr="000B1AE7">
        <w:trPr>
          <w:trHeight w:val="454"/>
          <w:jc w:val="center"/>
          <w:trPrChange w:id="1224" w:author="钟 沛东" w:date="2019-05-10T00:18:00Z">
            <w:trPr>
              <w:trHeight w:val="300"/>
              <w:jc w:val="center"/>
            </w:trPr>
          </w:trPrChange>
        </w:trPr>
        <w:tc>
          <w:tcPr>
            <w:tcW w:w="0" w:type="auto"/>
            <w:tcBorders>
              <w:top w:val="single" w:sz="12" w:space="0" w:color="auto"/>
              <w:left w:val="nil"/>
              <w:bottom w:val="single" w:sz="4" w:space="0" w:color="auto"/>
              <w:right w:val="nil"/>
            </w:tcBorders>
            <w:shd w:val="clear" w:color="auto" w:fill="auto"/>
            <w:noWrap/>
            <w:vAlign w:val="center"/>
            <w:hideMark/>
            <w:tcPrChange w:id="1225" w:author="钟 沛东" w:date="2019-05-10T00:18:00Z">
              <w:tcPr>
                <w:tcW w:w="0" w:type="auto"/>
                <w:tcBorders>
                  <w:top w:val="single" w:sz="12" w:space="0" w:color="auto"/>
                  <w:left w:val="nil"/>
                  <w:bottom w:val="single" w:sz="4" w:space="0" w:color="auto"/>
                  <w:right w:val="nil"/>
                </w:tcBorders>
                <w:shd w:val="clear" w:color="auto" w:fill="auto"/>
                <w:noWrap/>
                <w:vAlign w:val="center"/>
                <w:hideMark/>
              </w:tcPr>
            </w:tcPrChange>
          </w:tcPr>
          <w:p w14:paraId="48E0C922" w14:textId="2A73FB7D" w:rsidR="00C2220B" w:rsidRPr="001B677B" w:rsidRDefault="001B677B" w:rsidP="008C5DBF">
            <w:pPr>
              <w:spacing w:after="0" w:line="240" w:lineRule="auto"/>
              <w:jc w:val="center"/>
              <w:rPr>
                <w:rFonts w:ascii="Times New Roman" w:eastAsia="宋体" w:hAnsi="Times New Roman" w:cs="Times New Roman"/>
                <w:b/>
                <w:iCs/>
                <w:color w:val="000000"/>
                <w:rPrChange w:id="1226" w:author="钟 沛东" w:date="2019-05-10T00:24:00Z">
                  <w:rPr>
                    <w:rFonts w:ascii="Times New Roman" w:eastAsia="宋体" w:hAnsi="Times New Roman" w:cs="Times New Roman"/>
                    <w:b/>
                    <w:i/>
                    <w:iCs/>
                    <w:color w:val="000000"/>
                  </w:rPr>
                </w:rPrChange>
              </w:rPr>
            </w:pPr>
            <w:ins w:id="1227" w:author="钟 沛东" w:date="2019-05-10T00:24:00Z">
              <w:r>
                <w:rPr>
                  <w:rFonts w:ascii="Times New Roman" w:eastAsia="宋体" w:hAnsi="Times New Roman" w:cs="Times New Roman" w:hint="eastAsia"/>
                  <w:b/>
                  <w:iCs/>
                  <w:color w:val="000000"/>
                </w:rPr>
                <w:t>自变量</w:t>
              </w:r>
            </w:ins>
          </w:p>
        </w:tc>
        <w:tc>
          <w:tcPr>
            <w:tcW w:w="1269" w:type="dxa"/>
            <w:tcBorders>
              <w:top w:val="single" w:sz="12" w:space="0" w:color="auto"/>
              <w:left w:val="nil"/>
              <w:bottom w:val="single" w:sz="4" w:space="0" w:color="auto"/>
              <w:right w:val="nil"/>
            </w:tcBorders>
            <w:shd w:val="clear" w:color="auto" w:fill="auto"/>
            <w:noWrap/>
            <w:vAlign w:val="center"/>
            <w:hideMark/>
            <w:tcPrChange w:id="1228" w:author="钟 沛东" w:date="2019-05-10T00:18:00Z">
              <w:tcPr>
                <w:tcW w:w="1269" w:type="dxa"/>
                <w:tcBorders>
                  <w:top w:val="single" w:sz="12" w:space="0" w:color="auto"/>
                  <w:left w:val="nil"/>
                  <w:bottom w:val="single" w:sz="4" w:space="0" w:color="auto"/>
                  <w:right w:val="nil"/>
                </w:tcBorders>
                <w:shd w:val="clear" w:color="auto" w:fill="auto"/>
                <w:noWrap/>
                <w:vAlign w:val="center"/>
                <w:hideMark/>
              </w:tcPr>
            </w:tcPrChange>
          </w:tcPr>
          <w:p w14:paraId="7290E821" w14:textId="77777777" w:rsidR="00C2220B" w:rsidRPr="00E80FF4" w:rsidRDefault="00C2220B"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系数</w:t>
            </w:r>
          </w:p>
        </w:tc>
        <w:tc>
          <w:tcPr>
            <w:tcW w:w="1417" w:type="dxa"/>
            <w:tcBorders>
              <w:top w:val="single" w:sz="12" w:space="0" w:color="auto"/>
              <w:left w:val="nil"/>
              <w:bottom w:val="single" w:sz="4" w:space="0" w:color="auto"/>
              <w:right w:val="nil"/>
            </w:tcBorders>
            <w:shd w:val="clear" w:color="auto" w:fill="auto"/>
            <w:noWrap/>
            <w:vAlign w:val="center"/>
            <w:hideMark/>
            <w:tcPrChange w:id="1229" w:author="钟 沛东" w:date="2019-05-10T00:18:00Z">
              <w:tcPr>
                <w:tcW w:w="1417" w:type="dxa"/>
                <w:tcBorders>
                  <w:top w:val="single" w:sz="12" w:space="0" w:color="auto"/>
                  <w:left w:val="nil"/>
                  <w:bottom w:val="single" w:sz="4" w:space="0" w:color="auto"/>
                  <w:right w:val="nil"/>
                </w:tcBorders>
                <w:shd w:val="clear" w:color="auto" w:fill="auto"/>
                <w:noWrap/>
                <w:vAlign w:val="center"/>
                <w:hideMark/>
              </w:tcPr>
            </w:tcPrChange>
          </w:tcPr>
          <w:p w14:paraId="3C261E78" w14:textId="77777777" w:rsidR="00C2220B" w:rsidRPr="00E80FF4" w:rsidRDefault="00C2220B"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Change w:id="1230" w:author="钟 沛东" w:date="2019-05-10T00:18:00Z">
              <w:tcPr>
                <w:tcW w:w="1134" w:type="dxa"/>
                <w:tcBorders>
                  <w:top w:val="single" w:sz="12" w:space="0" w:color="auto"/>
                  <w:left w:val="nil"/>
                  <w:bottom w:val="single" w:sz="4" w:space="0" w:color="auto"/>
                  <w:right w:val="nil"/>
                </w:tcBorders>
                <w:shd w:val="clear" w:color="auto" w:fill="auto"/>
                <w:noWrap/>
                <w:vAlign w:val="center"/>
                <w:hideMark/>
              </w:tcPr>
            </w:tcPrChange>
          </w:tcPr>
          <w:p w14:paraId="1D6BAB67" w14:textId="77777777" w:rsidR="00C2220B" w:rsidRPr="00E80FF4" w:rsidRDefault="00C2220B"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t</w:t>
            </w:r>
            <w:r w:rsidRPr="00E80FF4">
              <w:rPr>
                <w:rFonts w:ascii="宋体" w:eastAsia="宋体" w:hAnsi="宋体" w:cs="Times New Roman" w:hint="eastAsia"/>
                <w:b/>
                <w:color w:val="000000"/>
              </w:rPr>
              <w:t>值</w:t>
            </w:r>
          </w:p>
        </w:tc>
        <w:tc>
          <w:tcPr>
            <w:tcW w:w="1135" w:type="dxa"/>
            <w:tcBorders>
              <w:top w:val="single" w:sz="12" w:space="0" w:color="auto"/>
              <w:left w:val="nil"/>
              <w:bottom w:val="single" w:sz="4" w:space="0" w:color="auto"/>
              <w:right w:val="nil"/>
            </w:tcBorders>
            <w:shd w:val="clear" w:color="auto" w:fill="auto"/>
            <w:noWrap/>
            <w:vAlign w:val="center"/>
            <w:hideMark/>
            <w:tcPrChange w:id="1231" w:author="钟 沛东" w:date="2019-05-10T00:18:00Z">
              <w:tcPr>
                <w:tcW w:w="1135" w:type="dxa"/>
                <w:tcBorders>
                  <w:top w:val="single" w:sz="12" w:space="0" w:color="auto"/>
                  <w:left w:val="nil"/>
                  <w:bottom w:val="single" w:sz="4" w:space="0" w:color="auto"/>
                  <w:right w:val="nil"/>
                </w:tcBorders>
                <w:shd w:val="clear" w:color="auto" w:fill="auto"/>
                <w:noWrap/>
                <w:vAlign w:val="center"/>
                <w:hideMark/>
              </w:tcPr>
            </w:tcPrChange>
          </w:tcPr>
          <w:p w14:paraId="469B3EAC" w14:textId="77777777" w:rsidR="00C2220B" w:rsidRPr="00E80FF4" w:rsidRDefault="00C2220B"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P</w:t>
            </w:r>
            <w:r w:rsidRPr="00E80FF4">
              <w:rPr>
                <w:rFonts w:ascii="宋体" w:eastAsia="宋体" w:hAnsi="宋体" w:cs="Times New Roman" w:hint="eastAsia"/>
                <w:b/>
                <w:color w:val="000000"/>
              </w:rPr>
              <w:t>值</w:t>
            </w:r>
          </w:p>
        </w:tc>
      </w:tr>
      <w:tr w:rsidR="00C2220B" w:rsidRPr="00E80FF4" w14:paraId="47B47420" w14:textId="77777777" w:rsidTr="000B1AE7">
        <w:trPr>
          <w:trHeight w:val="340"/>
          <w:jc w:val="center"/>
          <w:trPrChange w:id="1232"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233" w:author="钟 沛东" w:date="2019-05-10T00:18:00Z">
              <w:tcPr>
                <w:tcW w:w="0" w:type="auto"/>
                <w:tcBorders>
                  <w:top w:val="nil"/>
                  <w:left w:val="nil"/>
                  <w:bottom w:val="nil"/>
                  <w:right w:val="nil"/>
                </w:tcBorders>
                <w:shd w:val="clear" w:color="auto" w:fill="auto"/>
                <w:noWrap/>
                <w:vAlign w:val="center"/>
                <w:hideMark/>
              </w:tcPr>
            </w:tcPrChange>
          </w:tcPr>
          <w:p w14:paraId="02689161"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234"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Change w:id="1235" w:author="钟 沛东" w:date="2019-05-10T00:18:00Z">
              <w:tcPr>
                <w:tcW w:w="1269" w:type="dxa"/>
                <w:tcBorders>
                  <w:top w:val="nil"/>
                  <w:left w:val="nil"/>
                  <w:bottom w:val="nil"/>
                  <w:right w:val="nil"/>
                </w:tcBorders>
                <w:shd w:val="clear" w:color="auto" w:fill="auto"/>
                <w:noWrap/>
                <w:vAlign w:val="center"/>
                <w:hideMark/>
              </w:tcPr>
            </w:tcPrChange>
          </w:tcPr>
          <w:p w14:paraId="009DF45C" w14:textId="379B086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-0.034***</w:t>
            </w:r>
          </w:p>
        </w:tc>
        <w:tc>
          <w:tcPr>
            <w:tcW w:w="1417" w:type="dxa"/>
            <w:tcBorders>
              <w:top w:val="nil"/>
              <w:left w:val="nil"/>
              <w:bottom w:val="nil"/>
              <w:right w:val="nil"/>
            </w:tcBorders>
            <w:shd w:val="clear" w:color="auto" w:fill="auto"/>
            <w:noWrap/>
            <w:vAlign w:val="center"/>
            <w:hideMark/>
            <w:tcPrChange w:id="1236" w:author="钟 沛东" w:date="2019-05-10T00:18:00Z">
              <w:tcPr>
                <w:tcW w:w="1417" w:type="dxa"/>
                <w:tcBorders>
                  <w:top w:val="nil"/>
                  <w:left w:val="nil"/>
                  <w:bottom w:val="nil"/>
                  <w:right w:val="nil"/>
                </w:tcBorders>
                <w:shd w:val="clear" w:color="auto" w:fill="auto"/>
                <w:noWrap/>
                <w:vAlign w:val="center"/>
                <w:hideMark/>
              </w:tcPr>
            </w:tcPrChange>
          </w:tcPr>
          <w:p w14:paraId="46B410CA" w14:textId="546BD2E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0.010 </w:t>
            </w:r>
          </w:p>
        </w:tc>
        <w:tc>
          <w:tcPr>
            <w:tcW w:w="1134" w:type="dxa"/>
            <w:tcBorders>
              <w:top w:val="nil"/>
              <w:left w:val="nil"/>
              <w:bottom w:val="nil"/>
              <w:right w:val="nil"/>
            </w:tcBorders>
            <w:shd w:val="clear" w:color="auto" w:fill="auto"/>
            <w:noWrap/>
            <w:vAlign w:val="center"/>
            <w:hideMark/>
            <w:tcPrChange w:id="1237" w:author="钟 沛东" w:date="2019-05-10T00:18:00Z">
              <w:tcPr>
                <w:tcW w:w="1134" w:type="dxa"/>
                <w:tcBorders>
                  <w:top w:val="nil"/>
                  <w:left w:val="nil"/>
                  <w:bottom w:val="nil"/>
                  <w:right w:val="nil"/>
                </w:tcBorders>
                <w:shd w:val="clear" w:color="auto" w:fill="auto"/>
                <w:noWrap/>
                <w:vAlign w:val="center"/>
                <w:hideMark/>
              </w:tcPr>
            </w:tcPrChange>
          </w:tcPr>
          <w:p w14:paraId="04F4FC08" w14:textId="4773FBE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-3.430 </w:t>
            </w:r>
          </w:p>
        </w:tc>
        <w:tc>
          <w:tcPr>
            <w:tcW w:w="1135" w:type="dxa"/>
            <w:tcBorders>
              <w:top w:val="nil"/>
              <w:left w:val="nil"/>
              <w:bottom w:val="nil"/>
              <w:right w:val="nil"/>
            </w:tcBorders>
            <w:shd w:val="clear" w:color="auto" w:fill="auto"/>
            <w:noWrap/>
            <w:vAlign w:val="center"/>
            <w:hideMark/>
            <w:tcPrChange w:id="1238" w:author="钟 沛东" w:date="2019-05-10T00:18:00Z">
              <w:tcPr>
                <w:tcW w:w="1135" w:type="dxa"/>
                <w:tcBorders>
                  <w:top w:val="nil"/>
                  <w:left w:val="nil"/>
                  <w:bottom w:val="nil"/>
                  <w:right w:val="nil"/>
                </w:tcBorders>
                <w:shd w:val="clear" w:color="auto" w:fill="auto"/>
                <w:noWrap/>
                <w:vAlign w:val="center"/>
                <w:hideMark/>
              </w:tcPr>
            </w:tcPrChange>
          </w:tcPr>
          <w:p w14:paraId="45757FCB" w14:textId="051B218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r>
      <w:tr w:rsidR="00C2220B" w:rsidRPr="00E80FF4" w14:paraId="2D2106E2" w14:textId="77777777" w:rsidTr="000B1AE7">
        <w:trPr>
          <w:trHeight w:val="340"/>
          <w:jc w:val="center"/>
          <w:trPrChange w:id="1239"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240" w:author="钟 沛东" w:date="2019-05-10T00:18:00Z">
              <w:tcPr>
                <w:tcW w:w="0" w:type="auto"/>
                <w:tcBorders>
                  <w:top w:val="nil"/>
                  <w:left w:val="nil"/>
                  <w:bottom w:val="nil"/>
                  <w:right w:val="nil"/>
                </w:tcBorders>
                <w:shd w:val="clear" w:color="auto" w:fill="auto"/>
                <w:noWrap/>
                <w:vAlign w:val="center"/>
                <w:hideMark/>
              </w:tcPr>
            </w:tcPrChange>
          </w:tcPr>
          <w:p w14:paraId="70D7C03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Change w:id="1241" w:author="钟 沛东" w:date="2019-05-10T00:18:00Z">
              <w:tcPr>
                <w:tcW w:w="1269" w:type="dxa"/>
                <w:tcBorders>
                  <w:top w:val="nil"/>
                  <w:left w:val="nil"/>
                  <w:bottom w:val="nil"/>
                  <w:right w:val="nil"/>
                </w:tcBorders>
                <w:shd w:val="clear" w:color="auto" w:fill="auto"/>
                <w:noWrap/>
                <w:vAlign w:val="center"/>
                <w:hideMark/>
              </w:tcPr>
            </w:tcPrChange>
          </w:tcPr>
          <w:p w14:paraId="1FF71BD0" w14:textId="17C3C54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Change w:id="1242" w:author="钟 沛东" w:date="2019-05-10T00:18:00Z">
              <w:tcPr>
                <w:tcW w:w="1417" w:type="dxa"/>
                <w:tcBorders>
                  <w:top w:val="nil"/>
                  <w:left w:val="nil"/>
                  <w:bottom w:val="nil"/>
                  <w:right w:val="nil"/>
                </w:tcBorders>
                <w:shd w:val="clear" w:color="auto" w:fill="auto"/>
                <w:noWrap/>
                <w:vAlign w:val="center"/>
                <w:hideMark/>
              </w:tcPr>
            </w:tcPrChange>
          </w:tcPr>
          <w:p w14:paraId="65F2B5D4" w14:textId="01D9949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Change w:id="1243" w:author="钟 沛东" w:date="2019-05-10T00:18:00Z">
              <w:tcPr>
                <w:tcW w:w="1134" w:type="dxa"/>
                <w:tcBorders>
                  <w:top w:val="nil"/>
                  <w:left w:val="nil"/>
                  <w:bottom w:val="nil"/>
                  <w:right w:val="nil"/>
                </w:tcBorders>
                <w:shd w:val="clear" w:color="auto" w:fill="auto"/>
                <w:noWrap/>
                <w:vAlign w:val="center"/>
                <w:hideMark/>
              </w:tcPr>
            </w:tcPrChange>
          </w:tcPr>
          <w:p w14:paraId="2B3679DB" w14:textId="5B85A7A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-0.650 </w:t>
            </w:r>
          </w:p>
        </w:tc>
        <w:tc>
          <w:tcPr>
            <w:tcW w:w="1135" w:type="dxa"/>
            <w:tcBorders>
              <w:top w:val="nil"/>
              <w:left w:val="nil"/>
              <w:bottom w:val="nil"/>
              <w:right w:val="nil"/>
            </w:tcBorders>
            <w:shd w:val="clear" w:color="auto" w:fill="auto"/>
            <w:noWrap/>
            <w:vAlign w:val="center"/>
            <w:hideMark/>
            <w:tcPrChange w:id="1244" w:author="钟 沛东" w:date="2019-05-10T00:18:00Z">
              <w:tcPr>
                <w:tcW w:w="1135" w:type="dxa"/>
                <w:tcBorders>
                  <w:top w:val="nil"/>
                  <w:left w:val="nil"/>
                  <w:bottom w:val="nil"/>
                  <w:right w:val="nil"/>
                </w:tcBorders>
                <w:shd w:val="clear" w:color="auto" w:fill="auto"/>
                <w:noWrap/>
                <w:vAlign w:val="center"/>
                <w:hideMark/>
              </w:tcPr>
            </w:tcPrChange>
          </w:tcPr>
          <w:p w14:paraId="63ED995A" w14:textId="5ABCA00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0.515 </w:t>
            </w:r>
          </w:p>
        </w:tc>
      </w:tr>
      <w:tr w:rsidR="00C2220B" w:rsidRPr="00E80FF4" w14:paraId="5A2C5100" w14:textId="77777777" w:rsidTr="000B1AE7">
        <w:trPr>
          <w:trHeight w:val="340"/>
          <w:jc w:val="center"/>
          <w:trPrChange w:id="1245"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246" w:author="钟 沛东" w:date="2019-05-10T00:18:00Z">
              <w:tcPr>
                <w:tcW w:w="0" w:type="auto"/>
                <w:tcBorders>
                  <w:top w:val="nil"/>
                  <w:left w:val="nil"/>
                  <w:bottom w:val="nil"/>
                  <w:right w:val="nil"/>
                </w:tcBorders>
                <w:shd w:val="clear" w:color="auto" w:fill="auto"/>
                <w:noWrap/>
                <w:vAlign w:val="center"/>
                <w:hideMark/>
              </w:tcPr>
            </w:tcPrChange>
          </w:tcPr>
          <w:p w14:paraId="6711E93C"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247"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labor</w:t>
            </w:r>
          </w:p>
        </w:tc>
        <w:tc>
          <w:tcPr>
            <w:tcW w:w="1269" w:type="dxa"/>
            <w:tcBorders>
              <w:top w:val="nil"/>
              <w:left w:val="nil"/>
              <w:bottom w:val="nil"/>
              <w:right w:val="nil"/>
            </w:tcBorders>
            <w:shd w:val="clear" w:color="auto" w:fill="auto"/>
            <w:noWrap/>
            <w:vAlign w:val="center"/>
            <w:hideMark/>
            <w:tcPrChange w:id="1248" w:author="钟 沛东" w:date="2019-05-10T00:18:00Z">
              <w:tcPr>
                <w:tcW w:w="1269" w:type="dxa"/>
                <w:tcBorders>
                  <w:top w:val="nil"/>
                  <w:left w:val="nil"/>
                  <w:bottom w:val="nil"/>
                  <w:right w:val="nil"/>
                </w:tcBorders>
                <w:shd w:val="clear" w:color="auto" w:fill="auto"/>
                <w:noWrap/>
                <w:vAlign w:val="center"/>
                <w:hideMark/>
              </w:tcPr>
            </w:tcPrChange>
          </w:tcPr>
          <w:p w14:paraId="352D9A89" w14:textId="663F81C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0.063</w:t>
            </w:r>
          </w:p>
        </w:tc>
        <w:tc>
          <w:tcPr>
            <w:tcW w:w="1417" w:type="dxa"/>
            <w:tcBorders>
              <w:top w:val="nil"/>
              <w:left w:val="nil"/>
              <w:bottom w:val="nil"/>
              <w:right w:val="nil"/>
            </w:tcBorders>
            <w:shd w:val="clear" w:color="auto" w:fill="auto"/>
            <w:noWrap/>
            <w:vAlign w:val="center"/>
            <w:hideMark/>
            <w:tcPrChange w:id="1249" w:author="钟 沛东" w:date="2019-05-10T00:18:00Z">
              <w:tcPr>
                <w:tcW w:w="1417" w:type="dxa"/>
                <w:tcBorders>
                  <w:top w:val="nil"/>
                  <w:left w:val="nil"/>
                  <w:bottom w:val="nil"/>
                  <w:right w:val="nil"/>
                </w:tcBorders>
                <w:shd w:val="clear" w:color="auto" w:fill="auto"/>
                <w:noWrap/>
                <w:vAlign w:val="center"/>
                <w:hideMark/>
              </w:tcPr>
            </w:tcPrChange>
          </w:tcPr>
          <w:p w14:paraId="318E3749" w14:textId="642394F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0.069 </w:t>
            </w:r>
          </w:p>
        </w:tc>
        <w:tc>
          <w:tcPr>
            <w:tcW w:w="1134" w:type="dxa"/>
            <w:tcBorders>
              <w:top w:val="nil"/>
              <w:left w:val="nil"/>
              <w:bottom w:val="nil"/>
              <w:right w:val="nil"/>
            </w:tcBorders>
            <w:shd w:val="clear" w:color="auto" w:fill="auto"/>
            <w:noWrap/>
            <w:vAlign w:val="center"/>
            <w:hideMark/>
            <w:tcPrChange w:id="1250" w:author="钟 沛东" w:date="2019-05-10T00:18:00Z">
              <w:tcPr>
                <w:tcW w:w="1134" w:type="dxa"/>
                <w:tcBorders>
                  <w:top w:val="nil"/>
                  <w:left w:val="nil"/>
                  <w:bottom w:val="nil"/>
                  <w:right w:val="nil"/>
                </w:tcBorders>
                <w:shd w:val="clear" w:color="auto" w:fill="auto"/>
                <w:noWrap/>
                <w:vAlign w:val="center"/>
                <w:hideMark/>
              </w:tcPr>
            </w:tcPrChange>
          </w:tcPr>
          <w:p w14:paraId="37EBCA3B" w14:textId="3CB862B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0.910 </w:t>
            </w:r>
          </w:p>
        </w:tc>
        <w:tc>
          <w:tcPr>
            <w:tcW w:w="1135" w:type="dxa"/>
            <w:tcBorders>
              <w:top w:val="nil"/>
              <w:left w:val="nil"/>
              <w:bottom w:val="nil"/>
              <w:right w:val="nil"/>
            </w:tcBorders>
            <w:shd w:val="clear" w:color="auto" w:fill="auto"/>
            <w:noWrap/>
            <w:vAlign w:val="center"/>
            <w:hideMark/>
            <w:tcPrChange w:id="1251" w:author="钟 沛东" w:date="2019-05-10T00:18:00Z">
              <w:tcPr>
                <w:tcW w:w="1135" w:type="dxa"/>
                <w:tcBorders>
                  <w:top w:val="nil"/>
                  <w:left w:val="nil"/>
                  <w:bottom w:val="nil"/>
                  <w:right w:val="nil"/>
                </w:tcBorders>
                <w:shd w:val="clear" w:color="auto" w:fill="auto"/>
                <w:noWrap/>
                <w:vAlign w:val="center"/>
                <w:hideMark/>
              </w:tcPr>
            </w:tcPrChange>
          </w:tcPr>
          <w:p w14:paraId="6BBA03AF" w14:textId="387A8E6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0.361 </w:t>
            </w:r>
          </w:p>
        </w:tc>
      </w:tr>
      <w:tr w:rsidR="00C2220B" w:rsidRPr="00E80FF4" w14:paraId="0FCF025D" w14:textId="77777777" w:rsidTr="000B1AE7">
        <w:trPr>
          <w:trHeight w:val="340"/>
          <w:jc w:val="center"/>
          <w:trPrChange w:id="1252"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253" w:author="钟 沛东" w:date="2019-05-10T00:18:00Z">
              <w:tcPr>
                <w:tcW w:w="0" w:type="auto"/>
                <w:tcBorders>
                  <w:top w:val="nil"/>
                  <w:left w:val="nil"/>
                  <w:bottom w:val="nil"/>
                  <w:right w:val="nil"/>
                </w:tcBorders>
                <w:shd w:val="clear" w:color="auto" w:fill="auto"/>
                <w:noWrap/>
                <w:vAlign w:val="center"/>
                <w:hideMark/>
              </w:tcPr>
            </w:tcPrChange>
          </w:tcPr>
          <w:p w14:paraId="712C53B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254"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fertile</w:t>
            </w:r>
          </w:p>
        </w:tc>
        <w:tc>
          <w:tcPr>
            <w:tcW w:w="1269" w:type="dxa"/>
            <w:tcBorders>
              <w:top w:val="nil"/>
              <w:left w:val="nil"/>
              <w:bottom w:val="nil"/>
              <w:right w:val="nil"/>
            </w:tcBorders>
            <w:shd w:val="clear" w:color="auto" w:fill="auto"/>
            <w:noWrap/>
            <w:vAlign w:val="center"/>
            <w:hideMark/>
            <w:tcPrChange w:id="1255" w:author="钟 沛东" w:date="2019-05-10T00:18:00Z">
              <w:tcPr>
                <w:tcW w:w="1269" w:type="dxa"/>
                <w:tcBorders>
                  <w:top w:val="nil"/>
                  <w:left w:val="nil"/>
                  <w:bottom w:val="nil"/>
                  <w:right w:val="nil"/>
                </w:tcBorders>
                <w:shd w:val="clear" w:color="auto" w:fill="auto"/>
                <w:noWrap/>
                <w:vAlign w:val="center"/>
                <w:hideMark/>
              </w:tcPr>
            </w:tcPrChange>
          </w:tcPr>
          <w:p w14:paraId="4C94E188" w14:textId="50F113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0.266*</w:t>
            </w:r>
          </w:p>
        </w:tc>
        <w:tc>
          <w:tcPr>
            <w:tcW w:w="1417" w:type="dxa"/>
            <w:tcBorders>
              <w:top w:val="nil"/>
              <w:left w:val="nil"/>
              <w:bottom w:val="nil"/>
              <w:right w:val="nil"/>
            </w:tcBorders>
            <w:shd w:val="clear" w:color="auto" w:fill="auto"/>
            <w:noWrap/>
            <w:vAlign w:val="center"/>
            <w:hideMark/>
            <w:tcPrChange w:id="1256" w:author="钟 沛东" w:date="2019-05-10T00:18:00Z">
              <w:tcPr>
                <w:tcW w:w="1417" w:type="dxa"/>
                <w:tcBorders>
                  <w:top w:val="nil"/>
                  <w:left w:val="nil"/>
                  <w:bottom w:val="nil"/>
                  <w:right w:val="nil"/>
                </w:tcBorders>
                <w:shd w:val="clear" w:color="auto" w:fill="auto"/>
                <w:noWrap/>
                <w:vAlign w:val="center"/>
                <w:hideMark/>
              </w:tcPr>
            </w:tcPrChange>
          </w:tcPr>
          <w:p w14:paraId="069D0C08" w14:textId="4345EA8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0.158 </w:t>
            </w:r>
          </w:p>
        </w:tc>
        <w:tc>
          <w:tcPr>
            <w:tcW w:w="1134" w:type="dxa"/>
            <w:tcBorders>
              <w:top w:val="nil"/>
              <w:left w:val="nil"/>
              <w:bottom w:val="nil"/>
              <w:right w:val="nil"/>
            </w:tcBorders>
            <w:shd w:val="clear" w:color="auto" w:fill="auto"/>
            <w:noWrap/>
            <w:vAlign w:val="center"/>
            <w:hideMark/>
            <w:tcPrChange w:id="1257" w:author="钟 沛东" w:date="2019-05-10T00:18:00Z">
              <w:tcPr>
                <w:tcW w:w="1134" w:type="dxa"/>
                <w:tcBorders>
                  <w:top w:val="nil"/>
                  <w:left w:val="nil"/>
                  <w:bottom w:val="nil"/>
                  <w:right w:val="nil"/>
                </w:tcBorders>
                <w:shd w:val="clear" w:color="auto" w:fill="auto"/>
                <w:noWrap/>
                <w:vAlign w:val="center"/>
                <w:hideMark/>
              </w:tcPr>
            </w:tcPrChange>
          </w:tcPr>
          <w:p w14:paraId="51E3386A" w14:textId="12AA3DB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1.690 </w:t>
            </w:r>
          </w:p>
        </w:tc>
        <w:tc>
          <w:tcPr>
            <w:tcW w:w="1135" w:type="dxa"/>
            <w:tcBorders>
              <w:top w:val="nil"/>
              <w:left w:val="nil"/>
              <w:bottom w:val="nil"/>
              <w:right w:val="nil"/>
            </w:tcBorders>
            <w:shd w:val="clear" w:color="auto" w:fill="auto"/>
            <w:noWrap/>
            <w:vAlign w:val="center"/>
            <w:hideMark/>
            <w:tcPrChange w:id="1258" w:author="钟 沛东" w:date="2019-05-10T00:18:00Z">
              <w:tcPr>
                <w:tcW w:w="1135" w:type="dxa"/>
                <w:tcBorders>
                  <w:top w:val="nil"/>
                  <w:left w:val="nil"/>
                  <w:bottom w:val="nil"/>
                  <w:right w:val="nil"/>
                </w:tcBorders>
                <w:shd w:val="clear" w:color="auto" w:fill="auto"/>
                <w:noWrap/>
                <w:vAlign w:val="center"/>
                <w:hideMark/>
              </w:tcPr>
            </w:tcPrChange>
          </w:tcPr>
          <w:p w14:paraId="14F82C7A" w14:textId="6BC949C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0.092 </w:t>
            </w:r>
          </w:p>
        </w:tc>
      </w:tr>
      <w:tr w:rsidR="00C2220B" w:rsidRPr="00E80FF4" w14:paraId="77C8D105" w14:textId="77777777" w:rsidTr="000B1AE7">
        <w:trPr>
          <w:trHeight w:val="340"/>
          <w:jc w:val="center"/>
          <w:trPrChange w:id="1259"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260" w:author="钟 沛东" w:date="2019-05-10T00:18:00Z">
              <w:tcPr>
                <w:tcW w:w="0" w:type="auto"/>
                <w:tcBorders>
                  <w:top w:val="nil"/>
                  <w:left w:val="nil"/>
                  <w:bottom w:val="nil"/>
                  <w:right w:val="nil"/>
                </w:tcBorders>
                <w:shd w:val="clear" w:color="auto" w:fill="auto"/>
                <w:noWrap/>
                <w:vAlign w:val="center"/>
                <w:hideMark/>
              </w:tcPr>
            </w:tcPrChange>
          </w:tcPr>
          <w:p w14:paraId="139A6C8D" w14:textId="08EA01ED" w:rsidR="00C2220B" w:rsidRPr="00E80FF4" w:rsidRDefault="00C2220B" w:rsidP="00C2220B">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261" w:author="曾 翠红" w:date="2019-05-10T21:17:00Z">
                  <w:rPr>
                    <w:rFonts w:ascii="Times New Roman" w:eastAsia="宋体" w:hAnsi="Times New Roman" w:cs="Times New Roman"/>
                    <w:i/>
                    <w:iCs/>
                    <w:color w:val="000000"/>
                  </w:rPr>
                </w:rPrChange>
              </w:rPr>
              <w:t>ln</w:t>
            </w:r>
            <w:del w:id="1262" w:author="钟 沛东" w:date="2019-05-10T00:20:00Z">
              <w:r w:rsidRPr="00E80FF4" w:rsidDel="00AA2B98">
                <w:rPr>
                  <w:rFonts w:ascii="Times New Roman" w:eastAsia="宋体" w:hAnsi="Times New Roman" w:cs="Times New Roman"/>
                  <w:i/>
                  <w:iCs/>
                  <w:color w:val="000000"/>
                </w:rPr>
                <w:delText>machane</w:delText>
              </w:r>
            </w:del>
            <w:ins w:id="1263" w:author="钟 沛东" w:date="2019-05-10T00:20:00Z">
              <w:r w:rsidR="00AA2B98">
                <w:rPr>
                  <w:rFonts w:ascii="Times New Roman" w:eastAsia="宋体" w:hAnsi="Times New Roman" w:cs="Times New Roman"/>
                  <w:i/>
                  <w:iCs/>
                  <w:color w:val="000000"/>
                </w:rPr>
                <w:t>machine</w:t>
              </w:r>
            </w:ins>
          </w:p>
        </w:tc>
        <w:tc>
          <w:tcPr>
            <w:tcW w:w="1269" w:type="dxa"/>
            <w:tcBorders>
              <w:top w:val="nil"/>
              <w:left w:val="nil"/>
              <w:bottom w:val="nil"/>
              <w:right w:val="nil"/>
            </w:tcBorders>
            <w:shd w:val="clear" w:color="auto" w:fill="auto"/>
            <w:noWrap/>
            <w:vAlign w:val="center"/>
            <w:hideMark/>
            <w:tcPrChange w:id="1264" w:author="钟 沛东" w:date="2019-05-10T00:18:00Z">
              <w:tcPr>
                <w:tcW w:w="1269" w:type="dxa"/>
                <w:tcBorders>
                  <w:top w:val="nil"/>
                  <w:left w:val="nil"/>
                  <w:bottom w:val="nil"/>
                  <w:right w:val="nil"/>
                </w:tcBorders>
                <w:shd w:val="clear" w:color="auto" w:fill="auto"/>
                <w:noWrap/>
                <w:vAlign w:val="center"/>
                <w:hideMark/>
              </w:tcPr>
            </w:tcPrChange>
          </w:tcPr>
          <w:p w14:paraId="26430AA2" w14:textId="062B878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0.068**</w:t>
            </w:r>
          </w:p>
        </w:tc>
        <w:tc>
          <w:tcPr>
            <w:tcW w:w="1417" w:type="dxa"/>
            <w:tcBorders>
              <w:top w:val="nil"/>
              <w:left w:val="nil"/>
              <w:bottom w:val="nil"/>
              <w:right w:val="nil"/>
            </w:tcBorders>
            <w:shd w:val="clear" w:color="auto" w:fill="auto"/>
            <w:noWrap/>
            <w:vAlign w:val="center"/>
            <w:hideMark/>
            <w:tcPrChange w:id="1265" w:author="钟 沛东" w:date="2019-05-10T00:18:00Z">
              <w:tcPr>
                <w:tcW w:w="1417" w:type="dxa"/>
                <w:tcBorders>
                  <w:top w:val="nil"/>
                  <w:left w:val="nil"/>
                  <w:bottom w:val="nil"/>
                  <w:right w:val="nil"/>
                </w:tcBorders>
                <w:shd w:val="clear" w:color="auto" w:fill="auto"/>
                <w:noWrap/>
                <w:vAlign w:val="center"/>
                <w:hideMark/>
              </w:tcPr>
            </w:tcPrChange>
          </w:tcPr>
          <w:p w14:paraId="74FB9F2C" w14:textId="743075C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0.031 </w:t>
            </w:r>
          </w:p>
        </w:tc>
        <w:tc>
          <w:tcPr>
            <w:tcW w:w="1134" w:type="dxa"/>
            <w:tcBorders>
              <w:top w:val="nil"/>
              <w:left w:val="nil"/>
              <w:bottom w:val="nil"/>
              <w:right w:val="nil"/>
            </w:tcBorders>
            <w:shd w:val="clear" w:color="auto" w:fill="auto"/>
            <w:noWrap/>
            <w:vAlign w:val="center"/>
            <w:hideMark/>
            <w:tcPrChange w:id="1266" w:author="钟 沛东" w:date="2019-05-10T00:18:00Z">
              <w:tcPr>
                <w:tcW w:w="1134" w:type="dxa"/>
                <w:tcBorders>
                  <w:top w:val="nil"/>
                  <w:left w:val="nil"/>
                  <w:bottom w:val="nil"/>
                  <w:right w:val="nil"/>
                </w:tcBorders>
                <w:shd w:val="clear" w:color="auto" w:fill="auto"/>
                <w:noWrap/>
                <w:vAlign w:val="center"/>
                <w:hideMark/>
              </w:tcPr>
            </w:tcPrChange>
          </w:tcPr>
          <w:p w14:paraId="74164F45" w14:textId="13FB6E6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2.210 </w:t>
            </w:r>
          </w:p>
        </w:tc>
        <w:tc>
          <w:tcPr>
            <w:tcW w:w="1135" w:type="dxa"/>
            <w:tcBorders>
              <w:top w:val="nil"/>
              <w:left w:val="nil"/>
              <w:bottom w:val="nil"/>
              <w:right w:val="nil"/>
            </w:tcBorders>
            <w:shd w:val="clear" w:color="auto" w:fill="auto"/>
            <w:noWrap/>
            <w:vAlign w:val="center"/>
            <w:hideMark/>
            <w:tcPrChange w:id="1267" w:author="钟 沛东" w:date="2019-05-10T00:18:00Z">
              <w:tcPr>
                <w:tcW w:w="1135" w:type="dxa"/>
                <w:tcBorders>
                  <w:top w:val="nil"/>
                  <w:left w:val="nil"/>
                  <w:bottom w:val="nil"/>
                  <w:right w:val="nil"/>
                </w:tcBorders>
                <w:shd w:val="clear" w:color="auto" w:fill="auto"/>
                <w:noWrap/>
                <w:vAlign w:val="center"/>
                <w:hideMark/>
              </w:tcPr>
            </w:tcPrChange>
          </w:tcPr>
          <w:p w14:paraId="16EC06AD" w14:textId="245B1E0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0.027 </w:t>
            </w:r>
          </w:p>
        </w:tc>
      </w:tr>
      <w:tr w:rsidR="00C2220B" w:rsidRPr="00E80FF4" w14:paraId="3AB06298" w14:textId="77777777" w:rsidTr="000B1AE7">
        <w:trPr>
          <w:trHeight w:val="340"/>
          <w:jc w:val="center"/>
          <w:trPrChange w:id="1268"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269" w:author="钟 沛东" w:date="2019-05-10T00:18:00Z">
              <w:tcPr>
                <w:tcW w:w="0" w:type="auto"/>
                <w:tcBorders>
                  <w:top w:val="nil"/>
                  <w:left w:val="nil"/>
                  <w:bottom w:val="nil"/>
                  <w:right w:val="nil"/>
                </w:tcBorders>
                <w:shd w:val="clear" w:color="auto" w:fill="auto"/>
                <w:noWrap/>
                <w:vAlign w:val="center"/>
                <w:hideMark/>
              </w:tcPr>
            </w:tcPrChange>
          </w:tcPr>
          <w:p w14:paraId="6E07932A"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270"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Change w:id="1271" w:author="钟 沛东" w:date="2019-05-10T00:18:00Z">
              <w:tcPr>
                <w:tcW w:w="1269" w:type="dxa"/>
                <w:tcBorders>
                  <w:top w:val="nil"/>
                  <w:left w:val="nil"/>
                  <w:bottom w:val="nil"/>
                  <w:right w:val="nil"/>
                </w:tcBorders>
                <w:shd w:val="clear" w:color="auto" w:fill="auto"/>
                <w:noWrap/>
                <w:vAlign w:val="center"/>
                <w:hideMark/>
              </w:tcPr>
            </w:tcPrChange>
          </w:tcPr>
          <w:p w14:paraId="33A5B742" w14:textId="59BC537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0.007</w:t>
            </w:r>
          </w:p>
        </w:tc>
        <w:tc>
          <w:tcPr>
            <w:tcW w:w="1417" w:type="dxa"/>
            <w:tcBorders>
              <w:top w:val="nil"/>
              <w:left w:val="nil"/>
              <w:bottom w:val="nil"/>
              <w:right w:val="nil"/>
            </w:tcBorders>
            <w:shd w:val="clear" w:color="auto" w:fill="auto"/>
            <w:noWrap/>
            <w:vAlign w:val="center"/>
            <w:hideMark/>
            <w:tcPrChange w:id="1272" w:author="钟 沛东" w:date="2019-05-10T00:18:00Z">
              <w:tcPr>
                <w:tcW w:w="1417" w:type="dxa"/>
                <w:tcBorders>
                  <w:top w:val="nil"/>
                  <w:left w:val="nil"/>
                  <w:bottom w:val="nil"/>
                  <w:right w:val="nil"/>
                </w:tcBorders>
                <w:shd w:val="clear" w:color="auto" w:fill="auto"/>
                <w:noWrap/>
                <w:vAlign w:val="center"/>
                <w:hideMark/>
              </w:tcPr>
            </w:tcPrChange>
          </w:tcPr>
          <w:p w14:paraId="77742256" w14:textId="66EFD74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0.142 </w:t>
            </w:r>
          </w:p>
        </w:tc>
        <w:tc>
          <w:tcPr>
            <w:tcW w:w="1134" w:type="dxa"/>
            <w:tcBorders>
              <w:top w:val="nil"/>
              <w:left w:val="nil"/>
              <w:bottom w:val="nil"/>
              <w:right w:val="nil"/>
            </w:tcBorders>
            <w:shd w:val="clear" w:color="auto" w:fill="auto"/>
            <w:noWrap/>
            <w:vAlign w:val="center"/>
            <w:hideMark/>
            <w:tcPrChange w:id="1273" w:author="钟 沛东" w:date="2019-05-10T00:18:00Z">
              <w:tcPr>
                <w:tcW w:w="1134" w:type="dxa"/>
                <w:tcBorders>
                  <w:top w:val="nil"/>
                  <w:left w:val="nil"/>
                  <w:bottom w:val="nil"/>
                  <w:right w:val="nil"/>
                </w:tcBorders>
                <w:shd w:val="clear" w:color="auto" w:fill="auto"/>
                <w:noWrap/>
                <w:vAlign w:val="center"/>
                <w:hideMark/>
              </w:tcPr>
            </w:tcPrChange>
          </w:tcPr>
          <w:p w14:paraId="3D562265" w14:textId="6861548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0.050 </w:t>
            </w:r>
          </w:p>
        </w:tc>
        <w:tc>
          <w:tcPr>
            <w:tcW w:w="1135" w:type="dxa"/>
            <w:tcBorders>
              <w:top w:val="nil"/>
              <w:left w:val="nil"/>
              <w:bottom w:val="nil"/>
              <w:right w:val="nil"/>
            </w:tcBorders>
            <w:shd w:val="clear" w:color="auto" w:fill="auto"/>
            <w:noWrap/>
            <w:vAlign w:val="center"/>
            <w:hideMark/>
            <w:tcPrChange w:id="1274" w:author="钟 沛东" w:date="2019-05-10T00:18:00Z">
              <w:tcPr>
                <w:tcW w:w="1135" w:type="dxa"/>
                <w:tcBorders>
                  <w:top w:val="nil"/>
                  <w:left w:val="nil"/>
                  <w:bottom w:val="nil"/>
                  <w:right w:val="nil"/>
                </w:tcBorders>
                <w:shd w:val="clear" w:color="auto" w:fill="auto"/>
                <w:noWrap/>
                <w:vAlign w:val="center"/>
                <w:hideMark/>
              </w:tcPr>
            </w:tcPrChange>
          </w:tcPr>
          <w:p w14:paraId="2C725EED" w14:textId="608D633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0.960 </w:t>
            </w:r>
          </w:p>
        </w:tc>
      </w:tr>
      <w:tr w:rsidR="00C2220B" w:rsidRPr="00E80FF4" w14:paraId="2AE0E607" w14:textId="77777777" w:rsidTr="000B1AE7">
        <w:trPr>
          <w:trHeight w:val="340"/>
          <w:jc w:val="center"/>
          <w:trPrChange w:id="1275"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276" w:author="钟 沛东" w:date="2019-05-10T00:18:00Z">
              <w:tcPr>
                <w:tcW w:w="0" w:type="auto"/>
                <w:tcBorders>
                  <w:top w:val="nil"/>
                  <w:left w:val="nil"/>
                  <w:bottom w:val="nil"/>
                  <w:right w:val="nil"/>
                </w:tcBorders>
                <w:shd w:val="clear" w:color="auto" w:fill="auto"/>
                <w:noWrap/>
                <w:vAlign w:val="center"/>
                <w:hideMark/>
              </w:tcPr>
            </w:tcPrChange>
          </w:tcPr>
          <w:p w14:paraId="1BC3396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277"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labor2</w:t>
            </w:r>
          </w:p>
        </w:tc>
        <w:tc>
          <w:tcPr>
            <w:tcW w:w="1269" w:type="dxa"/>
            <w:tcBorders>
              <w:top w:val="nil"/>
              <w:left w:val="nil"/>
              <w:bottom w:val="nil"/>
              <w:right w:val="nil"/>
            </w:tcBorders>
            <w:shd w:val="clear" w:color="auto" w:fill="auto"/>
            <w:noWrap/>
            <w:vAlign w:val="center"/>
            <w:hideMark/>
            <w:tcPrChange w:id="1278" w:author="钟 沛东" w:date="2019-05-10T00:18:00Z">
              <w:tcPr>
                <w:tcW w:w="1269" w:type="dxa"/>
                <w:tcBorders>
                  <w:top w:val="nil"/>
                  <w:left w:val="nil"/>
                  <w:bottom w:val="nil"/>
                  <w:right w:val="nil"/>
                </w:tcBorders>
                <w:shd w:val="clear" w:color="auto" w:fill="auto"/>
                <w:noWrap/>
                <w:vAlign w:val="center"/>
                <w:hideMark/>
              </w:tcPr>
            </w:tcPrChange>
          </w:tcPr>
          <w:p w14:paraId="2B7E42F8" w14:textId="38A8D37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-0.006</w:t>
            </w:r>
          </w:p>
        </w:tc>
        <w:tc>
          <w:tcPr>
            <w:tcW w:w="1417" w:type="dxa"/>
            <w:tcBorders>
              <w:top w:val="nil"/>
              <w:left w:val="nil"/>
              <w:bottom w:val="nil"/>
              <w:right w:val="nil"/>
            </w:tcBorders>
            <w:shd w:val="clear" w:color="auto" w:fill="auto"/>
            <w:noWrap/>
            <w:vAlign w:val="center"/>
            <w:hideMark/>
            <w:tcPrChange w:id="1279" w:author="钟 沛东" w:date="2019-05-10T00:18:00Z">
              <w:tcPr>
                <w:tcW w:w="1417" w:type="dxa"/>
                <w:tcBorders>
                  <w:top w:val="nil"/>
                  <w:left w:val="nil"/>
                  <w:bottom w:val="nil"/>
                  <w:right w:val="nil"/>
                </w:tcBorders>
                <w:shd w:val="clear" w:color="auto" w:fill="auto"/>
                <w:noWrap/>
                <w:vAlign w:val="center"/>
                <w:hideMark/>
              </w:tcPr>
            </w:tcPrChange>
          </w:tcPr>
          <w:p w14:paraId="25DBE50F" w14:textId="2765FAA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Change w:id="1280" w:author="钟 沛东" w:date="2019-05-10T00:18:00Z">
              <w:tcPr>
                <w:tcW w:w="1134" w:type="dxa"/>
                <w:tcBorders>
                  <w:top w:val="nil"/>
                  <w:left w:val="nil"/>
                  <w:bottom w:val="nil"/>
                  <w:right w:val="nil"/>
                </w:tcBorders>
                <w:shd w:val="clear" w:color="auto" w:fill="auto"/>
                <w:noWrap/>
                <w:vAlign w:val="center"/>
                <w:hideMark/>
              </w:tcPr>
            </w:tcPrChange>
          </w:tcPr>
          <w:p w14:paraId="7FEF366E" w14:textId="4AA2773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-1.350 </w:t>
            </w:r>
          </w:p>
        </w:tc>
        <w:tc>
          <w:tcPr>
            <w:tcW w:w="1135" w:type="dxa"/>
            <w:tcBorders>
              <w:top w:val="nil"/>
              <w:left w:val="nil"/>
              <w:bottom w:val="nil"/>
              <w:right w:val="nil"/>
            </w:tcBorders>
            <w:shd w:val="clear" w:color="auto" w:fill="auto"/>
            <w:noWrap/>
            <w:vAlign w:val="center"/>
            <w:hideMark/>
            <w:tcPrChange w:id="1281" w:author="钟 沛东" w:date="2019-05-10T00:18:00Z">
              <w:tcPr>
                <w:tcW w:w="1135" w:type="dxa"/>
                <w:tcBorders>
                  <w:top w:val="nil"/>
                  <w:left w:val="nil"/>
                  <w:bottom w:val="nil"/>
                  <w:right w:val="nil"/>
                </w:tcBorders>
                <w:shd w:val="clear" w:color="auto" w:fill="auto"/>
                <w:noWrap/>
                <w:vAlign w:val="center"/>
                <w:hideMark/>
              </w:tcPr>
            </w:tcPrChange>
          </w:tcPr>
          <w:p w14:paraId="17080CD4" w14:textId="42967EF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0.177 </w:t>
            </w:r>
          </w:p>
        </w:tc>
      </w:tr>
      <w:tr w:rsidR="00C2220B" w:rsidRPr="00E80FF4" w14:paraId="56DBCCB1" w14:textId="77777777" w:rsidTr="000B1AE7">
        <w:trPr>
          <w:trHeight w:val="340"/>
          <w:jc w:val="center"/>
          <w:trPrChange w:id="1282"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283" w:author="钟 沛东" w:date="2019-05-10T00:18:00Z">
              <w:tcPr>
                <w:tcW w:w="0" w:type="auto"/>
                <w:tcBorders>
                  <w:top w:val="nil"/>
                  <w:left w:val="nil"/>
                  <w:bottom w:val="nil"/>
                  <w:right w:val="nil"/>
                </w:tcBorders>
                <w:shd w:val="clear" w:color="auto" w:fill="auto"/>
                <w:noWrap/>
                <w:vAlign w:val="center"/>
                <w:hideMark/>
              </w:tcPr>
            </w:tcPrChange>
          </w:tcPr>
          <w:p w14:paraId="10E5593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284"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fertile2</w:t>
            </w:r>
          </w:p>
        </w:tc>
        <w:tc>
          <w:tcPr>
            <w:tcW w:w="1269" w:type="dxa"/>
            <w:tcBorders>
              <w:top w:val="nil"/>
              <w:left w:val="nil"/>
              <w:bottom w:val="nil"/>
              <w:right w:val="nil"/>
            </w:tcBorders>
            <w:shd w:val="clear" w:color="auto" w:fill="auto"/>
            <w:noWrap/>
            <w:vAlign w:val="center"/>
            <w:hideMark/>
            <w:tcPrChange w:id="1285" w:author="钟 沛东" w:date="2019-05-10T00:18:00Z">
              <w:tcPr>
                <w:tcW w:w="1269" w:type="dxa"/>
                <w:tcBorders>
                  <w:top w:val="nil"/>
                  <w:left w:val="nil"/>
                  <w:bottom w:val="nil"/>
                  <w:right w:val="nil"/>
                </w:tcBorders>
                <w:shd w:val="clear" w:color="auto" w:fill="auto"/>
                <w:noWrap/>
                <w:vAlign w:val="center"/>
                <w:hideMark/>
              </w:tcPr>
            </w:tcPrChange>
          </w:tcPr>
          <w:p w14:paraId="499B3438" w14:textId="747A6C2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Change w:id="1286" w:author="钟 沛东" w:date="2019-05-10T00:18:00Z">
              <w:tcPr>
                <w:tcW w:w="1417" w:type="dxa"/>
                <w:tcBorders>
                  <w:top w:val="nil"/>
                  <w:left w:val="nil"/>
                  <w:bottom w:val="nil"/>
                  <w:right w:val="nil"/>
                </w:tcBorders>
                <w:shd w:val="clear" w:color="auto" w:fill="auto"/>
                <w:noWrap/>
                <w:vAlign w:val="center"/>
                <w:hideMark/>
              </w:tcPr>
            </w:tcPrChange>
          </w:tcPr>
          <w:p w14:paraId="622F2182" w14:textId="36A7DC6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0.015 </w:t>
            </w:r>
          </w:p>
        </w:tc>
        <w:tc>
          <w:tcPr>
            <w:tcW w:w="1134" w:type="dxa"/>
            <w:tcBorders>
              <w:top w:val="nil"/>
              <w:left w:val="nil"/>
              <w:bottom w:val="nil"/>
              <w:right w:val="nil"/>
            </w:tcBorders>
            <w:shd w:val="clear" w:color="auto" w:fill="auto"/>
            <w:noWrap/>
            <w:vAlign w:val="center"/>
            <w:hideMark/>
            <w:tcPrChange w:id="1287" w:author="钟 沛东" w:date="2019-05-10T00:18:00Z">
              <w:tcPr>
                <w:tcW w:w="1134" w:type="dxa"/>
                <w:tcBorders>
                  <w:top w:val="nil"/>
                  <w:left w:val="nil"/>
                  <w:bottom w:val="nil"/>
                  <w:right w:val="nil"/>
                </w:tcBorders>
                <w:shd w:val="clear" w:color="auto" w:fill="auto"/>
                <w:noWrap/>
                <w:vAlign w:val="center"/>
                <w:hideMark/>
              </w:tcPr>
            </w:tcPrChange>
          </w:tcPr>
          <w:p w14:paraId="452557E9" w14:textId="45AFC07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-0.610 </w:t>
            </w:r>
          </w:p>
        </w:tc>
        <w:tc>
          <w:tcPr>
            <w:tcW w:w="1135" w:type="dxa"/>
            <w:tcBorders>
              <w:top w:val="nil"/>
              <w:left w:val="nil"/>
              <w:bottom w:val="nil"/>
              <w:right w:val="nil"/>
            </w:tcBorders>
            <w:shd w:val="clear" w:color="auto" w:fill="auto"/>
            <w:noWrap/>
            <w:vAlign w:val="center"/>
            <w:hideMark/>
            <w:tcPrChange w:id="1288" w:author="钟 沛东" w:date="2019-05-10T00:18:00Z">
              <w:tcPr>
                <w:tcW w:w="1135" w:type="dxa"/>
                <w:tcBorders>
                  <w:top w:val="nil"/>
                  <w:left w:val="nil"/>
                  <w:bottom w:val="nil"/>
                  <w:right w:val="nil"/>
                </w:tcBorders>
                <w:shd w:val="clear" w:color="auto" w:fill="auto"/>
                <w:noWrap/>
                <w:vAlign w:val="center"/>
                <w:hideMark/>
              </w:tcPr>
            </w:tcPrChange>
          </w:tcPr>
          <w:p w14:paraId="44AA5DC3" w14:textId="103EE2C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0.540 </w:t>
            </w:r>
          </w:p>
        </w:tc>
      </w:tr>
      <w:tr w:rsidR="00C2220B" w:rsidRPr="00E80FF4" w14:paraId="6AFB9D4A" w14:textId="77777777" w:rsidTr="000B1AE7">
        <w:trPr>
          <w:trHeight w:val="340"/>
          <w:jc w:val="center"/>
          <w:trPrChange w:id="1289"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290" w:author="钟 沛东" w:date="2019-05-10T00:18:00Z">
              <w:tcPr>
                <w:tcW w:w="0" w:type="auto"/>
                <w:tcBorders>
                  <w:top w:val="nil"/>
                  <w:left w:val="nil"/>
                  <w:bottom w:val="nil"/>
                  <w:right w:val="nil"/>
                </w:tcBorders>
                <w:shd w:val="clear" w:color="auto" w:fill="auto"/>
                <w:noWrap/>
                <w:vAlign w:val="center"/>
                <w:hideMark/>
              </w:tcPr>
            </w:tcPrChange>
          </w:tcPr>
          <w:p w14:paraId="49488DBF" w14:textId="14588C8F" w:rsidR="00C2220B" w:rsidRPr="00E80FF4" w:rsidRDefault="00C2220B" w:rsidP="00C2220B">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291" w:author="曾 翠红" w:date="2019-05-10T21:17:00Z">
                  <w:rPr>
                    <w:rFonts w:ascii="Times New Roman" w:eastAsia="宋体" w:hAnsi="Times New Roman" w:cs="Times New Roman"/>
                    <w:i/>
                    <w:iCs/>
                    <w:color w:val="000000"/>
                  </w:rPr>
                </w:rPrChange>
              </w:rPr>
              <w:t>ln</w:t>
            </w:r>
            <w:del w:id="1292" w:author="钟 沛东" w:date="2019-05-10T00:20:00Z">
              <w:r w:rsidRPr="00E80FF4" w:rsidDel="00AA2B98">
                <w:rPr>
                  <w:rFonts w:ascii="Times New Roman" w:eastAsia="宋体" w:hAnsi="Times New Roman" w:cs="Times New Roman"/>
                  <w:i/>
                  <w:iCs/>
                  <w:color w:val="000000"/>
                </w:rPr>
                <w:delText>machane</w:delText>
              </w:r>
            </w:del>
            <w:ins w:id="1293" w:author="钟 沛东" w:date="2019-05-10T00:20:00Z">
              <w:r w:rsidR="00AA2B98">
                <w:rPr>
                  <w:rFonts w:ascii="Times New Roman" w:eastAsia="宋体" w:hAnsi="Times New Roman" w:cs="Times New Roman"/>
                  <w:i/>
                  <w:iCs/>
                  <w:color w:val="000000"/>
                </w:rPr>
                <w:t>machine</w:t>
              </w:r>
            </w:ins>
            <w:r w:rsidRPr="00E80FF4">
              <w:rPr>
                <w:rFonts w:ascii="Times New Roman" w:eastAsia="宋体" w:hAnsi="Times New Roman" w:cs="Times New Roman"/>
                <w:i/>
                <w:iCs/>
                <w:color w:val="000000"/>
              </w:rPr>
              <w:t>2</w:t>
            </w:r>
          </w:p>
        </w:tc>
        <w:tc>
          <w:tcPr>
            <w:tcW w:w="1269" w:type="dxa"/>
            <w:tcBorders>
              <w:top w:val="nil"/>
              <w:left w:val="nil"/>
              <w:bottom w:val="nil"/>
              <w:right w:val="nil"/>
            </w:tcBorders>
            <w:shd w:val="clear" w:color="auto" w:fill="auto"/>
            <w:noWrap/>
            <w:vAlign w:val="center"/>
            <w:hideMark/>
            <w:tcPrChange w:id="1294" w:author="钟 沛东" w:date="2019-05-10T00:18:00Z">
              <w:tcPr>
                <w:tcW w:w="1269" w:type="dxa"/>
                <w:tcBorders>
                  <w:top w:val="nil"/>
                  <w:left w:val="nil"/>
                  <w:bottom w:val="nil"/>
                  <w:right w:val="nil"/>
                </w:tcBorders>
                <w:shd w:val="clear" w:color="auto" w:fill="auto"/>
                <w:noWrap/>
                <w:vAlign w:val="center"/>
                <w:hideMark/>
              </w:tcPr>
            </w:tcPrChange>
          </w:tcPr>
          <w:p w14:paraId="7F72C45B" w14:textId="1D0BBB3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Change w:id="1295" w:author="钟 沛东" w:date="2019-05-10T00:18:00Z">
              <w:tcPr>
                <w:tcW w:w="1417" w:type="dxa"/>
                <w:tcBorders>
                  <w:top w:val="nil"/>
                  <w:left w:val="nil"/>
                  <w:bottom w:val="nil"/>
                  <w:right w:val="nil"/>
                </w:tcBorders>
                <w:shd w:val="clear" w:color="auto" w:fill="auto"/>
                <w:noWrap/>
                <w:vAlign w:val="center"/>
                <w:hideMark/>
              </w:tcPr>
            </w:tcPrChange>
          </w:tcPr>
          <w:p w14:paraId="70E3CD71" w14:textId="33D495B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Change w:id="1296" w:author="钟 沛东" w:date="2019-05-10T00:18:00Z">
              <w:tcPr>
                <w:tcW w:w="1134" w:type="dxa"/>
                <w:tcBorders>
                  <w:top w:val="nil"/>
                  <w:left w:val="nil"/>
                  <w:bottom w:val="nil"/>
                  <w:right w:val="nil"/>
                </w:tcBorders>
                <w:shd w:val="clear" w:color="auto" w:fill="auto"/>
                <w:noWrap/>
                <w:vAlign w:val="center"/>
                <w:hideMark/>
              </w:tcPr>
            </w:tcPrChange>
          </w:tcPr>
          <w:p w14:paraId="6E4D67F3" w14:textId="4B269D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2.340 </w:t>
            </w:r>
          </w:p>
        </w:tc>
        <w:tc>
          <w:tcPr>
            <w:tcW w:w="1135" w:type="dxa"/>
            <w:tcBorders>
              <w:top w:val="nil"/>
              <w:left w:val="nil"/>
              <w:bottom w:val="nil"/>
              <w:right w:val="nil"/>
            </w:tcBorders>
            <w:shd w:val="clear" w:color="auto" w:fill="auto"/>
            <w:noWrap/>
            <w:vAlign w:val="center"/>
            <w:hideMark/>
            <w:tcPrChange w:id="1297" w:author="钟 沛东" w:date="2019-05-10T00:18:00Z">
              <w:tcPr>
                <w:tcW w:w="1135" w:type="dxa"/>
                <w:tcBorders>
                  <w:top w:val="nil"/>
                  <w:left w:val="nil"/>
                  <w:bottom w:val="nil"/>
                  <w:right w:val="nil"/>
                </w:tcBorders>
                <w:shd w:val="clear" w:color="auto" w:fill="auto"/>
                <w:noWrap/>
                <w:vAlign w:val="center"/>
                <w:hideMark/>
              </w:tcPr>
            </w:tcPrChange>
          </w:tcPr>
          <w:p w14:paraId="2A99D7E1" w14:textId="1111749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0.019 </w:t>
            </w:r>
          </w:p>
        </w:tc>
      </w:tr>
      <w:tr w:rsidR="00C2220B" w:rsidRPr="00E80FF4" w14:paraId="2C3BB1EE" w14:textId="77777777" w:rsidTr="000B1AE7">
        <w:trPr>
          <w:trHeight w:val="340"/>
          <w:jc w:val="center"/>
          <w:trPrChange w:id="1298"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299" w:author="钟 沛东" w:date="2019-05-10T00:18:00Z">
              <w:tcPr>
                <w:tcW w:w="0" w:type="auto"/>
                <w:tcBorders>
                  <w:top w:val="nil"/>
                  <w:left w:val="nil"/>
                  <w:bottom w:val="nil"/>
                  <w:right w:val="nil"/>
                </w:tcBorders>
                <w:shd w:val="clear" w:color="auto" w:fill="auto"/>
                <w:noWrap/>
                <w:vAlign w:val="center"/>
                <w:hideMark/>
              </w:tcPr>
            </w:tcPrChange>
          </w:tcPr>
          <w:p w14:paraId="51CE15D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300"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ot2</w:t>
            </w:r>
          </w:p>
        </w:tc>
        <w:tc>
          <w:tcPr>
            <w:tcW w:w="1269" w:type="dxa"/>
            <w:tcBorders>
              <w:top w:val="nil"/>
              <w:left w:val="nil"/>
              <w:bottom w:val="nil"/>
              <w:right w:val="nil"/>
            </w:tcBorders>
            <w:shd w:val="clear" w:color="auto" w:fill="auto"/>
            <w:noWrap/>
            <w:vAlign w:val="center"/>
            <w:hideMark/>
            <w:tcPrChange w:id="1301" w:author="钟 沛东" w:date="2019-05-10T00:18:00Z">
              <w:tcPr>
                <w:tcW w:w="1269" w:type="dxa"/>
                <w:tcBorders>
                  <w:top w:val="nil"/>
                  <w:left w:val="nil"/>
                  <w:bottom w:val="nil"/>
                  <w:right w:val="nil"/>
                </w:tcBorders>
                <w:shd w:val="clear" w:color="auto" w:fill="auto"/>
                <w:noWrap/>
                <w:vAlign w:val="center"/>
                <w:hideMark/>
              </w:tcPr>
            </w:tcPrChange>
          </w:tcPr>
          <w:p w14:paraId="6A27EF87" w14:textId="0FCCAC5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0.016</w:t>
            </w:r>
          </w:p>
        </w:tc>
        <w:tc>
          <w:tcPr>
            <w:tcW w:w="1417" w:type="dxa"/>
            <w:tcBorders>
              <w:top w:val="nil"/>
              <w:left w:val="nil"/>
              <w:bottom w:val="nil"/>
              <w:right w:val="nil"/>
            </w:tcBorders>
            <w:shd w:val="clear" w:color="auto" w:fill="auto"/>
            <w:noWrap/>
            <w:vAlign w:val="center"/>
            <w:hideMark/>
            <w:tcPrChange w:id="1302" w:author="钟 沛东" w:date="2019-05-10T00:18:00Z">
              <w:tcPr>
                <w:tcW w:w="1417" w:type="dxa"/>
                <w:tcBorders>
                  <w:top w:val="nil"/>
                  <w:left w:val="nil"/>
                  <w:bottom w:val="nil"/>
                  <w:right w:val="nil"/>
                </w:tcBorders>
                <w:shd w:val="clear" w:color="auto" w:fill="auto"/>
                <w:noWrap/>
                <w:vAlign w:val="center"/>
                <w:hideMark/>
              </w:tcPr>
            </w:tcPrChange>
          </w:tcPr>
          <w:p w14:paraId="191D10DF" w14:textId="36DFF88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0.014 </w:t>
            </w:r>
          </w:p>
        </w:tc>
        <w:tc>
          <w:tcPr>
            <w:tcW w:w="1134" w:type="dxa"/>
            <w:tcBorders>
              <w:top w:val="nil"/>
              <w:left w:val="nil"/>
              <w:bottom w:val="nil"/>
              <w:right w:val="nil"/>
            </w:tcBorders>
            <w:shd w:val="clear" w:color="auto" w:fill="auto"/>
            <w:noWrap/>
            <w:vAlign w:val="center"/>
            <w:hideMark/>
            <w:tcPrChange w:id="1303" w:author="钟 沛东" w:date="2019-05-10T00:18:00Z">
              <w:tcPr>
                <w:tcW w:w="1134" w:type="dxa"/>
                <w:tcBorders>
                  <w:top w:val="nil"/>
                  <w:left w:val="nil"/>
                  <w:bottom w:val="nil"/>
                  <w:right w:val="nil"/>
                </w:tcBorders>
                <w:shd w:val="clear" w:color="auto" w:fill="auto"/>
                <w:noWrap/>
                <w:vAlign w:val="center"/>
                <w:hideMark/>
              </w:tcPr>
            </w:tcPrChange>
          </w:tcPr>
          <w:p w14:paraId="0B1CF409" w14:textId="367B639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1.160 </w:t>
            </w:r>
          </w:p>
        </w:tc>
        <w:tc>
          <w:tcPr>
            <w:tcW w:w="1135" w:type="dxa"/>
            <w:tcBorders>
              <w:top w:val="nil"/>
              <w:left w:val="nil"/>
              <w:bottom w:val="nil"/>
              <w:right w:val="nil"/>
            </w:tcBorders>
            <w:shd w:val="clear" w:color="auto" w:fill="auto"/>
            <w:noWrap/>
            <w:vAlign w:val="center"/>
            <w:hideMark/>
            <w:tcPrChange w:id="1304" w:author="钟 沛东" w:date="2019-05-10T00:18:00Z">
              <w:tcPr>
                <w:tcW w:w="1135" w:type="dxa"/>
                <w:tcBorders>
                  <w:top w:val="nil"/>
                  <w:left w:val="nil"/>
                  <w:bottom w:val="nil"/>
                  <w:right w:val="nil"/>
                </w:tcBorders>
                <w:shd w:val="clear" w:color="auto" w:fill="auto"/>
                <w:noWrap/>
                <w:vAlign w:val="center"/>
                <w:hideMark/>
              </w:tcPr>
            </w:tcPrChange>
          </w:tcPr>
          <w:p w14:paraId="70CAB982" w14:textId="7DC43EC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0.246 </w:t>
            </w:r>
          </w:p>
        </w:tc>
      </w:tr>
      <w:tr w:rsidR="00C2220B" w:rsidRPr="00E80FF4" w14:paraId="342BE8FC" w14:textId="77777777" w:rsidTr="000B1AE7">
        <w:trPr>
          <w:trHeight w:val="340"/>
          <w:jc w:val="center"/>
          <w:trPrChange w:id="1305"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306" w:author="钟 沛东" w:date="2019-05-10T00:18:00Z">
              <w:tcPr>
                <w:tcW w:w="0" w:type="auto"/>
                <w:tcBorders>
                  <w:top w:val="nil"/>
                  <w:left w:val="nil"/>
                  <w:bottom w:val="nil"/>
                  <w:right w:val="nil"/>
                </w:tcBorders>
                <w:shd w:val="clear" w:color="auto" w:fill="auto"/>
                <w:noWrap/>
                <w:vAlign w:val="center"/>
                <w:hideMark/>
              </w:tcPr>
            </w:tcPrChange>
          </w:tcPr>
          <w:p w14:paraId="0925BB2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307"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labor</w:t>
            </w:r>
            <w:r w:rsidRPr="00CF1272">
              <w:rPr>
                <w:rFonts w:ascii="Times New Roman" w:eastAsia="宋体" w:hAnsi="Times New Roman" w:cs="Times New Roman"/>
                <w:iCs/>
                <w:color w:val="000000"/>
                <w:rPrChange w:id="1308"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fertile</w:t>
            </w:r>
          </w:p>
        </w:tc>
        <w:tc>
          <w:tcPr>
            <w:tcW w:w="1269" w:type="dxa"/>
            <w:tcBorders>
              <w:top w:val="nil"/>
              <w:left w:val="nil"/>
              <w:bottom w:val="nil"/>
              <w:right w:val="nil"/>
            </w:tcBorders>
            <w:shd w:val="clear" w:color="auto" w:fill="auto"/>
            <w:noWrap/>
            <w:vAlign w:val="center"/>
            <w:hideMark/>
            <w:tcPrChange w:id="1309" w:author="钟 沛东" w:date="2019-05-10T00:18:00Z">
              <w:tcPr>
                <w:tcW w:w="1269" w:type="dxa"/>
                <w:tcBorders>
                  <w:top w:val="nil"/>
                  <w:left w:val="nil"/>
                  <w:bottom w:val="nil"/>
                  <w:right w:val="nil"/>
                </w:tcBorders>
                <w:shd w:val="clear" w:color="auto" w:fill="auto"/>
                <w:noWrap/>
                <w:vAlign w:val="center"/>
                <w:hideMark/>
              </w:tcPr>
            </w:tcPrChange>
          </w:tcPr>
          <w:p w14:paraId="07886EEE" w14:textId="2E79FC3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Change w:id="1310" w:author="钟 沛东" w:date="2019-05-10T00:18:00Z">
              <w:tcPr>
                <w:tcW w:w="1417" w:type="dxa"/>
                <w:tcBorders>
                  <w:top w:val="nil"/>
                  <w:left w:val="nil"/>
                  <w:bottom w:val="nil"/>
                  <w:right w:val="nil"/>
                </w:tcBorders>
                <w:shd w:val="clear" w:color="auto" w:fill="auto"/>
                <w:noWrap/>
                <w:vAlign w:val="center"/>
                <w:hideMark/>
              </w:tcPr>
            </w:tcPrChange>
          </w:tcPr>
          <w:p w14:paraId="18144BB3" w14:textId="7E8BF12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Change w:id="1311" w:author="钟 沛东" w:date="2019-05-10T00:18:00Z">
              <w:tcPr>
                <w:tcW w:w="1134" w:type="dxa"/>
                <w:tcBorders>
                  <w:top w:val="nil"/>
                  <w:left w:val="nil"/>
                  <w:bottom w:val="nil"/>
                  <w:right w:val="nil"/>
                </w:tcBorders>
                <w:shd w:val="clear" w:color="auto" w:fill="auto"/>
                <w:noWrap/>
                <w:vAlign w:val="center"/>
                <w:hideMark/>
              </w:tcPr>
            </w:tcPrChange>
          </w:tcPr>
          <w:p w14:paraId="5DA8BE15" w14:textId="4A04792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0.390 </w:t>
            </w:r>
          </w:p>
        </w:tc>
        <w:tc>
          <w:tcPr>
            <w:tcW w:w="1135" w:type="dxa"/>
            <w:tcBorders>
              <w:top w:val="nil"/>
              <w:left w:val="nil"/>
              <w:bottom w:val="nil"/>
              <w:right w:val="nil"/>
            </w:tcBorders>
            <w:shd w:val="clear" w:color="auto" w:fill="auto"/>
            <w:noWrap/>
            <w:vAlign w:val="center"/>
            <w:hideMark/>
            <w:tcPrChange w:id="1312" w:author="钟 沛东" w:date="2019-05-10T00:18:00Z">
              <w:tcPr>
                <w:tcW w:w="1135" w:type="dxa"/>
                <w:tcBorders>
                  <w:top w:val="nil"/>
                  <w:left w:val="nil"/>
                  <w:bottom w:val="nil"/>
                  <w:right w:val="nil"/>
                </w:tcBorders>
                <w:shd w:val="clear" w:color="auto" w:fill="auto"/>
                <w:noWrap/>
                <w:vAlign w:val="center"/>
                <w:hideMark/>
              </w:tcPr>
            </w:tcPrChange>
          </w:tcPr>
          <w:p w14:paraId="2D912457" w14:textId="4A0FCEF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0.700 </w:t>
            </w:r>
          </w:p>
        </w:tc>
      </w:tr>
      <w:tr w:rsidR="00C2220B" w:rsidRPr="00E80FF4" w14:paraId="07067577" w14:textId="77777777" w:rsidTr="000B1AE7">
        <w:trPr>
          <w:trHeight w:val="340"/>
          <w:jc w:val="center"/>
          <w:trPrChange w:id="1313"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314" w:author="钟 沛东" w:date="2019-05-10T00:18:00Z">
              <w:tcPr>
                <w:tcW w:w="0" w:type="auto"/>
                <w:tcBorders>
                  <w:top w:val="nil"/>
                  <w:left w:val="nil"/>
                  <w:bottom w:val="nil"/>
                  <w:right w:val="nil"/>
                </w:tcBorders>
                <w:shd w:val="clear" w:color="auto" w:fill="auto"/>
                <w:noWrap/>
                <w:vAlign w:val="center"/>
                <w:hideMark/>
              </w:tcPr>
            </w:tcPrChange>
          </w:tcPr>
          <w:p w14:paraId="1395DB0D" w14:textId="24150AEA" w:rsidR="00C2220B" w:rsidRPr="00E80FF4" w:rsidRDefault="00C2220B" w:rsidP="00C2220B">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315"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labor</w:t>
            </w:r>
            <w:r w:rsidRPr="00CF1272">
              <w:rPr>
                <w:rFonts w:ascii="Times New Roman" w:eastAsia="宋体" w:hAnsi="Times New Roman" w:cs="Times New Roman"/>
                <w:iCs/>
                <w:color w:val="000000"/>
                <w:rPrChange w:id="1316" w:author="曾 翠红" w:date="2019-05-10T21:17:00Z">
                  <w:rPr>
                    <w:rFonts w:ascii="Times New Roman" w:eastAsia="宋体" w:hAnsi="Times New Roman" w:cs="Times New Roman"/>
                    <w:i/>
                    <w:iCs/>
                    <w:color w:val="000000"/>
                  </w:rPr>
                </w:rPrChange>
              </w:rPr>
              <w:t>ln</w:t>
            </w:r>
            <w:del w:id="1317" w:author="钟 沛东" w:date="2019-05-10T00:20:00Z">
              <w:r w:rsidRPr="00E80FF4" w:rsidDel="00AA2B98">
                <w:rPr>
                  <w:rFonts w:ascii="Times New Roman" w:eastAsia="宋体" w:hAnsi="Times New Roman" w:cs="Times New Roman"/>
                  <w:i/>
                  <w:iCs/>
                  <w:color w:val="000000"/>
                </w:rPr>
                <w:delText>machane</w:delText>
              </w:r>
            </w:del>
            <w:ins w:id="1318" w:author="钟 沛东" w:date="2019-05-10T00:20:00Z">
              <w:r w:rsidR="00AA2B98">
                <w:rPr>
                  <w:rFonts w:ascii="Times New Roman" w:eastAsia="宋体" w:hAnsi="Times New Roman" w:cs="Times New Roman"/>
                  <w:i/>
                  <w:iCs/>
                  <w:color w:val="000000"/>
                </w:rPr>
                <w:t>machine</w:t>
              </w:r>
            </w:ins>
          </w:p>
        </w:tc>
        <w:tc>
          <w:tcPr>
            <w:tcW w:w="1269" w:type="dxa"/>
            <w:tcBorders>
              <w:top w:val="nil"/>
              <w:left w:val="nil"/>
              <w:bottom w:val="nil"/>
              <w:right w:val="nil"/>
            </w:tcBorders>
            <w:shd w:val="clear" w:color="auto" w:fill="auto"/>
            <w:noWrap/>
            <w:vAlign w:val="center"/>
            <w:hideMark/>
            <w:tcPrChange w:id="1319" w:author="钟 沛东" w:date="2019-05-10T00:18:00Z">
              <w:tcPr>
                <w:tcW w:w="1269" w:type="dxa"/>
                <w:tcBorders>
                  <w:top w:val="nil"/>
                  <w:left w:val="nil"/>
                  <w:bottom w:val="nil"/>
                  <w:right w:val="nil"/>
                </w:tcBorders>
                <w:shd w:val="clear" w:color="auto" w:fill="auto"/>
                <w:noWrap/>
                <w:vAlign w:val="center"/>
                <w:hideMark/>
              </w:tcPr>
            </w:tcPrChange>
          </w:tcPr>
          <w:p w14:paraId="77012A7B" w14:textId="0359CDF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-0.002</w:t>
            </w:r>
          </w:p>
        </w:tc>
        <w:tc>
          <w:tcPr>
            <w:tcW w:w="1417" w:type="dxa"/>
            <w:tcBorders>
              <w:top w:val="nil"/>
              <w:left w:val="nil"/>
              <w:bottom w:val="nil"/>
              <w:right w:val="nil"/>
            </w:tcBorders>
            <w:shd w:val="clear" w:color="auto" w:fill="auto"/>
            <w:noWrap/>
            <w:vAlign w:val="center"/>
            <w:hideMark/>
            <w:tcPrChange w:id="1320" w:author="钟 沛东" w:date="2019-05-10T00:18:00Z">
              <w:tcPr>
                <w:tcW w:w="1417" w:type="dxa"/>
                <w:tcBorders>
                  <w:top w:val="nil"/>
                  <w:left w:val="nil"/>
                  <w:bottom w:val="nil"/>
                  <w:right w:val="nil"/>
                </w:tcBorders>
                <w:shd w:val="clear" w:color="auto" w:fill="auto"/>
                <w:noWrap/>
                <w:vAlign w:val="center"/>
                <w:hideMark/>
              </w:tcPr>
            </w:tcPrChange>
          </w:tcPr>
          <w:p w14:paraId="02C7A9B2" w14:textId="68FF658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Change w:id="1321" w:author="钟 沛东" w:date="2019-05-10T00:18:00Z">
              <w:tcPr>
                <w:tcW w:w="1134" w:type="dxa"/>
                <w:tcBorders>
                  <w:top w:val="nil"/>
                  <w:left w:val="nil"/>
                  <w:bottom w:val="nil"/>
                  <w:right w:val="nil"/>
                </w:tcBorders>
                <w:shd w:val="clear" w:color="auto" w:fill="auto"/>
                <w:noWrap/>
                <w:vAlign w:val="center"/>
                <w:hideMark/>
              </w:tcPr>
            </w:tcPrChange>
          </w:tcPr>
          <w:p w14:paraId="40C5D2A1" w14:textId="5600CA3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-0.990 </w:t>
            </w:r>
          </w:p>
        </w:tc>
        <w:tc>
          <w:tcPr>
            <w:tcW w:w="1135" w:type="dxa"/>
            <w:tcBorders>
              <w:top w:val="nil"/>
              <w:left w:val="nil"/>
              <w:bottom w:val="nil"/>
              <w:right w:val="nil"/>
            </w:tcBorders>
            <w:shd w:val="clear" w:color="auto" w:fill="auto"/>
            <w:noWrap/>
            <w:vAlign w:val="center"/>
            <w:hideMark/>
            <w:tcPrChange w:id="1322" w:author="钟 沛东" w:date="2019-05-10T00:18:00Z">
              <w:tcPr>
                <w:tcW w:w="1135" w:type="dxa"/>
                <w:tcBorders>
                  <w:top w:val="nil"/>
                  <w:left w:val="nil"/>
                  <w:bottom w:val="nil"/>
                  <w:right w:val="nil"/>
                </w:tcBorders>
                <w:shd w:val="clear" w:color="auto" w:fill="auto"/>
                <w:noWrap/>
                <w:vAlign w:val="center"/>
                <w:hideMark/>
              </w:tcPr>
            </w:tcPrChange>
          </w:tcPr>
          <w:p w14:paraId="002E307A" w14:textId="3F37922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0.325 </w:t>
            </w:r>
          </w:p>
        </w:tc>
      </w:tr>
      <w:tr w:rsidR="00C2220B" w:rsidRPr="00E80FF4" w14:paraId="11B11916" w14:textId="77777777" w:rsidTr="000B1AE7">
        <w:trPr>
          <w:trHeight w:val="340"/>
          <w:jc w:val="center"/>
          <w:trPrChange w:id="1323"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324" w:author="钟 沛东" w:date="2019-05-10T00:18:00Z">
              <w:tcPr>
                <w:tcW w:w="0" w:type="auto"/>
                <w:tcBorders>
                  <w:top w:val="nil"/>
                  <w:left w:val="nil"/>
                  <w:bottom w:val="nil"/>
                  <w:right w:val="nil"/>
                </w:tcBorders>
                <w:shd w:val="clear" w:color="auto" w:fill="auto"/>
                <w:noWrap/>
                <w:vAlign w:val="center"/>
                <w:hideMark/>
              </w:tcPr>
            </w:tcPrChange>
          </w:tcPr>
          <w:p w14:paraId="1DD5121A"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325"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labor</w:t>
            </w:r>
            <w:r w:rsidRPr="00CF1272">
              <w:rPr>
                <w:rFonts w:ascii="Times New Roman" w:eastAsia="宋体" w:hAnsi="Times New Roman" w:cs="Times New Roman"/>
                <w:iCs/>
                <w:color w:val="000000"/>
                <w:rPrChange w:id="1326"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Change w:id="1327" w:author="钟 沛东" w:date="2019-05-10T00:18:00Z">
              <w:tcPr>
                <w:tcW w:w="1269" w:type="dxa"/>
                <w:tcBorders>
                  <w:top w:val="nil"/>
                  <w:left w:val="nil"/>
                  <w:bottom w:val="nil"/>
                  <w:right w:val="nil"/>
                </w:tcBorders>
                <w:shd w:val="clear" w:color="auto" w:fill="auto"/>
                <w:noWrap/>
                <w:vAlign w:val="center"/>
                <w:hideMark/>
              </w:tcPr>
            </w:tcPrChange>
          </w:tcPr>
          <w:p w14:paraId="12243652" w14:textId="401C524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-0.013</w:t>
            </w:r>
          </w:p>
        </w:tc>
        <w:tc>
          <w:tcPr>
            <w:tcW w:w="1417" w:type="dxa"/>
            <w:tcBorders>
              <w:top w:val="nil"/>
              <w:left w:val="nil"/>
              <w:bottom w:val="nil"/>
              <w:right w:val="nil"/>
            </w:tcBorders>
            <w:shd w:val="clear" w:color="auto" w:fill="auto"/>
            <w:noWrap/>
            <w:vAlign w:val="center"/>
            <w:hideMark/>
            <w:tcPrChange w:id="1328" w:author="钟 沛东" w:date="2019-05-10T00:18:00Z">
              <w:tcPr>
                <w:tcW w:w="1417" w:type="dxa"/>
                <w:tcBorders>
                  <w:top w:val="nil"/>
                  <w:left w:val="nil"/>
                  <w:bottom w:val="nil"/>
                  <w:right w:val="nil"/>
                </w:tcBorders>
                <w:shd w:val="clear" w:color="auto" w:fill="auto"/>
                <w:noWrap/>
                <w:vAlign w:val="center"/>
                <w:hideMark/>
              </w:tcPr>
            </w:tcPrChange>
          </w:tcPr>
          <w:p w14:paraId="1244ABF1" w14:textId="476FD0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Change w:id="1329" w:author="钟 沛东" w:date="2019-05-10T00:18:00Z">
              <w:tcPr>
                <w:tcW w:w="1134" w:type="dxa"/>
                <w:tcBorders>
                  <w:top w:val="nil"/>
                  <w:left w:val="nil"/>
                  <w:bottom w:val="nil"/>
                  <w:right w:val="nil"/>
                </w:tcBorders>
                <w:shd w:val="clear" w:color="auto" w:fill="auto"/>
                <w:noWrap/>
                <w:vAlign w:val="center"/>
                <w:hideMark/>
              </w:tcPr>
            </w:tcPrChange>
          </w:tcPr>
          <w:p w14:paraId="6F84E499" w14:textId="3E4E3E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-1.480 </w:t>
            </w:r>
          </w:p>
        </w:tc>
        <w:tc>
          <w:tcPr>
            <w:tcW w:w="1135" w:type="dxa"/>
            <w:tcBorders>
              <w:top w:val="nil"/>
              <w:left w:val="nil"/>
              <w:bottom w:val="nil"/>
              <w:right w:val="nil"/>
            </w:tcBorders>
            <w:shd w:val="clear" w:color="auto" w:fill="auto"/>
            <w:noWrap/>
            <w:vAlign w:val="center"/>
            <w:hideMark/>
            <w:tcPrChange w:id="1330" w:author="钟 沛东" w:date="2019-05-10T00:18:00Z">
              <w:tcPr>
                <w:tcW w:w="1135" w:type="dxa"/>
                <w:tcBorders>
                  <w:top w:val="nil"/>
                  <w:left w:val="nil"/>
                  <w:bottom w:val="nil"/>
                  <w:right w:val="nil"/>
                </w:tcBorders>
                <w:shd w:val="clear" w:color="auto" w:fill="auto"/>
                <w:noWrap/>
                <w:vAlign w:val="center"/>
                <w:hideMark/>
              </w:tcPr>
            </w:tcPrChange>
          </w:tcPr>
          <w:p w14:paraId="5842B1F0" w14:textId="7C0F716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0.139 </w:t>
            </w:r>
          </w:p>
        </w:tc>
      </w:tr>
      <w:tr w:rsidR="00C2220B" w:rsidRPr="00E80FF4" w14:paraId="40CE1CBC" w14:textId="77777777" w:rsidTr="000B1AE7">
        <w:trPr>
          <w:trHeight w:val="340"/>
          <w:jc w:val="center"/>
          <w:trPrChange w:id="1331"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332" w:author="钟 沛东" w:date="2019-05-10T00:18:00Z">
              <w:tcPr>
                <w:tcW w:w="0" w:type="auto"/>
                <w:tcBorders>
                  <w:top w:val="nil"/>
                  <w:left w:val="nil"/>
                  <w:bottom w:val="nil"/>
                  <w:right w:val="nil"/>
                </w:tcBorders>
                <w:shd w:val="clear" w:color="auto" w:fill="auto"/>
                <w:noWrap/>
                <w:vAlign w:val="center"/>
                <w:hideMark/>
              </w:tcPr>
            </w:tcPrChange>
          </w:tcPr>
          <w:p w14:paraId="521C0CC0" w14:textId="565078FD" w:rsidR="00C2220B" w:rsidRPr="00E80FF4" w:rsidRDefault="00C2220B" w:rsidP="00C2220B">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333"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fertile</w:t>
            </w:r>
            <w:r w:rsidRPr="00CF1272">
              <w:rPr>
                <w:rFonts w:ascii="Times New Roman" w:eastAsia="宋体" w:hAnsi="Times New Roman" w:cs="Times New Roman"/>
                <w:iCs/>
                <w:color w:val="000000"/>
                <w:rPrChange w:id="1334" w:author="曾 翠红" w:date="2019-05-10T21:17:00Z">
                  <w:rPr>
                    <w:rFonts w:ascii="Times New Roman" w:eastAsia="宋体" w:hAnsi="Times New Roman" w:cs="Times New Roman"/>
                    <w:i/>
                    <w:iCs/>
                    <w:color w:val="000000"/>
                  </w:rPr>
                </w:rPrChange>
              </w:rPr>
              <w:t>ln</w:t>
            </w:r>
            <w:del w:id="1335" w:author="钟 沛东" w:date="2019-05-10T00:20:00Z">
              <w:r w:rsidRPr="00E80FF4" w:rsidDel="00AA2B98">
                <w:rPr>
                  <w:rFonts w:ascii="Times New Roman" w:eastAsia="宋体" w:hAnsi="Times New Roman" w:cs="Times New Roman"/>
                  <w:i/>
                  <w:iCs/>
                  <w:color w:val="000000"/>
                </w:rPr>
                <w:delText>machane</w:delText>
              </w:r>
            </w:del>
            <w:ins w:id="1336" w:author="钟 沛东" w:date="2019-05-10T00:20:00Z">
              <w:r w:rsidR="00AA2B98">
                <w:rPr>
                  <w:rFonts w:ascii="Times New Roman" w:eastAsia="宋体" w:hAnsi="Times New Roman" w:cs="Times New Roman"/>
                  <w:i/>
                  <w:iCs/>
                  <w:color w:val="000000"/>
                </w:rPr>
                <w:t>machine</w:t>
              </w:r>
            </w:ins>
          </w:p>
        </w:tc>
        <w:tc>
          <w:tcPr>
            <w:tcW w:w="1269" w:type="dxa"/>
            <w:tcBorders>
              <w:top w:val="nil"/>
              <w:left w:val="nil"/>
              <w:bottom w:val="nil"/>
              <w:right w:val="nil"/>
            </w:tcBorders>
            <w:shd w:val="clear" w:color="auto" w:fill="auto"/>
            <w:noWrap/>
            <w:vAlign w:val="center"/>
            <w:hideMark/>
            <w:tcPrChange w:id="1337" w:author="钟 沛东" w:date="2019-05-10T00:18:00Z">
              <w:tcPr>
                <w:tcW w:w="1269" w:type="dxa"/>
                <w:tcBorders>
                  <w:top w:val="nil"/>
                  <w:left w:val="nil"/>
                  <w:bottom w:val="nil"/>
                  <w:right w:val="nil"/>
                </w:tcBorders>
                <w:shd w:val="clear" w:color="auto" w:fill="auto"/>
                <w:noWrap/>
                <w:vAlign w:val="center"/>
                <w:hideMark/>
              </w:tcPr>
            </w:tcPrChange>
          </w:tcPr>
          <w:p w14:paraId="1921FE97" w14:textId="267490A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-0.013**</w:t>
            </w:r>
          </w:p>
        </w:tc>
        <w:tc>
          <w:tcPr>
            <w:tcW w:w="1417" w:type="dxa"/>
            <w:tcBorders>
              <w:top w:val="nil"/>
              <w:left w:val="nil"/>
              <w:bottom w:val="nil"/>
              <w:right w:val="nil"/>
            </w:tcBorders>
            <w:shd w:val="clear" w:color="auto" w:fill="auto"/>
            <w:noWrap/>
            <w:vAlign w:val="center"/>
            <w:hideMark/>
            <w:tcPrChange w:id="1338" w:author="钟 沛东" w:date="2019-05-10T00:18:00Z">
              <w:tcPr>
                <w:tcW w:w="1417" w:type="dxa"/>
                <w:tcBorders>
                  <w:top w:val="nil"/>
                  <w:left w:val="nil"/>
                  <w:bottom w:val="nil"/>
                  <w:right w:val="nil"/>
                </w:tcBorders>
                <w:shd w:val="clear" w:color="auto" w:fill="auto"/>
                <w:noWrap/>
                <w:vAlign w:val="center"/>
                <w:hideMark/>
              </w:tcPr>
            </w:tcPrChange>
          </w:tcPr>
          <w:p w14:paraId="48309C5B" w14:textId="3B72819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Change w:id="1339" w:author="钟 沛东" w:date="2019-05-10T00:18:00Z">
              <w:tcPr>
                <w:tcW w:w="1134" w:type="dxa"/>
                <w:tcBorders>
                  <w:top w:val="nil"/>
                  <w:left w:val="nil"/>
                  <w:bottom w:val="nil"/>
                  <w:right w:val="nil"/>
                </w:tcBorders>
                <w:shd w:val="clear" w:color="auto" w:fill="auto"/>
                <w:noWrap/>
                <w:vAlign w:val="center"/>
                <w:hideMark/>
              </w:tcPr>
            </w:tcPrChange>
          </w:tcPr>
          <w:p w14:paraId="0BEB1D10" w14:textId="2BB64E1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-2.510 </w:t>
            </w:r>
          </w:p>
        </w:tc>
        <w:tc>
          <w:tcPr>
            <w:tcW w:w="1135" w:type="dxa"/>
            <w:tcBorders>
              <w:top w:val="nil"/>
              <w:left w:val="nil"/>
              <w:bottom w:val="nil"/>
              <w:right w:val="nil"/>
            </w:tcBorders>
            <w:shd w:val="clear" w:color="auto" w:fill="auto"/>
            <w:noWrap/>
            <w:vAlign w:val="center"/>
            <w:hideMark/>
            <w:tcPrChange w:id="1340" w:author="钟 沛东" w:date="2019-05-10T00:18:00Z">
              <w:tcPr>
                <w:tcW w:w="1135" w:type="dxa"/>
                <w:tcBorders>
                  <w:top w:val="nil"/>
                  <w:left w:val="nil"/>
                  <w:bottom w:val="nil"/>
                  <w:right w:val="nil"/>
                </w:tcBorders>
                <w:shd w:val="clear" w:color="auto" w:fill="auto"/>
                <w:noWrap/>
                <w:vAlign w:val="center"/>
                <w:hideMark/>
              </w:tcPr>
            </w:tcPrChange>
          </w:tcPr>
          <w:p w14:paraId="55C6A5A9" w14:textId="07322F5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0.012 </w:t>
            </w:r>
          </w:p>
        </w:tc>
      </w:tr>
      <w:tr w:rsidR="00C2220B" w:rsidRPr="00E80FF4" w14:paraId="61CAF533" w14:textId="77777777" w:rsidTr="000B1AE7">
        <w:trPr>
          <w:trHeight w:val="340"/>
          <w:jc w:val="center"/>
          <w:trPrChange w:id="1341"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342" w:author="钟 沛东" w:date="2019-05-10T00:18:00Z">
              <w:tcPr>
                <w:tcW w:w="0" w:type="auto"/>
                <w:tcBorders>
                  <w:top w:val="nil"/>
                  <w:left w:val="nil"/>
                  <w:bottom w:val="nil"/>
                  <w:right w:val="nil"/>
                </w:tcBorders>
                <w:shd w:val="clear" w:color="auto" w:fill="auto"/>
                <w:noWrap/>
                <w:vAlign w:val="center"/>
                <w:hideMark/>
              </w:tcPr>
            </w:tcPrChange>
          </w:tcPr>
          <w:p w14:paraId="3E31380E"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343"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fertile</w:t>
            </w:r>
            <w:r w:rsidRPr="00CF1272">
              <w:rPr>
                <w:rFonts w:ascii="Times New Roman" w:eastAsia="宋体" w:hAnsi="Times New Roman" w:cs="Times New Roman"/>
                <w:iCs/>
                <w:color w:val="000000"/>
                <w:rPrChange w:id="1344"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Change w:id="1345" w:author="钟 沛东" w:date="2019-05-10T00:18:00Z">
              <w:tcPr>
                <w:tcW w:w="1269" w:type="dxa"/>
                <w:tcBorders>
                  <w:top w:val="nil"/>
                  <w:left w:val="nil"/>
                  <w:bottom w:val="nil"/>
                  <w:right w:val="nil"/>
                </w:tcBorders>
                <w:shd w:val="clear" w:color="auto" w:fill="auto"/>
                <w:noWrap/>
                <w:vAlign w:val="center"/>
                <w:hideMark/>
              </w:tcPr>
            </w:tcPrChange>
          </w:tcPr>
          <w:p w14:paraId="0140502D" w14:textId="1B4F3AF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-0.02</w:t>
            </w:r>
          </w:p>
        </w:tc>
        <w:tc>
          <w:tcPr>
            <w:tcW w:w="1417" w:type="dxa"/>
            <w:tcBorders>
              <w:top w:val="nil"/>
              <w:left w:val="nil"/>
              <w:bottom w:val="nil"/>
              <w:right w:val="nil"/>
            </w:tcBorders>
            <w:shd w:val="clear" w:color="auto" w:fill="auto"/>
            <w:noWrap/>
            <w:vAlign w:val="center"/>
            <w:hideMark/>
            <w:tcPrChange w:id="1346" w:author="钟 沛东" w:date="2019-05-10T00:18:00Z">
              <w:tcPr>
                <w:tcW w:w="1417" w:type="dxa"/>
                <w:tcBorders>
                  <w:top w:val="nil"/>
                  <w:left w:val="nil"/>
                  <w:bottom w:val="nil"/>
                  <w:right w:val="nil"/>
                </w:tcBorders>
                <w:shd w:val="clear" w:color="auto" w:fill="auto"/>
                <w:noWrap/>
                <w:vAlign w:val="center"/>
                <w:hideMark/>
              </w:tcPr>
            </w:tcPrChange>
          </w:tcPr>
          <w:p w14:paraId="1B506EB8" w14:textId="1995B46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Change w:id="1347" w:author="钟 沛东" w:date="2019-05-10T00:18:00Z">
              <w:tcPr>
                <w:tcW w:w="1134" w:type="dxa"/>
                <w:tcBorders>
                  <w:top w:val="nil"/>
                  <w:left w:val="nil"/>
                  <w:bottom w:val="nil"/>
                  <w:right w:val="nil"/>
                </w:tcBorders>
                <w:shd w:val="clear" w:color="auto" w:fill="auto"/>
                <w:noWrap/>
                <w:vAlign w:val="center"/>
                <w:hideMark/>
              </w:tcPr>
            </w:tcPrChange>
          </w:tcPr>
          <w:p w14:paraId="77B44E4D" w14:textId="708CF49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-1.250 </w:t>
            </w:r>
          </w:p>
        </w:tc>
        <w:tc>
          <w:tcPr>
            <w:tcW w:w="1135" w:type="dxa"/>
            <w:tcBorders>
              <w:top w:val="nil"/>
              <w:left w:val="nil"/>
              <w:bottom w:val="nil"/>
              <w:right w:val="nil"/>
            </w:tcBorders>
            <w:shd w:val="clear" w:color="auto" w:fill="auto"/>
            <w:noWrap/>
            <w:vAlign w:val="center"/>
            <w:hideMark/>
            <w:tcPrChange w:id="1348" w:author="钟 沛东" w:date="2019-05-10T00:18:00Z">
              <w:tcPr>
                <w:tcW w:w="1135" w:type="dxa"/>
                <w:tcBorders>
                  <w:top w:val="nil"/>
                  <w:left w:val="nil"/>
                  <w:bottom w:val="nil"/>
                  <w:right w:val="nil"/>
                </w:tcBorders>
                <w:shd w:val="clear" w:color="auto" w:fill="auto"/>
                <w:noWrap/>
                <w:vAlign w:val="center"/>
                <w:hideMark/>
              </w:tcPr>
            </w:tcPrChange>
          </w:tcPr>
          <w:p w14:paraId="5B2CD3EC" w14:textId="65DCFCB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0.213 </w:t>
            </w:r>
          </w:p>
        </w:tc>
      </w:tr>
      <w:tr w:rsidR="00C2220B" w:rsidRPr="00E80FF4" w14:paraId="0656C31F" w14:textId="77777777" w:rsidTr="000B1AE7">
        <w:trPr>
          <w:trHeight w:val="340"/>
          <w:jc w:val="center"/>
          <w:trPrChange w:id="1349"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350" w:author="钟 沛东" w:date="2019-05-10T00:18:00Z">
              <w:tcPr>
                <w:tcW w:w="0" w:type="auto"/>
                <w:tcBorders>
                  <w:top w:val="nil"/>
                  <w:left w:val="nil"/>
                  <w:bottom w:val="nil"/>
                  <w:right w:val="nil"/>
                </w:tcBorders>
                <w:shd w:val="clear" w:color="auto" w:fill="auto"/>
                <w:noWrap/>
                <w:vAlign w:val="center"/>
                <w:hideMark/>
              </w:tcPr>
            </w:tcPrChange>
          </w:tcPr>
          <w:p w14:paraId="422D9805" w14:textId="683E74C6" w:rsidR="00C2220B" w:rsidRPr="00E80FF4" w:rsidRDefault="00C2220B" w:rsidP="00C2220B">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351" w:author="曾 翠红" w:date="2019-05-10T21:17:00Z">
                  <w:rPr>
                    <w:rFonts w:ascii="Times New Roman" w:eastAsia="宋体" w:hAnsi="Times New Roman" w:cs="Times New Roman"/>
                    <w:i/>
                    <w:iCs/>
                    <w:color w:val="000000"/>
                  </w:rPr>
                </w:rPrChange>
              </w:rPr>
              <w:t>ln</w:t>
            </w:r>
            <w:del w:id="1352" w:author="钟 沛东" w:date="2019-05-10T00:20:00Z">
              <w:r w:rsidRPr="00E80FF4" w:rsidDel="00AA2B98">
                <w:rPr>
                  <w:rFonts w:ascii="Times New Roman" w:eastAsia="宋体" w:hAnsi="Times New Roman" w:cs="Times New Roman"/>
                  <w:i/>
                  <w:iCs/>
                  <w:color w:val="000000"/>
                </w:rPr>
                <w:delText>machane</w:delText>
              </w:r>
            </w:del>
            <w:ins w:id="1353" w:author="钟 沛东" w:date="2019-05-10T00:20:00Z">
              <w:r w:rsidR="00AA2B98">
                <w:rPr>
                  <w:rFonts w:ascii="Times New Roman" w:eastAsia="宋体" w:hAnsi="Times New Roman" w:cs="Times New Roman"/>
                  <w:i/>
                  <w:iCs/>
                  <w:color w:val="000000"/>
                </w:rPr>
                <w:t>machine</w:t>
              </w:r>
            </w:ins>
            <w:r w:rsidRPr="00CF1272">
              <w:rPr>
                <w:rFonts w:ascii="Times New Roman" w:eastAsia="宋体" w:hAnsi="Times New Roman" w:cs="Times New Roman"/>
                <w:iCs/>
                <w:color w:val="000000"/>
                <w:rPrChange w:id="1354"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Change w:id="1355" w:author="钟 沛东" w:date="2019-05-10T00:18:00Z">
              <w:tcPr>
                <w:tcW w:w="1269" w:type="dxa"/>
                <w:tcBorders>
                  <w:top w:val="nil"/>
                  <w:left w:val="nil"/>
                  <w:bottom w:val="nil"/>
                  <w:right w:val="nil"/>
                </w:tcBorders>
                <w:shd w:val="clear" w:color="auto" w:fill="auto"/>
                <w:noWrap/>
                <w:vAlign w:val="center"/>
                <w:hideMark/>
              </w:tcPr>
            </w:tcPrChange>
          </w:tcPr>
          <w:p w14:paraId="6A2DC045" w14:textId="0BA5CF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Change w:id="1356" w:author="钟 沛东" w:date="2019-05-10T00:18:00Z">
              <w:tcPr>
                <w:tcW w:w="1417" w:type="dxa"/>
                <w:tcBorders>
                  <w:top w:val="nil"/>
                  <w:left w:val="nil"/>
                  <w:bottom w:val="nil"/>
                  <w:right w:val="nil"/>
                </w:tcBorders>
                <w:shd w:val="clear" w:color="auto" w:fill="auto"/>
                <w:noWrap/>
                <w:vAlign w:val="center"/>
                <w:hideMark/>
              </w:tcPr>
            </w:tcPrChange>
          </w:tcPr>
          <w:p w14:paraId="783609B4" w14:textId="6906DE0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0.003 </w:t>
            </w:r>
          </w:p>
        </w:tc>
        <w:tc>
          <w:tcPr>
            <w:tcW w:w="1134" w:type="dxa"/>
            <w:tcBorders>
              <w:top w:val="nil"/>
              <w:left w:val="nil"/>
              <w:bottom w:val="nil"/>
              <w:right w:val="nil"/>
            </w:tcBorders>
            <w:shd w:val="clear" w:color="auto" w:fill="auto"/>
            <w:noWrap/>
            <w:vAlign w:val="center"/>
            <w:hideMark/>
            <w:tcPrChange w:id="1357" w:author="钟 沛东" w:date="2019-05-10T00:18:00Z">
              <w:tcPr>
                <w:tcW w:w="1134" w:type="dxa"/>
                <w:tcBorders>
                  <w:top w:val="nil"/>
                  <w:left w:val="nil"/>
                  <w:bottom w:val="nil"/>
                  <w:right w:val="nil"/>
                </w:tcBorders>
                <w:shd w:val="clear" w:color="auto" w:fill="auto"/>
                <w:noWrap/>
                <w:vAlign w:val="center"/>
                <w:hideMark/>
              </w:tcPr>
            </w:tcPrChange>
          </w:tcPr>
          <w:p w14:paraId="4C1F3B25" w14:textId="3A8AD9F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0.430 </w:t>
            </w:r>
          </w:p>
        </w:tc>
        <w:tc>
          <w:tcPr>
            <w:tcW w:w="1135" w:type="dxa"/>
            <w:tcBorders>
              <w:top w:val="nil"/>
              <w:left w:val="nil"/>
              <w:bottom w:val="nil"/>
              <w:right w:val="nil"/>
            </w:tcBorders>
            <w:shd w:val="clear" w:color="auto" w:fill="auto"/>
            <w:noWrap/>
            <w:vAlign w:val="center"/>
            <w:hideMark/>
            <w:tcPrChange w:id="1358" w:author="钟 沛东" w:date="2019-05-10T00:18:00Z">
              <w:tcPr>
                <w:tcW w:w="1135" w:type="dxa"/>
                <w:tcBorders>
                  <w:top w:val="nil"/>
                  <w:left w:val="nil"/>
                  <w:bottom w:val="nil"/>
                  <w:right w:val="nil"/>
                </w:tcBorders>
                <w:shd w:val="clear" w:color="auto" w:fill="auto"/>
                <w:noWrap/>
                <w:vAlign w:val="center"/>
                <w:hideMark/>
              </w:tcPr>
            </w:tcPrChange>
          </w:tcPr>
          <w:p w14:paraId="652CE4EA" w14:textId="6A439BB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0.664 </w:t>
            </w:r>
          </w:p>
        </w:tc>
      </w:tr>
      <w:tr w:rsidR="00C2220B" w:rsidRPr="00E80FF4" w14:paraId="3FB7C43E" w14:textId="77777777" w:rsidTr="000B1AE7">
        <w:trPr>
          <w:trHeight w:val="340"/>
          <w:jc w:val="center"/>
          <w:trPrChange w:id="1359"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360" w:author="钟 沛东" w:date="2019-05-10T00:18:00Z">
              <w:tcPr>
                <w:tcW w:w="0" w:type="auto"/>
                <w:tcBorders>
                  <w:top w:val="nil"/>
                  <w:left w:val="nil"/>
                  <w:bottom w:val="nil"/>
                  <w:right w:val="nil"/>
                </w:tcBorders>
                <w:shd w:val="clear" w:color="auto" w:fill="auto"/>
                <w:noWrap/>
                <w:vAlign w:val="center"/>
                <w:hideMark/>
              </w:tcPr>
            </w:tcPrChange>
          </w:tcPr>
          <w:p w14:paraId="4988352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sex</w:t>
            </w:r>
          </w:p>
        </w:tc>
        <w:tc>
          <w:tcPr>
            <w:tcW w:w="1269" w:type="dxa"/>
            <w:tcBorders>
              <w:top w:val="nil"/>
              <w:left w:val="nil"/>
              <w:bottom w:val="nil"/>
              <w:right w:val="nil"/>
            </w:tcBorders>
            <w:shd w:val="clear" w:color="auto" w:fill="auto"/>
            <w:noWrap/>
            <w:vAlign w:val="center"/>
            <w:hideMark/>
            <w:tcPrChange w:id="1361" w:author="钟 沛东" w:date="2019-05-10T00:18:00Z">
              <w:tcPr>
                <w:tcW w:w="1269" w:type="dxa"/>
                <w:tcBorders>
                  <w:top w:val="nil"/>
                  <w:left w:val="nil"/>
                  <w:bottom w:val="nil"/>
                  <w:right w:val="nil"/>
                </w:tcBorders>
                <w:shd w:val="clear" w:color="auto" w:fill="auto"/>
                <w:noWrap/>
                <w:vAlign w:val="center"/>
                <w:hideMark/>
              </w:tcPr>
            </w:tcPrChange>
          </w:tcPr>
          <w:p w14:paraId="096B2E06" w14:textId="4E46483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Change w:id="1362" w:author="钟 沛东" w:date="2019-05-10T00:18:00Z">
              <w:tcPr>
                <w:tcW w:w="1417" w:type="dxa"/>
                <w:tcBorders>
                  <w:top w:val="nil"/>
                  <w:left w:val="nil"/>
                  <w:bottom w:val="nil"/>
                  <w:right w:val="nil"/>
                </w:tcBorders>
                <w:shd w:val="clear" w:color="auto" w:fill="auto"/>
                <w:noWrap/>
                <w:vAlign w:val="center"/>
                <w:hideMark/>
              </w:tcPr>
            </w:tcPrChange>
          </w:tcPr>
          <w:p w14:paraId="6FD15965" w14:textId="0ADC89B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Change w:id="1363" w:author="钟 沛东" w:date="2019-05-10T00:18:00Z">
              <w:tcPr>
                <w:tcW w:w="1134" w:type="dxa"/>
                <w:tcBorders>
                  <w:top w:val="nil"/>
                  <w:left w:val="nil"/>
                  <w:bottom w:val="nil"/>
                  <w:right w:val="nil"/>
                </w:tcBorders>
                <w:shd w:val="clear" w:color="auto" w:fill="auto"/>
                <w:noWrap/>
                <w:vAlign w:val="center"/>
                <w:hideMark/>
              </w:tcPr>
            </w:tcPrChange>
          </w:tcPr>
          <w:p w14:paraId="4D5F60E4" w14:textId="2237AC3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-1.310 </w:t>
            </w:r>
          </w:p>
        </w:tc>
        <w:tc>
          <w:tcPr>
            <w:tcW w:w="1135" w:type="dxa"/>
            <w:tcBorders>
              <w:top w:val="nil"/>
              <w:left w:val="nil"/>
              <w:bottom w:val="nil"/>
              <w:right w:val="nil"/>
            </w:tcBorders>
            <w:shd w:val="clear" w:color="auto" w:fill="auto"/>
            <w:noWrap/>
            <w:vAlign w:val="center"/>
            <w:hideMark/>
            <w:tcPrChange w:id="1364" w:author="钟 沛东" w:date="2019-05-10T00:18:00Z">
              <w:tcPr>
                <w:tcW w:w="1135" w:type="dxa"/>
                <w:tcBorders>
                  <w:top w:val="nil"/>
                  <w:left w:val="nil"/>
                  <w:bottom w:val="nil"/>
                  <w:right w:val="nil"/>
                </w:tcBorders>
                <w:shd w:val="clear" w:color="auto" w:fill="auto"/>
                <w:noWrap/>
                <w:vAlign w:val="center"/>
                <w:hideMark/>
              </w:tcPr>
            </w:tcPrChange>
          </w:tcPr>
          <w:p w14:paraId="5F14E591" w14:textId="57DEC26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0.192 </w:t>
            </w:r>
          </w:p>
        </w:tc>
      </w:tr>
      <w:tr w:rsidR="00C2220B" w:rsidRPr="00E80FF4" w14:paraId="56798F53" w14:textId="77777777" w:rsidTr="000B1AE7">
        <w:trPr>
          <w:trHeight w:val="340"/>
          <w:jc w:val="center"/>
          <w:trPrChange w:id="1365"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366" w:author="钟 沛东" w:date="2019-05-10T00:18:00Z">
              <w:tcPr>
                <w:tcW w:w="0" w:type="auto"/>
                <w:tcBorders>
                  <w:top w:val="nil"/>
                  <w:left w:val="nil"/>
                  <w:bottom w:val="nil"/>
                  <w:right w:val="nil"/>
                </w:tcBorders>
                <w:shd w:val="clear" w:color="auto" w:fill="auto"/>
                <w:noWrap/>
                <w:vAlign w:val="center"/>
                <w:hideMark/>
              </w:tcPr>
            </w:tcPrChange>
          </w:tcPr>
          <w:p w14:paraId="07F04CD4"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age</w:t>
            </w:r>
          </w:p>
        </w:tc>
        <w:tc>
          <w:tcPr>
            <w:tcW w:w="1269" w:type="dxa"/>
            <w:tcBorders>
              <w:top w:val="nil"/>
              <w:left w:val="nil"/>
              <w:bottom w:val="nil"/>
              <w:right w:val="nil"/>
            </w:tcBorders>
            <w:shd w:val="clear" w:color="auto" w:fill="auto"/>
            <w:noWrap/>
            <w:vAlign w:val="center"/>
            <w:hideMark/>
            <w:tcPrChange w:id="1367" w:author="钟 沛东" w:date="2019-05-10T00:18:00Z">
              <w:tcPr>
                <w:tcW w:w="1269" w:type="dxa"/>
                <w:tcBorders>
                  <w:top w:val="nil"/>
                  <w:left w:val="nil"/>
                  <w:bottom w:val="nil"/>
                  <w:right w:val="nil"/>
                </w:tcBorders>
                <w:shd w:val="clear" w:color="auto" w:fill="auto"/>
                <w:noWrap/>
                <w:vAlign w:val="center"/>
                <w:hideMark/>
              </w:tcPr>
            </w:tcPrChange>
          </w:tcPr>
          <w:p w14:paraId="28C00D60" w14:textId="0A22CEF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w:t>
            </w:r>
          </w:p>
        </w:tc>
        <w:tc>
          <w:tcPr>
            <w:tcW w:w="1417" w:type="dxa"/>
            <w:tcBorders>
              <w:top w:val="nil"/>
              <w:left w:val="nil"/>
              <w:bottom w:val="nil"/>
              <w:right w:val="nil"/>
            </w:tcBorders>
            <w:shd w:val="clear" w:color="auto" w:fill="auto"/>
            <w:noWrap/>
            <w:vAlign w:val="center"/>
            <w:hideMark/>
            <w:tcPrChange w:id="1368" w:author="钟 沛东" w:date="2019-05-10T00:18:00Z">
              <w:tcPr>
                <w:tcW w:w="1417" w:type="dxa"/>
                <w:tcBorders>
                  <w:top w:val="nil"/>
                  <w:left w:val="nil"/>
                  <w:bottom w:val="nil"/>
                  <w:right w:val="nil"/>
                </w:tcBorders>
                <w:shd w:val="clear" w:color="auto" w:fill="auto"/>
                <w:noWrap/>
                <w:vAlign w:val="center"/>
                <w:hideMark/>
              </w:tcPr>
            </w:tcPrChange>
          </w:tcPr>
          <w:p w14:paraId="6ACDE3BB" w14:textId="33A45F5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Change w:id="1369" w:author="钟 沛东" w:date="2019-05-10T00:18:00Z">
              <w:tcPr>
                <w:tcW w:w="1134" w:type="dxa"/>
                <w:tcBorders>
                  <w:top w:val="nil"/>
                  <w:left w:val="nil"/>
                  <w:bottom w:val="nil"/>
                  <w:right w:val="nil"/>
                </w:tcBorders>
                <w:shd w:val="clear" w:color="auto" w:fill="auto"/>
                <w:noWrap/>
                <w:vAlign w:val="center"/>
                <w:hideMark/>
              </w:tcPr>
            </w:tcPrChange>
          </w:tcPr>
          <w:p w14:paraId="77A65E30" w14:textId="31948E1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0.630 </w:t>
            </w:r>
          </w:p>
        </w:tc>
        <w:tc>
          <w:tcPr>
            <w:tcW w:w="1135" w:type="dxa"/>
            <w:tcBorders>
              <w:top w:val="nil"/>
              <w:left w:val="nil"/>
              <w:bottom w:val="nil"/>
              <w:right w:val="nil"/>
            </w:tcBorders>
            <w:shd w:val="clear" w:color="auto" w:fill="auto"/>
            <w:noWrap/>
            <w:vAlign w:val="center"/>
            <w:hideMark/>
            <w:tcPrChange w:id="1370" w:author="钟 沛东" w:date="2019-05-10T00:18:00Z">
              <w:tcPr>
                <w:tcW w:w="1135" w:type="dxa"/>
                <w:tcBorders>
                  <w:top w:val="nil"/>
                  <w:left w:val="nil"/>
                  <w:bottom w:val="nil"/>
                  <w:right w:val="nil"/>
                </w:tcBorders>
                <w:shd w:val="clear" w:color="auto" w:fill="auto"/>
                <w:noWrap/>
                <w:vAlign w:val="center"/>
                <w:hideMark/>
              </w:tcPr>
            </w:tcPrChange>
          </w:tcPr>
          <w:p w14:paraId="44784EF3" w14:textId="5545FEB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0.526 </w:t>
            </w:r>
          </w:p>
        </w:tc>
      </w:tr>
      <w:tr w:rsidR="00C2220B" w:rsidRPr="00E80FF4" w14:paraId="28D55EEF" w14:textId="77777777" w:rsidTr="000B1AE7">
        <w:trPr>
          <w:trHeight w:val="340"/>
          <w:jc w:val="center"/>
          <w:trPrChange w:id="1371"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372" w:author="钟 沛东" w:date="2019-05-10T00:18:00Z">
              <w:tcPr>
                <w:tcW w:w="0" w:type="auto"/>
                <w:tcBorders>
                  <w:top w:val="nil"/>
                  <w:left w:val="nil"/>
                  <w:bottom w:val="nil"/>
                  <w:right w:val="nil"/>
                </w:tcBorders>
                <w:shd w:val="clear" w:color="auto" w:fill="auto"/>
                <w:noWrap/>
                <w:vAlign w:val="center"/>
                <w:hideMark/>
              </w:tcPr>
            </w:tcPrChange>
          </w:tcPr>
          <w:p w14:paraId="107C553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educ</w:t>
            </w:r>
          </w:p>
        </w:tc>
        <w:tc>
          <w:tcPr>
            <w:tcW w:w="1269" w:type="dxa"/>
            <w:tcBorders>
              <w:top w:val="nil"/>
              <w:left w:val="nil"/>
              <w:bottom w:val="nil"/>
              <w:right w:val="nil"/>
            </w:tcBorders>
            <w:shd w:val="clear" w:color="auto" w:fill="auto"/>
            <w:noWrap/>
            <w:vAlign w:val="center"/>
            <w:hideMark/>
            <w:tcPrChange w:id="1373" w:author="钟 沛东" w:date="2019-05-10T00:18:00Z">
              <w:tcPr>
                <w:tcW w:w="1269" w:type="dxa"/>
                <w:tcBorders>
                  <w:top w:val="nil"/>
                  <w:left w:val="nil"/>
                  <w:bottom w:val="nil"/>
                  <w:right w:val="nil"/>
                </w:tcBorders>
                <w:shd w:val="clear" w:color="auto" w:fill="auto"/>
                <w:noWrap/>
                <w:vAlign w:val="center"/>
                <w:hideMark/>
              </w:tcPr>
            </w:tcPrChange>
          </w:tcPr>
          <w:p w14:paraId="0CDD242D" w14:textId="08FA08D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w:t>
            </w:r>
          </w:p>
        </w:tc>
        <w:tc>
          <w:tcPr>
            <w:tcW w:w="1417" w:type="dxa"/>
            <w:tcBorders>
              <w:top w:val="nil"/>
              <w:left w:val="nil"/>
              <w:bottom w:val="nil"/>
              <w:right w:val="nil"/>
            </w:tcBorders>
            <w:shd w:val="clear" w:color="auto" w:fill="auto"/>
            <w:noWrap/>
            <w:vAlign w:val="center"/>
            <w:hideMark/>
            <w:tcPrChange w:id="1374" w:author="钟 沛东" w:date="2019-05-10T00:18:00Z">
              <w:tcPr>
                <w:tcW w:w="1417" w:type="dxa"/>
                <w:tcBorders>
                  <w:top w:val="nil"/>
                  <w:left w:val="nil"/>
                  <w:bottom w:val="nil"/>
                  <w:right w:val="nil"/>
                </w:tcBorders>
                <w:shd w:val="clear" w:color="auto" w:fill="auto"/>
                <w:noWrap/>
                <w:vAlign w:val="center"/>
                <w:hideMark/>
              </w:tcPr>
            </w:tcPrChange>
          </w:tcPr>
          <w:p w14:paraId="1AC190FE" w14:textId="2EC8A50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Change w:id="1375" w:author="钟 沛东" w:date="2019-05-10T00:18:00Z">
              <w:tcPr>
                <w:tcW w:w="1134" w:type="dxa"/>
                <w:tcBorders>
                  <w:top w:val="nil"/>
                  <w:left w:val="nil"/>
                  <w:bottom w:val="nil"/>
                  <w:right w:val="nil"/>
                </w:tcBorders>
                <w:shd w:val="clear" w:color="auto" w:fill="auto"/>
                <w:noWrap/>
                <w:vAlign w:val="center"/>
                <w:hideMark/>
              </w:tcPr>
            </w:tcPrChange>
          </w:tcPr>
          <w:p w14:paraId="0EE40E0F" w14:textId="00DBB23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0.180 </w:t>
            </w:r>
          </w:p>
        </w:tc>
        <w:tc>
          <w:tcPr>
            <w:tcW w:w="1135" w:type="dxa"/>
            <w:tcBorders>
              <w:top w:val="nil"/>
              <w:left w:val="nil"/>
              <w:bottom w:val="nil"/>
              <w:right w:val="nil"/>
            </w:tcBorders>
            <w:shd w:val="clear" w:color="auto" w:fill="auto"/>
            <w:noWrap/>
            <w:vAlign w:val="center"/>
            <w:hideMark/>
            <w:tcPrChange w:id="1376" w:author="钟 沛东" w:date="2019-05-10T00:18:00Z">
              <w:tcPr>
                <w:tcW w:w="1135" w:type="dxa"/>
                <w:tcBorders>
                  <w:top w:val="nil"/>
                  <w:left w:val="nil"/>
                  <w:bottom w:val="nil"/>
                  <w:right w:val="nil"/>
                </w:tcBorders>
                <w:shd w:val="clear" w:color="auto" w:fill="auto"/>
                <w:noWrap/>
                <w:vAlign w:val="center"/>
                <w:hideMark/>
              </w:tcPr>
            </w:tcPrChange>
          </w:tcPr>
          <w:p w14:paraId="5DFC0840" w14:textId="50D7E6C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0.854 </w:t>
            </w:r>
          </w:p>
        </w:tc>
      </w:tr>
      <w:tr w:rsidR="00C2220B" w:rsidRPr="00E80FF4" w14:paraId="7ADDCB51" w14:textId="77777777" w:rsidTr="000B1AE7">
        <w:trPr>
          <w:trHeight w:val="340"/>
          <w:jc w:val="center"/>
          <w:trPrChange w:id="1377"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378" w:author="钟 沛东" w:date="2019-05-10T00:18:00Z">
              <w:tcPr>
                <w:tcW w:w="0" w:type="auto"/>
                <w:tcBorders>
                  <w:top w:val="nil"/>
                  <w:left w:val="nil"/>
                  <w:bottom w:val="nil"/>
                  <w:right w:val="nil"/>
                </w:tcBorders>
                <w:shd w:val="clear" w:color="auto" w:fill="auto"/>
                <w:noWrap/>
                <w:vAlign w:val="center"/>
                <w:hideMark/>
              </w:tcPr>
            </w:tcPrChange>
          </w:tcPr>
          <w:p w14:paraId="1CA7CEF1"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train</w:t>
            </w:r>
          </w:p>
        </w:tc>
        <w:tc>
          <w:tcPr>
            <w:tcW w:w="1269" w:type="dxa"/>
            <w:tcBorders>
              <w:top w:val="nil"/>
              <w:left w:val="nil"/>
              <w:bottom w:val="nil"/>
              <w:right w:val="nil"/>
            </w:tcBorders>
            <w:shd w:val="clear" w:color="auto" w:fill="auto"/>
            <w:noWrap/>
            <w:vAlign w:val="center"/>
            <w:hideMark/>
            <w:tcPrChange w:id="1379" w:author="钟 沛东" w:date="2019-05-10T00:18:00Z">
              <w:tcPr>
                <w:tcW w:w="1269" w:type="dxa"/>
                <w:tcBorders>
                  <w:top w:val="nil"/>
                  <w:left w:val="nil"/>
                  <w:bottom w:val="nil"/>
                  <w:right w:val="nil"/>
                </w:tcBorders>
                <w:shd w:val="clear" w:color="auto" w:fill="auto"/>
                <w:noWrap/>
                <w:vAlign w:val="center"/>
                <w:hideMark/>
              </w:tcPr>
            </w:tcPrChange>
          </w:tcPr>
          <w:p w14:paraId="6CBABE67" w14:textId="50F5DE3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Change w:id="1380" w:author="钟 沛东" w:date="2019-05-10T00:18:00Z">
              <w:tcPr>
                <w:tcW w:w="1417" w:type="dxa"/>
                <w:tcBorders>
                  <w:top w:val="nil"/>
                  <w:left w:val="nil"/>
                  <w:bottom w:val="nil"/>
                  <w:right w:val="nil"/>
                </w:tcBorders>
                <w:shd w:val="clear" w:color="auto" w:fill="auto"/>
                <w:noWrap/>
                <w:vAlign w:val="center"/>
                <w:hideMark/>
              </w:tcPr>
            </w:tcPrChange>
          </w:tcPr>
          <w:p w14:paraId="532760DD" w14:textId="332F477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Change w:id="1381" w:author="钟 沛东" w:date="2019-05-10T00:18:00Z">
              <w:tcPr>
                <w:tcW w:w="1134" w:type="dxa"/>
                <w:tcBorders>
                  <w:top w:val="nil"/>
                  <w:left w:val="nil"/>
                  <w:bottom w:val="nil"/>
                  <w:right w:val="nil"/>
                </w:tcBorders>
                <w:shd w:val="clear" w:color="auto" w:fill="auto"/>
                <w:noWrap/>
                <w:vAlign w:val="center"/>
                <w:hideMark/>
              </w:tcPr>
            </w:tcPrChange>
          </w:tcPr>
          <w:p w14:paraId="28BBEA69" w14:textId="0BFF2F3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-0.510 </w:t>
            </w:r>
          </w:p>
        </w:tc>
        <w:tc>
          <w:tcPr>
            <w:tcW w:w="1135" w:type="dxa"/>
            <w:tcBorders>
              <w:top w:val="nil"/>
              <w:left w:val="nil"/>
              <w:bottom w:val="nil"/>
              <w:right w:val="nil"/>
            </w:tcBorders>
            <w:shd w:val="clear" w:color="auto" w:fill="auto"/>
            <w:noWrap/>
            <w:vAlign w:val="center"/>
            <w:hideMark/>
            <w:tcPrChange w:id="1382" w:author="钟 沛东" w:date="2019-05-10T00:18:00Z">
              <w:tcPr>
                <w:tcW w:w="1135" w:type="dxa"/>
                <w:tcBorders>
                  <w:top w:val="nil"/>
                  <w:left w:val="nil"/>
                  <w:bottom w:val="nil"/>
                  <w:right w:val="nil"/>
                </w:tcBorders>
                <w:shd w:val="clear" w:color="auto" w:fill="auto"/>
                <w:noWrap/>
                <w:vAlign w:val="center"/>
                <w:hideMark/>
              </w:tcPr>
            </w:tcPrChange>
          </w:tcPr>
          <w:p w14:paraId="4C1C75BE" w14:textId="4C7522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0.612 </w:t>
            </w:r>
          </w:p>
        </w:tc>
      </w:tr>
      <w:tr w:rsidR="00C2220B" w:rsidRPr="00E80FF4" w14:paraId="4633B738" w14:textId="77777777" w:rsidTr="000B1AE7">
        <w:trPr>
          <w:trHeight w:val="340"/>
          <w:jc w:val="center"/>
          <w:trPrChange w:id="1383"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384" w:author="钟 沛东" w:date="2019-05-10T00:18:00Z">
              <w:tcPr>
                <w:tcW w:w="0" w:type="auto"/>
                <w:tcBorders>
                  <w:top w:val="nil"/>
                  <w:left w:val="nil"/>
                  <w:bottom w:val="nil"/>
                  <w:right w:val="nil"/>
                </w:tcBorders>
                <w:shd w:val="clear" w:color="auto" w:fill="auto"/>
                <w:noWrap/>
                <w:vAlign w:val="center"/>
                <w:hideMark/>
              </w:tcPr>
            </w:tcPrChange>
          </w:tcPr>
          <w:p w14:paraId="29CDE5B4"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health</w:t>
            </w:r>
          </w:p>
        </w:tc>
        <w:tc>
          <w:tcPr>
            <w:tcW w:w="1269" w:type="dxa"/>
            <w:tcBorders>
              <w:top w:val="nil"/>
              <w:left w:val="nil"/>
              <w:bottom w:val="nil"/>
              <w:right w:val="nil"/>
            </w:tcBorders>
            <w:shd w:val="clear" w:color="auto" w:fill="auto"/>
            <w:noWrap/>
            <w:vAlign w:val="center"/>
            <w:hideMark/>
            <w:tcPrChange w:id="1385" w:author="钟 沛东" w:date="2019-05-10T00:18:00Z">
              <w:tcPr>
                <w:tcW w:w="1269" w:type="dxa"/>
                <w:tcBorders>
                  <w:top w:val="nil"/>
                  <w:left w:val="nil"/>
                  <w:bottom w:val="nil"/>
                  <w:right w:val="nil"/>
                </w:tcBorders>
                <w:shd w:val="clear" w:color="auto" w:fill="auto"/>
                <w:noWrap/>
                <w:vAlign w:val="center"/>
                <w:hideMark/>
              </w:tcPr>
            </w:tcPrChange>
          </w:tcPr>
          <w:p w14:paraId="5AF1E6DB" w14:textId="4B0B600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-0.004</w:t>
            </w:r>
          </w:p>
        </w:tc>
        <w:tc>
          <w:tcPr>
            <w:tcW w:w="1417" w:type="dxa"/>
            <w:tcBorders>
              <w:top w:val="nil"/>
              <w:left w:val="nil"/>
              <w:bottom w:val="nil"/>
              <w:right w:val="nil"/>
            </w:tcBorders>
            <w:shd w:val="clear" w:color="auto" w:fill="auto"/>
            <w:noWrap/>
            <w:vAlign w:val="center"/>
            <w:hideMark/>
            <w:tcPrChange w:id="1386" w:author="钟 沛东" w:date="2019-05-10T00:18:00Z">
              <w:tcPr>
                <w:tcW w:w="1417" w:type="dxa"/>
                <w:tcBorders>
                  <w:top w:val="nil"/>
                  <w:left w:val="nil"/>
                  <w:bottom w:val="nil"/>
                  <w:right w:val="nil"/>
                </w:tcBorders>
                <w:shd w:val="clear" w:color="auto" w:fill="auto"/>
                <w:noWrap/>
                <w:vAlign w:val="center"/>
                <w:hideMark/>
              </w:tcPr>
            </w:tcPrChange>
          </w:tcPr>
          <w:p w14:paraId="0D324FCE" w14:textId="7FFE03C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Change w:id="1387" w:author="钟 沛东" w:date="2019-05-10T00:18:00Z">
              <w:tcPr>
                <w:tcW w:w="1134" w:type="dxa"/>
                <w:tcBorders>
                  <w:top w:val="nil"/>
                  <w:left w:val="nil"/>
                  <w:bottom w:val="nil"/>
                  <w:right w:val="nil"/>
                </w:tcBorders>
                <w:shd w:val="clear" w:color="auto" w:fill="auto"/>
                <w:noWrap/>
                <w:vAlign w:val="center"/>
                <w:hideMark/>
              </w:tcPr>
            </w:tcPrChange>
          </w:tcPr>
          <w:p w14:paraId="5E2C490E" w14:textId="2166187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-1.100 </w:t>
            </w:r>
          </w:p>
        </w:tc>
        <w:tc>
          <w:tcPr>
            <w:tcW w:w="1135" w:type="dxa"/>
            <w:tcBorders>
              <w:top w:val="nil"/>
              <w:left w:val="nil"/>
              <w:bottom w:val="nil"/>
              <w:right w:val="nil"/>
            </w:tcBorders>
            <w:shd w:val="clear" w:color="auto" w:fill="auto"/>
            <w:noWrap/>
            <w:vAlign w:val="center"/>
            <w:hideMark/>
            <w:tcPrChange w:id="1388" w:author="钟 沛东" w:date="2019-05-10T00:18:00Z">
              <w:tcPr>
                <w:tcW w:w="1135" w:type="dxa"/>
                <w:tcBorders>
                  <w:top w:val="nil"/>
                  <w:left w:val="nil"/>
                  <w:bottom w:val="nil"/>
                  <w:right w:val="nil"/>
                </w:tcBorders>
                <w:shd w:val="clear" w:color="auto" w:fill="auto"/>
                <w:noWrap/>
                <w:vAlign w:val="center"/>
                <w:hideMark/>
              </w:tcPr>
            </w:tcPrChange>
          </w:tcPr>
          <w:p w14:paraId="63FB9944" w14:textId="79178D8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0.273 </w:t>
            </w:r>
          </w:p>
        </w:tc>
      </w:tr>
      <w:tr w:rsidR="00C2220B" w:rsidRPr="00E80FF4" w14:paraId="0D52BDA2" w14:textId="77777777" w:rsidTr="000B1AE7">
        <w:trPr>
          <w:trHeight w:val="340"/>
          <w:jc w:val="center"/>
          <w:trPrChange w:id="1389"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390" w:author="钟 沛东" w:date="2019-05-10T00:18:00Z">
              <w:tcPr>
                <w:tcW w:w="0" w:type="auto"/>
                <w:tcBorders>
                  <w:top w:val="nil"/>
                  <w:left w:val="nil"/>
                  <w:bottom w:val="nil"/>
                  <w:right w:val="nil"/>
                </w:tcBorders>
                <w:shd w:val="clear" w:color="auto" w:fill="auto"/>
                <w:noWrap/>
                <w:vAlign w:val="center"/>
                <w:hideMark/>
              </w:tcPr>
            </w:tcPrChange>
          </w:tcPr>
          <w:p w14:paraId="4908C04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status</w:t>
            </w:r>
          </w:p>
        </w:tc>
        <w:tc>
          <w:tcPr>
            <w:tcW w:w="1269" w:type="dxa"/>
            <w:tcBorders>
              <w:top w:val="nil"/>
              <w:left w:val="nil"/>
              <w:bottom w:val="nil"/>
              <w:right w:val="nil"/>
            </w:tcBorders>
            <w:shd w:val="clear" w:color="auto" w:fill="auto"/>
            <w:noWrap/>
            <w:vAlign w:val="center"/>
            <w:hideMark/>
            <w:tcPrChange w:id="1391" w:author="钟 沛东" w:date="2019-05-10T00:18:00Z">
              <w:tcPr>
                <w:tcW w:w="1269" w:type="dxa"/>
                <w:tcBorders>
                  <w:top w:val="nil"/>
                  <w:left w:val="nil"/>
                  <w:bottom w:val="nil"/>
                  <w:right w:val="nil"/>
                </w:tcBorders>
                <w:shd w:val="clear" w:color="auto" w:fill="auto"/>
                <w:noWrap/>
                <w:vAlign w:val="center"/>
                <w:hideMark/>
              </w:tcPr>
            </w:tcPrChange>
          </w:tcPr>
          <w:p w14:paraId="6FC62575" w14:textId="3C2638D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Change w:id="1392" w:author="钟 沛东" w:date="2019-05-10T00:18:00Z">
              <w:tcPr>
                <w:tcW w:w="1417" w:type="dxa"/>
                <w:tcBorders>
                  <w:top w:val="nil"/>
                  <w:left w:val="nil"/>
                  <w:bottom w:val="nil"/>
                  <w:right w:val="nil"/>
                </w:tcBorders>
                <w:shd w:val="clear" w:color="auto" w:fill="auto"/>
                <w:noWrap/>
                <w:vAlign w:val="center"/>
                <w:hideMark/>
              </w:tcPr>
            </w:tcPrChange>
          </w:tcPr>
          <w:p w14:paraId="1F97F164" w14:textId="71C4411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0.006 </w:t>
            </w:r>
          </w:p>
        </w:tc>
        <w:tc>
          <w:tcPr>
            <w:tcW w:w="1134" w:type="dxa"/>
            <w:tcBorders>
              <w:top w:val="nil"/>
              <w:left w:val="nil"/>
              <w:bottom w:val="nil"/>
              <w:right w:val="nil"/>
            </w:tcBorders>
            <w:shd w:val="clear" w:color="auto" w:fill="auto"/>
            <w:noWrap/>
            <w:vAlign w:val="center"/>
            <w:hideMark/>
            <w:tcPrChange w:id="1393" w:author="钟 沛东" w:date="2019-05-10T00:18:00Z">
              <w:tcPr>
                <w:tcW w:w="1134" w:type="dxa"/>
                <w:tcBorders>
                  <w:top w:val="nil"/>
                  <w:left w:val="nil"/>
                  <w:bottom w:val="nil"/>
                  <w:right w:val="nil"/>
                </w:tcBorders>
                <w:shd w:val="clear" w:color="auto" w:fill="auto"/>
                <w:noWrap/>
                <w:vAlign w:val="center"/>
                <w:hideMark/>
              </w:tcPr>
            </w:tcPrChange>
          </w:tcPr>
          <w:p w14:paraId="231454C8" w14:textId="7D1D3E0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1.670 </w:t>
            </w:r>
          </w:p>
        </w:tc>
        <w:tc>
          <w:tcPr>
            <w:tcW w:w="1135" w:type="dxa"/>
            <w:tcBorders>
              <w:top w:val="nil"/>
              <w:left w:val="nil"/>
              <w:bottom w:val="nil"/>
              <w:right w:val="nil"/>
            </w:tcBorders>
            <w:shd w:val="clear" w:color="auto" w:fill="auto"/>
            <w:noWrap/>
            <w:vAlign w:val="center"/>
            <w:hideMark/>
            <w:tcPrChange w:id="1394" w:author="钟 沛东" w:date="2019-05-10T00:18:00Z">
              <w:tcPr>
                <w:tcW w:w="1135" w:type="dxa"/>
                <w:tcBorders>
                  <w:top w:val="nil"/>
                  <w:left w:val="nil"/>
                  <w:bottom w:val="nil"/>
                  <w:right w:val="nil"/>
                </w:tcBorders>
                <w:shd w:val="clear" w:color="auto" w:fill="auto"/>
                <w:noWrap/>
                <w:vAlign w:val="center"/>
                <w:hideMark/>
              </w:tcPr>
            </w:tcPrChange>
          </w:tcPr>
          <w:p w14:paraId="5E05531F" w14:textId="7B22FC2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0.094 </w:t>
            </w:r>
          </w:p>
        </w:tc>
      </w:tr>
      <w:tr w:rsidR="00C2220B" w:rsidRPr="00E80FF4" w14:paraId="1E428995" w14:textId="77777777" w:rsidTr="000B1AE7">
        <w:trPr>
          <w:trHeight w:val="340"/>
          <w:jc w:val="center"/>
          <w:trPrChange w:id="1395"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396" w:author="钟 沛东" w:date="2019-05-10T00:18:00Z">
              <w:tcPr>
                <w:tcW w:w="0" w:type="auto"/>
                <w:tcBorders>
                  <w:top w:val="nil"/>
                  <w:left w:val="nil"/>
                  <w:bottom w:val="nil"/>
                  <w:right w:val="nil"/>
                </w:tcBorders>
                <w:shd w:val="clear" w:color="auto" w:fill="auto"/>
                <w:noWrap/>
                <w:vAlign w:val="center"/>
                <w:hideMark/>
              </w:tcPr>
            </w:tcPrChange>
          </w:tcPr>
          <w:p w14:paraId="3A419C8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fstruct</w:t>
            </w:r>
          </w:p>
        </w:tc>
        <w:tc>
          <w:tcPr>
            <w:tcW w:w="1269" w:type="dxa"/>
            <w:tcBorders>
              <w:top w:val="nil"/>
              <w:left w:val="nil"/>
              <w:bottom w:val="nil"/>
              <w:right w:val="nil"/>
            </w:tcBorders>
            <w:shd w:val="clear" w:color="auto" w:fill="auto"/>
            <w:noWrap/>
            <w:vAlign w:val="center"/>
            <w:hideMark/>
            <w:tcPrChange w:id="1397" w:author="钟 沛东" w:date="2019-05-10T00:18:00Z">
              <w:tcPr>
                <w:tcW w:w="1269" w:type="dxa"/>
                <w:tcBorders>
                  <w:top w:val="nil"/>
                  <w:left w:val="nil"/>
                  <w:bottom w:val="nil"/>
                  <w:right w:val="nil"/>
                </w:tcBorders>
                <w:shd w:val="clear" w:color="auto" w:fill="auto"/>
                <w:noWrap/>
                <w:vAlign w:val="center"/>
                <w:hideMark/>
              </w:tcPr>
            </w:tcPrChange>
          </w:tcPr>
          <w:p w14:paraId="021E0AF6" w14:textId="29B12BE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Change w:id="1398" w:author="钟 沛东" w:date="2019-05-10T00:18:00Z">
              <w:tcPr>
                <w:tcW w:w="1417" w:type="dxa"/>
                <w:tcBorders>
                  <w:top w:val="nil"/>
                  <w:left w:val="nil"/>
                  <w:bottom w:val="nil"/>
                  <w:right w:val="nil"/>
                </w:tcBorders>
                <w:shd w:val="clear" w:color="auto" w:fill="auto"/>
                <w:noWrap/>
                <w:vAlign w:val="center"/>
                <w:hideMark/>
              </w:tcPr>
            </w:tcPrChange>
          </w:tcPr>
          <w:p w14:paraId="559729C7" w14:textId="33765AA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Change w:id="1399" w:author="钟 沛东" w:date="2019-05-10T00:18:00Z">
              <w:tcPr>
                <w:tcW w:w="1134" w:type="dxa"/>
                <w:tcBorders>
                  <w:top w:val="nil"/>
                  <w:left w:val="nil"/>
                  <w:bottom w:val="nil"/>
                  <w:right w:val="nil"/>
                </w:tcBorders>
                <w:shd w:val="clear" w:color="auto" w:fill="auto"/>
                <w:noWrap/>
                <w:vAlign w:val="center"/>
                <w:hideMark/>
              </w:tcPr>
            </w:tcPrChange>
          </w:tcPr>
          <w:p w14:paraId="232A89CB" w14:textId="218AF3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-1.250 </w:t>
            </w:r>
          </w:p>
        </w:tc>
        <w:tc>
          <w:tcPr>
            <w:tcW w:w="1135" w:type="dxa"/>
            <w:tcBorders>
              <w:top w:val="nil"/>
              <w:left w:val="nil"/>
              <w:bottom w:val="nil"/>
              <w:right w:val="nil"/>
            </w:tcBorders>
            <w:shd w:val="clear" w:color="auto" w:fill="auto"/>
            <w:noWrap/>
            <w:vAlign w:val="center"/>
            <w:hideMark/>
            <w:tcPrChange w:id="1400" w:author="钟 沛东" w:date="2019-05-10T00:18:00Z">
              <w:tcPr>
                <w:tcW w:w="1135" w:type="dxa"/>
                <w:tcBorders>
                  <w:top w:val="nil"/>
                  <w:left w:val="nil"/>
                  <w:bottom w:val="nil"/>
                  <w:right w:val="nil"/>
                </w:tcBorders>
                <w:shd w:val="clear" w:color="auto" w:fill="auto"/>
                <w:noWrap/>
                <w:vAlign w:val="center"/>
                <w:hideMark/>
              </w:tcPr>
            </w:tcPrChange>
          </w:tcPr>
          <w:p w14:paraId="31F4FAB4" w14:textId="25A5F2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0.212 </w:t>
            </w:r>
          </w:p>
        </w:tc>
      </w:tr>
      <w:tr w:rsidR="00C2220B" w:rsidRPr="00E80FF4" w14:paraId="39532203" w14:textId="77777777" w:rsidTr="000B1AE7">
        <w:trPr>
          <w:trHeight w:val="340"/>
          <w:jc w:val="center"/>
          <w:trPrChange w:id="1401"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402" w:author="钟 沛东" w:date="2019-05-10T00:18:00Z">
              <w:tcPr>
                <w:tcW w:w="0" w:type="auto"/>
                <w:tcBorders>
                  <w:top w:val="nil"/>
                  <w:left w:val="nil"/>
                  <w:bottom w:val="nil"/>
                  <w:right w:val="nil"/>
                </w:tcBorders>
                <w:shd w:val="clear" w:color="auto" w:fill="auto"/>
                <w:noWrap/>
                <w:vAlign w:val="center"/>
                <w:hideMark/>
              </w:tcPr>
            </w:tcPrChange>
          </w:tcPr>
          <w:p w14:paraId="79A4E9D3"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plots</w:t>
            </w:r>
          </w:p>
        </w:tc>
        <w:tc>
          <w:tcPr>
            <w:tcW w:w="1269" w:type="dxa"/>
            <w:tcBorders>
              <w:top w:val="nil"/>
              <w:left w:val="nil"/>
              <w:bottom w:val="nil"/>
              <w:right w:val="nil"/>
            </w:tcBorders>
            <w:shd w:val="clear" w:color="auto" w:fill="auto"/>
            <w:noWrap/>
            <w:vAlign w:val="center"/>
            <w:hideMark/>
            <w:tcPrChange w:id="1403" w:author="钟 沛东" w:date="2019-05-10T00:18:00Z">
              <w:tcPr>
                <w:tcW w:w="1269" w:type="dxa"/>
                <w:tcBorders>
                  <w:top w:val="nil"/>
                  <w:left w:val="nil"/>
                  <w:bottom w:val="nil"/>
                  <w:right w:val="nil"/>
                </w:tcBorders>
                <w:shd w:val="clear" w:color="auto" w:fill="auto"/>
                <w:noWrap/>
                <w:vAlign w:val="center"/>
                <w:hideMark/>
              </w:tcPr>
            </w:tcPrChange>
          </w:tcPr>
          <w:p w14:paraId="46AB358B" w14:textId="09C9A8B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0.007</w:t>
            </w:r>
          </w:p>
        </w:tc>
        <w:tc>
          <w:tcPr>
            <w:tcW w:w="1417" w:type="dxa"/>
            <w:tcBorders>
              <w:top w:val="nil"/>
              <w:left w:val="nil"/>
              <w:bottom w:val="nil"/>
              <w:right w:val="nil"/>
            </w:tcBorders>
            <w:shd w:val="clear" w:color="auto" w:fill="auto"/>
            <w:noWrap/>
            <w:vAlign w:val="center"/>
            <w:hideMark/>
            <w:tcPrChange w:id="1404" w:author="钟 沛东" w:date="2019-05-10T00:18:00Z">
              <w:tcPr>
                <w:tcW w:w="1417" w:type="dxa"/>
                <w:tcBorders>
                  <w:top w:val="nil"/>
                  <w:left w:val="nil"/>
                  <w:bottom w:val="nil"/>
                  <w:right w:val="nil"/>
                </w:tcBorders>
                <w:shd w:val="clear" w:color="auto" w:fill="auto"/>
                <w:noWrap/>
                <w:vAlign w:val="center"/>
                <w:hideMark/>
              </w:tcPr>
            </w:tcPrChange>
          </w:tcPr>
          <w:p w14:paraId="3131F2EF" w14:textId="7E97FD0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Change w:id="1405" w:author="钟 沛东" w:date="2019-05-10T00:18:00Z">
              <w:tcPr>
                <w:tcW w:w="1134" w:type="dxa"/>
                <w:tcBorders>
                  <w:top w:val="nil"/>
                  <w:left w:val="nil"/>
                  <w:bottom w:val="nil"/>
                  <w:right w:val="nil"/>
                </w:tcBorders>
                <w:shd w:val="clear" w:color="auto" w:fill="auto"/>
                <w:noWrap/>
                <w:vAlign w:val="center"/>
                <w:hideMark/>
              </w:tcPr>
            </w:tcPrChange>
          </w:tcPr>
          <w:p w14:paraId="644181B4" w14:textId="0BDE7D4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1.590 </w:t>
            </w:r>
          </w:p>
        </w:tc>
        <w:tc>
          <w:tcPr>
            <w:tcW w:w="1135" w:type="dxa"/>
            <w:tcBorders>
              <w:top w:val="nil"/>
              <w:left w:val="nil"/>
              <w:bottom w:val="nil"/>
              <w:right w:val="nil"/>
            </w:tcBorders>
            <w:shd w:val="clear" w:color="auto" w:fill="auto"/>
            <w:noWrap/>
            <w:vAlign w:val="center"/>
            <w:hideMark/>
            <w:tcPrChange w:id="1406" w:author="钟 沛东" w:date="2019-05-10T00:18:00Z">
              <w:tcPr>
                <w:tcW w:w="1135" w:type="dxa"/>
                <w:tcBorders>
                  <w:top w:val="nil"/>
                  <w:left w:val="nil"/>
                  <w:bottom w:val="nil"/>
                  <w:right w:val="nil"/>
                </w:tcBorders>
                <w:shd w:val="clear" w:color="auto" w:fill="auto"/>
                <w:noWrap/>
                <w:vAlign w:val="center"/>
                <w:hideMark/>
              </w:tcPr>
            </w:tcPrChange>
          </w:tcPr>
          <w:p w14:paraId="4019D026" w14:textId="2151EF5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0.113 </w:t>
            </w:r>
          </w:p>
        </w:tc>
      </w:tr>
      <w:tr w:rsidR="00C2220B" w:rsidRPr="00E80FF4" w14:paraId="0203987E" w14:textId="77777777" w:rsidTr="000B1AE7">
        <w:trPr>
          <w:trHeight w:val="340"/>
          <w:jc w:val="center"/>
          <w:trPrChange w:id="1407"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408" w:author="钟 沛东" w:date="2019-05-10T00:18:00Z">
              <w:tcPr>
                <w:tcW w:w="0" w:type="auto"/>
                <w:tcBorders>
                  <w:top w:val="nil"/>
                  <w:left w:val="nil"/>
                  <w:bottom w:val="nil"/>
                  <w:right w:val="nil"/>
                </w:tcBorders>
                <w:shd w:val="clear" w:color="auto" w:fill="auto"/>
                <w:noWrap/>
                <w:vAlign w:val="center"/>
                <w:hideMark/>
              </w:tcPr>
            </w:tcPrChange>
          </w:tcPr>
          <w:p w14:paraId="454CAF9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insurances</w:t>
            </w:r>
          </w:p>
        </w:tc>
        <w:tc>
          <w:tcPr>
            <w:tcW w:w="1269" w:type="dxa"/>
            <w:tcBorders>
              <w:top w:val="nil"/>
              <w:left w:val="nil"/>
              <w:bottom w:val="nil"/>
              <w:right w:val="nil"/>
            </w:tcBorders>
            <w:shd w:val="clear" w:color="auto" w:fill="auto"/>
            <w:noWrap/>
            <w:vAlign w:val="center"/>
            <w:hideMark/>
            <w:tcPrChange w:id="1409" w:author="钟 沛东" w:date="2019-05-10T00:18:00Z">
              <w:tcPr>
                <w:tcW w:w="1269" w:type="dxa"/>
                <w:tcBorders>
                  <w:top w:val="nil"/>
                  <w:left w:val="nil"/>
                  <w:bottom w:val="nil"/>
                  <w:right w:val="nil"/>
                </w:tcBorders>
                <w:shd w:val="clear" w:color="auto" w:fill="auto"/>
                <w:noWrap/>
                <w:vAlign w:val="center"/>
                <w:hideMark/>
              </w:tcPr>
            </w:tcPrChange>
          </w:tcPr>
          <w:p w14:paraId="29FA3B22" w14:textId="5F00028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Change w:id="1410" w:author="钟 沛东" w:date="2019-05-10T00:18:00Z">
              <w:tcPr>
                <w:tcW w:w="1417" w:type="dxa"/>
                <w:tcBorders>
                  <w:top w:val="nil"/>
                  <w:left w:val="nil"/>
                  <w:bottom w:val="nil"/>
                  <w:right w:val="nil"/>
                </w:tcBorders>
                <w:shd w:val="clear" w:color="auto" w:fill="auto"/>
                <w:noWrap/>
                <w:vAlign w:val="center"/>
                <w:hideMark/>
              </w:tcPr>
            </w:tcPrChange>
          </w:tcPr>
          <w:p w14:paraId="7FBB4F0E" w14:textId="12D8358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Change w:id="1411" w:author="钟 沛东" w:date="2019-05-10T00:18:00Z">
              <w:tcPr>
                <w:tcW w:w="1134" w:type="dxa"/>
                <w:tcBorders>
                  <w:top w:val="nil"/>
                  <w:left w:val="nil"/>
                  <w:bottom w:val="nil"/>
                  <w:right w:val="nil"/>
                </w:tcBorders>
                <w:shd w:val="clear" w:color="auto" w:fill="auto"/>
                <w:noWrap/>
                <w:vAlign w:val="center"/>
                <w:hideMark/>
              </w:tcPr>
            </w:tcPrChange>
          </w:tcPr>
          <w:p w14:paraId="4FD4C5C5" w14:textId="5347653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1.050 </w:t>
            </w:r>
          </w:p>
        </w:tc>
        <w:tc>
          <w:tcPr>
            <w:tcW w:w="1135" w:type="dxa"/>
            <w:tcBorders>
              <w:top w:val="nil"/>
              <w:left w:val="nil"/>
              <w:bottom w:val="nil"/>
              <w:right w:val="nil"/>
            </w:tcBorders>
            <w:shd w:val="clear" w:color="auto" w:fill="auto"/>
            <w:noWrap/>
            <w:vAlign w:val="center"/>
            <w:hideMark/>
            <w:tcPrChange w:id="1412" w:author="钟 沛东" w:date="2019-05-10T00:18:00Z">
              <w:tcPr>
                <w:tcW w:w="1135" w:type="dxa"/>
                <w:tcBorders>
                  <w:top w:val="nil"/>
                  <w:left w:val="nil"/>
                  <w:bottom w:val="nil"/>
                  <w:right w:val="nil"/>
                </w:tcBorders>
                <w:shd w:val="clear" w:color="auto" w:fill="auto"/>
                <w:noWrap/>
                <w:vAlign w:val="center"/>
                <w:hideMark/>
              </w:tcPr>
            </w:tcPrChange>
          </w:tcPr>
          <w:p w14:paraId="30B3EFCF" w14:textId="7B25F8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0.292 </w:t>
            </w:r>
          </w:p>
        </w:tc>
      </w:tr>
      <w:tr w:rsidR="00C2220B" w:rsidRPr="00E80FF4" w14:paraId="57E9C4CD" w14:textId="77777777" w:rsidTr="000B1AE7">
        <w:trPr>
          <w:trHeight w:val="340"/>
          <w:jc w:val="center"/>
          <w:trPrChange w:id="1413"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414" w:author="钟 沛东" w:date="2019-05-10T00:18:00Z">
              <w:tcPr>
                <w:tcW w:w="0" w:type="auto"/>
                <w:tcBorders>
                  <w:top w:val="nil"/>
                  <w:left w:val="nil"/>
                  <w:bottom w:val="nil"/>
                  <w:right w:val="nil"/>
                </w:tcBorders>
                <w:shd w:val="clear" w:color="auto" w:fill="auto"/>
                <w:noWrap/>
                <w:vAlign w:val="center"/>
                <w:hideMark/>
              </w:tcPr>
            </w:tcPrChange>
          </w:tcPr>
          <w:p w14:paraId="5EFDC767"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loan</w:t>
            </w:r>
          </w:p>
        </w:tc>
        <w:tc>
          <w:tcPr>
            <w:tcW w:w="1269" w:type="dxa"/>
            <w:tcBorders>
              <w:top w:val="nil"/>
              <w:left w:val="nil"/>
              <w:bottom w:val="nil"/>
              <w:right w:val="nil"/>
            </w:tcBorders>
            <w:shd w:val="clear" w:color="auto" w:fill="auto"/>
            <w:noWrap/>
            <w:vAlign w:val="center"/>
            <w:hideMark/>
            <w:tcPrChange w:id="1415" w:author="钟 沛东" w:date="2019-05-10T00:18:00Z">
              <w:tcPr>
                <w:tcW w:w="1269" w:type="dxa"/>
                <w:tcBorders>
                  <w:top w:val="nil"/>
                  <w:left w:val="nil"/>
                  <w:bottom w:val="nil"/>
                  <w:right w:val="nil"/>
                </w:tcBorders>
                <w:shd w:val="clear" w:color="auto" w:fill="auto"/>
                <w:noWrap/>
                <w:vAlign w:val="center"/>
                <w:hideMark/>
              </w:tcPr>
            </w:tcPrChange>
          </w:tcPr>
          <w:p w14:paraId="48D7AC03" w14:textId="3603E3D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Change w:id="1416" w:author="钟 沛东" w:date="2019-05-10T00:18:00Z">
              <w:tcPr>
                <w:tcW w:w="1417" w:type="dxa"/>
                <w:tcBorders>
                  <w:top w:val="nil"/>
                  <w:left w:val="nil"/>
                  <w:bottom w:val="nil"/>
                  <w:right w:val="nil"/>
                </w:tcBorders>
                <w:shd w:val="clear" w:color="auto" w:fill="auto"/>
                <w:noWrap/>
                <w:vAlign w:val="center"/>
                <w:hideMark/>
              </w:tcPr>
            </w:tcPrChange>
          </w:tcPr>
          <w:p w14:paraId="14EEC7A8" w14:textId="40FF274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0.008 </w:t>
            </w:r>
          </w:p>
        </w:tc>
        <w:tc>
          <w:tcPr>
            <w:tcW w:w="1134" w:type="dxa"/>
            <w:tcBorders>
              <w:top w:val="nil"/>
              <w:left w:val="nil"/>
              <w:bottom w:val="nil"/>
              <w:right w:val="nil"/>
            </w:tcBorders>
            <w:shd w:val="clear" w:color="auto" w:fill="auto"/>
            <w:noWrap/>
            <w:vAlign w:val="center"/>
            <w:hideMark/>
            <w:tcPrChange w:id="1417" w:author="钟 沛东" w:date="2019-05-10T00:18:00Z">
              <w:tcPr>
                <w:tcW w:w="1134" w:type="dxa"/>
                <w:tcBorders>
                  <w:top w:val="nil"/>
                  <w:left w:val="nil"/>
                  <w:bottom w:val="nil"/>
                  <w:right w:val="nil"/>
                </w:tcBorders>
                <w:shd w:val="clear" w:color="auto" w:fill="auto"/>
                <w:noWrap/>
                <w:vAlign w:val="center"/>
                <w:hideMark/>
              </w:tcPr>
            </w:tcPrChange>
          </w:tcPr>
          <w:p w14:paraId="276E4655" w14:textId="58EFEE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0.590 </w:t>
            </w:r>
          </w:p>
        </w:tc>
        <w:tc>
          <w:tcPr>
            <w:tcW w:w="1135" w:type="dxa"/>
            <w:tcBorders>
              <w:top w:val="nil"/>
              <w:left w:val="nil"/>
              <w:bottom w:val="nil"/>
              <w:right w:val="nil"/>
            </w:tcBorders>
            <w:shd w:val="clear" w:color="auto" w:fill="auto"/>
            <w:noWrap/>
            <w:vAlign w:val="center"/>
            <w:hideMark/>
            <w:tcPrChange w:id="1418" w:author="钟 沛东" w:date="2019-05-10T00:18:00Z">
              <w:tcPr>
                <w:tcW w:w="1135" w:type="dxa"/>
                <w:tcBorders>
                  <w:top w:val="nil"/>
                  <w:left w:val="nil"/>
                  <w:bottom w:val="nil"/>
                  <w:right w:val="nil"/>
                </w:tcBorders>
                <w:shd w:val="clear" w:color="auto" w:fill="auto"/>
                <w:noWrap/>
                <w:vAlign w:val="center"/>
                <w:hideMark/>
              </w:tcPr>
            </w:tcPrChange>
          </w:tcPr>
          <w:p w14:paraId="4C8CFD99" w14:textId="15798FC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0.556 </w:t>
            </w:r>
          </w:p>
        </w:tc>
      </w:tr>
      <w:tr w:rsidR="00C2220B" w:rsidRPr="00E80FF4" w14:paraId="1F252CCF" w14:textId="77777777" w:rsidTr="000B1AE7">
        <w:trPr>
          <w:trHeight w:val="340"/>
          <w:jc w:val="center"/>
          <w:trPrChange w:id="1419"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420" w:author="钟 沛东" w:date="2019-05-10T00:18:00Z">
              <w:tcPr>
                <w:tcW w:w="0" w:type="auto"/>
                <w:tcBorders>
                  <w:top w:val="nil"/>
                  <w:left w:val="nil"/>
                  <w:bottom w:val="nil"/>
                  <w:right w:val="nil"/>
                </w:tcBorders>
                <w:shd w:val="clear" w:color="auto" w:fill="auto"/>
                <w:noWrap/>
                <w:vAlign w:val="center"/>
                <w:hideMark/>
              </w:tcPr>
            </w:tcPrChange>
          </w:tcPr>
          <w:p w14:paraId="3E2FCDBB"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job</w:t>
            </w:r>
          </w:p>
        </w:tc>
        <w:tc>
          <w:tcPr>
            <w:tcW w:w="1269" w:type="dxa"/>
            <w:tcBorders>
              <w:top w:val="nil"/>
              <w:left w:val="nil"/>
              <w:bottom w:val="nil"/>
              <w:right w:val="nil"/>
            </w:tcBorders>
            <w:shd w:val="clear" w:color="auto" w:fill="auto"/>
            <w:noWrap/>
            <w:vAlign w:val="center"/>
            <w:hideMark/>
            <w:tcPrChange w:id="1421" w:author="钟 沛东" w:date="2019-05-10T00:18:00Z">
              <w:tcPr>
                <w:tcW w:w="1269" w:type="dxa"/>
                <w:tcBorders>
                  <w:top w:val="nil"/>
                  <w:left w:val="nil"/>
                  <w:bottom w:val="nil"/>
                  <w:right w:val="nil"/>
                </w:tcBorders>
                <w:shd w:val="clear" w:color="auto" w:fill="auto"/>
                <w:noWrap/>
                <w:vAlign w:val="center"/>
                <w:hideMark/>
              </w:tcPr>
            </w:tcPrChange>
          </w:tcPr>
          <w:p w14:paraId="4AF44FEE" w14:textId="32CFDC2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-0.002</w:t>
            </w:r>
          </w:p>
        </w:tc>
        <w:tc>
          <w:tcPr>
            <w:tcW w:w="1417" w:type="dxa"/>
            <w:tcBorders>
              <w:top w:val="nil"/>
              <w:left w:val="nil"/>
              <w:bottom w:val="nil"/>
              <w:right w:val="nil"/>
            </w:tcBorders>
            <w:shd w:val="clear" w:color="auto" w:fill="auto"/>
            <w:noWrap/>
            <w:vAlign w:val="center"/>
            <w:hideMark/>
            <w:tcPrChange w:id="1422" w:author="钟 沛东" w:date="2019-05-10T00:18:00Z">
              <w:tcPr>
                <w:tcW w:w="1417" w:type="dxa"/>
                <w:tcBorders>
                  <w:top w:val="nil"/>
                  <w:left w:val="nil"/>
                  <w:bottom w:val="nil"/>
                  <w:right w:val="nil"/>
                </w:tcBorders>
                <w:shd w:val="clear" w:color="auto" w:fill="auto"/>
                <w:noWrap/>
                <w:vAlign w:val="center"/>
                <w:hideMark/>
              </w:tcPr>
            </w:tcPrChange>
          </w:tcPr>
          <w:p w14:paraId="19AB44DD" w14:textId="2C46F31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0.013 </w:t>
            </w:r>
          </w:p>
        </w:tc>
        <w:tc>
          <w:tcPr>
            <w:tcW w:w="1134" w:type="dxa"/>
            <w:tcBorders>
              <w:top w:val="nil"/>
              <w:left w:val="nil"/>
              <w:bottom w:val="nil"/>
              <w:right w:val="nil"/>
            </w:tcBorders>
            <w:shd w:val="clear" w:color="auto" w:fill="auto"/>
            <w:noWrap/>
            <w:vAlign w:val="center"/>
            <w:hideMark/>
            <w:tcPrChange w:id="1423" w:author="钟 沛东" w:date="2019-05-10T00:18:00Z">
              <w:tcPr>
                <w:tcW w:w="1134" w:type="dxa"/>
                <w:tcBorders>
                  <w:top w:val="nil"/>
                  <w:left w:val="nil"/>
                  <w:bottom w:val="nil"/>
                  <w:right w:val="nil"/>
                </w:tcBorders>
                <w:shd w:val="clear" w:color="auto" w:fill="auto"/>
                <w:noWrap/>
                <w:vAlign w:val="center"/>
                <w:hideMark/>
              </w:tcPr>
            </w:tcPrChange>
          </w:tcPr>
          <w:p w14:paraId="5A7D9F3C" w14:textId="5E5273D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-0.170 </w:t>
            </w:r>
          </w:p>
        </w:tc>
        <w:tc>
          <w:tcPr>
            <w:tcW w:w="1135" w:type="dxa"/>
            <w:tcBorders>
              <w:top w:val="nil"/>
              <w:left w:val="nil"/>
              <w:bottom w:val="nil"/>
              <w:right w:val="nil"/>
            </w:tcBorders>
            <w:shd w:val="clear" w:color="auto" w:fill="auto"/>
            <w:noWrap/>
            <w:vAlign w:val="center"/>
            <w:hideMark/>
            <w:tcPrChange w:id="1424" w:author="钟 沛东" w:date="2019-05-10T00:18:00Z">
              <w:tcPr>
                <w:tcW w:w="1135" w:type="dxa"/>
                <w:tcBorders>
                  <w:top w:val="nil"/>
                  <w:left w:val="nil"/>
                  <w:bottom w:val="nil"/>
                  <w:right w:val="nil"/>
                </w:tcBorders>
                <w:shd w:val="clear" w:color="auto" w:fill="auto"/>
                <w:noWrap/>
                <w:vAlign w:val="center"/>
                <w:hideMark/>
              </w:tcPr>
            </w:tcPrChange>
          </w:tcPr>
          <w:p w14:paraId="2052AF8B" w14:textId="3D759D5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0.868 </w:t>
            </w:r>
          </w:p>
        </w:tc>
      </w:tr>
      <w:tr w:rsidR="00C2220B" w:rsidRPr="00E80FF4" w14:paraId="3C50EF87" w14:textId="77777777" w:rsidTr="000B1AE7">
        <w:trPr>
          <w:trHeight w:val="340"/>
          <w:jc w:val="center"/>
          <w:trPrChange w:id="1425" w:author="钟 沛东" w:date="2019-05-10T00:18:00Z">
            <w:trPr>
              <w:trHeight w:val="300"/>
              <w:jc w:val="center"/>
            </w:trPr>
          </w:trPrChange>
        </w:trPr>
        <w:tc>
          <w:tcPr>
            <w:tcW w:w="0" w:type="auto"/>
            <w:tcBorders>
              <w:top w:val="nil"/>
              <w:left w:val="nil"/>
              <w:right w:val="nil"/>
            </w:tcBorders>
            <w:shd w:val="clear" w:color="auto" w:fill="auto"/>
            <w:noWrap/>
            <w:vAlign w:val="center"/>
            <w:hideMark/>
            <w:tcPrChange w:id="1426" w:author="钟 沛东" w:date="2019-05-10T00:18:00Z">
              <w:tcPr>
                <w:tcW w:w="0" w:type="auto"/>
                <w:tcBorders>
                  <w:top w:val="nil"/>
                  <w:left w:val="nil"/>
                  <w:right w:val="nil"/>
                </w:tcBorders>
                <w:shd w:val="clear" w:color="auto" w:fill="auto"/>
                <w:noWrap/>
                <w:vAlign w:val="center"/>
                <w:hideMark/>
              </w:tcPr>
            </w:tcPrChange>
          </w:tcPr>
          <w:p w14:paraId="7034B55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CF1272">
              <w:rPr>
                <w:rFonts w:ascii="Times New Roman" w:eastAsia="宋体" w:hAnsi="Times New Roman" w:cs="Times New Roman"/>
                <w:iCs/>
                <w:color w:val="000000"/>
                <w:rPrChange w:id="1427" w:author="曾 翠红" w:date="2019-05-10T21:17:00Z">
                  <w:rPr>
                    <w:rFonts w:ascii="Times New Roman" w:eastAsia="宋体" w:hAnsi="Times New Roman" w:cs="Times New Roman"/>
                    <w:i/>
                    <w:iCs/>
                    <w:color w:val="000000"/>
                  </w:rPr>
                </w:rPrChange>
              </w:rPr>
              <w:t>ln</w:t>
            </w:r>
            <w:r w:rsidRPr="00E80FF4">
              <w:rPr>
                <w:rFonts w:ascii="Times New Roman" w:eastAsia="宋体" w:hAnsi="Times New Roman" w:cs="Times New Roman"/>
                <w:i/>
                <w:iCs/>
                <w:color w:val="000000"/>
              </w:rPr>
              <w:t>subsidy</w:t>
            </w:r>
          </w:p>
        </w:tc>
        <w:tc>
          <w:tcPr>
            <w:tcW w:w="1269" w:type="dxa"/>
            <w:tcBorders>
              <w:top w:val="nil"/>
              <w:left w:val="nil"/>
              <w:right w:val="nil"/>
            </w:tcBorders>
            <w:shd w:val="clear" w:color="auto" w:fill="auto"/>
            <w:noWrap/>
            <w:vAlign w:val="center"/>
            <w:hideMark/>
            <w:tcPrChange w:id="1428" w:author="钟 沛东" w:date="2019-05-10T00:18:00Z">
              <w:tcPr>
                <w:tcW w:w="1269" w:type="dxa"/>
                <w:tcBorders>
                  <w:top w:val="nil"/>
                  <w:left w:val="nil"/>
                  <w:right w:val="nil"/>
                </w:tcBorders>
                <w:shd w:val="clear" w:color="auto" w:fill="auto"/>
                <w:noWrap/>
                <w:vAlign w:val="center"/>
                <w:hideMark/>
              </w:tcPr>
            </w:tcPrChange>
          </w:tcPr>
          <w:p w14:paraId="311E015B" w14:textId="1123113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right w:val="nil"/>
            </w:tcBorders>
            <w:shd w:val="clear" w:color="auto" w:fill="auto"/>
            <w:noWrap/>
            <w:vAlign w:val="center"/>
            <w:hideMark/>
            <w:tcPrChange w:id="1429" w:author="钟 沛东" w:date="2019-05-10T00:18:00Z">
              <w:tcPr>
                <w:tcW w:w="1417" w:type="dxa"/>
                <w:tcBorders>
                  <w:top w:val="nil"/>
                  <w:left w:val="nil"/>
                  <w:right w:val="nil"/>
                </w:tcBorders>
                <w:shd w:val="clear" w:color="auto" w:fill="auto"/>
                <w:noWrap/>
                <w:vAlign w:val="center"/>
                <w:hideMark/>
              </w:tcPr>
            </w:tcPrChange>
          </w:tcPr>
          <w:p w14:paraId="6726DACB" w14:textId="0DC74E8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right w:val="nil"/>
            </w:tcBorders>
            <w:shd w:val="clear" w:color="auto" w:fill="auto"/>
            <w:noWrap/>
            <w:vAlign w:val="center"/>
            <w:hideMark/>
            <w:tcPrChange w:id="1430" w:author="钟 沛东" w:date="2019-05-10T00:18:00Z">
              <w:tcPr>
                <w:tcW w:w="1134" w:type="dxa"/>
                <w:tcBorders>
                  <w:top w:val="nil"/>
                  <w:left w:val="nil"/>
                  <w:right w:val="nil"/>
                </w:tcBorders>
                <w:shd w:val="clear" w:color="auto" w:fill="auto"/>
                <w:noWrap/>
                <w:vAlign w:val="center"/>
                <w:hideMark/>
              </w:tcPr>
            </w:tcPrChange>
          </w:tcPr>
          <w:p w14:paraId="58A49CAC" w14:textId="247A610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0.880 </w:t>
            </w:r>
          </w:p>
        </w:tc>
        <w:tc>
          <w:tcPr>
            <w:tcW w:w="1135" w:type="dxa"/>
            <w:tcBorders>
              <w:top w:val="nil"/>
              <w:left w:val="nil"/>
              <w:right w:val="nil"/>
            </w:tcBorders>
            <w:shd w:val="clear" w:color="auto" w:fill="auto"/>
            <w:noWrap/>
            <w:vAlign w:val="center"/>
            <w:hideMark/>
            <w:tcPrChange w:id="1431" w:author="钟 沛东" w:date="2019-05-10T00:18:00Z">
              <w:tcPr>
                <w:tcW w:w="1135" w:type="dxa"/>
                <w:tcBorders>
                  <w:top w:val="nil"/>
                  <w:left w:val="nil"/>
                  <w:right w:val="nil"/>
                </w:tcBorders>
                <w:shd w:val="clear" w:color="auto" w:fill="auto"/>
                <w:noWrap/>
                <w:vAlign w:val="center"/>
                <w:hideMark/>
              </w:tcPr>
            </w:tcPrChange>
          </w:tcPr>
          <w:p w14:paraId="3E1B6726" w14:textId="40C1B20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0.381 </w:t>
            </w:r>
          </w:p>
        </w:tc>
      </w:tr>
      <w:tr w:rsidR="00C2220B" w:rsidRPr="00E80FF4" w14:paraId="4B26DFAF" w14:textId="77777777" w:rsidTr="000B1AE7">
        <w:trPr>
          <w:trHeight w:val="340"/>
          <w:jc w:val="center"/>
          <w:trPrChange w:id="1432" w:author="钟 沛东" w:date="2019-05-10T00:18:00Z">
            <w:trPr>
              <w:trHeight w:val="315"/>
              <w:jc w:val="center"/>
            </w:trPr>
          </w:trPrChange>
        </w:trPr>
        <w:tc>
          <w:tcPr>
            <w:tcW w:w="0" w:type="auto"/>
            <w:tcBorders>
              <w:top w:val="nil"/>
              <w:left w:val="nil"/>
              <w:right w:val="nil"/>
            </w:tcBorders>
            <w:shd w:val="clear" w:color="auto" w:fill="auto"/>
            <w:noWrap/>
            <w:vAlign w:val="center"/>
            <w:hideMark/>
            <w:tcPrChange w:id="1433" w:author="钟 沛东" w:date="2019-05-10T00:18:00Z">
              <w:tcPr>
                <w:tcW w:w="0" w:type="auto"/>
                <w:tcBorders>
                  <w:top w:val="nil"/>
                  <w:left w:val="nil"/>
                  <w:right w:val="nil"/>
                </w:tcBorders>
                <w:shd w:val="clear" w:color="auto" w:fill="auto"/>
                <w:noWrap/>
                <w:vAlign w:val="center"/>
                <w:hideMark/>
              </w:tcPr>
            </w:tcPrChange>
          </w:tcPr>
          <w:p w14:paraId="0801D5E7" w14:textId="1645D1A3" w:rsidR="00C2220B" w:rsidRPr="00E80FF4" w:rsidRDefault="004B1028" w:rsidP="00C2220B">
            <w:pPr>
              <w:spacing w:after="0" w:line="240" w:lineRule="auto"/>
              <w:jc w:val="both"/>
              <w:rPr>
                <w:rFonts w:ascii="Times New Roman" w:eastAsia="宋体" w:hAnsi="Times New Roman" w:cs="Times New Roman"/>
                <w:i/>
                <w:iCs/>
                <w:color w:val="000000"/>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Change w:id="1434" w:author="钟 沛东" w:date="2019-05-10T00:18:00Z">
              <w:tcPr>
                <w:tcW w:w="1269" w:type="dxa"/>
                <w:tcBorders>
                  <w:top w:val="nil"/>
                  <w:left w:val="nil"/>
                  <w:right w:val="nil"/>
                </w:tcBorders>
                <w:shd w:val="clear" w:color="auto" w:fill="auto"/>
                <w:noWrap/>
                <w:vAlign w:val="center"/>
                <w:hideMark/>
              </w:tcPr>
            </w:tcPrChange>
          </w:tcPr>
          <w:p w14:paraId="4977B9D0" w14:textId="17F5709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4.981***</w:t>
            </w:r>
          </w:p>
        </w:tc>
        <w:tc>
          <w:tcPr>
            <w:tcW w:w="1417" w:type="dxa"/>
            <w:tcBorders>
              <w:top w:val="nil"/>
              <w:left w:val="nil"/>
              <w:right w:val="nil"/>
            </w:tcBorders>
            <w:shd w:val="clear" w:color="auto" w:fill="auto"/>
            <w:noWrap/>
            <w:vAlign w:val="center"/>
            <w:hideMark/>
            <w:tcPrChange w:id="1435" w:author="钟 沛东" w:date="2019-05-10T00:18:00Z">
              <w:tcPr>
                <w:tcW w:w="1417" w:type="dxa"/>
                <w:tcBorders>
                  <w:top w:val="nil"/>
                  <w:left w:val="nil"/>
                  <w:right w:val="nil"/>
                </w:tcBorders>
                <w:shd w:val="clear" w:color="auto" w:fill="auto"/>
                <w:noWrap/>
                <w:vAlign w:val="center"/>
                <w:hideMark/>
              </w:tcPr>
            </w:tcPrChange>
          </w:tcPr>
          <w:p w14:paraId="11203190" w14:textId="61B3A3B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0.545 </w:t>
            </w:r>
          </w:p>
        </w:tc>
        <w:tc>
          <w:tcPr>
            <w:tcW w:w="1134" w:type="dxa"/>
            <w:tcBorders>
              <w:top w:val="nil"/>
              <w:left w:val="nil"/>
              <w:right w:val="nil"/>
            </w:tcBorders>
            <w:shd w:val="clear" w:color="auto" w:fill="auto"/>
            <w:noWrap/>
            <w:vAlign w:val="center"/>
            <w:hideMark/>
            <w:tcPrChange w:id="1436" w:author="钟 沛东" w:date="2019-05-10T00:18:00Z">
              <w:tcPr>
                <w:tcW w:w="1134" w:type="dxa"/>
                <w:tcBorders>
                  <w:top w:val="nil"/>
                  <w:left w:val="nil"/>
                  <w:right w:val="nil"/>
                </w:tcBorders>
                <w:shd w:val="clear" w:color="auto" w:fill="auto"/>
                <w:noWrap/>
                <w:vAlign w:val="center"/>
                <w:hideMark/>
              </w:tcPr>
            </w:tcPrChange>
          </w:tcPr>
          <w:p w14:paraId="1B1A225A" w14:textId="586E9AF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9.130 </w:t>
            </w:r>
          </w:p>
        </w:tc>
        <w:tc>
          <w:tcPr>
            <w:tcW w:w="1135" w:type="dxa"/>
            <w:tcBorders>
              <w:top w:val="nil"/>
              <w:left w:val="nil"/>
              <w:right w:val="nil"/>
            </w:tcBorders>
            <w:shd w:val="clear" w:color="auto" w:fill="auto"/>
            <w:noWrap/>
            <w:vAlign w:val="center"/>
            <w:hideMark/>
            <w:tcPrChange w:id="1437" w:author="钟 沛东" w:date="2019-05-10T00:18:00Z">
              <w:tcPr>
                <w:tcW w:w="1135" w:type="dxa"/>
                <w:tcBorders>
                  <w:top w:val="nil"/>
                  <w:left w:val="nil"/>
                  <w:right w:val="nil"/>
                </w:tcBorders>
                <w:shd w:val="clear" w:color="auto" w:fill="auto"/>
                <w:noWrap/>
                <w:vAlign w:val="center"/>
                <w:hideMark/>
              </w:tcPr>
            </w:tcPrChange>
          </w:tcPr>
          <w:p w14:paraId="54A4A3A5" w14:textId="0DBD122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0.000 </w:t>
            </w:r>
          </w:p>
        </w:tc>
      </w:tr>
      <w:tr w:rsidR="00C2220B" w:rsidRPr="00646D57" w14:paraId="375EDA14" w14:textId="77777777" w:rsidTr="000B1AE7">
        <w:trPr>
          <w:trHeight w:val="340"/>
          <w:jc w:val="center"/>
          <w:trPrChange w:id="1438" w:author="钟 沛东" w:date="2019-05-10T00:18:00Z">
            <w:trPr>
              <w:trHeight w:val="315"/>
              <w:jc w:val="center"/>
            </w:trPr>
          </w:trPrChange>
        </w:trPr>
        <w:tc>
          <w:tcPr>
            <w:tcW w:w="0" w:type="auto"/>
            <w:tcBorders>
              <w:top w:val="nil"/>
              <w:left w:val="nil"/>
              <w:right w:val="nil"/>
            </w:tcBorders>
            <w:shd w:val="clear" w:color="auto" w:fill="auto"/>
            <w:noWrap/>
            <w:vAlign w:val="center"/>
            <w:tcPrChange w:id="1439" w:author="钟 沛东" w:date="2019-05-10T00:18:00Z">
              <w:tcPr>
                <w:tcW w:w="0" w:type="auto"/>
                <w:tcBorders>
                  <w:top w:val="nil"/>
                  <w:left w:val="nil"/>
                  <w:right w:val="nil"/>
                </w:tcBorders>
                <w:shd w:val="clear" w:color="auto" w:fill="auto"/>
                <w:noWrap/>
                <w:vAlign w:val="center"/>
              </w:tcPr>
            </w:tcPrChange>
          </w:tcPr>
          <w:p w14:paraId="2D60283F" w14:textId="77777777" w:rsidR="00C2220B" w:rsidRPr="00646D57" w:rsidRDefault="00C2220B" w:rsidP="008C5DBF">
            <w:pPr>
              <w:spacing w:after="0" w:line="240" w:lineRule="auto"/>
              <w:jc w:val="both"/>
              <w:rPr>
                <w:rFonts w:ascii="Times New Roman" w:eastAsia="宋体" w:hAnsi="Times New Roman" w:cs="Times New Roman"/>
                <w:iCs/>
                <w:color w:val="000000"/>
              </w:rPr>
            </w:pPr>
            <w:r>
              <w:rPr>
                <w:rFonts w:ascii="Times New Roman" w:eastAsia="宋体" w:hAnsi="Times New Roman" w:cs="Times New Roman" w:hint="eastAsia"/>
                <w:iCs/>
                <w:color w:val="000000"/>
              </w:rPr>
              <w:t>年份效应检验</w:t>
            </w:r>
          </w:p>
        </w:tc>
        <w:tc>
          <w:tcPr>
            <w:tcW w:w="4955" w:type="dxa"/>
            <w:gridSpan w:val="4"/>
            <w:tcBorders>
              <w:top w:val="nil"/>
              <w:left w:val="nil"/>
              <w:right w:val="nil"/>
            </w:tcBorders>
            <w:shd w:val="clear" w:color="auto" w:fill="auto"/>
            <w:noWrap/>
            <w:vAlign w:val="center"/>
            <w:tcPrChange w:id="1440" w:author="钟 沛东" w:date="2019-05-10T00:18:00Z">
              <w:tcPr>
                <w:tcW w:w="4955" w:type="dxa"/>
                <w:gridSpan w:val="4"/>
                <w:tcBorders>
                  <w:top w:val="nil"/>
                  <w:left w:val="nil"/>
                  <w:right w:val="nil"/>
                </w:tcBorders>
                <w:shd w:val="clear" w:color="auto" w:fill="auto"/>
                <w:noWrap/>
                <w:vAlign w:val="center"/>
              </w:tcPr>
            </w:tcPrChange>
          </w:tcPr>
          <w:p w14:paraId="5CF4D366" w14:textId="77777777" w:rsidR="00C2220B" w:rsidRPr="00646D57" w:rsidRDefault="00C2220B" w:rsidP="008C5DBF">
            <w:pPr>
              <w:spacing w:after="0" w:line="240" w:lineRule="auto"/>
              <w:jc w:val="both"/>
              <w:rPr>
                <w:rFonts w:ascii="Times New Roman" w:eastAsia="宋体" w:hAnsi="Times New Roman" w:cs="Times New Roman"/>
                <w:color w:val="000000"/>
              </w:rPr>
            </w:pPr>
            <w:r>
              <w:rPr>
                <w:rFonts w:ascii="Times New Roman" w:eastAsia="宋体" w:hAnsi="Times New Roman" w:cs="Times New Roman" w:hint="eastAsia"/>
                <w:color w:val="000000"/>
              </w:rPr>
              <w:t>0</w:t>
            </w:r>
            <w:r>
              <w:rPr>
                <w:rFonts w:ascii="Times New Roman" w:eastAsia="宋体" w:hAnsi="Times New Roman" w:cs="Times New Roman"/>
                <w:color w:val="000000"/>
              </w:rPr>
              <w:t>.000</w:t>
            </w:r>
          </w:p>
        </w:tc>
      </w:tr>
      <w:tr w:rsidR="00C2220B" w:rsidRPr="00E80FF4" w14:paraId="64E4C0DE" w14:textId="77777777" w:rsidTr="000B1AE7">
        <w:trPr>
          <w:trHeight w:val="340"/>
          <w:jc w:val="center"/>
          <w:trPrChange w:id="1441" w:author="钟 沛东" w:date="2019-05-10T00:18:00Z">
            <w:trPr>
              <w:trHeight w:val="300"/>
              <w:jc w:val="center"/>
            </w:trPr>
          </w:trPrChange>
        </w:trPr>
        <w:tc>
          <w:tcPr>
            <w:tcW w:w="0" w:type="auto"/>
            <w:tcBorders>
              <w:top w:val="nil"/>
              <w:left w:val="nil"/>
              <w:bottom w:val="nil"/>
              <w:right w:val="nil"/>
            </w:tcBorders>
            <w:shd w:val="clear" w:color="auto" w:fill="auto"/>
            <w:noWrap/>
            <w:vAlign w:val="center"/>
            <w:hideMark/>
            <w:tcPrChange w:id="1442" w:author="钟 沛东" w:date="2019-05-10T00:18:00Z">
              <w:tcPr>
                <w:tcW w:w="0" w:type="auto"/>
                <w:tcBorders>
                  <w:top w:val="nil"/>
                  <w:left w:val="nil"/>
                  <w:bottom w:val="nil"/>
                  <w:right w:val="nil"/>
                </w:tcBorders>
                <w:shd w:val="clear" w:color="auto" w:fill="auto"/>
                <w:noWrap/>
                <w:vAlign w:val="center"/>
                <w:hideMark/>
              </w:tcPr>
            </w:tcPrChange>
          </w:tcPr>
          <w:p w14:paraId="4CE10BEE" w14:textId="77777777" w:rsidR="00C2220B" w:rsidRPr="00E80FF4" w:rsidRDefault="00C2220B"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F</w:t>
            </w:r>
            <w:r w:rsidRPr="00E80FF4">
              <w:rPr>
                <w:rFonts w:ascii="宋体" w:eastAsia="宋体" w:hAnsi="宋体" w:cs="Times New Roman" w:hint="eastAsia"/>
                <w:color w:val="000000"/>
              </w:rPr>
              <w:t>值</w:t>
            </w:r>
          </w:p>
        </w:tc>
        <w:tc>
          <w:tcPr>
            <w:tcW w:w="4955" w:type="dxa"/>
            <w:gridSpan w:val="4"/>
            <w:tcBorders>
              <w:top w:val="nil"/>
              <w:left w:val="nil"/>
              <w:bottom w:val="nil"/>
              <w:right w:val="nil"/>
            </w:tcBorders>
            <w:shd w:val="clear" w:color="auto" w:fill="auto"/>
            <w:noWrap/>
            <w:vAlign w:val="center"/>
            <w:hideMark/>
            <w:tcPrChange w:id="1443" w:author="钟 沛东" w:date="2019-05-10T00:18:00Z">
              <w:tcPr>
                <w:tcW w:w="4955" w:type="dxa"/>
                <w:gridSpan w:val="4"/>
                <w:tcBorders>
                  <w:top w:val="nil"/>
                  <w:left w:val="nil"/>
                  <w:bottom w:val="nil"/>
                  <w:right w:val="nil"/>
                </w:tcBorders>
                <w:shd w:val="clear" w:color="auto" w:fill="auto"/>
                <w:noWrap/>
                <w:vAlign w:val="center"/>
                <w:hideMark/>
              </w:tcPr>
            </w:tcPrChange>
          </w:tcPr>
          <w:p w14:paraId="70937B0E" w14:textId="714EC90F" w:rsidR="00C2220B" w:rsidRPr="00E80FF4" w:rsidRDefault="00C2220B"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26.240</w:t>
            </w:r>
          </w:p>
        </w:tc>
      </w:tr>
      <w:tr w:rsidR="00C2220B" w:rsidRPr="00E80FF4" w14:paraId="5199F0F9" w14:textId="77777777" w:rsidTr="000B1AE7">
        <w:trPr>
          <w:trHeight w:val="340"/>
          <w:jc w:val="center"/>
          <w:trPrChange w:id="1444" w:author="钟 沛东" w:date="2019-05-10T00:18:00Z">
            <w:trPr>
              <w:trHeight w:val="315"/>
              <w:jc w:val="center"/>
            </w:trPr>
          </w:trPrChange>
        </w:trPr>
        <w:tc>
          <w:tcPr>
            <w:tcW w:w="0" w:type="auto"/>
            <w:tcBorders>
              <w:top w:val="nil"/>
              <w:left w:val="nil"/>
              <w:right w:val="nil"/>
            </w:tcBorders>
            <w:shd w:val="clear" w:color="auto" w:fill="auto"/>
            <w:noWrap/>
            <w:vAlign w:val="center"/>
            <w:hideMark/>
            <w:tcPrChange w:id="1445" w:author="钟 沛东" w:date="2019-05-10T00:18:00Z">
              <w:tcPr>
                <w:tcW w:w="0" w:type="auto"/>
                <w:tcBorders>
                  <w:top w:val="nil"/>
                  <w:left w:val="nil"/>
                  <w:right w:val="nil"/>
                </w:tcBorders>
                <w:shd w:val="clear" w:color="auto" w:fill="auto"/>
                <w:noWrap/>
                <w:vAlign w:val="center"/>
                <w:hideMark/>
              </w:tcPr>
            </w:tcPrChange>
          </w:tcPr>
          <w:p w14:paraId="36C7FD5C" w14:textId="77777777" w:rsidR="00C2220B" w:rsidRPr="00E80FF4" w:rsidRDefault="00C2220B"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P</w:t>
            </w:r>
            <w:r w:rsidRPr="00E80FF4">
              <w:rPr>
                <w:rFonts w:ascii="宋体" w:eastAsia="宋体" w:hAnsi="宋体" w:cs="Times New Roman" w:hint="eastAsia"/>
                <w:color w:val="000000"/>
              </w:rPr>
              <w:t>值</w:t>
            </w:r>
          </w:p>
        </w:tc>
        <w:tc>
          <w:tcPr>
            <w:tcW w:w="4955" w:type="dxa"/>
            <w:gridSpan w:val="4"/>
            <w:tcBorders>
              <w:top w:val="nil"/>
              <w:left w:val="nil"/>
              <w:right w:val="nil"/>
            </w:tcBorders>
            <w:shd w:val="clear" w:color="auto" w:fill="auto"/>
            <w:noWrap/>
            <w:vAlign w:val="center"/>
            <w:hideMark/>
            <w:tcPrChange w:id="1446" w:author="钟 沛东" w:date="2019-05-10T00:18:00Z">
              <w:tcPr>
                <w:tcW w:w="4955" w:type="dxa"/>
                <w:gridSpan w:val="4"/>
                <w:tcBorders>
                  <w:top w:val="nil"/>
                  <w:left w:val="nil"/>
                  <w:right w:val="nil"/>
                </w:tcBorders>
                <w:shd w:val="clear" w:color="auto" w:fill="auto"/>
                <w:noWrap/>
                <w:vAlign w:val="center"/>
                <w:hideMark/>
              </w:tcPr>
            </w:tcPrChange>
          </w:tcPr>
          <w:p w14:paraId="314F7DCD" w14:textId="77777777" w:rsidR="00C2220B" w:rsidRPr="00E80FF4" w:rsidRDefault="00C2220B"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0.000</w:t>
            </w:r>
          </w:p>
        </w:tc>
      </w:tr>
      <w:tr w:rsidR="00C2220B" w:rsidRPr="00EA512A" w14:paraId="5652682E" w14:textId="77777777" w:rsidTr="000B1AE7">
        <w:trPr>
          <w:trHeight w:val="340"/>
          <w:jc w:val="center"/>
          <w:trPrChange w:id="1447" w:author="钟 沛东" w:date="2019-05-10T00:18:00Z">
            <w:trPr>
              <w:trHeight w:val="300"/>
              <w:jc w:val="center"/>
            </w:trPr>
          </w:trPrChange>
        </w:trPr>
        <w:tc>
          <w:tcPr>
            <w:tcW w:w="0" w:type="auto"/>
            <w:tcBorders>
              <w:left w:val="nil"/>
              <w:right w:val="nil"/>
            </w:tcBorders>
            <w:shd w:val="clear" w:color="auto" w:fill="auto"/>
            <w:noWrap/>
            <w:vAlign w:val="center"/>
            <w:hideMark/>
            <w:tcPrChange w:id="1448" w:author="钟 沛东" w:date="2019-05-10T00:18:00Z">
              <w:tcPr>
                <w:tcW w:w="0" w:type="auto"/>
                <w:tcBorders>
                  <w:left w:val="nil"/>
                  <w:right w:val="nil"/>
                </w:tcBorders>
                <w:shd w:val="clear" w:color="auto" w:fill="auto"/>
                <w:noWrap/>
                <w:vAlign w:val="center"/>
                <w:hideMark/>
              </w:tcPr>
            </w:tcPrChange>
          </w:tcPr>
          <w:p w14:paraId="19BE4F95" w14:textId="77777777" w:rsidR="00C2220B" w:rsidRPr="00EA512A" w:rsidRDefault="00C2220B" w:rsidP="008C5DBF">
            <w:pPr>
              <w:spacing w:after="0" w:line="240" w:lineRule="auto"/>
              <w:jc w:val="both"/>
              <w:rPr>
                <w:rFonts w:ascii="Times New Roman" w:eastAsia="宋体" w:hAnsi="Times New Roman" w:cs="Times New Roman"/>
                <w:b/>
                <w:color w:val="000000"/>
              </w:rPr>
            </w:pPr>
            <w:r w:rsidRPr="00EA512A">
              <w:rPr>
                <w:rFonts w:ascii="宋体" w:eastAsia="宋体" w:hAnsi="宋体" w:cs="Times New Roman" w:hint="eastAsia"/>
                <w:b/>
                <w:color w:val="000000"/>
              </w:rPr>
              <w:t>样本数量</w:t>
            </w:r>
          </w:p>
        </w:tc>
        <w:tc>
          <w:tcPr>
            <w:tcW w:w="4955" w:type="dxa"/>
            <w:gridSpan w:val="4"/>
            <w:tcBorders>
              <w:left w:val="nil"/>
              <w:right w:val="nil"/>
            </w:tcBorders>
            <w:shd w:val="clear" w:color="auto" w:fill="auto"/>
            <w:noWrap/>
            <w:vAlign w:val="center"/>
            <w:hideMark/>
            <w:tcPrChange w:id="1449" w:author="钟 沛东" w:date="2019-05-10T00:18:00Z">
              <w:tcPr>
                <w:tcW w:w="4955" w:type="dxa"/>
                <w:gridSpan w:val="4"/>
                <w:tcBorders>
                  <w:left w:val="nil"/>
                  <w:right w:val="nil"/>
                </w:tcBorders>
                <w:shd w:val="clear" w:color="auto" w:fill="auto"/>
                <w:noWrap/>
                <w:vAlign w:val="center"/>
                <w:hideMark/>
              </w:tcPr>
            </w:tcPrChange>
          </w:tcPr>
          <w:p w14:paraId="34FFD9C7" w14:textId="0744FDED" w:rsidR="00C2220B" w:rsidRPr="00EA512A" w:rsidRDefault="00C2220B" w:rsidP="00C2220B">
            <w:pPr>
              <w:spacing w:after="0" w:line="240" w:lineRule="auto"/>
              <w:jc w:val="both"/>
              <w:rPr>
                <w:rFonts w:ascii="Times New Roman" w:eastAsia="Times New Roman" w:hAnsi="Times New Roman" w:cs="Times New Roman"/>
                <w:b/>
                <w:sz w:val="20"/>
                <w:szCs w:val="20"/>
              </w:rPr>
            </w:pPr>
            <w:r w:rsidRPr="00EA512A">
              <w:rPr>
                <w:rFonts w:ascii="Times New Roman" w:eastAsia="宋体" w:hAnsi="Times New Roman" w:cs="Times New Roman"/>
                <w:b/>
                <w:color w:val="000000"/>
              </w:rPr>
              <w:t>N=9275</w:t>
            </w:r>
            <w:r w:rsidRPr="00EA512A">
              <w:rPr>
                <w:rFonts w:ascii="宋体" w:eastAsia="宋体" w:hAnsi="宋体" w:cs="Times New Roman" w:hint="eastAsia"/>
                <w:b/>
                <w:color w:val="000000"/>
              </w:rPr>
              <w:t>，</w:t>
            </w:r>
            <w:r w:rsidRPr="00EA512A">
              <w:rPr>
                <w:rFonts w:ascii="Times New Roman" w:eastAsia="宋体" w:hAnsi="Times New Roman" w:cs="Times New Roman"/>
                <w:b/>
                <w:color w:val="000000"/>
              </w:rPr>
              <w:t>n=2794</w:t>
            </w:r>
          </w:p>
        </w:tc>
      </w:tr>
      <w:tr w:rsidR="00C2220B" w:rsidRPr="00420A3E" w14:paraId="16B84CFB" w14:textId="77777777" w:rsidTr="000B1AE7">
        <w:trPr>
          <w:trHeight w:val="340"/>
          <w:jc w:val="center"/>
          <w:trPrChange w:id="1450" w:author="钟 沛东" w:date="2019-05-10T00:18:00Z">
            <w:trPr>
              <w:trHeight w:val="300"/>
              <w:jc w:val="center"/>
            </w:trPr>
          </w:trPrChange>
        </w:trPr>
        <w:tc>
          <w:tcPr>
            <w:tcW w:w="6833" w:type="dxa"/>
            <w:gridSpan w:val="5"/>
            <w:tcBorders>
              <w:top w:val="single" w:sz="12" w:space="0" w:color="auto"/>
              <w:left w:val="nil"/>
              <w:right w:val="nil"/>
            </w:tcBorders>
            <w:shd w:val="clear" w:color="auto" w:fill="auto"/>
            <w:noWrap/>
            <w:vAlign w:val="center"/>
            <w:tcPrChange w:id="1451" w:author="钟 沛东" w:date="2019-05-10T00:18:00Z">
              <w:tcPr>
                <w:tcW w:w="6833" w:type="dxa"/>
                <w:gridSpan w:val="5"/>
                <w:tcBorders>
                  <w:top w:val="single" w:sz="12" w:space="0" w:color="auto"/>
                  <w:left w:val="nil"/>
                  <w:right w:val="nil"/>
                </w:tcBorders>
                <w:shd w:val="clear" w:color="auto" w:fill="auto"/>
                <w:noWrap/>
                <w:vAlign w:val="center"/>
              </w:tcPr>
            </w:tcPrChange>
          </w:tcPr>
          <w:p w14:paraId="32739217" w14:textId="77777777" w:rsidR="00C2220B" w:rsidRPr="00420A3E" w:rsidRDefault="00C2220B" w:rsidP="008C5DBF">
            <w:pPr>
              <w:spacing w:after="0" w:line="240" w:lineRule="auto"/>
              <w:jc w:val="both"/>
              <w:rPr>
                <w:rFonts w:ascii="Times New Roman" w:hAnsi="Times New Roman" w:cs="Times New Roman"/>
                <w:color w:val="000000"/>
                <w:sz w:val="18"/>
                <w:szCs w:val="18"/>
              </w:rPr>
            </w:pPr>
            <w:r w:rsidRPr="00420A3E">
              <w:rPr>
                <w:rFonts w:ascii="Times New Roman" w:hAnsi="Times New Roman" w:cs="Times New Roman"/>
                <w:sz w:val="18"/>
                <w:szCs w:val="18"/>
              </w:rPr>
              <w:t>说明：</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和</w:t>
            </w:r>
            <w:r w:rsidRPr="00420A3E">
              <w:rPr>
                <w:rFonts w:ascii="Times New Roman" w:hAnsi="Times New Roman" w:cs="Times New Roman"/>
                <w:sz w:val="18"/>
                <w:szCs w:val="18"/>
              </w:rPr>
              <w:t>*</w:t>
            </w:r>
            <w:r w:rsidRPr="00420A3E">
              <w:rPr>
                <w:rFonts w:ascii="Times New Roman" w:hAnsi="Times New Roman" w:cs="Times New Roman"/>
                <w:sz w:val="18"/>
                <w:szCs w:val="18"/>
              </w:rPr>
              <w:t>分别表示</w:t>
            </w:r>
            <w:r w:rsidRPr="00420A3E">
              <w:rPr>
                <w:rFonts w:ascii="Times New Roman" w:hAnsi="Times New Roman" w:cs="Times New Roman"/>
                <w:sz w:val="18"/>
                <w:szCs w:val="18"/>
              </w:rPr>
              <w:t>1%</w:t>
            </w:r>
            <w:r w:rsidRPr="00420A3E">
              <w:rPr>
                <w:rFonts w:ascii="Times New Roman" w:hAnsi="Times New Roman" w:cs="Times New Roman"/>
                <w:sz w:val="18"/>
                <w:szCs w:val="18"/>
              </w:rPr>
              <w:t>、</w:t>
            </w:r>
            <w:r w:rsidRPr="00420A3E">
              <w:rPr>
                <w:rFonts w:ascii="Times New Roman" w:hAnsi="Times New Roman" w:cs="Times New Roman"/>
                <w:sz w:val="18"/>
                <w:szCs w:val="18"/>
              </w:rPr>
              <w:t>5%</w:t>
            </w:r>
            <w:r w:rsidRPr="00420A3E">
              <w:rPr>
                <w:rFonts w:ascii="Times New Roman" w:hAnsi="Times New Roman" w:cs="Times New Roman"/>
                <w:sz w:val="18"/>
                <w:szCs w:val="18"/>
              </w:rPr>
              <w:t>和</w:t>
            </w:r>
            <w:r w:rsidRPr="00420A3E">
              <w:rPr>
                <w:rFonts w:ascii="Times New Roman" w:hAnsi="Times New Roman" w:cs="Times New Roman"/>
                <w:sz w:val="18"/>
                <w:szCs w:val="18"/>
              </w:rPr>
              <w:t>10%</w:t>
            </w:r>
            <w:r w:rsidRPr="00420A3E">
              <w:rPr>
                <w:rFonts w:ascii="Times New Roman" w:hAnsi="Times New Roman" w:cs="Times New Roman"/>
                <w:sz w:val="18"/>
                <w:szCs w:val="18"/>
              </w:rPr>
              <w:t>的显著性水平。</w:t>
            </w:r>
          </w:p>
        </w:tc>
      </w:tr>
    </w:tbl>
    <w:p w14:paraId="01B07B5A" w14:textId="3325E7F3" w:rsidR="00C62DA7" w:rsidRPr="00C2220B" w:rsidDel="000B1AE7" w:rsidRDefault="00C62DA7" w:rsidP="00D16156">
      <w:pPr>
        <w:spacing w:beforeLines="50" w:before="163" w:after="0" w:line="400" w:lineRule="exact"/>
        <w:jc w:val="center"/>
        <w:rPr>
          <w:del w:id="1452" w:author="钟 沛东" w:date="2019-05-10T00:18:00Z"/>
          <w:rFonts w:ascii="Times New Roman" w:eastAsia="黑体" w:hAnsi="Times New Roman" w:cs="Times New Roman"/>
          <w:sz w:val="21"/>
          <w:szCs w:val="21"/>
        </w:rPr>
      </w:pPr>
    </w:p>
    <w:p w14:paraId="579BDABF" w14:textId="77777777" w:rsidR="008D5D41" w:rsidRDefault="008D5D41">
      <w:pPr>
        <w:rPr>
          <w:rFonts w:ascii="Times New Roman" w:eastAsia="黑体" w:hAnsi="Times New Roman" w:cs="Times New Roman"/>
          <w:sz w:val="24"/>
          <w:szCs w:val="24"/>
        </w:rPr>
        <w:sectPr w:rsidR="008D5D41" w:rsidSect="00E46361">
          <w:pgSz w:w="11906" w:h="16838"/>
          <w:pgMar w:top="1701" w:right="1418" w:bottom="1418" w:left="1701" w:header="1417" w:footer="1020" w:gutter="0"/>
          <w:cols w:space="425"/>
          <w:docGrid w:type="lines" w:linePitch="326"/>
        </w:sectPr>
      </w:pPr>
    </w:p>
    <w:p w14:paraId="556EE550" w14:textId="41EEC4B0" w:rsidR="00344B4D" w:rsidRDefault="00344B4D" w:rsidP="00344B4D">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F07967">
        <w:rPr>
          <w:rFonts w:ascii="Times New Roman" w:eastAsia="黑体" w:hAnsi="Times New Roman" w:cs="Times New Roman"/>
          <w:sz w:val="24"/>
          <w:szCs w:val="24"/>
        </w:rPr>
        <w:t>.</w:t>
      </w:r>
      <w:r w:rsidR="004E6607">
        <w:rPr>
          <w:rFonts w:ascii="Times New Roman" w:eastAsia="黑体" w:hAnsi="Times New Roman" w:cs="Times New Roman"/>
          <w:sz w:val="24"/>
          <w:szCs w:val="24"/>
        </w:rPr>
        <w:t>3</w:t>
      </w:r>
      <w:r>
        <w:rPr>
          <w:rFonts w:ascii="Times New Roman" w:eastAsia="黑体" w:hAnsi="Times New Roman" w:cs="Times New Roman"/>
          <w:sz w:val="24"/>
          <w:szCs w:val="24"/>
        </w:rPr>
        <w:t>.</w:t>
      </w:r>
      <w:r w:rsidR="009D64F5">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del w:id="1453" w:author="曾 翠红" w:date="2019-05-07T10:33:00Z">
        <w:r w:rsidDel="009314E9">
          <w:rPr>
            <w:rFonts w:ascii="Times New Roman" w:eastAsia="黑体" w:hAnsi="Times New Roman" w:cs="Times New Roman" w:hint="eastAsia"/>
            <w:sz w:val="24"/>
            <w:szCs w:val="24"/>
          </w:rPr>
          <w:delText>稻谷</w:delText>
        </w:r>
      </w:del>
      <w:ins w:id="1454" w:author="曾 翠红" w:date="2019-05-07T10:33:00Z">
        <w:r w:rsidR="009314E9">
          <w:rPr>
            <w:rFonts w:ascii="Times New Roman" w:eastAsia="黑体" w:hAnsi="Times New Roman" w:cs="Times New Roman" w:hint="eastAsia"/>
            <w:sz w:val="24"/>
            <w:szCs w:val="24"/>
          </w:rPr>
          <w:t>水稻</w:t>
        </w:r>
      </w:ins>
      <w:r w:rsidRPr="00F07967">
        <w:rPr>
          <w:rFonts w:ascii="Times New Roman" w:eastAsia="黑体" w:hAnsi="Times New Roman" w:cs="Times New Roman" w:hint="eastAsia"/>
          <w:sz w:val="24"/>
          <w:szCs w:val="24"/>
        </w:rPr>
        <w:t>单产与规模的实证分析</w:t>
      </w:r>
    </w:p>
    <w:p w14:paraId="1A6013D1" w14:textId="5D1DD168"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del w:id="1455" w:author="曾 翠红" w:date="2019-05-07T10:33:00Z">
        <w:r w:rsidDel="009314E9">
          <w:rPr>
            <w:rFonts w:ascii="Times New Roman" w:hAnsi="Times New Roman" w:cs="Times New Roman" w:hint="eastAsia"/>
            <w:sz w:val="24"/>
            <w:szCs w:val="24"/>
          </w:rPr>
          <w:delText>稻谷</w:delText>
        </w:r>
      </w:del>
      <w:ins w:id="1456" w:author="曾 翠红" w:date="2019-05-07T10:33:00Z">
        <w:r w:rsidR="009314E9">
          <w:rPr>
            <w:rFonts w:ascii="Times New Roman" w:hAnsi="Times New Roman" w:cs="Times New Roman" w:hint="eastAsia"/>
            <w:sz w:val="24"/>
            <w:szCs w:val="24"/>
          </w:rPr>
          <w:t>水稻</w:t>
        </w:r>
      </w:ins>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Pr>
          <w:rFonts w:ascii="Times New Roman" w:hAnsi="Times New Roman" w:cs="Times New Roman" w:hint="eastAsia"/>
          <w:sz w:val="24"/>
          <w:szCs w:val="24"/>
        </w:rPr>
        <w:t>，单产随着规模扩大而降低</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4</w:t>
      </w:r>
      <w:r w:rsidRPr="007C602D">
        <w:rPr>
          <w:rFonts w:ascii="Times New Roman" w:hAnsi="Times New Roman" w:cs="Times New Roman"/>
          <w:sz w:val="24"/>
          <w:szCs w:val="24"/>
        </w:rPr>
        <w:t>）</w:t>
      </w:r>
      <w:r>
        <w:rPr>
          <w:rFonts w:ascii="Times New Roman" w:hAnsi="Times New Roman" w:cs="Times New Roman" w:hint="eastAsia"/>
          <w:sz w:val="24"/>
          <w:szCs w:val="24"/>
        </w:rPr>
        <w:t>，单产与规模的关系先急剧下降，</w:t>
      </w:r>
      <w:r>
        <w:rPr>
          <w:rFonts w:ascii="Times New Roman" w:hAnsi="Times New Roman" w:cs="Times New Roman"/>
          <w:sz w:val="24"/>
          <w:szCs w:val="24"/>
        </w:rPr>
        <w:t>而后</w:t>
      </w:r>
      <w:r>
        <w:rPr>
          <w:rFonts w:ascii="Times New Roman" w:hAnsi="Times New Roman" w:cs="Times New Roman" w:hint="eastAsia"/>
          <w:sz w:val="24"/>
          <w:szCs w:val="24"/>
        </w:rPr>
        <w:t>下降速度放缓，</w:t>
      </w:r>
      <w:r>
        <w:rPr>
          <w:rFonts w:ascii="Times New Roman" w:hAnsi="Times New Roman" w:cs="Times New Roman"/>
          <w:sz w:val="24"/>
          <w:szCs w:val="24"/>
        </w:rPr>
        <w:t>最终</w:t>
      </w:r>
      <w:r>
        <w:rPr>
          <w:rFonts w:ascii="Times New Roman" w:hAnsi="Times New Roman" w:cs="Times New Roman" w:hint="eastAsia"/>
          <w:sz w:val="24"/>
          <w:szCs w:val="24"/>
        </w:rPr>
        <w:t>区域平缓，符合预期。结合</w:t>
      </w:r>
      <w:del w:id="1457" w:author="曾 翠红" w:date="2019-05-07T10:33:00Z">
        <w:r w:rsidDel="009314E9">
          <w:rPr>
            <w:rFonts w:ascii="Times New Roman" w:hAnsi="Times New Roman" w:cs="Times New Roman" w:hint="eastAsia"/>
            <w:sz w:val="24"/>
            <w:szCs w:val="24"/>
          </w:rPr>
          <w:delText>稻谷</w:delText>
        </w:r>
      </w:del>
      <w:ins w:id="1458"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主产区生产的实际情况，当前平均每亩</w:t>
      </w:r>
      <w:del w:id="1459" w:author="曾 翠红" w:date="2019-05-07T10:33:00Z">
        <w:r w:rsidDel="009314E9">
          <w:rPr>
            <w:rFonts w:ascii="Times New Roman" w:hAnsi="Times New Roman" w:cs="Times New Roman" w:hint="eastAsia"/>
            <w:sz w:val="24"/>
            <w:szCs w:val="24"/>
          </w:rPr>
          <w:delText>稻谷</w:delText>
        </w:r>
      </w:del>
      <w:ins w:id="1460"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耕地规模为</w:t>
      </w:r>
      <w:r>
        <w:rPr>
          <w:rFonts w:ascii="Times New Roman" w:hAnsi="Times New Roman" w:cs="Times New Roman" w:hint="eastAsia"/>
          <w:sz w:val="24"/>
          <w:szCs w:val="24"/>
        </w:rPr>
        <w:t>5</w:t>
      </w:r>
      <w:r>
        <w:rPr>
          <w:rFonts w:ascii="Times New Roman" w:hAnsi="Times New Roman" w:cs="Times New Roman"/>
          <w:sz w:val="24"/>
          <w:szCs w:val="24"/>
        </w:rPr>
        <w:t>.7</w:t>
      </w:r>
      <w:r>
        <w:rPr>
          <w:rFonts w:ascii="Times New Roman" w:hAnsi="Times New Roman" w:cs="Times New Roman" w:hint="eastAsia"/>
          <w:sz w:val="24"/>
          <w:szCs w:val="24"/>
        </w:rPr>
        <w:t>亩，单产平均为</w:t>
      </w:r>
      <w:r>
        <w:rPr>
          <w:rFonts w:ascii="Times New Roman" w:hAnsi="Times New Roman" w:cs="Times New Roman" w:hint="eastAsia"/>
          <w:sz w:val="24"/>
          <w:szCs w:val="24"/>
        </w:rPr>
        <w:t>475</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亩，意味着农户平均经营规模扩大到为中型农户以上时，</w:t>
      </w:r>
      <w:del w:id="1461" w:author="曾 翠红" w:date="2019-05-07T10:33:00Z">
        <w:r w:rsidDel="009314E9">
          <w:rPr>
            <w:rFonts w:ascii="Times New Roman" w:hAnsi="Times New Roman" w:cs="Times New Roman" w:hint="eastAsia"/>
            <w:sz w:val="24"/>
            <w:szCs w:val="24"/>
          </w:rPr>
          <w:delText>稻谷</w:delText>
        </w:r>
      </w:del>
      <w:ins w:id="1462"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每亩产量至少下降</w:t>
      </w:r>
      <w:r>
        <w:rPr>
          <w:rFonts w:ascii="Times New Roman" w:hAnsi="Times New Roman" w:cs="Times New Roman" w:hint="eastAsia"/>
          <w:sz w:val="24"/>
          <w:szCs w:val="24"/>
        </w:rPr>
        <w:t>16</w:t>
      </w:r>
      <w:r>
        <w:rPr>
          <w:rFonts w:ascii="Times New Roman" w:hAnsi="Times New Roman" w:cs="Times New Roman" w:hint="eastAsia"/>
          <w:sz w:val="24"/>
          <w:szCs w:val="24"/>
        </w:rPr>
        <w:t>千克。</w:t>
      </w:r>
    </w:p>
    <w:p w14:paraId="72E50606" w14:textId="77777777" w:rsidR="00344B4D" w:rsidRDefault="00344B4D" w:rsidP="00E83C3C">
      <w:pPr>
        <w:spacing w:beforeLines="50" w:before="163" w:after="0" w:line="240" w:lineRule="auto"/>
        <w:jc w:val="center"/>
        <w:rPr>
          <w:rFonts w:ascii="Times New Roman" w:hAnsi="Times New Roman" w:cs="Times New Roman"/>
          <w:sz w:val="24"/>
          <w:szCs w:val="24"/>
        </w:rPr>
      </w:pPr>
      <w:r>
        <w:rPr>
          <w:noProof/>
        </w:rPr>
        <w:drawing>
          <wp:inline distT="0" distB="0" distL="0" distR="0" wp14:anchorId="72468F74" wp14:editId="3209C595">
            <wp:extent cx="4680000" cy="2160000"/>
            <wp:effectExtent l="0" t="0" r="635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72510DC" w14:textId="5BF76C0E" w:rsidR="00344B4D" w:rsidRPr="006B1678" w:rsidRDefault="00344B4D" w:rsidP="00E83C3C">
      <w:pPr>
        <w:spacing w:afterLines="50" w:after="163"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6B1678">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del w:id="1463" w:author="曾 翠红" w:date="2019-05-07T10:33:00Z">
        <w:r w:rsidDel="009314E9">
          <w:rPr>
            <w:rFonts w:ascii="Times New Roman" w:eastAsia="黑体" w:hAnsi="Times New Roman" w:cs="Times New Roman"/>
            <w:sz w:val="21"/>
            <w:szCs w:val="21"/>
          </w:rPr>
          <w:delText>稻谷</w:delText>
        </w:r>
      </w:del>
      <w:ins w:id="1464" w:author="曾 翠红" w:date="2019-05-07T10:33:00Z">
        <w:r w:rsidR="009314E9">
          <w:rPr>
            <w:rFonts w:ascii="Times New Roman" w:eastAsia="黑体" w:hAnsi="Times New Roman" w:cs="Times New Roman"/>
            <w:sz w:val="21"/>
            <w:szCs w:val="21"/>
          </w:rPr>
          <w:t>水稻</w:t>
        </w:r>
      </w:ins>
      <w:r w:rsidRPr="006B1678">
        <w:rPr>
          <w:rFonts w:ascii="Times New Roman" w:eastAsia="黑体" w:hAnsi="Times New Roman" w:cs="Times New Roman"/>
          <w:sz w:val="21"/>
          <w:szCs w:val="21"/>
        </w:rPr>
        <w:t>规模与单产关系</w:t>
      </w:r>
    </w:p>
    <w:p w14:paraId="4404AB5A" w14:textId="3085FF15" w:rsidR="00344B4D" w:rsidRPr="00E23198"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劳动力和肥料产出弹性随着规模的扩大而明显降低，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产出弹性随着规模扩大略有上升，机械对劳动力的替代作用逐步提高，具体产出弹性计算如下，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010</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046</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047</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041</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014</w:t>
      </w:r>
      <w:r w:rsidRPr="007C602D">
        <w:rPr>
          <w:rFonts w:ascii="Times New Roman" w:hAnsi="Times New Roman" w:cs="Times New Roman"/>
          <w:sz w:val="24"/>
          <w:szCs w:val="24"/>
        </w:rPr>
        <w:t>。</w:t>
      </w:r>
      <w:ins w:id="1465" w:author="曾 翠红" w:date="2019-05-12T17:42:00Z">
        <w:r w:rsidR="0013760E">
          <w:rPr>
            <w:rFonts w:ascii="Times New Roman" w:hAnsi="Times New Roman" w:cs="Times New Roman" w:hint="eastAsia"/>
            <w:sz w:val="24"/>
            <w:szCs w:val="24"/>
          </w:rPr>
          <w:t>水稻属于劳动力密集型产品，</w:t>
        </w:r>
        <w:r w:rsidR="0013760E">
          <w:rPr>
            <w:rFonts w:ascii="Times New Roman" w:hAnsi="Times New Roman" w:cs="Times New Roman"/>
            <w:sz w:val="24"/>
            <w:szCs w:val="24"/>
          </w:rPr>
          <w:t>在</w:t>
        </w:r>
        <w:r w:rsidR="0013760E">
          <w:rPr>
            <w:rFonts w:ascii="Times New Roman" w:hAnsi="Times New Roman" w:cs="Times New Roman" w:hint="eastAsia"/>
            <w:sz w:val="24"/>
            <w:szCs w:val="24"/>
          </w:rPr>
          <w:t>种植和收获环节中均需要大量的人手，</w:t>
        </w:r>
      </w:ins>
      <w:ins w:id="1466" w:author="曾 翠红" w:date="2019-05-12T17:43:00Z">
        <w:r w:rsidR="00DE3D15">
          <w:rPr>
            <w:rFonts w:ascii="Times New Roman" w:hAnsi="Times New Roman" w:cs="Times New Roman" w:hint="eastAsia"/>
            <w:sz w:val="24"/>
            <w:szCs w:val="24"/>
          </w:rPr>
          <w:t>所以劳动力冗余的现象少见。</w:t>
        </w:r>
      </w:ins>
    </w:p>
    <w:p w14:paraId="022E76F6" w14:textId="5AF09718" w:rsidR="00344B4D" w:rsidRDefault="00344B4D" w:rsidP="00902FE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w:t>
      </w:r>
      <w:r w:rsidR="00B52AD9">
        <w:rPr>
          <w:rFonts w:ascii="Times New Roman" w:hAnsi="Times New Roman" w:cs="Times New Roman" w:hint="eastAsia"/>
          <w:sz w:val="24"/>
          <w:szCs w:val="24"/>
        </w:rPr>
        <w:t>变量</w:t>
      </w:r>
      <w:r>
        <w:rPr>
          <w:rFonts w:ascii="Times New Roman" w:hAnsi="Times New Roman" w:cs="Times New Roman" w:hint="eastAsia"/>
          <w:sz w:val="24"/>
          <w:szCs w:val="24"/>
        </w:rPr>
        <w:t>的实证估计结果</w:t>
      </w:r>
      <w:r w:rsidR="00B52AD9">
        <w:rPr>
          <w:rFonts w:ascii="Times New Roman" w:hAnsi="Times New Roman" w:cs="Times New Roman" w:hint="eastAsia"/>
          <w:sz w:val="24"/>
          <w:szCs w:val="24"/>
        </w:rPr>
        <w:t>表明</w:t>
      </w:r>
      <w:r>
        <w:rPr>
          <w:rFonts w:ascii="Times New Roman" w:hAnsi="Times New Roman" w:cs="Times New Roman" w:hint="eastAsia"/>
          <w:sz w:val="24"/>
          <w:szCs w:val="24"/>
        </w:rPr>
        <w:t>，健康状况、农业技能培训和兼业化水平变量对土地生产率有显著影响。健康状况和农业技能培训变量显著为正，符合</w:t>
      </w:r>
      <w:r w:rsidR="00A2284E">
        <w:rPr>
          <w:rFonts w:ascii="Times New Roman" w:hAnsi="Times New Roman" w:cs="Times New Roman" w:hint="eastAsia"/>
          <w:sz w:val="24"/>
          <w:szCs w:val="24"/>
        </w:rPr>
        <w:t>预期。</w:t>
      </w:r>
      <w:r>
        <w:rPr>
          <w:rFonts w:ascii="Times New Roman" w:hAnsi="Times New Roman" w:cs="Times New Roman"/>
          <w:sz w:val="24"/>
          <w:szCs w:val="24"/>
        </w:rPr>
        <w:t>受过</w:t>
      </w:r>
      <w:r>
        <w:rPr>
          <w:rFonts w:ascii="Times New Roman" w:hAnsi="Times New Roman" w:cs="Times New Roman" w:hint="eastAsia"/>
          <w:sz w:val="24"/>
          <w:szCs w:val="24"/>
        </w:rPr>
        <w:t>农业技能培训的农户在掌握科学的种植方法后，</w:t>
      </w:r>
      <w:r>
        <w:rPr>
          <w:rFonts w:ascii="Times New Roman" w:hAnsi="Times New Roman" w:cs="Times New Roman"/>
          <w:sz w:val="24"/>
          <w:szCs w:val="24"/>
        </w:rPr>
        <w:t>可以</w:t>
      </w:r>
      <w:r>
        <w:rPr>
          <w:rFonts w:ascii="Times New Roman" w:hAnsi="Times New Roman" w:cs="Times New Roman" w:hint="eastAsia"/>
          <w:sz w:val="24"/>
          <w:szCs w:val="24"/>
        </w:rPr>
        <w:t>有效提高</w:t>
      </w:r>
      <w:r w:rsidR="00A2284E">
        <w:rPr>
          <w:rFonts w:ascii="Times New Roman" w:hAnsi="Times New Roman" w:cs="Times New Roman" w:hint="eastAsia"/>
          <w:sz w:val="24"/>
          <w:szCs w:val="24"/>
        </w:rPr>
        <w:t>种植效率</w:t>
      </w:r>
      <w:r w:rsidR="00B52AD9">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水平变量显著为负，该指标数值高意味着农户主业不是农业经营，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r w:rsidR="00A80E8E">
        <w:rPr>
          <w:rFonts w:ascii="Times New Roman" w:hAnsi="Times New Roman" w:cs="Times New Roman" w:hint="eastAsia"/>
          <w:sz w:val="24"/>
          <w:szCs w:val="24"/>
        </w:rPr>
        <w:t>（</w:t>
      </w:r>
      <w:r w:rsidR="00A80E8E">
        <w:rPr>
          <w:rFonts w:ascii="Times New Roman" w:hAnsi="Times New Roman" w:cs="Times New Roman"/>
          <w:sz w:val="24"/>
          <w:szCs w:val="24"/>
        </w:rPr>
        <w:t>表</w:t>
      </w:r>
      <w:r w:rsidR="00A80E8E">
        <w:rPr>
          <w:rFonts w:ascii="Times New Roman" w:hAnsi="Times New Roman" w:cs="Times New Roman" w:hint="eastAsia"/>
          <w:sz w:val="24"/>
          <w:szCs w:val="24"/>
        </w:rPr>
        <w:t>4</w:t>
      </w:r>
      <w:r w:rsidR="00A80E8E">
        <w:rPr>
          <w:rFonts w:ascii="Times New Roman" w:hAnsi="Times New Roman" w:cs="Times New Roman"/>
          <w:sz w:val="24"/>
          <w:szCs w:val="24"/>
        </w:rPr>
        <w:t>-5</w:t>
      </w:r>
      <w:r w:rsidR="00A80E8E">
        <w:rPr>
          <w:rFonts w:ascii="Times New Roman" w:hAnsi="Times New Roman" w:cs="Times New Roman" w:hint="eastAsia"/>
          <w:sz w:val="24"/>
          <w:szCs w:val="24"/>
        </w:rPr>
        <w:t>）</w:t>
      </w:r>
      <w:r>
        <w:rPr>
          <w:rFonts w:ascii="Times New Roman" w:hAnsi="Times New Roman" w:cs="Times New Roman" w:hint="eastAsia"/>
          <w:sz w:val="24"/>
          <w:szCs w:val="24"/>
        </w:rPr>
        <w:t>。</w:t>
      </w:r>
    </w:p>
    <w:p w14:paraId="46C9775A" w14:textId="77777777" w:rsidR="00E019AB" w:rsidRDefault="00E019AB">
      <w:pPr>
        <w:rPr>
          <w:rFonts w:ascii="Times New Roman" w:eastAsia="黑体" w:hAnsi="Times New Roman" w:cs="Times New Roman"/>
          <w:sz w:val="21"/>
          <w:szCs w:val="21"/>
        </w:rPr>
      </w:pPr>
      <w:r>
        <w:rPr>
          <w:rFonts w:ascii="Times New Roman" w:eastAsia="黑体" w:hAnsi="Times New Roman" w:cs="Times New Roman"/>
          <w:sz w:val="21"/>
          <w:szCs w:val="21"/>
        </w:rPr>
        <w:br w:type="page"/>
      </w:r>
    </w:p>
    <w:p w14:paraId="6685D65D" w14:textId="3DF936CB" w:rsidR="00344B4D" w:rsidRPr="00E214E0" w:rsidRDefault="00344B4D" w:rsidP="00902FEF">
      <w:pPr>
        <w:spacing w:beforeLines="50" w:before="163"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E7710D">
        <w:rPr>
          <w:rFonts w:ascii="Times New Roman" w:eastAsia="黑体" w:hAnsi="Times New Roman" w:cs="Times New Roman"/>
          <w:sz w:val="21"/>
          <w:szCs w:val="21"/>
        </w:rPr>
        <w:t>5</w:t>
      </w:r>
      <w:r>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 xml:space="preserve"> </w:t>
      </w:r>
      <w:del w:id="1467" w:author="曾 翠红" w:date="2019-05-07T10:33:00Z">
        <w:r w:rsidDel="009314E9">
          <w:rPr>
            <w:rFonts w:ascii="Times New Roman" w:eastAsia="黑体" w:hAnsi="Times New Roman" w:cs="Times New Roman"/>
            <w:sz w:val="21"/>
            <w:szCs w:val="21"/>
          </w:rPr>
          <w:delText>稻谷</w:delText>
        </w:r>
      </w:del>
      <w:ins w:id="1468" w:author="曾 翠红" w:date="2019-05-07T10:33:00Z">
        <w:r w:rsidR="009314E9">
          <w:rPr>
            <w:rFonts w:ascii="Times New Roman" w:eastAsia="黑体" w:hAnsi="Times New Roman" w:cs="Times New Roman"/>
            <w:sz w:val="21"/>
            <w:szCs w:val="21"/>
          </w:rPr>
          <w:t>水稻</w:t>
        </w:r>
      </w:ins>
      <w:r w:rsidR="00BE7E2F">
        <w:rPr>
          <w:rFonts w:ascii="Times New Roman" w:eastAsia="黑体" w:hAnsi="Times New Roman" w:cs="Times New Roman" w:hint="eastAsia"/>
          <w:sz w:val="21"/>
          <w:szCs w:val="21"/>
        </w:rPr>
        <w:t>单产</w:t>
      </w:r>
      <w:r w:rsidRPr="00E214E0">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Change w:id="1469" w:author="钟 沛东" w:date="2019-05-10T00:19:00Z">
          <w:tblPr>
            <w:tblW w:w="0" w:type="auto"/>
            <w:jc w:val="center"/>
            <w:tblLook w:val="04A0" w:firstRow="1" w:lastRow="0" w:firstColumn="1" w:lastColumn="0" w:noHBand="0" w:noVBand="1"/>
          </w:tblPr>
        </w:tblPrChange>
      </w:tblPr>
      <w:tblGrid>
        <w:gridCol w:w="2514"/>
        <w:gridCol w:w="1252"/>
        <w:gridCol w:w="31"/>
        <w:gridCol w:w="1222"/>
        <w:gridCol w:w="211"/>
        <w:gridCol w:w="1042"/>
        <w:gridCol w:w="105"/>
        <w:gridCol w:w="1148"/>
        <w:tblGridChange w:id="1470">
          <w:tblGrid>
            <w:gridCol w:w="1808"/>
            <w:gridCol w:w="1256"/>
            <w:gridCol w:w="31"/>
            <w:gridCol w:w="1226"/>
            <w:gridCol w:w="212"/>
            <w:gridCol w:w="1045"/>
            <w:gridCol w:w="105"/>
            <w:gridCol w:w="1151"/>
          </w:tblGrid>
        </w:tblGridChange>
      </w:tblGrid>
      <w:tr w:rsidR="008C5DBF" w:rsidRPr="00902FEF" w14:paraId="417287F5" w14:textId="77777777" w:rsidTr="00AE5555">
        <w:trPr>
          <w:trHeight w:val="454"/>
          <w:jc w:val="center"/>
          <w:trPrChange w:id="1471" w:author="钟 沛东" w:date="2019-05-10T00:19:00Z">
            <w:trPr>
              <w:trHeight w:val="300"/>
              <w:jc w:val="center"/>
            </w:trPr>
          </w:trPrChange>
        </w:trPr>
        <w:tc>
          <w:tcPr>
            <w:tcW w:w="0" w:type="auto"/>
            <w:tcBorders>
              <w:top w:val="single" w:sz="12" w:space="0" w:color="auto"/>
              <w:left w:val="nil"/>
              <w:bottom w:val="single" w:sz="4" w:space="0" w:color="auto"/>
              <w:right w:val="nil"/>
            </w:tcBorders>
            <w:shd w:val="clear" w:color="auto" w:fill="auto"/>
            <w:noWrap/>
            <w:vAlign w:val="center"/>
            <w:hideMark/>
            <w:tcPrChange w:id="1472" w:author="钟 沛东" w:date="2019-05-10T00:19:00Z">
              <w:tcPr>
                <w:tcW w:w="0" w:type="auto"/>
                <w:tcBorders>
                  <w:top w:val="single" w:sz="12" w:space="0" w:color="auto"/>
                  <w:left w:val="nil"/>
                  <w:bottom w:val="single" w:sz="4" w:space="0" w:color="auto"/>
                  <w:right w:val="nil"/>
                </w:tcBorders>
                <w:shd w:val="clear" w:color="auto" w:fill="auto"/>
                <w:noWrap/>
                <w:vAlign w:val="center"/>
                <w:hideMark/>
              </w:tcPr>
            </w:tcPrChange>
          </w:tcPr>
          <w:p w14:paraId="744B4A08" w14:textId="4DBE3CB9" w:rsidR="008C5DBF" w:rsidRPr="000B1AE7" w:rsidRDefault="000B1AE7" w:rsidP="008C5DBF">
            <w:pPr>
              <w:spacing w:after="0" w:line="240" w:lineRule="auto"/>
              <w:jc w:val="center"/>
              <w:rPr>
                <w:rFonts w:ascii="Times New Roman" w:eastAsia="宋体" w:hAnsi="Times New Roman" w:cs="Times New Roman"/>
                <w:b/>
                <w:iCs/>
                <w:color w:val="000000"/>
                <w:sz w:val="21"/>
                <w:szCs w:val="21"/>
                <w:rPrChange w:id="1473" w:author="钟 沛东" w:date="2019-05-10T00:18:00Z">
                  <w:rPr>
                    <w:rFonts w:ascii="Times New Roman" w:eastAsia="宋体" w:hAnsi="Times New Roman" w:cs="Times New Roman"/>
                    <w:b/>
                    <w:i/>
                    <w:iCs/>
                    <w:color w:val="000000"/>
                    <w:sz w:val="21"/>
                    <w:szCs w:val="21"/>
                  </w:rPr>
                </w:rPrChange>
              </w:rPr>
            </w:pPr>
            <w:ins w:id="1474" w:author="钟 沛东" w:date="2019-05-10T00:19:00Z">
              <w:r>
                <w:rPr>
                  <w:rFonts w:ascii="Times New Roman" w:eastAsia="宋体" w:hAnsi="Times New Roman" w:cs="Times New Roman" w:hint="eastAsia"/>
                  <w:b/>
                  <w:iCs/>
                  <w:color w:val="000000"/>
                  <w:sz w:val="21"/>
                  <w:szCs w:val="21"/>
                </w:rPr>
                <w:t>自变量</w:t>
              </w:r>
            </w:ins>
          </w:p>
        </w:tc>
        <w:tc>
          <w:tcPr>
            <w:tcW w:w="1283" w:type="dxa"/>
            <w:gridSpan w:val="2"/>
            <w:tcBorders>
              <w:top w:val="single" w:sz="12" w:space="0" w:color="auto"/>
              <w:left w:val="nil"/>
              <w:bottom w:val="single" w:sz="4" w:space="0" w:color="auto"/>
              <w:right w:val="nil"/>
            </w:tcBorders>
            <w:shd w:val="clear" w:color="auto" w:fill="auto"/>
            <w:noWrap/>
            <w:vAlign w:val="center"/>
            <w:hideMark/>
            <w:tcPrChange w:id="1475" w:author="钟 沛东" w:date="2019-05-10T00:19:00Z">
              <w:tcPr>
                <w:tcW w:w="1283" w:type="dxa"/>
                <w:gridSpan w:val="2"/>
                <w:tcBorders>
                  <w:top w:val="single" w:sz="12" w:space="0" w:color="auto"/>
                  <w:left w:val="nil"/>
                  <w:bottom w:val="single" w:sz="4" w:space="0" w:color="auto"/>
                  <w:right w:val="nil"/>
                </w:tcBorders>
                <w:shd w:val="clear" w:color="auto" w:fill="auto"/>
                <w:noWrap/>
                <w:vAlign w:val="center"/>
                <w:hideMark/>
              </w:tcPr>
            </w:tcPrChange>
          </w:tcPr>
          <w:p w14:paraId="07640C6C"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系数</w:t>
            </w:r>
          </w:p>
        </w:tc>
        <w:tc>
          <w:tcPr>
            <w:tcW w:w="1433" w:type="dxa"/>
            <w:gridSpan w:val="2"/>
            <w:tcBorders>
              <w:top w:val="single" w:sz="12" w:space="0" w:color="auto"/>
              <w:left w:val="nil"/>
              <w:bottom w:val="single" w:sz="4" w:space="0" w:color="auto"/>
              <w:right w:val="nil"/>
            </w:tcBorders>
            <w:shd w:val="clear" w:color="auto" w:fill="auto"/>
            <w:noWrap/>
            <w:vAlign w:val="center"/>
            <w:hideMark/>
            <w:tcPrChange w:id="1476" w:author="钟 沛东" w:date="2019-05-10T00:19:00Z">
              <w:tcPr>
                <w:tcW w:w="1433" w:type="dxa"/>
                <w:gridSpan w:val="2"/>
                <w:tcBorders>
                  <w:top w:val="single" w:sz="12" w:space="0" w:color="auto"/>
                  <w:left w:val="nil"/>
                  <w:bottom w:val="single" w:sz="4" w:space="0" w:color="auto"/>
                  <w:right w:val="nil"/>
                </w:tcBorders>
                <w:shd w:val="clear" w:color="auto" w:fill="auto"/>
                <w:noWrap/>
                <w:vAlign w:val="center"/>
                <w:hideMark/>
              </w:tcPr>
            </w:tcPrChange>
          </w:tcPr>
          <w:p w14:paraId="243D33EC"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稳健标准误</w:t>
            </w:r>
          </w:p>
        </w:tc>
        <w:tc>
          <w:tcPr>
            <w:tcW w:w="1147" w:type="dxa"/>
            <w:gridSpan w:val="2"/>
            <w:tcBorders>
              <w:top w:val="single" w:sz="12" w:space="0" w:color="auto"/>
              <w:left w:val="nil"/>
              <w:bottom w:val="single" w:sz="4" w:space="0" w:color="auto"/>
              <w:right w:val="nil"/>
            </w:tcBorders>
            <w:shd w:val="clear" w:color="auto" w:fill="auto"/>
            <w:noWrap/>
            <w:vAlign w:val="center"/>
            <w:hideMark/>
            <w:tcPrChange w:id="1477" w:author="钟 沛东" w:date="2019-05-10T00:19:00Z">
              <w:tcPr>
                <w:tcW w:w="1147" w:type="dxa"/>
                <w:gridSpan w:val="2"/>
                <w:tcBorders>
                  <w:top w:val="single" w:sz="12" w:space="0" w:color="auto"/>
                  <w:left w:val="nil"/>
                  <w:bottom w:val="single" w:sz="4" w:space="0" w:color="auto"/>
                  <w:right w:val="nil"/>
                </w:tcBorders>
                <w:shd w:val="clear" w:color="auto" w:fill="auto"/>
                <w:noWrap/>
                <w:vAlign w:val="center"/>
                <w:hideMark/>
              </w:tcPr>
            </w:tcPrChange>
          </w:tcPr>
          <w:p w14:paraId="5AFDB069"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t</w:t>
            </w:r>
            <w:r w:rsidRPr="00902FEF">
              <w:rPr>
                <w:rFonts w:ascii="Times New Roman" w:eastAsia="宋体" w:hAnsi="Times New Roman" w:cs="Times New Roman"/>
                <w:b/>
                <w:color w:val="000000"/>
                <w:sz w:val="21"/>
                <w:szCs w:val="21"/>
              </w:rPr>
              <w:t>值</w:t>
            </w:r>
          </w:p>
        </w:tc>
        <w:tc>
          <w:tcPr>
            <w:tcW w:w="1148" w:type="dxa"/>
            <w:tcBorders>
              <w:top w:val="single" w:sz="12" w:space="0" w:color="auto"/>
              <w:left w:val="nil"/>
              <w:bottom w:val="single" w:sz="4" w:space="0" w:color="auto"/>
              <w:right w:val="nil"/>
            </w:tcBorders>
            <w:shd w:val="clear" w:color="auto" w:fill="auto"/>
            <w:noWrap/>
            <w:vAlign w:val="center"/>
            <w:hideMark/>
            <w:tcPrChange w:id="1478" w:author="钟 沛东" w:date="2019-05-10T00:19:00Z">
              <w:tcPr>
                <w:tcW w:w="1148" w:type="dxa"/>
                <w:tcBorders>
                  <w:top w:val="single" w:sz="12" w:space="0" w:color="auto"/>
                  <w:left w:val="nil"/>
                  <w:bottom w:val="single" w:sz="4" w:space="0" w:color="auto"/>
                  <w:right w:val="nil"/>
                </w:tcBorders>
                <w:shd w:val="clear" w:color="auto" w:fill="auto"/>
                <w:noWrap/>
                <w:vAlign w:val="center"/>
                <w:hideMark/>
              </w:tcPr>
            </w:tcPrChange>
          </w:tcPr>
          <w:p w14:paraId="51659784"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P</w:t>
            </w:r>
            <w:r w:rsidRPr="00902FEF">
              <w:rPr>
                <w:rFonts w:ascii="Times New Roman" w:eastAsia="宋体" w:hAnsi="Times New Roman" w:cs="Times New Roman"/>
                <w:b/>
                <w:color w:val="000000"/>
                <w:sz w:val="21"/>
                <w:szCs w:val="21"/>
              </w:rPr>
              <w:t>值</w:t>
            </w:r>
          </w:p>
        </w:tc>
      </w:tr>
      <w:tr w:rsidR="001221FA" w:rsidRPr="00902FEF" w14:paraId="5418E641" w14:textId="77777777" w:rsidTr="00AE5555">
        <w:trPr>
          <w:trHeight w:val="340"/>
          <w:jc w:val="center"/>
          <w:trPrChange w:id="1479"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480" w:author="钟 沛东" w:date="2019-05-10T00:19:00Z">
              <w:tcPr>
                <w:tcW w:w="0" w:type="auto"/>
                <w:tcBorders>
                  <w:top w:val="nil"/>
                  <w:left w:val="nil"/>
                  <w:bottom w:val="nil"/>
                  <w:right w:val="nil"/>
                </w:tcBorders>
                <w:shd w:val="clear" w:color="auto" w:fill="auto"/>
                <w:noWrap/>
                <w:vAlign w:val="center"/>
                <w:hideMark/>
              </w:tcPr>
            </w:tcPrChange>
          </w:tcPr>
          <w:p w14:paraId="61D6962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1481" w:author="曾 翠红" w:date="2019-05-10T21:17:00Z">
                  <w:rPr>
                    <w:rFonts w:ascii="Times New Roman" w:eastAsia="宋体" w:hAnsi="Times New Roman" w:cs="Times New Roman"/>
                    <w:i/>
                    <w:iCs/>
                    <w:color w:val="000000"/>
                    <w:sz w:val="21"/>
                    <w:szCs w:val="21"/>
                  </w:rPr>
                </w:rPrChange>
              </w:rPr>
              <w:t>ln</w:t>
            </w:r>
            <w:r w:rsidRPr="00902FEF">
              <w:rPr>
                <w:rFonts w:ascii="Times New Roman" w:eastAsia="宋体" w:hAnsi="Times New Roman" w:cs="Times New Roman"/>
                <w:i/>
                <w:iCs/>
                <w:color w:val="000000"/>
                <w:sz w:val="21"/>
                <w:szCs w:val="21"/>
              </w:rPr>
              <w:t>land</w:t>
            </w:r>
          </w:p>
        </w:tc>
        <w:tc>
          <w:tcPr>
            <w:tcW w:w="1283" w:type="dxa"/>
            <w:gridSpan w:val="2"/>
            <w:tcBorders>
              <w:top w:val="nil"/>
              <w:left w:val="nil"/>
              <w:bottom w:val="nil"/>
              <w:right w:val="nil"/>
            </w:tcBorders>
            <w:shd w:val="clear" w:color="auto" w:fill="auto"/>
            <w:noWrap/>
            <w:vAlign w:val="center"/>
            <w:hideMark/>
            <w:tcPrChange w:id="1482" w:author="钟 沛东" w:date="2019-05-10T00:19:00Z">
              <w:tcPr>
                <w:tcW w:w="1283" w:type="dxa"/>
                <w:gridSpan w:val="2"/>
                <w:tcBorders>
                  <w:top w:val="nil"/>
                  <w:left w:val="nil"/>
                  <w:bottom w:val="nil"/>
                  <w:right w:val="nil"/>
                </w:tcBorders>
                <w:shd w:val="clear" w:color="auto" w:fill="auto"/>
                <w:noWrap/>
                <w:vAlign w:val="center"/>
                <w:hideMark/>
              </w:tcPr>
            </w:tcPrChange>
          </w:tcPr>
          <w:p w14:paraId="004B08F9" w14:textId="7D2E3FF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-0.029***</w:t>
            </w:r>
          </w:p>
        </w:tc>
        <w:tc>
          <w:tcPr>
            <w:tcW w:w="1433" w:type="dxa"/>
            <w:gridSpan w:val="2"/>
            <w:tcBorders>
              <w:top w:val="nil"/>
              <w:left w:val="nil"/>
              <w:bottom w:val="nil"/>
              <w:right w:val="nil"/>
            </w:tcBorders>
            <w:shd w:val="clear" w:color="auto" w:fill="auto"/>
            <w:noWrap/>
            <w:vAlign w:val="center"/>
            <w:hideMark/>
            <w:tcPrChange w:id="1483" w:author="钟 沛东" w:date="2019-05-10T00:19:00Z">
              <w:tcPr>
                <w:tcW w:w="1433" w:type="dxa"/>
                <w:gridSpan w:val="2"/>
                <w:tcBorders>
                  <w:top w:val="nil"/>
                  <w:left w:val="nil"/>
                  <w:bottom w:val="nil"/>
                  <w:right w:val="nil"/>
                </w:tcBorders>
                <w:shd w:val="clear" w:color="auto" w:fill="auto"/>
                <w:noWrap/>
                <w:vAlign w:val="center"/>
                <w:hideMark/>
              </w:tcPr>
            </w:tcPrChange>
          </w:tcPr>
          <w:p w14:paraId="59A3F1C7" w14:textId="74B8018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0.009 </w:t>
            </w:r>
          </w:p>
        </w:tc>
        <w:tc>
          <w:tcPr>
            <w:tcW w:w="1147" w:type="dxa"/>
            <w:gridSpan w:val="2"/>
            <w:tcBorders>
              <w:top w:val="nil"/>
              <w:left w:val="nil"/>
              <w:bottom w:val="nil"/>
              <w:right w:val="nil"/>
            </w:tcBorders>
            <w:shd w:val="clear" w:color="auto" w:fill="auto"/>
            <w:noWrap/>
            <w:vAlign w:val="center"/>
            <w:hideMark/>
            <w:tcPrChange w:id="1484" w:author="钟 沛东" w:date="2019-05-10T00:19:00Z">
              <w:tcPr>
                <w:tcW w:w="1147" w:type="dxa"/>
                <w:gridSpan w:val="2"/>
                <w:tcBorders>
                  <w:top w:val="nil"/>
                  <w:left w:val="nil"/>
                  <w:bottom w:val="nil"/>
                  <w:right w:val="nil"/>
                </w:tcBorders>
                <w:shd w:val="clear" w:color="auto" w:fill="auto"/>
                <w:noWrap/>
                <w:vAlign w:val="center"/>
                <w:hideMark/>
              </w:tcPr>
            </w:tcPrChange>
          </w:tcPr>
          <w:p w14:paraId="017F376A" w14:textId="4F40E75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-3.150 </w:t>
            </w:r>
          </w:p>
        </w:tc>
        <w:tc>
          <w:tcPr>
            <w:tcW w:w="1148" w:type="dxa"/>
            <w:tcBorders>
              <w:top w:val="nil"/>
              <w:left w:val="nil"/>
              <w:bottom w:val="nil"/>
              <w:right w:val="nil"/>
            </w:tcBorders>
            <w:shd w:val="clear" w:color="auto" w:fill="auto"/>
            <w:noWrap/>
            <w:vAlign w:val="center"/>
            <w:hideMark/>
            <w:tcPrChange w:id="1485" w:author="钟 沛东" w:date="2019-05-10T00:19:00Z">
              <w:tcPr>
                <w:tcW w:w="1148" w:type="dxa"/>
                <w:tcBorders>
                  <w:top w:val="nil"/>
                  <w:left w:val="nil"/>
                  <w:bottom w:val="nil"/>
                  <w:right w:val="nil"/>
                </w:tcBorders>
                <w:shd w:val="clear" w:color="auto" w:fill="auto"/>
                <w:noWrap/>
                <w:vAlign w:val="center"/>
                <w:hideMark/>
              </w:tcPr>
            </w:tcPrChange>
          </w:tcPr>
          <w:p w14:paraId="087D9063" w14:textId="6A86D7A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r>
      <w:tr w:rsidR="001221FA" w:rsidRPr="00902FEF" w14:paraId="3A1EF884" w14:textId="77777777" w:rsidTr="00AE5555">
        <w:trPr>
          <w:trHeight w:val="340"/>
          <w:jc w:val="center"/>
          <w:trPrChange w:id="1486"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487" w:author="钟 沛东" w:date="2019-05-10T00:19:00Z">
              <w:tcPr>
                <w:tcW w:w="0" w:type="auto"/>
                <w:tcBorders>
                  <w:top w:val="nil"/>
                  <w:left w:val="nil"/>
                  <w:bottom w:val="nil"/>
                  <w:right w:val="nil"/>
                </w:tcBorders>
                <w:shd w:val="clear" w:color="auto" w:fill="auto"/>
                <w:noWrap/>
                <w:vAlign w:val="center"/>
                <w:hideMark/>
              </w:tcPr>
            </w:tcPrChange>
          </w:tcPr>
          <w:p w14:paraId="5A462B1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land</w:t>
            </w:r>
          </w:p>
        </w:tc>
        <w:tc>
          <w:tcPr>
            <w:tcW w:w="1283" w:type="dxa"/>
            <w:gridSpan w:val="2"/>
            <w:tcBorders>
              <w:top w:val="nil"/>
              <w:left w:val="nil"/>
              <w:bottom w:val="nil"/>
              <w:right w:val="nil"/>
            </w:tcBorders>
            <w:shd w:val="clear" w:color="auto" w:fill="auto"/>
            <w:noWrap/>
            <w:vAlign w:val="center"/>
            <w:hideMark/>
            <w:tcPrChange w:id="1488" w:author="钟 沛东" w:date="2019-05-10T00:19:00Z">
              <w:tcPr>
                <w:tcW w:w="1283" w:type="dxa"/>
                <w:gridSpan w:val="2"/>
                <w:tcBorders>
                  <w:top w:val="nil"/>
                  <w:left w:val="nil"/>
                  <w:bottom w:val="nil"/>
                  <w:right w:val="nil"/>
                </w:tcBorders>
                <w:shd w:val="clear" w:color="auto" w:fill="auto"/>
                <w:noWrap/>
                <w:vAlign w:val="center"/>
                <w:hideMark/>
              </w:tcPr>
            </w:tcPrChange>
          </w:tcPr>
          <w:p w14:paraId="50F0AB16" w14:textId="61D6A65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Change w:id="1489" w:author="钟 沛东" w:date="2019-05-10T00:19:00Z">
              <w:tcPr>
                <w:tcW w:w="1433" w:type="dxa"/>
                <w:gridSpan w:val="2"/>
                <w:tcBorders>
                  <w:top w:val="nil"/>
                  <w:left w:val="nil"/>
                  <w:bottom w:val="nil"/>
                  <w:right w:val="nil"/>
                </w:tcBorders>
                <w:shd w:val="clear" w:color="auto" w:fill="auto"/>
                <w:noWrap/>
                <w:vAlign w:val="center"/>
                <w:hideMark/>
              </w:tcPr>
            </w:tcPrChange>
          </w:tcPr>
          <w:p w14:paraId="3BE043A2" w14:textId="07A2BBD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Change w:id="1490" w:author="钟 沛东" w:date="2019-05-10T00:19:00Z">
              <w:tcPr>
                <w:tcW w:w="1147" w:type="dxa"/>
                <w:gridSpan w:val="2"/>
                <w:tcBorders>
                  <w:top w:val="nil"/>
                  <w:left w:val="nil"/>
                  <w:bottom w:val="nil"/>
                  <w:right w:val="nil"/>
                </w:tcBorders>
                <w:shd w:val="clear" w:color="auto" w:fill="auto"/>
                <w:noWrap/>
                <w:vAlign w:val="center"/>
                <w:hideMark/>
              </w:tcPr>
            </w:tcPrChange>
          </w:tcPr>
          <w:p w14:paraId="258F731F" w14:textId="4E58413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-0.710 </w:t>
            </w:r>
          </w:p>
        </w:tc>
        <w:tc>
          <w:tcPr>
            <w:tcW w:w="1148" w:type="dxa"/>
            <w:tcBorders>
              <w:top w:val="nil"/>
              <w:left w:val="nil"/>
              <w:bottom w:val="nil"/>
              <w:right w:val="nil"/>
            </w:tcBorders>
            <w:shd w:val="clear" w:color="auto" w:fill="auto"/>
            <w:noWrap/>
            <w:vAlign w:val="center"/>
            <w:hideMark/>
            <w:tcPrChange w:id="1491" w:author="钟 沛东" w:date="2019-05-10T00:19:00Z">
              <w:tcPr>
                <w:tcW w:w="1148" w:type="dxa"/>
                <w:tcBorders>
                  <w:top w:val="nil"/>
                  <w:left w:val="nil"/>
                  <w:bottom w:val="nil"/>
                  <w:right w:val="nil"/>
                </w:tcBorders>
                <w:shd w:val="clear" w:color="auto" w:fill="auto"/>
                <w:noWrap/>
                <w:vAlign w:val="center"/>
                <w:hideMark/>
              </w:tcPr>
            </w:tcPrChange>
          </w:tcPr>
          <w:p w14:paraId="0B403ADD" w14:textId="3DF5FD0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0.477 </w:t>
            </w:r>
          </w:p>
        </w:tc>
      </w:tr>
      <w:tr w:rsidR="001221FA" w:rsidRPr="00902FEF" w14:paraId="57A8A112" w14:textId="77777777" w:rsidTr="00AE5555">
        <w:trPr>
          <w:trHeight w:val="340"/>
          <w:jc w:val="center"/>
          <w:trPrChange w:id="1492"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493" w:author="钟 沛东" w:date="2019-05-10T00:19:00Z">
              <w:tcPr>
                <w:tcW w:w="0" w:type="auto"/>
                <w:tcBorders>
                  <w:top w:val="nil"/>
                  <w:left w:val="nil"/>
                  <w:bottom w:val="nil"/>
                  <w:right w:val="nil"/>
                </w:tcBorders>
                <w:shd w:val="clear" w:color="auto" w:fill="auto"/>
                <w:noWrap/>
                <w:vAlign w:val="center"/>
                <w:hideMark/>
              </w:tcPr>
            </w:tcPrChange>
          </w:tcPr>
          <w:p w14:paraId="5130BDB0"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1494" w:author="曾 翠红" w:date="2019-05-10T21:17:00Z">
                  <w:rPr>
                    <w:rFonts w:ascii="Times New Roman" w:eastAsia="宋体" w:hAnsi="Times New Roman" w:cs="Times New Roman"/>
                    <w:i/>
                    <w:iCs/>
                    <w:color w:val="000000"/>
                    <w:sz w:val="21"/>
                    <w:szCs w:val="21"/>
                  </w:rPr>
                </w:rPrChange>
              </w:rPr>
              <w:t>ln</w:t>
            </w:r>
            <w:r w:rsidRPr="00902FEF">
              <w:rPr>
                <w:rFonts w:ascii="Times New Roman" w:eastAsia="宋体" w:hAnsi="Times New Roman" w:cs="Times New Roman"/>
                <w:i/>
                <w:iCs/>
                <w:color w:val="000000"/>
                <w:sz w:val="21"/>
                <w:szCs w:val="21"/>
              </w:rPr>
              <w:t>labor</w:t>
            </w:r>
          </w:p>
        </w:tc>
        <w:tc>
          <w:tcPr>
            <w:tcW w:w="1283" w:type="dxa"/>
            <w:gridSpan w:val="2"/>
            <w:tcBorders>
              <w:top w:val="nil"/>
              <w:left w:val="nil"/>
              <w:bottom w:val="nil"/>
              <w:right w:val="nil"/>
            </w:tcBorders>
            <w:shd w:val="clear" w:color="auto" w:fill="auto"/>
            <w:noWrap/>
            <w:vAlign w:val="center"/>
            <w:hideMark/>
            <w:tcPrChange w:id="1495" w:author="钟 沛东" w:date="2019-05-10T00:19:00Z">
              <w:tcPr>
                <w:tcW w:w="1283" w:type="dxa"/>
                <w:gridSpan w:val="2"/>
                <w:tcBorders>
                  <w:top w:val="nil"/>
                  <w:left w:val="nil"/>
                  <w:bottom w:val="nil"/>
                  <w:right w:val="nil"/>
                </w:tcBorders>
                <w:shd w:val="clear" w:color="auto" w:fill="auto"/>
                <w:noWrap/>
                <w:vAlign w:val="center"/>
                <w:hideMark/>
              </w:tcPr>
            </w:tcPrChange>
          </w:tcPr>
          <w:p w14:paraId="55E9EBB1" w14:textId="66D626B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-0.042</w:t>
            </w:r>
          </w:p>
        </w:tc>
        <w:tc>
          <w:tcPr>
            <w:tcW w:w="1433" w:type="dxa"/>
            <w:gridSpan w:val="2"/>
            <w:tcBorders>
              <w:top w:val="nil"/>
              <w:left w:val="nil"/>
              <w:bottom w:val="nil"/>
              <w:right w:val="nil"/>
            </w:tcBorders>
            <w:shd w:val="clear" w:color="auto" w:fill="auto"/>
            <w:noWrap/>
            <w:vAlign w:val="center"/>
            <w:hideMark/>
            <w:tcPrChange w:id="1496" w:author="钟 沛东" w:date="2019-05-10T00:19:00Z">
              <w:tcPr>
                <w:tcW w:w="1433" w:type="dxa"/>
                <w:gridSpan w:val="2"/>
                <w:tcBorders>
                  <w:top w:val="nil"/>
                  <w:left w:val="nil"/>
                  <w:bottom w:val="nil"/>
                  <w:right w:val="nil"/>
                </w:tcBorders>
                <w:shd w:val="clear" w:color="auto" w:fill="auto"/>
                <w:noWrap/>
                <w:vAlign w:val="center"/>
                <w:hideMark/>
              </w:tcPr>
            </w:tcPrChange>
          </w:tcPr>
          <w:p w14:paraId="0A03CE94" w14:textId="2BB3F5E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0.070 </w:t>
            </w:r>
          </w:p>
        </w:tc>
        <w:tc>
          <w:tcPr>
            <w:tcW w:w="1147" w:type="dxa"/>
            <w:gridSpan w:val="2"/>
            <w:tcBorders>
              <w:top w:val="nil"/>
              <w:left w:val="nil"/>
              <w:bottom w:val="nil"/>
              <w:right w:val="nil"/>
            </w:tcBorders>
            <w:shd w:val="clear" w:color="auto" w:fill="auto"/>
            <w:noWrap/>
            <w:vAlign w:val="center"/>
            <w:hideMark/>
            <w:tcPrChange w:id="1497" w:author="钟 沛东" w:date="2019-05-10T00:19:00Z">
              <w:tcPr>
                <w:tcW w:w="1147" w:type="dxa"/>
                <w:gridSpan w:val="2"/>
                <w:tcBorders>
                  <w:top w:val="nil"/>
                  <w:left w:val="nil"/>
                  <w:bottom w:val="nil"/>
                  <w:right w:val="nil"/>
                </w:tcBorders>
                <w:shd w:val="clear" w:color="auto" w:fill="auto"/>
                <w:noWrap/>
                <w:vAlign w:val="center"/>
                <w:hideMark/>
              </w:tcPr>
            </w:tcPrChange>
          </w:tcPr>
          <w:p w14:paraId="4F18BF1C" w14:textId="5539F49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-0.610 </w:t>
            </w:r>
          </w:p>
        </w:tc>
        <w:tc>
          <w:tcPr>
            <w:tcW w:w="1148" w:type="dxa"/>
            <w:tcBorders>
              <w:top w:val="nil"/>
              <w:left w:val="nil"/>
              <w:bottom w:val="nil"/>
              <w:right w:val="nil"/>
            </w:tcBorders>
            <w:shd w:val="clear" w:color="auto" w:fill="auto"/>
            <w:noWrap/>
            <w:vAlign w:val="center"/>
            <w:hideMark/>
            <w:tcPrChange w:id="1498" w:author="钟 沛东" w:date="2019-05-10T00:19:00Z">
              <w:tcPr>
                <w:tcW w:w="1148" w:type="dxa"/>
                <w:tcBorders>
                  <w:top w:val="nil"/>
                  <w:left w:val="nil"/>
                  <w:bottom w:val="nil"/>
                  <w:right w:val="nil"/>
                </w:tcBorders>
                <w:shd w:val="clear" w:color="auto" w:fill="auto"/>
                <w:noWrap/>
                <w:vAlign w:val="center"/>
                <w:hideMark/>
              </w:tcPr>
            </w:tcPrChange>
          </w:tcPr>
          <w:p w14:paraId="0368699F" w14:textId="6619B2A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0.544 </w:t>
            </w:r>
          </w:p>
        </w:tc>
      </w:tr>
      <w:tr w:rsidR="001221FA" w:rsidRPr="00902FEF" w14:paraId="3BDA9330" w14:textId="77777777" w:rsidTr="00AE5555">
        <w:trPr>
          <w:trHeight w:val="340"/>
          <w:jc w:val="center"/>
          <w:trPrChange w:id="1499"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500" w:author="钟 沛东" w:date="2019-05-10T00:19:00Z">
              <w:tcPr>
                <w:tcW w:w="0" w:type="auto"/>
                <w:tcBorders>
                  <w:top w:val="nil"/>
                  <w:left w:val="nil"/>
                  <w:bottom w:val="nil"/>
                  <w:right w:val="nil"/>
                </w:tcBorders>
                <w:shd w:val="clear" w:color="auto" w:fill="auto"/>
                <w:noWrap/>
                <w:vAlign w:val="center"/>
                <w:hideMark/>
              </w:tcPr>
            </w:tcPrChange>
          </w:tcPr>
          <w:p w14:paraId="7B38251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1501" w:author="曾 翠红" w:date="2019-05-10T21:17:00Z">
                  <w:rPr>
                    <w:rFonts w:ascii="Times New Roman" w:eastAsia="宋体" w:hAnsi="Times New Roman" w:cs="Times New Roman"/>
                    <w:i/>
                    <w:iCs/>
                    <w:color w:val="000000"/>
                    <w:sz w:val="21"/>
                    <w:szCs w:val="21"/>
                  </w:rPr>
                </w:rPrChange>
              </w:rPr>
              <w:t>ln</w:t>
            </w:r>
            <w:r w:rsidRPr="00902FEF">
              <w:rPr>
                <w:rFonts w:ascii="Times New Roman" w:eastAsia="宋体" w:hAnsi="Times New Roman" w:cs="Times New Roman"/>
                <w:i/>
                <w:iCs/>
                <w:color w:val="000000"/>
                <w:sz w:val="21"/>
                <w:szCs w:val="21"/>
              </w:rPr>
              <w:t>fertile</w:t>
            </w:r>
          </w:p>
        </w:tc>
        <w:tc>
          <w:tcPr>
            <w:tcW w:w="1283" w:type="dxa"/>
            <w:gridSpan w:val="2"/>
            <w:tcBorders>
              <w:top w:val="nil"/>
              <w:left w:val="nil"/>
              <w:bottom w:val="nil"/>
              <w:right w:val="nil"/>
            </w:tcBorders>
            <w:shd w:val="clear" w:color="auto" w:fill="auto"/>
            <w:noWrap/>
            <w:vAlign w:val="center"/>
            <w:hideMark/>
            <w:tcPrChange w:id="1502" w:author="钟 沛东" w:date="2019-05-10T00:19:00Z">
              <w:tcPr>
                <w:tcW w:w="1283" w:type="dxa"/>
                <w:gridSpan w:val="2"/>
                <w:tcBorders>
                  <w:top w:val="nil"/>
                  <w:left w:val="nil"/>
                  <w:bottom w:val="nil"/>
                  <w:right w:val="nil"/>
                </w:tcBorders>
                <w:shd w:val="clear" w:color="auto" w:fill="auto"/>
                <w:noWrap/>
                <w:vAlign w:val="center"/>
                <w:hideMark/>
              </w:tcPr>
            </w:tcPrChange>
          </w:tcPr>
          <w:p w14:paraId="33F43010" w14:textId="35867F6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-0.143</w:t>
            </w:r>
          </w:p>
        </w:tc>
        <w:tc>
          <w:tcPr>
            <w:tcW w:w="1433" w:type="dxa"/>
            <w:gridSpan w:val="2"/>
            <w:tcBorders>
              <w:top w:val="nil"/>
              <w:left w:val="nil"/>
              <w:bottom w:val="nil"/>
              <w:right w:val="nil"/>
            </w:tcBorders>
            <w:shd w:val="clear" w:color="auto" w:fill="auto"/>
            <w:noWrap/>
            <w:vAlign w:val="center"/>
            <w:hideMark/>
            <w:tcPrChange w:id="1503" w:author="钟 沛东" w:date="2019-05-10T00:19:00Z">
              <w:tcPr>
                <w:tcW w:w="1433" w:type="dxa"/>
                <w:gridSpan w:val="2"/>
                <w:tcBorders>
                  <w:top w:val="nil"/>
                  <w:left w:val="nil"/>
                  <w:bottom w:val="nil"/>
                  <w:right w:val="nil"/>
                </w:tcBorders>
                <w:shd w:val="clear" w:color="auto" w:fill="auto"/>
                <w:noWrap/>
                <w:vAlign w:val="center"/>
                <w:hideMark/>
              </w:tcPr>
            </w:tcPrChange>
          </w:tcPr>
          <w:p w14:paraId="39E49294" w14:textId="1700823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0.089 </w:t>
            </w:r>
          </w:p>
        </w:tc>
        <w:tc>
          <w:tcPr>
            <w:tcW w:w="1147" w:type="dxa"/>
            <w:gridSpan w:val="2"/>
            <w:tcBorders>
              <w:top w:val="nil"/>
              <w:left w:val="nil"/>
              <w:bottom w:val="nil"/>
              <w:right w:val="nil"/>
            </w:tcBorders>
            <w:shd w:val="clear" w:color="auto" w:fill="auto"/>
            <w:noWrap/>
            <w:vAlign w:val="center"/>
            <w:hideMark/>
            <w:tcPrChange w:id="1504" w:author="钟 沛东" w:date="2019-05-10T00:19:00Z">
              <w:tcPr>
                <w:tcW w:w="1147" w:type="dxa"/>
                <w:gridSpan w:val="2"/>
                <w:tcBorders>
                  <w:top w:val="nil"/>
                  <w:left w:val="nil"/>
                  <w:bottom w:val="nil"/>
                  <w:right w:val="nil"/>
                </w:tcBorders>
                <w:shd w:val="clear" w:color="auto" w:fill="auto"/>
                <w:noWrap/>
                <w:vAlign w:val="center"/>
                <w:hideMark/>
              </w:tcPr>
            </w:tcPrChange>
          </w:tcPr>
          <w:p w14:paraId="10D81D85" w14:textId="119FB32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-1.600 </w:t>
            </w:r>
          </w:p>
        </w:tc>
        <w:tc>
          <w:tcPr>
            <w:tcW w:w="1148" w:type="dxa"/>
            <w:tcBorders>
              <w:top w:val="nil"/>
              <w:left w:val="nil"/>
              <w:bottom w:val="nil"/>
              <w:right w:val="nil"/>
            </w:tcBorders>
            <w:shd w:val="clear" w:color="auto" w:fill="auto"/>
            <w:noWrap/>
            <w:vAlign w:val="center"/>
            <w:hideMark/>
            <w:tcPrChange w:id="1505" w:author="钟 沛东" w:date="2019-05-10T00:19:00Z">
              <w:tcPr>
                <w:tcW w:w="1148" w:type="dxa"/>
                <w:tcBorders>
                  <w:top w:val="nil"/>
                  <w:left w:val="nil"/>
                  <w:bottom w:val="nil"/>
                  <w:right w:val="nil"/>
                </w:tcBorders>
                <w:shd w:val="clear" w:color="auto" w:fill="auto"/>
                <w:noWrap/>
                <w:vAlign w:val="center"/>
                <w:hideMark/>
              </w:tcPr>
            </w:tcPrChange>
          </w:tcPr>
          <w:p w14:paraId="4DF1446B" w14:textId="0F5337B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0.110 </w:t>
            </w:r>
          </w:p>
        </w:tc>
      </w:tr>
      <w:tr w:rsidR="001221FA" w:rsidRPr="00902FEF" w14:paraId="48A7A298" w14:textId="77777777" w:rsidTr="00AE5555">
        <w:trPr>
          <w:trHeight w:val="340"/>
          <w:jc w:val="center"/>
          <w:trPrChange w:id="1506"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507" w:author="钟 沛东" w:date="2019-05-10T00:19:00Z">
              <w:tcPr>
                <w:tcW w:w="0" w:type="auto"/>
                <w:tcBorders>
                  <w:top w:val="nil"/>
                  <w:left w:val="nil"/>
                  <w:bottom w:val="nil"/>
                  <w:right w:val="nil"/>
                </w:tcBorders>
                <w:shd w:val="clear" w:color="auto" w:fill="auto"/>
                <w:noWrap/>
                <w:vAlign w:val="center"/>
                <w:hideMark/>
              </w:tcPr>
            </w:tcPrChange>
          </w:tcPr>
          <w:p w14:paraId="4B4D7BDE" w14:textId="3F12BB3A"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1508" w:author="曾 翠红" w:date="2019-05-10T21:17:00Z">
                  <w:rPr>
                    <w:rFonts w:ascii="Times New Roman" w:eastAsia="宋体" w:hAnsi="Times New Roman" w:cs="Times New Roman"/>
                    <w:i/>
                    <w:iCs/>
                    <w:color w:val="000000"/>
                    <w:sz w:val="21"/>
                    <w:szCs w:val="21"/>
                  </w:rPr>
                </w:rPrChange>
              </w:rPr>
              <w:t>ln</w:t>
            </w:r>
            <w:del w:id="1509" w:author="钟 沛东" w:date="2019-05-10T00:20:00Z">
              <w:r w:rsidRPr="00902FEF" w:rsidDel="00AA2B98">
                <w:rPr>
                  <w:rFonts w:ascii="Times New Roman" w:eastAsia="宋体" w:hAnsi="Times New Roman" w:cs="Times New Roman"/>
                  <w:i/>
                  <w:iCs/>
                  <w:color w:val="000000"/>
                  <w:sz w:val="21"/>
                  <w:szCs w:val="21"/>
                </w:rPr>
                <w:delText>machane</w:delText>
              </w:r>
            </w:del>
            <w:ins w:id="1510" w:author="钟 沛东" w:date="2019-05-10T00:20:00Z">
              <w:r w:rsidR="00AA2B98">
                <w:rPr>
                  <w:rFonts w:ascii="Times New Roman" w:eastAsia="宋体" w:hAnsi="Times New Roman" w:cs="Times New Roman"/>
                  <w:i/>
                  <w:iCs/>
                  <w:color w:val="000000"/>
                  <w:sz w:val="21"/>
                  <w:szCs w:val="21"/>
                </w:rPr>
                <w:t>machine</w:t>
              </w:r>
            </w:ins>
          </w:p>
        </w:tc>
        <w:tc>
          <w:tcPr>
            <w:tcW w:w="1283" w:type="dxa"/>
            <w:gridSpan w:val="2"/>
            <w:tcBorders>
              <w:top w:val="nil"/>
              <w:left w:val="nil"/>
              <w:bottom w:val="nil"/>
              <w:right w:val="nil"/>
            </w:tcBorders>
            <w:shd w:val="clear" w:color="auto" w:fill="auto"/>
            <w:noWrap/>
            <w:vAlign w:val="center"/>
            <w:hideMark/>
            <w:tcPrChange w:id="1511" w:author="钟 沛东" w:date="2019-05-10T00:19:00Z">
              <w:tcPr>
                <w:tcW w:w="1283" w:type="dxa"/>
                <w:gridSpan w:val="2"/>
                <w:tcBorders>
                  <w:top w:val="nil"/>
                  <w:left w:val="nil"/>
                  <w:bottom w:val="nil"/>
                  <w:right w:val="nil"/>
                </w:tcBorders>
                <w:shd w:val="clear" w:color="auto" w:fill="auto"/>
                <w:noWrap/>
                <w:vAlign w:val="center"/>
                <w:hideMark/>
              </w:tcPr>
            </w:tcPrChange>
          </w:tcPr>
          <w:p w14:paraId="7695CEE8" w14:textId="4F919CC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w:t>
            </w:r>
          </w:p>
        </w:tc>
        <w:tc>
          <w:tcPr>
            <w:tcW w:w="1433" w:type="dxa"/>
            <w:gridSpan w:val="2"/>
            <w:tcBorders>
              <w:top w:val="nil"/>
              <w:left w:val="nil"/>
              <w:bottom w:val="nil"/>
              <w:right w:val="nil"/>
            </w:tcBorders>
            <w:shd w:val="clear" w:color="auto" w:fill="auto"/>
            <w:noWrap/>
            <w:vAlign w:val="center"/>
            <w:hideMark/>
            <w:tcPrChange w:id="1512" w:author="钟 沛东" w:date="2019-05-10T00:19:00Z">
              <w:tcPr>
                <w:tcW w:w="1433" w:type="dxa"/>
                <w:gridSpan w:val="2"/>
                <w:tcBorders>
                  <w:top w:val="nil"/>
                  <w:left w:val="nil"/>
                  <w:bottom w:val="nil"/>
                  <w:right w:val="nil"/>
                </w:tcBorders>
                <w:shd w:val="clear" w:color="auto" w:fill="auto"/>
                <w:noWrap/>
                <w:vAlign w:val="center"/>
                <w:hideMark/>
              </w:tcPr>
            </w:tcPrChange>
          </w:tcPr>
          <w:p w14:paraId="6C2FA39F" w14:textId="21BB5F3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Change w:id="1513" w:author="钟 沛东" w:date="2019-05-10T00:19:00Z">
              <w:tcPr>
                <w:tcW w:w="1147" w:type="dxa"/>
                <w:gridSpan w:val="2"/>
                <w:tcBorders>
                  <w:top w:val="nil"/>
                  <w:left w:val="nil"/>
                  <w:bottom w:val="nil"/>
                  <w:right w:val="nil"/>
                </w:tcBorders>
                <w:shd w:val="clear" w:color="auto" w:fill="auto"/>
                <w:noWrap/>
                <w:vAlign w:val="center"/>
                <w:hideMark/>
              </w:tcPr>
            </w:tcPrChange>
          </w:tcPr>
          <w:p w14:paraId="7AA50903" w14:textId="3F983FF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1.900 </w:t>
            </w:r>
          </w:p>
        </w:tc>
        <w:tc>
          <w:tcPr>
            <w:tcW w:w="1148" w:type="dxa"/>
            <w:tcBorders>
              <w:top w:val="nil"/>
              <w:left w:val="nil"/>
              <w:bottom w:val="nil"/>
              <w:right w:val="nil"/>
            </w:tcBorders>
            <w:shd w:val="clear" w:color="auto" w:fill="auto"/>
            <w:noWrap/>
            <w:vAlign w:val="center"/>
            <w:hideMark/>
            <w:tcPrChange w:id="1514" w:author="钟 沛东" w:date="2019-05-10T00:19:00Z">
              <w:tcPr>
                <w:tcW w:w="1148" w:type="dxa"/>
                <w:tcBorders>
                  <w:top w:val="nil"/>
                  <w:left w:val="nil"/>
                  <w:bottom w:val="nil"/>
                  <w:right w:val="nil"/>
                </w:tcBorders>
                <w:shd w:val="clear" w:color="auto" w:fill="auto"/>
                <w:noWrap/>
                <w:vAlign w:val="center"/>
                <w:hideMark/>
              </w:tcPr>
            </w:tcPrChange>
          </w:tcPr>
          <w:p w14:paraId="2857BAD7" w14:textId="58AD870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0.058 </w:t>
            </w:r>
          </w:p>
        </w:tc>
      </w:tr>
      <w:tr w:rsidR="001221FA" w:rsidRPr="00902FEF" w14:paraId="333ADBC0" w14:textId="77777777" w:rsidTr="00AE5555">
        <w:trPr>
          <w:trHeight w:val="340"/>
          <w:jc w:val="center"/>
          <w:trPrChange w:id="1515"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516" w:author="钟 沛东" w:date="2019-05-10T00:19:00Z">
              <w:tcPr>
                <w:tcW w:w="0" w:type="auto"/>
                <w:tcBorders>
                  <w:top w:val="nil"/>
                  <w:left w:val="nil"/>
                  <w:bottom w:val="nil"/>
                  <w:right w:val="nil"/>
                </w:tcBorders>
                <w:shd w:val="clear" w:color="auto" w:fill="auto"/>
                <w:noWrap/>
                <w:vAlign w:val="center"/>
                <w:hideMark/>
              </w:tcPr>
            </w:tcPrChange>
          </w:tcPr>
          <w:p w14:paraId="62158EE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1517" w:author="曾 翠红" w:date="2019-05-10T21:17:00Z">
                  <w:rPr>
                    <w:rFonts w:ascii="Times New Roman" w:eastAsia="宋体" w:hAnsi="Times New Roman" w:cs="Times New Roman"/>
                    <w:i/>
                    <w:iCs/>
                    <w:color w:val="000000"/>
                    <w:sz w:val="21"/>
                    <w:szCs w:val="21"/>
                  </w:rPr>
                </w:rPrChange>
              </w:rPr>
              <w:t>ln</w:t>
            </w:r>
            <w:r w:rsidRPr="00902FEF">
              <w:rPr>
                <w:rFonts w:ascii="Times New Roman" w:eastAsia="宋体" w:hAnsi="Times New Roman" w:cs="Times New Roman"/>
                <w:i/>
                <w:iCs/>
                <w:color w:val="000000"/>
                <w:sz w:val="21"/>
                <w:szCs w:val="21"/>
              </w:rPr>
              <w:t>ot</w:t>
            </w:r>
          </w:p>
        </w:tc>
        <w:tc>
          <w:tcPr>
            <w:tcW w:w="1283" w:type="dxa"/>
            <w:gridSpan w:val="2"/>
            <w:tcBorders>
              <w:top w:val="nil"/>
              <w:left w:val="nil"/>
              <w:bottom w:val="nil"/>
              <w:right w:val="nil"/>
            </w:tcBorders>
            <w:shd w:val="clear" w:color="auto" w:fill="auto"/>
            <w:noWrap/>
            <w:vAlign w:val="center"/>
            <w:hideMark/>
            <w:tcPrChange w:id="1518" w:author="钟 沛东" w:date="2019-05-10T00:19:00Z">
              <w:tcPr>
                <w:tcW w:w="1283" w:type="dxa"/>
                <w:gridSpan w:val="2"/>
                <w:tcBorders>
                  <w:top w:val="nil"/>
                  <w:left w:val="nil"/>
                  <w:bottom w:val="nil"/>
                  <w:right w:val="nil"/>
                </w:tcBorders>
                <w:shd w:val="clear" w:color="auto" w:fill="auto"/>
                <w:noWrap/>
                <w:vAlign w:val="center"/>
                <w:hideMark/>
              </w:tcPr>
            </w:tcPrChange>
          </w:tcPr>
          <w:p w14:paraId="70187DD9" w14:textId="117C08A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-0.243*</w:t>
            </w:r>
          </w:p>
        </w:tc>
        <w:tc>
          <w:tcPr>
            <w:tcW w:w="1433" w:type="dxa"/>
            <w:gridSpan w:val="2"/>
            <w:tcBorders>
              <w:top w:val="nil"/>
              <w:left w:val="nil"/>
              <w:bottom w:val="nil"/>
              <w:right w:val="nil"/>
            </w:tcBorders>
            <w:shd w:val="clear" w:color="auto" w:fill="auto"/>
            <w:noWrap/>
            <w:vAlign w:val="center"/>
            <w:hideMark/>
            <w:tcPrChange w:id="1519" w:author="钟 沛东" w:date="2019-05-10T00:19:00Z">
              <w:tcPr>
                <w:tcW w:w="1433" w:type="dxa"/>
                <w:gridSpan w:val="2"/>
                <w:tcBorders>
                  <w:top w:val="nil"/>
                  <w:left w:val="nil"/>
                  <w:bottom w:val="nil"/>
                  <w:right w:val="nil"/>
                </w:tcBorders>
                <w:shd w:val="clear" w:color="auto" w:fill="auto"/>
                <w:noWrap/>
                <w:vAlign w:val="center"/>
                <w:hideMark/>
              </w:tcPr>
            </w:tcPrChange>
          </w:tcPr>
          <w:p w14:paraId="76A0DBAD" w14:textId="3BCE611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0.141 </w:t>
            </w:r>
          </w:p>
        </w:tc>
        <w:tc>
          <w:tcPr>
            <w:tcW w:w="1147" w:type="dxa"/>
            <w:gridSpan w:val="2"/>
            <w:tcBorders>
              <w:top w:val="nil"/>
              <w:left w:val="nil"/>
              <w:bottom w:val="nil"/>
              <w:right w:val="nil"/>
            </w:tcBorders>
            <w:shd w:val="clear" w:color="auto" w:fill="auto"/>
            <w:noWrap/>
            <w:vAlign w:val="center"/>
            <w:hideMark/>
            <w:tcPrChange w:id="1520" w:author="钟 沛东" w:date="2019-05-10T00:19:00Z">
              <w:tcPr>
                <w:tcW w:w="1147" w:type="dxa"/>
                <w:gridSpan w:val="2"/>
                <w:tcBorders>
                  <w:top w:val="nil"/>
                  <w:left w:val="nil"/>
                  <w:bottom w:val="nil"/>
                  <w:right w:val="nil"/>
                </w:tcBorders>
                <w:shd w:val="clear" w:color="auto" w:fill="auto"/>
                <w:noWrap/>
                <w:vAlign w:val="center"/>
                <w:hideMark/>
              </w:tcPr>
            </w:tcPrChange>
          </w:tcPr>
          <w:p w14:paraId="141860C7" w14:textId="7E7E7B2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-1.720 </w:t>
            </w:r>
          </w:p>
        </w:tc>
        <w:tc>
          <w:tcPr>
            <w:tcW w:w="1148" w:type="dxa"/>
            <w:tcBorders>
              <w:top w:val="nil"/>
              <w:left w:val="nil"/>
              <w:bottom w:val="nil"/>
              <w:right w:val="nil"/>
            </w:tcBorders>
            <w:shd w:val="clear" w:color="auto" w:fill="auto"/>
            <w:noWrap/>
            <w:vAlign w:val="center"/>
            <w:hideMark/>
            <w:tcPrChange w:id="1521" w:author="钟 沛东" w:date="2019-05-10T00:19:00Z">
              <w:tcPr>
                <w:tcW w:w="1148" w:type="dxa"/>
                <w:tcBorders>
                  <w:top w:val="nil"/>
                  <w:left w:val="nil"/>
                  <w:bottom w:val="nil"/>
                  <w:right w:val="nil"/>
                </w:tcBorders>
                <w:shd w:val="clear" w:color="auto" w:fill="auto"/>
                <w:noWrap/>
                <w:vAlign w:val="center"/>
                <w:hideMark/>
              </w:tcPr>
            </w:tcPrChange>
          </w:tcPr>
          <w:p w14:paraId="06457F8C" w14:textId="296514E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0.086 </w:t>
            </w:r>
          </w:p>
        </w:tc>
      </w:tr>
      <w:tr w:rsidR="001221FA" w:rsidRPr="00902FEF" w14:paraId="1499AF1E" w14:textId="77777777" w:rsidTr="00AE5555">
        <w:trPr>
          <w:trHeight w:val="340"/>
          <w:jc w:val="center"/>
          <w:trPrChange w:id="1522"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523" w:author="钟 沛东" w:date="2019-05-10T00:19:00Z">
              <w:tcPr>
                <w:tcW w:w="0" w:type="auto"/>
                <w:tcBorders>
                  <w:top w:val="nil"/>
                  <w:left w:val="nil"/>
                  <w:bottom w:val="nil"/>
                  <w:right w:val="nil"/>
                </w:tcBorders>
                <w:shd w:val="clear" w:color="auto" w:fill="auto"/>
                <w:noWrap/>
                <w:vAlign w:val="center"/>
                <w:hideMark/>
              </w:tcPr>
            </w:tcPrChange>
          </w:tcPr>
          <w:p w14:paraId="740D2FEF"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1524" w:author="曾 翠红" w:date="2019-05-10T21:17:00Z">
                  <w:rPr>
                    <w:rFonts w:ascii="Times New Roman" w:eastAsia="宋体" w:hAnsi="Times New Roman" w:cs="Times New Roman"/>
                    <w:i/>
                    <w:iCs/>
                    <w:color w:val="000000"/>
                    <w:sz w:val="21"/>
                    <w:szCs w:val="21"/>
                  </w:rPr>
                </w:rPrChange>
              </w:rPr>
              <w:t>ln</w:t>
            </w:r>
            <w:r w:rsidRPr="00902FEF">
              <w:rPr>
                <w:rFonts w:ascii="Times New Roman" w:eastAsia="宋体" w:hAnsi="Times New Roman" w:cs="Times New Roman"/>
                <w:i/>
                <w:iCs/>
                <w:color w:val="000000"/>
                <w:sz w:val="21"/>
                <w:szCs w:val="21"/>
              </w:rPr>
              <w:t>labor2</w:t>
            </w:r>
          </w:p>
        </w:tc>
        <w:tc>
          <w:tcPr>
            <w:tcW w:w="1283" w:type="dxa"/>
            <w:gridSpan w:val="2"/>
            <w:tcBorders>
              <w:top w:val="nil"/>
              <w:left w:val="nil"/>
              <w:bottom w:val="nil"/>
              <w:right w:val="nil"/>
            </w:tcBorders>
            <w:shd w:val="clear" w:color="auto" w:fill="auto"/>
            <w:noWrap/>
            <w:vAlign w:val="center"/>
            <w:hideMark/>
            <w:tcPrChange w:id="1525" w:author="钟 沛东" w:date="2019-05-10T00:19:00Z">
              <w:tcPr>
                <w:tcW w:w="1283" w:type="dxa"/>
                <w:gridSpan w:val="2"/>
                <w:tcBorders>
                  <w:top w:val="nil"/>
                  <w:left w:val="nil"/>
                  <w:bottom w:val="nil"/>
                  <w:right w:val="nil"/>
                </w:tcBorders>
                <w:shd w:val="clear" w:color="auto" w:fill="auto"/>
                <w:noWrap/>
                <w:vAlign w:val="center"/>
                <w:hideMark/>
              </w:tcPr>
            </w:tcPrChange>
          </w:tcPr>
          <w:p w14:paraId="38F4E633" w14:textId="06ED008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0.013**</w:t>
            </w:r>
          </w:p>
        </w:tc>
        <w:tc>
          <w:tcPr>
            <w:tcW w:w="1433" w:type="dxa"/>
            <w:gridSpan w:val="2"/>
            <w:tcBorders>
              <w:top w:val="nil"/>
              <w:left w:val="nil"/>
              <w:bottom w:val="nil"/>
              <w:right w:val="nil"/>
            </w:tcBorders>
            <w:shd w:val="clear" w:color="auto" w:fill="auto"/>
            <w:noWrap/>
            <w:vAlign w:val="center"/>
            <w:hideMark/>
            <w:tcPrChange w:id="1526" w:author="钟 沛东" w:date="2019-05-10T00:19:00Z">
              <w:tcPr>
                <w:tcW w:w="1433" w:type="dxa"/>
                <w:gridSpan w:val="2"/>
                <w:tcBorders>
                  <w:top w:val="nil"/>
                  <w:left w:val="nil"/>
                  <w:bottom w:val="nil"/>
                  <w:right w:val="nil"/>
                </w:tcBorders>
                <w:shd w:val="clear" w:color="auto" w:fill="auto"/>
                <w:noWrap/>
                <w:vAlign w:val="center"/>
                <w:hideMark/>
              </w:tcPr>
            </w:tcPrChange>
          </w:tcPr>
          <w:p w14:paraId="26300E77" w14:textId="224F08C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0.005 </w:t>
            </w:r>
          </w:p>
        </w:tc>
        <w:tc>
          <w:tcPr>
            <w:tcW w:w="1147" w:type="dxa"/>
            <w:gridSpan w:val="2"/>
            <w:tcBorders>
              <w:top w:val="nil"/>
              <w:left w:val="nil"/>
              <w:bottom w:val="nil"/>
              <w:right w:val="nil"/>
            </w:tcBorders>
            <w:shd w:val="clear" w:color="auto" w:fill="auto"/>
            <w:noWrap/>
            <w:vAlign w:val="center"/>
            <w:hideMark/>
            <w:tcPrChange w:id="1527" w:author="钟 沛东" w:date="2019-05-10T00:19:00Z">
              <w:tcPr>
                <w:tcW w:w="1147" w:type="dxa"/>
                <w:gridSpan w:val="2"/>
                <w:tcBorders>
                  <w:top w:val="nil"/>
                  <w:left w:val="nil"/>
                  <w:bottom w:val="nil"/>
                  <w:right w:val="nil"/>
                </w:tcBorders>
                <w:shd w:val="clear" w:color="auto" w:fill="auto"/>
                <w:noWrap/>
                <w:vAlign w:val="center"/>
                <w:hideMark/>
              </w:tcPr>
            </w:tcPrChange>
          </w:tcPr>
          <w:p w14:paraId="1CA7C034" w14:textId="7E9F96D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2.300 </w:t>
            </w:r>
          </w:p>
        </w:tc>
        <w:tc>
          <w:tcPr>
            <w:tcW w:w="1148" w:type="dxa"/>
            <w:tcBorders>
              <w:top w:val="nil"/>
              <w:left w:val="nil"/>
              <w:bottom w:val="nil"/>
              <w:right w:val="nil"/>
            </w:tcBorders>
            <w:shd w:val="clear" w:color="auto" w:fill="auto"/>
            <w:noWrap/>
            <w:vAlign w:val="center"/>
            <w:hideMark/>
            <w:tcPrChange w:id="1528" w:author="钟 沛东" w:date="2019-05-10T00:19:00Z">
              <w:tcPr>
                <w:tcW w:w="1148" w:type="dxa"/>
                <w:tcBorders>
                  <w:top w:val="nil"/>
                  <w:left w:val="nil"/>
                  <w:bottom w:val="nil"/>
                  <w:right w:val="nil"/>
                </w:tcBorders>
                <w:shd w:val="clear" w:color="auto" w:fill="auto"/>
                <w:noWrap/>
                <w:vAlign w:val="center"/>
                <w:hideMark/>
              </w:tcPr>
            </w:tcPrChange>
          </w:tcPr>
          <w:p w14:paraId="6A853D9D" w14:textId="794E255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0.021 </w:t>
            </w:r>
          </w:p>
        </w:tc>
      </w:tr>
      <w:tr w:rsidR="001221FA" w:rsidRPr="00902FEF" w14:paraId="03808BE4" w14:textId="77777777" w:rsidTr="00AE5555">
        <w:trPr>
          <w:trHeight w:val="340"/>
          <w:jc w:val="center"/>
          <w:trPrChange w:id="1529"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530" w:author="钟 沛东" w:date="2019-05-10T00:19:00Z">
              <w:tcPr>
                <w:tcW w:w="0" w:type="auto"/>
                <w:tcBorders>
                  <w:top w:val="nil"/>
                  <w:left w:val="nil"/>
                  <w:bottom w:val="nil"/>
                  <w:right w:val="nil"/>
                </w:tcBorders>
                <w:shd w:val="clear" w:color="auto" w:fill="auto"/>
                <w:noWrap/>
                <w:vAlign w:val="center"/>
                <w:hideMark/>
              </w:tcPr>
            </w:tcPrChange>
          </w:tcPr>
          <w:p w14:paraId="66DFC7C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1531" w:author="曾 翠红" w:date="2019-05-10T21:17:00Z">
                  <w:rPr>
                    <w:rFonts w:ascii="Times New Roman" w:eastAsia="宋体" w:hAnsi="Times New Roman" w:cs="Times New Roman"/>
                    <w:i/>
                    <w:iCs/>
                    <w:color w:val="000000"/>
                    <w:sz w:val="21"/>
                    <w:szCs w:val="21"/>
                  </w:rPr>
                </w:rPrChange>
              </w:rPr>
              <w:t>ln</w:t>
            </w:r>
            <w:r w:rsidRPr="00902FEF">
              <w:rPr>
                <w:rFonts w:ascii="Times New Roman" w:eastAsia="宋体" w:hAnsi="Times New Roman" w:cs="Times New Roman"/>
                <w:i/>
                <w:iCs/>
                <w:color w:val="000000"/>
                <w:sz w:val="21"/>
                <w:szCs w:val="21"/>
              </w:rPr>
              <w:t>fertile2</w:t>
            </w:r>
          </w:p>
        </w:tc>
        <w:tc>
          <w:tcPr>
            <w:tcW w:w="1283" w:type="dxa"/>
            <w:gridSpan w:val="2"/>
            <w:tcBorders>
              <w:top w:val="nil"/>
              <w:left w:val="nil"/>
              <w:bottom w:val="nil"/>
              <w:right w:val="nil"/>
            </w:tcBorders>
            <w:shd w:val="clear" w:color="auto" w:fill="auto"/>
            <w:noWrap/>
            <w:vAlign w:val="center"/>
            <w:hideMark/>
            <w:tcPrChange w:id="1532" w:author="钟 沛东" w:date="2019-05-10T00:19:00Z">
              <w:tcPr>
                <w:tcW w:w="1283" w:type="dxa"/>
                <w:gridSpan w:val="2"/>
                <w:tcBorders>
                  <w:top w:val="nil"/>
                  <w:left w:val="nil"/>
                  <w:bottom w:val="nil"/>
                  <w:right w:val="nil"/>
                </w:tcBorders>
                <w:shd w:val="clear" w:color="auto" w:fill="auto"/>
                <w:noWrap/>
                <w:vAlign w:val="center"/>
                <w:hideMark/>
              </w:tcPr>
            </w:tcPrChange>
          </w:tcPr>
          <w:p w14:paraId="31FFC169" w14:textId="7F3E2EE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0.011</w:t>
            </w:r>
          </w:p>
        </w:tc>
        <w:tc>
          <w:tcPr>
            <w:tcW w:w="1433" w:type="dxa"/>
            <w:gridSpan w:val="2"/>
            <w:tcBorders>
              <w:top w:val="nil"/>
              <w:left w:val="nil"/>
              <w:bottom w:val="nil"/>
              <w:right w:val="nil"/>
            </w:tcBorders>
            <w:shd w:val="clear" w:color="auto" w:fill="auto"/>
            <w:noWrap/>
            <w:vAlign w:val="center"/>
            <w:hideMark/>
            <w:tcPrChange w:id="1533" w:author="钟 沛东" w:date="2019-05-10T00:19:00Z">
              <w:tcPr>
                <w:tcW w:w="1433" w:type="dxa"/>
                <w:gridSpan w:val="2"/>
                <w:tcBorders>
                  <w:top w:val="nil"/>
                  <w:left w:val="nil"/>
                  <w:bottom w:val="nil"/>
                  <w:right w:val="nil"/>
                </w:tcBorders>
                <w:shd w:val="clear" w:color="auto" w:fill="auto"/>
                <w:noWrap/>
                <w:vAlign w:val="center"/>
                <w:hideMark/>
              </w:tcPr>
            </w:tcPrChange>
          </w:tcPr>
          <w:p w14:paraId="3BABA1C0" w14:textId="4F77A08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0.008 </w:t>
            </w:r>
          </w:p>
        </w:tc>
        <w:tc>
          <w:tcPr>
            <w:tcW w:w="1147" w:type="dxa"/>
            <w:gridSpan w:val="2"/>
            <w:tcBorders>
              <w:top w:val="nil"/>
              <w:left w:val="nil"/>
              <w:bottom w:val="nil"/>
              <w:right w:val="nil"/>
            </w:tcBorders>
            <w:shd w:val="clear" w:color="auto" w:fill="auto"/>
            <w:noWrap/>
            <w:vAlign w:val="center"/>
            <w:hideMark/>
            <w:tcPrChange w:id="1534" w:author="钟 沛东" w:date="2019-05-10T00:19:00Z">
              <w:tcPr>
                <w:tcW w:w="1147" w:type="dxa"/>
                <w:gridSpan w:val="2"/>
                <w:tcBorders>
                  <w:top w:val="nil"/>
                  <w:left w:val="nil"/>
                  <w:bottom w:val="nil"/>
                  <w:right w:val="nil"/>
                </w:tcBorders>
                <w:shd w:val="clear" w:color="auto" w:fill="auto"/>
                <w:noWrap/>
                <w:vAlign w:val="center"/>
                <w:hideMark/>
              </w:tcPr>
            </w:tcPrChange>
          </w:tcPr>
          <w:p w14:paraId="42691CF7" w14:textId="118BED7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1.270 </w:t>
            </w:r>
          </w:p>
        </w:tc>
        <w:tc>
          <w:tcPr>
            <w:tcW w:w="1148" w:type="dxa"/>
            <w:tcBorders>
              <w:top w:val="nil"/>
              <w:left w:val="nil"/>
              <w:bottom w:val="nil"/>
              <w:right w:val="nil"/>
            </w:tcBorders>
            <w:shd w:val="clear" w:color="auto" w:fill="auto"/>
            <w:noWrap/>
            <w:vAlign w:val="center"/>
            <w:hideMark/>
            <w:tcPrChange w:id="1535" w:author="钟 沛东" w:date="2019-05-10T00:19:00Z">
              <w:tcPr>
                <w:tcW w:w="1148" w:type="dxa"/>
                <w:tcBorders>
                  <w:top w:val="nil"/>
                  <w:left w:val="nil"/>
                  <w:bottom w:val="nil"/>
                  <w:right w:val="nil"/>
                </w:tcBorders>
                <w:shd w:val="clear" w:color="auto" w:fill="auto"/>
                <w:noWrap/>
                <w:vAlign w:val="center"/>
                <w:hideMark/>
              </w:tcPr>
            </w:tcPrChange>
          </w:tcPr>
          <w:p w14:paraId="5588FDE1" w14:textId="078D439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0.205 </w:t>
            </w:r>
          </w:p>
        </w:tc>
      </w:tr>
      <w:tr w:rsidR="001221FA" w:rsidRPr="00902FEF" w14:paraId="1594A462" w14:textId="77777777" w:rsidTr="00AE5555">
        <w:trPr>
          <w:trHeight w:val="340"/>
          <w:jc w:val="center"/>
          <w:trPrChange w:id="1536"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537" w:author="钟 沛东" w:date="2019-05-10T00:19:00Z">
              <w:tcPr>
                <w:tcW w:w="0" w:type="auto"/>
                <w:tcBorders>
                  <w:top w:val="nil"/>
                  <w:left w:val="nil"/>
                  <w:bottom w:val="nil"/>
                  <w:right w:val="nil"/>
                </w:tcBorders>
                <w:shd w:val="clear" w:color="auto" w:fill="auto"/>
                <w:noWrap/>
                <w:vAlign w:val="center"/>
                <w:hideMark/>
              </w:tcPr>
            </w:tcPrChange>
          </w:tcPr>
          <w:p w14:paraId="7583538F" w14:textId="4CA57E1B"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1538" w:author="曾 翠红" w:date="2019-05-10T21:17:00Z">
                  <w:rPr>
                    <w:rFonts w:ascii="Times New Roman" w:eastAsia="宋体" w:hAnsi="Times New Roman" w:cs="Times New Roman"/>
                    <w:i/>
                    <w:iCs/>
                    <w:color w:val="000000"/>
                    <w:sz w:val="21"/>
                    <w:szCs w:val="21"/>
                  </w:rPr>
                </w:rPrChange>
              </w:rPr>
              <w:t>ln</w:t>
            </w:r>
            <w:del w:id="1539" w:author="钟 沛东" w:date="2019-05-10T00:20:00Z">
              <w:r w:rsidRPr="00902FEF" w:rsidDel="00AA2B98">
                <w:rPr>
                  <w:rFonts w:ascii="Times New Roman" w:eastAsia="宋体" w:hAnsi="Times New Roman" w:cs="Times New Roman"/>
                  <w:i/>
                  <w:iCs/>
                  <w:color w:val="000000"/>
                  <w:sz w:val="21"/>
                  <w:szCs w:val="21"/>
                </w:rPr>
                <w:delText>machane</w:delText>
              </w:r>
            </w:del>
            <w:ins w:id="1540" w:author="钟 沛东" w:date="2019-05-10T00:20:00Z">
              <w:r w:rsidR="00AA2B98">
                <w:rPr>
                  <w:rFonts w:ascii="Times New Roman" w:eastAsia="宋体" w:hAnsi="Times New Roman" w:cs="Times New Roman"/>
                  <w:i/>
                  <w:iCs/>
                  <w:color w:val="000000"/>
                  <w:sz w:val="21"/>
                  <w:szCs w:val="21"/>
                </w:rPr>
                <w:t>machine</w:t>
              </w:r>
            </w:ins>
            <w:r w:rsidRPr="00902FEF">
              <w:rPr>
                <w:rFonts w:ascii="Times New Roman" w:eastAsia="宋体" w:hAnsi="Times New Roman" w:cs="Times New Roman"/>
                <w:i/>
                <w:iCs/>
                <w:color w:val="000000"/>
                <w:sz w:val="21"/>
                <w:szCs w:val="21"/>
              </w:rPr>
              <w:t>2</w:t>
            </w:r>
          </w:p>
        </w:tc>
        <w:tc>
          <w:tcPr>
            <w:tcW w:w="1283" w:type="dxa"/>
            <w:gridSpan w:val="2"/>
            <w:tcBorders>
              <w:top w:val="nil"/>
              <w:left w:val="nil"/>
              <w:bottom w:val="nil"/>
              <w:right w:val="nil"/>
            </w:tcBorders>
            <w:shd w:val="clear" w:color="auto" w:fill="auto"/>
            <w:noWrap/>
            <w:vAlign w:val="center"/>
            <w:hideMark/>
            <w:tcPrChange w:id="1541" w:author="钟 沛东" w:date="2019-05-10T00:19:00Z">
              <w:tcPr>
                <w:tcW w:w="1283" w:type="dxa"/>
                <w:gridSpan w:val="2"/>
                <w:tcBorders>
                  <w:top w:val="nil"/>
                  <w:left w:val="nil"/>
                  <w:bottom w:val="nil"/>
                  <w:right w:val="nil"/>
                </w:tcBorders>
                <w:shd w:val="clear" w:color="auto" w:fill="auto"/>
                <w:noWrap/>
                <w:vAlign w:val="center"/>
                <w:hideMark/>
              </w:tcPr>
            </w:tcPrChange>
          </w:tcPr>
          <w:p w14:paraId="4A299BD2" w14:textId="7672472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Change w:id="1542" w:author="钟 沛东" w:date="2019-05-10T00:19:00Z">
              <w:tcPr>
                <w:tcW w:w="1433" w:type="dxa"/>
                <w:gridSpan w:val="2"/>
                <w:tcBorders>
                  <w:top w:val="nil"/>
                  <w:left w:val="nil"/>
                  <w:bottom w:val="nil"/>
                  <w:right w:val="nil"/>
                </w:tcBorders>
                <w:shd w:val="clear" w:color="auto" w:fill="auto"/>
                <w:noWrap/>
                <w:vAlign w:val="center"/>
                <w:hideMark/>
              </w:tcPr>
            </w:tcPrChange>
          </w:tcPr>
          <w:p w14:paraId="394B9F55" w14:textId="38D17EE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c>
          <w:tcPr>
            <w:tcW w:w="1147" w:type="dxa"/>
            <w:gridSpan w:val="2"/>
            <w:tcBorders>
              <w:top w:val="nil"/>
              <w:left w:val="nil"/>
              <w:bottom w:val="nil"/>
              <w:right w:val="nil"/>
            </w:tcBorders>
            <w:shd w:val="clear" w:color="auto" w:fill="auto"/>
            <w:noWrap/>
            <w:vAlign w:val="center"/>
            <w:hideMark/>
            <w:tcPrChange w:id="1543" w:author="钟 沛东" w:date="2019-05-10T00:19:00Z">
              <w:tcPr>
                <w:tcW w:w="1147" w:type="dxa"/>
                <w:gridSpan w:val="2"/>
                <w:tcBorders>
                  <w:top w:val="nil"/>
                  <w:left w:val="nil"/>
                  <w:bottom w:val="nil"/>
                  <w:right w:val="nil"/>
                </w:tcBorders>
                <w:shd w:val="clear" w:color="auto" w:fill="auto"/>
                <w:noWrap/>
                <w:vAlign w:val="center"/>
                <w:hideMark/>
              </w:tcPr>
            </w:tcPrChange>
          </w:tcPr>
          <w:p w14:paraId="252C43C4" w14:textId="7F0A8A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2.130 </w:t>
            </w:r>
          </w:p>
        </w:tc>
        <w:tc>
          <w:tcPr>
            <w:tcW w:w="1148" w:type="dxa"/>
            <w:tcBorders>
              <w:top w:val="nil"/>
              <w:left w:val="nil"/>
              <w:bottom w:val="nil"/>
              <w:right w:val="nil"/>
            </w:tcBorders>
            <w:shd w:val="clear" w:color="auto" w:fill="auto"/>
            <w:noWrap/>
            <w:vAlign w:val="center"/>
            <w:hideMark/>
            <w:tcPrChange w:id="1544" w:author="钟 沛东" w:date="2019-05-10T00:19:00Z">
              <w:tcPr>
                <w:tcW w:w="1148" w:type="dxa"/>
                <w:tcBorders>
                  <w:top w:val="nil"/>
                  <w:left w:val="nil"/>
                  <w:bottom w:val="nil"/>
                  <w:right w:val="nil"/>
                </w:tcBorders>
                <w:shd w:val="clear" w:color="auto" w:fill="auto"/>
                <w:noWrap/>
                <w:vAlign w:val="center"/>
                <w:hideMark/>
              </w:tcPr>
            </w:tcPrChange>
          </w:tcPr>
          <w:p w14:paraId="2E307F69" w14:textId="225A49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0.034 </w:t>
            </w:r>
          </w:p>
        </w:tc>
      </w:tr>
      <w:tr w:rsidR="001221FA" w:rsidRPr="00902FEF" w14:paraId="0FB86AD1" w14:textId="77777777" w:rsidTr="00AE5555">
        <w:trPr>
          <w:trHeight w:val="340"/>
          <w:jc w:val="center"/>
          <w:trPrChange w:id="1545"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546" w:author="钟 沛东" w:date="2019-05-10T00:19:00Z">
              <w:tcPr>
                <w:tcW w:w="0" w:type="auto"/>
                <w:tcBorders>
                  <w:top w:val="nil"/>
                  <w:left w:val="nil"/>
                  <w:bottom w:val="nil"/>
                  <w:right w:val="nil"/>
                </w:tcBorders>
                <w:shd w:val="clear" w:color="auto" w:fill="auto"/>
                <w:noWrap/>
                <w:vAlign w:val="center"/>
                <w:hideMark/>
              </w:tcPr>
            </w:tcPrChange>
          </w:tcPr>
          <w:p w14:paraId="0272F0CA"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1547" w:author="曾 翠红" w:date="2019-05-10T21:17:00Z">
                  <w:rPr>
                    <w:rFonts w:ascii="Times New Roman" w:eastAsia="宋体" w:hAnsi="Times New Roman" w:cs="Times New Roman"/>
                    <w:i/>
                    <w:iCs/>
                    <w:color w:val="000000"/>
                    <w:sz w:val="21"/>
                    <w:szCs w:val="21"/>
                  </w:rPr>
                </w:rPrChange>
              </w:rPr>
              <w:t>ln</w:t>
            </w:r>
            <w:r w:rsidRPr="00902FEF">
              <w:rPr>
                <w:rFonts w:ascii="Times New Roman" w:eastAsia="宋体" w:hAnsi="Times New Roman" w:cs="Times New Roman"/>
                <w:i/>
                <w:iCs/>
                <w:color w:val="000000"/>
                <w:sz w:val="21"/>
                <w:szCs w:val="21"/>
              </w:rPr>
              <w:t>ot2</w:t>
            </w:r>
          </w:p>
        </w:tc>
        <w:tc>
          <w:tcPr>
            <w:tcW w:w="1283" w:type="dxa"/>
            <w:gridSpan w:val="2"/>
            <w:tcBorders>
              <w:top w:val="nil"/>
              <w:left w:val="nil"/>
              <w:bottom w:val="nil"/>
              <w:right w:val="nil"/>
            </w:tcBorders>
            <w:shd w:val="clear" w:color="auto" w:fill="auto"/>
            <w:noWrap/>
            <w:vAlign w:val="center"/>
            <w:hideMark/>
            <w:tcPrChange w:id="1548" w:author="钟 沛东" w:date="2019-05-10T00:19:00Z">
              <w:tcPr>
                <w:tcW w:w="1283" w:type="dxa"/>
                <w:gridSpan w:val="2"/>
                <w:tcBorders>
                  <w:top w:val="nil"/>
                  <w:left w:val="nil"/>
                  <w:bottom w:val="nil"/>
                  <w:right w:val="nil"/>
                </w:tcBorders>
                <w:shd w:val="clear" w:color="auto" w:fill="auto"/>
                <w:noWrap/>
                <w:vAlign w:val="center"/>
                <w:hideMark/>
              </w:tcPr>
            </w:tcPrChange>
          </w:tcPr>
          <w:p w14:paraId="0E8C16CE" w14:textId="357457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0.023*</w:t>
            </w:r>
          </w:p>
        </w:tc>
        <w:tc>
          <w:tcPr>
            <w:tcW w:w="1433" w:type="dxa"/>
            <w:gridSpan w:val="2"/>
            <w:tcBorders>
              <w:top w:val="nil"/>
              <w:left w:val="nil"/>
              <w:bottom w:val="nil"/>
              <w:right w:val="nil"/>
            </w:tcBorders>
            <w:shd w:val="clear" w:color="auto" w:fill="auto"/>
            <w:noWrap/>
            <w:vAlign w:val="center"/>
            <w:hideMark/>
            <w:tcPrChange w:id="1549" w:author="钟 沛东" w:date="2019-05-10T00:19:00Z">
              <w:tcPr>
                <w:tcW w:w="1433" w:type="dxa"/>
                <w:gridSpan w:val="2"/>
                <w:tcBorders>
                  <w:top w:val="nil"/>
                  <w:left w:val="nil"/>
                  <w:bottom w:val="nil"/>
                  <w:right w:val="nil"/>
                </w:tcBorders>
                <w:shd w:val="clear" w:color="auto" w:fill="auto"/>
                <w:noWrap/>
                <w:vAlign w:val="center"/>
                <w:hideMark/>
              </w:tcPr>
            </w:tcPrChange>
          </w:tcPr>
          <w:p w14:paraId="2F5390C4" w14:textId="5DB13E2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0.013 </w:t>
            </w:r>
          </w:p>
        </w:tc>
        <w:tc>
          <w:tcPr>
            <w:tcW w:w="1147" w:type="dxa"/>
            <w:gridSpan w:val="2"/>
            <w:tcBorders>
              <w:top w:val="nil"/>
              <w:left w:val="nil"/>
              <w:bottom w:val="nil"/>
              <w:right w:val="nil"/>
            </w:tcBorders>
            <w:shd w:val="clear" w:color="auto" w:fill="auto"/>
            <w:noWrap/>
            <w:vAlign w:val="center"/>
            <w:hideMark/>
            <w:tcPrChange w:id="1550" w:author="钟 沛东" w:date="2019-05-10T00:19:00Z">
              <w:tcPr>
                <w:tcW w:w="1147" w:type="dxa"/>
                <w:gridSpan w:val="2"/>
                <w:tcBorders>
                  <w:top w:val="nil"/>
                  <w:left w:val="nil"/>
                  <w:bottom w:val="nil"/>
                  <w:right w:val="nil"/>
                </w:tcBorders>
                <w:shd w:val="clear" w:color="auto" w:fill="auto"/>
                <w:noWrap/>
                <w:vAlign w:val="center"/>
                <w:hideMark/>
              </w:tcPr>
            </w:tcPrChange>
          </w:tcPr>
          <w:p w14:paraId="33E574F6" w14:textId="5E513A2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1.680 </w:t>
            </w:r>
          </w:p>
        </w:tc>
        <w:tc>
          <w:tcPr>
            <w:tcW w:w="1148" w:type="dxa"/>
            <w:tcBorders>
              <w:top w:val="nil"/>
              <w:left w:val="nil"/>
              <w:bottom w:val="nil"/>
              <w:right w:val="nil"/>
            </w:tcBorders>
            <w:shd w:val="clear" w:color="auto" w:fill="auto"/>
            <w:noWrap/>
            <w:vAlign w:val="center"/>
            <w:hideMark/>
            <w:tcPrChange w:id="1551" w:author="钟 沛东" w:date="2019-05-10T00:19:00Z">
              <w:tcPr>
                <w:tcW w:w="1148" w:type="dxa"/>
                <w:tcBorders>
                  <w:top w:val="nil"/>
                  <w:left w:val="nil"/>
                  <w:bottom w:val="nil"/>
                  <w:right w:val="nil"/>
                </w:tcBorders>
                <w:shd w:val="clear" w:color="auto" w:fill="auto"/>
                <w:noWrap/>
                <w:vAlign w:val="center"/>
                <w:hideMark/>
              </w:tcPr>
            </w:tcPrChange>
          </w:tcPr>
          <w:p w14:paraId="04C4DF55" w14:textId="15B979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0.093 </w:t>
            </w:r>
          </w:p>
        </w:tc>
      </w:tr>
      <w:tr w:rsidR="001221FA" w:rsidRPr="00902FEF" w14:paraId="3599AA86" w14:textId="77777777" w:rsidTr="00AE5555">
        <w:trPr>
          <w:trHeight w:val="340"/>
          <w:jc w:val="center"/>
          <w:trPrChange w:id="1552"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553" w:author="钟 沛东" w:date="2019-05-10T00:19:00Z">
              <w:tcPr>
                <w:tcW w:w="0" w:type="auto"/>
                <w:tcBorders>
                  <w:top w:val="nil"/>
                  <w:left w:val="nil"/>
                  <w:bottom w:val="nil"/>
                  <w:right w:val="nil"/>
                </w:tcBorders>
                <w:shd w:val="clear" w:color="auto" w:fill="auto"/>
                <w:noWrap/>
                <w:vAlign w:val="center"/>
                <w:hideMark/>
              </w:tcPr>
            </w:tcPrChange>
          </w:tcPr>
          <w:p w14:paraId="30E68A7A"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1554" w:author="曾 翠红" w:date="2019-05-10T21:17:00Z">
                  <w:rPr>
                    <w:rFonts w:ascii="Times New Roman" w:eastAsia="宋体" w:hAnsi="Times New Roman" w:cs="Times New Roman"/>
                    <w:i/>
                    <w:iCs/>
                    <w:color w:val="000000"/>
                    <w:sz w:val="21"/>
                    <w:szCs w:val="21"/>
                  </w:rPr>
                </w:rPrChange>
              </w:rPr>
              <w:t>ln</w:t>
            </w:r>
            <w:r w:rsidRPr="00902FEF">
              <w:rPr>
                <w:rFonts w:ascii="Times New Roman" w:eastAsia="宋体" w:hAnsi="Times New Roman" w:cs="Times New Roman"/>
                <w:i/>
                <w:iCs/>
                <w:color w:val="000000"/>
                <w:sz w:val="21"/>
                <w:szCs w:val="21"/>
              </w:rPr>
              <w:t>labor</w:t>
            </w:r>
            <w:r w:rsidRPr="00CF1272">
              <w:rPr>
                <w:rFonts w:ascii="Times New Roman" w:eastAsia="宋体" w:hAnsi="Times New Roman" w:cs="Times New Roman"/>
                <w:iCs/>
                <w:color w:val="000000"/>
                <w:sz w:val="21"/>
                <w:szCs w:val="21"/>
                <w:rPrChange w:id="1555" w:author="曾 翠红" w:date="2019-05-10T21:17:00Z">
                  <w:rPr>
                    <w:rFonts w:ascii="Times New Roman" w:eastAsia="宋体" w:hAnsi="Times New Roman" w:cs="Times New Roman"/>
                    <w:i/>
                    <w:iCs/>
                    <w:color w:val="000000"/>
                    <w:sz w:val="21"/>
                    <w:szCs w:val="21"/>
                  </w:rPr>
                </w:rPrChange>
              </w:rPr>
              <w:t>ln</w:t>
            </w:r>
            <w:r w:rsidRPr="00902FEF">
              <w:rPr>
                <w:rFonts w:ascii="Times New Roman" w:eastAsia="宋体" w:hAnsi="Times New Roman" w:cs="Times New Roman"/>
                <w:i/>
                <w:iCs/>
                <w:color w:val="000000"/>
                <w:sz w:val="21"/>
                <w:szCs w:val="21"/>
              </w:rPr>
              <w:t>fertile</w:t>
            </w:r>
          </w:p>
        </w:tc>
        <w:tc>
          <w:tcPr>
            <w:tcW w:w="1283" w:type="dxa"/>
            <w:gridSpan w:val="2"/>
            <w:tcBorders>
              <w:top w:val="nil"/>
              <w:left w:val="nil"/>
              <w:bottom w:val="nil"/>
              <w:right w:val="nil"/>
            </w:tcBorders>
            <w:shd w:val="clear" w:color="auto" w:fill="auto"/>
            <w:noWrap/>
            <w:vAlign w:val="center"/>
            <w:hideMark/>
            <w:tcPrChange w:id="1556" w:author="钟 沛东" w:date="2019-05-10T00:19:00Z">
              <w:tcPr>
                <w:tcW w:w="1283" w:type="dxa"/>
                <w:gridSpan w:val="2"/>
                <w:tcBorders>
                  <w:top w:val="nil"/>
                  <w:left w:val="nil"/>
                  <w:bottom w:val="nil"/>
                  <w:right w:val="nil"/>
                </w:tcBorders>
                <w:shd w:val="clear" w:color="auto" w:fill="auto"/>
                <w:noWrap/>
                <w:vAlign w:val="center"/>
                <w:hideMark/>
              </w:tcPr>
            </w:tcPrChange>
          </w:tcPr>
          <w:p w14:paraId="175B26CA" w14:textId="5BBCB40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Change w:id="1557" w:author="钟 沛东" w:date="2019-05-10T00:19:00Z">
              <w:tcPr>
                <w:tcW w:w="1433" w:type="dxa"/>
                <w:gridSpan w:val="2"/>
                <w:tcBorders>
                  <w:top w:val="nil"/>
                  <w:left w:val="nil"/>
                  <w:bottom w:val="nil"/>
                  <w:right w:val="nil"/>
                </w:tcBorders>
                <w:shd w:val="clear" w:color="auto" w:fill="auto"/>
                <w:noWrap/>
                <w:vAlign w:val="center"/>
                <w:hideMark/>
              </w:tcPr>
            </w:tcPrChange>
          </w:tcPr>
          <w:p w14:paraId="1EEBDD44" w14:textId="247E961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Change w:id="1558" w:author="钟 沛东" w:date="2019-05-10T00:19:00Z">
              <w:tcPr>
                <w:tcW w:w="1147" w:type="dxa"/>
                <w:gridSpan w:val="2"/>
                <w:tcBorders>
                  <w:top w:val="nil"/>
                  <w:left w:val="nil"/>
                  <w:bottom w:val="nil"/>
                  <w:right w:val="nil"/>
                </w:tcBorders>
                <w:shd w:val="clear" w:color="auto" w:fill="auto"/>
                <w:noWrap/>
                <w:vAlign w:val="center"/>
                <w:hideMark/>
              </w:tcPr>
            </w:tcPrChange>
          </w:tcPr>
          <w:p w14:paraId="599430ED" w14:textId="5618343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0.190 </w:t>
            </w:r>
          </w:p>
        </w:tc>
        <w:tc>
          <w:tcPr>
            <w:tcW w:w="1148" w:type="dxa"/>
            <w:tcBorders>
              <w:top w:val="nil"/>
              <w:left w:val="nil"/>
              <w:bottom w:val="nil"/>
              <w:right w:val="nil"/>
            </w:tcBorders>
            <w:shd w:val="clear" w:color="auto" w:fill="auto"/>
            <w:noWrap/>
            <w:vAlign w:val="center"/>
            <w:hideMark/>
            <w:tcPrChange w:id="1559" w:author="钟 沛东" w:date="2019-05-10T00:19:00Z">
              <w:tcPr>
                <w:tcW w:w="1148" w:type="dxa"/>
                <w:tcBorders>
                  <w:top w:val="nil"/>
                  <w:left w:val="nil"/>
                  <w:bottom w:val="nil"/>
                  <w:right w:val="nil"/>
                </w:tcBorders>
                <w:shd w:val="clear" w:color="auto" w:fill="auto"/>
                <w:noWrap/>
                <w:vAlign w:val="center"/>
                <w:hideMark/>
              </w:tcPr>
            </w:tcPrChange>
          </w:tcPr>
          <w:p w14:paraId="2525C8EB" w14:textId="3B72723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0.853 </w:t>
            </w:r>
          </w:p>
        </w:tc>
      </w:tr>
      <w:tr w:rsidR="001221FA" w:rsidRPr="00902FEF" w14:paraId="537CE065" w14:textId="77777777" w:rsidTr="00AE5555">
        <w:trPr>
          <w:trHeight w:val="340"/>
          <w:jc w:val="center"/>
          <w:trPrChange w:id="1560"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561" w:author="钟 沛东" w:date="2019-05-10T00:19:00Z">
              <w:tcPr>
                <w:tcW w:w="0" w:type="auto"/>
                <w:tcBorders>
                  <w:top w:val="nil"/>
                  <w:left w:val="nil"/>
                  <w:bottom w:val="nil"/>
                  <w:right w:val="nil"/>
                </w:tcBorders>
                <w:shd w:val="clear" w:color="auto" w:fill="auto"/>
                <w:noWrap/>
                <w:vAlign w:val="center"/>
                <w:hideMark/>
              </w:tcPr>
            </w:tcPrChange>
          </w:tcPr>
          <w:p w14:paraId="632FB7A3" w14:textId="03E3AA14"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1562" w:author="曾 翠红" w:date="2019-05-10T21:17:00Z">
                  <w:rPr>
                    <w:rFonts w:ascii="Times New Roman" w:eastAsia="宋体" w:hAnsi="Times New Roman" w:cs="Times New Roman"/>
                    <w:i/>
                    <w:iCs/>
                    <w:color w:val="000000"/>
                    <w:sz w:val="21"/>
                    <w:szCs w:val="21"/>
                  </w:rPr>
                </w:rPrChange>
              </w:rPr>
              <w:t>ln</w:t>
            </w:r>
            <w:r w:rsidRPr="00902FEF">
              <w:rPr>
                <w:rFonts w:ascii="Times New Roman" w:eastAsia="宋体" w:hAnsi="Times New Roman" w:cs="Times New Roman"/>
                <w:i/>
                <w:iCs/>
                <w:color w:val="000000"/>
                <w:sz w:val="21"/>
                <w:szCs w:val="21"/>
              </w:rPr>
              <w:t>labor</w:t>
            </w:r>
            <w:r w:rsidRPr="00CF1272">
              <w:rPr>
                <w:rFonts w:ascii="Times New Roman" w:eastAsia="宋体" w:hAnsi="Times New Roman" w:cs="Times New Roman"/>
                <w:iCs/>
                <w:color w:val="000000"/>
                <w:sz w:val="21"/>
                <w:szCs w:val="21"/>
                <w:rPrChange w:id="1563" w:author="曾 翠红" w:date="2019-05-10T21:17:00Z">
                  <w:rPr>
                    <w:rFonts w:ascii="Times New Roman" w:eastAsia="宋体" w:hAnsi="Times New Roman" w:cs="Times New Roman"/>
                    <w:i/>
                    <w:iCs/>
                    <w:color w:val="000000"/>
                    <w:sz w:val="21"/>
                    <w:szCs w:val="21"/>
                  </w:rPr>
                </w:rPrChange>
              </w:rPr>
              <w:t>ln</w:t>
            </w:r>
            <w:del w:id="1564" w:author="钟 沛东" w:date="2019-05-10T00:20:00Z">
              <w:r w:rsidRPr="00902FEF" w:rsidDel="00AA2B98">
                <w:rPr>
                  <w:rFonts w:ascii="Times New Roman" w:eastAsia="宋体" w:hAnsi="Times New Roman" w:cs="Times New Roman"/>
                  <w:i/>
                  <w:iCs/>
                  <w:color w:val="000000"/>
                  <w:sz w:val="21"/>
                  <w:szCs w:val="21"/>
                </w:rPr>
                <w:delText>machane</w:delText>
              </w:r>
            </w:del>
            <w:ins w:id="1565" w:author="钟 沛东" w:date="2019-05-10T00:20:00Z">
              <w:r w:rsidR="00AA2B98">
                <w:rPr>
                  <w:rFonts w:ascii="Times New Roman" w:eastAsia="宋体" w:hAnsi="Times New Roman" w:cs="Times New Roman"/>
                  <w:i/>
                  <w:iCs/>
                  <w:color w:val="000000"/>
                  <w:sz w:val="21"/>
                  <w:szCs w:val="21"/>
                </w:rPr>
                <w:t>machine</w:t>
              </w:r>
            </w:ins>
          </w:p>
        </w:tc>
        <w:tc>
          <w:tcPr>
            <w:tcW w:w="1283" w:type="dxa"/>
            <w:gridSpan w:val="2"/>
            <w:tcBorders>
              <w:top w:val="nil"/>
              <w:left w:val="nil"/>
              <w:bottom w:val="nil"/>
              <w:right w:val="nil"/>
            </w:tcBorders>
            <w:shd w:val="clear" w:color="auto" w:fill="auto"/>
            <w:noWrap/>
            <w:vAlign w:val="center"/>
            <w:hideMark/>
            <w:tcPrChange w:id="1566" w:author="钟 沛东" w:date="2019-05-10T00:19:00Z">
              <w:tcPr>
                <w:tcW w:w="1283" w:type="dxa"/>
                <w:gridSpan w:val="2"/>
                <w:tcBorders>
                  <w:top w:val="nil"/>
                  <w:left w:val="nil"/>
                  <w:bottom w:val="nil"/>
                  <w:right w:val="nil"/>
                </w:tcBorders>
                <w:shd w:val="clear" w:color="auto" w:fill="auto"/>
                <w:noWrap/>
                <w:vAlign w:val="center"/>
                <w:hideMark/>
              </w:tcPr>
            </w:tcPrChange>
          </w:tcPr>
          <w:p w14:paraId="38A4C3B4" w14:textId="24F86B9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Change w:id="1567" w:author="钟 沛东" w:date="2019-05-10T00:19:00Z">
              <w:tcPr>
                <w:tcW w:w="1433" w:type="dxa"/>
                <w:gridSpan w:val="2"/>
                <w:tcBorders>
                  <w:top w:val="nil"/>
                  <w:left w:val="nil"/>
                  <w:bottom w:val="nil"/>
                  <w:right w:val="nil"/>
                </w:tcBorders>
                <w:shd w:val="clear" w:color="auto" w:fill="auto"/>
                <w:noWrap/>
                <w:vAlign w:val="center"/>
                <w:hideMark/>
              </w:tcPr>
            </w:tcPrChange>
          </w:tcPr>
          <w:p w14:paraId="23F4A1EA" w14:textId="0F3D4F0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c>
          <w:tcPr>
            <w:tcW w:w="1147" w:type="dxa"/>
            <w:gridSpan w:val="2"/>
            <w:tcBorders>
              <w:top w:val="nil"/>
              <w:left w:val="nil"/>
              <w:bottom w:val="nil"/>
              <w:right w:val="nil"/>
            </w:tcBorders>
            <w:shd w:val="clear" w:color="auto" w:fill="auto"/>
            <w:noWrap/>
            <w:vAlign w:val="center"/>
            <w:hideMark/>
            <w:tcPrChange w:id="1568" w:author="钟 沛东" w:date="2019-05-10T00:19:00Z">
              <w:tcPr>
                <w:tcW w:w="1147" w:type="dxa"/>
                <w:gridSpan w:val="2"/>
                <w:tcBorders>
                  <w:top w:val="nil"/>
                  <w:left w:val="nil"/>
                  <w:bottom w:val="nil"/>
                  <w:right w:val="nil"/>
                </w:tcBorders>
                <w:shd w:val="clear" w:color="auto" w:fill="auto"/>
                <w:noWrap/>
                <w:vAlign w:val="center"/>
                <w:hideMark/>
              </w:tcPr>
            </w:tcPrChange>
          </w:tcPr>
          <w:p w14:paraId="7AF45975" w14:textId="1ECF9FE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-0.940 </w:t>
            </w:r>
          </w:p>
        </w:tc>
        <w:tc>
          <w:tcPr>
            <w:tcW w:w="1148" w:type="dxa"/>
            <w:tcBorders>
              <w:top w:val="nil"/>
              <w:left w:val="nil"/>
              <w:bottom w:val="nil"/>
              <w:right w:val="nil"/>
            </w:tcBorders>
            <w:shd w:val="clear" w:color="auto" w:fill="auto"/>
            <w:noWrap/>
            <w:vAlign w:val="center"/>
            <w:hideMark/>
            <w:tcPrChange w:id="1569" w:author="钟 沛东" w:date="2019-05-10T00:19:00Z">
              <w:tcPr>
                <w:tcW w:w="1148" w:type="dxa"/>
                <w:tcBorders>
                  <w:top w:val="nil"/>
                  <w:left w:val="nil"/>
                  <w:bottom w:val="nil"/>
                  <w:right w:val="nil"/>
                </w:tcBorders>
                <w:shd w:val="clear" w:color="auto" w:fill="auto"/>
                <w:noWrap/>
                <w:vAlign w:val="center"/>
                <w:hideMark/>
              </w:tcPr>
            </w:tcPrChange>
          </w:tcPr>
          <w:p w14:paraId="0B18DA57" w14:textId="7ADE72C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0.346 </w:t>
            </w:r>
          </w:p>
        </w:tc>
      </w:tr>
      <w:tr w:rsidR="001221FA" w:rsidRPr="00902FEF" w14:paraId="7CE00D1D" w14:textId="77777777" w:rsidTr="00AE5555">
        <w:trPr>
          <w:trHeight w:val="340"/>
          <w:jc w:val="center"/>
          <w:trPrChange w:id="1570"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571" w:author="钟 沛东" w:date="2019-05-10T00:19:00Z">
              <w:tcPr>
                <w:tcW w:w="0" w:type="auto"/>
                <w:tcBorders>
                  <w:top w:val="nil"/>
                  <w:left w:val="nil"/>
                  <w:bottom w:val="nil"/>
                  <w:right w:val="nil"/>
                </w:tcBorders>
                <w:shd w:val="clear" w:color="auto" w:fill="auto"/>
                <w:noWrap/>
                <w:vAlign w:val="center"/>
                <w:hideMark/>
              </w:tcPr>
            </w:tcPrChange>
          </w:tcPr>
          <w:p w14:paraId="78B963A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1572" w:author="曾 翠红" w:date="2019-05-10T21:17:00Z">
                  <w:rPr>
                    <w:rFonts w:ascii="Times New Roman" w:eastAsia="宋体" w:hAnsi="Times New Roman" w:cs="Times New Roman"/>
                    <w:i/>
                    <w:iCs/>
                    <w:color w:val="000000"/>
                    <w:sz w:val="21"/>
                    <w:szCs w:val="21"/>
                  </w:rPr>
                </w:rPrChange>
              </w:rPr>
              <w:t>ln</w:t>
            </w:r>
            <w:r w:rsidRPr="00902FEF">
              <w:rPr>
                <w:rFonts w:ascii="Times New Roman" w:eastAsia="宋体" w:hAnsi="Times New Roman" w:cs="Times New Roman"/>
                <w:i/>
                <w:iCs/>
                <w:color w:val="000000"/>
                <w:sz w:val="21"/>
                <w:szCs w:val="21"/>
              </w:rPr>
              <w:t>labor</w:t>
            </w:r>
            <w:r w:rsidRPr="00CF1272">
              <w:rPr>
                <w:rFonts w:ascii="Times New Roman" w:eastAsia="宋体" w:hAnsi="Times New Roman" w:cs="Times New Roman"/>
                <w:iCs/>
                <w:color w:val="000000"/>
                <w:sz w:val="21"/>
                <w:szCs w:val="21"/>
                <w:rPrChange w:id="1573" w:author="曾 翠红" w:date="2019-05-10T21:17:00Z">
                  <w:rPr>
                    <w:rFonts w:ascii="Times New Roman" w:eastAsia="宋体" w:hAnsi="Times New Roman" w:cs="Times New Roman"/>
                    <w:i/>
                    <w:iCs/>
                    <w:color w:val="000000"/>
                    <w:sz w:val="21"/>
                    <w:szCs w:val="21"/>
                  </w:rPr>
                </w:rPrChange>
              </w:rPr>
              <w:t>ln</w:t>
            </w:r>
            <w:r w:rsidRPr="00902FEF">
              <w:rPr>
                <w:rFonts w:ascii="Times New Roman" w:eastAsia="宋体" w:hAnsi="Times New Roman" w:cs="Times New Roman"/>
                <w:i/>
                <w:iCs/>
                <w:color w:val="000000"/>
                <w:sz w:val="21"/>
                <w:szCs w:val="21"/>
              </w:rPr>
              <w:t>ot</w:t>
            </w:r>
          </w:p>
        </w:tc>
        <w:tc>
          <w:tcPr>
            <w:tcW w:w="1283" w:type="dxa"/>
            <w:gridSpan w:val="2"/>
            <w:tcBorders>
              <w:top w:val="nil"/>
              <w:left w:val="nil"/>
              <w:bottom w:val="nil"/>
              <w:right w:val="nil"/>
            </w:tcBorders>
            <w:shd w:val="clear" w:color="auto" w:fill="auto"/>
            <w:noWrap/>
            <w:vAlign w:val="center"/>
            <w:hideMark/>
            <w:tcPrChange w:id="1574" w:author="钟 沛东" w:date="2019-05-10T00:19:00Z">
              <w:tcPr>
                <w:tcW w:w="1283" w:type="dxa"/>
                <w:gridSpan w:val="2"/>
                <w:tcBorders>
                  <w:top w:val="nil"/>
                  <w:left w:val="nil"/>
                  <w:bottom w:val="nil"/>
                  <w:right w:val="nil"/>
                </w:tcBorders>
                <w:shd w:val="clear" w:color="auto" w:fill="auto"/>
                <w:noWrap/>
                <w:vAlign w:val="center"/>
                <w:hideMark/>
              </w:tcPr>
            </w:tcPrChange>
          </w:tcPr>
          <w:p w14:paraId="7B30B2CA" w14:textId="062CD85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Change w:id="1575" w:author="钟 沛东" w:date="2019-05-10T00:19:00Z">
              <w:tcPr>
                <w:tcW w:w="1433" w:type="dxa"/>
                <w:gridSpan w:val="2"/>
                <w:tcBorders>
                  <w:top w:val="nil"/>
                  <w:left w:val="nil"/>
                  <w:bottom w:val="nil"/>
                  <w:right w:val="nil"/>
                </w:tcBorders>
                <w:shd w:val="clear" w:color="auto" w:fill="auto"/>
                <w:noWrap/>
                <w:vAlign w:val="center"/>
                <w:hideMark/>
              </w:tcPr>
            </w:tcPrChange>
          </w:tcPr>
          <w:p w14:paraId="1647E759" w14:textId="7B82B42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Change w:id="1576" w:author="钟 沛东" w:date="2019-05-10T00:19:00Z">
              <w:tcPr>
                <w:tcW w:w="1147" w:type="dxa"/>
                <w:gridSpan w:val="2"/>
                <w:tcBorders>
                  <w:top w:val="nil"/>
                  <w:left w:val="nil"/>
                  <w:bottom w:val="nil"/>
                  <w:right w:val="nil"/>
                </w:tcBorders>
                <w:shd w:val="clear" w:color="auto" w:fill="auto"/>
                <w:noWrap/>
                <w:vAlign w:val="center"/>
                <w:hideMark/>
              </w:tcPr>
            </w:tcPrChange>
          </w:tcPr>
          <w:p w14:paraId="5F82ED77" w14:textId="7DA1729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-0.030 </w:t>
            </w:r>
          </w:p>
        </w:tc>
        <w:tc>
          <w:tcPr>
            <w:tcW w:w="1148" w:type="dxa"/>
            <w:tcBorders>
              <w:top w:val="nil"/>
              <w:left w:val="nil"/>
              <w:bottom w:val="nil"/>
              <w:right w:val="nil"/>
            </w:tcBorders>
            <w:shd w:val="clear" w:color="auto" w:fill="auto"/>
            <w:noWrap/>
            <w:vAlign w:val="center"/>
            <w:hideMark/>
            <w:tcPrChange w:id="1577" w:author="钟 沛东" w:date="2019-05-10T00:19:00Z">
              <w:tcPr>
                <w:tcW w:w="1148" w:type="dxa"/>
                <w:tcBorders>
                  <w:top w:val="nil"/>
                  <w:left w:val="nil"/>
                  <w:bottom w:val="nil"/>
                  <w:right w:val="nil"/>
                </w:tcBorders>
                <w:shd w:val="clear" w:color="auto" w:fill="auto"/>
                <w:noWrap/>
                <w:vAlign w:val="center"/>
                <w:hideMark/>
              </w:tcPr>
            </w:tcPrChange>
          </w:tcPr>
          <w:p w14:paraId="3CDCC78C" w14:textId="2AEE9E4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0.977 </w:t>
            </w:r>
          </w:p>
        </w:tc>
      </w:tr>
      <w:tr w:rsidR="001221FA" w:rsidRPr="00902FEF" w14:paraId="649E1928" w14:textId="77777777" w:rsidTr="00AE5555">
        <w:trPr>
          <w:trHeight w:val="340"/>
          <w:jc w:val="center"/>
          <w:trPrChange w:id="1578"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579" w:author="钟 沛东" w:date="2019-05-10T00:19:00Z">
              <w:tcPr>
                <w:tcW w:w="0" w:type="auto"/>
                <w:tcBorders>
                  <w:top w:val="nil"/>
                  <w:left w:val="nil"/>
                  <w:bottom w:val="nil"/>
                  <w:right w:val="nil"/>
                </w:tcBorders>
                <w:shd w:val="clear" w:color="auto" w:fill="auto"/>
                <w:noWrap/>
                <w:vAlign w:val="center"/>
                <w:hideMark/>
              </w:tcPr>
            </w:tcPrChange>
          </w:tcPr>
          <w:p w14:paraId="3A6407C6" w14:textId="500073B1"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1580" w:author="曾 翠红" w:date="2019-05-10T21:17:00Z">
                  <w:rPr>
                    <w:rFonts w:ascii="Times New Roman" w:eastAsia="宋体" w:hAnsi="Times New Roman" w:cs="Times New Roman"/>
                    <w:i/>
                    <w:iCs/>
                    <w:color w:val="000000"/>
                    <w:sz w:val="21"/>
                    <w:szCs w:val="21"/>
                  </w:rPr>
                </w:rPrChange>
              </w:rPr>
              <w:t>ln</w:t>
            </w:r>
            <w:r w:rsidRPr="00902FEF">
              <w:rPr>
                <w:rFonts w:ascii="Times New Roman" w:eastAsia="宋体" w:hAnsi="Times New Roman" w:cs="Times New Roman"/>
                <w:i/>
                <w:iCs/>
                <w:color w:val="000000"/>
                <w:sz w:val="21"/>
                <w:szCs w:val="21"/>
              </w:rPr>
              <w:t>fertile</w:t>
            </w:r>
            <w:r w:rsidRPr="00CF1272">
              <w:rPr>
                <w:rFonts w:ascii="Times New Roman" w:eastAsia="宋体" w:hAnsi="Times New Roman" w:cs="Times New Roman"/>
                <w:iCs/>
                <w:color w:val="000000"/>
                <w:sz w:val="21"/>
                <w:szCs w:val="21"/>
                <w:rPrChange w:id="1581" w:author="曾 翠红" w:date="2019-05-10T21:17:00Z">
                  <w:rPr>
                    <w:rFonts w:ascii="Times New Roman" w:eastAsia="宋体" w:hAnsi="Times New Roman" w:cs="Times New Roman"/>
                    <w:i/>
                    <w:iCs/>
                    <w:color w:val="000000"/>
                    <w:sz w:val="21"/>
                    <w:szCs w:val="21"/>
                  </w:rPr>
                </w:rPrChange>
              </w:rPr>
              <w:t>ln</w:t>
            </w:r>
            <w:del w:id="1582" w:author="钟 沛东" w:date="2019-05-10T00:20:00Z">
              <w:r w:rsidRPr="00902FEF" w:rsidDel="00AA2B98">
                <w:rPr>
                  <w:rFonts w:ascii="Times New Roman" w:eastAsia="宋体" w:hAnsi="Times New Roman" w:cs="Times New Roman"/>
                  <w:i/>
                  <w:iCs/>
                  <w:color w:val="000000"/>
                  <w:sz w:val="21"/>
                  <w:szCs w:val="21"/>
                </w:rPr>
                <w:delText>machane</w:delText>
              </w:r>
            </w:del>
            <w:ins w:id="1583" w:author="钟 沛东" w:date="2019-05-10T00:20:00Z">
              <w:r w:rsidR="00AA2B98">
                <w:rPr>
                  <w:rFonts w:ascii="Times New Roman" w:eastAsia="宋体" w:hAnsi="Times New Roman" w:cs="Times New Roman"/>
                  <w:i/>
                  <w:iCs/>
                  <w:color w:val="000000"/>
                  <w:sz w:val="21"/>
                  <w:szCs w:val="21"/>
                </w:rPr>
                <w:t>machine</w:t>
              </w:r>
            </w:ins>
          </w:p>
        </w:tc>
        <w:tc>
          <w:tcPr>
            <w:tcW w:w="1283" w:type="dxa"/>
            <w:gridSpan w:val="2"/>
            <w:tcBorders>
              <w:top w:val="nil"/>
              <w:left w:val="nil"/>
              <w:bottom w:val="nil"/>
              <w:right w:val="nil"/>
            </w:tcBorders>
            <w:shd w:val="clear" w:color="auto" w:fill="auto"/>
            <w:noWrap/>
            <w:vAlign w:val="center"/>
            <w:hideMark/>
            <w:tcPrChange w:id="1584" w:author="钟 沛东" w:date="2019-05-10T00:19:00Z">
              <w:tcPr>
                <w:tcW w:w="1283" w:type="dxa"/>
                <w:gridSpan w:val="2"/>
                <w:tcBorders>
                  <w:top w:val="nil"/>
                  <w:left w:val="nil"/>
                  <w:bottom w:val="nil"/>
                  <w:right w:val="nil"/>
                </w:tcBorders>
                <w:shd w:val="clear" w:color="auto" w:fill="auto"/>
                <w:noWrap/>
                <w:vAlign w:val="center"/>
                <w:hideMark/>
              </w:tcPr>
            </w:tcPrChange>
          </w:tcPr>
          <w:p w14:paraId="2A8B02AF" w14:textId="146E7B3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Change w:id="1585" w:author="钟 沛东" w:date="2019-05-10T00:19:00Z">
              <w:tcPr>
                <w:tcW w:w="1433" w:type="dxa"/>
                <w:gridSpan w:val="2"/>
                <w:tcBorders>
                  <w:top w:val="nil"/>
                  <w:left w:val="nil"/>
                  <w:bottom w:val="nil"/>
                  <w:right w:val="nil"/>
                </w:tcBorders>
                <w:shd w:val="clear" w:color="auto" w:fill="auto"/>
                <w:noWrap/>
                <w:vAlign w:val="center"/>
                <w:hideMark/>
              </w:tcPr>
            </w:tcPrChange>
          </w:tcPr>
          <w:p w14:paraId="31F2BF8D" w14:textId="1F10A5A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Change w:id="1586" w:author="钟 沛东" w:date="2019-05-10T00:19:00Z">
              <w:tcPr>
                <w:tcW w:w="1147" w:type="dxa"/>
                <w:gridSpan w:val="2"/>
                <w:tcBorders>
                  <w:top w:val="nil"/>
                  <w:left w:val="nil"/>
                  <w:bottom w:val="nil"/>
                  <w:right w:val="nil"/>
                </w:tcBorders>
                <w:shd w:val="clear" w:color="auto" w:fill="auto"/>
                <w:noWrap/>
                <w:vAlign w:val="center"/>
                <w:hideMark/>
              </w:tcPr>
            </w:tcPrChange>
          </w:tcPr>
          <w:p w14:paraId="48AB651B" w14:textId="778E2AD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-1.190 </w:t>
            </w:r>
          </w:p>
        </w:tc>
        <w:tc>
          <w:tcPr>
            <w:tcW w:w="1148" w:type="dxa"/>
            <w:tcBorders>
              <w:top w:val="nil"/>
              <w:left w:val="nil"/>
              <w:bottom w:val="nil"/>
              <w:right w:val="nil"/>
            </w:tcBorders>
            <w:shd w:val="clear" w:color="auto" w:fill="auto"/>
            <w:noWrap/>
            <w:vAlign w:val="center"/>
            <w:hideMark/>
            <w:tcPrChange w:id="1587" w:author="钟 沛东" w:date="2019-05-10T00:19:00Z">
              <w:tcPr>
                <w:tcW w:w="1148" w:type="dxa"/>
                <w:tcBorders>
                  <w:top w:val="nil"/>
                  <w:left w:val="nil"/>
                  <w:bottom w:val="nil"/>
                  <w:right w:val="nil"/>
                </w:tcBorders>
                <w:shd w:val="clear" w:color="auto" w:fill="auto"/>
                <w:noWrap/>
                <w:vAlign w:val="center"/>
                <w:hideMark/>
              </w:tcPr>
            </w:tcPrChange>
          </w:tcPr>
          <w:p w14:paraId="72529153" w14:textId="48408C3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0.234 </w:t>
            </w:r>
          </w:p>
        </w:tc>
      </w:tr>
      <w:tr w:rsidR="001221FA" w:rsidRPr="00902FEF" w14:paraId="17411064" w14:textId="77777777" w:rsidTr="00AE5555">
        <w:trPr>
          <w:trHeight w:val="340"/>
          <w:jc w:val="center"/>
          <w:trPrChange w:id="1588"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589" w:author="钟 沛东" w:date="2019-05-10T00:19:00Z">
              <w:tcPr>
                <w:tcW w:w="0" w:type="auto"/>
                <w:tcBorders>
                  <w:top w:val="nil"/>
                  <w:left w:val="nil"/>
                  <w:bottom w:val="nil"/>
                  <w:right w:val="nil"/>
                </w:tcBorders>
                <w:shd w:val="clear" w:color="auto" w:fill="auto"/>
                <w:noWrap/>
                <w:vAlign w:val="center"/>
                <w:hideMark/>
              </w:tcPr>
            </w:tcPrChange>
          </w:tcPr>
          <w:p w14:paraId="2038050D"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1590" w:author="曾 翠红" w:date="2019-05-10T21:17:00Z">
                  <w:rPr>
                    <w:rFonts w:ascii="Times New Roman" w:eastAsia="宋体" w:hAnsi="Times New Roman" w:cs="Times New Roman"/>
                    <w:i/>
                    <w:iCs/>
                    <w:color w:val="000000"/>
                    <w:sz w:val="21"/>
                    <w:szCs w:val="21"/>
                  </w:rPr>
                </w:rPrChange>
              </w:rPr>
              <w:t>ln</w:t>
            </w:r>
            <w:r w:rsidRPr="00902FEF">
              <w:rPr>
                <w:rFonts w:ascii="Times New Roman" w:eastAsia="宋体" w:hAnsi="Times New Roman" w:cs="Times New Roman"/>
                <w:i/>
                <w:iCs/>
                <w:color w:val="000000"/>
                <w:sz w:val="21"/>
                <w:szCs w:val="21"/>
              </w:rPr>
              <w:t>fertile</w:t>
            </w:r>
            <w:r w:rsidRPr="00CF1272">
              <w:rPr>
                <w:rFonts w:ascii="Times New Roman" w:eastAsia="宋体" w:hAnsi="Times New Roman" w:cs="Times New Roman"/>
                <w:iCs/>
                <w:color w:val="000000"/>
                <w:sz w:val="21"/>
                <w:szCs w:val="21"/>
                <w:rPrChange w:id="1591" w:author="曾 翠红" w:date="2019-05-10T21:17:00Z">
                  <w:rPr>
                    <w:rFonts w:ascii="Times New Roman" w:eastAsia="宋体" w:hAnsi="Times New Roman" w:cs="Times New Roman"/>
                    <w:i/>
                    <w:iCs/>
                    <w:color w:val="000000"/>
                    <w:sz w:val="21"/>
                    <w:szCs w:val="21"/>
                  </w:rPr>
                </w:rPrChange>
              </w:rPr>
              <w:t>ln</w:t>
            </w:r>
            <w:r w:rsidRPr="00902FEF">
              <w:rPr>
                <w:rFonts w:ascii="Times New Roman" w:eastAsia="宋体" w:hAnsi="Times New Roman" w:cs="Times New Roman"/>
                <w:i/>
                <w:iCs/>
                <w:color w:val="000000"/>
                <w:sz w:val="21"/>
                <w:szCs w:val="21"/>
              </w:rPr>
              <w:t>ot</w:t>
            </w:r>
          </w:p>
        </w:tc>
        <w:tc>
          <w:tcPr>
            <w:tcW w:w="1283" w:type="dxa"/>
            <w:gridSpan w:val="2"/>
            <w:tcBorders>
              <w:top w:val="nil"/>
              <w:left w:val="nil"/>
              <w:bottom w:val="nil"/>
              <w:right w:val="nil"/>
            </w:tcBorders>
            <w:shd w:val="clear" w:color="auto" w:fill="auto"/>
            <w:noWrap/>
            <w:vAlign w:val="center"/>
            <w:hideMark/>
            <w:tcPrChange w:id="1592" w:author="钟 沛东" w:date="2019-05-10T00:19:00Z">
              <w:tcPr>
                <w:tcW w:w="1283" w:type="dxa"/>
                <w:gridSpan w:val="2"/>
                <w:tcBorders>
                  <w:top w:val="nil"/>
                  <w:left w:val="nil"/>
                  <w:bottom w:val="nil"/>
                  <w:right w:val="nil"/>
                </w:tcBorders>
                <w:shd w:val="clear" w:color="auto" w:fill="auto"/>
                <w:noWrap/>
                <w:vAlign w:val="center"/>
                <w:hideMark/>
              </w:tcPr>
            </w:tcPrChange>
          </w:tcPr>
          <w:p w14:paraId="20267E52" w14:textId="65E2982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0.017</w:t>
            </w:r>
          </w:p>
        </w:tc>
        <w:tc>
          <w:tcPr>
            <w:tcW w:w="1433" w:type="dxa"/>
            <w:gridSpan w:val="2"/>
            <w:tcBorders>
              <w:top w:val="nil"/>
              <w:left w:val="nil"/>
              <w:bottom w:val="nil"/>
              <w:right w:val="nil"/>
            </w:tcBorders>
            <w:shd w:val="clear" w:color="auto" w:fill="auto"/>
            <w:noWrap/>
            <w:vAlign w:val="center"/>
            <w:hideMark/>
            <w:tcPrChange w:id="1593" w:author="钟 沛东" w:date="2019-05-10T00:19:00Z">
              <w:tcPr>
                <w:tcW w:w="1433" w:type="dxa"/>
                <w:gridSpan w:val="2"/>
                <w:tcBorders>
                  <w:top w:val="nil"/>
                  <w:left w:val="nil"/>
                  <w:bottom w:val="nil"/>
                  <w:right w:val="nil"/>
                </w:tcBorders>
                <w:shd w:val="clear" w:color="auto" w:fill="auto"/>
                <w:noWrap/>
                <w:vAlign w:val="center"/>
                <w:hideMark/>
              </w:tcPr>
            </w:tcPrChange>
          </w:tcPr>
          <w:p w14:paraId="7FC8C4E9" w14:textId="5FFF01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0.012 </w:t>
            </w:r>
          </w:p>
        </w:tc>
        <w:tc>
          <w:tcPr>
            <w:tcW w:w="1147" w:type="dxa"/>
            <w:gridSpan w:val="2"/>
            <w:tcBorders>
              <w:top w:val="nil"/>
              <w:left w:val="nil"/>
              <w:bottom w:val="nil"/>
              <w:right w:val="nil"/>
            </w:tcBorders>
            <w:shd w:val="clear" w:color="auto" w:fill="auto"/>
            <w:noWrap/>
            <w:vAlign w:val="center"/>
            <w:hideMark/>
            <w:tcPrChange w:id="1594" w:author="钟 沛东" w:date="2019-05-10T00:19:00Z">
              <w:tcPr>
                <w:tcW w:w="1147" w:type="dxa"/>
                <w:gridSpan w:val="2"/>
                <w:tcBorders>
                  <w:top w:val="nil"/>
                  <w:left w:val="nil"/>
                  <w:bottom w:val="nil"/>
                  <w:right w:val="nil"/>
                </w:tcBorders>
                <w:shd w:val="clear" w:color="auto" w:fill="auto"/>
                <w:noWrap/>
                <w:vAlign w:val="center"/>
                <w:hideMark/>
              </w:tcPr>
            </w:tcPrChange>
          </w:tcPr>
          <w:p w14:paraId="54371687" w14:textId="7E6E05F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1.380 </w:t>
            </w:r>
          </w:p>
        </w:tc>
        <w:tc>
          <w:tcPr>
            <w:tcW w:w="1148" w:type="dxa"/>
            <w:tcBorders>
              <w:top w:val="nil"/>
              <w:left w:val="nil"/>
              <w:bottom w:val="nil"/>
              <w:right w:val="nil"/>
            </w:tcBorders>
            <w:shd w:val="clear" w:color="auto" w:fill="auto"/>
            <w:noWrap/>
            <w:vAlign w:val="center"/>
            <w:hideMark/>
            <w:tcPrChange w:id="1595" w:author="钟 沛东" w:date="2019-05-10T00:19:00Z">
              <w:tcPr>
                <w:tcW w:w="1148" w:type="dxa"/>
                <w:tcBorders>
                  <w:top w:val="nil"/>
                  <w:left w:val="nil"/>
                  <w:bottom w:val="nil"/>
                  <w:right w:val="nil"/>
                </w:tcBorders>
                <w:shd w:val="clear" w:color="auto" w:fill="auto"/>
                <w:noWrap/>
                <w:vAlign w:val="center"/>
                <w:hideMark/>
              </w:tcPr>
            </w:tcPrChange>
          </w:tcPr>
          <w:p w14:paraId="60682ADB" w14:textId="239592E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0.167 </w:t>
            </w:r>
          </w:p>
        </w:tc>
      </w:tr>
      <w:tr w:rsidR="001221FA" w:rsidRPr="00902FEF" w14:paraId="56EB5F14" w14:textId="77777777" w:rsidTr="00AE5555">
        <w:trPr>
          <w:trHeight w:val="340"/>
          <w:jc w:val="center"/>
          <w:trPrChange w:id="1596"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597" w:author="钟 沛东" w:date="2019-05-10T00:19:00Z">
              <w:tcPr>
                <w:tcW w:w="0" w:type="auto"/>
                <w:tcBorders>
                  <w:top w:val="nil"/>
                  <w:left w:val="nil"/>
                  <w:bottom w:val="nil"/>
                  <w:right w:val="nil"/>
                </w:tcBorders>
                <w:shd w:val="clear" w:color="auto" w:fill="auto"/>
                <w:noWrap/>
                <w:vAlign w:val="center"/>
                <w:hideMark/>
              </w:tcPr>
            </w:tcPrChange>
          </w:tcPr>
          <w:p w14:paraId="361E9755" w14:textId="3C633082"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1598" w:author="曾 翠红" w:date="2019-05-10T21:17:00Z">
                  <w:rPr>
                    <w:rFonts w:ascii="Times New Roman" w:eastAsia="宋体" w:hAnsi="Times New Roman" w:cs="Times New Roman"/>
                    <w:i/>
                    <w:iCs/>
                    <w:color w:val="000000"/>
                    <w:sz w:val="21"/>
                    <w:szCs w:val="21"/>
                  </w:rPr>
                </w:rPrChange>
              </w:rPr>
              <w:t>ln</w:t>
            </w:r>
            <w:del w:id="1599" w:author="钟 沛东" w:date="2019-05-10T00:20:00Z">
              <w:r w:rsidRPr="00902FEF" w:rsidDel="00AA2B98">
                <w:rPr>
                  <w:rFonts w:ascii="Times New Roman" w:eastAsia="宋体" w:hAnsi="Times New Roman" w:cs="Times New Roman"/>
                  <w:i/>
                  <w:iCs/>
                  <w:color w:val="000000"/>
                  <w:sz w:val="21"/>
                  <w:szCs w:val="21"/>
                </w:rPr>
                <w:delText>machane</w:delText>
              </w:r>
            </w:del>
            <w:ins w:id="1600" w:author="钟 沛东" w:date="2019-05-10T00:20:00Z">
              <w:r w:rsidR="00AA2B98">
                <w:rPr>
                  <w:rFonts w:ascii="Times New Roman" w:eastAsia="宋体" w:hAnsi="Times New Roman" w:cs="Times New Roman"/>
                  <w:i/>
                  <w:iCs/>
                  <w:color w:val="000000"/>
                  <w:sz w:val="21"/>
                  <w:szCs w:val="21"/>
                </w:rPr>
                <w:t>machine</w:t>
              </w:r>
            </w:ins>
            <w:r w:rsidRPr="00CF1272">
              <w:rPr>
                <w:rFonts w:ascii="Times New Roman" w:eastAsia="宋体" w:hAnsi="Times New Roman" w:cs="Times New Roman"/>
                <w:iCs/>
                <w:color w:val="000000"/>
                <w:sz w:val="21"/>
                <w:szCs w:val="21"/>
                <w:rPrChange w:id="1601" w:author="曾 翠红" w:date="2019-05-10T21:17:00Z">
                  <w:rPr>
                    <w:rFonts w:ascii="Times New Roman" w:eastAsia="宋体" w:hAnsi="Times New Roman" w:cs="Times New Roman"/>
                    <w:i/>
                    <w:iCs/>
                    <w:color w:val="000000"/>
                    <w:sz w:val="21"/>
                    <w:szCs w:val="21"/>
                  </w:rPr>
                </w:rPrChange>
              </w:rPr>
              <w:t>ln</w:t>
            </w:r>
            <w:r w:rsidRPr="00902FEF">
              <w:rPr>
                <w:rFonts w:ascii="Times New Roman" w:eastAsia="宋体" w:hAnsi="Times New Roman" w:cs="Times New Roman"/>
                <w:i/>
                <w:iCs/>
                <w:color w:val="000000"/>
                <w:sz w:val="21"/>
                <w:szCs w:val="21"/>
              </w:rPr>
              <w:t>ot</w:t>
            </w:r>
          </w:p>
        </w:tc>
        <w:tc>
          <w:tcPr>
            <w:tcW w:w="1283" w:type="dxa"/>
            <w:gridSpan w:val="2"/>
            <w:tcBorders>
              <w:top w:val="nil"/>
              <w:left w:val="nil"/>
              <w:bottom w:val="nil"/>
              <w:right w:val="nil"/>
            </w:tcBorders>
            <w:shd w:val="clear" w:color="auto" w:fill="auto"/>
            <w:noWrap/>
            <w:vAlign w:val="center"/>
            <w:hideMark/>
            <w:tcPrChange w:id="1602" w:author="钟 沛东" w:date="2019-05-10T00:19:00Z">
              <w:tcPr>
                <w:tcW w:w="1283" w:type="dxa"/>
                <w:gridSpan w:val="2"/>
                <w:tcBorders>
                  <w:top w:val="nil"/>
                  <w:left w:val="nil"/>
                  <w:bottom w:val="nil"/>
                  <w:right w:val="nil"/>
                </w:tcBorders>
                <w:shd w:val="clear" w:color="auto" w:fill="auto"/>
                <w:noWrap/>
                <w:vAlign w:val="center"/>
                <w:hideMark/>
              </w:tcPr>
            </w:tcPrChange>
          </w:tcPr>
          <w:p w14:paraId="4EA06AE6" w14:textId="62A224F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Change w:id="1603" w:author="钟 沛东" w:date="2019-05-10T00:19:00Z">
              <w:tcPr>
                <w:tcW w:w="1433" w:type="dxa"/>
                <w:gridSpan w:val="2"/>
                <w:tcBorders>
                  <w:top w:val="nil"/>
                  <w:left w:val="nil"/>
                  <w:bottom w:val="nil"/>
                  <w:right w:val="nil"/>
                </w:tcBorders>
                <w:shd w:val="clear" w:color="auto" w:fill="auto"/>
                <w:noWrap/>
                <w:vAlign w:val="center"/>
                <w:hideMark/>
              </w:tcPr>
            </w:tcPrChange>
          </w:tcPr>
          <w:p w14:paraId="7B31DD48" w14:textId="7A262B6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c>
          <w:tcPr>
            <w:tcW w:w="1147" w:type="dxa"/>
            <w:gridSpan w:val="2"/>
            <w:tcBorders>
              <w:top w:val="nil"/>
              <w:left w:val="nil"/>
              <w:bottom w:val="nil"/>
              <w:right w:val="nil"/>
            </w:tcBorders>
            <w:shd w:val="clear" w:color="auto" w:fill="auto"/>
            <w:noWrap/>
            <w:vAlign w:val="center"/>
            <w:hideMark/>
            <w:tcPrChange w:id="1604" w:author="钟 沛东" w:date="2019-05-10T00:19:00Z">
              <w:tcPr>
                <w:tcW w:w="1147" w:type="dxa"/>
                <w:gridSpan w:val="2"/>
                <w:tcBorders>
                  <w:top w:val="nil"/>
                  <w:left w:val="nil"/>
                  <w:bottom w:val="nil"/>
                  <w:right w:val="nil"/>
                </w:tcBorders>
                <w:shd w:val="clear" w:color="auto" w:fill="auto"/>
                <w:noWrap/>
                <w:vAlign w:val="center"/>
                <w:hideMark/>
              </w:tcPr>
            </w:tcPrChange>
          </w:tcPr>
          <w:p w14:paraId="43030A4B" w14:textId="638DDE0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-0.250 </w:t>
            </w:r>
          </w:p>
        </w:tc>
        <w:tc>
          <w:tcPr>
            <w:tcW w:w="1148" w:type="dxa"/>
            <w:tcBorders>
              <w:top w:val="nil"/>
              <w:left w:val="nil"/>
              <w:bottom w:val="nil"/>
              <w:right w:val="nil"/>
            </w:tcBorders>
            <w:shd w:val="clear" w:color="auto" w:fill="auto"/>
            <w:noWrap/>
            <w:vAlign w:val="center"/>
            <w:hideMark/>
            <w:tcPrChange w:id="1605" w:author="钟 沛东" w:date="2019-05-10T00:19:00Z">
              <w:tcPr>
                <w:tcW w:w="1148" w:type="dxa"/>
                <w:tcBorders>
                  <w:top w:val="nil"/>
                  <w:left w:val="nil"/>
                  <w:bottom w:val="nil"/>
                  <w:right w:val="nil"/>
                </w:tcBorders>
                <w:shd w:val="clear" w:color="auto" w:fill="auto"/>
                <w:noWrap/>
                <w:vAlign w:val="center"/>
                <w:hideMark/>
              </w:tcPr>
            </w:tcPrChange>
          </w:tcPr>
          <w:p w14:paraId="66AEB1E4" w14:textId="787E369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0.802 </w:t>
            </w:r>
          </w:p>
        </w:tc>
      </w:tr>
      <w:tr w:rsidR="001221FA" w:rsidRPr="00902FEF" w14:paraId="1C826499" w14:textId="77777777" w:rsidTr="00AE5555">
        <w:trPr>
          <w:trHeight w:val="340"/>
          <w:jc w:val="center"/>
          <w:trPrChange w:id="1606"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607" w:author="钟 沛东" w:date="2019-05-10T00:19:00Z">
              <w:tcPr>
                <w:tcW w:w="0" w:type="auto"/>
                <w:tcBorders>
                  <w:top w:val="nil"/>
                  <w:left w:val="nil"/>
                  <w:bottom w:val="nil"/>
                  <w:right w:val="nil"/>
                </w:tcBorders>
                <w:shd w:val="clear" w:color="auto" w:fill="auto"/>
                <w:noWrap/>
                <w:vAlign w:val="center"/>
                <w:hideMark/>
              </w:tcPr>
            </w:tcPrChange>
          </w:tcPr>
          <w:p w14:paraId="1EAB67A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sex</w:t>
            </w:r>
          </w:p>
        </w:tc>
        <w:tc>
          <w:tcPr>
            <w:tcW w:w="1283" w:type="dxa"/>
            <w:gridSpan w:val="2"/>
            <w:tcBorders>
              <w:top w:val="nil"/>
              <w:left w:val="nil"/>
              <w:bottom w:val="nil"/>
              <w:right w:val="nil"/>
            </w:tcBorders>
            <w:shd w:val="clear" w:color="auto" w:fill="auto"/>
            <w:noWrap/>
            <w:vAlign w:val="center"/>
            <w:hideMark/>
            <w:tcPrChange w:id="1608" w:author="钟 沛东" w:date="2019-05-10T00:19:00Z">
              <w:tcPr>
                <w:tcW w:w="1283" w:type="dxa"/>
                <w:gridSpan w:val="2"/>
                <w:tcBorders>
                  <w:top w:val="nil"/>
                  <w:left w:val="nil"/>
                  <w:bottom w:val="nil"/>
                  <w:right w:val="nil"/>
                </w:tcBorders>
                <w:shd w:val="clear" w:color="auto" w:fill="auto"/>
                <w:noWrap/>
                <w:vAlign w:val="center"/>
                <w:hideMark/>
              </w:tcPr>
            </w:tcPrChange>
          </w:tcPr>
          <w:p w14:paraId="30B3F591" w14:textId="592C96F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0.004</w:t>
            </w:r>
          </w:p>
        </w:tc>
        <w:tc>
          <w:tcPr>
            <w:tcW w:w="1433" w:type="dxa"/>
            <w:gridSpan w:val="2"/>
            <w:tcBorders>
              <w:top w:val="nil"/>
              <w:left w:val="nil"/>
              <w:bottom w:val="nil"/>
              <w:right w:val="nil"/>
            </w:tcBorders>
            <w:shd w:val="clear" w:color="auto" w:fill="auto"/>
            <w:noWrap/>
            <w:vAlign w:val="center"/>
            <w:hideMark/>
            <w:tcPrChange w:id="1609" w:author="钟 沛东" w:date="2019-05-10T00:19:00Z">
              <w:tcPr>
                <w:tcW w:w="1433" w:type="dxa"/>
                <w:gridSpan w:val="2"/>
                <w:tcBorders>
                  <w:top w:val="nil"/>
                  <w:left w:val="nil"/>
                  <w:bottom w:val="nil"/>
                  <w:right w:val="nil"/>
                </w:tcBorders>
                <w:shd w:val="clear" w:color="auto" w:fill="auto"/>
                <w:noWrap/>
                <w:vAlign w:val="center"/>
                <w:hideMark/>
              </w:tcPr>
            </w:tcPrChange>
          </w:tcPr>
          <w:p w14:paraId="02E0803D" w14:textId="25D45EC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Change w:id="1610" w:author="钟 沛东" w:date="2019-05-10T00:19:00Z">
              <w:tcPr>
                <w:tcW w:w="1147" w:type="dxa"/>
                <w:gridSpan w:val="2"/>
                <w:tcBorders>
                  <w:top w:val="nil"/>
                  <w:left w:val="nil"/>
                  <w:bottom w:val="nil"/>
                  <w:right w:val="nil"/>
                </w:tcBorders>
                <w:shd w:val="clear" w:color="auto" w:fill="auto"/>
                <w:noWrap/>
                <w:vAlign w:val="center"/>
                <w:hideMark/>
              </w:tcPr>
            </w:tcPrChange>
          </w:tcPr>
          <w:p w14:paraId="79A45F5A" w14:textId="11F5F8A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0.370 </w:t>
            </w:r>
          </w:p>
        </w:tc>
        <w:tc>
          <w:tcPr>
            <w:tcW w:w="1148" w:type="dxa"/>
            <w:tcBorders>
              <w:top w:val="nil"/>
              <w:left w:val="nil"/>
              <w:bottom w:val="nil"/>
              <w:right w:val="nil"/>
            </w:tcBorders>
            <w:shd w:val="clear" w:color="auto" w:fill="auto"/>
            <w:noWrap/>
            <w:vAlign w:val="center"/>
            <w:hideMark/>
            <w:tcPrChange w:id="1611" w:author="钟 沛东" w:date="2019-05-10T00:19:00Z">
              <w:tcPr>
                <w:tcW w:w="1148" w:type="dxa"/>
                <w:tcBorders>
                  <w:top w:val="nil"/>
                  <w:left w:val="nil"/>
                  <w:bottom w:val="nil"/>
                  <w:right w:val="nil"/>
                </w:tcBorders>
                <w:shd w:val="clear" w:color="auto" w:fill="auto"/>
                <w:noWrap/>
                <w:vAlign w:val="center"/>
                <w:hideMark/>
              </w:tcPr>
            </w:tcPrChange>
          </w:tcPr>
          <w:p w14:paraId="31EAEC92" w14:textId="3BF67B4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0.715 </w:t>
            </w:r>
          </w:p>
        </w:tc>
      </w:tr>
      <w:tr w:rsidR="001221FA" w:rsidRPr="00902FEF" w14:paraId="34454EAE" w14:textId="77777777" w:rsidTr="00AE5555">
        <w:trPr>
          <w:trHeight w:val="340"/>
          <w:jc w:val="center"/>
          <w:trPrChange w:id="1612"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613" w:author="钟 沛东" w:date="2019-05-10T00:19:00Z">
              <w:tcPr>
                <w:tcW w:w="0" w:type="auto"/>
                <w:tcBorders>
                  <w:top w:val="nil"/>
                  <w:left w:val="nil"/>
                  <w:bottom w:val="nil"/>
                  <w:right w:val="nil"/>
                </w:tcBorders>
                <w:shd w:val="clear" w:color="auto" w:fill="auto"/>
                <w:noWrap/>
                <w:vAlign w:val="center"/>
                <w:hideMark/>
              </w:tcPr>
            </w:tcPrChange>
          </w:tcPr>
          <w:p w14:paraId="515A06F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age</w:t>
            </w:r>
          </w:p>
        </w:tc>
        <w:tc>
          <w:tcPr>
            <w:tcW w:w="1283" w:type="dxa"/>
            <w:gridSpan w:val="2"/>
            <w:tcBorders>
              <w:top w:val="nil"/>
              <w:left w:val="nil"/>
              <w:bottom w:val="nil"/>
              <w:right w:val="nil"/>
            </w:tcBorders>
            <w:shd w:val="clear" w:color="auto" w:fill="auto"/>
            <w:noWrap/>
            <w:vAlign w:val="center"/>
            <w:hideMark/>
            <w:tcPrChange w:id="1614" w:author="钟 沛东" w:date="2019-05-10T00:19:00Z">
              <w:tcPr>
                <w:tcW w:w="1283" w:type="dxa"/>
                <w:gridSpan w:val="2"/>
                <w:tcBorders>
                  <w:top w:val="nil"/>
                  <w:left w:val="nil"/>
                  <w:bottom w:val="nil"/>
                  <w:right w:val="nil"/>
                </w:tcBorders>
                <w:shd w:val="clear" w:color="auto" w:fill="auto"/>
                <w:noWrap/>
                <w:vAlign w:val="center"/>
                <w:hideMark/>
              </w:tcPr>
            </w:tcPrChange>
          </w:tcPr>
          <w:p w14:paraId="05CA1337" w14:textId="2E2CD3D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Change w:id="1615" w:author="钟 沛东" w:date="2019-05-10T00:19:00Z">
              <w:tcPr>
                <w:tcW w:w="1433" w:type="dxa"/>
                <w:gridSpan w:val="2"/>
                <w:tcBorders>
                  <w:top w:val="nil"/>
                  <w:left w:val="nil"/>
                  <w:bottom w:val="nil"/>
                  <w:right w:val="nil"/>
                </w:tcBorders>
                <w:shd w:val="clear" w:color="auto" w:fill="auto"/>
                <w:noWrap/>
                <w:vAlign w:val="center"/>
                <w:hideMark/>
              </w:tcPr>
            </w:tcPrChange>
          </w:tcPr>
          <w:p w14:paraId="344FE485" w14:textId="1C387C7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c>
          <w:tcPr>
            <w:tcW w:w="1147" w:type="dxa"/>
            <w:gridSpan w:val="2"/>
            <w:tcBorders>
              <w:top w:val="nil"/>
              <w:left w:val="nil"/>
              <w:bottom w:val="nil"/>
              <w:right w:val="nil"/>
            </w:tcBorders>
            <w:shd w:val="clear" w:color="auto" w:fill="auto"/>
            <w:noWrap/>
            <w:vAlign w:val="center"/>
            <w:hideMark/>
            <w:tcPrChange w:id="1616" w:author="钟 沛东" w:date="2019-05-10T00:19:00Z">
              <w:tcPr>
                <w:tcW w:w="1147" w:type="dxa"/>
                <w:gridSpan w:val="2"/>
                <w:tcBorders>
                  <w:top w:val="nil"/>
                  <w:left w:val="nil"/>
                  <w:bottom w:val="nil"/>
                  <w:right w:val="nil"/>
                </w:tcBorders>
                <w:shd w:val="clear" w:color="auto" w:fill="auto"/>
                <w:noWrap/>
                <w:vAlign w:val="center"/>
                <w:hideMark/>
              </w:tcPr>
            </w:tcPrChange>
          </w:tcPr>
          <w:p w14:paraId="77FE9D5A" w14:textId="57EB33C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0.180 </w:t>
            </w:r>
          </w:p>
        </w:tc>
        <w:tc>
          <w:tcPr>
            <w:tcW w:w="1148" w:type="dxa"/>
            <w:tcBorders>
              <w:top w:val="nil"/>
              <w:left w:val="nil"/>
              <w:bottom w:val="nil"/>
              <w:right w:val="nil"/>
            </w:tcBorders>
            <w:shd w:val="clear" w:color="auto" w:fill="auto"/>
            <w:noWrap/>
            <w:vAlign w:val="center"/>
            <w:hideMark/>
            <w:tcPrChange w:id="1617" w:author="钟 沛东" w:date="2019-05-10T00:19:00Z">
              <w:tcPr>
                <w:tcW w:w="1148" w:type="dxa"/>
                <w:tcBorders>
                  <w:top w:val="nil"/>
                  <w:left w:val="nil"/>
                  <w:bottom w:val="nil"/>
                  <w:right w:val="nil"/>
                </w:tcBorders>
                <w:shd w:val="clear" w:color="auto" w:fill="auto"/>
                <w:noWrap/>
                <w:vAlign w:val="center"/>
                <w:hideMark/>
              </w:tcPr>
            </w:tcPrChange>
          </w:tcPr>
          <w:p w14:paraId="7DE77A21" w14:textId="7014896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0.860 </w:t>
            </w:r>
          </w:p>
        </w:tc>
      </w:tr>
      <w:tr w:rsidR="001221FA" w:rsidRPr="00902FEF" w14:paraId="1F32D990" w14:textId="77777777" w:rsidTr="00AE5555">
        <w:trPr>
          <w:trHeight w:val="340"/>
          <w:jc w:val="center"/>
          <w:trPrChange w:id="1618"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619" w:author="钟 沛东" w:date="2019-05-10T00:19:00Z">
              <w:tcPr>
                <w:tcW w:w="0" w:type="auto"/>
                <w:tcBorders>
                  <w:top w:val="nil"/>
                  <w:left w:val="nil"/>
                  <w:bottom w:val="nil"/>
                  <w:right w:val="nil"/>
                </w:tcBorders>
                <w:shd w:val="clear" w:color="auto" w:fill="auto"/>
                <w:noWrap/>
                <w:vAlign w:val="center"/>
                <w:hideMark/>
              </w:tcPr>
            </w:tcPrChange>
          </w:tcPr>
          <w:p w14:paraId="61E84B71"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educ</w:t>
            </w:r>
          </w:p>
        </w:tc>
        <w:tc>
          <w:tcPr>
            <w:tcW w:w="1283" w:type="dxa"/>
            <w:gridSpan w:val="2"/>
            <w:tcBorders>
              <w:top w:val="nil"/>
              <w:left w:val="nil"/>
              <w:bottom w:val="nil"/>
              <w:right w:val="nil"/>
            </w:tcBorders>
            <w:shd w:val="clear" w:color="auto" w:fill="auto"/>
            <w:noWrap/>
            <w:vAlign w:val="center"/>
            <w:hideMark/>
            <w:tcPrChange w:id="1620" w:author="钟 沛东" w:date="2019-05-10T00:19:00Z">
              <w:tcPr>
                <w:tcW w:w="1283" w:type="dxa"/>
                <w:gridSpan w:val="2"/>
                <w:tcBorders>
                  <w:top w:val="nil"/>
                  <w:left w:val="nil"/>
                  <w:bottom w:val="nil"/>
                  <w:right w:val="nil"/>
                </w:tcBorders>
                <w:shd w:val="clear" w:color="auto" w:fill="auto"/>
                <w:noWrap/>
                <w:vAlign w:val="center"/>
                <w:hideMark/>
              </w:tcPr>
            </w:tcPrChange>
          </w:tcPr>
          <w:p w14:paraId="27A30CE9" w14:textId="06CB537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Change w:id="1621" w:author="钟 沛东" w:date="2019-05-10T00:19:00Z">
              <w:tcPr>
                <w:tcW w:w="1433" w:type="dxa"/>
                <w:gridSpan w:val="2"/>
                <w:tcBorders>
                  <w:top w:val="nil"/>
                  <w:left w:val="nil"/>
                  <w:bottom w:val="nil"/>
                  <w:right w:val="nil"/>
                </w:tcBorders>
                <w:shd w:val="clear" w:color="auto" w:fill="auto"/>
                <w:noWrap/>
                <w:vAlign w:val="center"/>
                <w:hideMark/>
              </w:tcPr>
            </w:tcPrChange>
          </w:tcPr>
          <w:p w14:paraId="35331ED6" w14:textId="7CA2B09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Change w:id="1622" w:author="钟 沛东" w:date="2019-05-10T00:19:00Z">
              <w:tcPr>
                <w:tcW w:w="1147" w:type="dxa"/>
                <w:gridSpan w:val="2"/>
                <w:tcBorders>
                  <w:top w:val="nil"/>
                  <w:left w:val="nil"/>
                  <w:bottom w:val="nil"/>
                  <w:right w:val="nil"/>
                </w:tcBorders>
                <w:shd w:val="clear" w:color="auto" w:fill="auto"/>
                <w:noWrap/>
                <w:vAlign w:val="center"/>
                <w:hideMark/>
              </w:tcPr>
            </w:tcPrChange>
          </w:tcPr>
          <w:p w14:paraId="0532C991" w14:textId="262EC91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0.550 </w:t>
            </w:r>
          </w:p>
        </w:tc>
        <w:tc>
          <w:tcPr>
            <w:tcW w:w="1148" w:type="dxa"/>
            <w:tcBorders>
              <w:top w:val="nil"/>
              <w:left w:val="nil"/>
              <w:bottom w:val="nil"/>
              <w:right w:val="nil"/>
            </w:tcBorders>
            <w:shd w:val="clear" w:color="auto" w:fill="auto"/>
            <w:noWrap/>
            <w:vAlign w:val="center"/>
            <w:hideMark/>
            <w:tcPrChange w:id="1623" w:author="钟 沛东" w:date="2019-05-10T00:19:00Z">
              <w:tcPr>
                <w:tcW w:w="1148" w:type="dxa"/>
                <w:tcBorders>
                  <w:top w:val="nil"/>
                  <w:left w:val="nil"/>
                  <w:bottom w:val="nil"/>
                  <w:right w:val="nil"/>
                </w:tcBorders>
                <w:shd w:val="clear" w:color="auto" w:fill="auto"/>
                <w:noWrap/>
                <w:vAlign w:val="center"/>
                <w:hideMark/>
              </w:tcPr>
            </w:tcPrChange>
          </w:tcPr>
          <w:p w14:paraId="086B80A4" w14:textId="55C7EF9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0.584 </w:t>
            </w:r>
          </w:p>
        </w:tc>
      </w:tr>
      <w:tr w:rsidR="001221FA" w:rsidRPr="00902FEF" w14:paraId="4E884CE8" w14:textId="77777777" w:rsidTr="00AE5555">
        <w:trPr>
          <w:trHeight w:val="340"/>
          <w:jc w:val="center"/>
          <w:trPrChange w:id="1624"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625" w:author="钟 沛东" w:date="2019-05-10T00:19:00Z">
              <w:tcPr>
                <w:tcW w:w="0" w:type="auto"/>
                <w:tcBorders>
                  <w:top w:val="nil"/>
                  <w:left w:val="nil"/>
                  <w:bottom w:val="nil"/>
                  <w:right w:val="nil"/>
                </w:tcBorders>
                <w:shd w:val="clear" w:color="auto" w:fill="auto"/>
                <w:noWrap/>
                <w:vAlign w:val="center"/>
                <w:hideMark/>
              </w:tcPr>
            </w:tcPrChange>
          </w:tcPr>
          <w:p w14:paraId="7CD135D0"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train</w:t>
            </w:r>
          </w:p>
        </w:tc>
        <w:tc>
          <w:tcPr>
            <w:tcW w:w="1283" w:type="dxa"/>
            <w:gridSpan w:val="2"/>
            <w:tcBorders>
              <w:top w:val="nil"/>
              <w:left w:val="nil"/>
              <w:bottom w:val="nil"/>
              <w:right w:val="nil"/>
            </w:tcBorders>
            <w:shd w:val="clear" w:color="auto" w:fill="auto"/>
            <w:noWrap/>
            <w:vAlign w:val="center"/>
            <w:hideMark/>
            <w:tcPrChange w:id="1626" w:author="钟 沛东" w:date="2019-05-10T00:19:00Z">
              <w:tcPr>
                <w:tcW w:w="1283" w:type="dxa"/>
                <w:gridSpan w:val="2"/>
                <w:tcBorders>
                  <w:top w:val="nil"/>
                  <w:left w:val="nil"/>
                  <w:bottom w:val="nil"/>
                  <w:right w:val="nil"/>
                </w:tcBorders>
                <w:shd w:val="clear" w:color="auto" w:fill="auto"/>
                <w:noWrap/>
                <w:vAlign w:val="center"/>
                <w:hideMark/>
              </w:tcPr>
            </w:tcPrChange>
          </w:tcPr>
          <w:p w14:paraId="010A57DD" w14:textId="7F16540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0.035***</w:t>
            </w:r>
          </w:p>
        </w:tc>
        <w:tc>
          <w:tcPr>
            <w:tcW w:w="1433" w:type="dxa"/>
            <w:gridSpan w:val="2"/>
            <w:tcBorders>
              <w:top w:val="nil"/>
              <w:left w:val="nil"/>
              <w:bottom w:val="nil"/>
              <w:right w:val="nil"/>
            </w:tcBorders>
            <w:shd w:val="clear" w:color="auto" w:fill="auto"/>
            <w:noWrap/>
            <w:vAlign w:val="center"/>
            <w:hideMark/>
            <w:tcPrChange w:id="1627" w:author="钟 沛东" w:date="2019-05-10T00:19:00Z">
              <w:tcPr>
                <w:tcW w:w="1433" w:type="dxa"/>
                <w:gridSpan w:val="2"/>
                <w:tcBorders>
                  <w:top w:val="nil"/>
                  <w:left w:val="nil"/>
                  <w:bottom w:val="nil"/>
                  <w:right w:val="nil"/>
                </w:tcBorders>
                <w:shd w:val="clear" w:color="auto" w:fill="auto"/>
                <w:noWrap/>
                <w:vAlign w:val="center"/>
                <w:hideMark/>
              </w:tcPr>
            </w:tcPrChange>
          </w:tcPr>
          <w:p w14:paraId="04D970F6" w14:textId="0BA5432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Change w:id="1628" w:author="钟 沛东" w:date="2019-05-10T00:19:00Z">
              <w:tcPr>
                <w:tcW w:w="1147" w:type="dxa"/>
                <w:gridSpan w:val="2"/>
                <w:tcBorders>
                  <w:top w:val="nil"/>
                  <w:left w:val="nil"/>
                  <w:bottom w:val="nil"/>
                  <w:right w:val="nil"/>
                </w:tcBorders>
                <w:shd w:val="clear" w:color="auto" w:fill="auto"/>
                <w:noWrap/>
                <w:vAlign w:val="center"/>
                <w:hideMark/>
              </w:tcPr>
            </w:tcPrChange>
          </w:tcPr>
          <w:p w14:paraId="24CF3F46" w14:textId="4599FF7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3.280 </w:t>
            </w:r>
          </w:p>
        </w:tc>
        <w:tc>
          <w:tcPr>
            <w:tcW w:w="1148" w:type="dxa"/>
            <w:tcBorders>
              <w:top w:val="nil"/>
              <w:left w:val="nil"/>
              <w:bottom w:val="nil"/>
              <w:right w:val="nil"/>
            </w:tcBorders>
            <w:shd w:val="clear" w:color="auto" w:fill="auto"/>
            <w:noWrap/>
            <w:vAlign w:val="center"/>
            <w:hideMark/>
            <w:tcPrChange w:id="1629" w:author="钟 沛东" w:date="2019-05-10T00:19:00Z">
              <w:tcPr>
                <w:tcW w:w="1148" w:type="dxa"/>
                <w:tcBorders>
                  <w:top w:val="nil"/>
                  <w:left w:val="nil"/>
                  <w:bottom w:val="nil"/>
                  <w:right w:val="nil"/>
                </w:tcBorders>
                <w:shd w:val="clear" w:color="auto" w:fill="auto"/>
                <w:noWrap/>
                <w:vAlign w:val="center"/>
                <w:hideMark/>
              </w:tcPr>
            </w:tcPrChange>
          </w:tcPr>
          <w:p w14:paraId="3DBB1E5B" w14:textId="0C245D7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r>
      <w:tr w:rsidR="001221FA" w:rsidRPr="00902FEF" w14:paraId="108301CB" w14:textId="77777777" w:rsidTr="00AE5555">
        <w:trPr>
          <w:trHeight w:val="340"/>
          <w:jc w:val="center"/>
          <w:trPrChange w:id="1630"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631" w:author="钟 沛东" w:date="2019-05-10T00:19:00Z">
              <w:tcPr>
                <w:tcW w:w="0" w:type="auto"/>
                <w:tcBorders>
                  <w:top w:val="nil"/>
                  <w:left w:val="nil"/>
                  <w:bottom w:val="nil"/>
                  <w:right w:val="nil"/>
                </w:tcBorders>
                <w:shd w:val="clear" w:color="auto" w:fill="auto"/>
                <w:noWrap/>
                <w:vAlign w:val="center"/>
                <w:hideMark/>
              </w:tcPr>
            </w:tcPrChange>
          </w:tcPr>
          <w:p w14:paraId="5DFB392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health</w:t>
            </w:r>
          </w:p>
        </w:tc>
        <w:tc>
          <w:tcPr>
            <w:tcW w:w="1283" w:type="dxa"/>
            <w:gridSpan w:val="2"/>
            <w:tcBorders>
              <w:top w:val="nil"/>
              <w:left w:val="nil"/>
              <w:bottom w:val="nil"/>
              <w:right w:val="nil"/>
            </w:tcBorders>
            <w:shd w:val="clear" w:color="auto" w:fill="auto"/>
            <w:noWrap/>
            <w:vAlign w:val="center"/>
            <w:hideMark/>
            <w:tcPrChange w:id="1632" w:author="钟 沛东" w:date="2019-05-10T00:19:00Z">
              <w:tcPr>
                <w:tcW w:w="1283" w:type="dxa"/>
                <w:gridSpan w:val="2"/>
                <w:tcBorders>
                  <w:top w:val="nil"/>
                  <w:left w:val="nil"/>
                  <w:bottom w:val="nil"/>
                  <w:right w:val="nil"/>
                </w:tcBorders>
                <w:shd w:val="clear" w:color="auto" w:fill="auto"/>
                <w:noWrap/>
                <w:vAlign w:val="center"/>
                <w:hideMark/>
              </w:tcPr>
            </w:tcPrChange>
          </w:tcPr>
          <w:p w14:paraId="09CC2A9E" w14:textId="2DC8633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0.006</w:t>
            </w:r>
          </w:p>
        </w:tc>
        <w:tc>
          <w:tcPr>
            <w:tcW w:w="1433" w:type="dxa"/>
            <w:gridSpan w:val="2"/>
            <w:tcBorders>
              <w:top w:val="nil"/>
              <w:left w:val="nil"/>
              <w:bottom w:val="nil"/>
              <w:right w:val="nil"/>
            </w:tcBorders>
            <w:shd w:val="clear" w:color="auto" w:fill="auto"/>
            <w:noWrap/>
            <w:vAlign w:val="center"/>
            <w:hideMark/>
            <w:tcPrChange w:id="1633" w:author="钟 沛东" w:date="2019-05-10T00:19:00Z">
              <w:tcPr>
                <w:tcW w:w="1433" w:type="dxa"/>
                <w:gridSpan w:val="2"/>
                <w:tcBorders>
                  <w:top w:val="nil"/>
                  <w:left w:val="nil"/>
                  <w:bottom w:val="nil"/>
                  <w:right w:val="nil"/>
                </w:tcBorders>
                <w:shd w:val="clear" w:color="auto" w:fill="auto"/>
                <w:noWrap/>
                <w:vAlign w:val="center"/>
                <w:hideMark/>
              </w:tcPr>
            </w:tcPrChange>
          </w:tcPr>
          <w:p w14:paraId="788BB1A2" w14:textId="4287057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0.004 </w:t>
            </w:r>
          </w:p>
        </w:tc>
        <w:tc>
          <w:tcPr>
            <w:tcW w:w="1147" w:type="dxa"/>
            <w:gridSpan w:val="2"/>
            <w:tcBorders>
              <w:top w:val="nil"/>
              <w:left w:val="nil"/>
              <w:bottom w:val="nil"/>
              <w:right w:val="nil"/>
            </w:tcBorders>
            <w:shd w:val="clear" w:color="auto" w:fill="auto"/>
            <w:noWrap/>
            <w:vAlign w:val="center"/>
            <w:hideMark/>
            <w:tcPrChange w:id="1634" w:author="钟 沛东" w:date="2019-05-10T00:19:00Z">
              <w:tcPr>
                <w:tcW w:w="1147" w:type="dxa"/>
                <w:gridSpan w:val="2"/>
                <w:tcBorders>
                  <w:top w:val="nil"/>
                  <w:left w:val="nil"/>
                  <w:bottom w:val="nil"/>
                  <w:right w:val="nil"/>
                </w:tcBorders>
                <w:shd w:val="clear" w:color="auto" w:fill="auto"/>
                <w:noWrap/>
                <w:vAlign w:val="center"/>
                <w:hideMark/>
              </w:tcPr>
            </w:tcPrChange>
          </w:tcPr>
          <w:p w14:paraId="222A8392" w14:textId="06870FF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1.590 </w:t>
            </w:r>
          </w:p>
        </w:tc>
        <w:tc>
          <w:tcPr>
            <w:tcW w:w="1148" w:type="dxa"/>
            <w:tcBorders>
              <w:top w:val="nil"/>
              <w:left w:val="nil"/>
              <w:bottom w:val="nil"/>
              <w:right w:val="nil"/>
            </w:tcBorders>
            <w:shd w:val="clear" w:color="auto" w:fill="auto"/>
            <w:noWrap/>
            <w:vAlign w:val="center"/>
            <w:hideMark/>
            <w:tcPrChange w:id="1635" w:author="钟 沛东" w:date="2019-05-10T00:19:00Z">
              <w:tcPr>
                <w:tcW w:w="1148" w:type="dxa"/>
                <w:tcBorders>
                  <w:top w:val="nil"/>
                  <w:left w:val="nil"/>
                  <w:bottom w:val="nil"/>
                  <w:right w:val="nil"/>
                </w:tcBorders>
                <w:shd w:val="clear" w:color="auto" w:fill="auto"/>
                <w:noWrap/>
                <w:vAlign w:val="center"/>
                <w:hideMark/>
              </w:tcPr>
            </w:tcPrChange>
          </w:tcPr>
          <w:p w14:paraId="54064B49" w14:textId="51721F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0.111 </w:t>
            </w:r>
          </w:p>
        </w:tc>
      </w:tr>
      <w:tr w:rsidR="001221FA" w:rsidRPr="00902FEF" w14:paraId="5DD5E2A1" w14:textId="77777777" w:rsidTr="00AE5555">
        <w:trPr>
          <w:trHeight w:val="340"/>
          <w:jc w:val="center"/>
          <w:trPrChange w:id="1636"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637" w:author="钟 沛东" w:date="2019-05-10T00:19:00Z">
              <w:tcPr>
                <w:tcW w:w="0" w:type="auto"/>
                <w:tcBorders>
                  <w:top w:val="nil"/>
                  <w:left w:val="nil"/>
                  <w:bottom w:val="nil"/>
                  <w:right w:val="nil"/>
                </w:tcBorders>
                <w:shd w:val="clear" w:color="auto" w:fill="auto"/>
                <w:noWrap/>
                <w:vAlign w:val="center"/>
                <w:hideMark/>
              </w:tcPr>
            </w:tcPrChange>
          </w:tcPr>
          <w:p w14:paraId="0CE88D2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status</w:t>
            </w:r>
          </w:p>
        </w:tc>
        <w:tc>
          <w:tcPr>
            <w:tcW w:w="1283" w:type="dxa"/>
            <w:gridSpan w:val="2"/>
            <w:tcBorders>
              <w:top w:val="nil"/>
              <w:left w:val="nil"/>
              <w:bottom w:val="nil"/>
              <w:right w:val="nil"/>
            </w:tcBorders>
            <w:shd w:val="clear" w:color="auto" w:fill="auto"/>
            <w:noWrap/>
            <w:vAlign w:val="center"/>
            <w:hideMark/>
            <w:tcPrChange w:id="1638" w:author="钟 沛东" w:date="2019-05-10T00:19:00Z">
              <w:tcPr>
                <w:tcW w:w="1283" w:type="dxa"/>
                <w:gridSpan w:val="2"/>
                <w:tcBorders>
                  <w:top w:val="nil"/>
                  <w:left w:val="nil"/>
                  <w:bottom w:val="nil"/>
                  <w:right w:val="nil"/>
                </w:tcBorders>
                <w:shd w:val="clear" w:color="auto" w:fill="auto"/>
                <w:noWrap/>
                <w:vAlign w:val="center"/>
                <w:hideMark/>
              </w:tcPr>
            </w:tcPrChange>
          </w:tcPr>
          <w:p w14:paraId="507C0B27" w14:textId="7778FFF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0.005</w:t>
            </w:r>
          </w:p>
        </w:tc>
        <w:tc>
          <w:tcPr>
            <w:tcW w:w="1433" w:type="dxa"/>
            <w:gridSpan w:val="2"/>
            <w:tcBorders>
              <w:top w:val="nil"/>
              <w:left w:val="nil"/>
              <w:bottom w:val="nil"/>
              <w:right w:val="nil"/>
            </w:tcBorders>
            <w:shd w:val="clear" w:color="auto" w:fill="auto"/>
            <w:noWrap/>
            <w:vAlign w:val="center"/>
            <w:hideMark/>
            <w:tcPrChange w:id="1639" w:author="钟 沛东" w:date="2019-05-10T00:19:00Z">
              <w:tcPr>
                <w:tcW w:w="1433" w:type="dxa"/>
                <w:gridSpan w:val="2"/>
                <w:tcBorders>
                  <w:top w:val="nil"/>
                  <w:left w:val="nil"/>
                  <w:bottom w:val="nil"/>
                  <w:right w:val="nil"/>
                </w:tcBorders>
                <w:shd w:val="clear" w:color="auto" w:fill="auto"/>
                <w:noWrap/>
                <w:vAlign w:val="center"/>
                <w:hideMark/>
              </w:tcPr>
            </w:tcPrChange>
          </w:tcPr>
          <w:p w14:paraId="41C4A5EB" w14:textId="3F3E444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0.006 </w:t>
            </w:r>
          </w:p>
        </w:tc>
        <w:tc>
          <w:tcPr>
            <w:tcW w:w="1147" w:type="dxa"/>
            <w:gridSpan w:val="2"/>
            <w:tcBorders>
              <w:top w:val="nil"/>
              <w:left w:val="nil"/>
              <w:bottom w:val="nil"/>
              <w:right w:val="nil"/>
            </w:tcBorders>
            <w:shd w:val="clear" w:color="auto" w:fill="auto"/>
            <w:noWrap/>
            <w:vAlign w:val="center"/>
            <w:hideMark/>
            <w:tcPrChange w:id="1640" w:author="钟 沛东" w:date="2019-05-10T00:19:00Z">
              <w:tcPr>
                <w:tcW w:w="1147" w:type="dxa"/>
                <w:gridSpan w:val="2"/>
                <w:tcBorders>
                  <w:top w:val="nil"/>
                  <w:left w:val="nil"/>
                  <w:bottom w:val="nil"/>
                  <w:right w:val="nil"/>
                </w:tcBorders>
                <w:shd w:val="clear" w:color="auto" w:fill="auto"/>
                <w:noWrap/>
                <w:vAlign w:val="center"/>
                <w:hideMark/>
              </w:tcPr>
            </w:tcPrChange>
          </w:tcPr>
          <w:p w14:paraId="301DFE8A" w14:textId="3373B87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0.880 </w:t>
            </w:r>
          </w:p>
        </w:tc>
        <w:tc>
          <w:tcPr>
            <w:tcW w:w="1148" w:type="dxa"/>
            <w:tcBorders>
              <w:top w:val="nil"/>
              <w:left w:val="nil"/>
              <w:bottom w:val="nil"/>
              <w:right w:val="nil"/>
            </w:tcBorders>
            <w:shd w:val="clear" w:color="auto" w:fill="auto"/>
            <w:noWrap/>
            <w:vAlign w:val="center"/>
            <w:hideMark/>
            <w:tcPrChange w:id="1641" w:author="钟 沛东" w:date="2019-05-10T00:19:00Z">
              <w:tcPr>
                <w:tcW w:w="1148" w:type="dxa"/>
                <w:tcBorders>
                  <w:top w:val="nil"/>
                  <w:left w:val="nil"/>
                  <w:bottom w:val="nil"/>
                  <w:right w:val="nil"/>
                </w:tcBorders>
                <w:shd w:val="clear" w:color="auto" w:fill="auto"/>
                <w:noWrap/>
                <w:vAlign w:val="center"/>
                <w:hideMark/>
              </w:tcPr>
            </w:tcPrChange>
          </w:tcPr>
          <w:p w14:paraId="09BAC9A1" w14:textId="27BEB4A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0.379 </w:t>
            </w:r>
          </w:p>
        </w:tc>
      </w:tr>
      <w:tr w:rsidR="001221FA" w:rsidRPr="00902FEF" w14:paraId="2E5E5CB3" w14:textId="77777777" w:rsidTr="00AE5555">
        <w:trPr>
          <w:trHeight w:val="340"/>
          <w:jc w:val="center"/>
          <w:trPrChange w:id="1642"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643" w:author="钟 沛东" w:date="2019-05-10T00:19:00Z">
              <w:tcPr>
                <w:tcW w:w="0" w:type="auto"/>
                <w:tcBorders>
                  <w:top w:val="nil"/>
                  <w:left w:val="nil"/>
                  <w:bottom w:val="nil"/>
                  <w:right w:val="nil"/>
                </w:tcBorders>
                <w:shd w:val="clear" w:color="auto" w:fill="auto"/>
                <w:noWrap/>
                <w:vAlign w:val="center"/>
                <w:hideMark/>
              </w:tcPr>
            </w:tcPrChange>
          </w:tcPr>
          <w:p w14:paraId="71641CB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fstruct</w:t>
            </w:r>
          </w:p>
        </w:tc>
        <w:tc>
          <w:tcPr>
            <w:tcW w:w="1283" w:type="dxa"/>
            <w:gridSpan w:val="2"/>
            <w:tcBorders>
              <w:top w:val="nil"/>
              <w:left w:val="nil"/>
              <w:bottom w:val="nil"/>
              <w:right w:val="nil"/>
            </w:tcBorders>
            <w:shd w:val="clear" w:color="auto" w:fill="auto"/>
            <w:noWrap/>
            <w:vAlign w:val="center"/>
            <w:hideMark/>
            <w:tcPrChange w:id="1644" w:author="钟 沛东" w:date="2019-05-10T00:19:00Z">
              <w:tcPr>
                <w:tcW w:w="1283" w:type="dxa"/>
                <w:gridSpan w:val="2"/>
                <w:tcBorders>
                  <w:top w:val="nil"/>
                  <w:left w:val="nil"/>
                  <w:bottom w:val="nil"/>
                  <w:right w:val="nil"/>
                </w:tcBorders>
                <w:shd w:val="clear" w:color="auto" w:fill="auto"/>
                <w:noWrap/>
                <w:vAlign w:val="center"/>
                <w:hideMark/>
              </w:tcPr>
            </w:tcPrChange>
          </w:tcPr>
          <w:p w14:paraId="28AE9DB4" w14:textId="0F94FCA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Change w:id="1645" w:author="钟 沛东" w:date="2019-05-10T00:19:00Z">
              <w:tcPr>
                <w:tcW w:w="1433" w:type="dxa"/>
                <w:gridSpan w:val="2"/>
                <w:tcBorders>
                  <w:top w:val="nil"/>
                  <w:left w:val="nil"/>
                  <w:bottom w:val="nil"/>
                  <w:right w:val="nil"/>
                </w:tcBorders>
                <w:shd w:val="clear" w:color="auto" w:fill="auto"/>
                <w:noWrap/>
                <w:vAlign w:val="center"/>
                <w:hideMark/>
              </w:tcPr>
            </w:tcPrChange>
          </w:tcPr>
          <w:p w14:paraId="4DE4DABB" w14:textId="3395CB9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0.005 </w:t>
            </w:r>
          </w:p>
        </w:tc>
        <w:tc>
          <w:tcPr>
            <w:tcW w:w="1147" w:type="dxa"/>
            <w:gridSpan w:val="2"/>
            <w:tcBorders>
              <w:top w:val="nil"/>
              <w:left w:val="nil"/>
              <w:bottom w:val="nil"/>
              <w:right w:val="nil"/>
            </w:tcBorders>
            <w:shd w:val="clear" w:color="auto" w:fill="auto"/>
            <w:noWrap/>
            <w:vAlign w:val="center"/>
            <w:hideMark/>
            <w:tcPrChange w:id="1646" w:author="钟 沛东" w:date="2019-05-10T00:19:00Z">
              <w:tcPr>
                <w:tcW w:w="1147" w:type="dxa"/>
                <w:gridSpan w:val="2"/>
                <w:tcBorders>
                  <w:top w:val="nil"/>
                  <w:left w:val="nil"/>
                  <w:bottom w:val="nil"/>
                  <w:right w:val="nil"/>
                </w:tcBorders>
                <w:shd w:val="clear" w:color="auto" w:fill="auto"/>
                <w:noWrap/>
                <w:vAlign w:val="center"/>
                <w:hideMark/>
              </w:tcPr>
            </w:tcPrChange>
          </w:tcPr>
          <w:p w14:paraId="5FA817B1" w14:textId="3D2B2BD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-0.020 </w:t>
            </w:r>
          </w:p>
        </w:tc>
        <w:tc>
          <w:tcPr>
            <w:tcW w:w="1148" w:type="dxa"/>
            <w:tcBorders>
              <w:top w:val="nil"/>
              <w:left w:val="nil"/>
              <w:bottom w:val="nil"/>
              <w:right w:val="nil"/>
            </w:tcBorders>
            <w:shd w:val="clear" w:color="auto" w:fill="auto"/>
            <w:noWrap/>
            <w:vAlign w:val="center"/>
            <w:hideMark/>
            <w:tcPrChange w:id="1647" w:author="钟 沛东" w:date="2019-05-10T00:19:00Z">
              <w:tcPr>
                <w:tcW w:w="1148" w:type="dxa"/>
                <w:tcBorders>
                  <w:top w:val="nil"/>
                  <w:left w:val="nil"/>
                  <w:bottom w:val="nil"/>
                  <w:right w:val="nil"/>
                </w:tcBorders>
                <w:shd w:val="clear" w:color="auto" w:fill="auto"/>
                <w:noWrap/>
                <w:vAlign w:val="center"/>
                <w:hideMark/>
              </w:tcPr>
            </w:tcPrChange>
          </w:tcPr>
          <w:p w14:paraId="4EA1C062" w14:textId="4E936F1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0.983 </w:t>
            </w:r>
          </w:p>
        </w:tc>
      </w:tr>
      <w:tr w:rsidR="001221FA" w:rsidRPr="00902FEF" w14:paraId="18D68C62" w14:textId="77777777" w:rsidTr="00AE5555">
        <w:trPr>
          <w:trHeight w:val="340"/>
          <w:jc w:val="center"/>
          <w:trPrChange w:id="1648"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649" w:author="钟 沛东" w:date="2019-05-10T00:19:00Z">
              <w:tcPr>
                <w:tcW w:w="0" w:type="auto"/>
                <w:tcBorders>
                  <w:top w:val="nil"/>
                  <w:left w:val="nil"/>
                  <w:bottom w:val="nil"/>
                  <w:right w:val="nil"/>
                </w:tcBorders>
                <w:shd w:val="clear" w:color="auto" w:fill="auto"/>
                <w:noWrap/>
                <w:vAlign w:val="center"/>
                <w:hideMark/>
              </w:tcPr>
            </w:tcPrChange>
          </w:tcPr>
          <w:p w14:paraId="7517047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plots</w:t>
            </w:r>
          </w:p>
        </w:tc>
        <w:tc>
          <w:tcPr>
            <w:tcW w:w="1283" w:type="dxa"/>
            <w:gridSpan w:val="2"/>
            <w:tcBorders>
              <w:top w:val="nil"/>
              <w:left w:val="nil"/>
              <w:bottom w:val="nil"/>
              <w:right w:val="nil"/>
            </w:tcBorders>
            <w:shd w:val="clear" w:color="auto" w:fill="auto"/>
            <w:noWrap/>
            <w:vAlign w:val="center"/>
            <w:hideMark/>
            <w:tcPrChange w:id="1650" w:author="钟 沛东" w:date="2019-05-10T00:19:00Z">
              <w:tcPr>
                <w:tcW w:w="1283" w:type="dxa"/>
                <w:gridSpan w:val="2"/>
                <w:tcBorders>
                  <w:top w:val="nil"/>
                  <w:left w:val="nil"/>
                  <w:bottom w:val="nil"/>
                  <w:right w:val="nil"/>
                </w:tcBorders>
                <w:shd w:val="clear" w:color="auto" w:fill="auto"/>
                <w:noWrap/>
                <w:vAlign w:val="center"/>
                <w:hideMark/>
              </w:tcPr>
            </w:tcPrChange>
          </w:tcPr>
          <w:p w14:paraId="0F13F180" w14:textId="439081F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Change w:id="1651" w:author="钟 沛东" w:date="2019-05-10T00:19:00Z">
              <w:tcPr>
                <w:tcW w:w="1433" w:type="dxa"/>
                <w:gridSpan w:val="2"/>
                <w:tcBorders>
                  <w:top w:val="nil"/>
                  <w:left w:val="nil"/>
                  <w:bottom w:val="nil"/>
                  <w:right w:val="nil"/>
                </w:tcBorders>
                <w:shd w:val="clear" w:color="auto" w:fill="auto"/>
                <w:noWrap/>
                <w:vAlign w:val="center"/>
                <w:hideMark/>
              </w:tcPr>
            </w:tcPrChange>
          </w:tcPr>
          <w:p w14:paraId="0B247712" w14:textId="04214AA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Change w:id="1652" w:author="钟 沛东" w:date="2019-05-10T00:19:00Z">
              <w:tcPr>
                <w:tcW w:w="1147" w:type="dxa"/>
                <w:gridSpan w:val="2"/>
                <w:tcBorders>
                  <w:top w:val="nil"/>
                  <w:left w:val="nil"/>
                  <w:bottom w:val="nil"/>
                  <w:right w:val="nil"/>
                </w:tcBorders>
                <w:shd w:val="clear" w:color="auto" w:fill="auto"/>
                <w:noWrap/>
                <w:vAlign w:val="center"/>
                <w:hideMark/>
              </w:tcPr>
            </w:tcPrChange>
          </w:tcPr>
          <w:p w14:paraId="10F8B087" w14:textId="405DC58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0.850 </w:t>
            </w:r>
          </w:p>
        </w:tc>
        <w:tc>
          <w:tcPr>
            <w:tcW w:w="1148" w:type="dxa"/>
            <w:tcBorders>
              <w:top w:val="nil"/>
              <w:left w:val="nil"/>
              <w:bottom w:val="nil"/>
              <w:right w:val="nil"/>
            </w:tcBorders>
            <w:shd w:val="clear" w:color="auto" w:fill="auto"/>
            <w:noWrap/>
            <w:vAlign w:val="center"/>
            <w:hideMark/>
            <w:tcPrChange w:id="1653" w:author="钟 沛东" w:date="2019-05-10T00:19:00Z">
              <w:tcPr>
                <w:tcW w:w="1148" w:type="dxa"/>
                <w:tcBorders>
                  <w:top w:val="nil"/>
                  <w:left w:val="nil"/>
                  <w:bottom w:val="nil"/>
                  <w:right w:val="nil"/>
                </w:tcBorders>
                <w:shd w:val="clear" w:color="auto" w:fill="auto"/>
                <w:noWrap/>
                <w:vAlign w:val="center"/>
                <w:hideMark/>
              </w:tcPr>
            </w:tcPrChange>
          </w:tcPr>
          <w:p w14:paraId="2F98ED5B" w14:textId="00BF346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0.393 </w:t>
            </w:r>
          </w:p>
        </w:tc>
      </w:tr>
      <w:tr w:rsidR="001221FA" w:rsidRPr="00902FEF" w14:paraId="125DD880" w14:textId="77777777" w:rsidTr="00AE5555">
        <w:trPr>
          <w:trHeight w:val="340"/>
          <w:jc w:val="center"/>
          <w:trPrChange w:id="1654"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655" w:author="钟 沛东" w:date="2019-05-10T00:19:00Z">
              <w:tcPr>
                <w:tcW w:w="0" w:type="auto"/>
                <w:tcBorders>
                  <w:top w:val="nil"/>
                  <w:left w:val="nil"/>
                  <w:bottom w:val="nil"/>
                  <w:right w:val="nil"/>
                </w:tcBorders>
                <w:shd w:val="clear" w:color="auto" w:fill="auto"/>
                <w:noWrap/>
                <w:vAlign w:val="center"/>
                <w:hideMark/>
              </w:tcPr>
            </w:tcPrChange>
          </w:tcPr>
          <w:p w14:paraId="79D45AA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insurances</w:t>
            </w:r>
          </w:p>
        </w:tc>
        <w:tc>
          <w:tcPr>
            <w:tcW w:w="1283" w:type="dxa"/>
            <w:gridSpan w:val="2"/>
            <w:tcBorders>
              <w:top w:val="nil"/>
              <w:left w:val="nil"/>
              <w:bottom w:val="nil"/>
              <w:right w:val="nil"/>
            </w:tcBorders>
            <w:shd w:val="clear" w:color="auto" w:fill="auto"/>
            <w:noWrap/>
            <w:vAlign w:val="center"/>
            <w:hideMark/>
            <w:tcPrChange w:id="1656" w:author="钟 沛东" w:date="2019-05-10T00:19:00Z">
              <w:tcPr>
                <w:tcW w:w="1283" w:type="dxa"/>
                <w:gridSpan w:val="2"/>
                <w:tcBorders>
                  <w:top w:val="nil"/>
                  <w:left w:val="nil"/>
                  <w:bottom w:val="nil"/>
                  <w:right w:val="nil"/>
                </w:tcBorders>
                <w:shd w:val="clear" w:color="auto" w:fill="auto"/>
                <w:noWrap/>
                <w:vAlign w:val="center"/>
                <w:hideMark/>
              </w:tcPr>
            </w:tcPrChange>
          </w:tcPr>
          <w:p w14:paraId="62A68458" w14:textId="166B548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Change w:id="1657" w:author="钟 沛东" w:date="2019-05-10T00:19:00Z">
              <w:tcPr>
                <w:tcW w:w="1433" w:type="dxa"/>
                <w:gridSpan w:val="2"/>
                <w:tcBorders>
                  <w:top w:val="nil"/>
                  <w:left w:val="nil"/>
                  <w:bottom w:val="nil"/>
                  <w:right w:val="nil"/>
                </w:tcBorders>
                <w:shd w:val="clear" w:color="auto" w:fill="auto"/>
                <w:noWrap/>
                <w:vAlign w:val="center"/>
                <w:hideMark/>
              </w:tcPr>
            </w:tcPrChange>
          </w:tcPr>
          <w:p w14:paraId="29300F7E" w14:textId="04E3FB2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0.007 </w:t>
            </w:r>
          </w:p>
        </w:tc>
        <w:tc>
          <w:tcPr>
            <w:tcW w:w="1147" w:type="dxa"/>
            <w:gridSpan w:val="2"/>
            <w:tcBorders>
              <w:top w:val="nil"/>
              <w:left w:val="nil"/>
              <w:bottom w:val="nil"/>
              <w:right w:val="nil"/>
            </w:tcBorders>
            <w:shd w:val="clear" w:color="auto" w:fill="auto"/>
            <w:noWrap/>
            <w:vAlign w:val="center"/>
            <w:hideMark/>
            <w:tcPrChange w:id="1658" w:author="钟 沛东" w:date="2019-05-10T00:19:00Z">
              <w:tcPr>
                <w:tcW w:w="1147" w:type="dxa"/>
                <w:gridSpan w:val="2"/>
                <w:tcBorders>
                  <w:top w:val="nil"/>
                  <w:left w:val="nil"/>
                  <w:bottom w:val="nil"/>
                  <w:right w:val="nil"/>
                </w:tcBorders>
                <w:shd w:val="clear" w:color="auto" w:fill="auto"/>
                <w:noWrap/>
                <w:vAlign w:val="center"/>
                <w:hideMark/>
              </w:tcPr>
            </w:tcPrChange>
          </w:tcPr>
          <w:p w14:paraId="33CF215A" w14:textId="0419A5E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-0.250 </w:t>
            </w:r>
          </w:p>
        </w:tc>
        <w:tc>
          <w:tcPr>
            <w:tcW w:w="1148" w:type="dxa"/>
            <w:tcBorders>
              <w:top w:val="nil"/>
              <w:left w:val="nil"/>
              <w:bottom w:val="nil"/>
              <w:right w:val="nil"/>
            </w:tcBorders>
            <w:shd w:val="clear" w:color="auto" w:fill="auto"/>
            <w:noWrap/>
            <w:vAlign w:val="center"/>
            <w:hideMark/>
            <w:tcPrChange w:id="1659" w:author="钟 沛东" w:date="2019-05-10T00:19:00Z">
              <w:tcPr>
                <w:tcW w:w="1148" w:type="dxa"/>
                <w:tcBorders>
                  <w:top w:val="nil"/>
                  <w:left w:val="nil"/>
                  <w:bottom w:val="nil"/>
                  <w:right w:val="nil"/>
                </w:tcBorders>
                <w:shd w:val="clear" w:color="auto" w:fill="auto"/>
                <w:noWrap/>
                <w:vAlign w:val="center"/>
                <w:hideMark/>
              </w:tcPr>
            </w:tcPrChange>
          </w:tcPr>
          <w:p w14:paraId="2C3F4599" w14:textId="43CD084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0.806 </w:t>
            </w:r>
          </w:p>
        </w:tc>
      </w:tr>
      <w:tr w:rsidR="001221FA" w:rsidRPr="00902FEF" w14:paraId="3205AAF3" w14:textId="77777777" w:rsidTr="00AE5555">
        <w:trPr>
          <w:trHeight w:val="340"/>
          <w:jc w:val="center"/>
          <w:trPrChange w:id="1660"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661" w:author="钟 沛东" w:date="2019-05-10T00:19:00Z">
              <w:tcPr>
                <w:tcW w:w="0" w:type="auto"/>
                <w:tcBorders>
                  <w:top w:val="nil"/>
                  <w:left w:val="nil"/>
                  <w:bottom w:val="nil"/>
                  <w:right w:val="nil"/>
                </w:tcBorders>
                <w:shd w:val="clear" w:color="auto" w:fill="auto"/>
                <w:noWrap/>
                <w:vAlign w:val="center"/>
                <w:hideMark/>
              </w:tcPr>
            </w:tcPrChange>
          </w:tcPr>
          <w:p w14:paraId="354758C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loan</w:t>
            </w:r>
          </w:p>
        </w:tc>
        <w:tc>
          <w:tcPr>
            <w:tcW w:w="1283" w:type="dxa"/>
            <w:gridSpan w:val="2"/>
            <w:tcBorders>
              <w:top w:val="nil"/>
              <w:left w:val="nil"/>
              <w:bottom w:val="nil"/>
              <w:right w:val="nil"/>
            </w:tcBorders>
            <w:shd w:val="clear" w:color="auto" w:fill="auto"/>
            <w:noWrap/>
            <w:vAlign w:val="center"/>
            <w:hideMark/>
            <w:tcPrChange w:id="1662" w:author="钟 沛东" w:date="2019-05-10T00:19:00Z">
              <w:tcPr>
                <w:tcW w:w="1283" w:type="dxa"/>
                <w:gridSpan w:val="2"/>
                <w:tcBorders>
                  <w:top w:val="nil"/>
                  <w:left w:val="nil"/>
                  <w:bottom w:val="nil"/>
                  <w:right w:val="nil"/>
                </w:tcBorders>
                <w:shd w:val="clear" w:color="auto" w:fill="auto"/>
                <w:noWrap/>
                <w:vAlign w:val="center"/>
                <w:hideMark/>
              </w:tcPr>
            </w:tcPrChange>
          </w:tcPr>
          <w:p w14:paraId="0D259F91" w14:textId="0D45291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Change w:id="1663" w:author="钟 沛东" w:date="2019-05-10T00:19:00Z">
              <w:tcPr>
                <w:tcW w:w="1433" w:type="dxa"/>
                <w:gridSpan w:val="2"/>
                <w:tcBorders>
                  <w:top w:val="nil"/>
                  <w:left w:val="nil"/>
                  <w:bottom w:val="nil"/>
                  <w:right w:val="nil"/>
                </w:tcBorders>
                <w:shd w:val="clear" w:color="auto" w:fill="auto"/>
                <w:noWrap/>
                <w:vAlign w:val="center"/>
                <w:hideMark/>
              </w:tcPr>
            </w:tcPrChange>
          </w:tcPr>
          <w:p w14:paraId="776725E9" w14:textId="7FEDE11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Change w:id="1664" w:author="钟 沛东" w:date="2019-05-10T00:19:00Z">
              <w:tcPr>
                <w:tcW w:w="1147" w:type="dxa"/>
                <w:gridSpan w:val="2"/>
                <w:tcBorders>
                  <w:top w:val="nil"/>
                  <w:left w:val="nil"/>
                  <w:bottom w:val="nil"/>
                  <w:right w:val="nil"/>
                </w:tcBorders>
                <w:shd w:val="clear" w:color="auto" w:fill="auto"/>
                <w:noWrap/>
                <w:vAlign w:val="center"/>
                <w:hideMark/>
              </w:tcPr>
            </w:tcPrChange>
          </w:tcPr>
          <w:p w14:paraId="4B264A3D" w14:textId="6AA98A1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0.030 </w:t>
            </w:r>
          </w:p>
        </w:tc>
        <w:tc>
          <w:tcPr>
            <w:tcW w:w="1148" w:type="dxa"/>
            <w:tcBorders>
              <w:top w:val="nil"/>
              <w:left w:val="nil"/>
              <w:bottom w:val="nil"/>
              <w:right w:val="nil"/>
            </w:tcBorders>
            <w:shd w:val="clear" w:color="auto" w:fill="auto"/>
            <w:noWrap/>
            <w:vAlign w:val="center"/>
            <w:hideMark/>
            <w:tcPrChange w:id="1665" w:author="钟 沛东" w:date="2019-05-10T00:19:00Z">
              <w:tcPr>
                <w:tcW w:w="1148" w:type="dxa"/>
                <w:tcBorders>
                  <w:top w:val="nil"/>
                  <w:left w:val="nil"/>
                  <w:bottom w:val="nil"/>
                  <w:right w:val="nil"/>
                </w:tcBorders>
                <w:shd w:val="clear" w:color="auto" w:fill="auto"/>
                <w:noWrap/>
                <w:vAlign w:val="center"/>
                <w:hideMark/>
              </w:tcPr>
            </w:tcPrChange>
          </w:tcPr>
          <w:p w14:paraId="16FAE3E6" w14:textId="2822425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0.975 </w:t>
            </w:r>
          </w:p>
        </w:tc>
      </w:tr>
      <w:tr w:rsidR="001221FA" w:rsidRPr="00902FEF" w14:paraId="66D3AD68" w14:textId="77777777" w:rsidTr="00AE5555">
        <w:trPr>
          <w:trHeight w:val="340"/>
          <w:jc w:val="center"/>
          <w:trPrChange w:id="1666"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667" w:author="钟 沛东" w:date="2019-05-10T00:19:00Z">
              <w:tcPr>
                <w:tcW w:w="0" w:type="auto"/>
                <w:tcBorders>
                  <w:top w:val="nil"/>
                  <w:left w:val="nil"/>
                  <w:bottom w:val="nil"/>
                  <w:right w:val="nil"/>
                </w:tcBorders>
                <w:shd w:val="clear" w:color="auto" w:fill="auto"/>
                <w:noWrap/>
                <w:vAlign w:val="center"/>
                <w:hideMark/>
              </w:tcPr>
            </w:tcPrChange>
          </w:tcPr>
          <w:p w14:paraId="1E7BEF31"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job</w:t>
            </w:r>
          </w:p>
        </w:tc>
        <w:tc>
          <w:tcPr>
            <w:tcW w:w="1283" w:type="dxa"/>
            <w:gridSpan w:val="2"/>
            <w:tcBorders>
              <w:top w:val="nil"/>
              <w:left w:val="nil"/>
              <w:bottom w:val="nil"/>
              <w:right w:val="nil"/>
            </w:tcBorders>
            <w:shd w:val="clear" w:color="auto" w:fill="auto"/>
            <w:noWrap/>
            <w:vAlign w:val="center"/>
            <w:hideMark/>
            <w:tcPrChange w:id="1668" w:author="钟 沛东" w:date="2019-05-10T00:19:00Z">
              <w:tcPr>
                <w:tcW w:w="1283" w:type="dxa"/>
                <w:gridSpan w:val="2"/>
                <w:tcBorders>
                  <w:top w:val="nil"/>
                  <w:left w:val="nil"/>
                  <w:bottom w:val="nil"/>
                  <w:right w:val="nil"/>
                </w:tcBorders>
                <w:shd w:val="clear" w:color="auto" w:fill="auto"/>
                <w:noWrap/>
                <w:vAlign w:val="center"/>
                <w:hideMark/>
              </w:tcPr>
            </w:tcPrChange>
          </w:tcPr>
          <w:p w14:paraId="1393E626" w14:textId="51E948D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-0.024*</w:t>
            </w:r>
          </w:p>
        </w:tc>
        <w:tc>
          <w:tcPr>
            <w:tcW w:w="1433" w:type="dxa"/>
            <w:gridSpan w:val="2"/>
            <w:tcBorders>
              <w:top w:val="nil"/>
              <w:left w:val="nil"/>
              <w:bottom w:val="nil"/>
              <w:right w:val="nil"/>
            </w:tcBorders>
            <w:shd w:val="clear" w:color="auto" w:fill="auto"/>
            <w:noWrap/>
            <w:vAlign w:val="center"/>
            <w:hideMark/>
            <w:tcPrChange w:id="1669" w:author="钟 沛东" w:date="2019-05-10T00:19:00Z">
              <w:tcPr>
                <w:tcW w:w="1433" w:type="dxa"/>
                <w:gridSpan w:val="2"/>
                <w:tcBorders>
                  <w:top w:val="nil"/>
                  <w:left w:val="nil"/>
                  <w:bottom w:val="nil"/>
                  <w:right w:val="nil"/>
                </w:tcBorders>
                <w:shd w:val="clear" w:color="auto" w:fill="auto"/>
                <w:noWrap/>
                <w:vAlign w:val="center"/>
                <w:hideMark/>
              </w:tcPr>
            </w:tcPrChange>
          </w:tcPr>
          <w:p w14:paraId="2BF0EDE3" w14:textId="0AFE15D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0.012 </w:t>
            </w:r>
          </w:p>
        </w:tc>
        <w:tc>
          <w:tcPr>
            <w:tcW w:w="1147" w:type="dxa"/>
            <w:gridSpan w:val="2"/>
            <w:tcBorders>
              <w:top w:val="nil"/>
              <w:left w:val="nil"/>
              <w:bottom w:val="nil"/>
              <w:right w:val="nil"/>
            </w:tcBorders>
            <w:shd w:val="clear" w:color="auto" w:fill="auto"/>
            <w:noWrap/>
            <w:vAlign w:val="center"/>
            <w:hideMark/>
            <w:tcPrChange w:id="1670" w:author="钟 沛东" w:date="2019-05-10T00:19:00Z">
              <w:tcPr>
                <w:tcW w:w="1147" w:type="dxa"/>
                <w:gridSpan w:val="2"/>
                <w:tcBorders>
                  <w:top w:val="nil"/>
                  <w:left w:val="nil"/>
                  <w:bottom w:val="nil"/>
                  <w:right w:val="nil"/>
                </w:tcBorders>
                <w:shd w:val="clear" w:color="auto" w:fill="auto"/>
                <w:noWrap/>
                <w:vAlign w:val="center"/>
                <w:hideMark/>
              </w:tcPr>
            </w:tcPrChange>
          </w:tcPr>
          <w:p w14:paraId="54E2EC23" w14:textId="6475D3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-1.950 </w:t>
            </w:r>
          </w:p>
        </w:tc>
        <w:tc>
          <w:tcPr>
            <w:tcW w:w="1148" w:type="dxa"/>
            <w:tcBorders>
              <w:top w:val="nil"/>
              <w:left w:val="nil"/>
              <w:bottom w:val="nil"/>
              <w:right w:val="nil"/>
            </w:tcBorders>
            <w:shd w:val="clear" w:color="auto" w:fill="auto"/>
            <w:noWrap/>
            <w:vAlign w:val="center"/>
            <w:hideMark/>
            <w:tcPrChange w:id="1671" w:author="钟 沛东" w:date="2019-05-10T00:19:00Z">
              <w:tcPr>
                <w:tcW w:w="1148" w:type="dxa"/>
                <w:tcBorders>
                  <w:top w:val="nil"/>
                  <w:left w:val="nil"/>
                  <w:bottom w:val="nil"/>
                  <w:right w:val="nil"/>
                </w:tcBorders>
                <w:shd w:val="clear" w:color="auto" w:fill="auto"/>
                <w:noWrap/>
                <w:vAlign w:val="center"/>
                <w:hideMark/>
              </w:tcPr>
            </w:tcPrChange>
          </w:tcPr>
          <w:p w14:paraId="2089F048" w14:textId="6DE64CB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0.051 </w:t>
            </w:r>
          </w:p>
        </w:tc>
      </w:tr>
      <w:tr w:rsidR="001221FA" w:rsidRPr="00902FEF" w14:paraId="0F7E5C9B" w14:textId="77777777" w:rsidTr="00AE5555">
        <w:trPr>
          <w:trHeight w:val="340"/>
          <w:jc w:val="center"/>
          <w:trPrChange w:id="1672" w:author="钟 沛东" w:date="2019-05-10T00:19:00Z">
            <w:trPr>
              <w:trHeight w:val="300"/>
              <w:jc w:val="center"/>
            </w:trPr>
          </w:trPrChange>
        </w:trPr>
        <w:tc>
          <w:tcPr>
            <w:tcW w:w="0" w:type="auto"/>
            <w:tcBorders>
              <w:top w:val="nil"/>
              <w:left w:val="nil"/>
              <w:right w:val="nil"/>
            </w:tcBorders>
            <w:shd w:val="clear" w:color="auto" w:fill="auto"/>
            <w:noWrap/>
            <w:vAlign w:val="center"/>
            <w:hideMark/>
            <w:tcPrChange w:id="1673" w:author="钟 沛东" w:date="2019-05-10T00:19:00Z">
              <w:tcPr>
                <w:tcW w:w="0" w:type="auto"/>
                <w:tcBorders>
                  <w:top w:val="nil"/>
                  <w:left w:val="nil"/>
                  <w:right w:val="nil"/>
                </w:tcBorders>
                <w:shd w:val="clear" w:color="auto" w:fill="auto"/>
                <w:noWrap/>
                <w:vAlign w:val="center"/>
                <w:hideMark/>
              </w:tcPr>
            </w:tcPrChange>
          </w:tcPr>
          <w:p w14:paraId="61B051E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CF1272">
              <w:rPr>
                <w:rFonts w:ascii="Times New Roman" w:eastAsia="宋体" w:hAnsi="Times New Roman" w:cs="Times New Roman"/>
                <w:iCs/>
                <w:color w:val="000000"/>
                <w:sz w:val="21"/>
                <w:szCs w:val="21"/>
                <w:rPrChange w:id="1674" w:author="曾 翠红" w:date="2019-05-10T21:17:00Z">
                  <w:rPr>
                    <w:rFonts w:ascii="Times New Roman" w:eastAsia="宋体" w:hAnsi="Times New Roman" w:cs="Times New Roman"/>
                    <w:i/>
                    <w:iCs/>
                    <w:color w:val="000000"/>
                    <w:sz w:val="21"/>
                    <w:szCs w:val="21"/>
                  </w:rPr>
                </w:rPrChange>
              </w:rPr>
              <w:t>ln</w:t>
            </w:r>
            <w:r w:rsidRPr="00902FEF">
              <w:rPr>
                <w:rFonts w:ascii="Times New Roman" w:eastAsia="宋体" w:hAnsi="Times New Roman" w:cs="Times New Roman"/>
                <w:i/>
                <w:iCs/>
                <w:color w:val="000000"/>
                <w:sz w:val="21"/>
                <w:szCs w:val="21"/>
              </w:rPr>
              <w:t>subsidy</w:t>
            </w:r>
          </w:p>
        </w:tc>
        <w:tc>
          <w:tcPr>
            <w:tcW w:w="1283" w:type="dxa"/>
            <w:gridSpan w:val="2"/>
            <w:tcBorders>
              <w:top w:val="nil"/>
              <w:left w:val="nil"/>
              <w:right w:val="nil"/>
            </w:tcBorders>
            <w:shd w:val="clear" w:color="auto" w:fill="auto"/>
            <w:noWrap/>
            <w:vAlign w:val="center"/>
            <w:hideMark/>
            <w:tcPrChange w:id="1675" w:author="钟 沛东" w:date="2019-05-10T00:19:00Z">
              <w:tcPr>
                <w:tcW w:w="1283" w:type="dxa"/>
                <w:gridSpan w:val="2"/>
                <w:tcBorders>
                  <w:top w:val="nil"/>
                  <w:left w:val="nil"/>
                  <w:right w:val="nil"/>
                </w:tcBorders>
                <w:shd w:val="clear" w:color="auto" w:fill="auto"/>
                <w:noWrap/>
                <w:vAlign w:val="center"/>
                <w:hideMark/>
              </w:tcPr>
            </w:tcPrChange>
          </w:tcPr>
          <w:p w14:paraId="44433D66" w14:textId="7B61C39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right w:val="nil"/>
            </w:tcBorders>
            <w:shd w:val="clear" w:color="auto" w:fill="auto"/>
            <w:noWrap/>
            <w:vAlign w:val="center"/>
            <w:hideMark/>
            <w:tcPrChange w:id="1676" w:author="钟 沛东" w:date="2019-05-10T00:19:00Z">
              <w:tcPr>
                <w:tcW w:w="1433" w:type="dxa"/>
                <w:gridSpan w:val="2"/>
                <w:tcBorders>
                  <w:top w:val="nil"/>
                  <w:left w:val="nil"/>
                  <w:right w:val="nil"/>
                </w:tcBorders>
                <w:shd w:val="clear" w:color="auto" w:fill="auto"/>
                <w:noWrap/>
                <w:vAlign w:val="center"/>
                <w:hideMark/>
              </w:tcPr>
            </w:tcPrChange>
          </w:tcPr>
          <w:p w14:paraId="62973F27" w14:textId="6B6C0F5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right w:val="nil"/>
            </w:tcBorders>
            <w:shd w:val="clear" w:color="auto" w:fill="auto"/>
            <w:noWrap/>
            <w:vAlign w:val="center"/>
            <w:hideMark/>
            <w:tcPrChange w:id="1677" w:author="钟 沛东" w:date="2019-05-10T00:19:00Z">
              <w:tcPr>
                <w:tcW w:w="1147" w:type="dxa"/>
                <w:gridSpan w:val="2"/>
                <w:tcBorders>
                  <w:top w:val="nil"/>
                  <w:left w:val="nil"/>
                  <w:right w:val="nil"/>
                </w:tcBorders>
                <w:shd w:val="clear" w:color="auto" w:fill="auto"/>
                <w:noWrap/>
                <w:vAlign w:val="center"/>
                <w:hideMark/>
              </w:tcPr>
            </w:tcPrChange>
          </w:tcPr>
          <w:p w14:paraId="5F5EB7D9" w14:textId="39174C1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1.290 </w:t>
            </w:r>
          </w:p>
        </w:tc>
        <w:tc>
          <w:tcPr>
            <w:tcW w:w="1148" w:type="dxa"/>
            <w:tcBorders>
              <w:top w:val="nil"/>
              <w:left w:val="nil"/>
              <w:right w:val="nil"/>
            </w:tcBorders>
            <w:shd w:val="clear" w:color="auto" w:fill="auto"/>
            <w:noWrap/>
            <w:vAlign w:val="center"/>
            <w:hideMark/>
            <w:tcPrChange w:id="1678" w:author="钟 沛东" w:date="2019-05-10T00:19:00Z">
              <w:tcPr>
                <w:tcW w:w="1148" w:type="dxa"/>
                <w:tcBorders>
                  <w:top w:val="nil"/>
                  <w:left w:val="nil"/>
                  <w:right w:val="nil"/>
                </w:tcBorders>
                <w:shd w:val="clear" w:color="auto" w:fill="auto"/>
                <w:noWrap/>
                <w:vAlign w:val="center"/>
                <w:hideMark/>
              </w:tcPr>
            </w:tcPrChange>
          </w:tcPr>
          <w:p w14:paraId="4FBFE343" w14:textId="413142B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0.196 </w:t>
            </w:r>
          </w:p>
        </w:tc>
      </w:tr>
      <w:tr w:rsidR="001221FA" w:rsidRPr="00902FEF" w14:paraId="02AF92AD" w14:textId="77777777" w:rsidTr="00AE5555">
        <w:trPr>
          <w:trHeight w:val="340"/>
          <w:jc w:val="center"/>
          <w:trPrChange w:id="1679" w:author="钟 沛东" w:date="2019-05-10T00:19:00Z">
            <w:trPr>
              <w:trHeight w:val="315"/>
              <w:jc w:val="center"/>
            </w:trPr>
          </w:trPrChange>
        </w:trPr>
        <w:tc>
          <w:tcPr>
            <w:tcW w:w="0" w:type="auto"/>
            <w:tcBorders>
              <w:top w:val="nil"/>
              <w:left w:val="nil"/>
              <w:right w:val="nil"/>
            </w:tcBorders>
            <w:shd w:val="clear" w:color="auto" w:fill="auto"/>
            <w:noWrap/>
            <w:vAlign w:val="center"/>
            <w:hideMark/>
            <w:tcPrChange w:id="1680" w:author="钟 沛东" w:date="2019-05-10T00:19:00Z">
              <w:tcPr>
                <w:tcW w:w="0" w:type="auto"/>
                <w:tcBorders>
                  <w:top w:val="nil"/>
                  <w:left w:val="nil"/>
                  <w:right w:val="nil"/>
                </w:tcBorders>
                <w:shd w:val="clear" w:color="auto" w:fill="auto"/>
                <w:noWrap/>
                <w:vAlign w:val="center"/>
                <w:hideMark/>
              </w:tcPr>
            </w:tcPrChange>
          </w:tcPr>
          <w:p w14:paraId="7DB362EC" w14:textId="48B27AF1" w:rsidR="001221FA" w:rsidRPr="00902FEF" w:rsidRDefault="004B1028" w:rsidP="001221FA">
            <w:pPr>
              <w:spacing w:after="0" w:line="240" w:lineRule="auto"/>
              <w:jc w:val="both"/>
              <w:rPr>
                <w:rFonts w:ascii="Times New Roman" w:eastAsia="宋体" w:hAnsi="Times New Roman" w:cs="Times New Roman"/>
                <w:i/>
                <w:iCs/>
                <w:color w:val="000000"/>
                <w:sz w:val="21"/>
                <w:szCs w:val="21"/>
              </w:rPr>
            </w:pPr>
            <w:r w:rsidRPr="004B1028">
              <w:rPr>
                <w:rFonts w:ascii="Times New Roman" w:eastAsia="宋体" w:hAnsi="Times New Roman" w:cs="Times New Roman" w:hint="eastAsia"/>
                <w:iCs/>
                <w:color w:val="000000"/>
                <w:sz w:val="21"/>
                <w:szCs w:val="21"/>
              </w:rPr>
              <w:t>常数项</w:t>
            </w:r>
          </w:p>
        </w:tc>
        <w:tc>
          <w:tcPr>
            <w:tcW w:w="1283" w:type="dxa"/>
            <w:gridSpan w:val="2"/>
            <w:tcBorders>
              <w:top w:val="nil"/>
              <w:left w:val="nil"/>
              <w:right w:val="nil"/>
            </w:tcBorders>
            <w:shd w:val="clear" w:color="auto" w:fill="auto"/>
            <w:noWrap/>
            <w:vAlign w:val="center"/>
            <w:hideMark/>
            <w:tcPrChange w:id="1681" w:author="钟 沛东" w:date="2019-05-10T00:19:00Z">
              <w:tcPr>
                <w:tcW w:w="1283" w:type="dxa"/>
                <w:gridSpan w:val="2"/>
                <w:tcBorders>
                  <w:top w:val="nil"/>
                  <w:left w:val="nil"/>
                  <w:right w:val="nil"/>
                </w:tcBorders>
                <w:shd w:val="clear" w:color="auto" w:fill="auto"/>
                <w:noWrap/>
                <w:vAlign w:val="center"/>
                <w:hideMark/>
              </w:tcPr>
            </w:tcPrChange>
          </w:tcPr>
          <w:p w14:paraId="65E6F5E9" w14:textId="25F6D64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6.764***</w:t>
            </w:r>
          </w:p>
        </w:tc>
        <w:tc>
          <w:tcPr>
            <w:tcW w:w="1433" w:type="dxa"/>
            <w:gridSpan w:val="2"/>
            <w:tcBorders>
              <w:top w:val="nil"/>
              <w:left w:val="nil"/>
              <w:right w:val="nil"/>
            </w:tcBorders>
            <w:shd w:val="clear" w:color="auto" w:fill="auto"/>
            <w:noWrap/>
            <w:vAlign w:val="center"/>
            <w:hideMark/>
            <w:tcPrChange w:id="1682" w:author="钟 沛东" w:date="2019-05-10T00:19:00Z">
              <w:tcPr>
                <w:tcW w:w="1433" w:type="dxa"/>
                <w:gridSpan w:val="2"/>
                <w:tcBorders>
                  <w:top w:val="nil"/>
                  <w:left w:val="nil"/>
                  <w:right w:val="nil"/>
                </w:tcBorders>
                <w:shd w:val="clear" w:color="auto" w:fill="auto"/>
                <w:noWrap/>
                <w:vAlign w:val="center"/>
                <w:hideMark/>
              </w:tcPr>
            </w:tcPrChange>
          </w:tcPr>
          <w:p w14:paraId="6874E759" w14:textId="405061C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0.415 </w:t>
            </w:r>
          </w:p>
        </w:tc>
        <w:tc>
          <w:tcPr>
            <w:tcW w:w="1147" w:type="dxa"/>
            <w:gridSpan w:val="2"/>
            <w:tcBorders>
              <w:top w:val="nil"/>
              <w:left w:val="nil"/>
              <w:right w:val="nil"/>
            </w:tcBorders>
            <w:shd w:val="clear" w:color="auto" w:fill="auto"/>
            <w:noWrap/>
            <w:vAlign w:val="center"/>
            <w:hideMark/>
            <w:tcPrChange w:id="1683" w:author="钟 沛东" w:date="2019-05-10T00:19:00Z">
              <w:tcPr>
                <w:tcW w:w="1147" w:type="dxa"/>
                <w:gridSpan w:val="2"/>
                <w:tcBorders>
                  <w:top w:val="nil"/>
                  <w:left w:val="nil"/>
                  <w:right w:val="nil"/>
                </w:tcBorders>
                <w:shd w:val="clear" w:color="auto" w:fill="auto"/>
                <w:noWrap/>
                <w:vAlign w:val="center"/>
                <w:hideMark/>
              </w:tcPr>
            </w:tcPrChange>
          </w:tcPr>
          <w:p w14:paraId="67DC3D43" w14:textId="5ED7248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16.290 </w:t>
            </w:r>
          </w:p>
        </w:tc>
        <w:tc>
          <w:tcPr>
            <w:tcW w:w="1148" w:type="dxa"/>
            <w:tcBorders>
              <w:top w:val="nil"/>
              <w:left w:val="nil"/>
              <w:right w:val="nil"/>
            </w:tcBorders>
            <w:shd w:val="clear" w:color="auto" w:fill="auto"/>
            <w:noWrap/>
            <w:vAlign w:val="center"/>
            <w:hideMark/>
            <w:tcPrChange w:id="1684" w:author="钟 沛东" w:date="2019-05-10T00:19:00Z">
              <w:tcPr>
                <w:tcW w:w="1148" w:type="dxa"/>
                <w:tcBorders>
                  <w:top w:val="nil"/>
                  <w:left w:val="nil"/>
                  <w:right w:val="nil"/>
                </w:tcBorders>
                <w:shd w:val="clear" w:color="auto" w:fill="auto"/>
                <w:noWrap/>
                <w:vAlign w:val="center"/>
                <w:hideMark/>
              </w:tcPr>
            </w:tcPrChange>
          </w:tcPr>
          <w:p w14:paraId="07271DD1" w14:textId="0FB17B4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r>
      <w:tr w:rsidR="003960F6" w:rsidRPr="00902FEF" w14:paraId="79BE6E2B" w14:textId="77777777" w:rsidTr="00AE5555">
        <w:trPr>
          <w:trHeight w:val="340"/>
          <w:jc w:val="center"/>
          <w:trPrChange w:id="1685" w:author="钟 沛东" w:date="2019-05-10T00:19:00Z">
            <w:trPr>
              <w:trHeight w:val="315"/>
              <w:jc w:val="center"/>
            </w:trPr>
          </w:trPrChange>
        </w:trPr>
        <w:tc>
          <w:tcPr>
            <w:tcW w:w="0" w:type="auto"/>
            <w:tcBorders>
              <w:top w:val="nil"/>
              <w:left w:val="nil"/>
              <w:right w:val="nil"/>
            </w:tcBorders>
            <w:shd w:val="clear" w:color="auto" w:fill="auto"/>
            <w:noWrap/>
            <w:vAlign w:val="center"/>
            <w:tcPrChange w:id="1686" w:author="钟 沛东" w:date="2019-05-10T00:19:00Z">
              <w:tcPr>
                <w:tcW w:w="0" w:type="auto"/>
                <w:tcBorders>
                  <w:top w:val="nil"/>
                  <w:left w:val="nil"/>
                  <w:right w:val="nil"/>
                </w:tcBorders>
                <w:shd w:val="clear" w:color="auto" w:fill="auto"/>
                <w:noWrap/>
                <w:vAlign w:val="center"/>
              </w:tcPr>
            </w:tcPrChange>
          </w:tcPr>
          <w:p w14:paraId="249AAFB8" w14:textId="4508AC13" w:rsidR="003960F6" w:rsidRPr="00902FEF" w:rsidRDefault="003960F6" w:rsidP="00A977E6">
            <w:pPr>
              <w:spacing w:after="0" w:line="240" w:lineRule="auto"/>
              <w:jc w:val="both"/>
              <w:rPr>
                <w:rFonts w:ascii="Times New Roman" w:eastAsia="宋体" w:hAnsi="Times New Roman" w:cs="Times New Roman"/>
                <w:iCs/>
                <w:color w:val="000000"/>
                <w:sz w:val="21"/>
                <w:szCs w:val="21"/>
              </w:rPr>
            </w:pPr>
            <w:r w:rsidRPr="00902FEF">
              <w:rPr>
                <w:rFonts w:ascii="Times New Roman" w:eastAsia="宋体" w:hAnsi="Times New Roman" w:cs="Times New Roman"/>
                <w:iCs/>
                <w:color w:val="000000"/>
                <w:sz w:val="21"/>
                <w:szCs w:val="21"/>
              </w:rPr>
              <w:t>年份效应</w:t>
            </w:r>
            <w:r w:rsidR="00A977E6">
              <w:rPr>
                <w:rFonts w:ascii="Times New Roman" w:eastAsia="宋体" w:hAnsi="Times New Roman" w:cs="Times New Roman" w:hint="eastAsia"/>
                <w:iCs/>
                <w:color w:val="000000"/>
                <w:sz w:val="21"/>
                <w:szCs w:val="21"/>
              </w:rPr>
              <w:t>检验</w:t>
            </w:r>
          </w:p>
        </w:tc>
        <w:tc>
          <w:tcPr>
            <w:tcW w:w="1252" w:type="dxa"/>
            <w:tcBorders>
              <w:top w:val="nil"/>
              <w:left w:val="nil"/>
              <w:right w:val="nil"/>
            </w:tcBorders>
            <w:shd w:val="clear" w:color="auto" w:fill="auto"/>
            <w:noWrap/>
            <w:vAlign w:val="center"/>
            <w:tcPrChange w:id="1687" w:author="钟 沛东" w:date="2019-05-10T00:19:00Z">
              <w:tcPr>
                <w:tcW w:w="1252" w:type="dxa"/>
                <w:tcBorders>
                  <w:top w:val="nil"/>
                  <w:left w:val="nil"/>
                  <w:right w:val="nil"/>
                </w:tcBorders>
                <w:shd w:val="clear" w:color="auto" w:fill="auto"/>
                <w:noWrap/>
                <w:vAlign w:val="center"/>
              </w:tcPr>
            </w:tcPrChange>
          </w:tcPr>
          <w:p w14:paraId="73CEE4B6" w14:textId="48BB093B" w:rsidR="003960F6" w:rsidRPr="00902FEF" w:rsidRDefault="003960F6"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0.000</w:t>
            </w:r>
          </w:p>
        </w:tc>
        <w:tc>
          <w:tcPr>
            <w:tcW w:w="1253" w:type="dxa"/>
            <w:gridSpan w:val="2"/>
            <w:tcBorders>
              <w:top w:val="nil"/>
              <w:left w:val="nil"/>
              <w:right w:val="nil"/>
            </w:tcBorders>
            <w:shd w:val="clear" w:color="auto" w:fill="auto"/>
            <w:vAlign w:val="center"/>
            <w:tcPrChange w:id="1688" w:author="钟 沛东" w:date="2019-05-10T00:19:00Z">
              <w:tcPr>
                <w:tcW w:w="1253" w:type="dxa"/>
                <w:gridSpan w:val="2"/>
                <w:tcBorders>
                  <w:top w:val="nil"/>
                  <w:left w:val="nil"/>
                  <w:right w:val="nil"/>
                </w:tcBorders>
                <w:shd w:val="clear" w:color="auto" w:fill="auto"/>
                <w:vAlign w:val="center"/>
              </w:tcPr>
            </w:tcPrChange>
          </w:tcPr>
          <w:p w14:paraId="632922DC" w14:textId="77777777"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c>
          <w:tcPr>
            <w:tcW w:w="1253" w:type="dxa"/>
            <w:gridSpan w:val="2"/>
            <w:tcBorders>
              <w:top w:val="nil"/>
              <w:left w:val="nil"/>
              <w:right w:val="nil"/>
            </w:tcBorders>
            <w:shd w:val="clear" w:color="auto" w:fill="auto"/>
            <w:vAlign w:val="center"/>
            <w:tcPrChange w:id="1689" w:author="钟 沛东" w:date="2019-05-10T00:19:00Z">
              <w:tcPr>
                <w:tcW w:w="1253" w:type="dxa"/>
                <w:gridSpan w:val="2"/>
                <w:tcBorders>
                  <w:top w:val="nil"/>
                  <w:left w:val="nil"/>
                  <w:right w:val="nil"/>
                </w:tcBorders>
                <w:shd w:val="clear" w:color="auto" w:fill="auto"/>
                <w:vAlign w:val="center"/>
              </w:tcPr>
            </w:tcPrChange>
          </w:tcPr>
          <w:p w14:paraId="3C2B3ECB" w14:textId="77777777"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c>
          <w:tcPr>
            <w:tcW w:w="1253" w:type="dxa"/>
            <w:gridSpan w:val="2"/>
            <w:tcBorders>
              <w:top w:val="nil"/>
              <w:left w:val="nil"/>
              <w:right w:val="nil"/>
            </w:tcBorders>
            <w:shd w:val="clear" w:color="auto" w:fill="auto"/>
            <w:vAlign w:val="center"/>
            <w:tcPrChange w:id="1690" w:author="钟 沛东" w:date="2019-05-10T00:19:00Z">
              <w:tcPr>
                <w:tcW w:w="1253" w:type="dxa"/>
                <w:gridSpan w:val="2"/>
                <w:tcBorders>
                  <w:top w:val="nil"/>
                  <w:left w:val="nil"/>
                  <w:right w:val="nil"/>
                </w:tcBorders>
                <w:shd w:val="clear" w:color="auto" w:fill="auto"/>
                <w:vAlign w:val="center"/>
              </w:tcPr>
            </w:tcPrChange>
          </w:tcPr>
          <w:p w14:paraId="5D53FA83" w14:textId="4580A88C"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r>
      <w:tr w:rsidR="008C5DBF" w:rsidRPr="00902FEF" w14:paraId="7E54773A" w14:textId="77777777" w:rsidTr="00AE5555">
        <w:trPr>
          <w:trHeight w:val="340"/>
          <w:jc w:val="center"/>
          <w:trPrChange w:id="1691" w:author="钟 沛东" w:date="2019-05-10T00:19:00Z">
            <w:trPr>
              <w:trHeight w:val="300"/>
              <w:jc w:val="center"/>
            </w:trPr>
          </w:trPrChange>
        </w:trPr>
        <w:tc>
          <w:tcPr>
            <w:tcW w:w="0" w:type="auto"/>
            <w:tcBorders>
              <w:top w:val="nil"/>
              <w:left w:val="nil"/>
              <w:bottom w:val="nil"/>
              <w:right w:val="nil"/>
            </w:tcBorders>
            <w:shd w:val="clear" w:color="auto" w:fill="auto"/>
            <w:noWrap/>
            <w:vAlign w:val="center"/>
            <w:hideMark/>
            <w:tcPrChange w:id="1692" w:author="钟 沛东" w:date="2019-05-10T00:19:00Z">
              <w:tcPr>
                <w:tcW w:w="0" w:type="auto"/>
                <w:tcBorders>
                  <w:top w:val="nil"/>
                  <w:left w:val="nil"/>
                  <w:bottom w:val="nil"/>
                  <w:right w:val="nil"/>
                </w:tcBorders>
                <w:shd w:val="clear" w:color="auto" w:fill="auto"/>
                <w:noWrap/>
                <w:vAlign w:val="center"/>
                <w:hideMark/>
              </w:tcPr>
            </w:tcPrChange>
          </w:tcPr>
          <w:p w14:paraId="19956E1F"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F</w:t>
            </w:r>
            <w:r w:rsidRPr="00902FEF">
              <w:rPr>
                <w:rFonts w:ascii="Times New Roman" w:eastAsia="宋体" w:hAnsi="Times New Roman" w:cs="Times New Roman"/>
                <w:color w:val="000000"/>
                <w:sz w:val="21"/>
                <w:szCs w:val="21"/>
              </w:rPr>
              <w:t>值</w:t>
            </w:r>
          </w:p>
        </w:tc>
        <w:tc>
          <w:tcPr>
            <w:tcW w:w="5011" w:type="dxa"/>
            <w:gridSpan w:val="7"/>
            <w:tcBorders>
              <w:top w:val="nil"/>
              <w:left w:val="nil"/>
              <w:bottom w:val="nil"/>
              <w:right w:val="nil"/>
            </w:tcBorders>
            <w:shd w:val="clear" w:color="auto" w:fill="auto"/>
            <w:noWrap/>
            <w:vAlign w:val="center"/>
            <w:hideMark/>
            <w:tcPrChange w:id="1693" w:author="钟 沛东" w:date="2019-05-10T00:19:00Z">
              <w:tcPr>
                <w:tcW w:w="5011" w:type="dxa"/>
                <w:gridSpan w:val="7"/>
                <w:tcBorders>
                  <w:top w:val="nil"/>
                  <w:left w:val="nil"/>
                  <w:bottom w:val="nil"/>
                  <w:right w:val="nil"/>
                </w:tcBorders>
                <w:shd w:val="clear" w:color="auto" w:fill="auto"/>
                <w:noWrap/>
                <w:vAlign w:val="center"/>
                <w:hideMark/>
              </w:tcPr>
            </w:tcPrChange>
          </w:tcPr>
          <w:p w14:paraId="14AE508A" w14:textId="5E3C08AD" w:rsidR="008C5DBF" w:rsidRPr="00902FEF" w:rsidRDefault="001221FA" w:rsidP="001221FA">
            <w:pPr>
              <w:spacing w:after="0" w:line="240" w:lineRule="auto"/>
              <w:jc w:val="both"/>
              <w:rPr>
                <w:rFonts w:ascii="Times New Roman" w:eastAsia="Times New Roman" w:hAnsi="Times New Roman" w:cs="Times New Roman"/>
                <w:sz w:val="21"/>
                <w:szCs w:val="21"/>
              </w:rPr>
            </w:pPr>
            <w:r w:rsidRPr="00902FEF">
              <w:rPr>
                <w:rFonts w:ascii="Times New Roman" w:eastAsia="宋体" w:hAnsi="Times New Roman" w:cs="Times New Roman"/>
                <w:color w:val="000000"/>
                <w:sz w:val="21"/>
                <w:szCs w:val="21"/>
              </w:rPr>
              <w:t>14.610</w:t>
            </w:r>
          </w:p>
        </w:tc>
      </w:tr>
      <w:tr w:rsidR="008C5DBF" w:rsidRPr="00902FEF" w14:paraId="3187B2BA" w14:textId="77777777" w:rsidTr="00AE5555">
        <w:trPr>
          <w:trHeight w:val="340"/>
          <w:jc w:val="center"/>
          <w:trPrChange w:id="1694" w:author="钟 沛东" w:date="2019-05-10T00:19:00Z">
            <w:trPr>
              <w:trHeight w:val="315"/>
              <w:jc w:val="center"/>
            </w:trPr>
          </w:trPrChange>
        </w:trPr>
        <w:tc>
          <w:tcPr>
            <w:tcW w:w="0" w:type="auto"/>
            <w:tcBorders>
              <w:top w:val="nil"/>
              <w:left w:val="nil"/>
              <w:right w:val="nil"/>
            </w:tcBorders>
            <w:shd w:val="clear" w:color="auto" w:fill="auto"/>
            <w:noWrap/>
            <w:vAlign w:val="center"/>
            <w:hideMark/>
            <w:tcPrChange w:id="1695" w:author="钟 沛东" w:date="2019-05-10T00:19:00Z">
              <w:tcPr>
                <w:tcW w:w="0" w:type="auto"/>
                <w:tcBorders>
                  <w:top w:val="nil"/>
                  <w:left w:val="nil"/>
                  <w:right w:val="nil"/>
                </w:tcBorders>
                <w:shd w:val="clear" w:color="auto" w:fill="auto"/>
                <w:noWrap/>
                <w:vAlign w:val="center"/>
                <w:hideMark/>
              </w:tcPr>
            </w:tcPrChange>
          </w:tcPr>
          <w:p w14:paraId="096ED5A6"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P</w:t>
            </w:r>
            <w:r w:rsidRPr="00902FEF">
              <w:rPr>
                <w:rFonts w:ascii="Times New Roman" w:eastAsia="宋体" w:hAnsi="Times New Roman" w:cs="Times New Roman"/>
                <w:color w:val="000000"/>
                <w:sz w:val="21"/>
                <w:szCs w:val="21"/>
              </w:rPr>
              <w:t>值</w:t>
            </w:r>
          </w:p>
        </w:tc>
        <w:tc>
          <w:tcPr>
            <w:tcW w:w="5011" w:type="dxa"/>
            <w:gridSpan w:val="7"/>
            <w:tcBorders>
              <w:top w:val="nil"/>
              <w:left w:val="nil"/>
              <w:right w:val="nil"/>
            </w:tcBorders>
            <w:shd w:val="clear" w:color="auto" w:fill="auto"/>
            <w:noWrap/>
            <w:vAlign w:val="center"/>
            <w:hideMark/>
            <w:tcPrChange w:id="1696" w:author="钟 沛东" w:date="2019-05-10T00:19:00Z">
              <w:tcPr>
                <w:tcW w:w="5011" w:type="dxa"/>
                <w:gridSpan w:val="7"/>
                <w:tcBorders>
                  <w:top w:val="nil"/>
                  <w:left w:val="nil"/>
                  <w:right w:val="nil"/>
                </w:tcBorders>
                <w:shd w:val="clear" w:color="auto" w:fill="auto"/>
                <w:noWrap/>
                <w:vAlign w:val="center"/>
                <w:hideMark/>
              </w:tcPr>
            </w:tcPrChange>
          </w:tcPr>
          <w:p w14:paraId="7C06F23B" w14:textId="77777777" w:rsidR="008C5DBF" w:rsidRPr="00902FEF" w:rsidRDefault="008C5DBF" w:rsidP="008C5DBF">
            <w:pPr>
              <w:spacing w:after="0" w:line="240" w:lineRule="auto"/>
              <w:jc w:val="both"/>
              <w:rPr>
                <w:rFonts w:ascii="Times New Roman" w:eastAsia="Times New Roman" w:hAnsi="Times New Roman" w:cs="Times New Roman"/>
                <w:sz w:val="21"/>
                <w:szCs w:val="21"/>
              </w:rPr>
            </w:pPr>
            <w:r w:rsidRPr="00902FEF">
              <w:rPr>
                <w:rFonts w:ascii="Times New Roman" w:eastAsia="宋体" w:hAnsi="Times New Roman" w:cs="Times New Roman"/>
                <w:color w:val="000000"/>
                <w:sz w:val="21"/>
                <w:szCs w:val="21"/>
              </w:rPr>
              <w:t>0.000</w:t>
            </w:r>
          </w:p>
        </w:tc>
      </w:tr>
      <w:tr w:rsidR="008C5DBF" w:rsidRPr="00EA512A" w14:paraId="0A220370" w14:textId="77777777" w:rsidTr="00AE5555">
        <w:trPr>
          <w:trHeight w:val="340"/>
          <w:jc w:val="center"/>
          <w:trPrChange w:id="1697" w:author="钟 沛东" w:date="2019-05-10T00:19:00Z">
            <w:trPr>
              <w:trHeight w:val="300"/>
              <w:jc w:val="center"/>
            </w:trPr>
          </w:trPrChange>
        </w:trPr>
        <w:tc>
          <w:tcPr>
            <w:tcW w:w="0" w:type="auto"/>
            <w:tcBorders>
              <w:left w:val="nil"/>
              <w:right w:val="nil"/>
            </w:tcBorders>
            <w:shd w:val="clear" w:color="auto" w:fill="auto"/>
            <w:noWrap/>
            <w:vAlign w:val="center"/>
            <w:hideMark/>
            <w:tcPrChange w:id="1698" w:author="钟 沛东" w:date="2019-05-10T00:19:00Z">
              <w:tcPr>
                <w:tcW w:w="0" w:type="auto"/>
                <w:tcBorders>
                  <w:left w:val="nil"/>
                  <w:right w:val="nil"/>
                </w:tcBorders>
                <w:shd w:val="clear" w:color="auto" w:fill="auto"/>
                <w:noWrap/>
                <w:vAlign w:val="center"/>
                <w:hideMark/>
              </w:tcPr>
            </w:tcPrChange>
          </w:tcPr>
          <w:p w14:paraId="3DE0559F" w14:textId="77777777" w:rsidR="008C5DBF" w:rsidRPr="00EA512A" w:rsidRDefault="008C5DBF" w:rsidP="008C5DBF">
            <w:pPr>
              <w:spacing w:after="0" w:line="240" w:lineRule="auto"/>
              <w:jc w:val="both"/>
              <w:rPr>
                <w:rFonts w:ascii="Times New Roman" w:eastAsia="宋体" w:hAnsi="Times New Roman" w:cs="Times New Roman"/>
                <w:b/>
                <w:color w:val="000000"/>
                <w:sz w:val="21"/>
                <w:szCs w:val="21"/>
              </w:rPr>
            </w:pPr>
            <w:r w:rsidRPr="00EA512A">
              <w:rPr>
                <w:rFonts w:ascii="Times New Roman" w:eastAsia="宋体" w:hAnsi="Times New Roman" w:cs="Times New Roman"/>
                <w:b/>
                <w:color w:val="000000"/>
                <w:sz w:val="21"/>
                <w:szCs w:val="21"/>
              </w:rPr>
              <w:t>样本数量</w:t>
            </w:r>
          </w:p>
        </w:tc>
        <w:tc>
          <w:tcPr>
            <w:tcW w:w="5011" w:type="dxa"/>
            <w:gridSpan w:val="7"/>
            <w:tcBorders>
              <w:left w:val="nil"/>
              <w:right w:val="nil"/>
            </w:tcBorders>
            <w:shd w:val="clear" w:color="auto" w:fill="auto"/>
            <w:noWrap/>
            <w:vAlign w:val="center"/>
            <w:hideMark/>
            <w:tcPrChange w:id="1699" w:author="钟 沛东" w:date="2019-05-10T00:19:00Z">
              <w:tcPr>
                <w:tcW w:w="5011" w:type="dxa"/>
                <w:gridSpan w:val="7"/>
                <w:tcBorders>
                  <w:left w:val="nil"/>
                  <w:right w:val="nil"/>
                </w:tcBorders>
                <w:shd w:val="clear" w:color="auto" w:fill="auto"/>
                <w:noWrap/>
                <w:vAlign w:val="center"/>
                <w:hideMark/>
              </w:tcPr>
            </w:tcPrChange>
          </w:tcPr>
          <w:p w14:paraId="62419C9C" w14:textId="0C3AB180" w:rsidR="008C5DBF" w:rsidRPr="00EA512A" w:rsidRDefault="008C5DBF" w:rsidP="001221FA">
            <w:pPr>
              <w:spacing w:after="0" w:line="240" w:lineRule="auto"/>
              <w:jc w:val="both"/>
              <w:rPr>
                <w:rFonts w:ascii="Times New Roman" w:eastAsia="Times New Roman" w:hAnsi="Times New Roman" w:cs="Times New Roman"/>
                <w:b/>
                <w:sz w:val="21"/>
                <w:szCs w:val="21"/>
              </w:rPr>
            </w:pPr>
            <w:r w:rsidRPr="00EA512A">
              <w:rPr>
                <w:rFonts w:ascii="Times New Roman" w:eastAsia="宋体" w:hAnsi="Times New Roman" w:cs="Times New Roman"/>
                <w:b/>
                <w:color w:val="000000"/>
                <w:sz w:val="21"/>
                <w:szCs w:val="21"/>
              </w:rPr>
              <w:t>N=9</w:t>
            </w:r>
            <w:r w:rsidR="001221FA" w:rsidRPr="00EA512A">
              <w:rPr>
                <w:rFonts w:ascii="Times New Roman" w:eastAsia="宋体" w:hAnsi="Times New Roman" w:cs="Times New Roman"/>
                <w:b/>
                <w:color w:val="000000"/>
                <w:sz w:val="21"/>
                <w:szCs w:val="21"/>
              </w:rPr>
              <w:t>790</w:t>
            </w:r>
            <w:r w:rsidRPr="00EA512A">
              <w:rPr>
                <w:rFonts w:ascii="Times New Roman" w:eastAsia="宋体" w:hAnsi="Times New Roman" w:cs="Times New Roman"/>
                <w:b/>
                <w:color w:val="000000"/>
                <w:sz w:val="21"/>
                <w:szCs w:val="21"/>
              </w:rPr>
              <w:t>，</w:t>
            </w:r>
            <w:r w:rsidRPr="00EA512A">
              <w:rPr>
                <w:rFonts w:ascii="Times New Roman" w:eastAsia="宋体" w:hAnsi="Times New Roman" w:cs="Times New Roman"/>
                <w:b/>
                <w:color w:val="000000"/>
                <w:sz w:val="21"/>
                <w:szCs w:val="21"/>
              </w:rPr>
              <w:t>n=</w:t>
            </w:r>
            <w:r w:rsidR="001221FA" w:rsidRPr="00EA512A">
              <w:rPr>
                <w:rFonts w:ascii="Times New Roman" w:eastAsia="宋体" w:hAnsi="Times New Roman" w:cs="Times New Roman"/>
                <w:b/>
                <w:color w:val="000000"/>
                <w:sz w:val="21"/>
                <w:szCs w:val="21"/>
              </w:rPr>
              <w:t>3132</w:t>
            </w:r>
          </w:p>
        </w:tc>
      </w:tr>
      <w:tr w:rsidR="008C5DBF" w:rsidRPr="00902FEF" w14:paraId="2289EA87" w14:textId="77777777" w:rsidTr="00AE5555">
        <w:trPr>
          <w:trHeight w:val="340"/>
          <w:jc w:val="center"/>
          <w:trPrChange w:id="1700" w:author="钟 沛东" w:date="2019-05-10T00:19:00Z">
            <w:trPr>
              <w:trHeight w:val="300"/>
              <w:jc w:val="center"/>
            </w:trPr>
          </w:trPrChange>
        </w:trPr>
        <w:tc>
          <w:tcPr>
            <w:tcW w:w="6834" w:type="dxa"/>
            <w:gridSpan w:val="8"/>
            <w:tcBorders>
              <w:top w:val="single" w:sz="12" w:space="0" w:color="auto"/>
              <w:left w:val="nil"/>
              <w:right w:val="nil"/>
            </w:tcBorders>
            <w:shd w:val="clear" w:color="auto" w:fill="auto"/>
            <w:noWrap/>
            <w:vAlign w:val="center"/>
            <w:tcPrChange w:id="1701" w:author="钟 沛东" w:date="2019-05-10T00:19:00Z">
              <w:tcPr>
                <w:tcW w:w="6834" w:type="dxa"/>
                <w:gridSpan w:val="8"/>
                <w:tcBorders>
                  <w:top w:val="single" w:sz="12" w:space="0" w:color="auto"/>
                  <w:left w:val="nil"/>
                  <w:right w:val="nil"/>
                </w:tcBorders>
                <w:shd w:val="clear" w:color="auto" w:fill="auto"/>
                <w:noWrap/>
                <w:vAlign w:val="center"/>
              </w:tcPr>
            </w:tcPrChange>
          </w:tcPr>
          <w:p w14:paraId="55EA8F57" w14:textId="77777777" w:rsidR="008C5DBF" w:rsidRPr="00902FEF" w:rsidRDefault="008C5DBF" w:rsidP="008C5DBF">
            <w:pPr>
              <w:spacing w:after="0" w:line="240" w:lineRule="auto"/>
              <w:jc w:val="both"/>
              <w:rPr>
                <w:rFonts w:ascii="Times New Roman" w:hAnsi="Times New Roman" w:cs="Times New Roman"/>
                <w:color w:val="000000"/>
                <w:sz w:val="18"/>
                <w:szCs w:val="18"/>
              </w:rPr>
            </w:pPr>
            <w:r w:rsidRPr="00902FEF">
              <w:rPr>
                <w:rFonts w:ascii="Times New Roman" w:hAnsi="Times New Roman" w:cs="Times New Roman"/>
                <w:sz w:val="18"/>
                <w:szCs w:val="18"/>
              </w:rPr>
              <w:t>说明：</w:t>
            </w:r>
            <w:r w:rsidRPr="00902FEF">
              <w:rPr>
                <w:rFonts w:ascii="Times New Roman" w:hAnsi="Times New Roman" w:cs="Times New Roman"/>
                <w:sz w:val="18"/>
                <w:szCs w:val="18"/>
              </w:rPr>
              <w:t>***</w:t>
            </w:r>
            <w:r w:rsidRPr="00902FEF">
              <w:rPr>
                <w:rFonts w:ascii="Times New Roman" w:hAnsi="Times New Roman" w:cs="Times New Roman"/>
                <w:sz w:val="18"/>
                <w:szCs w:val="18"/>
              </w:rPr>
              <w:t>、</w:t>
            </w:r>
            <w:r w:rsidRPr="00902FEF">
              <w:rPr>
                <w:rFonts w:ascii="Times New Roman" w:hAnsi="Times New Roman" w:cs="Times New Roman"/>
                <w:sz w:val="18"/>
                <w:szCs w:val="18"/>
              </w:rPr>
              <w:t>**</w:t>
            </w:r>
            <w:r w:rsidRPr="00902FEF">
              <w:rPr>
                <w:rFonts w:ascii="Times New Roman" w:hAnsi="Times New Roman" w:cs="Times New Roman"/>
                <w:sz w:val="18"/>
                <w:szCs w:val="18"/>
              </w:rPr>
              <w:t>和</w:t>
            </w:r>
            <w:r w:rsidRPr="00902FEF">
              <w:rPr>
                <w:rFonts w:ascii="Times New Roman" w:hAnsi="Times New Roman" w:cs="Times New Roman"/>
                <w:sz w:val="18"/>
                <w:szCs w:val="18"/>
              </w:rPr>
              <w:t>*</w:t>
            </w:r>
            <w:r w:rsidRPr="00902FEF">
              <w:rPr>
                <w:rFonts w:ascii="Times New Roman" w:hAnsi="Times New Roman" w:cs="Times New Roman"/>
                <w:sz w:val="18"/>
                <w:szCs w:val="18"/>
              </w:rPr>
              <w:t>分别表示</w:t>
            </w:r>
            <w:r w:rsidRPr="00902FEF">
              <w:rPr>
                <w:rFonts w:ascii="Times New Roman" w:hAnsi="Times New Roman" w:cs="Times New Roman"/>
                <w:sz w:val="18"/>
                <w:szCs w:val="18"/>
              </w:rPr>
              <w:t>1%</w:t>
            </w:r>
            <w:r w:rsidRPr="00902FEF">
              <w:rPr>
                <w:rFonts w:ascii="Times New Roman" w:hAnsi="Times New Roman" w:cs="Times New Roman"/>
                <w:sz w:val="18"/>
                <w:szCs w:val="18"/>
              </w:rPr>
              <w:t>、</w:t>
            </w:r>
            <w:r w:rsidRPr="00902FEF">
              <w:rPr>
                <w:rFonts w:ascii="Times New Roman" w:hAnsi="Times New Roman" w:cs="Times New Roman"/>
                <w:sz w:val="18"/>
                <w:szCs w:val="18"/>
              </w:rPr>
              <w:t>5%</w:t>
            </w:r>
            <w:r w:rsidRPr="00902FEF">
              <w:rPr>
                <w:rFonts w:ascii="Times New Roman" w:hAnsi="Times New Roman" w:cs="Times New Roman"/>
                <w:sz w:val="18"/>
                <w:szCs w:val="18"/>
              </w:rPr>
              <w:t>和</w:t>
            </w:r>
            <w:r w:rsidRPr="00902FEF">
              <w:rPr>
                <w:rFonts w:ascii="Times New Roman" w:hAnsi="Times New Roman" w:cs="Times New Roman"/>
                <w:sz w:val="18"/>
                <w:szCs w:val="18"/>
              </w:rPr>
              <w:t>10%</w:t>
            </w:r>
            <w:r w:rsidRPr="00902FEF">
              <w:rPr>
                <w:rFonts w:ascii="Times New Roman" w:hAnsi="Times New Roman" w:cs="Times New Roman"/>
                <w:sz w:val="18"/>
                <w:szCs w:val="18"/>
              </w:rPr>
              <w:t>的显著性水平。</w:t>
            </w:r>
          </w:p>
        </w:tc>
      </w:tr>
    </w:tbl>
    <w:p w14:paraId="3C931983" w14:textId="77777777" w:rsidR="00344B4D" w:rsidRPr="008C5DBF" w:rsidRDefault="00344B4D" w:rsidP="00344B4D">
      <w:pPr>
        <w:spacing w:after="0" w:line="240" w:lineRule="auto"/>
        <w:jc w:val="both"/>
        <w:rPr>
          <w:rFonts w:ascii="Times New Roman" w:hAnsi="Times New Roman" w:cs="Times New Roman"/>
          <w:sz w:val="18"/>
          <w:szCs w:val="18"/>
        </w:rPr>
        <w:sectPr w:rsidR="00344B4D" w:rsidRPr="008C5DBF" w:rsidSect="00E46361">
          <w:headerReference w:type="default" r:id="rId44"/>
          <w:pgSz w:w="11906" w:h="16838"/>
          <w:pgMar w:top="1701" w:right="1418" w:bottom="1418" w:left="1701" w:header="1417" w:footer="1020" w:gutter="0"/>
          <w:cols w:space="425"/>
          <w:docGrid w:type="lines" w:linePitch="326"/>
        </w:sectPr>
      </w:pPr>
    </w:p>
    <w:p w14:paraId="4872A9B9" w14:textId="0C4134C1" w:rsidR="00595768" w:rsidRDefault="00595768" w:rsidP="00595768">
      <w:pPr>
        <w:spacing w:beforeLines="100" w:before="326" w:afterLines="100" w:after="326" w:line="400" w:lineRule="exact"/>
        <w:outlineLvl w:val="1"/>
        <w:rPr>
          <w:rFonts w:ascii="Times New Roman" w:eastAsia="黑体" w:hAnsi="Times New Roman" w:cs="Times New Roman"/>
          <w:sz w:val="28"/>
          <w:szCs w:val="28"/>
        </w:rPr>
      </w:pPr>
      <w:bookmarkStart w:id="1702" w:name="_Toc4687815"/>
      <w:r>
        <w:rPr>
          <w:rFonts w:ascii="Times New Roman" w:eastAsia="黑体" w:hAnsi="Times New Roman" w:cs="Times New Roman"/>
          <w:sz w:val="28"/>
          <w:szCs w:val="28"/>
        </w:rPr>
        <w:t>4</w:t>
      </w:r>
      <w:r w:rsidRPr="000F3C3A">
        <w:rPr>
          <w:rFonts w:ascii="Times New Roman" w:eastAsia="黑体" w:hAnsi="Times New Roman" w:cs="Times New Roman"/>
          <w:sz w:val="28"/>
          <w:szCs w:val="28"/>
        </w:rPr>
        <w:t>.</w:t>
      </w:r>
      <w:r w:rsidR="00DA25B8">
        <w:rPr>
          <w:rFonts w:ascii="Times New Roman" w:eastAsia="黑体" w:hAnsi="Times New Roman" w:cs="Times New Roman"/>
          <w:sz w:val="28"/>
          <w:szCs w:val="28"/>
        </w:rPr>
        <w:t>4</w:t>
      </w:r>
      <w:r w:rsidRPr="000F3C3A">
        <w:rPr>
          <w:rFonts w:ascii="Times New Roman" w:eastAsia="黑体" w:hAnsi="Times New Roman" w:cs="Times New Roman"/>
          <w:sz w:val="28"/>
          <w:szCs w:val="28"/>
        </w:rPr>
        <w:t xml:space="preserve">  </w:t>
      </w:r>
      <w:r w:rsidR="0028563F">
        <w:rPr>
          <w:rFonts w:ascii="Times New Roman" w:eastAsia="黑体" w:hAnsi="Times New Roman" w:cs="Times New Roman" w:hint="eastAsia"/>
          <w:sz w:val="28"/>
          <w:szCs w:val="28"/>
        </w:rPr>
        <w:t>单产与规模关系</w:t>
      </w:r>
      <w:r w:rsidR="008D1CB4">
        <w:rPr>
          <w:rFonts w:ascii="Times New Roman" w:eastAsia="黑体" w:hAnsi="Times New Roman" w:cs="Times New Roman" w:hint="eastAsia"/>
          <w:sz w:val="28"/>
          <w:szCs w:val="28"/>
        </w:rPr>
        <w:t>成因的</w:t>
      </w:r>
      <w:bookmarkEnd w:id="1702"/>
      <w:r w:rsidR="00DF7C3C">
        <w:rPr>
          <w:rFonts w:ascii="Times New Roman" w:eastAsia="黑体" w:hAnsi="Times New Roman" w:cs="Times New Roman" w:hint="eastAsia"/>
          <w:sz w:val="28"/>
          <w:szCs w:val="28"/>
        </w:rPr>
        <w:t>推断</w:t>
      </w:r>
    </w:p>
    <w:p w14:paraId="2AA9B728" w14:textId="263F6E08" w:rsidR="00385970" w:rsidRDefault="00385970" w:rsidP="00595768">
      <w:pPr>
        <w:spacing w:after="0" w:line="400" w:lineRule="exact"/>
        <w:ind w:firstLineChars="200" w:firstLine="480"/>
        <w:rPr>
          <w:ins w:id="1703" w:author="曾 翠红" w:date="2019-05-12T16:18:00Z"/>
          <w:rFonts w:ascii="Times New Roman" w:hAnsi="Times New Roman" w:cs="Times New Roman"/>
          <w:sz w:val="24"/>
          <w:szCs w:val="24"/>
        </w:rPr>
      </w:pPr>
      <w:ins w:id="1704" w:author="曾 翠红" w:date="2019-05-12T16:21:00Z">
        <w:r>
          <w:rPr>
            <w:rFonts w:ascii="Times New Roman" w:hAnsi="Times New Roman" w:cs="Times New Roman" w:hint="eastAsia"/>
            <w:sz w:val="24"/>
            <w:szCs w:val="24"/>
          </w:rPr>
          <w:t>论文采取了规模报酬变化的</w:t>
        </w:r>
      </w:ins>
      <w:ins w:id="1705" w:author="曾 翠红" w:date="2019-05-12T16:22:00Z">
        <w:r>
          <w:rPr>
            <w:rFonts w:ascii="Times New Roman" w:hAnsi="Times New Roman" w:cs="Times New Roman" w:hint="eastAsia"/>
            <w:sz w:val="24"/>
            <w:szCs w:val="24"/>
          </w:rPr>
          <w:t>生产函数形式，意味着不同的研究对象在模型中</w:t>
        </w:r>
      </w:ins>
      <w:ins w:id="1706" w:author="曾 翠红" w:date="2019-05-12T16:23:00Z">
        <w:r>
          <w:rPr>
            <w:rFonts w:ascii="Times New Roman" w:hAnsi="Times New Roman" w:cs="Times New Roman" w:hint="eastAsia"/>
            <w:sz w:val="24"/>
            <w:szCs w:val="24"/>
          </w:rPr>
          <w:t>呈现出</w:t>
        </w:r>
      </w:ins>
      <w:ins w:id="1707" w:author="曾 翠红" w:date="2019-05-12T16:22:00Z">
        <w:r>
          <w:rPr>
            <w:rFonts w:ascii="Times New Roman" w:hAnsi="Times New Roman" w:cs="Times New Roman"/>
            <w:sz w:val="24"/>
            <w:szCs w:val="24"/>
          </w:rPr>
          <w:t>规模</w:t>
        </w:r>
        <w:r>
          <w:rPr>
            <w:rFonts w:ascii="Times New Roman" w:hAnsi="Times New Roman" w:cs="Times New Roman" w:hint="eastAsia"/>
            <w:sz w:val="24"/>
            <w:szCs w:val="24"/>
          </w:rPr>
          <w:t>报酬递增、递减、</w:t>
        </w:r>
        <w:r>
          <w:rPr>
            <w:rFonts w:ascii="Times New Roman" w:hAnsi="Times New Roman" w:cs="Times New Roman"/>
            <w:sz w:val="24"/>
            <w:szCs w:val="24"/>
          </w:rPr>
          <w:t>不变</w:t>
        </w:r>
        <w:r>
          <w:rPr>
            <w:rFonts w:ascii="Times New Roman" w:hAnsi="Times New Roman" w:cs="Times New Roman" w:hint="eastAsia"/>
            <w:sz w:val="24"/>
            <w:szCs w:val="24"/>
          </w:rPr>
          <w:t>或者复合型</w:t>
        </w:r>
      </w:ins>
      <w:ins w:id="1708" w:author="曾 翠红" w:date="2019-05-12T16:23:00Z">
        <w:r>
          <w:rPr>
            <w:rFonts w:ascii="Times New Roman" w:hAnsi="Times New Roman" w:cs="Times New Roman" w:hint="eastAsia"/>
            <w:sz w:val="24"/>
            <w:szCs w:val="24"/>
          </w:rPr>
          <w:t>皆有可能，</w:t>
        </w:r>
        <w:r>
          <w:rPr>
            <w:rFonts w:ascii="Times New Roman" w:hAnsi="Times New Roman" w:cs="Times New Roman"/>
            <w:sz w:val="24"/>
            <w:szCs w:val="24"/>
          </w:rPr>
          <w:t>具体</w:t>
        </w:r>
        <w:r>
          <w:rPr>
            <w:rFonts w:ascii="Times New Roman" w:hAnsi="Times New Roman" w:cs="Times New Roman" w:hint="eastAsia"/>
            <w:sz w:val="24"/>
            <w:szCs w:val="24"/>
          </w:rPr>
          <w:t>呈现结果取决于研究对象本身的特性。</w:t>
        </w:r>
        <w:r w:rsidR="00F97D21">
          <w:rPr>
            <w:rFonts w:ascii="Times New Roman" w:hAnsi="Times New Roman" w:cs="Times New Roman" w:hint="eastAsia"/>
            <w:sz w:val="24"/>
            <w:szCs w:val="24"/>
          </w:rPr>
          <w:t>一般来说，</w:t>
        </w:r>
      </w:ins>
      <w:ins w:id="1709" w:author="曾 翠红" w:date="2019-05-12T16:24:00Z">
        <w:r w:rsidR="00F97D21">
          <w:rPr>
            <w:rFonts w:ascii="Times New Roman" w:hAnsi="Times New Roman" w:cs="Times New Roman" w:hint="eastAsia"/>
            <w:sz w:val="24"/>
            <w:szCs w:val="24"/>
          </w:rPr>
          <w:t>农业生产</w:t>
        </w:r>
      </w:ins>
      <w:ins w:id="1710" w:author="曾 翠红" w:date="2019-05-12T16:25:00Z">
        <w:r w:rsidR="00F97D21">
          <w:rPr>
            <w:rFonts w:ascii="Times New Roman" w:hAnsi="Times New Roman" w:cs="Times New Roman" w:hint="eastAsia"/>
            <w:sz w:val="24"/>
            <w:szCs w:val="24"/>
          </w:rPr>
          <w:t>经历规模报酬递增至递减的过程</w:t>
        </w:r>
      </w:ins>
      <w:ins w:id="1711" w:author="曾 翠红" w:date="2019-05-12T16:27:00Z">
        <w:r w:rsidR="00F97D21">
          <w:rPr>
            <w:rFonts w:ascii="Times New Roman" w:hAnsi="Times New Roman" w:cs="Times New Roman" w:hint="eastAsia"/>
            <w:sz w:val="24"/>
            <w:szCs w:val="24"/>
          </w:rPr>
          <w:t>，只不过不同的产品</w:t>
        </w:r>
      </w:ins>
      <w:ins w:id="1712" w:author="曾 翠红" w:date="2019-05-12T17:05:00Z">
        <w:r w:rsidR="00BC628F">
          <w:rPr>
            <w:rFonts w:ascii="Times New Roman" w:hAnsi="Times New Roman" w:cs="Times New Roman" w:hint="eastAsia"/>
            <w:sz w:val="24"/>
            <w:szCs w:val="24"/>
          </w:rPr>
          <w:t>规模变化的拐点不同</w:t>
        </w:r>
        <w:r w:rsidR="00B06D5A">
          <w:rPr>
            <w:rFonts w:ascii="Times New Roman" w:hAnsi="Times New Roman" w:cs="Times New Roman" w:hint="eastAsia"/>
            <w:sz w:val="24"/>
            <w:szCs w:val="24"/>
          </w:rPr>
          <w:t>，</w:t>
        </w:r>
      </w:ins>
      <w:ins w:id="1713" w:author="曾 翠红" w:date="2019-05-12T17:59:00Z">
        <w:r w:rsidR="0008063C">
          <w:rPr>
            <w:rFonts w:ascii="Times New Roman" w:hAnsi="Times New Roman" w:cs="Times New Roman" w:hint="eastAsia"/>
            <w:sz w:val="24"/>
            <w:szCs w:val="24"/>
          </w:rPr>
          <w:t>导致</w:t>
        </w:r>
      </w:ins>
      <w:ins w:id="1714" w:author="曾 翠红" w:date="2019-05-12T17:07:00Z">
        <w:r w:rsidR="00153626">
          <w:rPr>
            <w:rFonts w:ascii="Times New Roman" w:hAnsi="Times New Roman" w:cs="Times New Roman" w:hint="eastAsia"/>
            <w:sz w:val="24"/>
            <w:szCs w:val="24"/>
          </w:rPr>
          <w:t>展现的变化特征</w:t>
        </w:r>
      </w:ins>
      <w:ins w:id="1715" w:author="曾 翠红" w:date="2019-05-12T17:59:00Z">
        <w:r w:rsidR="009314E8">
          <w:rPr>
            <w:rFonts w:ascii="Times New Roman" w:hAnsi="Times New Roman" w:cs="Times New Roman" w:hint="eastAsia"/>
            <w:sz w:val="24"/>
            <w:szCs w:val="24"/>
          </w:rPr>
          <w:t>各具特色</w:t>
        </w:r>
      </w:ins>
      <w:ins w:id="1716" w:author="曾 翠红" w:date="2019-05-12T16:25:00Z">
        <w:r w:rsidR="00F97D21">
          <w:rPr>
            <w:rFonts w:ascii="Times New Roman" w:hAnsi="Times New Roman" w:cs="Times New Roman" w:hint="eastAsia"/>
            <w:sz w:val="24"/>
            <w:szCs w:val="24"/>
          </w:rPr>
          <w:t>。</w:t>
        </w:r>
        <w:r w:rsidR="00F97D21">
          <w:rPr>
            <w:rFonts w:ascii="Times New Roman" w:hAnsi="Times New Roman" w:cs="Times New Roman"/>
            <w:sz w:val="24"/>
            <w:szCs w:val="24"/>
          </w:rPr>
          <w:t>本文</w:t>
        </w:r>
      </w:ins>
      <w:ins w:id="1717" w:author="曾 翠红" w:date="2019-05-12T16:27:00Z">
        <w:r w:rsidR="00F97D21">
          <w:rPr>
            <w:rFonts w:ascii="Times New Roman" w:hAnsi="Times New Roman" w:cs="Times New Roman" w:hint="eastAsia"/>
            <w:sz w:val="24"/>
            <w:szCs w:val="24"/>
          </w:rPr>
          <w:t>研究结果发现，</w:t>
        </w:r>
        <w:r w:rsidR="00F97D21">
          <w:rPr>
            <w:rFonts w:ascii="Times New Roman" w:hAnsi="Times New Roman" w:cs="Times New Roman"/>
            <w:sz w:val="24"/>
            <w:szCs w:val="24"/>
          </w:rPr>
          <w:t>玉米</w:t>
        </w:r>
        <w:r w:rsidR="00F97D21">
          <w:rPr>
            <w:rFonts w:ascii="Times New Roman" w:hAnsi="Times New Roman" w:cs="Times New Roman" w:hint="eastAsia"/>
            <w:sz w:val="24"/>
            <w:szCs w:val="24"/>
          </w:rPr>
          <w:t>处于规模报酬递增的阶段，</w:t>
        </w:r>
        <w:r w:rsidR="00F97D21">
          <w:rPr>
            <w:rFonts w:ascii="Times New Roman" w:hAnsi="Times New Roman" w:cs="Times New Roman"/>
            <w:sz w:val="24"/>
            <w:szCs w:val="24"/>
          </w:rPr>
          <w:t>小麦</w:t>
        </w:r>
        <w:r w:rsidR="00F97D21">
          <w:rPr>
            <w:rFonts w:ascii="Times New Roman" w:hAnsi="Times New Roman" w:cs="Times New Roman" w:hint="eastAsia"/>
            <w:sz w:val="24"/>
            <w:szCs w:val="24"/>
          </w:rPr>
          <w:t>和水稻处于规模报酬递减的阶段。</w:t>
        </w:r>
        <w:r w:rsidR="00F97D21">
          <w:rPr>
            <w:rFonts w:ascii="Times New Roman" w:hAnsi="Times New Roman" w:cs="Times New Roman"/>
            <w:sz w:val="24"/>
            <w:szCs w:val="24"/>
          </w:rPr>
          <w:t>究其原因</w:t>
        </w:r>
        <w:r w:rsidR="00F97D21">
          <w:rPr>
            <w:rFonts w:ascii="Times New Roman" w:hAnsi="Times New Roman" w:cs="Times New Roman" w:hint="eastAsia"/>
            <w:sz w:val="24"/>
            <w:szCs w:val="24"/>
          </w:rPr>
          <w:t>，</w:t>
        </w:r>
        <w:r w:rsidR="00F97D21">
          <w:rPr>
            <w:rFonts w:ascii="Times New Roman" w:hAnsi="Times New Roman" w:cs="Times New Roman"/>
            <w:sz w:val="24"/>
            <w:szCs w:val="24"/>
          </w:rPr>
          <w:t>可</w:t>
        </w:r>
        <w:r w:rsidR="00F97D21">
          <w:rPr>
            <w:rFonts w:ascii="Times New Roman" w:hAnsi="Times New Roman" w:cs="Times New Roman" w:hint="eastAsia"/>
            <w:sz w:val="24"/>
            <w:szCs w:val="24"/>
          </w:rPr>
          <w:t>追溯至</w:t>
        </w:r>
      </w:ins>
      <w:ins w:id="1718" w:author="曾 翠红" w:date="2019-05-12T16:28:00Z">
        <w:r w:rsidR="00F97D21">
          <w:rPr>
            <w:rFonts w:ascii="Times New Roman" w:hAnsi="Times New Roman" w:cs="Times New Roman" w:hint="eastAsia"/>
            <w:sz w:val="24"/>
            <w:szCs w:val="24"/>
          </w:rPr>
          <w:t>粮食的发展历程。</w:t>
        </w:r>
      </w:ins>
    </w:p>
    <w:p w14:paraId="56AD4C16" w14:textId="08B78588" w:rsidR="001E1E0B" w:rsidRDefault="00624EED" w:rsidP="00595768">
      <w:pPr>
        <w:spacing w:after="0" w:line="400" w:lineRule="exact"/>
        <w:ind w:firstLineChars="200" w:firstLine="480"/>
        <w:rPr>
          <w:ins w:id="1719" w:author="曾 翠红" w:date="2019-05-12T16:02:00Z"/>
          <w:rFonts w:ascii="Times New Roman" w:hAnsi="Times New Roman" w:cs="Times New Roman"/>
          <w:sz w:val="24"/>
          <w:szCs w:val="24"/>
        </w:rPr>
      </w:pPr>
      <w:ins w:id="1720" w:author="曾 翠红" w:date="2019-05-12T20:24:00Z">
        <w:r>
          <w:rPr>
            <w:rFonts w:ascii="Times New Roman" w:hAnsi="Times New Roman" w:cs="Times New Roman" w:hint="eastAsia"/>
            <w:sz w:val="24"/>
            <w:szCs w:val="24"/>
          </w:rPr>
          <w:t>小麦、</w:t>
        </w:r>
        <w:r>
          <w:rPr>
            <w:rFonts w:ascii="Times New Roman" w:hAnsi="Times New Roman" w:cs="Times New Roman"/>
            <w:sz w:val="24"/>
            <w:szCs w:val="24"/>
          </w:rPr>
          <w:t>水稻</w:t>
        </w:r>
        <w:r>
          <w:rPr>
            <w:rFonts w:ascii="Times New Roman" w:hAnsi="Times New Roman" w:cs="Times New Roman" w:hint="eastAsia"/>
            <w:sz w:val="24"/>
            <w:szCs w:val="24"/>
          </w:rPr>
          <w:t>和玉米的产品特性是三种粮食作物单产变化特征各异的重要原因。</w:t>
        </w:r>
      </w:ins>
      <w:ins w:id="1721" w:author="曾 翠红" w:date="2019-05-12T16:02:00Z">
        <w:r w:rsidR="001E1E0B">
          <w:rPr>
            <w:rFonts w:ascii="Times New Roman" w:hAnsi="Times New Roman" w:cs="Times New Roman" w:hint="eastAsia"/>
            <w:sz w:val="24"/>
            <w:szCs w:val="24"/>
          </w:rPr>
          <w:t>玉米原产于南美洲</w:t>
        </w:r>
      </w:ins>
      <w:ins w:id="1722" w:author="曾 翠红" w:date="2019-05-12T16:09:00Z">
        <w:r w:rsidR="001E1E0B">
          <w:rPr>
            <w:rFonts w:ascii="Times New Roman" w:hAnsi="Times New Roman" w:cs="Times New Roman" w:hint="eastAsia"/>
            <w:sz w:val="24"/>
            <w:szCs w:val="24"/>
          </w:rPr>
          <w:t>，</w:t>
        </w:r>
        <w:r w:rsidR="001E1E0B">
          <w:rPr>
            <w:rFonts w:ascii="Times New Roman" w:hAnsi="Times New Roman" w:cs="Times New Roman"/>
            <w:sz w:val="24"/>
            <w:szCs w:val="24"/>
          </w:rPr>
          <w:t>人类</w:t>
        </w:r>
        <w:r w:rsidR="001E1E0B">
          <w:rPr>
            <w:rFonts w:ascii="Times New Roman" w:hAnsi="Times New Roman" w:cs="Times New Roman" w:hint="eastAsia"/>
            <w:sz w:val="24"/>
            <w:szCs w:val="24"/>
          </w:rPr>
          <w:t>栽培的历史大约有七千多年</w:t>
        </w:r>
        <w:r w:rsidR="000C2E28">
          <w:rPr>
            <w:rFonts w:ascii="Times New Roman" w:hAnsi="Times New Roman" w:cs="Times New Roman" w:hint="eastAsia"/>
            <w:sz w:val="24"/>
            <w:szCs w:val="24"/>
          </w:rPr>
          <w:t>，</w:t>
        </w:r>
      </w:ins>
      <w:ins w:id="1723" w:author="曾 翠红" w:date="2019-05-12T17:09:00Z">
        <w:r w:rsidR="00233BF9">
          <w:rPr>
            <w:rFonts w:ascii="Times New Roman" w:hAnsi="Times New Roman" w:cs="Times New Roman" w:hint="eastAsia"/>
            <w:sz w:val="24"/>
            <w:szCs w:val="24"/>
          </w:rPr>
          <w:t>传入我国不到</w:t>
        </w:r>
        <w:r w:rsidR="00233BF9">
          <w:rPr>
            <w:rFonts w:ascii="Times New Roman" w:hAnsi="Times New Roman" w:cs="Times New Roman" w:hint="eastAsia"/>
            <w:sz w:val="24"/>
            <w:szCs w:val="24"/>
          </w:rPr>
          <w:t>500</w:t>
        </w:r>
        <w:r w:rsidR="00233BF9">
          <w:rPr>
            <w:rFonts w:ascii="Times New Roman" w:hAnsi="Times New Roman" w:cs="Times New Roman" w:hint="eastAsia"/>
            <w:sz w:val="24"/>
            <w:szCs w:val="24"/>
          </w:rPr>
          <w:t>年。</w:t>
        </w:r>
      </w:ins>
      <w:ins w:id="1724" w:author="曾 翠红" w:date="2019-05-12T16:09:00Z">
        <w:r w:rsidR="000C2E28">
          <w:rPr>
            <w:rFonts w:ascii="Times New Roman" w:hAnsi="Times New Roman" w:cs="Times New Roman" w:hint="eastAsia"/>
            <w:sz w:val="24"/>
            <w:szCs w:val="24"/>
          </w:rPr>
          <w:t>是利用杂种优势时间最早，面积较大的农作物</w:t>
        </w:r>
      </w:ins>
      <w:ins w:id="1725" w:author="曾 翠红" w:date="2019-05-12T16:10:00Z">
        <w:r w:rsidR="000C2E28">
          <w:rPr>
            <w:rFonts w:ascii="Times New Roman" w:hAnsi="Times New Roman" w:cs="Times New Roman" w:hint="eastAsia"/>
            <w:sz w:val="24"/>
            <w:szCs w:val="24"/>
          </w:rPr>
          <w:t>。</w:t>
        </w:r>
      </w:ins>
      <w:ins w:id="1726" w:author="曾 翠红" w:date="2019-05-12T17:47:00Z">
        <w:r w:rsidR="00FC5F00">
          <w:rPr>
            <w:rFonts w:ascii="Times New Roman" w:hAnsi="Times New Roman" w:cs="Times New Roman" w:hint="eastAsia"/>
            <w:sz w:val="24"/>
            <w:szCs w:val="24"/>
          </w:rPr>
          <w:t>相对于小麦和水稻来说，玉米通过粗放式管理也能得到高产（</w:t>
        </w:r>
        <w:r w:rsidR="00FC5F00">
          <w:rPr>
            <w:rFonts w:ascii="Times New Roman" w:hAnsi="Times New Roman" w:cs="Times New Roman"/>
            <w:sz w:val="24"/>
            <w:szCs w:val="24"/>
          </w:rPr>
          <w:t>如</w:t>
        </w:r>
        <w:r w:rsidR="00FC5F00">
          <w:rPr>
            <w:rFonts w:ascii="Times New Roman" w:hAnsi="Times New Roman" w:cs="Times New Roman" w:hint="eastAsia"/>
            <w:sz w:val="24"/>
            <w:szCs w:val="24"/>
          </w:rPr>
          <w:t>桂单</w:t>
        </w:r>
        <w:r w:rsidR="00FC5F00">
          <w:rPr>
            <w:rFonts w:ascii="Times New Roman" w:hAnsi="Times New Roman" w:cs="Times New Roman" w:hint="eastAsia"/>
            <w:sz w:val="24"/>
            <w:szCs w:val="24"/>
          </w:rPr>
          <w:t>0810</w:t>
        </w:r>
      </w:ins>
      <w:ins w:id="1727" w:author="曾 翠红" w:date="2019-05-12T17:48:00Z">
        <w:r w:rsidR="00FC5F00">
          <w:rPr>
            <w:rFonts w:ascii="Times New Roman" w:hAnsi="Times New Roman" w:cs="Times New Roman" w:hint="eastAsia"/>
            <w:sz w:val="24"/>
            <w:szCs w:val="24"/>
          </w:rPr>
          <w:t>，</w:t>
        </w:r>
        <w:r w:rsidR="00FC5F00">
          <w:rPr>
            <w:rFonts w:ascii="Times New Roman" w:hAnsi="Times New Roman" w:cs="Times New Roman"/>
            <w:sz w:val="24"/>
            <w:szCs w:val="24"/>
          </w:rPr>
          <w:t>一年</w:t>
        </w:r>
        <w:r w:rsidR="00FC5F00">
          <w:rPr>
            <w:rFonts w:ascii="Times New Roman" w:hAnsi="Times New Roman" w:cs="Times New Roman" w:hint="eastAsia"/>
            <w:sz w:val="24"/>
            <w:szCs w:val="24"/>
          </w:rPr>
          <w:t>仅需要施肥三次</w:t>
        </w:r>
      </w:ins>
      <w:ins w:id="1728" w:author="曾 翠红" w:date="2019-05-12T17:47:00Z">
        <w:r w:rsidR="00FC5F00">
          <w:rPr>
            <w:rFonts w:ascii="Times New Roman" w:hAnsi="Times New Roman" w:cs="Times New Roman" w:hint="eastAsia"/>
            <w:sz w:val="24"/>
            <w:szCs w:val="24"/>
          </w:rPr>
          <w:t>）</w:t>
        </w:r>
      </w:ins>
      <w:ins w:id="1729" w:author="曾 翠红" w:date="2019-05-12T17:48:00Z">
        <w:r w:rsidR="0074555B">
          <w:rPr>
            <w:rFonts w:ascii="Times New Roman" w:hAnsi="Times New Roman" w:cs="Times New Roman" w:hint="eastAsia"/>
            <w:sz w:val="24"/>
            <w:szCs w:val="24"/>
          </w:rPr>
          <w:t>，是一种适合大规模种植的农作物。</w:t>
        </w:r>
      </w:ins>
      <w:ins w:id="1730" w:author="曾 翠红" w:date="2019-05-12T19:56:00Z">
        <w:r w:rsidR="00B651B3">
          <w:rPr>
            <w:rFonts w:ascii="Times New Roman" w:hAnsi="Times New Roman" w:cs="Times New Roman" w:hint="eastAsia"/>
            <w:sz w:val="24"/>
            <w:szCs w:val="24"/>
          </w:rPr>
          <w:t>玉米</w:t>
        </w:r>
      </w:ins>
      <w:ins w:id="1731" w:author="曾 翠红" w:date="2019-05-12T19:57:00Z">
        <w:r w:rsidR="003F6D0C">
          <w:rPr>
            <w:rFonts w:ascii="Times New Roman" w:hAnsi="Times New Roman" w:cs="Times New Roman" w:hint="eastAsia"/>
            <w:sz w:val="24"/>
            <w:szCs w:val="24"/>
          </w:rPr>
          <w:t>本身就是规模报酬递增的产品，</w:t>
        </w:r>
      </w:ins>
      <w:ins w:id="1732" w:author="曾 翠红" w:date="2019-05-12T19:58:00Z">
        <w:r w:rsidR="003F6D0C">
          <w:rPr>
            <w:rFonts w:ascii="Times New Roman" w:hAnsi="Times New Roman" w:cs="Times New Roman" w:hint="eastAsia"/>
            <w:sz w:val="24"/>
            <w:szCs w:val="24"/>
          </w:rPr>
          <w:t>产品特性是</w:t>
        </w:r>
      </w:ins>
      <w:ins w:id="1733" w:author="曾 翠红" w:date="2019-05-12T19:57:00Z">
        <w:r w:rsidR="00B651B3">
          <w:rPr>
            <w:rFonts w:ascii="Times New Roman" w:hAnsi="Times New Roman" w:cs="Times New Roman" w:hint="eastAsia"/>
            <w:sz w:val="24"/>
            <w:szCs w:val="24"/>
          </w:rPr>
          <w:t>单产随着规模扩大而增加的重要原因；</w:t>
        </w:r>
      </w:ins>
      <w:ins w:id="1734" w:author="曾 翠红" w:date="2019-05-12T19:54:00Z">
        <w:r w:rsidR="0042129B">
          <w:rPr>
            <w:rFonts w:ascii="Times New Roman" w:hAnsi="Times New Roman" w:cs="Times New Roman" w:hint="eastAsia"/>
            <w:sz w:val="24"/>
            <w:szCs w:val="24"/>
          </w:rPr>
          <w:t>而</w:t>
        </w:r>
      </w:ins>
      <w:ins w:id="1735" w:author="曾 翠红" w:date="2019-05-12T16:30:00Z">
        <w:r w:rsidR="002E0C93">
          <w:rPr>
            <w:rFonts w:ascii="Times New Roman" w:hAnsi="Times New Roman" w:cs="Times New Roman" w:hint="eastAsia"/>
            <w:sz w:val="24"/>
            <w:szCs w:val="24"/>
          </w:rPr>
          <w:t>小麦和水稻</w:t>
        </w:r>
      </w:ins>
      <w:ins w:id="1736" w:author="曾 翠红" w:date="2019-05-12T18:09:00Z">
        <w:r w:rsidR="007C00E7">
          <w:rPr>
            <w:rFonts w:ascii="Times New Roman" w:hAnsi="Times New Roman" w:cs="Times New Roman" w:hint="eastAsia"/>
            <w:sz w:val="24"/>
            <w:szCs w:val="24"/>
          </w:rPr>
          <w:t>是精耕细作的产物，</w:t>
        </w:r>
      </w:ins>
      <w:ins w:id="1737" w:author="曾 翠红" w:date="2019-05-12T16:30:00Z">
        <w:r w:rsidR="002E0C93">
          <w:rPr>
            <w:rFonts w:ascii="Times New Roman" w:hAnsi="Times New Roman" w:cs="Times New Roman" w:hint="eastAsia"/>
            <w:sz w:val="24"/>
            <w:szCs w:val="24"/>
          </w:rPr>
          <w:t>在中国的发展历史</w:t>
        </w:r>
      </w:ins>
      <w:ins w:id="1738" w:author="曾 翠红" w:date="2019-05-12T16:31:00Z">
        <w:r w:rsidR="002E0C93">
          <w:rPr>
            <w:rFonts w:ascii="Times New Roman" w:hAnsi="Times New Roman" w:cs="Times New Roman" w:hint="eastAsia"/>
            <w:sz w:val="24"/>
            <w:szCs w:val="24"/>
          </w:rPr>
          <w:t>远超</w:t>
        </w:r>
        <w:r w:rsidR="002E0C93">
          <w:rPr>
            <w:rFonts w:ascii="Times New Roman" w:hAnsi="Times New Roman" w:cs="Times New Roman" w:hint="eastAsia"/>
            <w:sz w:val="24"/>
            <w:szCs w:val="24"/>
          </w:rPr>
          <w:t>4000</w:t>
        </w:r>
        <w:r w:rsidR="002E0C93">
          <w:rPr>
            <w:rFonts w:ascii="Times New Roman" w:hAnsi="Times New Roman" w:cs="Times New Roman" w:hint="eastAsia"/>
            <w:sz w:val="24"/>
            <w:szCs w:val="24"/>
          </w:rPr>
          <w:t>年。</w:t>
        </w:r>
      </w:ins>
      <w:ins w:id="1739" w:author="曾 翠红" w:date="2019-05-12T16:15:00Z">
        <w:r w:rsidR="00DD627D">
          <w:rPr>
            <w:rFonts w:ascii="Times New Roman" w:hAnsi="Times New Roman" w:cs="Times New Roman" w:hint="eastAsia"/>
            <w:sz w:val="24"/>
            <w:szCs w:val="24"/>
          </w:rPr>
          <w:t>小麦</w:t>
        </w:r>
      </w:ins>
      <w:ins w:id="1740" w:author="曾 翠红" w:date="2019-05-12T16:16:00Z">
        <w:r w:rsidR="00DD627D">
          <w:rPr>
            <w:rFonts w:ascii="Times New Roman" w:hAnsi="Times New Roman" w:cs="Times New Roman" w:hint="eastAsia"/>
            <w:sz w:val="24"/>
            <w:szCs w:val="24"/>
          </w:rPr>
          <w:t>起源于西亚，</w:t>
        </w:r>
      </w:ins>
      <w:ins w:id="1741" w:author="曾 翠红" w:date="2019-05-12T16:15:00Z">
        <w:r w:rsidR="00DD627D">
          <w:rPr>
            <w:rFonts w:ascii="Times New Roman" w:hAnsi="Times New Roman" w:cs="Times New Roman" w:hint="eastAsia"/>
            <w:sz w:val="24"/>
            <w:szCs w:val="24"/>
          </w:rPr>
          <w:t>传入中国的历史</w:t>
        </w:r>
      </w:ins>
      <w:ins w:id="1742" w:author="曾 翠红" w:date="2019-05-12T16:16:00Z">
        <w:r w:rsidR="00DD627D">
          <w:rPr>
            <w:rFonts w:ascii="Times New Roman" w:hAnsi="Times New Roman" w:cs="Times New Roman" w:hint="eastAsia"/>
            <w:sz w:val="24"/>
            <w:szCs w:val="24"/>
          </w:rPr>
          <w:t>可能早至</w:t>
        </w:r>
      </w:ins>
      <w:ins w:id="1743" w:author="曾 翠红" w:date="2019-05-12T16:15:00Z">
        <w:r w:rsidR="00DD627D">
          <w:rPr>
            <w:rFonts w:ascii="Times New Roman" w:hAnsi="Times New Roman" w:cs="Times New Roman" w:hint="eastAsia"/>
            <w:sz w:val="24"/>
            <w:szCs w:val="24"/>
          </w:rPr>
          <w:t>4500</w:t>
        </w:r>
        <w:r w:rsidR="00DD627D">
          <w:rPr>
            <w:rFonts w:ascii="Times New Roman" w:hAnsi="Times New Roman" w:cs="Times New Roman" w:hint="eastAsia"/>
            <w:sz w:val="24"/>
            <w:szCs w:val="24"/>
          </w:rPr>
          <w:t>年</w:t>
        </w:r>
      </w:ins>
      <w:ins w:id="1744" w:author="曾 翠红" w:date="2019-05-12T16:16:00Z">
        <w:r w:rsidR="00DD627D">
          <w:rPr>
            <w:rFonts w:ascii="Times New Roman" w:hAnsi="Times New Roman" w:cs="Times New Roman" w:hint="eastAsia"/>
            <w:sz w:val="24"/>
            <w:szCs w:val="24"/>
          </w:rPr>
          <w:t>。</w:t>
        </w:r>
      </w:ins>
      <w:ins w:id="1745" w:author="曾 翠红" w:date="2019-05-12T16:31:00Z">
        <w:r w:rsidR="00187F6B">
          <w:rPr>
            <w:rFonts w:ascii="Times New Roman" w:hAnsi="Times New Roman" w:cs="Times New Roman" w:hint="eastAsia"/>
            <w:sz w:val="24"/>
            <w:szCs w:val="24"/>
          </w:rPr>
          <w:t>水稻</w:t>
        </w:r>
      </w:ins>
      <w:ins w:id="1746" w:author="曾 翠红" w:date="2019-05-12T16:32:00Z">
        <w:r w:rsidR="00187F6B">
          <w:rPr>
            <w:rFonts w:ascii="Times New Roman" w:hAnsi="Times New Roman" w:cs="Times New Roman" w:hint="eastAsia"/>
            <w:sz w:val="24"/>
            <w:szCs w:val="24"/>
          </w:rPr>
          <w:t>起源于中国，</w:t>
        </w:r>
        <w:r w:rsidR="00187F6B">
          <w:rPr>
            <w:rFonts w:ascii="Times New Roman" w:hAnsi="Times New Roman" w:cs="Times New Roman"/>
            <w:sz w:val="24"/>
            <w:szCs w:val="24"/>
          </w:rPr>
          <w:t>是</w:t>
        </w:r>
        <w:r w:rsidR="00187F6B">
          <w:rPr>
            <w:rFonts w:ascii="Times New Roman" w:hAnsi="Times New Roman" w:cs="Times New Roman" w:hint="eastAsia"/>
            <w:sz w:val="24"/>
            <w:szCs w:val="24"/>
          </w:rPr>
          <w:t>本土生物</w:t>
        </w:r>
      </w:ins>
      <w:ins w:id="1747" w:author="曾 翠红" w:date="2019-05-12T19:55:00Z">
        <w:r w:rsidR="0042129B">
          <w:rPr>
            <w:rFonts w:ascii="Times New Roman" w:hAnsi="Times New Roman" w:cs="Times New Roman" w:hint="eastAsia"/>
            <w:sz w:val="24"/>
            <w:szCs w:val="24"/>
          </w:rPr>
          <w:t>，</w:t>
        </w:r>
        <w:r w:rsidR="0042129B">
          <w:rPr>
            <w:rFonts w:ascii="Times New Roman" w:hAnsi="Times New Roman" w:cs="Times New Roman"/>
            <w:sz w:val="24"/>
            <w:szCs w:val="24"/>
          </w:rPr>
          <w:t>栽培</w:t>
        </w:r>
        <w:r w:rsidR="0042129B">
          <w:rPr>
            <w:rFonts w:ascii="Times New Roman" w:hAnsi="Times New Roman" w:cs="Times New Roman" w:hint="eastAsia"/>
            <w:sz w:val="24"/>
            <w:szCs w:val="24"/>
          </w:rPr>
          <w:t>时间</w:t>
        </w:r>
      </w:ins>
      <w:ins w:id="1748" w:author="曾 翠红" w:date="2019-05-12T19:56:00Z">
        <w:r w:rsidR="0042129B">
          <w:rPr>
            <w:rFonts w:ascii="Times New Roman" w:hAnsi="Times New Roman" w:cs="Times New Roman" w:hint="eastAsia"/>
            <w:sz w:val="24"/>
            <w:szCs w:val="24"/>
          </w:rPr>
          <w:t>超过</w:t>
        </w:r>
        <w:r w:rsidR="0042129B">
          <w:rPr>
            <w:rFonts w:ascii="Times New Roman" w:hAnsi="Times New Roman" w:cs="Times New Roman" w:hint="eastAsia"/>
            <w:sz w:val="24"/>
            <w:szCs w:val="24"/>
          </w:rPr>
          <w:t>7000</w:t>
        </w:r>
        <w:r w:rsidR="0042129B">
          <w:rPr>
            <w:rFonts w:ascii="Times New Roman" w:hAnsi="Times New Roman" w:cs="Times New Roman" w:hint="eastAsia"/>
            <w:sz w:val="24"/>
            <w:szCs w:val="24"/>
          </w:rPr>
          <w:t>年</w:t>
        </w:r>
      </w:ins>
      <w:ins w:id="1749" w:author="曾 翠红" w:date="2019-05-12T16:32:00Z">
        <w:r w:rsidR="00187F6B">
          <w:rPr>
            <w:rFonts w:ascii="Times New Roman" w:hAnsi="Times New Roman" w:cs="Times New Roman" w:hint="eastAsia"/>
            <w:sz w:val="24"/>
            <w:szCs w:val="24"/>
          </w:rPr>
          <w:t>。</w:t>
        </w:r>
      </w:ins>
      <w:ins w:id="1750" w:author="曾 翠红" w:date="2019-05-12T19:58:00Z">
        <w:r w:rsidR="003F6D0C">
          <w:rPr>
            <w:rFonts w:ascii="Times New Roman" w:hAnsi="Times New Roman" w:cs="Times New Roman" w:hint="eastAsia"/>
            <w:sz w:val="24"/>
            <w:szCs w:val="24"/>
          </w:rPr>
          <w:t>生产需要</w:t>
        </w:r>
      </w:ins>
      <w:ins w:id="1751" w:author="曾 翠红" w:date="2019-05-12T18:04:00Z">
        <w:r w:rsidR="00EE3329">
          <w:rPr>
            <w:rFonts w:ascii="Times New Roman" w:hAnsi="Times New Roman" w:cs="Times New Roman" w:hint="eastAsia"/>
            <w:sz w:val="24"/>
            <w:szCs w:val="24"/>
          </w:rPr>
          <w:t>经历</w:t>
        </w:r>
      </w:ins>
      <w:ins w:id="1752" w:author="曾 翠红" w:date="2019-05-12T18:06:00Z">
        <w:r w:rsidR="00EE3329">
          <w:rPr>
            <w:rFonts w:ascii="Times New Roman" w:hAnsi="Times New Roman" w:cs="Times New Roman" w:hint="eastAsia"/>
            <w:sz w:val="24"/>
            <w:szCs w:val="24"/>
          </w:rPr>
          <w:t>整地、育苗、</w:t>
        </w:r>
        <w:r w:rsidR="00EE3329">
          <w:rPr>
            <w:rFonts w:ascii="Times New Roman" w:hAnsi="Times New Roman" w:cs="Times New Roman"/>
            <w:sz w:val="24"/>
            <w:szCs w:val="24"/>
          </w:rPr>
          <w:t>插秧</w:t>
        </w:r>
        <w:r w:rsidR="00EE3329">
          <w:rPr>
            <w:rFonts w:ascii="Times New Roman" w:hAnsi="Times New Roman" w:cs="Times New Roman" w:hint="eastAsia"/>
            <w:sz w:val="24"/>
            <w:szCs w:val="24"/>
          </w:rPr>
          <w:t>、除草除虫、施肥</w:t>
        </w:r>
      </w:ins>
      <w:ins w:id="1753" w:author="曾 翠红" w:date="2019-05-12T18:07:00Z">
        <w:r w:rsidR="00EE3329">
          <w:rPr>
            <w:rFonts w:ascii="Times New Roman" w:hAnsi="Times New Roman" w:cs="Times New Roman" w:hint="eastAsia"/>
            <w:sz w:val="24"/>
            <w:szCs w:val="24"/>
          </w:rPr>
          <w:t>、</w:t>
        </w:r>
        <w:r w:rsidR="00EE3329">
          <w:rPr>
            <w:rFonts w:ascii="Times New Roman" w:hAnsi="Times New Roman" w:cs="Times New Roman"/>
            <w:sz w:val="24"/>
            <w:szCs w:val="24"/>
          </w:rPr>
          <w:t>灌排水</w:t>
        </w:r>
        <w:r w:rsidR="00EE3329">
          <w:rPr>
            <w:rFonts w:ascii="Times New Roman" w:hAnsi="Times New Roman" w:cs="Times New Roman" w:hint="eastAsia"/>
            <w:sz w:val="24"/>
            <w:szCs w:val="24"/>
          </w:rPr>
          <w:t>和收成的过程。</w:t>
        </w:r>
        <w:r w:rsidR="00521127">
          <w:rPr>
            <w:rFonts w:ascii="Times New Roman" w:hAnsi="Times New Roman" w:cs="Times New Roman" w:hint="eastAsia"/>
            <w:sz w:val="24"/>
            <w:szCs w:val="24"/>
          </w:rPr>
          <w:t>当前我国水稻</w:t>
        </w:r>
      </w:ins>
      <w:ins w:id="1754" w:author="曾 翠红" w:date="2019-05-12T18:08:00Z">
        <w:r w:rsidR="00521127">
          <w:rPr>
            <w:rFonts w:ascii="Times New Roman" w:hAnsi="Times New Roman" w:cs="Times New Roman" w:hint="eastAsia"/>
            <w:sz w:val="24"/>
            <w:szCs w:val="24"/>
          </w:rPr>
          <w:t>生产虽然可以实现全程机械化，</w:t>
        </w:r>
        <w:r w:rsidR="00521127">
          <w:rPr>
            <w:rFonts w:ascii="Times New Roman" w:hAnsi="Times New Roman" w:cs="Times New Roman"/>
            <w:sz w:val="24"/>
            <w:szCs w:val="24"/>
          </w:rPr>
          <w:t>但</w:t>
        </w:r>
        <w:r w:rsidR="00521127">
          <w:rPr>
            <w:rFonts w:ascii="Times New Roman" w:hAnsi="Times New Roman" w:cs="Times New Roman" w:hint="eastAsia"/>
            <w:sz w:val="24"/>
            <w:szCs w:val="24"/>
          </w:rPr>
          <w:t>普及程度较低</w:t>
        </w:r>
      </w:ins>
      <w:ins w:id="1755" w:author="曾 翠红" w:date="2019-05-12T18:09:00Z">
        <w:r w:rsidR="00372B85">
          <w:rPr>
            <w:rFonts w:ascii="Times New Roman" w:hAnsi="Times New Roman" w:cs="Times New Roman" w:hint="eastAsia"/>
            <w:sz w:val="24"/>
            <w:szCs w:val="24"/>
          </w:rPr>
          <w:t>，如种植环节</w:t>
        </w:r>
      </w:ins>
      <w:ins w:id="1756" w:author="曾 翠红" w:date="2019-05-12T18:02:00Z">
        <w:r w:rsidR="00EE3329">
          <w:rPr>
            <w:rFonts w:ascii="Times New Roman" w:hAnsi="Times New Roman" w:cs="Times New Roman" w:hint="eastAsia"/>
            <w:sz w:val="24"/>
            <w:szCs w:val="24"/>
          </w:rPr>
          <w:t>仍然以人工插秧为主</w:t>
        </w:r>
      </w:ins>
      <w:ins w:id="1757" w:author="曾 翠红" w:date="2019-05-12T19:59:00Z">
        <w:r w:rsidR="00733170">
          <w:rPr>
            <w:rFonts w:ascii="Times New Roman" w:hAnsi="Times New Roman" w:cs="Times New Roman" w:hint="eastAsia"/>
            <w:sz w:val="24"/>
            <w:szCs w:val="24"/>
          </w:rPr>
          <w:t>。</w:t>
        </w:r>
        <w:r w:rsidR="00733170">
          <w:rPr>
            <w:rFonts w:ascii="Times New Roman" w:hAnsi="Times New Roman" w:cs="Times New Roman"/>
            <w:sz w:val="24"/>
            <w:szCs w:val="24"/>
          </w:rPr>
          <w:t>对于</w:t>
        </w:r>
        <w:r w:rsidR="00733170">
          <w:rPr>
            <w:rFonts w:ascii="Times New Roman" w:hAnsi="Times New Roman" w:cs="Times New Roman" w:hint="eastAsia"/>
            <w:sz w:val="24"/>
            <w:szCs w:val="24"/>
          </w:rPr>
          <w:t>此类需要精细化照料的作物，</w:t>
        </w:r>
        <w:r w:rsidR="00733170">
          <w:rPr>
            <w:rFonts w:ascii="Times New Roman" w:hAnsi="Times New Roman" w:cs="Times New Roman"/>
            <w:sz w:val="24"/>
            <w:szCs w:val="24"/>
          </w:rPr>
          <w:t>扩大</w:t>
        </w:r>
        <w:r w:rsidR="00733170">
          <w:rPr>
            <w:rFonts w:ascii="Times New Roman" w:hAnsi="Times New Roman" w:cs="Times New Roman" w:hint="eastAsia"/>
            <w:sz w:val="24"/>
            <w:szCs w:val="24"/>
          </w:rPr>
          <w:t>规模会带来报酬递减。</w:t>
        </w:r>
      </w:ins>
    </w:p>
    <w:p w14:paraId="34DC0862" w14:textId="37BF0413" w:rsidR="001E1E0B" w:rsidDel="00733170" w:rsidRDefault="00084C81" w:rsidP="00595768">
      <w:pPr>
        <w:spacing w:after="0" w:line="400" w:lineRule="exact"/>
        <w:ind w:firstLineChars="200" w:firstLine="480"/>
        <w:rPr>
          <w:del w:id="1758" w:author="曾 翠红" w:date="2019-05-12T19:59:00Z"/>
          <w:rFonts w:ascii="Times New Roman" w:hAnsi="Times New Roman" w:cs="Times New Roman"/>
          <w:sz w:val="24"/>
          <w:szCs w:val="24"/>
        </w:rPr>
      </w:pPr>
      <w:del w:id="1759" w:author="曾 翠红" w:date="2019-05-12T19:59:00Z">
        <w:r w:rsidDel="00733170">
          <w:rPr>
            <w:rFonts w:ascii="Times New Roman" w:hAnsi="Times New Roman" w:cs="Times New Roman" w:hint="eastAsia"/>
            <w:sz w:val="24"/>
            <w:szCs w:val="24"/>
          </w:rPr>
          <w:delText>我国</w:delText>
        </w:r>
        <w:r w:rsidR="00947077" w:rsidDel="00733170">
          <w:rPr>
            <w:rFonts w:ascii="Times New Roman" w:hAnsi="Times New Roman" w:cs="Times New Roman" w:hint="eastAsia"/>
            <w:sz w:val="24"/>
            <w:szCs w:val="24"/>
          </w:rPr>
          <w:delText>人</w:delText>
        </w:r>
        <w:r w:rsidDel="00733170">
          <w:rPr>
            <w:rFonts w:ascii="Times New Roman" w:hAnsi="Times New Roman" w:cs="Times New Roman" w:hint="eastAsia"/>
            <w:sz w:val="24"/>
            <w:szCs w:val="24"/>
          </w:rPr>
          <w:delText>均耕地面积在</w:delText>
        </w:r>
        <w:r w:rsidDel="00733170">
          <w:rPr>
            <w:rFonts w:ascii="Times New Roman" w:hAnsi="Times New Roman" w:cs="Times New Roman" w:hint="eastAsia"/>
            <w:sz w:val="24"/>
            <w:szCs w:val="24"/>
          </w:rPr>
          <w:delText>3</w:delText>
        </w:r>
        <w:r w:rsidDel="00733170">
          <w:rPr>
            <w:rFonts w:ascii="Times New Roman" w:hAnsi="Times New Roman" w:cs="Times New Roman" w:hint="eastAsia"/>
            <w:sz w:val="24"/>
            <w:szCs w:val="24"/>
          </w:rPr>
          <w:delText>亩左右，</w:delText>
        </w:r>
        <w:r w:rsidR="00E31FC6" w:rsidDel="00733170">
          <w:rPr>
            <w:rFonts w:ascii="Times New Roman" w:hAnsi="Times New Roman" w:cs="Times New Roman" w:hint="eastAsia"/>
            <w:sz w:val="24"/>
            <w:szCs w:val="24"/>
          </w:rPr>
          <w:delText>传统观念</w:delText>
        </w:r>
        <w:r w:rsidR="00896E0A" w:rsidDel="00733170">
          <w:rPr>
            <w:rFonts w:ascii="Times New Roman" w:hAnsi="Times New Roman" w:cs="Times New Roman" w:hint="eastAsia"/>
            <w:sz w:val="24"/>
            <w:szCs w:val="24"/>
          </w:rPr>
          <w:delText>认为</w:delText>
        </w:r>
        <w:r w:rsidR="006559E3" w:rsidDel="00733170">
          <w:rPr>
            <w:rFonts w:ascii="Times New Roman" w:hAnsi="Times New Roman" w:cs="Times New Roman" w:hint="eastAsia"/>
            <w:sz w:val="24"/>
            <w:szCs w:val="24"/>
          </w:rPr>
          <w:delText>小规模农户精耕细作的经营方式是我国粮食产量高的基础</w:delText>
        </w:r>
        <w:r w:rsidDel="00733170">
          <w:rPr>
            <w:rFonts w:ascii="Times New Roman" w:hAnsi="Times New Roman" w:cs="Times New Roman" w:hint="eastAsia"/>
            <w:sz w:val="24"/>
            <w:szCs w:val="24"/>
          </w:rPr>
          <w:delText>，</w:delText>
        </w:r>
        <w:r w:rsidDel="00733170">
          <w:rPr>
            <w:rFonts w:ascii="Times New Roman" w:hAnsi="Times New Roman" w:cs="Times New Roman"/>
            <w:sz w:val="24"/>
            <w:szCs w:val="24"/>
          </w:rPr>
          <w:delText>如果</w:delText>
        </w:r>
        <w:r w:rsidR="00760C2D" w:rsidDel="00733170">
          <w:rPr>
            <w:rFonts w:ascii="Times New Roman" w:hAnsi="Times New Roman" w:cs="Times New Roman" w:hint="eastAsia"/>
            <w:sz w:val="24"/>
            <w:szCs w:val="24"/>
          </w:rPr>
          <w:delText>朝着缩小城乡贫富差距，</w:delText>
        </w:r>
        <w:r w:rsidR="008312AE" w:rsidDel="00733170">
          <w:rPr>
            <w:rFonts w:ascii="Times New Roman" w:hAnsi="Times New Roman" w:cs="Times New Roman" w:hint="eastAsia"/>
            <w:sz w:val="24"/>
            <w:szCs w:val="24"/>
          </w:rPr>
          <w:delText>扩大农户经营规模</w:delText>
        </w:r>
        <w:r w:rsidR="0064034F" w:rsidDel="00733170">
          <w:rPr>
            <w:rFonts w:ascii="Times New Roman" w:hAnsi="Times New Roman" w:cs="Times New Roman" w:hint="eastAsia"/>
            <w:sz w:val="24"/>
            <w:szCs w:val="24"/>
          </w:rPr>
          <w:delText>以</w:delText>
        </w:r>
        <w:r w:rsidR="008312AE" w:rsidDel="00733170">
          <w:rPr>
            <w:rFonts w:ascii="Times New Roman" w:hAnsi="Times New Roman" w:cs="Times New Roman" w:hint="eastAsia"/>
            <w:sz w:val="24"/>
            <w:szCs w:val="24"/>
          </w:rPr>
          <w:delText>提高农民收入的目标前进，</w:delText>
        </w:r>
        <w:r w:rsidR="00203E23" w:rsidDel="00733170">
          <w:rPr>
            <w:rFonts w:ascii="Times New Roman" w:hAnsi="Times New Roman" w:cs="Times New Roman" w:hint="eastAsia"/>
            <w:sz w:val="24"/>
            <w:szCs w:val="24"/>
          </w:rPr>
          <w:delText>单产下降</w:delText>
        </w:r>
        <w:r w:rsidR="00D92A0A" w:rsidDel="00733170">
          <w:rPr>
            <w:rFonts w:ascii="Times New Roman" w:hAnsi="Times New Roman" w:cs="Times New Roman" w:hint="eastAsia"/>
            <w:sz w:val="24"/>
            <w:szCs w:val="24"/>
          </w:rPr>
          <w:delText>将是</w:delText>
        </w:r>
        <w:r w:rsidR="00203E23" w:rsidDel="00733170">
          <w:rPr>
            <w:rFonts w:ascii="Times New Roman" w:hAnsi="Times New Roman" w:cs="Times New Roman" w:hint="eastAsia"/>
            <w:sz w:val="24"/>
            <w:szCs w:val="24"/>
          </w:rPr>
          <w:delText>不可避免的</w:delText>
        </w:r>
        <w:r w:rsidR="00AC422B" w:rsidDel="00733170">
          <w:rPr>
            <w:rFonts w:ascii="Times New Roman" w:hAnsi="Times New Roman" w:cs="Times New Roman" w:hint="eastAsia"/>
            <w:sz w:val="24"/>
            <w:szCs w:val="24"/>
          </w:rPr>
          <w:delText>局面</w:delText>
        </w:r>
        <w:r w:rsidR="00232AFE" w:rsidDel="00733170">
          <w:rPr>
            <w:rFonts w:ascii="Times New Roman" w:hAnsi="Times New Roman" w:cs="Times New Roman" w:hint="eastAsia"/>
            <w:sz w:val="24"/>
            <w:szCs w:val="24"/>
          </w:rPr>
          <w:delText>。</w:delText>
        </w:r>
        <w:r w:rsidR="00505FEF" w:rsidDel="00733170">
          <w:rPr>
            <w:rFonts w:ascii="Times New Roman" w:hAnsi="Times New Roman" w:cs="Times New Roman" w:hint="eastAsia"/>
            <w:sz w:val="24"/>
            <w:szCs w:val="24"/>
          </w:rPr>
          <w:delText>这种看法得到了一些学者的支持，</w:delText>
        </w:r>
        <w:r w:rsidR="00505FEF" w:rsidDel="00733170">
          <w:rPr>
            <w:rFonts w:ascii="Times New Roman" w:hAnsi="Times New Roman" w:cs="Times New Roman"/>
            <w:sz w:val="24"/>
            <w:szCs w:val="24"/>
          </w:rPr>
          <w:delText>也</w:delText>
        </w:r>
        <w:r w:rsidR="00505FEF" w:rsidDel="00733170">
          <w:rPr>
            <w:rFonts w:ascii="Times New Roman" w:hAnsi="Times New Roman" w:cs="Times New Roman" w:hint="eastAsia"/>
            <w:sz w:val="24"/>
            <w:szCs w:val="24"/>
          </w:rPr>
          <w:delText>被一些学者反对。</w:delText>
        </w:r>
        <w:r w:rsidR="00232AFE" w:rsidDel="00733170">
          <w:rPr>
            <w:rFonts w:ascii="Times New Roman" w:hAnsi="Times New Roman" w:cs="Times New Roman" w:hint="eastAsia"/>
            <w:sz w:val="24"/>
            <w:szCs w:val="24"/>
          </w:rPr>
          <w:delText>根据经济学原理，</w:delText>
        </w:r>
        <w:r w:rsidR="00232AFE" w:rsidDel="00733170">
          <w:rPr>
            <w:rFonts w:ascii="Times New Roman" w:hAnsi="Times New Roman" w:cs="Times New Roman"/>
            <w:sz w:val="24"/>
            <w:szCs w:val="24"/>
          </w:rPr>
          <w:delText>当</w:delText>
        </w:r>
        <w:r w:rsidR="00232AFE" w:rsidDel="00733170">
          <w:rPr>
            <w:rFonts w:ascii="Times New Roman" w:hAnsi="Times New Roman" w:cs="Times New Roman" w:hint="eastAsia"/>
            <w:sz w:val="24"/>
            <w:szCs w:val="24"/>
          </w:rPr>
          <w:delText>生产者面临的要素市场和产品市场都是完全竞争市场时，不同规模农户的土地生产率应该是相等的。</w:delText>
        </w:r>
        <w:r w:rsidR="006142FB" w:rsidDel="00733170">
          <w:rPr>
            <w:rFonts w:ascii="Times New Roman" w:hAnsi="Times New Roman" w:cs="Times New Roman" w:hint="eastAsia"/>
            <w:sz w:val="24"/>
            <w:szCs w:val="24"/>
          </w:rPr>
          <w:delText>为检验单产具体如何随着规模的发展而变化，</w:delText>
        </w:r>
        <w:r w:rsidR="00076391" w:rsidDel="00733170">
          <w:rPr>
            <w:rFonts w:ascii="Times New Roman" w:hAnsi="Times New Roman" w:cs="Times New Roman" w:hint="eastAsia"/>
            <w:sz w:val="24"/>
            <w:szCs w:val="24"/>
          </w:rPr>
          <w:delText>本研究做了一些探索，</w:delText>
        </w:r>
        <w:r w:rsidR="00076391" w:rsidDel="00733170">
          <w:rPr>
            <w:rFonts w:ascii="Times New Roman" w:hAnsi="Times New Roman" w:cs="Times New Roman"/>
            <w:sz w:val="24"/>
            <w:szCs w:val="24"/>
          </w:rPr>
          <w:delText>得出</w:delText>
        </w:r>
        <w:r w:rsidR="00B64D7A" w:rsidDel="00733170">
          <w:rPr>
            <w:rFonts w:ascii="Times New Roman" w:hAnsi="Times New Roman" w:cs="Times New Roman" w:hint="eastAsia"/>
            <w:sz w:val="24"/>
            <w:szCs w:val="24"/>
          </w:rPr>
          <w:delText>小麦和</w:delText>
        </w:r>
      </w:del>
      <w:del w:id="1760" w:author="曾 翠红" w:date="2019-05-07T10:33:00Z">
        <w:r w:rsidR="00B64D7A" w:rsidDel="009314E9">
          <w:rPr>
            <w:rFonts w:ascii="Times New Roman" w:hAnsi="Times New Roman" w:cs="Times New Roman" w:hint="eastAsia"/>
            <w:sz w:val="24"/>
            <w:szCs w:val="24"/>
          </w:rPr>
          <w:delText>稻谷</w:delText>
        </w:r>
      </w:del>
      <w:del w:id="1761" w:author="曾 翠红" w:date="2019-05-12T19:59:00Z">
        <w:r w:rsidR="00B64D7A" w:rsidDel="00733170">
          <w:rPr>
            <w:rFonts w:ascii="Times New Roman" w:hAnsi="Times New Roman" w:cs="Times New Roman" w:hint="eastAsia"/>
            <w:sz w:val="24"/>
            <w:szCs w:val="24"/>
          </w:rPr>
          <w:delText>单产和规模存在显著负向关系，</w:delText>
        </w:r>
        <w:r w:rsidR="00B64D7A" w:rsidDel="00733170">
          <w:rPr>
            <w:rFonts w:ascii="Times New Roman" w:hAnsi="Times New Roman" w:cs="Times New Roman"/>
            <w:sz w:val="24"/>
            <w:szCs w:val="24"/>
          </w:rPr>
          <w:delText>玉米</w:delText>
        </w:r>
        <w:r w:rsidR="00B64D7A" w:rsidDel="00733170">
          <w:rPr>
            <w:rFonts w:ascii="Times New Roman" w:hAnsi="Times New Roman" w:cs="Times New Roman" w:hint="eastAsia"/>
            <w:sz w:val="24"/>
            <w:szCs w:val="24"/>
          </w:rPr>
          <w:delText>负向关系消失的结论。</w:delText>
        </w:r>
        <w:r w:rsidR="00CF7525" w:rsidDel="00733170">
          <w:rPr>
            <w:rFonts w:ascii="Times New Roman" w:hAnsi="Times New Roman" w:cs="Times New Roman" w:hint="eastAsia"/>
            <w:sz w:val="24"/>
            <w:szCs w:val="24"/>
          </w:rPr>
          <w:delText>为</w:delText>
        </w:r>
        <w:r w:rsidR="00B801F0" w:rsidDel="00733170">
          <w:rPr>
            <w:rFonts w:ascii="Times New Roman" w:hAnsi="Times New Roman" w:cs="Times New Roman" w:hint="eastAsia"/>
            <w:sz w:val="24"/>
            <w:szCs w:val="24"/>
          </w:rPr>
          <w:delText>寻找其中原因，</w:delText>
        </w:r>
        <w:r w:rsidR="003734B0" w:rsidDel="00733170">
          <w:rPr>
            <w:rFonts w:ascii="Times New Roman" w:hAnsi="Times New Roman" w:cs="Times New Roman" w:hint="eastAsia"/>
            <w:sz w:val="24"/>
            <w:szCs w:val="24"/>
          </w:rPr>
          <w:delText>以下</w:delText>
        </w:r>
        <w:r w:rsidR="00D56F44" w:rsidDel="00733170">
          <w:rPr>
            <w:rFonts w:ascii="Times New Roman" w:hAnsi="Times New Roman" w:cs="Times New Roman" w:hint="eastAsia"/>
            <w:sz w:val="24"/>
            <w:szCs w:val="24"/>
          </w:rPr>
          <w:delText>结合</w:delText>
        </w:r>
        <w:r w:rsidR="00D30BFD" w:rsidDel="00733170">
          <w:rPr>
            <w:rFonts w:ascii="Times New Roman" w:hAnsi="Times New Roman" w:cs="Times New Roman" w:hint="eastAsia"/>
            <w:sz w:val="24"/>
            <w:szCs w:val="24"/>
          </w:rPr>
          <w:delText>农产品种植特性、</w:delText>
        </w:r>
        <w:r w:rsidR="0003261D" w:rsidDel="00733170">
          <w:rPr>
            <w:rFonts w:ascii="Times New Roman" w:hAnsi="Times New Roman" w:cs="Times New Roman" w:hint="eastAsia"/>
            <w:sz w:val="24"/>
            <w:szCs w:val="24"/>
          </w:rPr>
          <w:delText>各自面临的</w:delText>
        </w:r>
        <w:r w:rsidR="00952E10" w:rsidDel="00733170">
          <w:rPr>
            <w:rFonts w:ascii="Times New Roman" w:hAnsi="Times New Roman" w:cs="Times New Roman" w:hint="eastAsia"/>
            <w:sz w:val="24"/>
            <w:szCs w:val="24"/>
          </w:rPr>
          <w:delText>机械和劳动</w:delText>
        </w:r>
        <w:r w:rsidR="00D30BFD" w:rsidDel="00733170">
          <w:rPr>
            <w:rFonts w:ascii="Times New Roman" w:hAnsi="Times New Roman" w:cs="Times New Roman" w:hint="eastAsia"/>
            <w:sz w:val="24"/>
            <w:szCs w:val="24"/>
          </w:rPr>
          <w:delText>市场</w:delText>
        </w:r>
        <w:r w:rsidR="00952E10" w:rsidDel="00733170">
          <w:rPr>
            <w:rFonts w:ascii="Times New Roman" w:hAnsi="Times New Roman" w:cs="Times New Roman" w:hint="eastAsia"/>
            <w:sz w:val="24"/>
            <w:szCs w:val="24"/>
          </w:rPr>
          <w:delText>发展情况加以分析。</w:delText>
        </w:r>
      </w:del>
    </w:p>
    <w:p w14:paraId="230E8818" w14:textId="24737AA9" w:rsidR="00E44E3F" w:rsidRPr="00FA2184" w:rsidRDefault="00245A30" w:rsidP="00BD5FA3">
      <w:pPr>
        <w:spacing w:after="0" w:line="400" w:lineRule="exact"/>
        <w:ind w:firstLineChars="200" w:firstLine="480"/>
        <w:rPr>
          <w:rFonts w:ascii="Times New Roman" w:hAnsi="Times New Roman" w:cs="Times New Roman"/>
          <w:sz w:val="24"/>
          <w:szCs w:val="24"/>
        </w:rPr>
      </w:pPr>
      <w:ins w:id="1762" w:author="曾 翠红" w:date="2019-05-12T18:15:00Z">
        <w:r>
          <w:rPr>
            <w:rFonts w:ascii="Times New Roman" w:hAnsi="Times New Roman" w:cs="Times New Roman" w:hint="eastAsia"/>
            <w:sz w:val="24"/>
            <w:szCs w:val="24"/>
          </w:rPr>
          <w:t>除此之外，</w:t>
        </w:r>
      </w:ins>
      <w:r w:rsidR="00106EAB">
        <w:rPr>
          <w:rFonts w:ascii="Times New Roman" w:hAnsi="Times New Roman" w:cs="Times New Roman" w:hint="eastAsia"/>
          <w:sz w:val="24"/>
          <w:szCs w:val="24"/>
        </w:rPr>
        <w:t>我国农业机械化</w:t>
      </w:r>
      <w:r w:rsidR="009F57F5">
        <w:rPr>
          <w:rFonts w:ascii="Times New Roman" w:hAnsi="Times New Roman" w:cs="Times New Roman" w:hint="eastAsia"/>
          <w:sz w:val="24"/>
          <w:szCs w:val="24"/>
        </w:rPr>
        <w:t>水平</w:t>
      </w:r>
      <w:r w:rsidR="00106EAB">
        <w:rPr>
          <w:rFonts w:ascii="Times New Roman" w:hAnsi="Times New Roman" w:cs="Times New Roman" w:hint="eastAsia"/>
          <w:sz w:val="24"/>
          <w:szCs w:val="24"/>
        </w:rPr>
        <w:t>经历了高速</w:t>
      </w:r>
      <w:r w:rsidR="009F57F5">
        <w:rPr>
          <w:rFonts w:ascii="Times New Roman" w:hAnsi="Times New Roman" w:cs="Times New Roman" w:hint="eastAsia"/>
          <w:sz w:val="24"/>
          <w:szCs w:val="24"/>
        </w:rPr>
        <w:t>增长</w:t>
      </w:r>
      <w:r w:rsidR="00106EAB">
        <w:rPr>
          <w:rFonts w:ascii="Times New Roman" w:hAnsi="Times New Roman" w:cs="Times New Roman" w:hint="eastAsia"/>
          <w:sz w:val="24"/>
          <w:szCs w:val="24"/>
        </w:rPr>
        <w:t>的</w:t>
      </w:r>
      <w:r w:rsidR="009F57F5">
        <w:rPr>
          <w:rFonts w:ascii="Times New Roman" w:hAnsi="Times New Roman" w:cs="Times New Roman" w:hint="eastAsia"/>
          <w:sz w:val="24"/>
          <w:szCs w:val="24"/>
        </w:rPr>
        <w:t>阶段</w:t>
      </w:r>
      <w:r w:rsidR="00106EAB">
        <w:rPr>
          <w:rFonts w:ascii="Times New Roman" w:hAnsi="Times New Roman" w:cs="Times New Roman" w:hint="eastAsia"/>
          <w:sz w:val="24"/>
          <w:szCs w:val="24"/>
        </w:rPr>
        <w:t>，</w:t>
      </w:r>
      <w:r w:rsidR="00A031E9">
        <w:rPr>
          <w:rFonts w:ascii="Times New Roman" w:hAnsi="Times New Roman" w:cs="Times New Roman" w:hint="eastAsia"/>
          <w:sz w:val="24"/>
          <w:szCs w:val="24"/>
        </w:rPr>
        <w:t>当前</w:t>
      </w:r>
      <w:r w:rsidR="00995EBC">
        <w:rPr>
          <w:rFonts w:ascii="Times New Roman" w:hAnsi="Times New Roman" w:cs="Times New Roman" w:hint="eastAsia"/>
          <w:sz w:val="24"/>
          <w:szCs w:val="24"/>
        </w:rPr>
        <w:t>农业机械总体水平较高</w:t>
      </w:r>
      <w:r w:rsidR="00A031E9">
        <w:rPr>
          <w:rFonts w:ascii="Times New Roman" w:hAnsi="Times New Roman" w:cs="Times New Roman" w:hint="eastAsia"/>
          <w:sz w:val="24"/>
          <w:szCs w:val="24"/>
        </w:rPr>
        <w:t>，</w:t>
      </w:r>
      <w:r w:rsidR="00311BC9">
        <w:rPr>
          <w:rFonts w:ascii="Times New Roman" w:hAnsi="Times New Roman" w:cs="Times New Roman" w:hint="eastAsia"/>
          <w:sz w:val="24"/>
          <w:szCs w:val="24"/>
        </w:rPr>
        <w:t>但仍然存在</w:t>
      </w:r>
      <w:r w:rsidR="00881C61">
        <w:rPr>
          <w:rFonts w:ascii="Times New Roman" w:hAnsi="Times New Roman" w:cs="Times New Roman" w:hint="eastAsia"/>
          <w:sz w:val="24"/>
          <w:szCs w:val="24"/>
        </w:rPr>
        <w:t>区域</w:t>
      </w:r>
      <w:r w:rsidR="00CE3DAA">
        <w:rPr>
          <w:rFonts w:ascii="Times New Roman" w:hAnsi="Times New Roman" w:cs="Times New Roman" w:hint="eastAsia"/>
          <w:sz w:val="24"/>
          <w:szCs w:val="24"/>
        </w:rPr>
        <w:t>、农作物种类以及</w:t>
      </w:r>
      <w:r w:rsidR="00881C61">
        <w:rPr>
          <w:rFonts w:ascii="Times New Roman" w:hAnsi="Times New Roman" w:cs="Times New Roman" w:hint="eastAsia"/>
          <w:sz w:val="24"/>
          <w:szCs w:val="24"/>
        </w:rPr>
        <w:t>农业生产</w:t>
      </w:r>
      <w:r w:rsidR="00311BC9">
        <w:rPr>
          <w:rFonts w:ascii="Times New Roman" w:hAnsi="Times New Roman" w:cs="Times New Roman" w:hint="eastAsia"/>
          <w:sz w:val="24"/>
          <w:szCs w:val="24"/>
        </w:rPr>
        <w:t>阶段</w:t>
      </w:r>
      <w:r w:rsidR="00CE3DAA">
        <w:rPr>
          <w:rFonts w:ascii="Times New Roman" w:hAnsi="Times New Roman" w:cs="Times New Roman" w:hint="eastAsia"/>
          <w:sz w:val="24"/>
          <w:szCs w:val="24"/>
        </w:rPr>
        <w:t>机械化</w:t>
      </w:r>
      <w:r w:rsidR="00311BC9">
        <w:rPr>
          <w:rFonts w:ascii="Times New Roman" w:hAnsi="Times New Roman" w:cs="Times New Roman" w:hint="eastAsia"/>
          <w:sz w:val="24"/>
          <w:szCs w:val="24"/>
        </w:rPr>
        <w:t>发展不平衡的情况。</w:t>
      </w:r>
      <w:r w:rsidR="002011C8">
        <w:rPr>
          <w:rFonts w:ascii="Times New Roman" w:hAnsi="Times New Roman" w:cs="Times New Roman" w:hint="eastAsia"/>
          <w:sz w:val="24"/>
          <w:szCs w:val="24"/>
        </w:rPr>
        <w:t>在粮食作物上体现为</w:t>
      </w:r>
      <w:r w:rsidR="00EC1D89">
        <w:rPr>
          <w:rFonts w:ascii="Times New Roman" w:hAnsi="Times New Roman" w:cs="Times New Roman" w:hint="eastAsia"/>
          <w:sz w:val="24"/>
          <w:szCs w:val="24"/>
        </w:rPr>
        <w:t>小麦和</w:t>
      </w:r>
      <w:del w:id="1763" w:author="曾 翠红" w:date="2019-05-07T10:33:00Z">
        <w:r w:rsidR="00EC1D89" w:rsidDel="009314E9">
          <w:rPr>
            <w:rFonts w:ascii="Times New Roman" w:hAnsi="Times New Roman" w:cs="Times New Roman" w:hint="eastAsia"/>
            <w:sz w:val="24"/>
            <w:szCs w:val="24"/>
          </w:rPr>
          <w:delText>稻谷</w:delText>
        </w:r>
      </w:del>
      <w:ins w:id="1764" w:author="曾 翠红" w:date="2019-05-07T10:33:00Z">
        <w:r w:rsidR="009314E9">
          <w:rPr>
            <w:rFonts w:ascii="Times New Roman" w:hAnsi="Times New Roman" w:cs="Times New Roman" w:hint="eastAsia"/>
            <w:sz w:val="24"/>
            <w:szCs w:val="24"/>
          </w:rPr>
          <w:t>水稻</w:t>
        </w:r>
      </w:ins>
      <w:r w:rsidR="00EC1D89">
        <w:rPr>
          <w:rFonts w:ascii="Times New Roman" w:hAnsi="Times New Roman" w:cs="Times New Roman" w:hint="eastAsia"/>
          <w:sz w:val="24"/>
          <w:szCs w:val="24"/>
        </w:rPr>
        <w:t>生产收获环节的机械化水平高于玉米</w:t>
      </w:r>
      <w:r w:rsidR="00EC1D89">
        <w:rPr>
          <w:rFonts w:ascii="Times New Roman" w:hAnsi="Times New Roman" w:cs="Times New Roman"/>
          <w:sz w:val="24"/>
          <w:szCs w:val="24"/>
        </w:rPr>
        <w:fldChar w:fldCharType="begin"/>
      </w:r>
      <w:r w:rsidR="00775085">
        <w:rPr>
          <w:rFonts w:ascii="Times New Roman" w:hAnsi="Times New Roman" w:cs="Times New Roman"/>
          <w:sz w:val="24"/>
          <w:szCs w:val="24"/>
        </w:rPr>
        <w:instrText xml:space="preserve"> ADDIN NE.Ref.{8262BF7C-494F-4C76-96AA-7571182A2C91}</w:instrText>
      </w:r>
      <w:r w:rsidR="00EC1D89">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[59, 60]</w:t>
      </w:r>
      <w:r w:rsidR="00EC1D89">
        <w:rPr>
          <w:rFonts w:ascii="Times New Roman" w:hAnsi="Times New Roman" w:cs="Times New Roman"/>
          <w:sz w:val="24"/>
          <w:szCs w:val="24"/>
        </w:rPr>
        <w:fldChar w:fldCharType="end"/>
      </w:r>
      <w:r w:rsidR="00775085">
        <w:rPr>
          <w:rFonts w:ascii="Times New Roman" w:hAnsi="Times New Roman" w:cs="Times New Roman" w:hint="eastAsia"/>
          <w:sz w:val="24"/>
          <w:szCs w:val="24"/>
        </w:rPr>
        <w:t>，</w:t>
      </w:r>
      <w:r w:rsidR="00104830">
        <w:rPr>
          <w:rFonts w:ascii="Times New Roman" w:hAnsi="Times New Roman" w:cs="Times New Roman" w:hint="eastAsia"/>
          <w:sz w:val="24"/>
          <w:szCs w:val="24"/>
        </w:rPr>
        <w:t>小麦和</w:t>
      </w:r>
      <w:del w:id="1765" w:author="曾 翠红" w:date="2019-05-07T10:33:00Z">
        <w:r w:rsidR="00104830" w:rsidDel="009314E9">
          <w:rPr>
            <w:rFonts w:ascii="Times New Roman" w:hAnsi="Times New Roman" w:cs="Times New Roman" w:hint="eastAsia"/>
            <w:sz w:val="24"/>
            <w:szCs w:val="24"/>
          </w:rPr>
          <w:delText>稻谷</w:delText>
        </w:r>
      </w:del>
      <w:ins w:id="1766" w:author="曾 翠红" w:date="2019-05-07T10:33:00Z">
        <w:r w:rsidR="009314E9">
          <w:rPr>
            <w:rFonts w:ascii="Times New Roman" w:hAnsi="Times New Roman" w:cs="Times New Roman" w:hint="eastAsia"/>
            <w:sz w:val="24"/>
            <w:szCs w:val="24"/>
          </w:rPr>
          <w:t>水稻</w:t>
        </w:r>
      </w:ins>
      <w:r w:rsidR="00104830">
        <w:rPr>
          <w:rFonts w:ascii="Times New Roman" w:hAnsi="Times New Roman" w:cs="Times New Roman" w:hint="eastAsia"/>
          <w:sz w:val="24"/>
          <w:szCs w:val="24"/>
        </w:rPr>
        <w:t>种植户农业机械的“</w:t>
      </w:r>
      <w:r w:rsidR="00104830">
        <w:rPr>
          <w:rFonts w:ascii="Times New Roman" w:hAnsi="Times New Roman" w:cs="Times New Roman"/>
          <w:sz w:val="24"/>
          <w:szCs w:val="24"/>
        </w:rPr>
        <w:t>可分性</w:t>
      </w:r>
      <w:r w:rsidR="00104830">
        <w:rPr>
          <w:rFonts w:ascii="Times New Roman" w:hAnsi="Times New Roman" w:cs="Times New Roman" w:hint="eastAsia"/>
          <w:sz w:val="24"/>
          <w:szCs w:val="24"/>
        </w:rPr>
        <w:t>”</w:t>
      </w:r>
      <w:r w:rsidR="00104830">
        <w:rPr>
          <w:rFonts w:ascii="Times New Roman" w:hAnsi="Times New Roman" w:cs="Times New Roman"/>
          <w:sz w:val="24"/>
          <w:szCs w:val="24"/>
        </w:rPr>
        <w:t>高于</w:t>
      </w:r>
      <w:r w:rsidR="00104830">
        <w:rPr>
          <w:rFonts w:ascii="Times New Roman" w:hAnsi="Times New Roman" w:cs="Times New Roman" w:hint="eastAsia"/>
          <w:sz w:val="24"/>
          <w:szCs w:val="24"/>
        </w:rPr>
        <w:t>玉米种植户，</w:t>
      </w:r>
      <w:r w:rsidR="00D9261C">
        <w:rPr>
          <w:rFonts w:ascii="Times New Roman" w:hAnsi="Times New Roman" w:cs="Times New Roman" w:hint="eastAsia"/>
          <w:sz w:val="24"/>
          <w:szCs w:val="24"/>
        </w:rPr>
        <w:t>农户在调整经营规模的过程中可以选择同样具有效率的机械</w:t>
      </w:r>
      <w:r w:rsidR="0015331F">
        <w:rPr>
          <w:rFonts w:ascii="Times New Roman" w:hAnsi="Times New Roman" w:cs="Times New Roman" w:hint="eastAsia"/>
          <w:sz w:val="24"/>
          <w:szCs w:val="24"/>
        </w:rPr>
        <w:t>。玉米种植户机械市场发展相对落后，</w:t>
      </w:r>
      <w:r w:rsidR="006A4169">
        <w:rPr>
          <w:rFonts w:ascii="Times New Roman" w:hAnsi="Times New Roman" w:cs="Times New Roman" w:hint="eastAsia"/>
          <w:sz w:val="24"/>
          <w:szCs w:val="24"/>
        </w:rPr>
        <w:t>小农在机械上的选择范围窄，</w:t>
      </w:r>
      <w:r w:rsidR="003D5087">
        <w:rPr>
          <w:rFonts w:ascii="Times New Roman" w:hAnsi="Times New Roman" w:cs="Times New Roman"/>
          <w:sz w:val="24"/>
          <w:szCs w:val="24"/>
        </w:rPr>
        <w:t>大型</w:t>
      </w:r>
      <w:r w:rsidR="003D5087">
        <w:rPr>
          <w:rFonts w:ascii="Times New Roman" w:hAnsi="Times New Roman" w:cs="Times New Roman" w:hint="eastAsia"/>
          <w:sz w:val="24"/>
          <w:szCs w:val="24"/>
        </w:rPr>
        <w:t>农具</w:t>
      </w:r>
      <w:r w:rsidR="00BA1B1A">
        <w:rPr>
          <w:rFonts w:ascii="Times New Roman" w:hAnsi="Times New Roman" w:cs="Times New Roman" w:hint="eastAsia"/>
          <w:sz w:val="24"/>
          <w:szCs w:val="24"/>
        </w:rPr>
        <w:t>比小农具先进有效率的多，</w:t>
      </w:r>
      <w:r w:rsidR="00BA1B1A">
        <w:rPr>
          <w:rFonts w:ascii="Times New Roman" w:hAnsi="Times New Roman" w:cs="Times New Roman"/>
          <w:sz w:val="24"/>
          <w:szCs w:val="24"/>
        </w:rPr>
        <w:t>大农户</w:t>
      </w:r>
      <w:r w:rsidR="00BA1B1A">
        <w:rPr>
          <w:rFonts w:ascii="Times New Roman" w:hAnsi="Times New Roman" w:cs="Times New Roman" w:hint="eastAsia"/>
          <w:sz w:val="24"/>
          <w:szCs w:val="24"/>
        </w:rPr>
        <w:t>也更容易从</w:t>
      </w:r>
      <w:r w:rsidR="00D2771D">
        <w:rPr>
          <w:rFonts w:ascii="Times New Roman" w:hAnsi="Times New Roman" w:cs="Times New Roman" w:hint="eastAsia"/>
          <w:sz w:val="24"/>
          <w:szCs w:val="24"/>
        </w:rPr>
        <w:t>农业</w:t>
      </w:r>
      <w:r w:rsidR="00BA1B1A">
        <w:rPr>
          <w:rFonts w:ascii="Times New Roman" w:hAnsi="Times New Roman" w:cs="Times New Roman" w:hint="eastAsia"/>
          <w:sz w:val="24"/>
          <w:szCs w:val="24"/>
        </w:rPr>
        <w:t>机械上攫取规模经济。</w:t>
      </w:r>
      <w:r w:rsidR="00C7370B">
        <w:rPr>
          <w:rFonts w:ascii="Times New Roman" w:hAnsi="Times New Roman" w:cs="Times New Roman" w:hint="eastAsia"/>
          <w:sz w:val="24"/>
          <w:szCs w:val="24"/>
        </w:rPr>
        <w:t>通俗的说，</w:t>
      </w:r>
      <w:r w:rsidR="00C7370B">
        <w:rPr>
          <w:rFonts w:ascii="Times New Roman" w:hAnsi="Times New Roman" w:cs="Times New Roman"/>
          <w:sz w:val="24"/>
          <w:szCs w:val="24"/>
        </w:rPr>
        <w:t>就</w:t>
      </w:r>
      <w:r w:rsidR="00C7370B">
        <w:rPr>
          <w:rFonts w:ascii="Times New Roman" w:hAnsi="Times New Roman" w:cs="Times New Roman" w:hint="eastAsia"/>
          <w:sz w:val="24"/>
          <w:szCs w:val="24"/>
        </w:rPr>
        <w:t>是小麦和</w:t>
      </w:r>
      <w:del w:id="1767" w:author="曾 翠红" w:date="2019-05-07T10:33:00Z">
        <w:r w:rsidR="00C7370B" w:rsidDel="009314E9">
          <w:rPr>
            <w:rFonts w:ascii="Times New Roman" w:hAnsi="Times New Roman" w:cs="Times New Roman" w:hint="eastAsia"/>
            <w:sz w:val="24"/>
            <w:szCs w:val="24"/>
          </w:rPr>
          <w:delText>稻谷</w:delText>
        </w:r>
      </w:del>
      <w:ins w:id="1768" w:author="曾 翠红" w:date="2019-05-07T10:33:00Z">
        <w:r w:rsidR="009314E9">
          <w:rPr>
            <w:rFonts w:ascii="Times New Roman" w:hAnsi="Times New Roman" w:cs="Times New Roman" w:hint="eastAsia"/>
            <w:sz w:val="24"/>
            <w:szCs w:val="24"/>
          </w:rPr>
          <w:t>水稻</w:t>
        </w:r>
      </w:ins>
      <w:r w:rsidR="00387D7F">
        <w:rPr>
          <w:rFonts w:ascii="Times New Roman" w:hAnsi="Times New Roman" w:cs="Times New Roman" w:hint="eastAsia"/>
          <w:sz w:val="24"/>
          <w:szCs w:val="24"/>
        </w:rPr>
        <w:t>相关的</w:t>
      </w:r>
      <w:r w:rsidR="00387D7F">
        <w:rPr>
          <w:rFonts w:ascii="Times New Roman" w:hAnsi="Times New Roman" w:cs="Times New Roman"/>
          <w:sz w:val="24"/>
          <w:szCs w:val="24"/>
        </w:rPr>
        <w:t>农机</w:t>
      </w:r>
      <w:r w:rsidR="00387D7F">
        <w:rPr>
          <w:rFonts w:ascii="Times New Roman" w:hAnsi="Times New Roman" w:cs="Times New Roman" w:hint="eastAsia"/>
          <w:sz w:val="24"/>
          <w:szCs w:val="24"/>
        </w:rPr>
        <w:t>服务或者是</w:t>
      </w:r>
      <w:r w:rsidR="00287DC6">
        <w:rPr>
          <w:rFonts w:ascii="Times New Roman" w:hAnsi="Times New Roman" w:cs="Times New Roman" w:hint="eastAsia"/>
          <w:sz w:val="24"/>
          <w:szCs w:val="24"/>
        </w:rPr>
        <w:t>农业机械市场</w:t>
      </w:r>
      <w:r w:rsidR="00387D7F">
        <w:rPr>
          <w:rFonts w:ascii="Times New Roman" w:hAnsi="Times New Roman" w:cs="Times New Roman" w:hint="eastAsia"/>
          <w:sz w:val="24"/>
          <w:szCs w:val="24"/>
        </w:rPr>
        <w:t>都发展的更为完善，所以</w:t>
      </w:r>
      <w:r w:rsidR="00015699">
        <w:rPr>
          <w:rFonts w:ascii="Times New Roman" w:hAnsi="Times New Roman" w:cs="Times New Roman" w:hint="eastAsia"/>
          <w:sz w:val="24"/>
          <w:szCs w:val="24"/>
        </w:rPr>
        <w:t>任何规模的农户使用的机械都是</w:t>
      </w:r>
      <w:r w:rsidR="00D94C6C">
        <w:rPr>
          <w:rFonts w:ascii="Times New Roman" w:hAnsi="Times New Roman" w:cs="Times New Roman" w:hint="eastAsia"/>
          <w:sz w:val="24"/>
          <w:szCs w:val="24"/>
        </w:rPr>
        <w:t>同等</w:t>
      </w:r>
      <w:r w:rsidR="00015699">
        <w:rPr>
          <w:rFonts w:ascii="Times New Roman" w:hAnsi="Times New Roman" w:cs="Times New Roman" w:hint="eastAsia"/>
          <w:sz w:val="24"/>
          <w:szCs w:val="24"/>
        </w:rPr>
        <w:t>先进的，规模扩大过程中</w:t>
      </w:r>
      <w:r w:rsidR="00C7370B">
        <w:rPr>
          <w:rFonts w:ascii="Times New Roman" w:hAnsi="Times New Roman" w:cs="Times New Roman" w:hint="eastAsia"/>
          <w:sz w:val="24"/>
          <w:szCs w:val="24"/>
        </w:rPr>
        <w:t>农业机械的变更并</w:t>
      </w:r>
      <w:r w:rsidR="00015699">
        <w:rPr>
          <w:rFonts w:ascii="Times New Roman" w:hAnsi="Times New Roman" w:cs="Times New Roman" w:hint="eastAsia"/>
          <w:sz w:val="24"/>
          <w:szCs w:val="24"/>
        </w:rPr>
        <w:t>没有</w:t>
      </w:r>
      <w:r w:rsidR="00C7370B">
        <w:rPr>
          <w:rFonts w:ascii="Times New Roman" w:hAnsi="Times New Roman" w:cs="Times New Roman" w:hint="eastAsia"/>
          <w:sz w:val="24"/>
          <w:szCs w:val="24"/>
        </w:rPr>
        <w:t>带来耕作效率的显著变化</w:t>
      </w:r>
      <w:r w:rsidR="00AC3C90">
        <w:rPr>
          <w:rFonts w:ascii="Times New Roman" w:hAnsi="Times New Roman" w:cs="Times New Roman" w:hint="eastAsia"/>
          <w:sz w:val="24"/>
          <w:szCs w:val="24"/>
        </w:rPr>
        <w:t>。</w:t>
      </w:r>
      <w:r w:rsidR="00F31775">
        <w:rPr>
          <w:rFonts w:ascii="Times New Roman" w:hAnsi="Times New Roman" w:cs="Times New Roman" w:hint="eastAsia"/>
          <w:sz w:val="24"/>
          <w:szCs w:val="24"/>
        </w:rPr>
        <w:t>而</w:t>
      </w:r>
      <w:r w:rsidR="00C7370B">
        <w:rPr>
          <w:rFonts w:ascii="Times New Roman" w:hAnsi="Times New Roman" w:cs="Times New Roman"/>
          <w:sz w:val="24"/>
          <w:szCs w:val="24"/>
        </w:rPr>
        <w:t>玉米</w:t>
      </w:r>
      <w:r w:rsidR="00C7370B">
        <w:rPr>
          <w:rFonts w:ascii="Times New Roman" w:hAnsi="Times New Roman" w:cs="Times New Roman" w:hint="eastAsia"/>
          <w:sz w:val="24"/>
          <w:szCs w:val="24"/>
        </w:rPr>
        <w:t>种植户在扩大规模过程中将</w:t>
      </w:r>
      <w:r w:rsidR="00F31775">
        <w:rPr>
          <w:rFonts w:ascii="Times New Roman" w:hAnsi="Times New Roman" w:cs="Times New Roman" w:hint="eastAsia"/>
          <w:sz w:val="24"/>
          <w:szCs w:val="24"/>
        </w:rPr>
        <w:t>农机市场发展较为落后，</w:t>
      </w:r>
      <w:r w:rsidR="00AC3C90">
        <w:rPr>
          <w:rFonts w:ascii="Times New Roman" w:hAnsi="Times New Roman" w:cs="Times New Roman" w:hint="eastAsia"/>
          <w:sz w:val="24"/>
          <w:szCs w:val="24"/>
        </w:rPr>
        <w:t>小农具和大农具确实存在效率上的显著差异</w:t>
      </w:r>
      <w:r w:rsidR="00C7370B">
        <w:rPr>
          <w:rFonts w:ascii="Times New Roman" w:hAnsi="Times New Roman" w:cs="Times New Roman" w:hint="eastAsia"/>
          <w:sz w:val="24"/>
          <w:szCs w:val="24"/>
        </w:rPr>
        <w:t>，</w:t>
      </w:r>
      <w:r w:rsidR="00E75694">
        <w:rPr>
          <w:rFonts w:ascii="Times New Roman" w:hAnsi="Times New Roman" w:cs="Times New Roman" w:hint="eastAsia"/>
          <w:sz w:val="24"/>
          <w:szCs w:val="24"/>
        </w:rPr>
        <w:t>种植玉米的大农户单产相对更高。</w:t>
      </w:r>
      <w:r w:rsidR="00567AAF">
        <w:rPr>
          <w:rFonts w:ascii="Times New Roman" w:hAnsi="Times New Roman" w:cs="Times New Roman" w:hint="eastAsia"/>
          <w:sz w:val="24"/>
          <w:szCs w:val="24"/>
        </w:rPr>
        <w:t>此外，</w:t>
      </w:r>
      <w:r w:rsidR="008269AA">
        <w:rPr>
          <w:rFonts w:ascii="Times New Roman" w:hAnsi="Times New Roman" w:cs="Times New Roman" w:hint="eastAsia"/>
          <w:sz w:val="24"/>
          <w:szCs w:val="24"/>
        </w:rPr>
        <w:t>地区劳动力禀赋、经济发展水平和农作物种类的差异</w:t>
      </w:r>
      <w:r w:rsidR="00F669E5">
        <w:rPr>
          <w:rFonts w:ascii="Times New Roman" w:hAnsi="Times New Roman" w:cs="Times New Roman" w:hint="eastAsia"/>
          <w:sz w:val="24"/>
          <w:szCs w:val="24"/>
        </w:rPr>
        <w:t>，</w:t>
      </w:r>
      <w:r w:rsidR="0073011D">
        <w:rPr>
          <w:rFonts w:ascii="Times New Roman" w:hAnsi="Times New Roman" w:cs="Times New Roman" w:hint="eastAsia"/>
          <w:sz w:val="24"/>
          <w:szCs w:val="24"/>
        </w:rPr>
        <w:t>导致</w:t>
      </w:r>
      <w:r w:rsidR="00FE119D">
        <w:rPr>
          <w:rFonts w:ascii="Times New Roman" w:hAnsi="Times New Roman" w:cs="Times New Roman" w:hint="eastAsia"/>
          <w:sz w:val="24"/>
          <w:szCs w:val="24"/>
        </w:rPr>
        <w:t>不同区域</w:t>
      </w:r>
      <w:r w:rsidR="002930B0">
        <w:rPr>
          <w:rFonts w:ascii="Times New Roman" w:hAnsi="Times New Roman" w:cs="Times New Roman" w:hint="eastAsia"/>
          <w:sz w:val="24"/>
          <w:szCs w:val="24"/>
        </w:rPr>
        <w:t>农业劳动力冗余程度（边际</w:t>
      </w:r>
      <w:r w:rsidR="00621F8B">
        <w:rPr>
          <w:rFonts w:ascii="Times New Roman" w:hAnsi="Times New Roman" w:cs="Times New Roman" w:hint="eastAsia"/>
          <w:sz w:val="24"/>
          <w:szCs w:val="24"/>
        </w:rPr>
        <w:t>产量</w:t>
      </w:r>
      <w:r w:rsidR="002930B0">
        <w:rPr>
          <w:rFonts w:ascii="Times New Roman" w:hAnsi="Times New Roman" w:cs="Times New Roman" w:hint="eastAsia"/>
          <w:sz w:val="24"/>
          <w:szCs w:val="24"/>
        </w:rPr>
        <w:t>）</w:t>
      </w:r>
      <w:r w:rsidR="00FE119D">
        <w:rPr>
          <w:rFonts w:ascii="Times New Roman" w:hAnsi="Times New Roman" w:cs="Times New Roman" w:hint="eastAsia"/>
          <w:sz w:val="24"/>
          <w:szCs w:val="24"/>
        </w:rPr>
        <w:t>有所不同</w:t>
      </w:r>
      <w:ins w:id="1769" w:author="曾 翠红" w:date="2019-05-12T18:17:00Z">
        <w:r>
          <w:rPr>
            <w:rFonts w:ascii="Times New Roman" w:hAnsi="Times New Roman" w:cs="Times New Roman" w:hint="eastAsia"/>
            <w:sz w:val="24"/>
            <w:szCs w:val="24"/>
          </w:rPr>
          <w:t>，</w:t>
        </w:r>
      </w:ins>
      <w:del w:id="1770" w:author="曾 翠红" w:date="2019-05-12T18:17:00Z">
        <w:r w:rsidR="002930B0" w:rsidDel="00245A30">
          <w:rPr>
            <w:rFonts w:ascii="Times New Roman" w:hAnsi="Times New Roman" w:cs="Times New Roman" w:hint="eastAsia"/>
            <w:sz w:val="24"/>
            <w:szCs w:val="24"/>
          </w:rPr>
          <w:delText>。</w:delText>
        </w:r>
        <w:r w:rsidR="002A5713" w:rsidDel="00245A30">
          <w:rPr>
            <w:rFonts w:ascii="Times New Roman" w:hAnsi="Times New Roman" w:cs="Times New Roman" w:hint="eastAsia"/>
            <w:sz w:val="24"/>
            <w:szCs w:val="24"/>
          </w:rPr>
          <w:delText>仅从</w:delText>
        </w:r>
        <w:r w:rsidR="00B53986" w:rsidDel="00245A30">
          <w:rPr>
            <w:rFonts w:ascii="Times New Roman" w:hAnsi="Times New Roman" w:cs="Times New Roman" w:hint="eastAsia"/>
            <w:sz w:val="24"/>
            <w:szCs w:val="24"/>
          </w:rPr>
          <w:delText>农作物</w:delText>
        </w:r>
        <w:r w:rsidR="002A5713" w:rsidDel="00245A30">
          <w:rPr>
            <w:rFonts w:ascii="Times New Roman" w:hAnsi="Times New Roman" w:cs="Times New Roman" w:hint="eastAsia"/>
            <w:sz w:val="24"/>
            <w:szCs w:val="24"/>
          </w:rPr>
          <w:delText>耕作</w:delText>
        </w:r>
        <w:r w:rsidR="00B53986" w:rsidDel="00245A30">
          <w:rPr>
            <w:rFonts w:ascii="Times New Roman" w:hAnsi="Times New Roman" w:cs="Times New Roman" w:hint="eastAsia"/>
            <w:sz w:val="24"/>
            <w:szCs w:val="24"/>
          </w:rPr>
          <w:delText>特性和地区机械化水平</w:delText>
        </w:r>
        <w:r w:rsidR="002A5713" w:rsidDel="00245A30">
          <w:rPr>
            <w:rFonts w:ascii="Times New Roman" w:hAnsi="Times New Roman" w:cs="Times New Roman" w:hint="eastAsia"/>
            <w:sz w:val="24"/>
            <w:szCs w:val="24"/>
          </w:rPr>
          <w:delText>来看，</w:delText>
        </w:r>
        <w:r w:rsidR="00B53986" w:rsidDel="00245A30">
          <w:rPr>
            <w:rFonts w:ascii="Times New Roman" w:hAnsi="Times New Roman" w:cs="Times New Roman" w:hint="eastAsia"/>
            <w:sz w:val="24"/>
            <w:szCs w:val="24"/>
          </w:rPr>
          <w:delText>小麦种植过程中对劳动的需求最低。</w:delText>
        </w:r>
      </w:del>
      <w:del w:id="1771" w:author="曾 翠红" w:date="2019-05-07T10:33:00Z">
        <w:r w:rsidR="00804350" w:rsidDel="009314E9">
          <w:rPr>
            <w:rFonts w:ascii="Times New Roman" w:hAnsi="Times New Roman" w:cs="Times New Roman" w:hint="eastAsia"/>
            <w:sz w:val="24"/>
            <w:szCs w:val="24"/>
          </w:rPr>
          <w:delText>稻谷</w:delText>
        </w:r>
      </w:del>
      <w:del w:id="1772" w:author="曾 翠红" w:date="2019-05-12T18:17:00Z">
        <w:r w:rsidR="00B53986" w:rsidDel="00245A30">
          <w:rPr>
            <w:rFonts w:ascii="Times New Roman" w:hAnsi="Times New Roman" w:cs="Times New Roman" w:hint="eastAsia"/>
            <w:sz w:val="24"/>
            <w:szCs w:val="24"/>
          </w:rPr>
          <w:delText>虽然机械化水平高，</w:delText>
        </w:r>
        <w:r w:rsidR="00B53986" w:rsidDel="00245A30">
          <w:rPr>
            <w:rFonts w:ascii="Times New Roman" w:hAnsi="Times New Roman" w:cs="Times New Roman"/>
            <w:sz w:val="24"/>
            <w:szCs w:val="24"/>
          </w:rPr>
          <w:delText>但</w:delText>
        </w:r>
        <w:r w:rsidR="00B53986" w:rsidDel="00245A30">
          <w:rPr>
            <w:rFonts w:ascii="Times New Roman" w:hAnsi="Times New Roman" w:cs="Times New Roman" w:hint="eastAsia"/>
            <w:sz w:val="24"/>
            <w:szCs w:val="24"/>
          </w:rPr>
          <w:delText>播种环节需要的人手多，</w:delText>
        </w:r>
        <w:r w:rsidR="00937733" w:rsidDel="00245A30">
          <w:rPr>
            <w:rFonts w:ascii="Times New Roman" w:hAnsi="Times New Roman" w:cs="Times New Roman" w:hint="eastAsia"/>
            <w:sz w:val="24"/>
            <w:szCs w:val="24"/>
          </w:rPr>
          <w:delText>对劳动的需求高。</w:delText>
        </w:r>
        <w:r w:rsidR="00CC722A" w:rsidDel="00245A30">
          <w:rPr>
            <w:rFonts w:ascii="Times New Roman" w:hAnsi="Times New Roman" w:cs="Times New Roman" w:hint="eastAsia"/>
            <w:sz w:val="24"/>
            <w:szCs w:val="24"/>
          </w:rPr>
          <w:delText>玉米机械化水平低，种植更依赖劳动的投入，对劳动的需求也比较高。</w:delText>
        </w:r>
        <w:r w:rsidR="00AD2526" w:rsidDel="00245A30">
          <w:rPr>
            <w:rFonts w:ascii="Times New Roman" w:hAnsi="Times New Roman" w:cs="Times New Roman" w:hint="eastAsia"/>
            <w:sz w:val="24"/>
            <w:szCs w:val="24"/>
          </w:rPr>
          <w:delText>三种粮食作物劳动冗余程度的区别</w:delText>
        </w:r>
        <w:r w:rsidR="00DC2469" w:rsidDel="00245A30">
          <w:rPr>
            <w:rFonts w:ascii="Times New Roman" w:hAnsi="Times New Roman" w:cs="Times New Roman" w:hint="eastAsia"/>
            <w:sz w:val="24"/>
            <w:szCs w:val="24"/>
          </w:rPr>
          <w:delText>意味</w:delText>
        </w:r>
        <w:r w:rsidR="00AD2526" w:rsidDel="00245A30">
          <w:rPr>
            <w:rFonts w:ascii="Times New Roman" w:hAnsi="Times New Roman" w:cs="Times New Roman" w:hint="eastAsia"/>
            <w:sz w:val="24"/>
            <w:szCs w:val="24"/>
          </w:rPr>
          <w:delText>着</w:delText>
        </w:r>
        <w:r w:rsidR="003D77D1" w:rsidDel="00245A30">
          <w:rPr>
            <w:rFonts w:ascii="Times New Roman" w:hAnsi="Times New Roman" w:cs="Times New Roman" w:hint="eastAsia"/>
            <w:sz w:val="24"/>
            <w:szCs w:val="24"/>
          </w:rPr>
          <w:delText>小农户精耕细作的程度存在着较大的差别</w:delText>
        </w:r>
        <w:r w:rsidR="00A03CCB" w:rsidDel="00245A30">
          <w:rPr>
            <w:rFonts w:ascii="Times New Roman" w:hAnsi="Times New Roman" w:cs="Times New Roman" w:hint="eastAsia"/>
            <w:sz w:val="24"/>
            <w:szCs w:val="24"/>
          </w:rPr>
          <w:delText>，</w:delText>
        </w:r>
      </w:del>
      <w:r w:rsidR="00DC2469">
        <w:rPr>
          <w:rFonts w:ascii="Times New Roman" w:hAnsi="Times New Roman" w:cs="Times New Roman" w:hint="eastAsia"/>
          <w:sz w:val="24"/>
          <w:szCs w:val="24"/>
        </w:rPr>
        <w:t>因此</w:t>
      </w:r>
      <w:r w:rsidR="00AD2526">
        <w:rPr>
          <w:rFonts w:ascii="Times New Roman" w:hAnsi="Times New Roman" w:cs="Times New Roman" w:hint="eastAsia"/>
          <w:sz w:val="24"/>
          <w:szCs w:val="24"/>
        </w:rPr>
        <w:t>农户扩大经营规模的过程中，</w:t>
      </w:r>
      <w:r w:rsidR="00F411F6">
        <w:rPr>
          <w:rFonts w:ascii="Times New Roman" w:hAnsi="Times New Roman" w:cs="Times New Roman" w:hint="eastAsia"/>
          <w:sz w:val="24"/>
          <w:szCs w:val="24"/>
        </w:rPr>
        <w:t>每亩劳动数量和质量下降导致的</w:t>
      </w:r>
      <w:r w:rsidR="002E1D0F">
        <w:rPr>
          <w:rFonts w:ascii="Times New Roman" w:hAnsi="Times New Roman" w:cs="Times New Roman" w:hint="eastAsia"/>
          <w:sz w:val="24"/>
          <w:szCs w:val="24"/>
        </w:rPr>
        <w:t>单产下降的幅度</w:t>
      </w:r>
      <w:r w:rsidR="00CD568B">
        <w:rPr>
          <w:rFonts w:ascii="Times New Roman" w:hAnsi="Times New Roman" w:cs="Times New Roman" w:hint="eastAsia"/>
          <w:sz w:val="24"/>
          <w:szCs w:val="24"/>
        </w:rPr>
        <w:t>大相径庭</w:t>
      </w:r>
      <w:r w:rsidR="00623FA0">
        <w:rPr>
          <w:rFonts w:ascii="Times New Roman" w:hAnsi="Times New Roman" w:cs="Times New Roman" w:hint="eastAsia"/>
          <w:sz w:val="24"/>
          <w:szCs w:val="24"/>
        </w:rPr>
        <w:t>。</w:t>
      </w:r>
    </w:p>
    <w:p w14:paraId="1F214886" w14:textId="3F4AB546" w:rsidR="00595768" w:rsidRPr="00CC03EE" w:rsidDel="00787092" w:rsidRDefault="009A7B83" w:rsidP="00595768">
      <w:pPr>
        <w:spacing w:after="0" w:line="400" w:lineRule="exact"/>
        <w:ind w:firstLineChars="200" w:firstLine="480"/>
        <w:rPr>
          <w:del w:id="1773" w:author="曾 翠红" w:date="2019-05-12T20:03:00Z"/>
          <w:rFonts w:ascii="Times New Roman" w:hAnsi="Times New Roman" w:cs="Times New Roman"/>
          <w:sz w:val="24"/>
          <w:szCs w:val="24"/>
        </w:rPr>
      </w:pPr>
      <w:r>
        <w:rPr>
          <w:rFonts w:ascii="Times New Roman" w:hAnsi="Times New Roman" w:cs="Times New Roman" w:hint="eastAsia"/>
          <w:sz w:val="24"/>
          <w:szCs w:val="24"/>
        </w:rPr>
        <w:t>综合上述背景</w:t>
      </w:r>
      <w:r w:rsidR="00A4681A">
        <w:rPr>
          <w:rFonts w:ascii="Times New Roman" w:hAnsi="Times New Roman" w:cs="Times New Roman" w:hint="eastAsia"/>
          <w:sz w:val="24"/>
          <w:szCs w:val="24"/>
        </w:rPr>
        <w:t>，</w:t>
      </w:r>
      <w:del w:id="1774" w:author="曾 翠红" w:date="2019-05-12T20:01:00Z">
        <w:r w:rsidR="005579E6" w:rsidRPr="00CC03EE" w:rsidDel="00FF04E4">
          <w:rPr>
            <w:rFonts w:ascii="Times New Roman" w:hAnsi="Times New Roman" w:cs="Times New Roman" w:hint="eastAsia"/>
            <w:sz w:val="24"/>
            <w:szCs w:val="24"/>
          </w:rPr>
          <w:delText>结合农户样本特征</w:delText>
        </w:r>
        <w:r w:rsidR="005579E6" w:rsidDel="00FF04E4">
          <w:rPr>
            <w:rFonts w:ascii="Times New Roman" w:hAnsi="Times New Roman" w:cs="Times New Roman" w:hint="eastAsia"/>
            <w:sz w:val="24"/>
            <w:szCs w:val="24"/>
          </w:rPr>
          <w:delText>、实证估计得出的规模弹性与</w:delText>
        </w:r>
        <w:r w:rsidR="005579E6" w:rsidRPr="00CC03EE" w:rsidDel="00FF04E4">
          <w:rPr>
            <w:rFonts w:ascii="Times New Roman" w:hAnsi="Times New Roman" w:cs="Times New Roman" w:hint="eastAsia"/>
            <w:sz w:val="24"/>
            <w:szCs w:val="24"/>
          </w:rPr>
          <w:delText>要素产出弹性特点，</w:delText>
        </w:r>
        <w:r w:rsidR="005579E6" w:rsidDel="00FF04E4">
          <w:rPr>
            <w:rFonts w:ascii="Times New Roman" w:hAnsi="Times New Roman" w:cs="Times New Roman" w:hint="eastAsia"/>
            <w:sz w:val="24"/>
            <w:szCs w:val="24"/>
          </w:rPr>
          <w:delText>进一步</w:delText>
        </w:r>
        <w:r w:rsidR="005579E6" w:rsidRPr="00CC03EE" w:rsidDel="00FF04E4">
          <w:rPr>
            <w:rFonts w:ascii="Times New Roman" w:hAnsi="Times New Roman" w:cs="Times New Roman" w:hint="eastAsia"/>
            <w:sz w:val="24"/>
            <w:szCs w:val="24"/>
          </w:rPr>
          <w:delText>推测单产与规模关系形成的原因</w:delText>
        </w:r>
      </w:del>
      <w:ins w:id="1775" w:author="曾 翠红" w:date="2019-05-12T20:01:00Z">
        <w:r w:rsidR="00FF04E4">
          <w:rPr>
            <w:rFonts w:ascii="Times New Roman" w:hAnsi="Times New Roman" w:cs="Times New Roman" w:hint="eastAsia"/>
            <w:sz w:val="24"/>
            <w:szCs w:val="24"/>
          </w:rPr>
          <w:t>研究推测粮食品种和要素的可分性是影响单产变化的重要原因</w:t>
        </w:r>
      </w:ins>
      <w:r w:rsidR="005579E6" w:rsidRPr="00CC03EE">
        <w:rPr>
          <w:rFonts w:ascii="Times New Roman" w:hAnsi="Times New Roman" w:cs="Times New Roman" w:hint="eastAsia"/>
          <w:sz w:val="24"/>
          <w:szCs w:val="24"/>
        </w:rPr>
        <w:t>。</w:t>
      </w:r>
      <w:ins w:id="1776" w:author="曾 翠红" w:date="2019-05-12T20:03:00Z">
        <w:r w:rsidR="00787092">
          <w:rPr>
            <w:rFonts w:ascii="Times New Roman" w:hAnsi="Times New Roman" w:cs="Times New Roman" w:hint="eastAsia"/>
            <w:sz w:val="24"/>
            <w:szCs w:val="24"/>
          </w:rPr>
          <w:t>因为</w:t>
        </w:r>
      </w:ins>
      <w:r w:rsidR="005579E6">
        <w:rPr>
          <w:rFonts w:ascii="Times New Roman" w:hAnsi="Times New Roman" w:cs="Times New Roman" w:hint="eastAsia"/>
          <w:sz w:val="24"/>
          <w:szCs w:val="24"/>
        </w:rPr>
        <w:t>对比农户基本特征</w:t>
      </w:r>
      <w:r w:rsidR="006F7B5E">
        <w:rPr>
          <w:rFonts w:ascii="Times New Roman" w:hAnsi="Times New Roman" w:cs="Times New Roman" w:hint="eastAsia"/>
          <w:sz w:val="24"/>
          <w:szCs w:val="24"/>
        </w:rPr>
        <w:t>和每亩要素投入水平</w:t>
      </w:r>
      <w:r w:rsidR="005579E6">
        <w:rPr>
          <w:rFonts w:ascii="Times New Roman" w:hAnsi="Times New Roman" w:cs="Times New Roman" w:hint="eastAsia"/>
          <w:sz w:val="24"/>
          <w:szCs w:val="24"/>
        </w:rPr>
        <w:t>，发现从年龄、</w:t>
      </w:r>
      <w:r w:rsidR="005579E6">
        <w:rPr>
          <w:rFonts w:ascii="Times New Roman" w:hAnsi="Times New Roman" w:cs="Times New Roman"/>
          <w:sz w:val="24"/>
          <w:szCs w:val="24"/>
        </w:rPr>
        <w:t>性别</w:t>
      </w:r>
      <w:r w:rsidR="005579E6">
        <w:rPr>
          <w:rFonts w:ascii="Times New Roman" w:hAnsi="Times New Roman" w:cs="Times New Roman" w:hint="eastAsia"/>
          <w:sz w:val="24"/>
          <w:szCs w:val="24"/>
        </w:rPr>
        <w:t>、</w:t>
      </w:r>
      <w:r w:rsidR="005579E6">
        <w:rPr>
          <w:rFonts w:ascii="Times New Roman" w:hAnsi="Times New Roman" w:cs="Times New Roman"/>
          <w:sz w:val="24"/>
          <w:szCs w:val="24"/>
        </w:rPr>
        <w:t>家庭</w:t>
      </w:r>
      <w:r w:rsidR="005579E6">
        <w:rPr>
          <w:rFonts w:ascii="Times New Roman" w:hAnsi="Times New Roman" w:cs="Times New Roman" w:hint="eastAsia"/>
          <w:sz w:val="24"/>
          <w:szCs w:val="24"/>
        </w:rPr>
        <w:t>人口结构、</w:t>
      </w:r>
      <w:r w:rsidR="005579E6">
        <w:rPr>
          <w:rFonts w:ascii="Times New Roman" w:hAnsi="Times New Roman" w:cs="Times New Roman"/>
          <w:sz w:val="24"/>
          <w:szCs w:val="24"/>
        </w:rPr>
        <w:t>兼业化</w:t>
      </w:r>
      <w:r w:rsidR="005579E6">
        <w:rPr>
          <w:rFonts w:ascii="Times New Roman" w:hAnsi="Times New Roman" w:cs="Times New Roman" w:hint="eastAsia"/>
          <w:sz w:val="24"/>
          <w:szCs w:val="24"/>
        </w:rPr>
        <w:t>程度和家庭背景等方面分析，不管是一熟区还是两熟区的农户</w:t>
      </w:r>
      <w:r w:rsidR="006F7B5E">
        <w:rPr>
          <w:rFonts w:ascii="Times New Roman" w:hAnsi="Times New Roman" w:cs="Times New Roman" w:hint="eastAsia"/>
          <w:sz w:val="24"/>
          <w:szCs w:val="24"/>
        </w:rPr>
        <w:t>特征、亩均劳动投入和亩均肥料投入</w:t>
      </w:r>
      <w:r w:rsidR="005579E6">
        <w:rPr>
          <w:rFonts w:ascii="Times New Roman" w:hAnsi="Times New Roman" w:cs="Times New Roman" w:hint="eastAsia"/>
          <w:sz w:val="24"/>
          <w:szCs w:val="24"/>
        </w:rPr>
        <w:t>总体上非常相似的，最大的区别在于每亩机械投入水平上</w:t>
      </w:r>
      <w:r w:rsidR="008201E9">
        <w:rPr>
          <w:rFonts w:ascii="Times New Roman" w:hAnsi="Times New Roman" w:cs="Times New Roman" w:hint="eastAsia"/>
          <w:sz w:val="24"/>
          <w:szCs w:val="24"/>
        </w:rPr>
        <w:t>。</w:t>
      </w:r>
      <w:del w:id="1777" w:author="曾 翠红" w:date="2019-05-12T20:00:00Z">
        <w:r w:rsidR="005579E6" w:rsidDel="005A4FA2">
          <w:rPr>
            <w:rFonts w:ascii="Times New Roman" w:hAnsi="Times New Roman" w:cs="Times New Roman" w:hint="eastAsia"/>
            <w:sz w:val="24"/>
            <w:szCs w:val="24"/>
          </w:rPr>
          <w:delText>玉米种植户平均每亩机械投入水平仅有小麦和</w:delText>
        </w:r>
      </w:del>
      <w:del w:id="1778" w:author="曾 翠红" w:date="2019-05-07T10:33:00Z">
        <w:r w:rsidR="005579E6" w:rsidDel="009314E9">
          <w:rPr>
            <w:rFonts w:ascii="Times New Roman" w:hAnsi="Times New Roman" w:cs="Times New Roman" w:hint="eastAsia"/>
            <w:sz w:val="24"/>
            <w:szCs w:val="24"/>
          </w:rPr>
          <w:delText>稻谷</w:delText>
        </w:r>
      </w:del>
      <w:del w:id="1779" w:author="曾 翠红" w:date="2019-05-12T20:00:00Z">
        <w:r w:rsidR="005579E6" w:rsidDel="005A4FA2">
          <w:rPr>
            <w:rFonts w:ascii="Times New Roman" w:hAnsi="Times New Roman" w:cs="Times New Roman" w:hint="eastAsia"/>
            <w:sz w:val="24"/>
            <w:szCs w:val="24"/>
          </w:rPr>
          <w:delText>每亩机械投入水平的一半</w:delText>
        </w:r>
        <w:r w:rsidR="0064664B" w:rsidDel="005A4FA2">
          <w:rPr>
            <w:rFonts w:ascii="Times New Roman" w:hAnsi="Times New Roman" w:cs="Times New Roman" w:hint="eastAsia"/>
            <w:sz w:val="24"/>
            <w:szCs w:val="24"/>
          </w:rPr>
          <w:delText>，机械产出弹性是小麦和</w:delText>
        </w:r>
      </w:del>
      <w:del w:id="1780" w:author="曾 翠红" w:date="2019-05-07T10:33:00Z">
        <w:r w:rsidR="0064664B" w:rsidDel="009314E9">
          <w:rPr>
            <w:rFonts w:ascii="Times New Roman" w:hAnsi="Times New Roman" w:cs="Times New Roman" w:hint="eastAsia"/>
            <w:sz w:val="24"/>
            <w:szCs w:val="24"/>
          </w:rPr>
          <w:delText>稻谷</w:delText>
        </w:r>
      </w:del>
      <w:del w:id="1781" w:author="曾 翠红" w:date="2019-05-12T20:00:00Z">
        <w:r w:rsidR="0064664B" w:rsidDel="005A4FA2">
          <w:rPr>
            <w:rFonts w:ascii="Times New Roman" w:hAnsi="Times New Roman" w:cs="Times New Roman" w:hint="eastAsia"/>
            <w:sz w:val="24"/>
            <w:szCs w:val="24"/>
          </w:rPr>
          <w:delText>的一倍</w:delText>
        </w:r>
        <w:r w:rsidR="005579E6" w:rsidDel="005A4FA2">
          <w:rPr>
            <w:rFonts w:ascii="Times New Roman" w:hAnsi="Times New Roman" w:cs="Times New Roman" w:hint="eastAsia"/>
            <w:sz w:val="24"/>
            <w:szCs w:val="24"/>
          </w:rPr>
          <w:delText>。比较要素产出弹性，</w:delText>
        </w:r>
        <w:r w:rsidR="00DE1BD3" w:rsidDel="005A4FA2">
          <w:rPr>
            <w:rFonts w:ascii="Times New Roman" w:hAnsi="Times New Roman" w:cs="Times New Roman" w:hint="eastAsia"/>
            <w:sz w:val="24"/>
            <w:szCs w:val="24"/>
          </w:rPr>
          <w:delText>仅有</w:delText>
        </w:r>
        <w:r w:rsidR="005579E6" w:rsidDel="005A4FA2">
          <w:rPr>
            <w:rFonts w:ascii="Times New Roman" w:hAnsi="Times New Roman" w:cs="Times New Roman" w:hint="eastAsia"/>
            <w:sz w:val="24"/>
            <w:szCs w:val="24"/>
          </w:rPr>
          <w:delText>小麦</w:delText>
        </w:r>
        <w:r w:rsidR="00EB2F2E" w:rsidDel="005A4FA2">
          <w:rPr>
            <w:rFonts w:ascii="Times New Roman" w:hAnsi="Times New Roman" w:cs="Times New Roman" w:hint="eastAsia"/>
            <w:sz w:val="24"/>
            <w:szCs w:val="24"/>
          </w:rPr>
          <w:delText>劳动产出弹性小于</w:delText>
        </w:r>
        <w:r w:rsidR="00EB2F2E" w:rsidDel="005A4FA2">
          <w:rPr>
            <w:rFonts w:ascii="Times New Roman" w:hAnsi="Times New Roman" w:cs="Times New Roman" w:hint="eastAsia"/>
            <w:sz w:val="24"/>
            <w:szCs w:val="24"/>
          </w:rPr>
          <w:delText>0</w:delText>
        </w:r>
        <w:r w:rsidR="00EB2F2E" w:rsidDel="005A4FA2">
          <w:rPr>
            <w:rFonts w:ascii="Times New Roman" w:hAnsi="Times New Roman" w:cs="Times New Roman" w:hint="eastAsia"/>
            <w:sz w:val="24"/>
            <w:szCs w:val="24"/>
          </w:rPr>
          <w:delText>，</w:delText>
        </w:r>
        <w:r w:rsidR="00EB2F2E" w:rsidDel="005A4FA2">
          <w:rPr>
            <w:rFonts w:ascii="Times New Roman" w:hAnsi="Times New Roman" w:cs="Times New Roman"/>
            <w:sz w:val="24"/>
            <w:szCs w:val="24"/>
          </w:rPr>
          <w:delText>即</w:delText>
        </w:r>
        <w:r w:rsidR="005579E6" w:rsidDel="005A4FA2">
          <w:rPr>
            <w:rFonts w:ascii="Times New Roman" w:hAnsi="Times New Roman" w:cs="Times New Roman" w:hint="eastAsia"/>
            <w:sz w:val="24"/>
            <w:szCs w:val="24"/>
          </w:rPr>
          <w:delText>耕作过程中存在劳动冗余，</w:delText>
        </w:r>
        <w:r w:rsidR="005579E6" w:rsidDel="005A4FA2">
          <w:rPr>
            <w:rFonts w:ascii="Times New Roman" w:hAnsi="Times New Roman" w:cs="Times New Roman"/>
            <w:sz w:val="24"/>
            <w:szCs w:val="24"/>
          </w:rPr>
          <w:delText>过度</w:delText>
        </w:r>
        <w:r w:rsidR="005579E6" w:rsidDel="005A4FA2">
          <w:rPr>
            <w:rFonts w:ascii="Times New Roman" w:hAnsi="Times New Roman" w:cs="Times New Roman" w:hint="eastAsia"/>
            <w:sz w:val="24"/>
            <w:szCs w:val="24"/>
          </w:rPr>
          <w:delText>的投入劳动力</w:delText>
        </w:r>
        <w:r w:rsidR="008D3BA0" w:rsidDel="005A4FA2">
          <w:rPr>
            <w:rFonts w:ascii="Times New Roman" w:hAnsi="Times New Roman" w:cs="Times New Roman" w:hint="eastAsia"/>
            <w:sz w:val="24"/>
            <w:szCs w:val="24"/>
          </w:rPr>
          <w:delText>的现象</w:delText>
        </w:r>
        <w:r w:rsidR="005579E6" w:rsidDel="005A4FA2">
          <w:rPr>
            <w:rFonts w:ascii="Times New Roman" w:hAnsi="Times New Roman" w:cs="Times New Roman" w:hint="eastAsia"/>
            <w:sz w:val="24"/>
            <w:szCs w:val="24"/>
          </w:rPr>
          <w:delText>。</w:delText>
        </w:r>
        <w:r w:rsidR="00D84D14" w:rsidDel="005A4FA2">
          <w:rPr>
            <w:rFonts w:ascii="Times New Roman" w:hAnsi="Times New Roman" w:cs="Times New Roman" w:hint="eastAsia"/>
            <w:sz w:val="24"/>
            <w:szCs w:val="24"/>
          </w:rPr>
          <w:delText>结合</w:delText>
        </w:r>
      </w:del>
      <w:del w:id="1782" w:author="曾 翠红" w:date="2019-05-09T22:31:00Z">
        <w:r w:rsidR="00023B40" w:rsidDel="00B86D23">
          <w:rPr>
            <w:rFonts w:ascii="Times New Roman" w:hAnsi="Times New Roman" w:cs="Times New Roman" w:hint="eastAsia"/>
            <w:sz w:val="24"/>
            <w:szCs w:val="24"/>
          </w:rPr>
          <w:delText>一熟玉米</w:delText>
        </w:r>
      </w:del>
      <w:del w:id="1783" w:author="曾 翠红" w:date="2019-05-12T20:00:00Z">
        <w:r w:rsidR="00023B40" w:rsidDel="005A4FA2">
          <w:rPr>
            <w:rFonts w:ascii="Times New Roman" w:hAnsi="Times New Roman" w:cs="Times New Roman" w:hint="eastAsia"/>
            <w:sz w:val="24"/>
            <w:szCs w:val="24"/>
          </w:rPr>
          <w:delText>、</w:delText>
        </w:r>
      </w:del>
      <w:del w:id="1784" w:author="曾 翠红" w:date="2019-05-09T22:31:00Z">
        <w:r w:rsidR="00023B40" w:rsidDel="00B86D23">
          <w:rPr>
            <w:rFonts w:ascii="Times New Roman" w:hAnsi="Times New Roman" w:cs="Times New Roman" w:hint="eastAsia"/>
            <w:sz w:val="24"/>
            <w:szCs w:val="24"/>
          </w:rPr>
          <w:delText>两熟玉米</w:delText>
        </w:r>
      </w:del>
      <w:del w:id="1785" w:author="曾 翠红" w:date="2019-05-12T20:00:00Z">
        <w:r w:rsidR="00023B40" w:rsidDel="005A4FA2">
          <w:rPr>
            <w:rFonts w:ascii="Times New Roman" w:hAnsi="Times New Roman" w:cs="Times New Roman" w:hint="eastAsia"/>
            <w:sz w:val="24"/>
            <w:szCs w:val="24"/>
          </w:rPr>
          <w:delText>、</w:delText>
        </w:r>
      </w:del>
      <w:del w:id="1786" w:author="曾 翠红" w:date="2019-05-09T22:31:00Z">
        <w:r w:rsidR="00023B40" w:rsidDel="00B86D23">
          <w:rPr>
            <w:rFonts w:ascii="Times New Roman" w:hAnsi="Times New Roman" w:cs="Times New Roman"/>
            <w:sz w:val="24"/>
            <w:szCs w:val="24"/>
          </w:rPr>
          <w:delText>两熟</w:delText>
        </w:r>
        <w:r w:rsidR="00023B40" w:rsidDel="00B86D23">
          <w:rPr>
            <w:rFonts w:ascii="Times New Roman" w:hAnsi="Times New Roman" w:cs="Times New Roman" w:hint="eastAsia"/>
            <w:sz w:val="24"/>
            <w:szCs w:val="24"/>
          </w:rPr>
          <w:delText>小麦</w:delText>
        </w:r>
      </w:del>
      <w:del w:id="1787" w:author="曾 翠红" w:date="2019-05-12T20:00:00Z">
        <w:r w:rsidR="00023B40" w:rsidDel="005A4FA2">
          <w:rPr>
            <w:rFonts w:ascii="Times New Roman" w:hAnsi="Times New Roman" w:cs="Times New Roman" w:hint="eastAsia"/>
            <w:sz w:val="24"/>
            <w:szCs w:val="24"/>
          </w:rPr>
          <w:delText>和</w:delText>
        </w:r>
      </w:del>
      <w:del w:id="1788" w:author="曾 翠红" w:date="2019-05-07T10:33:00Z">
        <w:r w:rsidR="00023B40" w:rsidDel="009314E9">
          <w:rPr>
            <w:rFonts w:ascii="Times New Roman" w:hAnsi="Times New Roman" w:cs="Times New Roman" w:hint="eastAsia"/>
            <w:sz w:val="24"/>
            <w:szCs w:val="24"/>
          </w:rPr>
          <w:delText>稻谷</w:delText>
        </w:r>
      </w:del>
      <w:del w:id="1789" w:author="曾 翠红" w:date="2019-05-12T20:00:00Z">
        <w:r w:rsidR="001752AC" w:rsidDel="005A4FA2">
          <w:rPr>
            <w:rFonts w:ascii="Times New Roman" w:hAnsi="Times New Roman" w:cs="Times New Roman" w:hint="eastAsia"/>
            <w:sz w:val="24"/>
            <w:szCs w:val="24"/>
          </w:rPr>
          <w:delText>机械和劳动投入</w:delText>
        </w:r>
        <w:r w:rsidR="00023B40" w:rsidDel="005A4FA2">
          <w:rPr>
            <w:rFonts w:ascii="Times New Roman" w:hAnsi="Times New Roman" w:cs="Times New Roman" w:hint="eastAsia"/>
            <w:sz w:val="24"/>
            <w:szCs w:val="24"/>
          </w:rPr>
          <w:delText>的表现</w:delText>
        </w:r>
        <w:r w:rsidR="001752AC" w:rsidDel="005A4FA2">
          <w:rPr>
            <w:rFonts w:ascii="Times New Roman" w:hAnsi="Times New Roman" w:cs="Times New Roman" w:hint="eastAsia"/>
            <w:sz w:val="24"/>
            <w:szCs w:val="24"/>
          </w:rPr>
          <w:delText>，</w:delText>
        </w:r>
        <w:r w:rsidR="00107732" w:rsidDel="005A4FA2">
          <w:rPr>
            <w:rFonts w:ascii="Times New Roman" w:hAnsi="Times New Roman" w:cs="Times New Roman" w:hint="eastAsia"/>
            <w:sz w:val="24"/>
            <w:szCs w:val="24"/>
          </w:rPr>
          <w:delText>发现</w:delText>
        </w:r>
      </w:del>
      <w:del w:id="1790" w:author="曾 翠红" w:date="2019-05-12T20:03:00Z">
        <w:r w:rsidR="001752AC" w:rsidDel="00787092">
          <w:rPr>
            <w:rFonts w:ascii="Times New Roman" w:hAnsi="Times New Roman" w:cs="Times New Roman" w:hint="eastAsia"/>
            <w:sz w:val="24"/>
            <w:szCs w:val="24"/>
          </w:rPr>
          <w:delText>单产与规模究竟呈现何种关系取决于</w:delText>
        </w:r>
      </w:del>
      <w:del w:id="1791" w:author="曾 翠红" w:date="2019-05-12T20:01:00Z">
        <w:r w:rsidR="00DB7044" w:rsidDel="005A4FA2">
          <w:rPr>
            <w:rFonts w:ascii="Times New Roman" w:hAnsi="Times New Roman" w:cs="Times New Roman" w:hint="eastAsia"/>
            <w:sz w:val="24"/>
            <w:szCs w:val="24"/>
          </w:rPr>
          <w:delText>地区机械发展水平，</w:delText>
        </w:r>
      </w:del>
      <w:del w:id="1792" w:author="曾 翠红" w:date="2019-05-12T20:03:00Z">
        <w:r w:rsidR="00DB7044" w:rsidDel="00787092">
          <w:rPr>
            <w:rFonts w:ascii="Times New Roman" w:hAnsi="Times New Roman" w:cs="Times New Roman"/>
            <w:sz w:val="24"/>
            <w:szCs w:val="24"/>
          </w:rPr>
          <w:delText>当</w:delText>
        </w:r>
        <w:r w:rsidR="005516FD" w:rsidDel="00787092">
          <w:rPr>
            <w:rFonts w:ascii="Times New Roman" w:hAnsi="Times New Roman" w:cs="Times New Roman" w:hint="eastAsia"/>
            <w:sz w:val="24"/>
            <w:szCs w:val="24"/>
          </w:rPr>
          <w:delText>机械化水平高时，</w:delText>
        </w:r>
        <w:r w:rsidR="00480FAD" w:rsidRPr="00CC03EE" w:rsidDel="00787092">
          <w:rPr>
            <w:rFonts w:ascii="Times New Roman" w:hAnsi="Times New Roman" w:cs="Times New Roman" w:hint="eastAsia"/>
            <w:sz w:val="24"/>
            <w:szCs w:val="24"/>
          </w:rPr>
          <w:delText>扩大耕地规模很大概率上导致单产降低，单产降低的幅度取决于当地劳动力的冗余程度</w:delText>
        </w:r>
      </w:del>
      <w:del w:id="1793" w:author="曾 翠红" w:date="2019-05-12T11:06:00Z">
        <w:r w:rsidR="00480FAD" w:rsidRPr="00CC03EE" w:rsidDel="00C961ED">
          <w:rPr>
            <w:rFonts w:ascii="Times New Roman" w:hAnsi="Times New Roman" w:cs="Times New Roman" w:hint="eastAsia"/>
            <w:sz w:val="24"/>
            <w:szCs w:val="24"/>
          </w:rPr>
          <w:delText>，反之亦反</w:delText>
        </w:r>
      </w:del>
      <w:del w:id="1794" w:author="曾 翠红" w:date="2019-05-12T20:03:00Z">
        <w:r w:rsidR="00480FAD" w:rsidRPr="00CC03EE" w:rsidDel="00787092">
          <w:rPr>
            <w:rFonts w:ascii="Times New Roman" w:hAnsi="Times New Roman" w:cs="Times New Roman" w:hint="eastAsia"/>
            <w:sz w:val="24"/>
            <w:szCs w:val="24"/>
          </w:rPr>
          <w:delText>。</w:delText>
        </w:r>
        <w:r w:rsidR="00C9231A" w:rsidDel="00787092">
          <w:rPr>
            <w:rFonts w:ascii="Times New Roman" w:hAnsi="Times New Roman" w:cs="Times New Roman" w:hint="eastAsia"/>
            <w:sz w:val="24"/>
            <w:szCs w:val="24"/>
          </w:rPr>
          <w:delText>机械和劳动在农业生产中呈现为替代关系，</w:delText>
        </w:r>
        <w:r w:rsidR="00B222B6" w:rsidDel="00787092">
          <w:rPr>
            <w:rFonts w:ascii="Times New Roman" w:hAnsi="Times New Roman" w:cs="Times New Roman" w:hint="eastAsia"/>
            <w:sz w:val="24"/>
            <w:szCs w:val="24"/>
          </w:rPr>
          <w:delText>表现为农户扩大经营规模时，农户每亩投工量迅速降低，每亩机械投入先增后减。这</w:delText>
        </w:r>
        <w:r w:rsidR="009D6222" w:rsidDel="00787092">
          <w:rPr>
            <w:rFonts w:ascii="Times New Roman" w:hAnsi="Times New Roman" w:cs="Times New Roman" w:hint="eastAsia"/>
            <w:sz w:val="24"/>
            <w:szCs w:val="24"/>
          </w:rPr>
          <w:delText>是</w:delText>
        </w:r>
        <w:r w:rsidR="00910501" w:rsidDel="00787092">
          <w:rPr>
            <w:rFonts w:ascii="Times New Roman" w:hAnsi="Times New Roman" w:cs="Times New Roman" w:hint="eastAsia"/>
            <w:sz w:val="24"/>
            <w:szCs w:val="24"/>
          </w:rPr>
          <w:delText>因为</w:delText>
        </w:r>
        <w:r w:rsidR="00595768" w:rsidDel="00787092">
          <w:rPr>
            <w:rFonts w:ascii="Times New Roman" w:hAnsi="Times New Roman" w:cs="Times New Roman" w:hint="eastAsia"/>
            <w:sz w:val="24"/>
            <w:szCs w:val="24"/>
          </w:rPr>
          <w:delText>大规模农户增加劳动投工带来的增产效应很低，</w:delText>
        </w:r>
        <w:r w:rsidR="00595768" w:rsidDel="00787092">
          <w:rPr>
            <w:rFonts w:ascii="Times New Roman" w:hAnsi="Times New Roman" w:cs="Times New Roman"/>
            <w:sz w:val="24"/>
            <w:szCs w:val="24"/>
          </w:rPr>
          <w:delText>增加</w:delText>
        </w:r>
        <w:r w:rsidR="00595768" w:rsidDel="00787092">
          <w:rPr>
            <w:rFonts w:ascii="Times New Roman" w:hAnsi="Times New Roman" w:cs="Times New Roman" w:hint="eastAsia"/>
            <w:sz w:val="24"/>
            <w:szCs w:val="24"/>
          </w:rPr>
          <w:delText>机械带来的增产效应高</w:delText>
        </w:r>
        <w:r w:rsidR="00453B7D" w:rsidDel="00787092">
          <w:rPr>
            <w:rFonts w:ascii="Times New Roman" w:hAnsi="Times New Roman" w:cs="Times New Roman" w:hint="eastAsia"/>
            <w:sz w:val="24"/>
            <w:szCs w:val="24"/>
          </w:rPr>
          <w:delText>，</w:delText>
        </w:r>
        <w:r w:rsidR="00453B7D" w:rsidDel="00787092">
          <w:rPr>
            <w:rFonts w:ascii="Times New Roman" w:hAnsi="Times New Roman" w:cs="Times New Roman"/>
            <w:sz w:val="24"/>
            <w:szCs w:val="24"/>
          </w:rPr>
          <w:delText>扩大</w:delText>
        </w:r>
        <w:r w:rsidR="00453B7D" w:rsidDel="00787092">
          <w:rPr>
            <w:rFonts w:ascii="Times New Roman" w:hAnsi="Times New Roman" w:cs="Times New Roman" w:hint="eastAsia"/>
            <w:sz w:val="24"/>
            <w:szCs w:val="24"/>
          </w:rPr>
          <w:delText>规模时增加机械投入能够有效缓解因为亩均劳动减少带来的减产效应</w:delText>
        </w:r>
        <w:r w:rsidR="00C9231A" w:rsidDel="00787092">
          <w:rPr>
            <w:rFonts w:ascii="Times New Roman" w:hAnsi="Times New Roman" w:cs="Times New Roman" w:hint="eastAsia"/>
            <w:sz w:val="24"/>
            <w:szCs w:val="24"/>
          </w:rPr>
          <w:delText>。</w:delText>
        </w:r>
        <w:r w:rsidR="00595768" w:rsidDel="00787092">
          <w:rPr>
            <w:rFonts w:ascii="Times New Roman" w:hAnsi="Times New Roman" w:cs="Times New Roman" w:hint="eastAsia"/>
            <w:sz w:val="24"/>
            <w:szCs w:val="24"/>
          </w:rPr>
          <w:delText>这也可以解释为什么规模扩大到一定程度时，</w:delText>
        </w:r>
        <w:r w:rsidR="00595768" w:rsidDel="00787092">
          <w:rPr>
            <w:rFonts w:ascii="Times New Roman" w:hAnsi="Times New Roman" w:cs="Times New Roman"/>
            <w:sz w:val="24"/>
            <w:szCs w:val="24"/>
          </w:rPr>
          <w:delText>不同</w:delText>
        </w:r>
        <w:r w:rsidR="00595768" w:rsidDel="00787092">
          <w:rPr>
            <w:rFonts w:ascii="Times New Roman" w:hAnsi="Times New Roman" w:cs="Times New Roman" w:hint="eastAsia"/>
            <w:sz w:val="24"/>
            <w:szCs w:val="24"/>
          </w:rPr>
          <w:delText>的粮食作物单产下降趋势都趋于平缓。</w:delText>
        </w:r>
      </w:del>
    </w:p>
    <w:p w14:paraId="1F90CBD4" w14:textId="0A8A73C0" w:rsidR="009604D4" w:rsidDel="004017E2" w:rsidRDefault="00595768" w:rsidP="001C48DE">
      <w:pPr>
        <w:spacing w:beforeLines="100" w:before="326" w:afterLines="100" w:after="326" w:line="400" w:lineRule="exact"/>
        <w:outlineLvl w:val="1"/>
        <w:rPr>
          <w:del w:id="1795" w:author="曾 翠红" w:date="2019-05-12T17:45:00Z"/>
          <w:rFonts w:ascii="Times New Roman" w:hAnsi="Times New Roman" w:cs="Times New Roman"/>
          <w:sz w:val="24"/>
          <w:szCs w:val="24"/>
        </w:rPr>
      </w:pPr>
      <w:r>
        <w:rPr>
          <w:rFonts w:ascii="Times New Roman" w:hAnsi="Times New Roman" w:cs="Times New Roman" w:hint="eastAsia"/>
          <w:sz w:val="24"/>
          <w:szCs w:val="24"/>
        </w:rPr>
        <w:t>回顾</w:t>
      </w:r>
      <w:r w:rsidRPr="00CC03EE">
        <w:rPr>
          <w:rFonts w:ascii="Times New Roman" w:hAnsi="Times New Roman" w:cs="Times New Roman" w:hint="eastAsia"/>
          <w:sz w:val="24"/>
          <w:szCs w:val="24"/>
        </w:rPr>
        <w:t>我国农业生产的现状，农业耕种收环节中机械化的进程不断推进</w:t>
      </w:r>
      <w:r w:rsidR="0013652B">
        <w:rPr>
          <w:rFonts w:ascii="Times New Roman" w:hAnsi="Times New Roman" w:cs="Times New Roman" w:hint="eastAsia"/>
          <w:sz w:val="24"/>
          <w:szCs w:val="24"/>
        </w:rPr>
        <w:t>和</w:t>
      </w:r>
      <w:r w:rsidRPr="00CC03EE">
        <w:rPr>
          <w:rFonts w:ascii="Times New Roman" w:hAnsi="Times New Roman" w:cs="Times New Roman" w:hint="eastAsia"/>
          <w:sz w:val="24"/>
          <w:szCs w:val="24"/>
        </w:rPr>
        <w:t>农业劳动力持续流出</w:t>
      </w:r>
      <w:r w:rsidR="000A715A">
        <w:rPr>
          <w:rFonts w:ascii="Times New Roman" w:hAnsi="Times New Roman" w:cs="Times New Roman" w:hint="eastAsia"/>
          <w:sz w:val="24"/>
          <w:szCs w:val="24"/>
        </w:rPr>
        <w:t>，预期未来小农户</w:t>
      </w:r>
      <w:r>
        <w:rPr>
          <w:rFonts w:ascii="Times New Roman" w:hAnsi="Times New Roman" w:cs="Times New Roman" w:hint="eastAsia"/>
          <w:sz w:val="24"/>
          <w:szCs w:val="24"/>
        </w:rPr>
        <w:t>精耕细作的种植方式</w:t>
      </w:r>
      <w:r w:rsidR="000A715A">
        <w:rPr>
          <w:rFonts w:ascii="Times New Roman" w:hAnsi="Times New Roman" w:cs="Times New Roman" w:hint="eastAsia"/>
          <w:sz w:val="24"/>
          <w:szCs w:val="24"/>
        </w:rPr>
        <w:t>逐渐被粗放式经营的大农户取代</w:t>
      </w:r>
      <w:r>
        <w:rPr>
          <w:rFonts w:ascii="Times New Roman" w:hAnsi="Times New Roman" w:cs="Times New Roman" w:hint="eastAsia"/>
          <w:sz w:val="24"/>
          <w:szCs w:val="24"/>
        </w:rPr>
        <w:t>。</w:t>
      </w:r>
      <w:r w:rsidR="000A715A">
        <w:rPr>
          <w:rFonts w:ascii="Times New Roman" w:hAnsi="Times New Roman" w:cs="Times New Roman" w:hint="eastAsia"/>
          <w:sz w:val="24"/>
          <w:szCs w:val="24"/>
        </w:rPr>
        <w:t>由此</w:t>
      </w:r>
      <w:r>
        <w:rPr>
          <w:rFonts w:ascii="Times New Roman" w:hAnsi="Times New Roman" w:cs="Times New Roman" w:hint="eastAsia"/>
          <w:sz w:val="24"/>
          <w:szCs w:val="24"/>
        </w:rPr>
        <w:t>，</w:t>
      </w:r>
      <w:r w:rsidRPr="00CC03EE">
        <w:rPr>
          <w:rFonts w:ascii="Times New Roman" w:hAnsi="Times New Roman" w:cs="Times New Roman" w:hint="eastAsia"/>
          <w:sz w:val="24"/>
          <w:szCs w:val="24"/>
        </w:rPr>
        <w:t>推测未来</w:t>
      </w:r>
      <w:r>
        <w:rPr>
          <w:rFonts w:ascii="Times New Roman" w:hAnsi="Times New Roman" w:cs="Times New Roman" w:hint="eastAsia"/>
          <w:sz w:val="24"/>
          <w:szCs w:val="24"/>
        </w:rPr>
        <w:t>我国</w:t>
      </w:r>
      <w:del w:id="1796" w:author="曾 翠红" w:date="2019-05-12T20:10:00Z">
        <w:r w:rsidRPr="00CC03EE" w:rsidDel="00791AA0">
          <w:rPr>
            <w:rFonts w:ascii="Times New Roman" w:hAnsi="Times New Roman" w:cs="Times New Roman" w:hint="eastAsia"/>
            <w:sz w:val="24"/>
            <w:szCs w:val="24"/>
          </w:rPr>
          <w:delText>粮食</w:delText>
        </w:r>
      </w:del>
      <w:ins w:id="1797" w:author="曾 翠红" w:date="2019-05-12T20:10:00Z">
        <w:r w:rsidR="00791AA0">
          <w:rPr>
            <w:rFonts w:ascii="Times New Roman" w:hAnsi="Times New Roman" w:cs="Times New Roman" w:hint="eastAsia"/>
            <w:sz w:val="24"/>
            <w:szCs w:val="24"/>
          </w:rPr>
          <w:t>小麦和水稻</w:t>
        </w:r>
      </w:ins>
      <w:r w:rsidRPr="00CC03EE">
        <w:rPr>
          <w:rFonts w:ascii="Times New Roman" w:hAnsi="Times New Roman" w:cs="Times New Roman" w:hint="eastAsia"/>
          <w:sz w:val="24"/>
          <w:szCs w:val="24"/>
        </w:rPr>
        <w:t>单产随着规模的扩大略微下降，但下降幅度小。</w:t>
      </w:r>
      <w:del w:id="1798" w:author="曾 翠红" w:date="2019-05-12T20:05:00Z">
        <w:r w:rsidDel="004017E2">
          <w:rPr>
            <w:rFonts w:ascii="Times New Roman" w:hAnsi="Times New Roman" w:cs="Times New Roman" w:hint="eastAsia"/>
            <w:sz w:val="24"/>
            <w:szCs w:val="24"/>
          </w:rPr>
          <w:delText>尽管</w:delText>
        </w:r>
        <w:r w:rsidRPr="00CC03EE" w:rsidDel="004017E2">
          <w:rPr>
            <w:rFonts w:ascii="Times New Roman" w:hAnsi="Times New Roman" w:cs="Times New Roman" w:hint="eastAsia"/>
            <w:sz w:val="24"/>
            <w:szCs w:val="24"/>
          </w:rPr>
          <w:delText>如此，增加机械投入能</w:delText>
        </w:r>
        <w:r w:rsidDel="004017E2">
          <w:rPr>
            <w:rFonts w:ascii="Times New Roman" w:hAnsi="Times New Roman" w:cs="Times New Roman" w:hint="eastAsia"/>
            <w:sz w:val="24"/>
            <w:szCs w:val="24"/>
          </w:rPr>
          <w:delText>能够提高农户整体的产出水平，</w:delText>
        </w:r>
        <w:r w:rsidDel="004017E2">
          <w:rPr>
            <w:rFonts w:ascii="Times New Roman" w:hAnsi="Times New Roman" w:cs="Times New Roman"/>
            <w:sz w:val="24"/>
            <w:szCs w:val="24"/>
          </w:rPr>
          <w:delText>尤其</w:delText>
        </w:r>
        <w:r w:rsidDel="004017E2">
          <w:rPr>
            <w:rFonts w:ascii="Times New Roman" w:hAnsi="Times New Roman" w:cs="Times New Roman" w:hint="eastAsia"/>
            <w:sz w:val="24"/>
            <w:szCs w:val="24"/>
          </w:rPr>
          <w:delText>是大农户，</w:delText>
        </w:r>
        <w:r w:rsidDel="004017E2">
          <w:rPr>
            <w:rFonts w:ascii="Times New Roman" w:hAnsi="Times New Roman" w:cs="Times New Roman"/>
            <w:sz w:val="24"/>
            <w:szCs w:val="24"/>
          </w:rPr>
          <w:delText>增产</w:delText>
        </w:r>
        <w:r w:rsidDel="004017E2">
          <w:rPr>
            <w:rFonts w:ascii="Times New Roman" w:hAnsi="Times New Roman" w:cs="Times New Roman" w:hint="eastAsia"/>
            <w:sz w:val="24"/>
            <w:szCs w:val="24"/>
          </w:rPr>
          <w:delText>效应更加显著</w:delText>
        </w:r>
        <w:r w:rsidRPr="00CC03EE" w:rsidDel="004017E2">
          <w:rPr>
            <w:rFonts w:ascii="Times New Roman" w:hAnsi="Times New Roman" w:cs="Times New Roman" w:hint="eastAsia"/>
            <w:sz w:val="24"/>
            <w:szCs w:val="24"/>
          </w:rPr>
          <w:delText>，</w:delText>
        </w:r>
      </w:del>
      <w:ins w:id="1799" w:author="曾 翠红" w:date="2019-05-12T20:10:00Z">
        <w:r w:rsidR="00791AA0">
          <w:rPr>
            <w:rFonts w:ascii="Times New Roman" w:hAnsi="Times New Roman" w:cs="Times New Roman" w:hint="eastAsia"/>
            <w:sz w:val="24"/>
            <w:szCs w:val="24"/>
          </w:rPr>
          <w:t>但机械化的推进有利于提高粮食总产量，</w:t>
        </w:r>
        <w:r w:rsidR="00791AA0">
          <w:rPr>
            <w:rFonts w:ascii="Times New Roman" w:hAnsi="Times New Roman" w:cs="Times New Roman"/>
            <w:sz w:val="24"/>
            <w:szCs w:val="24"/>
          </w:rPr>
          <w:t>所以</w:t>
        </w:r>
      </w:ins>
      <w:del w:id="1800" w:author="曾 翠红" w:date="2019-05-12T20:10:00Z">
        <w:r w:rsidRPr="00CC03EE" w:rsidDel="00791AA0">
          <w:rPr>
            <w:rFonts w:ascii="Times New Roman" w:hAnsi="Times New Roman" w:cs="Times New Roman" w:hint="eastAsia"/>
            <w:sz w:val="24"/>
            <w:szCs w:val="24"/>
          </w:rPr>
          <w:delText>所以</w:delText>
        </w:r>
      </w:del>
      <w:r w:rsidRPr="00CC03EE">
        <w:rPr>
          <w:rFonts w:ascii="Times New Roman" w:hAnsi="Times New Roman" w:cs="Times New Roman" w:hint="eastAsia"/>
          <w:sz w:val="24"/>
          <w:szCs w:val="24"/>
        </w:rPr>
        <w:t>未来</w:t>
      </w:r>
      <w:del w:id="1801" w:author="曾 翠红" w:date="2019-05-12T20:05:00Z">
        <w:r w:rsidRPr="00CC03EE" w:rsidDel="004017E2">
          <w:rPr>
            <w:rFonts w:ascii="Times New Roman" w:hAnsi="Times New Roman" w:cs="Times New Roman" w:hint="eastAsia"/>
            <w:sz w:val="24"/>
            <w:szCs w:val="24"/>
          </w:rPr>
          <w:delText>仍</w:delText>
        </w:r>
      </w:del>
      <w:r w:rsidRPr="00CC03EE">
        <w:rPr>
          <w:rFonts w:ascii="Times New Roman" w:hAnsi="Times New Roman" w:cs="Times New Roman" w:hint="eastAsia"/>
          <w:sz w:val="24"/>
          <w:szCs w:val="24"/>
        </w:rPr>
        <w:t>要不遗余力的坚持农机补贴政策，提高机械化水平，推进农业机械的技术变革。</w:t>
      </w:r>
    </w:p>
    <w:p w14:paraId="7A5D5BCD" w14:textId="77777777" w:rsidR="004017E2" w:rsidRDefault="004017E2" w:rsidP="00523205">
      <w:pPr>
        <w:spacing w:after="0" w:line="400" w:lineRule="exact"/>
        <w:ind w:firstLineChars="200" w:firstLine="480"/>
        <w:rPr>
          <w:ins w:id="1802" w:author="曾 翠红" w:date="2019-05-12T20:05:00Z"/>
          <w:rFonts w:ascii="Times New Roman" w:hAnsi="Times New Roman" w:cs="Times New Roman"/>
          <w:sz w:val="24"/>
          <w:szCs w:val="24"/>
        </w:rPr>
      </w:pPr>
    </w:p>
    <w:p w14:paraId="4243036F" w14:textId="791731F2" w:rsidR="001C48DE" w:rsidRDefault="001C48DE" w:rsidP="001C48DE">
      <w:pPr>
        <w:spacing w:beforeLines="100" w:before="326" w:afterLines="100" w:after="326" w:line="400" w:lineRule="exact"/>
        <w:outlineLvl w:val="1"/>
        <w:rPr>
          <w:rFonts w:ascii="Times New Roman" w:eastAsia="黑体" w:hAnsi="Times New Roman" w:cs="Times New Roman"/>
          <w:sz w:val="28"/>
          <w:szCs w:val="28"/>
        </w:rPr>
      </w:pPr>
      <w:bookmarkStart w:id="1803" w:name="_Toc4687816"/>
      <w:r>
        <w:rPr>
          <w:rFonts w:ascii="Times New Roman" w:eastAsia="黑体" w:hAnsi="Times New Roman" w:cs="Times New Roman" w:hint="eastAsia"/>
          <w:sz w:val="28"/>
          <w:szCs w:val="28"/>
        </w:rPr>
        <w:t>4</w:t>
      </w:r>
      <w:r>
        <w:rPr>
          <w:rFonts w:ascii="Times New Roman" w:eastAsia="黑体" w:hAnsi="Times New Roman" w:cs="Times New Roman"/>
          <w:sz w:val="28"/>
          <w:szCs w:val="28"/>
        </w:rPr>
        <w:t>.</w:t>
      </w:r>
      <w:r w:rsidR="00DA25B8">
        <w:rPr>
          <w:rFonts w:ascii="Times New Roman" w:eastAsia="黑体" w:hAnsi="Times New Roman" w:cs="Times New Roman"/>
          <w:sz w:val="28"/>
          <w:szCs w:val="28"/>
        </w:rPr>
        <w:t>5</w:t>
      </w:r>
      <w:r>
        <w:rPr>
          <w:rFonts w:ascii="Times New Roman" w:eastAsia="黑体" w:hAnsi="Times New Roman" w:cs="Times New Roman"/>
          <w:sz w:val="28"/>
          <w:szCs w:val="28"/>
        </w:rPr>
        <w:t xml:space="preserve">  </w:t>
      </w:r>
      <w:r w:rsidR="00DA08F3">
        <w:rPr>
          <w:rFonts w:ascii="Times New Roman" w:eastAsia="黑体" w:hAnsi="Times New Roman" w:cs="Times New Roman" w:hint="eastAsia"/>
          <w:sz w:val="28"/>
          <w:szCs w:val="28"/>
        </w:rPr>
        <w:t>与已有</w:t>
      </w:r>
      <w:r>
        <w:rPr>
          <w:rFonts w:ascii="Times New Roman" w:eastAsia="黑体" w:hAnsi="Times New Roman" w:cs="Times New Roman" w:hint="eastAsia"/>
          <w:sz w:val="28"/>
          <w:szCs w:val="28"/>
        </w:rPr>
        <w:t>研究结果的对比</w:t>
      </w:r>
      <w:bookmarkEnd w:id="1803"/>
    </w:p>
    <w:p w14:paraId="6F1EDA5C" w14:textId="1BD43EAA" w:rsidR="00F9465C" w:rsidRDefault="0086108C" w:rsidP="00AA607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梳理当前以小麦、水稻和玉米为研究对象的文献，计算</w:t>
      </w:r>
      <w:r w:rsidR="001C48DE">
        <w:rPr>
          <w:rFonts w:ascii="Times New Roman" w:hAnsi="Times New Roman" w:cs="Times New Roman" w:hint="eastAsia"/>
          <w:sz w:val="24"/>
          <w:szCs w:val="24"/>
        </w:rPr>
        <w:t>对比各自的规模</w:t>
      </w:r>
      <w:r>
        <w:rPr>
          <w:rFonts w:ascii="Times New Roman" w:hAnsi="Times New Roman" w:cs="Times New Roman" w:hint="eastAsia"/>
          <w:sz w:val="24"/>
          <w:szCs w:val="24"/>
        </w:rPr>
        <w:t>产出</w:t>
      </w:r>
      <w:r w:rsidR="001C48DE">
        <w:rPr>
          <w:rFonts w:ascii="Times New Roman" w:hAnsi="Times New Roman" w:cs="Times New Roman" w:hint="eastAsia"/>
          <w:sz w:val="24"/>
          <w:szCs w:val="24"/>
        </w:rPr>
        <w:t>弹性，</w:t>
      </w:r>
      <w:r w:rsidR="00DA3105">
        <w:rPr>
          <w:rFonts w:ascii="Times New Roman" w:hAnsi="Times New Roman" w:cs="Times New Roman" w:hint="eastAsia"/>
          <w:sz w:val="24"/>
          <w:szCs w:val="24"/>
        </w:rPr>
        <w:t>总结</w:t>
      </w:r>
      <w:r w:rsidR="001C48DE">
        <w:rPr>
          <w:rFonts w:ascii="Times New Roman" w:hAnsi="Times New Roman" w:cs="Times New Roman" w:hint="eastAsia"/>
          <w:sz w:val="24"/>
          <w:szCs w:val="24"/>
        </w:rPr>
        <w:t>共性与特性。本研究所得</w:t>
      </w:r>
      <w:del w:id="1804" w:author="曾 翠红" w:date="2019-05-09T22:31:00Z">
        <w:r w:rsidR="001C48DE" w:rsidDel="00B86D23">
          <w:rPr>
            <w:rFonts w:ascii="Times New Roman" w:hAnsi="Times New Roman" w:cs="Times New Roman" w:hint="eastAsia"/>
            <w:sz w:val="24"/>
            <w:szCs w:val="24"/>
          </w:rPr>
          <w:delText>一熟玉米</w:delText>
        </w:r>
      </w:del>
      <w:ins w:id="1805" w:author="曾 翠红" w:date="2019-05-09T22:31:00Z">
        <w:r w:rsidR="00B86D23">
          <w:rPr>
            <w:rFonts w:ascii="Times New Roman" w:hAnsi="Times New Roman" w:cs="Times New Roman" w:hint="eastAsia"/>
            <w:sz w:val="24"/>
            <w:szCs w:val="24"/>
          </w:rPr>
          <w:t>一熟区春玉米</w:t>
        </w:r>
      </w:ins>
      <w:r w:rsidR="001C48DE">
        <w:rPr>
          <w:rFonts w:ascii="Times New Roman" w:hAnsi="Times New Roman" w:cs="Times New Roman" w:hint="eastAsia"/>
          <w:sz w:val="24"/>
          <w:szCs w:val="24"/>
        </w:rPr>
        <w:t>规模弹性不显著，</w:t>
      </w:r>
      <w:del w:id="1806" w:author="曾 翠红" w:date="2019-05-09T22:31:00Z">
        <w:r w:rsidR="001C48DE" w:rsidDel="00B86D23">
          <w:rPr>
            <w:rFonts w:ascii="Times New Roman" w:hAnsi="Times New Roman" w:cs="Times New Roman" w:hint="eastAsia"/>
            <w:sz w:val="24"/>
            <w:szCs w:val="24"/>
          </w:rPr>
          <w:delText>两熟玉米</w:delText>
        </w:r>
      </w:del>
      <w:ins w:id="1807" w:author="曾 翠红" w:date="2019-05-09T22:31:00Z">
        <w:r w:rsidR="00B86D23">
          <w:rPr>
            <w:rFonts w:ascii="Times New Roman" w:hAnsi="Times New Roman" w:cs="Times New Roman" w:hint="eastAsia"/>
            <w:sz w:val="24"/>
            <w:szCs w:val="24"/>
          </w:rPr>
          <w:t>两熟区夏玉米</w:t>
        </w:r>
      </w:ins>
      <w:r w:rsidR="001C48DE">
        <w:rPr>
          <w:rFonts w:ascii="Times New Roman" w:hAnsi="Times New Roman" w:cs="Times New Roman" w:hint="eastAsia"/>
          <w:sz w:val="24"/>
          <w:szCs w:val="24"/>
        </w:rPr>
        <w:t>产出弹性显著为正（</w:t>
      </w:r>
      <w:r w:rsidR="001C48DE">
        <w:rPr>
          <w:rFonts w:ascii="Times New Roman" w:hAnsi="Times New Roman" w:cs="Times New Roman" w:hint="eastAsia"/>
          <w:sz w:val="24"/>
          <w:szCs w:val="24"/>
        </w:rPr>
        <w:t>0</w:t>
      </w:r>
      <w:r w:rsidR="001C48DE">
        <w:rPr>
          <w:rFonts w:ascii="Times New Roman" w:hAnsi="Times New Roman" w:cs="Times New Roman"/>
          <w:sz w:val="24"/>
          <w:szCs w:val="24"/>
        </w:rPr>
        <w:t>.034</w:t>
      </w:r>
      <w:r w:rsidR="001C48DE">
        <w:rPr>
          <w:rFonts w:ascii="Times New Roman" w:hAnsi="Times New Roman" w:cs="Times New Roman" w:hint="eastAsia"/>
          <w:sz w:val="24"/>
          <w:szCs w:val="24"/>
        </w:rPr>
        <w:t>），与陈杰和苏群的研究结果为相似</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NE.Ref.{DAEDA35A-8896-4DBA-9818-5C8D146898FC}</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[31]</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，其他文献中大多数玉米规模弹性均显著为负，</w:t>
      </w:r>
      <w:r w:rsidR="001C48DE">
        <w:rPr>
          <w:rFonts w:ascii="Times New Roman" w:hAnsi="Times New Roman" w:cs="Times New Roman"/>
          <w:sz w:val="24"/>
          <w:szCs w:val="24"/>
        </w:rPr>
        <w:t>与</w:t>
      </w:r>
      <w:r w:rsidR="001C48DE">
        <w:rPr>
          <w:rFonts w:ascii="Times New Roman" w:hAnsi="Times New Roman" w:cs="Times New Roman" w:hint="eastAsia"/>
          <w:sz w:val="24"/>
          <w:szCs w:val="24"/>
        </w:rPr>
        <w:t>本文差别较大</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NE.Ref.{DCF270A3-1EE5-4518-B9F7-2AC4CF7812C2}</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[19, 54]</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del w:id="1808" w:author="曾 翠红" w:date="2019-05-09T22:31:00Z">
        <w:r w:rsidR="001C48DE" w:rsidDel="00B86D23">
          <w:rPr>
            <w:rFonts w:ascii="Times New Roman" w:hAnsi="Times New Roman" w:cs="Times New Roman" w:hint="eastAsia"/>
            <w:sz w:val="24"/>
            <w:szCs w:val="24"/>
          </w:rPr>
          <w:delText>两熟小麦</w:delText>
        </w:r>
      </w:del>
      <w:ins w:id="1809" w:author="曾 翠红" w:date="2019-05-09T22:31:00Z">
        <w:r w:rsidR="00B86D23">
          <w:rPr>
            <w:rFonts w:ascii="Times New Roman" w:hAnsi="Times New Roman" w:cs="Times New Roman" w:hint="eastAsia"/>
            <w:sz w:val="24"/>
            <w:szCs w:val="24"/>
          </w:rPr>
          <w:t>两熟区冬小麦</w:t>
        </w:r>
      </w:ins>
      <w:r w:rsidR="001C48DE">
        <w:rPr>
          <w:rFonts w:ascii="Times New Roman" w:hAnsi="Times New Roman" w:cs="Times New Roman" w:hint="eastAsia"/>
          <w:sz w:val="24"/>
          <w:szCs w:val="24"/>
        </w:rPr>
        <w:t>规模弹性显著为负（</w:t>
      </w:r>
      <w:r w:rsidR="001C48DE">
        <w:rPr>
          <w:rFonts w:ascii="Times New Roman" w:hAnsi="Times New Roman" w:cs="Times New Roman" w:hint="eastAsia"/>
          <w:sz w:val="24"/>
          <w:szCs w:val="24"/>
        </w:rPr>
        <w:t>-</w:t>
      </w:r>
      <w:r w:rsidR="001C48DE">
        <w:rPr>
          <w:rFonts w:ascii="Times New Roman" w:hAnsi="Times New Roman" w:cs="Times New Roman"/>
          <w:sz w:val="24"/>
          <w:szCs w:val="24"/>
        </w:rPr>
        <w:t>0.038</w:t>
      </w:r>
      <w:r w:rsidR="001C48DE">
        <w:rPr>
          <w:rFonts w:ascii="Times New Roman" w:hAnsi="Times New Roman" w:cs="Times New Roman" w:hint="eastAsia"/>
          <w:sz w:val="24"/>
          <w:szCs w:val="24"/>
        </w:rPr>
        <w:t>），</w:t>
      </w:r>
      <w:r w:rsidR="001C48DE">
        <w:rPr>
          <w:rFonts w:ascii="Times New Roman" w:hAnsi="Times New Roman" w:cs="Times New Roman"/>
          <w:sz w:val="24"/>
          <w:szCs w:val="24"/>
        </w:rPr>
        <w:t>与</w:t>
      </w:r>
      <w:r w:rsidR="001C48DE">
        <w:rPr>
          <w:rFonts w:ascii="Times New Roman" w:hAnsi="Times New Roman" w:cs="Times New Roman" w:hint="eastAsia"/>
          <w:sz w:val="24"/>
          <w:szCs w:val="24"/>
        </w:rPr>
        <w:t>程申研究</w:t>
      </w:r>
      <w:r w:rsidR="00B32F0D">
        <w:rPr>
          <w:rFonts w:ascii="Times New Roman" w:hAnsi="Times New Roman" w:cs="Times New Roman" w:hint="eastAsia"/>
          <w:sz w:val="24"/>
          <w:szCs w:val="24"/>
        </w:rPr>
        <w:t>所得相近</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NE.Ref.{9E76CB3A-61B8-402C-A68A-54FDCE5033A8}</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[19]</w:t>
      </w:r>
      <w:r w:rsidR="001C48DE">
        <w:rPr>
          <w:rFonts w:ascii="Times New Roman" w:hAnsi="Times New Roman" w:cs="Times New Roman"/>
          <w:sz w:val="24"/>
          <w:szCs w:val="24"/>
        </w:rPr>
        <w:fldChar w:fldCharType="end"/>
      </w:r>
      <w:r w:rsidR="00AC1151">
        <w:rPr>
          <w:rFonts w:ascii="Times New Roman" w:hAnsi="Times New Roman" w:cs="Times New Roman" w:hint="eastAsia"/>
          <w:sz w:val="24"/>
          <w:szCs w:val="24"/>
        </w:rPr>
        <w:t>，</w:t>
      </w:r>
      <w:r w:rsidR="001C48DE">
        <w:rPr>
          <w:rFonts w:ascii="Times New Roman" w:hAnsi="Times New Roman" w:cs="Times New Roman" w:hint="eastAsia"/>
          <w:sz w:val="24"/>
          <w:szCs w:val="24"/>
        </w:rPr>
        <w:t>规模弹性都在</w:t>
      </w:r>
      <w:r w:rsidR="001C48DE">
        <w:rPr>
          <w:rFonts w:ascii="Times New Roman" w:hAnsi="Times New Roman" w:cs="Times New Roman" w:hint="eastAsia"/>
          <w:sz w:val="24"/>
          <w:szCs w:val="24"/>
        </w:rPr>
        <w:t>-</w:t>
      </w:r>
      <w:r w:rsidR="001C48DE">
        <w:rPr>
          <w:rFonts w:ascii="Times New Roman" w:hAnsi="Times New Roman" w:cs="Times New Roman"/>
          <w:sz w:val="24"/>
          <w:szCs w:val="24"/>
        </w:rPr>
        <w:t>0.03</w:t>
      </w:r>
      <w:r w:rsidR="001C48DE">
        <w:rPr>
          <w:rFonts w:ascii="Times New Roman" w:hAnsi="Times New Roman" w:cs="Times New Roman" w:hint="eastAsia"/>
          <w:sz w:val="24"/>
          <w:szCs w:val="24"/>
        </w:rPr>
        <w:t>左右，其他研究也表明小麦规模弹性为负</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NE.Ref.{585FF503-0B1F-4283-B220-C33B317171CE}</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[54, 61]</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A77396">
        <w:rPr>
          <w:rFonts w:ascii="Times New Roman" w:hAnsi="Times New Roman" w:cs="Times New Roman" w:hint="eastAsia"/>
          <w:sz w:val="24"/>
          <w:szCs w:val="24"/>
        </w:rPr>
        <w:t>尽管</w:t>
      </w:r>
      <w:r w:rsidR="001C48DE">
        <w:rPr>
          <w:rFonts w:ascii="Times New Roman" w:hAnsi="Times New Roman" w:cs="Times New Roman" w:hint="eastAsia"/>
          <w:sz w:val="24"/>
          <w:szCs w:val="24"/>
        </w:rPr>
        <w:t>具体数值存在较大差距。</w:t>
      </w:r>
      <w:del w:id="1810" w:author="曾 翠红" w:date="2019-05-07T10:33:00Z">
        <w:r w:rsidR="001C48DE" w:rsidDel="009314E9">
          <w:rPr>
            <w:rFonts w:ascii="Times New Roman" w:hAnsi="Times New Roman" w:cs="Times New Roman" w:hint="eastAsia"/>
            <w:sz w:val="24"/>
            <w:szCs w:val="24"/>
          </w:rPr>
          <w:delText>稻谷</w:delText>
        </w:r>
      </w:del>
      <w:ins w:id="1811" w:author="曾 翠红" w:date="2019-05-07T10:33:00Z">
        <w:r w:rsidR="009314E9">
          <w:rPr>
            <w:rFonts w:ascii="Times New Roman" w:hAnsi="Times New Roman" w:cs="Times New Roman" w:hint="eastAsia"/>
            <w:sz w:val="24"/>
            <w:szCs w:val="24"/>
          </w:rPr>
          <w:t>水稻</w:t>
        </w:r>
      </w:ins>
      <w:r w:rsidR="001C48DE">
        <w:rPr>
          <w:rFonts w:ascii="Times New Roman" w:hAnsi="Times New Roman" w:cs="Times New Roman" w:hint="eastAsia"/>
          <w:sz w:val="24"/>
          <w:szCs w:val="24"/>
        </w:rPr>
        <w:t>规模弹性显著为负（</w:t>
      </w:r>
      <w:r w:rsidR="001C48DE">
        <w:rPr>
          <w:rFonts w:ascii="Times New Roman" w:hAnsi="Times New Roman" w:cs="Times New Roman"/>
          <w:sz w:val="24"/>
          <w:szCs w:val="24"/>
        </w:rPr>
        <w:t>-0.034</w:t>
      </w:r>
      <w:r w:rsidR="001C48DE">
        <w:rPr>
          <w:rFonts w:ascii="Times New Roman" w:hAnsi="Times New Roman" w:cs="Times New Roman" w:hint="eastAsia"/>
          <w:sz w:val="24"/>
          <w:szCs w:val="24"/>
        </w:rPr>
        <w:t>），与当前文献大多数研究结果近似</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NE.Ref.{FACCEA23-20FB-4257-A2AF-141A46F431E5}</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[19, 28, 31]</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1C48DE">
        <w:rPr>
          <w:rFonts w:ascii="Times New Roman" w:hAnsi="Times New Roman" w:cs="Times New Roman"/>
          <w:sz w:val="24"/>
          <w:szCs w:val="24"/>
        </w:rPr>
        <w:t>与</w:t>
      </w:r>
      <w:r w:rsidR="001C48DE">
        <w:rPr>
          <w:rFonts w:ascii="Times New Roman" w:hAnsi="Times New Roman" w:cs="Times New Roman" w:hint="eastAsia"/>
          <w:sz w:val="24"/>
          <w:szCs w:val="24"/>
        </w:rPr>
        <w:t>少数文献差异较大</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NE.Ref.{5612DBCE-FF2F-46E1-AA96-77A077223630}</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1C48DE">
        <w:rPr>
          <w:rFonts w:ascii="Times New Roman" w:hAnsi="Times New Roman" w:cs="Times New Roman"/>
          <w:sz w:val="24"/>
          <w:szCs w:val="24"/>
        </w:rPr>
        <w:t>表</w:t>
      </w:r>
      <w:r w:rsidR="001C48DE">
        <w:rPr>
          <w:rFonts w:ascii="Times New Roman" w:hAnsi="Times New Roman" w:cs="Times New Roman" w:hint="eastAsia"/>
          <w:sz w:val="24"/>
          <w:szCs w:val="24"/>
        </w:rPr>
        <w:t>4</w:t>
      </w:r>
      <w:r w:rsidR="001C48DE">
        <w:rPr>
          <w:rFonts w:ascii="Times New Roman" w:hAnsi="Times New Roman" w:cs="Times New Roman"/>
          <w:sz w:val="24"/>
          <w:szCs w:val="24"/>
        </w:rPr>
        <w:t>-5</w:t>
      </w:r>
      <w:r w:rsidR="001C48DE">
        <w:rPr>
          <w:rFonts w:ascii="Times New Roman" w:hAnsi="Times New Roman" w:cs="Times New Roman" w:hint="eastAsia"/>
          <w:sz w:val="24"/>
          <w:szCs w:val="24"/>
        </w:rPr>
        <w:t>）。</w:t>
      </w:r>
      <w:r w:rsidR="0059452A">
        <w:rPr>
          <w:rFonts w:ascii="Times New Roman" w:hAnsi="Times New Roman" w:cs="Times New Roman" w:hint="eastAsia"/>
          <w:sz w:val="24"/>
          <w:szCs w:val="24"/>
        </w:rPr>
        <w:t>玉米规模产出弹性在</w:t>
      </w:r>
      <w:r w:rsidR="0059452A">
        <w:rPr>
          <w:rFonts w:ascii="Times New Roman" w:hAnsi="Times New Roman" w:cs="Times New Roman" w:hint="eastAsia"/>
          <w:sz w:val="24"/>
          <w:szCs w:val="24"/>
        </w:rPr>
        <w:t>-</w:t>
      </w:r>
      <w:r w:rsidR="0059452A">
        <w:rPr>
          <w:rFonts w:ascii="Times New Roman" w:hAnsi="Times New Roman" w:cs="Times New Roman"/>
          <w:sz w:val="24"/>
          <w:szCs w:val="24"/>
        </w:rPr>
        <w:t>0.096</w:t>
      </w:r>
      <w:r w:rsidR="0059452A">
        <w:rPr>
          <w:rFonts w:ascii="Times New Roman" w:hAnsi="Times New Roman" w:cs="Times New Roman" w:hint="eastAsia"/>
          <w:sz w:val="24"/>
          <w:szCs w:val="24"/>
        </w:rPr>
        <w:t>至</w:t>
      </w:r>
      <w:r w:rsidR="0059452A">
        <w:rPr>
          <w:rFonts w:ascii="Times New Roman" w:hAnsi="Times New Roman" w:cs="Times New Roman" w:hint="eastAsia"/>
          <w:sz w:val="24"/>
          <w:szCs w:val="24"/>
        </w:rPr>
        <w:t>0</w:t>
      </w:r>
      <w:r w:rsidR="0059452A">
        <w:rPr>
          <w:rFonts w:ascii="Times New Roman" w:hAnsi="Times New Roman" w:cs="Times New Roman"/>
          <w:sz w:val="24"/>
          <w:szCs w:val="24"/>
        </w:rPr>
        <w:t>.034</w:t>
      </w:r>
      <w:r w:rsidR="0059452A">
        <w:rPr>
          <w:rFonts w:ascii="Times New Roman" w:hAnsi="Times New Roman" w:cs="Times New Roman" w:hint="eastAsia"/>
          <w:sz w:val="24"/>
          <w:szCs w:val="24"/>
        </w:rPr>
        <w:t>，小麦规模产出弹性在</w:t>
      </w:r>
      <w:r w:rsidR="0059452A">
        <w:rPr>
          <w:rFonts w:ascii="Times New Roman" w:hAnsi="Times New Roman" w:cs="Times New Roman" w:hint="eastAsia"/>
          <w:sz w:val="24"/>
          <w:szCs w:val="24"/>
        </w:rPr>
        <w:t>-</w:t>
      </w:r>
      <w:r w:rsidR="0059452A">
        <w:rPr>
          <w:rFonts w:ascii="Times New Roman" w:hAnsi="Times New Roman" w:cs="Times New Roman"/>
          <w:sz w:val="24"/>
          <w:szCs w:val="24"/>
        </w:rPr>
        <w:t>1.036</w:t>
      </w:r>
      <w:r w:rsidR="0059452A">
        <w:rPr>
          <w:rFonts w:ascii="Times New Roman" w:hAnsi="Times New Roman" w:cs="Times New Roman" w:hint="eastAsia"/>
          <w:sz w:val="24"/>
          <w:szCs w:val="24"/>
        </w:rPr>
        <w:t>至</w:t>
      </w:r>
      <w:r w:rsidR="0059452A">
        <w:rPr>
          <w:rFonts w:ascii="Times New Roman" w:hAnsi="Times New Roman" w:cs="Times New Roman" w:hint="eastAsia"/>
          <w:sz w:val="24"/>
          <w:szCs w:val="24"/>
        </w:rPr>
        <w:t>-</w:t>
      </w:r>
      <w:r w:rsidR="0059452A">
        <w:rPr>
          <w:rFonts w:ascii="Times New Roman" w:hAnsi="Times New Roman" w:cs="Times New Roman"/>
          <w:sz w:val="24"/>
          <w:szCs w:val="24"/>
        </w:rPr>
        <w:t>0.124</w:t>
      </w:r>
      <w:r w:rsidR="0059452A">
        <w:rPr>
          <w:rFonts w:ascii="Times New Roman" w:hAnsi="Times New Roman" w:cs="Times New Roman" w:hint="eastAsia"/>
          <w:sz w:val="24"/>
          <w:szCs w:val="24"/>
        </w:rPr>
        <w:t>，水稻规模产出弹性为</w:t>
      </w:r>
      <w:r w:rsidR="0059452A">
        <w:rPr>
          <w:rFonts w:ascii="Times New Roman" w:hAnsi="Times New Roman" w:cs="Times New Roman" w:hint="eastAsia"/>
          <w:sz w:val="24"/>
          <w:szCs w:val="24"/>
        </w:rPr>
        <w:t>-</w:t>
      </w:r>
      <w:r w:rsidR="0059452A">
        <w:rPr>
          <w:rFonts w:ascii="Times New Roman" w:hAnsi="Times New Roman" w:cs="Times New Roman"/>
          <w:sz w:val="24"/>
          <w:szCs w:val="24"/>
        </w:rPr>
        <w:t>0.123</w:t>
      </w:r>
      <w:r w:rsidR="0059452A">
        <w:rPr>
          <w:rFonts w:ascii="Times New Roman" w:hAnsi="Times New Roman" w:cs="Times New Roman" w:hint="eastAsia"/>
          <w:sz w:val="24"/>
          <w:szCs w:val="24"/>
        </w:rPr>
        <w:t>至</w:t>
      </w:r>
      <w:r w:rsidR="00844A44">
        <w:rPr>
          <w:rFonts w:ascii="Times New Roman" w:hAnsi="Times New Roman" w:cs="Times New Roman" w:hint="eastAsia"/>
          <w:sz w:val="24"/>
          <w:szCs w:val="24"/>
        </w:rPr>
        <w:t>0</w:t>
      </w:r>
      <w:r w:rsidR="00844A44">
        <w:rPr>
          <w:rFonts w:ascii="Times New Roman" w:hAnsi="Times New Roman" w:cs="Times New Roman"/>
          <w:sz w:val="24"/>
          <w:szCs w:val="24"/>
        </w:rPr>
        <w:t>.049</w:t>
      </w:r>
      <w:r w:rsidR="0059452A">
        <w:rPr>
          <w:rFonts w:ascii="Times New Roman" w:hAnsi="Times New Roman" w:cs="Times New Roman" w:hint="eastAsia"/>
          <w:sz w:val="24"/>
          <w:szCs w:val="24"/>
        </w:rPr>
        <w:t>。</w:t>
      </w:r>
      <w:r w:rsidR="002311F1">
        <w:rPr>
          <w:rFonts w:ascii="Times New Roman" w:hAnsi="Times New Roman" w:cs="Times New Roman" w:hint="eastAsia"/>
          <w:sz w:val="24"/>
          <w:szCs w:val="24"/>
        </w:rPr>
        <w:t>早期研究中得出负向关系结论的文献更充分，</w:t>
      </w:r>
      <w:r w:rsidR="002311F1">
        <w:rPr>
          <w:rFonts w:ascii="Times New Roman" w:hAnsi="Times New Roman" w:cs="Times New Roman" w:hint="eastAsia"/>
          <w:sz w:val="24"/>
          <w:szCs w:val="24"/>
        </w:rPr>
        <w:t>2010</w:t>
      </w:r>
      <w:r w:rsidR="001A6D92">
        <w:rPr>
          <w:rFonts w:ascii="Times New Roman" w:hAnsi="Times New Roman" w:cs="Times New Roman" w:hint="eastAsia"/>
          <w:sz w:val="24"/>
          <w:szCs w:val="24"/>
        </w:rPr>
        <w:t>年</w:t>
      </w:r>
      <w:r w:rsidR="002311F1">
        <w:rPr>
          <w:rFonts w:ascii="Times New Roman" w:hAnsi="Times New Roman" w:cs="Times New Roman" w:hint="eastAsia"/>
          <w:sz w:val="24"/>
          <w:szCs w:val="24"/>
        </w:rPr>
        <w:t>以后</w:t>
      </w:r>
      <w:r w:rsidR="000C2AAF">
        <w:rPr>
          <w:rFonts w:ascii="Times New Roman" w:hAnsi="Times New Roman" w:cs="Times New Roman" w:hint="eastAsia"/>
          <w:sz w:val="24"/>
          <w:szCs w:val="24"/>
        </w:rPr>
        <w:t>持正向关系</w:t>
      </w:r>
      <w:r w:rsidR="002311F1">
        <w:rPr>
          <w:rFonts w:ascii="Times New Roman" w:hAnsi="Times New Roman" w:cs="Times New Roman" w:hint="eastAsia"/>
          <w:sz w:val="24"/>
          <w:szCs w:val="24"/>
        </w:rPr>
        <w:t>看法</w:t>
      </w:r>
      <w:r w:rsidR="000C2AAF">
        <w:rPr>
          <w:rFonts w:ascii="Times New Roman" w:hAnsi="Times New Roman" w:cs="Times New Roman" w:hint="eastAsia"/>
          <w:sz w:val="24"/>
          <w:szCs w:val="24"/>
        </w:rPr>
        <w:t>的文献开始增多</w:t>
      </w:r>
      <w:r w:rsidR="002311F1">
        <w:rPr>
          <w:rFonts w:ascii="Times New Roman" w:hAnsi="Times New Roman" w:cs="Times New Roman" w:hint="eastAsia"/>
          <w:sz w:val="24"/>
          <w:szCs w:val="24"/>
        </w:rPr>
        <w:t>。</w:t>
      </w:r>
      <w:r w:rsidR="0099547F">
        <w:rPr>
          <w:rFonts w:ascii="Times New Roman" w:hAnsi="Times New Roman" w:cs="Times New Roman" w:hint="eastAsia"/>
          <w:sz w:val="24"/>
          <w:szCs w:val="24"/>
        </w:rPr>
        <w:t>本章实证估计得到的规模产出弹性</w:t>
      </w:r>
      <w:r w:rsidR="00F04EE9">
        <w:rPr>
          <w:rFonts w:ascii="Times New Roman" w:hAnsi="Times New Roman" w:cs="Times New Roman" w:hint="eastAsia"/>
          <w:sz w:val="24"/>
          <w:szCs w:val="24"/>
        </w:rPr>
        <w:t>，</w:t>
      </w:r>
      <w:r w:rsidR="00243967">
        <w:rPr>
          <w:rFonts w:ascii="Times New Roman" w:hAnsi="Times New Roman" w:cs="Times New Roman" w:hint="eastAsia"/>
          <w:sz w:val="24"/>
          <w:szCs w:val="24"/>
        </w:rPr>
        <w:t>绝对值（</w:t>
      </w:r>
      <w:r w:rsidR="00F04EE9">
        <w:rPr>
          <w:rFonts w:ascii="Times New Roman" w:hAnsi="Times New Roman" w:cs="Times New Roman"/>
          <w:sz w:val="24"/>
          <w:szCs w:val="24"/>
        </w:rPr>
        <w:t>无论</w:t>
      </w:r>
      <w:r w:rsidR="00F04EE9">
        <w:rPr>
          <w:rFonts w:ascii="Times New Roman" w:hAnsi="Times New Roman" w:cs="Times New Roman" w:hint="eastAsia"/>
          <w:sz w:val="24"/>
          <w:szCs w:val="24"/>
        </w:rPr>
        <w:t>正向还是负向关系</w:t>
      </w:r>
      <w:r w:rsidR="00243967">
        <w:rPr>
          <w:rFonts w:ascii="Times New Roman" w:hAnsi="Times New Roman" w:cs="Times New Roman" w:hint="eastAsia"/>
          <w:sz w:val="24"/>
          <w:szCs w:val="24"/>
        </w:rPr>
        <w:t>）</w:t>
      </w:r>
      <w:r w:rsidR="00F04EE9">
        <w:rPr>
          <w:rFonts w:ascii="Times New Roman" w:hAnsi="Times New Roman" w:cs="Times New Roman" w:hint="eastAsia"/>
          <w:sz w:val="24"/>
          <w:szCs w:val="24"/>
        </w:rPr>
        <w:t>普遍小于其他研究</w:t>
      </w:r>
      <w:r w:rsidR="005A4615">
        <w:rPr>
          <w:rFonts w:ascii="Times New Roman" w:hAnsi="Times New Roman" w:cs="Times New Roman" w:hint="eastAsia"/>
          <w:sz w:val="24"/>
          <w:szCs w:val="24"/>
        </w:rPr>
        <w:t>，</w:t>
      </w:r>
      <w:r w:rsidR="00A77396">
        <w:rPr>
          <w:rFonts w:ascii="Times New Roman" w:hAnsi="Times New Roman" w:cs="Times New Roman" w:hint="eastAsia"/>
          <w:sz w:val="24"/>
          <w:szCs w:val="24"/>
        </w:rPr>
        <w:t>相对</w:t>
      </w:r>
      <w:r w:rsidR="00B13EC5">
        <w:rPr>
          <w:rFonts w:ascii="Times New Roman" w:hAnsi="Times New Roman" w:cs="Times New Roman" w:hint="eastAsia"/>
          <w:sz w:val="24"/>
          <w:szCs w:val="24"/>
        </w:rPr>
        <w:t>贴近于农业生产</w:t>
      </w:r>
      <w:r w:rsidR="004E6C49">
        <w:rPr>
          <w:rFonts w:ascii="Times New Roman" w:hAnsi="Times New Roman" w:cs="Times New Roman" w:hint="eastAsia"/>
          <w:sz w:val="24"/>
          <w:szCs w:val="24"/>
        </w:rPr>
        <w:t>的理论</w:t>
      </w:r>
      <w:r w:rsidR="00B13EC5">
        <w:rPr>
          <w:rFonts w:ascii="Times New Roman" w:hAnsi="Times New Roman" w:cs="Times New Roman" w:hint="eastAsia"/>
          <w:sz w:val="24"/>
          <w:szCs w:val="24"/>
        </w:rPr>
        <w:t>关系</w:t>
      </w:r>
      <w:r w:rsidR="00A1505B">
        <w:rPr>
          <w:rFonts w:ascii="Times New Roman" w:hAnsi="Times New Roman" w:cs="Times New Roman" w:hint="eastAsia"/>
          <w:sz w:val="24"/>
          <w:szCs w:val="24"/>
        </w:rPr>
        <w:t>（</w:t>
      </w:r>
      <w:r w:rsidR="005E2CB8">
        <w:rPr>
          <w:rFonts w:ascii="Times New Roman" w:hAnsi="Times New Roman" w:cs="Times New Roman" w:hint="eastAsia"/>
          <w:sz w:val="24"/>
          <w:szCs w:val="24"/>
        </w:rPr>
        <w:t>弹性等于</w:t>
      </w:r>
      <w:r w:rsidR="00A1505B">
        <w:rPr>
          <w:rFonts w:ascii="Times New Roman" w:hAnsi="Times New Roman" w:cs="Times New Roman" w:hint="eastAsia"/>
          <w:sz w:val="24"/>
          <w:szCs w:val="24"/>
        </w:rPr>
        <w:t>0</w:t>
      </w:r>
      <w:r w:rsidR="00A1505B">
        <w:rPr>
          <w:rFonts w:ascii="Times New Roman" w:hAnsi="Times New Roman" w:cs="Times New Roman" w:hint="eastAsia"/>
          <w:sz w:val="24"/>
          <w:szCs w:val="24"/>
        </w:rPr>
        <w:t>）</w:t>
      </w:r>
      <w:r w:rsidR="00F04EE9">
        <w:rPr>
          <w:rFonts w:ascii="Times New Roman" w:hAnsi="Times New Roman" w:cs="Times New Roman" w:hint="eastAsia"/>
          <w:sz w:val="24"/>
          <w:szCs w:val="24"/>
        </w:rPr>
        <w:t>。</w:t>
      </w:r>
    </w:p>
    <w:p w14:paraId="5463127F" w14:textId="77777777" w:rsidR="00271E8D" w:rsidRDefault="00F9465C" w:rsidP="00AA607D">
      <w:pPr>
        <w:spacing w:after="0" w:line="400" w:lineRule="exact"/>
        <w:ind w:firstLineChars="200" w:firstLine="480"/>
        <w:jc w:val="both"/>
        <w:rPr>
          <w:ins w:id="1812" w:author="曾 翠红" w:date="2019-05-12T17:45:00Z"/>
          <w:rFonts w:ascii="Times New Roman" w:hAnsi="Times New Roman" w:cs="Times New Roman"/>
          <w:sz w:val="24"/>
          <w:szCs w:val="24"/>
        </w:rPr>
        <w:sectPr w:rsidR="00271E8D" w:rsidSect="00E46361">
          <w:headerReference w:type="default" r:id="rId45"/>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总的来说，</w:t>
      </w:r>
      <w:r w:rsidR="00AA607D">
        <w:rPr>
          <w:rFonts w:ascii="Times New Roman" w:hAnsi="Times New Roman" w:cs="Times New Roman" w:hint="eastAsia"/>
          <w:sz w:val="24"/>
          <w:szCs w:val="24"/>
        </w:rPr>
        <w:t>表中文献的农户数据由于统计口径不一致，或者样本区域跨度大，导致不同研究估计的系数值存在一定的差异。此外有更多学术研究的由于采用的模型不同，难以直观的得到规模弹性，只能认识到单产随着规模朝着哪个方向变化的信息。</w:t>
      </w:r>
      <w:r w:rsidR="00AA607D">
        <w:rPr>
          <w:rFonts w:ascii="Times New Roman" w:hAnsi="Times New Roman" w:cs="Times New Roman"/>
          <w:sz w:val="24"/>
          <w:szCs w:val="24"/>
        </w:rPr>
        <w:t>或者</w:t>
      </w:r>
      <w:r w:rsidR="00AA607D">
        <w:rPr>
          <w:rFonts w:ascii="Times New Roman" w:hAnsi="Times New Roman" w:cs="Times New Roman" w:hint="eastAsia"/>
          <w:sz w:val="24"/>
          <w:szCs w:val="24"/>
        </w:rPr>
        <w:t>由于土地生产率选取的指标不同或者相同指标不同量纲，弹性值可比性不强。</w:t>
      </w:r>
      <w:r w:rsidR="00A748AD">
        <w:rPr>
          <w:rFonts w:ascii="Times New Roman" w:hAnsi="Times New Roman" w:cs="Times New Roman" w:hint="eastAsia"/>
          <w:sz w:val="24"/>
          <w:szCs w:val="24"/>
        </w:rPr>
        <w:t>可以</w:t>
      </w:r>
      <w:r w:rsidR="007B0C09">
        <w:rPr>
          <w:rFonts w:ascii="Times New Roman" w:hAnsi="Times New Roman" w:cs="Times New Roman" w:hint="eastAsia"/>
          <w:sz w:val="24"/>
          <w:szCs w:val="24"/>
        </w:rPr>
        <w:t>明确的是，</w:t>
      </w:r>
      <w:r w:rsidR="009D7A4D">
        <w:rPr>
          <w:rFonts w:ascii="Times New Roman" w:hAnsi="Times New Roman" w:cs="Times New Roman" w:hint="eastAsia"/>
          <w:sz w:val="24"/>
          <w:szCs w:val="24"/>
        </w:rPr>
        <w:t>有依据的</w:t>
      </w:r>
      <w:r w:rsidR="008F5891">
        <w:rPr>
          <w:rFonts w:ascii="Times New Roman" w:hAnsi="Times New Roman" w:cs="Times New Roman" w:hint="eastAsia"/>
          <w:sz w:val="24"/>
          <w:szCs w:val="24"/>
        </w:rPr>
        <w:t>细致</w:t>
      </w:r>
      <w:r w:rsidR="0089427E">
        <w:rPr>
          <w:rFonts w:ascii="Times New Roman" w:hAnsi="Times New Roman" w:cs="Times New Roman" w:hint="eastAsia"/>
          <w:sz w:val="24"/>
          <w:szCs w:val="24"/>
        </w:rPr>
        <w:t>划分</w:t>
      </w:r>
      <w:r w:rsidR="009D7A4D">
        <w:rPr>
          <w:rFonts w:ascii="Times New Roman" w:hAnsi="Times New Roman" w:cs="Times New Roman" w:hint="eastAsia"/>
          <w:sz w:val="24"/>
          <w:szCs w:val="24"/>
        </w:rPr>
        <w:t>样本，</w:t>
      </w:r>
      <w:r w:rsidR="008F5891">
        <w:rPr>
          <w:rFonts w:ascii="Times New Roman" w:hAnsi="Times New Roman" w:cs="Times New Roman" w:hint="eastAsia"/>
          <w:sz w:val="24"/>
          <w:szCs w:val="24"/>
        </w:rPr>
        <w:t>有助于</w:t>
      </w:r>
      <w:r w:rsidR="009D7A4D">
        <w:rPr>
          <w:rFonts w:ascii="Times New Roman" w:hAnsi="Times New Roman" w:cs="Times New Roman" w:hint="eastAsia"/>
          <w:sz w:val="24"/>
          <w:szCs w:val="24"/>
        </w:rPr>
        <w:t>我们推测单产与规模关系背后的成因</w:t>
      </w:r>
      <w:r w:rsidR="00482DC5">
        <w:rPr>
          <w:rFonts w:ascii="Times New Roman" w:hAnsi="Times New Roman" w:cs="Times New Roman" w:hint="eastAsia"/>
          <w:sz w:val="24"/>
          <w:szCs w:val="24"/>
        </w:rPr>
        <w:t>，如</w:t>
      </w:r>
      <w:r w:rsidR="001C1C2C">
        <w:rPr>
          <w:rFonts w:ascii="Times New Roman" w:hAnsi="Times New Roman" w:cs="Times New Roman" w:hint="eastAsia"/>
          <w:sz w:val="24"/>
          <w:szCs w:val="24"/>
        </w:rPr>
        <w:t>陈杰和苏群、</w:t>
      </w:r>
      <w:r w:rsidR="001C1C2C">
        <w:rPr>
          <w:rFonts w:ascii="Times New Roman" w:hAnsi="Times New Roman" w:cs="Times New Roman"/>
          <w:sz w:val="24"/>
          <w:szCs w:val="24"/>
        </w:rPr>
        <w:t>程申</w:t>
      </w:r>
      <w:r w:rsidR="002A6BDE">
        <w:rPr>
          <w:rFonts w:ascii="Times New Roman" w:hAnsi="Times New Roman" w:cs="Times New Roman" w:hint="eastAsia"/>
          <w:sz w:val="24"/>
          <w:szCs w:val="24"/>
        </w:rPr>
        <w:t>和本文的研究</w:t>
      </w:r>
      <w:r w:rsidR="00482DC5">
        <w:rPr>
          <w:rFonts w:ascii="Times New Roman" w:hAnsi="Times New Roman" w:cs="Times New Roman" w:hint="eastAsia"/>
          <w:sz w:val="24"/>
          <w:szCs w:val="24"/>
        </w:rPr>
        <w:t>。</w:t>
      </w:r>
      <w:r w:rsidR="00EC3A80">
        <w:rPr>
          <w:rFonts w:ascii="Times New Roman" w:hAnsi="Times New Roman" w:cs="Times New Roman" w:hint="eastAsia"/>
          <w:sz w:val="24"/>
          <w:szCs w:val="24"/>
        </w:rPr>
        <w:t>引入灵活的规模相关变量，构建</w:t>
      </w:r>
      <w:r w:rsidR="00CB4513">
        <w:rPr>
          <w:rFonts w:ascii="Times New Roman" w:hAnsi="Times New Roman" w:cs="Times New Roman" w:hint="eastAsia"/>
          <w:sz w:val="24"/>
          <w:szCs w:val="24"/>
        </w:rPr>
        <w:t>更为包容</w:t>
      </w:r>
      <w:r w:rsidR="00EC3A80">
        <w:rPr>
          <w:rFonts w:ascii="Times New Roman" w:hAnsi="Times New Roman" w:cs="Times New Roman" w:hint="eastAsia"/>
          <w:sz w:val="24"/>
          <w:szCs w:val="24"/>
        </w:rPr>
        <w:t>的面板模型，</w:t>
      </w:r>
      <w:r w:rsidR="00EC2635">
        <w:rPr>
          <w:rFonts w:ascii="Times New Roman" w:hAnsi="Times New Roman" w:cs="Times New Roman" w:hint="eastAsia"/>
          <w:sz w:val="24"/>
          <w:szCs w:val="24"/>
        </w:rPr>
        <w:t>以</w:t>
      </w:r>
      <w:r w:rsidR="00EC3A80">
        <w:rPr>
          <w:rFonts w:ascii="Times New Roman" w:hAnsi="Times New Roman" w:cs="Times New Roman"/>
          <w:sz w:val="24"/>
          <w:szCs w:val="24"/>
        </w:rPr>
        <w:t>模拟</w:t>
      </w:r>
      <w:r w:rsidR="00CB4513">
        <w:rPr>
          <w:rFonts w:ascii="Times New Roman" w:hAnsi="Times New Roman" w:cs="Times New Roman" w:hint="eastAsia"/>
          <w:sz w:val="24"/>
          <w:szCs w:val="24"/>
        </w:rPr>
        <w:t>非线性非对称的关系，</w:t>
      </w:r>
      <w:r w:rsidR="00EC2635">
        <w:rPr>
          <w:rFonts w:ascii="Times New Roman" w:hAnsi="Times New Roman" w:cs="Times New Roman" w:hint="eastAsia"/>
          <w:sz w:val="24"/>
          <w:szCs w:val="24"/>
        </w:rPr>
        <w:t>如陈杰和苏群以及本文</w:t>
      </w:r>
      <w:r w:rsidR="00935B4F">
        <w:rPr>
          <w:rFonts w:ascii="Times New Roman" w:hAnsi="Times New Roman" w:cs="Times New Roman" w:hint="eastAsia"/>
          <w:sz w:val="24"/>
          <w:szCs w:val="24"/>
        </w:rPr>
        <w:t>构建</w:t>
      </w:r>
      <w:r w:rsidR="00EC2635">
        <w:rPr>
          <w:rFonts w:ascii="Times New Roman" w:hAnsi="Times New Roman" w:cs="Times New Roman" w:hint="eastAsia"/>
          <w:sz w:val="24"/>
          <w:szCs w:val="24"/>
        </w:rPr>
        <w:t>的</w:t>
      </w:r>
      <w:r w:rsidR="00935B4F">
        <w:rPr>
          <w:rFonts w:ascii="Times New Roman" w:hAnsi="Times New Roman" w:cs="Times New Roman" w:hint="eastAsia"/>
          <w:sz w:val="24"/>
          <w:szCs w:val="24"/>
        </w:rPr>
        <w:t>面板</w:t>
      </w:r>
      <w:r w:rsidR="00EC2635">
        <w:rPr>
          <w:rFonts w:ascii="Times New Roman" w:hAnsi="Times New Roman" w:cs="Times New Roman" w:hint="eastAsia"/>
          <w:sz w:val="24"/>
          <w:szCs w:val="24"/>
        </w:rPr>
        <w:t>模型。</w:t>
      </w:r>
    </w:p>
    <w:p w14:paraId="05F9B13A" w14:textId="1910C68F" w:rsidR="00AA607D" w:rsidRPr="00496323" w:rsidDel="00271E8D" w:rsidRDefault="00AA607D" w:rsidP="00AA607D">
      <w:pPr>
        <w:spacing w:after="0" w:line="400" w:lineRule="exact"/>
        <w:ind w:firstLineChars="200" w:firstLine="480"/>
        <w:jc w:val="both"/>
        <w:rPr>
          <w:del w:id="1813" w:author="曾 翠红" w:date="2019-05-12T17:45:00Z"/>
          <w:rFonts w:ascii="Times New Roman" w:hAnsi="Times New Roman" w:cs="Times New Roman"/>
          <w:sz w:val="24"/>
          <w:szCs w:val="24"/>
        </w:rPr>
      </w:pPr>
    </w:p>
    <w:p w14:paraId="11396D1D" w14:textId="02007C5A" w:rsidR="001C48DE" w:rsidRPr="009F0687" w:rsidRDefault="001C48DE" w:rsidP="001C48DE">
      <w:pPr>
        <w:spacing w:beforeLines="50" w:before="163" w:after="0" w:line="400" w:lineRule="exact"/>
        <w:jc w:val="center"/>
        <w:rPr>
          <w:rFonts w:ascii="Times New Roman" w:eastAsia="黑体" w:hAnsi="Times New Roman" w:cs="Times New Roman"/>
          <w:sz w:val="21"/>
          <w:szCs w:val="21"/>
        </w:rPr>
      </w:pPr>
      <w:r w:rsidRPr="009F0687">
        <w:rPr>
          <w:rFonts w:ascii="Times New Roman" w:eastAsia="黑体" w:hAnsi="Times New Roman" w:cs="Times New Roman"/>
          <w:sz w:val="21"/>
          <w:szCs w:val="21"/>
        </w:rPr>
        <w:t>表</w:t>
      </w:r>
      <w:r w:rsidRPr="009F0687">
        <w:rPr>
          <w:rFonts w:ascii="Times New Roman" w:eastAsia="黑体" w:hAnsi="Times New Roman" w:cs="Times New Roman"/>
          <w:sz w:val="21"/>
          <w:szCs w:val="21"/>
        </w:rPr>
        <w:t xml:space="preserve">4-5  </w:t>
      </w:r>
      <w:r>
        <w:rPr>
          <w:rFonts w:ascii="Times New Roman" w:eastAsia="黑体" w:hAnsi="Times New Roman" w:cs="Times New Roman" w:hint="eastAsia"/>
          <w:sz w:val="21"/>
          <w:szCs w:val="21"/>
        </w:rPr>
        <w:t>既有文献</w:t>
      </w:r>
      <w:r w:rsidRPr="009F0687">
        <w:rPr>
          <w:rFonts w:ascii="Times New Roman" w:eastAsia="黑体" w:hAnsi="Times New Roman" w:cs="Times New Roman"/>
          <w:sz w:val="21"/>
          <w:szCs w:val="21"/>
        </w:rPr>
        <w:t>规模弹性整理</w:t>
      </w:r>
    </w:p>
    <w:tbl>
      <w:tblPr>
        <w:tblW w:w="0" w:type="auto"/>
        <w:tblInd w:w="108" w:type="dxa"/>
        <w:tblLook w:val="04A0" w:firstRow="1" w:lastRow="0" w:firstColumn="1" w:lastColumn="0" w:noHBand="0" w:noVBand="1"/>
        <w:tblPrChange w:id="1814" w:author="钟 沛东" w:date="2019-05-10T00:25:00Z">
          <w:tblPr>
            <w:tblW w:w="0" w:type="auto"/>
            <w:tblInd w:w="108" w:type="dxa"/>
            <w:tblLook w:val="04A0" w:firstRow="1" w:lastRow="0" w:firstColumn="1" w:lastColumn="0" w:noHBand="0" w:noVBand="1"/>
          </w:tblPr>
        </w:tblPrChange>
      </w:tblPr>
      <w:tblGrid>
        <w:gridCol w:w="1511"/>
        <w:gridCol w:w="1337"/>
        <w:gridCol w:w="1509"/>
        <w:gridCol w:w="1192"/>
        <w:gridCol w:w="2273"/>
        <w:gridCol w:w="1073"/>
        <w:tblGridChange w:id="1815">
          <w:tblGrid>
            <w:gridCol w:w="1649"/>
            <w:gridCol w:w="1444"/>
            <w:gridCol w:w="2012"/>
            <w:gridCol w:w="953"/>
            <w:gridCol w:w="1884"/>
            <w:gridCol w:w="953"/>
          </w:tblGrid>
        </w:tblGridChange>
      </w:tblGrid>
      <w:tr w:rsidR="001C48DE" w:rsidRPr="00D00A0F" w14:paraId="4EF67015" w14:textId="77777777" w:rsidTr="00A5571A">
        <w:trPr>
          <w:trHeight w:val="454"/>
          <w:trPrChange w:id="1816" w:author="钟 沛东" w:date="2019-05-10T00:25:00Z">
            <w:trPr>
              <w:trHeight w:val="454"/>
            </w:trPr>
          </w:trPrChange>
        </w:trPr>
        <w:tc>
          <w:tcPr>
            <w:tcW w:w="1518" w:type="dxa"/>
            <w:tcBorders>
              <w:top w:val="single" w:sz="12" w:space="0" w:color="auto"/>
              <w:left w:val="nil"/>
              <w:bottom w:val="single" w:sz="8" w:space="0" w:color="auto"/>
              <w:right w:val="nil"/>
            </w:tcBorders>
            <w:shd w:val="clear" w:color="auto" w:fill="auto"/>
            <w:noWrap/>
            <w:vAlign w:val="center"/>
            <w:hideMark/>
            <w:tcPrChange w:id="1817" w:author="钟 沛东" w:date="2019-05-10T00:25:00Z">
              <w:tcPr>
                <w:tcW w:w="1886" w:type="dxa"/>
                <w:tcBorders>
                  <w:top w:val="single" w:sz="12" w:space="0" w:color="auto"/>
                  <w:left w:val="nil"/>
                  <w:bottom w:val="single" w:sz="8" w:space="0" w:color="auto"/>
                  <w:right w:val="nil"/>
                </w:tcBorders>
                <w:shd w:val="clear" w:color="auto" w:fill="auto"/>
                <w:noWrap/>
                <w:vAlign w:val="center"/>
                <w:hideMark/>
              </w:tcPr>
            </w:tcPrChange>
          </w:tcPr>
          <w:p w14:paraId="631BBC9D" w14:textId="77777777" w:rsidR="001C48DE" w:rsidRPr="00D00A0F" w:rsidRDefault="001C48DE">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作者</w:t>
            </w:r>
          </w:p>
        </w:tc>
        <w:tc>
          <w:tcPr>
            <w:tcW w:w="1309" w:type="dxa"/>
            <w:tcBorders>
              <w:top w:val="single" w:sz="12" w:space="0" w:color="auto"/>
              <w:left w:val="nil"/>
              <w:bottom w:val="single" w:sz="8" w:space="0" w:color="auto"/>
              <w:right w:val="nil"/>
            </w:tcBorders>
            <w:shd w:val="clear" w:color="auto" w:fill="auto"/>
            <w:noWrap/>
            <w:vAlign w:val="center"/>
            <w:hideMark/>
            <w:tcPrChange w:id="1818" w:author="钟 沛东" w:date="2019-05-10T00:25:00Z">
              <w:tcPr>
                <w:tcW w:w="1642" w:type="dxa"/>
                <w:tcBorders>
                  <w:top w:val="single" w:sz="12" w:space="0" w:color="auto"/>
                  <w:left w:val="nil"/>
                  <w:bottom w:val="single" w:sz="8" w:space="0" w:color="auto"/>
                  <w:right w:val="nil"/>
                </w:tcBorders>
                <w:shd w:val="clear" w:color="auto" w:fill="auto"/>
                <w:noWrap/>
                <w:vAlign w:val="center"/>
                <w:hideMark/>
              </w:tcPr>
            </w:tcPrChange>
          </w:tcPr>
          <w:p w14:paraId="3A1FAD06"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数据时间</w:t>
            </w:r>
          </w:p>
        </w:tc>
        <w:tc>
          <w:tcPr>
            <w:tcW w:w="1517" w:type="dxa"/>
            <w:tcBorders>
              <w:top w:val="single" w:sz="12" w:space="0" w:color="auto"/>
              <w:left w:val="nil"/>
              <w:bottom w:val="single" w:sz="8" w:space="0" w:color="auto"/>
              <w:right w:val="nil"/>
            </w:tcBorders>
            <w:shd w:val="clear" w:color="auto" w:fill="auto"/>
            <w:noWrap/>
            <w:vAlign w:val="center"/>
            <w:hideMark/>
            <w:tcPrChange w:id="1819" w:author="钟 沛东" w:date="2019-05-10T00:25:00Z">
              <w:tcPr>
                <w:tcW w:w="0" w:type="auto"/>
                <w:tcBorders>
                  <w:top w:val="single" w:sz="12" w:space="0" w:color="auto"/>
                  <w:left w:val="nil"/>
                  <w:bottom w:val="single" w:sz="8" w:space="0" w:color="auto"/>
                  <w:right w:val="nil"/>
                </w:tcBorders>
                <w:shd w:val="clear" w:color="auto" w:fill="auto"/>
                <w:noWrap/>
                <w:vAlign w:val="center"/>
                <w:hideMark/>
              </w:tcPr>
            </w:tcPrChange>
          </w:tcPr>
          <w:p w14:paraId="6C3D9EC9"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研究对象</w:t>
            </w:r>
          </w:p>
        </w:tc>
        <w:tc>
          <w:tcPr>
            <w:tcW w:w="1185" w:type="dxa"/>
            <w:tcBorders>
              <w:top w:val="single" w:sz="12" w:space="0" w:color="auto"/>
              <w:left w:val="nil"/>
              <w:bottom w:val="single" w:sz="8" w:space="0" w:color="auto"/>
              <w:right w:val="nil"/>
            </w:tcBorders>
            <w:shd w:val="clear" w:color="auto" w:fill="auto"/>
            <w:noWrap/>
            <w:vAlign w:val="center"/>
            <w:hideMark/>
            <w:tcPrChange w:id="1820" w:author="钟 沛东" w:date="2019-05-10T00:25:00Z">
              <w:tcPr>
                <w:tcW w:w="0" w:type="auto"/>
                <w:tcBorders>
                  <w:top w:val="single" w:sz="12" w:space="0" w:color="auto"/>
                  <w:left w:val="nil"/>
                  <w:bottom w:val="single" w:sz="8" w:space="0" w:color="auto"/>
                  <w:right w:val="nil"/>
                </w:tcBorders>
                <w:shd w:val="clear" w:color="auto" w:fill="auto"/>
                <w:noWrap/>
                <w:vAlign w:val="center"/>
                <w:hideMark/>
              </w:tcPr>
            </w:tcPrChange>
          </w:tcPr>
          <w:p w14:paraId="13017C89"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函数形式</w:t>
            </w:r>
          </w:p>
        </w:tc>
        <w:tc>
          <w:tcPr>
            <w:tcW w:w="2315" w:type="dxa"/>
            <w:tcBorders>
              <w:top w:val="single" w:sz="12" w:space="0" w:color="auto"/>
              <w:left w:val="nil"/>
              <w:bottom w:val="single" w:sz="8" w:space="0" w:color="auto"/>
              <w:right w:val="nil"/>
            </w:tcBorders>
            <w:shd w:val="clear" w:color="auto" w:fill="auto"/>
            <w:noWrap/>
            <w:vAlign w:val="center"/>
            <w:hideMark/>
            <w:tcPrChange w:id="1821" w:author="钟 沛东" w:date="2019-05-10T00:25:00Z">
              <w:tcPr>
                <w:tcW w:w="0" w:type="auto"/>
                <w:tcBorders>
                  <w:top w:val="single" w:sz="12" w:space="0" w:color="auto"/>
                  <w:left w:val="nil"/>
                  <w:bottom w:val="single" w:sz="8" w:space="0" w:color="auto"/>
                  <w:right w:val="nil"/>
                </w:tcBorders>
                <w:shd w:val="clear" w:color="auto" w:fill="auto"/>
                <w:noWrap/>
                <w:vAlign w:val="center"/>
                <w:hideMark/>
              </w:tcPr>
            </w:tcPrChange>
          </w:tcPr>
          <w:p w14:paraId="3B133C75"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土地生产率指标</w:t>
            </w:r>
          </w:p>
        </w:tc>
        <w:tc>
          <w:tcPr>
            <w:tcW w:w="0" w:type="auto"/>
            <w:tcBorders>
              <w:top w:val="single" w:sz="12" w:space="0" w:color="auto"/>
              <w:left w:val="nil"/>
              <w:bottom w:val="single" w:sz="8" w:space="0" w:color="auto"/>
              <w:right w:val="nil"/>
            </w:tcBorders>
            <w:shd w:val="clear" w:color="auto" w:fill="auto"/>
            <w:noWrap/>
            <w:vAlign w:val="center"/>
            <w:hideMark/>
            <w:tcPrChange w:id="1822" w:author="钟 沛东" w:date="2019-05-10T00:25:00Z">
              <w:tcPr>
                <w:tcW w:w="0" w:type="auto"/>
                <w:tcBorders>
                  <w:top w:val="single" w:sz="12" w:space="0" w:color="auto"/>
                  <w:left w:val="nil"/>
                  <w:bottom w:val="single" w:sz="8" w:space="0" w:color="auto"/>
                  <w:right w:val="nil"/>
                </w:tcBorders>
                <w:shd w:val="clear" w:color="auto" w:fill="auto"/>
                <w:noWrap/>
                <w:vAlign w:val="center"/>
                <w:hideMark/>
              </w:tcPr>
            </w:tcPrChange>
          </w:tcPr>
          <w:p w14:paraId="6C03202E"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规模弹性</w:t>
            </w:r>
          </w:p>
        </w:tc>
      </w:tr>
      <w:tr w:rsidR="001C48DE" w:rsidRPr="00D00A0F" w14:paraId="78C1ECB6" w14:textId="77777777" w:rsidTr="00A5571A">
        <w:trPr>
          <w:trHeight w:val="340"/>
          <w:trPrChange w:id="1823" w:author="钟 沛东" w:date="2019-05-10T00:25:00Z">
            <w:trPr>
              <w:trHeight w:val="340"/>
            </w:trPr>
          </w:trPrChange>
        </w:trPr>
        <w:tc>
          <w:tcPr>
            <w:tcW w:w="1518" w:type="dxa"/>
            <w:vMerge w:val="restart"/>
            <w:tcBorders>
              <w:top w:val="nil"/>
              <w:left w:val="nil"/>
              <w:bottom w:val="nil"/>
              <w:right w:val="nil"/>
            </w:tcBorders>
            <w:shd w:val="clear" w:color="auto" w:fill="auto"/>
            <w:hideMark/>
            <w:tcPrChange w:id="1824" w:author="钟 沛东" w:date="2019-05-10T00:25:00Z">
              <w:tcPr>
                <w:tcW w:w="1886" w:type="dxa"/>
                <w:vMerge w:val="restart"/>
                <w:tcBorders>
                  <w:top w:val="nil"/>
                  <w:left w:val="nil"/>
                  <w:bottom w:val="nil"/>
                  <w:right w:val="nil"/>
                </w:tcBorders>
                <w:shd w:val="clear" w:color="auto" w:fill="auto"/>
                <w:hideMark/>
              </w:tcPr>
            </w:tcPrChange>
          </w:tcPr>
          <w:p w14:paraId="1CFD7905" w14:textId="77777777" w:rsidR="006C3005" w:rsidRDefault="001C48DE" w:rsidP="00A5571A">
            <w:pPr>
              <w:spacing w:after="0" w:line="240" w:lineRule="auto"/>
              <w:rPr>
                <w:ins w:id="1825" w:author="钟 沛东" w:date="2019-05-10T00:25:00Z"/>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范红忠和</w:t>
            </w:r>
          </w:p>
          <w:p w14:paraId="5F36BAB5" w14:textId="69632E8B" w:rsidR="001C48DE" w:rsidRPr="00D00A0F" w:rsidRDefault="001C48DE">
            <w:pPr>
              <w:spacing w:after="0" w:line="240" w:lineRule="auto"/>
              <w:rPr>
                <w:rFonts w:ascii="Times New Roman" w:eastAsia="宋体" w:hAnsi="Times New Roman" w:cs="Times New Roman"/>
                <w:color w:val="000000"/>
                <w:sz w:val="21"/>
                <w:szCs w:val="21"/>
              </w:rPr>
              <w:pPrChange w:id="1826" w:author="钟 沛东" w:date="2019-05-10T00:24:00Z">
                <w:pPr>
                  <w:spacing w:after="0" w:line="240" w:lineRule="auto"/>
                  <w:jc w:val="both"/>
                </w:pPr>
              </w:pPrChange>
            </w:pPr>
            <w:r w:rsidRPr="00D00A0F">
              <w:rPr>
                <w:rFonts w:ascii="Times New Roman" w:eastAsia="宋体" w:hAnsi="Times New Roman" w:cs="Times New Roman"/>
                <w:color w:val="000000"/>
                <w:sz w:val="21"/>
                <w:szCs w:val="21"/>
              </w:rPr>
              <w:t>周启良（</w:t>
            </w:r>
            <w:r w:rsidRPr="00D00A0F">
              <w:rPr>
                <w:rFonts w:ascii="Times New Roman" w:eastAsia="宋体" w:hAnsi="Times New Roman" w:cs="Times New Roman"/>
                <w:color w:val="000000"/>
                <w:sz w:val="21"/>
                <w:szCs w:val="21"/>
              </w:rPr>
              <w:t>2014</w:t>
            </w:r>
            <w:r w:rsidRPr="00D00A0F">
              <w:rPr>
                <w:rFonts w:ascii="Times New Roman" w:eastAsia="宋体" w:hAnsi="Times New Roman" w:cs="Times New Roman"/>
                <w:color w:val="000000"/>
                <w:sz w:val="21"/>
                <w:szCs w:val="21"/>
              </w:rPr>
              <w:t>）</w:t>
            </w:r>
          </w:p>
        </w:tc>
        <w:tc>
          <w:tcPr>
            <w:tcW w:w="1309" w:type="dxa"/>
            <w:vMerge w:val="restart"/>
            <w:tcBorders>
              <w:top w:val="nil"/>
              <w:left w:val="nil"/>
              <w:bottom w:val="nil"/>
              <w:right w:val="nil"/>
            </w:tcBorders>
            <w:shd w:val="clear" w:color="auto" w:fill="auto"/>
            <w:noWrap/>
            <w:hideMark/>
            <w:tcPrChange w:id="1827" w:author="钟 沛东" w:date="2019-05-10T00:25:00Z">
              <w:tcPr>
                <w:tcW w:w="1642" w:type="dxa"/>
                <w:vMerge w:val="restart"/>
                <w:tcBorders>
                  <w:top w:val="nil"/>
                  <w:left w:val="nil"/>
                  <w:bottom w:val="nil"/>
                  <w:right w:val="nil"/>
                </w:tcBorders>
                <w:shd w:val="clear" w:color="auto" w:fill="auto"/>
                <w:noWrap/>
                <w:hideMark/>
              </w:tcPr>
            </w:tcPrChange>
          </w:tcPr>
          <w:p w14:paraId="5719F5B1" w14:textId="5EF09574" w:rsidR="001C48DE" w:rsidRPr="00D00A0F" w:rsidRDefault="001C48DE" w:rsidP="00D00A0F">
            <w:pPr>
              <w:spacing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2012</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Change w:id="1828" w:author="钟 沛东" w:date="2019-05-10T00:25:00Z">
              <w:tcPr>
                <w:tcW w:w="0" w:type="auto"/>
                <w:tcBorders>
                  <w:top w:val="nil"/>
                  <w:left w:val="nil"/>
                  <w:bottom w:val="nil"/>
                  <w:right w:val="nil"/>
                </w:tcBorders>
                <w:shd w:val="clear" w:color="auto" w:fill="auto"/>
                <w:noWrap/>
                <w:vAlign w:val="center"/>
                <w:hideMark/>
              </w:tcPr>
            </w:tcPrChange>
          </w:tcPr>
          <w:p w14:paraId="19F3675D"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1185" w:type="dxa"/>
            <w:tcBorders>
              <w:top w:val="nil"/>
              <w:left w:val="nil"/>
              <w:bottom w:val="nil"/>
              <w:right w:val="nil"/>
            </w:tcBorders>
            <w:shd w:val="clear" w:color="auto" w:fill="auto"/>
            <w:noWrap/>
            <w:vAlign w:val="center"/>
            <w:hideMark/>
            <w:tcPrChange w:id="1829" w:author="钟 沛东" w:date="2019-05-10T00:25:00Z">
              <w:tcPr>
                <w:tcW w:w="0" w:type="auto"/>
                <w:tcBorders>
                  <w:top w:val="nil"/>
                  <w:left w:val="nil"/>
                  <w:bottom w:val="nil"/>
                  <w:right w:val="nil"/>
                </w:tcBorders>
                <w:shd w:val="clear" w:color="auto" w:fill="auto"/>
                <w:noWrap/>
                <w:vAlign w:val="center"/>
                <w:hideMark/>
              </w:tcPr>
            </w:tcPrChange>
          </w:tcPr>
          <w:p w14:paraId="29D1090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Change w:id="1830" w:author="钟 沛东" w:date="2019-05-10T00:25:00Z">
              <w:tcPr>
                <w:tcW w:w="0" w:type="auto"/>
                <w:tcBorders>
                  <w:top w:val="nil"/>
                  <w:left w:val="nil"/>
                  <w:bottom w:val="nil"/>
                  <w:right w:val="nil"/>
                </w:tcBorders>
                <w:shd w:val="clear" w:color="auto" w:fill="auto"/>
                <w:noWrap/>
                <w:vAlign w:val="center"/>
                <w:hideMark/>
              </w:tcPr>
            </w:tcPrChange>
          </w:tcPr>
          <w:p w14:paraId="5353BB10"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Change w:id="1831" w:author="钟 沛东" w:date="2019-05-10T00:25:00Z">
              <w:tcPr>
                <w:tcW w:w="0" w:type="auto"/>
                <w:tcBorders>
                  <w:top w:val="nil"/>
                  <w:left w:val="nil"/>
                  <w:bottom w:val="nil"/>
                  <w:right w:val="nil"/>
                </w:tcBorders>
                <w:shd w:val="clear" w:color="auto" w:fill="auto"/>
                <w:noWrap/>
                <w:vAlign w:val="center"/>
                <w:hideMark/>
              </w:tcPr>
            </w:tcPrChange>
          </w:tcPr>
          <w:p w14:paraId="4E3C4222"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0.124</w:t>
            </w:r>
          </w:p>
        </w:tc>
      </w:tr>
      <w:tr w:rsidR="001C48DE" w:rsidRPr="00D00A0F" w14:paraId="1F80A63B" w14:textId="77777777" w:rsidTr="00A5571A">
        <w:trPr>
          <w:trHeight w:val="340"/>
          <w:trPrChange w:id="1832" w:author="钟 沛东" w:date="2019-05-10T00:25:00Z">
            <w:trPr>
              <w:trHeight w:val="340"/>
            </w:trPr>
          </w:trPrChange>
        </w:trPr>
        <w:tc>
          <w:tcPr>
            <w:tcW w:w="1518" w:type="dxa"/>
            <w:vMerge/>
            <w:tcBorders>
              <w:top w:val="nil"/>
              <w:left w:val="nil"/>
              <w:bottom w:val="nil"/>
              <w:right w:val="nil"/>
            </w:tcBorders>
            <w:vAlign w:val="center"/>
            <w:hideMark/>
            <w:tcPrChange w:id="1833" w:author="钟 沛东" w:date="2019-05-10T00:25:00Z">
              <w:tcPr>
                <w:tcW w:w="1886" w:type="dxa"/>
                <w:vMerge/>
                <w:tcBorders>
                  <w:top w:val="nil"/>
                  <w:left w:val="nil"/>
                  <w:bottom w:val="nil"/>
                  <w:right w:val="nil"/>
                </w:tcBorders>
                <w:vAlign w:val="center"/>
                <w:hideMark/>
              </w:tcPr>
            </w:tcPrChange>
          </w:tcPr>
          <w:p w14:paraId="42A30491" w14:textId="77777777" w:rsidR="001C48DE" w:rsidRPr="00D00A0F" w:rsidRDefault="001C48DE">
            <w:pPr>
              <w:spacing w:after="0" w:line="240" w:lineRule="auto"/>
              <w:rPr>
                <w:rFonts w:ascii="Times New Roman" w:eastAsia="宋体" w:hAnsi="Times New Roman" w:cs="Times New Roman"/>
                <w:color w:val="000000"/>
                <w:sz w:val="21"/>
                <w:szCs w:val="21"/>
              </w:rPr>
              <w:pPrChange w:id="1834" w:author="钟 沛东" w:date="2019-05-10T00:24:00Z">
                <w:pPr>
                  <w:spacing w:after="0" w:line="240" w:lineRule="auto"/>
                  <w:jc w:val="both"/>
                </w:pPr>
              </w:pPrChange>
            </w:pPr>
          </w:p>
        </w:tc>
        <w:tc>
          <w:tcPr>
            <w:tcW w:w="1309" w:type="dxa"/>
            <w:vMerge/>
            <w:tcBorders>
              <w:top w:val="nil"/>
              <w:left w:val="nil"/>
              <w:bottom w:val="nil"/>
              <w:right w:val="nil"/>
            </w:tcBorders>
            <w:vAlign w:val="center"/>
            <w:hideMark/>
            <w:tcPrChange w:id="1835" w:author="钟 沛东" w:date="2019-05-10T00:25:00Z">
              <w:tcPr>
                <w:tcW w:w="1642" w:type="dxa"/>
                <w:vMerge/>
                <w:tcBorders>
                  <w:top w:val="nil"/>
                  <w:left w:val="nil"/>
                  <w:bottom w:val="nil"/>
                  <w:right w:val="nil"/>
                </w:tcBorders>
                <w:vAlign w:val="center"/>
                <w:hideMark/>
              </w:tcPr>
            </w:tcPrChange>
          </w:tcPr>
          <w:p w14:paraId="02F311A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Change w:id="1836" w:author="钟 沛东" w:date="2019-05-10T00:25:00Z">
              <w:tcPr>
                <w:tcW w:w="0" w:type="auto"/>
                <w:tcBorders>
                  <w:top w:val="nil"/>
                  <w:left w:val="nil"/>
                  <w:bottom w:val="nil"/>
                  <w:right w:val="nil"/>
                </w:tcBorders>
                <w:shd w:val="clear" w:color="auto" w:fill="auto"/>
                <w:noWrap/>
                <w:vAlign w:val="center"/>
                <w:hideMark/>
              </w:tcPr>
            </w:tcPrChange>
          </w:tcPr>
          <w:p w14:paraId="41F931D9"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1185" w:type="dxa"/>
            <w:tcBorders>
              <w:top w:val="nil"/>
              <w:left w:val="nil"/>
              <w:bottom w:val="nil"/>
              <w:right w:val="nil"/>
            </w:tcBorders>
            <w:shd w:val="clear" w:color="auto" w:fill="auto"/>
            <w:noWrap/>
            <w:vAlign w:val="center"/>
            <w:hideMark/>
            <w:tcPrChange w:id="1837" w:author="钟 沛东" w:date="2019-05-10T00:25:00Z">
              <w:tcPr>
                <w:tcW w:w="0" w:type="auto"/>
                <w:tcBorders>
                  <w:top w:val="nil"/>
                  <w:left w:val="nil"/>
                  <w:bottom w:val="nil"/>
                  <w:right w:val="nil"/>
                </w:tcBorders>
                <w:shd w:val="clear" w:color="auto" w:fill="auto"/>
                <w:noWrap/>
                <w:vAlign w:val="center"/>
                <w:hideMark/>
              </w:tcPr>
            </w:tcPrChange>
          </w:tcPr>
          <w:p w14:paraId="0FFA272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Change w:id="1838" w:author="钟 沛东" w:date="2019-05-10T00:25:00Z">
              <w:tcPr>
                <w:tcW w:w="0" w:type="auto"/>
                <w:tcBorders>
                  <w:top w:val="nil"/>
                  <w:left w:val="nil"/>
                  <w:bottom w:val="nil"/>
                  <w:right w:val="nil"/>
                </w:tcBorders>
                <w:shd w:val="clear" w:color="auto" w:fill="auto"/>
                <w:noWrap/>
                <w:vAlign w:val="center"/>
                <w:hideMark/>
              </w:tcPr>
            </w:tcPrChange>
          </w:tcPr>
          <w:p w14:paraId="0ABDD5EC"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Change w:id="1839" w:author="钟 沛东" w:date="2019-05-10T00:25:00Z">
              <w:tcPr>
                <w:tcW w:w="0" w:type="auto"/>
                <w:tcBorders>
                  <w:top w:val="nil"/>
                  <w:left w:val="nil"/>
                  <w:bottom w:val="nil"/>
                  <w:right w:val="nil"/>
                </w:tcBorders>
                <w:shd w:val="clear" w:color="auto" w:fill="auto"/>
                <w:noWrap/>
                <w:vAlign w:val="center"/>
                <w:hideMark/>
              </w:tcPr>
            </w:tcPrChange>
          </w:tcPr>
          <w:p w14:paraId="2FC479C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0.049</w:t>
            </w:r>
          </w:p>
        </w:tc>
      </w:tr>
      <w:tr w:rsidR="001C48DE" w:rsidRPr="00D00A0F" w14:paraId="1460D1F8" w14:textId="77777777" w:rsidTr="00A5571A">
        <w:trPr>
          <w:trHeight w:val="340"/>
          <w:trPrChange w:id="1840" w:author="钟 沛东" w:date="2019-05-10T00:25:00Z">
            <w:trPr>
              <w:trHeight w:val="340"/>
            </w:trPr>
          </w:trPrChange>
        </w:trPr>
        <w:tc>
          <w:tcPr>
            <w:tcW w:w="1518" w:type="dxa"/>
            <w:vMerge w:val="restart"/>
            <w:tcBorders>
              <w:top w:val="nil"/>
              <w:left w:val="nil"/>
              <w:bottom w:val="nil"/>
              <w:right w:val="nil"/>
            </w:tcBorders>
            <w:shd w:val="clear" w:color="auto" w:fill="auto"/>
            <w:noWrap/>
            <w:hideMark/>
            <w:tcPrChange w:id="1841" w:author="钟 沛东" w:date="2019-05-10T00:25:00Z">
              <w:tcPr>
                <w:tcW w:w="1886" w:type="dxa"/>
                <w:vMerge w:val="restart"/>
                <w:tcBorders>
                  <w:top w:val="nil"/>
                  <w:left w:val="nil"/>
                  <w:bottom w:val="nil"/>
                  <w:right w:val="nil"/>
                </w:tcBorders>
                <w:shd w:val="clear" w:color="auto" w:fill="auto"/>
                <w:noWrap/>
                <w:hideMark/>
              </w:tcPr>
            </w:tcPrChange>
          </w:tcPr>
          <w:p w14:paraId="2575DE3B" w14:textId="77777777" w:rsidR="001C48DE" w:rsidRPr="00D00A0F" w:rsidRDefault="001C48DE">
            <w:pPr>
              <w:spacing w:beforeLines="20" w:before="65" w:after="0" w:line="240" w:lineRule="auto"/>
              <w:rPr>
                <w:rFonts w:ascii="Times New Roman" w:eastAsia="宋体" w:hAnsi="Times New Roman" w:cs="Times New Roman"/>
                <w:color w:val="000000"/>
                <w:sz w:val="21"/>
                <w:szCs w:val="21"/>
              </w:rPr>
              <w:pPrChange w:id="1842" w:author="钟 沛东" w:date="2019-05-10T00:24:00Z">
                <w:pPr>
                  <w:spacing w:beforeLines="20" w:before="65" w:after="0" w:line="240" w:lineRule="auto"/>
                  <w:jc w:val="both"/>
                </w:pPr>
              </w:pPrChange>
            </w:pPr>
            <w:r w:rsidRPr="00D00A0F">
              <w:rPr>
                <w:rFonts w:ascii="Times New Roman" w:eastAsia="宋体" w:hAnsi="Times New Roman" w:cs="Times New Roman"/>
                <w:color w:val="000000"/>
                <w:sz w:val="21"/>
                <w:szCs w:val="21"/>
              </w:rPr>
              <w:t>程申（</w:t>
            </w:r>
            <w:r w:rsidRPr="00D00A0F">
              <w:rPr>
                <w:rFonts w:ascii="Times New Roman" w:eastAsia="宋体" w:hAnsi="Times New Roman" w:cs="Times New Roman"/>
                <w:color w:val="000000"/>
                <w:sz w:val="21"/>
                <w:szCs w:val="21"/>
              </w:rPr>
              <w:t>2018</w:t>
            </w:r>
            <w:r w:rsidRPr="00D00A0F">
              <w:rPr>
                <w:rFonts w:ascii="Times New Roman" w:eastAsia="宋体" w:hAnsi="Times New Roman" w:cs="Times New Roman"/>
                <w:color w:val="000000"/>
                <w:sz w:val="21"/>
                <w:szCs w:val="21"/>
              </w:rPr>
              <w:t>）</w:t>
            </w:r>
          </w:p>
        </w:tc>
        <w:tc>
          <w:tcPr>
            <w:tcW w:w="1309" w:type="dxa"/>
            <w:vMerge w:val="restart"/>
            <w:tcBorders>
              <w:top w:val="nil"/>
              <w:left w:val="nil"/>
              <w:bottom w:val="nil"/>
              <w:right w:val="nil"/>
            </w:tcBorders>
            <w:shd w:val="clear" w:color="auto" w:fill="auto"/>
            <w:hideMark/>
            <w:tcPrChange w:id="1843" w:author="钟 沛东" w:date="2019-05-10T00:25:00Z">
              <w:tcPr>
                <w:tcW w:w="1642" w:type="dxa"/>
                <w:vMerge w:val="restart"/>
                <w:tcBorders>
                  <w:top w:val="nil"/>
                  <w:left w:val="nil"/>
                  <w:bottom w:val="nil"/>
                  <w:right w:val="nil"/>
                </w:tcBorders>
                <w:shd w:val="clear" w:color="auto" w:fill="auto"/>
                <w:hideMark/>
              </w:tcPr>
            </w:tcPrChange>
          </w:tcPr>
          <w:p w14:paraId="654A3F21" w14:textId="77777777" w:rsidR="00A5571A" w:rsidRDefault="001C48DE" w:rsidP="00D00A0F">
            <w:pPr>
              <w:spacing w:beforeLines="20" w:before="65" w:after="0" w:line="240" w:lineRule="auto"/>
              <w:jc w:val="both"/>
              <w:rPr>
                <w:ins w:id="1844" w:author="钟 沛东" w:date="2019-05-10T00:24:00Z"/>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2010</w:t>
            </w:r>
            <w:r w:rsidRPr="00D00A0F">
              <w:rPr>
                <w:rFonts w:ascii="Times New Roman" w:eastAsia="宋体" w:hAnsi="Times New Roman" w:cs="Times New Roman"/>
                <w:color w:val="000000"/>
                <w:sz w:val="21"/>
                <w:szCs w:val="21"/>
              </w:rPr>
              <w:t>和</w:t>
            </w:r>
          </w:p>
          <w:p w14:paraId="35DB4B23" w14:textId="559236B9" w:rsidR="006928A1"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Change w:id="1845" w:author="钟 沛东" w:date="2019-05-10T00:25:00Z">
              <w:tcPr>
                <w:tcW w:w="0" w:type="auto"/>
                <w:tcBorders>
                  <w:top w:val="nil"/>
                  <w:left w:val="nil"/>
                  <w:bottom w:val="nil"/>
                  <w:right w:val="nil"/>
                </w:tcBorders>
                <w:shd w:val="clear" w:color="auto" w:fill="auto"/>
                <w:noWrap/>
                <w:vAlign w:val="center"/>
                <w:hideMark/>
              </w:tcPr>
            </w:tcPrChange>
          </w:tcPr>
          <w:p w14:paraId="38DE3F0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1185" w:type="dxa"/>
            <w:tcBorders>
              <w:top w:val="nil"/>
              <w:left w:val="nil"/>
              <w:bottom w:val="nil"/>
              <w:right w:val="nil"/>
            </w:tcBorders>
            <w:shd w:val="clear" w:color="auto" w:fill="auto"/>
            <w:noWrap/>
            <w:vAlign w:val="center"/>
            <w:hideMark/>
            <w:tcPrChange w:id="1846" w:author="钟 沛东" w:date="2019-05-10T00:25:00Z">
              <w:tcPr>
                <w:tcW w:w="0" w:type="auto"/>
                <w:tcBorders>
                  <w:top w:val="nil"/>
                  <w:left w:val="nil"/>
                  <w:bottom w:val="nil"/>
                  <w:right w:val="nil"/>
                </w:tcBorders>
                <w:shd w:val="clear" w:color="auto" w:fill="auto"/>
                <w:noWrap/>
                <w:vAlign w:val="center"/>
                <w:hideMark/>
              </w:tcPr>
            </w:tcPrChange>
          </w:tcPr>
          <w:p w14:paraId="4125BE8C"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Change w:id="1847" w:author="钟 沛东" w:date="2019-05-10T00:25:00Z">
              <w:tcPr>
                <w:tcW w:w="0" w:type="auto"/>
                <w:tcBorders>
                  <w:top w:val="nil"/>
                  <w:left w:val="nil"/>
                  <w:bottom w:val="nil"/>
                  <w:right w:val="nil"/>
                </w:tcBorders>
                <w:shd w:val="clear" w:color="auto" w:fill="auto"/>
                <w:noWrap/>
                <w:vAlign w:val="center"/>
                <w:hideMark/>
              </w:tcPr>
            </w:tcPrChange>
          </w:tcPr>
          <w:p w14:paraId="600BDF1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Change w:id="1848" w:author="钟 沛东" w:date="2019-05-10T00:25:00Z">
              <w:tcPr>
                <w:tcW w:w="0" w:type="auto"/>
                <w:tcBorders>
                  <w:top w:val="nil"/>
                  <w:left w:val="nil"/>
                  <w:bottom w:val="nil"/>
                  <w:right w:val="nil"/>
                </w:tcBorders>
                <w:shd w:val="clear" w:color="auto" w:fill="auto"/>
                <w:vAlign w:val="center"/>
                <w:hideMark/>
              </w:tcPr>
            </w:tcPrChange>
          </w:tcPr>
          <w:p w14:paraId="427B6F12"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-0.096</w:t>
            </w:r>
          </w:p>
        </w:tc>
      </w:tr>
      <w:tr w:rsidR="001C48DE" w:rsidRPr="00D00A0F" w14:paraId="285B8621" w14:textId="77777777" w:rsidTr="00A5571A">
        <w:trPr>
          <w:trHeight w:val="340"/>
          <w:trPrChange w:id="1849" w:author="钟 沛东" w:date="2019-05-10T00:25:00Z">
            <w:trPr>
              <w:trHeight w:val="340"/>
            </w:trPr>
          </w:trPrChange>
        </w:trPr>
        <w:tc>
          <w:tcPr>
            <w:tcW w:w="1518" w:type="dxa"/>
            <w:vMerge/>
            <w:tcBorders>
              <w:top w:val="nil"/>
              <w:left w:val="nil"/>
              <w:bottom w:val="nil"/>
              <w:right w:val="nil"/>
            </w:tcBorders>
            <w:vAlign w:val="center"/>
            <w:hideMark/>
            <w:tcPrChange w:id="1850" w:author="钟 沛东" w:date="2019-05-10T00:25:00Z">
              <w:tcPr>
                <w:tcW w:w="1886" w:type="dxa"/>
                <w:vMerge/>
                <w:tcBorders>
                  <w:top w:val="nil"/>
                  <w:left w:val="nil"/>
                  <w:bottom w:val="nil"/>
                  <w:right w:val="nil"/>
                </w:tcBorders>
                <w:vAlign w:val="center"/>
                <w:hideMark/>
              </w:tcPr>
            </w:tcPrChange>
          </w:tcPr>
          <w:p w14:paraId="6163D50F" w14:textId="77777777" w:rsidR="001C48DE" w:rsidRPr="00D00A0F" w:rsidRDefault="001C48DE">
            <w:pPr>
              <w:spacing w:after="0" w:line="240" w:lineRule="auto"/>
              <w:rPr>
                <w:rFonts w:ascii="Times New Roman" w:eastAsia="宋体" w:hAnsi="Times New Roman" w:cs="Times New Roman"/>
                <w:color w:val="000000"/>
                <w:sz w:val="21"/>
                <w:szCs w:val="21"/>
              </w:rPr>
              <w:pPrChange w:id="1851" w:author="钟 沛东" w:date="2019-05-10T00:24:00Z">
                <w:pPr>
                  <w:spacing w:after="0" w:line="240" w:lineRule="auto"/>
                  <w:jc w:val="both"/>
                </w:pPr>
              </w:pPrChange>
            </w:pPr>
          </w:p>
        </w:tc>
        <w:tc>
          <w:tcPr>
            <w:tcW w:w="1309" w:type="dxa"/>
            <w:vMerge/>
            <w:tcBorders>
              <w:top w:val="nil"/>
              <w:left w:val="nil"/>
              <w:bottom w:val="nil"/>
              <w:right w:val="nil"/>
            </w:tcBorders>
            <w:vAlign w:val="center"/>
            <w:hideMark/>
            <w:tcPrChange w:id="1852" w:author="钟 沛东" w:date="2019-05-10T00:25:00Z">
              <w:tcPr>
                <w:tcW w:w="1642" w:type="dxa"/>
                <w:vMerge/>
                <w:tcBorders>
                  <w:top w:val="nil"/>
                  <w:left w:val="nil"/>
                  <w:bottom w:val="nil"/>
                  <w:right w:val="nil"/>
                </w:tcBorders>
                <w:vAlign w:val="center"/>
                <w:hideMark/>
              </w:tcPr>
            </w:tcPrChange>
          </w:tcPr>
          <w:p w14:paraId="4DF1829B"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Change w:id="1853" w:author="钟 沛东" w:date="2019-05-10T00:25:00Z">
              <w:tcPr>
                <w:tcW w:w="0" w:type="auto"/>
                <w:tcBorders>
                  <w:top w:val="nil"/>
                  <w:left w:val="nil"/>
                  <w:bottom w:val="nil"/>
                  <w:right w:val="nil"/>
                </w:tcBorders>
                <w:shd w:val="clear" w:color="auto" w:fill="auto"/>
                <w:noWrap/>
                <w:vAlign w:val="center"/>
                <w:hideMark/>
              </w:tcPr>
            </w:tcPrChange>
          </w:tcPr>
          <w:p w14:paraId="452C4C3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1185" w:type="dxa"/>
            <w:tcBorders>
              <w:top w:val="nil"/>
              <w:left w:val="nil"/>
              <w:bottom w:val="nil"/>
              <w:right w:val="nil"/>
            </w:tcBorders>
            <w:shd w:val="clear" w:color="auto" w:fill="auto"/>
            <w:noWrap/>
            <w:vAlign w:val="center"/>
            <w:hideMark/>
            <w:tcPrChange w:id="1854" w:author="钟 沛东" w:date="2019-05-10T00:25:00Z">
              <w:tcPr>
                <w:tcW w:w="0" w:type="auto"/>
                <w:tcBorders>
                  <w:top w:val="nil"/>
                  <w:left w:val="nil"/>
                  <w:bottom w:val="nil"/>
                  <w:right w:val="nil"/>
                </w:tcBorders>
                <w:shd w:val="clear" w:color="auto" w:fill="auto"/>
                <w:noWrap/>
                <w:vAlign w:val="center"/>
                <w:hideMark/>
              </w:tcPr>
            </w:tcPrChange>
          </w:tcPr>
          <w:p w14:paraId="4F741CD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Change w:id="1855" w:author="钟 沛东" w:date="2019-05-10T00:25:00Z">
              <w:tcPr>
                <w:tcW w:w="0" w:type="auto"/>
                <w:tcBorders>
                  <w:top w:val="nil"/>
                  <w:left w:val="nil"/>
                  <w:bottom w:val="nil"/>
                  <w:right w:val="nil"/>
                </w:tcBorders>
                <w:shd w:val="clear" w:color="auto" w:fill="auto"/>
                <w:noWrap/>
                <w:vAlign w:val="center"/>
                <w:hideMark/>
              </w:tcPr>
            </w:tcPrChange>
          </w:tcPr>
          <w:p w14:paraId="3483358E"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Change w:id="1856" w:author="钟 沛东" w:date="2019-05-10T00:25:00Z">
              <w:tcPr>
                <w:tcW w:w="0" w:type="auto"/>
                <w:tcBorders>
                  <w:top w:val="nil"/>
                  <w:left w:val="nil"/>
                  <w:bottom w:val="nil"/>
                  <w:right w:val="nil"/>
                </w:tcBorders>
                <w:shd w:val="clear" w:color="auto" w:fill="auto"/>
                <w:vAlign w:val="center"/>
                <w:hideMark/>
              </w:tcPr>
            </w:tcPrChange>
          </w:tcPr>
          <w:p w14:paraId="28AA4D12"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-0.030</w:t>
            </w:r>
          </w:p>
        </w:tc>
      </w:tr>
      <w:tr w:rsidR="001C48DE" w:rsidRPr="00D00A0F" w14:paraId="0FB7CE99" w14:textId="77777777" w:rsidTr="00A5571A">
        <w:trPr>
          <w:trHeight w:val="340"/>
          <w:trPrChange w:id="1857" w:author="钟 沛东" w:date="2019-05-10T00:25:00Z">
            <w:trPr>
              <w:trHeight w:val="340"/>
            </w:trPr>
          </w:trPrChange>
        </w:trPr>
        <w:tc>
          <w:tcPr>
            <w:tcW w:w="1518" w:type="dxa"/>
            <w:vMerge/>
            <w:tcBorders>
              <w:top w:val="nil"/>
              <w:left w:val="nil"/>
              <w:bottom w:val="nil"/>
              <w:right w:val="nil"/>
            </w:tcBorders>
            <w:vAlign w:val="center"/>
            <w:hideMark/>
            <w:tcPrChange w:id="1858" w:author="钟 沛东" w:date="2019-05-10T00:25:00Z">
              <w:tcPr>
                <w:tcW w:w="1886" w:type="dxa"/>
                <w:vMerge/>
                <w:tcBorders>
                  <w:top w:val="nil"/>
                  <w:left w:val="nil"/>
                  <w:bottom w:val="nil"/>
                  <w:right w:val="nil"/>
                </w:tcBorders>
                <w:vAlign w:val="center"/>
                <w:hideMark/>
              </w:tcPr>
            </w:tcPrChange>
          </w:tcPr>
          <w:p w14:paraId="5A356A9E" w14:textId="77777777" w:rsidR="001C48DE" w:rsidRPr="00D00A0F" w:rsidRDefault="001C48DE">
            <w:pPr>
              <w:spacing w:after="0" w:line="240" w:lineRule="auto"/>
              <w:rPr>
                <w:rFonts w:ascii="Times New Roman" w:eastAsia="宋体" w:hAnsi="Times New Roman" w:cs="Times New Roman"/>
                <w:color w:val="000000"/>
                <w:sz w:val="21"/>
                <w:szCs w:val="21"/>
              </w:rPr>
              <w:pPrChange w:id="1859" w:author="钟 沛东" w:date="2019-05-10T00:24:00Z">
                <w:pPr>
                  <w:spacing w:after="0" w:line="240" w:lineRule="auto"/>
                  <w:jc w:val="both"/>
                </w:pPr>
              </w:pPrChange>
            </w:pPr>
          </w:p>
        </w:tc>
        <w:tc>
          <w:tcPr>
            <w:tcW w:w="1309" w:type="dxa"/>
            <w:vMerge/>
            <w:tcBorders>
              <w:top w:val="nil"/>
              <w:left w:val="nil"/>
              <w:bottom w:val="nil"/>
              <w:right w:val="nil"/>
            </w:tcBorders>
            <w:vAlign w:val="center"/>
            <w:hideMark/>
            <w:tcPrChange w:id="1860" w:author="钟 沛东" w:date="2019-05-10T00:25:00Z">
              <w:tcPr>
                <w:tcW w:w="1642" w:type="dxa"/>
                <w:vMerge/>
                <w:tcBorders>
                  <w:top w:val="nil"/>
                  <w:left w:val="nil"/>
                  <w:bottom w:val="nil"/>
                  <w:right w:val="nil"/>
                </w:tcBorders>
                <w:vAlign w:val="center"/>
                <w:hideMark/>
              </w:tcPr>
            </w:tcPrChange>
          </w:tcPr>
          <w:p w14:paraId="4E4805F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Change w:id="1861" w:author="钟 沛东" w:date="2019-05-10T00:25:00Z">
              <w:tcPr>
                <w:tcW w:w="0" w:type="auto"/>
                <w:tcBorders>
                  <w:top w:val="nil"/>
                  <w:left w:val="nil"/>
                  <w:bottom w:val="nil"/>
                  <w:right w:val="nil"/>
                </w:tcBorders>
                <w:shd w:val="clear" w:color="auto" w:fill="auto"/>
                <w:noWrap/>
                <w:vAlign w:val="center"/>
                <w:hideMark/>
              </w:tcPr>
            </w:tcPrChange>
          </w:tcPr>
          <w:p w14:paraId="3C18C086"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1185" w:type="dxa"/>
            <w:tcBorders>
              <w:top w:val="nil"/>
              <w:left w:val="nil"/>
              <w:bottom w:val="nil"/>
              <w:right w:val="nil"/>
            </w:tcBorders>
            <w:shd w:val="clear" w:color="auto" w:fill="auto"/>
            <w:noWrap/>
            <w:vAlign w:val="center"/>
            <w:hideMark/>
            <w:tcPrChange w:id="1862" w:author="钟 沛东" w:date="2019-05-10T00:25:00Z">
              <w:tcPr>
                <w:tcW w:w="0" w:type="auto"/>
                <w:tcBorders>
                  <w:top w:val="nil"/>
                  <w:left w:val="nil"/>
                  <w:bottom w:val="nil"/>
                  <w:right w:val="nil"/>
                </w:tcBorders>
                <w:shd w:val="clear" w:color="auto" w:fill="auto"/>
                <w:noWrap/>
                <w:vAlign w:val="center"/>
                <w:hideMark/>
              </w:tcPr>
            </w:tcPrChange>
          </w:tcPr>
          <w:p w14:paraId="1C9EA39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Change w:id="1863" w:author="钟 沛东" w:date="2019-05-10T00:25:00Z">
              <w:tcPr>
                <w:tcW w:w="0" w:type="auto"/>
                <w:tcBorders>
                  <w:top w:val="nil"/>
                  <w:left w:val="nil"/>
                  <w:bottom w:val="nil"/>
                  <w:right w:val="nil"/>
                </w:tcBorders>
                <w:shd w:val="clear" w:color="auto" w:fill="auto"/>
                <w:noWrap/>
                <w:vAlign w:val="center"/>
                <w:hideMark/>
              </w:tcPr>
            </w:tcPrChange>
          </w:tcPr>
          <w:p w14:paraId="0CF648E0"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Change w:id="1864" w:author="钟 沛东" w:date="2019-05-10T00:25:00Z">
              <w:tcPr>
                <w:tcW w:w="0" w:type="auto"/>
                <w:tcBorders>
                  <w:top w:val="nil"/>
                  <w:left w:val="nil"/>
                  <w:bottom w:val="nil"/>
                  <w:right w:val="nil"/>
                </w:tcBorders>
                <w:shd w:val="clear" w:color="auto" w:fill="auto"/>
                <w:vAlign w:val="center"/>
                <w:hideMark/>
              </w:tcPr>
            </w:tcPrChange>
          </w:tcPr>
          <w:p w14:paraId="5F56604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-0.123</w:t>
            </w:r>
          </w:p>
        </w:tc>
      </w:tr>
      <w:tr w:rsidR="001C48DE" w:rsidRPr="00D00A0F" w14:paraId="41C06667" w14:textId="77777777" w:rsidTr="00A5571A">
        <w:trPr>
          <w:trHeight w:val="340"/>
          <w:trPrChange w:id="1865" w:author="钟 沛东" w:date="2019-05-10T00:25:00Z">
            <w:trPr>
              <w:trHeight w:val="340"/>
            </w:trPr>
          </w:trPrChange>
        </w:trPr>
        <w:tc>
          <w:tcPr>
            <w:tcW w:w="1518" w:type="dxa"/>
            <w:vMerge w:val="restart"/>
            <w:tcBorders>
              <w:top w:val="nil"/>
              <w:left w:val="nil"/>
              <w:bottom w:val="nil"/>
              <w:right w:val="nil"/>
            </w:tcBorders>
            <w:shd w:val="clear" w:color="auto" w:fill="auto"/>
            <w:noWrap/>
            <w:hideMark/>
            <w:tcPrChange w:id="1866" w:author="钟 沛东" w:date="2019-05-10T00:25:00Z">
              <w:tcPr>
                <w:tcW w:w="1886" w:type="dxa"/>
                <w:vMerge w:val="restart"/>
                <w:tcBorders>
                  <w:top w:val="nil"/>
                  <w:left w:val="nil"/>
                  <w:bottom w:val="nil"/>
                  <w:right w:val="nil"/>
                </w:tcBorders>
                <w:shd w:val="clear" w:color="auto" w:fill="auto"/>
                <w:noWrap/>
                <w:hideMark/>
              </w:tcPr>
            </w:tcPrChange>
          </w:tcPr>
          <w:p w14:paraId="197D7869" w14:textId="77777777" w:rsidR="001C48DE" w:rsidRPr="00D00A0F" w:rsidRDefault="001C48DE">
            <w:pPr>
              <w:spacing w:beforeLines="20" w:before="65" w:after="0" w:line="240" w:lineRule="auto"/>
              <w:rPr>
                <w:rFonts w:ascii="Times New Roman" w:eastAsia="宋体" w:hAnsi="Times New Roman" w:cs="Times New Roman"/>
                <w:color w:val="000000"/>
                <w:sz w:val="21"/>
                <w:szCs w:val="21"/>
              </w:rPr>
              <w:pPrChange w:id="1867" w:author="钟 沛东" w:date="2019-05-10T00:24:00Z">
                <w:pPr>
                  <w:spacing w:beforeLines="20" w:before="65" w:after="0" w:line="240" w:lineRule="auto"/>
                  <w:jc w:val="both"/>
                </w:pPr>
              </w:pPrChange>
            </w:pPr>
            <w:r w:rsidRPr="00D00A0F">
              <w:rPr>
                <w:rFonts w:ascii="Times New Roman" w:eastAsia="宋体" w:hAnsi="Times New Roman" w:cs="Times New Roman"/>
                <w:color w:val="000000"/>
                <w:sz w:val="21"/>
                <w:szCs w:val="21"/>
              </w:rPr>
              <w:t>陈杰和苏群</w:t>
            </w:r>
          </w:p>
          <w:p w14:paraId="7D8109CA" w14:textId="7D6CEC6D" w:rsidR="001C48DE" w:rsidRPr="00D00A0F" w:rsidRDefault="001C48DE">
            <w:pPr>
              <w:spacing w:beforeLines="20" w:before="65" w:after="0" w:line="240" w:lineRule="auto"/>
              <w:rPr>
                <w:rFonts w:ascii="Times New Roman" w:eastAsia="宋体" w:hAnsi="Times New Roman" w:cs="Times New Roman"/>
                <w:color w:val="000000"/>
                <w:sz w:val="21"/>
                <w:szCs w:val="21"/>
              </w:rPr>
              <w:pPrChange w:id="1868" w:author="钟 沛东" w:date="2019-05-10T00:24:00Z">
                <w:pPr>
                  <w:spacing w:beforeLines="20" w:before="65" w:after="0" w:line="240" w:lineRule="auto"/>
                  <w:jc w:val="both"/>
                </w:pPr>
              </w:pPrChange>
            </w:pP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t>201</w:t>
            </w:r>
            <w:r w:rsidR="00327669">
              <w:rPr>
                <w:rFonts w:ascii="Times New Roman" w:eastAsia="宋体" w:hAnsi="Times New Roman" w:cs="Times New Roman"/>
                <w:color w:val="000000"/>
                <w:sz w:val="21"/>
                <w:szCs w:val="21"/>
              </w:rPr>
              <w:t>6</w:t>
            </w:r>
            <w:r w:rsidRPr="00D00A0F">
              <w:rPr>
                <w:rFonts w:ascii="Times New Roman" w:eastAsia="宋体" w:hAnsi="Times New Roman" w:cs="Times New Roman"/>
                <w:color w:val="000000"/>
                <w:sz w:val="21"/>
                <w:szCs w:val="21"/>
              </w:rPr>
              <w:t>）</w:t>
            </w:r>
          </w:p>
        </w:tc>
        <w:tc>
          <w:tcPr>
            <w:tcW w:w="1309" w:type="dxa"/>
            <w:vMerge w:val="restart"/>
            <w:tcBorders>
              <w:top w:val="nil"/>
              <w:left w:val="nil"/>
              <w:bottom w:val="nil"/>
              <w:right w:val="nil"/>
            </w:tcBorders>
            <w:shd w:val="clear" w:color="auto" w:fill="auto"/>
            <w:noWrap/>
            <w:hideMark/>
            <w:tcPrChange w:id="1869" w:author="钟 沛东" w:date="2019-05-10T00:25:00Z">
              <w:tcPr>
                <w:tcW w:w="1642" w:type="dxa"/>
                <w:vMerge w:val="restart"/>
                <w:tcBorders>
                  <w:top w:val="nil"/>
                  <w:left w:val="nil"/>
                  <w:bottom w:val="nil"/>
                  <w:right w:val="nil"/>
                </w:tcBorders>
                <w:shd w:val="clear" w:color="auto" w:fill="auto"/>
                <w:noWrap/>
                <w:hideMark/>
              </w:tcPr>
            </w:tcPrChange>
          </w:tcPr>
          <w:p w14:paraId="5A618CAF" w14:textId="2797DFC0" w:rsidR="006928A1"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2010</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Change w:id="1870" w:author="钟 沛东" w:date="2019-05-10T00:25:00Z">
              <w:tcPr>
                <w:tcW w:w="0" w:type="auto"/>
                <w:tcBorders>
                  <w:top w:val="nil"/>
                  <w:left w:val="nil"/>
                  <w:bottom w:val="nil"/>
                  <w:right w:val="nil"/>
                </w:tcBorders>
                <w:shd w:val="clear" w:color="auto" w:fill="auto"/>
                <w:noWrap/>
                <w:vAlign w:val="center"/>
                <w:hideMark/>
              </w:tcPr>
            </w:tcPrChange>
          </w:tcPr>
          <w:p w14:paraId="6B5EEA9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1185" w:type="dxa"/>
            <w:tcBorders>
              <w:top w:val="nil"/>
              <w:left w:val="nil"/>
              <w:bottom w:val="nil"/>
              <w:right w:val="nil"/>
            </w:tcBorders>
            <w:shd w:val="clear" w:color="auto" w:fill="auto"/>
            <w:noWrap/>
            <w:vAlign w:val="center"/>
            <w:hideMark/>
            <w:tcPrChange w:id="1871" w:author="钟 沛东" w:date="2019-05-10T00:25:00Z">
              <w:tcPr>
                <w:tcW w:w="0" w:type="auto"/>
                <w:tcBorders>
                  <w:top w:val="nil"/>
                  <w:left w:val="nil"/>
                  <w:bottom w:val="nil"/>
                  <w:right w:val="nil"/>
                </w:tcBorders>
                <w:shd w:val="clear" w:color="auto" w:fill="auto"/>
                <w:noWrap/>
                <w:vAlign w:val="center"/>
                <w:hideMark/>
              </w:tcPr>
            </w:tcPrChange>
          </w:tcPr>
          <w:p w14:paraId="335B8F7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Change w:id="1872" w:author="钟 沛东" w:date="2019-05-10T00:25:00Z">
              <w:tcPr>
                <w:tcW w:w="0" w:type="auto"/>
                <w:tcBorders>
                  <w:top w:val="nil"/>
                  <w:left w:val="nil"/>
                  <w:bottom w:val="nil"/>
                  <w:right w:val="nil"/>
                </w:tcBorders>
                <w:shd w:val="clear" w:color="auto" w:fill="auto"/>
                <w:noWrap/>
                <w:vAlign w:val="center"/>
                <w:hideMark/>
              </w:tcPr>
            </w:tcPrChange>
          </w:tcPr>
          <w:p w14:paraId="5A9B503F"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Change w:id="1873" w:author="钟 沛东" w:date="2019-05-10T00:25:00Z">
              <w:tcPr>
                <w:tcW w:w="0" w:type="auto"/>
                <w:tcBorders>
                  <w:top w:val="nil"/>
                  <w:left w:val="nil"/>
                  <w:bottom w:val="nil"/>
                  <w:right w:val="nil"/>
                </w:tcBorders>
                <w:shd w:val="clear" w:color="auto" w:fill="auto"/>
                <w:noWrap/>
                <w:vAlign w:val="center"/>
                <w:hideMark/>
              </w:tcPr>
            </w:tcPrChange>
          </w:tcPr>
          <w:p w14:paraId="13626B7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倒</w:t>
            </w:r>
            <w:r w:rsidRPr="00D00A0F">
              <w:rPr>
                <w:rFonts w:ascii="Times New Roman" w:eastAsia="宋体" w:hAnsi="Times New Roman" w:cs="Times New Roman"/>
                <w:color w:val="000000"/>
                <w:sz w:val="21"/>
                <w:szCs w:val="21"/>
              </w:rPr>
              <w:t>U</w:t>
            </w:r>
            <w:r w:rsidRPr="00D00A0F">
              <w:rPr>
                <w:rFonts w:ascii="Times New Roman" w:eastAsia="宋体" w:hAnsi="Times New Roman" w:cs="Times New Roman"/>
                <w:color w:val="000000"/>
                <w:sz w:val="21"/>
                <w:szCs w:val="21"/>
              </w:rPr>
              <w:t>型</w:t>
            </w:r>
          </w:p>
        </w:tc>
      </w:tr>
      <w:tr w:rsidR="001C48DE" w:rsidRPr="00D00A0F" w14:paraId="59EADA7B" w14:textId="77777777" w:rsidTr="00A5571A">
        <w:trPr>
          <w:trHeight w:val="340"/>
          <w:trPrChange w:id="1874" w:author="钟 沛东" w:date="2019-05-10T00:25:00Z">
            <w:trPr>
              <w:trHeight w:val="340"/>
            </w:trPr>
          </w:trPrChange>
        </w:trPr>
        <w:tc>
          <w:tcPr>
            <w:tcW w:w="1518" w:type="dxa"/>
            <w:vMerge/>
            <w:tcBorders>
              <w:top w:val="nil"/>
              <w:left w:val="nil"/>
              <w:bottom w:val="nil"/>
              <w:right w:val="nil"/>
            </w:tcBorders>
            <w:vAlign w:val="center"/>
            <w:hideMark/>
            <w:tcPrChange w:id="1875" w:author="钟 沛东" w:date="2019-05-10T00:25:00Z">
              <w:tcPr>
                <w:tcW w:w="1886" w:type="dxa"/>
                <w:vMerge/>
                <w:tcBorders>
                  <w:top w:val="nil"/>
                  <w:left w:val="nil"/>
                  <w:bottom w:val="nil"/>
                  <w:right w:val="nil"/>
                </w:tcBorders>
                <w:vAlign w:val="center"/>
                <w:hideMark/>
              </w:tcPr>
            </w:tcPrChange>
          </w:tcPr>
          <w:p w14:paraId="0D255889" w14:textId="77777777" w:rsidR="001C48DE" w:rsidRPr="00D00A0F" w:rsidRDefault="001C48DE">
            <w:pPr>
              <w:spacing w:after="0" w:line="240" w:lineRule="auto"/>
              <w:rPr>
                <w:rFonts w:ascii="Times New Roman" w:eastAsia="宋体" w:hAnsi="Times New Roman" w:cs="Times New Roman"/>
                <w:color w:val="000000"/>
                <w:sz w:val="21"/>
                <w:szCs w:val="21"/>
              </w:rPr>
              <w:pPrChange w:id="1876" w:author="钟 沛东" w:date="2019-05-10T00:24:00Z">
                <w:pPr>
                  <w:spacing w:after="0" w:line="240" w:lineRule="auto"/>
                  <w:jc w:val="both"/>
                </w:pPr>
              </w:pPrChange>
            </w:pPr>
          </w:p>
        </w:tc>
        <w:tc>
          <w:tcPr>
            <w:tcW w:w="1309" w:type="dxa"/>
            <w:vMerge/>
            <w:tcBorders>
              <w:top w:val="nil"/>
              <w:left w:val="nil"/>
              <w:bottom w:val="nil"/>
              <w:right w:val="nil"/>
            </w:tcBorders>
            <w:vAlign w:val="center"/>
            <w:hideMark/>
            <w:tcPrChange w:id="1877" w:author="钟 沛东" w:date="2019-05-10T00:25:00Z">
              <w:tcPr>
                <w:tcW w:w="1642" w:type="dxa"/>
                <w:vMerge/>
                <w:tcBorders>
                  <w:top w:val="nil"/>
                  <w:left w:val="nil"/>
                  <w:bottom w:val="nil"/>
                  <w:right w:val="nil"/>
                </w:tcBorders>
                <w:vAlign w:val="center"/>
                <w:hideMark/>
              </w:tcPr>
            </w:tcPrChange>
          </w:tcPr>
          <w:p w14:paraId="6CC22E73"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Change w:id="1878" w:author="钟 沛东" w:date="2019-05-10T00:25:00Z">
              <w:tcPr>
                <w:tcW w:w="0" w:type="auto"/>
                <w:tcBorders>
                  <w:top w:val="nil"/>
                  <w:left w:val="nil"/>
                  <w:bottom w:val="nil"/>
                  <w:right w:val="nil"/>
                </w:tcBorders>
                <w:shd w:val="clear" w:color="auto" w:fill="auto"/>
                <w:noWrap/>
                <w:vAlign w:val="center"/>
                <w:hideMark/>
              </w:tcPr>
            </w:tcPrChange>
          </w:tcPr>
          <w:p w14:paraId="707CD1D5" w14:textId="31C2A318" w:rsidR="001C48DE" w:rsidRPr="00D00A0F" w:rsidRDefault="001C48DE" w:rsidP="007E6EBC">
            <w:pPr>
              <w:spacing w:after="0" w:line="240" w:lineRule="auto"/>
              <w:jc w:val="center"/>
              <w:rPr>
                <w:rFonts w:ascii="Times New Roman" w:eastAsia="宋体" w:hAnsi="Times New Roman" w:cs="Times New Roman"/>
                <w:color w:val="000000"/>
                <w:sz w:val="21"/>
                <w:szCs w:val="21"/>
              </w:rPr>
            </w:pPr>
            <w:del w:id="1879" w:author="曾 翠红" w:date="2019-05-07T10:33:00Z">
              <w:r w:rsidRPr="00D00A0F" w:rsidDel="009314E9">
                <w:rPr>
                  <w:rFonts w:ascii="Times New Roman" w:eastAsia="宋体" w:hAnsi="Times New Roman" w:cs="Times New Roman"/>
                  <w:color w:val="000000"/>
                  <w:sz w:val="21"/>
                  <w:szCs w:val="21"/>
                </w:rPr>
                <w:delText>稻谷</w:delText>
              </w:r>
            </w:del>
            <w:ins w:id="1880" w:author="曾 翠红" w:date="2019-05-07T10:33:00Z">
              <w:r w:rsidR="009314E9">
                <w:rPr>
                  <w:rFonts w:ascii="Times New Roman" w:eastAsia="宋体" w:hAnsi="Times New Roman" w:cs="Times New Roman"/>
                  <w:color w:val="000000"/>
                  <w:sz w:val="21"/>
                  <w:szCs w:val="21"/>
                </w:rPr>
                <w:t>水稻</w:t>
              </w:r>
            </w:ins>
          </w:p>
        </w:tc>
        <w:tc>
          <w:tcPr>
            <w:tcW w:w="1185" w:type="dxa"/>
            <w:tcBorders>
              <w:top w:val="nil"/>
              <w:left w:val="nil"/>
              <w:bottom w:val="nil"/>
              <w:right w:val="nil"/>
            </w:tcBorders>
            <w:shd w:val="clear" w:color="auto" w:fill="auto"/>
            <w:noWrap/>
            <w:vAlign w:val="center"/>
            <w:hideMark/>
            <w:tcPrChange w:id="1881" w:author="钟 沛东" w:date="2019-05-10T00:25:00Z">
              <w:tcPr>
                <w:tcW w:w="0" w:type="auto"/>
                <w:tcBorders>
                  <w:top w:val="nil"/>
                  <w:left w:val="nil"/>
                  <w:bottom w:val="nil"/>
                  <w:right w:val="nil"/>
                </w:tcBorders>
                <w:shd w:val="clear" w:color="auto" w:fill="auto"/>
                <w:noWrap/>
                <w:vAlign w:val="center"/>
                <w:hideMark/>
              </w:tcPr>
            </w:tcPrChange>
          </w:tcPr>
          <w:p w14:paraId="7F8AD37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Change w:id="1882" w:author="钟 沛东" w:date="2019-05-10T00:25:00Z">
              <w:tcPr>
                <w:tcW w:w="0" w:type="auto"/>
                <w:tcBorders>
                  <w:top w:val="nil"/>
                  <w:left w:val="nil"/>
                  <w:bottom w:val="nil"/>
                  <w:right w:val="nil"/>
                </w:tcBorders>
                <w:shd w:val="clear" w:color="auto" w:fill="auto"/>
                <w:noWrap/>
                <w:vAlign w:val="center"/>
                <w:hideMark/>
              </w:tcPr>
            </w:tcPrChange>
          </w:tcPr>
          <w:p w14:paraId="0BE026AC"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Change w:id="1883" w:author="钟 沛东" w:date="2019-05-10T00:25:00Z">
              <w:tcPr>
                <w:tcW w:w="0" w:type="auto"/>
                <w:tcBorders>
                  <w:top w:val="nil"/>
                  <w:left w:val="nil"/>
                  <w:bottom w:val="nil"/>
                  <w:right w:val="nil"/>
                </w:tcBorders>
                <w:shd w:val="clear" w:color="auto" w:fill="auto"/>
                <w:noWrap/>
                <w:vAlign w:val="center"/>
                <w:hideMark/>
              </w:tcPr>
            </w:tcPrChange>
          </w:tcPr>
          <w:p w14:paraId="31385A3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66389CCE" w14:textId="77777777" w:rsidTr="00A5571A">
        <w:trPr>
          <w:trHeight w:val="340"/>
          <w:trPrChange w:id="1884" w:author="钟 沛东" w:date="2019-05-10T00:25:00Z">
            <w:trPr>
              <w:trHeight w:val="340"/>
            </w:trPr>
          </w:trPrChange>
        </w:trPr>
        <w:tc>
          <w:tcPr>
            <w:tcW w:w="1518" w:type="dxa"/>
            <w:vMerge/>
            <w:tcBorders>
              <w:top w:val="nil"/>
              <w:left w:val="nil"/>
              <w:bottom w:val="nil"/>
              <w:right w:val="nil"/>
            </w:tcBorders>
            <w:vAlign w:val="center"/>
            <w:hideMark/>
            <w:tcPrChange w:id="1885" w:author="钟 沛东" w:date="2019-05-10T00:25:00Z">
              <w:tcPr>
                <w:tcW w:w="1886" w:type="dxa"/>
                <w:vMerge/>
                <w:tcBorders>
                  <w:top w:val="nil"/>
                  <w:left w:val="nil"/>
                  <w:bottom w:val="nil"/>
                  <w:right w:val="nil"/>
                </w:tcBorders>
                <w:vAlign w:val="center"/>
                <w:hideMark/>
              </w:tcPr>
            </w:tcPrChange>
          </w:tcPr>
          <w:p w14:paraId="21CC9859" w14:textId="77777777" w:rsidR="001C48DE" w:rsidRPr="00D00A0F" w:rsidRDefault="001C48DE">
            <w:pPr>
              <w:spacing w:after="0" w:line="240" w:lineRule="auto"/>
              <w:rPr>
                <w:rFonts w:ascii="Times New Roman" w:eastAsia="宋体" w:hAnsi="Times New Roman" w:cs="Times New Roman"/>
                <w:color w:val="000000"/>
                <w:sz w:val="21"/>
                <w:szCs w:val="21"/>
              </w:rPr>
              <w:pPrChange w:id="1886" w:author="钟 沛东" w:date="2019-05-10T00:24:00Z">
                <w:pPr>
                  <w:spacing w:after="0" w:line="240" w:lineRule="auto"/>
                  <w:jc w:val="both"/>
                </w:pPr>
              </w:pPrChange>
            </w:pPr>
          </w:p>
        </w:tc>
        <w:tc>
          <w:tcPr>
            <w:tcW w:w="1309" w:type="dxa"/>
            <w:vMerge/>
            <w:tcBorders>
              <w:top w:val="nil"/>
              <w:left w:val="nil"/>
              <w:bottom w:val="nil"/>
              <w:right w:val="nil"/>
            </w:tcBorders>
            <w:vAlign w:val="center"/>
            <w:hideMark/>
            <w:tcPrChange w:id="1887" w:author="钟 沛东" w:date="2019-05-10T00:25:00Z">
              <w:tcPr>
                <w:tcW w:w="1642" w:type="dxa"/>
                <w:vMerge/>
                <w:tcBorders>
                  <w:top w:val="nil"/>
                  <w:left w:val="nil"/>
                  <w:bottom w:val="nil"/>
                  <w:right w:val="nil"/>
                </w:tcBorders>
                <w:vAlign w:val="center"/>
                <w:hideMark/>
              </w:tcPr>
            </w:tcPrChange>
          </w:tcPr>
          <w:p w14:paraId="40FD44E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Change w:id="1888" w:author="钟 沛东" w:date="2019-05-10T00:25:00Z">
              <w:tcPr>
                <w:tcW w:w="0" w:type="auto"/>
                <w:tcBorders>
                  <w:top w:val="nil"/>
                  <w:left w:val="nil"/>
                  <w:bottom w:val="nil"/>
                  <w:right w:val="nil"/>
                </w:tcBorders>
                <w:shd w:val="clear" w:color="auto" w:fill="auto"/>
                <w:noWrap/>
                <w:vAlign w:val="center"/>
                <w:hideMark/>
              </w:tcPr>
            </w:tcPrChange>
          </w:tcPr>
          <w:p w14:paraId="4F484E91"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1185" w:type="dxa"/>
            <w:tcBorders>
              <w:top w:val="nil"/>
              <w:left w:val="nil"/>
              <w:bottom w:val="nil"/>
              <w:right w:val="nil"/>
            </w:tcBorders>
            <w:shd w:val="clear" w:color="auto" w:fill="auto"/>
            <w:noWrap/>
            <w:vAlign w:val="center"/>
            <w:hideMark/>
            <w:tcPrChange w:id="1889" w:author="钟 沛东" w:date="2019-05-10T00:25:00Z">
              <w:tcPr>
                <w:tcW w:w="0" w:type="auto"/>
                <w:tcBorders>
                  <w:top w:val="nil"/>
                  <w:left w:val="nil"/>
                  <w:bottom w:val="nil"/>
                  <w:right w:val="nil"/>
                </w:tcBorders>
                <w:shd w:val="clear" w:color="auto" w:fill="auto"/>
                <w:noWrap/>
                <w:vAlign w:val="center"/>
                <w:hideMark/>
              </w:tcPr>
            </w:tcPrChange>
          </w:tcPr>
          <w:p w14:paraId="23FB00E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Change w:id="1890" w:author="钟 沛东" w:date="2019-05-10T00:25:00Z">
              <w:tcPr>
                <w:tcW w:w="0" w:type="auto"/>
                <w:tcBorders>
                  <w:top w:val="nil"/>
                  <w:left w:val="nil"/>
                  <w:bottom w:val="nil"/>
                  <w:right w:val="nil"/>
                </w:tcBorders>
                <w:shd w:val="clear" w:color="auto" w:fill="auto"/>
                <w:noWrap/>
                <w:vAlign w:val="center"/>
                <w:hideMark/>
              </w:tcPr>
            </w:tcPrChange>
          </w:tcPr>
          <w:p w14:paraId="6F5F14F4"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Change w:id="1891" w:author="钟 沛东" w:date="2019-05-10T00:25:00Z">
              <w:tcPr>
                <w:tcW w:w="0" w:type="auto"/>
                <w:tcBorders>
                  <w:top w:val="nil"/>
                  <w:left w:val="nil"/>
                  <w:bottom w:val="nil"/>
                  <w:right w:val="nil"/>
                </w:tcBorders>
                <w:shd w:val="clear" w:color="auto" w:fill="auto"/>
                <w:noWrap/>
                <w:vAlign w:val="center"/>
                <w:hideMark/>
              </w:tcPr>
            </w:tcPrChange>
          </w:tcPr>
          <w:p w14:paraId="2DB3CFD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2E81BBD1" w14:textId="77777777" w:rsidTr="00A5571A">
        <w:trPr>
          <w:trHeight w:val="340"/>
          <w:trPrChange w:id="1892" w:author="钟 沛东" w:date="2019-05-10T00:25:00Z">
            <w:trPr>
              <w:trHeight w:val="340"/>
            </w:trPr>
          </w:trPrChange>
        </w:trPr>
        <w:tc>
          <w:tcPr>
            <w:tcW w:w="1518" w:type="dxa"/>
            <w:tcBorders>
              <w:top w:val="nil"/>
              <w:left w:val="nil"/>
              <w:bottom w:val="nil"/>
              <w:right w:val="nil"/>
            </w:tcBorders>
            <w:shd w:val="clear" w:color="auto" w:fill="auto"/>
            <w:noWrap/>
            <w:hideMark/>
            <w:tcPrChange w:id="1893" w:author="钟 沛东" w:date="2019-05-10T00:25:00Z">
              <w:tcPr>
                <w:tcW w:w="1886" w:type="dxa"/>
                <w:tcBorders>
                  <w:top w:val="nil"/>
                  <w:left w:val="nil"/>
                  <w:bottom w:val="nil"/>
                  <w:right w:val="nil"/>
                </w:tcBorders>
                <w:shd w:val="clear" w:color="auto" w:fill="auto"/>
                <w:noWrap/>
                <w:hideMark/>
              </w:tcPr>
            </w:tcPrChange>
          </w:tcPr>
          <w:p w14:paraId="24E46BCC" w14:textId="77777777" w:rsidR="001C48DE" w:rsidRPr="00D00A0F" w:rsidRDefault="001C48DE">
            <w:pPr>
              <w:spacing w:beforeLines="20" w:before="65" w:after="0" w:line="240" w:lineRule="auto"/>
              <w:rPr>
                <w:rFonts w:ascii="Times New Roman" w:eastAsia="宋体" w:hAnsi="Times New Roman" w:cs="Times New Roman"/>
                <w:color w:val="000000"/>
                <w:sz w:val="21"/>
                <w:szCs w:val="21"/>
              </w:rPr>
              <w:pPrChange w:id="1894" w:author="钟 沛东" w:date="2019-05-10T00:24:00Z">
                <w:pPr>
                  <w:spacing w:beforeLines="20" w:before="65" w:after="0" w:line="240" w:lineRule="auto"/>
                  <w:jc w:val="both"/>
                </w:pPr>
              </w:pPrChange>
            </w:pPr>
            <w:r w:rsidRPr="00D00A0F">
              <w:rPr>
                <w:rFonts w:ascii="Times New Roman" w:eastAsia="宋体" w:hAnsi="Times New Roman" w:cs="Times New Roman"/>
                <w:color w:val="000000"/>
                <w:sz w:val="21"/>
                <w:szCs w:val="21"/>
              </w:rPr>
              <w:t>王建英等（</w:t>
            </w:r>
            <w:r w:rsidRPr="00D00A0F">
              <w:rPr>
                <w:rFonts w:ascii="Times New Roman" w:eastAsia="宋体" w:hAnsi="Times New Roman" w:cs="Times New Roman"/>
                <w:color w:val="000000"/>
                <w:sz w:val="21"/>
                <w:szCs w:val="21"/>
              </w:rPr>
              <w:t>2015</w:t>
            </w:r>
            <w:r w:rsidRPr="00D00A0F">
              <w:rPr>
                <w:rFonts w:ascii="Times New Roman" w:eastAsia="宋体" w:hAnsi="Times New Roman" w:cs="Times New Roman"/>
                <w:color w:val="000000"/>
                <w:sz w:val="21"/>
                <w:szCs w:val="21"/>
              </w:rPr>
              <w:t>）</w:t>
            </w:r>
          </w:p>
        </w:tc>
        <w:tc>
          <w:tcPr>
            <w:tcW w:w="1309" w:type="dxa"/>
            <w:tcBorders>
              <w:top w:val="nil"/>
              <w:left w:val="nil"/>
              <w:bottom w:val="nil"/>
              <w:right w:val="nil"/>
            </w:tcBorders>
            <w:shd w:val="clear" w:color="auto" w:fill="auto"/>
            <w:hideMark/>
            <w:tcPrChange w:id="1895" w:author="钟 沛东" w:date="2019-05-10T00:25:00Z">
              <w:tcPr>
                <w:tcW w:w="1642" w:type="dxa"/>
                <w:tcBorders>
                  <w:top w:val="nil"/>
                  <w:left w:val="nil"/>
                  <w:bottom w:val="nil"/>
                  <w:right w:val="nil"/>
                </w:tcBorders>
                <w:shd w:val="clear" w:color="auto" w:fill="auto"/>
                <w:hideMark/>
              </w:tcPr>
            </w:tcPrChange>
          </w:tcPr>
          <w:p w14:paraId="72F4AEBD" w14:textId="77777777" w:rsidR="00A5571A" w:rsidRDefault="001C48DE" w:rsidP="00D00A0F">
            <w:pPr>
              <w:spacing w:beforeLines="20" w:before="65" w:after="0" w:line="240" w:lineRule="auto"/>
              <w:jc w:val="both"/>
              <w:rPr>
                <w:ins w:id="1896" w:author="钟 沛东" w:date="2019-05-10T00:24:00Z"/>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2007</w:t>
            </w:r>
            <w:r w:rsidRPr="00D00A0F">
              <w:rPr>
                <w:rFonts w:ascii="Times New Roman" w:eastAsia="宋体" w:hAnsi="Times New Roman" w:cs="Times New Roman"/>
                <w:color w:val="000000"/>
                <w:sz w:val="21"/>
                <w:szCs w:val="21"/>
              </w:rPr>
              <w:t>和</w:t>
            </w:r>
          </w:p>
          <w:p w14:paraId="6A08263B" w14:textId="6C64D2B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Change w:id="1897" w:author="钟 沛东" w:date="2019-05-10T00:25:00Z">
              <w:tcPr>
                <w:tcW w:w="0" w:type="auto"/>
                <w:tcBorders>
                  <w:top w:val="nil"/>
                  <w:left w:val="nil"/>
                  <w:bottom w:val="nil"/>
                  <w:right w:val="nil"/>
                </w:tcBorders>
                <w:shd w:val="clear" w:color="auto" w:fill="auto"/>
                <w:noWrap/>
                <w:vAlign w:val="center"/>
                <w:hideMark/>
              </w:tcPr>
            </w:tcPrChange>
          </w:tcPr>
          <w:p w14:paraId="55AF9D5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1185" w:type="dxa"/>
            <w:tcBorders>
              <w:top w:val="nil"/>
              <w:left w:val="nil"/>
              <w:bottom w:val="nil"/>
              <w:right w:val="nil"/>
            </w:tcBorders>
            <w:shd w:val="clear" w:color="auto" w:fill="auto"/>
            <w:noWrap/>
            <w:vAlign w:val="center"/>
            <w:hideMark/>
            <w:tcPrChange w:id="1898" w:author="钟 沛东" w:date="2019-05-10T00:25:00Z">
              <w:tcPr>
                <w:tcW w:w="0" w:type="auto"/>
                <w:tcBorders>
                  <w:top w:val="nil"/>
                  <w:left w:val="nil"/>
                  <w:bottom w:val="nil"/>
                  <w:right w:val="nil"/>
                </w:tcBorders>
                <w:shd w:val="clear" w:color="auto" w:fill="auto"/>
                <w:noWrap/>
                <w:vAlign w:val="center"/>
                <w:hideMark/>
              </w:tcPr>
            </w:tcPrChange>
          </w:tcPr>
          <w:p w14:paraId="4D331E3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Change w:id="1899" w:author="钟 沛东" w:date="2019-05-10T00:25:00Z">
              <w:tcPr>
                <w:tcW w:w="0" w:type="auto"/>
                <w:tcBorders>
                  <w:top w:val="nil"/>
                  <w:left w:val="nil"/>
                  <w:bottom w:val="nil"/>
                  <w:right w:val="nil"/>
                </w:tcBorders>
                <w:shd w:val="clear" w:color="auto" w:fill="auto"/>
                <w:noWrap/>
                <w:vAlign w:val="center"/>
                <w:hideMark/>
              </w:tcPr>
            </w:tcPrChange>
          </w:tcPr>
          <w:p w14:paraId="3D1C06F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亩均产量（斤</w:t>
            </w: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Change w:id="1900" w:author="钟 沛东" w:date="2019-05-10T00:25:00Z">
              <w:tcPr>
                <w:tcW w:w="0" w:type="auto"/>
                <w:tcBorders>
                  <w:top w:val="nil"/>
                  <w:left w:val="nil"/>
                  <w:bottom w:val="nil"/>
                  <w:right w:val="nil"/>
                </w:tcBorders>
                <w:shd w:val="clear" w:color="auto" w:fill="auto"/>
                <w:noWrap/>
                <w:vAlign w:val="center"/>
                <w:hideMark/>
              </w:tcPr>
            </w:tcPrChange>
          </w:tcPr>
          <w:p w14:paraId="77450946"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0.031</w:t>
            </w:r>
          </w:p>
        </w:tc>
      </w:tr>
      <w:tr w:rsidR="001C48DE" w:rsidRPr="00D00A0F" w14:paraId="4A12AAB1" w14:textId="77777777" w:rsidTr="00A5571A">
        <w:trPr>
          <w:trHeight w:val="340"/>
          <w:trPrChange w:id="1901" w:author="钟 沛东" w:date="2019-05-10T00:25:00Z">
            <w:trPr>
              <w:trHeight w:val="340"/>
            </w:trPr>
          </w:trPrChange>
        </w:trPr>
        <w:tc>
          <w:tcPr>
            <w:tcW w:w="1518" w:type="dxa"/>
            <w:tcBorders>
              <w:top w:val="nil"/>
              <w:left w:val="nil"/>
              <w:bottom w:val="nil"/>
              <w:right w:val="nil"/>
            </w:tcBorders>
            <w:shd w:val="clear" w:color="auto" w:fill="auto"/>
            <w:hideMark/>
            <w:tcPrChange w:id="1902" w:author="钟 沛东" w:date="2019-05-10T00:25:00Z">
              <w:tcPr>
                <w:tcW w:w="1886" w:type="dxa"/>
                <w:tcBorders>
                  <w:top w:val="nil"/>
                  <w:left w:val="nil"/>
                  <w:bottom w:val="nil"/>
                  <w:right w:val="nil"/>
                </w:tcBorders>
                <w:shd w:val="clear" w:color="auto" w:fill="auto"/>
                <w:hideMark/>
              </w:tcPr>
            </w:tcPrChange>
          </w:tcPr>
          <w:p w14:paraId="420EFE4B" w14:textId="77777777" w:rsidR="001C48DE" w:rsidRPr="00D00A0F" w:rsidRDefault="001C48DE">
            <w:pPr>
              <w:spacing w:beforeLines="20" w:before="65" w:after="0" w:line="240" w:lineRule="auto"/>
              <w:rPr>
                <w:rFonts w:ascii="Times New Roman" w:eastAsia="宋体" w:hAnsi="Times New Roman" w:cs="Times New Roman"/>
                <w:color w:val="000000"/>
                <w:sz w:val="21"/>
                <w:szCs w:val="21"/>
              </w:rPr>
              <w:pPrChange w:id="1903" w:author="钟 沛东" w:date="2019-05-10T00:24:00Z">
                <w:pPr>
                  <w:spacing w:beforeLines="20" w:before="65" w:after="0" w:line="240" w:lineRule="auto"/>
                  <w:jc w:val="both"/>
                </w:pPr>
              </w:pPrChange>
            </w:pPr>
            <w:r w:rsidRPr="00D00A0F">
              <w:rPr>
                <w:rFonts w:ascii="Times New Roman" w:eastAsia="宋体" w:hAnsi="Times New Roman" w:cs="Times New Roman"/>
                <w:color w:val="000000"/>
                <w:sz w:val="21"/>
                <w:szCs w:val="21"/>
              </w:rPr>
              <w:t>Carletto(2013)</w:t>
            </w:r>
          </w:p>
        </w:tc>
        <w:tc>
          <w:tcPr>
            <w:tcW w:w="1309" w:type="dxa"/>
            <w:tcBorders>
              <w:top w:val="nil"/>
              <w:left w:val="nil"/>
              <w:bottom w:val="nil"/>
              <w:right w:val="nil"/>
            </w:tcBorders>
            <w:shd w:val="clear" w:color="auto" w:fill="auto"/>
            <w:noWrap/>
            <w:hideMark/>
            <w:tcPrChange w:id="1904" w:author="钟 沛东" w:date="2019-05-10T00:25:00Z">
              <w:tcPr>
                <w:tcW w:w="1642" w:type="dxa"/>
                <w:tcBorders>
                  <w:top w:val="nil"/>
                  <w:left w:val="nil"/>
                  <w:bottom w:val="nil"/>
                  <w:right w:val="nil"/>
                </w:tcBorders>
                <w:shd w:val="clear" w:color="auto" w:fill="auto"/>
                <w:noWrap/>
                <w:hideMark/>
              </w:tcPr>
            </w:tcPrChange>
          </w:tcPr>
          <w:p w14:paraId="514336D0" w14:textId="77777777" w:rsidR="00A5571A" w:rsidRDefault="001C48DE" w:rsidP="00D00A0F">
            <w:pPr>
              <w:spacing w:beforeLines="20" w:before="65" w:after="0" w:line="240" w:lineRule="auto"/>
              <w:jc w:val="both"/>
              <w:rPr>
                <w:ins w:id="1905" w:author="钟 沛东" w:date="2019-05-10T00:24:00Z"/>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2005</w:t>
            </w:r>
            <w:r w:rsidRPr="00D00A0F">
              <w:rPr>
                <w:rFonts w:ascii="Times New Roman" w:eastAsia="宋体" w:hAnsi="Times New Roman" w:cs="Times New Roman"/>
                <w:color w:val="000000"/>
                <w:sz w:val="21"/>
                <w:szCs w:val="21"/>
              </w:rPr>
              <w:t>和</w:t>
            </w:r>
          </w:p>
          <w:p w14:paraId="543E5405" w14:textId="2FE07708"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2006</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Change w:id="1906" w:author="钟 沛东" w:date="2019-05-10T00:25:00Z">
              <w:tcPr>
                <w:tcW w:w="0" w:type="auto"/>
                <w:tcBorders>
                  <w:top w:val="nil"/>
                  <w:left w:val="nil"/>
                  <w:bottom w:val="nil"/>
                  <w:right w:val="nil"/>
                </w:tcBorders>
                <w:shd w:val="clear" w:color="auto" w:fill="auto"/>
                <w:noWrap/>
                <w:vAlign w:val="center"/>
                <w:hideMark/>
              </w:tcPr>
            </w:tcPrChange>
          </w:tcPr>
          <w:p w14:paraId="762A164F"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1185" w:type="dxa"/>
            <w:tcBorders>
              <w:top w:val="nil"/>
              <w:left w:val="nil"/>
              <w:bottom w:val="nil"/>
              <w:right w:val="nil"/>
            </w:tcBorders>
            <w:shd w:val="clear" w:color="auto" w:fill="auto"/>
            <w:noWrap/>
            <w:vAlign w:val="center"/>
            <w:hideMark/>
            <w:tcPrChange w:id="1907" w:author="钟 沛东" w:date="2019-05-10T00:25:00Z">
              <w:tcPr>
                <w:tcW w:w="0" w:type="auto"/>
                <w:tcBorders>
                  <w:top w:val="nil"/>
                  <w:left w:val="nil"/>
                  <w:bottom w:val="nil"/>
                  <w:right w:val="nil"/>
                </w:tcBorders>
                <w:shd w:val="clear" w:color="auto" w:fill="auto"/>
                <w:noWrap/>
                <w:vAlign w:val="center"/>
                <w:hideMark/>
              </w:tcPr>
            </w:tcPrChange>
          </w:tcPr>
          <w:p w14:paraId="47A6D46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Change w:id="1908" w:author="钟 沛东" w:date="2019-05-10T00:25:00Z">
              <w:tcPr>
                <w:tcW w:w="0" w:type="auto"/>
                <w:tcBorders>
                  <w:top w:val="nil"/>
                  <w:left w:val="nil"/>
                  <w:bottom w:val="nil"/>
                  <w:right w:val="nil"/>
                </w:tcBorders>
                <w:shd w:val="clear" w:color="auto" w:fill="auto"/>
                <w:noWrap/>
                <w:vAlign w:val="center"/>
                <w:hideMark/>
              </w:tcPr>
            </w:tcPrChange>
          </w:tcPr>
          <w:p w14:paraId="662E547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英亩）</w:t>
            </w:r>
          </w:p>
        </w:tc>
        <w:tc>
          <w:tcPr>
            <w:tcW w:w="0" w:type="auto"/>
            <w:tcBorders>
              <w:top w:val="nil"/>
              <w:left w:val="nil"/>
              <w:bottom w:val="nil"/>
              <w:right w:val="nil"/>
            </w:tcBorders>
            <w:shd w:val="clear" w:color="auto" w:fill="auto"/>
            <w:noWrap/>
            <w:vAlign w:val="center"/>
            <w:hideMark/>
            <w:tcPrChange w:id="1909" w:author="钟 沛东" w:date="2019-05-10T00:25:00Z">
              <w:tcPr>
                <w:tcW w:w="0" w:type="auto"/>
                <w:tcBorders>
                  <w:top w:val="nil"/>
                  <w:left w:val="nil"/>
                  <w:bottom w:val="nil"/>
                  <w:right w:val="nil"/>
                </w:tcBorders>
                <w:shd w:val="clear" w:color="auto" w:fill="auto"/>
                <w:noWrap/>
                <w:vAlign w:val="center"/>
                <w:hideMark/>
              </w:tcPr>
            </w:tcPrChange>
          </w:tcPr>
          <w:p w14:paraId="1A6C5C03"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-1.036</w:t>
            </w:r>
          </w:p>
        </w:tc>
      </w:tr>
      <w:tr w:rsidR="001C48DE" w:rsidRPr="00D00A0F" w14:paraId="13E8738B" w14:textId="77777777" w:rsidTr="00A5571A">
        <w:trPr>
          <w:trHeight w:val="340"/>
          <w:trPrChange w:id="1910" w:author="钟 沛东" w:date="2019-05-10T00:25:00Z">
            <w:trPr>
              <w:trHeight w:val="340"/>
            </w:trPr>
          </w:trPrChange>
        </w:trPr>
        <w:tc>
          <w:tcPr>
            <w:tcW w:w="1518" w:type="dxa"/>
            <w:tcBorders>
              <w:top w:val="nil"/>
              <w:left w:val="nil"/>
              <w:bottom w:val="nil"/>
              <w:right w:val="nil"/>
            </w:tcBorders>
            <w:shd w:val="clear" w:color="auto" w:fill="auto"/>
            <w:noWrap/>
            <w:hideMark/>
            <w:tcPrChange w:id="1911" w:author="钟 沛东" w:date="2019-05-10T00:25:00Z">
              <w:tcPr>
                <w:tcW w:w="1886" w:type="dxa"/>
                <w:tcBorders>
                  <w:top w:val="nil"/>
                  <w:left w:val="nil"/>
                  <w:bottom w:val="nil"/>
                  <w:right w:val="nil"/>
                </w:tcBorders>
                <w:shd w:val="clear" w:color="auto" w:fill="auto"/>
                <w:noWrap/>
                <w:hideMark/>
              </w:tcPr>
            </w:tcPrChange>
          </w:tcPr>
          <w:p w14:paraId="492B2CB4" w14:textId="77777777" w:rsidR="001C48DE" w:rsidRPr="00D00A0F" w:rsidRDefault="001C48DE">
            <w:pPr>
              <w:spacing w:beforeLines="20" w:before="65" w:after="0" w:line="240" w:lineRule="auto"/>
              <w:rPr>
                <w:rFonts w:ascii="Times New Roman" w:eastAsia="宋体" w:hAnsi="Times New Roman" w:cs="Times New Roman"/>
                <w:color w:val="000000"/>
                <w:sz w:val="21"/>
                <w:szCs w:val="21"/>
              </w:rPr>
              <w:pPrChange w:id="1912" w:author="钟 沛东" w:date="2019-05-10T00:24:00Z">
                <w:pPr>
                  <w:spacing w:beforeLines="20" w:before="65" w:after="0" w:line="240" w:lineRule="auto"/>
                  <w:jc w:val="both"/>
                </w:pPr>
              </w:pPrChange>
            </w:pPr>
            <w:r w:rsidRPr="00D00A0F">
              <w:rPr>
                <w:rFonts w:ascii="Times New Roman" w:eastAsia="宋体" w:hAnsi="Times New Roman" w:cs="Times New Roman"/>
                <w:color w:val="000000"/>
                <w:sz w:val="21"/>
                <w:szCs w:val="21"/>
              </w:rPr>
              <w:t>王嫚嫚等（</w:t>
            </w:r>
            <w:r w:rsidRPr="00D00A0F">
              <w:rPr>
                <w:rFonts w:ascii="Times New Roman" w:eastAsia="宋体" w:hAnsi="Times New Roman" w:cs="Times New Roman"/>
                <w:color w:val="000000"/>
                <w:sz w:val="21"/>
                <w:szCs w:val="21"/>
              </w:rPr>
              <w:t>2017</w:t>
            </w:r>
            <w:r w:rsidRPr="00D00A0F">
              <w:rPr>
                <w:rFonts w:ascii="Times New Roman" w:eastAsia="宋体" w:hAnsi="Times New Roman" w:cs="Times New Roman"/>
                <w:color w:val="000000"/>
                <w:sz w:val="21"/>
                <w:szCs w:val="21"/>
              </w:rPr>
              <w:t>）</w:t>
            </w:r>
          </w:p>
        </w:tc>
        <w:tc>
          <w:tcPr>
            <w:tcW w:w="1309" w:type="dxa"/>
            <w:tcBorders>
              <w:top w:val="nil"/>
              <w:left w:val="nil"/>
              <w:bottom w:val="nil"/>
              <w:right w:val="nil"/>
            </w:tcBorders>
            <w:shd w:val="clear" w:color="auto" w:fill="auto"/>
            <w:noWrap/>
            <w:hideMark/>
            <w:tcPrChange w:id="1913" w:author="钟 沛东" w:date="2019-05-10T00:25:00Z">
              <w:tcPr>
                <w:tcW w:w="1642" w:type="dxa"/>
                <w:tcBorders>
                  <w:top w:val="nil"/>
                  <w:left w:val="nil"/>
                  <w:bottom w:val="nil"/>
                  <w:right w:val="nil"/>
                </w:tcBorders>
                <w:shd w:val="clear" w:color="auto" w:fill="auto"/>
                <w:noWrap/>
                <w:hideMark/>
              </w:tcPr>
            </w:tcPrChange>
          </w:tcPr>
          <w:p w14:paraId="185EDE85" w14:textId="748DC3AC" w:rsidR="001C48DE" w:rsidRPr="00D00A0F" w:rsidRDefault="006928A1" w:rsidP="00D00A0F">
            <w:pPr>
              <w:spacing w:beforeLines="20" w:before="65" w:after="0" w:line="240" w:lineRule="auto"/>
              <w:jc w:val="both"/>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2</w:t>
            </w:r>
            <w:r>
              <w:rPr>
                <w:rFonts w:ascii="Times New Roman" w:eastAsia="宋体" w:hAnsi="Times New Roman" w:cs="Times New Roman"/>
                <w:color w:val="000000"/>
                <w:sz w:val="21"/>
                <w:szCs w:val="21"/>
              </w:rPr>
              <w:t>015</w:t>
            </w:r>
            <w:r>
              <w:rPr>
                <w:rFonts w:ascii="Times New Roman" w:eastAsia="宋体" w:hAnsi="Times New Roman" w:cs="Times New Roman" w:hint="eastAsia"/>
                <w:color w:val="000000"/>
                <w:sz w:val="21"/>
                <w:szCs w:val="21"/>
              </w:rPr>
              <w:t>年</w:t>
            </w:r>
          </w:p>
        </w:tc>
        <w:tc>
          <w:tcPr>
            <w:tcW w:w="1517" w:type="dxa"/>
            <w:tcBorders>
              <w:top w:val="nil"/>
              <w:left w:val="nil"/>
              <w:bottom w:val="nil"/>
              <w:right w:val="nil"/>
            </w:tcBorders>
            <w:shd w:val="clear" w:color="auto" w:fill="auto"/>
            <w:noWrap/>
            <w:vAlign w:val="center"/>
            <w:hideMark/>
            <w:tcPrChange w:id="1914" w:author="钟 沛东" w:date="2019-05-10T00:25:00Z">
              <w:tcPr>
                <w:tcW w:w="0" w:type="auto"/>
                <w:tcBorders>
                  <w:top w:val="nil"/>
                  <w:left w:val="nil"/>
                  <w:bottom w:val="nil"/>
                  <w:right w:val="nil"/>
                </w:tcBorders>
                <w:shd w:val="clear" w:color="auto" w:fill="auto"/>
                <w:noWrap/>
                <w:vAlign w:val="center"/>
                <w:hideMark/>
              </w:tcPr>
            </w:tcPrChange>
          </w:tcPr>
          <w:p w14:paraId="0A8B41BA"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1185" w:type="dxa"/>
            <w:tcBorders>
              <w:top w:val="nil"/>
              <w:left w:val="nil"/>
              <w:bottom w:val="nil"/>
              <w:right w:val="nil"/>
            </w:tcBorders>
            <w:shd w:val="clear" w:color="auto" w:fill="auto"/>
            <w:noWrap/>
            <w:vAlign w:val="center"/>
            <w:hideMark/>
            <w:tcPrChange w:id="1915" w:author="钟 沛东" w:date="2019-05-10T00:25:00Z">
              <w:tcPr>
                <w:tcW w:w="0" w:type="auto"/>
                <w:tcBorders>
                  <w:top w:val="nil"/>
                  <w:left w:val="nil"/>
                  <w:bottom w:val="nil"/>
                  <w:right w:val="nil"/>
                </w:tcBorders>
                <w:shd w:val="clear" w:color="auto" w:fill="auto"/>
                <w:noWrap/>
                <w:vAlign w:val="center"/>
                <w:hideMark/>
              </w:tcPr>
            </w:tcPrChange>
          </w:tcPr>
          <w:p w14:paraId="1B6532E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Change w:id="1916" w:author="钟 沛东" w:date="2019-05-10T00:25:00Z">
              <w:tcPr>
                <w:tcW w:w="0" w:type="auto"/>
                <w:tcBorders>
                  <w:top w:val="nil"/>
                  <w:left w:val="nil"/>
                  <w:bottom w:val="nil"/>
                  <w:right w:val="nil"/>
                </w:tcBorders>
                <w:shd w:val="clear" w:color="auto" w:fill="auto"/>
                <w:noWrap/>
                <w:vAlign w:val="center"/>
                <w:hideMark/>
              </w:tcPr>
            </w:tcPrChange>
          </w:tcPr>
          <w:p w14:paraId="145E491F"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Change w:id="1917" w:author="钟 沛东" w:date="2019-05-10T00:25:00Z">
              <w:tcPr>
                <w:tcW w:w="0" w:type="auto"/>
                <w:tcBorders>
                  <w:top w:val="nil"/>
                  <w:left w:val="nil"/>
                  <w:bottom w:val="nil"/>
                  <w:right w:val="nil"/>
                </w:tcBorders>
                <w:shd w:val="clear" w:color="auto" w:fill="auto"/>
                <w:noWrap/>
                <w:vAlign w:val="center"/>
                <w:hideMark/>
              </w:tcPr>
            </w:tcPrChange>
          </w:tcPr>
          <w:p w14:paraId="0027DA2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4EBF8425" w14:textId="77777777" w:rsidTr="00A5571A">
        <w:trPr>
          <w:trHeight w:val="340"/>
          <w:trPrChange w:id="1918" w:author="钟 沛东" w:date="2019-05-10T00:25:00Z">
            <w:trPr>
              <w:trHeight w:val="340"/>
            </w:trPr>
          </w:trPrChange>
        </w:trPr>
        <w:tc>
          <w:tcPr>
            <w:tcW w:w="1518" w:type="dxa"/>
            <w:vMerge w:val="restart"/>
            <w:tcBorders>
              <w:top w:val="nil"/>
              <w:left w:val="nil"/>
              <w:bottom w:val="nil"/>
              <w:right w:val="nil"/>
            </w:tcBorders>
            <w:shd w:val="clear" w:color="auto" w:fill="auto"/>
            <w:noWrap/>
            <w:hideMark/>
            <w:tcPrChange w:id="1919" w:author="钟 沛东" w:date="2019-05-10T00:25:00Z">
              <w:tcPr>
                <w:tcW w:w="1886" w:type="dxa"/>
                <w:vMerge w:val="restart"/>
                <w:tcBorders>
                  <w:top w:val="nil"/>
                  <w:left w:val="nil"/>
                  <w:bottom w:val="nil"/>
                  <w:right w:val="nil"/>
                </w:tcBorders>
                <w:shd w:val="clear" w:color="auto" w:fill="auto"/>
                <w:noWrap/>
                <w:hideMark/>
              </w:tcPr>
            </w:tcPrChange>
          </w:tcPr>
          <w:p w14:paraId="57A55484" w14:textId="77777777" w:rsidR="001C48DE" w:rsidRPr="00D00A0F" w:rsidRDefault="001C48DE">
            <w:pPr>
              <w:spacing w:beforeLines="20" w:before="65" w:after="0" w:line="240" w:lineRule="auto"/>
              <w:rPr>
                <w:rFonts w:ascii="Times New Roman" w:eastAsia="宋体" w:hAnsi="Times New Roman" w:cs="Times New Roman"/>
                <w:color w:val="000000"/>
                <w:sz w:val="21"/>
                <w:szCs w:val="21"/>
              </w:rPr>
              <w:pPrChange w:id="1920" w:author="钟 沛东" w:date="2019-05-10T00:24:00Z">
                <w:pPr>
                  <w:spacing w:beforeLines="20" w:before="65" w:after="0" w:line="240" w:lineRule="auto"/>
                  <w:jc w:val="both"/>
                </w:pPr>
              </w:pPrChange>
            </w:pPr>
            <w:r w:rsidRPr="00D00A0F">
              <w:rPr>
                <w:rFonts w:ascii="Times New Roman" w:eastAsia="宋体" w:hAnsi="Times New Roman" w:cs="Times New Roman"/>
                <w:color w:val="000000"/>
                <w:sz w:val="21"/>
                <w:szCs w:val="21"/>
              </w:rPr>
              <w:t>许庆等（</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w:t>
            </w:r>
          </w:p>
        </w:tc>
        <w:tc>
          <w:tcPr>
            <w:tcW w:w="1309" w:type="dxa"/>
            <w:vMerge w:val="restart"/>
            <w:tcBorders>
              <w:top w:val="nil"/>
              <w:left w:val="nil"/>
              <w:bottom w:val="nil"/>
              <w:right w:val="nil"/>
            </w:tcBorders>
            <w:shd w:val="clear" w:color="auto" w:fill="auto"/>
            <w:hideMark/>
            <w:tcPrChange w:id="1921" w:author="钟 沛东" w:date="2019-05-10T00:25:00Z">
              <w:tcPr>
                <w:tcW w:w="1642" w:type="dxa"/>
                <w:vMerge w:val="restart"/>
                <w:tcBorders>
                  <w:top w:val="nil"/>
                  <w:left w:val="nil"/>
                  <w:bottom w:val="nil"/>
                  <w:right w:val="nil"/>
                </w:tcBorders>
                <w:shd w:val="clear" w:color="auto" w:fill="auto"/>
                <w:hideMark/>
              </w:tcPr>
            </w:tcPrChange>
          </w:tcPr>
          <w:p w14:paraId="37F7698D" w14:textId="77777777" w:rsidR="00A5571A" w:rsidRDefault="001C48DE" w:rsidP="00D00A0F">
            <w:pPr>
              <w:spacing w:beforeLines="20" w:before="65" w:after="0" w:line="240" w:lineRule="auto"/>
              <w:jc w:val="both"/>
              <w:rPr>
                <w:ins w:id="1922" w:author="钟 沛东" w:date="2019-05-10T00:24:00Z"/>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1993-1995</w:t>
            </w: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br/>
              <w:t>1999</w:t>
            </w:r>
            <w:r w:rsidRPr="00D00A0F">
              <w:rPr>
                <w:rFonts w:ascii="Times New Roman" w:eastAsia="宋体" w:hAnsi="Times New Roman" w:cs="Times New Roman"/>
                <w:color w:val="000000"/>
                <w:sz w:val="21"/>
                <w:szCs w:val="21"/>
              </w:rPr>
              <w:t>和</w:t>
            </w:r>
          </w:p>
          <w:p w14:paraId="3D8CAC36" w14:textId="1A9A994A" w:rsidR="001C48DE"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2000</w:t>
            </w:r>
            <w:r w:rsidRPr="00D00A0F">
              <w:rPr>
                <w:rFonts w:ascii="Times New Roman" w:eastAsia="宋体" w:hAnsi="Times New Roman" w:cs="Times New Roman"/>
                <w:color w:val="000000"/>
                <w:sz w:val="21"/>
                <w:szCs w:val="21"/>
              </w:rPr>
              <w:t>年</w:t>
            </w:r>
          </w:p>
          <w:p w14:paraId="7CA83CEC" w14:textId="6A1A6C22" w:rsidR="006928A1" w:rsidRPr="00D00A0F" w:rsidRDefault="006928A1" w:rsidP="00D00A0F">
            <w:pPr>
              <w:spacing w:beforeLines="20" w:before="65"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Change w:id="1923" w:author="钟 沛东" w:date="2019-05-10T00:25:00Z">
              <w:tcPr>
                <w:tcW w:w="0" w:type="auto"/>
                <w:tcBorders>
                  <w:top w:val="nil"/>
                  <w:left w:val="nil"/>
                  <w:bottom w:val="nil"/>
                  <w:right w:val="nil"/>
                </w:tcBorders>
                <w:shd w:val="clear" w:color="auto" w:fill="auto"/>
                <w:noWrap/>
                <w:vAlign w:val="center"/>
                <w:hideMark/>
              </w:tcPr>
            </w:tcPrChange>
          </w:tcPr>
          <w:p w14:paraId="5D362E8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1185" w:type="dxa"/>
            <w:tcBorders>
              <w:top w:val="nil"/>
              <w:left w:val="nil"/>
              <w:bottom w:val="nil"/>
              <w:right w:val="nil"/>
            </w:tcBorders>
            <w:shd w:val="clear" w:color="auto" w:fill="auto"/>
            <w:noWrap/>
            <w:vAlign w:val="center"/>
            <w:hideMark/>
            <w:tcPrChange w:id="1924" w:author="钟 沛东" w:date="2019-05-10T00:25:00Z">
              <w:tcPr>
                <w:tcW w:w="0" w:type="auto"/>
                <w:tcBorders>
                  <w:top w:val="nil"/>
                  <w:left w:val="nil"/>
                  <w:bottom w:val="nil"/>
                  <w:right w:val="nil"/>
                </w:tcBorders>
                <w:shd w:val="clear" w:color="auto" w:fill="auto"/>
                <w:noWrap/>
                <w:vAlign w:val="center"/>
                <w:hideMark/>
              </w:tcPr>
            </w:tcPrChange>
          </w:tcPr>
          <w:p w14:paraId="02A305F9"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Change w:id="1925" w:author="钟 沛东" w:date="2019-05-10T00:25:00Z">
              <w:tcPr>
                <w:tcW w:w="0" w:type="auto"/>
                <w:tcBorders>
                  <w:top w:val="nil"/>
                  <w:left w:val="nil"/>
                  <w:bottom w:val="nil"/>
                  <w:right w:val="nil"/>
                </w:tcBorders>
                <w:shd w:val="clear" w:color="auto" w:fill="auto"/>
                <w:noWrap/>
                <w:vAlign w:val="center"/>
                <w:hideMark/>
              </w:tcPr>
            </w:tcPrChange>
          </w:tcPr>
          <w:p w14:paraId="4328E5A4"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Change w:id="1926" w:author="钟 沛东" w:date="2019-05-10T00:25:00Z">
              <w:tcPr>
                <w:tcW w:w="0" w:type="auto"/>
                <w:tcBorders>
                  <w:top w:val="nil"/>
                  <w:left w:val="nil"/>
                  <w:bottom w:val="nil"/>
                  <w:right w:val="nil"/>
                </w:tcBorders>
                <w:shd w:val="clear" w:color="auto" w:fill="auto"/>
                <w:noWrap/>
                <w:vAlign w:val="center"/>
                <w:hideMark/>
              </w:tcPr>
            </w:tcPrChange>
          </w:tcPr>
          <w:p w14:paraId="12FEA9A9"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768B1CAC" w14:textId="77777777" w:rsidTr="00A5571A">
        <w:trPr>
          <w:trHeight w:val="340"/>
          <w:trPrChange w:id="1927" w:author="钟 沛东" w:date="2019-05-10T00:25:00Z">
            <w:trPr>
              <w:trHeight w:val="340"/>
            </w:trPr>
          </w:trPrChange>
        </w:trPr>
        <w:tc>
          <w:tcPr>
            <w:tcW w:w="1518" w:type="dxa"/>
            <w:vMerge/>
            <w:tcBorders>
              <w:top w:val="nil"/>
              <w:left w:val="nil"/>
              <w:bottom w:val="nil"/>
              <w:right w:val="nil"/>
            </w:tcBorders>
            <w:vAlign w:val="center"/>
            <w:hideMark/>
            <w:tcPrChange w:id="1928" w:author="钟 沛东" w:date="2019-05-10T00:25:00Z">
              <w:tcPr>
                <w:tcW w:w="1886" w:type="dxa"/>
                <w:vMerge/>
                <w:tcBorders>
                  <w:top w:val="nil"/>
                  <w:left w:val="nil"/>
                  <w:bottom w:val="nil"/>
                  <w:right w:val="nil"/>
                </w:tcBorders>
                <w:vAlign w:val="center"/>
                <w:hideMark/>
              </w:tcPr>
            </w:tcPrChange>
          </w:tcPr>
          <w:p w14:paraId="243D71C9" w14:textId="77777777" w:rsidR="001C48DE" w:rsidRPr="00D00A0F" w:rsidRDefault="001C48DE">
            <w:pPr>
              <w:spacing w:after="0" w:line="240" w:lineRule="auto"/>
              <w:rPr>
                <w:rFonts w:ascii="Times New Roman" w:eastAsia="宋体" w:hAnsi="Times New Roman" w:cs="Times New Roman"/>
                <w:color w:val="000000"/>
                <w:sz w:val="21"/>
                <w:szCs w:val="21"/>
              </w:rPr>
              <w:pPrChange w:id="1929" w:author="钟 沛东" w:date="2019-05-10T00:24:00Z">
                <w:pPr>
                  <w:spacing w:after="0" w:line="240" w:lineRule="auto"/>
                  <w:jc w:val="both"/>
                </w:pPr>
              </w:pPrChange>
            </w:pPr>
          </w:p>
        </w:tc>
        <w:tc>
          <w:tcPr>
            <w:tcW w:w="1309" w:type="dxa"/>
            <w:vMerge/>
            <w:tcBorders>
              <w:top w:val="nil"/>
              <w:left w:val="nil"/>
              <w:bottom w:val="nil"/>
              <w:right w:val="nil"/>
            </w:tcBorders>
            <w:vAlign w:val="center"/>
            <w:hideMark/>
            <w:tcPrChange w:id="1930" w:author="钟 沛东" w:date="2019-05-10T00:25:00Z">
              <w:tcPr>
                <w:tcW w:w="1642" w:type="dxa"/>
                <w:vMerge/>
                <w:tcBorders>
                  <w:top w:val="nil"/>
                  <w:left w:val="nil"/>
                  <w:bottom w:val="nil"/>
                  <w:right w:val="nil"/>
                </w:tcBorders>
                <w:vAlign w:val="center"/>
                <w:hideMark/>
              </w:tcPr>
            </w:tcPrChange>
          </w:tcPr>
          <w:p w14:paraId="6442E68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Change w:id="1931" w:author="钟 沛东" w:date="2019-05-10T00:25:00Z">
              <w:tcPr>
                <w:tcW w:w="0" w:type="auto"/>
                <w:tcBorders>
                  <w:top w:val="nil"/>
                  <w:left w:val="nil"/>
                  <w:bottom w:val="nil"/>
                  <w:right w:val="nil"/>
                </w:tcBorders>
                <w:shd w:val="clear" w:color="auto" w:fill="auto"/>
                <w:noWrap/>
                <w:vAlign w:val="center"/>
                <w:hideMark/>
              </w:tcPr>
            </w:tcPrChange>
          </w:tcPr>
          <w:p w14:paraId="759310A6"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1185" w:type="dxa"/>
            <w:tcBorders>
              <w:top w:val="nil"/>
              <w:left w:val="nil"/>
              <w:bottom w:val="nil"/>
              <w:right w:val="nil"/>
            </w:tcBorders>
            <w:shd w:val="clear" w:color="auto" w:fill="auto"/>
            <w:noWrap/>
            <w:vAlign w:val="center"/>
            <w:hideMark/>
            <w:tcPrChange w:id="1932" w:author="钟 沛东" w:date="2019-05-10T00:25:00Z">
              <w:tcPr>
                <w:tcW w:w="0" w:type="auto"/>
                <w:tcBorders>
                  <w:top w:val="nil"/>
                  <w:left w:val="nil"/>
                  <w:bottom w:val="nil"/>
                  <w:right w:val="nil"/>
                </w:tcBorders>
                <w:shd w:val="clear" w:color="auto" w:fill="auto"/>
                <w:noWrap/>
                <w:vAlign w:val="center"/>
                <w:hideMark/>
              </w:tcPr>
            </w:tcPrChange>
          </w:tcPr>
          <w:p w14:paraId="25F2AC50"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Change w:id="1933" w:author="钟 沛东" w:date="2019-05-10T00:25:00Z">
              <w:tcPr>
                <w:tcW w:w="0" w:type="auto"/>
                <w:tcBorders>
                  <w:top w:val="nil"/>
                  <w:left w:val="nil"/>
                  <w:bottom w:val="nil"/>
                  <w:right w:val="nil"/>
                </w:tcBorders>
                <w:shd w:val="clear" w:color="auto" w:fill="auto"/>
                <w:noWrap/>
                <w:vAlign w:val="center"/>
                <w:hideMark/>
              </w:tcPr>
            </w:tcPrChange>
          </w:tcPr>
          <w:p w14:paraId="69C94437"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vAlign w:val="center"/>
            <w:hideMark/>
            <w:tcPrChange w:id="1934" w:author="钟 沛东" w:date="2019-05-10T00:25:00Z">
              <w:tcPr>
                <w:tcW w:w="0" w:type="auto"/>
                <w:tcBorders>
                  <w:top w:val="nil"/>
                  <w:left w:val="nil"/>
                  <w:bottom w:val="nil"/>
                  <w:right w:val="nil"/>
                </w:tcBorders>
                <w:shd w:val="clear" w:color="auto" w:fill="auto"/>
                <w:vAlign w:val="center"/>
                <w:hideMark/>
              </w:tcPr>
            </w:tcPrChange>
          </w:tcPr>
          <w:p w14:paraId="694AD2EF"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16896A4B" w14:textId="77777777" w:rsidTr="00A5571A">
        <w:trPr>
          <w:trHeight w:val="340"/>
          <w:trPrChange w:id="1935" w:author="钟 沛东" w:date="2019-05-10T00:25:00Z">
            <w:trPr>
              <w:trHeight w:val="340"/>
            </w:trPr>
          </w:trPrChange>
        </w:trPr>
        <w:tc>
          <w:tcPr>
            <w:tcW w:w="1518" w:type="dxa"/>
            <w:vMerge/>
            <w:tcBorders>
              <w:top w:val="nil"/>
              <w:left w:val="nil"/>
              <w:right w:val="nil"/>
            </w:tcBorders>
            <w:vAlign w:val="center"/>
            <w:hideMark/>
            <w:tcPrChange w:id="1936" w:author="钟 沛东" w:date="2019-05-10T00:25:00Z">
              <w:tcPr>
                <w:tcW w:w="1886" w:type="dxa"/>
                <w:vMerge/>
                <w:tcBorders>
                  <w:top w:val="nil"/>
                  <w:left w:val="nil"/>
                  <w:right w:val="nil"/>
                </w:tcBorders>
                <w:vAlign w:val="center"/>
                <w:hideMark/>
              </w:tcPr>
            </w:tcPrChange>
          </w:tcPr>
          <w:p w14:paraId="51D7EA5E" w14:textId="77777777" w:rsidR="001C48DE" w:rsidRPr="00D00A0F" w:rsidRDefault="001C48DE">
            <w:pPr>
              <w:spacing w:after="0" w:line="240" w:lineRule="auto"/>
              <w:rPr>
                <w:rFonts w:ascii="Times New Roman" w:eastAsia="宋体" w:hAnsi="Times New Roman" w:cs="Times New Roman"/>
                <w:color w:val="000000"/>
                <w:sz w:val="21"/>
                <w:szCs w:val="21"/>
              </w:rPr>
              <w:pPrChange w:id="1937" w:author="钟 沛东" w:date="2019-05-10T00:24:00Z">
                <w:pPr>
                  <w:spacing w:after="0" w:line="240" w:lineRule="auto"/>
                  <w:jc w:val="both"/>
                </w:pPr>
              </w:pPrChange>
            </w:pPr>
          </w:p>
        </w:tc>
        <w:tc>
          <w:tcPr>
            <w:tcW w:w="1309" w:type="dxa"/>
            <w:vMerge/>
            <w:tcBorders>
              <w:top w:val="nil"/>
              <w:left w:val="nil"/>
              <w:right w:val="nil"/>
            </w:tcBorders>
            <w:vAlign w:val="center"/>
            <w:hideMark/>
            <w:tcPrChange w:id="1938" w:author="钟 沛东" w:date="2019-05-10T00:25:00Z">
              <w:tcPr>
                <w:tcW w:w="1642" w:type="dxa"/>
                <w:vMerge/>
                <w:tcBorders>
                  <w:top w:val="nil"/>
                  <w:left w:val="nil"/>
                  <w:right w:val="nil"/>
                </w:tcBorders>
                <w:vAlign w:val="center"/>
                <w:hideMark/>
              </w:tcPr>
            </w:tcPrChange>
          </w:tcPr>
          <w:p w14:paraId="634709F6"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right w:val="nil"/>
            </w:tcBorders>
            <w:shd w:val="clear" w:color="auto" w:fill="auto"/>
            <w:noWrap/>
            <w:vAlign w:val="center"/>
            <w:hideMark/>
            <w:tcPrChange w:id="1939" w:author="钟 沛东" w:date="2019-05-10T00:25:00Z">
              <w:tcPr>
                <w:tcW w:w="0" w:type="auto"/>
                <w:tcBorders>
                  <w:top w:val="nil"/>
                  <w:left w:val="nil"/>
                  <w:right w:val="nil"/>
                </w:tcBorders>
                <w:shd w:val="clear" w:color="auto" w:fill="auto"/>
                <w:noWrap/>
                <w:vAlign w:val="center"/>
                <w:hideMark/>
              </w:tcPr>
            </w:tcPrChange>
          </w:tcPr>
          <w:p w14:paraId="37561F3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籼稻</w:t>
            </w:r>
          </w:p>
        </w:tc>
        <w:tc>
          <w:tcPr>
            <w:tcW w:w="1185" w:type="dxa"/>
            <w:tcBorders>
              <w:top w:val="nil"/>
              <w:left w:val="nil"/>
              <w:right w:val="nil"/>
            </w:tcBorders>
            <w:shd w:val="clear" w:color="auto" w:fill="auto"/>
            <w:noWrap/>
            <w:vAlign w:val="center"/>
            <w:hideMark/>
            <w:tcPrChange w:id="1940" w:author="钟 沛东" w:date="2019-05-10T00:25:00Z">
              <w:tcPr>
                <w:tcW w:w="0" w:type="auto"/>
                <w:tcBorders>
                  <w:top w:val="nil"/>
                  <w:left w:val="nil"/>
                  <w:right w:val="nil"/>
                </w:tcBorders>
                <w:shd w:val="clear" w:color="auto" w:fill="auto"/>
                <w:noWrap/>
                <w:vAlign w:val="center"/>
                <w:hideMark/>
              </w:tcPr>
            </w:tcPrChange>
          </w:tcPr>
          <w:p w14:paraId="7DF7B28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right w:val="nil"/>
            </w:tcBorders>
            <w:shd w:val="clear" w:color="auto" w:fill="auto"/>
            <w:noWrap/>
            <w:vAlign w:val="center"/>
            <w:hideMark/>
            <w:tcPrChange w:id="1941" w:author="钟 沛东" w:date="2019-05-10T00:25:00Z">
              <w:tcPr>
                <w:tcW w:w="0" w:type="auto"/>
                <w:tcBorders>
                  <w:top w:val="nil"/>
                  <w:left w:val="nil"/>
                  <w:right w:val="nil"/>
                </w:tcBorders>
                <w:shd w:val="clear" w:color="auto" w:fill="auto"/>
                <w:noWrap/>
                <w:vAlign w:val="center"/>
                <w:hideMark/>
              </w:tcPr>
            </w:tcPrChange>
          </w:tcPr>
          <w:p w14:paraId="2288DE6E"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vAlign w:val="center"/>
            <w:hideMark/>
            <w:tcPrChange w:id="1942" w:author="钟 沛东" w:date="2019-05-10T00:25:00Z">
              <w:tcPr>
                <w:tcW w:w="0" w:type="auto"/>
                <w:tcBorders>
                  <w:top w:val="nil"/>
                  <w:left w:val="nil"/>
                  <w:right w:val="nil"/>
                </w:tcBorders>
                <w:shd w:val="clear" w:color="auto" w:fill="auto"/>
                <w:vAlign w:val="center"/>
                <w:hideMark/>
              </w:tcPr>
            </w:tcPrChange>
          </w:tcPr>
          <w:p w14:paraId="77C9DF5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5A107D7C" w14:textId="77777777" w:rsidTr="00A5571A">
        <w:trPr>
          <w:trHeight w:val="340"/>
          <w:trPrChange w:id="1943" w:author="钟 沛东" w:date="2019-05-10T00:25:00Z">
            <w:trPr>
              <w:trHeight w:val="340"/>
            </w:trPr>
          </w:trPrChange>
        </w:trPr>
        <w:tc>
          <w:tcPr>
            <w:tcW w:w="1518" w:type="dxa"/>
            <w:vMerge w:val="restart"/>
            <w:tcBorders>
              <w:top w:val="nil"/>
              <w:left w:val="nil"/>
              <w:bottom w:val="single" w:sz="12" w:space="0" w:color="000000"/>
              <w:right w:val="nil"/>
            </w:tcBorders>
            <w:shd w:val="clear" w:color="auto" w:fill="auto"/>
            <w:noWrap/>
            <w:hideMark/>
            <w:tcPrChange w:id="1944" w:author="钟 沛东" w:date="2019-05-10T00:25:00Z">
              <w:tcPr>
                <w:tcW w:w="1886" w:type="dxa"/>
                <w:vMerge w:val="restart"/>
                <w:tcBorders>
                  <w:top w:val="nil"/>
                  <w:left w:val="nil"/>
                  <w:bottom w:val="single" w:sz="12" w:space="0" w:color="000000"/>
                  <w:right w:val="nil"/>
                </w:tcBorders>
                <w:shd w:val="clear" w:color="auto" w:fill="auto"/>
                <w:noWrap/>
                <w:hideMark/>
              </w:tcPr>
            </w:tcPrChange>
          </w:tcPr>
          <w:p w14:paraId="30BF6B88" w14:textId="77777777" w:rsidR="001C48DE" w:rsidRPr="00D00A0F" w:rsidRDefault="001C48DE">
            <w:pPr>
              <w:spacing w:beforeLines="20" w:before="65" w:after="0" w:line="240" w:lineRule="auto"/>
              <w:rPr>
                <w:rFonts w:ascii="Times New Roman" w:eastAsia="宋体" w:hAnsi="Times New Roman" w:cs="Times New Roman"/>
                <w:b/>
                <w:bCs/>
                <w:color w:val="000000"/>
                <w:sz w:val="21"/>
                <w:szCs w:val="21"/>
              </w:rPr>
              <w:pPrChange w:id="1945" w:author="钟 沛东" w:date="2019-05-10T00:24:00Z">
                <w:pPr>
                  <w:spacing w:beforeLines="20" w:before="65" w:after="0" w:line="240" w:lineRule="auto"/>
                  <w:jc w:val="both"/>
                </w:pPr>
              </w:pPrChange>
            </w:pPr>
            <w:r w:rsidRPr="00D00A0F">
              <w:rPr>
                <w:rFonts w:ascii="Times New Roman" w:eastAsia="宋体" w:hAnsi="Times New Roman" w:cs="Times New Roman"/>
                <w:b/>
                <w:bCs/>
                <w:color w:val="000000"/>
                <w:sz w:val="21"/>
                <w:szCs w:val="21"/>
              </w:rPr>
              <w:t>本研究</w:t>
            </w:r>
          </w:p>
        </w:tc>
        <w:tc>
          <w:tcPr>
            <w:tcW w:w="1309" w:type="dxa"/>
            <w:vMerge w:val="restart"/>
            <w:tcBorders>
              <w:top w:val="nil"/>
              <w:left w:val="nil"/>
              <w:bottom w:val="nil"/>
              <w:right w:val="nil"/>
            </w:tcBorders>
            <w:shd w:val="clear" w:color="auto" w:fill="auto"/>
            <w:noWrap/>
            <w:hideMark/>
            <w:tcPrChange w:id="1946" w:author="钟 沛东" w:date="2019-05-10T00:25:00Z">
              <w:tcPr>
                <w:tcW w:w="1642" w:type="dxa"/>
                <w:vMerge w:val="restart"/>
                <w:tcBorders>
                  <w:top w:val="nil"/>
                  <w:left w:val="nil"/>
                  <w:bottom w:val="nil"/>
                  <w:right w:val="nil"/>
                </w:tcBorders>
                <w:shd w:val="clear" w:color="auto" w:fill="auto"/>
                <w:noWrap/>
                <w:hideMark/>
              </w:tcPr>
            </w:tcPrChange>
          </w:tcPr>
          <w:p w14:paraId="6F81993C" w14:textId="77777777" w:rsidR="00A5571A" w:rsidRDefault="001C48DE" w:rsidP="00D00A0F">
            <w:pPr>
              <w:spacing w:beforeLines="20" w:before="65" w:after="0" w:line="240" w:lineRule="auto"/>
              <w:jc w:val="both"/>
              <w:rPr>
                <w:ins w:id="1947" w:author="钟 沛东" w:date="2019-05-10T00:24:00Z"/>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2011-</w:t>
            </w:r>
          </w:p>
          <w:p w14:paraId="3A8D014B" w14:textId="29990C82"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2015</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Change w:id="1948" w:author="钟 沛东" w:date="2019-05-10T00:25:00Z">
              <w:tcPr>
                <w:tcW w:w="0" w:type="auto"/>
                <w:tcBorders>
                  <w:top w:val="nil"/>
                  <w:left w:val="nil"/>
                  <w:bottom w:val="nil"/>
                  <w:right w:val="nil"/>
                </w:tcBorders>
                <w:shd w:val="clear" w:color="auto" w:fill="auto"/>
                <w:noWrap/>
                <w:vAlign w:val="center"/>
                <w:hideMark/>
              </w:tcPr>
            </w:tcPrChange>
          </w:tcPr>
          <w:p w14:paraId="4E777FA0" w14:textId="2A5235E2"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del w:id="1949" w:author="曾 翠红" w:date="2019-05-09T22:31:00Z">
              <w:r w:rsidRPr="00D00A0F" w:rsidDel="00B86D23">
                <w:rPr>
                  <w:rFonts w:ascii="Times New Roman" w:eastAsia="宋体" w:hAnsi="Times New Roman" w:cs="Times New Roman"/>
                  <w:color w:val="000000"/>
                  <w:sz w:val="21"/>
                  <w:szCs w:val="21"/>
                </w:rPr>
                <w:delText>一熟玉米</w:delText>
              </w:r>
            </w:del>
            <w:ins w:id="1950" w:author="曾 翠红" w:date="2019-05-09T22:31:00Z">
              <w:r w:rsidR="00B86D23">
                <w:rPr>
                  <w:rFonts w:ascii="Times New Roman" w:eastAsia="宋体" w:hAnsi="Times New Roman" w:cs="Times New Roman"/>
                  <w:color w:val="000000"/>
                  <w:sz w:val="21"/>
                  <w:szCs w:val="21"/>
                </w:rPr>
                <w:t>一熟区春玉米</w:t>
              </w:r>
            </w:ins>
          </w:p>
        </w:tc>
        <w:tc>
          <w:tcPr>
            <w:tcW w:w="1185" w:type="dxa"/>
            <w:tcBorders>
              <w:top w:val="nil"/>
              <w:left w:val="nil"/>
              <w:bottom w:val="nil"/>
              <w:right w:val="nil"/>
            </w:tcBorders>
            <w:shd w:val="clear" w:color="auto" w:fill="auto"/>
            <w:noWrap/>
            <w:vAlign w:val="center"/>
            <w:hideMark/>
            <w:tcPrChange w:id="1951" w:author="钟 沛东" w:date="2019-05-10T00:25:00Z">
              <w:tcPr>
                <w:tcW w:w="0" w:type="auto"/>
                <w:tcBorders>
                  <w:top w:val="nil"/>
                  <w:left w:val="nil"/>
                  <w:bottom w:val="nil"/>
                  <w:right w:val="nil"/>
                </w:tcBorders>
                <w:shd w:val="clear" w:color="auto" w:fill="auto"/>
                <w:noWrap/>
                <w:vAlign w:val="center"/>
                <w:hideMark/>
              </w:tcPr>
            </w:tcPrChange>
          </w:tcPr>
          <w:p w14:paraId="5967EDBF"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Change w:id="1952" w:author="钟 沛东" w:date="2019-05-10T00:25:00Z">
              <w:tcPr>
                <w:tcW w:w="0" w:type="auto"/>
                <w:tcBorders>
                  <w:top w:val="nil"/>
                  <w:left w:val="nil"/>
                  <w:bottom w:val="nil"/>
                  <w:right w:val="nil"/>
                </w:tcBorders>
                <w:shd w:val="clear" w:color="auto" w:fill="auto"/>
                <w:noWrap/>
                <w:vAlign w:val="center"/>
                <w:hideMark/>
              </w:tcPr>
            </w:tcPrChange>
          </w:tcPr>
          <w:p w14:paraId="0318A350"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Change w:id="1953" w:author="钟 沛东" w:date="2019-05-10T00:25:00Z">
              <w:tcPr>
                <w:tcW w:w="0" w:type="auto"/>
                <w:tcBorders>
                  <w:top w:val="nil"/>
                  <w:left w:val="nil"/>
                  <w:bottom w:val="nil"/>
                  <w:right w:val="nil"/>
                </w:tcBorders>
                <w:shd w:val="clear" w:color="auto" w:fill="auto"/>
                <w:noWrap/>
                <w:vAlign w:val="center"/>
                <w:hideMark/>
              </w:tcPr>
            </w:tcPrChange>
          </w:tcPr>
          <w:p w14:paraId="633DEF4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0.013</w:t>
            </w:r>
          </w:p>
        </w:tc>
      </w:tr>
      <w:tr w:rsidR="001C48DE" w:rsidRPr="00D00A0F" w14:paraId="2F92B6CF" w14:textId="77777777" w:rsidTr="00A5571A">
        <w:trPr>
          <w:trHeight w:val="340"/>
          <w:trPrChange w:id="1954" w:author="钟 沛东" w:date="2019-05-10T00:25:00Z">
            <w:trPr>
              <w:trHeight w:val="340"/>
            </w:trPr>
          </w:trPrChange>
        </w:trPr>
        <w:tc>
          <w:tcPr>
            <w:tcW w:w="1518" w:type="dxa"/>
            <w:vMerge/>
            <w:tcBorders>
              <w:top w:val="nil"/>
              <w:left w:val="nil"/>
              <w:bottom w:val="single" w:sz="12" w:space="0" w:color="000000"/>
              <w:right w:val="nil"/>
            </w:tcBorders>
            <w:vAlign w:val="center"/>
            <w:hideMark/>
            <w:tcPrChange w:id="1955" w:author="钟 沛东" w:date="2019-05-10T00:25:00Z">
              <w:tcPr>
                <w:tcW w:w="1886" w:type="dxa"/>
                <w:vMerge/>
                <w:tcBorders>
                  <w:top w:val="nil"/>
                  <w:left w:val="nil"/>
                  <w:bottom w:val="single" w:sz="12" w:space="0" w:color="000000"/>
                  <w:right w:val="nil"/>
                </w:tcBorders>
                <w:vAlign w:val="center"/>
                <w:hideMark/>
              </w:tcPr>
            </w:tcPrChange>
          </w:tcPr>
          <w:p w14:paraId="45AAEBF7"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309" w:type="dxa"/>
            <w:vMerge/>
            <w:tcBorders>
              <w:top w:val="nil"/>
              <w:left w:val="nil"/>
              <w:bottom w:val="nil"/>
              <w:right w:val="nil"/>
            </w:tcBorders>
            <w:vAlign w:val="center"/>
            <w:hideMark/>
            <w:tcPrChange w:id="1956" w:author="钟 沛东" w:date="2019-05-10T00:25:00Z">
              <w:tcPr>
                <w:tcW w:w="1642" w:type="dxa"/>
                <w:vMerge/>
                <w:tcBorders>
                  <w:top w:val="nil"/>
                  <w:left w:val="nil"/>
                  <w:bottom w:val="nil"/>
                  <w:right w:val="nil"/>
                </w:tcBorders>
                <w:vAlign w:val="center"/>
                <w:hideMark/>
              </w:tcPr>
            </w:tcPrChange>
          </w:tcPr>
          <w:p w14:paraId="492B4E7A"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Change w:id="1957" w:author="钟 沛东" w:date="2019-05-10T00:25:00Z">
              <w:tcPr>
                <w:tcW w:w="0" w:type="auto"/>
                <w:tcBorders>
                  <w:top w:val="nil"/>
                  <w:left w:val="nil"/>
                  <w:bottom w:val="nil"/>
                  <w:right w:val="nil"/>
                </w:tcBorders>
                <w:shd w:val="clear" w:color="auto" w:fill="auto"/>
                <w:noWrap/>
                <w:vAlign w:val="center"/>
                <w:hideMark/>
              </w:tcPr>
            </w:tcPrChange>
          </w:tcPr>
          <w:p w14:paraId="1D6E7FCE" w14:textId="03BB6C33" w:rsidR="001C48DE" w:rsidRPr="00D00A0F" w:rsidRDefault="001C48DE" w:rsidP="007E6EBC">
            <w:pPr>
              <w:spacing w:after="0" w:line="240" w:lineRule="auto"/>
              <w:jc w:val="center"/>
              <w:rPr>
                <w:rFonts w:ascii="Times New Roman" w:eastAsia="宋体" w:hAnsi="Times New Roman" w:cs="Times New Roman"/>
                <w:color w:val="000000"/>
                <w:sz w:val="21"/>
                <w:szCs w:val="21"/>
              </w:rPr>
            </w:pPr>
            <w:del w:id="1958" w:author="曾 翠红" w:date="2019-05-09T22:31:00Z">
              <w:r w:rsidRPr="00D00A0F" w:rsidDel="00B86D23">
                <w:rPr>
                  <w:rFonts w:ascii="Times New Roman" w:eastAsia="宋体" w:hAnsi="Times New Roman" w:cs="Times New Roman"/>
                  <w:color w:val="000000"/>
                  <w:sz w:val="21"/>
                  <w:szCs w:val="21"/>
                </w:rPr>
                <w:delText>两熟玉米</w:delText>
              </w:r>
            </w:del>
            <w:ins w:id="1959" w:author="曾 翠红" w:date="2019-05-09T22:31:00Z">
              <w:r w:rsidR="00B86D23">
                <w:rPr>
                  <w:rFonts w:ascii="Times New Roman" w:eastAsia="宋体" w:hAnsi="Times New Roman" w:cs="Times New Roman"/>
                  <w:color w:val="000000"/>
                  <w:sz w:val="21"/>
                  <w:szCs w:val="21"/>
                </w:rPr>
                <w:t>两熟区夏玉米</w:t>
              </w:r>
            </w:ins>
          </w:p>
        </w:tc>
        <w:tc>
          <w:tcPr>
            <w:tcW w:w="1185" w:type="dxa"/>
            <w:tcBorders>
              <w:top w:val="nil"/>
              <w:left w:val="nil"/>
              <w:bottom w:val="nil"/>
              <w:right w:val="nil"/>
            </w:tcBorders>
            <w:shd w:val="clear" w:color="auto" w:fill="auto"/>
            <w:noWrap/>
            <w:vAlign w:val="center"/>
            <w:hideMark/>
            <w:tcPrChange w:id="1960" w:author="钟 沛东" w:date="2019-05-10T00:25:00Z">
              <w:tcPr>
                <w:tcW w:w="0" w:type="auto"/>
                <w:tcBorders>
                  <w:top w:val="nil"/>
                  <w:left w:val="nil"/>
                  <w:bottom w:val="nil"/>
                  <w:right w:val="nil"/>
                </w:tcBorders>
                <w:shd w:val="clear" w:color="auto" w:fill="auto"/>
                <w:noWrap/>
                <w:vAlign w:val="center"/>
                <w:hideMark/>
              </w:tcPr>
            </w:tcPrChange>
          </w:tcPr>
          <w:p w14:paraId="3329C160"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Change w:id="1961" w:author="钟 沛东" w:date="2019-05-10T00:25:00Z">
              <w:tcPr>
                <w:tcW w:w="0" w:type="auto"/>
                <w:tcBorders>
                  <w:top w:val="nil"/>
                  <w:left w:val="nil"/>
                  <w:bottom w:val="nil"/>
                  <w:right w:val="nil"/>
                </w:tcBorders>
                <w:shd w:val="clear" w:color="auto" w:fill="auto"/>
                <w:noWrap/>
                <w:vAlign w:val="center"/>
                <w:hideMark/>
              </w:tcPr>
            </w:tcPrChange>
          </w:tcPr>
          <w:p w14:paraId="63EC5AE9"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Change w:id="1962" w:author="钟 沛东" w:date="2019-05-10T00:25:00Z">
              <w:tcPr>
                <w:tcW w:w="0" w:type="auto"/>
                <w:tcBorders>
                  <w:top w:val="nil"/>
                  <w:left w:val="nil"/>
                  <w:bottom w:val="nil"/>
                  <w:right w:val="nil"/>
                </w:tcBorders>
                <w:shd w:val="clear" w:color="auto" w:fill="auto"/>
                <w:noWrap/>
                <w:vAlign w:val="center"/>
                <w:hideMark/>
              </w:tcPr>
            </w:tcPrChange>
          </w:tcPr>
          <w:p w14:paraId="7D689114"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0.034</w:t>
            </w:r>
          </w:p>
        </w:tc>
      </w:tr>
      <w:tr w:rsidR="001C48DE" w:rsidRPr="00D00A0F" w14:paraId="6D05A2FE" w14:textId="77777777" w:rsidTr="00A5571A">
        <w:trPr>
          <w:trHeight w:val="340"/>
          <w:trPrChange w:id="1963" w:author="钟 沛东" w:date="2019-05-10T00:25:00Z">
            <w:trPr>
              <w:trHeight w:val="340"/>
            </w:trPr>
          </w:trPrChange>
        </w:trPr>
        <w:tc>
          <w:tcPr>
            <w:tcW w:w="1518" w:type="dxa"/>
            <w:vMerge/>
            <w:tcBorders>
              <w:top w:val="nil"/>
              <w:left w:val="nil"/>
              <w:bottom w:val="single" w:sz="12" w:space="0" w:color="000000"/>
              <w:right w:val="nil"/>
            </w:tcBorders>
            <w:vAlign w:val="center"/>
            <w:hideMark/>
            <w:tcPrChange w:id="1964" w:author="钟 沛东" w:date="2019-05-10T00:25:00Z">
              <w:tcPr>
                <w:tcW w:w="1886" w:type="dxa"/>
                <w:vMerge/>
                <w:tcBorders>
                  <w:top w:val="nil"/>
                  <w:left w:val="nil"/>
                  <w:bottom w:val="single" w:sz="12" w:space="0" w:color="000000"/>
                  <w:right w:val="nil"/>
                </w:tcBorders>
                <w:vAlign w:val="center"/>
                <w:hideMark/>
              </w:tcPr>
            </w:tcPrChange>
          </w:tcPr>
          <w:p w14:paraId="2A7BF77F"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309" w:type="dxa"/>
            <w:vMerge/>
            <w:tcBorders>
              <w:top w:val="nil"/>
              <w:left w:val="nil"/>
              <w:bottom w:val="nil"/>
              <w:right w:val="nil"/>
            </w:tcBorders>
            <w:vAlign w:val="center"/>
            <w:hideMark/>
            <w:tcPrChange w:id="1965" w:author="钟 沛东" w:date="2019-05-10T00:25:00Z">
              <w:tcPr>
                <w:tcW w:w="1642" w:type="dxa"/>
                <w:vMerge/>
                <w:tcBorders>
                  <w:top w:val="nil"/>
                  <w:left w:val="nil"/>
                  <w:bottom w:val="nil"/>
                  <w:right w:val="nil"/>
                </w:tcBorders>
                <w:vAlign w:val="center"/>
                <w:hideMark/>
              </w:tcPr>
            </w:tcPrChange>
          </w:tcPr>
          <w:p w14:paraId="70D283DF"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Change w:id="1966" w:author="钟 沛东" w:date="2019-05-10T00:25:00Z">
              <w:tcPr>
                <w:tcW w:w="0" w:type="auto"/>
                <w:tcBorders>
                  <w:top w:val="nil"/>
                  <w:left w:val="nil"/>
                  <w:bottom w:val="nil"/>
                  <w:right w:val="nil"/>
                </w:tcBorders>
                <w:shd w:val="clear" w:color="auto" w:fill="auto"/>
                <w:noWrap/>
                <w:vAlign w:val="center"/>
                <w:hideMark/>
              </w:tcPr>
            </w:tcPrChange>
          </w:tcPr>
          <w:p w14:paraId="5719FFD1" w14:textId="3874B8DB" w:rsidR="001C48DE" w:rsidRPr="00D00A0F" w:rsidRDefault="001C48DE" w:rsidP="007E6EBC">
            <w:pPr>
              <w:spacing w:after="0" w:line="240" w:lineRule="auto"/>
              <w:jc w:val="center"/>
              <w:rPr>
                <w:rFonts w:ascii="Times New Roman" w:eastAsia="宋体" w:hAnsi="Times New Roman" w:cs="Times New Roman"/>
                <w:color w:val="000000"/>
                <w:sz w:val="21"/>
                <w:szCs w:val="21"/>
              </w:rPr>
            </w:pPr>
            <w:del w:id="1967" w:author="曾 翠红" w:date="2019-05-09T22:31:00Z">
              <w:r w:rsidRPr="00D00A0F" w:rsidDel="00B86D23">
                <w:rPr>
                  <w:rFonts w:ascii="Times New Roman" w:eastAsia="宋体" w:hAnsi="Times New Roman" w:cs="Times New Roman"/>
                  <w:color w:val="000000"/>
                  <w:sz w:val="21"/>
                  <w:szCs w:val="21"/>
                </w:rPr>
                <w:delText>两熟小麦</w:delText>
              </w:r>
            </w:del>
            <w:ins w:id="1968" w:author="曾 翠红" w:date="2019-05-09T22:31:00Z">
              <w:r w:rsidR="00B86D23">
                <w:rPr>
                  <w:rFonts w:ascii="Times New Roman" w:eastAsia="宋体" w:hAnsi="Times New Roman" w:cs="Times New Roman"/>
                  <w:color w:val="000000"/>
                  <w:sz w:val="21"/>
                  <w:szCs w:val="21"/>
                </w:rPr>
                <w:t>两熟区冬小麦</w:t>
              </w:r>
            </w:ins>
          </w:p>
        </w:tc>
        <w:tc>
          <w:tcPr>
            <w:tcW w:w="1185" w:type="dxa"/>
            <w:tcBorders>
              <w:top w:val="nil"/>
              <w:left w:val="nil"/>
              <w:bottom w:val="nil"/>
              <w:right w:val="nil"/>
            </w:tcBorders>
            <w:shd w:val="clear" w:color="auto" w:fill="auto"/>
            <w:noWrap/>
            <w:vAlign w:val="center"/>
            <w:hideMark/>
            <w:tcPrChange w:id="1969" w:author="钟 沛东" w:date="2019-05-10T00:25:00Z">
              <w:tcPr>
                <w:tcW w:w="0" w:type="auto"/>
                <w:tcBorders>
                  <w:top w:val="nil"/>
                  <w:left w:val="nil"/>
                  <w:bottom w:val="nil"/>
                  <w:right w:val="nil"/>
                </w:tcBorders>
                <w:shd w:val="clear" w:color="auto" w:fill="auto"/>
                <w:noWrap/>
                <w:vAlign w:val="center"/>
                <w:hideMark/>
              </w:tcPr>
            </w:tcPrChange>
          </w:tcPr>
          <w:p w14:paraId="1B77CDD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Change w:id="1970" w:author="钟 沛东" w:date="2019-05-10T00:25:00Z">
              <w:tcPr>
                <w:tcW w:w="0" w:type="auto"/>
                <w:tcBorders>
                  <w:top w:val="nil"/>
                  <w:left w:val="nil"/>
                  <w:bottom w:val="nil"/>
                  <w:right w:val="nil"/>
                </w:tcBorders>
                <w:shd w:val="clear" w:color="auto" w:fill="auto"/>
                <w:noWrap/>
                <w:vAlign w:val="center"/>
                <w:hideMark/>
              </w:tcPr>
            </w:tcPrChange>
          </w:tcPr>
          <w:p w14:paraId="5E21886D"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Change w:id="1971" w:author="钟 沛东" w:date="2019-05-10T00:25:00Z">
              <w:tcPr>
                <w:tcW w:w="0" w:type="auto"/>
                <w:tcBorders>
                  <w:top w:val="nil"/>
                  <w:left w:val="nil"/>
                  <w:bottom w:val="nil"/>
                  <w:right w:val="nil"/>
                </w:tcBorders>
                <w:shd w:val="clear" w:color="auto" w:fill="auto"/>
                <w:noWrap/>
                <w:vAlign w:val="center"/>
                <w:hideMark/>
              </w:tcPr>
            </w:tcPrChange>
          </w:tcPr>
          <w:p w14:paraId="477BA214"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-0.038</w:t>
            </w:r>
          </w:p>
        </w:tc>
      </w:tr>
      <w:tr w:rsidR="001C48DE" w:rsidRPr="00D00A0F" w14:paraId="2C693C10" w14:textId="77777777" w:rsidTr="00A5571A">
        <w:trPr>
          <w:trHeight w:val="340"/>
          <w:trPrChange w:id="1972" w:author="钟 沛东" w:date="2019-05-10T00:25:00Z">
            <w:trPr>
              <w:trHeight w:val="340"/>
            </w:trPr>
          </w:trPrChange>
        </w:trPr>
        <w:tc>
          <w:tcPr>
            <w:tcW w:w="1518" w:type="dxa"/>
            <w:vMerge/>
            <w:tcBorders>
              <w:top w:val="nil"/>
              <w:left w:val="nil"/>
              <w:bottom w:val="single" w:sz="12" w:space="0" w:color="auto"/>
              <w:right w:val="nil"/>
            </w:tcBorders>
            <w:vAlign w:val="center"/>
            <w:hideMark/>
            <w:tcPrChange w:id="1973" w:author="钟 沛东" w:date="2019-05-10T00:25:00Z">
              <w:tcPr>
                <w:tcW w:w="1886" w:type="dxa"/>
                <w:vMerge/>
                <w:tcBorders>
                  <w:top w:val="nil"/>
                  <w:left w:val="nil"/>
                  <w:bottom w:val="single" w:sz="12" w:space="0" w:color="auto"/>
                  <w:right w:val="nil"/>
                </w:tcBorders>
                <w:vAlign w:val="center"/>
                <w:hideMark/>
              </w:tcPr>
            </w:tcPrChange>
          </w:tcPr>
          <w:p w14:paraId="0C4AE04A"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309" w:type="dxa"/>
            <w:vMerge/>
            <w:tcBorders>
              <w:top w:val="nil"/>
              <w:left w:val="nil"/>
              <w:bottom w:val="single" w:sz="12" w:space="0" w:color="auto"/>
              <w:right w:val="nil"/>
            </w:tcBorders>
            <w:vAlign w:val="center"/>
            <w:hideMark/>
            <w:tcPrChange w:id="1974" w:author="钟 沛东" w:date="2019-05-10T00:25:00Z">
              <w:tcPr>
                <w:tcW w:w="1642" w:type="dxa"/>
                <w:vMerge/>
                <w:tcBorders>
                  <w:top w:val="nil"/>
                  <w:left w:val="nil"/>
                  <w:bottom w:val="single" w:sz="12" w:space="0" w:color="auto"/>
                  <w:right w:val="nil"/>
                </w:tcBorders>
                <w:vAlign w:val="center"/>
                <w:hideMark/>
              </w:tcPr>
            </w:tcPrChange>
          </w:tcPr>
          <w:p w14:paraId="2F8B2DA8"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1517" w:type="dxa"/>
            <w:tcBorders>
              <w:top w:val="nil"/>
              <w:left w:val="nil"/>
              <w:bottom w:val="single" w:sz="12" w:space="0" w:color="auto"/>
              <w:right w:val="nil"/>
            </w:tcBorders>
            <w:shd w:val="clear" w:color="auto" w:fill="auto"/>
            <w:noWrap/>
            <w:vAlign w:val="center"/>
            <w:hideMark/>
            <w:tcPrChange w:id="1975" w:author="钟 沛东" w:date="2019-05-10T00:25:00Z">
              <w:tcPr>
                <w:tcW w:w="0" w:type="auto"/>
                <w:tcBorders>
                  <w:top w:val="nil"/>
                  <w:left w:val="nil"/>
                  <w:bottom w:val="single" w:sz="12" w:space="0" w:color="auto"/>
                  <w:right w:val="nil"/>
                </w:tcBorders>
                <w:shd w:val="clear" w:color="auto" w:fill="auto"/>
                <w:noWrap/>
                <w:vAlign w:val="center"/>
                <w:hideMark/>
              </w:tcPr>
            </w:tcPrChange>
          </w:tcPr>
          <w:p w14:paraId="09635768" w14:textId="12F7ABA9" w:rsidR="001C48DE" w:rsidRPr="00D00A0F" w:rsidRDefault="001C48DE" w:rsidP="007E6EBC">
            <w:pPr>
              <w:spacing w:after="0" w:line="240" w:lineRule="auto"/>
              <w:jc w:val="center"/>
              <w:rPr>
                <w:rFonts w:ascii="Times New Roman" w:eastAsia="宋体" w:hAnsi="Times New Roman" w:cs="Times New Roman"/>
                <w:color w:val="000000"/>
                <w:sz w:val="21"/>
                <w:szCs w:val="21"/>
              </w:rPr>
            </w:pPr>
            <w:del w:id="1976" w:author="曾 翠红" w:date="2019-05-07T10:33:00Z">
              <w:r w:rsidRPr="00D00A0F" w:rsidDel="009314E9">
                <w:rPr>
                  <w:rFonts w:ascii="Times New Roman" w:eastAsia="宋体" w:hAnsi="Times New Roman" w:cs="Times New Roman"/>
                  <w:color w:val="000000"/>
                  <w:sz w:val="21"/>
                  <w:szCs w:val="21"/>
                </w:rPr>
                <w:delText>稻谷</w:delText>
              </w:r>
            </w:del>
            <w:ins w:id="1977" w:author="曾 翠红" w:date="2019-05-07T10:33:00Z">
              <w:r w:rsidR="009314E9">
                <w:rPr>
                  <w:rFonts w:ascii="Times New Roman" w:eastAsia="宋体" w:hAnsi="Times New Roman" w:cs="Times New Roman"/>
                  <w:color w:val="000000"/>
                  <w:sz w:val="21"/>
                  <w:szCs w:val="21"/>
                </w:rPr>
                <w:t>水稻</w:t>
              </w:r>
            </w:ins>
          </w:p>
        </w:tc>
        <w:tc>
          <w:tcPr>
            <w:tcW w:w="1185" w:type="dxa"/>
            <w:tcBorders>
              <w:top w:val="nil"/>
              <w:left w:val="nil"/>
              <w:bottom w:val="single" w:sz="12" w:space="0" w:color="auto"/>
              <w:right w:val="nil"/>
            </w:tcBorders>
            <w:shd w:val="clear" w:color="auto" w:fill="auto"/>
            <w:noWrap/>
            <w:vAlign w:val="center"/>
            <w:hideMark/>
            <w:tcPrChange w:id="1978" w:author="钟 沛东" w:date="2019-05-10T00:25:00Z">
              <w:tcPr>
                <w:tcW w:w="0" w:type="auto"/>
                <w:tcBorders>
                  <w:top w:val="nil"/>
                  <w:left w:val="nil"/>
                  <w:bottom w:val="single" w:sz="12" w:space="0" w:color="auto"/>
                  <w:right w:val="nil"/>
                </w:tcBorders>
                <w:shd w:val="clear" w:color="auto" w:fill="auto"/>
                <w:noWrap/>
                <w:vAlign w:val="center"/>
                <w:hideMark/>
              </w:tcPr>
            </w:tcPrChange>
          </w:tcPr>
          <w:p w14:paraId="431CEE4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single" w:sz="12" w:space="0" w:color="auto"/>
              <w:right w:val="nil"/>
            </w:tcBorders>
            <w:shd w:val="clear" w:color="auto" w:fill="auto"/>
            <w:noWrap/>
            <w:vAlign w:val="center"/>
            <w:hideMark/>
            <w:tcPrChange w:id="1979" w:author="钟 沛东" w:date="2019-05-10T00:25:00Z">
              <w:tcPr>
                <w:tcW w:w="0" w:type="auto"/>
                <w:tcBorders>
                  <w:top w:val="nil"/>
                  <w:left w:val="nil"/>
                  <w:bottom w:val="single" w:sz="12" w:space="0" w:color="auto"/>
                  <w:right w:val="nil"/>
                </w:tcBorders>
                <w:shd w:val="clear" w:color="auto" w:fill="auto"/>
                <w:noWrap/>
                <w:vAlign w:val="center"/>
                <w:hideMark/>
              </w:tcPr>
            </w:tcPrChange>
          </w:tcPr>
          <w:p w14:paraId="47EEB852"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single" w:sz="12" w:space="0" w:color="auto"/>
              <w:right w:val="nil"/>
            </w:tcBorders>
            <w:shd w:val="clear" w:color="auto" w:fill="auto"/>
            <w:noWrap/>
            <w:vAlign w:val="center"/>
            <w:hideMark/>
            <w:tcPrChange w:id="1980" w:author="钟 沛东" w:date="2019-05-10T00:25:00Z">
              <w:tcPr>
                <w:tcW w:w="0" w:type="auto"/>
                <w:tcBorders>
                  <w:top w:val="nil"/>
                  <w:left w:val="nil"/>
                  <w:bottom w:val="single" w:sz="12" w:space="0" w:color="auto"/>
                  <w:right w:val="nil"/>
                </w:tcBorders>
                <w:shd w:val="clear" w:color="auto" w:fill="auto"/>
                <w:noWrap/>
                <w:vAlign w:val="center"/>
                <w:hideMark/>
              </w:tcPr>
            </w:tcPrChange>
          </w:tcPr>
          <w:p w14:paraId="2C21EC0B"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-0.034</w:t>
            </w:r>
          </w:p>
        </w:tc>
      </w:tr>
      <w:tr w:rsidR="001C48DE" w:rsidRPr="00866CE5" w14:paraId="031EC393" w14:textId="77777777" w:rsidTr="007E6EBC">
        <w:trPr>
          <w:trHeight w:val="340"/>
        </w:trPr>
        <w:tc>
          <w:tcPr>
            <w:tcW w:w="0" w:type="auto"/>
            <w:gridSpan w:val="6"/>
            <w:tcBorders>
              <w:top w:val="single" w:sz="12" w:space="0" w:color="auto"/>
              <w:left w:val="nil"/>
              <w:bottom w:val="nil"/>
              <w:right w:val="nil"/>
            </w:tcBorders>
            <w:shd w:val="clear" w:color="auto" w:fill="auto"/>
            <w:noWrap/>
            <w:vAlign w:val="center"/>
            <w:hideMark/>
          </w:tcPr>
          <w:p w14:paraId="5C31F206" w14:textId="620D761E" w:rsidR="001C48DE" w:rsidRPr="00255B66" w:rsidRDefault="008B3A38" w:rsidP="00A06274">
            <w:pPr>
              <w:spacing w:afterLines="50" w:after="163" w:line="240" w:lineRule="auto"/>
              <w:jc w:val="both"/>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说明</w:t>
            </w:r>
            <w:r w:rsidR="001C48DE" w:rsidRPr="00255B66">
              <w:rPr>
                <w:rFonts w:ascii="Times New Roman" w:eastAsia="宋体" w:hAnsi="Times New Roman" w:cs="Times New Roman"/>
                <w:color w:val="000000"/>
                <w:sz w:val="18"/>
                <w:szCs w:val="18"/>
              </w:rPr>
              <w:t>：</w:t>
            </w:r>
            <w:r w:rsidR="001C48DE">
              <w:rPr>
                <w:rFonts w:ascii="Times New Roman" w:eastAsia="宋体" w:hAnsi="Times New Roman" w:cs="Times New Roman" w:hint="eastAsia"/>
                <w:color w:val="000000"/>
                <w:sz w:val="18"/>
                <w:szCs w:val="18"/>
              </w:rPr>
              <w:t>部分文献</w:t>
            </w:r>
            <w:r w:rsidR="00A06274">
              <w:rPr>
                <w:rFonts w:ascii="Times New Roman" w:eastAsia="宋体" w:hAnsi="Times New Roman" w:cs="Times New Roman" w:hint="eastAsia"/>
                <w:color w:val="000000"/>
                <w:sz w:val="18"/>
                <w:szCs w:val="18"/>
              </w:rPr>
              <w:t>变量</w:t>
            </w:r>
            <w:r w:rsidR="001C48DE">
              <w:rPr>
                <w:rFonts w:ascii="Times New Roman" w:eastAsia="宋体" w:hAnsi="Times New Roman" w:cs="Times New Roman" w:hint="eastAsia"/>
                <w:color w:val="000000"/>
                <w:sz w:val="18"/>
                <w:szCs w:val="18"/>
              </w:rPr>
              <w:t>和模型的选取</w:t>
            </w:r>
            <w:r w:rsidR="00A06274">
              <w:rPr>
                <w:rFonts w:ascii="Times New Roman" w:eastAsia="宋体" w:hAnsi="Times New Roman" w:cs="Times New Roman" w:hint="eastAsia"/>
                <w:color w:val="000000"/>
                <w:sz w:val="18"/>
                <w:szCs w:val="18"/>
              </w:rPr>
              <w:t>，</w:t>
            </w:r>
            <w:r w:rsidR="001C48DE">
              <w:rPr>
                <w:rFonts w:ascii="Times New Roman" w:eastAsia="宋体" w:hAnsi="Times New Roman" w:cs="Times New Roman" w:hint="eastAsia"/>
                <w:color w:val="000000"/>
                <w:sz w:val="18"/>
                <w:szCs w:val="18"/>
              </w:rPr>
              <w:t>难以</w:t>
            </w:r>
            <w:r w:rsidR="001C48DE" w:rsidRPr="00255B66">
              <w:rPr>
                <w:rFonts w:ascii="Times New Roman" w:eastAsia="宋体" w:hAnsi="Times New Roman" w:cs="Times New Roman"/>
                <w:color w:val="000000"/>
                <w:sz w:val="18"/>
                <w:szCs w:val="18"/>
              </w:rPr>
              <w:t>进一步得到规模弹性，因而表中仅呈现单产与规模</w:t>
            </w:r>
            <w:r w:rsidR="001C48DE">
              <w:rPr>
                <w:rFonts w:ascii="Times New Roman" w:eastAsia="宋体" w:hAnsi="Times New Roman" w:cs="Times New Roman" w:hint="eastAsia"/>
                <w:color w:val="000000"/>
                <w:sz w:val="18"/>
                <w:szCs w:val="18"/>
              </w:rPr>
              <w:t>的方向关系，</w:t>
            </w:r>
            <w:r w:rsidR="001C48DE">
              <w:rPr>
                <w:rFonts w:ascii="Times New Roman" w:eastAsia="宋体" w:hAnsi="Times New Roman" w:cs="Times New Roman"/>
                <w:color w:val="000000"/>
                <w:sz w:val="18"/>
                <w:szCs w:val="18"/>
              </w:rPr>
              <w:t>如</w:t>
            </w:r>
            <w:r w:rsidR="001C48DE">
              <w:rPr>
                <w:rFonts w:ascii="Times New Roman" w:eastAsia="宋体" w:hAnsi="Times New Roman" w:cs="Times New Roman" w:hint="eastAsia"/>
                <w:color w:val="000000"/>
                <w:sz w:val="18"/>
                <w:szCs w:val="18"/>
              </w:rPr>
              <w:t>王嫚嫚等（</w:t>
            </w:r>
            <w:r w:rsidR="001C48DE">
              <w:rPr>
                <w:rFonts w:ascii="Times New Roman" w:eastAsia="宋体" w:hAnsi="Times New Roman" w:cs="Times New Roman" w:hint="eastAsia"/>
                <w:color w:val="000000"/>
                <w:sz w:val="18"/>
                <w:szCs w:val="18"/>
              </w:rPr>
              <w:t>2017</w:t>
            </w:r>
            <w:r w:rsidR="001C48DE">
              <w:rPr>
                <w:rFonts w:ascii="Times New Roman" w:eastAsia="宋体" w:hAnsi="Times New Roman" w:cs="Times New Roman" w:hint="eastAsia"/>
                <w:color w:val="000000"/>
                <w:sz w:val="18"/>
                <w:szCs w:val="18"/>
              </w:rPr>
              <w:t>）和</w:t>
            </w:r>
            <w:r w:rsidR="001C48DE">
              <w:rPr>
                <w:rFonts w:ascii="Times New Roman" w:eastAsia="宋体" w:hAnsi="Times New Roman" w:cs="Times New Roman"/>
                <w:color w:val="000000"/>
                <w:sz w:val="18"/>
                <w:szCs w:val="18"/>
              </w:rPr>
              <w:t>许庆</w:t>
            </w:r>
            <w:r w:rsidR="001C48DE">
              <w:rPr>
                <w:rFonts w:ascii="Times New Roman" w:eastAsia="宋体" w:hAnsi="Times New Roman" w:cs="Times New Roman" w:hint="eastAsia"/>
                <w:color w:val="000000"/>
                <w:sz w:val="18"/>
                <w:szCs w:val="18"/>
              </w:rPr>
              <w:t>等（</w:t>
            </w:r>
            <w:r w:rsidR="001C48DE">
              <w:rPr>
                <w:rFonts w:ascii="Times New Roman" w:eastAsia="宋体" w:hAnsi="Times New Roman" w:cs="Times New Roman" w:hint="eastAsia"/>
                <w:color w:val="000000"/>
                <w:sz w:val="18"/>
                <w:szCs w:val="18"/>
              </w:rPr>
              <w:t>2011</w:t>
            </w:r>
            <w:r w:rsidR="001C48DE">
              <w:rPr>
                <w:rFonts w:ascii="Times New Roman" w:eastAsia="宋体" w:hAnsi="Times New Roman" w:cs="Times New Roman" w:hint="eastAsia"/>
                <w:color w:val="000000"/>
                <w:sz w:val="18"/>
                <w:szCs w:val="18"/>
              </w:rPr>
              <w:t>）</w:t>
            </w:r>
            <w:r w:rsidR="001C48DE" w:rsidRPr="00255B66">
              <w:rPr>
                <w:rFonts w:ascii="Times New Roman" w:eastAsia="宋体" w:hAnsi="Times New Roman" w:cs="Times New Roman"/>
                <w:color w:val="000000"/>
                <w:sz w:val="18"/>
                <w:szCs w:val="18"/>
              </w:rPr>
              <w:t>。</w:t>
            </w:r>
          </w:p>
        </w:tc>
      </w:tr>
    </w:tbl>
    <w:p w14:paraId="3AB3F514" w14:textId="338CFA70" w:rsidR="00F8066C" w:rsidDel="00866CE5" w:rsidRDefault="00F8066C" w:rsidP="009604D4">
      <w:pPr>
        <w:spacing w:beforeLines="100" w:before="326" w:afterLines="100" w:after="326" w:line="400" w:lineRule="exact"/>
        <w:outlineLvl w:val="1"/>
        <w:rPr>
          <w:del w:id="1981" w:author="钟 沛东" w:date="2019-05-10T00:25:00Z"/>
          <w:rFonts w:ascii="Times New Roman" w:eastAsia="黑体" w:hAnsi="Times New Roman" w:cs="Times New Roman"/>
          <w:sz w:val="28"/>
          <w:szCs w:val="28"/>
        </w:rPr>
      </w:pPr>
    </w:p>
    <w:p w14:paraId="2B0AA9A2" w14:textId="77777777" w:rsidR="00866CE5" w:rsidRDefault="00866CE5" w:rsidP="00F8066C">
      <w:pPr>
        <w:spacing w:after="0" w:line="400" w:lineRule="exact"/>
        <w:rPr>
          <w:ins w:id="1982" w:author="曾 翠红" w:date="2019-05-12T20:29:00Z"/>
          <w:rFonts w:ascii="Times New Roman" w:eastAsia="黑体" w:hAnsi="Times New Roman" w:cs="Times New Roman"/>
          <w:sz w:val="28"/>
          <w:szCs w:val="28"/>
        </w:rPr>
        <w:sectPr w:rsidR="00866CE5" w:rsidSect="00E46361">
          <w:pgSz w:w="11906" w:h="16838"/>
          <w:pgMar w:top="1701" w:right="1418" w:bottom="1418" w:left="1701" w:header="1417" w:footer="1020" w:gutter="0"/>
          <w:cols w:space="425"/>
          <w:docGrid w:type="lines" w:linePitch="326"/>
        </w:sectPr>
      </w:pPr>
    </w:p>
    <w:p w14:paraId="4DEE6A6C" w14:textId="263162DB" w:rsidR="00F8066C" w:rsidDel="008947C6" w:rsidRDefault="00F8066C">
      <w:pPr>
        <w:rPr>
          <w:del w:id="1983" w:author="曾 翠红" w:date="2019-05-12T20:05:00Z"/>
          <w:rFonts w:ascii="Times New Roman" w:eastAsia="黑体" w:hAnsi="Times New Roman" w:cs="Times New Roman"/>
          <w:sz w:val="28"/>
          <w:szCs w:val="28"/>
        </w:rPr>
        <w:sectPr w:rsidR="00F8066C" w:rsidDel="008947C6" w:rsidSect="00E46361">
          <w:pgSz w:w="11906" w:h="16838"/>
          <w:pgMar w:top="1701" w:right="1418" w:bottom="1418" w:left="1701" w:header="1417" w:footer="1020" w:gutter="0"/>
          <w:cols w:space="425"/>
          <w:docGrid w:type="lines" w:linePitch="326"/>
        </w:sectPr>
      </w:pPr>
    </w:p>
    <w:p w14:paraId="6B099B64" w14:textId="24CDC2E1" w:rsidR="00E01A77" w:rsidRDefault="00F00280" w:rsidP="009604D4">
      <w:pPr>
        <w:spacing w:beforeLines="100" w:before="326" w:afterLines="100" w:after="326" w:line="400" w:lineRule="exact"/>
        <w:outlineLvl w:val="1"/>
        <w:rPr>
          <w:rFonts w:ascii="Times New Roman" w:eastAsia="黑体" w:hAnsi="Times New Roman" w:cs="Times New Roman"/>
          <w:sz w:val="28"/>
          <w:szCs w:val="28"/>
        </w:rPr>
      </w:pPr>
      <w:bookmarkStart w:id="1984" w:name="_Toc4687817"/>
      <w:r w:rsidRPr="00C46A1B">
        <w:rPr>
          <w:rFonts w:ascii="Times New Roman" w:eastAsia="黑体" w:hAnsi="Times New Roman" w:cs="Times New Roman"/>
          <w:sz w:val="28"/>
          <w:szCs w:val="28"/>
        </w:rPr>
        <w:t>4</w:t>
      </w:r>
      <w:r w:rsidR="004C5BED" w:rsidRPr="00040D66">
        <w:rPr>
          <w:rFonts w:ascii="Times New Roman" w:eastAsia="黑体" w:hAnsi="Times New Roman" w:cs="Times New Roman" w:hint="eastAsia"/>
          <w:sz w:val="28"/>
          <w:szCs w:val="28"/>
        </w:rPr>
        <w:t>.</w:t>
      </w:r>
      <w:r w:rsidR="00DA25B8">
        <w:rPr>
          <w:rFonts w:ascii="Times New Roman" w:eastAsia="黑体" w:hAnsi="Times New Roman" w:cs="Times New Roman"/>
          <w:sz w:val="28"/>
          <w:szCs w:val="28"/>
        </w:rPr>
        <w:t>6</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1984"/>
    </w:p>
    <w:p w14:paraId="0E07114D" w14:textId="75A5F2D0" w:rsidR="00F17F09" w:rsidRDefault="00F17F09"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76779B" w:rsidRPr="00C46A1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del w:id="1985" w:author="曾 翠红" w:date="2019-05-09T22:31:00Z">
        <w:r w:rsidR="0022079F" w:rsidDel="00B86D23">
          <w:rPr>
            <w:rFonts w:ascii="Times New Roman" w:hAnsi="Times New Roman" w:cs="Times New Roman"/>
            <w:sz w:val="24"/>
            <w:szCs w:val="24"/>
          </w:rPr>
          <w:delText>两熟</w:delText>
        </w:r>
        <w:r w:rsidR="0022079F" w:rsidDel="00B86D23">
          <w:rPr>
            <w:rFonts w:ascii="Times New Roman" w:hAnsi="Times New Roman" w:cs="Times New Roman" w:hint="eastAsia"/>
            <w:sz w:val="24"/>
            <w:szCs w:val="24"/>
          </w:rPr>
          <w:delText>小麦</w:delText>
        </w:r>
      </w:del>
      <w:ins w:id="1986" w:author="曾 翠红" w:date="2019-05-09T22:31:00Z">
        <w:r w:rsidR="00B86D23">
          <w:rPr>
            <w:rFonts w:ascii="Times New Roman" w:hAnsi="Times New Roman" w:cs="Times New Roman"/>
            <w:sz w:val="24"/>
            <w:szCs w:val="24"/>
          </w:rPr>
          <w:t>两熟区冬小麦</w:t>
        </w:r>
      </w:ins>
      <w:r w:rsidR="0022079F">
        <w:rPr>
          <w:rFonts w:ascii="Times New Roman" w:hAnsi="Times New Roman" w:cs="Times New Roman" w:hint="eastAsia"/>
          <w:sz w:val="24"/>
          <w:szCs w:val="24"/>
        </w:rPr>
        <w:t>和</w:t>
      </w:r>
      <w:del w:id="1987" w:author="曾 翠红" w:date="2019-05-07T10:33:00Z">
        <w:r w:rsidR="00012A4C" w:rsidDel="009314E9">
          <w:rPr>
            <w:rFonts w:ascii="Times New Roman" w:hAnsi="Times New Roman" w:cs="Times New Roman" w:hint="eastAsia"/>
            <w:sz w:val="24"/>
            <w:szCs w:val="24"/>
          </w:rPr>
          <w:delText>稻谷</w:delText>
        </w:r>
      </w:del>
      <w:ins w:id="1988" w:author="曾 翠红" w:date="2019-05-07T10:33:00Z">
        <w:r w:rsidR="009314E9">
          <w:rPr>
            <w:rFonts w:ascii="Times New Roman" w:hAnsi="Times New Roman" w:cs="Times New Roman" w:hint="eastAsia"/>
            <w:sz w:val="24"/>
            <w:szCs w:val="24"/>
          </w:rPr>
          <w:t>水稻</w:t>
        </w:r>
      </w:ins>
      <w:r w:rsidR="0022079F">
        <w:rPr>
          <w:rFonts w:ascii="Times New Roman" w:hAnsi="Times New Roman" w:cs="Times New Roman" w:hint="eastAsia"/>
          <w:sz w:val="24"/>
          <w:szCs w:val="24"/>
        </w:rPr>
        <w:t>土地生产率与规模变量呈显著负向关系，</w:t>
      </w:r>
      <w:r w:rsidR="00E12651">
        <w:rPr>
          <w:rFonts w:ascii="Times New Roman" w:hAnsi="Times New Roman" w:cs="Times New Roman" w:hint="eastAsia"/>
          <w:sz w:val="24"/>
          <w:szCs w:val="24"/>
        </w:rPr>
        <w:t>结果符合预期。</w:t>
      </w:r>
      <w:del w:id="1989" w:author="曾 翠红" w:date="2019-05-09T22:31:00Z">
        <w:r w:rsidDel="00B86D23">
          <w:rPr>
            <w:rFonts w:ascii="Times New Roman" w:hAnsi="Times New Roman" w:cs="Times New Roman" w:hint="eastAsia"/>
            <w:sz w:val="24"/>
            <w:szCs w:val="24"/>
          </w:rPr>
          <w:delText>两熟玉米</w:delText>
        </w:r>
      </w:del>
      <w:ins w:id="1990" w:author="曾 翠红" w:date="2019-05-09T22:31:00Z">
        <w:r w:rsidR="00B86D23">
          <w:rPr>
            <w:rFonts w:ascii="Times New Roman" w:hAnsi="Times New Roman" w:cs="Times New Roman" w:hint="eastAsia"/>
            <w:sz w:val="24"/>
            <w:szCs w:val="24"/>
          </w:rPr>
          <w:t>两熟区夏玉米</w:t>
        </w:r>
      </w:ins>
      <w:r>
        <w:rPr>
          <w:rFonts w:ascii="Times New Roman" w:hAnsi="Times New Roman" w:cs="Times New Roman" w:hint="eastAsia"/>
          <w:sz w:val="24"/>
          <w:szCs w:val="24"/>
        </w:rPr>
        <w:t>土地生产率与规模变量呈显著的正向关系</w:t>
      </w:r>
      <w:r w:rsidR="0022079F">
        <w:rPr>
          <w:rFonts w:ascii="Times New Roman" w:hAnsi="Times New Roman" w:cs="Times New Roman" w:hint="eastAsia"/>
          <w:sz w:val="24"/>
          <w:szCs w:val="24"/>
        </w:rPr>
        <w:t>，</w:t>
      </w:r>
      <w:del w:id="1991" w:author="曾 翠红" w:date="2019-05-09T22:31:00Z">
        <w:r w:rsidR="00E12651" w:rsidDel="00B86D23">
          <w:rPr>
            <w:rFonts w:ascii="Times New Roman" w:hAnsi="Times New Roman" w:cs="Times New Roman" w:hint="eastAsia"/>
            <w:sz w:val="24"/>
            <w:szCs w:val="24"/>
          </w:rPr>
          <w:delText>一熟玉米</w:delText>
        </w:r>
      </w:del>
      <w:ins w:id="1992" w:author="曾 翠红" w:date="2019-05-09T22:31:00Z">
        <w:r w:rsidR="00B86D23">
          <w:rPr>
            <w:rFonts w:ascii="Times New Roman" w:hAnsi="Times New Roman" w:cs="Times New Roman" w:hint="eastAsia"/>
            <w:sz w:val="24"/>
            <w:szCs w:val="24"/>
          </w:rPr>
          <w:t>一熟区春玉米</w:t>
        </w:r>
      </w:ins>
      <w:r w:rsidR="00E12651">
        <w:rPr>
          <w:rFonts w:ascii="Times New Roman" w:hAnsi="Times New Roman" w:cs="Times New Roman" w:hint="eastAsia"/>
          <w:sz w:val="24"/>
          <w:szCs w:val="24"/>
        </w:rPr>
        <w:t>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w:t>
      </w:r>
      <w:ins w:id="1993" w:author="曾 翠红" w:date="2019-05-12T20:06:00Z">
        <w:r w:rsidR="008947C6">
          <w:rPr>
            <w:rFonts w:ascii="Times New Roman" w:hAnsi="Times New Roman" w:cs="Times New Roman" w:hint="eastAsia"/>
            <w:sz w:val="24"/>
            <w:szCs w:val="24"/>
          </w:rPr>
          <w:t>玉米区别于小麦和水稻，</w:t>
        </w:r>
        <w:r w:rsidR="008947C6">
          <w:rPr>
            <w:rFonts w:ascii="Times New Roman" w:hAnsi="Times New Roman" w:cs="Times New Roman"/>
            <w:sz w:val="24"/>
            <w:szCs w:val="24"/>
          </w:rPr>
          <w:t>是</w:t>
        </w:r>
        <w:r w:rsidR="008947C6">
          <w:rPr>
            <w:rFonts w:ascii="Times New Roman" w:hAnsi="Times New Roman" w:cs="Times New Roman" w:hint="eastAsia"/>
            <w:sz w:val="24"/>
            <w:szCs w:val="24"/>
          </w:rPr>
          <w:t>一种适合粗放式经营的作物。且玉米机械投入的可分性相对高于</w:t>
        </w:r>
      </w:ins>
      <w:ins w:id="1994" w:author="曾 翠红" w:date="2019-05-12T20:07:00Z">
        <w:r w:rsidR="008947C6">
          <w:rPr>
            <w:rFonts w:ascii="Times New Roman" w:hAnsi="Times New Roman" w:cs="Times New Roman" w:hint="eastAsia"/>
            <w:sz w:val="24"/>
            <w:szCs w:val="24"/>
          </w:rPr>
          <w:t>小麦和水稻，</w:t>
        </w:r>
      </w:ins>
      <w:ins w:id="1995" w:author="曾 翠红" w:date="2019-05-12T20:06:00Z">
        <w:r w:rsidR="008947C6">
          <w:rPr>
            <w:rFonts w:ascii="Times New Roman" w:hAnsi="Times New Roman" w:cs="Times New Roman"/>
            <w:sz w:val="24"/>
            <w:szCs w:val="24"/>
          </w:rPr>
          <w:t>所以</w:t>
        </w:r>
        <w:r w:rsidR="008947C6">
          <w:rPr>
            <w:rFonts w:ascii="Times New Roman" w:hAnsi="Times New Roman" w:cs="Times New Roman" w:hint="eastAsia"/>
            <w:sz w:val="24"/>
            <w:szCs w:val="24"/>
          </w:rPr>
          <w:t>规模扩大时单产呈上升的趋势。</w:t>
        </w:r>
      </w:ins>
      <w:del w:id="1996" w:author="曾 翠红" w:date="2019-05-12T20:06:00Z">
        <w:r w:rsidR="00B75C4A" w:rsidDel="008947C6">
          <w:rPr>
            <w:rFonts w:ascii="Times New Roman" w:hAnsi="Times New Roman" w:cs="Times New Roman" w:hint="eastAsia"/>
            <w:sz w:val="24"/>
            <w:szCs w:val="24"/>
          </w:rPr>
          <w:delText>种植玉米地区的农户处于农村劳动力</w:delText>
        </w:r>
        <w:r w:rsidR="009D5967" w:rsidDel="008947C6">
          <w:rPr>
            <w:rFonts w:ascii="Times New Roman" w:hAnsi="Times New Roman" w:cs="Times New Roman" w:hint="eastAsia"/>
            <w:sz w:val="24"/>
            <w:szCs w:val="24"/>
          </w:rPr>
          <w:delText>不那么丰富</w:delText>
        </w:r>
        <w:r w:rsidR="00B75C4A" w:rsidDel="008947C6">
          <w:rPr>
            <w:rFonts w:ascii="Times New Roman" w:hAnsi="Times New Roman" w:cs="Times New Roman" w:hint="eastAsia"/>
            <w:sz w:val="24"/>
            <w:szCs w:val="24"/>
          </w:rPr>
          <w:delText>和机械化发展水平较低的地区，</w:delText>
        </w:r>
        <w:r w:rsidR="00261172" w:rsidDel="008947C6">
          <w:rPr>
            <w:rFonts w:ascii="Times New Roman" w:hAnsi="Times New Roman" w:cs="Times New Roman" w:hint="eastAsia"/>
            <w:sz w:val="24"/>
            <w:szCs w:val="24"/>
          </w:rPr>
          <w:delText>规模变化导致的劳动效应低，</w:delText>
        </w:r>
        <w:r w:rsidR="00261172" w:rsidDel="008947C6">
          <w:rPr>
            <w:rFonts w:ascii="Times New Roman" w:hAnsi="Times New Roman" w:cs="Times New Roman"/>
            <w:sz w:val="24"/>
            <w:szCs w:val="24"/>
          </w:rPr>
          <w:delText>机械</w:delText>
        </w:r>
        <w:r w:rsidR="00261172" w:rsidDel="008947C6">
          <w:rPr>
            <w:rFonts w:ascii="Times New Roman" w:hAnsi="Times New Roman" w:cs="Times New Roman" w:hint="eastAsia"/>
            <w:sz w:val="24"/>
            <w:szCs w:val="24"/>
          </w:rPr>
          <w:delText>效应高，</w:delText>
        </w:r>
        <w:r w:rsidR="00261172" w:rsidDel="008947C6">
          <w:rPr>
            <w:rFonts w:ascii="Times New Roman" w:hAnsi="Times New Roman" w:cs="Times New Roman"/>
            <w:sz w:val="24"/>
            <w:szCs w:val="24"/>
          </w:rPr>
          <w:delText>最终</w:delText>
        </w:r>
        <w:r w:rsidR="00261172" w:rsidDel="008947C6">
          <w:rPr>
            <w:rFonts w:ascii="Times New Roman" w:hAnsi="Times New Roman" w:cs="Times New Roman" w:hint="eastAsia"/>
            <w:sz w:val="24"/>
            <w:szCs w:val="24"/>
          </w:rPr>
          <w:delText>呈现出规模与单产关系不显著或者正向的结果。</w:delText>
        </w:r>
      </w:del>
    </w:p>
    <w:p w14:paraId="4176202C" w14:textId="1E4B1AFB" w:rsidR="0022079F" w:rsidRDefault="0022079F" w:rsidP="00080AC5">
      <w:pPr>
        <w:spacing w:after="0" w:line="400" w:lineRule="exact"/>
        <w:ind w:firstLineChars="200" w:firstLine="480"/>
        <w:jc w:val="both"/>
        <w:rPr>
          <w:rFonts w:ascii="Times New Roman" w:hAnsi="Times New Roman" w:cs="Times New Roman"/>
          <w:sz w:val="24"/>
          <w:szCs w:val="24"/>
        </w:rPr>
      </w:pPr>
      <w:r w:rsidRPr="00416EE6">
        <w:rPr>
          <w:rFonts w:ascii="Times New Roman" w:hAnsi="Times New Roman" w:cs="Times New Roman" w:hint="eastAsia"/>
          <w:sz w:val="24"/>
          <w:szCs w:val="24"/>
        </w:rPr>
        <w:t>（</w:t>
      </w:r>
      <w:r w:rsidR="0076779B" w:rsidRPr="00C46A1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del w:id="1997" w:author="曾 翠红" w:date="2019-05-09T22:31:00Z">
        <w:r w:rsidR="0076779B" w:rsidDel="00B86D23">
          <w:rPr>
            <w:rFonts w:ascii="Times New Roman" w:hAnsi="Times New Roman" w:cs="Times New Roman"/>
            <w:sz w:val="24"/>
            <w:szCs w:val="24"/>
          </w:rPr>
          <w:delText>两熟</w:delText>
        </w:r>
        <w:r w:rsidR="0076779B" w:rsidDel="00B86D23">
          <w:rPr>
            <w:rFonts w:ascii="Times New Roman" w:hAnsi="Times New Roman" w:cs="Times New Roman" w:hint="eastAsia"/>
            <w:sz w:val="24"/>
            <w:szCs w:val="24"/>
          </w:rPr>
          <w:delText>小麦</w:delText>
        </w:r>
      </w:del>
      <w:ins w:id="1998" w:author="曾 翠红" w:date="2019-05-09T22:31:00Z">
        <w:r w:rsidR="00B86D23">
          <w:rPr>
            <w:rFonts w:ascii="Times New Roman" w:hAnsi="Times New Roman" w:cs="Times New Roman"/>
            <w:sz w:val="24"/>
            <w:szCs w:val="24"/>
          </w:rPr>
          <w:t>两熟区冬小麦</w:t>
        </w:r>
      </w:ins>
      <w:r w:rsidR="0076779B">
        <w:rPr>
          <w:rFonts w:ascii="Times New Roman" w:hAnsi="Times New Roman" w:cs="Times New Roman" w:hint="eastAsia"/>
          <w:sz w:val="24"/>
          <w:szCs w:val="24"/>
        </w:rPr>
        <w:t>和</w:t>
      </w:r>
      <w:del w:id="1999" w:author="曾 翠红" w:date="2019-05-07T10:33:00Z">
        <w:r w:rsidR="00012A4C" w:rsidDel="009314E9">
          <w:rPr>
            <w:rFonts w:ascii="Times New Roman" w:hAnsi="Times New Roman" w:cs="Times New Roman" w:hint="eastAsia"/>
            <w:sz w:val="24"/>
            <w:szCs w:val="24"/>
          </w:rPr>
          <w:delText>稻谷</w:delText>
        </w:r>
      </w:del>
      <w:ins w:id="2000" w:author="曾 翠红" w:date="2019-05-07T10:33:00Z">
        <w:r w:rsidR="009314E9">
          <w:rPr>
            <w:rFonts w:ascii="Times New Roman" w:hAnsi="Times New Roman" w:cs="Times New Roman" w:hint="eastAsia"/>
            <w:sz w:val="24"/>
            <w:szCs w:val="24"/>
          </w:rPr>
          <w:t>水稻</w:t>
        </w:r>
      </w:ins>
      <w:r w:rsidR="0076779B">
        <w:rPr>
          <w:rFonts w:ascii="Times New Roman" w:hAnsi="Times New Roman" w:cs="Times New Roman" w:hint="eastAsia"/>
          <w:sz w:val="24"/>
          <w:szCs w:val="24"/>
        </w:rPr>
        <w:t>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w:t>
      </w:r>
      <w:del w:id="2001" w:author="曾 翠红" w:date="2019-05-09T22:31:00Z">
        <w:r w:rsidDel="00B86D23">
          <w:rPr>
            <w:rFonts w:ascii="Times New Roman" w:hAnsi="Times New Roman" w:cs="Times New Roman" w:hint="eastAsia"/>
            <w:sz w:val="24"/>
            <w:szCs w:val="24"/>
          </w:rPr>
          <w:delText>两熟玉米</w:delText>
        </w:r>
      </w:del>
      <w:ins w:id="2002" w:author="曾 翠红" w:date="2019-05-09T22:31:00Z">
        <w:r w:rsidR="00B86D23">
          <w:rPr>
            <w:rFonts w:ascii="Times New Roman" w:hAnsi="Times New Roman" w:cs="Times New Roman" w:hint="eastAsia"/>
            <w:sz w:val="24"/>
            <w:szCs w:val="24"/>
          </w:rPr>
          <w:t>两熟区夏玉米</w:t>
        </w:r>
      </w:ins>
      <w:r>
        <w:rPr>
          <w:rFonts w:ascii="Times New Roman" w:hAnsi="Times New Roman" w:cs="Times New Roman" w:hint="eastAsia"/>
          <w:sz w:val="24"/>
          <w:szCs w:val="24"/>
        </w:rPr>
        <w:t>、</w:t>
      </w:r>
      <w:del w:id="2003" w:author="曾 翠红" w:date="2019-05-09T22:31:00Z">
        <w:r w:rsidDel="00B86D23">
          <w:rPr>
            <w:rFonts w:ascii="Times New Roman" w:hAnsi="Times New Roman" w:cs="Times New Roman"/>
            <w:sz w:val="24"/>
            <w:szCs w:val="24"/>
          </w:rPr>
          <w:delText>一熟</w:delText>
        </w:r>
        <w:r w:rsidDel="00B86D23">
          <w:rPr>
            <w:rFonts w:ascii="Times New Roman" w:hAnsi="Times New Roman" w:cs="Times New Roman" w:hint="eastAsia"/>
            <w:sz w:val="24"/>
            <w:szCs w:val="24"/>
          </w:rPr>
          <w:delText>玉米</w:delText>
        </w:r>
      </w:del>
      <w:ins w:id="2004" w:author="曾 翠红" w:date="2019-05-09T22:31:00Z">
        <w:r w:rsidR="00B86D23">
          <w:rPr>
            <w:rFonts w:ascii="Times New Roman" w:hAnsi="Times New Roman" w:cs="Times New Roman"/>
            <w:sz w:val="24"/>
            <w:szCs w:val="24"/>
          </w:rPr>
          <w:t>一熟区春玉米</w:t>
        </w:r>
      </w:ins>
      <w:r>
        <w:rPr>
          <w:rFonts w:ascii="Times New Roman" w:hAnsi="Times New Roman" w:cs="Times New Roman" w:hint="eastAsia"/>
          <w:sz w:val="24"/>
          <w:szCs w:val="24"/>
        </w:rPr>
        <w:t>、</w:t>
      </w:r>
      <w:del w:id="2005" w:author="曾 翠红" w:date="2019-05-09T22:31:00Z">
        <w:r w:rsidDel="00B86D23">
          <w:rPr>
            <w:rFonts w:ascii="Times New Roman" w:hAnsi="Times New Roman" w:cs="Times New Roman"/>
            <w:sz w:val="24"/>
            <w:szCs w:val="24"/>
          </w:rPr>
          <w:delText>两熟</w:delText>
        </w:r>
        <w:r w:rsidDel="00B86D23">
          <w:rPr>
            <w:rFonts w:ascii="Times New Roman" w:hAnsi="Times New Roman" w:cs="Times New Roman" w:hint="eastAsia"/>
            <w:sz w:val="24"/>
            <w:szCs w:val="24"/>
          </w:rPr>
          <w:delText>小麦</w:delText>
        </w:r>
      </w:del>
      <w:ins w:id="2006" w:author="曾 翠红" w:date="2019-05-09T22:31:00Z">
        <w:r w:rsidR="00B86D23">
          <w:rPr>
            <w:rFonts w:ascii="Times New Roman" w:hAnsi="Times New Roman" w:cs="Times New Roman"/>
            <w:sz w:val="24"/>
            <w:szCs w:val="24"/>
          </w:rPr>
          <w:t>两熟区冬小麦</w:t>
        </w:r>
      </w:ins>
      <w:r>
        <w:rPr>
          <w:rFonts w:ascii="Times New Roman" w:hAnsi="Times New Roman" w:cs="Times New Roman" w:hint="eastAsia"/>
          <w:sz w:val="24"/>
          <w:szCs w:val="24"/>
        </w:rPr>
        <w:t>和一熟</w:t>
      </w:r>
      <w:del w:id="2007" w:author="曾 翠红" w:date="2019-05-07T10:33:00Z">
        <w:r w:rsidR="00012A4C" w:rsidDel="009314E9">
          <w:rPr>
            <w:rFonts w:ascii="Times New Roman" w:hAnsi="Times New Roman" w:cs="Times New Roman" w:hint="eastAsia"/>
            <w:sz w:val="24"/>
            <w:szCs w:val="24"/>
          </w:rPr>
          <w:delText>稻谷</w:delText>
        </w:r>
      </w:del>
      <w:ins w:id="2008" w:author="曾 翠红" w:date="2019-05-07T10:33:00Z">
        <w:r w:rsidR="009314E9">
          <w:rPr>
            <w:rFonts w:ascii="Times New Roman" w:hAnsi="Times New Roman" w:cs="Times New Roman" w:hint="eastAsia"/>
            <w:sz w:val="24"/>
            <w:szCs w:val="24"/>
          </w:rPr>
          <w:t>水稻</w:t>
        </w:r>
      </w:ins>
      <w:r w:rsidR="009E0DF9">
        <w:rPr>
          <w:rFonts w:ascii="Times New Roman" w:hAnsi="Times New Roman" w:cs="Times New Roman" w:hint="eastAsia"/>
          <w:sz w:val="24"/>
          <w:szCs w:val="24"/>
        </w:rPr>
        <w:t>，机械弹性均大于</w:t>
      </w:r>
      <w:r w:rsidR="009E0DF9" w:rsidRPr="00C46A1B">
        <w:rPr>
          <w:rFonts w:ascii="Times New Roman" w:hAnsi="Times New Roman" w:cs="Times New Roman"/>
          <w:sz w:val="24"/>
          <w:szCs w:val="24"/>
        </w:rPr>
        <w:t>0</w:t>
      </w:r>
      <w:r w:rsidR="00F80F14">
        <w:rPr>
          <w:rFonts w:ascii="Times New Roman" w:hAnsi="Times New Roman" w:cs="Times New Roman" w:hint="eastAsia"/>
          <w:sz w:val="24"/>
          <w:szCs w:val="24"/>
        </w:rPr>
        <w:t>。</w:t>
      </w:r>
    </w:p>
    <w:p w14:paraId="18F830FC" w14:textId="70EE563A" w:rsidR="00D03770" w:rsidRDefault="00D03770"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r w:rsidR="000A715A">
        <w:rPr>
          <w:rFonts w:ascii="Times New Roman" w:hAnsi="Times New Roman" w:cs="Times New Roman" w:hint="eastAsia"/>
          <w:sz w:val="24"/>
          <w:szCs w:val="24"/>
        </w:rPr>
        <w:t>，证实了规模对于单产的间接作用机制。</w:t>
      </w:r>
    </w:p>
    <w:p w14:paraId="537D15B3" w14:textId="15F0ECEC" w:rsidR="00B50D55" w:rsidRDefault="00E60B0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w:t>
      </w:r>
      <w:r w:rsidR="000A715A">
        <w:rPr>
          <w:rFonts w:ascii="Times New Roman" w:hAnsi="Times New Roman" w:cs="Times New Roman" w:hint="eastAsia"/>
          <w:sz w:val="24"/>
          <w:szCs w:val="24"/>
        </w:rPr>
        <w:t>科学的</w:t>
      </w:r>
      <w:r w:rsidR="0000748E">
        <w:rPr>
          <w:rFonts w:ascii="Times New Roman" w:hAnsi="Times New Roman" w:cs="Times New Roman" w:hint="eastAsia"/>
          <w:sz w:val="24"/>
          <w:szCs w:val="24"/>
        </w:rPr>
        <w:t>农业生产</w:t>
      </w:r>
      <w:r w:rsidR="000A715A">
        <w:rPr>
          <w:rFonts w:ascii="Times New Roman" w:hAnsi="Times New Roman" w:cs="Times New Roman" w:hint="eastAsia"/>
          <w:sz w:val="24"/>
          <w:szCs w:val="24"/>
        </w:rPr>
        <w:t>办法</w:t>
      </w:r>
      <w:r w:rsidR="0000748E">
        <w:rPr>
          <w:rFonts w:ascii="Times New Roman" w:hAnsi="Times New Roman" w:cs="Times New Roman" w:hint="eastAsia"/>
          <w:sz w:val="24"/>
          <w:szCs w:val="24"/>
        </w:rPr>
        <w:t>，</w:t>
      </w:r>
      <w:r w:rsidR="000A715A">
        <w:rPr>
          <w:rFonts w:ascii="Times New Roman" w:hAnsi="Times New Roman" w:cs="Times New Roman" w:hint="eastAsia"/>
          <w:sz w:val="24"/>
          <w:szCs w:val="24"/>
        </w:rPr>
        <w:t>有助于</w:t>
      </w:r>
      <w:r w:rsidR="001D46F1">
        <w:rPr>
          <w:rFonts w:ascii="Times New Roman" w:hAnsi="Times New Roman" w:cs="Times New Roman" w:hint="eastAsia"/>
          <w:sz w:val="24"/>
          <w:szCs w:val="24"/>
        </w:rPr>
        <w:t>提高单产</w:t>
      </w:r>
      <w:r w:rsidR="0054760D">
        <w:rPr>
          <w:rFonts w:ascii="Times New Roman" w:hAnsi="Times New Roman" w:cs="Times New Roman" w:hint="eastAsia"/>
          <w:sz w:val="24"/>
          <w:szCs w:val="24"/>
        </w:rPr>
        <w:t>。</w:t>
      </w:r>
    </w:p>
    <w:p w14:paraId="0C72FFBC" w14:textId="481ED4EF" w:rsidR="00F74AFC" w:rsidRDefault="00655187" w:rsidP="00080AC5">
      <w:pPr>
        <w:spacing w:after="0" w:line="400" w:lineRule="exact"/>
        <w:ind w:firstLineChars="200" w:firstLine="480"/>
        <w:jc w:val="both"/>
        <w:rPr>
          <w:rFonts w:ascii="Times New Roman" w:hAnsi="Times New Roman" w:cs="Times New Roman"/>
          <w:sz w:val="24"/>
          <w:szCs w:val="24"/>
        </w:rPr>
        <w:sectPr w:rsidR="00F74AFC" w:rsidSect="00E46361">
          <w:headerReference w:type="default" r:id="rId46"/>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5F07C9">
      <w:pPr>
        <w:spacing w:beforeLines="100" w:before="326" w:afterLines="100" w:after="326" w:line="400" w:lineRule="exact"/>
        <w:jc w:val="center"/>
        <w:outlineLvl w:val="0"/>
        <w:rPr>
          <w:rFonts w:eastAsia="黑体"/>
          <w:sz w:val="32"/>
          <w:szCs w:val="32"/>
        </w:rPr>
      </w:pPr>
      <w:bookmarkStart w:id="2009" w:name="_Toc4687818"/>
      <w:r w:rsidRPr="00DF59BF">
        <w:rPr>
          <w:rFonts w:eastAsia="黑体" w:hint="eastAsia"/>
          <w:sz w:val="32"/>
          <w:szCs w:val="32"/>
        </w:rPr>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2009"/>
    </w:p>
    <w:p w14:paraId="397E7738" w14:textId="2C254B7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2010" w:name="_Toc4687819"/>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1</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bookmarkEnd w:id="2010"/>
    </w:p>
    <w:p w14:paraId="6CDEAEEE" w14:textId="020E54F9" w:rsidR="0017588A" w:rsidRDefault="00022C6F"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粮食单产</w:t>
      </w:r>
      <w:r w:rsidR="007212A9">
        <w:rPr>
          <w:rFonts w:ascii="Times New Roman" w:hAnsi="Times New Roman" w:cs="Times New Roman" w:hint="eastAsia"/>
          <w:sz w:val="24"/>
          <w:szCs w:val="24"/>
        </w:rPr>
        <w:t>如何受规模的影响目前学界还没有一个笃定的结论。</w:t>
      </w:r>
      <w:r w:rsidR="004404C4">
        <w:rPr>
          <w:rFonts w:ascii="Times New Roman" w:hAnsi="Times New Roman" w:cs="Times New Roman" w:hint="eastAsia"/>
          <w:sz w:val="24"/>
          <w:szCs w:val="24"/>
        </w:rPr>
        <w:t>各地农业种植条件、资源禀赋差异极大，不同区域不同农作物单产与规模的关系呈现迥异的特征。</w:t>
      </w:r>
      <w:r w:rsidR="00917B06">
        <w:rPr>
          <w:rFonts w:ascii="Times New Roman" w:hAnsi="Times New Roman" w:cs="Times New Roman" w:hint="eastAsia"/>
          <w:sz w:val="24"/>
          <w:szCs w:val="24"/>
        </w:rPr>
        <w:t>为探明其中规律，</w:t>
      </w:r>
      <w:r w:rsidR="008F5E95" w:rsidRPr="00DF59BF">
        <w:rPr>
          <w:rFonts w:ascii="Times New Roman" w:hAnsi="Times New Roman" w:cs="Times New Roman"/>
          <w:sz w:val="24"/>
          <w:szCs w:val="24"/>
        </w:rPr>
        <w:t>本文运用全国农村固定观察点</w:t>
      </w:r>
      <w:r w:rsidR="008F5E95" w:rsidRPr="00C46A1B">
        <w:rPr>
          <w:rFonts w:ascii="Times New Roman" w:hAnsi="Times New Roman" w:cs="Times New Roman"/>
          <w:sz w:val="24"/>
          <w:szCs w:val="24"/>
        </w:rPr>
        <w:t>2011</w:t>
      </w:r>
      <w:r w:rsidR="008F5E95" w:rsidRPr="00DF59BF">
        <w:rPr>
          <w:rFonts w:ascii="Times New Roman" w:hAnsi="Times New Roman" w:cs="Times New Roman"/>
          <w:sz w:val="24"/>
          <w:szCs w:val="24"/>
        </w:rPr>
        <w:t>-</w:t>
      </w:r>
      <w:r w:rsidR="008F5E95" w:rsidRPr="00C46A1B">
        <w:rPr>
          <w:rFonts w:ascii="Times New Roman" w:hAnsi="Times New Roman" w:cs="Times New Roman"/>
          <w:sz w:val="24"/>
          <w:szCs w:val="24"/>
        </w:rPr>
        <w:t>2015</w:t>
      </w:r>
      <w:r w:rsidR="008F5E95" w:rsidRPr="00DF59BF">
        <w:rPr>
          <w:rFonts w:ascii="Times New Roman" w:hAnsi="Times New Roman" w:cs="Times New Roman"/>
          <w:sz w:val="24"/>
          <w:szCs w:val="24"/>
        </w:rPr>
        <w:t>年的数据，从理论上分析了土地生产率与农地经营规模之间的关系，并结合农户数据进行了实证研究。</w:t>
      </w:r>
      <w:r w:rsidR="00C45F31">
        <w:rPr>
          <w:rFonts w:ascii="Times New Roman" w:hAnsi="Times New Roman" w:cs="Times New Roman" w:hint="eastAsia"/>
          <w:sz w:val="24"/>
          <w:szCs w:val="24"/>
        </w:rPr>
        <w:t>本文</w:t>
      </w:r>
      <w:r w:rsidR="00917B06">
        <w:rPr>
          <w:rFonts w:ascii="Times New Roman" w:hAnsi="Times New Roman" w:cs="Times New Roman" w:hint="eastAsia"/>
          <w:sz w:val="24"/>
          <w:szCs w:val="24"/>
        </w:rPr>
        <w:t>根据我国熟制区划</w:t>
      </w:r>
      <w:r w:rsidR="0089468A">
        <w:rPr>
          <w:rFonts w:ascii="Times New Roman" w:hAnsi="Times New Roman" w:cs="Times New Roman" w:hint="eastAsia"/>
          <w:sz w:val="24"/>
          <w:szCs w:val="24"/>
        </w:rPr>
        <w:t>的特点，明确</w:t>
      </w:r>
      <w:r w:rsidR="00C95E5E">
        <w:rPr>
          <w:rFonts w:ascii="Times New Roman" w:hAnsi="Times New Roman" w:cs="Times New Roman" w:hint="eastAsia"/>
          <w:sz w:val="24"/>
          <w:szCs w:val="24"/>
        </w:rPr>
        <w:t>了</w:t>
      </w:r>
      <w:r w:rsidR="00917B06">
        <w:rPr>
          <w:rFonts w:ascii="Times New Roman" w:hAnsi="Times New Roman" w:cs="Times New Roman" w:hint="eastAsia"/>
          <w:sz w:val="24"/>
          <w:szCs w:val="24"/>
        </w:rPr>
        <w:t>四种研究对象</w:t>
      </w:r>
      <w:r w:rsidR="00E95541" w:rsidRPr="00DF59BF">
        <w:rPr>
          <w:rFonts w:ascii="Times New Roman" w:hAnsi="Times New Roman" w:cs="Times New Roman"/>
          <w:sz w:val="24"/>
          <w:szCs w:val="24"/>
        </w:rPr>
        <w:t>。</w:t>
      </w:r>
      <w:r w:rsidR="00C95E5E">
        <w:rPr>
          <w:rFonts w:ascii="Times New Roman" w:hAnsi="Times New Roman" w:cs="Times New Roman" w:hint="eastAsia"/>
          <w:sz w:val="24"/>
          <w:szCs w:val="24"/>
        </w:rPr>
        <w:t>实证分析时</w:t>
      </w:r>
      <w:r w:rsidR="00917B06">
        <w:rPr>
          <w:rFonts w:ascii="Times New Roman" w:hAnsi="Times New Roman" w:cs="Times New Roman" w:hint="eastAsia"/>
          <w:sz w:val="24"/>
          <w:szCs w:val="24"/>
        </w:rPr>
        <w:t>以超越对数生产函数为</w:t>
      </w:r>
      <w:r w:rsidR="0089468A">
        <w:rPr>
          <w:rFonts w:ascii="Times New Roman" w:hAnsi="Times New Roman" w:cs="Times New Roman" w:hint="eastAsia"/>
          <w:sz w:val="24"/>
          <w:szCs w:val="24"/>
        </w:rPr>
        <w:t>基础</w:t>
      </w:r>
      <w:r w:rsidR="00917B06">
        <w:rPr>
          <w:rFonts w:ascii="Times New Roman" w:hAnsi="Times New Roman" w:cs="Times New Roman" w:hint="eastAsia"/>
          <w:sz w:val="24"/>
          <w:szCs w:val="24"/>
        </w:rPr>
        <w:t>，</w:t>
      </w:r>
      <w:r w:rsidR="00917B06">
        <w:rPr>
          <w:rFonts w:ascii="Times New Roman" w:hAnsi="Times New Roman" w:cs="Times New Roman"/>
          <w:sz w:val="24"/>
          <w:szCs w:val="24"/>
        </w:rPr>
        <w:t>引入</w:t>
      </w:r>
      <w:r w:rsidR="00917B06">
        <w:rPr>
          <w:rFonts w:ascii="Times New Roman" w:hAnsi="Times New Roman" w:cs="Times New Roman" w:hint="eastAsia"/>
          <w:sz w:val="24"/>
          <w:szCs w:val="24"/>
        </w:rPr>
        <w:t>规模的对数</w:t>
      </w:r>
      <w:r w:rsidR="00917B06">
        <w:rPr>
          <w:rFonts w:ascii="Times New Roman" w:hAnsi="Times New Roman" w:cs="Times New Roman" w:hint="eastAsia"/>
          <w:sz w:val="24"/>
          <w:szCs w:val="24"/>
        </w:rPr>
        <w:t>-</w:t>
      </w:r>
      <w:r w:rsidR="00917B06">
        <w:rPr>
          <w:rFonts w:ascii="Times New Roman" w:hAnsi="Times New Roman" w:cs="Times New Roman"/>
          <w:sz w:val="24"/>
          <w:szCs w:val="24"/>
        </w:rPr>
        <w:t>线性</w:t>
      </w:r>
      <w:r w:rsidR="00917B06">
        <w:rPr>
          <w:rFonts w:ascii="Times New Roman" w:hAnsi="Times New Roman" w:cs="Times New Roman" w:hint="eastAsia"/>
          <w:sz w:val="24"/>
          <w:szCs w:val="24"/>
        </w:rPr>
        <w:t>形式，构建农业生产模型。</w:t>
      </w:r>
      <w:r w:rsidR="00C95E5E">
        <w:rPr>
          <w:rFonts w:ascii="Times New Roman" w:hAnsi="Times New Roman" w:cs="Times New Roman" w:hint="eastAsia"/>
          <w:sz w:val="24"/>
          <w:szCs w:val="24"/>
        </w:rPr>
        <w:t>论文的</w:t>
      </w:r>
      <w:r w:rsidR="00BC28A3">
        <w:rPr>
          <w:rFonts w:ascii="Times New Roman" w:hAnsi="Times New Roman" w:cs="Times New Roman" w:hint="eastAsia"/>
          <w:sz w:val="24"/>
          <w:szCs w:val="24"/>
        </w:rPr>
        <w:t>主要</w:t>
      </w:r>
      <w:r w:rsidR="008C63FE">
        <w:rPr>
          <w:rFonts w:ascii="Times New Roman" w:hAnsi="Times New Roman" w:cs="Times New Roman" w:hint="eastAsia"/>
          <w:sz w:val="24"/>
          <w:szCs w:val="24"/>
        </w:rPr>
        <w:t>结论如下</w:t>
      </w:r>
      <w:r w:rsidR="004F74F5">
        <w:rPr>
          <w:rFonts w:ascii="Times New Roman" w:hAnsi="Times New Roman" w:cs="Times New Roman" w:hint="eastAsia"/>
          <w:sz w:val="24"/>
          <w:szCs w:val="24"/>
        </w:rPr>
        <w:t>。</w:t>
      </w:r>
    </w:p>
    <w:p w14:paraId="1169DFFA" w14:textId="5908FFE9" w:rsidR="00BC2979" w:rsidRDefault="00BC2979" w:rsidP="00BC2979">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hint="eastAsia"/>
          <w:sz w:val="24"/>
          <w:szCs w:val="24"/>
        </w:rPr>
        <w:t>（</w:t>
      </w:r>
      <w:r>
        <w:rPr>
          <w:rFonts w:ascii="Times New Roman" w:hAnsi="Times New Roman" w:cs="Times New Roman"/>
          <w:sz w:val="24"/>
          <w:szCs w:val="24"/>
        </w:rPr>
        <w:t>1</w:t>
      </w:r>
      <w:r w:rsidRPr="00DF59BF">
        <w:rPr>
          <w:rFonts w:ascii="Times New Roman" w:hAnsi="Times New Roman" w:cs="Times New Roman" w:hint="eastAsia"/>
          <w:sz w:val="24"/>
          <w:szCs w:val="24"/>
        </w:rPr>
        <w:t>）</w:t>
      </w:r>
      <w:r>
        <w:rPr>
          <w:rFonts w:ascii="Times New Roman" w:hAnsi="Times New Roman" w:cs="Times New Roman" w:hint="eastAsia"/>
          <w:sz w:val="24"/>
          <w:szCs w:val="24"/>
        </w:rPr>
        <w:t>多数情况下，单产与规模存在显著的关系。</w:t>
      </w:r>
      <w:r w:rsidR="00753C14">
        <w:rPr>
          <w:rFonts w:ascii="Times New Roman" w:hAnsi="Times New Roman" w:cs="Times New Roman" w:hint="eastAsia"/>
          <w:sz w:val="24"/>
          <w:szCs w:val="24"/>
        </w:rPr>
        <w:t>具体表现为</w:t>
      </w:r>
      <w:r w:rsidR="00F222BE">
        <w:rPr>
          <w:rFonts w:ascii="Times New Roman" w:hAnsi="Times New Roman" w:cs="Times New Roman" w:hint="eastAsia"/>
          <w:sz w:val="24"/>
          <w:szCs w:val="24"/>
        </w:rPr>
        <w:t>，</w:t>
      </w:r>
      <w:del w:id="2011" w:author="曾 翠红" w:date="2019-05-09T22:31:00Z">
        <w:r w:rsidRPr="00DF59BF" w:rsidDel="00B86D23">
          <w:rPr>
            <w:rFonts w:ascii="Times New Roman" w:hAnsi="Times New Roman" w:cs="Times New Roman"/>
            <w:sz w:val="24"/>
            <w:szCs w:val="24"/>
          </w:rPr>
          <w:delText>两熟</w:delText>
        </w:r>
        <w:r w:rsidRPr="00DF59BF" w:rsidDel="00B86D23">
          <w:rPr>
            <w:rFonts w:ascii="Times New Roman" w:hAnsi="Times New Roman" w:cs="Times New Roman" w:hint="eastAsia"/>
            <w:sz w:val="24"/>
            <w:szCs w:val="24"/>
          </w:rPr>
          <w:delText>小麦</w:delText>
        </w:r>
      </w:del>
      <w:ins w:id="2012" w:author="曾 翠红" w:date="2019-05-09T22:31:00Z">
        <w:r w:rsidR="00B86D23">
          <w:rPr>
            <w:rFonts w:ascii="Times New Roman" w:hAnsi="Times New Roman" w:cs="Times New Roman"/>
            <w:sz w:val="24"/>
            <w:szCs w:val="24"/>
          </w:rPr>
          <w:t>两熟区冬小麦</w:t>
        </w:r>
      </w:ins>
      <w:r w:rsidRPr="00DF59BF">
        <w:rPr>
          <w:rFonts w:ascii="Times New Roman" w:hAnsi="Times New Roman" w:cs="Times New Roman" w:hint="eastAsia"/>
          <w:sz w:val="24"/>
          <w:szCs w:val="24"/>
        </w:rPr>
        <w:t>和</w:t>
      </w:r>
      <w:del w:id="2013" w:author="曾 翠红" w:date="2019-05-07T10:33:00Z">
        <w:r w:rsidDel="009314E9">
          <w:rPr>
            <w:rFonts w:ascii="Times New Roman" w:hAnsi="Times New Roman" w:cs="Times New Roman" w:hint="eastAsia"/>
            <w:sz w:val="24"/>
            <w:szCs w:val="24"/>
          </w:rPr>
          <w:delText>稻谷</w:delText>
        </w:r>
      </w:del>
      <w:ins w:id="2014" w:author="曾 翠红" w:date="2019-05-07T10:33:00Z">
        <w:r w:rsidR="009314E9">
          <w:rPr>
            <w:rFonts w:ascii="Times New Roman" w:hAnsi="Times New Roman" w:cs="Times New Roman" w:hint="eastAsia"/>
            <w:sz w:val="24"/>
            <w:szCs w:val="24"/>
          </w:rPr>
          <w:t>水稻</w:t>
        </w:r>
      </w:ins>
      <w:r w:rsidR="00F222BE">
        <w:rPr>
          <w:rFonts w:ascii="Times New Roman" w:hAnsi="Times New Roman" w:cs="Times New Roman" w:hint="eastAsia"/>
          <w:sz w:val="24"/>
          <w:szCs w:val="24"/>
        </w:rPr>
        <w:t>单产</w:t>
      </w:r>
      <w:r w:rsidRPr="00DF59BF">
        <w:rPr>
          <w:rFonts w:ascii="Times New Roman" w:hAnsi="Times New Roman" w:cs="Times New Roman" w:hint="eastAsia"/>
          <w:sz w:val="24"/>
          <w:szCs w:val="24"/>
        </w:rPr>
        <w:t>与规模</w:t>
      </w:r>
      <w:r w:rsidR="000F4B16">
        <w:rPr>
          <w:rFonts w:ascii="Times New Roman" w:hAnsi="Times New Roman" w:cs="Times New Roman" w:hint="eastAsia"/>
          <w:sz w:val="24"/>
          <w:szCs w:val="24"/>
        </w:rPr>
        <w:t>呈显著负向关系，一熟和</w:t>
      </w:r>
      <w:del w:id="2015" w:author="曾 翠红" w:date="2019-05-09T22:31:00Z">
        <w:r w:rsidR="000F4B16" w:rsidDel="00B86D23">
          <w:rPr>
            <w:rFonts w:ascii="Times New Roman" w:hAnsi="Times New Roman" w:cs="Times New Roman" w:hint="eastAsia"/>
            <w:sz w:val="24"/>
            <w:szCs w:val="24"/>
          </w:rPr>
          <w:delText>两熟</w:delText>
        </w:r>
        <w:r w:rsidRPr="00DF59BF" w:rsidDel="00B86D23">
          <w:rPr>
            <w:rFonts w:ascii="Times New Roman" w:hAnsi="Times New Roman" w:cs="Times New Roman" w:hint="eastAsia"/>
            <w:sz w:val="24"/>
            <w:szCs w:val="24"/>
          </w:rPr>
          <w:delText>玉米</w:delText>
        </w:r>
      </w:del>
      <w:ins w:id="2016" w:author="曾 翠红" w:date="2019-05-09T22:31:00Z">
        <w:r w:rsidR="00B86D23">
          <w:rPr>
            <w:rFonts w:ascii="Times New Roman" w:hAnsi="Times New Roman" w:cs="Times New Roman" w:hint="eastAsia"/>
            <w:sz w:val="24"/>
            <w:szCs w:val="24"/>
          </w:rPr>
          <w:t>两熟区夏玉米</w:t>
        </w:r>
      </w:ins>
      <w:r w:rsidR="00F523FF">
        <w:rPr>
          <w:rFonts w:ascii="Times New Roman" w:hAnsi="Times New Roman" w:cs="Times New Roman" w:hint="eastAsia"/>
          <w:sz w:val="24"/>
          <w:szCs w:val="24"/>
        </w:rPr>
        <w:t>单产与规模呈现不显著与正向关系</w:t>
      </w:r>
      <w:r w:rsidRPr="00DF59BF">
        <w:rPr>
          <w:rFonts w:ascii="Times New Roman" w:hAnsi="Times New Roman" w:cs="Times New Roman" w:hint="eastAsia"/>
          <w:sz w:val="24"/>
          <w:szCs w:val="24"/>
        </w:rPr>
        <w:t>。</w:t>
      </w:r>
      <w:r w:rsidR="002D39F8">
        <w:rPr>
          <w:rFonts w:ascii="Times New Roman" w:hAnsi="Times New Roman" w:cs="Times New Roman" w:hint="eastAsia"/>
          <w:sz w:val="24"/>
          <w:szCs w:val="24"/>
        </w:rPr>
        <w:t>总的来说，</w:t>
      </w:r>
      <w:r>
        <w:rPr>
          <w:rFonts w:ascii="Times New Roman" w:hAnsi="Times New Roman" w:cs="Times New Roman" w:hint="eastAsia"/>
          <w:sz w:val="24"/>
          <w:szCs w:val="24"/>
        </w:rPr>
        <w:t>单产如何变化</w:t>
      </w:r>
      <w:r w:rsidRPr="00DF59BF">
        <w:rPr>
          <w:rFonts w:ascii="Times New Roman" w:hAnsi="Times New Roman" w:cs="Times New Roman" w:hint="eastAsia"/>
          <w:sz w:val="24"/>
          <w:szCs w:val="24"/>
        </w:rPr>
        <w:t>受</w:t>
      </w:r>
      <w:ins w:id="2017" w:author="曾 翠红" w:date="2019-05-12T20:07:00Z">
        <w:r w:rsidR="004768CB">
          <w:rPr>
            <w:rFonts w:ascii="Times New Roman" w:hAnsi="Times New Roman" w:cs="Times New Roman" w:hint="eastAsia"/>
            <w:sz w:val="24"/>
            <w:szCs w:val="24"/>
          </w:rPr>
          <w:t>农作物本身特性和要素可分性的影响很大</w:t>
        </w:r>
      </w:ins>
      <w:ins w:id="2018" w:author="曾 翠红" w:date="2019-05-12T20:08:00Z">
        <w:r w:rsidR="004768CB">
          <w:rPr>
            <w:rFonts w:ascii="Times New Roman" w:hAnsi="Times New Roman" w:cs="Times New Roman" w:hint="eastAsia"/>
            <w:sz w:val="24"/>
            <w:szCs w:val="24"/>
          </w:rPr>
          <w:t>，</w:t>
        </w:r>
      </w:ins>
      <w:ins w:id="2019" w:author="曾 翠红" w:date="2019-05-12T20:10:00Z">
        <w:r w:rsidR="009143D8">
          <w:rPr>
            <w:rFonts w:ascii="Times New Roman" w:hAnsi="Times New Roman" w:cs="Times New Roman" w:hint="eastAsia"/>
            <w:sz w:val="24"/>
            <w:szCs w:val="24"/>
          </w:rPr>
          <w:t>所以对于玉米这种相对适宜</w:t>
        </w:r>
      </w:ins>
      <w:ins w:id="2020" w:author="曾 翠红" w:date="2019-05-12T20:11:00Z">
        <w:r w:rsidR="009143D8">
          <w:rPr>
            <w:rFonts w:ascii="Times New Roman" w:hAnsi="Times New Roman" w:cs="Times New Roman" w:hint="eastAsia"/>
            <w:sz w:val="24"/>
            <w:szCs w:val="24"/>
          </w:rPr>
          <w:t>粗放式种植方式，</w:t>
        </w:r>
        <w:r w:rsidR="009143D8">
          <w:rPr>
            <w:rFonts w:ascii="Times New Roman" w:hAnsi="Times New Roman" w:cs="Times New Roman"/>
            <w:sz w:val="24"/>
            <w:szCs w:val="24"/>
          </w:rPr>
          <w:t>以及</w:t>
        </w:r>
        <w:r w:rsidR="009143D8">
          <w:rPr>
            <w:rFonts w:ascii="Times New Roman" w:hAnsi="Times New Roman" w:cs="Times New Roman" w:hint="eastAsia"/>
            <w:sz w:val="24"/>
            <w:szCs w:val="24"/>
          </w:rPr>
          <w:t>机械不可分的农作物来说，单产随着规模扩大而上升</w:t>
        </w:r>
      </w:ins>
      <w:ins w:id="2021" w:author="曾 翠红" w:date="2019-05-12T20:08:00Z">
        <w:r w:rsidR="004768CB">
          <w:rPr>
            <w:rFonts w:ascii="Times New Roman" w:hAnsi="Times New Roman" w:cs="Times New Roman" w:hint="eastAsia"/>
            <w:sz w:val="24"/>
            <w:szCs w:val="24"/>
          </w:rPr>
          <w:t>。</w:t>
        </w:r>
      </w:ins>
      <w:del w:id="2022" w:author="曾 翠红" w:date="2019-05-12T20:08:00Z">
        <w:r w:rsidRPr="00DF59BF" w:rsidDel="004768CB">
          <w:rPr>
            <w:rFonts w:ascii="Times New Roman" w:hAnsi="Times New Roman" w:cs="Times New Roman" w:hint="eastAsia"/>
            <w:sz w:val="24"/>
            <w:szCs w:val="24"/>
          </w:rPr>
          <w:delText>农户所处的要素市场环境控制，劳</w:delText>
        </w:r>
        <w:r w:rsidDel="004768CB">
          <w:rPr>
            <w:rFonts w:ascii="Times New Roman" w:hAnsi="Times New Roman" w:cs="Times New Roman" w:hint="eastAsia"/>
            <w:sz w:val="24"/>
            <w:szCs w:val="24"/>
          </w:rPr>
          <w:delText>动产出弹性和机械产出弹性的联合作用决定了规模与单产最终的关系，</w:delText>
        </w:r>
        <w:r w:rsidRPr="00903434" w:rsidDel="004768CB">
          <w:rPr>
            <w:rFonts w:ascii="Times New Roman" w:hAnsi="Times New Roman" w:cs="Times New Roman" w:hint="eastAsia"/>
            <w:sz w:val="24"/>
            <w:szCs w:val="24"/>
          </w:rPr>
          <w:delText>当地区机械化水平高时，扩大耕地规模很大概率上导致单产降低，单产降低的幅度取决于当地劳动力的冗余程度</w:delText>
        </w:r>
      </w:del>
      <w:del w:id="2023" w:author="曾 翠红" w:date="2019-05-12T11:06:00Z">
        <w:r w:rsidRPr="00903434" w:rsidDel="00C961ED">
          <w:rPr>
            <w:rFonts w:ascii="Times New Roman" w:hAnsi="Times New Roman" w:cs="Times New Roman" w:hint="eastAsia"/>
            <w:sz w:val="24"/>
            <w:szCs w:val="24"/>
          </w:rPr>
          <w:delText>，反之亦反</w:delText>
        </w:r>
      </w:del>
      <w:del w:id="2024" w:author="曾 翠红" w:date="2019-05-12T20:08:00Z">
        <w:r w:rsidRPr="00903434" w:rsidDel="004768CB">
          <w:rPr>
            <w:rFonts w:ascii="Times New Roman" w:hAnsi="Times New Roman" w:cs="Times New Roman" w:hint="eastAsia"/>
            <w:sz w:val="24"/>
            <w:szCs w:val="24"/>
          </w:rPr>
          <w:delText>。</w:delText>
        </w:r>
      </w:del>
    </w:p>
    <w:p w14:paraId="2B426969" w14:textId="545B9957" w:rsidR="001811D3" w:rsidRPr="00DF59BF" w:rsidRDefault="001811D3"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BC2979">
        <w:rPr>
          <w:rFonts w:ascii="Times New Roman" w:hAnsi="Times New Roman" w:cs="Times New Roman"/>
          <w:sz w:val="24"/>
          <w:szCs w:val="24"/>
        </w:rPr>
        <w:t>2</w:t>
      </w:r>
      <w:r>
        <w:rPr>
          <w:rFonts w:ascii="Times New Roman" w:hAnsi="Times New Roman" w:cs="Times New Roman" w:hint="eastAsia"/>
          <w:sz w:val="24"/>
          <w:szCs w:val="24"/>
        </w:rPr>
        <w:t>）</w:t>
      </w:r>
      <w:r w:rsidR="00B26998">
        <w:rPr>
          <w:rFonts w:ascii="Times New Roman" w:hAnsi="Times New Roman" w:cs="Times New Roman" w:hint="eastAsia"/>
          <w:sz w:val="24"/>
          <w:szCs w:val="24"/>
        </w:rPr>
        <w:t>本文</w:t>
      </w:r>
      <w:r w:rsidR="00B61B66">
        <w:rPr>
          <w:rFonts w:ascii="Times New Roman" w:hAnsi="Times New Roman" w:cs="Times New Roman" w:hint="eastAsia"/>
          <w:sz w:val="24"/>
          <w:szCs w:val="24"/>
        </w:rPr>
        <w:t>构建的面板模型高度贴近当前农业生产现状。</w:t>
      </w:r>
      <w:r w:rsidR="00614035">
        <w:rPr>
          <w:rFonts w:ascii="Times New Roman" w:hAnsi="Times New Roman" w:cs="Times New Roman" w:hint="eastAsia"/>
          <w:sz w:val="24"/>
          <w:szCs w:val="24"/>
        </w:rPr>
        <w:t>实证分析时</w:t>
      </w:r>
      <w:r>
        <w:rPr>
          <w:rFonts w:ascii="Times New Roman" w:hAnsi="Times New Roman" w:cs="Times New Roman" w:hint="eastAsia"/>
          <w:sz w:val="24"/>
          <w:szCs w:val="24"/>
        </w:rPr>
        <w:t>引入规模变量的对数</w:t>
      </w:r>
      <w:r>
        <w:rPr>
          <w:rFonts w:ascii="Times New Roman" w:hAnsi="Times New Roman" w:cs="Times New Roman" w:hint="eastAsia"/>
          <w:sz w:val="24"/>
          <w:szCs w:val="24"/>
        </w:rPr>
        <w:t>-</w:t>
      </w:r>
      <w:r>
        <w:rPr>
          <w:rFonts w:ascii="Times New Roman" w:hAnsi="Times New Roman" w:cs="Times New Roman" w:hint="eastAsia"/>
          <w:sz w:val="24"/>
          <w:szCs w:val="24"/>
        </w:rPr>
        <w:t>线性组合，</w:t>
      </w:r>
      <w:r w:rsidR="00614035">
        <w:rPr>
          <w:rFonts w:ascii="Times New Roman" w:hAnsi="Times New Roman" w:cs="Times New Roman" w:hint="eastAsia"/>
          <w:sz w:val="24"/>
          <w:szCs w:val="24"/>
        </w:rPr>
        <w:t>构建</w:t>
      </w:r>
      <w:r w:rsidR="005B7A4B">
        <w:rPr>
          <w:rFonts w:ascii="Times New Roman" w:hAnsi="Times New Roman" w:cs="Times New Roman" w:hint="eastAsia"/>
          <w:sz w:val="24"/>
          <w:szCs w:val="24"/>
        </w:rPr>
        <w:t>出</w:t>
      </w:r>
      <w:r w:rsidR="00614035">
        <w:rPr>
          <w:rFonts w:ascii="Times New Roman" w:hAnsi="Times New Roman" w:cs="Times New Roman" w:hint="eastAsia"/>
          <w:sz w:val="24"/>
          <w:szCs w:val="24"/>
        </w:rPr>
        <w:t>更为包容的面板模型，灵活</w:t>
      </w:r>
      <w:r w:rsidR="00F03D90">
        <w:rPr>
          <w:rFonts w:ascii="Times New Roman" w:hAnsi="Times New Roman" w:cs="Times New Roman" w:hint="eastAsia"/>
          <w:sz w:val="24"/>
          <w:szCs w:val="24"/>
        </w:rPr>
        <w:t>模拟单产与规模的非线性非对称变化关系</w:t>
      </w:r>
      <w:r w:rsidR="005B7A4B">
        <w:rPr>
          <w:rFonts w:ascii="Times New Roman" w:hAnsi="Times New Roman" w:cs="Times New Roman" w:hint="eastAsia"/>
          <w:sz w:val="24"/>
          <w:szCs w:val="24"/>
        </w:rPr>
        <w:t>，</w:t>
      </w:r>
      <w:r w:rsidR="005B7A4B">
        <w:rPr>
          <w:rFonts w:ascii="Times New Roman" w:hAnsi="Times New Roman" w:cs="Times New Roman"/>
          <w:sz w:val="24"/>
          <w:szCs w:val="24"/>
        </w:rPr>
        <w:t>是</w:t>
      </w:r>
      <w:r w:rsidR="005B7A4B">
        <w:rPr>
          <w:rFonts w:ascii="Times New Roman" w:hAnsi="Times New Roman" w:cs="Times New Roman" w:hint="eastAsia"/>
          <w:sz w:val="24"/>
          <w:szCs w:val="24"/>
        </w:rPr>
        <w:t>研究生产关系的可行选择</w:t>
      </w:r>
      <w:r w:rsidR="00F03D90">
        <w:rPr>
          <w:rFonts w:ascii="Times New Roman" w:hAnsi="Times New Roman" w:cs="Times New Roman" w:hint="eastAsia"/>
          <w:sz w:val="24"/>
          <w:szCs w:val="24"/>
        </w:rPr>
        <w:t>。</w:t>
      </w:r>
    </w:p>
    <w:p w14:paraId="0F9F926E" w14:textId="7EF75E5D" w:rsidR="00134DA2" w:rsidRDefault="00134DA2" w:rsidP="00134DA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D247DA">
        <w:rPr>
          <w:rFonts w:ascii="Times New Roman" w:hAnsi="Times New Roman" w:cs="Times New Roman"/>
          <w:sz w:val="24"/>
          <w:szCs w:val="24"/>
        </w:rPr>
        <w:t>3</w:t>
      </w:r>
      <w:r>
        <w:rPr>
          <w:rFonts w:ascii="Times New Roman" w:hAnsi="Times New Roman" w:cs="Times New Roman" w:hint="eastAsia"/>
          <w:sz w:val="24"/>
          <w:szCs w:val="24"/>
        </w:rPr>
        <w:t>）</w:t>
      </w:r>
      <w:r w:rsidR="001029D3">
        <w:rPr>
          <w:rFonts w:ascii="Times New Roman" w:hAnsi="Times New Roman" w:cs="Times New Roman" w:hint="eastAsia"/>
          <w:sz w:val="24"/>
          <w:szCs w:val="24"/>
        </w:rPr>
        <w:t>各规模农户的要素投入组合和投入贡献各具特点。</w:t>
      </w:r>
      <w:r>
        <w:rPr>
          <w:rFonts w:ascii="Times New Roman" w:hAnsi="Times New Roman" w:cs="Times New Roman" w:hint="eastAsia"/>
          <w:sz w:val="24"/>
          <w:szCs w:val="24"/>
        </w:rPr>
        <w:t>亩均投工量和亩均肥料投入量与规模变量存在显著的负向关系，亩均机械投入量与规模变量呈“</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。劳动产出弹性随着农户经营规模的扩大而降低，机械产出弹性随着农户经营规模的扩大而提高。</w:t>
      </w:r>
    </w:p>
    <w:p w14:paraId="06F57093" w14:textId="41873E4A" w:rsidR="00DF158E" w:rsidRDefault="00DF158E"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D247DA">
        <w:rPr>
          <w:rFonts w:ascii="Times New Roman" w:hAnsi="Times New Roman" w:cs="Times New Roman"/>
          <w:sz w:val="24"/>
          <w:szCs w:val="24"/>
        </w:rPr>
        <w:t>4</w:t>
      </w:r>
      <w:r>
        <w:rPr>
          <w:rFonts w:ascii="Times New Roman" w:hAnsi="Times New Roman" w:cs="Times New Roman" w:hint="eastAsia"/>
          <w:sz w:val="24"/>
          <w:szCs w:val="24"/>
        </w:rPr>
        <w:t>）农户耕地细碎化水平、兼业水平和</w:t>
      </w:r>
      <w:r>
        <w:rPr>
          <w:rFonts w:ascii="Times New Roman" w:hAnsi="Times New Roman" w:cs="Times New Roman"/>
          <w:sz w:val="24"/>
          <w:szCs w:val="24"/>
        </w:rPr>
        <w:t>外部</w:t>
      </w:r>
      <w:r w:rsidR="00007A2C">
        <w:rPr>
          <w:rFonts w:ascii="Times New Roman" w:hAnsi="Times New Roman" w:cs="Times New Roman" w:hint="eastAsia"/>
          <w:sz w:val="24"/>
          <w:szCs w:val="24"/>
        </w:rPr>
        <w:t>环境指标农业补贴水变量</w:t>
      </w:r>
      <w:r>
        <w:rPr>
          <w:rFonts w:ascii="Times New Roman" w:hAnsi="Times New Roman" w:cs="Times New Roman" w:hint="eastAsia"/>
          <w:sz w:val="24"/>
          <w:szCs w:val="24"/>
        </w:rPr>
        <w:t>组间有显著差异。</w:t>
      </w:r>
      <w:r w:rsidR="00C16F4C">
        <w:rPr>
          <w:rFonts w:ascii="Times New Roman" w:hAnsi="Times New Roman" w:cs="Times New Roman" w:hint="eastAsia"/>
          <w:sz w:val="24"/>
          <w:szCs w:val="24"/>
        </w:rPr>
        <w:t>即规模越大的农户土地分布越集中，</w:t>
      </w:r>
      <w:r w:rsidR="00C16F4C">
        <w:rPr>
          <w:rFonts w:ascii="Times New Roman" w:hAnsi="Times New Roman" w:cs="Times New Roman"/>
          <w:sz w:val="24"/>
          <w:szCs w:val="24"/>
        </w:rPr>
        <w:t>兼业</w:t>
      </w:r>
      <w:r w:rsidR="00C16F4C">
        <w:rPr>
          <w:rFonts w:ascii="Times New Roman" w:hAnsi="Times New Roman" w:cs="Times New Roman" w:hint="eastAsia"/>
          <w:sz w:val="24"/>
          <w:szCs w:val="24"/>
        </w:rPr>
        <w:t>水平越低，得到</w:t>
      </w:r>
      <w:r>
        <w:rPr>
          <w:rFonts w:ascii="Times New Roman" w:hAnsi="Times New Roman" w:cs="Times New Roman" w:hint="eastAsia"/>
          <w:sz w:val="24"/>
          <w:szCs w:val="24"/>
        </w:rPr>
        <w:t>农业补贴额</w:t>
      </w:r>
      <w:r w:rsidR="00C16F4C">
        <w:rPr>
          <w:rFonts w:ascii="Times New Roman" w:hAnsi="Times New Roman" w:cs="Times New Roman" w:hint="eastAsia"/>
          <w:sz w:val="24"/>
          <w:szCs w:val="24"/>
        </w:rPr>
        <w:t>更少</w:t>
      </w:r>
      <w:r>
        <w:rPr>
          <w:rFonts w:ascii="Times New Roman" w:hAnsi="Times New Roman" w:cs="Times New Roman" w:hint="eastAsia"/>
          <w:sz w:val="24"/>
          <w:szCs w:val="24"/>
        </w:rPr>
        <w:t>。不同规模间农户的年龄、性别、文化水平、家庭人口结构和农业技术培训组间情况相似。</w:t>
      </w:r>
    </w:p>
    <w:p w14:paraId="473FA862" w14:textId="4BD785F1" w:rsidR="00C826E3" w:rsidRDefault="002B1780" w:rsidP="00862D6E">
      <w:pPr>
        <w:spacing w:after="0" w:line="400" w:lineRule="exact"/>
        <w:ind w:firstLineChars="200" w:firstLine="480"/>
        <w:jc w:val="both"/>
        <w:rPr>
          <w:rFonts w:ascii="Times New Roman" w:hAnsi="Times New Roman" w:cs="Times New Roman"/>
          <w:sz w:val="24"/>
          <w:szCs w:val="24"/>
        </w:rPr>
        <w:sectPr w:rsidR="00C826E3" w:rsidSect="00117B67">
          <w:headerReference w:type="default" r:id="rId47"/>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D247DA">
        <w:rPr>
          <w:rFonts w:ascii="Times New Roman" w:hAnsi="Times New Roman" w:cs="Times New Roman"/>
          <w:sz w:val="24"/>
          <w:szCs w:val="24"/>
        </w:rPr>
        <w:t>5</w:t>
      </w:r>
      <w:r>
        <w:rPr>
          <w:rFonts w:ascii="Times New Roman" w:hAnsi="Times New Roman" w:cs="Times New Roman" w:hint="eastAsia"/>
          <w:sz w:val="24"/>
          <w:szCs w:val="24"/>
        </w:rPr>
        <w:t>）文化程度和农业技能培训与单产显著正相关，</w:t>
      </w:r>
      <w:r w:rsidR="00C37655">
        <w:rPr>
          <w:rFonts w:ascii="Times New Roman" w:hAnsi="Times New Roman" w:cs="Times New Roman" w:hint="eastAsia"/>
          <w:sz w:val="24"/>
          <w:szCs w:val="24"/>
        </w:rPr>
        <w:t>耕地细碎化水平与规模变量的关系受到当地机械发展水平的影响，</w:t>
      </w:r>
      <w:r w:rsidR="00B068A5">
        <w:rPr>
          <w:rFonts w:ascii="Times New Roman" w:hAnsi="Times New Roman" w:cs="Times New Roman" w:hint="eastAsia"/>
          <w:sz w:val="24"/>
          <w:szCs w:val="24"/>
        </w:rPr>
        <w:t>机械化程度高时，</w:t>
      </w:r>
      <w:r w:rsidR="00B068A5">
        <w:rPr>
          <w:rFonts w:ascii="Times New Roman" w:hAnsi="Times New Roman" w:cs="Times New Roman"/>
          <w:sz w:val="24"/>
          <w:szCs w:val="24"/>
        </w:rPr>
        <w:t>土地</w:t>
      </w:r>
      <w:r w:rsidR="00B068A5">
        <w:rPr>
          <w:rFonts w:ascii="Times New Roman" w:hAnsi="Times New Roman" w:cs="Times New Roman" w:hint="eastAsia"/>
          <w:sz w:val="24"/>
          <w:szCs w:val="24"/>
        </w:rPr>
        <w:t>连片更</w:t>
      </w:r>
      <w:r w:rsidR="007B502E">
        <w:rPr>
          <w:rFonts w:ascii="Times New Roman" w:hAnsi="Times New Roman" w:cs="Times New Roman" w:hint="eastAsia"/>
          <w:sz w:val="24"/>
          <w:szCs w:val="24"/>
        </w:rPr>
        <w:t>有利于农户耕作。</w:t>
      </w:r>
      <w:r w:rsidR="00B068A5">
        <w:rPr>
          <w:rFonts w:ascii="Times New Roman" w:hAnsi="Times New Roman" w:cs="Times New Roman"/>
          <w:sz w:val="24"/>
          <w:szCs w:val="24"/>
        </w:rPr>
        <w:t>机械化</w:t>
      </w:r>
      <w:r w:rsidR="00B068A5">
        <w:rPr>
          <w:rFonts w:ascii="Times New Roman" w:hAnsi="Times New Roman" w:cs="Times New Roman" w:hint="eastAsia"/>
          <w:sz w:val="24"/>
          <w:szCs w:val="24"/>
        </w:rPr>
        <w:t>程度低时，</w:t>
      </w:r>
      <w:r w:rsidR="00B068A5">
        <w:rPr>
          <w:rFonts w:ascii="Times New Roman" w:hAnsi="Times New Roman" w:cs="Times New Roman"/>
          <w:sz w:val="24"/>
          <w:szCs w:val="24"/>
        </w:rPr>
        <w:t>细碎</w:t>
      </w:r>
      <w:r w:rsidR="00B068A5">
        <w:rPr>
          <w:rFonts w:ascii="Times New Roman" w:hAnsi="Times New Roman" w:cs="Times New Roman" w:hint="eastAsia"/>
          <w:sz w:val="24"/>
          <w:szCs w:val="24"/>
        </w:rPr>
        <w:t>的土地更</w:t>
      </w:r>
      <w:r w:rsidR="007B502E">
        <w:rPr>
          <w:rFonts w:ascii="Times New Roman" w:hAnsi="Times New Roman" w:cs="Times New Roman" w:hint="eastAsia"/>
          <w:sz w:val="24"/>
          <w:szCs w:val="24"/>
        </w:rPr>
        <w:t>适合发挥农户精耕细作的优势</w:t>
      </w:r>
      <w:r w:rsidR="00B068A5">
        <w:rPr>
          <w:rFonts w:ascii="Times New Roman" w:hAnsi="Times New Roman" w:cs="Times New Roman" w:hint="eastAsia"/>
          <w:sz w:val="24"/>
          <w:szCs w:val="24"/>
        </w:rPr>
        <w:t>。</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p>
    <w:p w14:paraId="31CD8C1D" w14:textId="583CD54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2025" w:name="_Toc4687820"/>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2</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bookmarkEnd w:id="2025"/>
    </w:p>
    <w:p w14:paraId="7FAE0535" w14:textId="4DF95183" w:rsidR="00C66C36" w:rsidRDefault="00CC7F31"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sidR="004A4155">
        <w:rPr>
          <w:rFonts w:ascii="Times New Roman" w:hAnsi="Times New Roman" w:cs="Times New Roman" w:hint="eastAsia"/>
          <w:sz w:val="24"/>
          <w:szCs w:val="24"/>
        </w:rPr>
        <w:t>具有显著的增产作用</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7F2E2E21" w:rsidR="00267A64" w:rsidRDefault="00A44A82"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w:t>
      </w:r>
      <w:del w:id="2026" w:author="曾 翠红" w:date="2019-05-07T10:33:00Z">
        <w:r w:rsidR="00012A4C" w:rsidDel="009314E9">
          <w:rPr>
            <w:rFonts w:ascii="Times New Roman" w:hAnsi="Times New Roman" w:cs="Times New Roman" w:hint="eastAsia"/>
            <w:sz w:val="24"/>
            <w:szCs w:val="24"/>
          </w:rPr>
          <w:delText>稻谷</w:delText>
        </w:r>
      </w:del>
      <w:ins w:id="2027" w:author="曾 翠红" w:date="2019-05-07T10:33:00Z">
        <w:r w:rsidR="009314E9">
          <w:rPr>
            <w:rFonts w:ascii="Times New Roman" w:hAnsi="Times New Roman" w:cs="Times New Roman" w:hint="eastAsia"/>
            <w:sz w:val="24"/>
            <w:szCs w:val="24"/>
          </w:rPr>
          <w:t>水稻</w:t>
        </w:r>
      </w:ins>
      <w:r w:rsidR="009401FC">
        <w:rPr>
          <w:rFonts w:ascii="Times New Roman" w:hAnsi="Times New Roman" w:cs="Times New Roman" w:hint="eastAsia"/>
          <w:sz w:val="24"/>
          <w:szCs w:val="24"/>
        </w:rPr>
        <w:t>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w:t>
      </w:r>
      <w:del w:id="2028" w:author="曾 翠红" w:date="2019-05-07T10:33:00Z">
        <w:r w:rsidR="00012A4C" w:rsidDel="009314E9">
          <w:rPr>
            <w:rFonts w:ascii="Times New Roman" w:hAnsi="Times New Roman" w:cs="Times New Roman" w:hint="eastAsia"/>
            <w:sz w:val="24"/>
            <w:szCs w:val="24"/>
          </w:rPr>
          <w:delText>稻谷</w:delText>
        </w:r>
      </w:del>
      <w:ins w:id="2029" w:author="曾 翠红" w:date="2019-05-07T10:33:00Z">
        <w:r w:rsidR="009314E9">
          <w:rPr>
            <w:rFonts w:ascii="Times New Roman" w:hAnsi="Times New Roman" w:cs="Times New Roman" w:hint="eastAsia"/>
            <w:sz w:val="24"/>
            <w:szCs w:val="24"/>
          </w:rPr>
          <w:t>水稻</w:t>
        </w:r>
      </w:ins>
      <w:r w:rsidR="00457904">
        <w:rPr>
          <w:rFonts w:ascii="Times New Roman" w:hAnsi="Times New Roman" w:cs="Times New Roman" w:hint="eastAsia"/>
          <w:sz w:val="24"/>
          <w:szCs w:val="24"/>
        </w:rPr>
        <w:t>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del w:id="2030" w:author="曾 翠红" w:date="2019-05-07T10:33:00Z">
        <w:r w:rsidR="00012A4C" w:rsidDel="009314E9">
          <w:rPr>
            <w:rFonts w:ascii="Times New Roman" w:hAnsi="Times New Roman" w:cs="Times New Roman"/>
            <w:sz w:val="24"/>
            <w:szCs w:val="24"/>
          </w:rPr>
          <w:delText>稻谷</w:delText>
        </w:r>
      </w:del>
      <w:ins w:id="2031" w:author="曾 翠红" w:date="2019-05-07T10:33:00Z">
        <w:r w:rsidR="009314E9">
          <w:rPr>
            <w:rFonts w:ascii="Times New Roman" w:hAnsi="Times New Roman" w:cs="Times New Roman"/>
            <w:sz w:val="24"/>
            <w:szCs w:val="24"/>
          </w:rPr>
          <w:t>水稻</w:t>
        </w:r>
      </w:ins>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w:t>
      </w:r>
      <w:del w:id="2032" w:author="曾 翠红" w:date="2019-05-07T10:33:00Z">
        <w:r w:rsidR="00012A4C" w:rsidDel="009314E9">
          <w:rPr>
            <w:rFonts w:ascii="Times New Roman" w:hAnsi="Times New Roman" w:cs="Times New Roman" w:hint="eastAsia"/>
            <w:sz w:val="24"/>
            <w:szCs w:val="24"/>
          </w:rPr>
          <w:delText>稻谷</w:delText>
        </w:r>
      </w:del>
      <w:ins w:id="2033" w:author="曾 翠红" w:date="2019-05-07T10:33:00Z">
        <w:r w:rsidR="009314E9">
          <w:rPr>
            <w:rFonts w:ascii="Times New Roman" w:hAnsi="Times New Roman" w:cs="Times New Roman" w:hint="eastAsia"/>
            <w:sz w:val="24"/>
            <w:szCs w:val="24"/>
          </w:rPr>
          <w:t>水稻</w:t>
        </w:r>
      </w:ins>
      <w:r w:rsidR="00D67963">
        <w:rPr>
          <w:rFonts w:ascii="Times New Roman" w:hAnsi="Times New Roman" w:cs="Times New Roman" w:hint="eastAsia"/>
          <w:sz w:val="24"/>
          <w:szCs w:val="24"/>
        </w:rPr>
        <w:t>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2BBC7AE5" w:rsidR="00D22D33" w:rsidRPr="00074424" w:rsidRDefault="00D04158"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752DAC" w:rsidRPr="00752DAC">
        <w:rPr>
          <w:rFonts w:ascii="Times New Roman" w:hAnsi="Times New Roman" w:cs="Times New Roman" w:hint="eastAsia"/>
          <w:sz w:val="24"/>
          <w:szCs w:val="24"/>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14:paraId="1F5489F4" w14:textId="5A8CF19D" w:rsidR="00D22D33" w:rsidRDefault="00D22D33" w:rsidP="00862D6E">
      <w:pPr>
        <w:spacing w:beforeLines="100" w:before="326" w:afterLines="100" w:after="326" w:line="400" w:lineRule="exact"/>
        <w:jc w:val="both"/>
        <w:outlineLvl w:val="1"/>
        <w:rPr>
          <w:rFonts w:ascii="Times New Roman" w:eastAsia="黑体" w:hAnsi="Times New Roman" w:cs="Times New Roman"/>
          <w:sz w:val="28"/>
          <w:szCs w:val="28"/>
        </w:rPr>
      </w:pPr>
      <w:bookmarkStart w:id="2034" w:name="_Toc4687821"/>
      <w:r w:rsidRPr="00C46A1B">
        <w:rPr>
          <w:rFonts w:ascii="Times New Roman" w:eastAsia="黑体" w:hAnsi="Times New Roman" w:cs="Times New Roman"/>
          <w:sz w:val="28"/>
          <w:szCs w:val="28"/>
        </w:rPr>
        <w:t>5</w:t>
      </w:r>
      <w:r w:rsidRPr="00D22D33">
        <w:rPr>
          <w:rFonts w:ascii="Times New Roman" w:eastAsia="黑体" w:hAnsi="Times New Roman" w:cs="Times New Roman"/>
          <w:sz w:val="28"/>
          <w:szCs w:val="28"/>
        </w:rPr>
        <w:t>.</w:t>
      </w:r>
      <w:r w:rsidR="00595768">
        <w:rPr>
          <w:rFonts w:ascii="Times New Roman" w:eastAsia="黑体" w:hAnsi="Times New Roman" w:cs="Times New Roman"/>
          <w:sz w:val="28"/>
          <w:szCs w:val="28"/>
        </w:rPr>
        <w:t>3</w:t>
      </w:r>
      <w:r w:rsidRPr="00D22D33">
        <w:rPr>
          <w:rFonts w:ascii="Times New Roman" w:eastAsia="黑体" w:hAnsi="Times New Roman" w:cs="Times New Roman"/>
          <w:sz w:val="28"/>
          <w:szCs w:val="28"/>
        </w:rPr>
        <w:t xml:space="preserve">  </w:t>
      </w:r>
      <w:r w:rsidR="00595768">
        <w:rPr>
          <w:rFonts w:ascii="Times New Roman" w:eastAsia="黑体" w:hAnsi="Times New Roman" w:cs="Times New Roman" w:hint="eastAsia"/>
          <w:sz w:val="28"/>
          <w:szCs w:val="28"/>
        </w:rPr>
        <w:t>进一步研究的建议</w:t>
      </w:r>
      <w:bookmarkEnd w:id="2034"/>
    </w:p>
    <w:p w14:paraId="4294EF11" w14:textId="7E92030C" w:rsidR="005625B2" w:rsidRPr="005625B2" w:rsidRDefault="005625B2" w:rsidP="00862D6E">
      <w:pPr>
        <w:spacing w:after="0" w:line="400" w:lineRule="exact"/>
        <w:ind w:firstLineChars="200" w:firstLine="480"/>
        <w:jc w:val="both"/>
        <w:rPr>
          <w:rFonts w:ascii="Times New Roman" w:hAnsi="Times New Roman" w:cs="Times New Roman"/>
          <w:sz w:val="24"/>
          <w:szCs w:val="24"/>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1</w:t>
      </w:r>
      <w:r w:rsidRPr="005625B2">
        <w:rPr>
          <w:rFonts w:ascii="Times New Roman" w:hAnsi="Times New Roman" w:cs="Times New Roman" w:hint="eastAsia"/>
          <w:sz w:val="24"/>
          <w:szCs w:val="24"/>
        </w:rPr>
        <w:t>）</w:t>
      </w:r>
      <w:r w:rsidR="006C4291">
        <w:rPr>
          <w:rFonts w:ascii="Times New Roman" w:hAnsi="Times New Roman" w:cs="Times New Roman" w:hint="eastAsia"/>
          <w:sz w:val="24"/>
          <w:szCs w:val="24"/>
        </w:rPr>
        <w:t>筛选</w:t>
      </w:r>
      <w:del w:id="2035" w:author="曾 翠红" w:date="2019-05-07T10:33:00Z">
        <w:r w:rsidR="006C4291" w:rsidDel="009314E9">
          <w:rPr>
            <w:rFonts w:ascii="Times New Roman" w:hAnsi="Times New Roman" w:cs="Times New Roman" w:hint="eastAsia"/>
            <w:sz w:val="24"/>
            <w:szCs w:val="24"/>
          </w:rPr>
          <w:delText>稻谷</w:delText>
        </w:r>
      </w:del>
      <w:ins w:id="2036" w:author="曾 翠红" w:date="2019-05-07T10:33:00Z">
        <w:r w:rsidR="009314E9">
          <w:rPr>
            <w:rFonts w:ascii="Times New Roman" w:hAnsi="Times New Roman" w:cs="Times New Roman" w:hint="eastAsia"/>
            <w:sz w:val="24"/>
            <w:szCs w:val="24"/>
          </w:rPr>
          <w:t>水稻</w:t>
        </w:r>
      </w:ins>
      <w:r w:rsidR="006C4291">
        <w:rPr>
          <w:rFonts w:ascii="Times New Roman" w:hAnsi="Times New Roman" w:cs="Times New Roman" w:hint="eastAsia"/>
          <w:sz w:val="24"/>
          <w:szCs w:val="24"/>
        </w:rPr>
        <w:t>农户样本时，</w:t>
      </w:r>
      <w:r w:rsidR="006C4291">
        <w:rPr>
          <w:rFonts w:ascii="Times New Roman" w:hAnsi="Times New Roman" w:cs="Times New Roman"/>
          <w:sz w:val="24"/>
          <w:szCs w:val="24"/>
        </w:rPr>
        <w:t>由于</w:t>
      </w:r>
      <w:r w:rsidR="00765B9D">
        <w:rPr>
          <w:rFonts w:ascii="Times New Roman" w:hAnsi="Times New Roman" w:cs="Times New Roman" w:hint="eastAsia"/>
          <w:sz w:val="24"/>
          <w:szCs w:val="24"/>
        </w:rPr>
        <w:t>一熟、两熟和三熟</w:t>
      </w:r>
      <w:r w:rsidRPr="005625B2">
        <w:rPr>
          <w:rFonts w:ascii="Times New Roman" w:hAnsi="Times New Roman" w:cs="Times New Roman" w:hint="eastAsia"/>
          <w:sz w:val="24"/>
          <w:szCs w:val="24"/>
        </w:rPr>
        <w:t>种植区域无法进一步区分，只能筛选出</w:t>
      </w:r>
      <w:del w:id="2037" w:author="曾 翠红" w:date="2019-05-07T10:33:00Z">
        <w:r w:rsidR="00012A4C" w:rsidDel="009314E9">
          <w:rPr>
            <w:rFonts w:ascii="Times New Roman" w:hAnsi="Times New Roman" w:cs="Times New Roman" w:hint="eastAsia"/>
            <w:sz w:val="24"/>
            <w:szCs w:val="24"/>
          </w:rPr>
          <w:delText>稻谷</w:delText>
        </w:r>
      </w:del>
      <w:ins w:id="2038" w:author="曾 翠红" w:date="2019-05-07T10:33:00Z">
        <w:r w:rsidR="009314E9">
          <w:rPr>
            <w:rFonts w:ascii="Times New Roman" w:hAnsi="Times New Roman" w:cs="Times New Roman" w:hint="eastAsia"/>
            <w:sz w:val="24"/>
            <w:szCs w:val="24"/>
          </w:rPr>
          <w:t>水稻</w:t>
        </w:r>
      </w:ins>
      <w:r w:rsidRPr="005625B2">
        <w:rPr>
          <w:rFonts w:ascii="Times New Roman" w:hAnsi="Times New Roman" w:cs="Times New Roman" w:hint="eastAsia"/>
          <w:sz w:val="24"/>
          <w:szCs w:val="24"/>
        </w:rPr>
        <w:t>主产</w:t>
      </w:r>
      <w:r w:rsidR="00BA406D">
        <w:rPr>
          <w:rFonts w:ascii="Times New Roman" w:hAnsi="Times New Roman" w:cs="Times New Roman" w:hint="eastAsia"/>
          <w:sz w:val="24"/>
          <w:szCs w:val="24"/>
        </w:rPr>
        <w:t>省份</w:t>
      </w:r>
      <w:r w:rsidRPr="005625B2">
        <w:rPr>
          <w:rFonts w:ascii="Times New Roman" w:hAnsi="Times New Roman" w:cs="Times New Roman" w:hint="eastAsia"/>
          <w:sz w:val="24"/>
          <w:szCs w:val="24"/>
        </w:rPr>
        <w:t>的农户数据进行研究</w:t>
      </w:r>
      <w:r w:rsidR="004A4155">
        <w:rPr>
          <w:rFonts w:ascii="Times New Roman" w:hAnsi="Times New Roman" w:cs="Times New Roman" w:hint="eastAsia"/>
          <w:sz w:val="24"/>
          <w:szCs w:val="24"/>
        </w:rPr>
        <w:t>，因此</w:t>
      </w:r>
      <w:r w:rsidR="00BA406D">
        <w:rPr>
          <w:rFonts w:ascii="Times New Roman" w:hAnsi="Times New Roman" w:cs="Times New Roman"/>
          <w:sz w:val="24"/>
          <w:szCs w:val="24"/>
        </w:rPr>
        <w:t>本研究</w:t>
      </w:r>
      <w:r w:rsidR="00BA406D">
        <w:rPr>
          <w:rFonts w:ascii="Times New Roman" w:hAnsi="Times New Roman" w:cs="Times New Roman" w:hint="eastAsia"/>
          <w:sz w:val="24"/>
          <w:szCs w:val="24"/>
        </w:rPr>
        <w:t>中关于</w:t>
      </w:r>
      <w:del w:id="2039" w:author="曾 翠红" w:date="2019-05-07T10:33:00Z">
        <w:r w:rsidR="00BA406D" w:rsidDel="009314E9">
          <w:rPr>
            <w:rFonts w:ascii="Times New Roman" w:hAnsi="Times New Roman" w:cs="Times New Roman" w:hint="eastAsia"/>
            <w:sz w:val="24"/>
            <w:szCs w:val="24"/>
          </w:rPr>
          <w:delText>稻谷</w:delText>
        </w:r>
      </w:del>
      <w:ins w:id="2040" w:author="曾 翠红" w:date="2019-05-07T10:33:00Z">
        <w:r w:rsidR="009314E9">
          <w:rPr>
            <w:rFonts w:ascii="Times New Roman" w:hAnsi="Times New Roman" w:cs="Times New Roman" w:hint="eastAsia"/>
            <w:sz w:val="24"/>
            <w:szCs w:val="24"/>
          </w:rPr>
          <w:t>水稻</w:t>
        </w:r>
      </w:ins>
      <w:r w:rsidR="00BA406D">
        <w:rPr>
          <w:rFonts w:ascii="Times New Roman" w:hAnsi="Times New Roman" w:cs="Times New Roman" w:hint="eastAsia"/>
          <w:sz w:val="24"/>
          <w:szCs w:val="24"/>
        </w:rPr>
        <w:t>的</w:t>
      </w:r>
      <w:r w:rsidR="007E57B0">
        <w:rPr>
          <w:rFonts w:ascii="Times New Roman" w:hAnsi="Times New Roman" w:cs="Times New Roman" w:hint="eastAsia"/>
          <w:sz w:val="24"/>
          <w:szCs w:val="24"/>
        </w:rPr>
        <w:t>估计</w:t>
      </w:r>
      <w:r w:rsidR="00BA406D">
        <w:rPr>
          <w:rFonts w:ascii="Times New Roman" w:hAnsi="Times New Roman" w:cs="Times New Roman" w:hint="eastAsia"/>
          <w:sz w:val="24"/>
          <w:szCs w:val="24"/>
        </w:rPr>
        <w:t>结果可能存在些许的偏差</w:t>
      </w:r>
      <w:r w:rsidR="00B80FEF">
        <w:rPr>
          <w:rFonts w:ascii="Times New Roman" w:hAnsi="Times New Roman" w:cs="Times New Roman" w:hint="eastAsia"/>
          <w:sz w:val="24"/>
          <w:szCs w:val="24"/>
        </w:rPr>
        <w:t>。</w:t>
      </w:r>
      <w:r w:rsidR="001469D0">
        <w:rPr>
          <w:rFonts w:ascii="Times New Roman" w:hAnsi="Times New Roman" w:cs="Times New Roman" w:hint="eastAsia"/>
          <w:sz w:val="24"/>
          <w:szCs w:val="24"/>
        </w:rPr>
        <w:t>未来在这方面进一步细分的分析将会得到更加准确的结果。</w:t>
      </w:r>
    </w:p>
    <w:p w14:paraId="0F14B6F5" w14:textId="287DA38A" w:rsidR="005625B2" w:rsidRDefault="005625B2" w:rsidP="00862D6E">
      <w:pPr>
        <w:spacing w:after="0" w:line="400" w:lineRule="exact"/>
        <w:ind w:firstLineChars="200" w:firstLine="480"/>
        <w:jc w:val="both"/>
        <w:rPr>
          <w:rFonts w:ascii="Times New Roman" w:eastAsia="黑体" w:hAnsi="Times New Roman" w:cs="Times New Roman"/>
          <w:sz w:val="28"/>
          <w:szCs w:val="28"/>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2</w:t>
      </w:r>
      <w:r w:rsidRPr="005625B2">
        <w:rPr>
          <w:rFonts w:ascii="Times New Roman" w:hAnsi="Times New Roman" w:cs="Times New Roman" w:hint="eastAsia"/>
          <w:sz w:val="24"/>
          <w:szCs w:val="24"/>
        </w:rPr>
        <w:t>）</w:t>
      </w:r>
      <w:r w:rsidR="00C14CD7">
        <w:rPr>
          <w:rFonts w:ascii="Times New Roman" w:hAnsi="Times New Roman" w:cs="Times New Roman" w:hint="eastAsia"/>
          <w:sz w:val="24"/>
          <w:szCs w:val="24"/>
        </w:rPr>
        <w:t>本文所使用的样本中，</w:t>
      </w:r>
      <w:r w:rsidR="00C14CD7">
        <w:rPr>
          <w:rFonts w:ascii="Times New Roman" w:hAnsi="Times New Roman" w:cs="Times New Roman"/>
          <w:sz w:val="24"/>
          <w:szCs w:val="24"/>
        </w:rPr>
        <w:t>只有</w:t>
      </w:r>
      <w:del w:id="2041" w:author="曾 翠红" w:date="2019-05-07T10:33:00Z">
        <w:r w:rsidR="00C14CD7" w:rsidDel="009314E9">
          <w:rPr>
            <w:rFonts w:ascii="Times New Roman" w:hAnsi="Times New Roman" w:cs="Times New Roman" w:hint="eastAsia"/>
            <w:sz w:val="24"/>
            <w:szCs w:val="24"/>
          </w:rPr>
          <w:delText>稻谷</w:delText>
        </w:r>
      </w:del>
      <w:ins w:id="2042" w:author="曾 翠红" w:date="2019-05-07T10:33:00Z">
        <w:r w:rsidR="009314E9">
          <w:rPr>
            <w:rFonts w:ascii="Times New Roman" w:hAnsi="Times New Roman" w:cs="Times New Roman" w:hint="eastAsia"/>
            <w:sz w:val="24"/>
            <w:szCs w:val="24"/>
          </w:rPr>
          <w:t>水稻</w:t>
        </w:r>
      </w:ins>
      <w:r w:rsidR="00C14CD7">
        <w:rPr>
          <w:rFonts w:ascii="Times New Roman" w:hAnsi="Times New Roman" w:cs="Times New Roman" w:hint="eastAsia"/>
          <w:sz w:val="24"/>
          <w:szCs w:val="24"/>
        </w:rPr>
        <w:t>和</w:t>
      </w:r>
      <w:del w:id="2043" w:author="曾 翠红" w:date="2019-05-09T22:31:00Z">
        <w:r w:rsidR="00C14CD7" w:rsidDel="00B86D23">
          <w:rPr>
            <w:rFonts w:ascii="Times New Roman" w:hAnsi="Times New Roman" w:cs="Times New Roman" w:hint="eastAsia"/>
            <w:sz w:val="24"/>
            <w:szCs w:val="24"/>
          </w:rPr>
          <w:delText>一熟玉米</w:delText>
        </w:r>
      </w:del>
      <w:ins w:id="2044" w:author="曾 翠红" w:date="2019-05-09T22:31:00Z">
        <w:r w:rsidR="00B86D23">
          <w:rPr>
            <w:rFonts w:ascii="Times New Roman" w:hAnsi="Times New Roman" w:cs="Times New Roman" w:hint="eastAsia"/>
            <w:sz w:val="24"/>
            <w:szCs w:val="24"/>
          </w:rPr>
          <w:t>一熟区春玉米</w:t>
        </w:r>
      </w:ins>
      <w:r w:rsidR="00C14CD7">
        <w:rPr>
          <w:rFonts w:ascii="Times New Roman" w:hAnsi="Times New Roman" w:cs="Times New Roman" w:hint="eastAsia"/>
          <w:sz w:val="24"/>
          <w:szCs w:val="24"/>
        </w:rPr>
        <w:t>大于</w:t>
      </w:r>
      <w:r w:rsidR="00C14CD7" w:rsidRPr="00C46A1B">
        <w:rPr>
          <w:rFonts w:ascii="Times New Roman" w:hAnsi="Times New Roman" w:cs="Times New Roman"/>
          <w:sz w:val="24"/>
          <w:szCs w:val="24"/>
        </w:rPr>
        <w:t>50</w:t>
      </w:r>
      <w:r w:rsidR="00C14CD7">
        <w:rPr>
          <w:rFonts w:ascii="Times New Roman" w:hAnsi="Times New Roman" w:cs="Times New Roman" w:hint="eastAsia"/>
          <w:sz w:val="24"/>
          <w:szCs w:val="24"/>
        </w:rPr>
        <w:t>亩的样本超过</w:t>
      </w:r>
      <w:r w:rsidR="00C14CD7" w:rsidRPr="00C46A1B">
        <w:rPr>
          <w:rFonts w:ascii="Times New Roman" w:hAnsi="Times New Roman" w:cs="Times New Roman"/>
          <w:sz w:val="24"/>
          <w:szCs w:val="24"/>
        </w:rPr>
        <w:t>500</w:t>
      </w:r>
      <w:r w:rsidR="00C14CD7">
        <w:rPr>
          <w:rFonts w:ascii="Times New Roman" w:hAnsi="Times New Roman" w:cs="Times New Roman" w:hint="eastAsia"/>
          <w:sz w:val="24"/>
          <w:szCs w:val="24"/>
        </w:rPr>
        <w:t>户，冬小麦</w:t>
      </w:r>
      <w:r w:rsidR="00C14CD7">
        <w:rPr>
          <w:rFonts w:ascii="Times New Roman" w:hAnsi="Times New Roman" w:cs="Times New Roman" w:hint="eastAsia"/>
          <w:sz w:val="24"/>
          <w:szCs w:val="24"/>
        </w:rPr>
        <w:t>-</w:t>
      </w:r>
      <w:r w:rsidR="00C14CD7">
        <w:rPr>
          <w:rFonts w:ascii="Times New Roman" w:hAnsi="Times New Roman" w:cs="Times New Roman"/>
          <w:sz w:val="24"/>
          <w:szCs w:val="24"/>
        </w:rPr>
        <w:t>夏玉米</w:t>
      </w:r>
      <w:r w:rsidR="00C14CD7">
        <w:rPr>
          <w:rFonts w:ascii="Times New Roman" w:hAnsi="Times New Roman" w:cs="Times New Roman" w:hint="eastAsia"/>
          <w:sz w:val="24"/>
          <w:szCs w:val="24"/>
        </w:rPr>
        <w:t>种植区的农户样本中</w:t>
      </w:r>
      <w:r w:rsidRPr="005625B2">
        <w:rPr>
          <w:rFonts w:ascii="Times New Roman" w:hAnsi="Times New Roman" w:cs="Times New Roman" w:hint="eastAsia"/>
          <w:sz w:val="24"/>
          <w:szCs w:val="24"/>
        </w:rPr>
        <w:t>，</w:t>
      </w:r>
      <w:r w:rsidR="00816EAD">
        <w:rPr>
          <w:rFonts w:ascii="Times New Roman" w:hAnsi="Times New Roman" w:cs="Times New Roman" w:hint="eastAsia"/>
          <w:sz w:val="24"/>
          <w:szCs w:val="24"/>
        </w:rPr>
        <w:t>中</w:t>
      </w:r>
      <w:r w:rsidRPr="005625B2">
        <w:rPr>
          <w:rFonts w:ascii="Times New Roman" w:hAnsi="Times New Roman" w:cs="Times New Roman" w:hint="eastAsia"/>
          <w:sz w:val="24"/>
          <w:szCs w:val="24"/>
        </w:rPr>
        <w:t>大</w:t>
      </w:r>
      <w:r w:rsidR="00816EAD">
        <w:rPr>
          <w:rFonts w:ascii="Times New Roman" w:hAnsi="Times New Roman" w:cs="Times New Roman" w:hint="eastAsia"/>
          <w:sz w:val="24"/>
          <w:szCs w:val="24"/>
        </w:rPr>
        <w:t>型</w:t>
      </w:r>
      <w:r w:rsidRPr="005625B2">
        <w:rPr>
          <w:rFonts w:ascii="Times New Roman" w:hAnsi="Times New Roman" w:cs="Times New Roman" w:hint="eastAsia"/>
          <w:sz w:val="24"/>
          <w:szCs w:val="24"/>
        </w:rPr>
        <w:t>农户非常少，导致目前的研究结果可能对于</w:t>
      </w:r>
      <w:r w:rsidRPr="00C46A1B">
        <w:rPr>
          <w:rFonts w:ascii="Times New Roman" w:hAnsi="Times New Roman" w:cs="Times New Roman"/>
          <w:sz w:val="24"/>
          <w:szCs w:val="24"/>
        </w:rPr>
        <w:t>10</w:t>
      </w:r>
      <w:r w:rsidRPr="005625B2">
        <w:rPr>
          <w:rFonts w:ascii="Times New Roman" w:hAnsi="Times New Roman" w:cs="Times New Roman" w:hint="eastAsia"/>
          <w:sz w:val="24"/>
          <w:szCs w:val="24"/>
        </w:rPr>
        <w:t>亩以下农户经营更有</w:t>
      </w:r>
      <w:r w:rsidR="00C624CE">
        <w:rPr>
          <w:rFonts w:ascii="Times New Roman" w:hAnsi="Times New Roman" w:cs="Times New Roman" w:hint="eastAsia"/>
          <w:sz w:val="24"/>
          <w:szCs w:val="24"/>
        </w:rPr>
        <w:t>参考</w:t>
      </w:r>
      <w:r w:rsidRPr="005625B2">
        <w:rPr>
          <w:rFonts w:ascii="Times New Roman" w:hAnsi="Times New Roman" w:cs="Times New Roman" w:hint="eastAsia"/>
          <w:sz w:val="24"/>
          <w:szCs w:val="24"/>
        </w:rPr>
        <w:t>意义。</w:t>
      </w:r>
      <w:r w:rsidR="009C3748">
        <w:rPr>
          <w:rFonts w:ascii="Times New Roman" w:hAnsi="Times New Roman" w:cs="Times New Roman" w:hint="eastAsia"/>
          <w:sz w:val="24"/>
          <w:szCs w:val="24"/>
        </w:rPr>
        <w:t>如果有更好数据样本，</w:t>
      </w:r>
      <w:r w:rsidR="004C4DDD">
        <w:rPr>
          <w:rFonts w:ascii="Times New Roman" w:hAnsi="Times New Roman" w:cs="Times New Roman" w:hint="eastAsia"/>
          <w:sz w:val="24"/>
          <w:szCs w:val="24"/>
        </w:rPr>
        <w:t>或许能够</w:t>
      </w:r>
      <w:r w:rsidR="000D3577">
        <w:rPr>
          <w:rFonts w:ascii="Times New Roman" w:hAnsi="Times New Roman" w:cs="Times New Roman" w:hint="eastAsia"/>
          <w:sz w:val="24"/>
          <w:szCs w:val="24"/>
        </w:rPr>
        <w:t>更好的捕捉到</w:t>
      </w:r>
      <w:r w:rsidR="004C4DDD">
        <w:rPr>
          <w:rFonts w:ascii="Times New Roman" w:hAnsi="Times New Roman" w:cs="Times New Roman" w:hint="eastAsia"/>
          <w:sz w:val="24"/>
          <w:szCs w:val="24"/>
        </w:rPr>
        <w:t>中大型规模农户单产如何变化的</w:t>
      </w:r>
      <w:r w:rsidR="000D3577">
        <w:rPr>
          <w:rFonts w:ascii="Times New Roman" w:hAnsi="Times New Roman" w:cs="Times New Roman" w:hint="eastAsia"/>
          <w:sz w:val="24"/>
          <w:szCs w:val="24"/>
        </w:rPr>
        <w:t>规律</w:t>
      </w:r>
      <w:r w:rsidR="004C4DDD">
        <w:rPr>
          <w:rFonts w:ascii="Times New Roman" w:hAnsi="Times New Roman" w:cs="Times New Roman" w:hint="eastAsia"/>
          <w:sz w:val="24"/>
          <w:szCs w:val="24"/>
        </w:rPr>
        <w:t>。</w:t>
      </w:r>
    </w:p>
    <w:p w14:paraId="6A2DA8E2" w14:textId="77777777" w:rsidR="005625B2" w:rsidRPr="00D22D33" w:rsidRDefault="005625B2" w:rsidP="00862D6E">
      <w:pPr>
        <w:spacing w:after="0" w:line="400" w:lineRule="exact"/>
        <w:jc w:val="both"/>
        <w:rPr>
          <w:rFonts w:ascii="Times New Roman" w:eastAsia="黑体" w:hAnsi="Times New Roman" w:cs="Times New Roman"/>
          <w:sz w:val="28"/>
          <w:szCs w:val="28"/>
        </w:rPr>
        <w:sectPr w:rsidR="005625B2" w:rsidRPr="00D22D33" w:rsidSect="00117B67">
          <w:pgSz w:w="11906" w:h="16838"/>
          <w:pgMar w:top="1701" w:right="1418" w:bottom="1418" w:left="1701" w:header="1304" w:footer="1020" w:gutter="0"/>
          <w:cols w:space="425"/>
          <w:docGrid w:type="lines" w:linePitch="326"/>
        </w:sectPr>
      </w:pPr>
    </w:p>
    <w:p w14:paraId="22735AB3" w14:textId="1CF193F2" w:rsidR="0082380D" w:rsidRPr="0082380D" w:rsidRDefault="00254584" w:rsidP="0082380D">
      <w:pPr>
        <w:spacing w:beforeLines="100" w:before="326" w:afterLines="100" w:after="326" w:line="400" w:lineRule="exact"/>
        <w:jc w:val="center"/>
        <w:outlineLvl w:val="0"/>
        <w:rPr>
          <w:rFonts w:eastAsia="黑体"/>
          <w:sz w:val="32"/>
          <w:szCs w:val="32"/>
        </w:rPr>
      </w:pPr>
      <w:bookmarkStart w:id="2045" w:name="_Toc4687822"/>
      <w:r w:rsidRPr="00800039">
        <w:rPr>
          <w:rFonts w:eastAsia="黑体" w:hint="eastAsia"/>
          <w:sz w:val="32"/>
          <w:szCs w:val="32"/>
        </w:rPr>
        <w:t>参考文献</w:t>
      </w:r>
      <w:bookmarkEnd w:id="2045"/>
    </w:p>
    <w:p w14:paraId="6D25D80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 Barrett, C.B., Bellemare, M.F., Hou, J.Y. Reconsidering Conventional Explanations of the Inverse Productivity</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Size Relationship. </w:t>
      </w:r>
      <w:r w:rsidRPr="00C47404">
        <w:rPr>
          <w:rFonts w:ascii="Times New Roman" w:eastAsia="宋体" w:hAnsi="Times New Roman" w:cs="Times New Roman"/>
          <w:i/>
          <w:iCs/>
          <w:color w:val="000000"/>
          <w:sz w:val="21"/>
          <w:szCs w:val="21"/>
        </w:rPr>
        <w:t>Social Science Electronic Publishing</w:t>
      </w:r>
      <w:r w:rsidRPr="00C47404">
        <w:rPr>
          <w:rFonts w:ascii="Times New Roman" w:eastAsia="宋体" w:hAnsi="Times New Roman" w:cs="Times New Roman"/>
          <w:color w:val="000000"/>
          <w:sz w:val="21"/>
          <w:szCs w:val="21"/>
        </w:rPr>
        <w:t>, 2010(1): 88-97</w:t>
      </w:r>
    </w:p>
    <w:p w14:paraId="5FDD675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 Lamb, R.L. Inverse Productivity: Land Quality, Labor Markets, and Measurement Error.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2003(1): 71-95</w:t>
      </w:r>
    </w:p>
    <w:p w14:paraId="4BD397D4"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 </w:t>
      </w:r>
      <w:r w:rsidRPr="00C47404">
        <w:rPr>
          <w:rFonts w:ascii="宋体" w:eastAsia="宋体" w:cs="宋体" w:hint="eastAsia"/>
          <w:color w:val="000000"/>
          <w:sz w:val="21"/>
          <w:szCs w:val="21"/>
        </w:rPr>
        <w:t>速水佑次郎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农业发展的国际分析</w:t>
      </w:r>
      <w:r w:rsidRPr="00C47404">
        <w:rPr>
          <w:rFonts w:ascii="Times New Roman" w:eastAsia="宋体" w:hAnsi="Times New Roman" w:cs="Times New Roman"/>
          <w:color w:val="000000"/>
          <w:sz w:val="21"/>
          <w:szCs w:val="21"/>
        </w:rPr>
        <w:t>., 2001</w:t>
      </w:r>
    </w:p>
    <w:p w14:paraId="0F748493"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 </w:t>
      </w:r>
      <w:r w:rsidRPr="00C47404">
        <w:rPr>
          <w:rFonts w:ascii="宋体" w:eastAsia="宋体" w:cs="宋体" w:hint="eastAsia"/>
          <w:color w:val="000000"/>
          <w:sz w:val="21"/>
          <w:szCs w:val="21"/>
        </w:rPr>
        <w:t>舒尔茨</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梁小民</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改造传统农业</w:t>
      </w:r>
      <w:r w:rsidRPr="00C47404">
        <w:rPr>
          <w:rFonts w:ascii="Times New Roman" w:eastAsia="宋体" w:hAnsi="Times New Roman" w:cs="Times New Roman"/>
          <w:color w:val="000000"/>
          <w:sz w:val="21"/>
          <w:szCs w:val="21"/>
        </w:rPr>
        <w:t>., 2009</w:t>
      </w:r>
    </w:p>
    <w:p w14:paraId="040EA5BE"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 </w:t>
      </w:r>
      <w:r w:rsidRPr="00C47404">
        <w:rPr>
          <w:rFonts w:ascii="宋体" w:eastAsia="宋体" w:cs="宋体" w:hint="eastAsia"/>
          <w:color w:val="000000"/>
          <w:sz w:val="21"/>
          <w:szCs w:val="21"/>
        </w:rPr>
        <w:t>蔡昉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改革时期农业劳动力转移与重新配置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2017(10): 2-12</w:t>
      </w:r>
    </w:p>
    <w:p w14:paraId="40F90F3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[6] </w:t>
      </w:r>
      <w:r w:rsidRPr="00C47404">
        <w:rPr>
          <w:rFonts w:ascii="宋体" w:eastAsia="宋体" w:cs="宋体" w:hint="eastAsia"/>
          <w:color w:val="000000"/>
          <w:sz w:val="21"/>
          <w:szCs w:val="21"/>
        </w:rPr>
        <w:t>冒佩华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徐骥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农地经营权流转与农民劳动生产率提高</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理论与实证</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2015</w:t>
      </w:r>
    </w:p>
    <w:p w14:paraId="2DC881E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[7] </w:t>
      </w:r>
      <w:r w:rsidRPr="00C47404">
        <w:rPr>
          <w:rFonts w:ascii="宋体" w:eastAsia="宋体" w:cs="宋体" w:hint="eastAsia"/>
          <w:color w:val="000000"/>
          <w:sz w:val="21"/>
          <w:szCs w:val="21"/>
        </w:rPr>
        <w:t>赵阳</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新形势下完善农村土地承包政策若干问题的认识</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经济社会体制比较</w:t>
      </w:r>
      <w:r w:rsidRPr="00C47404">
        <w:rPr>
          <w:rFonts w:ascii="Times New Roman" w:eastAsia="宋体" w:hAnsi="Times New Roman" w:cs="Times New Roman"/>
          <w:color w:val="000000"/>
          <w:sz w:val="21"/>
          <w:szCs w:val="21"/>
        </w:rPr>
        <w:t>, 2014(2): 1-4</w:t>
      </w:r>
    </w:p>
    <w:p w14:paraId="002B3543"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[8] </w:t>
      </w:r>
      <w:r w:rsidRPr="00C47404">
        <w:rPr>
          <w:rFonts w:ascii="宋体" w:eastAsia="宋体" w:cs="宋体" w:hint="eastAsia"/>
          <w:color w:val="000000"/>
          <w:sz w:val="21"/>
          <w:szCs w:val="21"/>
        </w:rPr>
        <w:t>陈海磊</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史清华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顾海英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农户土地流转是有效率的吗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——以山西为例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2014(07): 61-71</w:t>
      </w:r>
    </w:p>
    <w:p w14:paraId="14A6F86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[9] </w:t>
      </w:r>
      <w:r w:rsidRPr="00C47404">
        <w:rPr>
          <w:rFonts w:ascii="宋体" w:eastAsia="宋体" w:cs="宋体" w:hint="eastAsia"/>
          <w:color w:val="000000"/>
          <w:sz w:val="21"/>
          <w:szCs w:val="21"/>
        </w:rPr>
        <w:t>郭庆海</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土地适度规模经营尺度</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效率抑或收入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农业经济问题</w:t>
      </w:r>
      <w:r w:rsidRPr="00C47404">
        <w:rPr>
          <w:rFonts w:ascii="Times New Roman" w:eastAsia="宋体" w:hAnsi="Times New Roman" w:cs="Times New Roman"/>
          <w:color w:val="000000"/>
          <w:sz w:val="21"/>
          <w:szCs w:val="21"/>
        </w:rPr>
        <w:t>, 2014(07): 4-10</w:t>
      </w:r>
    </w:p>
    <w:p w14:paraId="649334B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[10] </w:t>
      </w:r>
      <w:r w:rsidRPr="00C47404">
        <w:rPr>
          <w:rFonts w:ascii="宋体" w:eastAsia="宋体" w:cs="宋体" w:hint="eastAsia"/>
          <w:color w:val="000000"/>
          <w:sz w:val="21"/>
          <w:szCs w:val="21"/>
        </w:rPr>
        <w:t>李谷成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冯中朝</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范丽霞</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小农户真的更加具有效率吗？来自湖北省的经验证据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经济学（季刊）</w:t>
      </w:r>
      <w:r w:rsidRPr="00C47404">
        <w:rPr>
          <w:rFonts w:ascii="Times New Roman" w:eastAsia="宋体" w:hAnsi="Times New Roman" w:cs="Times New Roman"/>
          <w:color w:val="000000"/>
          <w:sz w:val="21"/>
          <w:szCs w:val="21"/>
        </w:rPr>
        <w:t>, 2009(1): 95-124</w:t>
      </w:r>
    </w:p>
    <w:p w14:paraId="7E5A67B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[11] </w:t>
      </w:r>
      <w:r w:rsidRPr="00C47404">
        <w:rPr>
          <w:rFonts w:ascii="宋体" w:eastAsia="宋体" w:cs="宋体" w:hint="eastAsia"/>
          <w:color w:val="000000"/>
          <w:sz w:val="21"/>
          <w:szCs w:val="21"/>
        </w:rPr>
        <w:t>任治军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中国农业规模经营的制约</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1995(6): 54-58</w:t>
      </w:r>
    </w:p>
    <w:p w14:paraId="6D4ABB7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[12] </w:t>
      </w:r>
      <w:r w:rsidRPr="00C47404">
        <w:rPr>
          <w:rFonts w:ascii="宋体" w:eastAsia="宋体" w:cs="宋体" w:hint="eastAsia"/>
          <w:color w:val="000000"/>
          <w:sz w:val="21"/>
          <w:szCs w:val="21"/>
        </w:rPr>
        <w:t>辛良杰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李秀彬</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农户土地规模与生产率的关系及其解释的印证——以吉林省为例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地理研究</w:t>
      </w:r>
      <w:r w:rsidRPr="00C47404">
        <w:rPr>
          <w:rFonts w:ascii="Times New Roman" w:eastAsia="宋体" w:hAnsi="Times New Roman" w:cs="Times New Roman"/>
          <w:color w:val="000000"/>
          <w:sz w:val="21"/>
          <w:szCs w:val="21"/>
        </w:rPr>
        <w:t>, 2009(05): 1276-1284</w:t>
      </w:r>
    </w:p>
    <w:p w14:paraId="67069D2B"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[13] </w:t>
      </w:r>
      <w:r w:rsidRPr="00C47404">
        <w:rPr>
          <w:rFonts w:ascii="宋体" w:eastAsia="宋体" w:cs="宋体" w:hint="eastAsia"/>
          <w:color w:val="000000"/>
          <w:sz w:val="21"/>
          <w:szCs w:val="21"/>
        </w:rPr>
        <w:t>张悦</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刘文勇</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家庭农场的生产效率与风险分析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农业经济问题</w:t>
      </w:r>
      <w:r w:rsidRPr="00C47404">
        <w:rPr>
          <w:rFonts w:ascii="Times New Roman" w:eastAsia="宋体" w:hAnsi="Times New Roman" w:cs="Times New Roman"/>
          <w:color w:val="000000"/>
          <w:sz w:val="21"/>
          <w:szCs w:val="21"/>
        </w:rPr>
        <w:t>, 2016(05): 16-21</w:t>
      </w:r>
    </w:p>
    <w:p w14:paraId="03C86BD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[14] </w:t>
      </w:r>
      <w:r w:rsidRPr="00C47404">
        <w:rPr>
          <w:rFonts w:ascii="宋体" w:eastAsia="宋体" w:cs="宋体" w:hint="eastAsia"/>
          <w:color w:val="000000"/>
          <w:sz w:val="21"/>
          <w:szCs w:val="21"/>
        </w:rPr>
        <w:t>陈海磊</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史清华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顾海英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农户土地流转是有效率的吗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以山西为例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2014(7): 61-71</w:t>
      </w:r>
    </w:p>
    <w:p w14:paraId="3ADDDC3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[15] </w:t>
      </w:r>
      <w:r w:rsidRPr="00C47404">
        <w:rPr>
          <w:rFonts w:ascii="宋体" w:eastAsia="宋体" w:cs="宋体" w:hint="eastAsia"/>
          <w:color w:val="000000"/>
          <w:sz w:val="21"/>
          <w:szCs w:val="21"/>
        </w:rPr>
        <w:t>郭庆海</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土地适度规模经营尺度：效率抑或收入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农业经济问题</w:t>
      </w:r>
      <w:r w:rsidRPr="00C47404">
        <w:rPr>
          <w:rFonts w:ascii="Times New Roman" w:eastAsia="宋体" w:hAnsi="Times New Roman" w:cs="Times New Roman"/>
          <w:color w:val="000000"/>
          <w:sz w:val="21"/>
          <w:szCs w:val="21"/>
        </w:rPr>
        <w:t>, 2014(7): 4-10</w:t>
      </w:r>
    </w:p>
    <w:p w14:paraId="6C55096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[16] </w:t>
      </w:r>
      <w:r w:rsidRPr="00C47404">
        <w:rPr>
          <w:rFonts w:ascii="宋体" w:eastAsia="宋体" w:cs="宋体" w:hint="eastAsia"/>
          <w:color w:val="000000"/>
          <w:sz w:val="21"/>
          <w:szCs w:val="21"/>
        </w:rPr>
        <w:t>李谷成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冯中朝</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范丽霞</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小农户真的更加具有效率吗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来自湖北省的经验证据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经济学</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季刊</w:t>
      </w:r>
      <w:r w:rsidRPr="00C47404">
        <w:rPr>
          <w:rFonts w:ascii="Times New Roman" w:eastAsia="宋体" w:hAnsi="Times New Roman" w:cs="Times New Roman"/>
          <w:color w:val="000000"/>
          <w:sz w:val="21"/>
          <w:szCs w:val="21"/>
        </w:rPr>
        <w:t>), 2010(1): 99-128</w:t>
      </w:r>
    </w:p>
    <w:p w14:paraId="1556D12C"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[17] </w:t>
      </w:r>
      <w:r w:rsidRPr="00C47404">
        <w:rPr>
          <w:rFonts w:ascii="宋体" w:eastAsia="宋体" w:cs="宋体" w:hint="eastAsia"/>
          <w:color w:val="000000"/>
          <w:sz w:val="21"/>
          <w:szCs w:val="21"/>
        </w:rPr>
        <w:t>任治君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中国农业规模经营的制约</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1995(6): 54-58</w:t>
      </w:r>
    </w:p>
    <w:p w14:paraId="3EA3382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[18] </w:t>
      </w:r>
      <w:r w:rsidRPr="00C47404">
        <w:rPr>
          <w:rFonts w:ascii="宋体" w:eastAsia="宋体" w:cs="宋体" w:hint="eastAsia"/>
          <w:color w:val="000000"/>
          <w:sz w:val="21"/>
          <w:szCs w:val="21"/>
        </w:rPr>
        <w:t>辛良杰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李秀彬</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农户土地规模与生产率的关系及其解释的印证——以吉林省为例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地理研究</w:t>
      </w:r>
      <w:r w:rsidRPr="00C47404">
        <w:rPr>
          <w:rFonts w:ascii="Times New Roman" w:eastAsia="宋体" w:hAnsi="Times New Roman" w:cs="Times New Roman"/>
          <w:color w:val="000000"/>
          <w:sz w:val="21"/>
          <w:szCs w:val="21"/>
        </w:rPr>
        <w:t>, 2009(5): 1276-1284</w:t>
      </w:r>
    </w:p>
    <w:p w14:paraId="16AE590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[19] </w:t>
      </w:r>
      <w:r w:rsidRPr="00C47404">
        <w:rPr>
          <w:rFonts w:ascii="宋体" w:eastAsia="宋体" w:cs="宋体" w:hint="eastAsia"/>
          <w:color w:val="000000"/>
          <w:sz w:val="21"/>
          <w:szCs w:val="21"/>
        </w:rPr>
        <w:t>程申</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农户土地经营规模与粮食生产率的关系</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中国农业大学</w:t>
      </w:r>
      <w:r w:rsidRPr="00C47404">
        <w:rPr>
          <w:rFonts w:ascii="Times New Roman" w:eastAsia="宋体" w:hAnsi="Times New Roman" w:cs="Times New Roman"/>
          <w:color w:val="000000"/>
          <w:sz w:val="21"/>
          <w:szCs w:val="21"/>
        </w:rPr>
        <w:t>, 2019</w:t>
      </w:r>
    </w:p>
    <w:p w14:paraId="399B57F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[20] Ünal, F.G. Small is Beautiful: Evidence of an Inverse Relationship Between Farm Size and Yield in Turkey. </w:t>
      </w:r>
      <w:r w:rsidRPr="00C47404">
        <w:rPr>
          <w:rFonts w:ascii="Times New Roman" w:eastAsia="宋体" w:hAnsi="Times New Roman" w:cs="Times New Roman"/>
          <w:i/>
          <w:iCs/>
          <w:color w:val="000000"/>
          <w:sz w:val="21"/>
          <w:szCs w:val="21"/>
        </w:rPr>
        <w:t>Social Science Electronic Publishing</w:t>
      </w:r>
      <w:r w:rsidRPr="00C47404">
        <w:rPr>
          <w:rFonts w:ascii="Times New Roman" w:eastAsia="宋体" w:hAnsi="Times New Roman" w:cs="Times New Roman"/>
          <w:color w:val="000000"/>
          <w:sz w:val="21"/>
          <w:szCs w:val="21"/>
        </w:rPr>
        <w:t>, 2008</w:t>
      </w:r>
    </w:p>
    <w:p w14:paraId="178A451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[21] </w:t>
      </w:r>
      <w:r w:rsidRPr="00C47404">
        <w:rPr>
          <w:rFonts w:ascii="宋体" w:eastAsia="宋体" w:cs="宋体" w:hint="eastAsia"/>
          <w:color w:val="000000"/>
          <w:sz w:val="21"/>
          <w:szCs w:val="21"/>
        </w:rPr>
        <w:t>范红忠</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周启良</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农户土地种植面积与土地生产率的关系——基于中西部七县</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市</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农户的调查数据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中国人口</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资源与环境</w:t>
      </w:r>
      <w:r w:rsidRPr="00C47404">
        <w:rPr>
          <w:rFonts w:ascii="Times New Roman" w:eastAsia="宋体" w:hAnsi="Times New Roman" w:cs="Times New Roman"/>
          <w:color w:val="000000"/>
          <w:sz w:val="21"/>
          <w:szCs w:val="21"/>
        </w:rPr>
        <w:t>, 2014(12): 38-45</w:t>
      </w:r>
    </w:p>
    <w:p w14:paraId="2E89838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[22] </w:t>
      </w:r>
      <w:r w:rsidRPr="00C47404">
        <w:rPr>
          <w:rFonts w:ascii="宋体" w:eastAsia="宋体" w:cs="宋体" w:hint="eastAsia"/>
          <w:color w:val="000000"/>
          <w:sz w:val="21"/>
          <w:szCs w:val="21"/>
        </w:rPr>
        <w:t>钱龙</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洪名勇</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非农就业、土地流转与农业生产效率变化——基于</w:t>
      </w:r>
      <w:r w:rsidRPr="00C47404">
        <w:rPr>
          <w:rFonts w:ascii="Times New Roman" w:eastAsia="宋体" w:hAnsi="Times New Roman" w:cs="Times New Roman"/>
          <w:color w:val="000000"/>
          <w:sz w:val="21"/>
          <w:szCs w:val="21"/>
        </w:rPr>
        <w:t>Cfps</w:t>
      </w:r>
      <w:r w:rsidRPr="00C47404">
        <w:rPr>
          <w:rFonts w:ascii="宋体" w:eastAsia="宋体" w:cs="宋体" w:hint="eastAsia"/>
          <w:color w:val="000000"/>
          <w:sz w:val="21"/>
          <w:szCs w:val="21"/>
        </w:rPr>
        <w:t>的实证分析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2016(12): 4-18</w:t>
      </w:r>
    </w:p>
    <w:p w14:paraId="6C88D69E"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[23] </w:t>
      </w:r>
      <w:r w:rsidRPr="00C47404">
        <w:rPr>
          <w:rFonts w:ascii="宋体" w:eastAsia="宋体" w:cs="宋体" w:hint="eastAsia"/>
          <w:color w:val="000000"/>
          <w:sz w:val="21"/>
          <w:szCs w:val="21"/>
        </w:rPr>
        <w:t>王建英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陈志钢</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转型时期土地生产率与农户经营规模关系再考察</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管理世界</w:t>
      </w:r>
      <w:r w:rsidRPr="00C47404">
        <w:rPr>
          <w:rFonts w:ascii="Times New Roman" w:eastAsia="宋体" w:hAnsi="Times New Roman" w:cs="Times New Roman"/>
          <w:color w:val="000000"/>
          <w:sz w:val="21"/>
          <w:szCs w:val="21"/>
        </w:rPr>
        <w:t>, 2015(9): 65-81</w:t>
      </w:r>
    </w:p>
    <w:p w14:paraId="589E6B2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[24] Kimhi, A. Plot Size and Maize Productivity in Zambia: Is there an Inverse Relationship? </w:t>
      </w:r>
      <w:r w:rsidRPr="00C47404">
        <w:rPr>
          <w:rFonts w:ascii="Times New Roman" w:eastAsia="宋体" w:hAnsi="Times New Roman" w:cs="Times New Roman"/>
          <w:i/>
          <w:iCs/>
          <w:color w:val="000000"/>
          <w:sz w:val="21"/>
          <w:szCs w:val="21"/>
        </w:rPr>
        <w:t>Agricultural Economics</w:t>
      </w:r>
      <w:r w:rsidRPr="00C47404">
        <w:rPr>
          <w:rFonts w:ascii="Times New Roman" w:eastAsia="宋体" w:hAnsi="Times New Roman" w:cs="Times New Roman"/>
          <w:color w:val="000000"/>
          <w:sz w:val="21"/>
          <w:szCs w:val="21"/>
        </w:rPr>
        <w:t>, 2010(1): 1-9</w:t>
      </w:r>
    </w:p>
    <w:p w14:paraId="5081857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[25] Li, G., Feng, Z., et al. Re-Examining the Inverse Relationship Between Farm Size and Efficiency. </w:t>
      </w:r>
      <w:r w:rsidRPr="00C47404">
        <w:rPr>
          <w:rFonts w:ascii="Times New Roman" w:eastAsia="宋体" w:hAnsi="Times New Roman" w:cs="Times New Roman"/>
          <w:i/>
          <w:iCs/>
          <w:color w:val="000000"/>
          <w:sz w:val="21"/>
          <w:szCs w:val="21"/>
        </w:rPr>
        <w:t>China Agricultural Economic Review</w:t>
      </w:r>
      <w:r w:rsidRPr="00C47404">
        <w:rPr>
          <w:rFonts w:ascii="Times New Roman" w:eastAsia="宋体" w:hAnsi="Times New Roman" w:cs="Times New Roman"/>
          <w:color w:val="000000"/>
          <w:sz w:val="21"/>
          <w:szCs w:val="21"/>
        </w:rPr>
        <w:t>, 2013(4): 473-488</w:t>
      </w:r>
    </w:p>
    <w:p w14:paraId="13EA1F5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[26] </w:t>
      </w:r>
      <w:r w:rsidRPr="00C47404">
        <w:rPr>
          <w:rFonts w:ascii="宋体" w:eastAsia="宋体" w:cs="宋体" w:hint="eastAsia"/>
          <w:color w:val="000000"/>
          <w:sz w:val="21"/>
          <w:szCs w:val="21"/>
        </w:rPr>
        <w:t>李文明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罗丹</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农业适度规模经营：规模效益、产出水平与生产成本——基于</w:t>
      </w:r>
      <w:r w:rsidRPr="00C47404">
        <w:rPr>
          <w:rFonts w:ascii="Times New Roman" w:eastAsia="宋体" w:hAnsi="Times New Roman" w:cs="Times New Roman"/>
          <w:color w:val="000000"/>
          <w:sz w:val="21"/>
          <w:szCs w:val="21"/>
        </w:rPr>
        <w:t>1552</w:t>
      </w:r>
      <w:r w:rsidRPr="00C47404">
        <w:rPr>
          <w:rFonts w:ascii="宋体" w:eastAsia="宋体" w:cs="宋体" w:hint="eastAsia"/>
          <w:color w:val="000000"/>
          <w:sz w:val="21"/>
          <w:szCs w:val="21"/>
        </w:rPr>
        <w:t>个水稻种植户的调查数据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2015(3): 4-17</w:t>
      </w:r>
    </w:p>
    <w:p w14:paraId="17C02E4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[27] </w:t>
      </w:r>
      <w:r w:rsidRPr="00C47404">
        <w:rPr>
          <w:rFonts w:ascii="宋体" w:eastAsia="宋体" w:cs="宋体" w:hint="eastAsia"/>
          <w:color w:val="000000"/>
          <w:sz w:val="21"/>
          <w:szCs w:val="21"/>
        </w:rPr>
        <w:t>罗丹</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李文明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陈洁</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种粮效益：差异化特征与政策意蕴——基于</w:t>
      </w:r>
      <w:r w:rsidRPr="00C47404">
        <w:rPr>
          <w:rFonts w:ascii="Times New Roman" w:eastAsia="宋体" w:hAnsi="Times New Roman" w:cs="Times New Roman"/>
          <w:color w:val="000000"/>
          <w:sz w:val="21"/>
          <w:szCs w:val="21"/>
        </w:rPr>
        <w:t>3400</w:t>
      </w:r>
      <w:r w:rsidRPr="00C47404">
        <w:rPr>
          <w:rFonts w:ascii="宋体" w:eastAsia="宋体" w:cs="宋体" w:hint="eastAsia"/>
          <w:color w:val="000000"/>
          <w:sz w:val="21"/>
          <w:szCs w:val="21"/>
        </w:rPr>
        <w:t>个种粮户的调查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管理世界</w:t>
      </w:r>
      <w:r w:rsidRPr="00C47404">
        <w:rPr>
          <w:rFonts w:ascii="Times New Roman" w:eastAsia="宋体" w:hAnsi="Times New Roman" w:cs="Times New Roman"/>
          <w:color w:val="000000"/>
          <w:sz w:val="21"/>
          <w:szCs w:val="21"/>
        </w:rPr>
        <w:t>, 2013(7): 59-70</w:t>
      </w:r>
    </w:p>
    <w:p w14:paraId="42BC616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[28] </w:t>
      </w:r>
      <w:r w:rsidRPr="00C47404">
        <w:rPr>
          <w:rFonts w:ascii="宋体" w:eastAsia="宋体" w:cs="宋体" w:hint="eastAsia"/>
          <w:color w:val="000000"/>
          <w:sz w:val="21"/>
          <w:szCs w:val="21"/>
        </w:rPr>
        <w:t>王嫚嫚</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刘颖</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陈实</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规模报酬、产出利润与生产成本视角下的农业适度规模经营——基于江汉平原</w:t>
      </w:r>
      <w:r w:rsidRPr="00C47404">
        <w:rPr>
          <w:rFonts w:ascii="Times New Roman" w:eastAsia="宋体" w:hAnsi="Times New Roman" w:cs="Times New Roman"/>
          <w:color w:val="000000"/>
          <w:sz w:val="21"/>
          <w:szCs w:val="21"/>
        </w:rPr>
        <w:t>354</w:t>
      </w:r>
      <w:r w:rsidRPr="00C47404">
        <w:rPr>
          <w:rFonts w:ascii="宋体" w:eastAsia="宋体" w:cs="宋体" w:hint="eastAsia"/>
          <w:color w:val="000000"/>
          <w:sz w:val="21"/>
          <w:szCs w:val="21"/>
        </w:rPr>
        <w:t>个水稻种植户的研究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2017(4): 83-94</w:t>
      </w:r>
    </w:p>
    <w:p w14:paraId="4FF1F08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[29] Chen, Z., Huffman, W.E., Rozelle, S. Inverse Relationship Between Productivity and Farm Size: The Case of China. </w:t>
      </w:r>
      <w:r w:rsidRPr="00C47404">
        <w:rPr>
          <w:rFonts w:ascii="Times New Roman" w:eastAsia="宋体" w:hAnsi="Times New Roman" w:cs="Times New Roman"/>
          <w:i/>
          <w:iCs/>
          <w:color w:val="000000"/>
          <w:sz w:val="21"/>
          <w:szCs w:val="21"/>
        </w:rPr>
        <w:t>Contemporary Economic Policy</w:t>
      </w:r>
      <w:r w:rsidRPr="00C47404">
        <w:rPr>
          <w:rFonts w:ascii="Times New Roman" w:eastAsia="宋体" w:hAnsi="Times New Roman" w:cs="Times New Roman"/>
          <w:color w:val="000000"/>
          <w:sz w:val="21"/>
          <w:szCs w:val="21"/>
        </w:rPr>
        <w:t>, 2011(4): 580-592</w:t>
      </w:r>
    </w:p>
    <w:p w14:paraId="0FA46C4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[30] </w:t>
      </w:r>
      <w:r w:rsidRPr="00C47404">
        <w:rPr>
          <w:rFonts w:ascii="宋体" w:eastAsia="宋体" w:cs="宋体" w:hint="eastAsia"/>
          <w:color w:val="000000"/>
          <w:sz w:val="21"/>
          <w:szCs w:val="21"/>
        </w:rPr>
        <w:t>陈杰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苏群</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土地流转、土地生产率与规模经营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2017(01): 30-38</w:t>
      </w:r>
    </w:p>
    <w:p w14:paraId="31DA39A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[31] </w:t>
      </w:r>
      <w:r w:rsidRPr="00C47404">
        <w:rPr>
          <w:rFonts w:ascii="宋体" w:eastAsia="宋体" w:cs="宋体" w:hint="eastAsia"/>
          <w:color w:val="000000"/>
          <w:sz w:val="21"/>
          <w:szCs w:val="21"/>
        </w:rPr>
        <w:t>陈杰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苏群</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土地生产率视角下的中国土地适度规模经营——基于</w:t>
      </w:r>
      <w:r w:rsidRPr="00C47404">
        <w:rPr>
          <w:rFonts w:ascii="Times New Roman" w:eastAsia="宋体" w:hAnsi="Times New Roman" w:cs="Times New Roman"/>
          <w:color w:val="000000"/>
          <w:sz w:val="21"/>
          <w:szCs w:val="21"/>
        </w:rPr>
        <w:t>2010</w:t>
      </w:r>
      <w:r w:rsidRPr="00C47404">
        <w:rPr>
          <w:rFonts w:ascii="宋体" w:eastAsia="宋体" w:cs="宋体" w:hint="eastAsia"/>
          <w:color w:val="000000"/>
          <w:sz w:val="21"/>
          <w:szCs w:val="21"/>
        </w:rPr>
        <w:t>年全国农村固定观察点数据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南京农业大学学报：社会科学版</w:t>
      </w:r>
      <w:r w:rsidRPr="00C47404">
        <w:rPr>
          <w:rFonts w:ascii="Times New Roman" w:eastAsia="宋体" w:hAnsi="Times New Roman" w:cs="Times New Roman"/>
          <w:color w:val="000000"/>
          <w:sz w:val="21"/>
          <w:szCs w:val="21"/>
        </w:rPr>
        <w:t>, 2016(6): 121-130</w:t>
      </w:r>
    </w:p>
    <w:p w14:paraId="1BE2AA6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[32] </w:t>
      </w:r>
      <w:r w:rsidRPr="00C47404">
        <w:rPr>
          <w:rFonts w:ascii="宋体" w:eastAsia="宋体" w:cs="宋体" w:hint="eastAsia"/>
          <w:color w:val="000000"/>
          <w:sz w:val="21"/>
          <w:szCs w:val="21"/>
        </w:rPr>
        <w:t>中国农业百科全书</w:t>
      </w:r>
      <w:r w:rsidRPr="00C47404">
        <w:rPr>
          <w:rFonts w:ascii="Times New Roman" w:eastAsia="宋体" w:hAnsi="Times New Roman" w:cs="Times New Roman"/>
          <w:color w:val="000000"/>
          <w:sz w:val="21"/>
          <w:szCs w:val="21"/>
        </w:rPr>
        <w:t>., 1991</w:t>
      </w:r>
    </w:p>
    <w:p w14:paraId="61B069D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[33] </w:t>
      </w:r>
      <w:r w:rsidRPr="00C47404">
        <w:rPr>
          <w:rFonts w:ascii="宋体" w:eastAsia="宋体" w:cs="宋体" w:hint="eastAsia"/>
          <w:color w:val="000000"/>
          <w:sz w:val="21"/>
          <w:szCs w:val="21"/>
        </w:rPr>
        <w:t>高旺盛</w:t>
      </w:r>
      <w:r w:rsidRPr="00C47404">
        <w:rPr>
          <w:rFonts w:ascii="Times New Roman" w:eastAsia="宋体" w:hAnsi="Times New Roman" w:cs="Times New Roman"/>
          <w:color w:val="000000"/>
          <w:sz w:val="21"/>
          <w:szCs w:val="21"/>
        </w:rPr>
        <w:t>, Dept. Gao Wangsheng. 21</w:t>
      </w:r>
      <w:r w:rsidRPr="00C47404">
        <w:rPr>
          <w:rFonts w:ascii="宋体" w:eastAsia="宋体" w:cs="宋体" w:hint="eastAsia"/>
          <w:color w:val="000000"/>
          <w:sz w:val="21"/>
          <w:szCs w:val="21"/>
        </w:rPr>
        <w:t>世纪中国耕作制度发展展望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中国农业大学学报</w:t>
      </w:r>
      <w:r w:rsidRPr="00C47404">
        <w:rPr>
          <w:rFonts w:ascii="Times New Roman" w:eastAsia="宋体" w:hAnsi="Times New Roman" w:cs="Times New Roman"/>
          <w:color w:val="000000"/>
          <w:sz w:val="21"/>
          <w:szCs w:val="21"/>
        </w:rPr>
        <w:t>, 1995(s1): 65-69</w:t>
      </w:r>
    </w:p>
    <w:p w14:paraId="47D8517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[34] </w:t>
      </w:r>
      <w:r w:rsidRPr="00C47404">
        <w:rPr>
          <w:rFonts w:ascii="宋体" w:eastAsia="宋体" w:cs="宋体" w:hint="eastAsia"/>
          <w:color w:val="000000"/>
          <w:sz w:val="21"/>
          <w:szCs w:val="21"/>
        </w:rPr>
        <w:t>刘巽浩</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牟正国</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中国耕作制度</w:t>
      </w:r>
      <w:r w:rsidRPr="00C47404">
        <w:rPr>
          <w:rFonts w:ascii="Times New Roman" w:eastAsia="宋体" w:hAnsi="Times New Roman" w:cs="Times New Roman"/>
          <w:color w:val="000000"/>
          <w:sz w:val="21"/>
          <w:szCs w:val="21"/>
        </w:rPr>
        <w:t>., 1993</w:t>
      </w:r>
    </w:p>
    <w:p w14:paraId="50B91FB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[35] Kimhi, A. </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Plot Size and Maize Productivity in Zambia: Is there an Inverse Relationship?</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 </w:t>
      </w:r>
      <w:r w:rsidRPr="00C47404">
        <w:rPr>
          <w:rFonts w:ascii="Times New Roman" w:eastAsia="宋体" w:hAnsi="Times New Roman" w:cs="Times New Roman"/>
          <w:i/>
          <w:iCs/>
          <w:color w:val="000000"/>
          <w:sz w:val="21"/>
          <w:szCs w:val="21"/>
        </w:rPr>
        <w:t>Agricultural Economics</w:t>
      </w:r>
      <w:r w:rsidRPr="00C47404">
        <w:rPr>
          <w:rFonts w:ascii="Times New Roman" w:eastAsia="宋体" w:hAnsi="Times New Roman" w:cs="Times New Roman"/>
          <w:color w:val="000000"/>
          <w:sz w:val="21"/>
          <w:szCs w:val="21"/>
        </w:rPr>
        <w:t>, 2010(1): 1-9</w:t>
      </w:r>
    </w:p>
    <w:p w14:paraId="690263C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[36] </w:t>
      </w:r>
      <w:r w:rsidRPr="00C47404">
        <w:rPr>
          <w:rFonts w:ascii="宋体" w:eastAsia="宋体" w:cs="宋体" w:hint="eastAsia"/>
          <w:color w:val="000000"/>
          <w:sz w:val="21"/>
          <w:szCs w:val="21"/>
        </w:rPr>
        <w:t>王建英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陈志钢</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转型时期土地生产率与农户经营规模关系再考察</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管理世界</w:t>
      </w:r>
      <w:r w:rsidRPr="00C47404">
        <w:rPr>
          <w:rFonts w:ascii="Times New Roman" w:eastAsia="宋体" w:hAnsi="Times New Roman" w:cs="Times New Roman"/>
          <w:color w:val="000000"/>
          <w:sz w:val="21"/>
          <w:szCs w:val="21"/>
        </w:rPr>
        <w:t>, 2015(9): 65-81</w:t>
      </w:r>
    </w:p>
    <w:p w14:paraId="1BBAC14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[37] Lamb, Russell. Inverse Productivity: Land Quality, Labor Markets, and Measurement Error.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2003(1): 71-95</w:t>
      </w:r>
    </w:p>
    <w:p w14:paraId="6694AD0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[38] Heltberg, R. Rural Market Imperfections and the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 Productivity Relationship: Evidence From Pakistan. </w:t>
      </w:r>
      <w:r w:rsidRPr="00C47404">
        <w:rPr>
          <w:rFonts w:ascii="Times New Roman" w:eastAsia="宋体" w:hAnsi="Times New Roman" w:cs="Times New Roman"/>
          <w:i/>
          <w:iCs/>
          <w:color w:val="000000"/>
          <w:sz w:val="21"/>
          <w:szCs w:val="21"/>
        </w:rPr>
        <w:t>World Development</w:t>
      </w:r>
      <w:r w:rsidRPr="00C47404">
        <w:rPr>
          <w:rFonts w:ascii="Times New Roman" w:eastAsia="宋体" w:hAnsi="Times New Roman" w:cs="Times New Roman"/>
          <w:color w:val="000000"/>
          <w:sz w:val="21"/>
          <w:szCs w:val="21"/>
        </w:rPr>
        <w:t>, 1998(10</w:t>
      </w:r>
    </w:p>
    <w:p w14:paraId="70BF049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1807-1826</w:t>
      </w:r>
    </w:p>
    <w:p w14:paraId="6B20ECC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[39] </w:t>
      </w:r>
      <w:r w:rsidRPr="00C47404">
        <w:rPr>
          <w:rFonts w:ascii="宋体" w:eastAsia="宋体" w:cs="宋体" w:hint="eastAsia"/>
          <w:color w:val="000000"/>
          <w:sz w:val="21"/>
          <w:szCs w:val="21"/>
        </w:rPr>
        <w:t>吴绍洪</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黄季焜</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气候变化对中国的影响利弊</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中国人口资源与环境</w:t>
      </w:r>
      <w:r w:rsidRPr="00C47404">
        <w:rPr>
          <w:rFonts w:ascii="Times New Roman" w:eastAsia="宋体" w:hAnsi="Times New Roman" w:cs="Times New Roman"/>
          <w:color w:val="000000"/>
          <w:sz w:val="21"/>
          <w:szCs w:val="21"/>
        </w:rPr>
        <w:t>, 2014(1): 7-13</w:t>
      </w:r>
    </w:p>
    <w:p w14:paraId="69285DF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[40] </w:t>
      </w:r>
      <w:r w:rsidRPr="00C47404">
        <w:rPr>
          <w:rFonts w:ascii="宋体" w:eastAsia="宋体" w:cs="宋体" w:hint="eastAsia"/>
          <w:color w:val="000000"/>
          <w:sz w:val="21"/>
          <w:szCs w:val="21"/>
        </w:rPr>
        <w:t>侯麟科</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仇焕广</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气候变化对我国农业生产的影响——基于多投入多产出生产函数的分析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2015(3): 4-14</w:t>
      </w:r>
    </w:p>
    <w:p w14:paraId="4CA8C3B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[41] </w:t>
      </w:r>
      <w:r w:rsidRPr="00C47404">
        <w:rPr>
          <w:rFonts w:ascii="宋体" w:eastAsia="宋体" w:cs="宋体" w:hint="eastAsia"/>
          <w:color w:val="000000"/>
          <w:sz w:val="21"/>
          <w:szCs w:val="21"/>
        </w:rPr>
        <w:t>龚文峰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袁力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范文义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基于地形梯度的哈尔滨市土地利用格局变化分析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农业工程学报</w:t>
      </w:r>
      <w:r w:rsidRPr="00C47404">
        <w:rPr>
          <w:rFonts w:ascii="Times New Roman" w:eastAsia="宋体" w:hAnsi="Times New Roman" w:cs="Times New Roman"/>
          <w:color w:val="000000"/>
          <w:sz w:val="21"/>
          <w:szCs w:val="21"/>
        </w:rPr>
        <w:t>, 2013(2): 250-259</w:t>
      </w:r>
    </w:p>
    <w:p w14:paraId="0168085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[42] </w:t>
      </w:r>
      <w:r w:rsidRPr="00C47404">
        <w:rPr>
          <w:rFonts w:ascii="宋体" w:eastAsia="宋体" w:cs="宋体" w:hint="eastAsia"/>
          <w:color w:val="000000"/>
          <w:sz w:val="21"/>
          <w:szCs w:val="21"/>
        </w:rPr>
        <w:t>周晶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陈玉萍</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阮冬燕</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地形条件对农业机械化发展区域不平衡的影响——基于湖北省县级面板数据的实证分析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2013(9): 63-77</w:t>
      </w:r>
    </w:p>
    <w:p w14:paraId="0F13A29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[43] Benjamin, D. Can Unobserved Land Quality Explain the Inverse Productivity Relationship?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1995(1): 51-84</w:t>
      </w:r>
    </w:p>
    <w:p w14:paraId="7F50E67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[44] Bhalla, S.S., Roy, P. Mis-Specification in Farm Productivity Analysis: The Role of Land Quality. </w:t>
      </w:r>
      <w:r w:rsidRPr="00C47404">
        <w:rPr>
          <w:rFonts w:ascii="Times New Roman" w:eastAsia="宋体" w:hAnsi="Times New Roman" w:cs="Times New Roman"/>
          <w:i/>
          <w:iCs/>
          <w:color w:val="000000"/>
          <w:sz w:val="21"/>
          <w:szCs w:val="21"/>
        </w:rPr>
        <w:t>Oxford Economic Papers</w:t>
      </w:r>
      <w:r w:rsidRPr="00C47404">
        <w:rPr>
          <w:rFonts w:ascii="Times New Roman" w:eastAsia="宋体" w:hAnsi="Times New Roman" w:cs="Times New Roman"/>
          <w:color w:val="000000"/>
          <w:sz w:val="21"/>
          <w:szCs w:val="21"/>
        </w:rPr>
        <w:t>, 1988(1): 55-73</w:t>
      </w:r>
    </w:p>
    <w:p w14:paraId="5DA6AC13"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[45] Carter, M.R. Identification of the Inverse Relationship between Farm Size and Productivity: An Empirical Analysis of Peasant Agricultural Production. </w:t>
      </w:r>
      <w:r w:rsidRPr="00C47404">
        <w:rPr>
          <w:rFonts w:ascii="Times New Roman" w:eastAsia="宋体" w:hAnsi="Times New Roman" w:cs="Times New Roman"/>
          <w:i/>
          <w:iCs/>
          <w:color w:val="000000"/>
          <w:sz w:val="21"/>
          <w:szCs w:val="21"/>
        </w:rPr>
        <w:t>Oxford Economic Papers</w:t>
      </w:r>
      <w:r w:rsidRPr="00C47404">
        <w:rPr>
          <w:rFonts w:ascii="Times New Roman" w:eastAsia="宋体" w:hAnsi="Times New Roman" w:cs="Times New Roman"/>
          <w:color w:val="000000"/>
          <w:sz w:val="21"/>
          <w:szCs w:val="21"/>
        </w:rPr>
        <w:t>, 1984(1): 131-145</w:t>
      </w:r>
    </w:p>
    <w:p w14:paraId="5E243DB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[46] </w:t>
      </w:r>
      <w:r w:rsidRPr="00C47404">
        <w:rPr>
          <w:rFonts w:ascii="宋体" w:eastAsia="宋体" w:cs="宋体" w:hint="eastAsia"/>
          <w:color w:val="000000"/>
          <w:sz w:val="21"/>
          <w:szCs w:val="21"/>
        </w:rPr>
        <w:t>林本喜</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邓衡山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农业劳动力老龄化对土地利用效率影响的实证分析——基于浙江省农村固定观察点数据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2012(4): 15-25</w:t>
      </w:r>
    </w:p>
    <w:p w14:paraId="2F60E6D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[47] </w:t>
      </w:r>
      <w:r w:rsidRPr="00C47404">
        <w:rPr>
          <w:rFonts w:ascii="宋体" w:eastAsia="宋体" w:cs="宋体" w:hint="eastAsia"/>
          <w:color w:val="000000"/>
          <w:sz w:val="21"/>
          <w:szCs w:val="21"/>
        </w:rPr>
        <w:t>许恒周</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郭玉燕</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吴冠岑</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农民分化对耕地利用效率的影响——基于农户调查数据的实证分析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2012(6): 31-39</w:t>
      </w:r>
    </w:p>
    <w:p w14:paraId="3384403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[48] Bizimana, C., Nieuwoudt, W.L., Ferrer, S.R. Farm Size, Land Fragmentation and Economic Efficiency in Southern Rwanda. </w:t>
      </w:r>
      <w:r w:rsidRPr="00C47404">
        <w:rPr>
          <w:rFonts w:ascii="Times New Roman" w:eastAsia="宋体" w:hAnsi="Times New Roman" w:cs="Times New Roman"/>
          <w:i/>
          <w:iCs/>
          <w:color w:val="000000"/>
          <w:sz w:val="21"/>
          <w:szCs w:val="21"/>
        </w:rPr>
        <w:t>Agrekon</w:t>
      </w:r>
      <w:r w:rsidRPr="00C47404">
        <w:rPr>
          <w:rFonts w:ascii="Times New Roman" w:eastAsia="宋体" w:hAnsi="Times New Roman" w:cs="Times New Roman"/>
          <w:color w:val="000000"/>
          <w:sz w:val="21"/>
          <w:szCs w:val="21"/>
        </w:rPr>
        <w:t>, 2004(2): 244-262</w:t>
      </w:r>
    </w:p>
    <w:p w14:paraId="739F3DD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[49] Wan, G.H., Cheng, E. Effects of Land Fragmentation and Returns to Scale in the Chinese Farming Sector. </w:t>
      </w:r>
      <w:r w:rsidRPr="00C47404">
        <w:rPr>
          <w:rFonts w:ascii="Times New Roman" w:eastAsia="宋体" w:hAnsi="Times New Roman" w:cs="Times New Roman"/>
          <w:i/>
          <w:iCs/>
          <w:color w:val="000000"/>
          <w:sz w:val="21"/>
          <w:szCs w:val="21"/>
        </w:rPr>
        <w:t>Applied Economics</w:t>
      </w:r>
      <w:r w:rsidRPr="00C47404">
        <w:rPr>
          <w:rFonts w:ascii="Times New Roman" w:eastAsia="宋体" w:hAnsi="Times New Roman" w:cs="Times New Roman"/>
          <w:color w:val="000000"/>
          <w:sz w:val="21"/>
          <w:szCs w:val="21"/>
        </w:rPr>
        <w:t>, 2001(2): 183-194</w:t>
      </w:r>
    </w:p>
    <w:p w14:paraId="3F152B9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[50] </w:t>
      </w:r>
      <w:r w:rsidRPr="00C47404">
        <w:rPr>
          <w:rFonts w:ascii="宋体" w:eastAsia="宋体" w:cs="宋体" w:hint="eastAsia"/>
          <w:color w:val="000000"/>
          <w:sz w:val="21"/>
          <w:szCs w:val="21"/>
        </w:rPr>
        <w:t>黄祖辉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王建英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陈志钢</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非农就业、土地流转与土地细碎化对稻农技术效率的影响</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2014(11): 4-16</w:t>
      </w:r>
    </w:p>
    <w:p w14:paraId="2A37084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[51] </w:t>
      </w:r>
      <w:r w:rsidRPr="00C47404">
        <w:rPr>
          <w:rFonts w:ascii="宋体" w:eastAsia="宋体" w:cs="宋体" w:hint="eastAsia"/>
          <w:color w:val="000000"/>
          <w:sz w:val="21"/>
          <w:szCs w:val="21"/>
        </w:rPr>
        <w:t>卢华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胡浩</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土地细碎化、种植多样化对农业生产利润和效率的影响分析——基于江苏农户的微观调查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2015(7): 4-15</w:t>
      </w:r>
    </w:p>
    <w:p w14:paraId="1C44F79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[52] </w:t>
      </w:r>
      <w:r w:rsidRPr="00C47404">
        <w:rPr>
          <w:rFonts w:ascii="宋体" w:eastAsia="宋体" w:cs="宋体" w:hint="eastAsia"/>
          <w:color w:val="000000"/>
          <w:sz w:val="21"/>
          <w:szCs w:val="21"/>
        </w:rPr>
        <w:t>黄季焜</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王晓兵</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粮食直补和农资综合补贴对农业生产的影响</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2011(1): 4-12</w:t>
      </w:r>
    </w:p>
    <w:p w14:paraId="1CDA2781" w14:textId="51AA07DB"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[53] Heltberg, R. Rural Market Imperfections and the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 Productivity Relationship: Evidence From Pakistan. </w:t>
      </w:r>
      <w:r w:rsidRPr="00C47404">
        <w:rPr>
          <w:rFonts w:ascii="Times New Roman" w:eastAsia="宋体" w:hAnsi="Times New Roman" w:cs="Times New Roman"/>
          <w:i/>
          <w:iCs/>
          <w:color w:val="000000"/>
          <w:sz w:val="21"/>
          <w:szCs w:val="21"/>
        </w:rPr>
        <w:t>World Development</w:t>
      </w:r>
      <w:r w:rsidRPr="00C47404">
        <w:rPr>
          <w:rFonts w:ascii="Times New Roman" w:eastAsia="宋体" w:hAnsi="Times New Roman" w:cs="Times New Roman"/>
          <w:color w:val="000000"/>
          <w:sz w:val="21"/>
          <w:szCs w:val="21"/>
        </w:rPr>
        <w:t>, 2004(10): 1807-1826</w:t>
      </w:r>
    </w:p>
    <w:p w14:paraId="782A51A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[54] </w:t>
      </w:r>
      <w:r w:rsidRPr="00C47404">
        <w:rPr>
          <w:rFonts w:ascii="宋体" w:eastAsia="宋体" w:cs="宋体" w:hint="eastAsia"/>
          <w:color w:val="000000"/>
          <w:sz w:val="21"/>
          <w:szCs w:val="21"/>
        </w:rPr>
        <w:t>许庆</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尹荣梁</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章辉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规模经济、规模报酬与农业适度规模经营——基于我国粮食生产的实证研究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2011(3): 59-71</w:t>
      </w:r>
    </w:p>
    <w:p w14:paraId="0A8C8DE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[55] Ali, D.A., Deininger, K. Is there a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Productivity Relationship in African Agriculture?: Evidence from Rwanda. </w:t>
      </w:r>
      <w:r w:rsidRPr="00C47404">
        <w:rPr>
          <w:rFonts w:ascii="Times New Roman" w:eastAsia="宋体" w:hAnsi="Times New Roman" w:cs="Times New Roman"/>
          <w:i/>
          <w:iCs/>
          <w:color w:val="000000"/>
          <w:sz w:val="21"/>
          <w:szCs w:val="21"/>
        </w:rPr>
        <w:t>Policy Research Working Paper</w:t>
      </w:r>
      <w:r w:rsidRPr="00C47404">
        <w:rPr>
          <w:rFonts w:ascii="Times New Roman" w:eastAsia="宋体" w:hAnsi="Times New Roman" w:cs="Times New Roman"/>
          <w:color w:val="000000"/>
          <w:sz w:val="21"/>
          <w:szCs w:val="21"/>
        </w:rPr>
        <w:t>, 2014(2): 317-343</w:t>
      </w:r>
    </w:p>
    <w:p w14:paraId="4D2C9CF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[56] Assunção, J.J., Braido, L.H.B. Testing Household-Specific Explanations for the Inverse Productivity Relationship. </w:t>
      </w:r>
      <w:r w:rsidRPr="00C47404">
        <w:rPr>
          <w:rFonts w:ascii="Times New Roman" w:eastAsia="宋体" w:hAnsi="Times New Roman" w:cs="Times New Roman"/>
          <w:i/>
          <w:iCs/>
          <w:color w:val="000000"/>
          <w:sz w:val="21"/>
          <w:szCs w:val="21"/>
        </w:rPr>
        <w:t>American Journal of Agricultural Economics</w:t>
      </w:r>
      <w:r w:rsidRPr="00C47404">
        <w:rPr>
          <w:rFonts w:ascii="Times New Roman" w:eastAsia="宋体" w:hAnsi="Times New Roman" w:cs="Times New Roman"/>
          <w:color w:val="000000"/>
          <w:sz w:val="21"/>
          <w:szCs w:val="21"/>
        </w:rPr>
        <w:t>, 2010(4): 980-990</w:t>
      </w:r>
    </w:p>
    <w:p w14:paraId="438EF64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[57] </w:t>
      </w:r>
      <w:r w:rsidRPr="00C47404">
        <w:rPr>
          <w:rFonts w:ascii="宋体" w:eastAsia="宋体" w:cs="宋体" w:hint="eastAsia"/>
          <w:color w:val="000000"/>
          <w:sz w:val="21"/>
          <w:szCs w:val="21"/>
        </w:rPr>
        <w:t>郝枫</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超越对数函数要素替代弹性公式修正与估计方法比较</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数量经济技术经济研究</w:t>
      </w:r>
      <w:r w:rsidRPr="00C47404">
        <w:rPr>
          <w:rFonts w:ascii="Times New Roman" w:eastAsia="宋体" w:hAnsi="Times New Roman" w:cs="Times New Roman"/>
          <w:color w:val="000000"/>
          <w:sz w:val="21"/>
          <w:szCs w:val="21"/>
        </w:rPr>
        <w:t>, 2015(4): 88-105</w:t>
      </w:r>
    </w:p>
    <w:p w14:paraId="5E8B5C0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[58] </w:t>
      </w:r>
      <w:r w:rsidRPr="00C47404">
        <w:rPr>
          <w:rFonts w:ascii="宋体" w:eastAsia="宋体" w:cs="宋体" w:hint="eastAsia"/>
          <w:color w:val="000000"/>
          <w:sz w:val="21"/>
          <w:szCs w:val="21"/>
        </w:rPr>
        <w:t>高鸣</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脱钩收入补贴对小麦生产率有影响吗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——基于农户的微观证据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2017(11): 47-61</w:t>
      </w:r>
    </w:p>
    <w:p w14:paraId="235789DC"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[59] </w:t>
      </w:r>
      <w:r w:rsidRPr="00C47404">
        <w:rPr>
          <w:rFonts w:ascii="宋体" w:eastAsia="宋体" w:cs="宋体" w:hint="eastAsia"/>
          <w:color w:val="000000"/>
          <w:sz w:val="21"/>
          <w:szCs w:val="21"/>
        </w:rPr>
        <w:t>潘彪</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田志宏</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中国农业机械化高速发展阶段的要素替代机制研究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农业工程学报</w:t>
      </w:r>
      <w:r w:rsidRPr="00C47404">
        <w:rPr>
          <w:rFonts w:ascii="Times New Roman" w:eastAsia="宋体" w:hAnsi="Times New Roman" w:cs="Times New Roman"/>
          <w:color w:val="000000"/>
          <w:sz w:val="21"/>
          <w:szCs w:val="21"/>
        </w:rPr>
        <w:t>, 2018(09): 1-10</w:t>
      </w:r>
    </w:p>
    <w:p w14:paraId="705091A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[60] </w:t>
      </w:r>
      <w:r w:rsidRPr="00C47404">
        <w:rPr>
          <w:rFonts w:ascii="宋体" w:eastAsia="宋体" w:cs="宋体" w:hint="eastAsia"/>
          <w:color w:val="000000"/>
          <w:sz w:val="21"/>
          <w:szCs w:val="21"/>
        </w:rPr>
        <w:t>潘彪</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田志宏</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购机补贴政策对中国农业机械使用效率的影响分析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2018(6): 23-39</w:t>
      </w:r>
    </w:p>
    <w:p w14:paraId="5DF1114E"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[61] Carletto, C., Savastano, S., Zezza, A. Fact Or Artifact: The Impact of Measurement Errors On the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Productivity Relationship.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2013(1): 254-261</w:t>
      </w:r>
    </w:p>
    <w:p w14:paraId="446EEF49" w14:textId="120F39B7" w:rsidR="00E7082E" w:rsidRDefault="00E7082E" w:rsidP="0082380D">
      <w:pPr>
        <w:widowControl w:val="0"/>
        <w:autoSpaceDE w:val="0"/>
        <w:autoSpaceDN w:val="0"/>
        <w:adjustRightInd w:val="0"/>
        <w:spacing w:after="0" w:line="400" w:lineRule="exact"/>
        <w:jc w:val="both"/>
        <w:rPr>
          <w:rFonts w:eastAsia="黑体"/>
          <w:sz w:val="24"/>
          <w:szCs w:val="24"/>
        </w:rPr>
        <w:sectPr w:rsidR="00E7082E" w:rsidSect="00117B67">
          <w:headerReference w:type="default" r:id="rId48"/>
          <w:pgSz w:w="11906" w:h="16838"/>
          <w:pgMar w:top="1701" w:right="1418" w:bottom="1418" w:left="1701" w:header="1304" w:footer="1020" w:gutter="0"/>
          <w:cols w:space="425"/>
          <w:docGrid w:type="lines" w:linePitch="326"/>
        </w:sectPr>
      </w:pPr>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2046" w:name="_Toc4687823"/>
      <w:r>
        <w:rPr>
          <w:rFonts w:eastAsia="黑体" w:hint="eastAsia"/>
          <w:sz w:val="32"/>
          <w:szCs w:val="32"/>
        </w:rPr>
        <w:t>致谢</w:t>
      </w:r>
      <w:bookmarkEnd w:id="2046"/>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49"/>
          <w:pgSz w:w="11906" w:h="16838"/>
          <w:pgMar w:top="1701" w:right="1418" w:bottom="1418" w:left="1701" w:header="1304" w:footer="1020" w:gutter="0"/>
          <w:cols w:space="425"/>
          <w:docGrid w:type="lines" w:linePitch="326"/>
        </w:sectPr>
      </w:pPr>
    </w:p>
    <w:p w14:paraId="2C099FCC" w14:textId="592369D0" w:rsidR="00166A71" w:rsidRPr="00E52825" w:rsidRDefault="00A811AA" w:rsidP="00166A71">
      <w:pPr>
        <w:pStyle w:val="ac"/>
        <w:spacing w:beforeLines="100" w:before="326" w:afterLines="100" w:after="326" w:line="400" w:lineRule="exact"/>
        <w:ind w:firstLineChars="0" w:firstLine="0"/>
        <w:jc w:val="center"/>
        <w:outlineLvl w:val="0"/>
        <w:rPr>
          <w:rFonts w:eastAsia="黑体"/>
          <w:sz w:val="32"/>
          <w:szCs w:val="32"/>
        </w:rPr>
      </w:pPr>
      <w:bookmarkStart w:id="2047" w:name="_Toc4687824"/>
      <w:r>
        <w:rPr>
          <w:rFonts w:eastAsia="黑体" w:hint="eastAsia"/>
          <w:sz w:val="32"/>
          <w:szCs w:val="32"/>
        </w:rPr>
        <w:t>作者简介</w:t>
      </w:r>
      <w:bookmarkEnd w:id="2047"/>
    </w:p>
    <w:p w14:paraId="18308B63" w14:textId="393C2117" w:rsidR="00B50D55" w:rsidRDefault="00D94439">
      <w:pPr>
        <w:spacing w:after="0" w:line="400" w:lineRule="exact"/>
        <w:ind w:firstLineChars="200" w:firstLine="480"/>
        <w:jc w:val="both"/>
        <w:rPr>
          <w:ins w:id="2048" w:author="曾 翠红" w:date="2019-05-12T20:33:00Z"/>
          <w:rFonts w:ascii="Times New Roman" w:hAnsi="Times New Roman" w:cs="Times New Roman"/>
          <w:sz w:val="24"/>
          <w:szCs w:val="24"/>
        </w:rPr>
        <w:pPrChange w:id="2049" w:author="曾 翠红" w:date="2019-05-12T20:30:00Z">
          <w:pPr>
            <w:widowControl w:val="0"/>
            <w:autoSpaceDE w:val="0"/>
            <w:autoSpaceDN w:val="0"/>
            <w:adjustRightInd w:val="0"/>
            <w:spacing w:after="0" w:line="400" w:lineRule="exact"/>
            <w:ind w:firstLineChars="200" w:firstLine="640"/>
          </w:pPr>
        </w:pPrChange>
      </w:pPr>
      <w:ins w:id="2050" w:author="曾 翠红" w:date="2019-05-12T20:29:00Z">
        <w:r w:rsidRPr="00D94439">
          <w:rPr>
            <w:rFonts w:ascii="Times New Roman" w:hAnsi="Times New Roman" w:cs="Times New Roman" w:hint="eastAsia"/>
            <w:sz w:val="24"/>
            <w:szCs w:val="24"/>
            <w:rPrChange w:id="2051" w:author="曾 翠红" w:date="2019-05-12T20:30:00Z">
              <w:rPr>
                <w:rFonts w:eastAsia="黑体" w:hint="eastAsia"/>
                <w:sz w:val="32"/>
                <w:szCs w:val="32"/>
              </w:rPr>
            </w:rPrChange>
          </w:rPr>
          <w:t>曾翠红，女，广东梅州</w:t>
        </w:r>
      </w:ins>
      <w:ins w:id="2052" w:author="曾 翠红" w:date="2019-05-12T20:30:00Z">
        <w:r w:rsidRPr="00D94439">
          <w:rPr>
            <w:rFonts w:ascii="Times New Roman" w:hAnsi="Times New Roman" w:cs="Times New Roman" w:hint="eastAsia"/>
            <w:sz w:val="24"/>
            <w:szCs w:val="24"/>
            <w:rPrChange w:id="2053" w:author="曾 翠红" w:date="2019-05-12T20:30:00Z">
              <w:rPr>
                <w:rFonts w:eastAsia="黑体" w:hint="eastAsia"/>
                <w:sz w:val="32"/>
                <w:szCs w:val="32"/>
              </w:rPr>
            </w:rPrChange>
          </w:rPr>
          <w:t>人。</w:t>
        </w:r>
        <w:r w:rsidRPr="00D94439">
          <w:rPr>
            <w:rFonts w:ascii="Times New Roman" w:hAnsi="Times New Roman" w:cs="Times New Roman"/>
            <w:sz w:val="24"/>
            <w:szCs w:val="24"/>
            <w:rPrChange w:id="2054" w:author="曾 翠红" w:date="2019-05-12T20:30:00Z">
              <w:rPr>
                <w:rFonts w:eastAsia="黑体"/>
                <w:sz w:val="32"/>
                <w:szCs w:val="32"/>
              </w:rPr>
            </w:rPrChange>
          </w:rPr>
          <w:t>201</w:t>
        </w:r>
        <w:r>
          <w:rPr>
            <w:rFonts w:ascii="Times New Roman" w:hAnsi="Times New Roman" w:cs="Times New Roman"/>
            <w:sz w:val="24"/>
            <w:szCs w:val="24"/>
          </w:rPr>
          <w:t>3</w:t>
        </w:r>
      </w:ins>
      <w:ins w:id="2055" w:author="曾 翠红" w:date="2019-05-12T20:31:00Z">
        <w:r>
          <w:rPr>
            <w:rFonts w:ascii="Times New Roman" w:hAnsi="Times New Roman" w:cs="Times New Roman" w:hint="eastAsia"/>
            <w:sz w:val="24"/>
            <w:szCs w:val="24"/>
          </w:rPr>
          <w:t>年入学华南农业大学</w:t>
        </w:r>
      </w:ins>
      <w:ins w:id="2056" w:author="曾 翠红" w:date="2019-05-12T20:32:00Z">
        <w:r>
          <w:rPr>
            <w:rFonts w:ascii="Times New Roman" w:hAnsi="Times New Roman" w:cs="Times New Roman" w:hint="eastAsia"/>
            <w:sz w:val="24"/>
            <w:szCs w:val="24"/>
          </w:rPr>
          <w:t>经济管理学院农林经济管理专业，</w:t>
        </w:r>
        <w:r>
          <w:rPr>
            <w:rFonts w:ascii="Times New Roman" w:hAnsi="Times New Roman" w:cs="Times New Roman" w:hint="eastAsia"/>
            <w:sz w:val="24"/>
            <w:szCs w:val="24"/>
          </w:rPr>
          <w:t>2017</w:t>
        </w:r>
        <w:r>
          <w:rPr>
            <w:rFonts w:ascii="Times New Roman" w:hAnsi="Times New Roman" w:cs="Times New Roman" w:hint="eastAsia"/>
            <w:sz w:val="24"/>
            <w:szCs w:val="24"/>
          </w:rPr>
          <w:t>年获得管理学学士学位；同年</w:t>
        </w:r>
        <w:r>
          <w:rPr>
            <w:rFonts w:ascii="Times New Roman" w:hAnsi="Times New Roman" w:cs="Times New Roman" w:hint="eastAsia"/>
            <w:sz w:val="24"/>
            <w:szCs w:val="24"/>
          </w:rPr>
          <w:t>9</w:t>
        </w:r>
        <w:r>
          <w:rPr>
            <w:rFonts w:ascii="Times New Roman" w:hAnsi="Times New Roman" w:cs="Times New Roman" w:hint="eastAsia"/>
            <w:sz w:val="24"/>
            <w:szCs w:val="24"/>
          </w:rPr>
          <w:t>月</w:t>
        </w:r>
      </w:ins>
      <w:ins w:id="2057" w:author="曾 翠红" w:date="2019-05-12T20:33:00Z">
        <w:r>
          <w:rPr>
            <w:rFonts w:ascii="Times New Roman" w:hAnsi="Times New Roman" w:cs="Times New Roman" w:hint="eastAsia"/>
            <w:sz w:val="24"/>
            <w:szCs w:val="24"/>
          </w:rPr>
          <w:t>入学</w:t>
        </w:r>
      </w:ins>
      <w:ins w:id="2058" w:author="曾 翠红" w:date="2019-05-12T20:32:00Z">
        <w:r>
          <w:rPr>
            <w:rFonts w:ascii="Times New Roman" w:hAnsi="Times New Roman" w:cs="Times New Roman" w:hint="eastAsia"/>
            <w:sz w:val="24"/>
            <w:szCs w:val="24"/>
          </w:rPr>
          <w:t>中国农业大学经济管理学院农业经济管理</w:t>
        </w:r>
      </w:ins>
      <w:ins w:id="2059" w:author="曾 翠红" w:date="2019-05-12T20:33:00Z">
        <w:r>
          <w:rPr>
            <w:rFonts w:ascii="Times New Roman" w:hAnsi="Times New Roman" w:cs="Times New Roman" w:hint="eastAsia"/>
            <w:sz w:val="24"/>
            <w:szCs w:val="24"/>
          </w:rPr>
          <w:t>专业，攻读硕士学位，</w:t>
        </w:r>
        <w:r>
          <w:rPr>
            <w:rFonts w:ascii="Times New Roman" w:hAnsi="Times New Roman" w:cs="Times New Roman"/>
            <w:sz w:val="24"/>
            <w:szCs w:val="24"/>
          </w:rPr>
          <w:t>师从</w:t>
        </w:r>
        <w:r>
          <w:rPr>
            <w:rFonts w:ascii="Times New Roman" w:hAnsi="Times New Roman" w:cs="Times New Roman" w:hint="eastAsia"/>
            <w:sz w:val="24"/>
            <w:szCs w:val="24"/>
          </w:rPr>
          <w:t>田志宏教授。</w:t>
        </w:r>
      </w:ins>
    </w:p>
    <w:p w14:paraId="52CE4C0A" w14:textId="212F41CF" w:rsidR="00592EAD" w:rsidRDefault="00592EAD">
      <w:pPr>
        <w:spacing w:beforeLines="100" w:before="326" w:after="0" w:line="400" w:lineRule="exact"/>
        <w:jc w:val="both"/>
        <w:rPr>
          <w:ins w:id="2060" w:author="曾 翠红" w:date="2019-05-12T20:38:00Z"/>
          <w:rFonts w:ascii="Times New Roman" w:hAnsi="Times New Roman" w:cs="Times New Roman"/>
          <w:b/>
          <w:sz w:val="24"/>
          <w:szCs w:val="24"/>
        </w:rPr>
        <w:pPrChange w:id="2061" w:author="曾 翠红" w:date="2019-05-12T20:39:00Z">
          <w:pPr>
            <w:widowControl w:val="0"/>
            <w:autoSpaceDE w:val="0"/>
            <w:autoSpaceDN w:val="0"/>
            <w:adjustRightInd w:val="0"/>
            <w:spacing w:after="0" w:line="400" w:lineRule="exact"/>
            <w:ind w:firstLineChars="200" w:firstLine="480"/>
          </w:pPr>
        </w:pPrChange>
      </w:pPr>
      <w:ins w:id="2062" w:author="曾 翠红" w:date="2019-05-12T20:37:00Z">
        <w:r w:rsidRPr="00592EAD">
          <w:rPr>
            <w:rFonts w:ascii="Times New Roman" w:hAnsi="Times New Roman" w:cs="Times New Roman" w:hint="eastAsia"/>
            <w:b/>
            <w:sz w:val="24"/>
            <w:szCs w:val="24"/>
            <w:rPrChange w:id="2063" w:author="曾 翠红" w:date="2019-05-12T20:38:00Z">
              <w:rPr>
                <w:rFonts w:ascii="Times New Roman" w:hAnsi="Times New Roman" w:cs="Times New Roman" w:hint="eastAsia"/>
                <w:sz w:val="24"/>
                <w:szCs w:val="24"/>
              </w:rPr>
            </w:rPrChange>
          </w:rPr>
          <w:t>论文发表：</w:t>
        </w:r>
      </w:ins>
    </w:p>
    <w:p w14:paraId="06C69002" w14:textId="7DB70FEB" w:rsidR="00CF51EA" w:rsidRPr="00CF51EA" w:rsidRDefault="00CF51EA" w:rsidP="00CF51EA">
      <w:pPr>
        <w:spacing w:after="0" w:line="400" w:lineRule="exact"/>
        <w:jc w:val="both"/>
        <w:rPr>
          <w:ins w:id="2064" w:author="曾 翠红" w:date="2019-05-13T08:36:00Z"/>
          <w:rFonts w:ascii="Times New Roman" w:hAnsi="Times New Roman" w:cs="Times New Roman"/>
          <w:sz w:val="24"/>
          <w:szCs w:val="24"/>
          <w:rPrChange w:id="2065" w:author="曾 翠红" w:date="2019-05-13T08:37:00Z">
            <w:rPr>
              <w:ins w:id="2066" w:author="曾 翠红" w:date="2019-05-13T08:36:00Z"/>
              <w:szCs w:val="21"/>
            </w:rPr>
          </w:rPrChange>
        </w:rPr>
        <w:pPrChange w:id="2067" w:author="曾 翠红" w:date="2019-05-13T08:37:00Z">
          <w:pPr>
            <w:pStyle w:val="ac"/>
            <w:widowControl w:val="0"/>
            <w:numPr>
              <w:numId w:val="3"/>
            </w:numPr>
            <w:adjustRightInd w:val="0"/>
            <w:spacing w:after="0" w:line="360" w:lineRule="exact"/>
            <w:ind w:left="420" w:firstLineChars="0" w:hanging="420"/>
            <w:jc w:val="both"/>
            <w:textAlignment w:val="baseline"/>
          </w:pPr>
        </w:pPrChange>
      </w:pPr>
      <w:ins w:id="2068" w:author="曾 翠红" w:date="2019-05-13T08:37:00Z">
        <w:r>
          <w:rPr>
            <w:rFonts w:ascii="Times New Roman" w:hAnsi="Times New Roman" w:cs="Times New Roman" w:hint="eastAsia"/>
            <w:sz w:val="24"/>
            <w:szCs w:val="24"/>
          </w:rPr>
          <w:t xml:space="preserve">[1] </w:t>
        </w:r>
      </w:ins>
      <w:ins w:id="2069" w:author="曾 翠红" w:date="2019-05-13T08:36:00Z">
        <w:r w:rsidRPr="00CF51EA">
          <w:rPr>
            <w:rFonts w:ascii="Times New Roman" w:hAnsi="Times New Roman" w:cs="Times New Roman" w:hint="eastAsia"/>
            <w:sz w:val="24"/>
            <w:szCs w:val="24"/>
            <w:rPrChange w:id="2070" w:author="曾 翠红" w:date="2019-05-13T08:37:00Z">
              <w:rPr>
                <w:rFonts w:hint="eastAsia"/>
                <w:szCs w:val="21"/>
              </w:rPr>
            </w:rPrChange>
          </w:rPr>
          <w:t>曾翠红</w:t>
        </w:r>
      </w:ins>
      <w:ins w:id="2071" w:author="曾 翠红" w:date="2019-05-13T08:40:00Z">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ins>
      <w:ins w:id="2072" w:author="曾 翠红" w:date="2019-05-13T08:36:00Z">
        <w:r w:rsidRPr="00CF51EA">
          <w:rPr>
            <w:rFonts w:ascii="Times New Roman" w:hAnsi="Times New Roman" w:cs="Times New Roman" w:hint="eastAsia"/>
            <w:sz w:val="24"/>
            <w:szCs w:val="24"/>
            <w:rPrChange w:id="2073" w:author="曾 翠红" w:date="2019-05-13T08:37:00Z">
              <w:rPr>
                <w:rFonts w:hint="eastAsia"/>
                <w:szCs w:val="21"/>
              </w:rPr>
            </w:rPrChange>
          </w:rPr>
          <w:t>王岫嵩</w:t>
        </w:r>
      </w:ins>
      <w:ins w:id="2074" w:author="曾 翠红" w:date="2019-05-13T08:40:00Z">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ins>
      <w:ins w:id="2075" w:author="曾 翠红" w:date="2019-05-13T08:36:00Z">
        <w:r w:rsidRPr="00CF51EA">
          <w:rPr>
            <w:rFonts w:ascii="Times New Roman" w:hAnsi="Times New Roman" w:cs="Times New Roman" w:hint="eastAsia"/>
            <w:sz w:val="24"/>
            <w:szCs w:val="24"/>
            <w:rPrChange w:id="2076" w:author="曾 翠红" w:date="2019-05-13T08:37:00Z">
              <w:rPr>
                <w:rFonts w:hint="eastAsia"/>
                <w:szCs w:val="21"/>
              </w:rPr>
            </w:rPrChange>
          </w:rPr>
          <w:t>赵金鑫</w:t>
        </w:r>
      </w:ins>
      <w:ins w:id="2077" w:author="曾 翠红" w:date="2019-05-13T08:40:00Z">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ins>
      <w:ins w:id="2078" w:author="曾 翠红" w:date="2019-05-13T08:36:00Z">
        <w:r w:rsidRPr="00CF51EA">
          <w:rPr>
            <w:rFonts w:ascii="Times New Roman" w:hAnsi="Times New Roman" w:cs="Times New Roman" w:hint="eastAsia"/>
            <w:sz w:val="24"/>
            <w:szCs w:val="24"/>
            <w:rPrChange w:id="2079" w:author="曾 翠红" w:date="2019-05-13T08:37:00Z">
              <w:rPr>
                <w:rFonts w:hint="eastAsia"/>
                <w:b/>
                <w:szCs w:val="21"/>
              </w:rPr>
            </w:rPrChange>
          </w:rPr>
          <w:t>蒙古畜牧业的发展现状、困境与出路</w:t>
        </w:r>
      </w:ins>
      <w:ins w:id="2080" w:author="曾 翠红" w:date="2019-05-13T08:40:00Z">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ins>
      <w:ins w:id="2081" w:author="曾 翠红" w:date="2019-05-13T08:36:00Z">
        <w:r w:rsidRPr="00CF51EA">
          <w:rPr>
            <w:rFonts w:ascii="Times New Roman" w:hAnsi="Times New Roman" w:cs="Times New Roman" w:hint="eastAsia"/>
            <w:sz w:val="24"/>
            <w:szCs w:val="24"/>
            <w:rPrChange w:id="2082" w:author="曾 翠红" w:date="2019-05-13T08:37:00Z">
              <w:rPr>
                <w:rFonts w:hint="eastAsia"/>
                <w:szCs w:val="21"/>
              </w:rPr>
            </w:rPrChange>
          </w:rPr>
          <w:t>世界农业</w:t>
        </w:r>
      </w:ins>
      <w:ins w:id="2083" w:author="曾 翠红" w:date="2019-05-13T08:40:00Z">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ins>
      <w:ins w:id="2084" w:author="曾 翠红" w:date="2019-05-13T08:36:00Z">
        <w:r w:rsidRPr="00CF51EA">
          <w:rPr>
            <w:rFonts w:ascii="Times New Roman" w:hAnsi="Times New Roman" w:cs="Times New Roman" w:hint="eastAsia"/>
            <w:sz w:val="24"/>
            <w:szCs w:val="24"/>
            <w:rPrChange w:id="2085" w:author="曾 翠红" w:date="2019-05-13T08:37:00Z">
              <w:rPr>
                <w:rFonts w:hint="eastAsia"/>
                <w:szCs w:val="21"/>
              </w:rPr>
            </w:rPrChange>
          </w:rPr>
          <w:t>2018</w:t>
        </w:r>
      </w:ins>
      <w:ins w:id="2086" w:author="曾 翠红" w:date="2019-05-13T08:42:00Z">
        <w:r w:rsidR="0062020B">
          <w:rPr>
            <w:rFonts w:ascii="Times New Roman" w:hAnsi="Times New Roman" w:cs="Times New Roman" w:hint="eastAsia"/>
            <w:sz w:val="24"/>
            <w:szCs w:val="24"/>
          </w:rPr>
          <w:t>(</w:t>
        </w:r>
      </w:ins>
      <w:ins w:id="2087" w:author="曾 翠红" w:date="2019-05-13T08:36:00Z">
        <w:r w:rsidRPr="00CF51EA">
          <w:rPr>
            <w:rFonts w:ascii="Times New Roman" w:hAnsi="Times New Roman" w:cs="Times New Roman" w:hint="eastAsia"/>
            <w:sz w:val="24"/>
            <w:szCs w:val="24"/>
            <w:rPrChange w:id="2088" w:author="曾 翠红" w:date="2019-05-13T08:37:00Z">
              <w:rPr>
                <w:rFonts w:hint="eastAsia"/>
                <w:szCs w:val="21"/>
              </w:rPr>
            </w:rPrChange>
          </w:rPr>
          <w:t>5</w:t>
        </w:r>
      </w:ins>
      <w:ins w:id="2089" w:author="曾 翠红" w:date="2019-05-13T08:42:00Z">
        <w:r w:rsidR="0062020B">
          <w:rPr>
            <w:rFonts w:ascii="Times New Roman" w:hAnsi="Times New Roman" w:cs="Times New Roman" w:hint="eastAsia"/>
            <w:sz w:val="24"/>
            <w:szCs w:val="24"/>
          </w:rPr>
          <w:t>)</w:t>
        </w:r>
      </w:ins>
      <w:ins w:id="2090" w:author="曾 翠红" w:date="2019-05-13T08:40:00Z">
        <w:r w:rsidR="0062020B">
          <w:rPr>
            <w:rFonts w:ascii="Times New Roman" w:hAnsi="Times New Roman" w:cs="Times New Roman" w:hint="eastAsia"/>
            <w:sz w:val="24"/>
            <w:szCs w:val="24"/>
          </w:rPr>
          <w:t xml:space="preserve">: </w:t>
        </w:r>
        <w:r w:rsidR="0062020B">
          <w:rPr>
            <w:rFonts w:ascii="Times New Roman" w:hAnsi="Times New Roman" w:cs="Times New Roman"/>
            <w:sz w:val="24"/>
            <w:szCs w:val="24"/>
          </w:rPr>
          <w:t>24-30+2-2</w:t>
        </w:r>
      </w:ins>
    </w:p>
    <w:p w14:paraId="0A8F4CFC" w14:textId="1D64385A" w:rsidR="00CF51EA" w:rsidRPr="00CF51EA" w:rsidRDefault="00CF51EA" w:rsidP="0062020B">
      <w:pPr>
        <w:spacing w:after="0" w:line="400" w:lineRule="exact"/>
        <w:ind w:left="120" w:hangingChars="50" w:hanging="120"/>
        <w:jc w:val="both"/>
        <w:rPr>
          <w:ins w:id="2091" w:author="曾 翠红" w:date="2019-05-13T08:36:00Z"/>
          <w:rFonts w:ascii="Times New Roman" w:hAnsi="Times New Roman" w:cs="Times New Roman"/>
          <w:sz w:val="24"/>
          <w:szCs w:val="24"/>
          <w:rPrChange w:id="2092" w:author="曾 翠红" w:date="2019-05-13T08:37:00Z">
            <w:rPr>
              <w:ins w:id="2093" w:author="曾 翠红" w:date="2019-05-13T08:36:00Z"/>
              <w:szCs w:val="21"/>
            </w:rPr>
          </w:rPrChange>
        </w:rPr>
        <w:pPrChange w:id="2094" w:author="曾 翠红" w:date="2019-05-13T08:40:00Z">
          <w:pPr>
            <w:pStyle w:val="ac"/>
            <w:widowControl w:val="0"/>
            <w:numPr>
              <w:numId w:val="3"/>
            </w:numPr>
            <w:adjustRightInd w:val="0"/>
            <w:spacing w:after="0" w:line="360" w:lineRule="exact"/>
            <w:ind w:left="420" w:firstLineChars="0" w:hanging="420"/>
            <w:jc w:val="both"/>
            <w:textAlignment w:val="baseline"/>
          </w:pPr>
        </w:pPrChange>
      </w:pPr>
      <w:ins w:id="2095" w:author="曾 翠红" w:date="2019-05-13T08:37:00Z">
        <w:r>
          <w:rPr>
            <w:rFonts w:ascii="Times New Roman" w:hAnsi="Times New Roman" w:cs="Times New Roman"/>
            <w:sz w:val="24"/>
            <w:szCs w:val="24"/>
          </w:rPr>
          <w:t xml:space="preserve">[2] </w:t>
        </w:r>
      </w:ins>
      <w:ins w:id="2096" w:author="曾 翠红" w:date="2019-05-13T08:36:00Z">
        <w:r w:rsidRPr="00CF51EA">
          <w:rPr>
            <w:rFonts w:ascii="Times New Roman" w:hAnsi="Times New Roman" w:cs="Times New Roman" w:hint="eastAsia"/>
            <w:sz w:val="24"/>
            <w:szCs w:val="24"/>
            <w:rPrChange w:id="2097" w:author="曾 翠红" w:date="2019-05-13T08:37:00Z">
              <w:rPr>
                <w:rFonts w:hint="eastAsia"/>
                <w:szCs w:val="21"/>
              </w:rPr>
            </w:rPrChange>
          </w:rPr>
          <w:t>王岫嵩</w:t>
        </w:r>
      </w:ins>
      <w:ins w:id="2098" w:author="曾 翠红" w:date="2019-05-13T08:40:00Z">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ins>
      <w:ins w:id="2099" w:author="曾 翠红" w:date="2019-05-13T08:36:00Z">
        <w:r w:rsidRPr="00CF51EA">
          <w:rPr>
            <w:rFonts w:ascii="Times New Roman" w:hAnsi="Times New Roman" w:cs="Times New Roman" w:hint="eastAsia"/>
            <w:sz w:val="24"/>
            <w:szCs w:val="24"/>
            <w:rPrChange w:id="2100" w:author="曾 翠红" w:date="2019-05-13T08:37:00Z">
              <w:rPr>
                <w:rFonts w:hint="eastAsia"/>
                <w:szCs w:val="21"/>
              </w:rPr>
            </w:rPrChange>
          </w:rPr>
          <w:t>吉尔格拉</w:t>
        </w:r>
      </w:ins>
      <w:ins w:id="2101" w:author="曾 翠红" w:date="2019-05-13T08:40:00Z">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ins>
      <w:ins w:id="2102" w:author="曾 翠红" w:date="2019-05-13T08:36:00Z">
        <w:r w:rsidRPr="00CF51EA">
          <w:rPr>
            <w:rFonts w:ascii="Times New Roman" w:hAnsi="Times New Roman" w:cs="Times New Roman" w:hint="eastAsia"/>
            <w:sz w:val="24"/>
            <w:szCs w:val="24"/>
            <w:rPrChange w:id="2103" w:author="曾 翠红" w:date="2019-05-13T08:37:00Z">
              <w:rPr>
                <w:rFonts w:hint="eastAsia"/>
                <w:szCs w:val="21"/>
              </w:rPr>
            </w:rPrChange>
          </w:rPr>
          <w:t>潘彪</w:t>
        </w:r>
      </w:ins>
      <w:ins w:id="2104" w:author="曾 翠红" w:date="2019-05-13T08:40:00Z">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ins>
      <w:ins w:id="2105" w:author="曾 翠红" w:date="2019-05-13T08:36:00Z">
        <w:r w:rsidRPr="00CF51EA">
          <w:rPr>
            <w:rFonts w:ascii="Times New Roman" w:hAnsi="Times New Roman" w:cs="Times New Roman" w:hint="eastAsia"/>
            <w:sz w:val="24"/>
            <w:szCs w:val="24"/>
            <w:rPrChange w:id="2106" w:author="曾 翠红" w:date="2019-05-13T08:37:00Z">
              <w:rPr>
                <w:rFonts w:hint="eastAsia"/>
                <w:szCs w:val="21"/>
              </w:rPr>
            </w:rPrChange>
          </w:rPr>
          <w:t>曾翠红</w:t>
        </w:r>
      </w:ins>
      <w:ins w:id="2107" w:author="曾 翠红" w:date="2019-05-13T08:40:00Z">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ins>
      <w:ins w:id="2108" w:author="曾 翠红" w:date="2019-05-13T08:36:00Z">
        <w:r w:rsidRPr="00CF51EA">
          <w:rPr>
            <w:rFonts w:ascii="Times New Roman" w:hAnsi="Times New Roman" w:cs="Times New Roman" w:hint="eastAsia"/>
            <w:sz w:val="24"/>
            <w:szCs w:val="24"/>
            <w:rPrChange w:id="2109" w:author="曾 翠红" w:date="2019-05-13T08:37:00Z">
              <w:rPr>
                <w:rFonts w:hint="eastAsia"/>
                <w:szCs w:val="21"/>
              </w:rPr>
            </w:rPrChange>
          </w:rPr>
          <w:t>中国进口蒙古牛肉的动物疫病管控问题分析</w:t>
        </w:r>
      </w:ins>
      <w:ins w:id="2110" w:author="曾 翠红" w:date="2019-05-13T08:40:00Z">
        <w:r w:rsidR="0062020B">
          <w:rPr>
            <w:rFonts w:ascii="Times New Roman" w:hAnsi="Times New Roman" w:cs="Times New Roman" w:hint="eastAsia"/>
            <w:sz w:val="24"/>
            <w:szCs w:val="24"/>
          </w:rPr>
          <w:t>.</w:t>
        </w:r>
      </w:ins>
      <w:ins w:id="2111" w:author="曾 翠红" w:date="2019-05-13T08:36:00Z">
        <w:r w:rsidRPr="00CF51EA">
          <w:rPr>
            <w:rFonts w:ascii="Times New Roman" w:hAnsi="Times New Roman" w:cs="Times New Roman" w:hint="eastAsia"/>
            <w:sz w:val="24"/>
            <w:szCs w:val="24"/>
            <w:rPrChange w:id="2112" w:author="曾 翠红" w:date="2019-05-13T08:37:00Z">
              <w:rPr>
                <w:rFonts w:hint="eastAsia"/>
                <w:szCs w:val="21"/>
              </w:rPr>
            </w:rPrChange>
          </w:rPr>
          <w:t>世界农业</w:t>
        </w:r>
      </w:ins>
      <w:ins w:id="2113" w:author="曾 翠红" w:date="2019-05-13T08:40:00Z">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ins>
      <w:ins w:id="2114" w:author="曾 翠红" w:date="2019-05-13T08:36:00Z">
        <w:r w:rsidRPr="00CF51EA">
          <w:rPr>
            <w:rFonts w:ascii="Times New Roman" w:hAnsi="Times New Roman" w:cs="Times New Roman" w:hint="eastAsia"/>
            <w:sz w:val="24"/>
            <w:szCs w:val="24"/>
            <w:rPrChange w:id="2115" w:author="曾 翠红" w:date="2019-05-13T08:37:00Z">
              <w:rPr>
                <w:rFonts w:hint="eastAsia"/>
                <w:szCs w:val="21"/>
              </w:rPr>
            </w:rPrChange>
          </w:rPr>
          <w:t>2018</w:t>
        </w:r>
      </w:ins>
      <w:ins w:id="2116" w:author="曾 翠红" w:date="2019-05-13T08:41:00Z">
        <w:r w:rsidR="0062020B">
          <w:rPr>
            <w:rFonts w:ascii="Times New Roman" w:hAnsi="Times New Roman" w:cs="Times New Roman" w:hint="eastAsia"/>
            <w:sz w:val="24"/>
            <w:szCs w:val="24"/>
          </w:rPr>
          <w:t>(</w:t>
        </w:r>
      </w:ins>
      <w:ins w:id="2117" w:author="曾 翠红" w:date="2019-05-13T08:36:00Z">
        <w:r w:rsidRPr="00CF51EA">
          <w:rPr>
            <w:rFonts w:ascii="Times New Roman" w:hAnsi="Times New Roman" w:cs="Times New Roman" w:hint="eastAsia"/>
            <w:sz w:val="24"/>
            <w:szCs w:val="24"/>
            <w:rPrChange w:id="2118" w:author="曾 翠红" w:date="2019-05-13T08:37:00Z">
              <w:rPr>
                <w:rFonts w:hint="eastAsia"/>
                <w:szCs w:val="21"/>
              </w:rPr>
            </w:rPrChange>
          </w:rPr>
          <w:t>7</w:t>
        </w:r>
      </w:ins>
      <w:ins w:id="2119" w:author="曾 翠红" w:date="2019-05-13T08:41:00Z">
        <w:r w:rsidR="0062020B">
          <w:rPr>
            <w:rFonts w:ascii="Times New Roman" w:hAnsi="Times New Roman" w:cs="Times New Roman" w:hint="eastAsia"/>
            <w:sz w:val="24"/>
            <w:szCs w:val="24"/>
          </w:rPr>
          <w:t>)</w:t>
        </w:r>
      </w:ins>
      <w:ins w:id="2120" w:author="曾 翠红" w:date="2019-05-13T08:40:00Z">
        <w:r w:rsidR="0062020B">
          <w:rPr>
            <w:rFonts w:ascii="Times New Roman" w:hAnsi="Times New Roman" w:cs="Times New Roman" w:hint="eastAsia"/>
            <w:sz w:val="24"/>
            <w:szCs w:val="24"/>
          </w:rPr>
          <w:t>:</w:t>
        </w:r>
      </w:ins>
      <w:ins w:id="2121" w:author="曾 翠红" w:date="2019-05-13T08:41:00Z">
        <w:r w:rsidR="0062020B">
          <w:rPr>
            <w:rFonts w:ascii="Times New Roman" w:hAnsi="Times New Roman" w:cs="Times New Roman"/>
            <w:sz w:val="24"/>
            <w:szCs w:val="24"/>
          </w:rPr>
          <w:t xml:space="preserve"> 32-38+222</w:t>
        </w:r>
      </w:ins>
    </w:p>
    <w:p w14:paraId="1B5F13C2" w14:textId="4C5E2148" w:rsidR="00592EAD" w:rsidRDefault="00592EAD">
      <w:pPr>
        <w:spacing w:beforeLines="100" w:before="326" w:after="0" w:line="400" w:lineRule="exact"/>
        <w:jc w:val="both"/>
        <w:rPr>
          <w:ins w:id="2122" w:author="曾 翠红" w:date="2019-05-12T20:38:00Z"/>
          <w:rFonts w:ascii="Times New Roman" w:hAnsi="Times New Roman" w:cs="Times New Roman"/>
          <w:b/>
          <w:sz w:val="24"/>
          <w:szCs w:val="24"/>
        </w:rPr>
        <w:pPrChange w:id="2123" w:author="曾 翠红" w:date="2019-05-12T20:39:00Z">
          <w:pPr>
            <w:widowControl w:val="0"/>
            <w:autoSpaceDE w:val="0"/>
            <w:autoSpaceDN w:val="0"/>
            <w:adjustRightInd w:val="0"/>
            <w:spacing w:after="0" w:line="400" w:lineRule="exact"/>
            <w:ind w:firstLineChars="200" w:firstLine="480"/>
          </w:pPr>
        </w:pPrChange>
      </w:pPr>
      <w:ins w:id="2124" w:author="曾 翠红" w:date="2019-05-12T20:37:00Z">
        <w:r w:rsidRPr="00592EAD">
          <w:rPr>
            <w:rFonts w:ascii="Times New Roman" w:hAnsi="Times New Roman" w:cs="Times New Roman" w:hint="eastAsia"/>
            <w:b/>
            <w:sz w:val="24"/>
            <w:szCs w:val="24"/>
            <w:rPrChange w:id="2125" w:author="曾 翠红" w:date="2019-05-12T20:38:00Z">
              <w:rPr>
                <w:rFonts w:ascii="Times New Roman" w:hAnsi="Times New Roman" w:cs="Times New Roman" w:hint="eastAsia"/>
                <w:sz w:val="24"/>
                <w:szCs w:val="24"/>
              </w:rPr>
            </w:rPrChange>
          </w:rPr>
          <w:t>参与课题：</w:t>
        </w:r>
      </w:ins>
    </w:p>
    <w:p w14:paraId="376E1807" w14:textId="7B4686C1" w:rsidR="00CF51EA" w:rsidRPr="00CF51EA" w:rsidRDefault="00CF51EA" w:rsidP="00CF51EA">
      <w:pPr>
        <w:spacing w:after="0" w:line="400" w:lineRule="exact"/>
        <w:jc w:val="both"/>
        <w:rPr>
          <w:ins w:id="2126" w:author="曾 翠红" w:date="2019-05-13T08:36:00Z"/>
          <w:rFonts w:ascii="Times New Roman" w:hAnsi="Times New Roman" w:cs="Times New Roman"/>
          <w:sz w:val="24"/>
          <w:szCs w:val="24"/>
          <w:rPrChange w:id="2127" w:author="曾 翠红" w:date="2019-05-13T08:37:00Z">
            <w:rPr>
              <w:ins w:id="2128" w:author="曾 翠红" w:date="2019-05-13T08:36:00Z"/>
              <w:szCs w:val="21"/>
            </w:rPr>
          </w:rPrChange>
        </w:rPr>
        <w:pPrChange w:id="2129" w:author="曾 翠红" w:date="2019-05-13T08:37:00Z">
          <w:pPr>
            <w:pStyle w:val="ac"/>
            <w:widowControl w:val="0"/>
            <w:numPr>
              <w:numId w:val="4"/>
            </w:numPr>
            <w:adjustRightInd w:val="0"/>
            <w:spacing w:after="0" w:line="360" w:lineRule="exact"/>
            <w:ind w:left="420" w:firstLineChars="0" w:hanging="420"/>
            <w:jc w:val="both"/>
            <w:textAlignment w:val="baseline"/>
          </w:pPr>
        </w:pPrChange>
      </w:pPr>
      <w:ins w:id="2130" w:author="曾 翠红" w:date="2019-05-13T08:37:00Z">
        <w:r>
          <w:rPr>
            <w:rFonts w:ascii="Times New Roman" w:hAnsi="Times New Roman" w:cs="Times New Roman" w:hint="eastAsia"/>
            <w:sz w:val="24"/>
            <w:szCs w:val="24"/>
          </w:rPr>
          <w:t xml:space="preserve">[1] </w:t>
        </w:r>
      </w:ins>
      <w:ins w:id="2131" w:author="曾 翠红" w:date="2019-05-13T08:36:00Z">
        <w:r w:rsidRPr="00CF51EA">
          <w:rPr>
            <w:rFonts w:ascii="Times New Roman" w:hAnsi="Times New Roman" w:cs="Times New Roman" w:hint="eastAsia"/>
            <w:sz w:val="24"/>
            <w:szCs w:val="24"/>
            <w:rPrChange w:id="2132" w:author="曾 翠红" w:date="2019-05-13T08:37:00Z">
              <w:rPr>
                <w:rFonts w:hint="eastAsia"/>
                <w:szCs w:val="21"/>
              </w:rPr>
            </w:rPrChange>
          </w:rPr>
          <w:t>农机新产品购置补贴试点情况评估</w:t>
        </w:r>
      </w:ins>
      <w:ins w:id="2133" w:author="曾 翠红" w:date="2019-05-13T08:42:00Z">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ins>
      <w:ins w:id="2134" w:author="曾 翠红" w:date="2019-05-13T08:36:00Z">
        <w:r w:rsidRPr="00CF51EA">
          <w:rPr>
            <w:rFonts w:ascii="Times New Roman" w:hAnsi="Times New Roman" w:cs="Times New Roman" w:hint="eastAsia"/>
            <w:sz w:val="24"/>
            <w:szCs w:val="24"/>
            <w:rPrChange w:id="2135" w:author="曾 翠红" w:date="2019-05-13T08:37:00Z">
              <w:rPr>
                <w:rFonts w:hint="eastAsia"/>
                <w:szCs w:val="21"/>
              </w:rPr>
            </w:rPrChange>
          </w:rPr>
          <w:t>纯进口农机购置补贴情况评估</w:t>
        </w:r>
      </w:ins>
      <w:ins w:id="2136" w:author="曾 翠红" w:date="2019-05-13T08:42:00Z">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ins>
      <w:ins w:id="2137" w:author="曾 翠红" w:date="2019-05-13T08:36:00Z">
        <w:r w:rsidRPr="00CF51EA">
          <w:rPr>
            <w:rFonts w:ascii="Times New Roman" w:hAnsi="Times New Roman" w:cs="Times New Roman" w:hint="eastAsia"/>
            <w:sz w:val="24"/>
            <w:szCs w:val="24"/>
            <w:rPrChange w:id="2138" w:author="曾 翠红" w:date="2019-05-13T08:37:00Z">
              <w:rPr>
                <w:rFonts w:hint="eastAsia"/>
                <w:szCs w:val="21"/>
              </w:rPr>
            </w:rPrChange>
          </w:rPr>
          <w:t>农业部农业机械化管理司课题</w:t>
        </w:r>
      </w:ins>
      <w:ins w:id="2139" w:author="曾 翠红" w:date="2019-05-13T08:42:00Z">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ins>
      <w:ins w:id="2140" w:author="曾 翠红" w:date="2019-05-13T08:36:00Z">
        <w:r w:rsidRPr="00CF51EA">
          <w:rPr>
            <w:rFonts w:ascii="Times New Roman" w:hAnsi="Times New Roman" w:cs="Times New Roman"/>
            <w:sz w:val="24"/>
            <w:szCs w:val="24"/>
            <w:rPrChange w:id="2141" w:author="曾 翠红" w:date="2019-05-13T08:37:00Z">
              <w:rPr>
                <w:szCs w:val="21"/>
              </w:rPr>
            </w:rPrChange>
          </w:rPr>
          <w:t>2018</w:t>
        </w:r>
      </w:ins>
    </w:p>
    <w:p w14:paraId="159C8C1A" w14:textId="5A64DE50" w:rsidR="00CF51EA" w:rsidRPr="00CF51EA" w:rsidRDefault="00CF51EA" w:rsidP="00CF51EA">
      <w:pPr>
        <w:spacing w:after="0" w:line="400" w:lineRule="exact"/>
        <w:jc w:val="both"/>
        <w:rPr>
          <w:ins w:id="2142" w:author="曾 翠红" w:date="2019-05-13T08:36:00Z"/>
          <w:rFonts w:ascii="Times New Roman" w:hAnsi="Times New Roman" w:cs="Times New Roman"/>
          <w:sz w:val="24"/>
          <w:szCs w:val="24"/>
          <w:rPrChange w:id="2143" w:author="曾 翠红" w:date="2019-05-13T08:37:00Z">
            <w:rPr>
              <w:ins w:id="2144" w:author="曾 翠红" w:date="2019-05-13T08:36:00Z"/>
              <w:szCs w:val="21"/>
            </w:rPr>
          </w:rPrChange>
        </w:rPr>
        <w:pPrChange w:id="2145" w:author="曾 翠红" w:date="2019-05-13T08:37:00Z">
          <w:pPr>
            <w:pStyle w:val="ac"/>
            <w:widowControl w:val="0"/>
            <w:numPr>
              <w:numId w:val="4"/>
            </w:numPr>
            <w:adjustRightInd w:val="0"/>
            <w:spacing w:after="0" w:line="360" w:lineRule="exact"/>
            <w:ind w:left="420" w:firstLineChars="0" w:hanging="420"/>
            <w:jc w:val="both"/>
            <w:textAlignment w:val="baseline"/>
          </w:pPr>
        </w:pPrChange>
      </w:pPr>
      <w:ins w:id="2146" w:author="曾 翠红" w:date="2019-05-13T08:37:00Z">
        <w:r>
          <w:rPr>
            <w:rFonts w:ascii="Times New Roman" w:hAnsi="Times New Roman" w:cs="Times New Roman"/>
            <w:sz w:val="24"/>
            <w:szCs w:val="24"/>
          </w:rPr>
          <w:t xml:space="preserve">[2] </w:t>
        </w:r>
      </w:ins>
      <w:ins w:id="2147" w:author="曾 翠红" w:date="2019-05-13T08:36:00Z">
        <w:r w:rsidRPr="00CF51EA">
          <w:rPr>
            <w:rFonts w:ascii="Times New Roman" w:hAnsi="Times New Roman" w:cs="Times New Roman" w:hint="eastAsia"/>
            <w:sz w:val="24"/>
            <w:szCs w:val="24"/>
            <w:rPrChange w:id="2148" w:author="曾 翠红" w:date="2019-05-13T08:37:00Z">
              <w:rPr>
                <w:rFonts w:hint="eastAsia"/>
                <w:szCs w:val="21"/>
              </w:rPr>
            </w:rPrChange>
          </w:rPr>
          <w:t>农业补贴政策</w:t>
        </w:r>
        <w:r w:rsidRPr="00CF51EA">
          <w:rPr>
            <w:rFonts w:ascii="Times New Roman" w:hAnsi="Times New Roman" w:cs="Times New Roman" w:hint="eastAsia"/>
            <w:sz w:val="24"/>
            <w:szCs w:val="24"/>
            <w:rPrChange w:id="2149" w:author="曾 翠红" w:date="2019-05-13T08:37:00Z">
              <w:rPr>
                <w:rFonts w:ascii="宋体" w:hAnsi="宋体" w:hint="eastAsia"/>
                <w:szCs w:val="21"/>
              </w:rPr>
            </w:rPrChange>
          </w:rPr>
          <w:t>“黄转绿”</w:t>
        </w:r>
        <w:r w:rsidRPr="00CF51EA">
          <w:rPr>
            <w:rFonts w:ascii="Times New Roman" w:hAnsi="Times New Roman" w:cs="Times New Roman" w:hint="eastAsia"/>
            <w:sz w:val="24"/>
            <w:szCs w:val="24"/>
            <w:rPrChange w:id="2150" w:author="曾 翠红" w:date="2019-05-13T08:37:00Z">
              <w:rPr>
                <w:rFonts w:hint="eastAsia"/>
                <w:szCs w:val="21"/>
              </w:rPr>
            </w:rPrChange>
          </w:rPr>
          <w:t>问题研究</w:t>
        </w:r>
      </w:ins>
      <w:ins w:id="2151" w:author="曾 翠红" w:date="2019-05-13T08:42:00Z">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ins>
      <w:ins w:id="2152" w:author="曾 翠红" w:date="2019-05-13T08:36:00Z">
        <w:r w:rsidRPr="00CF51EA">
          <w:rPr>
            <w:rFonts w:ascii="Times New Roman" w:hAnsi="Times New Roman" w:cs="Times New Roman" w:hint="eastAsia"/>
            <w:sz w:val="24"/>
            <w:szCs w:val="24"/>
            <w:rPrChange w:id="2153" w:author="曾 翠红" w:date="2019-05-13T08:37:00Z">
              <w:rPr>
                <w:rFonts w:hint="eastAsia"/>
                <w:szCs w:val="21"/>
              </w:rPr>
            </w:rPrChange>
          </w:rPr>
          <w:t>农业部软科学委员会研究项目</w:t>
        </w:r>
      </w:ins>
      <w:ins w:id="2154" w:author="曾 翠红" w:date="2019-05-13T08:42:00Z">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ins>
      <w:ins w:id="2155" w:author="曾 翠红" w:date="2019-05-13T08:36:00Z">
        <w:r w:rsidRPr="00CF51EA">
          <w:rPr>
            <w:rFonts w:ascii="Times New Roman" w:hAnsi="Times New Roman" w:cs="Times New Roman"/>
            <w:sz w:val="24"/>
            <w:szCs w:val="24"/>
            <w:rPrChange w:id="2156" w:author="曾 翠红" w:date="2019-05-13T08:37:00Z">
              <w:rPr>
                <w:szCs w:val="21"/>
              </w:rPr>
            </w:rPrChange>
          </w:rPr>
          <w:t>2017</w:t>
        </w:r>
      </w:ins>
    </w:p>
    <w:p w14:paraId="31B786D5" w14:textId="37333701" w:rsidR="00CF51EA" w:rsidRPr="00CF51EA" w:rsidRDefault="00CF51EA" w:rsidP="00CF51EA">
      <w:pPr>
        <w:spacing w:after="0" w:line="400" w:lineRule="exact"/>
        <w:jc w:val="both"/>
        <w:rPr>
          <w:ins w:id="2157" w:author="曾 翠红" w:date="2019-05-13T08:36:00Z"/>
          <w:rFonts w:ascii="Times New Roman" w:hAnsi="Times New Roman" w:cs="Times New Roman"/>
          <w:sz w:val="24"/>
          <w:szCs w:val="24"/>
          <w:rPrChange w:id="2158" w:author="曾 翠红" w:date="2019-05-13T08:37:00Z">
            <w:rPr>
              <w:ins w:id="2159" w:author="曾 翠红" w:date="2019-05-13T08:36:00Z"/>
              <w:szCs w:val="21"/>
            </w:rPr>
          </w:rPrChange>
        </w:rPr>
        <w:pPrChange w:id="2160" w:author="曾 翠红" w:date="2019-05-13T08:38:00Z">
          <w:pPr>
            <w:pStyle w:val="ac"/>
            <w:widowControl w:val="0"/>
            <w:numPr>
              <w:numId w:val="4"/>
            </w:numPr>
            <w:spacing w:after="0" w:line="360" w:lineRule="exact"/>
            <w:ind w:left="420" w:firstLineChars="0" w:hanging="420"/>
            <w:jc w:val="both"/>
          </w:pPr>
        </w:pPrChange>
      </w:pPr>
      <w:ins w:id="2161" w:author="曾 翠红" w:date="2019-05-13T08:38:00Z">
        <w:r>
          <w:rPr>
            <w:rFonts w:ascii="Times New Roman" w:hAnsi="Times New Roman" w:cs="Times New Roman"/>
            <w:sz w:val="24"/>
            <w:szCs w:val="24"/>
          </w:rPr>
          <w:t xml:space="preserve">[3] </w:t>
        </w:r>
      </w:ins>
      <w:ins w:id="2162" w:author="曾 翠红" w:date="2019-05-13T08:36:00Z">
        <w:r w:rsidRPr="00CF51EA">
          <w:rPr>
            <w:rFonts w:ascii="Times New Roman" w:hAnsi="Times New Roman" w:cs="Times New Roman" w:hint="eastAsia"/>
            <w:sz w:val="24"/>
            <w:szCs w:val="24"/>
            <w:rPrChange w:id="2163" w:author="曾 翠红" w:date="2019-05-13T08:37:00Z">
              <w:rPr>
                <w:rFonts w:hint="eastAsia"/>
              </w:rPr>
            </w:rPrChange>
          </w:rPr>
          <w:t>农机购置补贴政策实施与</w:t>
        </w:r>
        <w:r w:rsidRPr="00CF51EA">
          <w:rPr>
            <w:rFonts w:ascii="Times New Roman" w:hAnsi="Times New Roman" w:cs="Times New Roman" w:hint="eastAsia"/>
            <w:sz w:val="24"/>
            <w:szCs w:val="24"/>
            <w:rPrChange w:id="2164" w:author="曾 翠红" w:date="2019-05-13T08:37:00Z">
              <w:rPr>
                <w:rFonts w:hint="eastAsia"/>
              </w:rPr>
            </w:rPrChange>
          </w:rPr>
          <w:t>W</w:t>
        </w:r>
        <w:r w:rsidRPr="00CF51EA">
          <w:rPr>
            <w:rFonts w:ascii="Times New Roman" w:hAnsi="Times New Roman" w:cs="Times New Roman"/>
            <w:sz w:val="24"/>
            <w:szCs w:val="24"/>
            <w:rPrChange w:id="2165" w:author="曾 翠红" w:date="2019-05-13T08:37:00Z">
              <w:rPr/>
            </w:rPrChange>
          </w:rPr>
          <w:t>TO</w:t>
        </w:r>
        <w:r w:rsidRPr="00CF51EA">
          <w:rPr>
            <w:rFonts w:ascii="Times New Roman" w:hAnsi="Times New Roman" w:cs="Times New Roman" w:hint="eastAsia"/>
            <w:sz w:val="24"/>
            <w:szCs w:val="24"/>
            <w:rPrChange w:id="2166" w:author="曾 翠红" w:date="2019-05-13T08:37:00Z">
              <w:rPr>
                <w:rFonts w:hint="eastAsia"/>
              </w:rPr>
            </w:rPrChange>
          </w:rPr>
          <w:t>规则衔接对策</w:t>
        </w:r>
      </w:ins>
      <w:ins w:id="2167" w:author="曾 翠红" w:date="2019-05-13T08:42:00Z">
        <w:r w:rsidR="009234D7">
          <w:rPr>
            <w:rFonts w:ascii="Times New Roman" w:hAnsi="Times New Roman" w:cs="Times New Roman"/>
            <w:sz w:val="24"/>
            <w:szCs w:val="24"/>
          </w:rPr>
          <w:t xml:space="preserve">. </w:t>
        </w:r>
      </w:ins>
      <w:ins w:id="2168" w:author="曾 翠红" w:date="2019-05-13T08:36:00Z">
        <w:r w:rsidRPr="00CF51EA">
          <w:rPr>
            <w:rFonts w:ascii="Times New Roman" w:hAnsi="Times New Roman" w:cs="Times New Roman" w:hint="eastAsia"/>
            <w:sz w:val="24"/>
            <w:szCs w:val="24"/>
            <w:rPrChange w:id="2169" w:author="曾 翠红" w:date="2019-05-13T08:37:00Z">
              <w:rPr>
                <w:rFonts w:hint="eastAsia"/>
              </w:rPr>
            </w:rPrChange>
          </w:rPr>
          <w:t>农业财政项目</w:t>
        </w:r>
      </w:ins>
      <w:ins w:id="2170" w:author="曾 翠红" w:date="2019-05-13T08:42:00Z">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ins>
      <w:ins w:id="2171" w:author="曾 翠红" w:date="2019-05-13T08:36:00Z">
        <w:r w:rsidRPr="00CF51EA">
          <w:rPr>
            <w:rFonts w:ascii="Times New Roman" w:hAnsi="Times New Roman" w:cs="Times New Roman" w:hint="eastAsia"/>
            <w:sz w:val="24"/>
            <w:szCs w:val="24"/>
            <w:rPrChange w:id="2172" w:author="曾 翠红" w:date="2019-05-13T08:37:00Z">
              <w:rPr>
                <w:rFonts w:hint="eastAsia"/>
              </w:rPr>
            </w:rPrChange>
          </w:rPr>
          <w:t>2017</w:t>
        </w:r>
      </w:ins>
    </w:p>
    <w:p w14:paraId="68BC547F" w14:textId="4993A5D8" w:rsidR="00CF51EA" w:rsidRPr="00CF51EA" w:rsidRDefault="00CF51EA" w:rsidP="00CF51EA">
      <w:pPr>
        <w:spacing w:after="0" w:line="400" w:lineRule="exact"/>
        <w:jc w:val="both"/>
        <w:rPr>
          <w:ins w:id="2173" w:author="曾 翠红" w:date="2019-05-13T08:36:00Z"/>
          <w:rFonts w:ascii="Times New Roman" w:hAnsi="Times New Roman" w:cs="Times New Roman"/>
          <w:sz w:val="24"/>
          <w:szCs w:val="24"/>
          <w:rPrChange w:id="2174" w:author="曾 翠红" w:date="2019-05-13T08:37:00Z">
            <w:rPr>
              <w:ins w:id="2175" w:author="曾 翠红" w:date="2019-05-13T08:36:00Z"/>
              <w:szCs w:val="21"/>
            </w:rPr>
          </w:rPrChange>
        </w:rPr>
        <w:pPrChange w:id="2176" w:author="曾 翠红" w:date="2019-05-13T08:38:00Z">
          <w:pPr>
            <w:pStyle w:val="ac"/>
            <w:widowControl w:val="0"/>
            <w:numPr>
              <w:numId w:val="4"/>
            </w:numPr>
            <w:spacing w:afterLines="50" w:after="163" w:line="360" w:lineRule="exact"/>
            <w:ind w:left="420" w:firstLineChars="0" w:hanging="420"/>
            <w:jc w:val="both"/>
          </w:pPr>
        </w:pPrChange>
      </w:pPr>
      <w:ins w:id="2177" w:author="曾 翠红" w:date="2019-05-13T08:38:00Z">
        <w:r>
          <w:rPr>
            <w:rFonts w:ascii="Times New Roman" w:hAnsi="Times New Roman" w:cs="Times New Roman"/>
            <w:sz w:val="24"/>
            <w:szCs w:val="24"/>
          </w:rPr>
          <w:t xml:space="preserve">[4] </w:t>
        </w:r>
      </w:ins>
      <w:ins w:id="2178" w:author="曾 翠红" w:date="2019-05-13T08:36:00Z">
        <w:r w:rsidRPr="00CF51EA">
          <w:rPr>
            <w:rFonts w:ascii="Times New Roman" w:hAnsi="Times New Roman" w:cs="Times New Roman" w:hint="eastAsia"/>
            <w:sz w:val="24"/>
            <w:szCs w:val="24"/>
            <w:rPrChange w:id="2179" w:author="曾 翠红" w:date="2019-05-13T08:37:00Z">
              <w:rPr>
                <w:rFonts w:hint="eastAsia"/>
                <w:szCs w:val="21"/>
              </w:rPr>
            </w:rPrChange>
          </w:rPr>
          <w:t>特朗普就任美国总统后中美农产品贸易的基于、挑战及对策</w:t>
        </w:r>
      </w:ins>
      <w:ins w:id="2180" w:author="曾 翠红" w:date="2019-05-13T08:42:00Z">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ins>
      <w:ins w:id="2181" w:author="曾 翠红" w:date="2019-05-13T08:36:00Z">
        <w:r w:rsidRPr="00CF51EA">
          <w:rPr>
            <w:rFonts w:ascii="Times New Roman" w:hAnsi="Times New Roman" w:cs="Times New Roman" w:hint="eastAsia"/>
            <w:sz w:val="24"/>
            <w:szCs w:val="24"/>
            <w:rPrChange w:id="2182" w:author="曾 翠红" w:date="2019-05-13T08:37:00Z">
              <w:rPr>
                <w:rFonts w:hint="eastAsia"/>
                <w:szCs w:val="21"/>
              </w:rPr>
            </w:rPrChange>
          </w:rPr>
          <w:t>农业财政项目</w:t>
        </w:r>
      </w:ins>
      <w:ins w:id="2183" w:author="曾 翠红" w:date="2019-05-13T08:43:00Z">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ins>
      <w:ins w:id="2184" w:author="曾 翠红" w:date="2019-05-13T08:36:00Z">
        <w:r w:rsidRPr="00CF51EA">
          <w:rPr>
            <w:rFonts w:ascii="Times New Roman" w:hAnsi="Times New Roman" w:cs="Times New Roman"/>
            <w:sz w:val="24"/>
            <w:szCs w:val="24"/>
            <w:rPrChange w:id="2185" w:author="曾 翠红" w:date="2019-05-13T08:37:00Z">
              <w:rPr>
                <w:szCs w:val="21"/>
              </w:rPr>
            </w:rPrChange>
          </w:rPr>
          <w:t>2017</w:t>
        </w:r>
        <w:bookmarkStart w:id="2186" w:name="_GoBack"/>
        <w:bookmarkEnd w:id="2186"/>
      </w:ins>
    </w:p>
    <w:p w14:paraId="1AA11CA3" w14:textId="48D1E5EA" w:rsidR="00592EAD" w:rsidRPr="00592EAD" w:rsidRDefault="00592EAD" w:rsidP="00CF51EA">
      <w:pPr>
        <w:spacing w:after="0" w:line="400" w:lineRule="exact"/>
        <w:jc w:val="both"/>
        <w:rPr>
          <w:rFonts w:ascii="Times New Roman" w:hAnsi="Times New Roman" w:cs="Times New Roman"/>
          <w:sz w:val="24"/>
          <w:szCs w:val="24"/>
          <w:rPrChange w:id="2187" w:author="曾 翠红" w:date="2019-05-12T20:38:00Z">
            <w:rPr>
              <w:rFonts w:eastAsia="黑体"/>
              <w:sz w:val="32"/>
              <w:szCs w:val="32"/>
            </w:rPr>
          </w:rPrChange>
        </w:rPr>
        <w:pPrChange w:id="2188" w:author="曾 翠红" w:date="2019-05-12T20:38:00Z">
          <w:pPr>
            <w:widowControl w:val="0"/>
            <w:autoSpaceDE w:val="0"/>
            <w:autoSpaceDN w:val="0"/>
            <w:adjustRightInd w:val="0"/>
            <w:spacing w:after="0" w:line="400" w:lineRule="exact"/>
            <w:ind w:firstLineChars="200" w:firstLine="640"/>
          </w:pPr>
        </w:pPrChange>
      </w:pPr>
    </w:p>
    <w:sectPr w:rsidR="00592EAD" w:rsidRPr="00592EAD" w:rsidSect="00117B67">
      <w:headerReference w:type="default" r:id="rId50"/>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A735A" w14:textId="77777777" w:rsidR="007667CB" w:rsidRDefault="007667CB" w:rsidP="007E11B3">
      <w:pPr>
        <w:spacing w:line="240" w:lineRule="auto"/>
        <w:ind w:firstLine="440"/>
      </w:pPr>
      <w:r>
        <w:separator/>
      </w:r>
    </w:p>
  </w:endnote>
  <w:endnote w:type="continuationSeparator" w:id="0">
    <w:p w14:paraId="0B8CF61A" w14:textId="77777777" w:rsidR="007667CB" w:rsidRDefault="007667CB"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F91DF6" w:rsidRDefault="00F91DF6">
    <w:pPr>
      <w:pStyle w:val="a6"/>
    </w:pPr>
  </w:p>
  <w:p w14:paraId="4804C9C1" w14:textId="77777777" w:rsidR="00F91DF6" w:rsidRDefault="00F91DF6">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4D562" w14:textId="77777777" w:rsidR="00F91DF6" w:rsidRDefault="00F91DF6" w:rsidP="00D44CAA">
    <w:pPr>
      <w:pStyle w:val="a6"/>
      <w:tabs>
        <w:tab w:val="clear" w:pos="8306"/>
        <w:tab w:val="left" w:pos="4035"/>
        <w:tab w:val="right" w:pos="8789"/>
      </w:tabs>
      <w:ind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720764"/>
      <w:docPartObj>
        <w:docPartGallery w:val="Page Numbers (Bottom of Page)"/>
        <w:docPartUnique/>
      </w:docPartObj>
    </w:sdtPr>
    <w:sdtEndPr>
      <w:rPr>
        <w:rFonts w:ascii="Times New Roman" w:hAnsi="Times New Roman" w:cs="Times New Roman"/>
      </w:rPr>
    </w:sdtEndPr>
    <w:sdtContent>
      <w:p w14:paraId="5C39CB13" w14:textId="0645F084" w:rsidR="00F91DF6" w:rsidRPr="00BF22DE" w:rsidRDefault="00F91DF6">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9234D7" w:rsidRPr="009234D7">
          <w:rPr>
            <w:rFonts w:ascii="Times New Roman" w:hAnsi="Times New Roman" w:cs="Times New Roman"/>
            <w:noProof/>
            <w:lang w:val="zh-CN"/>
          </w:rPr>
          <w:t>54</w:t>
        </w:r>
        <w:r w:rsidRPr="00BF22DE">
          <w:rPr>
            <w:rFonts w:ascii="Times New Roman" w:hAnsi="Times New Roman" w:cs="Times New Roman"/>
          </w:rPr>
          <w:fldChar w:fldCharType="end"/>
        </w:r>
      </w:p>
    </w:sdtContent>
  </w:sdt>
  <w:p w14:paraId="303079AF" w14:textId="77777777" w:rsidR="00F91DF6" w:rsidRDefault="00F91DF6" w:rsidP="00D44CAA">
    <w:pPr>
      <w:pStyle w:val="a6"/>
      <w:tabs>
        <w:tab w:val="clear" w:pos="8306"/>
        <w:tab w:val="left" w:pos="4035"/>
        <w:tab w:val="right" w:pos="8789"/>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F91DF6" w:rsidRDefault="00F91DF6"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F91DF6" w:rsidRDefault="00F91DF6"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229704"/>
      <w:docPartObj>
        <w:docPartGallery w:val="Page Numbers (Bottom of Page)"/>
        <w:docPartUnique/>
      </w:docPartObj>
    </w:sdtPr>
    <w:sdtEndPr/>
    <w:sdtContent>
      <w:p w14:paraId="0104CEDE" w14:textId="69E320C3" w:rsidR="00F91DF6" w:rsidRDefault="00F91DF6">
        <w:pPr>
          <w:pStyle w:val="a6"/>
        </w:pPr>
        <w:r>
          <w:fldChar w:fldCharType="begin"/>
        </w:r>
        <w:r>
          <w:instrText>PAGE   \* MERGEFORMAT</w:instrText>
        </w:r>
        <w:r>
          <w:fldChar w:fldCharType="separate"/>
        </w:r>
        <w:r w:rsidRPr="009E1004">
          <w:rPr>
            <w:noProof/>
            <w:lang w:val="zh-CN"/>
          </w:rPr>
          <w:t>4</w:t>
        </w:r>
        <w:r>
          <w:fldChar w:fldCharType="end"/>
        </w:r>
      </w:p>
    </w:sdtContent>
  </w:sdt>
  <w:p w14:paraId="3B8B0D18" w14:textId="77777777" w:rsidR="00F91DF6" w:rsidRDefault="00F91DF6">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3437" w14:textId="77777777" w:rsidR="00F91DF6" w:rsidRDefault="00F91DF6"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F91DF6" w:rsidRDefault="00F91DF6">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EndPr/>
    <w:sdtContent>
      <w:p w14:paraId="32EAE45D" w14:textId="775F5884" w:rsidR="00F91DF6" w:rsidRDefault="00F91DF6">
        <w:pPr>
          <w:pStyle w:val="a6"/>
          <w:jc w:val="center"/>
        </w:pPr>
        <w:r>
          <w:fldChar w:fldCharType="begin"/>
        </w:r>
        <w:r>
          <w:instrText>PAGE   \* MERGEFORMAT</w:instrText>
        </w:r>
        <w:r>
          <w:fldChar w:fldCharType="separate"/>
        </w:r>
        <w:r w:rsidR="009234D7" w:rsidRPr="009234D7">
          <w:rPr>
            <w:noProof/>
            <w:lang w:val="zh-CN"/>
          </w:rPr>
          <w:t>I</w:t>
        </w:r>
        <w:r>
          <w:fldChar w:fldCharType="end"/>
        </w:r>
      </w:p>
    </w:sdtContent>
  </w:sdt>
  <w:p w14:paraId="7576B017" w14:textId="77777777" w:rsidR="00F91DF6" w:rsidRDefault="00F91DF6" w:rsidP="00FD516E">
    <w:pPr>
      <w:pStyle w:val="a6"/>
      <w:tabs>
        <w:tab w:val="clear" w:pos="8306"/>
        <w:tab w:val="right" w:pos="8789"/>
      </w:tabs>
      <w:ind w:firstLine="360"/>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F91DF6" w:rsidRDefault="00F91DF6" w:rsidP="00D44CAA">
    <w:pPr>
      <w:pStyle w:val="a6"/>
      <w:tabs>
        <w:tab w:val="clear" w:pos="8306"/>
        <w:tab w:val="left" w:pos="4035"/>
        <w:tab w:val="right" w:pos="8789"/>
      </w:tabs>
      <w:ind w:firstLine="360"/>
    </w:pP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8359634"/>
      <w:docPartObj>
        <w:docPartGallery w:val="Page Numbers (Bottom of Page)"/>
        <w:docPartUnique/>
      </w:docPartObj>
    </w:sdtPr>
    <w:sdtEndPr>
      <w:rPr>
        <w:rFonts w:ascii="Times New Roman" w:hAnsi="Times New Roman" w:cs="Times New Roman"/>
      </w:rPr>
    </w:sdtEndPr>
    <w:sdtContent>
      <w:p w14:paraId="69BFBAF4" w14:textId="44481BA0" w:rsidR="00F91DF6" w:rsidRPr="00BF22DE" w:rsidRDefault="00F91DF6">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9234D7" w:rsidRPr="009234D7">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F91DF6" w:rsidRDefault="00F91DF6"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700EB" w14:textId="77777777" w:rsidR="007667CB" w:rsidRDefault="007667CB" w:rsidP="007E11B3">
      <w:pPr>
        <w:spacing w:line="240" w:lineRule="auto"/>
        <w:ind w:firstLine="440"/>
      </w:pPr>
      <w:r>
        <w:separator/>
      </w:r>
    </w:p>
  </w:footnote>
  <w:footnote w:type="continuationSeparator" w:id="0">
    <w:p w14:paraId="3069F520" w14:textId="77777777" w:rsidR="007667CB" w:rsidRDefault="007667CB"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F91DF6" w:rsidRPr="008C7B19" w:rsidRDefault="00F91DF6"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C8975" w14:textId="75FAEEE2" w:rsidR="00F91DF6" w:rsidRPr="008C7B19" w:rsidRDefault="00F91DF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sidRPr="00D0367D">
      <w:rPr>
        <w:rFonts w:hint="eastAsia"/>
      </w:rPr>
      <w:t>第二章</w:t>
    </w:r>
    <w:r w:rsidRPr="00D0367D">
      <w:rPr>
        <w:rFonts w:hint="eastAsia"/>
      </w:rPr>
      <w:t xml:space="preserve">  </w:t>
    </w:r>
    <w:r w:rsidRPr="00D0367D">
      <w:rPr>
        <w:rFonts w:hint="eastAsia"/>
      </w:rPr>
      <w:t>文献综述与理论基础</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369BB" w14:textId="77777777" w:rsidR="00F91DF6" w:rsidRPr="008C7B19" w:rsidRDefault="00F91DF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sidRPr="00D0367D">
      <w:rPr>
        <w:rFonts w:hint="eastAsia"/>
      </w:rPr>
      <w:t>第三章</w:t>
    </w:r>
    <w:r w:rsidRPr="00D0367D">
      <w:rPr>
        <w:rFonts w:hint="eastAsia"/>
      </w:rPr>
      <w:t xml:space="preserve">  </w:t>
    </w:r>
    <w:r w:rsidRPr="00D0367D">
      <w:rPr>
        <w:rFonts w:hint="eastAsia"/>
      </w:rPr>
      <w:t>研究方案与数据描述</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1D2" w14:textId="6CFC027D" w:rsidR="00F91DF6" w:rsidRPr="008C7B19" w:rsidRDefault="00F91DF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DF528" w14:textId="77777777" w:rsidR="00F91DF6" w:rsidRPr="008C7B19" w:rsidRDefault="00F91DF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E468E" w14:textId="77777777" w:rsidR="00F91DF6" w:rsidRPr="008C7B19" w:rsidRDefault="00F91DF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2AF65DAF" w:rsidR="00F91DF6" w:rsidRPr="008C7B19" w:rsidRDefault="00F91DF6"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土地生产率</w:t>
    </w:r>
    <w:r w:rsidRPr="00E71A54">
      <w:rPr>
        <w:rFonts w:hint="eastAsia"/>
      </w:rPr>
      <w:t>与农地经营规模的实证分析</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58995E88" w:rsidR="00F91DF6" w:rsidRPr="008C7B19" w:rsidRDefault="00F91DF6"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05B16" w14:textId="77777777" w:rsidR="00F91DF6" w:rsidRPr="008C7B19" w:rsidRDefault="00F91DF6"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2F83B" w14:textId="77777777" w:rsidR="00F91DF6" w:rsidRPr="008C7B19" w:rsidRDefault="00F91DF6" w:rsidP="00672722">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12234" w14:textId="77777777" w:rsidR="00F91DF6" w:rsidRPr="008C7B19" w:rsidRDefault="00F91DF6" w:rsidP="00672722">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F91DF6" w:rsidRPr="008C7B19" w:rsidRDefault="00F91DF6" w:rsidP="005F5927">
    <w:pPr>
      <w:pStyle w:val="a4"/>
      <w:pBdr>
        <w:bottom w:val="none" w:sz="0" w:space="0" w:color="auto"/>
      </w:pBdr>
      <w:tabs>
        <w:tab w:val="clear" w:pos="8306"/>
        <w:tab w:val="right" w:pos="8789"/>
      </w:tabs>
      <w:ind w:right="-2" w:firstLine="360"/>
      <w:jc w:val="right"/>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F91DF6" w:rsidRPr="008C7B19" w:rsidRDefault="00F91DF6"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F91DF6" w:rsidRPr="008C7B19" w:rsidRDefault="00F91DF6"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F91DF6" w:rsidRPr="008C7B19" w:rsidRDefault="00F91DF6"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F91DF6" w:rsidRPr="008C7B19" w:rsidRDefault="00F91DF6"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F91DF6" w:rsidRDefault="00F91DF6"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5E0F" w14:textId="77777777" w:rsidR="00F91DF6" w:rsidRPr="008C7B19" w:rsidRDefault="00F91DF6" w:rsidP="005F592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F91DF6" w:rsidRPr="008C7B19" w:rsidRDefault="00F91DF6" w:rsidP="00BB1107">
    <w:pPr>
      <w:pStyle w:val="a4"/>
      <w:pBdr>
        <w:bottom w:val="none" w:sz="0" w:space="0" w:color="auto"/>
      </w:pBdr>
      <w:tabs>
        <w:tab w:val="clear" w:pos="8306"/>
        <w:tab w:val="right" w:pos="8789"/>
      </w:tabs>
      <w:ind w:right="-2"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F91DF6" w:rsidRPr="00E20470" w:rsidRDefault="00F91DF6" w:rsidP="00E20470">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3DA0D3D3" w:rsidR="00F91DF6" w:rsidRPr="008C7B19" w:rsidRDefault="00F91DF6" w:rsidP="00E479C8">
    <w:pPr>
      <w:pStyle w:val="a4"/>
      <w:pBdr>
        <w:bottom w:val="none" w:sz="0" w:space="0" w:color="auto"/>
      </w:pBdr>
      <w:tabs>
        <w:tab w:val="clear" w:pos="8306"/>
        <w:tab w:val="right" w:pos="8789"/>
      </w:tabs>
      <w:spacing w:afterLines="50" w:after="120" w:line="360" w:lineRule="exact"/>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21E7C" w14:textId="77777777" w:rsidR="00F91DF6" w:rsidRPr="008C7B19" w:rsidRDefault="00F91DF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第一章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D9A45" w14:textId="77777777" w:rsidR="00F91DF6" w:rsidRPr="008C7B19" w:rsidRDefault="00F91DF6"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F654A62"/>
    <w:multiLevelType w:val="hybridMultilevel"/>
    <w:tmpl w:val="CD8298D6"/>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BE2281"/>
    <w:multiLevelType w:val="hybridMultilevel"/>
    <w:tmpl w:val="DEC85C48"/>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曾 翠红">
    <w15:presenceInfo w15:providerId="Windows Live" w15:userId="f9ba7679aaf89a43"/>
  </w15:person>
  <w15:person w15:author="钟 沛东">
    <w15:presenceInfo w15:providerId="Windows Live" w15:userId="35fe12c5b951b8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trackRevisions/>
  <w:defaultTabStop w:val="440"/>
  <w:drawingGridHorizontalSpacing w:val="110"/>
  <w:drawingGridVerticalSpacing w:val="163"/>
  <w:displayHorizontalDrawingGridEvery w:val="2"/>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07E8943-7C94-4C79-BC76-5F14FA36C7CB}" w:val=" ADDIN NE.Ref.{007E8943-7C94-4C79-BC76-5F14FA36C7C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23CC8BA-F92E-441A-A1EB-D8FFE22ACC70}" w:val=" ADDIN NE.Ref.{023CC8BA-F92E-441A-A1EB-D8FFE22ACC7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6758751-063D-4207-8D6C-69C1DB6151B5}" w:val=" ADDIN NE.Ref.{06758751-063D-4207-8D6C-69C1DB6151B5}&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issue&gt;4&lt;/_issue&gt;&lt;_journal&gt;Contemporary Economic Policy&lt;/_journal&gt;&lt;_keywords&gt;Farms, Size of (Research;Agricultural productivity (Research;Land use (China;Land use (Management&lt;/_keywords&gt;&lt;_pages&gt;580-592&lt;/_pages&gt;&lt;_volume&gt;29&lt;/_volume&gt;&lt;_created&gt;62679852&lt;/_created&gt;&lt;_modified&gt;62679933&lt;/_modified&gt;&lt;_impact_factor&gt;   0.960&lt;/_impact_factor&gt;&lt;_collection_scope&gt;SSCI&lt;/_collection_scope&gt;&lt;/Details&gt;&lt;Extra&gt;&lt;DBUID&gt;{F96A950B-833F-4880-A151-76DA2D6A2879}&lt;/DBUID&gt;&lt;/Extra&gt;&lt;/Item&gt;&lt;/References&gt;&lt;/Group&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12D98BF0-A937-4F1B-A1B4-1F14E18DC0AD}" w:val=" ADDIN NE.Ref.{12D98BF0-A937-4F1B-A1B4-1F14E18DC0AD}&lt;Citation&gt;&lt;Group&gt;&lt;References&gt;&lt;Item&gt;&lt;ID&gt;736&lt;/ID&gt;&lt;UID&gt;{D8ED6869-3023-4FB1-B2A7-63A8E17E72FE}&lt;/UID&gt;&lt;Title&gt;农业劳动力老龄化对土地利用效率影响的实证分析——基于浙江省农村固定观察点数据&lt;/Title&gt;&lt;Template&gt;Journal Article&lt;/Template&gt;&lt;Star&gt;0&lt;/Star&gt;&lt;Tag&gt;0&lt;/Tag&gt;&lt;Author&gt;林本喜; 邓衡山&lt;/Author&gt;&lt;Year&gt;2012&lt;/Year&gt;&lt;Details&gt;&lt;_issue&gt;4&lt;/_issue&gt;&lt;_journal&gt;中国农村经济&lt;/_journal&gt;&lt;_keywords&gt;农业劳动力;老龄化;土地利用效率;面板数据模型&lt;/_keywords&gt;&lt;_pages&gt;15-25&lt;/_pages&gt;&lt;_created&gt;62679852&lt;/_created&gt;&lt;_modified&gt;62679879&lt;/_modified&gt;&lt;_collection_scope&gt;CSSCI-C;PKU&lt;/_collection_scope&gt;&lt;_translated_author&gt;Lin, Benxi;Deng, Hengsha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5B16209-886D-4A9A-9467-0F4948CD00ED}" w:val=" ADDIN NE.Ref.{15B16209-886D-4A9A-9467-0F4948CD00ED}&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1A6A1A06-63CA-4162-9B08-C6E05A37192F}" w:val=" ADDIN NE.Ref.{1A6A1A06-63CA-4162-9B08-C6E05A37192F}&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1ADD957D-8C81-4A01-A71F-EDBA4D30014B}" w:val=" ADDIN NE.Ref.{1ADD957D-8C81-4A01-A71F-EDBA4D30014B}&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1BF0B0E6-7D7C-4E14-BA4F-39E57A22FD7D}" w:val=" ADDIN NE.Ref.{1BF0B0E6-7D7C-4E14-BA4F-39E57A22FD7D}&lt;Citation&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1CC99272-C319-456E-9206-CADE5AFAD5FD}" w:val=" ADDIN NE.Ref.{1CC99272-C319-456E-9206-CADE5AFAD5FD}&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225C769E-DBA2-4C39-B6FB-2B343459EE9E}" w:val=" ADDIN NE.Ref.{225C769E-DBA2-4C39-B6FB-2B343459EE9E}&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22702B14-BD2A-4BF0-8DE3-2A7807F4E617}" w:val=" ADDIN NE.Ref.{22702B14-BD2A-4BF0-8DE3-2A7807F4E617}&lt;Citation&gt;&lt;Group&gt;&lt;References&gt;&lt;Item&gt;&lt;ID&gt;746&lt;/ID&gt;&lt;UID&gt;{47FEC5BD-56D7-450C-987D-3AF166DC0205}&lt;/UID&gt;&lt;Title&gt;粮食直补和农资综合补贴对农业生产的影响&lt;/Title&gt;&lt;Template&gt;Journal Article&lt;/Template&gt;&lt;Star&gt;0&lt;/Star&gt;&lt;Tag&gt;0&lt;/Tag&gt;&lt;Author&gt;黄季焜; 王晓兵; 智华勇; 黄珠容; Rozelle, Scott&lt;/Author&gt;&lt;Year&gt;2011&lt;/Year&gt;&lt;Details&gt;&lt;_issue&gt;1&lt;/_issue&gt;&lt;_journal&gt;农业技术经济&lt;/_journal&gt;&lt;_keywords&gt;中国;农业;补贴;扭曲&lt;/_keywords&gt;&lt;_pages&gt;4-12&lt;/_pages&gt;&lt;_created&gt;62679863&lt;/_created&gt;&lt;_modified&gt;62679924&lt;/_modified&gt;&lt;_collection_scope&gt;CSSCI-C;PKU&lt;/_collection_scope&gt;&lt;_translated_author&gt;Huang, Jikun;Wang, Xiaobing;Zhi, Huayong;Huang, Zhurong;Rozelle, Scott&lt;/_translated_author&gt;&lt;/Details&gt;&lt;Extra&gt;&lt;DBUID&gt;{F96A950B-833F-4880-A151-76DA2D6A2879}&lt;/DBUID&gt;&lt;/Extra&gt;&lt;/Item&gt;&lt;/References&gt;&lt;/Group&gt;&lt;/Citation&gt;_x000a_"/>
    <w:docVar w:name="NE.Ref{232E5032-BB9E-43D7-9480-8B00233B044F}" w:val=" ADDIN NE.Ref.{232E5032-BB9E-43D7-9480-8B00233B044F}&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24B74F71-4310-49DA-A1FF-01DD3AD44453}" w:val=" ADDIN NE.Ref.{24B74F71-4310-49DA-A1FF-01DD3AD44453}&lt;Citation&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Citation&gt;_x000a_"/>
    <w:docVar w:name="NE.Ref{2B8C496E-62D7-41B6-BCC2-201CF71B554B}" w:val=" ADDIN NE.Ref.{2B8C496E-62D7-41B6-BCC2-201CF71B554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30586BB9-474B-48B8-AA6F-B22816A7355B}" w:val=" ADDIN NE.Ref.{30586BB9-474B-48B8-AA6F-B22816A7355B}&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B0C0D48-64A0-45F7-B73A-5DB1A8E052A7}" w:val=" ADDIN NE.Ref.{3B0C0D48-64A0-45F7-B73A-5DB1A8E052A7}&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1ED4CB0-09FA-4140-A464-F9DAC3C27370}" w:val=" ADDIN NE.Ref.{41ED4CB0-09FA-4140-A464-F9DAC3C27370}&lt;Citation&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4ACE4225-2CA9-4979-AD93-F4E38F288848}" w:val=" ADDIN NE.Ref.{4ACE4225-2CA9-4979-AD93-F4E38F288848}&lt;Citation&gt;&lt;Group&gt;&lt;References&gt;&lt;Item&gt;&lt;ID&gt;716&lt;/ID&gt;&lt;UID&gt;{74D17DDD-B52A-4AE8-B8D0-904FD75B64C4}&lt;/UID&gt;&lt;Title&gt;气候变化对中国的影响利弊&lt;/Title&gt;&lt;Template&gt;Journal Article&lt;/Template&gt;&lt;Star&gt;0&lt;/Star&gt;&lt;Tag&gt;0&lt;/Tag&gt;&lt;Author&gt;吴绍洪; 黄季焜; 刘燕华; 高江波; 杨军; 王文涛; 尹云鹤; 栾浩; 董婉璐&lt;/Author&gt;&lt;Year&gt;2014&lt;/Year&gt;&lt;Details&gt;&lt;_issue&gt;1&lt;/_issue&gt;&lt;_journal&gt;中国人口资源与环境&lt;/_journal&gt;&lt;_keywords&gt;气候变化;影响利弊;有序与定量适应;主动应对;中国&lt;/_keywords&gt;&lt;_pages&gt;7-13&lt;/_pages&gt;&lt;_volume&gt;24&lt;/_volume&gt;&lt;_created&gt;62679852&lt;/_created&gt;&lt;_modified&gt;62679890&lt;/_modifi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278F6D5-AC6D-45F2-9E7A-8D0074B792DA}" w:val=" ADDIN NE.Ref.{5278F6D5-AC6D-45F2-9E7A-8D0074B792DA}&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3459C-0523-41C6-9AF7-19287C6F7316}" w:val=" ADDIN NE.Ref.{5283459C-0523-41C6-9AF7-19287C6F7316}&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C4297-616A-4FA2-9F03-73706D9F4B62}" w:val=" ADDIN NE.Ref.{528C4297-616A-4FA2-9F03-73706D9F4B62}&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5612DBCE-FF2F-46E1-AA96-77A077223630}" w:val=" ADDIN NE.Ref.{5612DBCE-FF2F-46E1-AA96-77A077223630}&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7A13C71-6DD2-44E8-B94C-3A24FA013C3B}" w:val=" ADDIN NE.Ref.{57A13C71-6DD2-44E8-B94C-3A24FA013C3B}&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585FF503-0B1F-4283-B220-C33B317171CE}" w:val=" ADDIN NE.Ref.{585FF503-0B1F-4283-B220-C33B317171CE}&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A7AC061-D27B-415B-9B59-FB7FDE8E94FE}" w:val=" ADDIN NE.Ref.{5A7AC061-D27B-415B-9B59-FB7FDE8E94FE}&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Group&gt;&lt;References&gt;&lt;Item&gt;&lt;ID&gt;733&lt;/ID&gt;&lt;UID&gt;{77118925-B7D0-4785-800E-811D3EC6D808}&lt;/UID&gt;&lt;Title&gt;Mis-Specification in Farm Productivity Analysis: The Role of Land Quality&lt;/Title&gt;&lt;Template&gt;Journal Article&lt;/Template&gt;&lt;Star&gt;0&lt;/Star&gt;&lt;Tag&gt;0&lt;/Tag&gt;&lt;Author&gt;Bhalla, Surjit S; Roy, Prannoy&lt;/Author&gt;&lt;Year&gt;1988&lt;/Year&gt;&lt;Details&gt;&lt;_issue&gt;1&lt;/_issue&gt;&lt;_journal&gt;Oxford Economic Papers&lt;/_journal&gt;&lt;_pages&gt;55-73&lt;/_pages&gt;&lt;_volume&gt;40&lt;/_volume&gt;&lt;_created&gt;62679852&lt;/_created&gt;&lt;_modified&gt;62680018&lt;/_modified&gt;&lt;/Details&gt;&lt;Extra&gt;&lt;DBUID&gt;{F96A950B-833F-4880-A151-76DA2D6A2879}&lt;/DBUID&gt;&lt;/Extra&gt;&lt;/Item&gt;&lt;/References&gt;&lt;/Group&gt;&lt;/Citation&gt;_x000a_"/>
    <w:docVar w:name="NE.Ref{5D5EF77D-30AB-4F11-8C02-E33DC7F34D45}" w:val=" ADDIN NE.Ref.{5D5EF77D-30AB-4F11-8C02-E33DC7F34D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33D02CF-A445-4B6A-A37C-CFF2AF60AC32}" w:val=" ADDIN NE.Ref.{633D02CF-A445-4B6A-A37C-CFF2AF60AC32}&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6481084A-184F-4D1B-8B29-F70E6F1C7A88}" w:val=" ADDIN NE.Ref.{6481084A-184F-4D1B-8B29-F70E6F1C7A88}&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686D38CB-DED6-4D3B-B29D-40FCAFB787A1}" w:val=" ADDIN NE.Ref.{686D38CB-DED6-4D3B-B29D-40FCAFB787A1}&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70D229C1-53D2-4160-9CDF-496069B1B52A}" w:val=" ADDIN NE.Ref.{70D229C1-53D2-4160-9CDF-496069B1B52A}&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3AB02C9-C51E-496F-8A81-1625E8C6E0C9}" w:val=" ADDIN NE.Ref.{73AB02C9-C51E-496F-8A81-1625E8C6E0C9}&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7424A327-4D80-4130-AD5F-55F06C166A38}" w:val=" ADDIN NE.Ref.{7424A327-4D80-4130-AD5F-55F06C166A38}&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11&lt;/ID&gt;&lt;UID&gt;{BA3070F8-1A61-4B57-94A1-38A4A3CCAD00}&lt;/UID&gt;&lt;Title&gt;Re-examining the inverse relationship between farm size and efficiency&lt;/Title&gt;&lt;Template&gt;Journal Article&lt;/Template&gt;&lt;Star&gt;0&lt;/Star&gt;&lt;Tag&gt;0&lt;/Tag&gt;&lt;Author&gt;Li, Gucheng; Feng, Zhongchao; You, Liangzhi; Fan, Lixia&lt;/Author&gt;&lt;Year&gt;2013&lt;/Year&gt;&lt;Details&gt;&lt;_issue&gt;4&lt;/_issue&gt;&lt;_journal&gt;China Agricultural Economic Review&lt;/_journal&gt;&lt;_keywords&gt;PRODUCTIVITY RELATIONSHIP;TECHNICAL EFFICIENCY;FRONTIER FUNCTION;LABOR-MARKETS;LAND QUALITY;RURAL CHINA;GROWTH;AGRICULTURE;REFORMS;EXPLAIN&lt;/_keywords&gt;&lt;_pages&gt;473-488&lt;/_pages&gt;&lt;_volume&gt;5&lt;/_volume&gt;&lt;_created&gt;62679852&lt;/_created&gt;&lt;_modified&gt;62679875&lt;/_modified&gt;&lt;_impact_factor&gt;   0.718&lt;/_impact_factor&gt;&lt;_collection_scope&gt;SCIE;SSCI&lt;/_collection_scope&gt;&lt;/Details&gt;&lt;Extra&gt;&lt;DBUID&gt;{F96A950B-833F-4880-A151-76DA2D6A2879}&lt;/DBUID&gt;&lt;/Extra&gt;&lt;/Item&gt;&lt;/References&gt;&lt;/Group&gt;&lt;/Citation&gt;_x000a_"/>
    <w:docVar w:name="NE.Ref{7573D1A0-3B0E-4BE9-B601-C0935FE92B20}" w:val=" ADDIN NE.Ref.{7573D1A0-3B0E-4BE9-B601-C0935FE92B20}&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A7E7EBC-0665-4FD8-9A92-BA46CDB499BC}" w:val=" ADDIN NE.Ref.{7A7E7EBC-0665-4FD8-9A92-BA46CDB499BC}&lt;Citation&gt;&lt;Group&gt;&lt;References&gt;&lt;Item&gt;&lt;ID&gt;740&lt;/ID&gt;&lt;UID&gt;{4E8CC399-9A96-442B-B23E-D7865F014A9C}&lt;/UID&gt;&lt;Title&gt;非农就业、土地流转与土地细碎化对稻农技术效率的影响&lt;/Title&gt;&lt;Template&gt;Journal Article&lt;/Template&gt;&lt;Star&gt;0&lt;/Star&gt;&lt;Tag&gt;0&lt;/Tag&gt;&lt;Author&gt;黄祖辉; 王建英; 陈志钢&lt;/Author&gt;&lt;Year&gt;2014&lt;/Year&gt;&lt;Details&gt;&lt;_issue&gt;11&lt;/_issue&gt;&lt;_journal&gt;中国农村经济&lt;/_journal&gt;&lt;_keywords&gt;非农就业;土地流转;土地细碎化;技术效率;稻农&lt;/_keywords&gt;&lt;_pages&gt;4-16&lt;/_pages&gt;&lt;_created&gt;62679863&lt;/_created&gt;&lt;_modified&gt;62679890&lt;/_modifi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81D155D7-5188-4BAB-8C7D-191E86DA6151}" w:val=" ADDIN NE.Ref.{81D155D7-5188-4BAB-8C7D-191E86DA6151}&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262BF7C-494F-4C76-96AA-7571182A2C91}" w:val=" ADDIN NE.Ref.{8262BF7C-494F-4C76-96AA-7571182A2C91}&lt;Citation&gt;&lt;Group&gt;&lt;References&gt;&lt;Item&gt;&lt;ID&gt;844&lt;/ID&gt;&lt;UID&gt;{AF1858A2-59EC-44BD-BE76-435F7826BE4C}&lt;/UID&gt;&lt;Title&gt;中国农业机械化高速发展阶段的要素替代机制研究&lt;/Title&gt;&lt;Template&gt;Journal Article&lt;/Template&gt;&lt;Star&gt;0&lt;/Star&gt;&lt;Tag&gt;0&lt;/Tag&gt;&lt;Author&gt;潘彪; 田志宏&lt;/Author&gt;&lt;Year&gt;2018&lt;/Year&gt;&lt;Details&gt;&lt;_language&gt;Chinese&lt;/_language&gt;&lt;_created&gt;62689794&lt;/_created&gt;&lt;_modified&gt;62689794&lt;/_modified&gt;&lt;_url&gt;http://kns.cnki.net/KCMS/detail/detail.aspx?FileName=NYGU201809001&amp;amp;DbName=CJFQ2018&lt;/_url&gt;&lt;_journal&gt;农业工程学报&lt;/_journal&gt;&lt;_volume&gt;34&lt;/_volume&gt;&lt;_issue&gt;09&lt;/_issue&gt;&lt;_pages&gt;1-10&lt;/_pages&gt;&lt;_date&gt;62245440&lt;/_date&gt;&lt;_keywords&gt;农业;机械化;作物;黄金十年;劳动力价格;替代弹性;时空收敛性&lt;/_keywords&gt;&lt;_author_aff&gt;中国农业大学经济管理学院;&lt;/_author_aff&gt;&lt;_db_provider&gt;CNKI: 期刊&lt;/_db_provider&gt;&lt;_accessed&gt;62689794&lt;/_accessed&gt;&lt;_db_updated&gt;CNKI - Reference&lt;/_db_updated&gt;&lt;_collection_scope&gt;CSCD;PKU;EI&lt;/_collection_scope&gt;&lt;_translated_author&gt;Pan, Biao;Tian, Zhihong&lt;/_translated_author&gt;&lt;/Details&gt;&lt;Extra&gt;&lt;DBUID&gt;{F96A950B-833F-4880-A151-76DA2D6A2879}&lt;/DBUID&gt;&lt;/Extra&gt;&lt;/Item&gt;&lt;/References&gt;&lt;/Group&gt;&lt;Group&gt;&lt;References&gt;&lt;Item&gt;&lt;ID&gt;749&lt;/ID&gt;&lt;UID&gt;{959C1282-E069-4FA6-98C8-0F2F71128B6C}&lt;/UID&gt;&lt;Title&gt;购机补贴政策对中国农业机械使用效率的影响分析&lt;/Title&gt;&lt;Template&gt;Journal Article&lt;/Template&gt;&lt;Star&gt;0&lt;/Star&gt;&lt;Tag&gt;0&lt;/Tag&gt;&lt;Author&gt;潘彪; 田志宏&lt;/Author&gt;&lt;Year&gt;2018&lt;/Year&gt;&lt;Details&gt;&lt;_collection_scope&gt;CSSCI-C;PKU&lt;/_collection_scope&gt;&lt;_created&gt;62679863&lt;/_created&gt;&lt;_issue&gt;6&lt;/_issue&gt;&lt;_journal&gt;中国农村经济&lt;/_journal&gt;&lt;_modified&gt;62688184&lt;/_modified&gt;&lt;_pages&gt;23-39&lt;/_pages&gt;&lt;_volume&gt;No.402&lt;/_volume&gt;&lt;_translated_author&gt;Pan, Biao;Tian, Zhihong&lt;/_translated_author&gt;&lt;/Details&gt;&lt;Extra&gt;&lt;DBUID&gt;{F96A950B-833F-4880-A151-76DA2D6A2879}&lt;/DBUID&gt;&lt;/Extra&gt;&lt;/Item&gt;&lt;/References&gt;&lt;/Group&gt;&lt;/Citation&gt;_x000a_"/>
    <w:docVar w:name="NE.Ref{82F60D0A-A211-4C2E-A4F3-DB21D65430E4}" w:val=" ADDIN NE.Ref.{82F60D0A-A211-4C2E-A4F3-DB21D65430E4}&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4C58965-A85A-4C0F-B981-5A82AACD733C}" w:val=" ADDIN NE.Ref.{84C58965-A85A-4C0F-B981-5A82AACD733C}&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859EA668-2EF2-418B-B772-3ECA6DB54D56}" w:val=" ADDIN NE.Ref.{859EA668-2EF2-418B-B772-3ECA6DB54D56}&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C61B479-76D5-43CE-9C8E-301A21151D8D}" w:val=" ADDIN NE.Ref.{8C61B479-76D5-43CE-9C8E-301A21151D8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8CCCA36F-57C1-4677-8942-D0F1435FE608}" w:val=" ADDIN NE.Ref.{8CCCA36F-57C1-4677-8942-D0F1435FE60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0760852-4C9D-483C-BABE-F4A8F4A1A08D}" w:val=" ADDIN NE.Ref.{90760852-4C9D-483C-BABE-F4A8F4A1A08D}&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921A3616-AF0F-424D-AEFA-EADC20A9BCE6}" w:val=" ADDIN NE.Ref.{921A3616-AF0F-424D-AEFA-EADC20A9BCE6}&lt;Citation&gt;&lt;Group&gt;&lt;References&gt;&lt;Item&gt;&lt;ID&gt;771&lt;/ID&gt;&lt;UID&gt;{B66BF22B-54DA-46FA-89CE-CC140642DE99}&lt;/UID&gt;&lt;Title&gt;土地细碎化、种植多样化对农业生产利润和效率的影响分析——基于江苏农户的微观调查&lt;/Title&gt;&lt;Template&gt;Journal Article&lt;/Template&gt;&lt;Star&gt;0&lt;/Star&gt;&lt;Tag&gt;0&lt;/Tag&gt;&lt;Author&gt;卢华; 胡浩&lt;/Author&gt;&lt;Year&gt;2015&lt;/Year&gt;&lt;Details&gt;&lt;_issue&gt;7&lt;/_issue&gt;&lt;_journal&gt;农业技术经济&lt;/_journal&gt;&lt;_pages&gt;4-15&lt;/_pages&gt;&lt;_created&gt;62679923&lt;/_created&gt;&lt;_modified&gt;62679923&lt;/_modified&gt;&lt;_collection_scope&gt;CSSCI-C;PKU&lt;/_collection_scope&gt;&lt;_translated_author&gt;Lu, Hua;Hu, Hao&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9E76CB3A-61B8-402C-A68A-54FDCE5033A8}" w:val=" ADDIN NE.Ref.{9E76CB3A-61B8-402C-A68A-54FDCE5033A8}&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9C0F059-A54E-4AC5-A602-98564DE3907F}" w:val=" ADDIN NE.Ref.{A9C0F059-A54E-4AC5-A602-98564DE3907F}&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AA06BD2D-E6B9-4F5D-90FD-2CCB90A662EB}" w:val=" ADDIN NE.Ref.{AA06BD2D-E6B9-4F5D-90FD-2CCB90A662E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B4C6B78-9FD3-4198-B912-0BA51A1266C8}" w:val=" ADDIN NE.Ref.{AB4C6B78-9FD3-4198-B912-0BA51A1266C8}&lt;Citation&gt;&lt;Group&gt;&lt;References&gt;&lt;Item&gt;&lt;ID&gt;729&lt;/ID&gt;&lt;UID&gt;{951E2C1F-00FB-4D1C-8E39-D1F71A3A3D63}&lt;/UID&gt;&lt;Title&gt;FARM SIZE, LAND FRAGMENTATION AND ECONOMIC EFFICIENCY IN SOUTHERN RWANDA&lt;/Title&gt;&lt;Template&gt;Journal Article&lt;/Template&gt;&lt;Star&gt;0&lt;/Star&gt;&lt;Tag&gt;0&lt;/Tag&gt;&lt;Author&gt;Bizimana, C; Nieuwoudt, W L; Ferrer, S Rd&lt;/Author&gt;&lt;Year&gt;2004&lt;/Year&gt;&lt;Details&gt;&lt;_issue&gt;2&lt;/_issue&gt;&lt;_journal&gt;Agrekon&lt;/_journal&gt;&lt;_keywords&gt;Productivity Analysis&lt;/_keywords&gt;&lt;_pages&gt;244-262&lt;/_pages&gt;&lt;_volume&gt;43&lt;/_volume&gt;&lt;_created&gt;62679852&lt;/_created&gt;&lt;_modified&gt;62679863&lt;/_modified&gt;&lt;_impact_factor&gt;   0.233&lt;/_impact_factor&gt;&lt;_collection_scope&gt;SCIE&lt;/_collection_scope&gt;&lt;/Details&gt;&lt;Extra&gt;&lt;DBUID&gt;{F96A950B-833F-4880-A151-76DA2D6A2879}&lt;/DBUID&gt;&lt;/Extra&gt;&lt;/Item&gt;&lt;/References&gt;&lt;/Group&gt;&lt;Group&gt;&lt;References&gt;&lt;Item&gt;&lt;ID&gt;728&lt;/ID&gt;&lt;UID&gt;{C38AE1E9-1A41-4E7B-9B7F-1752C5F2BC12}&lt;/UID&gt;&lt;Title&gt;Effects of land fragmentation and returns to scale in the Chinese farming sector&lt;/Title&gt;&lt;Template&gt;Journal Article&lt;/Template&gt;&lt;Star&gt;0&lt;/Star&gt;&lt;Tag&gt;0&lt;/Tag&gt;&lt;Author&gt;Wan, Guang H; Cheng, Enjiang&lt;/Author&gt;&lt;Year&gt;2001&lt;/Year&gt;&lt;Details&gt;&lt;_issue&gt;2&lt;/_issue&gt;&lt;_journal&gt;Applied Economics&lt;/_journal&gt;&lt;_keywords&gt;Antonelli matrix;inverse demands;negative semidefinite;quadratic scale curves&lt;/_keywords&gt;&lt;_pages&gt;183-194&lt;/_pages&gt;&lt;_volume&gt;33&lt;/_volume&gt;&lt;_created&gt;62679852&lt;/_created&gt;&lt;_modified&gt;62679864&lt;/_modified&gt;&lt;_impact_factor&gt;   0.750&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AE6B77B6-09FA-4248-963E-1AE6E678DA37}" w:val=" ADDIN NE.Ref.{AE6B77B6-09FA-4248-963E-1AE6E678DA37}&lt;Citation&gt;&lt;Group&gt;&lt;References&gt;&lt;Item&gt;&lt;ID&gt;719&lt;/ID&gt;&lt;UID&gt;{8150C1DC-B685-4E39-B795-242672AC8C77}&lt;/UID&gt;&lt;Title&gt;21世纪中国耕作制度发展展望&lt;/Title&gt;&lt;Template&gt;Journal Article&lt;/Template&gt;&lt;Star&gt;0&lt;/Star&gt;&lt;Tag&gt;0&lt;/Tag&gt;&lt;Author&gt;高旺盛; Dept., Gao Wangsheng&lt;/Author&gt;&lt;Year&gt;1995&lt;/Year&gt;&lt;Details&gt;&lt;_issue&gt;s1&lt;/_issue&gt;&lt;_journal&gt;中国农业大学学报&lt;/_journal&gt;&lt;_keywords&gt;中国农业;耕作制度;发展&lt;/_keywords&gt;&lt;_pages&gt;65-69&lt;/_pages&gt;&lt;_created&gt;62679852&lt;/_created&gt;&lt;_modified&gt;62679870&lt;/_modified&gt;&lt;_collection_scope&gt;CSCD;PKU&lt;/_collection_scope&gt;&lt;_translated_author&gt;Gao, Wangsheng;Dept., Gao Wangsheng&lt;/_translated_author&gt;&lt;/Details&gt;&lt;Extra&gt;&lt;DBUID&gt;{F96A950B-833F-4880-A151-76DA2D6A2879}&lt;/DBUID&gt;&lt;/Extra&gt;&lt;/Item&gt;&lt;/References&gt;&lt;/Group&gt;&lt;Group&gt;&lt;References&gt;&lt;Item&gt;&lt;ID&gt;760&lt;/ID&gt;&lt;UID&gt;{C5CD876C-0DDC-4C35-B094-342FB76DC282}&lt;/UID&gt;&lt;Title&gt;中国耕作制度&lt;/Title&gt;&lt;Template&gt;Book&lt;/Template&gt;&lt;Star&gt;0&lt;/Star&gt;&lt;Tag&gt;0&lt;/Tag&gt;&lt;Author&gt;刘巽浩; 牟正国&lt;/Author&gt;&lt;Year&gt;1993&lt;/Year&gt;&lt;Details&gt;&lt;_created&gt;62679863&lt;/_created&gt;&lt;_modified&gt;62679871&lt;/_modified&gt;&lt;_translated_author&gt;Liu, Xunhao;Mou, Zhengguo&lt;/_translated_author&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4B45FD9-9116-43F0-A285-CE89BD14612A}" w:val=" ADDIN NE.Ref.{B4B45FD9-9116-43F0-A285-CE89BD14612A}&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A3EB344-6828-489D-AF27-23D3D7F9C2FE}" w:val=" ADDIN NE.Ref.{BA3EB344-6828-489D-AF27-23D3D7F9C2FE}&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Citation&gt;_x000a_"/>
    <w:docVar w:name="NE.Ref{BE22B820-03B1-47CE-A92B-4FAE9D105DCC}" w:val=" ADDIN NE.Ref.{BE22B820-03B1-47CE-A92B-4FAE9D105DCC}&lt;Citation&gt;&lt;Group&gt;&lt;References&gt;&lt;Item&gt;&lt;ID&gt;710&lt;/ID&gt;&lt;UID&gt;{A44BA6AB-D3E9-49E7-B7D5-04BD28105CBC}&lt;/UID&gt;&lt;Title&gt;Identification of the Inverse Relationship between Farm Size and Productivity: An Empirical Analysis of Peasant Agricultural Production&lt;/Title&gt;&lt;Template&gt;Journal Article&lt;/Template&gt;&lt;Star&gt;0&lt;/Star&gt;&lt;Tag&gt;0&lt;/Tag&gt;&lt;Author&gt;Carter, Michael R&lt;/Author&gt;&lt;Year&gt;1984&lt;/Year&gt;&lt;Details&gt;&lt;_issue&gt;1&lt;/_issue&gt;&lt;_journal&gt;Oxford Economic Papers&lt;/_journal&gt;&lt;_keywords&gt;productivity, tamano de la finca, productivite, haryana, productividad, farm size, taille de l&amp;apos;exploitation&lt;/_keywords&gt;&lt;_pages&gt;131-145&lt;/_pages&gt;&lt;_volume&gt;36&lt;/_volume&gt;&lt;_created&gt;62679852&lt;/_created&gt;&lt;_modified&gt;62680020&lt;/_modified&gt;&lt;/Details&gt;&lt;Extra&gt;&lt;DBUID&gt;{F96A950B-833F-4880-A151-76DA2D6A2879}&lt;/DBUID&gt;&lt;/Extra&gt;&lt;/Item&gt;&lt;/References&gt;&lt;/Group&gt;&lt;/Citation&gt;_x000a_"/>
    <w:docVar w:name="NE.Ref{C2FBF1AE-D293-49C2-9C28-B29B68839F45}" w:val=" ADDIN NE.Ref.{C2FBF1AE-D293-49C2-9C28-B29B68839F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3BB9812-9658-4352-826B-B23A406322C1}" w:val=" ADDIN NE.Ref.{C3BB9812-9658-4352-826B-B23A406322C1}&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7F28F92-7476-4E8C-949F-D67D5F682C15}" w:val=" ADDIN NE.Ref.{C7F28F92-7476-4E8C-949F-D67D5F682C15}&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CD48B10F-38CC-4F1A-8E20-62EC2FC75783}" w:val=" ADDIN NE.Ref.{CD48B10F-38CC-4F1A-8E20-62EC2FC75783}&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38AB86B-AD99-4E5B-8AEC-A09050F4F531}" w:val=" ADDIN NE.Ref.{D38AB86B-AD99-4E5B-8AEC-A09050F4F531}&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D5F6FCA9-6426-4732-999F-51E74C79D37E}" w:val=" ADDIN NE.Ref.{D5F6FCA9-6426-4732-999F-51E74C79D37E}&lt;Citation&gt;&lt;Group&gt;&lt;References&gt;&lt;Item&gt;&lt;ID&gt;743&lt;/ID&gt;&lt;UID&gt;{DC983B38-67DE-44BB-B493-B1441E81731B}&lt;/UID&gt;&lt;Title&gt;劳动力转移对中国农业生产的影响&lt;/Title&gt;&lt;Template&gt;Journal Article&lt;/Template&gt;&lt;Star&gt;0&lt;/Star&gt;&lt;Tag&gt;0&lt;/Tag&gt;&lt;Author&gt;盖庆恩; 朱喜; 史清华&lt;/Author&gt;&lt;Year&gt;2014&lt;/Year&gt;&lt;Details&gt;&lt;_issue&gt;3&lt;/_issue&gt;&lt;_journal&gt;经济学(季刊)&lt;/_journal&gt;&lt;_keywords&gt;劳动力转移;农业生产;增长核算&lt;/_keywords&gt;&lt;_pages&gt;1147-1170&lt;/_pages&gt;&lt;_volume&gt;13&lt;/_volume&gt;&lt;_created&gt;62679863&lt;/_created&gt;&lt;_modified&gt;62679880&lt;/_modified&gt;&lt;_translated_author&gt;Gai, Qing&amp;apos;en;Zhu, Xi;Shi, Qinghua&lt;/_translated_author&gt;&lt;/Details&gt;&lt;Extra&gt;&lt;DBUID&gt;{F96A950B-833F-4880-A151-76DA2D6A2879}&lt;/DBUID&gt;&lt;/Extra&gt;&lt;/Item&gt;&lt;/References&gt;&lt;/Group&gt;&lt;/Citation&gt;_x000a_"/>
    <w:docVar w:name="NE.Ref{D64555C1-0835-460F-AC44-BC83D6D2D4A6}" w:val=" ADDIN NE.Ref.{D64555C1-0835-460F-AC44-BC83D6D2D4A6}&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9AA3CC4-6D2F-4ACB-B6DF-7994C87545C2}" w:val=" ADDIN NE.Ref.{D9AA3CC4-6D2F-4ACB-B6DF-7994C87545C2}&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DAEDA35A-8896-4DBA-9818-5C8D146898FC}" w:val=" ADDIN NE.Ref.{DAEDA35A-8896-4DBA-9818-5C8D146898FC}&lt;Citation&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DCF270A3-1EE5-4518-B9F7-2AC4CF7812C2}" w:val=" ADDIN NE.Ref.{DCF270A3-1EE5-4518-B9F7-2AC4CF7812C2}&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DFA06163-DEC6-440C-A844-88400D780BB6}" w:val=" ADDIN NE.Ref.{DFA06163-DEC6-440C-A844-88400D780BB6}&lt;Citation&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E0589404-69E7-411A-9453-A08DCF75C35E}" w:val=" ADDIN NE.Ref.{E0589404-69E7-411A-9453-A08DCF75C35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E9AFAB4B-10E2-4B11-AD53-F4BBACEBE132}" w:val=" ADDIN NE.Ref.{E9AFAB4B-10E2-4B11-AD53-F4BBACEBE132}&lt;Citation&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839&lt;/ID&gt;&lt;UID&gt;{F2B3B3F0-B492-4B0F-9B61-E40A505AD514}&lt;/UID&gt;&lt;Title&gt;Small is beautiful: evidence of an inverse relationship between farm size and yield in Turkey&lt;/Title&gt;&lt;Template&gt;Journal Article&lt;/Template&gt;&lt;Star&gt;0&lt;/Star&gt;&lt;Tag&gt;0&lt;/Tag&gt;&lt;Author&gt;Ünal, Fatma Gül&lt;/Author&gt;&lt;Year&gt;2008&lt;/Year&gt;&lt;Details&gt;&lt;_journal&gt;Social Science Electronic Publishing&lt;/_journal&gt;&lt;_created&gt;62689618&lt;/_created&gt;&lt;_modified&gt;62689618&lt;/_modified&gt;&lt;/Details&gt;&lt;Extra&gt;&lt;DBUID&gt;{F96A950B-833F-4880-A151-76DA2D6A2879}&lt;/DBUID&gt;&lt;/Extra&gt;&lt;/Item&gt;&lt;/References&gt;&lt;/Group&gt;&lt;/Citation&gt;_x000a_"/>
    <w:docVar w:name="NE.Ref{F227D5DF-D6C0-450B-8D71-16D50F2EC293}" w:val=" ADDIN NE.Ref.{F227D5DF-D6C0-450B-8D71-16D50F2EC29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F4B3A161-44AF-4AF4-9BBC-AEC4EAD28B60}" w:val=" ADDIN NE.Ref.{F4B3A161-44AF-4AF4-9BBC-AEC4EAD28B60}&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6A000E8-D8F5-444F-8A00-80CDAF520A8C}" w:val=" ADDIN NE.Ref.{F6A000E8-D8F5-444F-8A00-80CDAF520A8C}&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FACCEA23-20FB-4257-A2AF-141A46F431E5}" w:val=" ADDIN NE.Ref.{FACCEA23-20FB-4257-A2AF-141A46F431E5}&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FB29300B-F2C0-4610-AD45-A889CD56F75C}" w:val=" ADDIN NE.Ref.{FB29300B-F2C0-4610-AD45-A889CD56F75C}&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CA963D2-67F4-4DB9-90AE-1140EBC90E69}" w:val=" ADDIN NE.Ref.{FCA963D2-67F4-4DB9-90AE-1140EBC90E69}&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Citation&gt;_x000a_"/>
    <w:docVar w:name="NE.Ref{FCD67C0C-2A71-4CF0-B0E5-1221AEEF149A}" w:val=" ADDIN NE.Ref.{FCD67C0C-2A71-4CF0-B0E5-1221AEEF149A}&lt;Citation&gt;&lt;Group&gt;&lt;References&gt;&lt;Item&gt;&lt;ID&gt;735&lt;/ID&gt;&lt;UID&gt;{E4850632-96F8-409A-9BEC-698199697117}&lt;/UID&gt;&lt;Title&gt;超越对数函数要素替代弹性公式修正与估计方法比较&lt;/Title&gt;&lt;Template&gt;Journal Article&lt;/Template&gt;&lt;Star&gt;0&lt;/Star&gt;&lt;Tag&gt;0&lt;/Tag&gt;&lt;Author&gt;郝枫&lt;/Author&gt;&lt;Year&gt;2015&lt;/Year&gt;&lt;Details&gt;&lt;_issue&gt;4&lt;/_issue&gt;&lt;_journal&gt;数量经济技术经济研究&lt;/_journal&gt;&lt;_keywords&gt;超越对数;对偶成本;替代弹性;可分性&lt;/_keywords&gt;&lt;_pages&gt;88-105&lt;/_pages&gt;&lt;_created&gt;62679852&lt;/_created&gt;&lt;_modified&gt;62679870&lt;/_modified&gt;&lt;_collection_scope&gt;CSSCI-C;PKU&lt;/_collection_scope&gt;&lt;_translated_author&gt;Hao, Feng&lt;/_translated_author&gt;&lt;/Details&gt;&lt;Extra&gt;&lt;DBUID&gt;{F96A950B-833F-4880-A151-76DA2D6A2879}&lt;/DBUID&gt;&lt;/Extra&gt;&lt;/Item&gt;&lt;/References&gt;&lt;/Group&gt;&lt;/Citation&gt;_x000a_"/>
    <w:docVar w:name="NE.Ref{FD6BA083-9070-4049-8934-DB59AB35E46C}" w:val=" ADDIN NE.Ref.{FD6BA083-9070-4049-8934-DB59AB35E46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E5510AC-D710-412A-87E4-3200EE431D0A}" w:val=" ADDIN NE.Ref.{FE5510AC-D710-412A-87E4-3200EE431D0A}&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29B"/>
    <w:rsid w:val="00002865"/>
    <w:rsid w:val="00002BEA"/>
    <w:rsid w:val="0000338D"/>
    <w:rsid w:val="000033D9"/>
    <w:rsid w:val="0000369E"/>
    <w:rsid w:val="00004785"/>
    <w:rsid w:val="00004E31"/>
    <w:rsid w:val="00005093"/>
    <w:rsid w:val="0000519C"/>
    <w:rsid w:val="00005368"/>
    <w:rsid w:val="00005433"/>
    <w:rsid w:val="000057A1"/>
    <w:rsid w:val="00005DAF"/>
    <w:rsid w:val="0000645D"/>
    <w:rsid w:val="00006A1C"/>
    <w:rsid w:val="000070D5"/>
    <w:rsid w:val="0000748E"/>
    <w:rsid w:val="000076A7"/>
    <w:rsid w:val="00007A2C"/>
    <w:rsid w:val="00007B84"/>
    <w:rsid w:val="000106E0"/>
    <w:rsid w:val="00010FD9"/>
    <w:rsid w:val="00011159"/>
    <w:rsid w:val="000113A5"/>
    <w:rsid w:val="000114C7"/>
    <w:rsid w:val="0001278F"/>
    <w:rsid w:val="000128A9"/>
    <w:rsid w:val="00012A4C"/>
    <w:rsid w:val="00012C1F"/>
    <w:rsid w:val="00012D2F"/>
    <w:rsid w:val="000130A6"/>
    <w:rsid w:val="00013445"/>
    <w:rsid w:val="00013E3D"/>
    <w:rsid w:val="00013FEF"/>
    <w:rsid w:val="0001459A"/>
    <w:rsid w:val="000145D8"/>
    <w:rsid w:val="00014846"/>
    <w:rsid w:val="00014C21"/>
    <w:rsid w:val="00014FC1"/>
    <w:rsid w:val="0001532E"/>
    <w:rsid w:val="00015699"/>
    <w:rsid w:val="00015892"/>
    <w:rsid w:val="00015D12"/>
    <w:rsid w:val="0001630B"/>
    <w:rsid w:val="00016541"/>
    <w:rsid w:val="00017BD8"/>
    <w:rsid w:val="00017D1E"/>
    <w:rsid w:val="00017D20"/>
    <w:rsid w:val="00020CB0"/>
    <w:rsid w:val="00020FA0"/>
    <w:rsid w:val="00021255"/>
    <w:rsid w:val="0002130F"/>
    <w:rsid w:val="0002137B"/>
    <w:rsid w:val="000221FA"/>
    <w:rsid w:val="0002289D"/>
    <w:rsid w:val="00022C6F"/>
    <w:rsid w:val="00022DD8"/>
    <w:rsid w:val="00023427"/>
    <w:rsid w:val="00023630"/>
    <w:rsid w:val="00023B40"/>
    <w:rsid w:val="00023E4F"/>
    <w:rsid w:val="00023FE2"/>
    <w:rsid w:val="00024297"/>
    <w:rsid w:val="00024771"/>
    <w:rsid w:val="00024BAC"/>
    <w:rsid w:val="00024BD7"/>
    <w:rsid w:val="00025D41"/>
    <w:rsid w:val="00025EAE"/>
    <w:rsid w:val="00026256"/>
    <w:rsid w:val="00026301"/>
    <w:rsid w:val="000267EC"/>
    <w:rsid w:val="00026AD1"/>
    <w:rsid w:val="00026B2B"/>
    <w:rsid w:val="00026D7F"/>
    <w:rsid w:val="00027095"/>
    <w:rsid w:val="000272FA"/>
    <w:rsid w:val="0002738C"/>
    <w:rsid w:val="00027EDA"/>
    <w:rsid w:val="00030528"/>
    <w:rsid w:val="000309A0"/>
    <w:rsid w:val="00030A8A"/>
    <w:rsid w:val="00030CF4"/>
    <w:rsid w:val="00030EC1"/>
    <w:rsid w:val="00031099"/>
    <w:rsid w:val="00031165"/>
    <w:rsid w:val="000314C3"/>
    <w:rsid w:val="00031802"/>
    <w:rsid w:val="000319FE"/>
    <w:rsid w:val="00031D7B"/>
    <w:rsid w:val="0003212D"/>
    <w:rsid w:val="00032599"/>
    <w:rsid w:val="0003261D"/>
    <w:rsid w:val="00032A55"/>
    <w:rsid w:val="00032CE0"/>
    <w:rsid w:val="00032EEB"/>
    <w:rsid w:val="00033256"/>
    <w:rsid w:val="00034330"/>
    <w:rsid w:val="000357F7"/>
    <w:rsid w:val="00035EFF"/>
    <w:rsid w:val="000361FE"/>
    <w:rsid w:val="00036633"/>
    <w:rsid w:val="00036E99"/>
    <w:rsid w:val="0003749B"/>
    <w:rsid w:val="00037770"/>
    <w:rsid w:val="00037C82"/>
    <w:rsid w:val="00040D3A"/>
    <w:rsid w:val="00040D66"/>
    <w:rsid w:val="0004171E"/>
    <w:rsid w:val="00041EC8"/>
    <w:rsid w:val="00042429"/>
    <w:rsid w:val="00042530"/>
    <w:rsid w:val="00043E98"/>
    <w:rsid w:val="0004486E"/>
    <w:rsid w:val="00044D5F"/>
    <w:rsid w:val="00044EC3"/>
    <w:rsid w:val="00044F06"/>
    <w:rsid w:val="00045538"/>
    <w:rsid w:val="00045962"/>
    <w:rsid w:val="00045B04"/>
    <w:rsid w:val="000466E3"/>
    <w:rsid w:val="000467CF"/>
    <w:rsid w:val="0004694D"/>
    <w:rsid w:val="00046961"/>
    <w:rsid w:val="000469F5"/>
    <w:rsid w:val="00047B5B"/>
    <w:rsid w:val="00047E4A"/>
    <w:rsid w:val="000500BB"/>
    <w:rsid w:val="00050837"/>
    <w:rsid w:val="00050B36"/>
    <w:rsid w:val="00050F64"/>
    <w:rsid w:val="000515F4"/>
    <w:rsid w:val="000516B1"/>
    <w:rsid w:val="000519CA"/>
    <w:rsid w:val="00052170"/>
    <w:rsid w:val="0005218B"/>
    <w:rsid w:val="0005240E"/>
    <w:rsid w:val="0005268A"/>
    <w:rsid w:val="000529CA"/>
    <w:rsid w:val="00052DB6"/>
    <w:rsid w:val="00052EF2"/>
    <w:rsid w:val="000536E4"/>
    <w:rsid w:val="00053844"/>
    <w:rsid w:val="00053996"/>
    <w:rsid w:val="00053B8A"/>
    <w:rsid w:val="00053D83"/>
    <w:rsid w:val="00054113"/>
    <w:rsid w:val="000542C7"/>
    <w:rsid w:val="000544BE"/>
    <w:rsid w:val="00054683"/>
    <w:rsid w:val="000551A4"/>
    <w:rsid w:val="00055377"/>
    <w:rsid w:val="000553A8"/>
    <w:rsid w:val="00055753"/>
    <w:rsid w:val="00056189"/>
    <w:rsid w:val="0005681C"/>
    <w:rsid w:val="00057185"/>
    <w:rsid w:val="00057E49"/>
    <w:rsid w:val="000602A2"/>
    <w:rsid w:val="000602EB"/>
    <w:rsid w:val="00060336"/>
    <w:rsid w:val="00060495"/>
    <w:rsid w:val="00060C1B"/>
    <w:rsid w:val="00061960"/>
    <w:rsid w:val="00061BB8"/>
    <w:rsid w:val="00062BEB"/>
    <w:rsid w:val="00063A6C"/>
    <w:rsid w:val="0006400C"/>
    <w:rsid w:val="0006404A"/>
    <w:rsid w:val="00064C03"/>
    <w:rsid w:val="00064EA5"/>
    <w:rsid w:val="00065235"/>
    <w:rsid w:val="000656DD"/>
    <w:rsid w:val="000658F0"/>
    <w:rsid w:val="0006611B"/>
    <w:rsid w:val="0006633F"/>
    <w:rsid w:val="00066AEF"/>
    <w:rsid w:val="00066BD1"/>
    <w:rsid w:val="00066C43"/>
    <w:rsid w:val="00066E93"/>
    <w:rsid w:val="00067348"/>
    <w:rsid w:val="00067456"/>
    <w:rsid w:val="000676E6"/>
    <w:rsid w:val="000677DA"/>
    <w:rsid w:val="00067901"/>
    <w:rsid w:val="000701B2"/>
    <w:rsid w:val="00071088"/>
    <w:rsid w:val="00071518"/>
    <w:rsid w:val="00071551"/>
    <w:rsid w:val="00071A05"/>
    <w:rsid w:val="00071A97"/>
    <w:rsid w:val="00072014"/>
    <w:rsid w:val="000720FB"/>
    <w:rsid w:val="00072186"/>
    <w:rsid w:val="0007247A"/>
    <w:rsid w:val="0007292A"/>
    <w:rsid w:val="000730B8"/>
    <w:rsid w:val="0007344E"/>
    <w:rsid w:val="00073618"/>
    <w:rsid w:val="000736FE"/>
    <w:rsid w:val="00073A51"/>
    <w:rsid w:val="00073B89"/>
    <w:rsid w:val="00073FAE"/>
    <w:rsid w:val="0007412E"/>
    <w:rsid w:val="00074142"/>
    <w:rsid w:val="00074424"/>
    <w:rsid w:val="000757E1"/>
    <w:rsid w:val="00075847"/>
    <w:rsid w:val="00075873"/>
    <w:rsid w:val="00075D1D"/>
    <w:rsid w:val="00075DF4"/>
    <w:rsid w:val="00076327"/>
    <w:rsid w:val="00076391"/>
    <w:rsid w:val="00076529"/>
    <w:rsid w:val="00076F61"/>
    <w:rsid w:val="0007718D"/>
    <w:rsid w:val="00077A27"/>
    <w:rsid w:val="00077E32"/>
    <w:rsid w:val="0008063C"/>
    <w:rsid w:val="00080784"/>
    <w:rsid w:val="00080AC5"/>
    <w:rsid w:val="00080CA0"/>
    <w:rsid w:val="0008166A"/>
    <w:rsid w:val="00082286"/>
    <w:rsid w:val="000827CB"/>
    <w:rsid w:val="00082C71"/>
    <w:rsid w:val="00083462"/>
    <w:rsid w:val="000836F8"/>
    <w:rsid w:val="00083924"/>
    <w:rsid w:val="00084347"/>
    <w:rsid w:val="00084C81"/>
    <w:rsid w:val="00084E65"/>
    <w:rsid w:val="00085755"/>
    <w:rsid w:val="0008594D"/>
    <w:rsid w:val="00085C92"/>
    <w:rsid w:val="00086304"/>
    <w:rsid w:val="0008658A"/>
    <w:rsid w:val="00087489"/>
    <w:rsid w:val="0008760E"/>
    <w:rsid w:val="00087647"/>
    <w:rsid w:val="000878F0"/>
    <w:rsid w:val="00087FE3"/>
    <w:rsid w:val="000906B8"/>
    <w:rsid w:val="00091580"/>
    <w:rsid w:val="00091706"/>
    <w:rsid w:val="00091D3B"/>
    <w:rsid w:val="000928E9"/>
    <w:rsid w:val="0009292D"/>
    <w:rsid w:val="00092E11"/>
    <w:rsid w:val="00092E9F"/>
    <w:rsid w:val="00093173"/>
    <w:rsid w:val="000939CD"/>
    <w:rsid w:val="00093D60"/>
    <w:rsid w:val="00094616"/>
    <w:rsid w:val="00095237"/>
    <w:rsid w:val="000952A7"/>
    <w:rsid w:val="00095307"/>
    <w:rsid w:val="00095390"/>
    <w:rsid w:val="00095451"/>
    <w:rsid w:val="00095746"/>
    <w:rsid w:val="000962D2"/>
    <w:rsid w:val="00096C84"/>
    <w:rsid w:val="000970E1"/>
    <w:rsid w:val="0009742C"/>
    <w:rsid w:val="000975DD"/>
    <w:rsid w:val="00097A04"/>
    <w:rsid w:val="00097B62"/>
    <w:rsid w:val="00097C49"/>
    <w:rsid w:val="000A0422"/>
    <w:rsid w:val="000A0680"/>
    <w:rsid w:val="000A095A"/>
    <w:rsid w:val="000A13E2"/>
    <w:rsid w:val="000A20EC"/>
    <w:rsid w:val="000A273F"/>
    <w:rsid w:val="000A2F1A"/>
    <w:rsid w:val="000A38CE"/>
    <w:rsid w:val="000A4170"/>
    <w:rsid w:val="000A4EA3"/>
    <w:rsid w:val="000A53CC"/>
    <w:rsid w:val="000A6361"/>
    <w:rsid w:val="000A683B"/>
    <w:rsid w:val="000A68EE"/>
    <w:rsid w:val="000A69B7"/>
    <w:rsid w:val="000A715A"/>
    <w:rsid w:val="000A737B"/>
    <w:rsid w:val="000A75E0"/>
    <w:rsid w:val="000B0DEC"/>
    <w:rsid w:val="000B1570"/>
    <w:rsid w:val="000B17A8"/>
    <w:rsid w:val="000B17E0"/>
    <w:rsid w:val="000B1AE7"/>
    <w:rsid w:val="000B1D72"/>
    <w:rsid w:val="000B207C"/>
    <w:rsid w:val="000B217A"/>
    <w:rsid w:val="000B2190"/>
    <w:rsid w:val="000B2F72"/>
    <w:rsid w:val="000B3065"/>
    <w:rsid w:val="000B3792"/>
    <w:rsid w:val="000B391C"/>
    <w:rsid w:val="000B3920"/>
    <w:rsid w:val="000B3AED"/>
    <w:rsid w:val="000B41C1"/>
    <w:rsid w:val="000B439C"/>
    <w:rsid w:val="000B4EBE"/>
    <w:rsid w:val="000B5093"/>
    <w:rsid w:val="000B55F9"/>
    <w:rsid w:val="000B5766"/>
    <w:rsid w:val="000B668A"/>
    <w:rsid w:val="000B704C"/>
    <w:rsid w:val="000B73A0"/>
    <w:rsid w:val="000B7EFC"/>
    <w:rsid w:val="000B7F34"/>
    <w:rsid w:val="000C02C1"/>
    <w:rsid w:val="000C0B03"/>
    <w:rsid w:val="000C0C68"/>
    <w:rsid w:val="000C1823"/>
    <w:rsid w:val="000C194C"/>
    <w:rsid w:val="000C1A58"/>
    <w:rsid w:val="000C1BBC"/>
    <w:rsid w:val="000C27B5"/>
    <w:rsid w:val="000C2AAF"/>
    <w:rsid w:val="000C2C94"/>
    <w:rsid w:val="000C2E28"/>
    <w:rsid w:val="000C2E6F"/>
    <w:rsid w:val="000C3049"/>
    <w:rsid w:val="000C3B8D"/>
    <w:rsid w:val="000C3DF2"/>
    <w:rsid w:val="000C4026"/>
    <w:rsid w:val="000C4980"/>
    <w:rsid w:val="000C5492"/>
    <w:rsid w:val="000C54B1"/>
    <w:rsid w:val="000C55C6"/>
    <w:rsid w:val="000C568E"/>
    <w:rsid w:val="000C56FD"/>
    <w:rsid w:val="000C5867"/>
    <w:rsid w:val="000C5A99"/>
    <w:rsid w:val="000C65AD"/>
    <w:rsid w:val="000C684E"/>
    <w:rsid w:val="000C68E8"/>
    <w:rsid w:val="000C6D47"/>
    <w:rsid w:val="000C77C2"/>
    <w:rsid w:val="000C7B05"/>
    <w:rsid w:val="000C7F14"/>
    <w:rsid w:val="000D03F1"/>
    <w:rsid w:val="000D04C4"/>
    <w:rsid w:val="000D0B7C"/>
    <w:rsid w:val="000D17C2"/>
    <w:rsid w:val="000D26D6"/>
    <w:rsid w:val="000D3577"/>
    <w:rsid w:val="000D3BBE"/>
    <w:rsid w:val="000D434D"/>
    <w:rsid w:val="000D476F"/>
    <w:rsid w:val="000D4809"/>
    <w:rsid w:val="000D498A"/>
    <w:rsid w:val="000D5054"/>
    <w:rsid w:val="000D57D0"/>
    <w:rsid w:val="000D59BD"/>
    <w:rsid w:val="000D5D05"/>
    <w:rsid w:val="000D5E5A"/>
    <w:rsid w:val="000D65B3"/>
    <w:rsid w:val="000D6E7D"/>
    <w:rsid w:val="000D7073"/>
    <w:rsid w:val="000D71E6"/>
    <w:rsid w:val="000D72B8"/>
    <w:rsid w:val="000D75E1"/>
    <w:rsid w:val="000D7BA6"/>
    <w:rsid w:val="000E01B7"/>
    <w:rsid w:val="000E0227"/>
    <w:rsid w:val="000E052A"/>
    <w:rsid w:val="000E0762"/>
    <w:rsid w:val="000E08D3"/>
    <w:rsid w:val="000E0A76"/>
    <w:rsid w:val="000E0C7D"/>
    <w:rsid w:val="000E1136"/>
    <w:rsid w:val="000E1207"/>
    <w:rsid w:val="000E2299"/>
    <w:rsid w:val="000E2367"/>
    <w:rsid w:val="000E274D"/>
    <w:rsid w:val="000E2936"/>
    <w:rsid w:val="000E2CF7"/>
    <w:rsid w:val="000E308D"/>
    <w:rsid w:val="000E34FF"/>
    <w:rsid w:val="000E471B"/>
    <w:rsid w:val="000E530B"/>
    <w:rsid w:val="000E5519"/>
    <w:rsid w:val="000E6753"/>
    <w:rsid w:val="000E73C6"/>
    <w:rsid w:val="000E7A9E"/>
    <w:rsid w:val="000E7B40"/>
    <w:rsid w:val="000E7F66"/>
    <w:rsid w:val="000F065D"/>
    <w:rsid w:val="000F076A"/>
    <w:rsid w:val="000F083D"/>
    <w:rsid w:val="000F0B76"/>
    <w:rsid w:val="000F1816"/>
    <w:rsid w:val="000F1A17"/>
    <w:rsid w:val="000F1B44"/>
    <w:rsid w:val="000F1C27"/>
    <w:rsid w:val="000F1F51"/>
    <w:rsid w:val="000F2A46"/>
    <w:rsid w:val="000F2AB9"/>
    <w:rsid w:val="000F30AB"/>
    <w:rsid w:val="000F331E"/>
    <w:rsid w:val="000F3C3A"/>
    <w:rsid w:val="000F3E84"/>
    <w:rsid w:val="000F3ED7"/>
    <w:rsid w:val="000F45E7"/>
    <w:rsid w:val="000F47E1"/>
    <w:rsid w:val="000F4B16"/>
    <w:rsid w:val="000F4CD3"/>
    <w:rsid w:val="000F50B7"/>
    <w:rsid w:val="000F55CA"/>
    <w:rsid w:val="000F5CCF"/>
    <w:rsid w:val="000F5D4E"/>
    <w:rsid w:val="000F69D0"/>
    <w:rsid w:val="000F6E31"/>
    <w:rsid w:val="000F6E83"/>
    <w:rsid w:val="000F7005"/>
    <w:rsid w:val="000F7316"/>
    <w:rsid w:val="000F7773"/>
    <w:rsid w:val="000F7D89"/>
    <w:rsid w:val="001001FF"/>
    <w:rsid w:val="0010041B"/>
    <w:rsid w:val="00100911"/>
    <w:rsid w:val="00100A64"/>
    <w:rsid w:val="0010139D"/>
    <w:rsid w:val="00101EBE"/>
    <w:rsid w:val="00101F37"/>
    <w:rsid w:val="00101FE6"/>
    <w:rsid w:val="0010239E"/>
    <w:rsid w:val="0010282D"/>
    <w:rsid w:val="001029D3"/>
    <w:rsid w:val="00102B8B"/>
    <w:rsid w:val="00102E68"/>
    <w:rsid w:val="0010320A"/>
    <w:rsid w:val="00103601"/>
    <w:rsid w:val="0010388B"/>
    <w:rsid w:val="00103C9B"/>
    <w:rsid w:val="00104518"/>
    <w:rsid w:val="00104830"/>
    <w:rsid w:val="00104B55"/>
    <w:rsid w:val="00104F16"/>
    <w:rsid w:val="00105375"/>
    <w:rsid w:val="00105509"/>
    <w:rsid w:val="00105BED"/>
    <w:rsid w:val="001069EF"/>
    <w:rsid w:val="00106EAB"/>
    <w:rsid w:val="0010714A"/>
    <w:rsid w:val="00107668"/>
    <w:rsid w:val="00107732"/>
    <w:rsid w:val="00107A2F"/>
    <w:rsid w:val="00107BFC"/>
    <w:rsid w:val="0011056C"/>
    <w:rsid w:val="00110B71"/>
    <w:rsid w:val="00110EE7"/>
    <w:rsid w:val="0011134C"/>
    <w:rsid w:val="00111699"/>
    <w:rsid w:val="001127A5"/>
    <w:rsid w:val="00112895"/>
    <w:rsid w:val="00112921"/>
    <w:rsid w:val="00112A27"/>
    <w:rsid w:val="001130E2"/>
    <w:rsid w:val="00113598"/>
    <w:rsid w:val="00114063"/>
    <w:rsid w:val="00114320"/>
    <w:rsid w:val="001146B1"/>
    <w:rsid w:val="00115F62"/>
    <w:rsid w:val="00115FC1"/>
    <w:rsid w:val="0011678E"/>
    <w:rsid w:val="001167C4"/>
    <w:rsid w:val="00116899"/>
    <w:rsid w:val="00116A10"/>
    <w:rsid w:val="00116C5D"/>
    <w:rsid w:val="00116F5B"/>
    <w:rsid w:val="0011779F"/>
    <w:rsid w:val="00117B67"/>
    <w:rsid w:val="00120257"/>
    <w:rsid w:val="001204B2"/>
    <w:rsid w:val="00120534"/>
    <w:rsid w:val="00120821"/>
    <w:rsid w:val="00121688"/>
    <w:rsid w:val="00121A02"/>
    <w:rsid w:val="00121A0E"/>
    <w:rsid w:val="00121B4F"/>
    <w:rsid w:val="00121EB7"/>
    <w:rsid w:val="00121F81"/>
    <w:rsid w:val="00121FBD"/>
    <w:rsid w:val="001221FA"/>
    <w:rsid w:val="00122406"/>
    <w:rsid w:val="00123024"/>
    <w:rsid w:val="001234D9"/>
    <w:rsid w:val="001240EB"/>
    <w:rsid w:val="001248F5"/>
    <w:rsid w:val="00124A29"/>
    <w:rsid w:val="00124EF9"/>
    <w:rsid w:val="00125606"/>
    <w:rsid w:val="00125AB5"/>
    <w:rsid w:val="001262A1"/>
    <w:rsid w:val="001270BA"/>
    <w:rsid w:val="0012758E"/>
    <w:rsid w:val="0012778C"/>
    <w:rsid w:val="00127BED"/>
    <w:rsid w:val="00127D37"/>
    <w:rsid w:val="00127ED8"/>
    <w:rsid w:val="00130178"/>
    <w:rsid w:val="00130565"/>
    <w:rsid w:val="00130E58"/>
    <w:rsid w:val="00130F3D"/>
    <w:rsid w:val="001313B5"/>
    <w:rsid w:val="00132205"/>
    <w:rsid w:val="00132570"/>
    <w:rsid w:val="00132762"/>
    <w:rsid w:val="001329C5"/>
    <w:rsid w:val="001330EA"/>
    <w:rsid w:val="00133188"/>
    <w:rsid w:val="0013397D"/>
    <w:rsid w:val="00133A70"/>
    <w:rsid w:val="00133ECA"/>
    <w:rsid w:val="0013434F"/>
    <w:rsid w:val="00134460"/>
    <w:rsid w:val="00134A91"/>
    <w:rsid w:val="00134DA2"/>
    <w:rsid w:val="00134E5E"/>
    <w:rsid w:val="00135382"/>
    <w:rsid w:val="00135489"/>
    <w:rsid w:val="00135E54"/>
    <w:rsid w:val="0013652B"/>
    <w:rsid w:val="00136BB8"/>
    <w:rsid w:val="0013760E"/>
    <w:rsid w:val="00137C9A"/>
    <w:rsid w:val="00137CB6"/>
    <w:rsid w:val="00140036"/>
    <w:rsid w:val="00140250"/>
    <w:rsid w:val="00140566"/>
    <w:rsid w:val="00140CFE"/>
    <w:rsid w:val="0014222D"/>
    <w:rsid w:val="00142820"/>
    <w:rsid w:val="00142F10"/>
    <w:rsid w:val="001439F2"/>
    <w:rsid w:val="00143B38"/>
    <w:rsid w:val="001442EC"/>
    <w:rsid w:val="001447F7"/>
    <w:rsid w:val="001448C5"/>
    <w:rsid w:val="001449FA"/>
    <w:rsid w:val="001451FB"/>
    <w:rsid w:val="001462C0"/>
    <w:rsid w:val="00146845"/>
    <w:rsid w:val="001469D0"/>
    <w:rsid w:val="0014703B"/>
    <w:rsid w:val="00147641"/>
    <w:rsid w:val="00151B64"/>
    <w:rsid w:val="00151CC1"/>
    <w:rsid w:val="00151E77"/>
    <w:rsid w:val="00152071"/>
    <w:rsid w:val="00152832"/>
    <w:rsid w:val="00152EB0"/>
    <w:rsid w:val="00153155"/>
    <w:rsid w:val="0015317D"/>
    <w:rsid w:val="0015331F"/>
    <w:rsid w:val="001535A2"/>
    <w:rsid w:val="00153626"/>
    <w:rsid w:val="001536A8"/>
    <w:rsid w:val="0015396B"/>
    <w:rsid w:val="00155960"/>
    <w:rsid w:val="00155E24"/>
    <w:rsid w:val="00156355"/>
    <w:rsid w:val="00156408"/>
    <w:rsid w:val="00156C68"/>
    <w:rsid w:val="0015700C"/>
    <w:rsid w:val="001571AA"/>
    <w:rsid w:val="00157493"/>
    <w:rsid w:val="00157E21"/>
    <w:rsid w:val="001605EF"/>
    <w:rsid w:val="00160CC1"/>
    <w:rsid w:val="00160DC5"/>
    <w:rsid w:val="0016142F"/>
    <w:rsid w:val="00161A89"/>
    <w:rsid w:val="00161ABB"/>
    <w:rsid w:val="00161B24"/>
    <w:rsid w:val="00161B5A"/>
    <w:rsid w:val="00161F89"/>
    <w:rsid w:val="001623B0"/>
    <w:rsid w:val="001626E4"/>
    <w:rsid w:val="00162A98"/>
    <w:rsid w:val="00162C33"/>
    <w:rsid w:val="00162FDB"/>
    <w:rsid w:val="0016330D"/>
    <w:rsid w:val="00163AC9"/>
    <w:rsid w:val="00163F82"/>
    <w:rsid w:val="001640B6"/>
    <w:rsid w:val="00164A7B"/>
    <w:rsid w:val="00164C93"/>
    <w:rsid w:val="00164FE7"/>
    <w:rsid w:val="0016501F"/>
    <w:rsid w:val="0016531E"/>
    <w:rsid w:val="00165D66"/>
    <w:rsid w:val="001661B0"/>
    <w:rsid w:val="001665BB"/>
    <w:rsid w:val="0016671E"/>
    <w:rsid w:val="0016680B"/>
    <w:rsid w:val="00166A71"/>
    <w:rsid w:val="00166D56"/>
    <w:rsid w:val="00167036"/>
    <w:rsid w:val="0016735F"/>
    <w:rsid w:val="00167724"/>
    <w:rsid w:val="00167FED"/>
    <w:rsid w:val="001708B3"/>
    <w:rsid w:val="00170B94"/>
    <w:rsid w:val="00171678"/>
    <w:rsid w:val="001717BB"/>
    <w:rsid w:val="00172113"/>
    <w:rsid w:val="00172509"/>
    <w:rsid w:val="00172A13"/>
    <w:rsid w:val="00173189"/>
    <w:rsid w:val="00173F0F"/>
    <w:rsid w:val="0017405D"/>
    <w:rsid w:val="00174C74"/>
    <w:rsid w:val="00174F0F"/>
    <w:rsid w:val="001752AC"/>
    <w:rsid w:val="0017588A"/>
    <w:rsid w:val="00175FED"/>
    <w:rsid w:val="001767A4"/>
    <w:rsid w:val="00176A5B"/>
    <w:rsid w:val="00176B3E"/>
    <w:rsid w:val="00176DD3"/>
    <w:rsid w:val="00177530"/>
    <w:rsid w:val="00177C44"/>
    <w:rsid w:val="00177DCA"/>
    <w:rsid w:val="00180189"/>
    <w:rsid w:val="001801E6"/>
    <w:rsid w:val="00180A6F"/>
    <w:rsid w:val="001811D3"/>
    <w:rsid w:val="001812DA"/>
    <w:rsid w:val="0018138A"/>
    <w:rsid w:val="0018138C"/>
    <w:rsid w:val="00181CC1"/>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11E"/>
    <w:rsid w:val="00187629"/>
    <w:rsid w:val="0018786C"/>
    <w:rsid w:val="00187927"/>
    <w:rsid w:val="0018793D"/>
    <w:rsid w:val="00187F6B"/>
    <w:rsid w:val="00190485"/>
    <w:rsid w:val="0019055E"/>
    <w:rsid w:val="00190B7B"/>
    <w:rsid w:val="00190EF2"/>
    <w:rsid w:val="001914BF"/>
    <w:rsid w:val="00191E01"/>
    <w:rsid w:val="0019228D"/>
    <w:rsid w:val="00193005"/>
    <w:rsid w:val="0019312E"/>
    <w:rsid w:val="001934B8"/>
    <w:rsid w:val="00194110"/>
    <w:rsid w:val="00194A60"/>
    <w:rsid w:val="00194B3B"/>
    <w:rsid w:val="00194FF6"/>
    <w:rsid w:val="00195FF4"/>
    <w:rsid w:val="00196539"/>
    <w:rsid w:val="0019654E"/>
    <w:rsid w:val="00196E08"/>
    <w:rsid w:val="001974A9"/>
    <w:rsid w:val="0019787B"/>
    <w:rsid w:val="00197C2B"/>
    <w:rsid w:val="00197C9D"/>
    <w:rsid w:val="00197EC8"/>
    <w:rsid w:val="001A00AB"/>
    <w:rsid w:val="001A022B"/>
    <w:rsid w:val="001A03DB"/>
    <w:rsid w:val="001A03E8"/>
    <w:rsid w:val="001A0B30"/>
    <w:rsid w:val="001A0BC8"/>
    <w:rsid w:val="001A0C4C"/>
    <w:rsid w:val="001A1259"/>
    <w:rsid w:val="001A1807"/>
    <w:rsid w:val="001A2002"/>
    <w:rsid w:val="001A2619"/>
    <w:rsid w:val="001A2648"/>
    <w:rsid w:val="001A2D1B"/>
    <w:rsid w:val="001A32E6"/>
    <w:rsid w:val="001A351E"/>
    <w:rsid w:val="001A3A02"/>
    <w:rsid w:val="001A42E6"/>
    <w:rsid w:val="001A4B6B"/>
    <w:rsid w:val="001A52C9"/>
    <w:rsid w:val="001A5DAD"/>
    <w:rsid w:val="001A5EFA"/>
    <w:rsid w:val="001A5F17"/>
    <w:rsid w:val="001A61EB"/>
    <w:rsid w:val="001A658B"/>
    <w:rsid w:val="001A6D92"/>
    <w:rsid w:val="001A6E98"/>
    <w:rsid w:val="001A71CC"/>
    <w:rsid w:val="001A740E"/>
    <w:rsid w:val="001A76FD"/>
    <w:rsid w:val="001A786B"/>
    <w:rsid w:val="001A7BFA"/>
    <w:rsid w:val="001A7E9C"/>
    <w:rsid w:val="001B092D"/>
    <w:rsid w:val="001B0D56"/>
    <w:rsid w:val="001B0FF1"/>
    <w:rsid w:val="001B15A3"/>
    <w:rsid w:val="001B1A1C"/>
    <w:rsid w:val="001B244C"/>
    <w:rsid w:val="001B2451"/>
    <w:rsid w:val="001B25F5"/>
    <w:rsid w:val="001B2626"/>
    <w:rsid w:val="001B28B4"/>
    <w:rsid w:val="001B29D0"/>
    <w:rsid w:val="001B2A4A"/>
    <w:rsid w:val="001B3096"/>
    <w:rsid w:val="001B4874"/>
    <w:rsid w:val="001B4E35"/>
    <w:rsid w:val="001B4F9F"/>
    <w:rsid w:val="001B519B"/>
    <w:rsid w:val="001B543F"/>
    <w:rsid w:val="001B5488"/>
    <w:rsid w:val="001B646D"/>
    <w:rsid w:val="001B677B"/>
    <w:rsid w:val="001B6901"/>
    <w:rsid w:val="001B69AA"/>
    <w:rsid w:val="001B6FD5"/>
    <w:rsid w:val="001B75A7"/>
    <w:rsid w:val="001B76C4"/>
    <w:rsid w:val="001B7876"/>
    <w:rsid w:val="001B7B1E"/>
    <w:rsid w:val="001C03F3"/>
    <w:rsid w:val="001C11F3"/>
    <w:rsid w:val="001C1236"/>
    <w:rsid w:val="001C1340"/>
    <w:rsid w:val="001C1583"/>
    <w:rsid w:val="001C1BE3"/>
    <w:rsid w:val="001C1C2C"/>
    <w:rsid w:val="001C2516"/>
    <w:rsid w:val="001C28DC"/>
    <w:rsid w:val="001C3171"/>
    <w:rsid w:val="001C3CA6"/>
    <w:rsid w:val="001C3CBE"/>
    <w:rsid w:val="001C409E"/>
    <w:rsid w:val="001C4842"/>
    <w:rsid w:val="001C48DE"/>
    <w:rsid w:val="001C53AC"/>
    <w:rsid w:val="001C58D2"/>
    <w:rsid w:val="001C5A8B"/>
    <w:rsid w:val="001C6CB9"/>
    <w:rsid w:val="001C7380"/>
    <w:rsid w:val="001C78CF"/>
    <w:rsid w:val="001C79FB"/>
    <w:rsid w:val="001C7F1D"/>
    <w:rsid w:val="001D0C46"/>
    <w:rsid w:val="001D0CB9"/>
    <w:rsid w:val="001D0E33"/>
    <w:rsid w:val="001D130A"/>
    <w:rsid w:val="001D1579"/>
    <w:rsid w:val="001D1973"/>
    <w:rsid w:val="001D1DBE"/>
    <w:rsid w:val="001D1F3A"/>
    <w:rsid w:val="001D2976"/>
    <w:rsid w:val="001D2C78"/>
    <w:rsid w:val="001D36C2"/>
    <w:rsid w:val="001D3E42"/>
    <w:rsid w:val="001D4358"/>
    <w:rsid w:val="001D44C6"/>
    <w:rsid w:val="001D46F1"/>
    <w:rsid w:val="001D4A02"/>
    <w:rsid w:val="001D4E53"/>
    <w:rsid w:val="001D4E9D"/>
    <w:rsid w:val="001D503B"/>
    <w:rsid w:val="001D5042"/>
    <w:rsid w:val="001D509C"/>
    <w:rsid w:val="001D5447"/>
    <w:rsid w:val="001D5689"/>
    <w:rsid w:val="001D5907"/>
    <w:rsid w:val="001D5BD0"/>
    <w:rsid w:val="001D69CC"/>
    <w:rsid w:val="001D6DAD"/>
    <w:rsid w:val="001D7D12"/>
    <w:rsid w:val="001D7D75"/>
    <w:rsid w:val="001E0B2C"/>
    <w:rsid w:val="001E0FA3"/>
    <w:rsid w:val="001E130A"/>
    <w:rsid w:val="001E1905"/>
    <w:rsid w:val="001E1958"/>
    <w:rsid w:val="001E1AB8"/>
    <w:rsid w:val="001E1E0B"/>
    <w:rsid w:val="001E2104"/>
    <w:rsid w:val="001E2143"/>
    <w:rsid w:val="001E2816"/>
    <w:rsid w:val="001E292B"/>
    <w:rsid w:val="001E3463"/>
    <w:rsid w:val="001E34AE"/>
    <w:rsid w:val="001E3585"/>
    <w:rsid w:val="001E476A"/>
    <w:rsid w:val="001E47F9"/>
    <w:rsid w:val="001E490A"/>
    <w:rsid w:val="001E5254"/>
    <w:rsid w:val="001E53FB"/>
    <w:rsid w:val="001E55B2"/>
    <w:rsid w:val="001E675C"/>
    <w:rsid w:val="001E6843"/>
    <w:rsid w:val="001E7540"/>
    <w:rsid w:val="001E7B5D"/>
    <w:rsid w:val="001E7E5B"/>
    <w:rsid w:val="001F03A7"/>
    <w:rsid w:val="001F03F4"/>
    <w:rsid w:val="001F090F"/>
    <w:rsid w:val="001F09A5"/>
    <w:rsid w:val="001F0B97"/>
    <w:rsid w:val="001F15EC"/>
    <w:rsid w:val="001F167F"/>
    <w:rsid w:val="001F2330"/>
    <w:rsid w:val="001F3625"/>
    <w:rsid w:val="001F3779"/>
    <w:rsid w:val="001F3858"/>
    <w:rsid w:val="001F3D15"/>
    <w:rsid w:val="001F48F2"/>
    <w:rsid w:val="001F49EB"/>
    <w:rsid w:val="001F57DB"/>
    <w:rsid w:val="001F6222"/>
    <w:rsid w:val="001F643D"/>
    <w:rsid w:val="001F6BB4"/>
    <w:rsid w:val="001F6D9A"/>
    <w:rsid w:val="001F7644"/>
    <w:rsid w:val="001F7A89"/>
    <w:rsid w:val="002001B1"/>
    <w:rsid w:val="002003D8"/>
    <w:rsid w:val="00200D43"/>
    <w:rsid w:val="002011C8"/>
    <w:rsid w:val="002017F8"/>
    <w:rsid w:val="00201896"/>
    <w:rsid w:val="00201D44"/>
    <w:rsid w:val="00202047"/>
    <w:rsid w:val="0020240A"/>
    <w:rsid w:val="00202467"/>
    <w:rsid w:val="002030E8"/>
    <w:rsid w:val="00203273"/>
    <w:rsid w:val="00203338"/>
    <w:rsid w:val="002033A0"/>
    <w:rsid w:val="0020344B"/>
    <w:rsid w:val="00203752"/>
    <w:rsid w:val="00203E23"/>
    <w:rsid w:val="00204369"/>
    <w:rsid w:val="002045D5"/>
    <w:rsid w:val="002046B1"/>
    <w:rsid w:val="00204D21"/>
    <w:rsid w:val="00205296"/>
    <w:rsid w:val="0020529B"/>
    <w:rsid w:val="00206332"/>
    <w:rsid w:val="002063A0"/>
    <w:rsid w:val="00206891"/>
    <w:rsid w:val="00206C7C"/>
    <w:rsid w:val="00206F18"/>
    <w:rsid w:val="00207018"/>
    <w:rsid w:val="00207060"/>
    <w:rsid w:val="0020735D"/>
    <w:rsid w:val="00207614"/>
    <w:rsid w:val="00207CFA"/>
    <w:rsid w:val="00210179"/>
    <w:rsid w:val="00210EDC"/>
    <w:rsid w:val="0021171E"/>
    <w:rsid w:val="0021179D"/>
    <w:rsid w:val="00212374"/>
    <w:rsid w:val="0021240B"/>
    <w:rsid w:val="0021265A"/>
    <w:rsid w:val="002126D8"/>
    <w:rsid w:val="00212AFB"/>
    <w:rsid w:val="00213AD2"/>
    <w:rsid w:val="00213F3B"/>
    <w:rsid w:val="00214426"/>
    <w:rsid w:val="0021460A"/>
    <w:rsid w:val="0021480C"/>
    <w:rsid w:val="00214870"/>
    <w:rsid w:val="00214F52"/>
    <w:rsid w:val="0021576E"/>
    <w:rsid w:val="00215A53"/>
    <w:rsid w:val="00215EDA"/>
    <w:rsid w:val="00215F3C"/>
    <w:rsid w:val="002163BC"/>
    <w:rsid w:val="002167C6"/>
    <w:rsid w:val="00216909"/>
    <w:rsid w:val="002175D2"/>
    <w:rsid w:val="00217687"/>
    <w:rsid w:val="00217811"/>
    <w:rsid w:val="00217C1C"/>
    <w:rsid w:val="00217C91"/>
    <w:rsid w:val="00220182"/>
    <w:rsid w:val="0022079F"/>
    <w:rsid w:val="00220813"/>
    <w:rsid w:val="00220831"/>
    <w:rsid w:val="00220B67"/>
    <w:rsid w:val="002210FA"/>
    <w:rsid w:val="00221377"/>
    <w:rsid w:val="002213CB"/>
    <w:rsid w:val="002218A7"/>
    <w:rsid w:val="00221979"/>
    <w:rsid w:val="00221ECC"/>
    <w:rsid w:val="00222479"/>
    <w:rsid w:val="0022267F"/>
    <w:rsid w:val="002226D6"/>
    <w:rsid w:val="00222A76"/>
    <w:rsid w:val="00222CB9"/>
    <w:rsid w:val="002232A0"/>
    <w:rsid w:val="002238F3"/>
    <w:rsid w:val="00224B53"/>
    <w:rsid w:val="00224CC4"/>
    <w:rsid w:val="00224EBC"/>
    <w:rsid w:val="002251BB"/>
    <w:rsid w:val="00225262"/>
    <w:rsid w:val="002252BD"/>
    <w:rsid w:val="002259AA"/>
    <w:rsid w:val="00225E34"/>
    <w:rsid w:val="0022605E"/>
    <w:rsid w:val="00226463"/>
    <w:rsid w:val="00226DDB"/>
    <w:rsid w:val="0022750C"/>
    <w:rsid w:val="0023024E"/>
    <w:rsid w:val="002307B5"/>
    <w:rsid w:val="002307D6"/>
    <w:rsid w:val="00230B32"/>
    <w:rsid w:val="00230C66"/>
    <w:rsid w:val="002311F1"/>
    <w:rsid w:val="0023140C"/>
    <w:rsid w:val="0023158E"/>
    <w:rsid w:val="00231A37"/>
    <w:rsid w:val="00232903"/>
    <w:rsid w:val="00232AFE"/>
    <w:rsid w:val="002331B8"/>
    <w:rsid w:val="002331F4"/>
    <w:rsid w:val="0023382E"/>
    <w:rsid w:val="00233BF9"/>
    <w:rsid w:val="00233C60"/>
    <w:rsid w:val="002343CE"/>
    <w:rsid w:val="00234426"/>
    <w:rsid w:val="00234AE0"/>
    <w:rsid w:val="00235377"/>
    <w:rsid w:val="00235769"/>
    <w:rsid w:val="002361F3"/>
    <w:rsid w:val="0023660B"/>
    <w:rsid w:val="002368E6"/>
    <w:rsid w:val="002369E2"/>
    <w:rsid w:val="00236B1A"/>
    <w:rsid w:val="00237679"/>
    <w:rsid w:val="0024036D"/>
    <w:rsid w:val="002408B8"/>
    <w:rsid w:val="00240A69"/>
    <w:rsid w:val="0024130D"/>
    <w:rsid w:val="002417A4"/>
    <w:rsid w:val="00241A9F"/>
    <w:rsid w:val="0024221B"/>
    <w:rsid w:val="00242A5E"/>
    <w:rsid w:val="0024310C"/>
    <w:rsid w:val="002431F7"/>
    <w:rsid w:val="002434F7"/>
    <w:rsid w:val="00243967"/>
    <w:rsid w:val="002443F1"/>
    <w:rsid w:val="002449D9"/>
    <w:rsid w:val="00244C27"/>
    <w:rsid w:val="0024569F"/>
    <w:rsid w:val="002457A8"/>
    <w:rsid w:val="00245A30"/>
    <w:rsid w:val="002462C0"/>
    <w:rsid w:val="0024738A"/>
    <w:rsid w:val="0024772F"/>
    <w:rsid w:val="00247793"/>
    <w:rsid w:val="00250104"/>
    <w:rsid w:val="00250B82"/>
    <w:rsid w:val="00250DC5"/>
    <w:rsid w:val="00251009"/>
    <w:rsid w:val="00251F66"/>
    <w:rsid w:val="002522E8"/>
    <w:rsid w:val="00252658"/>
    <w:rsid w:val="00252663"/>
    <w:rsid w:val="00252891"/>
    <w:rsid w:val="00252A2F"/>
    <w:rsid w:val="00252AD5"/>
    <w:rsid w:val="00252E4C"/>
    <w:rsid w:val="00253A30"/>
    <w:rsid w:val="00253CC6"/>
    <w:rsid w:val="00253E73"/>
    <w:rsid w:val="0025452B"/>
    <w:rsid w:val="00254584"/>
    <w:rsid w:val="00254B06"/>
    <w:rsid w:val="00254C42"/>
    <w:rsid w:val="00254E16"/>
    <w:rsid w:val="00255339"/>
    <w:rsid w:val="002555A5"/>
    <w:rsid w:val="00255B66"/>
    <w:rsid w:val="00255DB4"/>
    <w:rsid w:val="00255E8D"/>
    <w:rsid w:val="002563AA"/>
    <w:rsid w:val="00256450"/>
    <w:rsid w:val="002566CD"/>
    <w:rsid w:val="00256A58"/>
    <w:rsid w:val="00256D94"/>
    <w:rsid w:val="00256F36"/>
    <w:rsid w:val="00261172"/>
    <w:rsid w:val="00261792"/>
    <w:rsid w:val="00261B4C"/>
    <w:rsid w:val="00263B10"/>
    <w:rsid w:val="00264A2E"/>
    <w:rsid w:val="00264A67"/>
    <w:rsid w:val="00264DF8"/>
    <w:rsid w:val="002651D0"/>
    <w:rsid w:val="002653C5"/>
    <w:rsid w:val="0026548C"/>
    <w:rsid w:val="002654F4"/>
    <w:rsid w:val="00265919"/>
    <w:rsid w:val="00265E54"/>
    <w:rsid w:val="0026684D"/>
    <w:rsid w:val="00267A64"/>
    <w:rsid w:val="00267B0F"/>
    <w:rsid w:val="0027047D"/>
    <w:rsid w:val="002707BD"/>
    <w:rsid w:val="00271566"/>
    <w:rsid w:val="002715FA"/>
    <w:rsid w:val="00271887"/>
    <w:rsid w:val="00271BBF"/>
    <w:rsid w:val="00271E2D"/>
    <w:rsid w:val="00271E8D"/>
    <w:rsid w:val="00272A80"/>
    <w:rsid w:val="00273225"/>
    <w:rsid w:val="00273288"/>
    <w:rsid w:val="0027344D"/>
    <w:rsid w:val="002734B7"/>
    <w:rsid w:val="00273F27"/>
    <w:rsid w:val="00273FB2"/>
    <w:rsid w:val="002740B1"/>
    <w:rsid w:val="002741AB"/>
    <w:rsid w:val="00274780"/>
    <w:rsid w:val="00275229"/>
    <w:rsid w:val="00275428"/>
    <w:rsid w:val="002758A0"/>
    <w:rsid w:val="002758E2"/>
    <w:rsid w:val="00275B6E"/>
    <w:rsid w:val="00275BA3"/>
    <w:rsid w:val="00276E5C"/>
    <w:rsid w:val="00277659"/>
    <w:rsid w:val="00277807"/>
    <w:rsid w:val="00277DB8"/>
    <w:rsid w:val="00277DF0"/>
    <w:rsid w:val="00277F69"/>
    <w:rsid w:val="0028000D"/>
    <w:rsid w:val="0028019A"/>
    <w:rsid w:val="002804A6"/>
    <w:rsid w:val="00280E3C"/>
    <w:rsid w:val="00280EDA"/>
    <w:rsid w:val="00281052"/>
    <w:rsid w:val="00281162"/>
    <w:rsid w:val="00281365"/>
    <w:rsid w:val="002820AE"/>
    <w:rsid w:val="0028251F"/>
    <w:rsid w:val="002827E8"/>
    <w:rsid w:val="002827F8"/>
    <w:rsid w:val="002828F1"/>
    <w:rsid w:val="00282B56"/>
    <w:rsid w:val="00283941"/>
    <w:rsid w:val="00283DDE"/>
    <w:rsid w:val="00283EF4"/>
    <w:rsid w:val="0028428C"/>
    <w:rsid w:val="0028464C"/>
    <w:rsid w:val="00284660"/>
    <w:rsid w:val="00284D89"/>
    <w:rsid w:val="0028537B"/>
    <w:rsid w:val="0028563F"/>
    <w:rsid w:val="002859D6"/>
    <w:rsid w:val="00286026"/>
    <w:rsid w:val="00286075"/>
    <w:rsid w:val="002866B6"/>
    <w:rsid w:val="00286772"/>
    <w:rsid w:val="0028694D"/>
    <w:rsid w:val="00286AA2"/>
    <w:rsid w:val="00286CB9"/>
    <w:rsid w:val="00287042"/>
    <w:rsid w:val="002874CD"/>
    <w:rsid w:val="00287DC6"/>
    <w:rsid w:val="002902AD"/>
    <w:rsid w:val="00290488"/>
    <w:rsid w:val="00290BFB"/>
    <w:rsid w:val="00291615"/>
    <w:rsid w:val="00291711"/>
    <w:rsid w:val="002923F9"/>
    <w:rsid w:val="00292645"/>
    <w:rsid w:val="00292707"/>
    <w:rsid w:val="00292819"/>
    <w:rsid w:val="00292893"/>
    <w:rsid w:val="002930B0"/>
    <w:rsid w:val="002931FA"/>
    <w:rsid w:val="0029375C"/>
    <w:rsid w:val="0029381B"/>
    <w:rsid w:val="002938B2"/>
    <w:rsid w:val="0029395D"/>
    <w:rsid w:val="00293F85"/>
    <w:rsid w:val="00294047"/>
    <w:rsid w:val="0029435A"/>
    <w:rsid w:val="0029475E"/>
    <w:rsid w:val="00296852"/>
    <w:rsid w:val="00296EC3"/>
    <w:rsid w:val="002976B8"/>
    <w:rsid w:val="00297735"/>
    <w:rsid w:val="00297A91"/>
    <w:rsid w:val="00297E45"/>
    <w:rsid w:val="002A17EF"/>
    <w:rsid w:val="002A18D8"/>
    <w:rsid w:val="002A1C45"/>
    <w:rsid w:val="002A29F0"/>
    <w:rsid w:val="002A38C0"/>
    <w:rsid w:val="002A4072"/>
    <w:rsid w:val="002A4992"/>
    <w:rsid w:val="002A4A55"/>
    <w:rsid w:val="002A4AB8"/>
    <w:rsid w:val="002A512B"/>
    <w:rsid w:val="002A5249"/>
    <w:rsid w:val="002A553A"/>
    <w:rsid w:val="002A5713"/>
    <w:rsid w:val="002A5BF2"/>
    <w:rsid w:val="002A6BDE"/>
    <w:rsid w:val="002A7927"/>
    <w:rsid w:val="002A7DB9"/>
    <w:rsid w:val="002B027B"/>
    <w:rsid w:val="002B0DF4"/>
    <w:rsid w:val="002B1137"/>
    <w:rsid w:val="002B1780"/>
    <w:rsid w:val="002B1909"/>
    <w:rsid w:val="002B1B92"/>
    <w:rsid w:val="002B204C"/>
    <w:rsid w:val="002B218F"/>
    <w:rsid w:val="002B3245"/>
    <w:rsid w:val="002B3313"/>
    <w:rsid w:val="002B38C7"/>
    <w:rsid w:val="002B3A43"/>
    <w:rsid w:val="002B3AC1"/>
    <w:rsid w:val="002B47D6"/>
    <w:rsid w:val="002B4D3A"/>
    <w:rsid w:val="002B4E0A"/>
    <w:rsid w:val="002B52A0"/>
    <w:rsid w:val="002B53A1"/>
    <w:rsid w:val="002B56A0"/>
    <w:rsid w:val="002B56DD"/>
    <w:rsid w:val="002B5DBD"/>
    <w:rsid w:val="002B607E"/>
    <w:rsid w:val="002B662E"/>
    <w:rsid w:val="002B68A7"/>
    <w:rsid w:val="002B68CA"/>
    <w:rsid w:val="002B6A21"/>
    <w:rsid w:val="002B72C9"/>
    <w:rsid w:val="002B732D"/>
    <w:rsid w:val="002B75D0"/>
    <w:rsid w:val="002C006D"/>
    <w:rsid w:val="002C0AF4"/>
    <w:rsid w:val="002C0CF0"/>
    <w:rsid w:val="002C0E8B"/>
    <w:rsid w:val="002C1032"/>
    <w:rsid w:val="002C1752"/>
    <w:rsid w:val="002C201A"/>
    <w:rsid w:val="002C23DA"/>
    <w:rsid w:val="002C3317"/>
    <w:rsid w:val="002C34F7"/>
    <w:rsid w:val="002C37FD"/>
    <w:rsid w:val="002C388D"/>
    <w:rsid w:val="002C4030"/>
    <w:rsid w:val="002C4639"/>
    <w:rsid w:val="002C4978"/>
    <w:rsid w:val="002C49CC"/>
    <w:rsid w:val="002C4D08"/>
    <w:rsid w:val="002C4FFA"/>
    <w:rsid w:val="002C5493"/>
    <w:rsid w:val="002C582B"/>
    <w:rsid w:val="002C5C11"/>
    <w:rsid w:val="002C5F0D"/>
    <w:rsid w:val="002C64EF"/>
    <w:rsid w:val="002C6727"/>
    <w:rsid w:val="002C674D"/>
    <w:rsid w:val="002C67DC"/>
    <w:rsid w:val="002C78E7"/>
    <w:rsid w:val="002D0132"/>
    <w:rsid w:val="002D03A7"/>
    <w:rsid w:val="002D0C60"/>
    <w:rsid w:val="002D0CB6"/>
    <w:rsid w:val="002D0FFC"/>
    <w:rsid w:val="002D1B23"/>
    <w:rsid w:val="002D21FF"/>
    <w:rsid w:val="002D252B"/>
    <w:rsid w:val="002D279F"/>
    <w:rsid w:val="002D2862"/>
    <w:rsid w:val="002D2CC4"/>
    <w:rsid w:val="002D2CD5"/>
    <w:rsid w:val="002D31DD"/>
    <w:rsid w:val="002D351D"/>
    <w:rsid w:val="002D35A6"/>
    <w:rsid w:val="002D3865"/>
    <w:rsid w:val="002D39F8"/>
    <w:rsid w:val="002D3A10"/>
    <w:rsid w:val="002D3A63"/>
    <w:rsid w:val="002D4114"/>
    <w:rsid w:val="002D42A5"/>
    <w:rsid w:val="002D4673"/>
    <w:rsid w:val="002D4693"/>
    <w:rsid w:val="002D4A81"/>
    <w:rsid w:val="002D4B1A"/>
    <w:rsid w:val="002D4BF5"/>
    <w:rsid w:val="002D4D41"/>
    <w:rsid w:val="002D4DED"/>
    <w:rsid w:val="002D54AD"/>
    <w:rsid w:val="002D5521"/>
    <w:rsid w:val="002D60A2"/>
    <w:rsid w:val="002D6588"/>
    <w:rsid w:val="002D6705"/>
    <w:rsid w:val="002D6912"/>
    <w:rsid w:val="002D6A03"/>
    <w:rsid w:val="002D790F"/>
    <w:rsid w:val="002D799C"/>
    <w:rsid w:val="002D7B12"/>
    <w:rsid w:val="002D7B89"/>
    <w:rsid w:val="002D7FF2"/>
    <w:rsid w:val="002E076C"/>
    <w:rsid w:val="002E08EF"/>
    <w:rsid w:val="002E0998"/>
    <w:rsid w:val="002E0AAF"/>
    <w:rsid w:val="002E0B57"/>
    <w:rsid w:val="002E0C93"/>
    <w:rsid w:val="002E0CA6"/>
    <w:rsid w:val="002E0E5A"/>
    <w:rsid w:val="002E0E71"/>
    <w:rsid w:val="002E10C9"/>
    <w:rsid w:val="002E1465"/>
    <w:rsid w:val="002E1D0F"/>
    <w:rsid w:val="002E1D1F"/>
    <w:rsid w:val="002E2214"/>
    <w:rsid w:val="002E24AE"/>
    <w:rsid w:val="002E2639"/>
    <w:rsid w:val="002E29D4"/>
    <w:rsid w:val="002E41F7"/>
    <w:rsid w:val="002E4255"/>
    <w:rsid w:val="002E4846"/>
    <w:rsid w:val="002E515F"/>
    <w:rsid w:val="002E52E0"/>
    <w:rsid w:val="002E53F8"/>
    <w:rsid w:val="002E60E1"/>
    <w:rsid w:val="002E6AD4"/>
    <w:rsid w:val="002E70A1"/>
    <w:rsid w:val="002E734D"/>
    <w:rsid w:val="002E7CCF"/>
    <w:rsid w:val="002E7E70"/>
    <w:rsid w:val="002E7F81"/>
    <w:rsid w:val="002F0755"/>
    <w:rsid w:val="002F075B"/>
    <w:rsid w:val="002F0B06"/>
    <w:rsid w:val="002F1CC8"/>
    <w:rsid w:val="002F1E99"/>
    <w:rsid w:val="002F200F"/>
    <w:rsid w:val="002F209E"/>
    <w:rsid w:val="002F2DD2"/>
    <w:rsid w:val="002F2DD8"/>
    <w:rsid w:val="002F33BB"/>
    <w:rsid w:val="002F3BE6"/>
    <w:rsid w:val="002F3CA3"/>
    <w:rsid w:val="002F405A"/>
    <w:rsid w:val="002F4185"/>
    <w:rsid w:val="002F4298"/>
    <w:rsid w:val="002F4601"/>
    <w:rsid w:val="002F4D5A"/>
    <w:rsid w:val="002F50A5"/>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1A63"/>
    <w:rsid w:val="003023D2"/>
    <w:rsid w:val="00302962"/>
    <w:rsid w:val="00302A6E"/>
    <w:rsid w:val="00302D10"/>
    <w:rsid w:val="0030317A"/>
    <w:rsid w:val="0030344D"/>
    <w:rsid w:val="0030398A"/>
    <w:rsid w:val="00303A0E"/>
    <w:rsid w:val="00303A0F"/>
    <w:rsid w:val="00304107"/>
    <w:rsid w:val="0030423A"/>
    <w:rsid w:val="003051C6"/>
    <w:rsid w:val="00306072"/>
    <w:rsid w:val="0030638D"/>
    <w:rsid w:val="003063B5"/>
    <w:rsid w:val="0030712F"/>
    <w:rsid w:val="0030741F"/>
    <w:rsid w:val="003075BC"/>
    <w:rsid w:val="00307691"/>
    <w:rsid w:val="00307A49"/>
    <w:rsid w:val="00307D40"/>
    <w:rsid w:val="003100D7"/>
    <w:rsid w:val="00310B59"/>
    <w:rsid w:val="0031106A"/>
    <w:rsid w:val="00311384"/>
    <w:rsid w:val="00311BC9"/>
    <w:rsid w:val="00311C23"/>
    <w:rsid w:val="003122C7"/>
    <w:rsid w:val="00312B29"/>
    <w:rsid w:val="00312F7F"/>
    <w:rsid w:val="00313441"/>
    <w:rsid w:val="00313F88"/>
    <w:rsid w:val="0031425D"/>
    <w:rsid w:val="00315534"/>
    <w:rsid w:val="003158A9"/>
    <w:rsid w:val="00315B9A"/>
    <w:rsid w:val="003161C5"/>
    <w:rsid w:val="003167A5"/>
    <w:rsid w:val="00316CE7"/>
    <w:rsid w:val="00316D52"/>
    <w:rsid w:val="00316E22"/>
    <w:rsid w:val="00317083"/>
    <w:rsid w:val="00317441"/>
    <w:rsid w:val="003178CC"/>
    <w:rsid w:val="00317DF9"/>
    <w:rsid w:val="00320931"/>
    <w:rsid w:val="00320B8C"/>
    <w:rsid w:val="0032148E"/>
    <w:rsid w:val="00321A38"/>
    <w:rsid w:val="00321C26"/>
    <w:rsid w:val="00321E50"/>
    <w:rsid w:val="00321EE2"/>
    <w:rsid w:val="00322138"/>
    <w:rsid w:val="003223B4"/>
    <w:rsid w:val="00322736"/>
    <w:rsid w:val="003227E5"/>
    <w:rsid w:val="00322B71"/>
    <w:rsid w:val="00323294"/>
    <w:rsid w:val="00323A90"/>
    <w:rsid w:val="00323ABD"/>
    <w:rsid w:val="00323AD3"/>
    <w:rsid w:val="00323B46"/>
    <w:rsid w:val="00324146"/>
    <w:rsid w:val="00324635"/>
    <w:rsid w:val="00325784"/>
    <w:rsid w:val="00326022"/>
    <w:rsid w:val="003265CF"/>
    <w:rsid w:val="003272AD"/>
    <w:rsid w:val="00327419"/>
    <w:rsid w:val="00327669"/>
    <w:rsid w:val="00327D03"/>
    <w:rsid w:val="003300A6"/>
    <w:rsid w:val="0033027F"/>
    <w:rsid w:val="0033054B"/>
    <w:rsid w:val="00330B26"/>
    <w:rsid w:val="00330DB4"/>
    <w:rsid w:val="003310B6"/>
    <w:rsid w:val="0033111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674"/>
    <w:rsid w:val="003356A9"/>
    <w:rsid w:val="00335A74"/>
    <w:rsid w:val="00335DFC"/>
    <w:rsid w:val="00336108"/>
    <w:rsid w:val="0033668F"/>
    <w:rsid w:val="00336DC9"/>
    <w:rsid w:val="00337E5D"/>
    <w:rsid w:val="00337F2F"/>
    <w:rsid w:val="00340917"/>
    <w:rsid w:val="00341417"/>
    <w:rsid w:val="00341A09"/>
    <w:rsid w:val="00341CD3"/>
    <w:rsid w:val="0034241A"/>
    <w:rsid w:val="00342763"/>
    <w:rsid w:val="003429BC"/>
    <w:rsid w:val="0034344F"/>
    <w:rsid w:val="0034345A"/>
    <w:rsid w:val="00343491"/>
    <w:rsid w:val="00343A86"/>
    <w:rsid w:val="00343F8C"/>
    <w:rsid w:val="00344108"/>
    <w:rsid w:val="0034415A"/>
    <w:rsid w:val="0034444E"/>
    <w:rsid w:val="00344738"/>
    <w:rsid w:val="003447EE"/>
    <w:rsid w:val="00344B4D"/>
    <w:rsid w:val="00345022"/>
    <w:rsid w:val="00345774"/>
    <w:rsid w:val="00345B74"/>
    <w:rsid w:val="00345CC5"/>
    <w:rsid w:val="0034633C"/>
    <w:rsid w:val="003464F5"/>
    <w:rsid w:val="00346524"/>
    <w:rsid w:val="003468BE"/>
    <w:rsid w:val="003469FD"/>
    <w:rsid w:val="00346EC8"/>
    <w:rsid w:val="00346F04"/>
    <w:rsid w:val="003474E0"/>
    <w:rsid w:val="00350102"/>
    <w:rsid w:val="0035068C"/>
    <w:rsid w:val="00350D58"/>
    <w:rsid w:val="0035100D"/>
    <w:rsid w:val="003525FA"/>
    <w:rsid w:val="00352DCF"/>
    <w:rsid w:val="00353103"/>
    <w:rsid w:val="0035319F"/>
    <w:rsid w:val="003538C9"/>
    <w:rsid w:val="00353B30"/>
    <w:rsid w:val="003541ED"/>
    <w:rsid w:val="003542F9"/>
    <w:rsid w:val="00354390"/>
    <w:rsid w:val="00355866"/>
    <w:rsid w:val="00356067"/>
    <w:rsid w:val="0035612A"/>
    <w:rsid w:val="003566DB"/>
    <w:rsid w:val="00356B99"/>
    <w:rsid w:val="00357252"/>
    <w:rsid w:val="00357388"/>
    <w:rsid w:val="00357947"/>
    <w:rsid w:val="003602AF"/>
    <w:rsid w:val="003605FF"/>
    <w:rsid w:val="0036084E"/>
    <w:rsid w:val="00360B98"/>
    <w:rsid w:val="00360E5D"/>
    <w:rsid w:val="003617CC"/>
    <w:rsid w:val="0036215C"/>
    <w:rsid w:val="003625AA"/>
    <w:rsid w:val="00363081"/>
    <w:rsid w:val="0036323D"/>
    <w:rsid w:val="003634B3"/>
    <w:rsid w:val="0036363B"/>
    <w:rsid w:val="00364234"/>
    <w:rsid w:val="00364A31"/>
    <w:rsid w:val="0036567D"/>
    <w:rsid w:val="003658C4"/>
    <w:rsid w:val="00365E51"/>
    <w:rsid w:val="00366183"/>
    <w:rsid w:val="00366A36"/>
    <w:rsid w:val="00366CDC"/>
    <w:rsid w:val="00366DAA"/>
    <w:rsid w:val="00367706"/>
    <w:rsid w:val="00367832"/>
    <w:rsid w:val="00367D3B"/>
    <w:rsid w:val="00367D60"/>
    <w:rsid w:val="0037001E"/>
    <w:rsid w:val="00370038"/>
    <w:rsid w:val="003701CB"/>
    <w:rsid w:val="00370317"/>
    <w:rsid w:val="0037058C"/>
    <w:rsid w:val="003706E6"/>
    <w:rsid w:val="003707D4"/>
    <w:rsid w:val="003711B5"/>
    <w:rsid w:val="003713D8"/>
    <w:rsid w:val="003718FC"/>
    <w:rsid w:val="0037233E"/>
    <w:rsid w:val="00372873"/>
    <w:rsid w:val="00372B85"/>
    <w:rsid w:val="00372D87"/>
    <w:rsid w:val="003734B0"/>
    <w:rsid w:val="00373734"/>
    <w:rsid w:val="0037412D"/>
    <w:rsid w:val="00375422"/>
    <w:rsid w:val="00375793"/>
    <w:rsid w:val="00375A0D"/>
    <w:rsid w:val="00375A54"/>
    <w:rsid w:val="00375A9A"/>
    <w:rsid w:val="00376189"/>
    <w:rsid w:val="00376604"/>
    <w:rsid w:val="00377C1A"/>
    <w:rsid w:val="003800BC"/>
    <w:rsid w:val="00381A17"/>
    <w:rsid w:val="00381D74"/>
    <w:rsid w:val="003823FA"/>
    <w:rsid w:val="003824F2"/>
    <w:rsid w:val="003834FD"/>
    <w:rsid w:val="003836EA"/>
    <w:rsid w:val="00383E08"/>
    <w:rsid w:val="003845E1"/>
    <w:rsid w:val="00384842"/>
    <w:rsid w:val="003848C9"/>
    <w:rsid w:val="003854BD"/>
    <w:rsid w:val="00385936"/>
    <w:rsid w:val="00385970"/>
    <w:rsid w:val="00385A5A"/>
    <w:rsid w:val="00386422"/>
    <w:rsid w:val="0038666D"/>
    <w:rsid w:val="003868E5"/>
    <w:rsid w:val="003877DA"/>
    <w:rsid w:val="00387821"/>
    <w:rsid w:val="00387A17"/>
    <w:rsid w:val="00387BD8"/>
    <w:rsid w:val="00387D7F"/>
    <w:rsid w:val="00387F6E"/>
    <w:rsid w:val="0039042E"/>
    <w:rsid w:val="0039155F"/>
    <w:rsid w:val="00391BC2"/>
    <w:rsid w:val="00391E1E"/>
    <w:rsid w:val="003924CD"/>
    <w:rsid w:val="00392567"/>
    <w:rsid w:val="003925C6"/>
    <w:rsid w:val="0039268F"/>
    <w:rsid w:val="00392722"/>
    <w:rsid w:val="00392DE0"/>
    <w:rsid w:val="0039351B"/>
    <w:rsid w:val="0039358A"/>
    <w:rsid w:val="003935A6"/>
    <w:rsid w:val="003939C5"/>
    <w:rsid w:val="00393CD3"/>
    <w:rsid w:val="00393E59"/>
    <w:rsid w:val="003959BB"/>
    <w:rsid w:val="00395D0E"/>
    <w:rsid w:val="003960F6"/>
    <w:rsid w:val="00396D1A"/>
    <w:rsid w:val="00397210"/>
    <w:rsid w:val="0039723D"/>
    <w:rsid w:val="0039734D"/>
    <w:rsid w:val="00397490"/>
    <w:rsid w:val="0039753E"/>
    <w:rsid w:val="003976D3"/>
    <w:rsid w:val="00397B4B"/>
    <w:rsid w:val="003A05F7"/>
    <w:rsid w:val="003A07E8"/>
    <w:rsid w:val="003A0F78"/>
    <w:rsid w:val="003A1344"/>
    <w:rsid w:val="003A17C8"/>
    <w:rsid w:val="003A1809"/>
    <w:rsid w:val="003A19FF"/>
    <w:rsid w:val="003A1C3A"/>
    <w:rsid w:val="003A1D0E"/>
    <w:rsid w:val="003A1E9D"/>
    <w:rsid w:val="003A248F"/>
    <w:rsid w:val="003A2D5C"/>
    <w:rsid w:val="003A2E77"/>
    <w:rsid w:val="003A304D"/>
    <w:rsid w:val="003A3133"/>
    <w:rsid w:val="003A34EA"/>
    <w:rsid w:val="003A3688"/>
    <w:rsid w:val="003A3C71"/>
    <w:rsid w:val="003A3CD9"/>
    <w:rsid w:val="003A3EDD"/>
    <w:rsid w:val="003A4114"/>
    <w:rsid w:val="003A4496"/>
    <w:rsid w:val="003A4682"/>
    <w:rsid w:val="003A470A"/>
    <w:rsid w:val="003A4B59"/>
    <w:rsid w:val="003A4C2F"/>
    <w:rsid w:val="003A504E"/>
    <w:rsid w:val="003A53B5"/>
    <w:rsid w:val="003A5562"/>
    <w:rsid w:val="003A55E1"/>
    <w:rsid w:val="003A58B2"/>
    <w:rsid w:val="003A5FDA"/>
    <w:rsid w:val="003A5FFA"/>
    <w:rsid w:val="003A6510"/>
    <w:rsid w:val="003A654D"/>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7DA"/>
    <w:rsid w:val="003B3ED4"/>
    <w:rsid w:val="003B3F32"/>
    <w:rsid w:val="003B41D2"/>
    <w:rsid w:val="003B4C42"/>
    <w:rsid w:val="003B4C50"/>
    <w:rsid w:val="003B5337"/>
    <w:rsid w:val="003B647A"/>
    <w:rsid w:val="003B6C48"/>
    <w:rsid w:val="003B75B8"/>
    <w:rsid w:val="003B7964"/>
    <w:rsid w:val="003B7C9B"/>
    <w:rsid w:val="003C01D5"/>
    <w:rsid w:val="003C0439"/>
    <w:rsid w:val="003C05C2"/>
    <w:rsid w:val="003C0EBA"/>
    <w:rsid w:val="003C0FC6"/>
    <w:rsid w:val="003C14B0"/>
    <w:rsid w:val="003C1536"/>
    <w:rsid w:val="003C1577"/>
    <w:rsid w:val="003C17ED"/>
    <w:rsid w:val="003C19AC"/>
    <w:rsid w:val="003C1CE9"/>
    <w:rsid w:val="003C1EDE"/>
    <w:rsid w:val="003C2FB7"/>
    <w:rsid w:val="003C2FBB"/>
    <w:rsid w:val="003C31B5"/>
    <w:rsid w:val="003C41B7"/>
    <w:rsid w:val="003C42EE"/>
    <w:rsid w:val="003C42F0"/>
    <w:rsid w:val="003C4F2F"/>
    <w:rsid w:val="003C503F"/>
    <w:rsid w:val="003C5888"/>
    <w:rsid w:val="003C58AD"/>
    <w:rsid w:val="003C5D13"/>
    <w:rsid w:val="003C6862"/>
    <w:rsid w:val="003C7013"/>
    <w:rsid w:val="003C757A"/>
    <w:rsid w:val="003C7B99"/>
    <w:rsid w:val="003C7F9A"/>
    <w:rsid w:val="003D03BF"/>
    <w:rsid w:val="003D1049"/>
    <w:rsid w:val="003D11C4"/>
    <w:rsid w:val="003D1A8D"/>
    <w:rsid w:val="003D2AFD"/>
    <w:rsid w:val="003D2C47"/>
    <w:rsid w:val="003D2F4C"/>
    <w:rsid w:val="003D3124"/>
    <w:rsid w:val="003D33E5"/>
    <w:rsid w:val="003D39EC"/>
    <w:rsid w:val="003D3AD2"/>
    <w:rsid w:val="003D3F41"/>
    <w:rsid w:val="003D4071"/>
    <w:rsid w:val="003D46A9"/>
    <w:rsid w:val="003D5087"/>
    <w:rsid w:val="003D55D4"/>
    <w:rsid w:val="003D560E"/>
    <w:rsid w:val="003D58E5"/>
    <w:rsid w:val="003D5932"/>
    <w:rsid w:val="003D62F6"/>
    <w:rsid w:val="003D650B"/>
    <w:rsid w:val="003D698B"/>
    <w:rsid w:val="003D6DF8"/>
    <w:rsid w:val="003D6EB4"/>
    <w:rsid w:val="003D722F"/>
    <w:rsid w:val="003D725B"/>
    <w:rsid w:val="003D7681"/>
    <w:rsid w:val="003D77D1"/>
    <w:rsid w:val="003E00B8"/>
    <w:rsid w:val="003E072E"/>
    <w:rsid w:val="003E08E7"/>
    <w:rsid w:val="003E155A"/>
    <w:rsid w:val="003E18BE"/>
    <w:rsid w:val="003E1A54"/>
    <w:rsid w:val="003E1BC2"/>
    <w:rsid w:val="003E1C82"/>
    <w:rsid w:val="003E225A"/>
    <w:rsid w:val="003E25B9"/>
    <w:rsid w:val="003E29DD"/>
    <w:rsid w:val="003E2A56"/>
    <w:rsid w:val="003E2ABB"/>
    <w:rsid w:val="003E2B9E"/>
    <w:rsid w:val="003E372E"/>
    <w:rsid w:val="003E3F61"/>
    <w:rsid w:val="003E4475"/>
    <w:rsid w:val="003E4E9C"/>
    <w:rsid w:val="003E503F"/>
    <w:rsid w:val="003E50BD"/>
    <w:rsid w:val="003E52DC"/>
    <w:rsid w:val="003E5649"/>
    <w:rsid w:val="003E573E"/>
    <w:rsid w:val="003E6731"/>
    <w:rsid w:val="003E6BE4"/>
    <w:rsid w:val="003E6C8A"/>
    <w:rsid w:val="003E6E1A"/>
    <w:rsid w:val="003E71C3"/>
    <w:rsid w:val="003E73FF"/>
    <w:rsid w:val="003F01EC"/>
    <w:rsid w:val="003F0B97"/>
    <w:rsid w:val="003F0EF7"/>
    <w:rsid w:val="003F108E"/>
    <w:rsid w:val="003F18AA"/>
    <w:rsid w:val="003F18BC"/>
    <w:rsid w:val="003F1908"/>
    <w:rsid w:val="003F2782"/>
    <w:rsid w:val="003F29EE"/>
    <w:rsid w:val="003F2A2A"/>
    <w:rsid w:val="003F2A58"/>
    <w:rsid w:val="003F38E0"/>
    <w:rsid w:val="003F3A38"/>
    <w:rsid w:val="003F42D4"/>
    <w:rsid w:val="003F46AC"/>
    <w:rsid w:val="003F4C4C"/>
    <w:rsid w:val="003F5A1A"/>
    <w:rsid w:val="003F5FA1"/>
    <w:rsid w:val="003F60E0"/>
    <w:rsid w:val="003F6958"/>
    <w:rsid w:val="003F6CD4"/>
    <w:rsid w:val="003F6D0C"/>
    <w:rsid w:val="003F7AE5"/>
    <w:rsid w:val="003F7CEB"/>
    <w:rsid w:val="0040022C"/>
    <w:rsid w:val="00400D7D"/>
    <w:rsid w:val="0040155C"/>
    <w:rsid w:val="00401607"/>
    <w:rsid w:val="004017E2"/>
    <w:rsid w:val="00401BA6"/>
    <w:rsid w:val="00402328"/>
    <w:rsid w:val="0040240E"/>
    <w:rsid w:val="00402783"/>
    <w:rsid w:val="00402A2B"/>
    <w:rsid w:val="00402DB7"/>
    <w:rsid w:val="00402F1D"/>
    <w:rsid w:val="004037B3"/>
    <w:rsid w:val="00403BBD"/>
    <w:rsid w:val="00403D6B"/>
    <w:rsid w:val="00403FFC"/>
    <w:rsid w:val="00404644"/>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149"/>
    <w:rsid w:val="00410287"/>
    <w:rsid w:val="004102BF"/>
    <w:rsid w:val="00410609"/>
    <w:rsid w:val="004106BA"/>
    <w:rsid w:val="00410865"/>
    <w:rsid w:val="00413487"/>
    <w:rsid w:val="0041353F"/>
    <w:rsid w:val="00413564"/>
    <w:rsid w:val="00413971"/>
    <w:rsid w:val="00413B1F"/>
    <w:rsid w:val="0041405A"/>
    <w:rsid w:val="004142C3"/>
    <w:rsid w:val="004143C1"/>
    <w:rsid w:val="00414DBB"/>
    <w:rsid w:val="0041581E"/>
    <w:rsid w:val="00415D59"/>
    <w:rsid w:val="00415F9F"/>
    <w:rsid w:val="004164AE"/>
    <w:rsid w:val="004164DC"/>
    <w:rsid w:val="00416602"/>
    <w:rsid w:val="00416D02"/>
    <w:rsid w:val="00416EE6"/>
    <w:rsid w:val="00417AEC"/>
    <w:rsid w:val="00417BEE"/>
    <w:rsid w:val="00417CB1"/>
    <w:rsid w:val="00417D5A"/>
    <w:rsid w:val="004203B6"/>
    <w:rsid w:val="00420722"/>
    <w:rsid w:val="0042086F"/>
    <w:rsid w:val="00420A3E"/>
    <w:rsid w:val="00420B69"/>
    <w:rsid w:val="00421248"/>
    <w:rsid w:val="0042129B"/>
    <w:rsid w:val="004217BA"/>
    <w:rsid w:val="004219F5"/>
    <w:rsid w:val="00421B9C"/>
    <w:rsid w:val="0042208E"/>
    <w:rsid w:val="0042236F"/>
    <w:rsid w:val="00422750"/>
    <w:rsid w:val="00422795"/>
    <w:rsid w:val="00422DD3"/>
    <w:rsid w:val="00423409"/>
    <w:rsid w:val="00423A5F"/>
    <w:rsid w:val="00423B43"/>
    <w:rsid w:val="00423BBF"/>
    <w:rsid w:val="00423F34"/>
    <w:rsid w:val="00424A67"/>
    <w:rsid w:val="00424D28"/>
    <w:rsid w:val="00424E53"/>
    <w:rsid w:val="0042530F"/>
    <w:rsid w:val="0042548F"/>
    <w:rsid w:val="00425B53"/>
    <w:rsid w:val="0042602E"/>
    <w:rsid w:val="004261EC"/>
    <w:rsid w:val="00426567"/>
    <w:rsid w:val="00426983"/>
    <w:rsid w:val="00426C5F"/>
    <w:rsid w:val="004271EE"/>
    <w:rsid w:val="0042745D"/>
    <w:rsid w:val="00427A45"/>
    <w:rsid w:val="00427C8E"/>
    <w:rsid w:val="0043034E"/>
    <w:rsid w:val="00430539"/>
    <w:rsid w:val="00430545"/>
    <w:rsid w:val="00430A42"/>
    <w:rsid w:val="00430C68"/>
    <w:rsid w:val="00430EE8"/>
    <w:rsid w:val="0043110C"/>
    <w:rsid w:val="00431212"/>
    <w:rsid w:val="00431387"/>
    <w:rsid w:val="00431E91"/>
    <w:rsid w:val="0043227B"/>
    <w:rsid w:val="004323E2"/>
    <w:rsid w:val="00432D8E"/>
    <w:rsid w:val="00432DBD"/>
    <w:rsid w:val="0043373F"/>
    <w:rsid w:val="00433C34"/>
    <w:rsid w:val="00433FA7"/>
    <w:rsid w:val="0043427E"/>
    <w:rsid w:val="00434A8E"/>
    <w:rsid w:val="00434A92"/>
    <w:rsid w:val="00435084"/>
    <w:rsid w:val="00435189"/>
    <w:rsid w:val="0043535D"/>
    <w:rsid w:val="0043569C"/>
    <w:rsid w:val="004359B2"/>
    <w:rsid w:val="00435D92"/>
    <w:rsid w:val="00436483"/>
    <w:rsid w:val="00436CDD"/>
    <w:rsid w:val="00436CEC"/>
    <w:rsid w:val="00436DC5"/>
    <w:rsid w:val="00437463"/>
    <w:rsid w:val="00437A6C"/>
    <w:rsid w:val="00437C4D"/>
    <w:rsid w:val="00437F9A"/>
    <w:rsid w:val="004403BA"/>
    <w:rsid w:val="004404C4"/>
    <w:rsid w:val="004406AB"/>
    <w:rsid w:val="00440B8B"/>
    <w:rsid w:val="00440BF5"/>
    <w:rsid w:val="00441CC1"/>
    <w:rsid w:val="00441F74"/>
    <w:rsid w:val="004421B2"/>
    <w:rsid w:val="00442319"/>
    <w:rsid w:val="004427D3"/>
    <w:rsid w:val="004428B0"/>
    <w:rsid w:val="004429BA"/>
    <w:rsid w:val="004438FC"/>
    <w:rsid w:val="0044457C"/>
    <w:rsid w:val="004450B8"/>
    <w:rsid w:val="00445410"/>
    <w:rsid w:val="00445525"/>
    <w:rsid w:val="00445936"/>
    <w:rsid w:val="00445C01"/>
    <w:rsid w:val="0044602F"/>
    <w:rsid w:val="00447293"/>
    <w:rsid w:val="0044750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B7D"/>
    <w:rsid w:val="00453D3B"/>
    <w:rsid w:val="00453F4F"/>
    <w:rsid w:val="00454028"/>
    <w:rsid w:val="00454356"/>
    <w:rsid w:val="0045486A"/>
    <w:rsid w:val="00454A07"/>
    <w:rsid w:val="004567D6"/>
    <w:rsid w:val="00456D3D"/>
    <w:rsid w:val="00456DEC"/>
    <w:rsid w:val="004573E2"/>
    <w:rsid w:val="00457904"/>
    <w:rsid w:val="00457C0A"/>
    <w:rsid w:val="00457D2E"/>
    <w:rsid w:val="004603E3"/>
    <w:rsid w:val="00460BA4"/>
    <w:rsid w:val="00461933"/>
    <w:rsid w:val="00461A82"/>
    <w:rsid w:val="00461BD4"/>
    <w:rsid w:val="00461D93"/>
    <w:rsid w:val="00461ED0"/>
    <w:rsid w:val="004628DC"/>
    <w:rsid w:val="00462A30"/>
    <w:rsid w:val="00463109"/>
    <w:rsid w:val="004635C4"/>
    <w:rsid w:val="0046382A"/>
    <w:rsid w:val="00463DBB"/>
    <w:rsid w:val="00464303"/>
    <w:rsid w:val="00464439"/>
    <w:rsid w:val="004648B1"/>
    <w:rsid w:val="00464C44"/>
    <w:rsid w:val="00466709"/>
    <w:rsid w:val="00466F94"/>
    <w:rsid w:val="004671EC"/>
    <w:rsid w:val="00467238"/>
    <w:rsid w:val="0046749A"/>
    <w:rsid w:val="00467AE5"/>
    <w:rsid w:val="00467D0D"/>
    <w:rsid w:val="00470087"/>
    <w:rsid w:val="004704A5"/>
    <w:rsid w:val="004707B2"/>
    <w:rsid w:val="00470925"/>
    <w:rsid w:val="00470FE7"/>
    <w:rsid w:val="0047142B"/>
    <w:rsid w:val="00471547"/>
    <w:rsid w:val="00472243"/>
    <w:rsid w:val="004722EF"/>
    <w:rsid w:val="004728D8"/>
    <w:rsid w:val="00472AF4"/>
    <w:rsid w:val="00472B27"/>
    <w:rsid w:val="00472E49"/>
    <w:rsid w:val="0047339F"/>
    <w:rsid w:val="0047388C"/>
    <w:rsid w:val="004738BB"/>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8CB"/>
    <w:rsid w:val="00476E23"/>
    <w:rsid w:val="004775C4"/>
    <w:rsid w:val="00477D76"/>
    <w:rsid w:val="00480184"/>
    <w:rsid w:val="004806DD"/>
    <w:rsid w:val="004807A0"/>
    <w:rsid w:val="004807BA"/>
    <w:rsid w:val="00480FAD"/>
    <w:rsid w:val="00481840"/>
    <w:rsid w:val="00481939"/>
    <w:rsid w:val="00481EBB"/>
    <w:rsid w:val="0048216F"/>
    <w:rsid w:val="004825FE"/>
    <w:rsid w:val="0048281A"/>
    <w:rsid w:val="00482B99"/>
    <w:rsid w:val="00482D03"/>
    <w:rsid w:val="00482DC5"/>
    <w:rsid w:val="00482E2F"/>
    <w:rsid w:val="00482F6A"/>
    <w:rsid w:val="00482FF9"/>
    <w:rsid w:val="00483039"/>
    <w:rsid w:val="004836F2"/>
    <w:rsid w:val="004841B6"/>
    <w:rsid w:val="0048567D"/>
    <w:rsid w:val="00486246"/>
    <w:rsid w:val="004865B6"/>
    <w:rsid w:val="004866D5"/>
    <w:rsid w:val="00486B23"/>
    <w:rsid w:val="00486B36"/>
    <w:rsid w:val="00486C60"/>
    <w:rsid w:val="004870AB"/>
    <w:rsid w:val="004902F4"/>
    <w:rsid w:val="00491059"/>
    <w:rsid w:val="00491090"/>
    <w:rsid w:val="00491A09"/>
    <w:rsid w:val="00491DE1"/>
    <w:rsid w:val="00491F1D"/>
    <w:rsid w:val="0049270A"/>
    <w:rsid w:val="00492754"/>
    <w:rsid w:val="00492965"/>
    <w:rsid w:val="00492C5D"/>
    <w:rsid w:val="00492D71"/>
    <w:rsid w:val="00492FDD"/>
    <w:rsid w:val="004936D2"/>
    <w:rsid w:val="00493DCB"/>
    <w:rsid w:val="00494445"/>
    <w:rsid w:val="004946A6"/>
    <w:rsid w:val="0049484A"/>
    <w:rsid w:val="00494B89"/>
    <w:rsid w:val="00495097"/>
    <w:rsid w:val="004954DE"/>
    <w:rsid w:val="00495921"/>
    <w:rsid w:val="00495E6A"/>
    <w:rsid w:val="00495F39"/>
    <w:rsid w:val="00496323"/>
    <w:rsid w:val="0049647D"/>
    <w:rsid w:val="004965BB"/>
    <w:rsid w:val="004967BC"/>
    <w:rsid w:val="00497545"/>
    <w:rsid w:val="00497AB4"/>
    <w:rsid w:val="00497C61"/>
    <w:rsid w:val="004A0983"/>
    <w:rsid w:val="004A0DCF"/>
    <w:rsid w:val="004A0EF2"/>
    <w:rsid w:val="004A12AB"/>
    <w:rsid w:val="004A181F"/>
    <w:rsid w:val="004A1890"/>
    <w:rsid w:val="004A18B2"/>
    <w:rsid w:val="004A1980"/>
    <w:rsid w:val="004A1A04"/>
    <w:rsid w:val="004A1D83"/>
    <w:rsid w:val="004A2291"/>
    <w:rsid w:val="004A2293"/>
    <w:rsid w:val="004A29ED"/>
    <w:rsid w:val="004A2CB2"/>
    <w:rsid w:val="004A345C"/>
    <w:rsid w:val="004A3EAE"/>
    <w:rsid w:val="004A4038"/>
    <w:rsid w:val="004A4155"/>
    <w:rsid w:val="004A4554"/>
    <w:rsid w:val="004A4D8B"/>
    <w:rsid w:val="004A4E41"/>
    <w:rsid w:val="004A57F6"/>
    <w:rsid w:val="004A5888"/>
    <w:rsid w:val="004A66E7"/>
    <w:rsid w:val="004A70A6"/>
    <w:rsid w:val="004A70A8"/>
    <w:rsid w:val="004A70FD"/>
    <w:rsid w:val="004A75EB"/>
    <w:rsid w:val="004B1028"/>
    <w:rsid w:val="004B1903"/>
    <w:rsid w:val="004B1B85"/>
    <w:rsid w:val="004B28A2"/>
    <w:rsid w:val="004B337B"/>
    <w:rsid w:val="004B345A"/>
    <w:rsid w:val="004B3777"/>
    <w:rsid w:val="004B3E93"/>
    <w:rsid w:val="004B4024"/>
    <w:rsid w:val="004B42A0"/>
    <w:rsid w:val="004B5113"/>
    <w:rsid w:val="004B5139"/>
    <w:rsid w:val="004B5553"/>
    <w:rsid w:val="004B5870"/>
    <w:rsid w:val="004B5BBD"/>
    <w:rsid w:val="004B5CF5"/>
    <w:rsid w:val="004B6146"/>
    <w:rsid w:val="004B660A"/>
    <w:rsid w:val="004B6722"/>
    <w:rsid w:val="004B6CF8"/>
    <w:rsid w:val="004B713F"/>
    <w:rsid w:val="004B71F4"/>
    <w:rsid w:val="004B72F7"/>
    <w:rsid w:val="004B7BA9"/>
    <w:rsid w:val="004B7EF4"/>
    <w:rsid w:val="004B7F70"/>
    <w:rsid w:val="004C0A85"/>
    <w:rsid w:val="004C122D"/>
    <w:rsid w:val="004C1736"/>
    <w:rsid w:val="004C1AA5"/>
    <w:rsid w:val="004C1DFA"/>
    <w:rsid w:val="004C1E90"/>
    <w:rsid w:val="004C241E"/>
    <w:rsid w:val="004C27A4"/>
    <w:rsid w:val="004C292A"/>
    <w:rsid w:val="004C2A31"/>
    <w:rsid w:val="004C2D92"/>
    <w:rsid w:val="004C2FF9"/>
    <w:rsid w:val="004C4039"/>
    <w:rsid w:val="004C422B"/>
    <w:rsid w:val="004C464C"/>
    <w:rsid w:val="004C4DDD"/>
    <w:rsid w:val="004C51EA"/>
    <w:rsid w:val="004C5349"/>
    <w:rsid w:val="004C53B2"/>
    <w:rsid w:val="004C5AE5"/>
    <w:rsid w:val="004C5BED"/>
    <w:rsid w:val="004C632A"/>
    <w:rsid w:val="004C641C"/>
    <w:rsid w:val="004C6428"/>
    <w:rsid w:val="004C67B6"/>
    <w:rsid w:val="004C697C"/>
    <w:rsid w:val="004C6AC0"/>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43D"/>
    <w:rsid w:val="004D35EA"/>
    <w:rsid w:val="004D3961"/>
    <w:rsid w:val="004D436B"/>
    <w:rsid w:val="004D43C6"/>
    <w:rsid w:val="004D464A"/>
    <w:rsid w:val="004D4C21"/>
    <w:rsid w:val="004D4E71"/>
    <w:rsid w:val="004D53FD"/>
    <w:rsid w:val="004D5BD4"/>
    <w:rsid w:val="004D66B3"/>
    <w:rsid w:val="004D7940"/>
    <w:rsid w:val="004D7F06"/>
    <w:rsid w:val="004E01F5"/>
    <w:rsid w:val="004E0381"/>
    <w:rsid w:val="004E0889"/>
    <w:rsid w:val="004E1309"/>
    <w:rsid w:val="004E1B5E"/>
    <w:rsid w:val="004E223F"/>
    <w:rsid w:val="004E256E"/>
    <w:rsid w:val="004E2573"/>
    <w:rsid w:val="004E292C"/>
    <w:rsid w:val="004E2C5F"/>
    <w:rsid w:val="004E2DDE"/>
    <w:rsid w:val="004E2E10"/>
    <w:rsid w:val="004E2FA7"/>
    <w:rsid w:val="004E39B2"/>
    <w:rsid w:val="004E3CE9"/>
    <w:rsid w:val="004E4671"/>
    <w:rsid w:val="004E495B"/>
    <w:rsid w:val="004E4978"/>
    <w:rsid w:val="004E4A95"/>
    <w:rsid w:val="004E4F6B"/>
    <w:rsid w:val="004E500E"/>
    <w:rsid w:val="004E5476"/>
    <w:rsid w:val="004E5960"/>
    <w:rsid w:val="004E5F27"/>
    <w:rsid w:val="004E60BE"/>
    <w:rsid w:val="004E6607"/>
    <w:rsid w:val="004E688C"/>
    <w:rsid w:val="004E692C"/>
    <w:rsid w:val="004E6C49"/>
    <w:rsid w:val="004E72B6"/>
    <w:rsid w:val="004E72D4"/>
    <w:rsid w:val="004E730C"/>
    <w:rsid w:val="004E74E4"/>
    <w:rsid w:val="004E7C5B"/>
    <w:rsid w:val="004E7EA4"/>
    <w:rsid w:val="004F0A99"/>
    <w:rsid w:val="004F0BD3"/>
    <w:rsid w:val="004F0EBF"/>
    <w:rsid w:val="004F13F9"/>
    <w:rsid w:val="004F1411"/>
    <w:rsid w:val="004F1E50"/>
    <w:rsid w:val="004F233B"/>
    <w:rsid w:val="004F2FD7"/>
    <w:rsid w:val="004F3B71"/>
    <w:rsid w:val="004F3D97"/>
    <w:rsid w:val="004F4685"/>
    <w:rsid w:val="004F4CFF"/>
    <w:rsid w:val="004F51E5"/>
    <w:rsid w:val="004F53A0"/>
    <w:rsid w:val="004F5DD2"/>
    <w:rsid w:val="004F5E37"/>
    <w:rsid w:val="004F613E"/>
    <w:rsid w:val="004F6345"/>
    <w:rsid w:val="004F6604"/>
    <w:rsid w:val="004F668D"/>
    <w:rsid w:val="004F66E7"/>
    <w:rsid w:val="004F70C0"/>
    <w:rsid w:val="004F73F8"/>
    <w:rsid w:val="004F74F5"/>
    <w:rsid w:val="004F78F7"/>
    <w:rsid w:val="00500348"/>
    <w:rsid w:val="005007DC"/>
    <w:rsid w:val="005009E1"/>
    <w:rsid w:val="00500B51"/>
    <w:rsid w:val="00500B5A"/>
    <w:rsid w:val="0050110B"/>
    <w:rsid w:val="005014D6"/>
    <w:rsid w:val="0050171F"/>
    <w:rsid w:val="005018C8"/>
    <w:rsid w:val="00501F27"/>
    <w:rsid w:val="00501F3F"/>
    <w:rsid w:val="005022C0"/>
    <w:rsid w:val="005023BF"/>
    <w:rsid w:val="0050287C"/>
    <w:rsid w:val="005030D4"/>
    <w:rsid w:val="00503293"/>
    <w:rsid w:val="0050338A"/>
    <w:rsid w:val="0050359C"/>
    <w:rsid w:val="005037EB"/>
    <w:rsid w:val="00503E46"/>
    <w:rsid w:val="00503FF2"/>
    <w:rsid w:val="00503FFA"/>
    <w:rsid w:val="005041DB"/>
    <w:rsid w:val="005045B6"/>
    <w:rsid w:val="005048F2"/>
    <w:rsid w:val="0050504C"/>
    <w:rsid w:val="0050504E"/>
    <w:rsid w:val="005050EB"/>
    <w:rsid w:val="005051F8"/>
    <w:rsid w:val="005058F8"/>
    <w:rsid w:val="00505FEF"/>
    <w:rsid w:val="00507309"/>
    <w:rsid w:val="00507564"/>
    <w:rsid w:val="00507D99"/>
    <w:rsid w:val="00507EED"/>
    <w:rsid w:val="00511147"/>
    <w:rsid w:val="0051121C"/>
    <w:rsid w:val="0051158C"/>
    <w:rsid w:val="005118C7"/>
    <w:rsid w:val="00511984"/>
    <w:rsid w:val="00511A27"/>
    <w:rsid w:val="00511CA1"/>
    <w:rsid w:val="005123CC"/>
    <w:rsid w:val="005123D3"/>
    <w:rsid w:val="00512BAB"/>
    <w:rsid w:val="00512F81"/>
    <w:rsid w:val="0051346C"/>
    <w:rsid w:val="005140C2"/>
    <w:rsid w:val="0051442B"/>
    <w:rsid w:val="00514506"/>
    <w:rsid w:val="005146F6"/>
    <w:rsid w:val="005147D9"/>
    <w:rsid w:val="005148C4"/>
    <w:rsid w:val="00514A62"/>
    <w:rsid w:val="00514DDC"/>
    <w:rsid w:val="0051518C"/>
    <w:rsid w:val="005151FE"/>
    <w:rsid w:val="005152D8"/>
    <w:rsid w:val="00516C1F"/>
    <w:rsid w:val="00517600"/>
    <w:rsid w:val="00517FFB"/>
    <w:rsid w:val="005202C3"/>
    <w:rsid w:val="005203FD"/>
    <w:rsid w:val="0052046C"/>
    <w:rsid w:val="00520912"/>
    <w:rsid w:val="00520AE5"/>
    <w:rsid w:val="00521127"/>
    <w:rsid w:val="005211A1"/>
    <w:rsid w:val="005211CB"/>
    <w:rsid w:val="00521626"/>
    <w:rsid w:val="005219B8"/>
    <w:rsid w:val="00521A6B"/>
    <w:rsid w:val="00521DAA"/>
    <w:rsid w:val="00522330"/>
    <w:rsid w:val="00522BC6"/>
    <w:rsid w:val="00522EF8"/>
    <w:rsid w:val="00523065"/>
    <w:rsid w:val="00523205"/>
    <w:rsid w:val="00523A2F"/>
    <w:rsid w:val="00523C66"/>
    <w:rsid w:val="00524066"/>
    <w:rsid w:val="005242A8"/>
    <w:rsid w:val="0052442A"/>
    <w:rsid w:val="00524796"/>
    <w:rsid w:val="00525A17"/>
    <w:rsid w:val="00525A6C"/>
    <w:rsid w:val="00525DBB"/>
    <w:rsid w:val="00526B6A"/>
    <w:rsid w:val="00527073"/>
    <w:rsid w:val="00527079"/>
    <w:rsid w:val="005272DB"/>
    <w:rsid w:val="00527578"/>
    <w:rsid w:val="0052795F"/>
    <w:rsid w:val="0052797A"/>
    <w:rsid w:val="00527F6B"/>
    <w:rsid w:val="005300B5"/>
    <w:rsid w:val="005305E3"/>
    <w:rsid w:val="00530A8C"/>
    <w:rsid w:val="005310E5"/>
    <w:rsid w:val="005313DA"/>
    <w:rsid w:val="00531A44"/>
    <w:rsid w:val="00532097"/>
    <w:rsid w:val="005324B2"/>
    <w:rsid w:val="00532706"/>
    <w:rsid w:val="005332DB"/>
    <w:rsid w:val="005333CA"/>
    <w:rsid w:val="0053361E"/>
    <w:rsid w:val="00533776"/>
    <w:rsid w:val="00533A20"/>
    <w:rsid w:val="00533A61"/>
    <w:rsid w:val="00533B32"/>
    <w:rsid w:val="0053435E"/>
    <w:rsid w:val="0053442A"/>
    <w:rsid w:val="005348A5"/>
    <w:rsid w:val="00534E07"/>
    <w:rsid w:val="005351A0"/>
    <w:rsid w:val="00535738"/>
    <w:rsid w:val="005357DF"/>
    <w:rsid w:val="00535C8D"/>
    <w:rsid w:val="00535D9A"/>
    <w:rsid w:val="0053603A"/>
    <w:rsid w:val="00536105"/>
    <w:rsid w:val="00536230"/>
    <w:rsid w:val="00536645"/>
    <w:rsid w:val="0053690A"/>
    <w:rsid w:val="00536D3F"/>
    <w:rsid w:val="005374C5"/>
    <w:rsid w:val="00537D13"/>
    <w:rsid w:val="00540580"/>
    <w:rsid w:val="005415AD"/>
    <w:rsid w:val="00541D82"/>
    <w:rsid w:val="00541E60"/>
    <w:rsid w:val="00542178"/>
    <w:rsid w:val="00542357"/>
    <w:rsid w:val="0054240A"/>
    <w:rsid w:val="00542709"/>
    <w:rsid w:val="00542941"/>
    <w:rsid w:val="00542FEE"/>
    <w:rsid w:val="005431DA"/>
    <w:rsid w:val="00543FA0"/>
    <w:rsid w:val="0054425F"/>
    <w:rsid w:val="00544DEA"/>
    <w:rsid w:val="005452F2"/>
    <w:rsid w:val="0054552E"/>
    <w:rsid w:val="0054590F"/>
    <w:rsid w:val="00545C2D"/>
    <w:rsid w:val="00547003"/>
    <w:rsid w:val="00547111"/>
    <w:rsid w:val="0054760D"/>
    <w:rsid w:val="00547B91"/>
    <w:rsid w:val="00550913"/>
    <w:rsid w:val="005509C7"/>
    <w:rsid w:val="00550A91"/>
    <w:rsid w:val="00550BA5"/>
    <w:rsid w:val="00551441"/>
    <w:rsid w:val="00551501"/>
    <w:rsid w:val="005516FD"/>
    <w:rsid w:val="0055210B"/>
    <w:rsid w:val="0055218D"/>
    <w:rsid w:val="0055230A"/>
    <w:rsid w:val="00552DA4"/>
    <w:rsid w:val="0055311D"/>
    <w:rsid w:val="0055330A"/>
    <w:rsid w:val="00553B41"/>
    <w:rsid w:val="00553ED7"/>
    <w:rsid w:val="005541ED"/>
    <w:rsid w:val="0055432B"/>
    <w:rsid w:val="00554333"/>
    <w:rsid w:val="00554AA9"/>
    <w:rsid w:val="00554B07"/>
    <w:rsid w:val="00554B4C"/>
    <w:rsid w:val="00554E3B"/>
    <w:rsid w:val="00555235"/>
    <w:rsid w:val="00555E7D"/>
    <w:rsid w:val="00556481"/>
    <w:rsid w:val="00556607"/>
    <w:rsid w:val="005566B3"/>
    <w:rsid w:val="005568E7"/>
    <w:rsid w:val="0055763D"/>
    <w:rsid w:val="005579E6"/>
    <w:rsid w:val="00557A20"/>
    <w:rsid w:val="00557EBE"/>
    <w:rsid w:val="00560825"/>
    <w:rsid w:val="00560E0E"/>
    <w:rsid w:val="00561BDB"/>
    <w:rsid w:val="00561CE6"/>
    <w:rsid w:val="005624AB"/>
    <w:rsid w:val="005625B2"/>
    <w:rsid w:val="00563044"/>
    <w:rsid w:val="00563468"/>
    <w:rsid w:val="0056354D"/>
    <w:rsid w:val="005639B6"/>
    <w:rsid w:val="00563C90"/>
    <w:rsid w:val="00563E7D"/>
    <w:rsid w:val="00564279"/>
    <w:rsid w:val="005643C8"/>
    <w:rsid w:val="005644CB"/>
    <w:rsid w:val="00564BCD"/>
    <w:rsid w:val="005652A1"/>
    <w:rsid w:val="00566192"/>
    <w:rsid w:val="00566424"/>
    <w:rsid w:val="005667A8"/>
    <w:rsid w:val="00566A1C"/>
    <w:rsid w:val="00566C0B"/>
    <w:rsid w:val="00566C41"/>
    <w:rsid w:val="00567AAF"/>
    <w:rsid w:val="00570306"/>
    <w:rsid w:val="0057030F"/>
    <w:rsid w:val="00570FE1"/>
    <w:rsid w:val="00571244"/>
    <w:rsid w:val="005718B8"/>
    <w:rsid w:val="00571B5E"/>
    <w:rsid w:val="00571F94"/>
    <w:rsid w:val="00572274"/>
    <w:rsid w:val="005722A7"/>
    <w:rsid w:val="00572BBF"/>
    <w:rsid w:val="00573871"/>
    <w:rsid w:val="00573E79"/>
    <w:rsid w:val="00573FA4"/>
    <w:rsid w:val="00574643"/>
    <w:rsid w:val="00574842"/>
    <w:rsid w:val="00574BC1"/>
    <w:rsid w:val="00574E0F"/>
    <w:rsid w:val="0057574A"/>
    <w:rsid w:val="00575E99"/>
    <w:rsid w:val="00575FAC"/>
    <w:rsid w:val="0057614B"/>
    <w:rsid w:val="00576246"/>
    <w:rsid w:val="005765B1"/>
    <w:rsid w:val="0057665E"/>
    <w:rsid w:val="0057668D"/>
    <w:rsid w:val="005769B0"/>
    <w:rsid w:val="00576DFD"/>
    <w:rsid w:val="005774AB"/>
    <w:rsid w:val="00577CCA"/>
    <w:rsid w:val="0058000A"/>
    <w:rsid w:val="005803F6"/>
    <w:rsid w:val="00580678"/>
    <w:rsid w:val="0058109F"/>
    <w:rsid w:val="00581C45"/>
    <w:rsid w:val="00581DF0"/>
    <w:rsid w:val="0058270C"/>
    <w:rsid w:val="00582D02"/>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EAD"/>
    <w:rsid w:val="00592F19"/>
    <w:rsid w:val="0059351E"/>
    <w:rsid w:val="00593602"/>
    <w:rsid w:val="005936F4"/>
    <w:rsid w:val="00593C49"/>
    <w:rsid w:val="00593CEF"/>
    <w:rsid w:val="00593F01"/>
    <w:rsid w:val="0059452A"/>
    <w:rsid w:val="005952A5"/>
    <w:rsid w:val="00595308"/>
    <w:rsid w:val="0059560D"/>
    <w:rsid w:val="00595768"/>
    <w:rsid w:val="00595989"/>
    <w:rsid w:val="00595FA1"/>
    <w:rsid w:val="00596530"/>
    <w:rsid w:val="005966D0"/>
    <w:rsid w:val="005969FD"/>
    <w:rsid w:val="00596BDC"/>
    <w:rsid w:val="005971D5"/>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3D33"/>
    <w:rsid w:val="005A4615"/>
    <w:rsid w:val="005A47B8"/>
    <w:rsid w:val="005A4A28"/>
    <w:rsid w:val="005A4BA8"/>
    <w:rsid w:val="005A4FA2"/>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BEA"/>
    <w:rsid w:val="005B1EBC"/>
    <w:rsid w:val="005B317B"/>
    <w:rsid w:val="005B3FBE"/>
    <w:rsid w:val="005B453C"/>
    <w:rsid w:val="005B4740"/>
    <w:rsid w:val="005B4962"/>
    <w:rsid w:val="005B56DE"/>
    <w:rsid w:val="005B570B"/>
    <w:rsid w:val="005B5BFA"/>
    <w:rsid w:val="005B5F5F"/>
    <w:rsid w:val="005B6215"/>
    <w:rsid w:val="005B62F5"/>
    <w:rsid w:val="005B72EC"/>
    <w:rsid w:val="005B7612"/>
    <w:rsid w:val="005B7A4B"/>
    <w:rsid w:val="005B7EFB"/>
    <w:rsid w:val="005B7FC8"/>
    <w:rsid w:val="005C056E"/>
    <w:rsid w:val="005C0771"/>
    <w:rsid w:val="005C09CD"/>
    <w:rsid w:val="005C0CFD"/>
    <w:rsid w:val="005C1568"/>
    <w:rsid w:val="005C1AA0"/>
    <w:rsid w:val="005C1AF0"/>
    <w:rsid w:val="005C2194"/>
    <w:rsid w:val="005C2B13"/>
    <w:rsid w:val="005C2CEE"/>
    <w:rsid w:val="005C336A"/>
    <w:rsid w:val="005C3EB2"/>
    <w:rsid w:val="005C3F2F"/>
    <w:rsid w:val="005C3F95"/>
    <w:rsid w:val="005C4FED"/>
    <w:rsid w:val="005C5AC7"/>
    <w:rsid w:val="005C5ADC"/>
    <w:rsid w:val="005C6487"/>
    <w:rsid w:val="005C6A8A"/>
    <w:rsid w:val="005C74F5"/>
    <w:rsid w:val="005C7DD8"/>
    <w:rsid w:val="005C7E4E"/>
    <w:rsid w:val="005C7F6A"/>
    <w:rsid w:val="005C7F70"/>
    <w:rsid w:val="005D0362"/>
    <w:rsid w:val="005D0644"/>
    <w:rsid w:val="005D09CC"/>
    <w:rsid w:val="005D0AB7"/>
    <w:rsid w:val="005D0AD4"/>
    <w:rsid w:val="005D0FFB"/>
    <w:rsid w:val="005D10B9"/>
    <w:rsid w:val="005D1190"/>
    <w:rsid w:val="005D11E8"/>
    <w:rsid w:val="005D129E"/>
    <w:rsid w:val="005D136F"/>
    <w:rsid w:val="005D1AD7"/>
    <w:rsid w:val="005D1C8B"/>
    <w:rsid w:val="005D2101"/>
    <w:rsid w:val="005D2E10"/>
    <w:rsid w:val="005D33D4"/>
    <w:rsid w:val="005D39F7"/>
    <w:rsid w:val="005D3C62"/>
    <w:rsid w:val="005D439D"/>
    <w:rsid w:val="005D4506"/>
    <w:rsid w:val="005D460A"/>
    <w:rsid w:val="005D4644"/>
    <w:rsid w:val="005D465E"/>
    <w:rsid w:val="005D49BF"/>
    <w:rsid w:val="005D4C68"/>
    <w:rsid w:val="005D5509"/>
    <w:rsid w:val="005D591A"/>
    <w:rsid w:val="005D5934"/>
    <w:rsid w:val="005D5C2F"/>
    <w:rsid w:val="005D5C8B"/>
    <w:rsid w:val="005D5EDE"/>
    <w:rsid w:val="005D6047"/>
    <w:rsid w:val="005D622E"/>
    <w:rsid w:val="005D689F"/>
    <w:rsid w:val="005D6E91"/>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A65"/>
    <w:rsid w:val="005E2CB8"/>
    <w:rsid w:val="005E2D29"/>
    <w:rsid w:val="005E3874"/>
    <w:rsid w:val="005E3A26"/>
    <w:rsid w:val="005E3AFD"/>
    <w:rsid w:val="005E41E1"/>
    <w:rsid w:val="005E4526"/>
    <w:rsid w:val="005E4B82"/>
    <w:rsid w:val="005E5D6B"/>
    <w:rsid w:val="005E5E91"/>
    <w:rsid w:val="005E68C4"/>
    <w:rsid w:val="005E6C27"/>
    <w:rsid w:val="005E703A"/>
    <w:rsid w:val="005E79EC"/>
    <w:rsid w:val="005F0589"/>
    <w:rsid w:val="005F07C8"/>
    <w:rsid w:val="005F07C9"/>
    <w:rsid w:val="005F0FB7"/>
    <w:rsid w:val="005F16F7"/>
    <w:rsid w:val="005F1E21"/>
    <w:rsid w:val="005F1E9A"/>
    <w:rsid w:val="005F1FAF"/>
    <w:rsid w:val="005F2113"/>
    <w:rsid w:val="005F2241"/>
    <w:rsid w:val="005F2949"/>
    <w:rsid w:val="005F4AB0"/>
    <w:rsid w:val="005F4DFB"/>
    <w:rsid w:val="005F52CB"/>
    <w:rsid w:val="005F52F3"/>
    <w:rsid w:val="005F532B"/>
    <w:rsid w:val="005F55F1"/>
    <w:rsid w:val="005F5927"/>
    <w:rsid w:val="005F61C9"/>
    <w:rsid w:val="005F649B"/>
    <w:rsid w:val="005F64F7"/>
    <w:rsid w:val="005F6AC3"/>
    <w:rsid w:val="005F6F7D"/>
    <w:rsid w:val="005F71B7"/>
    <w:rsid w:val="005F74E4"/>
    <w:rsid w:val="005F7639"/>
    <w:rsid w:val="005F776F"/>
    <w:rsid w:val="005F7DA8"/>
    <w:rsid w:val="005F7F46"/>
    <w:rsid w:val="00600008"/>
    <w:rsid w:val="006000B2"/>
    <w:rsid w:val="006001E8"/>
    <w:rsid w:val="00600233"/>
    <w:rsid w:val="00601E2A"/>
    <w:rsid w:val="00601F75"/>
    <w:rsid w:val="00602396"/>
    <w:rsid w:val="006024CB"/>
    <w:rsid w:val="00602DFC"/>
    <w:rsid w:val="006035CA"/>
    <w:rsid w:val="00603D97"/>
    <w:rsid w:val="006040AD"/>
    <w:rsid w:val="006042D5"/>
    <w:rsid w:val="00604414"/>
    <w:rsid w:val="00604914"/>
    <w:rsid w:val="00605987"/>
    <w:rsid w:val="00605AE9"/>
    <w:rsid w:val="006060D5"/>
    <w:rsid w:val="006061D2"/>
    <w:rsid w:val="00606608"/>
    <w:rsid w:val="00606989"/>
    <w:rsid w:val="00606B41"/>
    <w:rsid w:val="00607481"/>
    <w:rsid w:val="00607616"/>
    <w:rsid w:val="0060775E"/>
    <w:rsid w:val="00607BE3"/>
    <w:rsid w:val="00607CCA"/>
    <w:rsid w:val="00607D3F"/>
    <w:rsid w:val="006102C8"/>
    <w:rsid w:val="006104B4"/>
    <w:rsid w:val="006105C4"/>
    <w:rsid w:val="00610AB6"/>
    <w:rsid w:val="006111F9"/>
    <w:rsid w:val="00611402"/>
    <w:rsid w:val="00611686"/>
    <w:rsid w:val="00611D84"/>
    <w:rsid w:val="00612CE7"/>
    <w:rsid w:val="00613213"/>
    <w:rsid w:val="0061343E"/>
    <w:rsid w:val="00614035"/>
    <w:rsid w:val="006142FB"/>
    <w:rsid w:val="0061458E"/>
    <w:rsid w:val="00614D2C"/>
    <w:rsid w:val="006152D4"/>
    <w:rsid w:val="00615EB9"/>
    <w:rsid w:val="0061646B"/>
    <w:rsid w:val="00616B6D"/>
    <w:rsid w:val="006171F8"/>
    <w:rsid w:val="006172F4"/>
    <w:rsid w:val="006177FA"/>
    <w:rsid w:val="0062020B"/>
    <w:rsid w:val="00620340"/>
    <w:rsid w:val="00620809"/>
    <w:rsid w:val="006208CE"/>
    <w:rsid w:val="00620C9D"/>
    <w:rsid w:val="00620EE4"/>
    <w:rsid w:val="006211B2"/>
    <w:rsid w:val="006212B1"/>
    <w:rsid w:val="006214F6"/>
    <w:rsid w:val="0062158A"/>
    <w:rsid w:val="00621EEF"/>
    <w:rsid w:val="00621F8B"/>
    <w:rsid w:val="00621FCA"/>
    <w:rsid w:val="00622522"/>
    <w:rsid w:val="006226ED"/>
    <w:rsid w:val="00622A6B"/>
    <w:rsid w:val="0062335B"/>
    <w:rsid w:val="0062393C"/>
    <w:rsid w:val="00623F4C"/>
    <w:rsid w:val="00623FA0"/>
    <w:rsid w:val="00624088"/>
    <w:rsid w:val="00624979"/>
    <w:rsid w:val="00624A23"/>
    <w:rsid w:val="00624A34"/>
    <w:rsid w:val="00624D6B"/>
    <w:rsid w:val="00624EED"/>
    <w:rsid w:val="006256C2"/>
    <w:rsid w:val="00625F1C"/>
    <w:rsid w:val="0062622A"/>
    <w:rsid w:val="00626C5A"/>
    <w:rsid w:val="00627613"/>
    <w:rsid w:val="00627640"/>
    <w:rsid w:val="00627797"/>
    <w:rsid w:val="0062798F"/>
    <w:rsid w:val="00627B7B"/>
    <w:rsid w:val="006300A4"/>
    <w:rsid w:val="00630225"/>
    <w:rsid w:val="0063058F"/>
    <w:rsid w:val="00630924"/>
    <w:rsid w:val="00630AAE"/>
    <w:rsid w:val="00630D29"/>
    <w:rsid w:val="00631834"/>
    <w:rsid w:val="00631932"/>
    <w:rsid w:val="00631CA2"/>
    <w:rsid w:val="00632A17"/>
    <w:rsid w:val="00632BA3"/>
    <w:rsid w:val="006330F1"/>
    <w:rsid w:val="0063336E"/>
    <w:rsid w:val="0063348A"/>
    <w:rsid w:val="006348F6"/>
    <w:rsid w:val="00634917"/>
    <w:rsid w:val="00634DFD"/>
    <w:rsid w:val="006351A5"/>
    <w:rsid w:val="00635379"/>
    <w:rsid w:val="00635F2B"/>
    <w:rsid w:val="00636476"/>
    <w:rsid w:val="006365A1"/>
    <w:rsid w:val="00636727"/>
    <w:rsid w:val="0063678D"/>
    <w:rsid w:val="00637F9B"/>
    <w:rsid w:val="00640160"/>
    <w:rsid w:val="0064034F"/>
    <w:rsid w:val="006403FE"/>
    <w:rsid w:val="00640465"/>
    <w:rsid w:val="0064055E"/>
    <w:rsid w:val="006410AF"/>
    <w:rsid w:val="0064210C"/>
    <w:rsid w:val="0064243D"/>
    <w:rsid w:val="0064249E"/>
    <w:rsid w:val="0064327F"/>
    <w:rsid w:val="00643DAC"/>
    <w:rsid w:val="00643EB7"/>
    <w:rsid w:val="0064417C"/>
    <w:rsid w:val="00644AC9"/>
    <w:rsid w:val="006453ED"/>
    <w:rsid w:val="0064559E"/>
    <w:rsid w:val="00645914"/>
    <w:rsid w:val="00645ACA"/>
    <w:rsid w:val="0064664B"/>
    <w:rsid w:val="00646B08"/>
    <w:rsid w:val="00646D57"/>
    <w:rsid w:val="00647315"/>
    <w:rsid w:val="00647E9C"/>
    <w:rsid w:val="006502EA"/>
    <w:rsid w:val="006503B7"/>
    <w:rsid w:val="00650B54"/>
    <w:rsid w:val="00650E44"/>
    <w:rsid w:val="00651092"/>
    <w:rsid w:val="006511A7"/>
    <w:rsid w:val="006517CE"/>
    <w:rsid w:val="00651876"/>
    <w:rsid w:val="00651992"/>
    <w:rsid w:val="00651B02"/>
    <w:rsid w:val="00652656"/>
    <w:rsid w:val="00652677"/>
    <w:rsid w:val="006527DB"/>
    <w:rsid w:val="00652BDC"/>
    <w:rsid w:val="006531D0"/>
    <w:rsid w:val="00653710"/>
    <w:rsid w:val="0065386F"/>
    <w:rsid w:val="006539C5"/>
    <w:rsid w:val="00653C66"/>
    <w:rsid w:val="00654611"/>
    <w:rsid w:val="00654BE0"/>
    <w:rsid w:val="00654E66"/>
    <w:rsid w:val="00655187"/>
    <w:rsid w:val="006559E3"/>
    <w:rsid w:val="00655A68"/>
    <w:rsid w:val="00655DB9"/>
    <w:rsid w:val="00655F21"/>
    <w:rsid w:val="0065629A"/>
    <w:rsid w:val="00656823"/>
    <w:rsid w:val="00657E4A"/>
    <w:rsid w:val="006600A7"/>
    <w:rsid w:val="006601E9"/>
    <w:rsid w:val="0066033B"/>
    <w:rsid w:val="00660896"/>
    <w:rsid w:val="00660A74"/>
    <w:rsid w:val="00660C36"/>
    <w:rsid w:val="00660D08"/>
    <w:rsid w:val="006612BA"/>
    <w:rsid w:val="0066194F"/>
    <w:rsid w:val="00661976"/>
    <w:rsid w:val="00661BB7"/>
    <w:rsid w:val="00661E16"/>
    <w:rsid w:val="00662553"/>
    <w:rsid w:val="00662615"/>
    <w:rsid w:val="00662C89"/>
    <w:rsid w:val="006630D5"/>
    <w:rsid w:val="006633BF"/>
    <w:rsid w:val="00663D79"/>
    <w:rsid w:val="00664506"/>
    <w:rsid w:val="00664B2F"/>
    <w:rsid w:val="00664BCA"/>
    <w:rsid w:val="0066530D"/>
    <w:rsid w:val="0066568F"/>
    <w:rsid w:val="006661BF"/>
    <w:rsid w:val="00666227"/>
    <w:rsid w:val="00666887"/>
    <w:rsid w:val="00666BE9"/>
    <w:rsid w:val="00666C62"/>
    <w:rsid w:val="00666CC8"/>
    <w:rsid w:val="00666F55"/>
    <w:rsid w:val="006670CD"/>
    <w:rsid w:val="00667739"/>
    <w:rsid w:val="00667BF7"/>
    <w:rsid w:val="00670A65"/>
    <w:rsid w:val="00671365"/>
    <w:rsid w:val="00671D9E"/>
    <w:rsid w:val="00671E6C"/>
    <w:rsid w:val="00671EBF"/>
    <w:rsid w:val="0067208A"/>
    <w:rsid w:val="006721DF"/>
    <w:rsid w:val="006722DB"/>
    <w:rsid w:val="00672722"/>
    <w:rsid w:val="00672ED9"/>
    <w:rsid w:val="00672EE3"/>
    <w:rsid w:val="00672F84"/>
    <w:rsid w:val="00672FBA"/>
    <w:rsid w:val="00673DAC"/>
    <w:rsid w:val="00673F5D"/>
    <w:rsid w:val="0067488D"/>
    <w:rsid w:val="00674AA3"/>
    <w:rsid w:val="00675405"/>
    <w:rsid w:val="0067541E"/>
    <w:rsid w:val="00675785"/>
    <w:rsid w:val="00675805"/>
    <w:rsid w:val="0067597F"/>
    <w:rsid w:val="00675A27"/>
    <w:rsid w:val="00675A58"/>
    <w:rsid w:val="00676F71"/>
    <w:rsid w:val="00677344"/>
    <w:rsid w:val="0067759F"/>
    <w:rsid w:val="00677C3A"/>
    <w:rsid w:val="006804C0"/>
    <w:rsid w:val="00681B32"/>
    <w:rsid w:val="006828C7"/>
    <w:rsid w:val="00682F7D"/>
    <w:rsid w:val="00683059"/>
    <w:rsid w:val="006830DE"/>
    <w:rsid w:val="006836AD"/>
    <w:rsid w:val="0068378F"/>
    <w:rsid w:val="00683A69"/>
    <w:rsid w:val="00683AA9"/>
    <w:rsid w:val="00683ADA"/>
    <w:rsid w:val="006845DC"/>
    <w:rsid w:val="006845FB"/>
    <w:rsid w:val="00684638"/>
    <w:rsid w:val="0068474E"/>
    <w:rsid w:val="006848B5"/>
    <w:rsid w:val="00684A2E"/>
    <w:rsid w:val="00685548"/>
    <w:rsid w:val="0068639C"/>
    <w:rsid w:val="0068643D"/>
    <w:rsid w:val="00686AFF"/>
    <w:rsid w:val="00686B5A"/>
    <w:rsid w:val="00686C10"/>
    <w:rsid w:val="00686F0B"/>
    <w:rsid w:val="00687107"/>
    <w:rsid w:val="0068730B"/>
    <w:rsid w:val="00687475"/>
    <w:rsid w:val="006875BA"/>
    <w:rsid w:val="006900F8"/>
    <w:rsid w:val="00690349"/>
    <w:rsid w:val="00690858"/>
    <w:rsid w:val="00690F71"/>
    <w:rsid w:val="00691AEF"/>
    <w:rsid w:val="00691EBF"/>
    <w:rsid w:val="00692115"/>
    <w:rsid w:val="00692540"/>
    <w:rsid w:val="0069265A"/>
    <w:rsid w:val="006928A1"/>
    <w:rsid w:val="00692B3E"/>
    <w:rsid w:val="006933D0"/>
    <w:rsid w:val="00693569"/>
    <w:rsid w:val="00693719"/>
    <w:rsid w:val="00693901"/>
    <w:rsid w:val="006939E1"/>
    <w:rsid w:val="00694289"/>
    <w:rsid w:val="00694FC9"/>
    <w:rsid w:val="00695A1A"/>
    <w:rsid w:val="00695D41"/>
    <w:rsid w:val="00695EC6"/>
    <w:rsid w:val="00695F7E"/>
    <w:rsid w:val="0069649A"/>
    <w:rsid w:val="0069699C"/>
    <w:rsid w:val="00697E7F"/>
    <w:rsid w:val="006A0B58"/>
    <w:rsid w:val="006A0E74"/>
    <w:rsid w:val="006A11C4"/>
    <w:rsid w:val="006A16C6"/>
    <w:rsid w:val="006A1885"/>
    <w:rsid w:val="006A197D"/>
    <w:rsid w:val="006A1CFF"/>
    <w:rsid w:val="006A20CE"/>
    <w:rsid w:val="006A2949"/>
    <w:rsid w:val="006A313F"/>
    <w:rsid w:val="006A33AA"/>
    <w:rsid w:val="006A372B"/>
    <w:rsid w:val="006A3C1B"/>
    <w:rsid w:val="006A3D1A"/>
    <w:rsid w:val="006A4134"/>
    <w:rsid w:val="006A4169"/>
    <w:rsid w:val="006A4C57"/>
    <w:rsid w:val="006A4D3D"/>
    <w:rsid w:val="006A534B"/>
    <w:rsid w:val="006A553B"/>
    <w:rsid w:val="006A5D5D"/>
    <w:rsid w:val="006A65F1"/>
    <w:rsid w:val="006A6B1E"/>
    <w:rsid w:val="006A6F01"/>
    <w:rsid w:val="006A7C5F"/>
    <w:rsid w:val="006B051D"/>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4FE0"/>
    <w:rsid w:val="006B5348"/>
    <w:rsid w:val="006B551D"/>
    <w:rsid w:val="006B5FDE"/>
    <w:rsid w:val="006B61E5"/>
    <w:rsid w:val="006B68B4"/>
    <w:rsid w:val="006B72F6"/>
    <w:rsid w:val="006C01FD"/>
    <w:rsid w:val="006C108F"/>
    <w:rsid w:val="006C1881"/>
    <w:rsid w:val="006C1DF8"/>
    <w:rsid w:val="006C2406"/>
    <w:rsid w:val="006C2505"/>
    <w:rsid w:val="006C2585"/>
    <w:rsid w:val="006C2711"/>
    <w:rsid w:val="006C2D56"/>
    <w:rsid w:val="006C3005"/>
    <w:rsid w:val="006C37C8"/>
    <w:rsid w:val="006C3A98"/>
    <w:rsid w:val="006C3BAD"/>
    <w:rsid w:val="006C418E"/>
    <w:rsid w:val="006C4291"/>
    <w:rsid w:val="006C502E"/>
    <w:rsid w:val="006C540A"/>
    <w:rsid w:val="006C5818"/>
    <w:rsid w:val="006C5C29"/>
    <w:rsid w:val="006C674E"/>
    <w:rsid w:val="006C6CF7"/>
    <w:rsid w:val="006C6DB4"/>
    <w:rsid w:val="006C6EB1"/>
    <w:rsid w:val="006C7033"/>
    <w:rsid w:val="006C70AF"/>
    <w:rsid w:val="006C712F"/>
    <w:rsid w:val="006C71EA"/>
    <w:rsid w:val="006C745D"/>
    <w:rsid w:val="006C75DD"/>
    <w:rsid w:val="006C7E62"/>
    <w:rsid w:val="006D022B"/>
    <w:rsid w:val="006D1218"/>
    <w:rsid w:val="006D13EA"/>
    <w:rsid w:val="006D156A"/>
    <w:rsid w:val="006D182D"/>
    <w:rsid w:val="006D1A6B"/>
    <w:rsid w:val="006D1C47"/>
    <w:rsid w:val="006D1FE5"/>
    <w:rsid w:val="006D21D4"/>
    <w:rsid w:val="006D22F0"/>
    <w:rsid w:val="006D239F"/>
    <w:rsid w:val="006D2F61"/>
    <w:rsid w:val="006D3094"/>
    <w:rsid w:val="006D3970"/>
    <w:rsid w:val="006D39D0"/>
    <w:rsid w:val="006D3AB7"/>
    <w:rsid w:val="006D48B9"/>
    <w:rsid w:val="006D4B20"/>
    <w:rsid w:val="006D4D89"/>
    <w:rsid w:val="006D4F8B"/>
    <w:rsid w:val="006D528E"/>
    <w:rsid w:val="006D539E"/>
    <w:rsid w:val="006D5B3B"/>
    <w:rsid w:val="006D5C95"/>
    <w:rsid w:val="006D5F69"/>
    <w:rsid w:val="006D60D0"/>
    <w:rsid w:val="006D6519"/>
    <w:rsid w:val="006D6AFF"/>
    <w:rsid w:val="006D6F04"/>
    <w:rsid w:val="006D7915"/>
    <w:rsid w:val="006D7D9F"/>
    <w:rsid w:val="006E0077"/>
    <w:rsid w:val="006E149D"/>
    <w:rsid w:val="006E18BA"/>
    <w:rsid w:val="006E198F"/>
    <w:rsid w:val="006E1D3F"/>
    <w:rsid w:val="006E20FC"/>
    <w:rsid w:val="006E210B"/>
    <w:rsid w:val="006E44A7"/>
    <w:rsid w:val="006E4B2D"/>
    <w:rsid w:val="006E5467"/>
    <w:rsid w:val="006E57A8"/>
    <w:rsid w:val="006E597F"/>
    <w:rsid w:val="006E5C3F"/>
    <w:rsid w:val="006E615E"/>
    <w:rsid w:val="006E651D"/>
    <w:rsid w:val="006E669D"/>
    <w:rsid w:val="006E6B01"/>
    <w:rsid w:val="006E6CAB"/>
    <w:rsid w:val="006E78FB"/>
    <w:rsid w:val="006E7A7C"/>
    <w:rsid w:val="006E7F00"/>
    <w:rsid w:val="006F010C"/>
    <w:rsid w:val="006F0340"/>
    <w:rsid w:val="006F04F1"/>
    <w:rsid w:val="006F0D9D"/>
    <w:rsid w:val="006F1596"/>
    <w:rsid w:val="006F1762"/>
    <w:rsid w:val="006F1D77"/>
    <w:rsid w:val="006F1D94"/>
    <w:rsid w:val="006F1F45"/>
    <w:rsid w:val="006F2125"/>
    <w:rsid w:val="006F2262"/>
    <w:rsid w:val="006F2569"/>
    <w:rsid w:val="006F26F5"/>
    <w:rsid w:val="006F2962"/>
    <w:rsid w:val="006F2BE0"/>
    <w:rsid w:val="006F31B1"/>
    <w:rsid w:val="006F320C"/>
    <w:rsid w:val="006F350D"/>
    <w:rsid w:val="006F38EA"/>
    <w:rsid w:val="006F3F6B"/>
    <w:rsid w:val="006F416C"/>
    <w:rsid w:val="006F444C"/>
    <w:rsid w:val="006F51DD"/>
    <w:rsid w:val="006F5322"/>
    <w:rsid w:val="006F54B6"/>
    <w:rsid w:val="006F5602"/>
    <w:rsid w:val="006F56BC"/>
    <w:rsid w:val="006F570A"/>
    <w:rsid w:val="006F5772"/>
    <w:rsid w:val="006F5A47"/>
    <w:rsid w:val="006F5A8E"/>
    <w:rsid w:val="006F61AC"/>
    <w:rsid w:val="006F623E"/>
    <w:rsid w:val="006F6691"/>
    <w:rsid w:val="006F66B4"/>
    <w:rsid w:val="006F6BF3"/>
    <w:rsid w:val="006F6C8B"/>
    <w:rsid w:val="006F6FB8"/>
    <w:rsid w:val="006F727D"/>
    <w:rsid w:val="006F7680"/>
    <w:rsid w:val="006F77CD"/>
    <w:rsid w:val="006F78AA"/>
    <w:rsid w:val="006F7B4C"/>
    <w:rsid w:val="006F7B5E"/>
    <w:rsid w:val="006F7BD4"/>
    <w:rsid w:val="007003DA"/>
    <w:rsid w:val="00700442"/>
    <w:rsid w:val="007004C9"/>
    <w:rsid w:val="00700967"/>
    <w:rsid w:val="00700D6C"/>
    <w:rsid w:val="0070112D"/>
    <w:rsid w:val="00701972"/>
    <w:rsid w:val="00701AE5"/>
    <w:rsid w:val="00701D72"/>
    <w:rsid w:val="00701DC5"/>
    <w:rsid w:val="00701E51"/>
    <w:rsid w:val="00702871"/>
    <w:rsid w:val="00702918"/>
    <w:rsid w:val="00702E38"/>
    <w:rsid w:val="007032A0"/>
    <w:rsid w:val="007032D1"/>
    <w:rsid w:val="007043A9"/>
    <w:rsid w:val="00704AB8"/>
    <w:rsid w:val="00704CDF"/>
    <w:rsid w:val="007057EA"/>
    <w:rsid w:val="007057EB"/>
    <w:rsid w:val="00705BF1"/>
    <w:rsid w:val="00705C8D"/>
    <w:rsid w:val="0070651B"/>
    <w:rsid w:val="0070664B"/>
    <w:rsid w:val="00707029"/>
    <w:rsid w:val="0070758D"/>
    <w:rsid w:val="0070798E"/>
    <w:rsid w:val="00707FF7"/>
    <w:rsid w:val="007102E7"/>
    <w:rsid w:val="0071056C"/>
    <w:rsid w:val="00710916"/>
    <w:rsid w:val="00710BB2"/>
    <w:rsid w:val="00710D7A"/>
    <w:rsid w:val="007111DF"/>
    <w:rsid w:val="007112AD"/>
    <w:rsid w:val="00711CD6"/>
    <w:rsid w:val="00711F42"/>
    <w:rsid w:val="00712282"/>
    <w:rsid w:val="00712375"/>
    <w:rsid w:val="00712E88"/>
    <w:rsid w:val="00713589"/>
    <w:rsid w:val="00713766"/>
    <w:rsid w:val="00713954"/>
    <w:rsid w:val="00713DF4"/>
    <w:rsid w:val="00713ECD"/>
    <w:rsid w:val="00714055"/>
    <w:rsid w:val="0071489E"/>
    <w:rsid w:val="00714B24"/>
    <w:rsid w:val="00714EBB"/>
    <w:rsid w:val="0071562C"/>
    <w:rsid w:val="007157ED"/>
    <w:rsid w:val="00715B79"/>
    <w:rsid w:val="00716022"/>
    <w:rsid w:val="00716098"/>
    <w:rsid w:val="00716166"/>
    <w:rsid w:val="00716201"/>
    <w:rsid w:val="007163E4"/>
    <w:rsid w:val="00716906"/>
    <w:rsid w:val="00717A5D"/>
    <w:rsid w:val="00720296"/>
    <w:rsid w:val="0072040A"/>
    <w:rsid w:val="00720709"/>
    <w:rsid w:val="00720845"/>
    <w:rsid w:val="00721095"/>
    <w:rsid w:val="00721117"/>
    <w:rsid w:val="007212A9"/>
    <w:rsid w:val="007212B7"/>
    <w:rsid w:val="007218B8"/>
    <w:rsid w:val="00721B04"/>
    <w:rsid w:val="00721BBF"/>
    <w:rsid w:val="007220EB"/>
    <w:rsid w:val="00722131"/>
    <w:rsid w:val="0072227B"/>
    <w:rsid w:val="0072234A"/>
    <w:rsid w:val="0072262D"/>
    <w:rsid w:val="00722631"/>
    <w:rsid w:val="00722771"/>
    <w:rsid w:val="0072278A"/>
    <w:rsid w:val="00722D05"/>
    <w:rsid w:val="0072323D"/>
    <w:rsid w:val="00723E6A"/>
    <w:rsid w:val="007241D9"/>
    <w:rsid w:val="00724297"/>
    <w:rsid w:val="007247FA"/>
    <w:rsid w:val="00724A7F"/>
    <w:rsid w:val="00725244"/>
    <w:rsid w:val="00725CA7"/>
    <w:rsid w:val="007265FA"/>
    <w:rsid w:val="00726D50"/>
    <w:rsid w:val="00727904"/>
    <w:rsid w:val="00727B48"/>
    <w:rsid w:val="0073011D"/>
    <w:rsid w:val="00730481"/>
    <w:rsid w:val="00730C7D"/>
    <w:rsid w:val="007310B0"/>
    <w:rsid w:val="007310D4"/>
    <w:rsid w:val="00731227"/>
    <w:rsid w:val="0073136B"/>
    <w:rsid w:val="00731C8C"/>
    <w:rsid w:val="00731D6E"/>
    <w:rsid w:val="00731F83"/>
    <w:rsid w:val="007327A1"/>
    <w:rsid w:val="00733170"/>
    <w:rsid w:val="00733177"/>
    <w:rsid w:val="00733557"/>
    <w:rsid w:val="007336EF"/>
    <w:rsid w:val="00734810"/>
    <w:rsid w:val="007351B1"/>
    <w:rsid w:val="007352F1"/>
    <w:rsid w:val="0073541C"/>
    <w:rsid w:val="00735B66"/>
    <w:rsid w:val="00735EFF"/>
    <w:rsid w:val="007366AB"/>
    <w:rsid w:val="0073688C"/>
    <w:rsid w:val="00736B0B"/>
    <w:rsid w:val="00737C35"/>
    <w:rsid w:val="00737DF0"/>
    <w:rsid w:val="00740008"/>
    <w:rsid w:val="00740025"/>
    <w:rsid w:val="007400DF"/>
    <w:rsid w:val="00740F76"/>
    <w:rsid w:val="007419EE"/>
    <w:rsid w:val="00742017"/>
    <w:rsid w:val="00742622"/>
    <w:rsid w:val="00742BA9"/>
    <w:rsid w:val="00742CC3"/>
    <w:rsid w:val="00742D2F"/>
    <w:rsid w:val="00743295"/>
    <w:rsid w:val="007433F7"/>
    <w:rsid w:val="0074393B"/>
    <w:rsid w:val="00743979"/>
    <w:rsid w:val="00743BB1"/>
    <w:rsid w:val="007446C0"/>
    <w:rsid w:val="007448D3"/>
    <w:rsid w:val="00744C39"/>
    <w:rsid w:val="00744F4D"/>
    <w:rsid w:val="0074555B"/>
    <w:rsid w:val="00745B1A"/>
    <w:rsid w:val="00745D47"/>
    <w:rsid w:val="00745DF1"/>
    <w:rsid w:val="00746051"/>
    <w:rsid w:val="00746647"/>
    <w:rsid w:val="007466E2"/>
    <w:rsid w:val="00746B63"/>
    <w:rsid w:val="00746C57"/>
    <w:rsid w:val="0074708D"/>
    <w:rsid w:val="00747288"/>
    <w:rsid w:val="00747528"/>
    <w:rsid w:val="00747C09"/>
    <w:rsid w:val="00750830"/>
    <w:rsid w:val="00750961"/>
    <w:rsid w:val="00750C78"/>
    <w:rsid w:val="0075120B"/>
    <w:rsid w:val="0075154A"/>
    <w:rsid w:val="0075166A"/>
    <w:rsid w:val="00751740"/>
    <w:rsid w:val="007519FB"/>
    <w:rsid w:val="00751A99"/>
    <w:rsid w:val="00752121"/>
    <w:rsid w:val="007521BC"/>
    <w:rsid w:val="00752585"/>
    <w:rsid w:val="00752871"/>
    <w:rsid w:val="00752DAC"/>
    <w:rsid w:val="00752E9C"/>
    <w:rsid w:val="0075300A"/>
    <w:rsid w:val="00753710"/>
    <w:rsid w:val="00753C14"/>
    <w:rsid w:val="00753C54"/>
    <w:rsid w:val="00754776"/>
    <w:rsid w:val="00754DF7"/>
    <w:rsid w:val="00754E79"/>
    <w:rsid w:val="00755447"/>
    <w:rsid w:val="00756FF3"/>
    <w:rsid w:val="007574AB"/>
    <w:rsid w:val="00757DBF"/>
    <w:rsid w:val="007602BB"/>
    <w:rsid w:val="00760AB1"/>
    <w:rsid w:val="00760C2D"/>
    <w:rsid w:val="00761636"/>
    <w:rsid w:val="00761EC8"/>
    <w:rsid w:val="00761ED8"/>
    <w:rsid w:val="00762006"/>
    <w:rsid w:val="00762507"/>
    <w:rsid w:val="00762696"/>
    <w:rsid w:val="00762905"/>
    <w:rsid w:val="007631D1"/>
    <w:rsid w:val="007632B7"/>
    <w:rsid w:val="0076344C"/>
    <w:rsid w:val="0076377E"/>
    <w:rsid w:val="00763C44"/>
    <w:rsid w:val="007643B5"/>
    <w:rsid w:val="00764F13"/>
    <w:rsid w:val="00764F3F"/>
    <w:rsid w:val="00765A59"/>
    <w:rsid w:val="00765B61"/>
    <w:rsid w:val="00765B9D"/>
    <w:rsid w:val="00765C21"/>
    <w:rsid w:val="00765F1D"/>
    <w:rsid w:val="00766709"/>
    <w:rsid w:val="007667CB"/>
    <w:rsid w:val="00766B3F"/>
    <w:rsid w:val="00766C2B"/>
    <w:rsid w:val="00766C84"/>
    <w:rsid w:val="00766DC7"/>
    <w:rsid w:val="00766EEB"/>
    <w:rsid w:val="00767066"/>
    <w:rsid w:val="00767470"/>
    <w:rsid w:val="00767570"/>
    <w:rsid w:val="0076779B"/>
    <w:rsid w:val="0076794B"/>
    <w:rsid w:val="00767A3B"/>
    <w:rsid w:val="00767A77"/>
    <w:rsid w:val="00767BD4"/>
    <w:rsid w:val="00767EA4"/>
    <w:rsid w:val="007703F8"/>
    <w:rsid w:val="007705C2"/>
    <w:rsid w:val="0077082F"/>
    <w:rsid w:val="00770C10"/>
    <w:rsid w:val="00770CF4"/>
    <w:rsid w:val="007713A3"/>
    <w:rsid w:val="0077182D"/>
    <w:rsid w:val="00771D0D"/>
    <w:rsid w:val="007720D6"/>
    <w:rsid w:val="0077243B"/>
    <w:rsid w:val="00772DF8"/>
    <w:rsid w:val="00773114"/>
    <w:rsid w:val="00773698"/>
    <w:rsid w:val="00773812"/>
    <w:rsid w:val="00773D43"/>
    <w:rsid w:val="0077418F"/>
    <w:rsid w:val="0077464F"/>
    <w:rsid w:val="00774E15"/>
    <w:rsid w:val="00774F88"/>
    <w:rsid w:val="00775085"/>
    <w:rsid w:val="0077519B"/>
    <w:rsid w:val="00775554"/>
    <w:rsid w:val="00775894"/>
    <w:rsid w:val="00775D19"/>
    <w:rsid w:val="00775E0C"/>
    <w:rsid w:val="0077696A"/>
    <w:rsid w:val="00776C59"/>
    <w:rsid w:val="00776D5B"/>
    <w:rsid w:val="00776E07"/>
    <w:rsid w:val="00777094"/>
    <w:rsid w:val="007771A7"/>
    <w:rsid w:val="00777B95"/>
    <w:rsid w:val="00777CD1"/>
    <w:rsid w:val="0078014E"/>
    <w:rsid w:val="00780798"/>
    <w:rsid w:val="0078091B"/>
    <w:rsid w:val="00780F1F"/>
    <w:rsid w:val="00781D9C"/>
    <w:rsid w:val="00782028"/>
    <w:rsid w:val="007828E3"/>
    <w:rsid w:val="007836EB"/>
    <w:rsid w:val="0078371C"/>
    <w:rsid w:val="007837FE"/>
    <w:rsid w:val="00783FFD"/>
    <w:rsid w:val="0078441F"/>
    <w:rsid w:val="0078453A"/>
    <w:rsid w:val="00784A78"/>
    <w:rsid w:val="00785267"/>
    <w:rsid w:val="0078588B"/>
    <w:rsid w:val="00785AFF"/>
    <w:rsid w:val="00785DCA"/>
    <w:rsid w:val="00786684"/>
    <w:rsid w:val="007866FE"/>
    <w:rsid w:val="00786B4A"/>
    <w:rsid w:val="00787092"/>
    <w:rsid w:val="0078772C"/>
    <w:rsid w:val="0078795A"/>
    <w:rsid w:val="00787E25"/>
    <w:rsid w:val="007904B4"/>
    <w:rsid w:val="00790829"/>
    <w:rsid w:val="00790C37"/>
    <w:rsid w:val="00790D28"/>
    <w:rsid w:val="00791028"/>
    <w:rsid w:val="007910BF"/>
    <w:rsid w:val="007919FB"/>
    <w:rsid w:val="00791AA0"/>
    <w:rsid w:val="00791CC4"/>
    <w:rsid w:val="00791D23"/>
    <w:rsid w:val="00792339"/>
    <w:rsid w:val="007923ED"/>
    <w:rsid w:val="00792C82"/>
    <w:rsid w:val="00792F28"/>
    <w:rsid w:val="00793042"/>
    <w:rsid w:val="007933A6"/>
    <w:rsid w:val="00793598"/>
    <w:rsid w:val="0079370A"/>
    <w:rsid w:val="00793756"/>
    <w:rsid w:val="00794053"/>
    <w:rsid w:val="00794312"/>
    <w:rsid w:val="007944EE"/>
    <w:rsid w:val="00794B5C"/>
    <w:rsid w:val="00794B5D"/>
    <w:rsid w:val="00794C70"/>
    <w:rsid w:val="00794DCB"/>
    <w:rsid w:val="0079502A"/>
    <w:rsid w:val="0079569C"/>
    <w:rsid w:val="00795BD8"/>
    <w:rsid w:val="007962F9"/>
    <w:rsid w:val="00796568"/>
    <w:rsid w:val="007967C3"/>
    <w:rsid w:val="00796D08"/>
    <w:rsid w:val="007974F2"/>
    <w:rsid w:val="0079786A"/>
    <w:rsid w:val="00797B4C"/>
    <w:rsid w:val="007A0E34"/>
    <w:rsid w:val="007A10E4"/>
    <w:rsid w:val="007A1715"/>
    <w:rsid w:val="007A1785"/>
    <w:rsid w:val="007A1F89"/>
    <w:rsid w:val="007A20F0"/>
    <w:rsid w:val="007A2455"/>
    <w:rsid w:val="007A2C1F"/>
    <w:rsid w:val="007A2FD3"/>
    <w:rsid w:val="007A3301"/>
    <w:rsid w:val="007A33CD"/>
    <w:rsid w:val="007A3551"/>
    <w:rsid w:val="007A3758"/>
    <w:rsid w:val="007A3C43"/>
    <w:rsid w:val="007A4417"/>
    <w:rsid w:val="007A46B8"/>
    <w:rsid w:val="007A48A6"/>
    <w:rsid w:val="007A4F74"/>
    <w:rsid w:val="007A511C"/>
    <w:rsid w:val="007A5270"/>
    <w:rsid w:val="007A592A"/>
    <w:rsid w:val="007A59A6"/>
    <w:rsid w:val="007A6298"/>
    <w:rsid w:val="007A65AF"/>
    <w:rsid w:val="007A70A4"/>
    <w:rsid w:val="007A72A5"/>
    <w:rsid w:val="007A741C"/>
    <w:rsid w:val="007A74A3"/>
    <w:rsid w:val="007A7647"/>
    <w:rsid w:val="007A7A93"/>
    <w:rsid w:val="007B02DF"/>
    <w:rsid w:val="007B0904"/>
    <w:rsid w:val="007B0C09"/>
    <w:rsid w:val="007B12FC"/>
    <w:rsid w:val="007B130E"/>
    <w:rsid w:val="007B14C1"/>
    <w:rsid w:val="007B1AA7"/>
    <w:rsid w:val="007B1FC0"/>
    <w:rsid w:val="007B28BA"/>
    <w:rsid w:val="007B2915"/>
    <w:rsid w:val="007B2AC8"/>
    <w:rsid w:val="007B2B18"/>
    <w:rsid w:val="007B2E9F"/>
    <w:rsid w:val="007B357C"/>
    <w:rsid w:val="007B3835"/>
    <w:rsid w:val="007B3919"/>
    <w:rsid w:val="007B3CBA"/>
    <w:rsid w:val="007B4352"/>
    <w:rsid w:val="007B440A"/>
    <w:rsid w:val="007B4799"/>
    <w:rsid w:val="007B47F1"/>
    <w:rsid w:val="007B4BBD"/>
    <w:rsid w:val="007B502E"/>
    <w:rsid w:val="007B5177"/>
    <w:rsid w:val="007B571E"/>
    <w:rsid w:val="007B603C"/>
    <w:rsid w:val="007B616B"/>
    <w:rsid w:val="007B61E1"/>
    <w:rsid w:val="007B6B09"/>
    <w:rsid w:val="007B6D28"/>
    <w:rsid w:val="007B736F"/>
    <w:rsid w:val="007B7C90"/>
    <w:rsid w:val="007C00E7"/>
    <w:rsid w:val="007C0809"/>
    <w:rsid w:val="007C0810"/>
    <w:rsid w:val="007C0B38"/>
    <w:rsid w:val="007C1054"/>
    <w:rsid w:val="007C1411"/>
    <w:rsid w:val="007C1A17"/>
    <w:rsid w:val="007C2EB6"/>
    <w:rsid w:val="007C33B9"/>
    <w:rsid w:val="007C3530"/>
    <w:rsid w:val="007C363D"/>
    <w:rsid w:val="007C3B0C"/>
    <w:rsid w:val="007C3F1B"/>
    <w:rsid w:val="007C42BD"/>
    <w:rsid w:val="007C43F7"/>
    <w:rsid w:val="007C486B"/>
    <w:rsid w:val="007C4C8E"/>
    <w:rsid w:val="007C4E65"/>
    <w:rsid w:val="007C4F00"/>
    <w:rsid w:val="007C5377"/>
    <w:rsid w:val="007C5572"/>
    <w:rsid w:val="007C56D5"/>
    <w:rsid w:val="007C602D"/>
    <w:rsid w:val="007C61CF"/>
    <w:rsid w:val="007C63CC"/>
    <w:rsid w:val="007C63F9"/>
    <w:rsid w:val="007C7620"/>
    <w:rsid w:val="007C7D5E"/>
    <w:rsid w:val="007D0001"/>
    <w:rsid w:val="007D0888"/>
    <w:rsid w:val="007D08F1"/>
    <w:rsid w:val="007D1931"/>
    <w:rsid w:val="007D1B8A"/>
    <w:rsid w:val="007D1BB4"/>
    <w:rsid w:val="007D1E19"/>
    <w:rsid w:val="007D22FC"/>
    <w:rsid w:val="007D2EB9"/>
    <w:rsid w:val="007D2F01"/>
    <w:rsid w:val="007D3632"/>
    <w:rsid w:val="007D3A65"/>
    <w:rsid w:val="007D3A9B"/>
    <w:rsid w:val="007D3CC5"/>
    <w:rsid w:val="007D4121"/>
    <w:rsid w:val="007D44A1"/>
    <w:rsid w:val="007D44D6"/>
    <w:rsid w:val="007D45F2"/>
    <w:rsid w:val="007D47FF"/>
    <w:rsid w:val="007D5D0E"/>
    <w:rsid w:val="007D5EDB"/>
    <w:rsid w:val="007D65AF"/>
    <w:rsid w:val="007D79F0"/>
    <w:rsid w:val="007D7B46"/>
    <w:rsid w:val="007E05F2"/>
    <w:rsid w:val="007E06C7"/>
    <w:rsid w:val="007E11B3"/>
    <w:rsid w:val="007E15E8"/>
    <w:rsid w:val="007E1F12"/>
    <w:rsid w:val="007E2433"/>
    <w:rsid w:val="007E2881"/>
    <w:rsid w:val="007E2B8F"/>
    <w:rsid w:val="007E361B"/>
    <w:rsid w:val="007E36F7"/>
    <w:rsid w:val="007E37E2"/>
    <w:rsid w:val="007E3833"/>
    <w:rsid w:val="007E3D94"/>
    <w:rsid w:val="007E3DFD"/>
    <w:rsid w:val="007E4014"/>
    <w:rsid w:val="007E435C"/>
    <w:rsid w:val="007E5340"/>
    <w:rsid w:val="007E547B"/>
    <w:rsid w:val="007E57B0"/>
    <w:rsid w:val="007E598A"/>
    <w:rsid w:val="007E5ACF"/>
    <w:rsid w:val="007E5B1D"/>
    <w:rsid w:val="007E5BE3"/>
    <w:rsid w:val="007E611A"/>
    <w:rsid w:val="007E62A2"/>
    <w:rsid w:val="007E6B89"/>
    <w:rsid w:val="007E6EBC"/>
    <w:rsid w:val="007E70EB"/>
    <w:rsid w:val="007E75E2"/>
    <w:rsid w:val="007E7768"/>
    <w:rsid w:val="007E7827"/>
    <w:rsid w:val="007E783D"/>
    <w:rsid w:val="007E788A"/>
    <w:rsid w:val="007E7ACB"/>
    <w:rsid w:val="007E7B02"/>
    <w:rsid w:val="007E7BC8"/>
    <w:rsid w:val="007F0275"/>
    <w:rsid w:val="007F05F3"/>
    <w:rsid w:val="007F0631"/>
    <w:rsid w:val="007F073C"/>
    <w:rsid w:val="007F0C65"/>
    <w:rsid w:val="007F1321"/>
    <w:rsid w:val="007F1702"/>
    <w:rsid w:val="007F18BB"/>
    <w:rsid w:val="007F1A74"/>
    <w:rsid w:val="007F2278"/>
    <w:rsid w:val="007F27C6"/>
    <w:rsid w:val="007F2AE9"/>
    <w:rsid w:val="007F3154"/>
    <w:rsid w:val="007F3E5D"/>
    <w:rsid w:val="007F3E83"/>
    <w:rsid w:val="007F4443"/>
    <w:rsid w:val="007F5B23"/>
    <w:rsid w:val="007F5DFF"/>
    <w:rsid w:val="007F7175"/>
    <w:rsid w:val="007F724C"/>
    <w:rsid w:val="007F7367"/>
    <w:rsid w:val="007F75B0"/>
    <w:rsid w:val="007F790E"/>
    <w:rsid w:val="007F79CD"/>
    <w:rsid w:val="007F7BB6"/>
    <w:rsid w:val="007F7D5D"/>
    <w:rsid w:val="007F7E56"/>
    <w:rsid w:val="00800039"/>
    <w:rsid w:val="008008F9"/>
    <w:rsid w:val="00800B42"/>
    <w:rsid w:val="00800BC6"/>
    <w:rsid w:val="0080121D"/>
    <w:rsid w:val="00801A7C"/>
    <w:rsid w:val="00801AF4"/>
    <w:rsid w:val="00802A69"/>
    <w:rsid w:val="00803011"/>
    <w:rsid w:val="008036B5"/>
    <w:rsid w:val="00803A1A"/>
    <w:rsid w:val="00804074"/>
    <w:rsid w:val="00804350"/>
    <w:rsid w:val="00804BF4"/>
    <w:rsid w:val="00804CDD"/>
    <w:rsid w:val="00805BD7"/>
    <w:rsid w:val="00805C78"/>
    <w:rsid w:val="00806D64"/>
    <w:rsid w:val="00806F95"/>
    <w:rsid w:val="00807382"/>
    <w:rsid w:val="0080765C"/>
    <w:rsid w:val="008077A4"/>
    <w:rsid w:val="0080796B"/>
    <w:rsid w:val="00810204"/>
    <w:rsid w:val="0081041D"/>
    <w:rsid w:val="00810F06"/>
    <w:rsid w:val="00811753"/>
    <w:rsid w:val="00811944"/>
    <w:rsid w:val="00812B87"/>
    <w:rsid w:val="00813275"/>
    <w:rsid w:val="00813379"/>
    <w:rsid w:val="00813744"/>
    <w:rsid w:val="0081500C"/>
    <w:rsid w:val="0081559C"/>
    <w:rsid w:val="00815D32"/>
    <w:rsid w:val="00816EAD"/>
    <w:rsid w:val="008170BC"/>
    <w:rsid w:val="00817557"/>
    <w:rsid w:val="0081755A"/>
    <w:rsid w:val="008176AD"/>
    <w:rsid w:val="00817975"/>
    <w:rsid w:val="00817DAB"/>
    <w:rsid w:val="008201E9"/>
    <w:rsid w:val="00821166"/>
    <w:rsid w:val="00821C34"/>
    <w:rsid w:val="00822509"/>
    <w:rsid w:val="00822776"/>
    <w:rsid w:val="00822E95"/>
    <w:rsid w:val="00823293"/>
    <w:rsid w:val="008234B4"/>
    <w:rsid w:val="0082380D"/>
    <w:rsid w:val="00823ECA"/>
    <w:rsid w:val="00824306"/>
    <w:rsid w:val="0082470B"/>
    <w:rsid w:val="00824F88"/>
    <w:rsid w:val="00825D90"/>
    <w:rsid w:val="00826603"/>
    <w:rsid w:val="008268B3"/>
    <w:rsid w:val="008269AA"/>
    <w:rsid w:val="00826AD2"/>
    <w:rsid w:val="00826D14"/>
    <w:rsid w:val="00827100"/>
    <w:rsid w:val="00830843"/>
    <w:rsid w:val="00830933"/>
    <w:rsid w:val="0083097F"/>
    <w:rsid w:val="008309B8"/>
    <w:rsid w:val="00830EFC"/>
    <w:rsid w:val="008312AE"/>
    <w:rsid w:val="008315A3"/>
    <w:rsid w:val="00831D33"/>
    <w:rsid w:val="00831E8B"/>
    <w:rsid w:val="0083214A"/>
    <w:rsid w:val="0083223C"/>
    <w:rsid w:val="00832303"/>
    <w:rsid w:val="008323E8"/>
    <w:rsid w:val="00832670"/>
    <w:rsid w:val="008334A3"/>
    <w:rsid w:val="0083395B"/>
    <w:rsid w:val="00833BAF"/>
    <w:rsid w:val="00833C57"/>
    <w:rsid w:val="00833F99"/>
    <w:rsid w:val="0083428E"/>
    <w:rsid w:val="008347A7"/>
    <w:rsid w:val="008347AB"/>
    <w:rsid w:val="00834D41"/>
    <w:rsid w:val="00835062"/>
    <w:rsid w:val="00835598"/>
    <w:rsid w:val="0083668B"/>
    <w:rsid w:val="0083691A"/>
    <w:rsid w:val="00836FC3"/>
    <w:rsid w:val="00837390"/>
    <w:rsid w:val="008378D4"/>
    <w:rsid w:val="00837C84"/>
    <w:rsid w:val="00837E28"/>
    <w:rsid w:val="00840580"/>
    <w:rsid w:val="008408C0"/>
    <w:rsid w:val="0084202E"/>
    <w:rsid w:val="00842E44"/>
    <w:rsid w:val="00843159"/>
    <w:rsid w:val="008440C0"/>
    <w:rsid w:val="00844382"/>
    <w:rsid w:val="008445D0"/>
    <w:rsid w:val="00844A44"/>
    <w:rsid w:val="00844BA7"/>
    <w:rsid w:val="0084518D"/>
    <w:rsid w:val="0084564D"/>
    <w:rsid w:val="008456DE"/>
    <w:rsid w:val="00845800"/>
    <w:rsid w:val="00845A52"/>
    <w:rsid w:val="00845CAF"/>
    <w:rsid w:val="0084601E"/>
    <w:rsid w:val="0084636A"/>
    <w:rsid w:val="00846ECF"/>
    <w:rsid w:val="008474A8"/>
    <w:rsid w:val="00847DEF"/>
    <w:rsid w:val="00847E91"/>
    <w:rsid w:val="00847EB9"/>
    <w:rsid w:val="00850085"/>
    <w:rsid w:val="00850DE2"/>
    <w:rsid w:val="00851046"/>
    <w:rsid w:val="00851B4A"/>
    <w:rsid w:val="00851F30"/>
    <w:rsid w:val="00852201"/>
    <w:rsid w:val="008529A8"/>
    <w:rsid w:val="00853304"/>
    <w:rsid w:val="008535DF"/>
    <w:rsid w:val="00853AC2"/>
    <w:rsid w:val="00853D72"/>
    <w:rsid w:val="00854765"/>
    <w:rsid w:val="008553ED"/>
    <w:rsid w:val="0085550E"/>
    <w:rsid w:val="008559FE"/>
    <w:rsid w:val="00855A00"/>
    <w:rsid w:val="00855B42"/>
    <w:rsid w:val="00855C9B"/>
    <w:rsid w:val="00855EA0"/>
    <w:rsid w:val="008561FD"/>
    <w:rsid w:val="00856862"/>
    <w:rsid w:val="00856F9C"/>
    <w:rsid w:val="00857122"/>
    <w:rsid w:val="00857231"/>
    <w:rsid w:val="00857827"/>
    <w:rsid w:val="0085799D"/>
    <w:rsid w:val="00860069"/>
    <w:rsid w:val="00860F8D"/>
    <w:rsid w:val="0086108C"/>
    <w:rsid w:val="008615FE"/>
    <w:rsid w:val="00861C08"/>
    <w:rsid w:val="0086291F"/>
    <w:rsid w:val="00862D06"/>
    <w:rsid w:val="00862D6E"/>
    <w:rsid w:val="008631F7"/>
    <w:rsid w:val="0086334D"/>
    <w:rsid w:val="00863B6B"/>
    <w:rsid w:val="00863CF8"/>
    <w:rsid w:val="008642B1"/>
    <w:rsid w:val="0086444F"/>
    <w:rsid w:val="00864829"/>
    <w:rsid w:val="008648EE"/>
    <w:rsid w:val="008654FD"/>
    <w:rsid w:val="008656A0"/>
    <w:rsid w:val="00865CB1"/>
    <w:rsid w:val="00865FEE"/>
    <w:rsid w:val="008666A0"/>
    <w:rsid w:val="00866B4F"/>
    <w:rsid w:val="00866B77"/>
    <w:rsid w:val="00866CE5"/>
    <w:rsid w:val="0086709C"/>
    <w:rsid w:val="00867B2A"/>
    <w:rsid w:val="00867DD8"/>
    <w:rsid w:val="00870087"/>
    <w:rsid w:val="00870349"/>
    <w:rsid w:val="008703B1"/>
    <w:rsid w:val="0087067C"/>
    <w:rsid w:val="00870F2B"/>
    <w:rsid w:val="0087118E"/>
    <w:rsid w:val="008711BE"/>
    <w:rsid w:val="00871A40"/>
    <w:rsid w:val="00872011"/>
    <w:rsid w:val="008721CD"/>
    <w:rsid w:val="00873065"/>
    <w:rsid w:val="008730F8"/>
    <w:rsid w:val="008732F9"/>
    <w:rsid w:val="008733A8"/>
    <w:rsid w:val="008735B0"/>
    <w:rsid w:val="00873B9A"/>
    <w:rsid w:val="00873B9F"/>
    <w:rsid w:val="008746F3"/>
    <w:rsid w:val="008747D4"/>
    <w:rsid w:val="00874E7E"/>
    <w:rsid w:val="0087510B"/>
    <w:rsid w:val="0087542F"/>
    <w:rsid w:val="00875D81"/>
    <w:rsid w:val="00875E02"/>
    <w:rsid w:val="008764DF"/>
    <w:rsid w:val="0087672B"/>
    <w:rsid w:val="0087674D"/>
    <w:rsid w:val="00876AD7"/>
    <w:rsid w:val="00876D27"/>
    <w:rsid w:val="00876D4A"/>
    <w:rsid w:val="00876D68"/>
    <w:rsid w:val="00876E5E"/>
    <w:rsid w:val="00877256"/>
    <w:rsid w:val="00877A56"/>
    <w:rsid w:val="0088006D"/>
    <w:rsid w:val="008805B5"/>
    <w:rsid w:val="00880810"/>
    <w:rsid w:val="0088086F"/>
    <w:rsid w:val="00880C0D"/>
    <w:rsid w:val="008817D1"/>
    <w:rsid w:val="00881B99"/>
    <w:rsid w:val="00881C61"/>
    <w:rsid w:val="00882399"/>
    <w:rsid w:val="00882460"/>
    <w:rsid w:val="00882A31"/>
    <w:rsid w:val="00882BBE"/>
    <w:rsid w:val="00883743"/>
    <w:rsid w:val="00883B21"/>
    <w:rsid w:val="00883C9B"/>
    <w:rsid w:val="00884141"/>
    <w:rsid w:val="0088436B"/>
    <w:rsid w:val="008846CA"/>
    <w:rsid w:val="00884B08"/>
    <w:rsid w:val="0088543A"/>
    <w:rsid w:val="008856E1"/>
    <w:rsid w:val="008858D5"/>
    <w:rsid w:val="00885B80"/>
    <w:rsid w:val="00885C89"/>
    <w:rsid w:val="0088665C"/>
    <w:rsid w:val="008868FA"/>
    <w:rsid w:val="0088764E"/>
    <w:rsid w:val="00887692"/>
    <w:rsid w:val="00890555"/>
    <w:rsid w:val="00890778"/>
    <w:rsid w:val="0089095F"/>
    <w:rsid w:val="00891428"/>
    <w:rsid w:val="00891A26"/>
    <w:rsid w:val="00892133"/>
    <w:rsid w:val="008926A3"/>
    <w:rsid w:val="008927E2"/>
    <w:rsid w:val="008938C6"/>
    <w:rsid w:val="00893AB9"/>
    <w:rsid w:val="0089427E"/>
    <w:rsid w:val="00894326"/>
    <w:rsid w:val="0089468A"/>
    <w:rsid w:val="008947C6"/>
    <w:rsid w:val="00894A65"/>
    <w:rsid w:val="00894E21"/>
    <w:rsid w:val="0089512B"/>
    <w:rsid w:val="00895791"/>
    <w:rsid w:val="008957D9"/>
    <w:rsid w:val="0089597C"/>
    <w:rsid w:val="00896467"/>
    <w:rsid w:val="00896C73"/>
    <w:rsid w:val="00896E0A"/>
    <w:rsid w:val="00897080"/>
    <w:rsid w:val="00897AD7"/>
    <w:rsid w:val="00897CFD"/>
    <w:rsid w:val="00897F95"/>
    <w:rsid w:val="008A012D"/>
    <w:rsid w:val="008A04BB"/>
    <w:rsid w:val="008A0DF3"/>
    <w:rsid w:val="008A1347"/>
    <w:rsid w:val="008A1357"/>
    <w:rsid w:val="008A1361"/>
    <w:rsid w:val="008A1780"/>
    <w:rsid w:val="008A18AB"/>
    <w:rsid w:val="008A19B7"/>
    <w:rsid w:val="008A1ADA"/>
    <w:rsid w:val="008A1DDD"/>
    <w:rsid w:val="008A1E67"/>
    <w:rsid w:val="008A24F7"/>
    <w:rsid w:val="008A25E5"/>
    <w:rsid w:val="008A272F"/>
    <w:rsid w:val="008A343A"/>
    <w:rsid w:val="008A351C"/>
    <w:rsid w:val="008A35C8"/>
    <w:rsid w:val="008A38C5"/>
    <w:rsid w:val="008A3F0A"/>
    <w:rsid w:val="008A40A2"/>
    <w:rsid w:val="008A45D1"/>
    <w:rsid w:val="008A4BDF"/>
    <w:rsid w:val="008A50C4"/>
    <w:rsid w:val="008A53E7"/>
    <w:rsid w:val="008A5FF1"/>
    <w:rsid w:val="008A6477"/>
    <w:rsid w:val="008A66F2"/>
    <w:rsid w:val="008A69BC"/>
    <w:rsid w:val="008A6CEB"/>
    <w:rsid w:val="008A7204"/>
    <w:rsid w:val="008A723E"/>
    <w:rsid w:val="008A7532"/>
    <w:rsid w:val="008A77BD"/>
    <w:rsid w:val="008A7830"/>
    <w:rsid w:val="008A7BE9"/>
    <w:rsid w:val="008B03A7"/>
    <w:rsid w:val="008B0504"/>
    <w:rsid w:val="008B0621"/>
    <w:rsid w:val="008B0ADA"/>
    <w:rsid w:val="008B14A5"/>
    <w:rsid w:val="008B19ED"/>
    <w:rsid w:val="008B1E40"/>
    <w:rsid w:val="008B20DC"/>
    <w:rsid w:val="008B2322"/>
    <w:rsid w:val="008B27B2"/>
    <w:rsid w:val="008B2CCD"/>
    <w:rsid w:val="008B3416"/>
    <w:rsid w:val="008B3A38"/>
    <w:rsid w:val="008B3D58"/>
    <w:rsid w:val="008B40AD"/>
    <w:rsid w:val="008B446D"/>
    <w:rsid w:val="008B4AD1"/>
    <w:rsid w:val="008B4B06"/>
    <w:rsid w:val="008B4C28"/>
    <w:rsid w:val="008B4DC2"/>
    <w:rsid w:val="008B5033"/>
    <w:rsid w:val="008B5232"/>
    <w:rsid w:val="008B555F"/>
    <w:rsid w:val="008B6154"/>
    <w:rsid w:val="008B631B"/>
    <w:rsid w:val="008B6437"/>
    <w:rsid w:val="008B6605"/>
    <w:rsid w:val="008B6864"/>
    <w:rsid w:val="008B68E3"/>
    <w:rsid w:val="008B6F62"/>
    <w:rsid w:val="008C0194"/>
    <w:rsid w:val="008C0750"/>
    <w:rsid w:val="008C07DA"/>
    <w:rsid w:val="008C08ED"/>
    <w:rsid w:val="008C10D0"/>
    <w:rsid w:val="008C1284"/>
    <w:rsid w:val="008C24F0"/>
    <w:rsid w:val="008C27DE"/>
    <w:rsid w:val="008C2C91"/>
    <w:rsid w:val="008C2D78"/>
    <w:rsid w:val="008C39F8"/>
    <w:rsid w:val="008C3D05"/>
    <w:rsid w:val="008C4055"/>
    <w:rsid w:val="008C40B7"/>
    <w:rsid w:val="008C46A0"/>
    <w:rsid w:val="008C48FD"/>
    <w:rsid w:val="008C5478"/>
    <w:rsid w:val="008C54F0"/>
    <w:rsid w:val="008C56EE"/>
    <w:rsid w:val="008C5793"/>
    <w:rsid w:val="008C5B06"/>
    <w:rsid w:val="008C5DBF"/>
    <w:rsid w:val="008C63D8"/>
    <w:rsid w:val="008C63FE"/>
    <w:rsid w:val="008C6682"/>
    <w:rsid w:val="008C6694"/>
    <w:rsid w:val="008C6B08"/>
    <w:rsid w:val="008C6BB3"/>
    <w:rsid w:val="008C6DF8"/>
    <w:rsid w:val="008C7487"/>
    <w:rsid w:val="008C74CD"/>
    <w:rsid w:val="008C75A4"/>
    <w:rsid w:val="008C769F"/>
    <w:rsid w:val="008C7AF5"/>
    <w:rsid w:val="008C7B19"/>
    <w:rsid w:val="008C7EA3"/>
    <w:rsid w:val="008C7F23"/>
    <w:rsid w:val="008C7FAF"/>
    <w:rsid w:val="008D01F2"/>
    <w:rsid w:val="008D0399"/>
    <w:rsid w:val="008D054E"/>
    <w:rsid w:val="008D0B94"/>
    <w:rsid w:val="008D0FEE"/>
    <w:rsid w:val="008D1233"/>
    <w:rsid w:val="008D1346"/>
    <w:rsid w:val="008D178A"/>
    <w:rsid w:val="008D1CB4"/>
    <w:rsid w:val="008D1EC2"/>
    <w:rsid w:val="008D22C6"/>
    <w:rsid w:val="008D2D45"/>
    <w:rsid w:val="008D2E93"/>
    <w:rsid w:val="008D3BA0"/>
    <w:rsid w:val="008D3C00"/>
    <w:rsid w:val="008D4EE3"/>
    <w:rsid w:val="008D54EC"/>
    <w:rsid w:val="008D56D7"/>
    <w:rsid w:val="008D5CD6"/>
    <w:rsid w:val="008D5D41"/>
    <w:rsid w:val="008D601A"/>
    <w:rsid w:val="008D6486"/>
    <w:rsid w:val="008D6A14"/>
    <w:rsid w:val="008D6E87"/>
    <w:rsid w:val="008D729B"/>
    <w:rsid w:val="008D755F"/>
    <w:rsid w:val="008D7DE0"/>
    <w:rsid w:val="008D7E9F"/>
    <w:rsid w:val="008E03E4"/>
    <w:rsid w:val="008E1254"/>
    <w:rsid w:val="008E1550"/>
    <w:rsid w:val="008E1B5D"/>
    <w:rsid w:val="008E21D8"/>
    <w:rsid w:val="008E27DF"/>
    <w:rsid w:val="008E282B"/>
    <w:rsid w:val="008E3606"/>
    <w:rsid w:val="008E3C82"/>
    <w:rsid w:val="008E3CA1"/>
    <w:rsid w:val="008E40CB"/>
    <w:rsid w:val="008E4148"/>
    <w:rsid w:val="008E4C13"/>
    <w:rsid w:val="008E4D83"/>
    <w:rsid w:val="008E51C1"/>
    <w:rsid w:val="008E58E0"/>
    <w:rsid w:val="008E5A85"/>
    <w:rsid w:val="008E5E48"/>
    <w:rsid w:val="008E6DF9"/>
    <w:rsid w:val="008E6F80"/>
    <w:rsid w:val="008E74B1"/>
    <w:rsid w:val="008E79D0"/>
    <w:rsid w:val="008E7E1E"/>
    <w:rsid w:val="008F079A"/>
    <w:rsid w:val="008F07E6"/>
    <w:rsid w:val="008F07EA"/>
    <w:rsid w:val="008F118D"/>
    <w:rsid w:val="008F1314"/>
    <w:rsid w:val="008F13B8"/>
    <w:rsid w:val="008F169C"/>
    <w:rsid w:val="008F1C61"/>
    <w:rsid w:val="008F1FFD"/>
    <w:rsid w:val="008F2367"/>
    <w:rsid w:val="008F23C3"/>
    <w:rsid w:val="008F2A1C"/>
    <w:rsid w:val="008F2C63"/>
    <w:rsid w:val="008F2EC7"/>
    <w:rsid w:val="008F3129"/>
    <w:rsid w:val="008F383C"/>
    <w:rsid w:val="008F38DA"/>
    <w:rsid w:val="008F3931"/>
    <w:rsid w:val="008F3BC6"/>
    <w:rsid w:val="008F3D3E"/>
    <w:rsid w:val="008F4037"/>
    <w:rsid w:val="008F418B"/>
    <w:rsid w:val="008F4F67"/>
    <w:rsid w:val="008F4FA4"/>
    <w:rsid w:val="008F5153"/>
    <w:rsid w:val="008F571F"/>
    <w:rsid w:val="008F5891"/>
    <w:rsid w:val="008F59B9"/>
    <w:rsid w:val="008F5AFB"/>
    <w:rsid w:val="008F5E95"/>
    <w:rsid w:val="008F5F2A"/>
    <w:rsid w:val="008F68EB"/>
    <w:rsid w:val="008F6917"/>
    <w:rsid w:val="008F6C03"/>
    <w:rsid w:val="008F6D6A"/>
    <w:rsid w:val="008F70C3"/>
    <w:rsid w:val="008F72D2"/>
    <w:rsid w:val="008F7645"/>
    <w:rsid w:val="008F79AA"/>
    <w:rsid w:val="008F7B07"/>
    <w:rsid w:val="008F7B6D"/>
    <w:rsid w:val="00900973"/>
    <w:rsid w:val="00900C7F"/>
    <w:rsid w:val="00901020"/>
    <w:rsid w:val="009011B4"/>
    <w:rsid w:val="00901500"/>
    <w:rsid w:val="00901599"/>
    <w:rsid w:val="009019A8"/>
    <w:rsid w:val="00901B14"/>
    <w:rsid w:val="00902FEF"/>
    <w:rsid w:val="00903048"/>
    <w:rsid w:val="00903434"/>
    <w:rsid w:val="00903608"/>
    <w:rsid w:val="00903804"/>
    <w:rsid w:val="00903BFE"/>
    <w:rsid w:val="009040CB"/>
    <w:rsid w:val="0090424C"/>
    <w:rsid w:val="00904F51"/>
    <w:rsid w:val="009051F6"/>
    <w:rsid w:val="00905BFA"/>
    <w:rsid w:val="00905E97"/>
    <w:rsid w:val="00905EBB"/>
    <w:rsid w:val="00906BAA"/>
    <w:rsid w:val="00906F8C"/>
    <w:rsid w:val="00907243"/>
    <w:rsid w:val="00907453"/>
    <w:rsid w:val="00907865"/>
    <w:rsid w:val="009079F8"/>
    <w:rsid w:val="00907BF3"/>
    <w:rsid w:val="00910501"/>
    <w:rsid w:val="009106F3"/>
    <w:rsid w:val="0091081D"/>
    <w:rsid w:val="00910F01"/>
    <w:rsid w:val="009118E7"/>
    <w:rsid w:val="00912005"/>
    <w:rsid w:val="00912179"/>
    <w:rsid w:val="009121D4"/>
    <w:rsid w:val="00912635"/>
    <w:rsid w:val="0091366F"/>
    <w:rsid w:val="009137F5"/>
    <w:rsid w:val="00913A04"/>
    <w:rsid w:val="00913F57"/>
    <w:rsid w:val="009143D8"/>
    <w:rsid w:val="00914AF5"/>
    <w:rsid w:val="00914B1D"/>
    <w:rsid w:val="00914FD0"/>
    <w:rsid w:val="0091505A"/>
    <w:rsid w:val="00915515"/>
    <w:rsid w:val="0091686F"/>
    <w:rsid w:val="00916D18"/>
    <w:rsid w:val="00916F92"/>
    <w:rsid w:val="009172FB"/>
    <w:rsid w:val="00917508"/>
    <w:rsid w:val="00917981"/>
    <w:rsid w:val="00917B06"/>
    <w:rsid w:val="00917E5F"/>
    <w:rsid w:val="00920083"/>
    <w:rsid w:val="00920EDE"/>
    <w:rsid w:val="009212C2"/>
    <w:rsid w:val="00921572"/>
    <w:rsid w:val="009219CE"/>
    <w:rsid w:val="00921BA7"/>
    <w:rsid w:val="00921D7E"/>
    <w:rsid w:val="00921FFC"/>
    <w:rsid w:val="009228A1"/>
    <w:rsid w:val="00922DCC"/>
    <w:rsid w:val="00923406"/>
    <w:rsid w:val="009234D7"/>
    <w:rsid w:val="0092355F"/>
    <w:rsid w:val="00923F49"/>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4E8"/>
    <w:rsid w:val="009314E9"/>
    <w:rsid w:val="00931B75"/>
    <w:rsid w:val="00931C01"/>
    <w:rsid w:val="00932593"/>
    <w:rsid w:val="00932778"/>
    <w:rsid w:val="00932865"/>
    <w:rsid w:val="009329EF"/>
    <w:rsid w:val="00932C14"/>
    <w:rsid w:val="0093331F"/>
    <w:rsid w:val="00933D64"/>
    <w:rsid w:val="00933DF6"/>
    <w:rsid w:val="00933E1A"/>
    <w:rsid w:val="00933F87"/>
    <w:rsid w:val="009346DE"/>
    <w:rsid w:val="00934919"/>
    <w:rsid w:val="00934D6D"/>
    <w:rsid w:val="009355BA"/>
    <w:rsid w:val="00935B4F"/>
    <w:rsid w:val="00935CB6"/>
    <w:rsid w:val="009360C6"/>
    <w:rsid w:val="009368D6"/>
    <w:rsid w:val="00936988"/>
    <w:rsid w:val="00937023"/>
    <w:rsid w:val="009374F5"/>
    <w:rsid w:val="00937733"/>
    <w:rsid w:val="00937784"/>
    <w:rsid w:val="00937805"/>
    <w:rsid w:val="0094019E"/>
    <w:rsid w:val="009401FC"/>
    <w:rsid w:val="00940707"/>
    <w:rsid w:val="0094080A"/>
    <w:rsid w:val="0094097F"/>
    <w:rsid w:val="00940D17"/>
    <w:rsid w:val="009410A4"/>
    <w:rsid w:val="0094122A"/>
    <w:rsid w:val="0094126B"/>
    <w:rsid w:val="009412D8"/>
    <w:rsid w:val="0094185A"/>
    <w:rsid w:val="00941BEF"/>
    <w:rsid w:val="00943277"/>
    <w:rsid w:val="00943886"/>
    <w:rsid w:val="00943BCB"/>
    <w:rsid w:val="00944EC5"/>
    <w:rsid w:val="00945988"/>
    <w:rsid w:val="009461AA"/>
    <w:rsid w:val="0094621A"/>
    <w:rsid w:val="009466E4"/>
    <w:rsid w:val="009466E6"/>
    <w:rsid w:val="00947077"/>
    <w:rsid w:val="0095049C"/>
    <w:rsid w:val="009505D0"/>
    <w:rsid w:val="009506D4"/>
    <w:rsid w:val="00950744"/>
    <w:rsid w:val="009507FC"/>
    <w:rsid w:val="009508C8"/>
    <w:rsid w:val="009513A7"/>
    <w:rsid w:val="00951781"/>
    <w:rsid w:val="00951AE4"/>
    <w:rsid w:val="00951BBC"/>
    <w:rsid w:val="00951C86"/>
    <w:rsid w:val="00951D4F"/>
    <w:rsid w:val="009524AE"/>
    <w:rsid w:val="0095254A"/>
    <w:rsid w:val="009525C1"/>
    <w:rsid w:val="0095266F"/>
    <w:rsid w:val="00952CB5"/>
    <w:rsid w:val="00952E0E"/>
    <w:rsid w:val="00952E10"/>
    <w:rsid w:val="0095362F"/>
    <w:rsid w:val="0095395E"/>
    <w:rsid w:val="00953DE2"/>
    <w:rsid w:val="00953EE9"/>
    <w:rsid w:val="0095408D"/>
    <w:rsid w:val="009545E5"/>
    <w:rsid w:val="00954A25"/>
    <w:rsid w:val="00954F99"/>
    <w:rsid w:val="00955AE9"/>
    <w:rsid w:val="00956FE6"/>
    <w:rsid w:val="00957207"/>
    <w:rsid w:val="00957DAB"/>
    <w:rsid w:val="00957E6C"/>
    <w:rsid w:val="009604D4"/>
    <w:rsid w:val="009609D6"/>
    <w:rsid w:val="00961070"/>
    <w:rsid w:val="009610F6"/>
    <w:rsid w:val="009618B3"/>
    <w:rsid w:val="00961905"/>
    <w:rsid w:val="00961CF9"/>
    <w:rsid w:val="009621CA"/>
    <w:rsid w:val="009626DD"/>
    <w:rsid w:val="00963BC6"/>
    <w:rsid w:val="00963C22"/>
    <w:rsid w:val="00963CF6"/>
    <w:rsid w:val="00963DC6"/>
    <w:rsid w:val="0096424F"/>
    <w:rsid w:val="00964560"/>
    <w:rsid w:val="00964796"/>
    <w:rsid w:val="00964A76"/>
    <w:rsid w:val="00964BD1"/>
    <w:rsid w:val="009656BE"/>
    <w:rsid w:val="009658A3"/>
    <w:rsid w:val="00965EE5"/>
    <w:rsid w:val="00965F5E"/>
    <w:rsid w:val="0096619C"/>
    <w:rsid w:val="009664C1"/>
    <w:rsid w:val="00966CE0"/>
    <w:rsid w:val="00966F8A"/>
    <w:rsid w:val="00966FD0"/>
    <w:rsid w:val="009674E9"/>
    <w:rsid w:val="0096770B"/>
    <w:rsid w:val="00967BAA"/>
    <w:rsid w:val="00967BF6"/>
    <w:rsid w:val="00967ECD"/>
    <w:rsid w:val="0097012A"/>
    <w:rsid w:val="00970318"/>
    <w:rsid w:val="00970C5D"/>
    <w:rsid w:val="009710E9"/>
    <w:rsid w:val="00971227"/>
    <w:rsid w:val="00971399"/>
    <w:rsid w:val="0097157E"/>
    <w:rsid w:val="00971696"/>
    <w:rsid w:val="009717BA"/>
    <w:rsid w:val="00971A16"/>
    <w:rsid w:val="00971A59"/>
    <w:rsid w:val="00971AC9"/>
    <w:rsid w:val="00971FFA"/>
    <w:rsid w:val="00972043"/>
    <w:rsid w:val="009724BB"/>
    <w:rsid w:val="00972E0B"/>
    <w:rsid w:val="00972FB0"/>
    <w:rsid w:val="0097322B"/>
    <w:rsid w:val="009732F2"/>
    <w:rsid w:val="00973808"/>
    <w:rsid w:val="009739E4"/>
    <w:rsid w:val="00973E1C"/>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61"/>
    <w:rsid w:val="00980C9E"/>
    <w:rsid w:val="00980D31"/>
    <w:rsid w:val="00981503"/>
    <w:rsid w:val="00981AB6"/>
    <w:rsid w:val="00982258"/>
    <w:rsid w:val="009826BA"/>
    <w:rsid w:val="009826D6"/>
    <w:rsid w:val="00982869"/>
    <w:rsid w:val="00982893"/>
    <w:rsid w:val="00982CCF"/>
    <w:rsid w:val="00982F7A"/>
    <w:rsid w:val="0098302D"/>
    <w:rsid w:val="009841B1"/>
    <w:rsid w:val="00984ACB"/>
    <w:rsid w:val="009850E9"/>
    <w:rsid w:val="00985541"/>
    <w:rsid w:val="0098570E"/>
    <w:rsid w:val="0098596A"/>
    <w:rsid w:val="00985F09"/>
    <w:rsid w:val="009864BB"/>
    <w:rsid w:val="009865FD"/>
    <w:rsid w:val="009867C4"/>
    <w:rsid w:val="00986CE8"/>
    <w:rsid w:val="0098705D"/>
    <w:rsid w:val="00987725"/>
    <w:rsid w:val="009878C5"/>
    <w:rsid w:val="00987936"/>
    <w:rsid w:val="00987CED"/>
    <w:rsid w:val="00987F64"/>
    <w:rsid w:val="0099028B"/>
    <w:rsid w:val="00990421"/>
    <w:rsid w:val="00990536"/>
    <w:rsid w:val="00990636"/>
    <w:rsid w:val="00990C4F"/>
    <w:rsid w:val="00990FDE"/>
    <w:rsid w:val="009910D4"/>
    <w:rsid w:val="00991154"/>
    <w:rsid w:val="0099120E"/>
    <w:rsid w:val="00991EAB"/>
    <w:rsid w:val="009923D1"/>
    <w:rsid w:val="00992514"/>
    <w:rsid w:val="00992B10"/>
    <w:rsid w:val="00992FF7"/>
    <w:rsid w:val="00993A14"/>
    <w:rsid w:val="00993C9F"/>
    <w:rsid w:val="00993DB7"/>
    <w:rsid w:val="009940F6"/>
    <w:rsid w:val="009943C6"/>
    <w:rsid w:val="009946F3"/>
    <w:rsid w:val="00994A68"/>
    <w:rsid w:val="0099547F"/>
    <w:rsid w:val="00995968"/>
    <w:rsid w:val="00995EBC"/>
    <w:rsid w:val="00996339"/>
    <w:rsid w:val="009963AD"/>
    <w:rsid w:val="0099673B"/>
    <w:rsid w:val="009969F2"/>
    <w:rsid w:val="00996E68"/>
    <w:rsid w:val="009970B2"/>
    <w:rsid w:val="0099758B"/>
    <w:rsid w:val="00997697"/>
    <w:rsid w:val="00997C71"/>
    <w:rsid w:val="00997CCB"/>
    <w:rsid w:val="00997D0C"/>
    <w:rsid w:val="00997D5F"/>
    <w:rsid w:val="00997D8A"/>
    <w:rsid w:val="009A0120"/>
    <w:rsid w:val="009A02EA"/>
    <w:rsid w:val="009A08A3"/>
    <w:rsid w:val="009A0DFC"/>
    <w:rsid w:val="009A11F0"/>
    <w:rsid w:val="009A1467"/>
    <w:rsid w:val="009A1500"/>
    <w:rsid w:val="009A1B0A"/>
    <w:rsid w:val="009A2150"/>
    <w:rsid w:val="009A21B0"/>
    <w:rsid w:val="009A234D"/>
    <w:rsid w:val="009A292F"/>
    <w:rsid w:val="009A293F"/>
    <w:rsid w:val="009A2CDC"/>
    <w:rsid w:val="009A30E0"/>
    <w:rsid w:val="009A3352"/>
    <w:rsid w:val="009A3422"/>
    <w:rsid w:val="009A377B"/>
    <w:rsid w:val="009A3E96"/>
    <w:rsid w:val="009A4053"/>
    <w:rsid w:val="009A435C"/>
    <w:rsid w:val="009A44DB"/>
    <w:rsid w:val="009A45AA"/>
    <w:rsid w:val="009A49E3"/>
    <w:rsid w:val="009A4E92"/>
    <w:rsid w:val="009A5AAA"/>
    <w:rsid w:val="009A6360"/>
    <w:rsid w:val="009A6442"/>
    <w:rsid w:val="009A68C3"/>
    <w:rsid w:val="009A693A"/>
    <w:rsid w:val="009A7287"/>
    <w:rsid w:val="009A7667"/>
    <w:rsid w:val="009A7B83"/>
    <w:rsid w:val="009A7C23"/>
    <w:rsid w:val="009B0041"/>
    <w:rsid w:val="009B06FA"/>
    <w:rsid w:val="009B09EB"/>
    <w:rsid w:val="009B0DAD"/>
    <w:rsid w:val="009B0DE9"/>
    <w:rsid w:val="009B0E1B"/>
    <w:rsid w:val="009B0F54"/>
    <w:rsid w:val="009B1072"/>
    <w:rsid w:val="009B1C99"/>
    <w:rsid w:val="009B1FF4"/>
    <w:rsid w:val="009B2A59"/>
    <w:rsid w:val="009B2A7B"/>
    <w:rsid w:val="009B2FFC"/>
    <w:rsid w:val="009B32BF"/>
    <w:rsid w:val="009B3A7D"/>
    <w:rsid w:val="009B43B9"/>
    <w:rsid w:val="009B4B71"/>
    <w:rsid w:val="009B4E2D"/>
    <w:rsid w:val="009B4F76"/>
    <w:rsid w:val="009B51FB"/>
    <w:rsid w:val="009B5A7C"/>
    <w:rsid w:val="009B5D71"/>
    <w:rsid w:val="009B6274"/>
    <w:rsid w:val="009B640E"/>
    <w:rsid w:val="009B64F2"/>
    <w:rsid w:val="009B6971"/>
    <w:rsid w:val="009B6987"/>
    <w:rsid w:val="009B6B3A"/>
    <w:rsid w:val="009B7409"/>
    <w:rsid w:val="009B77DE"/>
    <w:rsid w:val="009C0320"/>
    <w:rsid w:val="009C0489"/>
    <w:rsid w:val="009C10D1"/>
    <w:rsid w:val="009C12EE"/>
    <w:rsid w:val="009C1A31"/>
    <w:rsid w:val="009C1EA6"/>
    <w:rsid w:val="009C2364"/>
    <w:rsid w:val="009C26D1"/>
    <w:rsid w:val="009C27B1"/>
    <w:rsid w:val="009C3748"/>
    <w:rsid w:val="009C3F71"/>
    <w:rsid w:val="009C403F"/>
    <w:rsid w:val="009C484C"/>
    <w:rsid w:val="009C49CD"/>
    <w:rsid w:val="009C4C1A"/>
    <w:rsid w:val="009C53E0"/>
    <w:rsid w:val="009C55EF"/>
    <w:rsid w:val="009C5677"/>
    <w:rsid w:val="009C567B"/>
    <w:rsid w:val="009C5811"/>
    <w:rsid w:val="009C5D2E"/>
    <w:rsid w:val="009C5EB5"/>
    <w:rsid w:val="009C5F2E"/>
    <w:rsid w:val="009C6350"/>
    <w:rsid w:val="009C63A7"/>
    <w:rsid w:val="009C6931"/>
    <w:rsid w:val="009C6B48"/>
    <w:rsid w:val="009C716F"/>
    <w:rsid w:val="009C7806"/>
    <w:rsid w:val="009C7CED"/>
    <w:rsid w:val="009C7DF8"/>
    <w:rsid w:val="009D0442"/>
    <w:rsid w:val="009D079E"/>
    <w:rsid w:val="009D0BEA"/>
    <w:rsid w:val="009D0F4F"/>
    <w:rsid w:val="009D118D"/>
    <w:rsid w:val="009D1311"/>
    <w:rsid w:val="009D15C8"/>
    <w:rsid w:val="009D1904"/>
    <w:rsid w:val="009D1BDC"/>
    <w:rsid w:val="009D1E19"/>
    <w:rsid w:val="009D274B"/>
    <w:rsid w:val="009D2B93"/>
    <w:rsid w:val="009D31A3"/>
    <w:rsid w:val="009D33D0"/>
    <w:rsid w:val="009D35E5"/>
    <w:rsid w:val="009D3B3D"/>
    <w:rsid w:val="009D40CA"/>
    <w:rsid w:val="009D4104"/>
    <w:rsid w:val="009D438E"/>
    <w:rsid w:val="009D44B7"/>
    <w:rsid w:val="009D46AD"/>
    <w:rsid w:val="009D51F8"/>
    <w:rsid w:val="009D5967"/>
    <w:rsid w:val="009D611F"/>
    <w:rsid w:val="009D6222"/>
    <w:rsid w:val="009D64F5"/>
    <w:rsid w:val="009D6E53"/>
    <w:rsid w:val="009D7A4D"/>
    <w:rsid w:val="009E0042"/>
    <w:rsid w:val="009E080E"/>
    <w:rsid w:val="009E0A50"/>
    <w:rsid w:val="009E0DF9"/>
    <w:rsid w:val="009E0F92"/>
    <w:rsid w:val="009E1004"/>
    <w:rsid w:val="009E1171"/>
    <w:rsid w:val="009E130C"/>
    <w:rsid w:val="009E178C"/>
    <w:rsid w:val="009E1B41"/>
    <w:rsid w:val="009E1B52"/>
    <w:rsid w:val="009E1C1A"/>
    <w:rsid w:val="009E2120"/>
    <w:rsid w:val="009E2655"/>
    <w:rsid w:val="009E2AB6"/>
    <w:rsid w:val="009E2D26"/>
    <w:rsid w:val="009E3435"/>
    <w:rsid w:val="009E347D"/>
    <w:rsid w:val="009E37E6"/>
    <w:rsid w:val="009E3D14"/>
    <w:rsid w:val="009E4D73"/>
    <w:rsid w:val="009E5302"/>
    <w:rsid w:val="009E5918"/>
    <w:rsid w:val="009E5DCF"/>
    <w:rsid w:val="009E5E41"/>
    <w:rsid w:val="009E5E63"/>
    <w:rsid w:val="009E5F2A"/>
    <w:rsid w:val="009E6473"/>
    <w:rsid w:val="009E68E8"/>
    <w:rsid w:val="009E698D"/>
    <w:rsid w:val="009E6C69"/>
    <w:rsid w:val="009E6ED5"/>
    <w:rsid w:val="009E6F7D"/>
    <w:rsid w:val="009E6FE9"/>
    <w:rsid w:val="009E79B4"/>
    <w:rsid w:val="009F0332"/>
    <w:rsid w:val="009F03F0"/>
    <w:rsid w:val="009F0687"/>
    <w:rsid w:val="009F0ED8"/>
    <w:rsid w:val="009F1696"/>
    <w:rsid w:val="009F16A9"/>
    <w:rsid w:val="009F1A48"/>
    <w:rsid w:val="009F1B08"/>
    <w:rsid w:val="009F2D2A"/>
    <w:rsid w:val="009F2DDB"/>
    <w:rsid w:val="009F2E3D"/>
    <w:rsid w:val="009F2F04"/>
    <w:rsid w:val="009F3014"/>
    <w:rsid w:val="009F30A2"/>
    <w:rsid w:val="009F317E"/>
    <w:rsid w:val="009F3CCC"/>
    <w:rsid w:val="009F4F94"/>
    <w:rsid w:val="009F5102"/>
    <w:rsid w:val="009F535C"/>
    <w:rsid w:val="009F57F5"/>
    <w:rsid w:val="009F5953"/>
    <w:rsid w:val="009F5B53"/>
    <w:rsid w:val="009F65D4"/>
    <w:rsid w:val="009F6CB8"/>
    <w:rsid w:val="009F74AE"/>
    <w:rsid w:val="009F7C72"/>
    <w:rsid w:val="00A00272"/>
    <w:rsid w:val="00A003F8"/>
    <w:rsid w:val="00A0054E"/>
    <w:rsid w:val="00A0059D"/>
    <w:rsid w:val="00A0066F"/>
    <w:rsid w:val="00A00819"/>
    <w:rsid w:val="00A010FC"/>
    <w:rsid w:val="00A01143"/>
    <w:rsid w:val="00A012CF"/>
    <w:rsid w:val="00A0172E"/>
    <w:rsid w:val="00A018CD"/>
    <w:rsid w:val="00A01A01"/>
    <w:rsid w:val="00A01D6C"/>
    <w:rsid w:val="00A0238E"/>
    <w:rsid w:val="00A0260F"/>
    <w:rsid w:val="00A02C97"/>
    <w:rsid w:val="00A031E9"/>
    <w:rsid w:val="00A03CCB"/>
    <w:rsid w:val="00A04120"/>
    <w:rsid w:val="00A0417A"/>
    <w:rsid w:val="00A04AA4"/>
    <w:rsid w:val="00A05212"/>
    <w:rsid w:val="00A05C3A"/>
    <w:rsid w:val="00A05FD8"/>
    <w:rsid w:val="00A06061"/>
    <w:rsid w:val="00A061FA"/>
    <w:rsid w:val="00A06274"/>
    <w:rsid w:val="00A065FF"/>
    <w:rsid w:val="00A068FC"/>
    <w:rsid w:val="00A06932"/>
    <w:rsid w:val="00A06AF5"/>
    <w:rsid w:val="00A06ED6"/>
    <w:rsid w:val="00A076C6"/>
    <w:rsid w:val="00A07A96"/>
    <w:rsid w:val="00A07B4D"/>
    <w:rsid w:val="00A07F09"/>
    <w:rsid w:val="00A10482"/>
    <w:rsid w:val="00A1068C"/>
    <w:rsid w:val="00A107B9"/>
    <w:rsid w:val="00A10AA3"/>
    <w:rsid w:val="00A112A1"/>
    <w:rsid w:val="00A11953"/>
    <w:rsid w:val="00A1202B"/>
    <w:rsid w:val="00A12082"/>
    <w:rsid w:val="00A125B5"/>
    <w:rsid w:val="00A12656"/>
    <w:rsid w:val="00A12ADF"/>
    <w:rsid w:val="00A12D08"/>
    <w:rsid w:val="00A13063"/>
    <w:rsid w:val="00A131E3"/>
    <w:rsid w:val="00A134C7"/>
    <w:rsid w:val="00A1352F"/>
    <w:rsid w:val="00A13579"/>
    <w:rsid w:val="00A137AA"/>
    <w:rsid w:val="00A1395A"/>
    <w:rsid w:val="00A14382"/>
    <w:rsid w:val="00A14B46"/>
    <w:rsid w:val="00A14B52"/>
    <w:rsid w:val="00A1505B"/>
    <w:rsid w:val="00A1539E"/>
    <w:rsid w:val="00A15787"/>
    <w:rsid w:val="00A15899"/>
    <w:rsid w:val="00A16669"/>
    <w:rsid w:val="00A1669A"/>
    <w:rsid w:val="00A166B0"/>
    <w:rsid w:val="00A16722"/>
    <w:rsid w:val="00A16B78"/>
    <w:rsid w:val="00A17413"/>
    <w:rsid w:val="00A17F6B"/>
    <w:rsid w:val="00A215B6"/>
    <w:rsid w:val="00A21A7B"/>
    <w:rsid w:val="00A21AD3"/>
    <w:rsid w:val="00A21D5E"/>
    <w:rsid w:val="00A220AD"/>
    <w:rsid w:val="00A223B5"/>
    <w:rsid w:val="00A225BD"/>
    <w:rsid w:val="00A2263D"/>
    <w:rsid w:val="00A2269A"/>
    <w:rsid w:val="00A2284E"/>
    <w:rsid w:val="00A22AF0"/>
    <w:rsid w:val="00A22DA8"/>
    <w:rsid w:val="00A22E74"/>
    <w:rsid w:val="00A23337"/>
    <w:rsid w:val="00A24822"/>
    <w:rsid w:val="00A24A3A"/>
    <w:rsid w:val="00A259B5"/>
    <w:rsid w:val="00A25B84"/>
    <w:rsid w:val="00A2658F"/>
    <w:rsid w:val="00A26740"/>
    <w:rsid w:val="00A26D67"/>
    <w:rsid w:val="00A271BE"/>
    <w:rsid w:val="00A27863"/>
    <w:rsid w:val="00A30261"/>
    <w:rsid w:val="00A31943"/>
    <w:rsid w:val="00A32596"/>
    <w:rsid w:val="00A32D38"/>
    <w:rsid w:val="00A32D9D"/>
    <w:rsid w:val="00A32DFF"/>
    <w:rsid w:val="00A32F4A"/>
    <w:rsid w:val="00A32F74"/>
    <w:rsid w:val="00A32F8F"/>
    <w:rsid w:val="00A33354"/>
    <w:rsid w:val="00A33C67"/>
    <w:rsid w:val="00A33D44"/>
    <w:rsid w:val="00A33DF8"/>
    <w:rsid w:val="00A33F2E"/>
    <w:rsid w:val="00A34B34"/>
    <w:rsid w:val="00A34D4A"/>
    <w:rsid w:val="00A34F12"/>
    <w:rsid w:val="00A355F4"/>
    <w:rsid w:val="00A35C66"/>
    <w:rsid w:val="00A3607A"/>
    <w:rsid w:val="00A36A79"/>
    <w:rsid w:val="00A37525"/>
    <w:rsid w:val="00A375C3"/>
    <w:rsid w:val="00A37AAA"/>
    <w:rsid w:val="00A37B5D"/>
    <w:rsid w:val="00A37BFF"/>
    <w:rsid w:val="00A40464"/>
    <w:rsid w:val="00A40AB8"/>
    <w:rsid w:val="00A41026"/>
    <w:rsid w:val="00A4134B"/>
    <w:rsid w:val="00A41355"/>
    <w:rsid w:val="00A41EE7"/>
    <w:rsid w:val="00A42006"/>
    <w:rsid w:val="00A4235A"/>
    <w:rsid w:val="00A426C3"/>
    <w:rsid w:val="00A42FCB"/>
    <w:rsid w:val="00A430BF"/>
    <w:rsid w:val="00A4322B"/>
    <w:rsid w:val="00A436ED"/>
    <w:rsid w:val="00A43E13"/>
    <w:rsid w:val="00A44352"/>
    <w:rsid w:val="00A4469E"/>
    <w:rsid w:val="00A44A82"/>
    <w:rsid w:val="00A44B2B"/>
    <w:rsid w:val="00A44C68"/>
    <w:rsid w:val="00A466CF"/>
    <w:rsid w:val="00A4681A"/>
    <w:rsid w:val="00A47A67"/>
    <w:rsid w:val="00A47CD2"/>
    <w:rsid w:val="00A47EBB"/>
    <w:rsid w:val="00A47EBE"/>
    <w:rsid w:val="00A5031B"/>
    <w:rsid w:val="00A503F8"/>
    <w:rsid w:val="00A507F8"/>
    <w:rsid w:val="00A50B59"/>
    <w:rsid w:val="00A5117B"/>
    <w:rsid w:val="00A511DA"/>
    <w:rsid w:val="00A51590"/>
    <w:rsid w:val="00A516C8"/>
    <w:rsid w:val="00A523E0"/>
    <w:rsid w:val="00A52DF9"/>
    <w:rsid w:val="00A53167"/>
    <w:rsid w:val="00A53FB6"/>
    <w:rsid w:val="00A54353"/>
    <w:rsid w:val="00A5541C"/>
    <w:rsid w:val="00A5568D"/>
    <w:rsid w:val="00A5571A"/>
    <w:rsid w:val="00A558A8"/>
    <w:rsid w:val="00A55E7E"/>
    <w:rsid w:val="00A5614C"/>
    <w:rsid w:val="00A56C8B"/>
    <w:rsid w:val="00A56D0E"/>
    <w:rsid w:val="00A56F25"/>
    <w:rsid w:val="00A5713B"/>
    <w:rsid w:val="00A57A33"/>
    <w:rsid w:val="00A57F20"/>
    <w:rsid w:val="00A6003B"/>
    <w:rsid w:val="00A60BD7"/>
    <w:rsid w:val="00A610E8"/>
    <w:rsid w:val="00A61275"/>
    <w:rsid w:val="00A61601"/>
    <w:rsid w:val="00A61B49"/>
    <w:rsid w:val="00A62103"/>
    <w:rsid w:val="00A62335"/>
    <w:rsid w:val="00A626ED"/>
    <w:rsid w:val="00A63762"/>
    <w:rsid w:val="00A637B4"/>
    <w:rsid w:val="00A6383F"/>
    <w:rsid w:val="00A63BDB"/>
    <w:rsid w:val="00A63FA5"/>
    <w:rsid w:val="00A63FDE"/>
    <w:rsid w:val="00A64041"/>
    <w:rsid w:val="00A64E96"/>
    <w:rsid w:val="00A65153"/>
    <w:rsid w:val="00A6519D"/>
    <w:rsid w:val="00A651D7"/>
    <w:rsid w:val="00A652F9"/>
    <w:rsid w:val="00A65CE0"/>
    <w:rsid w:val="00A65D69"/>
    <w:rsid w:val="00A6616D"/>
    <w:rsid w:val="00A662B2"/>
    <w:rsid w:val="00A67723"/>
    <w:rsid w:val="00A67C2A"/>
    <w:rsid w:val="00A701A9"/>
    <w:rsid w:val="00A701D1"/>
    <w:rsid w:val="00A702DB"/>
    <w:rsid w:val="00A702DD"/>
    <w:rsid w:val="00A703B9"/>
    <w:rsid w:val="00A70AD8"/>
    <w:rsid w:val="00A70BF8"/>
    <w:rsid w:val="00A70F55"/>
    <w:rsid w:val="00A71026"/>
    <w:rsid w:val="00A71450"/>
    <w:rsid w:val="00A71C9D"/>
    <w:rsid w:val="00A72D47"/>
    <w:rsid w:val="00A73102"/>
    <w:rsid w:val="00A73929"/>
    <w:rsid w:val="00A7412A"/>
    <w:rsid w:val="00A744C8"/>
    <w:rsid w:val="00A74512"/>
    <w:rsid w:val="00A745B0"/>
    <w:rsid w:val="00A748AD"/>
    <w:rsid w:val="00A74939"/>
    <w:rsid w:val="00A74C39"/>
    <w:rsid w:val="00A754D9"/>
    <w:rsid w:val="00A758B5"/>
    <w:rsid w:val="00A75DBD"/>
    <w:rsid w:val="00A7638F"/>
    <w:rsid w:val="00A77396"/>
    <w:rsid w:val="00A775E2"/>
    <w:rsid w:val="00A7787B"/>
    <w:rsid w:val="00A77A28"/>
    <w:rsid w:val="00A77D06"/>
    <w:rsid w:val="00A80048"/>
    <w:rsid w:val="00A80744"/>
    <w:rsid w:val="00A807A3"/>
    <w:rsid w:val="00A809EE"/>
    <w:rsid w:val="00A80E8E"/>
    <w:rsid w:val="00A811AA"/>
    <w:rsid w:val="00A81450"/>
    <w:rsid w:val="00A81B04"/>
    <w:rsid w:val="00A81BB7"/>
    <w:rsid w:val="00A81C94"/>
    <w:rsid w:val="00A81FCD"/>
    <w:rsid w:val="00A82521"/>
    <w:rsid w:val="00A82FF3"/>
    <w:rsid w:val="00A8321F"/>
    <w:rsid w:val="00A833AD"/>
    <w:rsid w:val="00A836E5"/>
    <w:rsid w:val="00A83E75"/>
    <w:rsid w:val="00A8416D"/>
    <w:rsid w:val="00A84170"/>
    <w:rsid w:val="00A841B6"/>
    <w:rsid w:val="00A8421D"/>
    <w:rsid w:val="00A84C33"/>
    <w:rsid w:val="00A84D70"/>
    <w:rsid w:val="00A84EFD"/>
    <w:rsid w:val="00A84F25"/>
    <w:rsid w:val="00A850B7"/>
    <w:rsid w:val="00A85979"/>
    <w:rsid w:val="00A85DB7"/>
    <w:rsid w:val="00A85DE1"/>
    <w:rsid w:val="00A86277"/>
    <w:rsid w:val="00A86B5C"/>
    <w:rsid w:val="00A86D07"/>
    <w:rsid w:val="00A86E61"/>
    <w:rsid w:val="00A87095"/>
    <w:rsid w:val="00A87B90"/>
    <w:rsid w:val="00A87D66"/>
    <w:rsid w:val="00A87E0C"/>
    <w:rsid w:val="00A87FB3"/>
    <w:rsid w:val="00A9014D"/>
    <w:rsid w:val="00A91026"/>
    <w:rsid w:val="00A91A27"/>
    <w:rsid w:val="00A91AB3"/>
    <w:rsid w:val="00A91D84"/>
    <w:rsid w:val="00A9238D"/>
    <w:rsid w:val="00A92394"/>
    <w:rsid w:val="00A9241D"/>
    <w:rsid w:val="00A9251B"/>
    <w:rsid w:val="00A9267A"/>
    <w:rsid w:val="00A92C10"/>
    <w:rsid w:val="00A92F25"/>
    <w:rsid w:val="00A93066"/>
    <w:rsid w:val="00A9343A"/>
    <w:rsid w:val="00A93711"/>
    <w:rsid w:val="00A9430B"/>
    <w:rsid w:val="00A9434C"/>
    <w:rsid w:val="00A945B8"/>
    <w:rsid w:val="00A95664"/>
    <w:rsid w:val="00A963E0"/>
    <w:rsid w:val="00A9680F"/>
    <w:rsid w:val="00A969CA"/>
    <w:rsid w:val="00A96C45"/>
    <w:rsid w:val="00A970EB"/>
    <w:rsid w:val="00A976DA"/>
    <w:rsid w:val="00A977DB"/>
    <w:rsid w:val="00A977E6"/>
    <w:rsid w:val="00A97F0F"/>
    <w:rsid w:val="00AA013C"/>
    <w:rsid w:val="00AA06E2"/>
    <w:rsid w:val="00AA0A90"/>
    <w:rsid w:val="00AA0D26"/>
    <w:rsid w:val="00AA1108"/>
    <w:rsid w:val="00AA18CF"/>
    <w:rsid w:val="00AA1C7A"/>
    <w:rsid w:val="00AA1D43"/>
    <w:rsid w:val="00AA2B98"/>
    <w:rsid w:val="00AA2C70"/>
    <w:rsid w:val="00AA30F7"/>
    <w:rsid w:val="00AA352D"/>
    <w:rsid w:val="00AA3F3F"/>
    <w:rsid w:val="00AA3FC1"/>
    <w:rsid w:val="00AA40ED"/>
    <w:rsid w:val="00AA414E"/>
    <w:rsid w:val="00AA427F"/>
    <w:rsid w:val="00AA451C"/>
    <w:rsid w:val="00AA4970"/>
    <w:rsid w:val="00AA5640"/>
    <w:rsid w:val="00AA5B1A"/>
    <w:rsid w:val="00AA5DE1"/>
    <w:rsid w:val="00AA607D"/>
    <w:rsid w:val="00AA6296"/>
    <w:rsid w:val="00AA63EB"/>
    <w:rsid w:val="00AA684A"/>
    <w:rsid w:val="00AA6956"/>
    <w:rsid w:val="00AA7460"/>
    <w:rsid w:val="00AA7AD1"/>
    <w:rsid w:val="00AB0087"/>
    <w:rsid w:val="00AB0D97"/>
    <w:rsid w:val="00AB1174"/>
    <w:rsid w:val="00AB13E5"/>
    <w:rsid w:val="00AB16DB"/>
    <w:rsid w:val="00AB1809"/>
    <w:rsid w:val="00AB1B30"/>
    <w:rsid w:val="00AB223A"/>
    <w:rsid w:val="00AB28B8"/>
    <w:rsid w:val="00AB2AA3"/>
    <w:rsid w:val="00AB2B90"/>
    <w:rsid w:val="00AB2EE6"/>
    <w:rsid w:val="00AB2F90"/>
    <w:rsid w:val="00AB2FA2"/>
    <w:rsid w:val="00AB30B6"/>
    <w:rsid w:val="00AB356C"/>
    <w:rsid w:val="00AB3B40"/>
    <w:rsid w:val="00AB3C1D"/>
    <w:rsid w:val="00AB44E8"/>
    <w:rsid w:val="00AB467E"/>
    <w:rsid w:val="00AB4CEA"/>
    <w:rsid w:val="00AB5D51"/>
    <w:rsid w:val="00AC0448"/>
    <w:rsid w:val="00AC0698"/>
    <w:rsid w:val="00AC0BB7"/>
    <w:rsid w:val="00AC0C16"/>
    <w:rsid w:val="00AC0C65"/>
    <w:rsid w:val="00AC0F83"/>
    <w:rsid w:val="00AC1151"/>
    <w:rsid w:val="00AC13D4"/>
    <w:rsid w:val="00AC13DE"/>
    <w:rsid w:val="00AC1D5A"/>
    <w:rsid w:val="00AC2D7F"/>
    <w:rsid w:val="00AC307D"/>
    <w:rsid w:val="00AC31F1"/>
    <w:rsid w:val="00AC33B0"/>
    <w:rsid w:val="00AC346C"/>
    <w:rsid w:val="00AC3985"/>
    <w:rsid w:val="00AC3A16"/>
    <w:rsid w:val="00AC3A23"/>
    <w:rsid w:val="00AC3C90"/>
    <w:rsid w:val="00AC3F8F"/>
    <w:rsid w:val="00AC41BE"/>
    <w:rsid w:val="00AC422B"/>
    <w:rsid w:val="00AC438B"/>
    <w:rsid w:val="00AC4796"/>
    <w:rsid w:val="00AC4C31"/>
    <w:rsid w:val="00AC4DC2"/>
    <w:rsid w:val="00AC4FE2"/>
    <w:rsid w:val="00AC5402"/>
    <w:rsid w:val="00AC59F5"/>
    <w:rsid w:val="00AC5BCA"/>
    <w:rsid w:val="00AC672D"/>
    <w:rsid w:val="00AC6C8F"/>
    <w:rsid w:val="00AC714C"/>
    <w:rsid w:val="00AC726B"/>
    <w:rsid w:val="00AC7BD7"/>
    <w:rsid w:val="00AD0232"/>
    <w:rsid w:val="00AD0310"/>
    <w:rsid w:val="00AD05B1"/>
    <w:rsid w:val="00AD05B8"/>
    <w:rsid w:val="00AD05D8"/>
    <w:rsid w:val="00AD0D8A"/>
    <w:rsid w:val="00AD0E5E"/>
    <w:rsid w:val="00AD101B"/>
    <w:rsid w:val="00AD1720"/>
    <w:rsid w:val="00AD2526"/>
    <w:rsid w:val="00AD2A06"/>
    <w:rsid w:val="00AD2BD8"/>
    <w:rsid w:val="00AD329E"/>
    <w:rsid w:val="00AD378A"/>
    <w:rsid w:val="00AD38C4"/>
    <w:rsid w:val="00AD3B37"/>
    <w:rsid w:val="00AD3E15"/>
    <w:rsid w:val="00AD44C0"/>
    <w:rsid w:val="00AD5506"/>
    <w:rsid w:val="00AD55A8"/>
    <w:rsid w:val="00AD582A"/>
    <w:rsid w:val="00AD67F4"/>
    <w:rsid w:val="00AD69EE"/>
    <w:rsid w:val="00AD6A0D"/>
    <w:rsid w:val="00AD6A2A"/>
    <w:rsid w:val="00AD6BBD"/>
    <w:rsid w:val="00AD6BE7"/>
    <w:rsid w:val="00AD6C20"/>
    <w:rsid w:val="00AD76E1"/>
    <w:rsid w:val="00AD77D6"/>
    <w:rsid w:val="00AD7AD0"/>
    <w:rsid w:val="00AD7AFC"/>
    <w:rsid w:val="00AE06E5"/>
    <w:rsid w:val="00AE08EC"/>
    <w:rsid w:val="00AE0C3A"/>
    <w:rsid w:val="00AE0C80"/>
    <w:rsid w:val="00AE0E80"/>
    <w:rsid w:val="00AE11E4"/>
    <w:rsid w:val="00AE15BD"/>
    <w:rsid w:val="00AE1BD9"/>
    <w:rsid w:val="00AE24D8"/>
    <w:rsid w:val="00AE2DE8"/>
    <w:rsid w:val="00AE3760"/>
    <w:rsid w:val="00AE3913"/>
    <w:rsid w:val="00AE3B13"/>
    <w:rsid w:val="00AE4B8D"/>
    <w:rsid w:val="00AE4BA2"/>
    <w:rsid w:val="00AE4C78"/>
    <w:rsid w:val="00AE50EE"/>
    <w:rsid w:val="00AE50EF"/>
    <w:rsid w:val="00AE5285"/>
    <w:rsid w:val="00AE5555"/>
    <w:rsid w:val="00AE63F4"/>
    <w:rsid w:val="00AE69BE"/>
    <w:rsid w:val="00AE6E01"/>
    <w:rsid w:val="00AE6F1B"/>
    <w:rsid w:val="00AE6F84"/>
    <w:rsid w:val="00AE7416"/>
    <w:rsid w:val="00AE7676"/>
    <w:rsid w:val="00AE7A8C"/>
    <w:rsid w:val="00AE7D69"/>
    <w:rsid w:val="00AF06EA"/>
    <w:rsid w:val="00AF0C59"/>
    <w:rsid w:val="00AF16B8"/>
    <w:rsid w:val="00AF171A"/>
    <w:rsid w:val="00AF19AD"/>
    <w:rsid w:val="00AF201E"/>
    <w:rsid w:val="00AF2845"/>
    <w:rsid w:val="00AF30BB"/>
    <w:rsid w:val="00AF3319"/>
    <w:rsid w:val="00AF35D8"/>
    <w:rsid w:val="00AF4728"/>
    <w:rsid w:val="00AF4B17"/>
    <w:rsid w:val="00AF5018"/>
    <w:rsid w:val="00AF55C0"/>
    <w:rsid w:val="00AF5E84"/>
    <w:rsid w:val="00AF6183"/>
    <w:rsid w:val="00AF69F7"/>
    <w:rsid w:val="00AF6ADA"/>
    <w:rsid w:val="00AF6FA6"/>
    <w:rsid w:val="00AF71E1"/>
    <w:rsid w:val="00B009AF"/>
    <w:rsid w:val="00B01109"/>
    <w:rsid w:val="00B012DB"/>
    <w:rsid w:val="00B01393"/>
    <w:rsid w:val="00B01B9F"/>
    <w:rsid w:val="00B02034"/>
    <w:rsid w:val="00B02105"/>
    <w:rsid w:val="00B03138"/>
    <w:rsid w:val="00B03531"/>
    <w:rsid w:val="00B03724"/>
    <w:rsid w:val="00B0384B"/>
    <w:rsid w:val="00B03989"/>
    <w:rsid w:val="00B039B9"/>
    <w:rsid w:val="00B03F55"/>
    <w:rsid w:val="00B041B7"/>
    <w:rsid w:val="00B05139"/>
    <w:rsid w:val="00B0561F"/>
    <w:rsid w:val="00B05C83"/>
    <w:rsid w:val="00B06641"/>
    <w:rsid w:val="00B0689B"/>
    <w:rsid w:val="00B068A5"/>
    <w:rsid w:val="00B068BA"/>
    <w:rsid w:val="00B06B2E"/>
    <w:rsid w:val="00B06CCC"/>
    <w:rsid w:val="00B06D5A"/>
    <w:rsid w:val="00B075EE"/>
    <w:rsid w:val="00B0768F"/>
    <w:rsid w:val="00B07E7D"/>
    <w:rsid w:val="00B07F50"/>
    <w:rsid w:val="00B1049A"/>
    <w:rsid w:val="00B10A4D"/>
    <w:rsid w:val="00B10CC5"/>
    <w:rsid w:val="00B10E48"/>
    <w:rsid w:val="00B111AB"/>
    <w:rsid w:val="00B1190E"/>
    <w:rsid w:val="00B11A46"/>
    <w:rsid w:val="00B1279F"/>
    <w:rsid w:val="00B12D7C"/>
    <w:rsid w:val="00B12D8B"/>
    <w:rsid w:val="00B12D90"/>
    <w:rsid w:val="00B12F7A"/>
    <w:rsid w:val="00B13EC5"/>
    <w:rsid w:val="00B147FA"/>
    <w:rsid w:val="00B14868"/>
    <w:rsid w:val="00B14CB2"/>
    <w:rsid w:val="00B14CD5"/>
    <w:rsid w:val="00B155C1"/>
    <w:rsid w:val="00B156D2"/>
    <w:rsid w:val="00B15983"/>
    <w:rsid w:val="00B15E6F"/>
    <w:rsid w:val="00B162A1"/>
    <w:rsid w:val="00B1647F"/>
    <w:rsid w:val="00B165D9"/>
    <w:rsid w:val="00B165FF"/>
    <w:rsid w:val="00B168F4"/>
    <w:rsid w:val="00B16A53"/>
    <w:rsid w:val="00B16E8B"/>
    <w:rsid w:val="00B173C2"/>
    <w:rsid w:val="00B17B7D"/>
    <w:rsid w:val="00B17C5C"/>
    <w:rsid w:val="00B17D58"/>
    <w:rsid w:val="00B205B8"/>
    <w:rsid w:val="00B20926"/>
    <w:rsid w:val="00B20E05"/>
    <w:rsid w:val="00B21317"/>
    <w:rsid w:val="00B21AD4"/>
    <w:rsid w:val="00B22128"/>
    <w:rsid w:val="00B222B6"/>
    <w:rsid w:val="00B2241B"/>
    <w:rsid w:val="00B229E5"/>
    <w:rsid w:val="00B22AE5"/>
    <w:rsid w:val="00B22AF5"/>
    <w:rsid w:val="00B23014"/>
    <w:rsid w:val="00B230B3"/>
    <w:rsid w:val="00B237A5"/>
    <w:rsid w:val="00B23CD5"/>
    <w:rsid w:val="00B2443E"/>
    <w:rsid w:val="00B24863"/>
    <w:rsid w:val="00B24B1E"/>
    <w:rsid w:val="00B24FE6"/>
    <w:rsid w:val="00B254AD"/>
    <w:rsid w:val="00B25841"/>
    <w:rsid w:val="00B263E7"/>
    <w:rsid w:val="00B26998"/>
    <w:rsid w:val="00B26ACE"/>
    <w:rsid w:val="00B26DFB"/>
    <w:rsid w:val="00B27506"/>
    <w:rsid w:val="00B276A9"/>
    <w:rsid w:val="00B27AD0"/>
    <w:rsid w:val="00B30AC9"/>
    <w:rsid w:val="00B30E24"/>
    <w:rsid w:val="00B3151C"/>
    <w:rsid w:val="00B3173A"/>
    <w:rsid w:val="00B31873"/>
    <w:rsid w:val="00B318CA"/>
    <w:rsid w:val="00B319C1"/>
    <w:rsid w:val="00B31B93"/>
    <w:rsid w:val="00B32709"/>
    <w:rsid w:val="00B32CD5"/>
    <w:rsid w:val="00B32F0D"/>
    <w:rsid w:val="00B32F80"/>
    <w:rsid w:val="00B337DB"/>
    <w:rsid w:val="00B33E48"/>
    <w:rsid w:val="00B33EE9"/>
    <w:rsid w:val="00B34326"/>
    <w:rsid w:val="00B343E4"/>
    <w:rsid w:val="00B34B28"/>
    <w:rsid w:val="00B35144"/>
    <w:rsid w:val="00B35822"/>
    <w:rsid w:val="00B35C39"/>
    <w:rsid w:val="00B364AC"/>
    <w:rsid w:val="00B36F6F"/>
    <w:rsid w:val="00B37718"/>
    <w:rsid w:val="00B377A9"/>
    <w:rsid w:val="00B37A1C"/>
    <w:rsid w:val="00B37AE3"/>
    <w:rsid w:val="00B37BC7"/>
    <w:rsid w:val="00B37F7D"/>
    <w:rsid w:val="00B40328"/>
    <w:rsid w:val="00B4050B"/>
    <w:rsid w:val="00B4077C"/>
    <w:rsid w:val="00B4099E"/>
    <w:rsid w:val="00B40ABE"/>
    <w:rsid w:val="00B40AF0"/>
    <w:rsid w:val="00B40C35"/>
    <w:rsid w:val="00B41781"/>
    <w:rsid w:val="00B41876"/>
    <w:rsid w:val="00B42739"/>
    <w:rsid w:val="00B428CD"/>
    <w:rsid w:val="00B42EC9"/>
    <w:rsid w:val="00B42F5E"/>
    <w:rsid w:val="00B43206"/>
    <w:rsid w:val="00B43214"/>
    <w:rsid w:val="00B4323C"/>
    <w:rsid w:val="00B4362E"/>
    <w:rsid w:val="00B43B4D"/>
    <w:rsid w:val="00B4476D"/>
    <w:rsid w:val="00B44A66"/>
    <w:rsid w:val="00B44BBC"/>
    <w:rsid w:val="00B44F5A"/>
    <w:rsid w:val="00B45653"/>
    <w:rsid w:val="00B46EFB"/>
    <w:rsid w:val="00B46FC5"/>
    <w:rsid w:val="00B473F2"/>
    <w:rsid w:val="00B474E0"/>
    <w:rsid w:val="00B475BE"/>
    <w:rsid w:val="00B501B0"/>
    <w:rsid w:val="00B5064B"/>
    <w:rsid w:val="00B509E2"/>
    <w:rsid w:val="00B50B24"/>
    <w:rsid w:val="00B50CFD"/>
    <w:rsid w:val="00B50D55"/>
    <w:rsid w:val="00B519C0"/>
    <w:rsid w:val="00B522B6"/>
    <w:rsid w:val="00B528A1"/>
    <w:rsid w:val="00B52AD9"/>
    <w:rsid w:val="00B530D9"/>
    <w:rsid w:val="00B53177"/>
    <w:rsid w:val="00B5327D"/>
    <w:rsid w:val="00B535DC"/>
    <w:rsid w:val="00B53986"/>
    <w:rsid w:val="00B540DB"/>
    <w:rsid w:val="00B540DC"/>
    <w:rsid w:val="00B54852"/>
    <w:rsid w:val="00B54919"/>
    <w:rsid w:val="00B54D05"/>
    <w:rsid w:val="00B54FF3"/>
    <w:rsid w:val="00B55032"/>
    <w:rsid w:val="00B55AA7"/>
    <w:rsid w:val="00B55D39"/>
    <w:rsid w:val="00B55ED3"/>
    <w:rsid w:val="00B55F4C"/>
    <w:rsid w:val="00B56760"/>
    <w:rsid w:val="00B572AF"/>
    <w:rsid w:val="00B572F7"/>
    <w:rsid w:val="00B57398"/>
    <w:rsid w:val="00B576EA"/>
    <w:rsid w:val="00B57CB9"/>
    <w:rsid w:val="00B6012D"/>
    <w:rsid w:val="00B6052B"/>
    <w:rsid w:val="00B6079A"/>
    <w:rsid w:val="00B608A4"/>
    <w:rsid w:val="00B60E83"/>
    <w:rsid w:val="00B61336"/>
    <w:rsid w:val="00B615F4"/>
    <w:rsid w:val="00B61B66"/>
    <w:rsid w:val="00B62A74"/>
    <w:rsid w:val="00B62A88"/>
    <w:rsid w:val="00B63325"/>
    <w:rsid w:val="00B634D3"/>
    <w:rsid w:val="00B637F6"/>
    <w:rsid w:val="00B63A10"/>
    <w:rsid w:val="00B63A2B"/>
    <w:rsid w:val="00B64161"/>
    <w:rsid w:val="00B6421B"/>
    <w:rsid w:val="00B64415"/>
    <w:rsid w:val="00B64AAD"/>
    <w:rsid w:val="00B64B06"/>
    <w:rsid w:val="00B64D7A"/>
    <w:rsid w:val="00B651B3"/>
    <w:rsid w:val="00B651D1"/>
    <w:rsid w:val="00B653EA"/>
    <w:rsid w:val="00B65495"/>
    <w:rsid w:val="00B6557E"/>
    <w:rsid w:val="00B66584"/>
    <w:rsid w:val="00B66C3C"/>
    <w:rsid w:val="00B67704"/>
    <w:rsid w:val="00B677B3"/>
    <w:rsid w:val="00B702B5"/>
    <w:rsid w:val="00B71198"/>
    <w:rsid w:val="00B7191B"/>
    <w:rsid w:val="00B71FD2"/>
    <w:rsid w:val="00B727FC"/>
    <w:rsid w:val="00B72A0E"/>
    <w:rsid w:val="00B73A2B"/>
    <w:rsid w:val="00B73AA2"/>
    <w:rsid w:val="00B73F06"/>
    <w:rsid w:val="00B74D52"/>
    <w:rsid w:val="00B74FCB"/>
    <w:rsid w:val="00B75058"/>
    <w:rsid w:val="00B75095"/>
    <w:rsid w:val="00B75C4A"/>
    <w:rsid w:val="00B76876"/>
    <w:rsid w:val="00B77037"/>
    <w:rsid w:val="00B778AA"/>
    <w:rsid w:val="00B77D1C"/>
    <w:rsid w:val="00B801F0"/>
    <w:rsid w:val="00B80FEF"/>
    <w:rsid w:val="00B81F1D"/>
    <w:rsid w:val="00B82046"/>
    <w:rsid w:val="00B82514"/>
    <w:rsid w:val="00B82644"/>
    <w:rsid w:val="00B82C66"/>
    <w:rsid w:val="00B839B2"/>
    <w:rsid w:val="00B83A8B"/>
    <w:rsid w:val="00B83E02"/>
    <w:rsid w:val="00B84719"/>
    <w:rsid w:val="00B84BC6"/>
    <w:rsid w:val="00B84DEE"/>
    <w:rsid w:val="00B8527A"/>
    <w:rsid w:val="00B852E6"/>
    <w:rsid w:val="00B85CAE"/>
    <w:rsid w:val="00B86164"/>
    <w:rsid w:val="00B8673A"/>
    <w:rsid w:val="00B86C7F"/>
    <w:rsid w:val="00B86D23"/>
    <w:rsid w:val="00B86E6D"/>
    <w:rsid w:val="00B871B9"/>
    <w:rsid w:val="00B9010E"/>
    <w:rsid w:val="00B90392"/>
    <w:rsid w:val="00B90AFB"/>
    <w:rsid w:val="00B915F6"/>
    <w:rsid w:val="00B91F5A"/>
    <w:rsid w:val="00B9224C"/>
    <w:rsid w:val="00B925BF"/>
    <w:rsid w:val="00B926F8"/>
    <w:rsid w:val="00B932F9"/>
    <w:rsid w:val="00B93499"/>
    <w:rsid w:val="00B93793"/>
    <w:rsid w:val="00B9399E"/>
    <w:rsid w:val="00B93A4D"/>
    <w:rsid w:val="00B943A5"/>
    <w:rsid w:val="00B94529"/>
    <w:rsid w:val="00B946F0"/>
    <w:rsid w:val="00B9472E"/>
    <w:rsid w:val="00B950E0"/>
    <w:rsid w:val="00B95420"/>
    <w:rsid w:val="00B956D5"/>
    <w:rsid w:val="00B95765"/>
    <w:rsid w:val="00B95965"/>
    <w:rsid w:val="00B95A81"/>
    <w:rsid w:val="00B95C36"/>
    <w:rsid w:val="00B95F37"/>
    <w:rsid w:val="00B963F3"/>
    <w:rsid w:val="00B964D8"/>
    <w:rsid w:val="00B96656"/>
    <w:rsid w:val="00B9684E"/>
    <w:rsid w:val="00B96EF8"/>
    <w:rsid w:val="00B97005"/>
    <w:rsid w:val="00B97953"/>
    <w:rsid w:val="00B97AA0"/>
    <w:rsid w:val="00B97F72"/>
    <w:rsid w:val="00BA0351"/>
    <w:rsid w:val="00BA0865"/>
    <w:rsid w:val="00BA0C19"/>
    <w:rsid w:val="00BA0C3B"/>
    <w:rsid w:val="00BA0F90"/>
    <w:rsid w:val="00BA139B"/>
    <w:rsid w:val="00BA1B1A"/>
    <w:rsid w:val="00BA1E6F"/>
    <w:rsid w:val="00BA215B"/>
    <w:rsid w:val="00BA24B0"/>
    <w:rsid w:val="00BA2D62"/>
    <w:rsid w:val="00BA2F84"/>
    <w:rsid w:val="00BA3155"/>
    <w:rsid w:val="00BA32B5"/>
    <w:rsid w:val="00BA406D"/>
    <w:rsid w:val="00BA53DC"/>
    <w:rsid w:val="00BA55B5"/>
    <w:rsid w:val="00BA5886"/>
    <w:rsid w:val="00BA6BDE"/>
    <w:rsid w:val="00BA6F3A"/>
    <w:rsid w:val="00BA76AD"/>
    <w:rsid w:val="00BB0275"/>
    <w:rsid w:val="00BB0BFB"/>
    <w:rsid w:val="00BB10A5"/>
    <w:rsid w:val="00BB1107"/>
    <w:rsid w:val="00BB14F6"/>
    <w:rsid w:val="00BB18B2"/>
    <w:rsid w:val="00BB2E5A"/>
    <w:rsid w:val="00BB34B2"/>
    <w:rsid w:val="00BB3538"/>
    <w:rsid w:val="00BB368B"/>
    <w:rsid w:val="00BB3E87"/>
    <w:rsid w:val="00BB3F2E"/>
    <w:rsid w:val="00BB431E"/>
    <w:rsid w:val="00BB46CF"/>
    <w:rsid w:val="00BB47C2"/>
    <w:rsid w:val="00BB6804"/>
    <w:rsid w:val="00BB68E5"/>
    <w:rsid w:val="00BB6BB0"/>
    <w:rsid w:val="00BB6E99"/>
    <w:rsid w:val="00BB792C"/>
    <w:rsid w:val="00BB7B28"/>
    <w:rsid w:val="00BB7EFF"/>
    <w:rsid w:val="00BB7F4C"/>
    <w:rsid w:val="00BC0306"/>
    <w:rsid w:val="00BC046E"/>
    <w:rsid w:val="00BC09B5"/>
    <w:rsid w:val="00BC13F0"/>
    <w:rsid w:val="00BC14A6"/>
    <w:rsid w:val="00BC1CB8"/>
    <w:rsid w:val="00BC28A3"/>
    <w:rsid w:val="00BC2979"/>
    <w:rsid w:val="00BC2AA2"/>
    <w:rsid w:val="00BC2B88"/>
    <w:rsid w:val="00BC2C0C"/>
    <w:rsid w:val="00BC2CD6"/>
    <w:rsid w:val="00BC33D7"/>
    <w:rsid w:val="00BC36C4"/>
    <w:rsid w:val="00BC3BBF"/>
    <w:rsid w:val="00BC3F32"/>
    <w:rsid w:val="00BC419F"/>
    <w:rsid w:val="00BC41DE"/>
    <w:rsid w:val="00BC42C8"/>
    <w:rsid w:val="00BC4A33"/>
    <w:rsid w:val="00BC4DD7"/>
    <w:rsid w:val="00BC53D8"/>
    <w:rsid w:val="00BC5950"/>
    <w:rsid w:val="00BC5A34"/>
    <w:rsid w:val="00BC5AE0"/>
    <w:rsid w:val="00BC5F80"/>
    <w:rsid w:val="00BC628F"/>
    <w:rsid w:val="00BC649B"/>
    <w:rsid w:val="00BC64C5"/>
    <w:rsid w:val="00BC65AB"/>
    <w:rsid w:val="00BC6706"/>
    <w:rsid w:val="00BC6A8E"/>
    <w:rsid w:val="00BC6E18"/>
    <w:rsid w:val="00BC78CD"/>
    <w:rsid w:val="00BC7BE7"/>
    <w:rsid w:val="00BD053D"/>
    <w:rsid w:val="00BD068E"/>
    <w:rsid w:val="00BD0F64"/>
    <w:rsid w:val="00BD1387"/>
    <w:rsid w:val="00BD19A7"/>
    <w:rsid w:val="00BD246D"/>
    <w:rsid w:val="00BD25DE"/>
    <w:rsid w:val="00BD3148"/>
    <w:rsid w:val="00BD3571"/>
    <w:rsid w:val="00BD3858"/>
    <w:rsid w:val="00BD39A2"/>
    <w:rsid w:val="00BD4084"/>
    <w:rsid w:val="00BD4495"/>
    <w:rsid w:val="00BD46AC"/>
    <w:rsid w:val="00BD4909"/>
    <w:rsid w:val="00BD51B5"/>
    <w:rsid w:val="00BD5750"/>
    <w:rsid w:val="00BD5FA3"/>
    <w:rsid w:val="00BD5FD7"/>
    <w:rsid w:val="00BD6EC1"/>
    <w:rsid w:val="00BD71BB"/>
    <w:rsid w:val="00BD7278"/>
    <w:rsid w:val="00BE07CC"/>
    <w:rsid w:val="00BE08A3"/>
    <w:rsid w:val="00BE08AD"/>
    <w:rsid w:val="00BE0C15"/>
    <w:rsid w:val="00BE0D36"/>
    <w:rsid w:val="00BE0E2D"/>
    <w:rsid w:val="00BE0F53"/>
    <w:rsid w:val="00BE2BF8"/>
    <w:rsid w:val="00BE2DA2"/>
    <w:rsid w:val="00BE3B5A"/>
    <w:rsid w:val="00BE3F59"/>
    <w:rsid w:val="00BE4656"/>
    <w:rsid w:val="00BE487F"/>
    <w:rsid w:val="00BE48A1"/>
    <w:rsid w:val="00BE4F7F"/>
    <w:rsid w:val="00BE55BD"/>
    <w:rsid w:val="00BE584C"/>
    <w:rsid w:val="00BE61BE"/>
    <w:rsid w:val="00BE647F"/>
    <w:rsid w:val="00BE6912"/>
    <w:rsid w:val="00BE6F9E"/>
    <w:rsid w:val="00BE76B7"/>
    <w:rsid w:val="00BE7AFA"/>
    <w:rsid w:val="00BE7C86"/>
    <w:rsid w:val="00BE7E2F"/>
    <w:rsid w:val="00BF0262"/>
    <w:rsid w:val="00BF0492"/>
    <w:rsid w:val="00BF0804"/>
    <w:rsid w:val="00BF0E52"/>
    <w:rsid w:val="00BF0F01"/>
    <w:rsid w:val="00BF1198"/>
    <w:rsid w:val="00BF151B"/>
    <w:rsid w:val="00BF1BC9"/>
    <w:rsid w:val="00BF22DE"/>
    <w:rsid w:val="00BF230A"/>
    <w:rsid w:val="00BF27C3"/>
    <w:rsid w:val="00BF2E86"/>
    <w:rsid w:val="00BF359D"/>
    <w:rsid w:val="00BF3E30"/>
    <w:rsid w:val="00BF4182"/>
    <w:rsid w:val="00BF41C2"/>
    <w:rsid w:val="00BF4E8F"/>
    <w:rsid w:val="00BF4FC9"/>
    <w:rsid w:val="00BF5486"/>
    <w:rsid w:val="00BF56D2"/>
    <w:rsid w:val="00BF5B54"/>
    <w:rsid w:val="00BF5FB6"/>
    <w:rsid w:val="00BF65F6"/>
    <w:rsid w:val="00BF69AD"/>
    <w:rsid w:val="00BF6C2E"/>
    <w:rsid w:val="00BF72A5"/>
    <w:rsid w:val="00BF74D0"/>
    <w:rsid w:val="00BF7669"/>
    <w:rsid w:val="00BF7CDF"/>
    <w:rsid w:val="00C002AD"/>
    <w:rsid w:val="00C0076A"/>
    <w:rsid w:val="00C013B7"/>
    <w:rsid w:val="00C01479"/>
    <w:rsid w:val="00C01707"/>
    <w:rsid w:val="00C01B11"/>
    <w:rsid w:val="00C02606"/>
    <w:rsid w:val="00C02778"/>
    <w:rsid w:val="00C0285C"/>
    <w:rsid w:val="00C02997"/>
    <w:rsid w:val="00C03BF2"/>
    <w:rsid w:val="00C03FD3"/>
    <w:rsid w:val="00C04397"/>
    <w:rsid w:val="00C0463D"/>
    <w:rsid w:val="00C04C7D"/>
    <w:rsid w:val="00C04D2E"/>
    <w:rsid w:val="00C04F2D"/>
    <w:rsid w:val="00C0509B"/>
    <w:rsid w:val="00C0530B"/>
    <w:rsid w:val="00C05358"/>
    <w:rsid w:val="00C055F7"/>
    <w:rsid w:val="00C0577F"/>
    <w:rsid w:val="00C05980"/>
    <w:rsid w:val="00C05BE2"/>
    <w:rsid w:val="00C05C2A"/>
    <w:rsid w:val="00C05C4B"/>
    <w:rsid w:val="00C05D8F"/>
    <w:rsid w:val="00C05E69"/>
    <w:rsid w:val="00C0700F"/>
    <w:rsid w:val="00C0718F"/>
    <w:rsid w:val="00C07474"/>
    <w:rsid w:val="00C0751C"/>
    <w:rsid w:val="00C0799B"/>
    <w:rsid w:val="00C07C37"/>
    <w:rsid w:val="00C07C92"/>
    <w:rsid w:val="00C07EBE"/>
    <w:rsid w:val="00C07EC5"/>
    <w:rsid w:val="00C10338"/>
    <w:rsid w:val="00C11CE1"/>
    <w:rsid w:val="00C129B7"/>
    <w:rsid w:val="00C12A2A"/>
    <w:rsid w:val="00C12E23"/>
    <w:rsid w:val="00C1318F"/>
    <w:rsid w:val="00C13402"/>
    <w:rsid w:val="00C1366F"/>
    <w:rsid w:val="00C1368C"/>
    <w:rsid w:val="00C14CD7"/>
    <w:rsid w:val="00C15DF0"/>
    <w:rsid w:val="00C15F12"/>
    <w:rsid w:val="00C163ED"/>
    <w:rsid w:val="00C16461"/>
    <w:rsid w:val="00C1686A"/>
    <w:rsid w:val="00C16BC1"/>
    <w:rsid w:val="00C16F4C"/>
    <w:rsid w:val="00C16F5C"/>
    <w:rsid w:val="00C1764F"/>
    <w:rsid w:val="00C176B2"/>
    <w:rsid w:val="00C17EBD"/>
    <w:rsid w:val="00C20833"/>
    <w:rsid w:val="00C20CC0"/>
    <w:rsid w:val="00C21241"/>
    <w:rsid w:val="00C21677"/>
    <w:rsid w:val="00C21855"/>
    <w:rsid w:val="00C21E2F"/>
    <w:rsid w:val="00C2220B"/>
    <w:rsid w:val="00C2274C"/>
    <w:rsid w:val="00C23E42"/>
    <w:rsid w:val="00C23FC0"/>
    <w:rsid w:val="00C2423C"/>
    <w:rsid w:val="00C24E4F"/>
    <w:rsid w:val="00C25093"/>
    <w:rsid w:val="00C251D1"/>
    <w:rsid w:val="00C252B5"/>
    <w:rsid w:val="00C253DD"/>
    <w:rsid w:val="00C25468"/>
    <w:rsid w:val="00C255DB"/>
    <w:rsid w:val="00C258C2"/>
    <w:rsid w:val="00C25AFF"/>
    <w:rsid w:val="00C25D77"/>
    <w:rsid w:val="00C2639F"/>
    <w:rsid w:val="00C269CC"/>
    <w:rsid w:val="00C26A06"/>
    <w:rsid w:val="00C26F03"/>
    <w:rsid w:val="00C26FE6"/>
    <w:rsid w:val="00C27611"/>
    <w:rsid w:val="00C27A7B"/>
    <w:rsid w:val="00C27C13"/>
    <w:rsid w:val="00C3017C"/>
    <w:rsid w:val="00C30B42"/>
    <w:rsid w:val="00C31753"/>
    <w:rsid w:val="00C3196A"/>
    <w:rsid w:val="00C31DBD"/>
    <w:rsid w:val="00C32006"/>
    <w:rsid w:val="00C32227"/>
    <w:rsid w:val="00C32527"/>
    <w:rsid w:val="00C32B1F"/>
    <w:rsid w:val="00C32C25"/>
    <w:rsid w:val="00C32D69"/>
    <w:rsid w:val="00C32DD7"/>
    <w:rsid w:val="00C33614"/>
    <w:rsid w:val="00C336C4"/>
    <w:rsid w:val="00C339FB"/>
    <w:rsid w:val="00C33E50"/>
    <w:rsid w:val="00C3412A"/>
    <w:rsid w:val="00C345D9"/>
    <w:rsid w:val="00C34D4B"/>
    <w:rsid w:val="00C34D7F"/>
    <w:rsid w:val="00C353F1"/>
    <w:rsid w:val="00C35522"/>
    <w:rsid w:val="00C356C0"/>
    <w:rsid w:val="00C35B1E"/>
    <w:rsid w:val="00C36440"/>
    <w:rsid w:val="00C365EC"/>
    <w:rsid w:val="00C36ACA"/>
    <w:rsid w:val="00C36FDF"/>
    <w:rsid w:val="00C3706C"/>
    <w:rsid w:val="00C37352"/>
    <w:rsid w:val="00C37400"/>
    <w:rsid w:val="00C37655"/>
    <w:rsid w:val="00C376CE"/>
    <w:rsid w:val="00C4051A"/>
    <w:rsid w:val="00C40DEE"/>
    <w:rsid w:val="00C412BC"/>
    <w:rsid w:val="00C41454"/>
    <w:rsid w:val="00C41837"/>
    <w:rsid w:val="00C419ED"/>
    <w:rsid w:val="00C41FD1"/>
    <w:rsid w:val="00C42286"/>
    <w:rsid w:val="00C42A9C"/>
    <w:rsid w:val="00C42E68"/>
    <w:rsid w:val="00C432AB"/>
    <w:rsid w:val="00C43418"/>
    <w:rsid w:val="00C438E4"/>
    <w:rsid w:val="00C43A4D"/>
    <w:rsid w:val="00C43DB2"/>
    <w:rsid w:val="00C4429D"/>
    <w:rsid w:val="00C44654"/>
    <w:rsid w:val="00C44A4D"/>
    <w:rsid w:val="00C45622"/>
    <w:rsid w:val="00C4577E"/>
    <w:rsid w:val="00C45916"/>
    <w:rsid w:val="00C4599E"/>
    <w:rsid w:val="00C45BC5"/>
    <w:rsid w:val="00C45F31"/>
    <w:rsid w:val="00C46A1B"/>
    <w:rsid w:val="00C46DCF"/>
    <w:rsid w:val="00C47004"/>
    <w:rsid w:val="00C47404"/>
    <w:rsid w:val="00C47455"/>
    <w:rsid w:val="00C47926"/>
    <w:rsid w:val="00C506EF"/>
    <w:rsid w:val="00C5097E"/>
    <w:rsid w:val="00C5098A"/>
    <w:rsid w:val="00C50AFB"/>
    <w:rsid w:val="00C50E89"/>
    <w:rsid w:val="00C50F81"/>
    <w:rsid w:val="00C51030"/>
    <w:rsid w:val="00C515BF"/>
    <w:rsid w:val="00C5185B"/>
    <w:rsid w:val="00C51987"/>
    <w:rsid w:val="00C51B97"/>
    <w:rsid w:val="00C526CA"/>
    <w:rsid w:val="00C52917"/>
    <w:rsid w:val="00C52E3E"/>
    <w:rsid w:val="00C530D9"/>
    <w:rsid w:val="00C532DC"/>
    <w:rsid w:val="00C5346D"/>
    <w:rsid w:val="00C535E1"/>
    <w:rsid w:val="00C53F87"/>
    <w:rsid w:val="00C5404E"/>
    <w:rsid w:val="00C54344"/>
    <w:rsid w:val="00C5435B"/>
    <w:rsid w:val="00C543DA"/>
    <w:rsid w:val="00C557BE"/>
    <w:rsid w:val="00C55853"/>
    <w:rsid w:val="00C55DD6"/>
    <w:rsid w:val="00C55EEE"/>
    <w:rsid w:val="00C56067"/>
    <w:rsid w:val="00C56AB9"/>
    <w:rsid w:val="00C572D3"/>
    <w:rsid w:val="00C57936"/>
    <w:rsid w:val="00C6026D"/>
    <w:rsid w:val="00C60371"/>
    <w:rsid w:val="00C6078E"/>
    <w:rsid w:val="00C60B13"/>
    <w:rsid w:val="00C61A52"/>
    <w:rsid w:val="00C61CE3"/>
    <w:rsid w:val="00C624CE"/>
    <w:rsid w:val="00C62D74"/>
    <w:rsid w:val="00C62DA7"/>
    <w:rsid w:val="00C63A83"/>
    <w:rsid w:val="00C641CC"/>
    <w:rsid w:val="00C6498E"/>
    <w:rsid w:val="00C65531"/>
    <w:rsid w:val="00C65B34"/>
    <w:rsid w:val="00C65E1B"/>
    <w:rsid w:val="00C6602F"/>
    <w:rsid w:val="00C66C36"/>
    <w:rsid w:val="00C66C45"/>
    <w:rsid w:val="00C66ED8"/>
    <w:rsid w:val="00C672CE"/>
    <w:rsid w:val="00C67961"/>
    <w:rsid w:val="00C702B7"/>
    <w:rsid w:val="00C7063C"/>
    <w:rsid w:val="00C708C0"/>
    <w:rsid w:val="00C71053"/>
    <w:rsid w:val="00C712BC"/>
    <w:rsid w:val="00C72047"/>
    <w:rsid w:val="00C72074"/>
    <w:rsid w:val="00C722D5"/>
    <w:rsid w:val="00C724B2"/>
    <w:rsid w:val="00C72893"/>
    <w:rsid w:val="00C73007"/>
    <w:rsid w:val="00C7312B"/>
    <w:rsid w:val="00C7370B"/>
    <w:rsid w:val="00C7386A"/>
    <w:rsid w:val="00C73D29"/>
    <w:rsid w:val="00C73D73"/>
    <w:rsid w:val="00C7446E"/>
    <w:rsid w:val="00C74C5A"/>
    <w:rsid w:val="00C75A64"/>
    <w:rsid w:val="00C75F47"/>
    <w:rsid w:val="00C768B8"/>
    <w:rsid w:val="00C76B0F"/>
    <w:rsid w:val="00C77079"/>
    <w:rsid w:val="00C77946"/>
    <w:rsid w:val="00C77D7F"/>
    <w:rsid w:val="00C77ECF"/>
    <w:rsid w:val="00C80ABE"/>
    <w:rsid w:val="00C80EE9"/>
    <w:rsid w:val="00C813F5"/>
    <w:rsid w:val="00C8177B"/>
    <w:rsid w:val="00C82098"/>
    <w:rsid w:val="00C82112"/>
    <w:rsid w:val="00C822AD"/>
    <w:rsid w:val="00C826E3"/>
    <w:rsid w:val="00C828AC"/>
    <w:rsid w:val="00C82DC3"/>
    <w:rsid w:val="00C82DF7"/>
    <w:rsid w:val="00C836F6"/>
    <w:rsid w:val="00C838EB"/>
    <w:rsid w:val="00C83913"/>
    <w:rsid w:val="00C839E6"/>
    <w:rsid w:val="00C83AA1"/>
    <w:rsid w:val="00C83B3D"/>
    <w:rsid w:val="00C83D41"/>
    <w:rsid w:val="00C83EE5"/>
    <w:rsid w:val="00C843FB"/>
    <w:rsid w:val="00C845C7"/>
    <w:rsid w:val="00C858FC"/>
    <w:rsid w:val="00C85CEA"/>
    <w:rsid w:val="00C85D7F"/>
    <w:rsid w:val="00C863D8"/>
    <w:rsid w:val="00C86475"/>
    <w:rsid w:val="00C87444"/>
    <w:rsid w:val="00C874F5"/>
    <w:rsid w:val="00C901CB"/>
    <w:rsid w:val="00C9090C"/>
    <w:rsid w:val="00C910CB"/>
    <w:rsid w:val="00C91428"/>
    <w:rsid w:val="00C914BB"/>
    <w:rsid w:val="00C91889"/>
    <w:rsid w:val="00C91CC7"/>
    <w:rsid w:val="00C91CC9"/>
    <w:rsid w:val="00C91E59"/>
    <w:rsid w:val="00C92265"/>
    <w:rsid w:val="00C9231A"/>
    <w:rsid w:val="00C92666"/>
    <w:rsid w:val="00C9267B"/>
    <w:rsid w:val="00C9349E"/>
    <w:rsid w:val="00C93EDE"/>
    <w:rsid w:val="00C93F35"/>
    <w:rsid w:val="00C9469E"/>
    <w:rsid w:val="00C9519E"/>
    <w:rsid w:val="00C956CE"/>
    <w:rsid w:val="00C958A0"/>
    <w:rsid w:val="00C95E5E"/>
    <w:rsid w:val="00C960DF"/>
    <w:rsid w:val="00C961ED"/>
    <w:rsid w:val="00CA0178"/>
    <w:rsid w:val="00CA02A2"/>
    <w:rsid w:val="00CA06D2"/>
    <w:rsid w:val="00CA0F64"/>
    <w:rsid w:val="00CA11E5"/>
    <w:rsid w:val="00CA2680"/>
    <w:rsid w:val="00CA3733"/>
    <w:rsid w:val="00CA3CF4"/>
    <w:rsid w:val="00CA3EE3"/>
    <w:rsid w:val="00CA4204"/>
    <w:rsid w:val="00CA43CD"/>
    <w:rsid w:val="00CA4C04"/>
    <w:rsid w:val="00CA4E8D"/>
    <w:rsid w:val="00CA50C1"/>
    <w:rsid w:val="00CA5EE8"/>
    <w:rsid w:val="00CA62A2"/>
    <w:rsid w:val="00CA6702"/>
    <w:rsid w:val="00CA69A8"/>
    <w:rsid w:val="00CA6A14"/>
    <w:rsid w:val="00CA7900"/>
    <w:rsid w:val="00CA7F83"/>
    <w:rsid w:val="00CA7FE6"/>
    <w:rsid w:val="00CB0E44"/>
    <w:rsid w:val="00CB1283"/>
    <w:rsid w:val="00CB12D9"/>
    <w:rsid w:val="00CB156E"/>
    <w:rsid w:val="00CB1768"/>
    <w:rsid w:val="00CB1899"/>
    <w:rsid w:val="00CB2369"/>
    <w:rsid w:val="00CB2A5B"/>
    <w:rsid w:val="00CB2EE0"/>
    <w:rsid w:val="00CB334F"/>
    <w:rsid w:val="00CB340C"/>
    <w:rsid w:val="00CB349F"/>
    <w:rsid w:val="00CB3651"/>
    <w:rsid w:val="00CB38C5"/>
    <w:rsid w:val="00CB3A00"/>
    <w:rsid w:val="00CB4513"/>
    <w:rsid w:val="00CB4BA5"/>
    <w:rsid w:val="00CB4E77"/>
    <w:rsid w:val="00CB4FDD"/>
    <w:rsid w:val="00CB55E0"/>
    <w:rsid w:val="00CB565B"/>
    <w:rsid w:val="00CB5870"/>
    <w:rsid w:val="00CB637A"/>
    <w:rsid w:val="00CB66DD"/>
    <w:rsid w:val="00CB68CC"/>
    <w:rsid w:val="00CB6FD3"/>
    <w:rsid w:val="00CB711C"/>
    <w:rsid w:val="00CB752F"/>
    <w:rsid w:val="00CB7A39"/>
    <w:rsid w:val="00CB7A89"/>
    <w:rsid w:val="00CB7ED9"/>
    <w:rsid w:val="00CC028A"/>
    <w:rsid w:val="00CC03EE"/>
    <w:rsid w:val="00CC1028"/>
    <w:rsid w:val="00CC163C"/>
    <w:rsid w:val="00CC1782"/>
    <w:rsid w:val="00CC297D"/>
    <w:rsid w:val="00CC2A43"/>
    <w:rsid w:val="00CC3211"/>
    <w:rsid w:val="00CC33D7"/>
    <w:rsid w:val="00CC35AB"/>
    <w:rsid w:val="00CC38BA"/>
    <w:rsid w:val="00CC3D3D"/>
    <w:rsid w:val="00CC4073"/>
    <w:rsid w:val="00CC4221"/>
    <w:rsid w:val="00CC47DB"/>
    <w:rsid w:val="00CC48D4"/>
    <w:rsid w:val="00CC4AE4"/>
    <w:rsid w:val="00CC520E"/>
    <w:rsid w:val="00CC5541"/>
    <w:rsid w:val="00CC576B"/>
    <w:rsid w:val="00CC5EE1"/>
    <w:rsid w:val="00CC5FA3"/>
    <w:rsid w:val="00CC5FD1"/>
    <w:rsid w:val="00CC605C"/>
    <w:rsid w:val="00CC61F7"/>
    <w:rsid w:val="00CC65C4"/>
    <w:rsid w:val="00CC67F8"/>
    <w:rsid w:val="00CC6A21"/>
    <w:rsid w:val="00CC6DD1"/>
    <w:rsid w:val="00CC719B"/>
    <w:rsid w:val="00CC722A"/>
    <w:rsid w:val="00CC729D"/>
    <w:rsid w:val="00CC737C"/>
    <w:rsid w:val="00CC747D"/>
    <w:rsid w:val="00CC7504"/>
    <w:rsid w:val="00CC7571"/>
    <w:rsid w:val="00CC7CA2"/>
    <w:rsid w:val="00CC7E6B"/>
    <w:rsid w:val="00CC7F31"/>
    <w:rsid w:val="00CC7F93"/>
    <w:rsid w:val="00CC7FE9"/>
    <w:rsid w:val="00CD0041"/>
    <w:rsid w:val="00CD0170"/>
    <w:rsid w:val="00CD02A2"/>
    <w:rsid w:val="00CD06F1"/>
    <w:rsid w:val="00CD0AC4"/>
    <w:rsid w:val="00CD0AE9"/>
    <w:rsid w:val="00CD1533"/>
    <w:rsid w:val="00CD1649"/>
    <w:rsid w:val="00CD1704"/>
    <w:rsid w:val="00CD1817"/>
    <w:rsid w:val="00CD2292"/>
    <w:rsid w:val="00CD2FC0"/>
    <w:rsid w:val="00CD302C"/>
    <w:rsid w:val="00CD30C3"/>
    <w:rsid w:val="00CD3171"/>
    <w:rsid w:val="00CD3279"/>
    <w:rsid w:val="00CD32F7"/>
    <w:rsid w:val="00CD3836"/>
    <w:rsid w:val="00CD3E45"/>
    <w:rsid w:val="00CD3FD4"/>
    <w:rsid w:val="00CD48BB"/>
    <w:rsid w:val="00CD4E4E"/>
    <w:rsid w:val="00CD4EC9"/>
    <w:rsid w:val="00CD568B"/>
    <w:rsid w:val="00CD56A9"/>
    <w:rsid w:val="00CD597A"/>
    <w:rsid w:val="00CD59CE"/>
    <w:rsid w:val="00CD5B2B"/>
    <w:rsid w:val="00CD63A4"/>
    <w:rsid w:val="00CD7025"/>
    <w:rsid w:val="00CD70C4"/>
    <w:rsid w:val="00CD7285"/>
    <w:rsid w:val="00CD79AC"/>
    <w:rsid w:val="00CD7A71"/>
    <w:rsid w:val="00CE0159"/>
    <w:rsid w:val="00CE01EF"/>
    <w:rsid w:val="00CE077F"/>
    <w:rsid w:val="00CE097C"/>
    <w:rsid w:val="00CE0CC0"/>
    <w:rsid w:val="00CE1674"/>
    <w:rsid w:val="00CE17BC"/>
    <w:rsid w:val="00CE2023"/>
    <w:rsid w:val="00CE2162"/>
    <w:rsid w:val="00CE21D3"/>
    <w:rsid w:val="00CE28FD"/>
    <w:rsid w:val="00CE2A47"/>
    <w:rsid w:val="00CE2ACD"/>
    <w:rsid w:val="00CE3107"/>
    <w:rsid w:val="00CE3C48"/>
    <w:rsid w:val="00CE3DAA"/>
    <w:rsid w:val="00CE4161"/>
    <w:rsid w:val="00CE4279"/>
    <w:rsid w:val="00CE4364"/>
    <w:rsid w:val="00CE439D"/>
    <w:rsid w:val="00CE446B"/>
    <w:rsid w:val="00CE4B06"/>
    <w:rsid w:val="00CE50B1"/>
    <w:rsid w:val="00CE5164"/>
    <w:rsid w:val="00CE52E4"/>
    <w:rsid w:val="00CE5EF2"/>
    <w:rsid w:val="00CE6F2E"/>
    <w:rsid w:val="00CE71D4"/>
    <w:rsid w:val="00CE793D"/>
    <w:rsid w:val="00CE7975"/>
    <w:rsid w:val="00CE7D9A"/>
    <w:rsid w:val="00CF0205"/>
    <w:rsid w:val="00CF0540"/>
    <w:rsid w:val="00CF084F"/>
    <w:rsid w:val="00CF1272"/>
    <w:rsid w:val="00CF1432"/>
    <w:rsid w:val="00CF1B36"/>
    <w:rsid w:val="00CF1B6B"/>
    <w:rsid w:val="00CF1C4E"/>
    <w:rsid w:val="00CF1FC2"/>
    <w:rsid w:val="00CF21D6"/>
    <w:rsid w:val="00CF31A4"/>
    <w:rsid w:val="00CF3543"/>
    <w:rsid w:val="00CF3961"/>
    <w:rsid w:val="00CF4006"/>
    <w:rsid w:val="00CF4AE5"/>
    <w:rsid w:val="00CF500B"/>
    <w:rsid w:val="00CF51EA"/>
    <w:rsid w:val="00CF52FF"/>
    <w:rsid w:val="00CF5667"/>
    <w:rsid w:val="00CF56A3"/>
    <w:rsid w:val="00CF5882"/>
    <w:rsid w:val="00CF5E5B"/>
    <w:rsid w:val="00CF6B63"/>
    <w:rsid w:val="00CF7525"/>
    <w:rsid w:val="00CF76FD"/>
    <w:rsid w:val="00CF7C3B"/>
    <w:rsid w:val="00D00391"/>
    <w:rsid w:val="00D00548"/>
    <w:rsid w:val="00D009D5"/>
    <w:rsid w:val="00D00A0F"/>
    <w:rsid w:val="00D00FF7"/>
    <w:rsid w:val="00D01031"/>
    <w:rsid w:val="00D01FEA"/>
    <w:rsid w:val="00D020FD"/>
    <w:rsid w:val="00D02360"/>
    <w:rsid w:val="00D02686"/>
    <w:rsid w:val="00D02EF9"/>
    <w:rsid w:val="00D032A0"/>
    <w:rsid w:val="00D0367D"/>
    <w:rsid w:val="00D03770"/>
    <w:rsid w:val="00D0385A"/>
    <w:rsid w:val="00D0392A"/>
    <w:rsid w:val="00D039A3"/>
    <w:rsid w:val="00D03C9A"/>
    <w:rsid w:val="00D03ECB"/>
    <w:rsid w:val="00D03FAC"/>
    <w:rsid w:val="00D04158"/>
    <w:rsid w:val="00D04527"/>
    <w:rsid w:val="00D0453D"/>
    <w:rsid w:val="00D046AF"/>
    <w:rsid w:val="00D05491"/>
    <w:rsid w:val="00D057A6"/>
    <w:rsid w:val="00D10809"/>
    <w:rsid w:val="00D120CB"/>
    <w:rsid w:val="00D127E9"/>
    <w:rsid w:val="00D129C7"/>
    <w:rsid w:val="00D1327C"/>
    <w:rsid w:val="00D13364"/>
    <w:rsid w:val="00D133F1"/>
    <w:rsid w:val="00D1340F"/>
    <w:rsid w:val="00D134F9"/>
    <w:rsid w:val="00D141C1"/>
    <w:rsid w:val="00D143EB"/>
    <w:rsid w:val="00D14744"/>
    <w:rsid w:val="00D152EF"/>
    <w:rsid w:val="00D16156"/>
    <w:rsid w:val="00D167F1"/>
    <w:rsid w:val="00D17069"/>
    <w:rsid w:val="00D17781"/>
    <w:rsid w:val="00D17C76"/>
    <w:rsid w:val="00D17E54"/>
    <w:rsid w:val="00D17F13"/>
    <w:rsid w:val="00D201D3"/>
    <w:rsid w:val="00D20353"/>
    <w:rsid w:val="00D21531"/>
    <w:rsid w:val="00D21978"/>
    <w:rsid w:val="00D22797"/>
    <w:rsid w:val="00D22802"/>
    <w:rsid w:val="00D22C2C"/>
    <w:rsid w:val="00D22D33"/>
    <w:rsid w:val="00D22DA8"/>
    <w:rsid w:val="00D2312D"/>
    <w:rsid w:val="00D23B27"/>
    <w:rsid w:val="00D23C5F"/>
    <w:rsid w:val="00D23D5E"/>
    <w:rsid w:val="00D23D7A"/>
    <w:rsid w:val="00D24556"/>
    <w:rsid w:val="00D247DA"/>
    <w:rsid w:val="00D25556"/>
    <w:rsid w:val="00D25793"/>
    <w:rsid w:val="00D25AAE"/>
    <w:rsid w:val="00D2629E"/>
    <w:rsid w:val="00D2771D"/>
    <w:rsid w:val="00D27B31"/>
    <w:rsid w:val="00D27C98"/>
    <w:rsid w:val="00D304D7"/>
    <w:rsid w:val="00D305E8"/>
    <w:rsid w:val="00D306FD"/>
    <w:rsid w:val="00D3096C"/>
    <w:rsid w:val="00D30BFD"/>
    <w:rsid w:val="00D3177B"/>
    <w:rsid w:val="00D31860"/>
    <w:rsid w:val="00D3195B"/>
    <w:rsid w:val="00D31C93"/>
    <w:rsid w:val="00D31E6C"/>
    <w:rsid w:val="00D31F99"/>
    <w:rsid w:val="00D32777"/>
    <w:rsid w:val="00D32C71"/>
    <w:rsid w:val="00D32CD8"/>
    <w:rsid w:val="00D32D55"/>
    <w:rsid w:val="00D33282"/>
    <w:rsid w:val="00D3333B"/>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6EB2"/>
    <w:rsid w:val="00D37917"/>
    <w:rsid w:val="00D40CA8"/>
    <w:rsid w:val="00D40DA0"/>
    <w:rsid w:val="00D40DB3"/>
    <w:rsid w:val="00D40F54"/>
    <w:rsid w:val="00D41726"/>
    <w:rsid w:val="00D417D9"/>
    <w:rsid w:val="00D421EB"/>
    <w:rsid w:val="00D42948"/>
    <w:rsid w:val="00D42A57"/>
    <w:rsid w:val="00D42AFE"/>
    <w:rsid w:val="00D42CDD"/>
    <w:rsid w:val="00D431E7"/>
    <w:rsid w:val="00D43B8F"/>
    <w:rsid w:val="00D43BAB"/>
    <w:rsid w:val="00D43CA9"/>
    <w:rsid w:val="00D43FCF"/>
    <w:rsid w:val="00D44021"/>
    <w:rsid w:val="00D440B1"/>
    <w:rsid w:val="00D44267"/>
    <w:rsid w:val="00D44B9A"/>
    <w:rsid w:val="00D44B9F"/>
    <w:rsid w:val="00D44CAA"/>
    <w:rsid w:val="00D44EE7"/>
    <w:rsid w:val="00D44F54"/>
    <w:rsid w:val="00D45334"/>
    <w:rsid w:val="00D455DE"/>
    <w:rsid w:val="00D45916"/>
    <w:rsid w:val="00D45D77"/>
    <w:rsid w:val="00D465D9"/>
    <w:rsid w:val="00D4663A"/>
    <w:rsid w:val="00D46671"/>
    <w:rsid w:val="00D46713"/>
    <w:rsid w:val="00D4748B"/>
    <w:rsid w:val="00D47916"/>
    <w:rsid w:val="00D4796D"/>
    <w:rsid w:val="00D507DA"/>
    <w:rsid w:val="00D50F17"/>
    <w:rsid w:val="00D5113D"/>
    <w:rsid w:val="00D51565"/>
    <w:rsid w:val="00D515FC"/>
    <w:rsid w:val="00D51D98"/>
    <w:rsid w:val="00D520C1"/>
    <w:rsid w:val="00D5233D"/>
    <w:rsid w:val="00D5268C"/>
    <w:rsid w:val="00D52A5F"/>
    <w:rsid w:val="00D52D67"/>
    <w:rsid w:val="00D52E0A"/>
    <w:rsid w:val="00D530F5"/>
    <w:rsid w:val="00D531A0"/>
    <w:rsid w:val="00D53AB9"/>
    <w:rsid w:val="00D53CA9"/>
    <w:rsid w:val="00D5484F"/>
    <w:rsid w:val="00D54FC9"/>
    <w:rsid w:val="00D555AA"/>
    <w:rsid w:val="00D55725"/>
    <w:rsid w:val="00D55813"/>
    <w:rsid w:val="00D558FF"/>
    <w:rsid w:val="00D56936"/>
    <w:rsid w:val="00D56A74"/>
    <w:rsid w:val="00D56F44"/>
    <w:rsid w:val="00D60957"/>
    <w:rsid w:val="00D60982"/>
    <w:rsid w:val="00D610DF"/>
    <w:rsid w:val="00D612DE"/>
    <w:rsid w:val="00D61D5C"/>
    <w:rsid w:val="00D626F0"/>
    <w:rsid w:val="00D62B4F"/>
    <w:rsid w:val="00D62CB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5C8C"/>
    <w:rsid w:val="00D66321"/>
    <w:rsid w:val="00D66615"/>
    <w:rsid w:val="00D669D6"/>
    <w:rsid w:val="00D6700F"/>
    <w:rsid w:val="00D6756D"/>
    <w:rsid w:val="00D67963"/>
    <w:rsid w:val="00D67EF1"/>
    <w:rsid w:val="00D67F67"/>
    <w:rsid w:val="00D70851"/>
    <w:rsid w:val="00D70EEE"/>
    <w:rsid w:val="00D70F41"/>
    <w:rsid w:val="00D71661"/>
    <w:rsid w:val="00D71932"/>
    <w:rsid w:val="00D71DF0"/>
    <w:rsid w:val="00D71FA8"/>
    <w:rsid w:val="00D721A2"/>
    <w:rsid w:val="00D727A7"/>
    <w:rsid w:val="00D7284F"/>
    <w:rsid w:val="00D7285F"/>
    <w:rsid w:val="00D72D44"/>
    <w:rsid w:val="00D72DD3"/>
    <w:rsid w:val="00D73292"/>
    <w:rsid w:val="00D738A6"/>
    <w:rsid w:val="00D73F6B"/>
    <w:rsid w:val="00D740BE"/>
    <w:rsid w:val="00D745FC"/>
    <w:rsid w:val="00D74D78"/>
    <w:rsid w:val="00D750C5"/>
    <w:rsid w:val="00D75BCF"/>
    <w:rsid w:val="00D75BF3"/>
    <w:rsid w:val="00D75D10"/>
    <w:rsid w:val="00D75E4A"/>
    <w:rsid w:val="00D75FC4"/>
    <w:rsid w:val="00D760D4"/>
    <w:rsid w:val="00D7644D"/>
    <w:rsid w:val="00D76947"/>
    <w:rsid w:val="00D76CAE"/>
    <w:rsid w:val="00D76E0E"/>
    <w:rsid w:val="00D772B2"/>
    <w:rsid w:val="00D773D1"/>
    <w:rsid w:val="00D7799C"/>
    <w:rsid w:val="00D77A96"/>
    <w:rsid w:val="00D77B90"/>
    <w:rsid w:val="00D77CB0"/>
    <w:rsid w:val="00D77DDD"/>
    <w:rsid w:val="00D80090"/>
    <w:rsid w:val="00D80181"/>
    <w:rsid w:val="00D801EB"/>
    <w:rsid w:val="00D80A79"/>
    <w:rsid w:val="00D80A9D"/>
    <w:rsid w:val="00D80AD6"/>
    <w:rsid w:val="00D816A3"/>
    <w:rsid w:val="00D81C9E"/>
    <w:rsid w:val="00D81DCF"/>
    <w:rsid w:val="00D82085"/>
    <w:rsid w:val="00D82550"/>
    <w:rsid w:val="00D82B35"/>
    <w:rsid w:val="00D82B5C"/>
    <w:rsid w:val="00D82E99"/>
    <w:rsid w:val="00D82EDA"/>
    <w:rsid w:val="00D834E8"/>
    <w:rsid w:val="00D837CC"/>
    <w:rsid w:val="00D839D2"/>
    <w:rsid w:val="00D83A04"/>
    <w:rsid w:val="00D83B14"/>
    <w:rsid w:val="00D84C84"/>
    <w:rsid w:val="00D84D14"/>
    <w:rsid w:val="00D84E19"/>
    <w:rsid w:val="00D85088"/>
    <w:rsid w:val="00D854C2"/>
    <w:rsid w:val="00D8577B"/>
    <w:rsid w:val="00D8581B"/>
    <w:rsid w:val="00D85837"/>
    <w:rsid w:val="00D86157"/>
    <w:rsid w:val="00D86872"/>
    <w:rsid w:val="00D86BAC"/>
    <w:rsid w:val="00D872B4"/>
    <w:rsid w:val="00D8730F"/>
    <w:rsid w:val="00D87310"/>
    <w:rsid w:val="00D87648"/>
    <w:rsid w:val="00D8788A"/>
    <w:rsid w:val="00D90925"/>
    <w:rsid w:val="00D909C0"/>
    <w:rsid w:val="00D90B5A"/>
    <w:rsid w:val="00D90C0E"/>
    <w:rsid w:val="00D90EE3"/>
    <w:rsid w:val="00D90EE4"/>
    <w:rsid w:val="00D91001"/>
    <w:rsid w:val="00D9101E"/>
    <w:rsid w:val="00D91132"/>
    <w:rsid w:val="00D9151F"/>
    <w:rsid w:val="00D920F4"/>
    <w:rsid w:val="00D9261C"/>
    <w:rsid w:val="00D92A0A"/>
    <w:rsid w:val="00D92A7B"/>
    <w:rsid w:val="00D92C1C"/>
    <w:rsid w:val="00D93025"/>
    <w:rsid w:val="00D93672"/>
    <w:rsid w:val="00D93F9F"/>
    <w:rsid w:val="00D94439"/>
    <w:rsid w:val="00D9459D"/>
    <w:rsid w:val="00D9463E"/>
    <w:rsid w:val="00D946A4"/>
    <w:rsid w:val="00D94C49"/>
    <w:rsid w:val="00D94C6C"/>
    <w:rsid w:val="00D95232"/>
    <w:rsid w:val="00D95482"/>
    <w:rsid w:val="00D95C85"/>
    <w:rsid w:val="00D95CDA"/>
    <w:rsid w:val="00D960BA"/>
    <w:rsid w:val="00D96270"/>
    <w:rsid w:val="00D9784C"/>
    <w:rsid w:val="00D97C4A"/>
    <w:rsid w:val="00DA0273"/>
    <w:rsid w:val="00DA04EC"/>
    <w:rsid w:val="00DA08F3"/>
    <w:rsid w:val="00DA0D29"/>
    <w:rsid w:val="00DA0E1F"/>
    <w:rsid w:val="00DA0FB2"/>
    <w:rsid w:val="00DA138F"/>
    <w:rsid w:val="00DA1756"/>
    <w:rsid w:val="00DA1772"/>
    <w:rsid w:val="00DA247E"/>
    <w:rsid w:val="00DA25B8"/>
    <w:rsid w:val="00DA2C90"/>
    <w:rsid w:val="00DA2CA8"/>
    <w:rsid w:val="00DA2D1E"/>
    <w:rsid w:val="00DA2FED"/>
    <w:rsid w:val="00DA3105"/>
    <w:rsid w:val="00DA383C"/>
    <w:rsid w:val="00DA3F30"/>
    <w:rsid w:val="00DA47EB"/>
    <w:rsid w:val="00DA4A36"/>
    <w:rsid w:val="00DA4D69"/>
    <w:rsid w:val="00DA4EB0"/>
    <w:rsid w:val="00DA4EB1"/>
    <w:rsid w:val="00DA5321"/>
    <w:rsid w:val="00DA5667"/>
    <w:rsid w:val="00DA59EB"/>
    <w:rsid w:val="00DA6174"/>
    <w:rsid w:val="00DA62A8"/>
    <w:rsid w:val="00DA6A2A"/>
    <w:rsid w:val="00DA6ACD"/>
    <w:rsid w:val="00DA6B16"/>
    <w:rsid w:val="00DA6D84"/>
    <w:rsid w:val="00DA6DC7"/>
    <w:rsid w:val="00DA799C"/>
    <w:rsid w:val="00DA7D10"/>
    <w:rsid w:val="00DA7F2B"/>
    <w:rsid w:val="00DB0310"/>
    <w:rsid w:val="00DB038F"/>
    <w:rsid w:val="00DB04FA"/>
    <w:rsid w:val="00DB092D"/>
    <w:rsid w:val="00DB10DA"/>
    <w:rsid w:val="00DB1F02"/>
    <w:rsid w:val="00DB2012"/>
    <w:rsid w:val="00DB208A"/>
    <w:rsid w:val="00DB241A"/>
    <w:rsid w:val="00DB2A72"/>
    <w:rsid w:val="00DB2BC6"/>
    <w:rsid w:val="00DB2C5D"/>
    <w:rsid w:val="00DB3DE0"/>
    <w:rsid w:val="00DB43D1"/>
    <w:rsid w:val="00DB44A1"/>
    <w:rsid w:val="00DB508E"/>
    <w:rsid w:val="00DB54EC"/>
    <w:rsid w:val="00DB5796"/>
    <w:rsid w:val="00DB6132"/>
    <w:rsid w:val="00DB64ED"/>
    <w:rsid w:val="00DB7044"/>
    <w:rsid w:val="00DB725C"/>
    <w:rsid w:val="00DB7CF5"/>
    <w:rsid w:val="00DB7D41"/>
    <w:rsid w:val="00DC04DB"/>
    <w:rsid w:val="00DC1481"/>
    <w:rsid w:val="00DC215B"/>
    <w:rsid w:val="00DC2469"/>
    <w:rsid w:val="00DC268C"/>
    <w:rsid w:val="00DC2C90"/>
    <w:rsid w:val="00DC2E98"/>
    <w:rsid w:val="00DC33D3"/>
    <w:rsid w:val="00DC3D35"/>
    <w:rsid w:val="00DC4D78"/>
    <w:rsid w:val="00DC57D7"/>
    <w:rsid w:val="00DC59FB"/>
    <w:rsid w:val="00DC5A37"/>
    <w:rsid w:val="00DC5B9F"/>
    <w:rsid w:val="00DC63F0"/>
    <w:rsid w:val="00DC6550"/>
    <w:rsid w:val="00DC66BF"/>
    <w:rsid w:val="00DC6C8F"/>
    <w:rsid w:val="00DC70CD"/>
    <w:rsid w:val="00DC7306"/>
    <w:rsid w:val="00DC7801"/>
    <w:rsid w:val="00DD0135"/>
    <w:rsid w:val="00DD0535"/>
    <w:rsid w:val="00DD06BF"/>
    <w:rsid w:val="00DD098E"/>
    <w:rsid w:val="00DD0FDD"/>
    <w:rsid w:val="00DD2145"/>
    <w:rsid w:val="00DD24A4"/>
    <w:rsid w:val="00DD24E0"/>
    <w:rsid w:val="00DD3513"/>
    <w:rsid w:val="00DD3B89"/>
    <w:rsid w:val="00DD3BCA"/>
    <w:rsid w:val="00DD3E59"/>
    <w:rsid w:val="00DD43B9"/>
    <w:rsid w:val="00DD44AF"/>
    <w:rsid w:val="00DD5572"/>
    <w:rsid w:val="00DD5A0E"/>
    <w:rsid w:val="00DD5BB8"/>
    <w:rsid w:val="00DD6071"/>
    <w:rsid w:val="00DD6272"/>
    <w:rsid w:val="00DD627D"/>
    <w:rsid w:val="00DD64DE"/>
    <w:rsid w:val="00DD64E0"/>
    <w:rsid w:val="00DD6560"/>
    <w:rsid w:val="00DD7257"/>
    <w:rsid w:val="00DD75FE"/>
    <w:rsid w:val="00DE000E"/>
    <w:rsid w:val="00DE05A0"/>
    <w:rsid w:val="00DE05A6"/>
    <w:rsid w:val="00DE0881"/>
    <w:rsid w:val="00DE09DD"/>
    <w:rsid w:val="00DE0F1A"/>
    <w:rsid w:val="00DE1476"/>
    <w:rsid w:val="00DE1BD3"/>
    <w:rsid w:val="00DE1CA6"/>
    <w:rsid w:val="00DE28C0"/>
    <w:rsid w:val="00DE2B33"/>
    <w:rsid w:val="00DE30BE"/>
    <w:rsid w:val="00DE3333"/>
    <w:rsid w:val="00DE3598"/>
    <w:rsid w:val="00DE37D6"/>
    <w:rsid w:val="00DE394D"/>
    <w:rsid w:val="00DE3AF9"/>
    <w:rsid w:val="00DE3D15"/>
    <w:rsid w:val="00DE4286"/>
    <w:rsid w:val="00DE4295"/>
    <w:rsid w:val="00DE42F4"/>
    <w:rsid w:val="00DE48CA"/>
    <w:rsid w:val="00DE48F3"/>
    <w:rsid w:val="00DE5182"/>
    <w:rsid w:val="00DE52DD"/>
    <w:rsid w:val="00DE5483"/>
    <w:rsid w:val="00DE550E"/>
    <w:rsid w:val="00DE5631"/>
    <w:rsid w:val="00DE564A"/>
    <w:rsid w:val="00DE5CAA"/>
    <w:rsid w:val="00DE7339"/>
    <w:rsid w:val="00DE7434"/>
    <w:rsid w:val="00DE76E0"/>
    <w:rsid w:val="00DE7A9F"/>
    <w:rsid w:val="00DE7CD4"/>
    <w:rsid w:val="00DE7F87"/>
    <w:rsid w:val="00DF0015"/>
    <w:rsid w:val="00DF0357"/>
    <w:rsid w:val="00DF03B8"/>
    <w:rsid w:val="00DF0702"/>
    <w:rsid w:val="00DF089E"/>
    <w:rsid w:val="00DF08F8"/>
    <w:rsid w:val="00DF0C6E"/>
    <w:rsid w:val="00DF0E64"/>
    <w:rsid w:val="00DF154B"/>
    <w:rsid w:val="00DF158E"/>
    <w:rsid w:val="00DF1CC3"/>
    <w:rsid w:val="00DF284C"/>
    <w:rsid w:val="00DF293A"/>
    <w:rsid w:val="00DF31C6"/>
    <w:rsid w:val="00DF3380"/>
    <w:rsid w:val="00DF3627"/>
    <w:rsid w:val="00DF39E1"/>
    <w:rsid w:val="00DF42C6"/>
    <w:rsid w:val="00DF456E"/>
    <w:rsid w:val="00DF4761"/>
    <w:rsid w:val="00DF4B0A"/>
    <w:rsid w:val="00DF4B84"/>
    <w:rsid w:val="00DF54B4"/>
    <w:rsid w:val="00DF598F"/>
    <w:rsid w:val="00DF59BF"/>
    <w:rsid w:val="00DF5C0A"/>
    <w:rsid w:val="00DF5CAB"/>
    <w:rsid w:val="00DF72D4"/>
    <w:rsid w:val="00DF7661"/>
    <w:rsid w:val="00DF7698"/>
    <w:rsid w:val="00DF7762"/>
    <w:rsid w:val="00DF7A8D"/>
    <w:rsid w:val="00DF7B63"/>
    <w:rsid w:val="00DF7C3C"/>
    <w:rsid w:val="00DF7E1A"/>
    <w:rsid w:val="00DF7FA4"/>
    <w:rsid w:val="00E008CE"/>
    <w:rsid w:val="00E00B84"/>
    <w:rsid w:val="00E00D14"/>
    <w:rsid w:val="00E01390"/>
    <w:rsid w:val="00E019AB"/>
    <w:rsid w:val="00E01A77"/>
    <w:rsid w:val="00E0216C"/>
    <w:rsid w:val="00E022A7"/>
    <w:rsid w:val="00E02C23"/>
    <w:rsid w:val="00E0325A"/>
    <w:rsid w:val="00E0392F"/>
    <w:rsid w:val="00E03A30"/>
    <w:rsid w:val="00E03AA4"/>
    <w:rsid w:val="00E03D46"/>
    <w:rsid w:val="00E042A5"/>
    <w:rsid w:val="00E04325"/>
    <w:rsid w:val="00E047B8"/>
    <w:rsid w:val="00E04809"/>
    <w:rsid w:val="00E04955"/>
    <w:rsid w:val="00E04A7D"/>
    <w:rsid w:val="00E04D6D"/>
    <w:rsid w:val="00E0586F"/>
    <w:rsid w:val="00E05965"/>
    <w:rsid w:val="00E05FE7"/>
    <w:rsid w:val="00E06031"/>
    <w:rsid w:val="00E068CA"/>
    <w:rsid w:val="00E06B66"/>
    <w:rsid w:val="00E072BD"/>
    <w:rsid w:val="00E0756D"/>
    <w:rsid w:val="00E078A1"/>
    <w:rsid w:val="00E07AFD"/>
    <w:rsid w:val="00E07D62"/>
    <w:rsid w:val="00E07DD9"/>
    <w:rsid w:val="00E10919"/>
    <w:rsid w:val="00E1095E"/>
    <w:rsid w:val="00E1137A"/>
    <w:rsid w:val="00E113B7"/>
    <w:rsid w:val="00E12566"/>
    <w:rsid w:val="00E12651"/>
    <w:rsid w:val="00E12F65"/>
    <w:rsid w:val="00E131EF"/>
    <w:rsid w:val="00E13E25"/>
    <w:rsid w:val="00E145AA"/>
    <w:rsid w:val="00E148C5"/>
    <w:rsid w:val="00E14CCA"/>
    <w:rsid w:val="00E15692"/>
    <w:rsid w:val="00E157F1"/>
    <w:rsid w:val="00E15A2C"/>
    <w:rsid w:val="00E16188"/>
    <w:rsid w:val="00E161E7"/>
    <w:rsid w:val="00E1622D"/>
    <w:rsid w:val="00E165AB"/>
    <w:rsid w:val="00E16DC1"/>
    <w:rsid w:val="00E177DE"/>
    <w:rsid w:val="00E1788B"/>
    <w:rsid w:val="00E20470"/>
    <w:rsid w:val="00E2097B"/>
    <w:rsid w:val="00E20BD1"/>
    <w:rsid w:val="00E20D23"/>
    <w:rsid w:val="00E20F6F"/>
    <w:rsid w:val="00E214BD"/>
    <w:rsid w:val="00E214E0"/>
    <w:rsid w:val="00E219C6"/>
    <w:rsid w:val="00E21ED1"/>
    <w:rsid w:val="00E22901"/>
    <w:rsid w:val="00E23198"/>
    <w:rsid w:val="00E2369A"/>
    <w:rsid w:val="00E23859"/>
    <w:rsid w:val="00E23881"/>
    <w:rsid w:val="00E24283"/>
    <w:rsid w:val="00E24B4F"/>
    <w:rsid w:val="00E24B89"/>
    <w:rsid w:val="00E24CE6"/>
    <w:rsid w:val="00E24D24"/>
    <w:rsid w:val="00E2500A"/>
    <w:rsid w:val="00E25388"/>
    <w:rsid w:val="00E2585C"/>
    <w:rsid w:val="00E258B8"/>
    <w:rsid w:val="00E26BC3"/>
    <w:rsid w:val="00E2716B"/>
    <w:rsid w:val="00E2736B"/>
    <w:rsid w:val="00E27576"/>
    <w:rsid w:val="00E27766"/>
    <w:rsid w:val="00E27B21"/>
    <w:rsid w:val="00E27C7E"/>
    <w:rsid w:val="00E27E4D"/>
    <w:rsid w:val="00E27E72"/>
    <w:rsid w:val="00E3093E"/>
    <w:rsid w:val="00E30B88"/>
    <w:rsid w:val="00E30B96"/>
    <w:rsid w:val="00E30ECE"/>
    <w:rsid w:val="00E31109"/>
    <w:rsid w:val="00E314E2"/>
    <w:rsid w:val="00E31F46"/>
    <w:rsid w:val="00E31FC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18E8"/>
    <w:rsid w:val="00E41947"/>
    <w:rsid w:val="00E41EC9"/>
    <w:rsid w:val="00E42025"/>
    <w:rsid w:val="00E4259F"/>
    <w:rsid w:val="00E42A7B"/>
    <w:rsid w:val="00E42A8F"/>
    <w:rsid w:val="00E42F56"/>
    <w:rsid w:val="00E42F93"/>
    <w:rsid w:val="00E43BAE"/>
    <w:rsid w:val="00E43F50"/>
    <w:rsid w:val="00E44500"/>
    <w:rsid w:val="00E449C7"/>
    <w:rsid w:val="00E44C63"/>
    <w:rsid w:val="00E44E3F"/>
    <w:rsid w:val="00E44F07"/>
    <w:rsid w:val="00E45331"/>
    <w:rsid w:val="00E45D6C"/>
    <w:rsid w:val="00E46092"/>
    <w:rsid w:val="00E46093"/>
    <w:rsid w:val="00E4616E"/>
    <w:rsid w:val="00E46219"/>
    <w:rsid w:val="00E46361"/>
    <w:rsid w:val="00E46708"/>
    <w:rsid w:val="00E46CDD"/>
    <w:rsid w:val="00E472C8"/>
    <w:rsid w:val="00E475F6"/>
    <w:rsid w:val="00E477A2"/>
    <w:rsid w:val="00E479C8"/>
    <w:rsid w:val="00E507BD"/>
    <w:rsid w:val="00E50923"/>
    <w:rsid w:val="00E50AFE"/>
    <w:rsid w:val="00E50B97"/>
    <w:rsid w:val="00E50EFC"/>
    <w:rsid w:val="00E51BB9"/>
    <w:rsid w:val="00E51DD5"/>
    <w:rsid w:val="00E51E5D"/>
    <w:rsid w:val="00E524D8"/>
    <w:rsid w:val="00E52825"/>
    <w:rsid w:val="00E52D44"/>
    <w:rsid w:val="00E53012"/>
    <w:rsid w:val="00E53684"/>
    <w:rsid w:val="00E5376C"/>
    <w:rsid w:val="00E53F45"/>
    <w:rsid w:val="00E5415F"/>
    <w:rsid w:val="00E542BE"/>
    <w:rsid w:val="00E54547"/>
    <w:rsid w:val="00E54C4C"/>
    <w:rsid w:val="00E552FC"/>
    <w:rsid w:val="00E55630"/>
    <w:rsid w:val="00E566C2"/>
    <w:rsid w:val="00E56BA8"/>
    <w:rsid w:val="00E575FE"/>
    <w:rsid w:val="00E57DD0"/>
    <w:rsid w:val="00E57E1B"/>
    <w:rsid w:val="00E6008D"/>
    <w:rsid w:val="00E6058A"/>
    <w:rsid w:val="00E606BD"/>
    <w:rsid w:val="00E60982"/>
    <w:rsid w:val="00E60B05"/>
    <w:rsid w:val="00E615E9"/>
    <w:rsid w:val="00E62120"/>
    <w:rsid w:val="00E623ED"/>
    <w:rsid w:val="00E62820"/>
    <w:rsid w:val="00E62A63"/>
    <w:rsid w:val="00E62AAE"/>
    <w:rsid w:val="00E62C2E"/>
    <w:rsid w:val="00E62C78"/>
    <w:rsid w:val="00E62EE9"/>
    <w:rsid w:val="00E62FEA"/>
    <w:rsid w:val="00E631A6"/>
    <w:rsid w:val="00E63F37"/>
    <w:rsid w:val="00E64159"/>
    <w:rsid w:val="00E64180"/>
    <w:rsid w:val="00E6421C"/>
    <w:rsid w:val="00E64546"/>
    <w:rsid w:val="00E6460A"/>
    <w:rsid w:val="00E65113"/>
    <w:rsid w:val="00E65BFA"/>
    <w:rsid w:val="00E66343"/>
    <w:rsid w:val="00E668AC"/>
    <w:rsid w:val="00E66A3F"/>
    <w:rsid w:val="00E670BB"/>
    <w:rsid w:val="00E67791"/>
    <w:rsid w:val="00E6785B"/>
    <w:rsid w:val="00E67BAA"/>
    <w:rsid w:val="00E7060A"/>
    <w:rsid w:val="00E7082E"/>
    <w:rsid w:val="00E710BC"/>
    <w:rsid w:val="00E712D0"/>
    <w:rsid w:val="00E717FD"/>
    <w:rsid w:val="00E718B3"/>
    <w:rsid w:val="00E718BB"/>
    <w:rsid w:val="00E71A54"/>
    <w:rsid w:val="00E7224A"/>
    <w:rsid w:val="00E724EB"/>
    <w:rsid w:val="00E72B85"/>
    <w:rsid w:val="00E734A0"/>
    <w:rsid w:val="00E734AB"/>
    <w:rsid w:val="00E73FC2"/>
    <w:rsid w:val="00E740C1"/>
    <w:rsid w:val="00E7475B"/>
    <w:rsid w:val="00E748CD"/>
    <w:rsid w:val="00E7499B"/>
    <w:rsid w:val="00E74BF9"/>
    <w:rsid w:val="00E75694"/>
    <w:rsid w:val="00E75B1E"/>
    <w:rsid w:val="00E75B28"/>
    <w:rsid w:val="00E75F5D"/>
    <w:rsid w:val="00E76440"/>
    <w:rsid w:val="00E765BD"/>
    <w:rsid w:val="00E76D72"/>
    <w:rsid w:val="00E77105"/>
    <w:rsid w:val="00E7710D"/>
    <w:rsid w:val="00E77C77"/>
    <w:rsid w:val="00E8006C"/>
    <w:rsid w:val="00E804E8"/>
    <w:rsid w:val="00E80EEA"/>
    <w:rsid w:val="00E80FF4"/>
    <w:rsid w:val="00E81FBF"/>
    <w:rsid w:val="00E821B8"/>
    <w:rsid w:val="00E83080"/>
    <w:rsid w:val="00E831A1"/>
    <w:rsid w:val="00E836AB"/>
    <w:rsid w:val="00E836C2"/>
    <w:rsid w:val="00E836F4"/>
    <w:rsid w:val="00E83ABB"/>
    <w:rsid w:val="00E83C3C"/>
    <w:rsid w:val="00E8496F"/>
    <w:rsid w:val="00E84B24"/>
    <w:rsid w:val="00E84BBA"/>
    <w:rsid w:val="00E84BE1"/>
    <w:rsid w:val="00E851F4"/>
    <w:rsid w:val="00E8548B"/>
    <w:rsid w:val="00E862DD"/>
    <w:rsid w:val="00E86A4E"/>
    <w:rsid w:val="00E86FEE"/>
    <w:rsid w:val="00E8702F"/>
    <w:rsid w:val="00E872ED"/>
    <w:rsid w:val="00E87F56"/>
    <w:rsid w:val="00E90751"/>
    <w:rsid w:val="00E90990"/>
    <w:rsid w:val="00E9109B"/>
    <w:rsid w:val="00E91F16"/>
    <w:rsid w:val="00E92426"/>
    <w:rsid w:val="00E927CE"/>
    <w:rsid w:val="00E92935"/>
    <w:rsid w:val="00E92FAC"/>
    <w:rsid w:val="00E93298"/>
    <w:rsid w:val="00E93FEC"/>
    <w:rsid w:val="00E947C6"/>
    <w:rsid w:val="00E947EA"/>
    <w:rsid w:val="00E94DD9"/>
    <w:rsid w:val="00E94EC9"/>
    <w:rsid w:val="00E94EDE"/>
    <w:rsid w:val="00E95426"/>
    <w:rsid w:val="00E95541"/>
    <w:rsid w:val="00E957A5"/>
    <w:rsid w:val="00E959B9"/>
    <w:rsid w:val="00E96576"/>
    <w:rsid w:val="00E96A93"/>
    <w:rsid w:val="00E9751A"/>
    <w:rsid w:val="00E97E94"/>
    <w:rsid w:val="00EA0745"/>
    <w:rsid w:val="00EA111D"/>
    <w:rsid w:val="00EA12A6"/>
    <w:rsid w:val="00EA238E"/>
    <w:rsid w:val="00EA2508"/>
    <w:rsid w:val="00EA2655"/>
    <w:rsid w:val="00EA2808"/>
    <w:rsid w:val="00EA28DF"/>
    <w:rsid w:val="00EA3598"/>
    <w:rsid w:val="00EA36E7"/>
    <w:rsid w:val="00EA399B"/>
    <w:rsid w:val="00EA43B3"/>
    <w:rsid w:val="00EA45C8"/>
    <w:rsid w:val="00EA4C60"/>
    <w:rsid w:val="00EA5016"/>
    <w:rsid w:val="00EA512A"/>
    <w:rsid w:val="00EA5971"/>
    <w:rsid w:val="00EA5DC1"/>
    <w:rsid w:val="00EA683B"/>
    <w:rsid w:val="00EA69E3"/>
    <w:rsid w:val="00EA6A2D"/>
    <w:rsid w:val="00EA6FCD"/>
    <w:rsid w:val="00EA7739"/>
    <w:rsid w:val="00EA7B0D"/>
    <w:rsid w:val="00EA7F06"/>
    <w:rsid w:val="00EB0183"/>
    <w:rsid w:val="00EB018B"/>
    <w:rsid w:val="00EB0447"/>
    <w:rsid w:val="00EB0449"/>
    <w:rsid w:val="00EB08D5"/>
    <w:rsid w:val="00EB0F2C"/>
    <w:rsid w:val="00EB144D"/>
    <w:rsid w:val="00EB1F11"/>
    <w:rsid w:val="00EB20CB"/>
    <w:rsid w:val="00EB26B0"/>
    <w:rsid w:val="00EB2957"/>
    <w:rsid w:val="00EB2F2E"/>
    <w:rsid w:val="00EB33DC"/>
    <w:rsid w:val="00EB3910"/>
    <w:rsid w:val="00EB3EE9"/>
    <w:rsid w:val="00EB49AE"/>
    <w:rsid w:val="00EB4A52"/>
    <w:rsid w:val="00EB4AC4"/>
    <w:rsid w:val="00EB4DD2"/>
    <w:rsid w:val="00EB5733"/>
    <w:rsid w:val="00EB5D84"/>
    <w:rsid w:val="00EB617F"/>
    <w:rsid w:val="00EB62DB"/>
    <w:rsid w:val="00EB6709"/>
    <w:rsid w:val="00EB6BAC"/>
    <w:rsid w:val="00EB7558"/>
    <w:rsid w:val="00EB7676"/>
    <w:rsid w:val="00EB7754"/>
    <w:rsid w:val="00EB7F79"/>
    <w:rsid w:val="00EC0A13"/>
    <w:rsid w:val="00EC0E78"/>
    <w:rsid w:val="00EC1057"/>
    <w:rsid w:val="00EC1D89"/>
    <w:rsid w:val="00EC25B7"/>
    <w:rsid w:val="00EC2635"/>
    <w:rsid w:val="00EC267D"/>
    <w:rsid w:val="00EC2824"/>
    <w:rsid w:val="00EC2AB8"/>
    <w:rsid w:val="00EC2B96"/>
    <w:rsid w:val="00EC2F20"/>
    <w:rsid w:val="00EC35E6"/>
    <w:rsid w:val="00EC3748"/>
    <w:rsid w:val="00EC3A3E"/>
    <w:rsid w:val="00EC3A80"/>
    <w:rsid w:val="00EC4306"/>
    <w:rsid w:val="00EC4560"/>
    <w:rsid w:val="00EC45E7"/>
    <w:rsid w:val="00EC498A"/>
    <w:rsid w:val="00EC4A4D"/>
    <w:rsid w:val="00EC4D59"/>
    <w:rsid w:val="00EC5095"/>
    <w:rsid w:val="00EC5583"/>
    <w:rsid w:val="00EC573C"/>
    <w:rsid w:val="00EC58D7"/>
    <w:rsid w:val="00EC595B"/>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7F2"/>
    <w:rsid w:val="00ED3CAF"/>
    <w:rsid w:val="00ED4421"/>
    <w:rsid w:val="00ED4DE0"/>
    <w:rsid w:val="00ED4E5C"/>
    <w:rsid w:val="00ED53BB"/>
    <w:rsid w:val="00ED54CF"/>
    <w:rsid w:val="00ED6060"/>
    <w:rsid w:val="00ED617F"/>
    <w:rsid w:val="00ED63AD"/>
    <w:rsid w:val="00ED6E14"/>
    <w:rsid w:val="00ED6F56"/>
    <w:rsid w:val="00ED74C7"/>
    <w:rsid w:val="00ED7FF9"/>
    <w:rsid w:val="00EE01B3"/>
    <w:rsid w:val="00EE0227"/>
    <w:rsid w:val="00EE03F9"/>
    <w:rsid w:val="00EE05F1"/>
    <w:rsid w:val="00EE0C44"/>
    <w:rsid w:val="00EE1991"/>
    <w:rsid w:val="00EE1C6D"/>
    <w:rsid w:val="00EE1D9A"/>
    <w:rsid w:val="00EE1EA1"/>
    <w:rsid w:val="00EE214D"/>
    <w:rsid w:val="00EE2895"/>
    <w:rsid w:val="00EE31B8"/>
    <w:rsid w:val="00EE3329"/>
    <w:rsid w:val="00EE369C"/>
    <w:rsid w:val="00EE388D"/>
    <w:rsid w:val="00EE3A1C"/>
    <w:rsid w:val="00EE42CB"/>
    <w:rsid w:val="00EE44C5"/>
    <w:rsid w:val="00EE4690"/>
    <w:rsid w:val="00EE4716"/>
    <w:rsid w:val="00EE4C2B"/>
    <w:rsid w:val="00EE50C2"/>
    <w:rsid w:val="00EE54ED"/>
    <w:rsid w:val="00EE592F"/>
    <w:rsid w:val="00EE5B6E"/>
    <w:rsid w:val="00EE63CE"/>
    <w:rsid w:val="00EE6549"/>
    <w:rsid w:val="00EE657F"/>
    <w:rsid w:val="00EE65FF"/>
    <w:rsid w:val="00EE67AE"/>
    <w:rsid w:val="00EE6BE6"/>
    <w:rsid w:val="00EE77D9"/>
    <w:rsid w:val="00EE77E1"/>
    <w:rsid w:val="00EE7A8C"/>
    <w:rsid w:val="00EF037B"/>
    <w:rsid w:val="00EF0393"/>
    <w:rsid w:val="00EF04BD"/>
    <w:rsid w:val="00EF0513"/>
    <w:rsid w:val="00EF08E5"/>
    <w:rsid w:val="00EF0A05"/>
    <w:rsid w:val="00EF0ED3"/>
    <w:rsid w:val="00EF1190"/>
    <w:rsid w:val="00EF142C"/>
    <w:rsid w:val="00EF163C"/>
    <w:rsid w:val="00EF1DC5"/>
    <w:rsid w:val="00EF23E9"/>
    <w:rsid w:val="00EF252A"/>
    <w:rsid w:val="00EF29CC"/>
    <w:rsid w:val="00EF2E5B"/>
    <w:rsid w:val="00EF31D1"/>
    <w:rsid w:val="00EF3831"/>
    <w:rsid w:val="00EF3887"/>
    <w:rsid w:val="00EF3B69"/>
    <w:rsid w:val="00EF3B76"/>
    <w:rsid w:val="00EF40A4"/>
    <w:rsid w:val="00EF4311"/>
    <w:rsid w:val="00EF4866"/>
    <w:rsid w:val="00EF4903"/>
    <w:rsid w:val="00EF4BC5"/>
    <w:rsid w:val="00EF4F1C"/>
    <w:rsid w:val="00EF53A3"/>
    <w:rsid w:val="00EF545B"/>
    <w:rsid w:val="00EF5678"/>
    <w:rsid w:val="00EF570C"/>
    <w:rsid w:val="00EF57A3"/>
    <w:rsid w:val="00EF5EAF"/>
    <w:rsid w:val="00EF63A2"/>
    <w:rsid w:val="00EF63DE"/>
    <w:rsid w:val="00EF6BB1"/>
    <w:rsid w:val="00EF7D1D"/>
    <w:rsid w:val="00EF7E22"/>
    <w:rsid w:val="00F00280"/>
    <w:rsid w:val="00F00C10"/>
    <w:rsid w:val="00F01075"/>
    <w:rsid w:val="00F0143F"/>
    <w:rsid w:val="00F014EA"/>
    <w:rsid w:val="00F018DF"/>
    <w:rsid w:val="00F01D55"/>
    <w:rsid w:val="00F02060"/>
    <w:rsid w:val="00F02857"/>
    <w:rsid w:val="00F02D49"/>
    <w:rsid w:val="00F02ED6"/>
    <w:rsid w:val="00F02FD1"/>
    <w:rsid w:val="00F03485"/>
    <w:rsid w:val="00F03C4C"/>
    <w:rsid w:val="00F03D90"/>
    <w:rsid w:val="00F03DE6"/>
    <w:rsid w:val="00F03E44"/>
    <w:rsid w:val="00F043C4"/>
    <w:rsid w:val="00F04461"/>
    <w:rsid w:val="00F04EE9"/>
    <w:rsid w:val="00F05820"/>
    <w:rsid w:val="00F05B5A"/>
    <w:rsid w:val="00F0623A"/>
    <w:rsid w:val="00F062AE"/>
    <w:rsid w:val="00F0655A"/>
    <w:rsid w:val="00F066C4"/>
    <w:rsid w:val="00F06875"/>
    <w:rsid w:val="00F068CC"/>
    <w:rsid w:val="00F0699A"/>
    <w:rsid w:val="00F06B08"/>
    <w:rsid w:val="00F06D8D"/>
    <w:rsid w:val="00F071BA"/>
    <w:rsid w:val="00F07967"/>
    <w:rsid w:val="00F07A53"/>
    <w:rsid w:val="00F07F9F"/>
    <w:rsid w:val="00F100F9"/>
    <w:rsid w:val="00F10F7A"/>
    <w:rsid w:val="00F111A9"/>
    <w:rsid w:val="00F113EF"/>
    <w:rsid w:val="00F1141F"/>
    <w:rsid w:val="00F11524"/>
    <w:rsid w:val="00F11924"/>
    <w:rsid w:val="00F11A90"/>
    <w:rsid w:val="00F11D63"/>
    <w:rsid w:val="00F11F7D"/>
    <w:rsid w:val="00F12305"/>
    <w:rsid w:val="00F12833"/>
    <w:rsid w:val="00F14405"/>
    <w:rsid w:val="00F14419"/>
    <w:rsid w:val="00F147C7"/>
    <w:rsid w:val="00F14FA4"/>
    <w:rsid w:val="00F15272"/>
    <w:rsid w:val="00F152B3"/>
    <w:rsid w:val="00F15380"/>
    <w:rsid w:val="00F16111"/>
    <w:rsid w:val="00F167D6"/>
    <w:rsid w:val="00F16908"/>
    <w:rsid w:val="00F173D5"/>
    <w:rsid w:val="00F17856"/>
    <w:rsid w:val="00F179AF"/>
    <w:rsid w:val="00F17ABF"/>
    <w:rsid w:val="00F17E25"/>
    <w:rsid w:val="00F17F09"/>
    <w:rsid w:val="00F20418"/>
    <w:rsid w:val="00F20506"/>
    <w:rsid w:val="00F208B8"/>
    <w:rsid w:val="00F20D6A"/>
    <w:rsid w:val="00F20F1A"/>
    <w:rsid w:val="00F20FBB"/>
    <w:rsid w:val="00F216E6"/>
    <w:rsid w:val="00F2175B"/>
    <w:rsid w:val="00F222BE"/>
    <w:rsid w:val="00F222E1"/>
    <w:rsid w:val="00F2264F"/>
    <w:rsid w:val="00F22C44"/>
    <w:rsid w:val="00F233A8"/>
    <w:rsid w:val="00F23802"/>
    <w:rsid w:val="00F23BA6"/>
    <w:rsid w:val="00F24D7C"/>
    <w:rsid w:val="00F24DB0"/>
    <w:rsid w:val="00F250D2"/>
    <w:rsid w:val="00F25279"/>
    <w:rsid w:val="00F25B9F"/>
    <w:rsid w:val="00F26B9F"/>
    <w:rsid w:val="00F275A1"/>
    <w:rsid w:val="00F275B1"/>
    <w:rsid w:val="00F275EF"/>
    <w:rsid w:val="00F2764B"/>
    <w:rsid w:val="00F276A3"/>
    <w:rsid w:val="00F27C20"/>
    <w:rsid w:val="00F303AD"/>
    <w:rsid w:val="00F30614"/>
    <w:rsid w:val="00F30D74"/>
    <w:rsid w:val="00F30E2C"/>
    <w:rsid w:val="00F316F4"/>
    <w:rsid w:val="00F31775"/>
    <w:rsid w:val="00F31A5A"/>
    <w:rsid w:val="00F31F04"/>
    <w:rsid w:val="00F32565"/>
    <w:rsid w:val="00F32717"/>
    <w:rsid w:val="00F32995"/>
    <w:rsid w:val="00F32C9E"/>
    <w:rsid w:val="00F32E21"/>
    <w:rsid w:val="00F3359B"/>
    <w:rsid w:val="00F335B4"/>
    <w:rsid w:val="00F34094"/>
    <w:rsid w:val="00F34177"/>
    <w:rsid w:val="00F35039"/>
    <w:rsid w:val="00F3516D"/>
    <w:rsid w:val="00F35380"/>
    <w:rsid w:val="00F3559D"/>
    <w:rsid w:val="00F359DA"/>
    <w:rsid w:val="00F35DE5"/>
    <w:rsid w:val="00F35EE4"/>
    <w:rsid w:val="00F3616D"/>
    <w:rsid w:val="00F3620F"/>
    <w:rsid w:val="00F369EC"/>
    <w:rsid w:val="00F36A0B"/>
    <w:rsid w:val="00F37008"/>
    <w:rsid w:val="00F37DDB"/>
    <w:rsid w:val="00F40075"/>
    <w:rsid w:val="00F403FC"/>
    <w:rsid w:val="00F40AD5"/>
    <w:rsid w:val="00F40ECF"/>
    <w:rsid w:val="00F411F6"/>
    <w:rsid w:val="00F416D3"/>
    <w:rsid w:val="00F417AA"/>
    <w:rsid w:val="00F417D9"/>
    <w:rsid w:val="00F418F5"/>
    <w:rsid w:val="00F41984"/>
    <w:rsid w:val="00F42288"/>
    <w:rsid w:val="00F4242C"/>
    <w:rsid w:val="00F42B66"/>
    <w:rsid w:val="00F42ED6"/>
    <w:rsid w:val="00F43393"/>
    <w:rsid w:val="00F434FB"/>
    <w:rsid w:val="00F43A23"/>
    <w:rsid w:val="00F44409"/>
    <w:rsid w:val="00F44501"/>
    <w:rsid w:val="00F45142"/>
    <w:rsid w:val="00F45391"/>
    <w:rsid w:val="00F45799"/>
    <w:rsid w:val="00F45A9D"/>
    <w:rsid w:val="00F45B56"/>
    <w:rsid w:val="00F45D41"/>
    <w:rsid w:val="00F461AA"/>
    <w:rsid w:val="00F466E7"/>
    <w:rsid w:val="00F47DAD"/>
    <w:rsid w:val="00F50FE7"/>
    <w:rsid w:val="00F510D5"/>
    <w:rsid w:val="00F510DA"/>
    <w:rsid w:val="00F5183D"/>
    <w:rsid w:val="00F5193D"/>
    <w:rsid w:val="00F519A2"/>
    <w:rsid w:val="00F5229B"/>
    <w:rsid w:val="00F52332"/>
    <w:rsid w:val="00F523FF"/>
    <w:rsid w:val="00F5259C"/>
    <w:rsid w:val="00F52A53"/>
    <w:rsid w:val="00F52E32"/>
    <w:rsid w:val="00F533D0"/>
    <w:rsid w:val="00F53660"/>
    <w:rsid w:val="00F53D46"/>
    <w:rsid w:val="00F53DF5"/>
    <w:rsid w:val="00F53F3B"/>
    <w:rsid w:val="00F547C3"/>
    <w:rsid w:val="00F54931"/>
    <w:rsid w:val="00F54AEB"/>
    <w:rsid w:val="00F55C63"/>
    <w:rsid w:val="00F562E9"/>
    <w:rsid w:val="00F56B12"/>
    <w:rsid w:val="00F57385"/>
    <w:rsid w:val="00F57E48"/>
    <w:rsid w:val="00F6016D"/>
    <w:rsid w:val="00F601A9"/>
    <w:rsid w:val="00F60615"/>
    <w:rsid w:val="00F60D52"/>
    <w:rsid w:val="00F611A1"/>
    <w:rsid w:val="00F618A8"/>
    <w:rsid w:val="00F61A84"/>
    <w:rsid w:val="00F62323"/>
    <w:rsid w:val="00F626A6"/>
    <w:rsid w:val="00F628BB"/>
    <w:rsid w:val="00F62E00"/>
    <w:rsid w:val="00F6306A"/>
    <w:rsid w:val="00F63660"/>
    <w:rsid w:val="00F6394B"/>
    <w:rsid w:val="00F63C8F"/>
    <w:rsid w:val="00F63EB2"/>
    <w:rsid w:val="00F6413E"/>
    <w:rsid w:val="00F64359"/>
    <w:rsid w:val="00F64718"/>
    <w:rsid w:val="00F64809"/>
    <w:rsid w:val="00F64936"/>
    <w:rsid w:val="00F64F93"/>
    <w:rsid w:val="00F6507D"/>
    <w:rsid w:val="00F652BB"/>
    <w:rsid w:val="00F66054"/>
    <w:rsid w:val="00F663FC"/>
    <w:rsid w:val="00F667DB"/>
    <w:rsid w:val="00F669E5"/>
    <w:rsid w:val="00F67388"/>
    <w:rsid w:val="00F6768B"/>
    <w:rsid w:val="00F677F0"/>
    <w:rsid w:val="00F70430"/>
    <w:rsid w:val="00F70634"/>
    <w:rsid w:val="00F70691"/>
    <w:rsid w:val="00F708D3"/>
    <w:rsid w:val="00F709BB"/>
    <w:rsid w:val="00F71196"/>
    <w:rsid w:val="00F7129A"/>
    <w:rsid w:val="00F71A31"/>
    <w:rsid w:val="00F72217"/>
    <w:rsid w:val="00F729A4"/>
    <w:rsid w:val="00F72BD0"/>
    <w:rsid w:val="00F72D4F"/>
    <w:rsid w:val="00F73EC4"/>
    <w:rsid w:val="00F7456B"/>
    <w:rsid w:val="00F745ED"/>
    <w:rsid w:val="00F747F3"/>
    <w:rsid w:val="00F74AFC"/>
    <w:rsid w:val="00F74D6D"/>
    <w:rsid w:val="00F753ED"/>
    <w:rsid w:val="00F7545E"/>
    <w:rsid w:val="00F75669"/>
    <w:rsid w:val="00F75695"/>
    <w:rsid w:val="00F75F92"/>
    <w:rsid w:val="00F76228"/>
    <w:rsid w:val="00F76B35"/>
    <w:rsid w:val="00F76D55"/>
    <w:rsid w:val="00F77A1D"/>
    <w:rsid w:val="00F77B77"/>
    <w:rsid w:val="00F77C61"/>
    <w:rsid w:val="00F8009F"/>
    <w:rsid w:val="00F800BB"/>
    <w:rsid w:val="00F8066C"/>
    <w:rsid w:val="00F80912"/>
    <w:rsid w:val="00F809C2"/>
    <w:rsid w:val="00F80B35"/>
    <w:rsid w:val="00F80C82"/>
    <w:rsid w:val="00F80F14"/>
    <w:rsid w:val="00F80F35"/>
    <w:rsid w:val="00F8123F"/>
    <w:rsid w:val="00F81437"/>
    <w:rsid w:val="00F8154E"/>
    <w:rsid w:val="00F8195A"/>
    <w:rsid w:val="00F81C6E"/>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460"/>
    <w:rsid w:val="00F87C4C"/>
    <w:rsid w:val="00F87D45"/>
    <w:rsid w:val="00F9022A"/>
    <w:rsid w:val="00F90681"/>
    <w:rsid w:val="00F90728"/>
    <w:rsid w:val="00F90985"/>
    <w:rsid w:val="00F90C73"/>
    <w:rsid w:val="00F90CFB"/>
    <w:rsid w:val="00F90EE4"/>
    <w:rsid w:val="00F90F7F"/>
    <w:rsid w:val="00F91474"/>
    <w:rsid w:val="00F9149F"/>
    <w:rsid w:val="00F91DF6"/>
    <w:rsid w:val="00F9242C"/>
    <w:rsid w:val="00F92AD3"/>
    <w:rsid w:val="00F92FCB"/>
    <w:rsid w:val="00F93084"/>
    <w:rsid w:val="00F939DF"/>
    <w:rsid w:val="00F94026"/>
    <w:rsid w:val="00F9465C"/>
    <w:rsid w:val="00F946DC"/>
    <w:rsid w:val="00F949C0"/>
    <w:rsid w:val="00F9584B"/>
    <w:rsid w:val="00F96657"/>
    <w:rsid w:val="00F96931"/>
    <w:rsid w:val="00F96F95"/>
    <w:rsid w:val="00F97405"/>
    <w:rsid w:val="00F977D6"/>
    <w:rsid w:val="00F9791A"/>
    <w:rsid w:val="00F97AE2"/>
    <w:rsid w:val="00F97D21"/>
    <w:rsid w:val="00FA02CF"/>
    <w:rsid w:val="00FA0495"/>
    <w:rsid w:val="00FA10A3"/>
    <w:rsid w:val="00FA1F60"/>
    <w:rsid w:val="00FA2011"/>
    <w:rsid w:val="00FA2172"/>
    <w:rsid w:val="00FA2184"/>
    <w:rsid w:val="00FA247F"/>
    <w:rsid w:val="00FA28CF"/>
    <w:rsid w:val="00FA2A2F"/>
    <w:rsid w:val="00FA2EEC"/>
    <w:rsid w:val="00FA38EB"/>
    <w:rsid w:val="00FA4122"/>
    <w:rsid w:val="00FA4B0B"/>
    <w:rsid w:val="00FA4B38"/>
    <w:rsid w:val="00FA4E6A"/>
    <w:rsid w:val="00FA4FE7"/>
    <w:rsid w:val="00FA5703"/>
    <w:rsid w:val="00FA5EEB"/>
    <w:rsid w:val="00FA6081"/>
    <w:rsid w:val="00FA6B51"/>
    <w:rsid w:val="00FA6D83"/>
    <w:rsid w:val="00FA6DFD"/>
    <w:rsid w:val="00FA732D"/>
    <w:rsid w:val="00FA7A45"/>
    <w:rsid w:val="00FA7BD7"/>
    <w:rsid w:val="00FA7DD5"/>
    <w:rsid w:val="00FB012B"/>
    <w:rsid w:val="00FB0563"/>
    <w:rsid w:val="00FB0A51"/>
    <w:rsid w:val="00FB1123"/>
    <w:rsid w:val="00FB1406"/>
    <w:rsid w:val="00FB291C"/>
    <w:rsid w:val="00FB2BB4"/>
    <w:rsid w:val="00FB309E"/>
    <w:rsid w:val="00FB34D2"/>
    <w:rsid w:val="00FB37CC"/>
    <w:rsid w:val="00FB3CD0"/>
    <w:rsid w:val="00FB40A3"/>
    <w:rsid w:val="00FB4221"/>
    <w:rsid w:val="00FB4AE9"/>
    <w:rsid w:val="00FB4CA9"/>
    <w:rsid w:val="00FB5151"/>
    <w:rsid w:val="00FB52E9"/>
    <w:rsid w:val="00FB5432"/>
    <w:rsid w:val="00FB5673"/>
    <w:rsid w:val="00FB597C"/>
    <w:rsid w:val="00FB5BB3"/>
    <w:rsid w:val="00FB671E"/>
    <w:rsid w:val="00FB6D07"/>
    <w:rsid w:val="00FB766A"/>
    <w:rsid w:val="00FB7DC3"/>
    <w:rsid w:val="00FC00A5"/>
    <w:rsid w:val="00FC058F"/>
    <w:rsid w:val="00FC0843"/>
    <w:rsid w:val="00FC0C8F"/>
    <w:rsid w:val="00FC1155"/>
    <w:rsid w:val="00FC1309"/>
    <w:rsid w:val="00FC1343"/>
    <w:rsid w:val="00FC16AE"/>
    <w:rsid w:val="00FC1E9A"/>
    <w:rsid w:val="00FC2AC5"/>
    <w:rsid w:val="00FC2CA8"/>
    <w:rsid w:val="00FC2D7F"/>
    <w:rsid w:val="00FC2FA9"/>
    <w:rsid w:val="00FC30A9"/>
    <w:rsid w:val="00FC3286"/>
    <w:rsid w:val="00FC34C0"/>
    <w:rsid w:val="00FC3994"/>
    <w:rsid w:val="00FC3C48"/>
    <w:rsid w:val="00FC3D16"/>
    <w:rsid w:val="00FC3ED8"/>
    <w:rsid w:val="00FC3F40"/>
    <w:rsid w:val="00FC440C"/>
    <w:rsid w:val="00FC4510"/>
    <w:rsid w:val="00FC45C2"/>
    <w:rsid w:val="00FC4643"/>
    <w:rsid w:val="00FC46BB"/>
    <w:rsid w:val="00FC4A77"/>
    <w:rsid w:val="00FC4CA4"/>
    <w:rsid w:val="00FC52A6"/>
    <w:rsid w:val="00FC5872"/>
    <w:rsid w:val="00FC5BD2"/>
    <w:rsid w:val="00FC5DE3"/>
    <w:rsid w:val="00FC5F00"/>
    <w:rsid w:val="00FC5FBB"/>
    <w:rsid w:val="00FC6312"/>
    <w:rsid w:val="00FC636D"/>
    <w:rsid w:val="00FC6505"/>
    <w:rsid w:val="00FC666E"/>
    <w:rsid w:val="00FC6BC8"/>
    <w:rsid w:val="00FC6F7F"/>
    <w:rsid w:val="00FC7A3B"/>
    <w:rsid w:val="00FC7B7B"/>
    <w:rsid w:val="00FC7C2D"/>
    <w:rsid w:val="00FD0164"/>
    <w:rsid w:val="00FD0A0E"/>
    <w:rsid w:val="00FD0B47"/>
    <w:rsid w:val="00FD1631"/>
    <w:rsid w:val="00FD2CAB"/>
    <w:rsid w:val="00FD2D9F"/>
    <w:rsid w:val="00FD3069"/>
    <w:rsid w:val="00FD321A"/>
    <w:rsid w:val="00FD34D1"/>
    <w:rsid w:val="00FD372D"/>
    <w:rsid w:val="00FD3753"/>
    <w:rsid w:val="00FD420A"/>
    <w:rsid w:val="00FD46C5"/>
    <w:rsid w:val="00FD516E"/>
    <w:rsid w:val="00FD545D"/>
    <w:rsid w:val="00FD546A"/>
    <w:rsid w:val="00FD57B8"/>
    <w:rsid w:val="00FD582C"/>
    <w:rsid w:val="00FD59F8"/>
    <w:rsid w:val="00FD5FFA"/>
    <w:rsid w:val="00FD6026"/>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0A5C"/>
    <w:rsid w:val="00FE0F51"/>
    <w:rsid w:val="00FE119D"/>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4E4"/>
    <w:rsid w:val="00FF0A6F"/>
    <w:rsid w:val="00FF0AAB"/>
    <w:rsid w:val="00FF0CB5"/>
    <w:rsid w:val="00FF0FA0"/>
    <w:rsid w:val="00FF1A85"/>
    <w:rsid w:val="00FF2020"/>
    <w:rsid w:val="00FF2605"/>
    <w:rsid w:val="00FF28A1"/>
    <w:rsid w:val="00FF28B6"/>
    <w:rsid w:val="00FF2D63"/>
    <w:rsid w:val="00FF3487"/>
    <w:rsid w:val="00FF3590"/>
    <w:rsid w:val="00FF3615"/>
    <w:rsid w:val="00FF3C42"/>
    <w:rsid w:val="00FF4730"/>
    <w:rsid w:val="00FF4734"/>
    <w:rsid w:val="00FF5544"/>
    <w:rsid w:val="00FF59A1"/>
    <w:rsid w:val="00FF5CD7"/>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E118A18B-BC0A-4658-8E78-7D02E872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1F48F2"/>
    <w:pPr>
      <w:tabs>
        <w:tab w:val="right" w:leader="dot" w:pos="8777"/>
      </w:tabs>
      <w:spacing w:after="0" w:line="400" w:lineRule="atLeast"/>
    </w:pPr>
    <w:rPr>
      <w:rFonts w:ascii="Times New Roman" w:eastAsia="黑体"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 w:type="paragraph" w:styleId="aff4">
    <w:name w:val="Normal (Web)"/>
    <w:basedOn w:val="a0"/>
    <w:uiPriority w:val="99"/>
    <w:semiHidden/>
    <w:unhideWhenUsed/>
    <w:rsid w:val="006A188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7615">
      <w:bodyDiv w:val="1"/>
      <w:marLeft w:val="0"/>
      <w:marRight w:val="0"/>
      <w:marTop w:val="0"/>
      <w:marBottom w:val="0"/>
      <w:divBdr>
        <w:top w:val="none" w:sz="0" w:space="0" w:color="auto"/>
        <w:left w:val="none" w:sz="0" w:space="0" w:color="auto"/>
        <w:bottom w:val="none" w:sz="0" w:space="0" w:color="auto"/>
        <w:right w:val="none" w:sz="0" w:space="0" w:color="auto"/>
      </w:divBdr>
    </w:div>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589317109">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6106014">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34742719">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0225122">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555547">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199780957">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393843460">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25642097">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78522352">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19881391">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35185355">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 w:id="213143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6.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1.xml"/><Relationship Id="rId42" Type="http://schemas.openxmlformats.org/officeDocument/2006/relationships/chart" Target="charts/chart4.xml"/><Relationship Id="rId47" Type="http://schemas.openxmlformats.org/officeDocument/2006/relationships/header" Target="header20.xml"/><Relationship Id="rId50"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header" Target="header15.xml"/><Relationship Id="rId46"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header" Target="header9.xml"/><Relationship Id="rId37" Type="http://schemas.openxmlformats.org/officeDocument/2006/relationships/header" Target="header14.xml"/><Relationship Id="rId40" Type="http://schemas.openxmlformats.org/officeDocument/2006/relationships/chart" Target="charts/chart2.xml"/><Relationship Id="rId45" Type="http://schemas.openxmlformats.org/officeDocument/2006/relationships/header" Target="header18.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header" Target="header13.xml"/><Relationship Id="rId49" Type="http://schemas.openxmlformats.org/officeDocument/2006/relationships/header" Target="header22.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3.png"/><Relationship Id="rId44" Type="http://schemas.openxmlformats.org/officeDocument/2006/relationships/header" Target="header17.xm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chart" Target="charts/chart1.xml"/><Relationship Id="rId30" Type="http://schemas.openxmlformats.org/officeDocument/2006/relationships/image" Target="media/image2.png"/><Relationship Id="rId35" Type="http://schemas.openxmlformats.org/officeDocument/2006/relationships/header" Target="header12.xml"/><Relationship Id="rId43" Type="http://schemas.openxmlformats.org/officeDocument/2006/relationships/chart" Target="charts/chart5.xml"/><Relationship Id="rId48" Type="http://schemas.openxmlformats.org/officeDocument/2006/relationships/header" Target="header21.xml"/><Relationship Id="rId8" Type="http://schemas.openxmlformats.org/officeDocument/2006/relationships/hyperlink" Target="http://news.cau.edu.cn/upload/2005/caunews_20050711181514.jpg" TargetMode="External"/><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4180;&#24230;&#25968;&#25454;.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single&#29577;&#3185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9577;&#3185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double&#23567;&#40614;.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dministrator\Desktop\IR.Paper\&#22238;&#24402;&#32467;&#26524;\&#27700;&#312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89129483814523"/>
          <c:y val="0.11053295421405658"/>
          <c:w val="0.72484251968503943"/>
          <c:h val="0.73293161271507723"/>
        </c:manualLayout>
      </c:layout>
      <c:barChart>
        <c:barDir val="col"/>
        <c:grouping val="clustered"/>
        <c:varyColors val="0"/>
        <c:ser>
          <c:idx val="1"/>
          <c:order val="0"/>
          <c:tx>
            <c:strRef>
              <c:f>[年度数据.xls]年度数据!$C$12</c:f>
              <c:strCache>
                <c:ptCount val="1"/>
                <c:pt idx="0">
                  <c:v>第一产业就业人口比重</c:v>
                </c:pt>
              </c:strCache>
            </c:strRef>
          </c:tx>
          <c:spPr>
            <a:solidFill>
              <a:schemeClr val="bg1">
                <a:lumMod val="65000"/>
              </a:schemeClr>
            </a:solidFill>
            <a:ln>
              <a:noFill/>
            </a:ln>
            <a:effectLst/>
          </c:spPr>
          <c:invertIfNegative val="0"/>
          <c:cat>
            <c:numRef>
              <c:f>[年度数据.xls]年度数据!$B$13:$B$26</c:f>
              <c:numCache>
                <c:formatCode>General</c:formatCode>
                <c:ptCount val="14"/>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numCache>
            </c:numRef>
          </c:cat>
          <c:val>
            <c:numRef>
              <c:f>[年度数据.xls]年度数据!$C$13:$C$26</c:f>
              <c:numCache>
                <c:formatCode>0.0%</c:formatCode>
                <c:ptCount val="14"/>
                <c:pt idx="0">
                  <c:v>0.50100008404067575</c:v>
                </c:pt>
                <c:pt idx="1">
                  <c:v>0.5</c:v>
                </c:pt>
                <c:pt idx="2">
                  <c:v>0.5</c:v>
                </c:pt>
                <c:pt idx="3">
                  <c:v>0.5</c:v>
                </c:pt>
                <c:pt idx="4">
                  <c:v>0.49100032548551592</c:v>
                </c:pt>
                <c:pt idx="5">
                  <c:v>0.46899978455240765</c:v>
                </c:pt>
                <c:pt idx="6">
                  <c:v>0.44800058944096882</c:v>
                </c:pt>
                <c:pt idx="7">
                  <c:v>0.42599962655712342</c:v>
                </c:pt>
                <c:pt idx="8">
                  <c:v>0.40800042484831589</c:v>
                </c:pt>
                <c:pt idx="9">
                  <c:v>0.39599941771213804</c:v>
                </c:pt>
                <c:pt idx="10">
                  <c:v>0.38100042200770162</c:v>
                </c:pt>
                <c:pt idx="11">
                  <c:v>0.36699954010905983</c:v>
                </c:pt>
                <c:pt idx="12">
                  <c:v>0.34800052342318766</c:v>
                </c:pt>
                <c:pt idx="13">
                  <c:v>0.33600594493116398</c:v>
                </c:pt>
              </c:numCache>
            </c:numRef>
          </c:val>
          <c:extLst>
            <c:ext xmlns:c16="http://schemas.microsoft.com/office/drawing/2014/chart" uri="{C3380CC4-5D6E-409C-BE32-E72D297353CC}">
              <c16:uniqueId val="{00000000-4784-4986-8A90-49DD1A846411}"/>
            </c:ext>
          </c:extLst>
        </c:ser>
        <c:dLbls>
          <c:showLegendKey val="0"/>
          <c:showVal val="0"/>
          <c:showCatName val="0"/>
          <c:showSerName val="0"/>
          <c:showPercent val="0"/>
          <c:showBubbleSize val="0"/>
        </c:dLbls>
        <c:gapWidth val="150"/>
        <c:axId val="375761264"/>
        <c:axId val="375762576"/>
      </c:barChart>
      <c:lineChart>
        <c:grouping val="standard"/>
        <c:varyColors val="0"/>
        <c:ser>
          <c:idx val="2"/>
          <c:order val="1"/>
          <c:tx>
            <c:strRef>
              <c:f>[年度数据.xls]年度数据!$D$12</c:f>
              <c:strCache>
                <c:ptCount val="1"/>
                <c:pt idx="0">
                  <c:v>人均耕地面积</c:v>
                </c:pt>
              </c:strCache>
            </c:strRef>
          </c:tx>
          <c:spPr>
            <a:ln w="19050" cap="rnd">
              <a:solidFill>
                <a:sysClr val="windowText" lastClr="000000"/>
              </a:solidFill>
              <a:round/>
            </a:ln>
            <a:effectLst/>
          </c:spPr>
          <c:marker>
            <c:symbol val="triangle"/>
            <c:size val="5"/>
            <c:spPr>
              <a:solidFill>
                <a:schemeClr val="tx1"/>
              </a:solidFill>
              <a:ln w="9525">
                <a:solidFill>
                  <a:schemeClr val="tx1"/>
                </a:solidFill>
              </a:ln>
              <a:effectLst/>
            </c:spPr>
          </c:marker>
          <c:val>
            <c:numRef>
              <c:f>[年度数据.xls]年度数据!$D$13:$D$26</c:f>
              <c:numCache>
                <c:formatCode>0.0_ </c:formatCode>
                <c:ptCount val="14"/>
                <c:pt idx="0">
                  <c:v>2.0699999999999998</c:v>
                </c:pt>
                <c:pt idx="1">
                  <c:v>1.98</c:v>
                </c:pt>
                <c:pt idx="2">
                  <c:v>1.99</c:v>
                </c:pt>
                <c:pt idx="3">
                  <c:v>2</c:v>
                </c:pt>
                <c:pt idx="4">
                  <c:v>1.96</c:v>
                </c:pt>
                <c:pt idx="5">
                  <c:v>2</c:v>
                </c:pt>
                <c:pt idx="6">
                  <c:v>2.08</c:v>
                </c:pt>
                <c:pt idx="7">
                  <c:v>2.11</c:v>
                </c:pt>
                <c:pt idx="8">
                  <c:v>2.16</c:v>
                </c:pt>
                <c:pt idx="9">
                  <c:v>2.1800000000000002</c:v>
                </c:pt>
                <c:pt idx="10">
                  <c:v>2.2599999999999998</c:v>
                </c:pt>
                <c:pt idx="11">
                  <c:v>2.2799999999999998</c:v>
                </c:pt>
                <c:pt idx="12">
                  <c:v>2.2999999999999998</c:v>
                </c:pt>
                <c:pt idx="13">
                  <c:v>2.34</c:v>
                </c:pt>
              </c:numCache>
            </c:numRef>
          </c:val>
          <c:smooth val="0"/>
          <c:extLst>
            <c:ext xmlns:c16="http://schemas.microsoft.com/office/drawing/2014/chart" uri="{C3380CC4-5D6E-409C-BE32-E72D297353CC}">
              <c16:uniqueId val="{00000001-4784-4986-8A90-49DD1A846411}"/>
            </c:ext>
          </c:extLst>
        </c:ser>
        <c:dLbls>
          <c:showLegendKey val="0"/>
          <c:showVal val="0"/>
          <c:showCatName val="0"/>
          <c:showSerName val="0"/>
          <c:showPercent val="0"/>
          <c:showBubbleSize val="0"/>
        </c:dLbls>
        <c:marker val="1"/>
        <c:smooth val="0"/>
        <c:axId val="375760936"/>
        <c:axId val="375762248"/>
      </c:lineChart>
      <c:catAx>
        <c:axId val="375761264"/>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9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375762576"/>
        <c:crosses val="autoZero"/>
        <c:auto val="1"/>
        <c:lblAlgn val="ctr"/>
        <c:lblOffset val="100"/>
        <c:noMultiLvlLbl val="0"/>
      </c:catAx>
      <c:valAx>
        <c:axId val="375762576"/>
        <c:scaling>
          <c:orientation val="minMax"/>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r>
                  <a:rPr lang="zh-CN" altLang="en-US" sz="1050" b="1" baseline="0">
                    <a:solidFill>
                      <a:sysClr val="windowText" lastClr="000000"/>
                    </a:solidFill>
                    <a:ea typeface="宋体" panose="02010600030101010101" pitchFamily="2" charset="-122"/>
                  </a:rPr>
                  <a:t>百分比（</a:t>
                </a:r>
                <a:r>
                  <a:rPr lang="en-US" altLang="zh-CN" sz="1050" b="1" baseline="0">
                    <a:solidFill>
                      <a:sysClr val="windowText" lastClr="000000"/>
                    </a:solidFill>
                    <a:ea typeface="宋体" panose="02010600030101010101" pitchFamily="2" charset="-122"/>
                  </a:rPr>
                  <a:t>%</a:t>
                </a:r>
                <a:r>
                  <a:rPr lang="zh-CN" altLang="en-US" sz="1050" b="1" baseline="0">
                    <a:solidFill>
                      <a:sysClr val="windowText" lastClr="000000"/>
                    </a:solidFill>
                    <a:ea typeface="宋体" panose="02010600030101010101" pitchFamily="2" charset="-122"/>
                  </a:rPr>
                  <a:t>）</a:t>
                </a:r>
              </a:p>
            </c:rich>
          </c:tx>
          <c:layout>
            <c:manualLayout>
              <c:xMode val="edge"/>
              <c:yMode val="edge"/>
              <c:x val="1.1111111111111112E-2"/>
              <c:y val="0.3400772820064158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endParaRPr lang="zh-CN"/>
            </a:p>
          </c:txPr>
        </c:title>
        <c:numFmt formatCode="0.0%"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1264"/>
        <c:crosses val="autoZero"/>
        <c:crossBetween val="between"/>
      </c:valAx>
      <c:valAx>
        <c:axId val="375762248"/>
        <c:scaling>
          <c:orientation val="minMax"/>
        </c:scaling>
        <c:delete val="0"/>
        <c:axPos val="r"/>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人均耕地面积（亩</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人）</a:t>
                </a:r>
              </a:p>
            </c:rich>
          </c:tx>
          <c:layout>
            <c:manualLayout>
              <c:xMode val="edge"/>
              <c:yMode val="edge"/>
              <c:x val="0.95"/>
              <c:y val="0.24834135316418782"/>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0.0_ "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0936"/>
        <c:crosses val="max"/>
        <c:crossBetween val="between"/>
      </c:valAx>
      <c:catAx>
        <c:axId val="375760936"/>
        <c:scaling>
          <c:orientation val="minMax"/>
        </c:scaling>
        <c:delete val="1"/>
        <c:axPos val="b"/>
        <c:majorTickMark val="none"/>
        <c:minorTickMark val="none"/>
        <c:tickLblPos val="nextTo"/>
        <c:crossAx val="375762248"/>
        <c:crosses val="autoZero"/>
        <c:auto val="1"/>
        <c:lblAlgn val="ctr"/>
        <c:lblOffset val="100"/>
        <c:noMultiLvlLbl val="0"/>
      </c:catAx>
      <c:spPr>
        <a:noFill/>
        <a:ln>
          <a:solidFill>
            <a:sysClr val="windowText" lastClr="000000"/>
          </a:solidFill>
        </a:ln>
        <a:effectLst/>
      </c:spPr>
    </c:plotArea>
    <c:legend>
      <c:legendPos val="t"/>
      <c:layout>
        <c:manualLayout>
          <c:xMode val="edge"/>
          <c:yMode val="edge"/>
          <c:x val="0.13722222222222222"/>
          <c:y val="0"/>
          <c:w val="0.72"/>
          <c:h val="8.1058982210557018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819089947542178"/>
          <c:y val="3.8294179339563833E-2"/>
          <c:w val="0.72682763704740438"/>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E27E-404D-8426-273348077DE3}"/>
            </c:ext>
          </c:extLst>
        </c:ser>
        <c:dLbls>
          <c:showLegendKey val="0"/>
          <c:showVal val="0"/>
          <c:showCatName val="0"/>
          <c:showSerName val="0"/>
          <c:showPercent val="0"/>
          <c:showBubbleSize val="0"/>
        </c:dLbls>
        <c:axId val="114736512"/>
        <c:axId val="114738688"/>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E27E-404D-8426-273348077DE3}"/>
            </c:ext>
          </c:extLst>
        </c:ser>
        <c:dLbls>
          <c:showLegendKey val="0"/>
          <c:showVal val="0"/>
          <c:showCatName val="0"/>
          <c:showSerName val="0"/>
          <c:showPercent val="0"/>
          <c:showBubbleSize val="0"/>
        </c:dLbls>
        <c:axId val="114742784"/>
        <c:axId val="114740608"/>
      </c:scatterChart>
      <c:valAx>
        <c:axId val="1147365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8688"/>
        <c:crosses val="autoZero"/>
        <c:crossBetween val="midCat"/>
        <c:majorUnit val="20"/>
      </c:valAx>
      <c:valAx>
        <c:axId val="11473868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1.136294191177256E-2"/>
              <c:y val="0.2186165717818057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6512"/>
        <c:crosses val="autoZero"/>
        <c:crossBetween val="midCat"/>
        <c:majorUnit val="10"/>
      </c:valAx>
      <c:valAx>
        <c:axId val="11474060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4396200814111286"/>
              <c:y val="0.33119485468609278"/>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42784"/>
        <c:crosses val="max"/>
        <c:crossBetween val="midCat"/>
      </c:valAx>
      <c:valAx>
        <c:axId val="114742784"/>
        <c:scaling>
          <c:orientation val="minMax"/>
        </c:scaling>
        <c:delete val="1"/>
        <c:axPos val="b"/>
        <c:majorTickMark val="out"/>
        <c:minorTickMark val="none"/>
        <c:tickLblPos val="nextTo"/>
        <c:crossAx val="114740608"/>
        <c:crosses val="autoZero"/>
        <c:crossBetween val="midCat"/>
      </c:valAx>
      <c:spPr>
        <a:noFill/>
        <a:ln>
          <a:solidFill>
            <a:sysClr val="windowText" lastClr="000000"/>
          </a:solidFill>
        </a:ln>
        <a:effectLst/>
      </c:spPr>
    </c:plotArea>
    <c:legend>
      <c:legendPos val="t"/>
      <c:layout>
        <c:manualLayout>
          <c:xMode val="edge"/>
          <c:yMode val="edge"/>
          <c:x val="0.27913823865639592"/>
          <c:y val="0.67689169697657248"/>
          <c:w val="0.5462077586298999"/>
          <c:h val="7.5064266484374337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478402547035758"/>
          <c:h val="0.7590208530608182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606B-4E1D-B9D3-1A4B81651E68}"/>
            </c:ext>
          </c:extLst>
        </c:ser>
        <c:dLbls>
          <c:showLegendKey val="0"/>
          <c:showVal val="0"/>
          <c:showCatName val="0"/>
          <c:showSerName val="0"/>
          <c:showPercent val="0"/>
          <c:showBubbleSize val="0"/>
        </c:dLbls>
        <c:axId val="122911744"/>
        <c:axId val="1229262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606B-4E1D-B9D3-1A4B81651E68}"/>
            </c:ext>
          </c:extLst>
        </c:ser>
        <c:dLbls>
          <c:showLegendKey val="0"/>
          <c:showVal val="0"/>
          <c:showCatName val="0"/>
          <c:showSerName val="0"/>
          <c:showPercent val="0"/>
          <c:showBubbleSize val="0"/>
        </c:dLbls>
        <c:axId val="122930304"/>
        <c:axId val="122928128"/>
      </c:scatterChart>
      <c:valAx>
        <c:axId val="122911744"/>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26208"/>
        <c:crosses val="autoZero"/>
        <c:crossBetween val="midCat"/>
        <c:majorUnit val="5"/>
      </c:valAx>
      <c:valAx>
        <c:axId val="12292620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3020437715406853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11744"/>
        <c:crosses val="autoZero"/>
        <c:crossBetween val="midCat"/>
        <c:majorUnit val="20"/>
      </c:valAx>
      <c:valAx>
        <c:axId val="1229281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4406329127447919"/>
              <c:y val="0.29763409094592375"/>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30304"/>
        <c:crosses val="max"/>
        <c:crossBetween val="midCat"/>
      </c:valAx>
      <c:valAx>
        <c:axId val="122930304"/>
        <c:scaling>
          <c:orientation val="minMax"/>
        </c:scaling>
        <c:delete val="1"/>
        <c:axPos val="b"/>
        <c:numFmt formatCode="General" sourceLinked="1"/>
        <c:majorTickMark val="out"/>
        <c:minorTickMark val="none"/>
        <c:tickLblPos val="nextTo"/>
        <c:crossAx val="122928128"/>
        <c:crosses val="autoZero"/>
        <c:crossBetween val="midCat"/>
      </c:valAx>
      <c:spPr>
        <a:noFill/>
        <a:ln>
          <a:solidFill>
            <a:sysClr val="windowText" lastClr="000000"/>
          </a:solidFill>
        </a:ln>
        <a:effectLst/>
      </c:spPr>
    </c:plotArea>
    <c:legend>
      <c:legendPos val="t"/>
      <c:layout>
        <c:manualLayout>
          <c:xMode val="edge"/>
          <c:yMode val="edge"/>
          <c:x val="0.31890062928022733"/>
          <c:y val="0.67909438400470445"/>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30955458925843"/>
          <c:y val="3.8294179339563833E-2"/>
          <c:w val="0.72464214361264545"/>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22833536"/>
        <c:axId val="1228398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22843904"/>
        <c:axId val="122841728"/>
      </c:scatterChart>
      <c:valAx>
        <c:axId val="122833536"/>
        <c:scaling>
          <c:orientation val="minMax"/>
          <c:max val="12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9808"/>
        <c:crosses val="autoZero"/>
        <c:crossBetween val="midCat"/>
        <c:majorUnit val="10"/>
      </c:valAx>
      <c:valAx>
        <c:axId val="122839808"/>
        <c:scaling>
          <c:orientation val="minMax"/>
          <c:min val="15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3536"/>
        <c:crosses val="autoZero"/>
        <c:crossBetween val="midCat"/>
        <c:majorUnit val="25"/>
      </c:valAx>
      <c:valAx>
        <c:axId val="1228417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43904"/>
        <c:crosses val="max"/>
        <c:crossBetween val="midCat"/>
      </c:valAx>
      <c:valAx>
        <c:axId val="122843904"/>
        <c:scaling>
          <c:orientation val="minMax"/>
        </c:scaling>
        <c:delete val="1"/>
        <c:axPos val="b"/>
        <c:numFmt formatCode="General" sourceLinked="1"/>
        <c:majorTickMark val="out"/>
        <c:minorTickMark val="none"/>
        <c:tickLblPos val="nextTo"/>
        <c:crossAx val="1228417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013675359779483"/>
          <c:h val="0.77372611575567152"/>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745D-497F-AF59-486855405ADD}"/>
            </c:ext>
          </c:extLst>
        </c:ser>
        <c:dLbls>
          <c:showLegendKey val="0"/>
          <c:showVal val="0"/>
          <c:showCatName val="0"/>
          <c:showSerName val="0"/>
          <c:showPercent val="0"/>
          <c:showBubbleSize val="0"/>
        </c:dLbls>
        <c:axId val="123103488"/>
        <c:axId val="12310976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745D-497F-AF59-486855405ADD}"/>
            </c:ext>
          </c:extLst>
        </c:ser>
        <c:dLbls>
          <c:showLegendKey val="0"/>
          <c:showVal val="0"/>
          <c:showCatName val="0"/>
          <c:showSerName val="0"/>
          <c:showPercent val="0"/>
          <c:showBubbleSize val="0"/>
        </c:dLbls>
        <c:axId val="123130240"/>
        <c:axId val="123111680"/>
      </c:scatterChart>
      <c:valAx>
        <c:axId val="123103488"/>
        <c:scaling>
          <c:orientation val="minMax"/>
          <c:max val="21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9760"/>
        <c:crosses val="autoZero"/>
        <c:crossBetween val="midCat"/>
        <c:majorUnit val="20"/>
      </c:valAx>
      <c:valAx>
        <c:axId val="123109760"/>
        <c:scaling>
          <c:orientation val="minMax"/>
          <c:min val="3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3488"/>
        <c:crosses val="autoZero"/>
        <c:crossBetween val="midCat"/>
        <c:majorUnit val="30"/>
      </c:valAx>
      <c:valAx>
        <c:axId val="12311168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30240"/>
        <c:crosses val="max"/>
        <c:crossBetween val="midCat"/>
      </c:valAx>
      <c:valAx>
        <c:axId val="123130240"/>
        <c:scaling>
          <c:orientation val="minMax"/>
        </c:scaling>
        <c:delete val="1"/>
        <c:axPos val="b"/>
        <c:numFmt formatCode="General" sourceLinked="1"/>
        <c:majorTickMark val="out"/>
        <c:minorTickMark val="none"/>
        <c:tickLblPos val="nextTo"/>
        <c:crossAx val="123111680"/>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0A601-C8F1-4C14-8D21-6BBF9E197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64</Pages>
  <Words>26282</Words>
  <Characters>34430</Characters>
  <Application>Microsoft Office Word</Application>
  <DocSecurity>0</DocSecurity>
  <Lines>1639</Lines>
  <Paragraphs>1517</Paragraphs>
  <ScaleCrop>false</ScaleCrop>
  <Company>Microsoft</Company>
  <LinksUpToDate>false</LinksUpToDate>
  <CharactersWithSpaces>59195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曾 翠红</cp:lastModifiedBy>
  <cp:revision>80</cp:revision>
  <cp:lastPrinted>2019-03-28T12:54:00Z</cp:lastPrinted>
  <dcterms:created xsi:type="dcterms:W3CDTF">2019-05-12T04:05:00Z</dcterms:created>
  <dcterms:modified xsi:type="dcterms:W3CDTF">2019-05-13T00:43:00Z</dcterms:modified>
</cp:coreProperties>
</file>