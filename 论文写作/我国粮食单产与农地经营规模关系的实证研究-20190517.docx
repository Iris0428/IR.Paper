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00B7B9AF"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007C58E2">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7B24AC4C" w:rsidR="00E43BAE" w:rsidRPr="00E43BAE" w:rsidRDefault="00960A8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Pr>
              <w:rFonts w:ascii="Times New Roman" w:eastAsia="宋体" w:hAnsi="Times New Roman" w:cs="Times New Roman" w:hint="eastAsia"/>
              <w:color w:val="000000"/>
              <w:kern w:val="2"/>
              <w:sz w:val="36"/>
              <w:szCs w:val="24"/>
            </w:rPr>
            <w:t>硕士</w:t>
          </w:r>
          <w:r w:rsidR="00E43BAE"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2B650D25"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E91560">
            <w:rPr>
              <w:rFonts w:hint="eastAsia"/>
              <w:color w:val="000000"/>
              <w:position w:val="-6"/>
              <w:sz w:val="28"/>
              <w:u w:val="single"/>
            </w:rPr>
            <w:t>曾翠红</w:t>
          </w:r>
          <w:r>
            <w:rPr>
              <w:rFonts w:hint="eastAsia"/>
              <w:color w:val="000000"/>
              <w:position w:val="-6"/>
              <w:sz w:val="28"/>
              <w:u w:val="single"/>
            </w:rPr>
            <w:t xml:space="preserve">               </w:t>
          </w:r>
        </w:p>
        <w:p w14:paraId="5F3579F4" w14:textId="337A6189"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E91560">
            <w:rPr>
              <w:rFonts w:hint="eastAsia"/>
              <w:color w:val="000000"/>
              <w:position w:val="-6"/>
              <w:sz w:val="28"/>
              <w:u w:val="single"/>
            </w:rPr>
            <w:t>田志宏</w:t>
          </w:r>
          <w:r w:rsidR="00E91560">
            <w:rPr>
              <w:rFonts w:hint="eastAsia"/>
              <w:color w:val="000000"/>
              <w:position w:val="-6"/>
              <w:sz w:val="28"/>
              <w:u w:val="single"/>
            </w:rPr>
            <w:t xml:space="preserve">  </w:t>
          </w:r>
          <w:r w:rsidR="00E91560">
            <w:rPr>
              <w:rFonts w:hint="eastAsia"/>
              <w:color w:val="000000"/>
              <w:position w:val="-6"/>
              <w:sz w:val="28"/>
              <w:u w:val="single"/>
            </w:rPr>
            <w:t>教授</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567A8D1B"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4C4FBD" w:rsidRPr="00C46A1B">
            <w:rPr>
              <w:rFonts w:ascii="Times New Roman" w:hAnsi="Times New Roman" w:cs="Times New Roman"/>
              <w:color w:val="000000"/>
              <w:sz w:val="28"/>
            </w:rPr>
            <w:t>0</w:t>
          </w:r>
          <w:r w:rsidR="004C4FBD">
            <w:rPr>
              <w:rFonts w:ascii="Times New Roman" w:hAnsi="Times New Roman" w:cs="Times New Roman"/>
              <w:color w:val="000000"/>
              <w:sz w:val="28"/>
            </w:rPr>
            <w:t>5</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7C58E2">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7C58E2">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A12AFD">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8629520"/>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5843E40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春</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夏</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314E9">
        <w:rPr>
          <w:rFonts w:ascii="Times New Roman" w:hAnsi="Times New Roman" w:cs="Times New Roman" w:hint="eastAsia"/>
          <w:sz w:val="24"/>
          <w:szCs w:val="24"/>
        </w:rPr>
        <w:t>冬</w:t>
      </w:r>
      <w:r w:rsidR="009C635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47C204B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r w:rsidR="009314E9">
        <w:rPr>
          <w:rFonts w:ascii="Times New Roman" w:hAnsi="Times New Roman" w:cs="Times New Roman" w:hint="eastAsia"/>
          <w:sz w:val="24"/>
          <w:szCs w:val="24"/>
        </w:rPr>
        <w:t>水稻</w:t>
      </w:r>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w:t>
      </w:r>
      <w:r w:rsidR="004C4FBD">
        <w:rPr>
          <w:rFonts w:ascii="Times New Roman" w:hAnsi="Times New Roman" w:cs="Times New Roman" w:hint="eastAsia"/>
          <w:sz w:val="24"/>
          <w:szCs w:val="24"/>
        </w:rPr>
        <w:t>规模弹性及</w:t>
      </w:r>
      <w:r w:rsidR="009B43B9">
        <w:rPr>
          <w:rFonts w:ascii="Times New Roman" w:hAnsi="Times New Roman" w:cs="Times New Roman" w:hint="eastAsia"/>
          <w:sz w:val="24"/>
          <w:szCs w:val="24"/>
        </w:rPr>
        <w:t>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4C4FBD">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7B3A70F7"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CE7D9A">
        <w:rPr>
          <w:rFonts w:ascii="Times New Roman" w:hAnsi="Times New Roman" w:cs="Times New Roman" w:hint="eastAsia"/>
          <w:sz w:val="24"/>
          <w:szCs w:val="24"/>
        </w:rPr>
        <w:t>农作物本身的特性和要素的可分性，</w:t>
      </w:r>
      <w:r w:rsidR="00CE7D9A">
        <w:rPr>
          <w:rFonts w:ascii="Times New Roman" w:hAnsi="Times New Roman" w:cs="Times New Roman"/>
          <w:sz w:val="24"/>
          <w:szCs w:val="24"/>
        </w:rPr>
        <w:t>是</w:t>
      </w:r>
      <w:r w:rsidR="00CE7D9A">
        <w:rPr>
          <w:rFonts w:ascii="Times New Roman" w:hAnsi="Times New Roman" w:cs="Times New Roman" w:hint="eastAsia"/>
          <w:sz w:val="24"/>
          <w:szCs w:val="24"/>
        </w:rPr>
        <w:t>单产变化特征落差的重要原因。玉米作为相对适合粗放生产的作物，</w:t>
      </w:r>
      <w:r w:rsidR="00CE7D9A">
        <w:rPr>
          <w:rFonts w:ascii="Times New Roman" w:hAnsi="Times New Roman" w:cs="Times New Roman"/>
          <w:sz w:val="24"/>
          <w:szCs w:val="24"/>
        </w:rPr>
        <w:t>加上</w:t>
      </w:r>
      <w:r w:rsidR="00CE7D9A">
        <w:rPr>
          <w:rFonts w:ascii="Times New Roman" w:hAnsi="Times New Roman" w:cs="Times New Roman" w:hint="eastAsia"/>
          <w:sz w:val="24"/>
          <w:szCs w:val="24"/>
        </w:rPr>
        <w:t>机械不可分的情况下，</w:t>
      </w:r>
      <w:r w:rsidR="00CE7D9A">
        <w:rPr>
          <w:rFonts w:ascii="Times New Roman" w:hAnsi="Times New Roman" w:cs="Times New Roman"/>
          <w:sz w:val="24"/>
          <w:szCs w:val="24"/>
        </w:rPr>
        <w:t>单产</w:t>
      </w:r>
      <w:r w:rsidR="00BF0F01">
        <w:rPr>
          <w:rFonts w:ascii="Times New Roman" w:hAnsi="Times New Roman" w:cs="Times New Roman" w:hint="eastAsia"/>
          <w:sz w:val="24"/>
          <w:szCs w:val="24"/>
        </w:rPr>
        <w:t>随着规模扩大</w:t>
      </w:r>
      <w:r w:rsidR="00CE7D9A">
        <w:rPr>
          <w:rFonts w:ascii="Times New Roman" w:hAnsi="Times New Roman" w:cs="Times New Roman" w:hint="eastAsia"/>
          <w:sz w:val="24"/>
          <w:szCs w:val="24"/>
        </w:rPr>
        <w:t>呈现上升的趋势。</w:t>
      </w:r>
    </w:p>
    <w:p w14:paraId="3A65EFEA" w14:textId="0C0CA8FF"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8629521"/>
      <w:r w:rsidRPr="00C46A1B">
        <w:rPr>
          <w:rFonts w:ascii="Times New Roman" w:eastAsia="黑体" w:hAnsi="Times New Roman" w:cs="Times New Roman"/>
          <w:b/>
          <w:kern w:val="2"/>
          <w:sz w:val="32"/>
          <w:szCs w:val="32"/>
        </w:rPr>
        <w:t>Abstract</w:t>
      </w:r>
      <w:bookmarkEnd w:id="6"/>
      <w:bookmarkEnd w:id="7"/>
      <w:bookmarkEnd w:id="8"/>
      <w:bookmarkEnd w:id="9"/>
      <w:bookmarkEnd w:id="10"/>
    </w:p>
    <w:p w14:paraId="35BD4210" w14:textId="40BEA41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523205">
        <w:rPr>
          <w:rFonts w:ascii="Times New Roman" w:hAnsi="Times New Roman" w:cs="Times New Roman"/>
          <w:sz w:val="24"/>
          <w:szCs w:val="24"/>
        </w:rPr>
        <w:t xml:space="preserve">spring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w:t>
      </w:r>
      <w:r w:rsidR="00523205">
        <w:rPr>
          <w:rFonts w:ascii="Times New Roman" w:hAnsi="Times New Roman" w:cs="Times New Roman"/>
          <w:sz w:val="24"/>
          <w:szCs w:val="24"/>
        </w:rPr>
        <w:t xml:space="preserve">summer </w:t>
      </w:r>
      <w:r w:rsidRPr="00BA1E6F">
        <w:rPr>
          <w:rFonts w:ascii="Times New Roman" w:hAnsi="Times New Roman" w:cs="Times New Roman"/>
          <w:sz w:val="24"/>
          <w:szCs w:val="24"/>
        </w:rPr>
        <w:t xml:space="preserve">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t>
      </w:r>
      <w:r w:rsidR="00523205">
        <w:rPr>
          <w:rFonts w:ascii="Times New Roman" w:hAnsi="Times New Roman" w:cs="Times New Roman"/>
          <w:sz w:val="24"/>
          <w:szCs w:val="24"/>
        </w:rPr>
        <w:t xml:space="preserve">winter </w:t>
      </w:r>
      <w:r w:rsidRPr="00BA1E6F">
        <w:rPr>
          <w:rFonts w:ascii="Times New Roman" w:hAnsi="Times New Roman" w:cs="Times New Roman"/>
          <w:sz w:val="24"/>
          <w:szCs w:val="24"/>
        </w:rPr>
        <w:t xml:space="preserve">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055372C3" w14:textId="0DBD238F"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w:t>
      </w:r>
      <w:r w:rsidR="00190485" w:rsidRPr="00190485">
        <w:rPr>
          <w:rFonts w:ascii="Times New Roman" w:hAnsi="Times New Roman" w:cs="Times New Roman"/>
          <w:sz w:val="24"/>
          <w:szCs w:val="24"/>
        </w:rPr>
        <w:t>The study believes that the characteristics of crops and the separability of factors are important reasons for the variation of yield characteristics. As a crop that is relatively suitable for extensive production, and with mechanical inseparability, yields tend to increase with the expansion of scale.</w:t>
      </w:r>
      <w:r w:rsidR="00190485" w:rsidRPr="00190485" w:rsidDel="00190485">
        <w:rPr>
          <w:rFonts w:ascii="Times New Roman" w:hAnsi="Times New Roman" w:cs="Times New Roman"/>
          <w:sz w:val="24"/>
          <w:szCs w:val="24"/>
        </w:rPr>
        <w:t xml:space="preserve"> </w:t>
      </w: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905340" w:displacedByCustomXml="next"/>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4B231224" w14:textId="1D9AC187" w:rsidR="000D145D" w:rsidRPr="000D145D" w:rsidRDefault="00147641" w:rsidP="000D145D">
          <w:pPr>
            <w:pStyle w:val="11"/>
            <w:spacing w:line="400" w:lineRule="exact"/>
            <w:rPr>
              <w:rFonts w:eastAsiaTheme="minorEastAsia"/>
              <w:kern w:val="2"/>
              <w:sz w:val="21"/>
              <w:szCs w:val="22"/>
            </w:rPr>
          </w:pPr>
          <w:r w:rsidRPr="000D145D">
            <w:rPr>
              <w:rFonts w:eastAsiaTheme="minorEastAsia"/>
              <w:sz w:val="24"/>
              <w:szCs w:val="24"/>
              <w:lang w:val="zh-CN"/>
            </w:rPr>
            <w:fldChar w:fldCharType="begin"/>
          </w:r>
          <w:r w:rsidRPr="000D145D">
            <w:rPr>
              <w:rFonts w:eastAsiaTheme="minorEastAsia"/>
              <w:sz w:val="24"/>
              <w:szCs w:val="24"/>
              <w:lang w:val="zh-CN"/>
            </w:rPr>
            <w:instrText xml:space="preserve"> TOC \o "1-2" \h \z \u </w:instrText>
          </w:r>
          <w:r w:rsidRPr="000D145D">
            <w:rPr>
              <w:rFonts w:eastAsiaTheme="minorEastAsia"/>
              <w:sz w:val="24"/>
              <w:szCs w:val="24"/>
              <w:lang w:val="zh-CN"/>
            </w:rPr>
            <w:fldChar w:fldCharType="separate"/>
          </w:r>
          <w:hyperlink w:anchor="_Toc8629520" w:history="1">
            <w:r w:rsidR="000D145D" w:rsidRPr="000D145D">
              <w:rPr>
                <w:rStyle w:val="aff2"/>
                <w:rFonts w:eastAsiaTheme="minorEastAsia"/>
              </w:rPr>
              <w:t>摘</w:t>
            </w:r>
            <w:r w:rsidR="000D145D" w:rsidRPr="000D145D">
              <w:rPr>
                <w:rStyle w:val="aff2"/>
                <w:rFonts w:eastAsiaTheme="minorEastAsia"/>
              </w:rPr>
              <w:t xml:space="preserve">  </w:t>
            </w:r>
            <w:r w:rsidR="000D145D" w:rsidRPr="000D145D">
              <w:rPr>
                <w:rStyle w:val="aff2"/>
                <w:rFonts w:eastAsiaTheme="minorEastAsia"/>
              </w:rPr>
              <w:t>要</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_Toc8629520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I</w:t>
            </w:r>
            <w:r w:rsidR="000D145D" w:rsidRPr="000D145D">
              <w:rPr>
                <w:rFonts w:eastAsiaTheme="minorEastAsia"/>
                <w:webHidden/>
              </w:rPr>
              <w:fldChar w:fldCharType="end"/>
            </w:r>
          </w:hyperlink>
        </w:p>
        <w:p w14:paraId="1B7BDC07" w14:textId="052575DC" w:rsidR="000D145D" w:rsidRPr="000D145D" w:rsidRDefault="00A12AFD" w:rsidP="000D145D">
          <w:pPr>
            <w:pStyle w:val="11"/>
            <w:spacing w:line="400" w:lineRule="exact"/>
            <w:rPr>
              <w:rFonts w:eastAsiaTheme="minorEastAsia"/>
              <w:kern w:val="2"/>
              <w:sz w:val="21"/>
              <w:szCs w:val="22"/>
            </w:rPr>
          </w:pPr>
          <w:hyperlink w:anchor="_Toc8629521" w:history="1">
            <w:r w:rsidR="000D145D" w:rsidRPr="000D145D">
              <w:rPr>
                <w:rStyle w:val="aff2"/>
                <w:rFonts w:eastAsiaTheme="minorEastAsia"/>
              </w:rPr>
              <w:t>Abstract</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_Toc8629521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II</w:t>
            </w:r>
            <w:r w:rsidR="000D145D" w:rsidRPr="000D145D">
              <w:rPr>
                <w:rFonts w:eastAsiaTheme="minorEastAsia"/>
                <w:webHidden/>
              </w:rPr>
              <w:fldChar w:fldCharType="end"/>
            </w:r>
          </w:hyperlink>
        </w:p>
        <w:p w14:paraId="79B4B010" w14:textId="3F0A34C9" w:rsidR="000D145D" w:rsidRPr="000D145D" w:rsidRDefault="00A12AFD" w:rsidP="000D145D">
          <w:pPr>
            <w:pStyle w:val="11"/>
            <w:spacing w:line="400" w:lineRule="exact"/>
            <w:rPr>
              <w:rFonts w:eastAsiaTheme="minorEastAsia"/>
              <w:kern w:val="2"/>
              <w:sz w:val="21"/>
              <w:szCs w:val="22"/>
            </w:rPr>
          </w:pPr>
          <w:hyperlink w:anchor="_Toc8629522" w:history="1">
            <w:r w:rsidR="000D145D" w:rsidRPr="000D145D">
              <w:rPr>
                <w:rStyle w:val="aff2"/>
                <w:rFonts w:eastAsiaTheme="minorEastAsia"/>
              </w:rPr>
              <w:t>第一章</w:t>
            </w:r>
            <w:r w:rsidR="000D145D" w:rsidRPr="000D145D">
              <w:rPr>
                <w:rStyle w:val="aff2"/>
                <w:rFonts w:eastAsiaTheme="minorEastAsia"/>
              </w:rPr>
              <w:t xml:space="preserve">  </w:t>
            </w:r>
            <w:r w:rsidR="000D145D" w:rsidRPr="000D145D">
              <w:rPr>
                <w:rStyle w:val="aff2"/>
                <w:rFonts w:eastAsiaTheme="minorEastAsia"/>
              </w:rPr>
              <w:t>绪论</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_Toc8629522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1</w:t>
            </w:r>
            <w:r w:rsidR="000D145D" w:rsidRPr="000D145D">
              <w:rPr>
                <w:rFonts w:eastAsiaTheme="minorEastAsia"/>
                <w:webHidden/>
              </w:rPr>
              <w:fldChar w:fldCharType="end"/>
            </w:r>
          </w:hyperlink>
        </w:p>
        <w:p w14:paraId="23D34682" w14:textId="302B7CA3"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3" w:history="1">
            <w:r w:rsidR="000D145D" w:rsidRPr="000D145D">
              <w:rPr>
                <w:rStyle w:val="aff2"/>
                <w:rFonts w:cs="Times New Roman"/>
                <w:noProof/>
              </w:rPr>
              <w:t xml:space="preserve">1.1  </w:t>
            </w:r>
            <w:r w:rsidR="000D145D" w:rsidRPr="000D145D">
              <w:rPr>
                <w:rStyle w:val="aff2"/>
                <w:rFonts w:cs="Times New Roman"/>
                <w:noProof/>
              </w:rPr>
              <w:t>研究背景与研究意义</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_Toc8629523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w:t>
            </w:r>
            <w:r w:rsidR="000D145D" w:rsidRPr="000D145D">
              <w:rPr>
                <w:rFonts w:cs="Times New Roman"/>
                <w:noProof/>
                <w:webHidden/>
              </w:rPr>
              <w:fldChar w:fldCharType="end"/>
            </w:r>
          </w:hyperlink>
        </w:p>
        <w:p w14:paraId="7B44A3E4" w14:textId="6C8CE307"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4" w:history="1">
            <w:r w:rsidR="000D145D" w:rsidRPr="000D145D">
              <w:rPr>
                <w:rStyle w:val="aff2"/>
                <w:rFonts w:cs="Times New Roman"/>
                <w:noProof/>
              </w:rPr>
              <w:t xml:space="preserve">1.2  </w:t>
            </w:r>
            <w:r w:rsidR="000D145D" w:rsidRPr="000D145D">
              <w:rPr>
                <w:rStyle w:val="aff2"/>
                <w:rFonts w:cs="Times New Roman"/>
                <w:noProof/>
              </w:rPr>
              <w:t>研究目标与研究内容</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w:t>
            </w:r>
            <w:r w:rsidR="000D145D" w:rsidRPr="000D145D">
              <w:rPr>
                <w:rFonts w:cs="Times New Roman"/>
                <w:noProof/>
                <w:webHidden/>
              </w:rPr>
              <w:fldChar w:fldCharType="end"/>
            </w:r>
          </w:hyperlink>
        </w:p>
        <w:p w14:paraId="13506AA6" w14:textId="1FC56D9F"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5" w:history="1">
            <w:r w:rsidR="000D145D" w:rsidRPr="000D145D">
              <w:rPr>
                <w:rStyle w:val="aff2"/>
                <w:rFonts w:cs="Times New Roman"/>
                <w:noProof/>
              </w:rPr>
              <w:t xml:space="preserve">1.3  </w:t>
            </w:r>
            <w:r w:rsidR="000D145D" w:rsidRPr="000D145D">
              <w:rPr>
                <w:rStyle w:val="aff2"/>
                <w:rFonts w:cs="Times New Roman"/>
                <w:noProof/>
              </w:rPr>
              <w:t>数据来源与研究方法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_Toc8629525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w:t>
            </w:r>
            <w:r w:rsidR="000D145D" w:rsidRPr="000D145D">
              <w:rPr>
                <w:rFonts w:cs="Times New Roman"/>
                <w:noProof/>
                <w:webHidden/>
              </w:rPr>
              <w:fldChar w:fldCharType="end"/>
            </w:r>
          </w:hyperlink>
        </w:p>
        <w:p w14:paraId="0F182FDC" w14:textId="6D616D7B"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6" w:history="1">
            <w:r w:rsidR="000D145D" w:rsidRPr="000D145D">
              <w:rPr>
                <w:rStyle w:val="aff2"/>
                <w:rFonts w:cs="Times New Roman"/>
                <w:noProof/>
              </w:rPr>
              <w:t xml:space="preserve">1.4  </w:t>
            </w:r>
            <w:r w:rsidR="000D145D" w:rsidRPr="000D145D">
              <w:rPr>
                <w:rStyle w:val="aff2"/>
                <w:rFonts w:cs="Times New Roman"/>
                <w:noProof/>
              </w:rPr>
              <w:t>技术路线图</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5</w:t>
            </w:r>
            <w:r w:rsidR="000D145D" w:rsidRPr="000D145D">
              <w:rPr>
                <w:rFonts w:cs="Times New Roman"/>
                <w:noProof/>
                <w:webHidden/>
              </w:rPr>
              <w:fldChar w:fldCharType="end"/>
            </w:r>
          </w:hyperlink>
        </w:p>
        <w:p w14:paraId="2DF0BE53" w14:textId="3EE303DF"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7" w:history="1">
            <w:r w:rsidR="000D145D" w:rsidRPr="000D145D">
              <w:rPr>
                <w:rStyle w:val="aff2"/>
                <w:rFonts w:cs="Times New Roman"/>
                <w:noProof/>
              </w:rPr>
              <w:t xml:space="preserve">1.5  </w:t>
            </w:r>
            <w:r w:rsidR="00BA140F">
              <w:rPr>
                <w:rStyle w:val="aff2"/>
                <w:rFonts w:cs="Times New Roman" w:hint="eastAsia"/>
                <w:noProof/>
              </w:rPr>
              <w:t>研究</w:t>
            </w:r>
            <w:r w:rsidR="000D145D" w:rsidRPr="000D145D">
              <w:rPr>
                <w:rStyle w:val="aff2"/>
                <w:rFonts w:cs="Times New Roman"/>
                <w:noProof/>
              </w:rPr>
              <w:t>的创新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5</w:t>
            </w:r>
            <w:r w:rsidR="000D145D" w:rsidRPr="000D145D">
              <w:rPr>
                <w:rFonts w:cs="Times New Roman"/>
                <w:noProof/>
                <w:webHidden/>
              </w:rPr>
              <w:fldChar w:fldCharType="end"/>
            </w:r>
          </w:hyperlink>
        </w:p>
        <w:p w14:paraId="07C240DC" w14:textId="0F4C2E96" w:rsidR="000D145D" w:rsidRPr="000D145D" w:rsidRDefault="00A12AFD" w:rsidP="000D145D">
          <w:pPr>
            <w:pStyle w:val="11"/>
            <w:spacing w:line="400" w:lineRule="exact"/>
            <w:rPr>
              <w:rFonts w:eastAsiaTheme="minorEastAsia"/>
              <w:kern w:val="2"/>
              <w:sz w:val="21"/>
              <w:szCs w:val="22"/>
            </w:rPr>
          </w:pPr>
          <w:hyperlink w:anchor="_Toc8629528" w:history="1">
            <w:r w:rsidR="000D145D" w:rsidRPr="000D145D">
              <w:rPr>
                <w:rStyle w:val="aff2"/>
                <w:rFonts w:eastAsiaTheme="minorEastAsia"/>
              </w:rPr>
              <w:t>第二章</w:t>
            </w:r>
            <w:r w:rsidR="000D145D" w:rsidRPr="000D145D">
              <w:rPr>
                <w:rStyle w:val="aff2"/>
                <w:rFonts w:eastAsiaTheme="minorEastAsia"/>
              </w:rPr>
              <w:t xml:space="preserve">  </w:t>
            </w:r>
            <w:r w:rsidR="000D145D" w:rsidRPr="000D145D">
              <w:rPr>
                <w:rStyle w:val="aff2"/>
                <w:rFonts w:eastAsiaTheme="minorEastAsia"/>
              </w:rPr>
              <w:t>文献综述与理论基础</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_Toc8629528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6</w:t>
            </w:r>
            <w:r w:rsidR="000D145D" w:rsidRPr="000D145D">
              <w:rPr>
                <w:rFonts w:eastAsiaTheme="minorEastAsia"/>
                <w:webHidden/>
              </w:rPr>
              <w:fldChar w:fldCharType="end"/>
            </w:r>
          </w:hyperlink>
        </w:p>
        <w:p w14:paraId="423EEF12" w14:textId="43D4C29A"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29" w:history="1">
            <w:r w:rsidR="000D145D" w:rsidRPr="000D145D">
              <w:rPr>
                <w:rStyle w:val="aff2"/>
                <w:rFonts w:cs="Times New Roman"/>
                <w:noProof/>
              </w:rPr>
              <w:t xml:space="preserve">2.1  </w:t>
            </w:r>
            <w:r w:rsidR="000D145D" w:rsidRPr="000D145D">
              <w:rPr>
                <w:rStyle w:val="aff2"/>
                <w:rFonts w:cs="Times New Roman"/>
                <w:noProof/>
              </w:rPr>
              <w:t>概念界定</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_Toc8629529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6</w:t>
            </w:r>
            <w:r w:rsidR="000D145D" w:rsidRPr="000D145D">
              <w:rPr>
                <w:rFonts w:cs="Times New Roman"/>
                <w:noProof/>
                <w:webHidden/>
              </w:rPr>
              <w:fldChar w:fldCharType="end"/>
            </w:r>
          </w:hyperlink>
        </w:p>
        <w:p w14:paraId="03665365" w14:textId="5D2878A9"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0" w:history="1">
            <w:r w:rsidR="000D145D" w:rsidRPr="000D145D">
              <w:rPr>
                <w:rStyle w:val="aff2"/>
                <w:rFonts w:cs="Times New Roman"/>
                <w:noProof/>
              </w:rPr>
              <w:t xml:space="preserve">2.2  </w:t>
            </w:r>
            <w:r w:rsidR="000D145D" w:rsidRPr="000D145D">
              <w:rPr>
                <w:rStyle w:val="aff2"/>
                <w:rFonts w:cs="Times New Roman"/>
                <w:noProof/>
              </w:rPr>
              <w:t>土地生产率的研究现状</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_Toc8629530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8</w:t>
            </w:r>
            <w:r w:rsidR="000D145D" w:rsidRPr="000D145D">
              <w:rPr>
                <w:rFonts w:cs="Times New Roman"/>
                <w:noProof/>
                <w:webHidden/>
              </w:rPr>
              <w:fldChar w:fldCharType="end"/>
            </w:r>
          </w:hyperlink>
        </w:p>
        <w:p w14:paraId="0799F29B" w14:textId="304B1D1C"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1" w:history="1">
            <w:r w:rsidR="000D145D" w:rsidRPr="000D145D">
              <w:rPr>
                <w:rStyle w:val="aff2"/>
                <w:rFonts w:cs="Times New Roman"/>
                <w:noProof/>
              </w:rPr>
              <w:t xml:space="preserve">2.3  </w:t>
            </w:r>
            <w:r w:rsidR="000D145D" w:rsidRPr="000D145D">
              <w:rPr>
                <w:rStyle w:val="aff2"/>
                <w:rFonts w:cs="Times New Roman"/>
                <w:noProof/>
              </w:rPr>
              <w:t>对已有文献的评述</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_Toc8629531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13</w:t>
            </w:r>
            <w:r w:rsidR="000D145D" w:rsidRPr="000D145D">
              <w:rPr>
                <w:rFonts w:cs="Times New Roman"/>
                <w:noProof/>
                <w:webHidden/>
              </w:rPr>
              <w:fldChar w:fldCharType="end"/>
            </w:r>
          </w:hyperlink>
        </w:p>
        <w:p w14:paraId="37FCDE87" w14:textId="75C91B0A"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2" w:history="1">
            <w:r w:rsidR="000D145D" w:rsidRPr="000D145D">
              <w:rPr>
                <w:rStyle w:val="aff2"/>
                <w:rFonts w:cs="Times New Roman"/>
                <w:noProof/>
              </w:rPr>
              <w:t xml:space="preserve">2.4  </w:t>
            </w:r>
            <w:r w:rsidR="000D145D" w:rsidRPr="000D145D">
              <w:rPr>
                <w:rStyle w:val="aff2"/>
                <w:rFonts w:cs="Times New Roman"/>
                <w:noProof/>
              </w:rPr>
              <w:t>相关理论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_Toc8629532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13</w:t>
            </w:r>
            <w:r w:rsidR="000D145D" w:rsidRPr="000D145D">
              <w:rPr>
                <w:rFonts w:cs="Times New Roman"/>
                <w:noProof/>
                <w:webHidden/>
              </w:rPr>
              <w:fldChar w:fldCharType="end"/>
            </w:r>
          </w:hyperlink>
        </w:p>
        <w:p w14:paraId="7AF1C00C" w14:textId="308A6932" w:rsidR="000D145D" w:rsidRPr="000D145D" w:rsidRDefault="00A12AFD" w:rsidP="000D145D">
          <w:pPr>
            <w:pStyle w:val="11"/>
            <w:spacing w:line="400" w:lineRule="exact"/>
            <w:rPr>
              <w:rFonts w:eastAsiaTheme="minorEastAsia"/>
              <w:kern w:val="2"/>
              <w:sz w:val="21"/>
              <w:szCs w:val="22"/>
            </w:rPr>
          </w:pPr>
          <w:hyperlink w:anchor="_Toc8629533" w:history="1">
            <w:r w:rsidR="000D145D" w:rsidRPr="000D145D">
              <w:rPr>
                <w:rStyle w:val="aff2"/>
                <w:rFonts w:eastAsiaTheme="minorEastAsia"/>
              </w:rPr>
              <w:t>第三章</w:t>
            </w:r>
            <w:r w:rsidR="000D145D" w:rsidRPr="000D145D">
              <w:rPr>
                <w:rStyle w:val="aff2"/>
                <w:rFonts w:eastAsiaTheme="minorEastAsia"/>
              </w:rPr>
              <w:t xml:space="preserve">  </w:t>
            </w:r>
            <w:r w:rsidR="000D145D" w:rsidRPr="000D145D">
              <w:rPr>
                <w:rStyle w:val="aff2"/>
                <w:rFonts w:eastAsiaTheme="minorEastAsia"/>
              </w:rPr>
              <w:t>研究方案与数据描述</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_Toc8629533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16</w:t>
            </w:r>
            <w:r w:rsidR="000D145D" w:rsidRPr="000D145D">
              <w:rPr>
                <w:rFonts w:eastAsiaTheme="minorEastAsia"/>
                <w:webHidden/>
              </w:rPr>
              <w:fldChar w:fldCharType="end"/>
            </w:r>
          </w:hyperlink>
        </w:p>
        <w:p w14:paraId="276198DA" w14:textId="1798D939"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4" w:history="1">
            <w:r w:rsidR="000D145D" w:rsidRPr="000D145D">
              <w:rPr>
                <w:rStyle w:val="aff2"/>
                <w:rFonts w:cs="Times New Roman"/>
                <w:noProof/>
              </w:rPr>
              <w:t xml:space="preserve">3.1  </w:t>
            </w:r>
            <w:r w:rsidR="000D145D" w:rsidRPr="000D145D">
              <w:rPr>
                <w:rStyle w:val="aff2"/>
                <w:rFonts w:cs="Times New Roman"/>
                <w:noProof/>
              </w:rPr>
              <w:t>一个新的研究视角</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16</w:t>
            </w:r>
            <w:r w:rsidR="000D145D" w:rsidRPr="000D145D">
              <w:rPr>
                <w:rFonts w:cs="Times New Roman"/>
                <w:noProof/>
                <w:webHidden/>
              </w:rPr>
              <w:fldChar w:fldCharType="end"/>
            </w:r>
          </w:hyperlink>
        </w:p>
        <w:p w14:paraId="6631ACD9" w14:textId="5FA6DEB3"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5" w:history="1">
            <w:r w:rsidR="000D145D" w:rsidRPr="000D145D">
              <w:rPr>
                <w:rStyle w:val="aff2"/>
                <w:rFonts w:cs="Times New Roman"/>
                <w:noProof/>
              </w:rPr>
              <w:t xml:space="preserve">3.2  </w:t>
            </w:r>
            <w:r w:rsidR="000D145D" w:rsidRPr="000D145D">
              <w:rPr>
                <w:rStyle w:val="aff2"/>
                <w:rFonts w:cs="Times New Roman"/>
                <w:noProof/>
              </w:rPr>
              <w:t>数据来源与处理方法</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_Toc8629535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17</w:t>
            </w:r>
            <w:r w:rsidR="000D145D" w:rsidRPr="000D145D">
              <w:rPr>
                <w:rFonts w:cs="Times New Roman"/>
                <w:noProof/>
                <w:webHidden/>
              </w:rPr>
              <w:fldChar w:fldCharType="end"/>
            </w:r>
          </w:hyperlink>
        </w:p>
        <w:p w14:paraId="1AC0EFE1" w14:textId="4EA18B6D"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6" w:history="1">
            <w:r w:rsidR="000D145D" w:rsidRPr="000D145D">
              <w:rPr>
                <w:rStyle w:val="aff2"/>
                <w:rFonts w:cs="Times New Roman"/>
                <w:noProof/>
              </w:rPr>
              <w:t xml:space="preserve">3.3  </w:t>
            </w:r>
            <w:r w:rsidR="000D145D" w:rsidRPr="000D145D">
              <w:rPr>
                <w:rStyle w:val="aff2"/>
                <w:rFonts w:cs="Times New Roman"/>
                <w:noProof/>
              </w:rPr>
              <w:t>各规模农户的基本特征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18</w:t>
            </w:r>
            <w:r w:rsidR="000D145D" w:rsidRPr="000D145D">
              <w:rPr>
                <w:rFonts w:cs="Times New Roman"/>
                <w:noProof/>
                <w:webHidden/>
              </w:rPr>
              <w:fldChar w:fldCharType="end"/>
            </w:r>
          </w:hyperlink>
        </w:p>
        <w:p w14:paraId="76BF458E" w14:textId="7F746CDD"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7" w:history="1">
            <w:r w:rsidR="000D145D" w:rsidRPr="000D145D">
              <w:rPr>
                <w:rStyle w:val="aff2"/>
                <w:rFonts w:cs="Times New Roman"/>
                <w:noProof/>
              </w:rPr>
              <w:t xml:space="preserve">3.4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27</w:t>
            </w:r>
            <w:r w:rsidR="000D145D" w:rsidRPr="000D145D">
              <w:rPr>
                <w:rFonts w:cs="Times New Roman"/>
                <w:noProof/>
                <w:webHidden/>
              </w:rPr>
              <w:fldChar w:fldCharType="end"/>
            </w:r>
          </w:hyperlink>
        </w:p>
        <w:p w14:paraId="22DC48FB" w14:textId="6DFA9943" w:rsidR="000D145D" w:rsidRPr="000D145D" w:rsidRDefault="00A12AFD" w:rsidP="000D145D">
          <w:pPr>
            <w:pStyle w:val="11"/>
            <w:spacing w:line="400" w:lineRule="exact"/>
            <w:rPr>
              <w:rFonts w:eastAsiaTheme="minorEastAsia"/>
              <w:kern w:val="2"/>
              <w:sz w:val="21"/>
              <w:szCs w:val="22"/>
            </w:rPr>
          </w:pPr>
          <w:hyperlink w:anchor="_Toc8629538" w:history="1">
            <w:r w:rsidR="000D145D" w:rsidRPr="000D145D">
              <w:rPr>
                <w:rStyle w:val="aff2"/>
                <w:rFonts w:eastAsiaTheme="minorEastAsia"/>
              </w:rPr>
              <w:t>第四章</w:t>
            </w:r>
            <w:r w:rsidR="000D145D" w:rsidRPr="000D145D">
              <w:rPr>
                <w:rStyle w:val="aff2"/>
                <w:rFonts w:eastAsiaTheme="minorEastAsia"/>
              </w:rPr>
              <w:t xml:space="preserve">  </w:t>
            </w:r>
            <w:r w:rsidR="000D145D" w:rsidRPr="000D145D">
              <w:rPr>
                <w:rStyle w:val="aff2"/>
                <w:rFonts w:eastAsiaTheme="minorEastAsia"/>
              </w:rPr>
              <w:t>粮食单产与农地经营规模的实证分析</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_Toc8629538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28</w:t>
            </w:r>
            <w:r w:rsidR="000D145D" w:rsidRPr="000D145D">
              <w:rPr>
                <w:rFonts w:eastAsiaTheme="minorEastAsia"/>
                <w:webHidden/>
              </w:rPr>
              <w:fldChar w:fldCharType="end"/>
            </w:r>
          </w:hyperlink>
        </w:p>
        <w:p w14:paraId="77E88A57" w14:textId="5CD6C151"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39" w:history="1">
            <w:r w:rsidR="000D145D" w:rsidRPr="000D145D">
              <w:rPr>
                <w:rStyle w:val="aff2"/>
                <w:rFonts w:cs="Times New Roman"/>
                <w:noProof/>
              </w:rPr>
              <w:t xml:space="preserve">4.1  </w:t>
            </w:r>
            <w:r w:rsidR="000D145D" w:rsidRPr="000D145D">
              <w:rPr>
                <w:rStyle w:val="aff2"/>
                <w:rFonts w:cs="Times New Roman"/>
                <w:noProof/>
              </w:rPr>
              <w:t>分析框架、模型构建与变量选择</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_Toc8629539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28</w:t>
            </w:r>
            <w:r w:rsidR="000D145D" w:rsidRPr="000D145D">
              <w:rPr>
                <w:rFonts w:cs="Times New Roman"/>
                <w:noProof/>
                <w:webHidden/>
              </w:rPr>
              <w:fldChar w:fldCharType="end"/>
            </w:r>
          </w:hyperlink>
        </w:p>
        <w:p w14:paraId="2F101E8C" w14:textId="180D1D4D"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0" w:history="1">
            <w:r w:rsidR="000D145D" w:rsidRPr="000D145D">
              <w:rPr>
                <w:rStyle w:val="aff2"/>
                <w:rFonts w:cs="Times New Roman"/>
                <w:noProof/>
              </w:rPr>
              <w:t xml:space="preserve">4.2  </w:t>
            </w:r>
            <w:r w:rsidR="000D145D" w:rsidRPr="000D145D">
              <w:rPr>
                <w:rStyle w:val="aff2"/>
                <w:rFonts w:cs="Times New Roman"/>
                <w:noProof/>
              </w:rPr>
              <w:t>亩均要素投入的规模特征</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_Toc8629540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32</w:t>
            </w:r>
            <w:r w:rsidR="000D145D" w:rsidRPr="000D145D">
              <w:rPr>
                <w:rFonts w:cs="Times New Roman"/>
                <w:noProof/>
                <w:webHidden/>
              </w:rPr>
              <w:fldChar w:fldCharType="end"/>
            </w:r>
          </w:hyperlink>
        </w:p>
        <w:p w14:paraId="1870ACEA" w14:textId="41FC40F0"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1" w:history="1">
            <w:r w:rsidR="000D145D" w:rsidRPr="000D145D">
              <w:rPr>
                <w:rStyle w:val="aff2"/>
                <w:rFonts w:cs="Times New Roman"/>
                <w:noProof/>
              </w:rPr>
              <w:t xml:space="preserve">4.3  </w:t>
            </w:r>
            <w:r w:rsidR="000D145D" w:rsidRPr="000D145D">
              <w:rPr>
                <w:rStyle w:val="aff2"/>
                <w:rFonts w:cs="Times New Roman"/>
                <w:noProof/>
              </w:rPr>
              <w:t>规模对粮食单产的影响分析</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_Toc8629541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33</w:t>
            </w:r>
            <w:r w:rsidR="000D145D" w:rsidRPr="000D145D">
              <w:rPr>
                <w:rFonts w:cs="Times New Roman"/>
                <w:noProof/>
                <w:webHidden/>
              </w:rPr>
              <w:fldChar w:fldCharType="end"/>
            </w:r>
          </w:hyperlink>
        </w:p>
        <w:p w14:paraId="35A64E7F" w14:textId="04ED2D6B"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2" w:history="1">
            <w:r w:rsidR="000D145D" w:rsidRPr="000D145D">
              <w:rPr>
                <w:rStyle w:val="aff2"/>
                <w:rFonts w:cs="Times New Roman"/>
                <w:noProof/>
              </w:rPr>
              <w:t xml:space="preserve">4.4  </w:t>
            </w:r>
            <w:r w:rsidR="000D145D" w:rsidRPr="000D145D">
              <w:rPr>
                <w:rStyle w:val="aff2"/>
                <w:rFonts w:cs="Times New Roman"/>
                <w:noProof/>
              </w:rPr>
              <w:t>单产与规模关系成因的推断</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_Toc8629542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43</w:t>
            </w:r>
            <w:r w:rsidR="000D145D" w:rsidRPr="000D145D">
              <w:rPr>
                <w:rFonts w:cs="Times New Roman"/>
                <w:noProof/>
                <w:webHidden/>
              </w:rPr>
              <w:fldChar w:fldCharType="end"/>
            </w:r>
          </w:hyperlink>
        </w:p>
        <w:p w14:paraId="481E2E89" w14:textId="42D2B54A"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3" w:history="1">
            <w:r w:rsidR="000D145D" w:rsidRPr="000D145D">
              <w:rPr>
                <w:rStyle w:val="aff2"/>
                <w:rFonts w:cs="Times New Roman"/>
                <w:noProof/>
              </w:rPr>
              <w:t xml:space="preserve">4.5  </w:t>
            </w:r>
            <w:r w:rsidR="000D145D" w:rsidRPr="000D145D">
              <w:rPr>
                <w:rStyle w:val="aff2"/>
                <w:rFonts w:cs="Times New Roman"/>
                <w:noProof/>
              </w:rPr>
              <w:t>与已有研究结果的对比</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_Toc8629543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44</w:t>
            </w:r>
            <w:r w:rsidR="000D145D" w:rsidRPr="000D145D">
              <w:rPr>
                <w:rFonts w:cs="Times New Roman"/>
                <w:noProof/>
                <w:webHidden/>
              </w:rPr>
              <w:fldChar w:fldCharType="end"/>
            </w:r>
          </w:hyperlink>
        </w:p>
        <w:p w14:paraId="48EC13C9" w14:textId="13A86B14"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4" w:history="1">
            <w:r w:rsidR="000D145D" w:rsidRPr="000D145D">
              <w:rPr>
                <w:rStyle w:val="aff2"/>
                <w:rFonts w:cs="Times New Roman"/>
                <w:noProof/>
              </w:rPr>
              <w:t xml:space="preserve">4.6  </w:t>
            </w:r>
            <w:r w:rsidR="000D145D" w:rsidRPr="000D145D">
              <w:rPr>
                <w:rStyle w:val="aff2"/>
                <w:rFonts w:cs="Times New Roman"/>
                <w:noProof/>
              </w:rPr>
              <w:t>本章小结</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_Toc8629544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46</w:t>
            </w:r>
            <w:r w:rsidR="000D145D" w:rsidRPr="000D145D">
              <w:rPr>
                <w:rFonts w:cs="Times New Roman"/>
                <w:noProof/>
                <w:webHidden/>
              </w:rPr>
              <w:fldChar w:fldCharType="end"/>
            </w:r>
          </w:hyperlink>
        </w:p>
        <w:p w14:paraId="23BFF3F1" w14:textId="618C4049" w:rsidR="000D145D" w:rsidRPr="000D145D" w:rsidRDefault="00A12AFD" w:rsidP="000D145D">
          <w:pPr>
            <w:pStyle w:val="11"/>
            <w:spacing w:line="400" w:lineRule="exact"/>
            <w:rPr>
              <w:rFonts w:eastAsiaTheme="minorEastAsia"/>
              <w:kern w:val="2"/>
              <w:sz w:val="21"/>
              <w:szCs w:val="22"/>
            </w:rPr>
          </w:pPr>
          <w:hyperlink w:anchor="_Toc8629545" w:history="1">
            <w:r w:rsidR="000D145D" w:rsidRPr="000D145D">
              <w:rPr>
                <w:rStyle w:val="aff2"/>
                <w:rFonts w:eastAsiaTheme="minorEastAsia"/>
              </w:rPr>
              <w:t>第五章</w:t>
            </w:r>
            <w:r w:rsidR="000D145D" w:rsidRPr="000D145D">
              <w:rPr>
                <w:rStyle w:val="aff2"/>
                <w:rFonts w:eastAsiaTheme="minorEastAsia"/>
              </w:rPr>
              <w:t xml:space="preserve">  </w:t>
            </w:r>
            <w:r w:rsidR="000D145D" w:rsidRPr="000D145D">
              <w:rPr>
                <w:rStyle w:val="aff2"/>
                <w:rFonts w:eastAsiaTheme="minorEastAsia"/>
              </w:rPr>
              <w:t>结论与建议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_Toc8629545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47</w:t>
            </w:r>
            <w:r w:rsidR="000D145D" w:rsidRPr="000D145D">
              <w:rPr>
                <w:rFonts w:eastAsiaTheme="minorEastAsia"/>
                <w:webHidden/>
              </w:rPr>
              <w:fldChar w:fldCharType="end"/>
            </w:r>
          </w:hyperlink>
        </w:p>
        <w:p w14:paraId="15FE29F0" w14:textId="603B3903"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6" w:history="1">
            <w:r w:rsidR="000D145D" w:rsidRPr="000D145D">
              <w:rPr>
                <w:rStyle w:val="aff2"/>
                <w:rFonts w:cs="Times New Roman"/>
                <w:noProof/>
              </w:rPr>
              <w:t xml:space="preserve">5.1  </w:t>
            </w:r>
            <w:r w:rsidR="000D145D" w:rsidRPr="000D145D">
              <w:rPr>
                <w:rStyle w:val="aff2"/>
                <w:rFonts w:cs="Times New Roman"/>
                <w:noProof/>
              </w:rPr>
              <w:t>研究结论</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_Toc8629546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47</w:t>
            </w:r>
            <w:r w:rsidR="000D145D" w:rsidRPr="000D145D">
              <w:rPr>
                <w:rFonts w:cs="Times New Roman"/>
                <w:noProof/>
                <w:webHidden/>
              </w:rPr>
              <w:fldChar w:fldCharType="end"/>
            </w:r>
          </w:hyperlink>
        </w:p>
        <w:p w14:paraId="529B974E" w14:textId="36FBB7F8"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7" w:history="1">
            <w:r w:rsidR="000D145D" w:rsidRPr="000D145D">
              <w:rPr>
                <w:rStyle w:val="aff2"/>
                <w:rFonts w:cs="Times New Roman"/>
                <w:noProof/>
              </w:rPr>
              <w:t xml:space="preserve">5.2  </w:t>
            </w:r>
            <w:r w:rsidR="000D145D" w:rsidRPr="000D145D">
              <w:rPr>
                <w:rStyle w:val="aff2"/>
                <w:rFonts w:cs="Times New Roman"/>
                <w:noProof/>
              </w:rPr>
              <w:t>政策建议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_Toc8629547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48</w:t>
            </w:r>
            <w:r w:rsidR="000D145D" w:rsidRPr="000D145D">
              <w:rPr>
                <w:rFonts w:cs="Times New Roman"/>
                <w:noProof/>
                <w:webHidden/>
              </w:rPr>
              <w:fldChar w:fldCharType="end"/>
            </w:r>
          </w:hyperlink>
        </w:p>
        <w:p w14:paraId="3608713D" w14:textId="73AB0712" w:rsidR="000D145D" w:rsidRPr="000D145D" w:rsidRDefault="00A12AFD" w:rsidP="000D145D">
          <w:pPr>
            <w:pStyle w:val="21"/>
            <w:tabs>
              <w:tab w:val="right" w:leader="dot" w:pos="8777"/>
            </w:tabs>
            <w:spacing w:after="0" w:line="400" w:lineRule="exact"/>
            <w:ind w:left="440"/>
            <w:rPr>
              <w:rFonts w:cs="Times New Roman"/>
              <w:noProof/>
              <w:kern w:val="2"/>
              <w:sz w:val="21"/>
            </w:rPr>
          </w:pPr>
          <w:hyperlink w:anchor="_Toc8629548" w:history="1">
            <w:r w:rsidR="000D145D" w:rsidRPr="000D145D">
              <w:rPr>
                <w:rStyle w:val="aff2"/>
                <w:rFonts w:cs="Times New Roman"/>
                <w:noProof/>
              </w:rPr>
              <w:t xml:space="preserve">5.3  </w:t>
            </w:r>
            <w:r w:rsidR="000D145D" w:rsidRPr="000D145D">
              <w:rPr>
                <w:rStyle w:val="aff2"/>
                <w:rFonts w:cs="Times New Roman"/>
                <w:noProof/>
              </w:rPr>
              <w:t>进一步研究的建议</w:t>
            </w:r>
            <w:r w:rsidR="000D145D" w:rsidRPr="000D145D">
              <w:rPr>
                <w:rFonts w:cs="Times New Roman"/>
                <w:noProof/>
                <w:webHidden/>
              </w:rPr>
              <w:tab/>
            </w:r>
            <w:r w:rsidR="000D145D" w:rsidRPr="000D145D">
              <w:rPr>
                <w:rFonts w:cs="Times New Roman"/>
                <w:noProof/>
                <w:webHidden/>
              </w:rPr>
              <w:fldChar w:fldCharType="begin"/>
            </w:r>
            <w:r w:rsidR="000D145D" w:rsidRPr="000D145D">
              <w:rPr>
                <w:rFonts w:cs="Times New Roman"/>
                <w:noProof/>
                <w:webHidden/>
              </w:rPr>
              <w:instrText xml:space="preserve"> PAGEREF _Toc8629548 \h </w:instrText>
            </w:r>
            <w:r w:rsidR="000D145D" w:rsidRPr="000D145D">
              <w:rPr>
                <w:rFonts w:cs="Times New Roman"/>
                <w:noProof/>
                <w:webHidden/>
              </w:rPr>
            </w:r>
            <w:r w:rsidR="000D145D" w:rsidRPr="000D145D">
              <w:rPr>
                <w:rFonts w:cs="Times New Roman"/>
                <w:noProof/>
                <w:webHidden/>
              </w:rPr>
              <w:fldChar w:fldCharType="separate"/>
            </w:r>
            <w:r w:rsidR="003C17C3">
              <w:rPr>
                <w:rFonts w:cs="Times New Roman"/>
                <w:noProof/>
                <w:webHidden/>
              </w:rPr>
              <w:t>48</w:t>
            </w:r>
            <w:r w:rsidR="000D145D" w:rsidRPr="000D145D">
              <w:rPr>
                <w:rFonts w:cs="Times New Roman"/>
                <w:noProof/>
                <w:webHidden/>
              </w:rPr>
              <w:fldChar w:fldCharType="end"/>
            </w:r>
          </w:hyperlink>
        </w:p>
        <w:p w14:paraId="7CED0C32" w14:textId="11A2C073" w:rsidR="000D145D" w:rsidRPr="000D145D" w:rsidRDefault="00A12AFD" w:rsidP="000D145D">
          <w:pPr>
            <w:pStyle w:val="11"/>
            <w:spacing w:line="400" w:lineRule="exact"/>
            <w:rPr>
              <w:rFonts w:eastAsiaTheme="minorEastAsia"/>
              <w:kern w:val="2"/>
              <w:sz w:val="21"/>
              <w:szCs w:val="22"/>
            </w:rPr>
          </w:pPr>
          <w:hyperlink w:anchor="_Toc8629549" w:history="1">
            <w:r w:rsidR="000D145D" w:rsidRPr="000D145D">
              <w:rPr>
                <w:rStyle w:val="aff2"/>
                <w:rFonts w:eastAsiaTheme="minorEastAsia"/>
              </w:rPr>
              <w:t>参考文献</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_Toc8629549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49</w:t>
            </w:r>
            <w:r w:rsidR="000D145D" w:rsidRPr="000D145D">
              <w:rPr>
                <w:rFonts w:eastAsiaTheme="minorEastAsia"/>
                <w:webHidden/>
              </w:rPr>
              <w:fldChar w:fldCharType="end"/>
            </w:r>
          </w:hyperlink>
        </w:p>
        <w:p w14:paraId="2CF9CE9B" w14:textId="253BAD56" w:rsidR="000D145D" w:rsidRPr="000D145D" w:rsidRDefault="00A12AFD" w:rsidP="000D145D">
          <w:pPr>
            <w:pStyle w:val="11"/>
            <w:spacing w:line="400" w:lineRule="exact"/>
            <w:rPr>
              <w:rFonts w:eastAsiaTheme="minorEastAsia"/>
              <w:kern w:val="2"/>
              <w:sz w:val="21"/>
              <w:szCs w:val="22"/>
            </w:rPr>
          </w:pPr>
          <w:hyperlink w:anchor="_Toc8629550" w:history="1">
            <w:r w:rsidR="000D145D" w:rsidRPr="000D145D">
              <w:rPr>
                <w:rStyle w:val="aff2"/>
                <w:rFonts w:eastAsiaTheme="minorEastAsia"/>
              </w:rPr>
              <w:t>致谢</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_Toc8629550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53</w:t>
            </w:r>
            <w:r w:rsidR="000D145D" w:rsidRPr="000D145D">
              <w:rPr>
                <w:rFonts w:eastAsiaTheme="minorEastAsia"/>
                <w:webHidden/>
              </w:rPr>
              <w:fldChar w:fldCharType="end"/>
            </w:r>
          </w:hyperlink>
        </w:p>
        <w:p w14:paraId="0677CE47" w14:textId="1F9BDCE0" w:rsidR="000D145D" w:rsidRPr="000D145D" w:rsidRDefault="00A12AFD" w:rsidP="000D145D">
          <w:pPr>
            <w:pStyle w:val="11"/>
            <w:spacing w:line="400" w:lineRule="exact"/>
            <w:rPr>
              <w:rFonts w:eastAsiaTheme="minorEastAsia"/>
              <w:kern w:val="2"/>
              <w:sz w:val="21"/>
              <w:szCs w:val="22"/>
            </w:rPr>
          </w:pPr>
          <w:hyperlink w:anchor="_Toc8629551" w:history="1">
            <w:r w:rsidR="000D145D" w:rsidRPr="000D145D">
              <w:rPr>
                <w:rStyle w:val="aff2"/>
                <w:rFonts w:eastAsiaTheme="minorEastAsia"/>
              </w:rPr>
              <w:t>作者简介</w:t>
            </w:r>
            <w:r w:rsidR="000D145D" w:rsidRPr="000D145D">
              <w:rPr>
                <w:rFonts w:eastAsiaTheme="minorEastAsia"/>
                <w:webHidden/>
              </w:rPr>
              <w:tab/>
            </w:r>
            <w:r w:rsidR="000D145D" w:rsidRPr="000D145D">
              <w:rPr>
                <w:rFonts w:eastAsiaTheme="minorEastAsia"/>
                <w:webHidden/>
              </w:rPr>
              <w:fldChar w:fldCharType="begin"/>
            </w:r>
            <w:r w:rsidR="000D145D" w:rsidRPr="000D145D">
              <w:rPr>
                <w:rFonts w:eastAsiaTheme="minorEastAsia"/>
                <w:webHidden/>
              </w:rPr>
              <w:instrText xml:space="preserve"> PAGEREF _Toc8629551 \h </w:instrText>
            </w:r>
            <w:r w:rsidR="000D145D" w:rsidRPr="000D145D">
              <w:rPr>
                <w:rFonts w:eastAsiaTheme="minorEastAsia"/>
                <w:webHidden/>
              </w:rPr>
            </w:r>
            <w:r w:rsidR="000D145D" w:rsidRPr="000D145D">
              <w:rPr>
                <w:rFonts w:eastAsiaTheme="minorEastAsia"/>
                <w:webHidden/>
              </w:rPr>
              <w:fldChar w:fldCharType="separate"/>
            </w:r>
            <w:r w:rsidR="003C17C3">
              <w:rPr>
                <w:rFonts w:eastAsiaTheme="minorEastAsia"/>
                <w:webHidden/>
              </w:rPr>
              <w:t>54</w:t>
            </w:r>
            <w:r w:rsidR="000D145D" w:rsidRPr="000D145D">
              <w:rPr>
                <w:rFonts w:eastAsiaTheme="minorEastAsia"/>
                <w:webHidden/>
              </w:rPr>
              <w:fldChar w:fldCharType="end"/>
            </w:r>
          </w:hyperlink>
        </w:p>
        <w:p w14:paraId="4D4925A0" w14:textId="5E81C40D" w:rsidR="00D44CAA" w:rsidRPr="00917E5F" w:rsidRDefault="00147641" w:rsidP="000D145D">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0D145D">
            <w:rPr>
              <w:rFonts w:eastAsiaTheme="minorEastAsia"/>
              <w:lang w:val="zh-CN"/>
            </w:rPr>
            <w:fldChar w:fldCharType="end"/>
          </w:r>
        </w:p>
      </w:sdtContent>
    </w:sdt>
    <w:p w14:paraId="5F996041" w14:textId="62E5F644" w:rsidR="00E479C8" w:rsidRPr="00E479C8" w:rsidRDefault="00E479C8" w:rsidP="00735348">
      <w:pPr>
        <w:spacing w:after="0"/>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4" w:name="_Toc8629522"/>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4"/>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5" w:name="_Toc8629523"/>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5"/>
    </w:p>
    <w:p w14:paraId="4D4886D3" w14:textId="610F0F2D"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NE.Ref.{C3ABEEC4-AC0B-40F2-ABF7-8B45396E5536}</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BC175F">
        <w:rPr>
          <w:rFonts w:ascii="Times New Roman" w:hAnsi="Times New Roman" w:cs="Times New Roman"/>
          <w:sz w:val="24"/>
          <w:szCs w:val="24"/>
        </w:rPr>
        <w:fldChar w:fldCharType="end"/>
      </w:r>
      <w:r w:rsidR="002F2DD8">
        <w:rPr>
          <w:rFonts w:ascii="Times New Roman" w:hAnsi="Times New Roman" w:cs="Times New Roman" w:hint="eastAsia"/>
          <w:sz w:val="24"/>
          <w:szCs w:val="24"/>
        </w:rPr>
        <w:t>和实证研究</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NE.Ref.{3514B328-AC99-4586-A168-CF4FE26C6E4D}</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 3]</w:t>
      </w:r>
      <w:r w:rsidR="00BC175F">
        <w:rPr>
          <w:rFonts w:ascii="Times New Roman" w:hAnsi="Times New Roman" w:cs="Times New Roman"/>
          <w:sz w:val="24"/>
          <w:szCs w:val="24"/>
        </w:rPr>
        <w:fldChar w:fldCharType="end"/>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9314E9">
        <w:rPr>
          <w:rFonts w:ascii="Times New Roman" w:hAnsi="Times New Roman" w:cs="Times New Roman" w:hint="eastAsia"/>
          <w:sz w:val="24"/>
          <w:szCs w:val="24"/>
        </w:rPr>
        <w:t>这使得</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sidRPr="00AF35D8">
        <w:rPr>
          <w:rFonts w:ascii="Times New Roman" w:hAnsi="Times New Roman" w:cs="Times New Roman"/>
          <w:sz w:val="24"/>
          <w:szCs w:val="24"/>
        </w:rPr>
        <w:t>舒尔茨</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NE.Ref.{B001E709-26B7-466B-9D48-C263D0C1A26B}</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w:t>
      </w:r>
      <w:r w:rsidR="00BC175F">
        <w:rPr>
          <w:rFonts w:ascii="Times New Roman" w:hAnsi="Times New Roman" w:cs="Times New Roman"/>
          <w:sz w:val="24"/>
          <w:szCs w:val="24"/>
        </w:rPr>
        <w:fldChar w:fldCharType="end"/>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w:t>
      </w:r>
      <w:r w:rsidR="001B2BCF">
        <w:rPr>
          <w:rFonts w:ascii="Times New Roman" w:hAnsi="Times New Roman" w:cs="Times New Roman" w:hint="eastAsia"/>
          <w:sz w:val="24"/>
          <w:szCs w:val="24"/>
        </w:rPr>
        <w:t>看法</w:t>
      </w:r>
      <w:r w:rsidR="00027EDA" w:rsidRPr="00AF35D8">
        <w:rPr>
          <w:rFonts w:ascii="Times New Roman" w:hAnsi="Times New Roman" w:cs="Times New Roman"/>
          <w:sz w:val="24"/>
          <w:szCs w:val="24"/>
        </w:rPr>
        <w:t>，大部分的投入品诸如良种、牲畜、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61E97118"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9314E9">
        <w:rPr>
          <w:rFonts w:ascii="Times New Roman" w:hAnsi="Times New Roman" w:cs="Times New Roman" w:hint="eastAsia"/>
          <w:sz w:val="24"/>
          <w:szCs w:val="24"/>
        </w:rPr>
        <w:t>农村劳动力规模持续缩小。</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w:t>
      </w:r>
      <w:r w:rsidR="00BC175F" w:rsidRPr="00AF35D8">
        <w:rPr>
          <w:rFonts w:ascii="Times New Roman" w:hAnsi="Times New Roman" w:cs="Times New Roman"/>
          <w:sz w:val="24"/>
          <w:szCs w:val="24"/>
        </w:rPr>
        <w:t>转移</w:t>
      </w:r>
      <w:r w:rsidR="00BC175F">
        <w:rPr>
          <w:rFonts w:ascii="Times New Roman" w:hAnsi="Times New Roman" w:cs="Times New Roman"/>
          <w:sz w:val="24"/>
          <w:szCs w:val="24"/>
        </w:rPr>
        <w:fldChar w:fldCharType="begin"/>
      </w:r>
      <w:r w:rsidR="00BC175F">
        <w:rPr>
          <w:rFonts w:ascii="Times New Roman" w:hAnsi="Times New Roman" w:cs="Times New Roman"/>
          <w:sz w:val="24"/>
          <w:szCs w:val="24"/>
        </w:rPr>
        <w:instrText xml:space="preserve"> ADDIN NE.Ref.{AFF3A95F-D414-4463-BC08-3B4F94D509F3}</w:instrText>
      </w:r>
      <w:r w:rsidR="00BC175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w:t>
      </w:r>
      <w:r w:rsidR="00BC175F">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53A48A1F"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9314E9">
        <w:rPr>
          <w:rFonts w:ascii="Times New Roman" w:hAnsi="Times New Roman" w:cs="Times New Roman" w:hint="eastAsia"/>
          <w:sz w:val="24"/>
          <w:szCs w:val="24"/>
        </w:rPr>
        <w:t>农村土地流转更加便利。</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NE.Ref.{711B6B5A-070D-4C35-A86C-8F100F96CC05}</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7]</w:t>
      </w:r>
      <w:r w:rsidR="007B634C">
        <w:rPr>
          <w:rFonts w:ascii="Times New Roman" w:hAnsi="Times New Roman" w:cs="Times New Roman"/>
          <w:sz w:val="24"/>
          <w:szCs w:val="24"/>
        </w:rPr>
        <w:fldChar w:fldCharType="end"/>
      </w:r>
      <w:r w:rsidR="004D21C9">
        <w:rPr>
          <w:rFonts w:ascii="Times New Roman" w:hAnsi="Times New Roman" w:cs="Times New Roman" w:hint="eastAsia"/>
          <w:sz w:val="24"/>
          <w:szCs w:val="24"/>
        </w:rPr>
        <w:t>，</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336B6492"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3C17C3">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60E99A78"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NE.Ref.{7C56885D-6438-4A72-8942-7F7143F09174}</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7B634C">
        <w:rPr>
          <w:rFonts w:ascii="Times New Roman" w:hAnsi="Times New Roman" w:cs="Times New Roman"/>
          <w:sz w:val="24"/>
          <w:szCs w:val="24"/>
        </w:rPr>
        <w:fldChar w:fldCharType="end"/>
      </w:r>
      <w:r w:rsidR="000F076A">
        <w:rPr>
          <w:rFonts w:ascii="Times New Roman" w:hAnsi="Times New Roman" w:cs="Times New Roman"/>
          <w:sz w:val="24"/>
          <w:szCs w:val="24"/>
        </w:rPr>
        <w:t>、郭庆海</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NE.Ref.{6A276170-AFF9-4EC9-9CF5-CEFA9C3927FD}</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、任治君</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NE.Ref.{0FA85010-BBE5-47E6-95AB-86E2A9F183E6}</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、陈海磊</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NE.Ref.{42F7B795-D58A-4328-BD13-C04B399F55CB}</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[11]</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等、辛良杰</w:t>
      </w:r>
      <w:r w:rsidR="007B634C">
        <w:rPr>
          <w:rFonts w:ascii="Times New Roman" w:hAnsi="Times New Roman" w:cs="Times New Roman"/>
          <w:sz w:val="24"/>
          <w:szCs w:val="24"/>
        </w:rPr>
        <w:fldChar w:fldCharType="begin"/>
      </w:r>
      <w:r w:rsidR="007B634C">
        <w:rPr>
          <w:rFonts w:ascii="Times New Roman" w:hAnsi="Times New Roman" w:cs="Times New Roman"/>
          <w:sz w:val="24"/>
          <w:szCs w:val="24"/>
        </w:rPr>
        <w:instrText xml:space="preserve"> ADDIN NE.Ref.{28C62C08-5E40-44F7-9F72-CD315DF980C7}</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[12]</w:t>
      </w:r>
      <w:r w:rsidR="007B634C">
        <w:rPr>
          <w:rFonts w:ascii="Times New Roman" w:hAnsi="Times New Roman" w:cs="Times New Roman"/>
          <w:sz w:val="24"/>
          <w:szCs w:val="24"/>
        </w:rPr>
        <w:fldChar w:fldCharType="end"/>
      </w:r>
      <w:r w:rsidRPr="00AF35D8">
        <w:rPr>
          <w:rFonts w:ascii="Times New Roman" w:hAnsi="Times New Roman" w:cs="Times New Roman"/>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w:t>
      </w:r>
      <w:r w:rsidR="007B634C">
        <w:rPr>
          <w:rFonts w:ascii="Times New Roman" w:hAnsi="Times New Roman" w:cs="Times New Roman" w:hint="eastAsia"/>
          <w:sz w:val="24"/>
          <w:szCs w:val="24"/>
        </w:rPr>
        <w:t>趋势</w:t>
      </w:r>
      <w:r w:rsidR="007B634C">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NE.Ref.{96D0A7E5-55F0-4023-8D8C-903FE09AA383}</w:instrText>
      </w:r>
      <w:r w:rsidR="007B634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[13-17]</w:t>
      </w:r>
      <w:r w:rsidR="007B634C">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NE.Ref.{2D088A01-8D47-4E38-90D8-32933FB338D5}</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227460">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NE.Ref.{C0831D0F-A846-485A-B194-AF24D63D64A0}</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227460">
        <w:rPr>
          <w:rFonts w:ascii="Times New Roman" w:hAnsi="Times New Roman" w:cs="Times New Roman"/>
          <w:sz w:val="24"/>
          <w:szCs w:val="24"/>
        </w:rPr>
        <w:fldChar w:fldCharType="end"/>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227460">
        <w:rPr>
          <w:rFonts w:ascii="Times New Roman" w:hAnsi="Times New Roman" w:cs="Times New Roman"/>
          <w:sz w:val="24"/>
          <w:szCs w:val="24"/>
        </w:rPr>
        <w:fldChar w:fldCharType="begin"/>
      </w:r>
      <w:r w:rsidR="00227460">
        <w:rPr>
          <w:rFonts w:ascii="Times New Roman" w:hAnsi="Times New Roman" w:cs="Times New Roman"/>
          <w:sz w:val="24"/>
          <w:szCs w:val="24"/>
        </w:rPr>
        <w:instrText xml:space="preserve"> ADDIN NE.Ref.{A137CCD5-D516-44F4-A4FD-BFD93C0F8586}</w:instrText>
      </w:r>
      <w:r w:rsidR="0022746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227460">
        <w:rPr>
          <w:rFonts w:ascii="Times New Roman" w:hAnsi="Times New Roman" w:cs="Times New Roman"/>
          <w:sz w:val="24"/>
          <w:szCs w:val="24"/>
        </w:rPr>
        <w:fldChar w:fldCharType="end"/>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p>
    <w:p w14:paraId="13FD3DF0" w14:textId="462B036E"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w:t>
      </w:r>
      <w:r w:rsidR="00125A18">
        <w:rPr>
          <w:rFonts w:ascii="Times New Roman" w:hAnsi="Times New Roman" w:cs="Times New Roman" w:hint="eastAsia"/>
          <w:sz w:val="24"/>
          <w:szCs w:val="24"/>
        </w:rPr>
        <w:t>。</w:t>
      </w:r>
      <w:r w:rsidR="00CD79AC">
        <w:rPr>
          <w:rFonts w:ascii="Times New Roman" w:hAnsi="Times New Roman" w:cs="Times New Roman" w:hint="eastAsia"/>
          <w:sz w:val="24"/>
          <w:szCs w:val="24"/>
        </w:rPr>
        <w:t>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9314E9">
        <w:rPr>
          <w:rFonts w:ascii="Times New Roman" w:hAnsi="Times New Roman" w:cs="Times New Roman"/>
          <w:sz w:val="24"/>
          <w:szCs w:val="24"/>
        </w:rPr>
        <w:t>水稻</w:t>
      </w:r>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8629524"/>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2C5C221D"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9314E9">
        <w:rPr>
          <w:rFonts w:ascii="Times New Roman" w:hAnsi="Times New Roman" w:cs="Times New Roman" w:hint="eastAsia"/>
          <w:sz w:val="24"/>
          <w:szCs w:val="24"/>
        </w:rPr>
        <w:t>土地</w:t>
      </w:r>
      <w:r w:rsidR="00073B89">
        <w:rPr>
          <w:rFonts w:ascii="Times New Roman" w:hAnsi="Times New Roman" w:cs="Times New Roman" w:hint="eastAsia"/>
          <w:sz w:val="24"/>
          <w:szCs w:val="24"/>
        </w:rPr>
        <w:t>生产率与规模是否存在显著的关系，</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5958A46"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r w:rsidR="005B5F5F">
        <w:rPr>
          <w:rFonts w:ascii="Times New Roman" w:hAnsi="Times New Roman" w:cs="Times New Roman" w:hint="eastAsia"/>
          <w:sz w:val="24"/>
          <w:szCs w:val="24"/>
        </w:rPr>
        <w:t>特征</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E8B33CB"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5B5F5F">
        <w:rPr>
          <w:rFonts w:ascii="Times New Roman" w:hAnsi="Times New Roman" w:cs="Times New Roman" w:hint="eastAsia"/>
          <w:sz w:val="24"/>
          <w:szCs w:val="24"/>
        </w:rPr>
        <w:t>；二是</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D21531" w:rsidRPr="006939E1">
        <w:rPr>
          <w:rFonts w:ascii="Times New Roman" w:hAnsi="Times New Roman" w:cs="Times New Roman" w:hint="eastAsia"/>
          <w:sz w:val="24"/>
          <w:szCs w:val="24"/>
        </w:rPr>
        <w:t>种植区机械技术的变革</w:t>
      </w:r>
      <w:r w:rsidR="005B5F5F">
        <w:rPr>
          <w:rFonts w:ascii="Times New Roman" w:hAnsi="Times New Roman" w:cs="Times New Roman" w:hint="eastAsia"/>
          <w:sz w:val="24"/>
          <w:szCs w:val="24"/>
        </w:rPr>
        <w:t>；三是</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7" w:name="_Toc8629525"/>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1119992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18711E">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18711E">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sidR="0018711E">
        <w:rPr>
          <w:rFonts w:ascii="Times New Roman" w:hAnsi="Times New Roman" w:cs="Times New Roman" w:hint="eastAsia"/>
          <w:sz w:val="24"/>
          <w:szCs w:val="24"/>
        </w:rPr>
        <w:t>记录了</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sidR="0018711E">
        <w:rPr>
          <w:rFonts w:ascii="Times New Roman" w:hAnsi="Times New Roman" w:cs="Times New Roman" w:hint="eastAsia"/>
          <w:sz w:val="24"/>
          <w:szCs w:val="24"/>
        </w:rPr>
        <w:t>样本</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C3AAA"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094616">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094616">
        <w:rPr>
          <w:rFonts w:ascii="Times New Roman" w:hAnsi="Times New Roman" w:cs="Times New Roman" w:hint="eastAsia"/>
          <w:sz w:val="24"/>
          <w:szCs w:val="24"/>
        </w:rPr>
        <w:t>；</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18" w:name="_Toc8629526"/>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24448" behindDoc="0" locked="0" layoutInCell="1" allowOverlap="1" wp14:anchorId="2B4CB079" wp14:editId="149B9390">
                <wp:simplePos x="0" y="0"/>
                <wp:positionH relativeFrom="column">
                  <wp:posOffset>596265</wp:posOffset>
                </wp:positionH>
                <wp:positionV relativeFrom="paragraph">
                  <wp:posOffset>164465</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935076" w:rsidRPr="00EA6FCD" w:rsidRDefault="00935076"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935076" w:rsidRPr="00EA6FCD" w:rsidRDefault="00935076"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935076" w:rsidRPr="00EA6FCD" w:rsidRDefault="00935076"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935076" w:rsidRPr="00EA6FCD" w:rsidRDefault="00935076"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698704" y="1216325"/>
                            <a:ext cx="2760361" cy="1239220"/>
                            <a:chOff x="448538" y="0"/>
                            <a:chExt cx="2760361"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935076" w:rsidRPr="00EA6FCD" w:rsidRDefault="00935076" w:rsidP="00791D23">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48538"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935076" w:rsidRPr="006845FB" w:rsidRDefault="00935076" w:rsidP="00791D23">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129399"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44F1704F" w:rsidR="00935076" w:rsidRPr="006845FB" w:rsidRDefault="00935076" w:rsidP="00791D23">
                                <w:pPr>
                                  <w:spacing w:after="0" w:line="240" w:lineRule="auto"/>
                                  <w:jc w:val="center"/>
                                  <w:rPr>
                                    <w:sz w:val="21"/>
                                    <w:szCs w:val="21"/>
                                  </w:rPr>
                                </w:pPr>
                                <w:r>
                                  <w:rPr>
                                    <w:rFonts w:hint="eastAsia"/>
                                    <w:sz w:val="21"/>
                                    <w:szCs w:val="21"/>
                                  </w:rPr>
                                  <w:t>要素效应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1006623" y="414068"/>
                              <a:ext cx="1616306" cy="215660"/>
                              <a:chOff x="454532" y="120770"/>
                              <a:chExt cx="1616306" cy="215660"/>
                            </a:xfrm>
                          </wpg:grpSpPr>
                          <wps:wsp>
                            <wps:cNvPr id="49" name="直接连接符 49"/>
                            <wps:cNvCnPr/>
                            <wps:spPr>
                              <a:xfrm>
                                <a:off x="454532" y="120770"/>
                                <a:ext cx="1615806"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454532"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070838"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1006624" y="914400"/>
                              <a:ext cx="1615804" cy="324820"/>
                              <a:chOff x="463160" y="8627"/>
                              <a:chExt cx="1615804" cy="324820"/>
                            </a:xfrm>
                          </wpg:grpSpPr>
                          <wps:wsp>
                            <wps:cNvPr id="58" name="直接箭头连接符 58"/>
                            <wps:cNvCnPr/>
                            <wps:spPr>
                              <a:xfrm>
                                <a:off x="1319841" y="129397"/>
                                <a:ext cx="0" cy="20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463160" y="129397"/>
                                <a:ext cx="1615804"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46316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078964"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935076" w:rsidRPr="00EA6FCD" w:rsidRDefault="00935076"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935076" w:rsidRPr="00EA6FCD" w:rsidRDefault="00935076"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935076" w:rsidRPr="00EA6FCD" w:rsidRDefault="00935076"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935076" w:rsidRPr="00EA6FCD" w:rsidRDefault="00935076"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935076" w:rsidRPr="00EA6FCD" w:rsidRDefault="00935076"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935076" w:rsidRPr="00EA6FCD" w:rsidRDefault="00935076"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2.95pt;width:402.25pt;height:257.65pt;z-index:25162444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935076" w:rsidRPr="00EA6FCD" w:rsidRDefault="00935076"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935076" w:rsidRPr="00EA6FCD" w:rsidRDefault="00935076" w:rsidP="00791D23">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935076" w:rsidRPr="00EA6FCD" w:rsidRDefault="00935076"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935076" w:rsidRPr="00EA6FCD" w:rsidRDefault="00935076" w:rsidP="00791D23">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6987;top:12163;width:27603;height:12392" coordorigin="4485" coordsize="27603,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935076" w:rsidRPr="00EA6FCD" w:rsidRDefault="00935076" w:rsidP="00791D23">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left:4485;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935076" w:rsidRPr="006845FB" w:rsidRDefault="00935076" w:rsidP="00791D23">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21293;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44F1704F" w:rsidR="00935076" w:rsidRPr="006845FB" w:rsidRDefault="00935076" w:rsidP="00791D23">
                          <w:pPr>
                            <w:spacing w:after="0" w:line="240" w:lineRule="auto"/>
                            <w:jc w:val="center"/>
                            <w:rPr>
                              <w:sz w:val="21"/>
                              <w:szCs w:val="21"/>
                            </w:rPr>
                          </w:pPr>
                          <w:r>
                            <w:rPr>
                              <w:rFonts w:hint="eastAsia"/>
                              <w:sz w:val="21"/>
                              <w:szCs w:val="21"/>
                            </w:rPr>
                            <w:t>要素效应</w:t>
                          </w:r>
                        </w:p>
                      </w:txbxContent>
                    </v:textbox>
                  </v:rect>
                  <v:group id="组合 196" o:spid="_x0000_s1047" style="position:absolute;left:10066;top:4140;width:16163;height:2157" coordorigin="4545,1207" coordsize="16163,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直接连接符 49" o:spid="_x0000_s1048" style="position:absolute;visibility:visible;mso-wrap-style:square" from="4545,1207" to="20703,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49" type="#_x0000_t32" style="position:absolute;left:4545;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0" type="#_x0000_t32" style="position:absolute;left:20708;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1" style="position:absolute;left:10066;top:9144;width:16158;height:3248" coordorigin="4631,86" coordsize="16158,3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2" type="#_x0000_t32" style="position:absolute;left:13198;top:1293;width:0;height:2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3" style="position:absolute;visibility:visible;mso-wrap-style:square" from="4631,1293" to="20789,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4" style="position:absolute;visibility:visible;mso-wrap-style:square" from="4631,86" to="463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5" style="position:absolute;visibility:visible;mso-wrap-style:square" from="20789,86" to="20789,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6"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7"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58"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935076" w:rsidRPr="00EA6FCD" w:rsidRDefault="00935076"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59"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0"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1"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935076" w:rsidRPr="00EA6FCD" w:rsidRDefault="00935076"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2"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935076" w:rsidRPr="00EA6FCD" w:rsidRDefault="00935076" w:rsidP="00791D23">
                            <w:pPr>
                              <w:spacing w:after="0" w:line="240" w:lineRule="auto"/>
                              <w:jc w:val="right"/>
                              <w:rPr>
                                <w:sz w:val="21"/>
                                <w:szCs w:val="21"/>
                              </w:rPr>
                            </w:pPr>
                            <w:r w:rsidRPr="00EA6FCD">
                              <w:rPr>
                                <w:rFonts w:hint="eastAsia"/>
                                <w:sz w:val="21"/>
                                <w:szCs w:val="21"/>
                              </w:rPr>
                              <w:t>数据处理</w:t>
                            </w:r>
                          </w:p>
                        </w:txbxContent>
                      </v:textbox>
                    </v:rect>
                    <v:rect id="矩形 29" o:spid="_x0000_s1063"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935076" w:rsidRPr="00EA6FCD" w:rsidRDefault="00935076"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4"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5"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6"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7"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935076" w:rsidRPr="00EA6FCD" w:rsidRDefault="00935076" w:rsidP="00791D23">
                            <w:pPr>
                              <w:spacing w:after="0" w:line="240" w:lineRule="auto"/>
                              <w:rPr>
                                <w:sz w:val="21"/>
                                <w:szCs w:val="21"/>
                              </w:rPr>
                            </w:pPr>
                            <w:r w:rsidRPr="00EA6FCD">
                              <w:rPr>
                                <w:rFonts w:hint="eastAsia"/>
                                <w:sz w:val="21"/>
                                <w:szCs w:val="21"/>
                              </w:rPr>
                              <w:t>产出弹性测算</w:t>
                            </w:r>
                          </w:p>
                        </w:txbxContent>
                      </v:textbox>
                    </v:rect>
                    <v:rect id="矩形 193" o:spid="_x0000_s1068"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935076" w:rsidRPr="00EA6FCD" w:rsidRDefault="00935076" w:rsidP="00791D23">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6131243C" w:rsidR="00580678" w:rsidRDefault="00E11C55" w:rsidP="0069649A">
      <w:pPr>
        <w:spacing w:after="0" w:line="400" w:lineRule="exac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547F2FB" wp14:editId="2F78B3A9">
                <wp:simplePos x="0" y="0"/>
                <wp:positionH relativeFrom="column">
                  <wp:posOffset>2720379</wp:posOffset>
                </wp:positionH>
                <wp:positionV relativeFrom="paragraph">
                  <wp:posOffset>144680</wp:posOffset>
                </wp:positionV>
                <wp:extent cx="0" cy="126059"/>
                <wp:effectExtent l="0" t="0" r="19050" b="26670"/>
                <wp:wrapNone/>
                <wp:docPr id="2" name="直接连接符 2"/>
                <wp:cNvGraphicFramePr/>
                <a:graphic xmlns:a="http://schemas.openxmlformats.org/drawingml/2006/main">
                  <a:graphicData uri="http://schemas.microsoft.com/office/word/2010/wordprocessingShape">
                    <wps:wsp>
                      <wps:cNvCnPr/>
                      <wps:spPr>
                        <a:xfrm>
                          <a:off x="0" y="0"/>
                          <a:ext cx="0" cy="1260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58EA3" id="直接连接符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14.2pt,11.4pt" to="214.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" strokecolor="black [3040]"/>
            </w:pict>
          </mc:Fallback>
        </mc:AlternateContent>
      </w: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584BEC36"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8629527"/>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00BA140F">
        <w:rPr>
          <w:rFonts w:ascii="Times New Roman" w:eastAsia="黑体" w:hAnsi="Times New Roman" w:cs="Times New Roman" w:hint="eastAsia"/>
          <w:sz w:val="28"/>
          <w:szCs w:val="28"/>
        </w:rPr>
        <w:t>研究</w:t>
      </w:r>
      <w:r w:rsidRPr="00EC35E6">
        <w:rPr>
          <w:rFonts w:ascii="Times New Roman" w:eastAsia="黑体" w:hAnsi="Times New Roman" w:cs="Times New Roman" w:hint="eastAsia"/>
          <w:sz w:val="28"/>
          <w:szCs w:val="28"/>
        </w:rPr>
        <w:t>的创新</w:t>
      </w:r>
      <w:bookmarkEnd w:id="19"/>
    </w:p>
    <w:p w14:paraId="0972115A" w14:textId="730184F1"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r w:rsidR="00791D23">
        <w:rPr>
          <w:rFonts w:ascii="Times New Roman" w:hAnsi="Times New Roman" w:cs="Times New Roman" w:hint="eastAsia"/>
          <w:sz w:val="24"/>
          <w:szCs w:val="24"/>
        </w:rPr>
        <w:t>三</w:t>
      </w:r>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8629528"/>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1C561880"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A33C67">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8629529"/>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024082FE"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w:t>
      </w:r>
      <w:r w:rsidR="00564EFE">
        <w:rPr>
          <w:rFonts w:ascii="Times New Roman" w:hAnsi="Times New Roman" w:cs="Times New Roman"/>
          <w:sz w:val="24"/>
          <w:szCs w:val="24"/>
        </w:rPr>
        <w:fldChar w:fldCharType="begin"/>
      </w:r>
      <w:r w:rsidR="00564EFE">
        <w:rPr>
          <w:rFonts w:ascii="Times New Roman" w:hAnsi="Times New Roman" w:cs="Times New Roman"/>
          <w:sz w:val="24"/>
          <w:szCs w:val="24"/>
        </w:rPr>
        <w:instrText xml:space="preserve"> ADDIN NE.Ref.{9DB3A24B-9032-4465-A647-603FED3E146E}</w:instrText>
      </w:r>
      <w:r w:rsidR="00564EF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[22]</w:t>
      </w:r>
      <w:r w:rsidR="00564EFE">
        <w:rPr>
          <w:rFonts w:ascii="Times New Roman" w:hAnsi="Times New Roman" w:cs="Times New Roman"/>
          <w:sz w:val="24"/>
          <w:szCs w:val="24"/>
        </w:rPr>
        <w:fldChar w:fldCharType="end"/>
      </w:r>
      <w:r>
        <w:rPr>
          <w:rFonts w:ascii="Times New Roman" w:hAnsi="Times New Roman" w:cs="Times New Roman" w:hint="eastAsia"/>
          <w:sz w:val="24"/>
          <w:szCs w:val="24"/>
        </w:rPr>
        <w:t>农业卷的定义，种植制度乃一个地区或生产单位农作物组成、配置、熟制与种植方式的总称，是耕作制度的主体。定义中农作物包括粮食作物、经济作物、饲料作物、蔬菜和果树等。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7FEE0371"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[23, 24]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r w:rsidR="00A33C67">
        <w:rPr>
          <w:rFonts w:ascii="Times New Roman" w:eastAsia="宋体" w:hAnsi="Times New Roman" w:cs="Times New Roman" w:hint="eastAsia"/>
          <w:sz w:val="24"/>
          <w:szCs w:val="24"/>
        </w:rPr>
        <w:t>一季</w:t>
      </w:r>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r w:rsidR="00A33C67">
        <w:rPr>
          <w:rFonts w:ascii="Times New Roman" w:hAnsi="Times New Roman" w:cs="Times New Roman" w:hint="eastAsia"/>
          <w:sz w:val="24"/>
          <w:szCs w:val="24"/>
        </w:rPr>
        <w:t>适宜种植两季作物的</w:t>
      </w:r>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6C357BAD"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r w:rsidR="004142C3">
        <w:rPr>
          <w:rFonts w:ascii="Times New Roman" w:hAnsi="Times New Roman" w:cs="Times New Roman" w:hint="eastAsia"/>
          <w:sz w:val="24"/>
          <w:szCs w:val="24"/>
        </w:rPr>
        <w:t>正是</w:t>
      </w:r>
      <w:r w:rsidR="00CA62A2">
        <w:rPr>
          <w:rFonts w:ascii="Times New Roman" w:hAnsi="Times New Roman" w:cs="Times New Roman" w:hint="eastAsia"/>
          <w:sz w:val="24"/>
          <w:szCs w:val="24"/>
        </w:rPr>
        <w:t>从发现亩均产量随着种植面积的扩大而降低开始的</w:t>
      </w:r>
      <w:r w:rsidR="004142C3">
        <w:rPr>
          <w:rFonts w:ascii="Times New Roman" w:hAnsi="Times New Roman" w:cs="Times New Roman" w:hint="eastAsia"/>
          <w:sz w:val="24"/>
          <w:szCs w:val="24"/>
        </w:rPr>
        <w:t>。</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4142C3">
        <w:rPr>
          <w:rFonts w:ascii="Times New Roman" w:hAnsi="Times New Roman" w:cs="Times New Roman" w:hint="eastAsia"/>
          <w:sz w:val="24"/>
          <w:szCs w:val="24"/>
        </w:rPr>
        <w:t>也有</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76E57ED"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4142C3">
        <w:rPr>
          <w:rFonts w:ascii="Times New Roman" w:hAnsi="Times New Roman" w:cs="Times New Roman" w:hint="eastAsia"/>
          <w:sz w:val="24"/>
          <w:szCs w:val="24"/>
        </w:rPr>
        <w:t>农户层面</w:t>
      </w:r>
      <w:r w:rsidR="001F7C52">
        <w:rPr>
          <w:rFonts w:ascii="Times New Roman" w:hAnsi="Times New Roman" w:cs="Times New Roman"/>
          <w:sz w:val="24"/>
          <w:szCs w:val="24"/>
        </w:rPr>
        <w:fldChar w:fldCharType="begin"/>
      </w:r>
      <w:r w:rsidR="001F7C52">
        <w:rPr>
          <w:rFonts w:ascii="Times New Roman" w:hAnsi="Times New Roman" w:cs="Times New Roman"/>
          <w:sz w:val="24"/>
          <w:szCs w:val="24"/>
        </w:rPr>
        <w:instrText xml:space="preserve"> ADDIN NE.Ref.{A328446B-7243-42AB-9C23-B42514ED629D}</w:instrText>
      </w:r>
      <w:r w:rsidR="001F7C5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[25, 26]</w:t>
      </w:r>
      <w:r w:rsidR="001F7C52">
        <w:rPr>
          <w:rFonts w:ascii="Times New Roman" w:hAnsi="Times New Roman" w:cs="Times New Roman"/>
          <w:sz w:val="24"/>
          <w:szCs w:val="24"/>
        </w:rPr>
        <w:fldChar w:fldCharType="end"/>
      </w:r>
      <w:r w:rsidR="004142C3">
        <w:rPr>
          <w:rFonts w:ascii="Times New Roman" w:hAnsi="Times New Roman" w:cs="Times New Roman" w:hint="eastAsia"/>
          <w:sz w:val="24"/>
          <w:szCs w:val="24"/>
        </w:rPr>
        <w:t>以农户粮食的全部播种或收获面积为研究个体，</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[26, 27]</w:t>
      </w:r>
      <w:r>
        <w:rPr>
          <w:rFonts w:ascii="Times New Roman" w:hAnsi="Times New Roman" w:cs="Times New Roman"/>
          <w:sz w:val="24"/>
          <w:szCs w:val="24"/>
        </w:rPr>
        <w:fldChar w:fldCharType="end"/>
      </w:r>
      <w:r w:rsidR="001E2104">
        <w:rPr>
          <w:rFonts w:ascii="Times New Roman" w:hAnsi="Times New Roman" w:cs="Times New Roman" w:hint="eastAsia"/>
          <w:sz w:val="24"/>
          <w:szCs w:val="24"/>
        </w:rPr>
        <w:t>，</w:t>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62A9B0B3"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r w:rsidR="002C201A">
        <w:rPr>
          <w:rFonts w:ascii="Times New Roman" w:hAnsi="Times New Roman" w:cs="Times New Roman" w:hint="eastAsia"/>
          <w:sz w:val="24"/>
          <w:szCs w:val="24"/>
        </w:rPr>
        <w:t>这种处理方法</w:t>
      </w:r>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8629530"/>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2"/>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r w:rsidR="00252658">
        <w:rPr>
          <w:rFonts w:ascii="Times New Roman" w:hAnsi="Times New Roman" w:cs="Times New Roman" w:hint="eastAsia"/>
          <w:sz w:val="24"/>
          <w:szCs w:val="24"/>
        </w:rPr>
        <w:t>土地</w:t>
      </w:r>
      <w:r w:rsidR="00660C36">
        <w:rPr>
          <w:rFonts w:ascii="Times New Roman" w:hAnsi="Times New Roman" w:cs="Times New Roman" w:hint="eastAsia"/>
          <w:sz w:val="24"/>
          <w:szCs w:val="24"/>
        </w:rPr>
        <w:t>生产率与规模关系的看法</w:t>
      </w:r>
      <w:r w:rsidR="00252658">
        <w:rPr>
          <w:rFonts w:ascii="Times New Roman" w:hAnsi="Times New Roman" w:cs="Times New Roman" w:hint="eastAsia"/>
          <w:sz w:val="24"/>
          <w:szCs w:val="24"/>
        </w:rPr>
        <w:t>或研究结论</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5F3D0A38" w14:textId="1DEE1BAF" w:rsidR="00C12E23" w:rsidRPr="00AF35D8" w:rsidRDefault="007904B4" w:rsidP="0085642D">
      <w:pPr>
        <w:spacing w:after="0" w:line="44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r w:rsidR="00252658">
        <w:rPr>
          <w:rFonts w:ascii="Times New Roman" w:hAnsi="Times New Roman" w:cs="Times New Roman" w:hint="eastAsia"/>
          <w:sz w:val="24"/>
          <w:szCs w:val="24"/>
        </w:rPr>
        <w:t>农业</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r w:rsidR="007F0631">
        <w:rPr>
          <w:rFonts w:ascii="Times New Roman" w:hAnsi="Times New Roman" w:cs="Times New Roman" w:hint="eastAsia"/>
          <w:sz w:val="24"/>
          <w:szCs w:val="24"/>
        </w:rPr>
        <w:t>两个方面</w:t>
      </w:r>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r w:rsidR="007F0631">
        <w:rPr>
          <w:rFonts w:ascii="Times New Roman" w:hAnsi="Times New Roman" w:cs="Times New Roman" w:hint="eastAsia"/>
          <w:sz w:val="24"/>
          <w:szCs w:val="24"/>
        </w:rPr>
        <w:t>三个方面</w:t>
      </w:r>
      <w:r w:rsidR="002D351D">
        <w:rPr>
          <w:rFonts w:ascii="Times New Roman" w:hAnsi="Times New Roman" w:cs="Times New Roman" w:hint="eastAsia"/>
          <w:sz w:val="24"/>
          <w:szCs w:val="24"/>
        </w:rPr>
        <w:t>。</w:t>
      </w: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15FEDAD" w14:textId="5F59FBDF" w:rsidR="00C12E23" w:rsidRDefault="007904B4" w:rsidP="00C12E23">
      <w:pPr>
        <w:spacing w:after="0" w:line="400" w:lineRule="exact"/>
        <w:ind w:firstLineChars="200" w:firstLine="480"/>
        <w:jc w:val="both"/>
        <w:rPr>
          <w:rFonts w:ascii="Times New Roman" w:hAnsi="Times New Roman" w:cs="Times New Roman"/>
          <w:sz w:val="24"/>
          <w:szCs w:val="24"/>
        </w:rPr>
        <w:sectPr w:rsidR="00C12E23" w:rsidSect="004C1DFA">
          <w:headerReference w:type="even" r:id="rId30"/>
          <w:headerReference w:type="default" r:id="rId31"/>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62393C">
        <w:rPr>
          <w:rFonts w:ascii="Times New Roman" w:hAnsi="Times New Roman" w:cs="Times New Roman" w:hint="eastAsia"/>
          <w:sz w:val="24"/>
          <w:szCs w:val="24"/>
        </w:rPr>
        <w:t>两个方面</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[30]</w:t>
      </w:r>
      <w:r w:rsidR="000C6D47" w:rsidRPr="004421B2">
        <w:rPr>
          <w:rFonts w:ascii="Times New Roman" w:hAnsi="Times New Roman" w:cs="Times New Roman"/>
          <w:sz w:val="24"/>
          <w:szCs w:val="24"/>
        </w:rPr>
        <w:fldChar w:fldCharType="end"/>
      </w:r>
      <w:r w:rsidR="00A84C33">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 34]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39F0CE20"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[36]</w:t>
      </w:r>
      <w:r w:rsidR="0000369E">
        <w:rPr>
          <w:rFonts w:ascii="Times New Roman" w:hAnsi="Times New Roman" w:cs="Times New Roman"/>
          <w:sz w:val="24"/>
          <w:szCs w:val="24"/>
        </w:rPr>
        <w:fldChar w:fldCharType="end"/>
      </w:r>
      <w:r w:rsidR="00E06031">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w:t>
      </w:r>
      <w:r w:rsidR="002D0CB6">
        <w:rPr>
          <w:rFonts w:ascii="Times New Roman" w:hAnsi="Times New Roman" w:cs="Times New Roman" w:hint="eastAsia"/>
          <w:sz w:val="24"/>
          <w:szCs w:val="24"/>
        </w:rPr>
        <w:t>指标的选取有多种办法，这可能是导致文化程度</w:t>
      </w:r>
      <w:r w:rsidR="000145D8" w:rsidRPr="00AF35D8">
        <w:rPr>
          <w:rFonts w:ascii="Times New Roman" w:hAnsi="Times New Roman" w:cs="Times New Roman" w:hint="eastAsia"/>
          <w:sz w:val="24"/>
          <w:szCs w:val="24"/>
        </w:rPr>
        <w:t>对土地生产率的影响存在不同见解</w:t>
      </w:r>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2D0CB6">
        <w:rPr>
          <w:rFonts w:ascii="Times New Roman" w:hAnsi="Times New Roman" w:cs="Times New Roman" w:hint="eastAsia"/>
          <w:sz w:val="24"/>
          <w:szCs w:val="24"/>
        </w:rPr>
        <w:t>；</w:t>
      </w:r>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[38, 39]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3625AF93"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有效提高小麦生产率</w:t>
      </w:r>
      <w:r w:rsidR="00F37008">
        <w:rPr>
          <w:rFonts w:ascii="Times New Roman" w:hAnsi="Times New Roman" w:cs="Times New Roman" w:hint="eastAsia"/>
          <w:sz w:val="24"/>
          <w:szCs w:val="24"/>
        </w:rPr>
        <w:t>。</w:t>
      </w:r>
      <w:r w:rsidRPr="00AF35D8">
        <w:rPr>
          <w:rFonts w:ascii="Times New Roman" w:hAnsi="Times New Roman" w:cs="Times New Roman" w:hint="eastAsia"/>
          <w:sz w:val="24"/>
          <w:szCs w:val="24"/>
        </w:rPr>
        <w:t>良种和农机具的补贴有利于农户采取前沿技术。但也有部分学者认为粮食直接补贴和农资综合补贴对农户的生产没有影响，只是发挥了提高农户收入的作用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r w:rsidR="00F37008">
        <w:rPr>
          <w:rFonts w:ascii="Times New Roman" w:hAnsi="Times New Roman" w:cs="Times New Roman" w:hint="eastAsia"/>
          <w:sz w:val="24"/>
          <w:szCs w:val="24"/>
        </w:rPr>
        <w:t>流转</w:t>
      </w:r>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[6, 11]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[15]</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ECD71FE"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r w:rsidR="007904B4" w:rsidRPr="00AF35D8">
        <w:rPr>
          <w:rFonts w:ascii="Times New Roman" w:hAnsi="Times New Roman" w:cs="Times New Roman" w:hint="eastAsia"/>
          <w:sz w:val="24"/>
          <w:szCs w:val="24"/>
        </w:rPr>
        <w:t>降低种粮规模</w:t>
      </w:r>
      <w:r w:rsidR="00CC48D4">
        <w:rPr>
          <w:rFonts w:ascii="Times New Roman" w:hAnsi="Times New Roman" w:cs="Times New Roman" w:hint="eastAsia"/>
          <w:sz w:val="24"/>
          <w:szCs w:val="24"/>
        </w:rPr>
        <w:t>或</w:t>
      </w:r>
      <w:r w:rsidR="007904B4" w:rsidRPr="00AF35D8">
        <w:rPr>
          <w:rFonts w:ascii="Times New Roman" w:hAnsi="Times New Roman" w:cs="Times New Roman" w:hint="eastAsia"/>
          <w:sz w:val="24"/>
          <w:szCs w:val="24"/>
        </w:rPr>
        <w:t>放弃种粮</w:t>
      </w:r>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更为极端的，农户转向非农行业获取更高的收入，放弃种植粮食；</w:t>
      </w:r>
      <w:r w:rsidR="009011B4">
        <w:rPr>
          <w:rFonts w:ascii="Times New Roman" w:hAnsi="Times New Roman" w:cs="Times New Roman" w:hint="eastAsia"/>
          <w:sz w:val="24"/>
          <w:szCs w:val="24"/>
        </w:rPr>
        <w:t>当然也有可能</w:t>
      </w:r>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r w:rsidR="00767570">
        <w:rPr>
          <w:rFonts w:ascii="Times New Roman" w:hAnsi="Times New Roman" w:cs="Times New Roman" w:hint="eastAsia"/>
          <w:sz w:val="24"/>
          <w:szCs w:val="24"/>
        </w:rPr>
        <w:t>推动</w:t>
      </w:r>
      <w:r w:rsidR="00495921">
        <w:rPr>
          <w:rFonts w:ascii="Times New Roman" w:hAnsi="Times New Roman" w:cs="Times New Roman" w:hint="eastAsia"/>
          <w:sz w:val="24"/>
          <w:szCs w:val="24"/>
        </w:rPr>
        <w:t>了</w:t>
      </w:r>
      <w:r w:rsidR="00767570">
        <w:rPr>
          <w:rFonts w:ascii="Times New Roman" w:hAnsi="Times New Roman" w:cs="Times New Roman" w:hint="eastAsia"/>
          <w:sz w:val="24"/>
          <w:szCs w:val="24"/>
        </w:rPr>
        <w:t>农户扩大种植规模</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3AC0C9FC"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r w:rsidR="001A2D1B">
        <w:rPr>
          <w:rFonts w:ascii="Times New Roman" w:hAnsi="Times New Roman" w:cs="Times New Roman" w:hint="eastAsia"/>
          <w:sz w:val="24"/>
          <w:szCs w:val="24"/>
        </w:rPr>
        <w:t>解开这个困惑</w:t>
      </w:r>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3F108E">
        <w:rPr>
          <w:rFonts w:ascii="Times New Roman" w:hAnsi="Times New Roman" w:cs="Times New Roman" w:hint="eastAsia"/>
          <w:sz w:val="24"/>
          <w:szCs w:val="24"/>
        </w:rPr>
        <w:t>农业生产上</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r w:rsidR="00A0054E">
        <w:rPr>
          <w:rFonts w:ascii="Times New Roman" w:hAnsi="Times New Roman" w:cs="Times New Roman" w:hint="eastAsia"/>
          <w:sz w:val="24"/>
          <w:szCs w:val="24"/>
        </w:rPr>
        <w:t>研究概况</w:t>
      </w:r>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7298AB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NE.Ref.{023CC8BA-F92E-441A-A1EB-D8FFE22ACC70}</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w:t>
      </w:r>
      <w:r w:rsidR="005001E0">
        <w:rPr>
          <w:rFonts w:ascii="Times New Roman" w:hAnsi="Times New Roman" w:cs="Times New Roman"/>
          <w:sz w:val="24"/>
          <w:szCs w:val="24"/>
        </w:rPr>
        <w:fldChar w:fldCharType="end"/>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郭庆海</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NE.Ref.{96844712-2FA1-4BDF-8AD3-294D825F57E9}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w:t>
      </w:r>
      <w:r w:rsidR="005001E0">
        <w:rPr>
          <w:rFonts w:ascii="Times New Roman" w:hAnsi="Times New Roman" w:cs="Times New Roman"/>
          <w:sz w:val="24"/>
          <w:szCs w:val="24"/>
        </w:rPr>
        <w:fldChar w:fldCharType="end"/>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NE.Ref.{699A0D07-7DDA-4646-A21B-6D259AEFAB05}</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[10]</w:t>
      </w:r>
      <w:r w:rsidR="005001E0">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10]</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NE.Ref.{0F7B098B-725C-4749-8C80-0B078F84827B}</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5001E0">
        <w:rPr>
          <w:rFonts w:ascii="Times New Roman" w:hAnsi="Times New Roman" w:cs="Times New Roman"/>
          <w:sz w:val="24"/>
          <w:szCs w:val="24"/>
        </w:rPr>
        <w:fldChar w:fldCharType="end"/>
      </w:r>
      <w:r w:rsidR="0088436B" w:rsidRPr="00AF35D8">
        <w:rPr>
          <w:rFonts w:ascii="Times New Roman" w:hAnsi="Times New Roman" w:cs="Times New Roman" w:hint="eastAsia"/>
          <w:sz w:val="24"/>
          <w:szCs w:val="24"/>
        </w:rPr>
        <w:t>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9314E9">
        <w:rPr>
          <w:rFonts w:ascii="Times New Roman" w:hAnsi="Times New Roman" w:cs="Times New Roman" w:hint="eastAsia"/>
          <w:sz w:val="24"/>
          <w:szCs w:val="24"/>
        </w:rPr>
        <w:t>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DA97680"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NE.Ref.{7EBA8C89-874A-4BCF-9D98-866DDF80932E}</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9314E9">
        <w:rPr>
          <w:rFonts w:ascii="Times New Roman" w:hAnsi="Times New Roman" w:cs="Times New Roman" w:hint="eastAsia"/>
          <w:sz w:val="24"/>
          <w:szCs w:val="24"/>
        </w:rPr>
        <w:t>水稻</w:t>
      </w:r>
      <w:r w:rsidR="00302962" w:rsidRPr="00AF35D8">
        <w:rPr>
          <w:rFonts w:ascii="Times New Roman" w:hAnsi="Times New Roman" w:cs="Times New Roman" w:hint="eastAsia"/>
          <w:sz w:val="24"/>
          <w:szCs w:val="24"/>
        </w:rPr>
        <w:t>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NE.Ref.{784AE59A-AC15-4F25-A581-86DED826EE83}</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5001E0">
        <w:rPr>
          <w:rFonts w:ascii="Times New Roman" w:hAnsi="Times New Roman" w:cs="Times New Roman"/>
          <w:sz w:val="24"/>
          <w:szCs w:val="24"/>
        </w:rPr>
        <w:fldChar w:fldCharType="end"/>
      </w:r>
      <w:r w:rsidR="00302962" w:rsidRPr="00AF35D8">
        <w:rPr>
          <w:rFonts w:ascii="Times New Roman" w:hAnsi="Times New Roman" w:cs="Times New Roman" w:hint="eastAsia"/>
          <w:sz w:val="24"/>
          <w:szCs w:val="24"/>
        </w:rPr>
        <w:t>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w:t>
      </w:r>
      <w:r w:rsidR="005001E0">
        <w:rPr>
          <w:rFonts w:ascii="Times New Roman" w:hAnsi="Times New Roman" w:cs="Times New Roman"/>
          <w:sz w:val="24"/>
          <w:szCs w:val="24"/>
        </w:rPr>
        <w:fldChar w:fldCharType="begin"/>
      </w:r>
      <w:r w:rsidR="005001E0">
        <w:rPr>
          <w:rFonts w:ascii="Times New Roman" w:hAnsi="Times New Roman" w:cs="Times New Roman"/>
          <w:sz w:val="24"/>
          <w:szCs w:val="24"/>
        </w:rPr>
        <w:instrText xml:space="preserve"> ADDIN NE.Ref.{7D97A5CC-918E-4EB5-9071-64E5F86B1969}</w:instrText>
      </w:r>
      <w:r w:rsidR="005001E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5001E0">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NE.Ref.{6542DD2B-B3E5-4588-B015-59C7AB6713FC}</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[14]</w:t>
      </w:r>
      <w:r w:rsidR="00777DFA">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基于中西部七县的农户调查数据，考察</w:t>
      </w:r>
      <w:r w:rsidR="009314E9">
        <w:rPr>
          <w:rFonts w:ascii="Times New Roman" w:hAnsi="Times New Roman" w:cs="Times New Roman" w:hint="eastAsia"/>
          <w:sz w:val="24"/>
          <w:szCs w:val="24"/>
        </w:rPr>
        <w:t>水稻</w:t>
      </w:r>
      <w:r w:rsidR="003F4C4C" w:rsidRPr="00AF35D8">
        <w:rPr>
          <w:rFonts w:ascii="Times New Roman" w:hAnsi="Times New Roman" w:cs="Times New Roman" w:hint="eastAsia"/>
          <w:sz w:val="24"/>
          <w:szCs w:val="24"/>
        </w:rPr>
        <w:t>、棉花和小麦的生产关系，却发现农户土地经营规模的扩大会增加单产；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NE.Ref.{E85EF402-09F7-49EC-9147-A773CF84CAB2}</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777DFA">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1442EC">
        <w:rPr>
          <w:rFonts w:ascii="Times New Roman" w:hAnsi="Times New Roman" w:cs="Times New Roman" w:hint="eastAsia"/>
          <w:sz w:val="24"/>
          <w:szCs w:val="24"/>
        </w:rPr>
        <w:t>，陈杰和苏群</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NE.Ref.{AD4349F9-A987-432F-AB9A-5A5A826C3D59}</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19]</w:t>
      </w:r>
      <w:r w:rsidR="00777DFA">
        <w:rPr>
          <w:rFonts w:ascii="Times New Roman" w:hAnsi="Times New Roman" w:cs="Times New Roman"/>
          <w:sz w:val="24"/>
          <w:szCs w:val="24"/>
        </w:rPr>
        <w:fldChar w:fldCharType="end"/>
      </w:r>
      <w:r w:rsidR="001442EC">
        <w:rPr>
          <w:rFonts w:ascii="Times New Roman" w:hAnsi="Times New Roman" w:cs="Times New Roman" w:hint="eastAsia"/>
          <w:sz w:val="24"/>
          <w:szCs w:val="24"/>
        </w:rPr>
        <w:t>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9B4F76" w:rsidRPr="00AF35D8">
        <w:rPr>
          <w:rFonts w:ascii="Times New Roman" w:hAnsi="Times New Roman" w:cs="Times New Roman" w:hint="eastAsia"/>
          <w:sz w:val="24"/>
          <w:szCs w:val="24"/>
        </w:rPr>
        <w:t>。</w:t>
      </w:r>
    </w:p>
    <w:p w14:paraId="2A6D728A" w14:textId="58198E07"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w:t>
      </w:r>
      <w:r w:rsidR="00777DFA">
        <w:rPr>
          <w:rFonts w:ascii="Times New Roman" w:hAnsi="Times New Roman" w:cs="Times New Roman"/>
          <w:sz w:val="24"/>
          <w:szCs w:val="24"/>
        </w:rPr>
        <w:fldChar w:fldCharType="begin"/>
      </w:r>
      <w:r w:rsidR="00777DFA">
        <w:rPr>
          <w:rFonts w:ascii="Times New Roman" w:hAnsi="Times New Roman" w:cs="Times New Roman"/>
          <w:sz w:val="24"/>
          <w:szCs w:val="24"/>
        </w:rPr>
        <w:instrText xml:space="preserve"> ADDIN NE.Ref.{7747014D-1E74-45A3-BD98-7B52475D05C4}</w:instrText>
      </w:r>
      <w:r w:rsidR="00777DFA">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777DFA">
        <w:rPr>
          <w:rFonts w:ascii="Times New Roman" w:hAnsi="Times New Roman" w:cs="Times New Roman"/>
          <w:sz w:val="24"/>
          <w:szCs w:val="24"/>
        </w:rPr>
        <w:fldChar w:fldCharType="end"/>
      </w:r>
      <w:r w:rsidR="00523C66" w:rsidRPr="00AF35D8">
        <w:rPr>
          <w:rFonts w:ascii="Times New Roman" w:hAnsi="Times New Roman" w:cs="Times New Roman" w:hint="eastAsia"/>
          <w:sz w:val="24"/>
          <w:szCs w:val="24"/>
        </w:rPr>
        <w:t>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9314E9">
        <w:rPr>
          <w:rFonts w:ascii="Times New Roman" w:hAnsi="Times New Roman" w:cs="Times New Roman" w:hint="eastAsia"/>
          <w:sz w:val="24"/>
          <w:szCs w:val="24"/>
        </w:rPr>
        <w:t>水稻</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NE.Ref.{0790E697-345C-470B-A61F-11BA8BD3F427}</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[20]</w:t>
      </w:r>
      <w:r w:rsidR="00E073D2">
        <w:rPr>
          <w:rFonts w:ascii="Times New Roman" w:hAnsi="Times New Roman" w:cs="Times New Roman"/>
          <w:sz w:val="24"/>
          <w:szCs w:val="24"/>
        </w:rPr>
        <w:fldChar w:fldCharType="end"/>
      </w:r>
      <w:r w:rsidR="003C0EBA" w:rsidRPr="00AF35D8">
        <w:rPr>
          <w:rFonts w:ascii="Times New Roman" w:hAnsi="Times New Roman" w:cs="Times New Roman" w:hint="eastAsia"/>
          <w:sz w:val="24"/>
          <w:szCs w:val="24"/>
        </w:rPr>
        <w:t>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9314E9">
        <w:rPr>
          <w:rFonts w:ascii="Times New Roman" w:hAnsi="Times New Roman" w:cs="Times New Roman" w:hint="eastAsia"/>
          <w:sz w:val="24"/>
          <w:szCs w:val="24"/>
        </w:rPr>
        <w:t>水稻</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w:t>
      </w:r>
      <w:r w:rsidR="00E073D2">
        <w:rPr>
          <w:rFonts w:ascii="Times New Roman" w:hAnsi="Times New Roman" w:cs="Times New Roman"/>
          <w:sz w:val="24"/>
          <w:szCs w:val="24"/>
        </w:rPr>
        <w:fldChar w:fldCharType="begin"/>
      </w:r>
      <w:r w:rsidR="00E073D2">
        <w:rPr>
          <w:rFonts w:ascii="Times New Roman" w:hAnsi="Times New Roman" w:cs="Times New Roman"/>
          <w:sz w:val="24"/>
          <w:szCs w:val="24"/>
        </w:rPr>
        <w:instrText xml:space="preserve"> ADDIN NE.Ref.{BB1E9EF3-4E36-48BC-9238-2CFFB68DC2F8}</w:instrText>
      </w:r>
      <w:r w:rsidR="00E073D2">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[21]</w:t>
      </w:r>
      <w:r w:rsidR="00E073D2">
        <w:rPr>
          <w:rFonts w:ascii="Times New Roman" w:hAnsi="Times New Roman" w:cs="Times New Roman"/>
          <w:sz w:val="24"/>
          <w:szCs w:val="24"/>
        </w:rPr>
        <w:fldChar w:fldCharType="end"/>
      </w:r>
      <w:r w:rsidR="007C56D5" w:rsidRPr="00AF35D8">
        <w:rPr>
          <w:rFonts w:ascii="Times New Roman" w:hAnsi="Times New Roman" w:cs="Times New Roman" w:hint="eastAsia"/>
          <w:sz w:val="24"/>
          <w:szCs w:val="24"/>
        </w:rPr>
        <w:t>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9314E9">
        <w:rPr>
          <w:rFonts w:ascii="Times New Roman" w:hAnsi="Times New Roman" w:cs="Times New Roman" w:hint="eastAsia"/>
          <w:sz w:val="24"/>
          <w:szCs w:val="24"/>
        </w:rPr>
        <w:t>水稻</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534E9F90"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NE.Ref.{2FF85292-09D5-4626-BDD9-999956B8BEDF}</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等研究发现农户层面全年亩均利润与农户经营规模无显著关系，地块层面亩均利润随着地块面积的扩大而增加；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NE.Ref.{1950460D-B793-4BAF-9AE7-573506F68189}</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FA1BA5">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NE.Ref.{07FB1FA7-057D-4990-949F-01B5EF327FAB}</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[46]</w:t>
      </w:r>
      <w:r w:rsidR="00FA1BA5">
        <w:rPr>
          <w:rFonts w:ascii="Times New Roman" w:hAnsi="Times New Roman" w:cs="Times New Roman"/>
          <w:sz w:val="24"/>
          <w:szCs w:val="24"/>
        </w:rPr>
        <w:fldChar w:fldCharType="end"/>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NE.Ref.{C776F23C-D738-420A-82DA-554B78B1886A}</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[43]</w:t>
      </w:r>
      <w:r w:rsidR="00FA1BA5">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FA1BA5">
        <w:rPr>
          <w:rFonts w:ascii="Times New Roman" w:hAnsi="Times New Roman" w:cs="Times New Roman"/>
          <w:sz w:val="24"/>
          <w:szCs w:val="24"/>
        </w:rPr>
        <w:fldChar w:fldCharType="begin"/>
      </w:r>
      <w:r w:rsidR="00FA1BA5">
        <w:rPr>
          <w:rFonts w:ascii="Times New Roman" w:hAnsi="Times New Roman" w:cs="Times New Roman"/>
          <w:sz w:val="24"/>
          <w:szCs w:val="24"/>
        </w:rPr>
        <w:instrText xml:space="preserve"> ADDIN NE.Ref.{1086B192-74D6-49C8-B7AB-DAAC046B6748}</w:instrText>
      </w:r>
      <w:r w:rsidR="00FA1BA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FA1BA5">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3C57FD70"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[44]</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3B4F35">
        <w:rPr>
          <w:rFonts w:ascii="Times New Roman" w:hAnsi="Times New Roman" w:cs="Times New Roman"/>
          <w:sz w:val="24"/>
          <w:szCs w:val="24"/>
        </w:rPr>
        <w:fldChar w:fldCharType="begin"/>
      </w:r>
      <w:r w:rsidR="003B4F35">
        <w:rPr>
          <w:rFonts w:ascii="Times New Roman" w:hAnsi="Times New Roman" w:cs="Times New Roman"/>
          <w:sz w:val="24"/>
          <w:szCs w:val="24"/>
        </w:rPr>
        <w:instrText xml:space="preserve"> ADDIN NE.Ref.{178F8CEB-8CEB-4779-8BCB-B592962C2B05}</w:instrText>
      </w:r>
      <w:r w:rsidR="003B4F35">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3B4F35">
        <w:rPr>
          <w:rFonts w:ascii="Times New Roman" w:hAnsi="Times New Roman" w:cs="Times New Roman"/>
          <w:sz w:val="24"/>
          <w:szCs w:val="24"/>
        </w:rPr>
        <w:fldChar w:fldCharType="end"/>
      </w:r>
      <w:r w:rsidR="00492C5D" w:rsidRPr="00AF35D8">
        <w:rPr>
          <w:rFonts w:ascii="Times New Roman" w:hAnsi="Times New Roman" w:cs="Times New Roman" w:hint="eastAsia"/>
          <w:sz w:val="24"/>
          <w:szCs w:val="24"/>
        </w:rPr>
        <w:t>发现，要素市场不完善能解释负向关系的一小部分</w:t>
      </w:r>
      <w:r w:rsidR="00F72217">
        <w:rPr>
          <w:rFonts w:ascii="Times New Roman" w:hAnsi="Times New Roman" w:cs="Times New Roman" w:hint="eastAsia"/>
          <w:sz w:val="24"/>
          <w:szCs w:val="24"/>
        </w:rPr>
        <w:t>，但也有学者认为这不是</w:t>
      </w:r>
      <w:r w:rsidR="00813095">
        <w:rPr>
          <w:rFonts w:ascii="Times New Roman" w:hAnsi="Times New Roman" w:cs="Times New Roman" w:hint="eastAsia"/>
          <w:sz w:val="24"/>
          <w:szCs w:val="24"/>
        </w:rPr>
        <w:t>主要</w:t>
      </w:r>
      <w:r w:rsidR="00F72217">
        <w:rPr>
          <w:rFonts w:ascii="Times New Roman" w:hAnsi="Times New Roman" w:cs="Times New Roman" w:hint="eastAsia"/>
          <w:sz w:val="24"/>
          <w:szCs w:val="24"/>
        </w:rPr>
        <w:t>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[47]</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727C867C"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[8, 46, 47]</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[9, 14, 20]</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01832347"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NE.Ref.{6F3A885C-3C5D-4CB9-AA4B-D39F34260618}</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NE.Ref.{8A79B2FA-D405-46CF-B81E-F3A4901F091F}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[2]</w:t>
      </w:r>
      <w:r w:rsidR="009E4BE9">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7A544703" w14:textId="1EECFF49" w:rsidR="00C12E23" w:rsidRDefault="000A13E2" w:rsidP="000C68E8">
      <w:pPr>
        <w:spacing w:after="0" w:line="400" w:lineRule="exact"/>
        <w:ind w:firstLineChars="200" w:firstLine="482"/>
        <w:jc w:val="both"/>
        <w:rPr>
          <w:rFonts w:ascii="Times New Roman" w:hAnsi="Times New Roman" w:cs="Times New Roman"/>
          <w:sz w:val="24"/>
          <w:szCs w:val="24"/>
        </w:rPr>
        <w:sectPr w:rsidR="00C12E23" w:rsidSect="004C1DFA">
          <w:pgSz w:w="11906" w:h="16838"/>
          <w:pgMar w:top="1701" w:right="1418" w:bottom="1418" w:left="1701" w:header="1304" w:footer="1020" w:gutter="0"/>
          <w:cols w:space="425"/>
          <w:docGrid w:type="lines" w:linePitch="326"/>
        </w:sect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NE.Ref.{C08534D4-8BAD-4953-8F0B-3B331657353F}</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[3]</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9E4BE9">
        <w:rPr>
          <w:rFonts w:ascii="Times New Roman" w:hAnsi="Times New Roman" w:cs="Times New Roman"/>
          <w:sz w:val="24"/>
          <w:szCs w:val="24"/>
        </w:rPr>
        <w:fldChar w:fldCharType="begin"/>
      </w:r>
      <w:r w:rsidR="009E4BE9">
        <w:rPr>
          <w:rFonts w:ascii="Times New Roman" w:hAnsi="Times New Roman" w:cs="Times New Roman"/>
          <w:sz w:val="24"/>
          <w:szCs w:val="24"/>
        </w:rPr>
        <w:instrText xml:space="preserve"> ADDIN NE.Ref.{E8BEF850-2FC1-454F-89BD-3B5A5D12965B}</w:instrText>
      </w:r>
      <w:r w:rsidR="009E4BE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[48]</w:t>
      </w:r>
      <w:r w:rsidR="009E4BE9">
        <w:rPr>
          <w:rFonts w:ascii="Times New Roman" w:hAnsi="Times New Roman" w:cs="Times New Roman"/>
          <w:sz w:val="24"/>
          <w:szCs w:val="24"/>
        </w:rPr>
        <w:fldChar w:fldCharType="end"/>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3" w:name="_Toc8629531"/>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3"/>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4" w:name="_Toc8629532"/>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4"/>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12F7B791" w:rsidR="004B5113" w:rsidRPr="005E6FFA"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50A589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[49]</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62D88AF5" w:rsidR="004B5113" w:rsidRPr="005E6FFA" w:rsidRDefault="004B5113" w:rsidP="007D3A9B">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4BDBA772" w:rsidR="004B5113" w:rsidRPr="005E6FFA" w:rsidRDefault="000B7B8F"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4B5113">
        <w:rPr>
          <w:rFonts w:ascii="Times New Roman" w:hAnsi="Times New Roman" w:cs="Times New Roman"/>
          <w:sz w:val="24"/>
          <w:szCs w:val="24"/>
        </w:rPr>
        <w:tab/>
      </w:r>
      <w:r w:rsidR="00DE09DD">
        <w:rPr>
          <w:rFonts w:ascii="Times New Roman" w:hAnsi="Times New Roman" w:cs="Times New Roman"/>
          <w:sz w:val="24"/>
          <w:szCs w:val="24"/>
        </w:rPr>
        <w:t>2</w:t>
      </w:r>
      <w:r w:rsidR="004B5113">
        <w:rPr>
          <w:rFonts w:ascii="Times New Roman" w:hAnsi="Times New Roman" w:cs="Times New Roman"/>
          <w:sz w:val="24"/>
          <w:szCs w:val="24"/>
        </w:rPr>
        <w:t>-</w:t>
      </w:r>
      <w:r w:rsidR="004B5113" w:rsidRPr="00C46A1B">
        <w:rPr>
          <w:rFonts w:ascii="Times New Roman" w:hAnsi="Times New Roman" w:cs="Times New Roman"/>
          <w:sz w:val="24"/>
          <w:szCs w:val="24"/>
        </w:rPr>
        <w:t>3</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5" w:name="_Toc8629533"/>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5"/>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8629534"/>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6"/>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6B014EFF"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9314E9">
        <w:rPr>
          <w:rFonts w:ascii="Times New Roman" w:hAnsi="Times New Roman" w:cs="Times New Roman" w:hint="eastAsia"/>
          <w:sz w:val="24"/>
          <w:szCs w:val="24"/>
        </w:rPr>
        <w:t>水稻</w:t>
      </w:r>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A87095">
        <w:rPr>
          <w:rFonts w:ascii="Times New Roman" w:hAnsi="Times New Roman" w:cs="Times New Roman" w:hint="eastAsia"/>
          <w:sz w:val="24"/>
          <w:szCs w:val="24"/>
        </w:rPr>
        <w:t>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41E0F771"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w:t>
      </w:r>
      <w:r w:rsidR="009314E9">
        <w:rPr>
          <w:rFonts w:ascii="Times New Roman" w:hAnsi="Times New Roman" w:cs="Times New Roman"/>
          <w:sz w:val="24"/>
          <w:szCs w:val="24"/>
        </w:rPr>
        <w:t>水稻</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D85B0BF"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sidR="009314E9">
        <w:rPr>
          <w:rFonts w:ascii="Times New Roman" w:hAnsi="Times New Roman" w:cs="Times New Roman"/>
          <w:sz w:val="24"/>
          <w:szCs w:val="24"/>
        </w:rPr>
        <w:t>水稻</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r w:rsidR="009314E9">
        <w:rPr>
          <w:rFonts w:ascii="Times New Roman" w:hAnsi="Times New Roman" w:cs="Times New Roman" w:hint="eastAsia"/>
          <w:sz w:val="24"/>
          <w:szCs w:val="24"/>
        </w:rPr>
        <w:t>水稻</w:t>
      </w:r>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播种面积占全国</w:t>
      </w:r>
      <w:r w:rsidR="009314E9">
        <w:rPr>
          <w:rFonts w:ascii="Times New Roman" w:hAnsi="Times New Roman" w:cs="Times New Roman" w:hint="eastAsia"/>
          <w:sz w:val="24"/>
          <w:szCs w:val="24"/>
        </w:rPr>
        <w:t>水稻</w:t>
      </w:r>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01E041DA"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3C17C3">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476"/>
        <w:gridCol w:w="2114"/>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6585795C"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00F24DB0" w:rsidRPr="00D669D6">
              <w:rPr>
                <w:rFonts w:ascii="Times New Roman" w:eastAsia="宋体" w:hAnsi="Times New Roman" w:cs="Times New Roman" w:hint="eastAsia"/>
                <w:b/>
                <w:bCs/>
                <w:sz w:val="21"/>
                <w:szCs w:val="21"/>
              </w:rPr>
              <w:t>（</w:t>
            </w:r>
            <w:r w:rsidRPr="00D669D6">
              <w:rPr>
                <w:rFonts w:ascii="Times New Roman" w:eastAsia="宋体" w:hAnsi="Times New Roman" w:cs="Times New Roman"/>
                <w:b/>
                <w:bCs/>
                <w:sz w:val="21"/>
                <w:szCs w:val="21"/>
              </w:rPr>
              <w:t>千公顷</w:t>
            </w:r>
            <w:r w:rsidR="00F24DB0" w:rsidRPr="00D669D6">
              <w:rPr>
                <w:rFonts w:ascii="Times New Roman" w:eastAsia="宋体" w:hAnsi="Times New Roman" w:cs="Times New Roman" w:hint="eastAsia"/>
                <w:b/>
                <w:bCs/>
                <w:sz w:val="21"/>
                <w:szCs w:val="21"/>
              </w:rPr>
              <w:t>）</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2D84AAB9"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一熟区春玉米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05F9E808"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15391.5</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47B21CB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两熟区夏玉米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5ADD238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r w:rsidR="008D3DE0">
              <w:rPr>
                <w:rFonts w:ascii="Times New Roman" w:eastAsia="宋体" w:hAnsi="Times New Roman" w:cs="Times New Roman"/>
                <w:sz w:val="21"/>
                <w:szCs w:val="21"/>
              </w:rPr>
              <w:t>.0</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6D9213AA" w:rsidR="00D3333B" w:rsidRPr="00D669D6" w:rsidRDefault="00B86D23"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两熟区冬小麦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8CB8F90" w:rsidR="00D3333B" w:rsidRPr="00D669D6" w:rsidRDefault="008D3DE0"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10713.0</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1809416B" w:rsidR="00D3333B" w:rsidRPr="00D669D6" w:rsidRDefault="009314E9" w:rsidP="001B6901">
            <w:pPr>
              <w:spacing w:after="0" w:line="240" w:lineRule="auto"/>
              <w:jc w:val="center"/>
              <w:rPr>
                <w:rFonts w:ascii="Times New Roman" w:eastAsia="宋体" w:hAnsi="Times New Roman" w:cs="Times New Roman"/>
                <w:sz w:val="21"/>
                <w:szCs w:val="21"/>
              </w:rPr>
            </w:pPr>
            <w:r>
              <w:rPr>
                <w:rFonts w:ascii="Times New Roman" w:eastAsia="宋体" w:hAnsi="Times New Roman" w:cs="Times New Roman"/>
                <w:sz w:val="21"/>
                <w:szCs w:val="21"/>
              </w:rPr>
              <w:t>水稻</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14D20AF8" w:rsidR="00D3333B" w:rsidRPr="00D669D6" w:rsidRDefault="00D3333B" w:rsidP="008D3DE0">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w:t>
            </w:r>
            <w:r w:rsidR="008D3DE0">
              <w:rPr>
                <w:rFonts w:ascii="Times New Roman" w:eastAsia="宋体" w:hAnsi="Times New Roman" w:cs="Times New Roman"/>
                <w:sz w:val="21"/>
                <w:szCs w:val="21"/>
              </w:rPr>
              <w:t>6</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5FF8726"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是一个有特点的农产品，</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8629535"/>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7"/>
    </w:p>
    <w:p w14:paraId="5F6ED116" w14:textId="385D3244"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C22286">
        <w:rPr>
          <w:rFonts w:ascii="Times New Roman" w:hAnsi="Times New Roman" w:cs="Times New Roman" w:hint="eastAsia"/>
          <w:sz w:val="24"/>
          <w:szCs w:val="24"/>
        </w:rPr>
        <w:t>仅</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602DFC">
        <w:rPr>
          <w:rFonts w:ascii="Times New Roman" w:hAnsi="Times New Roman" w:cs="Times New Roman" w:hint="eastAsia"/>
          <w:sz w:val="24"/>
          <w:szCs w:val="24"/>
        </w:rPr>
        <w:t>一熟区春玉米、</w:t>
      </w:r>
      <w:r w:rsidR="00602DFC">
        <w:rPr>
          <w:rFonts w:ascii="Times New Roman" w:hAnsi="Times New Roman" w:cs="Times New Roman"/>
          <w:sz w:val="24"/>
          <w:szCs w:val="24"/>
        </w:rPr>
        <w:t>两熟区夏玉米</w:t>
      </w:r>
      <w:r w:rsidR="00602DFC">
        <w:rPr>
          <w:rFonts w:ascii="Times New Roman" w:hAnsi="Times New Roman" w:cs="Times New Roman" w:hint="eastAsia"/>
          <w:sz w:val="24"/>
          <w:szCs w:val="24"/>
        </w:rPr>
        <w:t>、</w:t>
      </w:r>
      <w:r w:rsidR="00602DFC">
        <w:rPr>
          <w:rFonts w:ascii="Times New Roman" w:hAnsi="Times New Roman" w:cs="Times New Roman"/>
          <w:sz w:val="24"/>
          <w:szCs w:val="24"/>
        </w:rPr>
        <w:t>两熟区冬小麦</w:t>
      </w:r>
      <w:r w:rsidR="00602DFC">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43AB1">
        <w:rPr>
          <w:rFonts w:ascii="Times New Roman" w:hAnsi="Times New Roman" w:cs="Times New Roman" w:hint="eastAsia"/>
          <w:sz w:val="24"/>
          <w:szCs w:val="24"/>
        </w:rPr>
        <w:t>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在经过数据处理后，</w:t>
      </w:r>
      <w:r w:rsidR="00B86D23">
        <w:rPr>
          <w:rFonts w:ascii="Times New Roman" w:hAnsi="Times New Roman" w:cs="Times New Roman" w:hint="eastAsia"/>
          <w:sz w:val="24"/>
          <w:szCs w:val="24"/>
        </w:rPr>
        <w:t>一熟区春玉米</w:t>
      </w:r>
      <w:r w:rsidR="009B0DAD">
        <w:rPr>
          <w:rFonts w:ascii="Times New Roman" w:hAnsi="Times New Roman" w:cs="Times New Roman" w:hint="eastAsia"/>
          <w:sz w:val="24"/>
          <w:szCs w:val="24"/>
        </w:rPr>
        <w:t>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w:t>
      </w:r>
      <w:r w:rsidR="004A0DCF">
        <w:rPr>
          <w:rFonts w:ascii="Times New Roman" w:hAnsi="Times New Roman" w:cs="Times New Roman" w:hint="eastAsia"/>
          <w:sz w:val="24"/>
          <w:szCs w:val="24"/>
        </w:rPr>
        <w:t>；</w:t>
      </w:r>
      <w:r w:rsidR="004C241E">
        <w:rPr>
          <w:rFonts w:ascii="Times New Roman" w:hAnsi="Times New Roman" w:cs="Times New Roman" w:hint="eastAsia"/>
          <w:sz w:val="24"/>
          <w:szCs w:val="24"/>
        </w:rPr>
        <w:t>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6914E5D1"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w:t>
      </w:r>
      <w:r w:rsidR="00E43AB1">
        <w:rPr>
          <w:rFonts w:ascii="Times New Roman" w:hAnsi="Times New Roman" w:cs="Times New Roman" w:hint="eastAsia"/>
          <w:sz w:val="24"/>
          <w:szCs w:val="24"/>
        </w:rPr>
        <w:t>两步</w:t>
      </w:r>
      <w:r>
        <w:rPr>
          <w:rFonts w:ascii="Times New Roman" w:hAnsi="Times New Roman" w:cs="Times New Roman" w:hint="eastAsia"/>
          <w:sz w:val="24"/>
          <w:szCs w:val="24"/>
        </w:rPr>
        <w:t>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w:t>
      </w:r>
      <w:r w:rsidR="00BF56D2">
        <w:rPr>
          <w:rFonts w:ascii="Times New Roman" w:hAnsi="Times New Roman" w:cs="Times New Roman" w:hint="eastAsia"/>
          <w:sz w:val="24"/>
          <w:szCs w:val="24"/>
        </w:rPr>
        <w:t>或</w:t>
      </w:r>
      <w:r w:rsidR="004C6428" w:rsidRPr="00C62D74">
        <w:rPr>
          <w:rFonts w:ascii="Times New Roman" w:hAnsi="Times New Roman" w:cs="Times New Roman" w:hint="eastAsia"/>
          <w:sz w:val="24"/>
          <w:szCs w:val="24"/>
        </w:rPr>
        <w:t>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8" w:name="_Toc8629536"/>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8"/>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春</w:t>
      </w:r>
      <w:r>
        <w:rPr>
          <w:rFonts w:ascii="Times New Roman" w:eastAsia="黑体" w:hAnsi="Times New Roman" w:cs="Times New Roman" w:hint="eastAsia"/>
          <w:sz w:val="24"/>
          <w:szCs w:val="24"/>
        </w:rPr>
        <w:t>玉米农户基本特征</w:t>
      </w:r>
    </w:p>
    <w:p w14:paraId="04EB8F2D" w14:textId="573D4891" w:rsidR="00742017" w:rsidRPr="00C62D74" w:rsidRDefault="00B86D23"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一熟区春玉米</w:t>
      </w:r>
      <w:r w:rsidR="00E03A30">
        <w:rPr>
          <w:rFonts w:ascii="Times New Roman" w:hAnsi="Times New Roman" w:cs="Times New Roman" w:hint="eastAsia"/>
          <w:sz w:val="24"/>
          <w:szCs w:val="24"/>
        </w:rPr>
        <w:t>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F24DB0">
        <w:rPr>
          <w:rFonts w:ascii="Times New Roman" w:hAnsi="Times New Roman" w:cs="Times New Roman"/>
          <w:sz w:val="24"/>
          <w:szCs w:val="24"/>
        </w:rPr>
        <w:t>2</w:t>
      </w:r>
      <w:r w:rsidR="0074201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742017" w:rsidRPr="00C62D74">
        <w:rPr>
          <w:rFonts w:ascii="Times New Roman" w:hAnsi="Times New Roman" w:cs="Times New Roman" w:hint="eastAsia"/>
          <w:sz w:val="24"/>
          <w:szCs w:val="24"/>
        </w:rPr>
        <w:t>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2"/>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08433C0" wp14:editId="449124A6">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2D39E074" w:rsidR="00935076" w:rsidRPr="006B2738" w:rsidRDefault="0093507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93507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r>
                            <w:tr w:rsidR="0093507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93507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93507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p>
                              </w:tc>
                            </w:tr>
                            <w:tr w:rsidR="0093507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935076" w:rsidRPr="008A1DDD" w:rsidRDefault="0093507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935076" w:rsidRDefault="00935076"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69" type="#_x0000_t202" style="position:absolute;left:0;text-align:left;margin-left:-122.85pt;margin-top:0;width:685.95pt;height:439.35pt;rotation:-90;z-index:25166131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o5URnikCAAANBAAADgAAAAAAAAAAAAAAAAAuAgAAZHJzL2Uy&#10;b0RvYy54bWxQSwECLQAUAAYACAAAACEA2P+HG94AAAAKAQAADwAAAAAAAAAAAAAAAACDBAAAZHJz&#10;L2Rvd25yZXYueG1sUEsFBgAAAAAEAAQA8wAAAI4FAAAAAA==&#10;" filled="f" stroked="f">
                <v:textbox>
                  <w:txbxContent>
                    <w:p w14:paraId="247E7806" w14:textId="2D39E074" w:rsidR="00935076" w:rsidRPr="006B2738" w:rsidRDefault="00935076"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一熟区春玉米</w:t>
                      </w:r>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935076"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r>
                      <w:tr w:rsidR="00935076"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935076"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r>
                      <w:tr w:rsidR="00935076"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935076"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935076" w:rsidRPr="008A1DDD" w:rsidRDefault="0093507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935076" w:rsidRPr="008A1DDD" w:rsidRDefault="0093507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935076" w:rsidRPr="008A1DDD" w:rsidRDefault="0093507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935076"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935076" w:rsidRPr="008A1DDD" w:rsidRDefault="0093507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935076" w:rsidRPr="008A1DDD" w:rsidRDefault="00935076" w:rsidP="008D5D41">
                            <w:pPr>
                              <w:spacing w:after="0" w:line="240" w:lineRule="auto"/>
                              <w:rPr>
                                <w:rFonts w:ascii="Times New Roman" w:eastAsia="宋体" w:hAnsi="Times New Roman" w:cs="Times New Roman"/>
                                <w:b/>
                                <w:color w:val="000000"/>
                                <w:sz w:val="21"/>
                                <w:szCs w:val="21"/>
                              </w:rPr>
                            </w:pPr>
                          </w:p>
                        </w:tc>
                      </w:tr>
                      <w:tr w:rsidR="00935076"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935076" w:rsidRPr="008A1DDD" w:rsidRDefault="0093507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935076" w:rsidRDefault="00935076"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3"/>
          <w:pgSz w:w="11906" w:h="16838" w:code="9"/>
          <w:pgMar w:top="1701" w:right="1418" w:bottom="1418" w:left="1701" w:header="1304" w:footer="1021" w:gutter="0"/>
          <w:cols w:space="425"/>
          <w:docGrid w:type="lines" w:linePitch="326"/>
        </w:sectPr>
      </w:pPr>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夏</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114C3ED5" w:rsidR="00C62DA7" w:rsidRPr="00C62D74" w:rsidRDefault="00B86D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两熟区夏玉米</w:t>
      </w:r>
      <w:r w:rsidR="00796568">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sidR="00796568">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C62DA7" w:rsidRPr="00C62D74">
        <w:rPr>
          <w:rFonts w:ascii="Times New Roman" w:hAnsi="Times New Roman" w:cs="Times New Roman" w:hint="eastAsia"/>
          <w:sz w:val="24"/>
          <w:szCs w:val="24"/>
        </w:rPr>
        <w:t>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504B974C" wp14:editId="0F37CE5F">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20960738" w:rsidR="00935076" w:rsidRPr="008323E8" w:rsidRDefault="0093507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r>
                            <w:tr w:rsidR="0093507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935076" w:rsidRPr="00F03DE6" w:rsidRDefault="0093507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935076" w:rsidRPr="00F03DE6" w:rsidRDefault="0093507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935076" w:rsidRPr="00F03DE6" w:rsidRDefault="0093507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935076" w:rsidRPr="00F03DE6" w:rsidRDefault="0093507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r>
                            <w:tr w:rsidR="0093507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935076" w:rsidRPr="00F03DE6" w:rsidRDefault="0093507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935076" w:rsidRDefault="0093507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0" type="#_x0000_t202" style="position:absolute;left:0;text-align:left;margin-left:-122.85pt;margin-top:0;width:685.95pt;height:439.35pt;rotation:-90;z-index:25165107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" filled="f" stroked="f">
                <v:textbox>
                  <w:txbxContent>
                    <w:p w14:paraId="52C022FB" w14:textId="20960738" w:rsidR="00935076" w:rsidRPr="008323E8" w:rsidRDefault="0093507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两熟区夏玉米</w:t>
                      </w:r>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r>
                      <w:tr w:rsidR="00935076"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935076" w:rsidRPr="00F03DE6" w:rsidRDefault="0093507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935076" w:rsidRPr="00F03DE6" w:rsidRDefault="0093507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935076" w:rsidRPr="00F03DE6" w:rsidRDefault="0093507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935076" w:rsidRPr="00F03DE6" w:rsidRDefault="0093507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935076" w:rsidRPr="00F03DE6" w:rsidRDefault="0093507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935076" w:rsidRPr="00F03DE6" w:rsidRDefault="0093507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935076" w:rsidRPr="00F03DE6" w:rsidRDefault="00935076" w:rsidP="006B2738">
                            <w:pPr>
                              <w:spacing w:after="0" w:line="240" w:lineRule="auto"/>
                              <w:jc w:val="center"/>
                              <w:rPr>
                                <w:rFonts w:ascii="Times New Roman" w:eastAsia="宋体" w:hAnsi="Times New Roman" w:cs="Times New Roman"/>
                                <w:color w:val="000000"/>
                                <w:sz w:val="21"/>
                                <w:szCs w:val="21"/>
                              </w:rPr>
                            </w:pPr>
                          </w:p>
                        </w:tc>
                      </w:tr>
                      <w:tr w:rsidR="00935076"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935076" w:rsidRPr="00F03DE6" w:rsidRDefault="0093507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935076" w:rsidRPr="00F03DE6" w:rsidRDefault="0093507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935076" w:rsidRPr="00F03DE6" w:rsidRDefault="0093507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935076" w:rsidRPr="00F03DE6" w:rsidRDefault="0093507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935076"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935076" w:rsidRPr="00F03DE6" w:rsidRDefault="0093507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935076" w:rsidRPr="00F03DE6" w:rsidRDefault="0093507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935076" w:rsidRPr="00F03DE6" w:rsidRDefault="0093507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935076" w:rsidRPr="00F03DE6" w:rsidRDefault="00935076" w:rsidP="00D773D1">
                            <w:pPr>
                              <w:spacing w:after="0" w:line="240" w:lineRule="auto"/>
                              <w:jc w:val="center"/>
                              <w:rPr>
                                <w:rFonts w:ascii="Times New Roman" w:eastAsia="宋体" w:hAnsi="Times New Roman" w:cs="Times New Roman"/>
                                <w:b/>
                                <w:color w:val="000000"/>
                                <w:sz w:val="21"/>
                                <w:szCs w:val="21"/>
                              </w:rPr>
                            </w:pPr>
                          </w:p>
                        </w:tc>
                      </w:tr>
                      <w:tr w:rsidR="00935076"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935076" w:rsidRPr="00F03DE6" w:rsidRDefault="0093507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935076" w:rsidRDefault="00935076"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00463109">
        <w:rPr>
          <w:rFonts w:ascii="Times New Roman" w:eastAsia="黑体" w:hAnsi="Times New Roman" w:cs="Times New Roman" w:hint="eastAsia"/>
          <w:sz w:val="24"/>
          <w:szCs w:val="24"/>
        </w:rPr>
        <w:t>冬</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391B0702"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w:t>
      </w:r>
      <w:r w:rsidR="00DF1CC3">
        <w:rPr>
          <w:rFonts w:ascii="Times New Roman" w:hAnsi="Times New Roman" w:cs="Times New Roman" w:hint="eastAsia"/>
          <w:sz w:val="24"/>
          <w:szCs w:val="24"/>
        </w:rPr>
        <w:t>每户</w:t>
      </w:r>
      <w:r w:rsidR="00463109">
        <w:rPr>
          <w:rFonts w:ascii="Times New Roman" w:hAnsi="Times New Roman" w:cs="Times New Roman" w:hint="eastAsia"/>
          <w:sz w:val="24"/>
          <w:szCs w:val="24"/>
        </w:rPr>
        <w:t>小麦</w:t>
      </w:r>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sidR="00E30B96">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r w:rsidR="00463109">
        <w:rPr>
          <w:rFonts w:ascii="Times New Roman" w:hAnsi="Times New Roman" w:cs="Times New Roman" w:hint="eastAsia"/>
          <w:sz w:val="24"/>
          <w:szCs w:val="24"/>
        </w:rPr>
        <w:t>小麦</w:t>
      </w:r>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4"/>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32BEBB85" wp14:editId="6AF4D2B9">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1A67F123" w:rsidR="00935076" w:rsidRPr="00563044" w:rsidRDefault="00935076"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93507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935076" w:rsidRDefault="00935076" w:rsidP="00742017">
                            <w:pPr>
                              <w:spacing w:after="0" w:line="240" w:lineRule="auto"/>
                              <w:ind w:firstLine="440"/>
                              <w:jc w:val="center"/>
                            </w:pPr>
                          </w:p>
                          <w:p w14:paraId="36026842" w14:textId="77777777" w:rsidR="00935076" w:rsidRDefault="00935076"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1" type="#_x0000_t202" style="position:absolute;left:0;text-align:left;margin-left:0;margin-top:0;width:685.95pt;height:439.35pt;rotation:-90;z-index:25165721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35zJw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" filled="f" stroked="f">
                <v:textbox>
                  <w:txbxContent>
                    <w:p w14:paraId="103A5288" w14:textId="1A67F123" w:rsidR="00935076" w:rsidRPr="00563044" w:rsidRDefault="00935076"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两熟区冬小麦</w:t>
                      </w:r>
                      <w:r w:rsidRPr="00563044">
                        <w:rPr>
                          <w:rFonts w:ascii="Times New Roman" w:eastAsia="黑体" w:hAnsi="Times New Roman" w:cs="Times New Roman"/>
                          <w:bCs/>
                          <w:color w:val="000000"/>
                          <w:sz w:val="21"/>
                          <w:szCs w:val="21"/>
                        </w:rPr>
                        <w:t>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935076"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935076" w:rsidRPr="00F03DE6" w:rsidRDefault="00935076"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935076" w:rsidRPr="00F03DE6" w:rsidRDefault="0093507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935076" w:rsidRPr="00F03DE6" w:rsidRDefault="0093507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935076" w:rsidRPr="00F03DE6" w:rsidRDefault="00935076" w:rsidP="00606608">
                            <w:pPr>
                              <w:spacing w:after="0" w:line="240" w:lineRule="auto"/>
                              <w:jc w:val="center"/>
                              <w:rPr>
                                <w:rFonts w:ascii="Times New Roman" w:eastAsia="宋体" w:hAnsi="Times New Roman" w:cs="Times New Roman"/>
                                <w:color w:val="000000"/>
                                <w:sz w:val="21"/>
                                <w:szCs w:val="21"/>
                              </w:rPr>
                            </w:pPr>
                          </w:p>
                        </w:tc>
                      </w:tr>
                      <w:tr w:rsidR="0093507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p>
                        </w:tc>
                      </w:tr>
                      <w:tr w:rsidR="0093507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935076" w:rsidRDefault="00935076" w:rsidP="00742017">
                      <w:pPr>
                        <w:spacing w:after="0" w:line="240" w:lineRule="auto"/>
                        <w:ind w:firstLine="440"/>
                        <w:jc w:val="center"/>
                      </w:pPr>
                    </w:p>
                    <w:p w14:paraId="36026842" w14:textId="77777777" w:rsidR="00935076" w:rsidRDefault="00935076"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CE8B52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Pr>
          <w:rFonts w:ascii="Times New Roman" w:eastAsia="黑体" w:hAnsi="Times New Roman" w:cs="Times New Roman" w:hint="eastAsia"/>
          <w:sz w:val="24"/>
          <w:szCs w:val="24"/>
        </w:rPr>
        <w:t>农户基本特征</w:t>
      </w:r>
    </w:p>
    <w:p w14:paraId="42BCCBBF" w14:textId="1102DF7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r w:rsidR="00463109">
        <w:rPr>
          <w:rFonts w:ascii="Times New Roman" w:hAnsi="Times New Roman" w:cs="Times New Roman" w:hint="eastAsia"/>
          <w:sz w:val="24"/>
          <w:szCs w:val="24"/>
        </w:rPr>
        <w:t>水稻</w:t>
      </w:r>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5"/>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r w:rsidR="00134E5E">
        <w:rPr>
          <w:rFonts w:ascii="Times New Roman" w:hAnsi="Times New Roman" w:cs="Times New Roman" w:hint="eastAsia"/>
          <w:sz w:val="24"/>
          <w:szCs w:val="24"/>
        </w:rPr>
        <w:t>水稻</w:t>
      </w:r>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787C424" wp14:editId="4D44F699">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09A8796" w:rsidR="00935076" w:rsidRPr="008323E8" w:rsidRDefault="0093507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r>
                            <w:tr w:rsidR="0093507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935076" w:rsidRPr="00F03DE6" w:rsidRDefault="0093507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r>
                            <w:tr w:rsidR="0093507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935076" w:rsidRPr="00F03DE6" w:rsidRDefault="0093507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935076" w:rsidRPr="00F03DE6" w:rsidRDefault="0093507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r>
                            <w:tr w:rsidR="0093507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935076" w:rsidRDefault="00935076" w:rsidP="00742017">
                            <w:pPr>
                              <w:spacing w:after="83"/>
                            </w:pPr>
                          </w:p>
                          <w:p w14:paraId="3CB6C53C" w14:textId="77777777" w:rsidR="00935076" w:rsidRDefault="00935076"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2" type="#_x0000_t202" style="position:absolute;left:0;text-align:left;margin-left:-122.55pt;margin-top:0;width:685.95pt;height:439.35pt;rotation:-90;z-index:251659264;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K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N8sQrIoAgAADAQAAA4AAAAAAAAAAAAAAAAALgIAAGRycy9lMm9E&#10;b2MueG1sUEsBAi0AFAAGAAgAAAAhAIcnN4jdAAAACwEAAA8AAAAAAAAAAAAAAAAAggQAAGRycy9k&#10;b3ducmV2LnhtbFBLBQYAAAAABAAEAPMAAACMBQAAAAA=&#10;" filled="f" stroked="f">
                <v:textbox>
                  <w:txbxContent>
                    <w:p w14:paraId="469198AB" w14:textId="209A8796" w:rsidR="00935076" w:rsidRPr="008323E8" w:rsidRDefault="0093507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水稻</w:t>
                      </w:r>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935076"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935076" w:rsidRPr="00F03DE6" w:rsidRDefault="0093507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935076" w:rsidRPr="00F03DE6" w:rsidRDefault="00935076" w:rsidP="00E851F4">
                            <w:pPr>
                              <w:spacing w:after="0" w:line="240" w:lineRule="auto"/>
                              <w:jc w:val="center"/>
                              <w:rPr>
                                <w:rFonts w:ascii="Times New Roman" w:eastAsia="宋体" w:hAnsi="Times New Roman" w:cs="Times New Roman"/>
                                <w:b/>
                                <w:color w:val="000000"/>
                                <w:sz w:val="21"/>
                                <w:szCs w:val="21"/>
                              </w:rPr>
                            </w:pPr>
                          </w:p>
                        </w:tc>
                      </w:tr>
                      <w:tr w:rsidR="00935076"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935076" w:rsidRPr="00F03DE6" w:rsidRDefault="0093507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935076" w:rsidRPr="00F03DE6" w:rsidRDefault="00935076"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935076" w:rsidRPr="00F03DE6" w:rsidRDefault="00935076"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935076"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935076"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935076" w:rsidRPr="00F03DE6" w:rsidRDefault="0093507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935076" w:rsidRPr="00F03DE6" w:rsidRDefault="0093507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935076" w:rsidRPr="00F03DE6" w:rsidRDefault="0093507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935076" w:rsidRPr="00F03DE6" w:rsidRDefault="00935076" w:rsidP="00E851F4">
                            <w:pPr>
                              <w:spacing w:after="0" w:line="240" w:lineRule="auto"/>
                              <w:jc w:val="center"/>
                              <w:rPr>
                                <w:rFonts w:ascii="Times New Roman" w:eastAsia="宋体" w:hAnsi="Times New Roman" w:cs="Times New Roman"/>
                                <w:color w:val="000000"/>
                                <w:sz w:val="21"/>
                                <w:szCs w:val="21"/>
                              </w:rPr>
                            </w:pPr>
                          </w:p>
                        </w:tc>
                      </w:tr>
                      <w:tr w:rsidR="00935076"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935076" w:rsidRPr="00F03DE6" w:rsidRDefault="0093507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935076" w:rsidRPr="00F03DE6" w:rsidRDefault="0093507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935076" w:rsidRPr="00F03DE6" w:rsidRDefault="0093507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935076" w:rsidRPr="00F03DE6" w:rsidRDefault="00935076" w:rsidP="002B3AC1">
                            <w:pPr>
                              <w:spacing w:after="0" w:line="240" w:lineRule="auto"/>
                              <w:jc w:val="center"/>
                              <w:rPr>
                                <w:rFonts w:ascii="Times New Roman" w:eastAsia="宋体" w:hAnsi="Times New Roman" w:cs="Times New Roman"/>
                                <w:color w:val="000000"/>
                                <w:sz w:val="21"/>
                                <w:szCs w:val="21"/>
                              </w:rPr>
                            </w:pPr>
                          </w:p>
                        </w:tc>
                      </w:tr>
                      <w:tr w:rsidR="00935076"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935076" w:rsidRPr="00F03DE6" w:rsidRDefault="0093507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935076" w:rsidRPr="00F03DE6" w:rsidRDefault="0093507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63503DFC" w:rsidR="00935076" w:rsidRPr="00F03DE6" w:rsidRDefault="00935076"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935076" w:rsidRPr="00F03DE6" w:rsidRDefault="00935076" w:rsidP="002B3AC1">
                            <w:pPr>
                              <w:spacing w:after="0" w:line="240" w:lineRule="auto"/>
                              <w:jc w:val="center"/>
                              <w:rPr>
                                <w:rFonts w:ascii="Times New Roman" w:eastAsia="宋体" w:hAnsi="Times New Roman" w:cs="Times New Roman"/>
                                <w:b/>
                                <w:color w:val="000000"/>
                                <w:sz w:val="21"/>
                                <w:szCs w:val="21"/>
                              </w:rPr>
                            </w:pPr>
                          </w:p>
                        </w:tc>
                      </w:tr>
                      <w:tr w:rsidR="00935076"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935076" w:rsidRPr="00F03DE6" w:rsidRDefault="0093507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935076" w:rsidRDefault="00935076" w:rsidP="00742017">
                      <w:pPr>
                        <w:spacing w:after="83"/>
                      </w:pPr>
                    </w:p>
                    <w:p w14:paraId="3CB6C53C" w14:textId="77777777" w:rsidR="00935076" w:rsidRDefault="00935076"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1" w:name="_Toc8629537"/>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1"/>
    </w:p>
    <w:p w14:paraId="7DA8B296" w14:textId="3644052A"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r w:rsidR="006B4FE0">
        <w:rPr>
          <w:rFonts w:ascii="Times New Roman" w:hAnsi="Times New Roman" w:cs="Times New Roman" w:hint="eastAsia"/>
          <w:sz w:val="24"/>
          <w:szCs w:val="24"/>
        </w:rPr>
        <w:t>区春</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区夏</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6B4FE0">
        <w:rPr>
          <w:rFonts w:ascii="Times New Roman" w:hAnsi="Times New Roman" w:cs="Times New Roman" w:hint="eastAsia"/>
          <w:sz w:val="24"/>
          <w:szCs w:val="24"/>
        </w:rPr>
        <w:t>区冬</w:t>
      </w:r>
      <w:r w:rsidR="00A52DF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6E66C850"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54590F">
        <w:rPr>
          <w:rFonts w:ascii="Times New Roman" w:hAnsi="Times New Roman" w:cs="Times New Roman" w:hint="eastAsia"/>
          <w:sz w:val="24"/>
          <w:szCs w:val="24"/>
        </w:rPr>
        <w:t>吗，</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2F0B36D2"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6B4FE0">
        <w:rPr>
          <w:rFonts w:ascii="Times New Roman" w:hAnsi="Times New Roman" w:cs="Times New Roman" w:hint="eastAsia"/>
          <w:sz w:val="24"/>
          <w:szCs w:val="24"/>
        </w:rPr>
        <w:t>区春</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r w:rsidR="006B4FE0">
        <w:rPr>
          <w:rFonts w:ascii="Times New Roman" w:hAnsi="Times New Roman" w:cs="Times New Roman" w:hint="eastAsia"/>
          <w:sz w:val="24"/>
          <w:szCs w:val="24"/>
        </w:rPr>
        <w:t>种植</w:t>
      </w:r>
      <w:r w:rsidR="005D5509">
        <w:rPr>
          <w:rFonts w:ascii="Times New Roman" w:hAnsi="Times New Roman" w:cs="Times New Roman" w:hint="eastAsia"/>
          <w:sz w:val="24"/>
          <w:szCs w:val="24"/>
        </w:rPr>
        <w:t>两熟</w:t>
      </w:r>
      <w:r w:rsidR="006B4FE0">
        <w:rPr>
          <w:rFonts w:ascii="Times New Roman" w:hAnsi="Times New Roman" w:cs="Times New Roman" w:hint="eastAsia"/>
          <w:sz w:val="24"/>
          <w:szCs w:val="24"/>
        </w:rPr>
        <w:t>区夏</w:t>
      </w:r>
      <w:r w:rsidR="00047E4A">
        <w:rPr>
          <w:rFonts w:ascii="Times New Roman" w:hAnsi="Times New Roman" w:cs="Times New Roman" w:hint="eastAsia"/>
          <w:sz w:val="24"/>
          <w:szCs w:val="24"/>
        </w:rPr>
        <w:t>玉米和</w:t>
      </w:r>
      <w:r w:rsidR="006B4FE0">
        <w:rPr>
          <w:rFonts w:ascii="Times New Roman" w:hAnsi="Times New Roman" w:cs="Times New Roman" w:hint="eastAsia"/>
          <w:sz w:val="24"/>
          <w:szCs w:val="24"/>
        </w:rPr>
        <w:t>两熟区冬</w:t>
      </w:r>
      <w:r w:rsidR="00047E4A">
        <w:rPr>
          <w:rFonts w:ascii="Times New Roman" w:hAnsi="Times New Roman" w:cs="Times New Roman" w:hint="eastAsia"/>
          <w:sz w:val="24"/>
          <w:szCs w:val="24"/>
        </w:rPr>
        <w:t>小麦的</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9314E9">
        <w:rPr>
          <w:rFonts w:ascii="Times New Roman" w:hAnsi="Times New Roman" w:cs="Times New Roman" w:hint="eastAsia"/>
          <w:sz w:val="24"/>
          <w:szCs w:val="24"/>
        </w:rPr>
        <w:t>水稻</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2" w:name="_Toc8629538"/>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2"/>
    </w:p>
    <w:p w14:paraId="39D0701B" w14:textId="5C42E99C"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r w:rsidR="00671365">
        <w:rPr>
          <w:rFonts w:ascii="Times New Roman" w:hAnsi="Times New Roman" w:cs="Times New Roman" w:hint="eastAsia"/>
          <w:sz w:val="24"/>
          <w:szCs w:val="24"/>
        </w:rPr>
        <w:t>区春</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区夏</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671365">
        <w:rPr>
          <w:rFonts w:ascii="Times New Roman" w:hAnsi="Times New Roman" w:cs="Times New Roman" w:hint="eastAsia"/>
          <w:sz w:val="24"/>
          <w:szCs w:val="24"/>
        </w:rPr>
        <w:t>区冬</w:t>
      </w:r>
      <w:r w:rsidR="00C9267B">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3" w:name="_Toc8629539"/>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3"/>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0E08DEEA"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r w:rsidR="00115FC1">
        <w:rPr>
          <w:rFonts w:ascii="Times New Roman" w:hAnsi="Times New Roman" w:cs="Times New Roman" w:hint="eastAsia"/>
          <w:sz w:val="24"/>
          <w:szCs w:val="24"/>
        </w:rPr>
        <w:t>导致</w:t>
      </w:r>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6C59C2B1" w:rsidR="009A1B0A" w:rsidRDefault="00B55D39" w:rsidP="00711BFD">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DA7D10">
        <w:rPr>
          <w:rFonts w:ascii="Times New Roman" w:hAnsi="Times New Roman" w:cs="Times New Roman" w:hint="eastAsia"/>
          <w:sz w:val="24"/>
          <w:szCs w:val="24"/>
        </w:rPr>
        <w:t>家庭</w:t>
      </w:r>
      <w:r w:rsidR="00B075EE">
        <w:rPr>
          <w:rFonts w:ascii="Times New Roman" w:hAnsi="Times New Roman" w:cs="Times New Roman" w:hint="eastAsia"/>
          <w:sz w:val="24"/>
          <w:szCs w:val="24"/>
        </w:rPr>
        <w:t>劳动力</w:t>
      </w:r>
      <w:r w:rsidR="00DA7D10">
        <w:rPr>
          <w:rFonts w:ascii="Times New Roman" w:hAnsi="Times New Roman" w:cs="Times New Roman" w:hint="eastAsia"/>
          <w:sz w:val="24"/>
          <w:szCs w:val="24"/>
        </w:rPr>
        <w:t>不足</w:t>
      </w:r>
      <w:r w:rsidR="00B075EE">
        <w:rPr>
          <w:rFonts w:ascii="Times New Roman" w:hAnsi="Times New Roman" w:cs="Times New Roman" w:hint="eastAsia"/>
          <w:sz w:val="24"/>
          <w:szCs w:val="24"/>
        </w:rPr>
        <w:t>，</w:t>
      </w:r>
      <w:r w:rsidR="00DA7D10">
        <w:rPr>
          <w:rFonts w:ascii="Times New Roman" w:hAnsi="Times New Roman" w:cs="Times New Roman" w:hint="eastAsia"/>
          <w:sz w:val="24"/>
          <w:szCs w:val="24"/>
        </w:rPr>
        <w:t>产生雇佣劳动的需求</w:t>
      </w:r>
      <w:r w:rsidR="00B075EE">
        <w:rPr>
          <w:rFonts w:ascii="Times New Roman" w:hAnsi="Times New Roman" w:cs="Times New Roman" w:hint="eastAsia"/>
          <w:sz w:val="24"/>
          <w:szCs w:val="24"/>
        </w:rPr>
        <w:t>。从道德风险的角度出发，雇佣劳动力因缺乏激励导致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17D04024" w14:textId="52D95A97" w:rsidR="006171F8" w:rsidRDefault="00711BFD"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7775244D" wp14:editId="0370F9C8">
                <wp:simplePos x="0" y="0"/>
                <wp:positionH relativeFrom="margin">
                  <wp:align>center</wp:align>
                </wp:positionH>
                <wp:positionV relativeFrom="paragraph">
                  <wp:posOffset>120650</wp:posOffset>
                </wp:positionV>
                <wp:extent cx="3411837" cy="708744"/>
                <wp:effectExtent l="0" t="0" r="17780" b="15240"/>
                <wp:wrapNone/>
                <wp:docPr id="231" name="组合 231"/>
                <wp:cNvGraphicFramePr/>
                <a:graphic xmlns:a="http://schemas.openxmlformats.org/drawingml/2006/main">
                  <a:graphicData uri="http://schemas.microsoft.com/office/word/2010/wordprocessingGroup">
                    <wpg:wgp>
                      <wpg:cNvGrpSpPr/>
                      <wpg:grpSpPr>
                        <a:xfrm>
                          <a:off x="0" y="0"/>
                          <a:ext cx="3411837" cy="708744"/>
                          <a:chOff x="0" y="0"/>
                          <a:chExt cx="3411837" cy="708744"/>
                        </a:xfrm>
                      </wpg:grpSpPr>
                      <wpg:grpSp>
                        <wpg:cNvPr id="226" name="组合 226"/>
                        <wpg:cNvGrpSpPr/>
                        <wpg:grpSpPr>
                          <a:xfrm>
                            <a:off x="0" y="0"/>
                            <a:ext cx="3411837" cy="708744"/>
                            <a:chOff x="0" y="247173"/>
                            <a:chExt cx="3412150" cy="709446"/>
                          </a:xfrm>
                        </wpg:grpSpPr>
                        <wps:wsp>
                          <wps:cNvPr id="216" name="文本框 14"/>
                          <wps:cNvSpPr txBox="1"/>
                          <wps:spPr>
                            <a:xfrm>
                              <a:off x="1415102" y="247173"/>
                              <a:ext cx="716915" cy="287655"/>
                            </a:xfrm>
                            <a:prstGeom prst="rect">
                              <a:avLst/>
                            </a:prstGeom>
                            <a:noFill/>
                            <a:ln>
                              <a:solidFill>
                                <a:schemeClr val="tx1"/>
                              </a:solidFill>
                            </a:ln>
                          </wps:spPr>
                          <wps:txbx>
                            <w:txbxContent>
                              <w:p w14:paraId="275C102F" w14:textId="77777777"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445350"/>
                              <a:ext cx="3412150" cy="511269"/>
                              <a:chOff x="0" y="264195"/>
                              <a:chExt cx="3412150" cy="511269"/>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6" name="文本框 15"/>
                            <wps:cNvSpPr txBox="1"/>
                            <wps:spPr>
                              <a:xfrm>
                                <a:off x="2562520" y="264195"/>
                                <a:ext cx="849630" cy="287655"/>
                              </a:xfrm>
                              <a:prstGeom prst="rect">
                                <a:avLst/>
                              </a:prstGeom>
                              <a:noFill/>
                              <a:ln>
                                <a:solidFill>
                                  <a:schemeClr val="tx1"/>
                                </a:solidFill>
                              </a:ln>
                            </wps:spPr>
                            <wps:txbx>
                              <w:txbxContent>
                                <w:p w14:paraId="35CE70BD"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415102" y="487809"/>
                                <a:ext cx="716915" cy="287655"/>
                              </a:xfrm>
                              <a:prstGeom prst="rect">
                                <a:avLst/>
                              </a:prstGeom>
                              <a:noFill/>
                              <a:ln>
                                <a:solidFill>
                                  <a:schemeClr val="tx1"/>
                                </a:solidFill>
                              </a:ln>
                            </wps:spPr>
                            <wps:txbx>
                              <w:txbxContent>
                                <w:p w14:paraId="4BC7CDAA" w14:textId="63717C74"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要素效应</w:t>
                                  </w:r>
                                </w:p>
                              </w:txbxContent>
                            </wps:txbx>
                            <wps:bodyPr wrap="square" rtlCol="0">
                              <a:noAutofit/>
                            </wps:bodyPr>
                          </wps:wsp>
                        </wpg:grpSp>
                      </wpg:grpSp>
                      <wps:wsp>
                        <wps:cNvPr id="15" name="直接连接符 15"/>
                        <wps:cNvCnPr/>
                        <wps:spPr>
                          <a:xfrm>
                            <a:off x="983412" y="345057"/>
                            <a:ext cx="216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直接箭头连接符 227"/>
                        <wps:cNvCnPr/>
                        <wps:spPr>
                          <a:xfrm>
                            <a:off x="2346385" y="336430"/>
                            <a:ext cx="21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直接连接符 7"/>
                        <wps:cNvCnPr/>
                        <wps:spPr>
                          <a:xfrm>
                            <a:off x="1199072" y="138023"/>
                            <a:ext cx="0" cy="43180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a:off x="1199072" y="138023"/>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flipV="1">
                            <a:off x="1199072" y="560717"/>
                            <a:ext cx="216000" cy="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a:off x="2130725" y="138023"/>
                            <a:ext cx="215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130725" y="560717"/>
                            <a:ext cx="216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直接连接符 225"/>
                        <wps:cNvCnPr/>
                        <wps:spPr>
                          <a:xfrm>
                            <a:off x="2346385" y="138023"/>
                            <a:ext cx="0" cy="4320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75244D" id="组合 231" o:spid="_x0000_s1073" style="position:absolute;left:0;text-align:left;margin-left:0;margin-top:9.5pt;width:268.65pt;height:55.8pt;z-index:251671552;mso-position-horizontal:center;mso-position-horizontal-relative:margin" coordsize="34118,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">
                <v:group id="组合 226" o:spid="_x0000_s1074" style="position:absolute;width:34118;height:7087" coordorigin=",2471" coordsize="3412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文本框 14" o:spid="_x0000_s1075" type="#_x0000_t202" style="position:absolute;left:14151;top:2471;width:7169;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6" style="position:absolute;top:4453;width:34121;height:5113" coordorigin=",2641" coordsize="34121,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7"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5" o:spid="_x0000_s1078" type="#_x0000_t202" style="position:absolute;left:25625;top:2641;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935076" w:rsidRPr="006A1885" w:rsidRDefault="0093507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79" type="#_x0000_t202" style="position:absolute;left:14151;top:4878;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63717C74" w:rsidR="00935076" w:rsidRPr="006A1885" w:rsidRDefault="0093507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要素效应</w:t>
                            </w:r>
                          </w:p>
                        </w:txbxContent>
                      </v:textbox>
                    </v:shape>
                  </v:group>
                </v:group>
                <v:line id="直接连接符 15" o:spid="_x0000_s1080" style="position:absolute;visibility:visible;mso-wrap-style:square" from="9834,3450" to="11994,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shape id="直接箭头连接符 227" o:spid="_x0000_s1081" type="#_x0000_t32" style="position:absolute;left:23463;top:3364;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" strokecolor="black [3040]">
                  <v:stroke endarrow="block"/>
                </v:shape>
                <v:line id="直接连接符 7" o:spid="_x0000_s1082" style="position:absolute;visibility:visible;mso-wrap-style:square" from="11990,1380" to="11990,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shape id="直接箭头连接符 16" o:spid="_x0000_s1083" type="#_x0000_t32" style="position:absolute;left:11990;top:1380;width:21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" strokecolor="black [3040]">
                  <v:stroke endarrow="block"/>
                </v:shape>
                <v:shape id="直接箭头连接符 17" o:spid="_x0000_s1084" type="#_x0000_t32" style="position:absolute;left:11990;top:5607;width:216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" strokecolor="black [3040]">
                  <v:stroke endarrow="block"/>
                </v:shape>
                <v:line id="直接连接符 18" o:spid="_x0000_s1085" style="position:absolute;visibility:visible;mso-wrap-style:square" from="21307,1380" to="23466,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直接连接符 31" o:spid="_x0000_s1086" style="position:absolute;visibility:visible;mso-wrap-style:square" from="21307,5607" to="2346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直接连接符 225" o:spid="_x0000_s1087" style="position:absolute;visibility:visible;mso-wrap-style:square" from="23463,1380" to="23463,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w10:wrap anchorx="margin"/>
              </v:group>
            </w:pict>
          </mc:Fallback>
        </mc:AlternateContent>
      </w:r>
    </w:p>
    <w:p w14:paraId="2B395808" w14:textId="2807C2DF"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5044E6A7" w:rsidR="006171F8" w:rsidRDefault="006171F8" w:rsidP="006171F8">
      <w:pPr>
        <w:spacing w:after="0" w:line="400" w:lineRule="exact"/>
        <w:ind w:firstLineChars="200" w:firstLine="480"/>
        <w:rPr>
          <w:rFonts w:ascii="Times New Roman" w:hAnsi="Times New Roman" w:cs="Times New Roman"/>
          <w:sz w:val="24"/>
          <w:szCs w:val="24"/>
        </w:rPr>
      </w:pPr>
    </w:p>
    <w:p w14:paraId="096EB4F5" w14:textId="5D0B0D76" w:rsidR="006171F8" w:rsidRPr="00391BC2" w:rsidRDefault="006171F8" w:rsidP="00711BFD">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44C2AB4B" w:rsidR="0078091B" w:rsidRPr="00772DF8" w:rsidRDefault="00CF1272" w:rsidP="0085642D">
      <w:pPr>
        <w:wordWrap w:val="0"/>
        <w:spacing w:beforeLines="50" w:before="163" w:afterLines="50" w:after="163" w:line="240" w:lineRule="auto"/>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6AB44AF3" w:rsidR="0078091B" w:rsidRDefault="0078091B"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p>
    <w:p w14:paraId="64E99562" w14:textId="21AC4883" w:rsidR="0078091B" w:rsidRDefault="0078091B" w:rsidP="0085642D">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r w:rsidR="005023BF">
        <w:rPr>
          <w:rFonts w:ascii="Times New Roman" w:hAnsi="Times New Roman" w:cs="Times New Roman" w:hint="eastAsia"/>
          <w:sz w:val="24"/>
          <w:szCs w:val="24"/>
        </w:rPr>
        <w:t>要素</w:t>
      </w:r>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07D40">
        <w:rPr>
          <w:rFonts w:ascii="Times New Roman" w:hAnsi="Times New Roman" w:cs="Times New Roman" w:hint="eastAsia"/>
          <w:sz w:val="24"/>
          <w:szCs w:val="24"/>
        </w:rPr>
        <w:t>的计算公式</w:t>
      </w:r>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5E35F8E0" w:rsidR="005023BF" w:rsidRDefault="005023BF" w:rsidP="0085642D">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4668E255" w14:textId="71997AD2" w:rsidR="00FA4FE7" w:rsidRDefault="00595768" w:rsidP="0085642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r w:rsidR="00A16B78">
        <w:rPr>
          <w:rFonts w:ascii="Times New Roman" w:hAnsi="Times New Roman" w:cs="Times New Roman" w:hint="eastAsia"/>
          <w:sz w:val="24"/>
          <w:szCs w:val="24"/>
        </w:rPr>
        <w:t>自然因素方面，由于已经分熟制选取作物，</w:t>
      </w:r>
      <w:r w:rsidR="00A16B78">
        <w:rPr>
          <w:rFonts w:ascii="Times New Roman" w:hAnsi="Times New Roman" w:cs="Times New Roman"/>
          <w:sz w:val="24"/>
          <w:szCs w:val="24"/>
        </w:rPr>
        <w:t>所以</w:t>
      </w:r>
      <w:r w:rsidR="00A16B78">
        <w:rPr>
          <w:rFonts w:ascii="Times New Roman" w:hAnsi="Times New Roman" w:cs="Times New Roman" w:hint="eastAsia"/>
          <w:sz w:val="24"/>
          <w:szCs w:val="24"/>
        </w:rPr>
        <w:t>不进一步</w:t>
      </w:r>
      <w:r w:rsidR="009F74AE">
        <w:rPr>
          <w:rFonts w:ascii="Times New Roman" w:hAnsi="Times New Roman" w:cs="Times New Roman" w:hint="eastAsia"/>
          <w:sz w:val="24"/>
          <w:szCs w:val="24"/>
        </w:rPr>
        <w:t>加以控制</w:t>
      </w:r>
      <w:r w:rsidR="0077519B">
        <w:rPr>
          <w:rFonts w:ascii="Times New Roman" w:hAnsi="Times New Roman" w:cs="Times New Roman" w:hint="eastAsia"/>
          <w:sz w:val="24"/>
          <w:szCs w:val="24"/>
        </w:rPr>
        <w:t>。</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6"/>
          <w:headerReference w:type="default" r:id="rId37"/>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2809BF6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85642D">
        <w:rPr>
          <w:rFonts w:ascii="Times New Roman" w:hAnsi="Times New Roman" w:cs="Times New Roman"/>
          <w:sz w:val="24"/>
          <w:szCs w:val="24"/>
        </w:rPr>
        <w:t>ln</w:t>
      </w:r>
      <w:r w:rsidR="00B237A5" w:rsidRPr="00B237A5">
        <w:rPr>
          <w:rFonts w:ascii="Times New Roman" w:hAnsi="Times New Roman" w:cs="Times New Roman"/>
          <w:i/>
          <w:sz w:val="24"/>
          <w:szCs w:val="24"/>
        </w:rPr>
        <w:t>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85642D">
        <w:rPr>
          <w:rFonts w:ascii="Times New Roman" w:hAnsi="Times New Roman" w:cs="Times New Roman"/>
          <w:sz w:val="24"/>
          <w:szCs w:val="24"/>
        </w:rPr>
        <w:t>ln</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85642D">
        <w:rPr>
          <w:rFonts w:ascii="Times New Roman" w:hAnsi="Times New Roman" w:cs="Times New Roman"/>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1900A8AA"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00AA2B98">
        <w:rPr>
          <w:rFonts w:ascii="Times New Roman" w:hAnsi="Times New Roman" w:cs="Times New Roman"/>
          <w:i/>
          <w:sz w:val="24"/>
          <w:szCs w:val="24"/>
        </w:rPr>
        <w:t>machine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78F6036A"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[50]</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4" w:name="_Toc8629540"/>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4"/>
    </w:p>
    <w:p w14:paraId="6FF3391C" w14:textId="5CFBE79C"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存在显著的负向关系。</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Pr>
          <w:rFonts w:ascii="Times New Roman" w:hAnsi="Times New Roman" w:cs="Times New Roman" w:hint="eastAsia"/>
          <w:sz w:val="24"/>
          <w:szCs w:val="24"/>
        </w:rPr>
        <w:t>亩均肥料对数与规模对数之间关系不显著，</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242"/>
        <w:gridCol w:w="1560"/>
        <w:gridCol w:w="1134"/>
        <w:gridCol w:w="850"/>
        <w:gridCol w:w="1134"/>
        <w:gridCol w:w="851"/>
        <w:gridCol w:w="1134"/>
        <w:gridCol w:w="1098"/>
      </w:tblGrid>
      <w:tr w:rsidR="00B63A2B" w:rsidRPr="004E72D4" w14:paraId="443812F1" w14:textId="77777777" w:rsidTr="0085642D">
        <w:trPr>
          <w:trHeight w:val="454"/>
          <w:jc w:val="center"/>
        </w:trPr>
        <w:tc>
          <w:tcPr>
            <w:tcW w:w="1242"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560"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land</w:t>
            </w:r>
          </w:p>
        </w:tc>
        <w:tc>
          <w:tcPr>
            <w:tcW w:w="1985" w:type="dxa"/>
            <w:gridSpan w:val="2"/>
            <w:tcBorders>
              <w:top w:val="single" w:sz="12" w:space="0" w:color="auto"/>
              <w:bottom w:val="single" w:sz="4" w:space="0" w:color="auto"/>
            </w:tcBorders>
            <w:shd w:val="clear" w:color="auto" w:fill="auto"/>
            <w:noWrap/>
            <w:vAlign w:val="center"/>
            <w:hideMark/>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85642D">
              <w:rPr>
                <w:rFonts w:ascii="Times New Roman" w:hAnsi="Times New Roman" w:cs="Times New Roman"/>
                <w:b/>
                <w:iCs/>
                <w:color w:val="000000"/>
                <w:sz w:val="21"/>
                <w:szCs w:val="21"/>
              </w:rPr>
              <w:t>ln</w:t>
            </w:r>
            <w:r w:rsidR="00766DC7" w:rsidRPr="0015700C">
              <w:rPr>
                <w:rFonts w:ascii="Times New Roman" w:hAnsi="Times New Roman" w:cs="Times New Roman"/>
                <w:b/>
                <w:i/>
                <w:iCs/>
                <w:color w:val="000000"/>
                <w:sz w:val="21"/>
                <w:szCs w:val="21"/>
              </w:rPr>
              <w:t>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2232" w:type="dxa"/>
            <w:gridSpan w:val="2"/>
            <w:tcBorders>
              <w:top w:val="single" w:sz="12" w:space="0" w:color="auto"/>
              <w:bottom w:val="single" w:sz="4" w:space="0" w:color="auto"/>
            </w:tcBorders>
            <w:shd w:val="clear" w:color="auto" w:fill="auto"/>
            <w:noWrap/>
            <w:vAlign w:val="center"/>
            <w:hideMark/>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B63A2B" w:rsidRPr="004E72D4" w14:paraId="7C8A011B" w14:textId="77777777" w:rsidTr="0085642D">
        <w:trPr>
          <w:trHeight w:val="340"/>
          <w:jc w:val="center"/>
        </w:trPr>
        <w:tc>
          <w:tcPr>
            <w:tcW w:w="1242"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labor</w:t>
            </w:r>
          </w:p>
        </w:tc>
        <w:tc>
          <w:tcPr>
            <w:tcW w:w="1560" w:type="dxa"/>
            <w:tcBorders>
              <w:top w:val="nil"/>
            </w:tcBorders>
            <w:shd w:val="clear" w:color="auto" w:fill="auto"/>
            <w:noWrap/>
            <w:vAlign w:val="center"/>
            <w:hideMark/>
          </w:tcPr>
          <w:p w14:paraId="24F39E96" w14:textId="46F13FA9"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tcBorders>
              <w:top w:val="nil"/>
            </w:tcBorders>
            <w:shd w:val="clear" w:color="auto" w:fill="auto"/>
            <w:noWrap/>
            <w:vAlign w:val="center"/>
            <w:hideMark/>
          </w:tcPr>
          <w:p w14:paraId="41C945AD" w14:textId="6E360175"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1098"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B63A2B" w:rsidRPr="004E72D4" w14:paraId="4EB91047" w14:textId="77777777" w:rsidTr="0085642D">
        <w:trPr>
          <w:trHeight w:val="340"/>
          <w:jc w:val="center"/>
        </w:trPr>
        <w:tc>
          <w:tcPr>
            <w:tcW w:w="1242"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61E4EC6C" w14:textId="3024172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1"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1098"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B63A2B" w:rsidRPr="004E72D4" w14:paraId="5FB5D274" w14:textId="77777777" w:rsidTr="0085642D">
        <w:trPr>
          <w:trHeight w:val="340"/>
          <w:jc w:val="center"/>
        </w:trPr>
        <w:tc>
          <w:tcPr>
            <w:tcW w:w="1242"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F9E0E6B" w14:textId="7398139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1"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1098"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1492F028" w14:textId="77777777" w:rsidTr="0085642D">
        <w:trPr>
          <w:trHeight w:val="340"/>
          <w:jc w:val="center"/>
        </w:trPr>
        <w:tc>
          <w:tcPr>
            <w:tcW w:w="1242"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0476406F" w14:textId="2C33A5ED"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1"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4"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1098"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B63A2B" w:rsidRPr="004E72D4" w14:paraId="4BC67558" w14:textId="77777777" w:rsidTr="0085642D">
        <w:trPr>
          <w:trHeight w:val="340"/>
          <w:jc w:val="center"/>
        </w:trPr>
        <w:tc>
          <w:tcPr>
            <w:tcW w:w="1242"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Pr="0015700C">
              <w:rPr>
                <w:rFonts w:ascii="Times New Roman" w:hAnsi="Times New Roman" w:cs="Times New Roman"/>
                <w:b/>
                <w:i/>
                <w:iCs/>
                <w:color w:val="000000"/>
                <w:sz w:val="21"/>
                <w:szCs w:val="21"/>
              </w:rPr>
              <w:t>fertile</w:t>
            </w:r>
          </w:p>
        </w:tc>
        <w:tc>
          <w:tcPr>
            <w:tcW w:w="1560" w:type="dxa"/>
            <w:shd w:val="clear" w:color="auto" w:fill="auto"/>
            <w:noWrap/>
            <w:vAlign w:val="center"/>
            <w:hideMark/>
          </w:tcPr>
          <w:p w14:paraId="6981BC04" w14:textId="54713F80"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1"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4"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1098"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B63A2B" w:rsidRPr="004E72D4" w14:paraId="4DA720D2" w14:textId="77777777" w:rsidTr="0085642D">
        <w:trPr>
          <w:trHeight w:val="340"/>
          <w:jc w:val="center"/>
        </w:trPr>
        <w:tc>
          <w:tcPr>
            <w:tcW w:w="1242"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1DE5277D" w14:textId="179DF981"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1"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4"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1098"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4DA59C53" w14:textId="77777777" w:rsidTr="0085642D">
        <w:trPr>
          <w:trHeight w:val="340"/>
          <w:jc w:val="center"/>
        </w:trPr>
        <w:tc>
          <w:tcPr>
            <w:tcW w:w="1242"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shd w:val="clear" w:color="auto" w:fill="auto"/>
            <w:noWrap/>
            <w:vAlign w:val="center"/>
            <w:hideMark/>
          </w:tcPr>
          <w:p w14:paraId="4C012D33" w14:textId="227981D6"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1"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4"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1098"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B63A2B" w:rsidRPr="004E72D4" w14:paraId="1363CD13" w14:textId="77777777" w:rsidTr="0085642D">
        <w:trPr>
          <w:trHeight w:val="340"/>
          <w:jc w:val="center"/>
        </w:trPr>
        <w:tc>
          <w:tcPr>
            <w:tcW w:w="1242"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bottom w:val="nil"/>
            </w:tcBorders>
            <w:shd w:val="clear" w:color="auto" w:fill="auto"/>
            <w:noWrap/>
            <w:vAlign w:val="center"/>
            <w:hideMark/>
          </w:tcPr>
          <w:p w14:paraId="52DF0948" w14:textId="2A76BC85"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1"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4"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1098"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B63A2B" w:rsidRPr="004E72D4" w14:paraId="56871ACE" w14:textId="77777777" w:rsidTr="0085642D">
        <w:trPr>
          <w:trHeight w:val="340"/>
          <w:jc w:val="center"/>
        </w:trPr>
        <w:tc>
          <w:tcPr>
            <w:tcW w:w="1242" w:type="dxa"/>
            <w:vMerge w:val="restart"/>
            <w:tcBorders>
              <w:top w:val="nil"/>
            </w:tcBorders>
          </w:tcPr>
          <w:p w14:paraId="76BF1E8D" w14:textId="282B02A0" w:rsidR="00766DC7" w:rsidRPr="0015700C" w:rsidRDefault="00766DC7" w:rsidP="00281162">
            <w:pPr>
              <w:spacing w:after="0" w:line="240" w:lineRule="auto"/>
              <w:jc w:val="both"/>
              <w:rPr>
                <w:rFonts w:ascii="Times New Roman" w:hAnsi="Times New Roman" w:cs="Times New Roman"/>
                <w:color w:val="000000"/>
                <w:sz w:val="21"/>
                <w:szCs w:val="21"/>
              </w:rPr>
            </w:pPr>
            <w:r w:rsidRPr="0085642D">
              <w:rPr>
                <w:rFonts w:ascii="Times New Roman" w:hAnsi="Times New Roman" w:cs="Times New Roman"/>
                <w:b/>
                <w:iCs/>
                <w:color w:val="000000"/>
                <w:sz w:val="21"/>
                <w:szCs w:val="21"/>
              </w:rPr>
              <w:t>ln</w:t>
            </w:r>
            <w:r w:rsidR="00AA2B98">
              <w:rPr>
                <w:rFonts w:ascii="Times New Roman" w:hAnsi="Times New Roman" w:cs="Times New Roman"/>
                <w:b/>
                <w:i/>
                <w:iCs/>
                <w:color w:val="000000"/>
                <w:sz w:val="21"/>
                <w:szCs w:val="21"/>
              </w:rPr>
              <w:t>machine</w:t>
            </w:r>
          </w:p>
        </w:tc>
        <w:tc>
          <w:tcPr>
            <w:tcW w:w="1560" w:type="dxa"/>
            <w:tcBorders>
              <w:top w:val="nil"/>
              <w:bottom w:val="nil"/>
            </w:tcBorders>
            <w:shd w:val="clear" w:color="auto" w:fill="auto"/>
            <w:noWrap/>
            <w:vAlign w:val="center"/>
            <w:hideMark/>
          </w:tcPr>
          <w:p w14:paraId="1D040076" w14:textId="15107278"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一熟区春玉米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1"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4"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1098"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B63A2B" w:rsidRPr="004E72D4" w14:paraId="2AE43D30" w14:textId="77777777" w:rsidTr="0085642D">
        <w:trPr>
          <w:trHeight w:val="340"/>
          <w:jc w:val="center"/>
        </w:trPr>
        <w:tc>
          <w:tcPr>
            <w:tcW w:w="1242"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0FCE3049" w14:textId="33041DDE"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两熟区夏玉米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1"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4"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1098"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B63A2B" w:rsidRPr="004E72D4" w14:paraId="0865CA76" w14:textId="77777777" w:rsidTr="0085642D">
        <w:trPr>
          <w:trHeight w:val="340"/>
          <w:jc w:val="center"/>
        </w:trPr>
        <w:tc>
          <w:tcPr>
            <w:tcW w:w="1242"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nil"/>
            </w:tcBorders>
            <w:shd w:val="clear" w:color="auto" w:fill="auto"/>
            <w:noWrap/>
            <w:vAlign w:val="center"/>
            <w:hideMark/>
          </w:tcPr>
          <w:p w14:paraId="1753521D" w14:textId="3FFA90EF" w:rsidR="00766DC7" w:rsidRPr="0015700C" w:rsidRDefault="00B86D23"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两熟区冬小麦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1"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4"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1098"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B63A2B" w:rsidRPr="004E72D4" w14:paraId="480CE716" w14:textId="77777777" w:rsidTr="0085642D">
        <w:trPr>
          <w:trHeight w:val="340"/>
          <w:jc w:val="center"/>
        </w:trPr>
        <w:tc>
          <w:tcPr>
            <w:tcW w:w="1242"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60" w:type="dxa"/>
            <w:tcBorders>
              <w:top w:val="nil"/>
              <w:bottom w:val="single" w:sz="12" w:space="0" w:color="auto"/>
            </w:tcBorders>
            <w:shd w:val="clear" w:color="auto" w:fill="auto"/>
            <w:noWrap/>
            <w:vAlign w:val="center"/>
            <w:hideMark/>
          </w:tcPr>
          <w:p w14:paraId="6EC272D9" w14:textId="0A96FF03" w:rsidR="00766DC7" w:rsidRPr="0015700C" w:rsidRDefault="009314E9" w:rsidP="00281162">
            <w:pPr>
              <w:spacing w:after="0" w:line="240" w:lineRule="auto"/>
              <w:ind w:firstLineChars="7" w:firstLine="15"/>
              <w:jc w:val="center"/>
              <w:rPr>
                <w:rFonts w:ascii="Times New Roman" w:hAnsi="Times New Roman" w:cs="Times New Roman"/>
                <w:color w:val="000000"/>
                <w:sz w:val="21"/>
                <w:szCs w:val="21"/>
              </w:rPr>
            </w:pPr>
            <w:r>
              <w:rPr>
                <w:rFonts w:ascii="Times New Roman" w:hAnsi="Times New Roman" w:cs="Times New Roman"/>
                <w:color w:val="000000"/>
                <w:sz w:val="21"/>
                <w:szCs w:val="21"/>
              </w:rPr>
              <w:t>水稻</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1"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4"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1098"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85642D">
        <w:trPr>
          <w:trHeight w:val="340"/>
          <w:jc w:val="center"/>
        </w:trPr>
        <w:tc>
          <w:tcPr>
            <w:tcW w:w="9003" w:type="dxa"/>
            <w:gridSpan w:val="8"/>
            <w:tcBorders>
              <w:top w:val="single" w:sz="12" w:space="0" w:color="auto"/>
              <w:bottom w:val="nil"/>
            </w:tcBorders>
          </w:tcPr>
          <w:p w14:paraId="320A200B" w14:textId="2979E991" w:rsidR="00766DC7" w:rsidRPr="006C2406" w:rsidRDefault="00766DC7">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分别表示</w:t>
            </w:r>
            <w:r w:rsidR="00791CC4" w:rsidRPr="00F03DE6">
              <w:rPr>
                <w:rFonts w:ascii="Times New Roman" w:hAnsi="Times New Roman" w:cs="Times New Roman"/>
                <w:sz w:val="18"/>
                <w:szCs w:val="18"/>
              </w:rPr>
              <w:t>1%</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5%</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10%</w:t>
            </w:r>
            <w:r w:rsidR="00791CC4" w:rsidRPr="00F03DE6">
              <w:rPr>
                <w:rFonts w:ascii="Times New Roman" w:hAnsi="Times New Roman" w:cs="Times New Roman"/>
                <w:sz w:val="18"/>
                <w:szCs w:val="18"/>
              </w:rPr>
              <w:t>的显著性水平</w:t>
            </w:r>
            <w:r w:rsidR="00791CC4">
              <w:rPr>
                <w:rFonts w:ascii="Times New Roman" w:hAnsi="Times New Roman" w:cs="Times New Roman" w:hint="eastAsia"/>
                <w:sz w:val="18"/>
                <w:szCs w:val="18"/>
              </w:rPr>
              <w:t>，</w:t>
            </w:r>
            <w:r w:rsidRPr="004E72D4">
              <w:rPr>
                <w:rFonts w:ascii="Times New Roman" w:hAnsi="Times New Roman" w:cs="Times New Roman"/>
                <w:iCs/>
                <w:color w:val="000000"/>
                <w:sz w:val="18"/>
                <w:szCs w:val="18"/>
              </w:rPr>
              <w:t>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5" w:name="_Toc8629541"/>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5"/>
    </w:p>
    <w:p w14:paraId="4C189BBE" w14:textId="3A87736F"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9B6B3A">
        <w:rPr>
          <w:rFonts w:ascii="Times New Roman" w:hAnsi="Times New Roman" w:cs="Times New Roman" w:hint="eastAsia"/>
          <w:sz w:val="24"/>
          <w:szCs w:val="24"/>
        </w:rPr>
        <w:t>、</w:t>
      </w:r>
      <w:r w:rsidR="00B86D23">
        <w:rPr>
          <w:rFonts w:ascii="Times New Roman" w:hAnsi="Times New Roman" w:cs="Times New Roman"/>
          <w:sz w:val="24"/>
          <w:szCs w:val="24"/>
        </w:rPr>
        <w:t>两熟区夏玉米</w:t>
      </w:r>
      <w:r w:rsidR="009B6B3A">
        <w:rPr>
          <w:rFonts w:ascii="Times New Roman" w:hAnsi="Times New Roman" w:cs="Times New Roman" w:hint="eastAsia"/>
          <w:sz w:val="24"/>
          <w:szCs w:val="24"/>
        </w:rPr>
        <w:t>和</w:t>
      </w:r>
      <w:r w:rsidR="00B86D23">
        <w:rPr>
          <w:rFonts w:ascii="Times New Roman" w:hAnsi="Times New Roman" w:cs="Times New Roman"/>
          <w:sz w:val="24"/>
          <w:szCs w:val="24"/>
        </w:rPr>
        <w:t>两熟区冬小麦</w:t>
      </w:r>
      <w:r w:rsidR="009B6B3A">
        <w:rPr>
          <w:rFonts w:ascii="Times New Roman" w:hAnsi="Times New Roman" w:cs="Times New Roman" w:hint="eastAsia"/>
          <w:sz w:val="24"/>
          <w:szCs w:val="24"/>
        </w:rPr>
        <w:t>单产与规模正相关，</w:t>
      </w:r>
      <w:r w:rsidR="009314E9">
        <w:rPr>
          <w:rFonts w:ascii="Times New Roman" w:hAnsi="Times New Roman" w:cs="Times New Roman"/>
          <w:sz w:val="24"/>
          <w:szCs w:val="24"/>
        </w:rPr>
        <w:t>水稻</w:t>
      </w:r>
      <w:r w:rsidR="009B6B3A">
        <w:rPr>
          <w:rFonts w:ascii="Times New Roman" w:hAnsi="Times New Roman" w:cs="Times New Roman" w:hint="eastAsia"/>
          <w:sz w:val="24"/>
          <w:szCs w:val="24"/>
        </w:rPr>
        <w:t>单产与规模负相关。</w:t>
      </w:r>
      <w:r w:rsidR="00B86D23">
        <w:rPr>
          <w:rFonts w:ascii="Times New Roman" w:hAnsi="Times New Roman" w:cs="Times New Roman" w:hint="eastAsia"/>
          <w:sz w:val="24"/>
          <w:szCs w:val="24"/>
        </w:rPr>
        <w:t>一熟区春玉米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两熟区夏玉米</w:t>
      </w:r>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EB018B">
        <w:rPr>
          <w:rFonts w:ascii="Times New Roman" w:hAnsi="Times New Roman" w:cs="Times New Roman" w:hint="eastAsia"/>
          <w:sz w:val="24"/>
          <w:szCs w:val="24"/>
        </w:rPr>
        <w:t>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9314E9">
        <w:rPr>
          <w:rFonts w:ascii="Times New Roman" w:hAnsi="Times New Roman" w:cs="Times New Roman" w:hint="eastAsia"/>
          <w:sz w:val="24"/>
          <w:szCs w:val="24"/>
        </w:rPr>
        <w:t>水稻</w:t>
      </w:r>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2415103C"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r w:rsidR="005023BF">
        <w:rPr>
          <w:rFonts w:ascii="Times New Roman" w:hAnsi="Times New Roman" w:cs="Times New Roman" w:hint="eastAsia"/>
          <w:sz w:val="24"/>
          <w:szCs w:val="24"/>
        </w:rPr>
        <w:t>分析实证分析结果时，结合规模弹性和各要素的产出弹性，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不同熟制下单产、要素投入的特征。劳动、化肥和机械的要素产出弹性计算公式如下。</w:t>
      </w:r>
    </w:p>
    <w:p w14:paraId="55858431" w14:textId="7E39717C" w:rsidR="00671E6C" w:rsidRDefault="007C557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规模产出</w:t>
      </w:r>
      <w:r w:rsidR="00671E6C">
        <w:rPr>
          <w:rFonts w:ascii="Times New Roman" w:hAnsi="Times New Roman" w:cs="Times New Roman" w:hint="eastAsia"/>
          <w:sz w:val="24"/>
          <w:szCs w:val="24"/>
        </w:rPr>
        <w:t>弹性</w:t>
      </w:r>
      <w:r w:rsidR="002309D8">
        <w:rPr>
          <w:rFonts w:ascii="Times New Roman" w:hAnsi="Times New Roman" w:cs="Times New Roman" w:hint="eastAsia"/>
          <w:sz w:val="24"/>
          <w:szCs w:val="24"/>
        </w:rPr>
        <w:t>的</w:t>
      </w:r>
      <w:r w:rsidR="00671E6C">
        <w:rPr>
          <w:rFonts w:ascii="Times New Roman" w:hAnsi="Times New Roman" w:cs="Times New Roman" w:hint="eastAsia"/>
          <w:sz w:val="24"/>
          <w:szCs w:val="24"/>
        </w:rPr>
        <w:t>计算方法如公式</w:t>
      </w:r>
      <w:r w:rsidR="00671E6C">
        <w:rPr>
          <w:rFonts w:ascii="Times New Roman" w:hAnsi="Times New Roman" w:cs="Times New Roman" w:hint="eastAsia"/>
          <w:sz w:val="24"/>
          <w:szCs w:val="24"/>
        </w:rPr>
        <w:t>4</w:t>
      </w:r>
      <w:r w:rsidR="00671E6C">
        <w:rPr>
          <w:rFonts w:ascii="Times New Roman" w:hAnsi="Times New Roman" w:cs="Times New Roman"/>
          <w:sz w:val="24"/>
          <w:szCs w:val="24"/>
        </w:rPr>
        <w:t>-3</w:t>
      </w:r>
      <w:r w:rsidR="00671E6C">
        <w:rPr>
          <w:rFonts w:ascii="Times New Roman" w:hAnsi="Times New Roman" w:cs="Times New Roman" w:hint="eastAsia"/>
          <w:sz w:val="24"/>
          <w:szCs w:val="24"/>
        </w:rPr>
        <w:t>。</w:t>
      </w:r>
    </w:p>
    <w:p w14:paraId="34C453BD" w14:textId="198E24B2" w:rsidR="0024036D" w:rsidRPr="0024036D" w:rsidRDefault="0024036D"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24036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land</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land</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land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land</m:t>
            </m:r>
          </m:sub>
        </m:sSub>
        <m:r>
          <w:rPr>
            <w:rFonts w:ascii="Cambria Math" w:hAnsi="Cambria Math" w:cs="Times New Roman"/>
            <w:sz w:val="24"/>
            <w:szCs w:val="24"/>
          </w:rPr>
          <m:t>land</m:t>
        </m:r>
      </m:oMath>
      <w:r w:rsidRPr="0024036D">
        <w:rPr>
          <w:rFonts w:ascii="Times New Roman" w:hAnsi="Times New Roman" w:cs="Times New Roman"/>
          <w:sz w:val="24"/>
          <w:szCs w:val="24"/>
        </w:rPr>
        <w:tab/>
        <w:t>4-</w:t>
      </w:r>
      <w:r w:rsidR="00F417AA">
        <w:rPr>
          <w:rFonts w:ascii="Times New Roman" w:hAnsi="Times New Roman" w:cs="Times New Roman"/>
          <w:sz w:val="24"/>
          <w:szCs w:val="24"/>
        </w:rPr>
        <w:t>3</w:t>
      </w:r>
    </w:p>
    <w:p w14:paraId="372E4BAD" w14:textId="79642989" w:rsidR="00671E6C" w:rsidRPr="0085642D" w:rsidRDefault="00F417AA">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劳动产出弹性的计算方法如公式</w:t>
      </w:r>
      <w:r w:rsidRPr="0085642D">
        <w:rPr>
          <w:rFonts w:ascii="Times New Roman" w:hAnsi="Times New Roman" w:cs="Times New Roman"/>
          <w:sz w:val="24"/>
          <w:szCs w:val="24"/>
        </w:rPr>
        <w:t>4-4</w:t>
      </w:r>
      <w:r w:rsidRPr="0085642D">
        <w:rPr>
          <w:rFonts w:ascii="Times New Roman" w:hAnsi="Times New Roman" w:cs="Times New Roman" w:hint="eastAsia"/>
          <w:sz w:val="24"/>
          <w:szCs w:val="24"/>
        </w:rPr>
        <w:t>。</w:t>
      </w:r>
    </w:p>
    <w:p w14:paraId="6B1DA03A" w14:textId="55D9B207" w:rsidR="00D03C9A" w:rsidRPr="0085642D" w:rsidRDefault="00D03C9A" w:rsidP="002B5303">
      <w:pPr>
        <w:tabs>
          <w:tab w:val="left" w:pos="0"/>
          <w:tab w:val="center" w:pos="4400"/>
          <w:tab w:val="right" w:pos="8800"/>
        </w:tabs>
        <w:spacing w:after="0"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labor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labor</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labor2</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oMath>
      <w:r w:rsidR="00624EED">
        <w:rPr>
          <w:rFonts w:ascii="Times New Roman" w:hAnsi="Times New Roman" w:cs="Times New Roman"/>
          <w:sz w:val="24"/>
          <w:szCs w:val="24"/>
        </w:rPr>
        <w:tab/>
      </w:r>
    </w:p>
    <w:p w14:paraId="6A98BE63" w14:textId="6A3E0F76" w:rsidR="00D03C9A" w:rsidRPr="0085642D" w:rsidRDefault="00D03C9A" w:rsidP="002B5303">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85642D">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85642D">
        <w:rPr>
          <w:rFonts w:ascii="Times New Roman" w:hAnsi="Times New Roman" w:cs="Times New Roman"/>
          <w:sz w:val="24"/>
          <w:szCs w:val="24"/>
        </w:rPr>
        <w:tab/>
        <w:t>4-</w:t>
      </w:r>
      <w:r w:rsidR="00162A98">
        <w:rPr>
          <w:rFonts w:ascii="Times New Roman" w:hAnsi="Times New Roman" w:cs="Times New Roman"/>
          <w:sz w:val="24"/>
          <w:szCs w:val="24"/>
        </w:rPr>
        <w:t>4</w:t>
      </w:r>
    </w:p>
    <w:p w14:paraId="1276CA5C" w14:textId="2DC5B828" w:rsidR="00015D12" w:rsidRPr="00164914" w:rsidRDefault="00015D12" w:rsidP="00015D1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肥料</w:t>
      </w:r>
      <w:r w:rsidRPr="00164914">
        <w:rPr>
          <w:rFonts w:ascii="Times New Roman" w:hAnsi="Times New Roman" w:cs="Times New Roman" w:hint="eastAsia"/>
          <w:sz w:val="24"/>
          <w:szCs w:val="24"/>
        </w:rPr>
        <w:t>产出弹性的计算方法如公式</w:t>
      </w:r>
      <w:r w:rsidRPr="00164914">
        <w:rPr>
          <w:rFonts w:ascii="Times New Roman" w:hAnsi="Times New Roman" w:cs="Times New Roman"/>
          <w:sz w:val="24"/>
          <w:szCs w:val="24"/>
        </w:rPr>
        <w:t>4-</w:t>
      </w:r>
      <w:r w:rsidR="00162A98">
        <w:rPr>
          <w:rFonts w:ascii="Times New Roman" w:hAnsi="Times New Roman" w:cs="Times New Roman"/>
          <w:sz w:val="24"/>
          <w:szCs w:val="24"/>
        </w:rPr>
        <w:t>5</w:t>
      </w:r>
      <w:r w:rsidRPr="00164914">
        <w:rPr>
          <w:rFonts w:ascii="Times New Roman" w:hAnsi="Times New Roman" w:cs="Times New Roman" w:hint="eastAsia"/>
          <w:sz w:val="24"/>
          <w:szCs w:val="24"/>
        </w:rPr>
        <w:t>。</w:t>
      </w:r>
    </w:p>
    <w:p w14:paraId="20946500" w14:textId="343AC397" w:rsidR="00387821" w:rsidRPr="00387821" w:rsidRDefault="00387821" w:rsidP="0085642D">
      <w:pPr>
        <w:tabs>
          <w:tab w:val="left" w:pos="0"/>
          <w:tab w:val="center" w:pos="4400"/>
          <w:tab w:val="right" w:pos="8800"/>
        </w:tabs>
        <w:spacing w:after="0"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fertile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fertile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fertile2</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labor+</m:t>
        </m:r>
      </m:oMath>
    </w:p>
    <w:p w14:paraId="77F3745C" w14:textId="0643179D" w:rsidR="00387821" w:rsidRPr="00387821" w:rsidRDefault="00387821" w:rsidP="0085642D">
      <w:pPr>
        <w:tabs>
          <w:tab w:val="left" w:pos="0"/>
          <w:tab w:val="center" w:pos="4400"/>
          <w:tab w:val="right" w:pos="8800"/>
        </w:tabs>
        <w:spacing w:afterLines="50" w:after="163" w:line="240" w:lineRule="auto"/>
        <w:jc w:val="right"/>
        <w:rPr>
          <w:rFonts w:ascii="Times New Roman" w:hAnsi="Times New Roman" w:cs="Times New Roman"/>
          <w:sz w:val="24"/>
          <w:szCs w:val="24"/>
        </w:rPr>
      </w:pPr>
      <w:r w:rsidRPr="00387821">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machine+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fertile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387821">
        <w:rPr>
          <w:rFonts w:ascii="Times New Roman" w:hAnsi="Times New Roman" w:cs="Times New Roman"/>
          <w:sz w:val="24"/>
          <w:szCs w:val="24"/>
        </w:rPr>
        <w:tab/>
        <w:t>4-</w:t>
      </w:r>
      <w:r w:rsidR="00162A98">
        <w:rPr>
          <w:rFonts w:ascii="Times New Roman" w:hAnsi="Times New Roman" w:cs="Times New Roman"/>
          <w:sz w:val="24"/>
          <w:szCs w:val="24"/>
        </w:rPr>
        <w:t>5</w:t>
      </w:r>
    </w:p>
    <w:p w14:paraId="5248A40D" w14:textId="77777777" w:rsidR="00290488" w:rsidRDefault="00290488" w:rsidP="0085642D">
      <w:pPr>
        <w:spacing w:afterLines="50" w:after="163" w:line="400" w:lineRule="exact"/>
        <w:ind w:firstLineChars="200" w:firstLine="480"/>
        <w:jc w:val="both"/>
        <w:rPr>
          <w:rFonts w:ascii="Times New Roman" w:hAnsi="Times New Roman" w:cs="Times New Roman"/>
          <w:sz w:val="24"/>
          <w:szCs w:val="24"/>
        </w:rPr>
        <w:sectPr w:rsidR="00290488" w:rsidSect="00E46361">
          <w:pgSz w:w="11906" w:h="16838"/>
          <w:pgMar w:top="1701" w:right="1418" w:bottom="1418" w:left="1701" w:header="1417" w:footer="1020" w:gutter="0"/>
          <w:cols w:space="425"/>
          <w:docGrid w:type="lines" w:linePitch="326"/>
        </w:sectPr>
      </w:pPr>
    </w:p>
    <w:p w14:paraId="5BE51F93" w14:textId="6300FDB1" w:rsidR="00015D12" w:rsidRPr="00164914" w:rsidRDefault="00AB0D9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机械</w:t>
      </w:r>
      <w:r w:rsidR="00015D12" w:rsidRPr="00164914">
        <w:rPr>
          <w:rFonts w:ascii="Times New Roman" w:hAnsi="Times New Roman" w:cs="Times New Roman" w:hint="eastAsia"/>
          <w:sz w:val="24"/>
          <w:szCs w:val="24"/>
        </w:rPr>
        <w:t>产出弹性的计算方法如公式</w:t>
      </w:r>
      <w:r w:rsidR="00015D12" w:rsidRPr="00164914">
        <w:rPr>
          <w:rFonts w:ascii="Times New Roman" w:hAnsi="Times New Roman" w:cs="Times New Roman"/>
          <w:sz w:val="24"/>
          <w:szCs w:val="24"/>
        </w:rPr>
        <w:t>4-</w:t>
      </w:r>
      <w:r w:rsidR="00162A98">
        <w:rPr>
          <w:rFonts w:ascii="Times New Roman" w:hAnsi="Times New Roman" w:cs="Times New Roman"/>
          <w:sz w:val="24"/>
          <w:szCs w:val="24"/>
        </w:rPr>
        <w:t>6</w:t>
      </w:r>
      <w:r w:rsidR="00015D12" w:rsidRPr="00164914">
        <w:rPr>
          <w:rFonts w:ascii="Times New Roman" w:hAnsi="Times New Roman" w:cs="Times New Roman" w:hint="eastAsia"/>
          <w:sz w:val="24"/>
          <w:szCs w:val="24"/>
        </w:rPr>
        <w:t>。</w:t>
      </w:r>
    </w:p>
    <w:p w14:paraId="2DC53CC5" w14:textId="30676E6F" w:rsidR="00D03C9A" w:rsidRDefault="00AB0D97" w:rsidP="002B5303">
      <w:pPr>
        <w:tabs>
          <w:tab w:val="left" w:pos="0"/>
          <w:tab w:val="center" w:pos="4400"/>
          <w:tab w:val="right" w:pos="8800"/>
        </w:tabs>
        <w:spacing w:after="0"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machine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machine</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2a</m:t>
            </m:r>
          </m:e>
          <m:sub>
            <m:r>
              <m:rPr>
                <m:sty m:val="p"/>
              </m:rPr>
              <w:rPr>
                <w:rFonts w:ascii="Cambria Math" w:hAnsi="Cambria Math" w:cs="Times New Roman"/>
                <w:sz w:val="24"/>
                <w:szCs w:val="24"/>
              </w:rPr>
              <m:t>ln</m:t>
            </m:r>
            <m:r>
              <w:rPr>
                <w:rFonts w:ascii="Cambria Math" w:hAnsi="Cambria Math" w:cs="Times New Roman"/>
                <w:sz w:val="24"/>
                <w:szCs w:val="24"/>
              </w:rPr>
              <m:t>machine2</m:t>
            </m:r>
          </m:sub>
        </m:sSub>
        <m:r>
          <m:rPr>
            <m:sty m:val="p"/>
          </m:rPr>
          <w:rPr>
            <w:rFonts w:ascii="Cambria Math" w:hAnsi="Cambria Math" w:cs="Times New Roman"/>
            <w:sz w:val="24"/>
            <w:szCs w:val="24"/>
          </w:rPr>
          <m:t>ln</m:t>
        </m:r>
        <m:r>
          <w:rPr>
            <w:rFonts w:ascii="Cambria Math" w:hAnsi="Cambria Math" w:cs="Times New Roman"/>
            <w:sz w:val="24"/>
            <w:szCs w:val="24"/>
          </w:rPr>
          <m:t>machine+</m:t>
        </m:r>
      </m:oMath>
      <w:r>
        <w:rPr>
          <w:rFonts w:ascii="Times New Roman" w:hAnsi="Times New Roman" w:cs="Times New Roman"/>
          <w:sz w:val="24"/>
          <w:szCs w:val="24"/>
        </w:rPr>
        <w:tab/>
      </w:r>
    </w:p>
    <w:p w14:paraId="5D9163E9" w14:textId="799EE5CE" w:rsidR="00AB0D97" w:rsidRPr="00164914" w:rsidRDefault="00AB0D97" w:rsidP="002B5303">
      <w:pPr>
        <w:tabs>
          <w:tab w:val="left" w:pos="0"/>
          <w:tab w:val="center" w:pos="4400"/>
          <w:tab w:val="right" w:pos="8800"/>
        </w:tabs>
        <w:spacing w:afterLines="50" w:after="163" w:line="240" w:lineRule="auto"/>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labor</m:t>
            </m:r>
            <m:r>
              <m:rPr>
                <m:sty m:val="p"/>
              </m:rPr>
              <w:rPr>
                <w:rFonts w:ascii="Cambria Math" w:hAnsi="Cambria Math" w:cs="Times New Roman"/>
                <w:sz w:val="24"/>
                <w:szCs w:val="24"/>
              </w:rPr>
              <m:t>ln</m:t>
            </m:r>
            <m:r>
              <w:rPr>
                <w:rFonts w:ascii="Cambria Math" w:hAnsi="Cambria Math" w:cs="Times New Roman"/>
                <w:sz w:val="24"/>
                <w:szCs w:val="24"/>
              </w:rPr>
              <m:t>machine</m:t>
            </m:r>
          </m:sub>
        </m:sSub>
        <m:r>
          <m:rPr>
            <m:sty m:val="p"/>
          </m:rPr>
          <w:rPr>
            <w:rFonts w:ascii="Cambria Math" w:hAnsi="Cambria Math" w:cs="Times New Roman"/>
            <w:sz w:val="24"/>
            <w:szCs w:val="24"/>
          </w:rPr>
          <m:t>ln</m:t>
        </m:r>
        <m:r>
          <w:rPr>
            <w:rFonts w:ascii="Cambria Math" w:hAnsi="Cambria Math" w:cs="Times New Roman"/>
            <w:sz w:val="24"/>
            <w:szCs w:val="24"/>
          </w:rPr>
          <m:t>labor+</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fertile</m:t>
            </m:r>
          </m:sub>
        </m:sSub>
        <m:r>
          <m:rPr>
            <m:sty m:val="p"/>
          </m:rPr>
          <w:rPr>
            <w:rFonts w:ascii="Cambria Math" w:hAnsi="Cambria Math" w:cs="Times New Roman"/>
            <w:sz w:val="24"/>
            <w:szCs w:val="24"/>
          </w:rPr>
          <m:t>ln</m:t>
        </m:r>
        <m:r>
          <w:rPr>
            <w:rFonts w:ascii="Cambria Math" w:hAnsi="Cambria Math" w:cs="Times New Roman"/>
            <w:sz w:val="24"/>
            <w:szCs w:val="24"/>
          </w:rPr>
          <m:t>fertile+</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ln</m:t>
            </m:r>
            <m:r>
              <w:rPr>
                <w:rFonts w:ascii="Cambria Math" w:hAnsi="Cambria Math" w:cs="Times New Roman"/>
                <w:sz w:val="24"/>
                <w:szCs w:val="24"/>
              </w:rPr>
              <m:t>machine</m:t>
            </m:r>
            <m:r>
              <m:rPr>
                <m:sty m:val="p"/>
              </m:rPr>
              <w:rPr>
                <w:rFonts w:ascii="Cambria Math" w:hAnsi="Cambria Math" w:cs="Times New Roman"/>
                <w:sz w:val="24"/>
                <w:szCs w:val="24"/>
              </w:rPr>
              <m:t>ln</m:t>
            </m:r>
            <m:r>
              <w:rPr>
                <w:rFonts w:ascii="Cambria Math" w:hAnsi="Cambria Math" w:cs="Times New Roman"/>
                <w:sz w:val="24"/>
                <w:szCs w:val="24"/>
              </w:rPr>
              <m:t>ot</m:t>
            </m:r>
          </m:sub>
        </m:sSub>
        <m:r>
          <m:rPr>
            <m:sty m:val="p"/>
          </m:rPr>
          <w:rPr>
            <w:rFonts w:ascii="Cambria Math" w:hAnsi="Cambria Math" w:cs="Times New Roman"/>
            <w:sz w:val="24"/>
            <w:szCs w:val="24"/>
          </w:rPr>
          <m:t>ln</m:t>
        </m:r>
        <m:r>
          <w:rPr>
            <w:rFonts w:ascii="Cambria Math" w:hAnsi="Cambria Math" w:cs="Times New Roman"/>
            <w:sz w:val="24"/>
            <w:szCs w:val="24"/>
          </w:rPr>
          <m:t>ot</m:t>
        </m:r>
      </m:oMath>
      <w:r w:rsidRPr="00164914">
        <w:rPr>
          <w:rFonts w:ascii="Times New Roman" w:hAnsi="Times New Roman" w:cs="Times New Roman"/>
          <w:sz w:val="24"/>
          <w:szCs w:val="24"/>
        </w:rPr>
        <w:tab/>
        <w:t>4-</w:t>
      </w:r>
      <w:r w:rsidR="00162A98">
        <w:rPr>
          <w:rFonts w:ascii="Times New Roman" w:hAnsi="Times New Roman" w:cs="Times New Roman"/>
          <w:sz w:val="24"/>
          <w:szCs w:val="24"/>
        </w:rPr>
        <w:t>6</w:t>
      </w:r>
    </w:p>
    <w:p w14:paraId="07EEE0AA" w14:textId="75463612"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00B86D23">
        <w:rPr>
          <w:rFonts w:ascii="Times New Roman" w:eastAsia="黑体" w:hAnsi="Times New Roman" w:cs="Times New Roman" w:hint="eastAsia"/>
          <w:sz w:val="24"/>
          <w:szCs w:val="24"/>
        </w:rPr>
        <w:t>一熟区春玉米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786F98F5"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sz w:val="24"/>
          <w:szCs w:val="24"/>
        </w:rPr>
        <w:t>一熟区春玉米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w:t>
      </w:r>
      <w:r w:rsidR="00B86D23">
        <w:rPr>
          <w:rFonts w:ascii="Times New Roman" w:hAnsi="Times New Roman" w:cs="Times New Roman"/>
          <w:sz w:val="24"/>
          <w:szCs w:val="24"/>
        </w:rPr>
        <w:t>一熟区春玉米</w:t>
      </w:r>
      <w:r>
        <w:rPr>
          <w:rFonts w:ascii="Times New Roman" w:hAnsi="Times New Roman" w:cs="Times New Roman"/>
          <w:sz w:val="24"/>
          <w:szCs w:val="24"/>
        </w:rPr>
        <w:t>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2615D8CB">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5924A9" w14:textId="458FC342"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Pr="00453F4F">
        <w:rPr>
          <w:rFonts w:ascii="Times New Roman" w:eastAsia="黑体" w:hAnsi="Times New Roman" w:cs="Times New Roman"/>
          <w:sz w:val="21"/>
          <w:szCs w:val="21"/>
        </w:rPr>
        <w:t>规模与单产关系</w:t>
      </w:r>
    </w:p>
    <w:p w14:paraId="4CE04CFF" w14:textId="2F602853" w:rsidR="00344B4D" w:rsidRPr="00E01390" w:rsidRDefault="00B86D23"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一熟区春玉米</w:t>
      </w:r>
      <w:r w:rsidR="00DC5B9F">
        <w:rPr>
          <w:rFonts w:ascii="Times New Roman" w:hAnsi="Times New Roman" w:cs="Times New Roman" w:hint="eastAsia"/>
          <w:sz w:val="24"/>
          <w:szCs w:val="24"/>
        </w:rPr>
        <w:t>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sidR="00DC5B9F">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sidR="00DC5B9F">
        <w:rPr>
          <w:rFonts w:ascii="Times New Roman" w:hAnsi="Times New Roman" w:cs="Times New Roman" w:hint="eastAsia"/>
          <w:sz w:val="24"/>
          <w:szCs w:val="24"/>
        </w:rPr>
        <w:t>产出弹性随着规模的扩大而降低，</w:t>
      </w:r>
      <w:r w:rsidR="00DC5B9F">
        <w:rPr>
          <w:rFonts w:ascii="Times New Roman" w:hAnsi="Times New Roman" w:cs="Times New Roman"/>
          <w:sz w:val="24"/>
          <w:szCs w:val="24"/>
        </w:rPr>
        <w:t>机械</w:t>
      </w:r>
      <w:r w:rsidR="00DC5B9F">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sidR="00DC5B9F">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sidR="00DC5B9F">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D43CA9">
        <w:rPr>
          <w:rFonts w:ascii="Times New Roman" w:hAnsi="Times New Roman" w:cs="Times New Roman" w:hint="eastAsia"/>
          <w:sz w:val="24"/>
          <w:szCs w:val="24"/>
        </w:rPr>
        <w:t>。这表明</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776E07">
        <w:rPr>
          <w:rFonts w:ascii="Times New Roman" w:hAnsi="Times New Roman" w:cs="Times New Roman" w:hint="eastAsia"/>
          <w:sz w:val="24"/>
          <w:szCs w:val="24"/>
        </w:rPr>
        <w:t>劳动产出弹性为正</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w:t>
      </w:r>
      <w:r w:rsidR="003F38E0">
        <w:rPr>
          <w:rFonts w:ascii="Times New Roman" w:hAnsi="Times New Roman" w:cs="Times New Roman" w:hint="eastAsia"/>
          <w:sz w:val="24"/>
          <w:szCs w:val="24"/>
        </w:rPr>
        <w:t>小农户的劳动力几乎都由家庭劳动力组成，</w:t>
      </w:r>
      <w:r w:rsidR="00F91DF6">
        <w:rPr>
          <w:rFonts w:ascii="Times New Roman" w:hAnsi="Times New Roman" w:cs="Times New Roman" w:hint="eastAsia"/>
          <w:sz w:val="24"/>
          <w:szCs w:val="24"/>
        </w:rPr>
        <w:t>不存在道德风险，</w:t>
      </w:r>
      <w:r w:rsidR="00F91DF6">
        <w:rPr>
          <w:rFonts w:ascii="Times New Roman" w:hAnsi="Times New Roman" w:cs="Times New Roman"/>
          <w:sz w:val="24"/>
          <w:szCs w:val="24"/>
        </w:rPr>
        <w:t>因此</w:t>
      </w:r>
      <w:r w:rsidR="00F91DF6">
        <w:rPr>
          <w:rFonts w:ascii="Times New Roman" w:hAnsi="Times New Roman" w:cs="Times New Roman" w:hint="eastAsia"/>
          <w:sz w:val="24"/>
          <w:szCs w:val="24"/>
        </w:rPr>
        <w:t>劳动产出弹性远高于</w:t>
      </w:r>
      <w:r w:rsidR="00A9343A">
        <w:rPr>
          <w:rFonts w:ascii="Times New Roman" w:hAnsi="Times New Roman" w:cs="Times New Roman" w:hint="eastAsia"/>
          <w:sz w:val="24"/>
          <w:szCs w:val="24"/>
        </w:rPr>
        <w:t>雇佣劳动力占比高的</w:t>
      </w:r>
      <w:r w:rsidR="00F91DF6">
        <w:rPr>
          <w:rFonts w:ascii="Times New Roman" w:hAnsi="Times New Roman" w:cs="Times New Roman" w:hint="eastAsia"/>
          <w:sz w:val="24"/>
          <w:szCs w:val="24"/>
        </w:rPr>
        <w:t>大农户。</w:t>
      </w:r>
      <w:r w:rsidR="00712E88">
        <w:rPr>
          <w:rFonts w:ascii="Times New Roman" w:hAnsi="Times New Roman" w:cs="Times New Roman" w:hint="eastAsia"/>
          <w:sz w:val="24"/>
          <w:szCs w:val="24"/>
        </w:rPr>
        <w:t>机械产出弹性相差无几说明各规模的农户的机械使用效率大体相同。</w:t>
      </w:r>
    </w:p>
    <w:p w14:paraId="53F6B82A" w14:textId="16F7C050"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w:t>
      </w:r>
      <w:r w:rsidR="00B86D23">
        <w:rPr>
          <w:rFonts w:ascii="Times New Roman" w:hAnsi="Times New Roman" w:cs="Times New Roman" w:hint="eastAsia"/>
          <w:sz w:val="24"/>
          <w:szCs w:val="24"/>
        </w:rPr>
        <w:t>一熟区春玉米</w:t>
      </w:r>
      <w:r w:rsidR="002F50A5">
        <w:rPr>
          <w:rFonts w:ascii="Times New Roman" w:hAnsi="Times New Roman" w:cs="Times New Roman" w:hint="eastAsia"/>
          <w:sz w:val="24"/>
          <w:szCs w:val="24"/>
        </w:rPr>
        <w:t>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CE25131" w14:textId="77777777" w:rsidR="002B5303" w:rsidRDefault="002B5303" w:rsidP="002B5303">
      <w:pPr>
        <w:spacing w:after="0"/>
        <w:rPr>
          <w:rFonts w:ascii="Times New Roman" w:eastAsia="黑体" w:hAnsi="Times New Roman" w:cs="Times New Roman"/>
          <w:sz w:val="21"/>
          <w:szCs w:val="21"/>
        </w:rPr>
        <w:sectPr w:rsidR="002B5303" w:rsidSect="00E46361">
          <w:pgSz w:w="11906" w:h="16838"/>
          <w:pgMar w:top="1701" w:right="1418" w:bottom="1418" w:left="1701" w:header="1417" w:footer="1020" w:gutter="0"/>
          <w:cols w:space="425"/>
          <w:docGrid w:type="lines" w:linePitch="326"/>
        </w:sectPr>
      </w:pPr>
    </w:p>
    <w:p w14:paraId="16C1350E" w14:textId="5712D5B5"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一熟区春玉米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88"/>
        <w:gridCol w:w="1292"/>
        <w:gridCol w:w="1443"/>
        <w:gridCol w:w="1155"/>
        <w:gridCol w:w="1156"/>
      </w:tblGrid>
      <w:tr w:rsidR="00E80FF4" w:rsidRPr="00C3017C" w14:paraId="66AB5278"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C6AFF0" w14:textId="089D65F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E05771E" w14:textId="195E373C"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C3017C">
              <w:rPr>
                <w:rFonts w:ascii="Times New Roman" w:eastAsia="宋体" w:hAnsi="Times New Roman" w:cs="Times New Roman"/>
                <w:i/>
                <w:iCs/>
                <w:color w:val="000000"/>
                <w:sz w:val="21"/>
                <w:szCs w:val="21"/>
              </w:rPr>
              <w:t>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13A875" w14:textId="4E79C599"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D11A7ED" w14:textId="309E5F64"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631AE6" w14:textId="46BE4CE1"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85642D">
        <w:trPr>
          <w:trHeight w:val="34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C3017C">
              <w:rPr>
                <w:rFonts w:ascii="Times New Roman" w:eastAsia="宋体" w:hAnsi="Times New Roman" w:cs="Times New Roman"/>
                <w:i/>
                <w:iCs/>
                <w:color w:val="000000"/>
                <w:sz w:val="21"/>
                <w:szCs w:val="21"/>
              </w:rPr>
              <w:t>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85642D">
        <w:trPr>
          <w:trHeight w:val="340"/>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85642D">
        <w:trPr>
          <w:trHeight w:val="340"/>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85642D">
        <w:trPr>
          <w:trHeight w:val="340"/>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85642D">
        <w:trPr>
          <w:trHeight w:val="34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531C302F"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两熟区夏玉米</w:t>
      </w:r>
      <w:r w:rsidRPr="00B63325">
        <w:rPr>
          <w:rFonts w:ascii="Times New Roman" w:eastAsia="黑体" w:hAnsi="Times New Roman" w:cs="Times New Roman" w:hint="eastAsia"/>
          <w:sz w:val="24"/>
          <w:szCs w:val="24"/>
        </w:rPr>
        <w:t>单产与规模的实证分析</w:t>
      </w:r>
    </w:p>
    <w:p w14:paraId="3A81129A" w14:textId="49C7392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两熟区夏玉米</w:t>
      </w:r>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66B576" w14:textId="7CF9BD8D"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Pr="001F3625">
        <w:rPr>
          <w:rFonts w:ascii="Times New Roman" w:eastAsia="黑体" w:hAnsi="Times New Roman" w:cs="Times New Roman"/>
          <w:sz w:val="21"/>
          <w:szCs w:val="21"/>
        </w:rPr>
        <w:t>规模与单产关系</w:t>
      </w:r>
    </w:p>
    <w:p w14:paraId="2F4C6402" w14:textId="13E9C8DB"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344B4D">
        <w:rPr>
          <w:rFonts w:ascii="Times New Roman" w:hAnsi="Times New Roman" w:cs="Times New Roman" w:hint="eastAsia"/>
          <w:sz w:val="24"/>
          <w:szCs w:val="24"/>
        </w:rPr>
        <w:t>种植过程中劳动力</w:t>
      </w:r>
      <w:r w:rsidR="00776E07">
        <w:rPr>
          <w:rFonts w:ascii="Times New Roman" w:hAnsi="Times New Roman" w:cs="Times New Roman" w:hint="eastAsia"/>
          <w:sz w:val="24"/>
          <w:szCs w:val="24"/>
        </w:rPr>
        <w:t>几近</w:t>
      </w:r>
      <w:r w:rsidR="00344B4D">
        <w:rPr>
          <w:rFonts w:ascii="Times New Roman" w:hAnsi="Times New Roman" w:cs="Times New Roman" w:hint="eastAsia"/>
          <w:sz w:val="24"/>
          <w:szCs w:val="24"/>
        </w:rPr>
        <w:t>冗余，农业生产过程中偏向于精耕细作的种植方式。</w:t>
      </w:r>
    </w:p>
    <w:p w14:paraId="7A3F2FFD" w14:textId="16DF0511" w:rsidR="002F4185" w:rsidRDefault="00344B4D" w:rsidP="002B530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16394B">
        <w:rPr>
          <w:rFonts w:ascii="Times New Roman" w:hAnsi="Times New Roman" w:cs="Times New Roman" w:hint="eastAsia"/>
          <w:sz w:val="24"/>
          <w:szCs w:val="24"/>
        </w:rPr>
        <w:t>如</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45D76117" w14:textId="77777777" w:rsidR="002B5303" w:rsidRDefault="002B5303" w:rsidP="002B5303">
      <w:pPr>
        <w:spacing w:after="0"/>
        <w:rPr>
          <w:rFonts w:ascii="Times New Roman" w:hAnsi="Times New Roman" w:cs="Times New Roman"/>
          <w:sz w:val="24"/>
          <w:szCs w:val="24"/>
        </w:rPr>
        <w:sectPr w:rsidR="002B5303" w:rsidSect="00E46361">
          <w:pgSz w:w="11906" w:h="16838"/>
          <w:pgMar w:top="1701" w:right="1418" w:bottom="1418" w:left="1701" w:header="1417" w:footer="1020" w:gutter="0"/>
          <w:cols w:space="425"/>
          <w:docGrid w:type="lines" w:linePitch="326"/>
        </w:sectPr>
      </w:pPr>
    </w:p>
    <w:p w14:paraId="04C0FC5B" w14:textId="6B049740"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两熟区夏玉米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1B4F9F" w:rsidRPr="00E80FF4" w14:paraId="5914CC49"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8A9DFD9" w14:textId="2A2B6258"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F0F5495" w14:textId="5D68999E"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382FA58" w14:textId="10DA1F7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383A467" w14:textId="1AF5BC46"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F4FAB47" w14:textId="60448B11"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5642D">
        <w:trPr>
          <w:trHeight w:val="34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5642D">
        <w:trPr>
          <w:trHeight w:val="340"/>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5642D">
        <w:trPr>
          <w:trHeight w:val="340"/>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5642D">
        <w:trPr>
          <w:trHeight w:val="340"/>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85642D">
        <w:trPr>
          <w:trHeight w:val="34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7BA82273"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00B86D23">
        <w:rPr>
          <w:rFonts w:ascii="Times New Roman" w:eastAsia="黑体" w:hAnsi="Times New Roman" w:cs="Times New Roman" w:hint="eastAsia"/>
          <w:sz w:val="24"/>
          <w:szCs w:val="24"/>
        </w:rPr>
        <w:t>两熟区冬小麦</w:t>
      </w:r>
      <w:r w:rsidRPr="00B63325">
        <w:rPr>
          <w:rFonts w:ascii="Times New Roman" w:eastAsia="黑体" w:hAnsi="Times New Roman" w:cs="Times New Roman" w:hint="eastAsia"/>
          <w:sz w:val="24"/>
          <w:szCs w:val="24"/>
        </w:rPr>
        <w:t>单产与规模的实证分析</w:t>
      </w:r>
    </w:p>
    <w:p w14:paraId="4E4E81DB" w14:textId="7C3EA0D7"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sidR="00B86D23">
        <w:rPr>
          <w:rFonts w:ascii="Times New Roman" w:hAnsi="Times New Roman" w:cs="Times New Roman" w:hint="eastAsia"/>
          <w:sz w:val="24"/>
          <w:szCs w:val="24"/>
        </w:rPr>
        <w:t>两熟区冬小麦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A141F55" w14:textId="68AF8EC6"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Pr="00E214E0">
        <w:rPr>
          <w:rFonts w:ascii="Times New Roman" w:eastAsia="黑体" w:hAnsi="Times New Roman" w:cs="Times New Roman"/>
          <w:sz w:val="21"/>
          <w:szCs w:val="21"/>
        </w:rPr>
        <w:t>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1F0D16">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1FD01873" w14:textId="77777777" w:rsidR="001F0D16" w:rsidRDefault="001F0D16" w:rsidP="001F0D16">
      <w:pPr>
        <w:spacing w:after="0"/>
        <w:rPr>
          <w:rFonts w:ascii="Times New Roman" w:hAnsi="Times New Roman" w:cs="Times New Roman"/>
          <w:sz w:val="24"/>
          <w:szCs w:val="24"/>
        </w:rPr>
        <w:sectPr w:rsidR="001F0D16" w:rsidSect="00E46361">
          <w:pgSz w:w="11906" w:h="16838"/>
          <w:pgMar w:top="1701" w:right="1418" w:bottom="1418" w:left="1701" w:header="1417" w:footer="1020" w:gutter="0"/>
          <w:cols w:space="425"/>
          <w:docGrid w:type="lines" w:linePitch="326"/>
        </w:sectPr>
      </w:pPr>
    </w:p>
    <w:p w14:paraId="50402BE5" w14:textId="54944B86" w:rsidR="00C2220B" w:rsidRPr="00DD44AF" w:rsidRDefault="00C62DA7" w:rsidP="001F0D16">
      <w:pPr>
        <w:spacing w:beforeLines="50" w:before="163"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00B86D23">
        <w:rPr>
          <w:rFonts w:ascii="Times New Roman" w:eastAsia="黑体" w:hAnsi="Times New Roman" w:cs="Times New Roman"/>
          <w:sz w:val="21"/>
          <w:szCs w:val="21"/>
        </w:rPr>
        <w:t>两熟区冬小麦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43"/>
        <w:gridCol w:w="1278"/>
        <w:gridCol w:w="1427"/>
        <w:gridCol w:w="1142"/>
        <w:gridCol w:w="1143"/>
      </w:tblGrid>
      <w:tr w:rsidR="00C2220B" w:rsidRPr="00E80FF4" w14:paraId="4CC0256C"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2A73FB7D" w:rsidR="00C2220B" w:rsidRPr="0085642D" w:rsidRDefault="001B677B" w:rsidP="008C5DBF">
            <w:pPr>
              <w:spacing w:after="0" w:line="240" w:lineRule="auto"/>
              <w:jc w:val="center"/>
              <w:rPr>
                <w:rFonts w:ascii="Times New Roman" w:eastAsia="宋体" w:hAnsi="Times New Roman" w:cs="Times New Roman"/>
                <w:b/>
                <w:iCs/>
                <w:color w:val="000000"/>
              </w:rPr>
            </w:pPr>
            <w:r>
              <w:rPr>
                <w:rFonts w:ascii="Times New Roman" w:eastAsia="宋体" w:hAnsi="Times New Roman" w:cs="Times New Roman" w:hint="eastAsia"/>
                <w:b/>
                <w:iCs/>
                <w:color w:val="000000"/>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A6C8D" w14:textId="582224C0"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488DBF" w14:textId="30E8C81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E80FF4">
              <w:rPr>
                <w:rFonts w:ascii="Times New Roman" w:eastAsia="宋体" w:hAnsi="Times New Roman" w:cs="Times New Roman"/>
                <w:i/>
                <w:iCs/>
                <w:color w:val="000000"/>
              </w:rPr>
              <w:t>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395DB0D" w14:textId="6D52161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labor</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21C0CC0" w14:textId="01265F7A"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fertile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22D9805" w14:textId="38298D2F"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00AA2B98">
              <w:rPr>
                <w:rFonts w:ascii="Times New Roman" w:eastAsia="宋体" w:hAnsi="Times New Roman" w:cs="Times New Roman"/>
                <w:i/>
                <w:iCs/>
                <w:color w:val="000000"/>
              </w:rPr>
              <w:t>machine</w:t>
            </w: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5642D">
        <w:trPr>
          <w:trHeight w:val="34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85642D">
              <w:rPr>
                <w:rFonts w:ascii="Times New Roman" w:eastAsia="宋体" w:hAnsi="Times New Roman" w:cs="Times New Roman"/>
                <w:iCs/>
                <w:color w:val="000000"/>
              </w:rPr>
              <w:t>ln</w:t>
            </w:r>
            <w:r w:rsidRPr="00E80FF4">
              <w:rPr>
                <w:rFonts w:ascii="Times New Roman" w:eastAsia="宋体" w:hAnsi="Times New Roman" w:cs="Times New Roman"/>
                <w:i/>
                <w:iCs/>
                <w:color w:val="000000"/>
              </w:rPr>
              <w:t>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5642D">
        <w:trPr>
          <w:trHeight w:val="340"/>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5642D">
        <w:trPr>
          <w:trHeight w:val="340"/>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5642D">
        <w:trPr>
          <w:trHeight w:val="340"/>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5642D">
        <w:trPr>
          <w:trHeight w:val="34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5642D">
        <w:trPr>
          <w:trHeight w:val="34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2D1A10F4"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sidR="009314E9">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1A6013D1" w14:textId="14DA44ED"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sidR="009314E9">
        <w:rPr>
          <w:rFonts w:ascii="Times New Roman" w:hAnsi="Times New Roman" w:cs="Times New Roman" w:hint="eastAsia"/>
          <w:sz w:val="24"/>
          <w:szCs w:val="24"/>
        </w:rPr>
        <w:t>水稻</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主产区生产的实际情况，当前平均每亩</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r w:rsidR="009314E9">
        <w:rPr>
          <w:rFonts w:ascii="Times New Roman" w:hAnsi="Times New Roman" w:cs="Times New Roman" w:hint="eastAsia"/>
          <w:sz w:val="24"/>
          <w:szCs w:val="24"/>
        </w:rPr>
        <w:t>水稻</w:t>
      </w:r>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72510DC" w14:textId="1492FF5C"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Pr="006B1678">
        <w:rPr>
          <w:rFonts w:ascii="Times New Roman" w:eastAsia="黑体" w:hAnsi="Times New Roman" w:cs="Times New Roman"/>
          <w:sz w:val="21"/>
          <w:szCs w:val="21"/>
        </w:rPr>
        <w:t>规模与单产关系</w:t>
      </w:r>
    </w:p>
    <w:p w14:paraId="4404AB5A" w14:textId="3085FF15"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r w:rsidR="0013760E">
        <w:rPr>
          <w:rFonts w:ascii="Times New Roman" w:hAnsi="Times New Roman" w:cs="Times New Roman" w:hint="eastAsia"/>
          <w:sz w:val="24"/>
          <w:szCs w:val="24"/>
        </w:rPr>
        <w:t>水稻属于劳动力密集型产品，</w:t>
      </w:r>
      <w:r w:rsidR="0013760E">
        <w:rPr>
          <w:rFonts w:ascii="Times New Roman" w:hAnsi="Times New Roman" w:cs="Times New Roman"/>
          <w:sz w:val="24"/>
          <w:szCs w:val="24"/>
        </w:rPr>
        <w:t>在</w:t>
      </w:r>
      <w:r w:rsidR="0013760E">
        <w:rPr>
          <w:rFonts w:ascii="Times New Roman" w:hAnsi="Times New Roman" w:cs="Times New Roman" w:hint="eastAsia"/>
          <w:sz w:val="24"/>
          <w:szCs w:val="24"/>
        </w:rPr>
        <w:t>种植和收获环节中均需要大量的人手，</w:t>
      </w:r>
      <w:r w:rsidR="00DE3D15">
        <w:rPr>
          <w:rFonts w:ascii="Times New Roman" w:hAnsi="Times New Roman" w:cs="Times New Roman" w:hint="eastAsia"/>
          <w:sz w:val="24"/>
          <w:szCs w:val="24"/>
        </w:rPr>
        <w:t>所以劳动力冗余的现象少见。</w:t>
      </w:r>
    </w:p>
    <w:p w14:paraId="022E76F6" w14:textId="22DCC39F" w:rsidR="00344B4D" w:rsidRDefault="00344B4D" w:rsidP="009E49F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9E49FE">
        <w:rPr>
          <w:rFonts w:ascii="Times New Roman" w:hAnsi="Times New Roman" w:cs="Times New Roman" w:hint="eastAsia"/>
          <w:sz w:val="24"/>
          <w:szCs w:val="24"/>
        </w:rPr>
        <w:t>如</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16907E79" w14:textId="77777777" w:rsidR="009E49FE" w:rsidRDefault="009E49FE" w:rsidP="009E49FE">
      <w:pPr>
        <w:spacing w:after="0"/>
        <w:rPr>
          <w:rFonts w:ascii="Times New Roman" w:eastAsia="黑体" w:hAnsi="Times New Roman" w:cs="Times New Roman"/>
          <w:sz w:val="21"/>
          <w:szCs w:val="21"/>
        </w:rPr>
        <w:sectPr w:rsidR="009E49FE" w:rsidSect="00E46361">
          <w:headerReference w:type="default" r:id="rId42"/>
          <w:pgSz w:w="11906" w:h="16838"/>
          <w:pgMar w:top="1701" w:right="1418" w:bottom="1418" w:left="1701" w:header="1417" w:footer="1020" w:gutter="0"/>
          <w:cols w:space="425"/>
          <w:docGrid w:type="lines" w:linePitch="326"/>
        </w:sectPr>
      </w:pPr>
    </w:p>
    <w:p w14:paraId="6685D65D" w14:textId="665B15EE"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sidR="009314E9">
        <w:rPr>
          <w:rFonts w:ascii="Times New Roman" w:eastAsia="黑体" w:hAnsi="Times New Roman" w:cs="Times New Roman"/>
          <w:sz w:val="21"/>
          <w:szCs w:val="21"/>
        </w:rPr>
        <w:t>水稻</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774"/>
        <w:gridCol w:w="1265"/>
        <w:gridCol w:w="31"/>
        <w:gridCol w:w="1234"/>
        <w:gridCol w:w="213"/>
        <w:gridCol w:w="1052"/>
        <w:gridCol w:w="106"/>
        <w:gridCol w:w="1159"/>
      </w:tblGrid>
      <w:tr w:rsidR="008C5DBF" w:rsidRPr="00902FEF" w14:paraId="417287F5" w14:textId="77777777" w:rsidTr="0085642D">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4DBE3CB9" w:rsidR="008C5DBF" w:rsidRPr="0085642D" w:rsidRDefault="000B1AE7" w:rsidP="008C5DBF">
            <w:pPr>
              <w:spacing w:after="0" w:line="240" w:lineRule="auto"/>
              <w:jc w:val="center"/>
              <w:rPr>
                <w:rFonts w:ascii="Times New Roman" w:eastAsia="宋体" w:hAnsi="Times New Roman" w:cs="Times New Roman"/>
                <w:b/>
                <w:iCs/>
                <w:color w:val="000000"/>
                <w:sz w:val="21"/>
                <w:szCs w:val="21"/>
              </w:rPr>
            </w:pPr>
            <w:r>
              <w:rPr>
                <w:rFonts w:ascii="Times New Roman" w:eastAsia="宋体" w:hAnsi="Times New Roman" w:cs="Times New Roman" w:hint="eastAsia"/>
                <w:b/>
                <w:iCs/>
                <w:color w:val="000000"/>
                <w:sz w:val="21"/>
                <w:szCs w:val="21"/>
              </w:rPr>
              <w:t>自变量</w:t>
            </w: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4B4D7BDE" w14:textId="4F653D6D"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83538F" w14:textId="79F26300"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902FEF">
              <w:rPr>
                <w:rFonts w:ascii="Times New Roman" w:eastAsia="宋体" w:hAnsi="Times New Roman" w:cs="Times New Roman"/>
                <w:i/>
                <w:iCs/>
                <w:color w:val="000000"/>
                <w:sz w:val="21"/>
                <w:szCs w:val="21"/>
              </w:rPr>
              <w:t>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32FB7A3" w14:textId="62CCE01F"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labor</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A6407C6" w14:textId="68BEFF78"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fertile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61E9755" w14:textId="025B8241"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00AA2B98">
              <w:rPr>
                <w:rFonts w:ascii="Times New Roman" w:eastAsia="宋体" w:hAnsi="Times New Roman" w:cs="Times New Roman"/>
                <w:i/>
                <w:iCs/>
                <w:color w:val="000000"/>
                <w:sz w:val="21"/>
                <w:szCs w:val="21"/>
              </w:rPr>
              <w:t>machine</w:t>
            </w: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85642D">
        <w:trPr>
          <w:trHeight w:val="34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85642D">
              <w:rPr>
                <w:rFonts w:ascii="Times New Roman" w:eastAsia="宋体" w:hAnsi="Times New Roman" w:cs="Times New Roman"/>
                <w:iCs/>
                <w:color w:val="000000"/>
                <w:sz w:val="21"/>
                <w:szCs w:val="21"/>
              </w:rPr>
              <w:t>ln</w:t>
            </w:r>
            <w:r w:rsidRPr="00902FEF">
              <w:rPr>
                <w:rFonts w:ascii="Times New Roman" w:eastAsia="宋体" w:hAnsi="Times New Roman" w:cs="Times New Roman"/>
                <w:i/>
                <w:iCs/>
                <w:color w:val="000000"/>
                <w:sz w:val="21"/>
                <w:szCs w:val="21"/>
              </w:rPr>
              <w:t>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85642D">
        <w:trPr>
          <w:trHeight w:val="340"/>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85642D">
        <w:trPr>
          <w:trHeight w:val="340"/>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85642D">
        <w:trPr>
          <w:trHeight w:val="34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85642D">
        <w:trPr>
          <w:trHeight w:val="340"/>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85642D">
        <w:trPr>
          <w:trHeight w:val="34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85642D">
        <w:trPr>
          <w:trHeight w:val="34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6" w:name="_Toc8629542"/>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r w:rsidR="00DF7C3C">
        <w:rPr>
          <w:rFonts w:ascii="Times New Roman" w:eastAsia="黑体" w:hAnsi="Times New Roman" w:cs="Times New Roman" w:hint="eastAsia"/>
          <w:sz w:val="28"/>
          <w:szCs w:val="28"/>
        </w:rPr>
        <w:t>推断</w:t>
      </w:r>
      <w:bookmarkEnd w:id="36"/>
    </w:p>
    <w:p w14:paraId="2AA9B728" w14:textId="0F68D75B" w:rsidR="00385970" w:rsidRDefault="00B2212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论文采取了规模报酬变化的生产函数形式，</w:t>
      </w:r>
      <w:r w:rsidR="00385970">
        <w:rPr>
          <w:rFonts w:ascii="Times New Roman" w:hAnsi="Times New Roman" w:cs="Times New Roman" w:hint="eastAsia"/>
          <w:sz w:val="24"/>
          <w:szCs w:val="24"/>
        </w:rPr>
        <w:t>不同的研究对象呈现出</w:t>
      </w:r>
      <w:r w:rsidR="00385970">
        <w:rPr>
          <w:rFonts w:ascii="Times New Roman" w:hAnsi="Times New Roman" w:cs="Times New Roman"/>
          <w:sz w:val="24"/>
          <w:szCs w:val="24"/>
        </w:rPr>
        <w:t>规模</w:t>
      </w:r>
      <w:r w:rsidR="00385970">
        <w:rPr>
          <w:rFonts w:ascii="Times New Roman" w:hAnsi="Times New Roman" w:cs="Times New Roman" w:hint="eastAsia"/>
          <w:sz w:val="24"/>
          <w:szCs w:val="24"/>
        </w:rPr>
        <w:t>报酬递增、递减、</w:t>
      </w:r>
      <w:r w:rsidR="00385970">
        <w:rPr>
          <w:rFonts w:ascii="Times New Roman" w:hAnsi="Times New Roman" w:cs="Times New Roman"/>
          <w:sz w:val="24"/>
          <w:szCs w:val="24"/>
        </w:rPr>
        <w:t>不变</w:t>
      </w:r>
      <w:r w:rsidR="00385970">
        <w:rPr>
          <w:rFonts w:ascii="Times New Roman" w:hAnsi="Times New Roman" w:cs="Times New Roman" w:hint="eastAsia"/>
          <w:sz w:val="24"/>
          <w:szCs w:val="24"/>
        </w:rPr>
        <w:t>或者复合型皆有可能，</w:t>
      </w:r>
      <w:r w:rsidR="00385970">
        <w:rPr>
          <w:rFonts w:ascii="Times New Roman" w:hAnsi="Times New Roman" w:cs="Times New Roman"/>
          <w:sz w:val="24"/>
          <w:szCs w:val="24"/>
        </w:rPr>
        <w:t>具体</w:t>
      </w:r>
      <w:r w:rsidR="00385970">
        <w:rPr>
          <w:rFonts w:ascii="Times New Roman" w:hAnsi="Times New Roman" w:cs="Times New Roman" w:hint="eastAsia"/>
          <w:sz w:val="24"/>
          <w:szCs w:val="24"/>
        </w:rPr>
        <w:t>呈现结果取决于研究对象本身的特性。</w:t>
      </w:r>
      <w:r w:rsidR="00F97D21">
        <w:rPr>
          <w:rFonts w:ascii="Times New Roman" w:hAnsi="Times New Roman" w:cs="Times New Roman" w:hint="eastAsia"/>
          <w:sz w:val="24"/>
          <w:szCs w:val="24"/>
        </w:rPr>
        <w:t>一般来说，农业生产经历规模报酬递增至递减的过程，</w:t>
      </w:r>
      <w:r w:rsidR="00E002F3">
        <w:rPr>
          <w:rFonts w:ascii="Times New Roman" w:hAnsi="Times New Roman" w:cs="Times New Roman" w:hint="eastAsia"/>
          <w:sz w:val="24"/>
          <w:szCs w:val="24"/>
        </w:rPr>
        <w:t>差异在于</w:t>
      </w:r>
      <w:r w:rsidR="00F97D21">
        <w:rPr>
          <w:rFonts w:ascii="Times New Roman" w:hAnsi="Times New Roman" w:cs="Times New Roman" w:hint="eastAsia"/>
          <w:sz w:val="24"/>
          <w:szCs w:val="24"/>
        </w:rPr>
        <w:t>不同的产品</w:t>
      </w:r>
      <w:r w:rsidR="00BC628F">
        <w:rPr>
          <w:rFonts w:ascii="Times New Roman" w:hAnsi="Times New Roman" w:cs="Times New Roman" w:hint="eastAsia"/>
          <w:sz w:val="24"/>
          <w:szCs w:val="24"/>
        </w:rPr>
        <w:t>规模变化的拐点不同</w:t>
      </w:r>
      <w:r w:rsidR="00B06D5A">
        <w:rPr>
          <w:rFonts w:ascii="Times New Roman" w:hAnsi="Times New Roman" w:cs="Times New Roman" w:hint="eastAsia"/>
          <w:sz w:val="24"/>
          <w:szCs w:val="24"/>
        </w:rPr>
        <w:t>，</w:t>
      </w:r>
      <w:r w:rsidR="0008063C">
        <w:rPr>
          <w:rFonts w:ascii="Times New Roman" w:hAnsi="Times New Roman" w:cs="Times New Roman" w:hint="eastAsia"/>
          <w:sz w:val="24"/>
          <w:szCs w:val="24"/>
        </w:rPr>
        <w:t>导致</w:t>
      </w:r>
      <w:r w:rsidR="00153626">
        <w:rPr>
          <w:rFonts w:ascii="Times New Roman" w:hAnsi="Times New Roman" w:cs="Times New Roman" w:hint="eastAsia"/>
          <w:sz w:val="24"/>
          <w:szCs w:val="24"/>
        </w:rPr>
        <w:t>展现的变化特征</w:t>
      </w:r>
      <w:r w:rsidR="009314E8">
        <w:rPr>
          <w:rFonts w:ascii="Times New Roman" w:hAnsi="Times New Roman" w:cs="Times New Roman" w:hint="eastAsia"/>
          <w:sz w:val="24"/>
          <w:szCs w:val="24"/>
        </w:rPr>
        <w:t>各具特色</w:t>
      </w:r>
      <w:r w:rsidR="00F97D21">
        <w:rPr>
          <w:rFonts w:ascii="Times New Roman" w:hAnsi="Times New Roman" w:cs="Times New Roman" w:hint="eastAsia"/>
          <w:sz w:val="24"/>
          <w:szCs w:val="24"/>
        </w:rPr>
        <w:t>。</w:t>
      </w:r>
      <w:r w:rsidR="00F97D21">
        <w:rPr>
          <w:rFonts w:ascii="Times New Roman" w:hAnsi="Times New Roman" w:cs="Times New Roman"/>
          <w:sz w:val="24"/>
          <w:szCs w:val="24"/>
        </w:rPr>
        <w:t>本文</w:t>
      </w:r>
      <w:r w:rsidR="00F97D21">
        <w:rPr>
          <w:rFonts w:ascii="Times New Roman" w:hAnsi="Times New Roman" w:cs="Times New Roman" w:hint="eastAsia"/>
          <w:sz w:val="24"/>
          <w:szCs w:val="24"/>
        </w:rPr>
        <w:t>研究结果发现，</w:t>
      </w:r>
      <w:r w:rsidR="00F97D21">
        <w:rPr>
          <w:rFonts w:ascii="Times New Roman" w:hAnsi="Times New Roman" w:cs="Times New Roman"/>
          <w:sz w:val="24"/>
          <w:szCs w:val="24"/>
        </w:rPr>
        <w:t>玉米</w:t>
      </w:r>
      <w:r w:rsidR="00F97D21">
        <w:rPr>
          <w:rFonts w:ascii="Times New Roman" w:hAnsi="Times New Roman" w:cs="Times New Roman" w:hint="eastAsia"/>
          <w:sz w:val="24"/>
          <w:szCs w:val="24"/>
        </w:rPr>
        <w:t>处于规模报酬递增的阶段，</w:t>
      </w:r>
      <w:r w:rsidR="00F97D21">
        <w:rPr>
          <w:rFonts w:ascii="Times New Roman" w:hAnsi="Times New Roman" w:cs="Times New Roman"/>
          <w:sz w:val="24"/>
          <w:szCs w:val="24"/>
        </w:rPr>
        <w:t>小麦</w:t>
      </w:r>
      <w:r w:rsidR="00F97D21">
        <w:rPr>
          <w:rFonts w:ascii="Times New Roman" w:hAnsi="Times New Roman" w:cs="Times New Roman" w:hint="eastAsia"/>
          <w:sz w:val="24"/>
          <w:szCs w:val="24"/>
        </w:rPr>
        <w:t>和水稻处于规模报酬递减的阶段。</w:t>
      </w:r>
      <w:r w:rsidR="008E7823">
        <w:rPr>
          <w:rFonts w:ascii="Times New Roman" w:hAnsi="Times New Roman" w:cs="Times New Roman" w:hint="eastAsia"/>
          <w:sz w:val="24"/>
          <w:szCs w:val="24"/>
        </w:rPr>
        <w:t>本文认为有两个方面的原因：</w:t>
      </w:r>
    </w:p>
    <w:p w14:paraId="56AD4C16" w14:textId="500751FD" w:rsidR="001E1E0B" w:rsidRDefault="008E782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一方面，</w:t>
      </w:r>
      <w:r w:rsidR="00624EED">
        <w:rPr>
          <w:rFonts w:ascii="Times New Roman" w:hAnsi="Times New Roman" w:cs="Times New Roman" w:hint="eastAsia"/>
          <w:sz w:val="24"/>
          <w:szCs w:val="24"/>
        </w:rPr>
        <w:t>小麦、</w:t>
      </w:r>
      <w:r w:rsidR="00624EED">
        <w:rPr>
          <w:rFonts w:ascii="Times New Roman" w:hAnsi="Times New Roman" w:cs="Times New Roman"/>
          <w:sz w:val="24"/>
          <w:szCs w:val="24"/>
        </w:rPr>
        <w:t>水稻</w:t>
      </w:r>
      <w:r w:rsidR="00624EED">
        <w:rPr>
          <w:rFonts w:ascii="Times New Roman" w:hAnsi="Times New Roman" w:cs="Times New Roman" w:hint="eastAsia"/>
          <w:sz w:val="24"/>
          <w:szCs w:val="24"/>
        </w:rPr>
        <w:t>和玉米的产品特性</w:t>
      </w:r>
      <w:r>
        <w:rPr>
          <w:rFonts w:ascii="Times New Roman" w:hAnsi="Times New Roman" w:cs="Times New Roman" w:hint="eastAsia"/>
          <w:sz w:val="24"/>
          <w:szCs w:val="24"/>
        </w:rPr>
        <w:t>差异大</w:t>
      </w:r>
      <w:r w:rsidR="00624EED">
        <w:rPr>
          <w:rFonts w:ascii="Times New Roman" w:hAnsi="Times New Roman" w:cs="Times New Roman" w:hint="eastAsia"/>
          <w:sz w:val="24"/>
          <w:szCs w:val="24"/>
        </w:rPr>
        <w:t>。</w:t>
      </w:r>
      <w:r w:rsidR="00A95A4A">
        <w:rPr>
          <w:rFonts w:ascii="Times New Roman" w:hAnsi="Times New Roman" w:cs="Times New Roman"/>
          <w:sz w:val="24"/>
          <w:szCs w:val="24"/>
        </w:rPr>
        <w:t>玉米</w:t>
      </w:r>
      <w:r w:rsidR="001E1E0B">
        <w:rPr>
          <w:rFonts w:ascii="Times New Roman" w:hAnsi="Times New Roman" w:cs="Times New Roman" w:hint="eastAsia"/>
          <w:sz w:val="24"/>
          <w:szCs w:val="24"/>
        </w:rPr>
        <w:t>原产于南美洲，</w:t>
      </w:r>
      <w:r w:rsidR="001E1E0B">
        <w:rPr>
          <w:rFonts w:ascii="Times New Roman" w:hAnsi="Times New Roman" w:cs="Times New Roman"/>
          <w:sz w:val="24"/>
          <w:szCs w:val="24"/>
        </w:rPr>
        <w:t>人类</w:t>
      </w:r>
      <w:r w:rsidR="001E1E0B">
        <w:rPr>
          <w:rFonts w:ascii="Times New Roman" w:hAnsi="Times New Roman" w:cs="Times New Roman" w:hint="eastAsia"/>
          <w:sz w:val="24"/>
          <w:szCs w:val="24"/>
        </w:rPr>
        <w:t>栽培的历史大约有七千多年</w:t>
      </w:r>
      <w:r w:rsidR="000C2E28">
        <w:rPr>
          <w:rFonts w:ascii="Times New Roman" w:hAnsi="Times New Roman" w:cs="Times New Roman" w:hint="eastAsia"/>
          <w:sz w:val="24"/>
          <w:szCs w:val="24"/>
        </w:rPr>
        <w:t>，</w:t>
      </w:r>
      <w:r w:rsidR="00233BF9">
        <w:rPr>
          <w:rFonts w:ascii="Times New Roman" w:hAnsi="Times New Roman" w:cs="Times New Roman" w:hint="eastAsia"/>
          <w:sz w:val="24"/>
          <w:szCs w:val="24"/>
        </w:rPr>
        <w:t>传入我国</w:t>
      </w:r>
      <w:r w:rsidR="00A30766">
        <w:rPr>
          <w:rFonts w:ascii="Times New Roman" w:hAnsi="Times New Roman" w:cs="Times New Roman" w:hint="eastAsia"/>
          <w:sz w:val="24"/>
          <w:szCs w:val="24"/>
        </w:rPr>
        <w:t>却</w:t>
      </w:r>
      <w:r w:rsidR="00233BF9">
        <w:rPr>
          <w:rFonts w:ascii="Times New Roman" w:hAnsi="Times New Roman" w:cs="Times New Roman" w:hint="eastAsia"/>
          <w:sz w:val="24"/>
          <w:szCs w:val="24"/>
        </w:rPr>
        <w:t>不到</w:t>
      </w:r>
      <w:r w:rsidR="00233BF9">
        <w:rPr>
          <w:rFonts w:ascii="Times New Roman" w:hAnsi="Times New Roman" w:cs="Times New Roman" w:hint="eastAsia"/>
          <w:sz w:val="24"/>
          <w:szCs w:val="24"/>
        </w:rPr>
        <w:t>500</w:t>
      </w:r>
      <w:r w:rsidR="00233BF9">
        <w:rPr>
          <w:rFonts w:ascii="Times New Roman" w:hAnsi="Times New Roman" w:cs="Times New Roman" w:hint="eastAsia"/>
          <w:sz w:val="24"/>
          <w:szCs w:val="24"/>
        </w:rPr>
        <w:t>年</w:t>
      </w:r>
      <w:r w:rsidR="00763B81">
        <w:rPr>
          <w:rFonts w:ascii="Times New Roman" w:hAnsi="Times New Roman" w:cs="Times New Roman" w:hint="eastAsia"/>
          <w:sz w:val="24"/>
          <w:szCs w:val="24"/>
        </w:rPr>
        <w:t>，如今我国种植的玉米主要是推广引进品种</w:t>
      </w:r>
      <w:r w:rsidR="00233BF9">
        <w:rPr>
          <w:rFonts w:ascii="Times New Roman" w:hAnsi="Times New Roman" w:cs="Times New Roman" w:hint="eastAsia"/>
          <w:sz w:val="24"/>
          <w:szCs w:val="24"/>
        </w:rPr>
        <w:t>。</w:t>
      </w:r>
      <w:r w:rsidR="00104139">
        <w:rPr>
          <w:rFonts w:ascii="Times New Roman" w:hAnsi="Times New Roman" w:cs="Times New Roman" w:hint="eastAsia"/>
          <w:sz w:val="24"/>
          <w:szCs w:val="24"/>
        </w:rPr>
        <w:t>玉米也</w:t>
      </w:r>
      <w:r w:rsidR="000C2E28">
        <w:rPr>
          <w:rFonts w:ascii="Times New Roman" w:hAnsi="Times New Roman" w:cs="Times New Roman" w:hint="eastAsia"/>
          <w:sz w:val="24"/>
          <w:szCs w:val="24"/>
        </w:rPr>
        <w:t>是利用杂种优势时间最早，面积较大的农作物。</w:t>
      </w:r>
      <w:r w:rsidR="00D848DE">
        <w:rPr>
          <w:rFonts w:ascii="Times New Roman" w:hAnsi="Times New Roman" w:cs="Times New Roman" w:hint="eastAsia"/>
          <w:sz w:val="24"/>
          <w:szCs w:val="24"/>
        </w:rPr>
        <w:t>它</w:t>
      </w:r>
      <w:r w:rsidR="0019663A">
        <w:rPr>
          <w:rFonts w:ascii="Times New Roman" w:hAnsi="Times New Roman" w:cs="Times New Roman" w:hint="eastAsia"/>
          <w:sz w:val="24"/>
          <w:szCs w:val="24"/>
        </w:rPr>
        <w:t>适应性强，</w:t>
      </w:r>
      <w:r w:rsidR="0019663A">
        <w:rPr>
          <w:rFonts w:ascii="Times New Roman" w:hAnsi="Times New Roman" w:cs="Times New Roman"/>
          <w:sz w:val="24"/>
          <w:szCs w:val="24"/>
        </w:rPr>
        <w:t>对</w:t>
      </w:r>
      <w:r w:rsidR="0019663A">
        <w:rPr>
          <w:rFonts w:ascii="Times New Roman" w:hAnsi="Times New Roman" w:cs="Times New Roman" w:hint="eastAsia"/>
          <w:sz w:val="24"/>
          <w:szCs w:val="24"/>
        </w:rPr>
        <w:t>土壤要求不十分严格，</w:t>
      </w:r>
      <w:r w:rsidR="00F253A6">
        <w:rPr>
          <w:rFonts w:ascii="Times New Roman" w:hAnsi="Times New Roman" w:cs="Times New Roman" w:hint="eastAsia"/>
          <w:sz w:val="24"/>
          <w:szCs w:val="24"/>
        </w:rPr>
        <w:t>在种植阶段不太需要人工干预，</w:t>
      </w:r>
      <w:r w:rsidR="00FC5F00">
        <w:rPr>
          <w:rFonts w:ascii="Times New Roman" w:hAnsi="Times New Roman" w:cs="Times New Roman" w:hint="eastAsia"/>
          <w:sz w:val="24"/>
          <w:szCs w:val="24"/>
        </w:rPr>
        <w:t>也能得到高产（</w:t>
      </w:r>
      <w:r w:rsidR="00FC5F00">
        <w:rPr>
          <w:rFonts w:ascii="Times New Roman" w:hAnsi="Times New Roman" w:cs="Times New Roman"/>
          <w:sz w:val="24"/>
          <w:szCs w:val="24"/>
        </w:rPr>
        <w:t>如</w:t>
      </w:r>
      <w:r w:rsidR="00FC5F00">
        <w:rPr>
          <w:rFonts w:ascii="Times New Roman" w:hAnsi="Times New Roman" w:cs="Times New Roman" w:hint="eastAsia"/>
          <w:sz w:val="24"/>
          <w:szCs w:val="24"/>
        </w:rPr>
        <w:t>桂单</w:t>
      </w:r>
      <w:r w:rsidR="00FC5F00">
        <w:rPr>
          <w:rFonts w:ascii="Times New Roman" w:hAnsi="Times New Roman" w:cs="Times New Roman" w:hint="eastAsia"/>
          <w:sz w:val="24"/>
          <w:szCs w:val="24"/>
        </w:rPr>
        <w:t>0810</w:t>
      </w:r>
      <w:r w:rsidR="00FC5F00">
        <w:rPr>
          <w:rFonts w:ascii="Times New Roman" w:hAnsi="Times New Roman" w:cs="Times New Roman" w:hint="eastAsia"/>
          <w:sz w:val="24"/>
          <w:szCs w:val="24"/>
        </w:rPr>
        <w:t>，</w:t>
      </w:r>
      <w:r w:rsidR="00FC5F00">
        <w:rPr>
          <w:rFonts w:ascii="Times New Roman" w:hAnsi="Times New Roman" w:cs="Times New Roman"/>
          <w:sz w:val="24"/>
          <w:szCs w:val="24"/>
        </w:rPr>
        <w:t>一年</w:t>
      </w:r>
      <w:r w:rsidR="00FC5F00">
        <w:rPr>
          <w:rFonts w:ascii="Times New Roman" w:hAnsi="Times New Roman" w:cs="Times New Roman" w:hint="eastAsia"/>
          <w:sz w:val="24"/>
          <w:szCs w:val="24"/>
        </w:rPr>
        <w:t>仅需要施肥三次）</w:t>
      </w:r>
      <w:r w:rsidR="000F38A4">
        <w:rPr>
          <w:rFonts w:ascii="Times New Roman" w:hAnsi="Times New Roman" w:cs="Times New Roman" w:hint="eastAsia"/>
          <w:sz w:val="24"/>
          <w:szCs w:val="24"/>
        </w:rPr>
        <w:t>，是一种</w:t>
      </w:r>
      <w:r w:rsidR="002C6C8E">
        <w:rPr>
          <w:rFonts w:ascii="Times New Roman" w:hAnsi="Times New Roman" w:cs="Times New Roman" w:hint="eastAsia"/>
          <w:sz w:val="24"/>
          <w:szCs w:val="24"/>
        </w:rPr>
        <w:t>较</w:t>
      </w:r>
      <w:r w:rsidR="000F38A4">
        <w:rPr>
          <w:rFonts w:ascii="Times New Roman" w:hAnsi="Times New Roman" w:cs="Times New Roman" w:hint="eastAsia"/>
          <w:sz w:val="24"/>
          <w:szCs w:val="24"/>
        </w:rPr>
        <w:t>适合大规模种植的农作物</w:t>
      </w:r>
      <w:r w:rsidR="00B651B3">
        <w:rPr>
          <w:rFonts w:ascii="Times New Roman" w:hAnsi="Times New Roman" w:cs="Times New Roman" w:hint="eastAsia"/>
          <w:sz w:val="24"/>
          <w:szCs w:val="24"/>
        </w:rPr>
        <w:t>；</w:t>
      </w:r>
      <w:r w:rsidR="002E0C93">
        <w:rPr>
          <w:rFonts w:ascii="Times New Roman" w:hAnsi="Times New Roman" w:cs="Times New Roman" w:hint="eastAsia"/>
          <w:sz w:val="24"/>
          <w:szCs w:val="24"/>
        </w:rPr>
        <w:t>小麦和水稻</w:t>
      </w:r>
      <w:r w:rsidR="00BD3A19">
        <w:rPr>
          <w:rFonts w:ascii="Times New Roman" w:hAnsi="Times New Roman" w:cs="Times New Roman" w:hint="eastAsia"/>
          <w:sz w:val="24"/>
          <w:szCs w:val="24"/>
        </w:rPr>
        <w:t>则</w:t>
      </w:r>
      <w:r w:rsidR="007C00E7">
        <w:rPr>
          <w:rFonts w:ascii="Times New Roman" w:hAnsi="Times New Roman" w:cs="Times New Roman" w:hint="eastAsia"/>
          <w:sz w:val="24"/>
          <w:szCs w:val="24"/>
        </w:rPr>
        <w:t>是精耕细作的产物，</w:t>
      </w:r>
      <w:r w:rsidR="002E0C93">
        <w:rPr>
          <w:rFonts w:ascii="Times New Roman" w:hAnsi="Times New Roman" w:cs="Times New Roman" w:hint="eastAsia"/>
          <w:sz w:val="24"/>
          <w:szCs w:val="24"/>
        </w:rPr>
        <w:t>在中国的发展历史远超</w:t>
      </w:r>
      <w:r w:rsidR="002E0C93">
        <w:rPr>
          <w:rFonts w:ascii="Times New Roman" w:hAnsi="Times New Roman" w:cs="Times New Roman" w:hint="eastAsia"/>
          <w:sz w:val="24"/>
          <w:szCs w:val="24"/>
        </w:rPr>
        <w:t>4000</w:t>
      </w:r>
      <w:r w:rsidR="002E0C93">
        <w:rPr>
          <w:rFonts w:ascii="Times New Roman" w:hAnsi="Times New Roman" w:cs="Times New Roman" w:hint="eastAsia"/>
          <w:sz w:val="24"/>
          <w:szCs w:val="24"/>
        </w:rPr>
        <w:t>年。</w:t>
      </w:r>
      <w:r w:rsidR="00DD627D">
        <w:rPr>
          <w:rFonts w:ascii="Times New Roman" w:hAnsi="Times New Roman" w:cs="Times New Roman" w:hint="eastAsia"/>
          <w:sz w:val="24"/>
          <w:szCs w:val="24"/>
        </w:rPr>
        <w:t>小麦起源于西亚，传入中国的历史可能早至</w:t>
      </w:r>
      <w:r w:rsidR="00DD627D">
        <w:rPr>
          <w:rFonts w:ascii="Times New Roman" w:hAnsi="Times New Roman" w:cs="Times New Roman" w:hint="eastAsia"/>
          <w:sz w:val="24"/>
          <w:szCs w:val="24"/>
        </w:rPr>
        <w:t>4500</w:t>
      </w:r>
      <w:r w:rsidR="00DD627D">
        <w:rPr>
          <w:rFonts w:ascii="Times New Roman" w:hAnsi="Times New Roman" w:cs="Times New Roman" w:hint="eastAsia"/>
          <w:sz w:val="24"/>
          <w:szCs w:val="24"/>
        </w:rPr>
        <w:t>年</w:t>
      </w:r>
      <w:r w:rsidR="002C6C8E">
        <w:rPr>
          <w:rFonts w:ascii="Times New Roman" w:hAnsi="Times New Roman" w:cs="Times New Roman" w:hint="eastAsia"/>
          <w:sz w:val="24"/>
          <w:szCs w:val="24"/>
        </w:rPr>
        <w:t>。麦是胎里富，土壤是小麦高产的基础。</w:t>
      </w:r>
      <w:r w:rsidR="00187F6B">
        <w:rPr>
          <w:rFonts w:ascii="Times New Roman" w:hAnsi="Times New Roman" w:cs="Times New Roman" w:hint="eastAsia"/>
          <w:sz w:val="24"/>
          <w:szCs w:val="24"/>
        </w:rPr>
        <w:t>水稻起源于中国，</w:t>
      </w:r>
      <w:r w:rsidR="00187F6B">
        <w:rPr>
          <w:rFonts w:ascii="Times New Roman" w:hAnsi="Times New Roman" w:cs="Times New Roman"/>
          <w:sz w:val="24"/>
          <w:szCs w:val="24"/>
        </w:rPr>
        <w:t>是</w:t>
      </w:r>
      <w:r w:rsidR="00187F6B">
        <w:rPr>
          <w:rFonts w:ascii="Times New Roman" w:hAnsi="Times New Roman" w:cs="Times New Roman" w:hint="eastAsia"/>
          <w:sz w:val="24"/>
          <w:szCs w:val="24"/>
        </w:rPr>
        <w:t>本土生物</w:t>
      </w:r>
      <w:r w:rsidR="0042129B">
        <w:rPr>
          <w:rFonts w:ascii="Times New Roman" w:hAnsi="Times New Roman" w:cs="Times New Roman" w:hint="eastAsia"/>
          <w:sz w:val="24"/>
          <w:szCs w:val="24"/>
        </w:rPr>
        <w:t>，</w:t>
      </w:r>
      <w:r w:rsidR="0042129B">
        <w:rPr>
          <w:rFonts w:ascii="Times New Roman" w:hAnsi="Times New Roman" w:cs="Times New Roman"/>
          <w:sz w:val="24"/>
          <w:szCs w:val="24"/>
        </w:rPr>
        <w:t>栽培</w:t>
      </w:r>
      <w:r w:rsidR="0042129B">
        <w:rPr>
          <w:rFonts w:ascii="Times New Roman" w:hAnsi="Times New Roman" w:cs="Times New Roman" w:hint="eastAsia"/>
          <w:sz w:val="24"/>
          <w:szCs w:val="24"/>
        </w:rPr>
        <w:t>时间超过</w:t>
      </w:r>
      <w:r w:rsidR="0042129B">
        <w:rPr>
          <w:rFonts w:ascii="Times New Roman" w:hAnsi="Times New Roman" w:cs="Times New Roman" w:hint="eastAsia"/>
          <w:sz w:val="24"/>
          <w:szCs w:val="24"/>
        </w:rPr>
        <w:t>7000</w:t>
      </w:r>
      <w:r w:rsidR="0042129B">
        <w:rPr>
          <w:rFonts w:ascii="Times New Roman" w:hAnsi="Times New Roman" w:cs="Times New Roman" w:hint="eastAsia"/>
          <w:sz w:val="24"/>
          <w:szCs w:val="24"/>
        </w:rPr>
        <w:t>年</w:t>
      </w:r>
      <w:r w:rsidR="00187F6B">
        <w:rPr>
          <w:rFonts w:ascii="Times New Roman" w:hAnsi="Times New Roman" w:cs="Times New Roman" w:hint="eastAsia"/>
          <w:sz w:val="24"/>
          <w:szCs w:val="24"/>
        </w:rPr>
        <w:t>。</w:t>
      </w:r>
      <w:r w:rsidR="003F6D0C">
        <w:rPr>
          <w:rFonts w:ascii="Times New Roman" w:hAnsi="Times New Roman" w:cs="Times New Roman" w:hint="eastAsia"/>
          <w:sz w:val="24"/>
          <w:szCs w:val="24"/>
        </w:rPr>
        <w:t>生产需要</w:t>
      </w:r>
      <w:r w:rsidR="00EE3329">
        <w:rPr>
          <w:rFonts w:ascii="Times New Roman" w:hAnsi="Times New Roman" w:cs="Times New Roman" w:hint="eastAsia"/>
          <w:sz w:val="24"/>
          <w:szCs w:val="24"/>
        </w:rPr>
        <w:t>经历整地、育苗、</w:t>
      </w:r>
      <w:r w:rsidR="00EE3329">
        <w:rPr>
          <w:rFonts w:ascii="Times New Roman" w:hAnsi="Times New Roman" w:cs="Times New Roman"/>
          <w:sz w:val="24"/>
          <w:szCs w:val="24"/>
        </w:rPr>
        <w:t>插秧</w:t>
      </w:r>
      <w:r w:rsidR="00EE3329">
        <w:rPr>
          <w:rFonts w:ascii="Times New Roman" w:hAnsi="Times New Roman" w:cs="Times New Roman" w:hint="eastAsia"/>
          <w:sz w:val="24"/>
          <w:szCs w:val="24"/>
        </w:rPr>
        <w:t>、除草除虫、施肥、</w:t>
      </w:r>
      <w:r w:rsidR="00EE3329">
        <w:rPr>
          <w:rFonts w:ascii="Times New Roman" w:hAnsi="Times New Roman" w:cs="Times New Roman"/>
          <w:sz w:val="24"/>
          <w:szCs w:val="24"/>
        </w:rPr>
        <w:t>灌排水</w:t>
      </w:r>
      <w:r w:rsidR="00EE3329">
        <w:rPr>
          <w:rFonts w:ascii="Times New Roman" w:hAnsi="Times New Roman" w:cs="Times New Roman" w:hint="eastAsia"/>
          <w:sz w:val="24"/>
          <w:szCs w:val="24"/>
        </w:rPr>
        <w:t>和收成的过程。</w:t>
      </w:r>
      <w:r w:rsidR="00521127">
        <w:rPr>
          <w:rFonts w:ascii="Times New Roman" w:hAnsi="Times New Roman" w:cs="Times New Roman" w:hint="eastAsia"/>
          <w:sz w:val="24"/>
          <w:szCs w:val="24"/>
        </w:rPr>
        <w:t>当前我国水稻生产虽然可以实现全程机械化，</w:t>
      </w:r>
      <w:r w:rsidR="00521127">
        <w:rPr>
          <w:rFonts w:ascii="Times New Roman" w:hAnsi="Times New Roman" w:cs="Times New Roman"/>
          <w:sz w:val="24"/>
          <w:szCs w:val="24"/>
        </w:rPr>
        <w:t>但</w:t>
      </w:r>
      <w:r w:rsidR="00521127">
        <w:rPr>
          <w:rFonts w:ascii="Times New Roman" w:hAnsi="Times New Roman" w:cs="Times New Roman" w:hint="eastAsia"/>
          <w:sz w:val="24"/>
          <w:szCs w:val="24"/>
        </w:rPr>
        <w:t>普及程度较低</w:t>
      </w:r>
      <w:r w:rsidR="00372B85">
        <w:rPr>
          <w:rFonts w:ascii="Times New Roman" w:hAnsi="Times New Roman" w:cs="Times New Roman" w:hint="eastAsia"/>
          <w:sz w:val="24"/>
          <w:szCs w:val="24"/>
        </w:rPr>
        <w:t>，如种植环节</w:t>
      </w:r>
      <w:r w:rsidR="00EE3329">
        <w:rPr>
          <w:rFonts w:ascii="Times New Roman" w:hAnsi="Times New Roman" w:cs="Times New Roman" w:hint="eastAsia"/>
          <w:sz w:val="24"/>
          <w:szCs w:val="24"/>
        </w:rPr>
        <w:t>仍然以人工插秧为主</w:t>
      </w:r>
      <w:r w:rsidR="00733170">
        <w:rPr>
          <w:rFonts w:ascii="Times New Roman" w:hAnsi="Times New Roman" w:cs="Times New Roman" w:hint="eastAsia"/>
          <w:sz w:val="24"/>
          <w:szCs w:val="24"/>
        </w:rPr>
        <w:t>。</w:t>
      </w:r>
      <w:r w:rsidR="00733170">
        <w:rPr>
          <w:rFonts w:ascii="Times New Roman" w:hAnsi="Times New Roman" w:cs="Times New Roman"/>
          <w:sz w:val="24"/>
          <w:szCs w:val="24"/>
        </w:rPr>
        <w:t>对于</w:t>
      </w:r>
      <w:r w:rsidR="00733170">
        <w:rPr>
          <w:rFonts w:ascii="Times New Roman" w:hAnsi="Times New Roman" w:cs="Times New Roman" w:hint="eastAsia"/>
          <w:sz w:val="24"/>
          <w:szCs w:val="24"/>
        </w:rPr>
        <w:t>此类需要精细化照料的作物，</w:t>
      </w:r>
      <w:r w:rsidR="00733170">
        <w:rPr>
          <w:rFonts w:ascii="Times New Roman" w:hAnsi="Times New Roman" w:cs="Times New Roman"/>
          <w:sz w:val="24"/>
          <w:szCs w:val="24"/>
        </w:rPr>
        <w:t>扩大</w:t>
      </w:r>
      <w:r w:rsidR="00733170">
        <w:rPr>
          <w:rFonts w:ascii="Times New Roman" w:hAnsi="Times New Roman" w:cs="Times New Roman" w:hint="eastAsia"/>
          <w:sz w:val="24"/>
          <w:szCs w:val="24"/>
        </w:rPr>
        <w:t>规模会带来报酬递减。</w:t>
      </w:r>
    </w:p>
    <w:p w14:paraId="230E8818" w14:textId="32D1B0A6" w:rsidR="00E44E3F" w:rsidRPr="00FA2184" w:rsidRDefault="008E7823"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另一方面，三种粮食作物机械的可分性不同。</w:t>
      </w:r>
      <w:r w:rsidR="00106EAB">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sidR="00106EAB">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sidR="00106EAB">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sidR="00106EAB">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[51, 52]</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r w:rsidR="009314E9">
        <w:rPr>
          <w:rFonts w:ascii="Times New Roman" w:hAnsi="Times New Roman" w:cs="Times New Roman" w:hint="eastAsia"/>
          <w:sz w:val="24"/>
          <w:szCs w:val="24"/>
        </w:rPr>
        <w:t>水稻</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45A30">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7A5D5BCD" w14:textId="5A0A90C9" w:rsidR="004017E2" w:rsidRDefault="009A7B83" w:rsidP="005232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FF04E4">
        <w:rPr>
          <w:rFonts w:ascii="Times New Roman" w:hAnsi="Times New Roman" w:cs="Times New Roman" w:hint="eastAsia"/>
          <w:sz w:val="24"/>
          <w:szCs w:val="24"/>
        </w:rPr>
        <w:t>研究推测粮食品种和要素的可分性是影响单产变化的重要原因</w:t>
      </w:r>
      <w:r w:rsidR="005579E6" w:rsidRPr="00CC03EE">
        <w:rPr>
          <w:rFonts w:ascii="Times New Roman" w:hAnsi="Times New Roman" w:cs="Times New Roman" w:hint="eastAsia"/>
          <w:sz w:val="24"/>
          <w:szCs w:val="24"/>
        </w:rPr>
        <w:t>。</w:t>
      </w:r>
      <w:r w:rsidR="00787092">
        <w:rPr>
          <w:rFonts w:ascii="Times New Roman" w:hAnsi="Times New Roman" w:cs="Times New Roman" w:hint="eastAsia"/>
          <w:sz w:val="24"/>
          <w:szCs w:val="24"/>
        </w:rPr>
        <w:t>因为</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95768">
        <w:rPr>
          <w:rFonts w:ascii="Times New Roman" w:hAnsi="Times New Roman" w:cs="Times New Roman" w:hint="eastAsia"/>
          <w:sz w:val="24"/>
          <w:szCs w:val="24"/>
        </w:rPr>
        <w:t>回顾</w:t>
      </w:r>
      <w:r w:rsidR="00595768"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00595768"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sidR="00595768">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sidR="00595768">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sidR="00595768">
        <w:rPr>
          <w:rFonts w:ascii="Times New Roman" w:hAnsi="Times New Roman" w:cs="Times New Roman" w:hint="eastAsia"/>
          <w:sz w:val="24"/>
          <w:szCs w:val="24"/>
        </w:rPr>
        <w:t>，</w:t>
      </w:r>
      <w:r w:rsidR="00595768" w:rsidRPr="00CC03EE">
        <w:rPr>
          <w:rFonts w:ascii="Times New Roman" w:hAnsi="Times New Roman" w:cs="Times New Roman" w:hint="eastAsia"/>
          <w:sz w:val="24"/>
          <w:szCs w:val="24"/>
        </w:rPr>
        <w:t>推测未来</w:t>
      </w:r>
      <w:r w:rsidR="002D004F">
        <w:rPr>
          <w:rFonts w:ascii="Times New Roman" w:hAnsi="Times New Roman" w:cs="Times New Roman" w:hint="eastAsia"/>
          <w:sz w:val="24"/>
          <w:szCs w:val="24"/>
        </w:rPr>
        <w:t>随着规模的扩大，</w:t>
      </w:r>
      <w:r w:rsidR="00595768">
        <w:rPr>
          <w:rFonts w:ascii="Times New Roman" w:hAnsi="Times New Roman" w:cs="Times New Roman" w:hint="eastAsia"/>
          <w:sz w:val="24"/>
          <w:szCs w:val="24"/>
        </w:rPr>
        <w:t>我国</w:t>
      </w:r>
      <w:r w:rsidR="002D004F">
        <w:rPr>
          <w:rFonts w:ascii="Times New Roman" w:hAnsi="Times New Roman" w:cs="Times New Roman" w:hint="eastAsia"/>
          <w:sz w:val="24"/>
          <w:szCs w:val="24"/>
        </w:rPr>
        <w:t>玉米单产起伏变化不大。</w:t>
      </w:r>
      <w:bookmarkStart w:id="37" w:name="_GoBack"/>
      <w:bookmarkEnd w:id="37"/>
      <w:r w:rsidR="00791AA0">
        <w:rPr>
          <w:rFonts w:ascii="Times New Roman" w:hAnsi="Times New Roman" w:cs="Times New Roman" w:hint="eastAsia"/>
          <w:sz w:val="24"/>
          <w:szCs w:val="24"/>
        </w:rPr>
        <w:t>小麦和水稻</w:t>
      </w:r>
      <w:r w:rsidR="00595768" w:rsidRPr="00CC03EE">
        <w:rPr>
          <w:rFonts w:ascii="Times New Roman" w:hAnsi="Times New Roman" w:cs="Times New Roman" w:hint="eastAsia"/>
          <w:sz w:val="24"/>
          <w:szCs w:val="24"/>
        </w:rPr>
        <w:t>单产略微下降，但下降幅度小。</w:t>
      </w:r>
      <w:r w:rsidR="00791AA0">
        <w:rPr>
          <w:rFonts w:ascii="Times New Roman" w:hAnsi="Times New Roman" w:cs="Times New Roman" w:hint="eastAsia"/>
          <w:sz w:val="24"/>
          <w:szCs w:val="24"/>
        </w:rPr>
        <w:t>但机械化的推进有利于提高粮食总产量，</w:t>
      </w:r>
      <w:r w:rsidR="00791AA0">
        <w:rPr>
          <w:rFonts w:ascii="Times New Roman" w:hAnsi="Times New Roman" w:cs="Times New Roman"/>
          <w:sz w:val="24"/>
          <w:szCs w:val="24"/>
        </w:rPr>
        <w:t>所以</w:t>
      </w:r>
      <w:r w:rsidR="00595768" w:rsidRPr="00CC03EE">
        <w:rPr>
          <w:rFonts w:ascii="Times New Roman" w:hAnsi="Times New Roman" w:cs="Times New Roman" w:hint="eastAsia"/>
          <w:sz w:val="24"/>
          <w:szCs w:val="24"/>
        </w:rPr>
        <w:t>未来要不遗余力的坚持农机补贴政策，提高机械化水平，推进农业机械的技术变革。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8629543"/>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06B64054"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w:t>
      </w:r>
      <w:r w:rsidR="00B86D23">
        <w:rPr>
          <w:rFonts w:ascii="Times New Roman" w:hAnsi="Times New Roman" w:cs="Times New Roman" w:hint="eastAsia"/>
          <w:sz w:val="24"/>
          <w:szCs w:val="24"/>
        </w:rPr>
        <w:t>一熟区春玉米</w:t>
      </w:r>
      <w:r w:rsidR="001C48DE">
        <w:rPr>
          <w:rFonts w:ascii="Times New Roman" w:hAnsi="Times New Roman" w:cs="Times New Roman" w:hint="eastAsia"/>
          <w:sz w:val="24"/>
          <w:szCs w:val="24"/>
        </w:rPr>
        <w:t>规模弹性不显著，</w:t>
      </w:r>
      <w:r w:rsidR="00B86D23">
        <w:rPr>
          <w:rFonts w:ascii="Times New Roman" w:hAnsi="Times New Roman" w:cs="Times New Roman" w:hint="eastAsia"/>
          <w:sz w:val="24"/>
          <w:szCs w:val="24"/>
        </w:rPr>
        <w:t>两熟区夏玉米</w:t>
      </w:r>
      <w:r w:rsidR="001C48DE">
        <w:rPr>
          <w:rFonts w:ascii="Times New Roman" w:hAnsi="Times New Roman" w:cs="Times New Roman" w:hint="eastAsia"/>
          <w:sz w:val="24"/>
          <w:szCs w:val="24"/>
        </w:rPr>
        <w:t>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B86D23">
        <w:rPr>
          <w:rFonts w:ascii="Times New Roman" w:hAnsi="Times New Roman" w:cs="Times New Roman" w:hint="eastAsia"/>
          <w:sz w:val="24"/>
          <w:szCs w:val="24"/>
        </w:rPr>
        <w:t>两熟区冬小麦</w:t>
      </w:r>
      <w:r w:rsidR="001C48DE">
        <w:rPr>
          <w:rFonts w:ascii="Times New Roman" w:hAnsi="Times New Roman" w:cs="Times New Roman" w:hint="eastAsia"/>
          <w:sz w:val="24"/>
          <w:szCs w:val="24"/>
        </w:rPr>
        <w:t>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[53]</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[45, 48]</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r w:rsidR="009314E9">
        <w:rPr>
          <w:rFonts w:ascii="Times New Roman" w:hAnsi="Times New Roman" w:cs="Times New Roman" w:hint="eastAsia"/>
          <w:sz w:val="24"/>
          <w:szCs w:val="24"/>
        </w:rPr>
        <w:t>水稻</w:t>
      </w:r>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[18, 20, 53]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9E4BE9">
        <w:rPr>
          <w:rFonts w:ascii="Times New Roman" w:hAnsi="Times New Roman" w:cs="Times New Roman"/>
          <w:color w:val="080000"/>
          <w:sz w:val="24"/>
          <w:szCs w:val="24"/>
          <w:vertAlign w:val="superscript"/>
        </w:rPr>
        <w:t>[16]</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5463127F" w14:textId="77777777" w:rsidR="00271E8D" w:rsidRDefault="00F9465C" w:rsidP="00AA607D">
      <w:pPr>
        <w:spacing w:after="0" w:line="400" w:lineRule="exact"/>
        <w:ind w:firstLineChars="200" w:firstLine="480"/>
        <w:jc w:val="both"/>
        <w:rPr>
          <w:rFonts w:ascii="Times New Roman" w:hAnsi="Times New Roman" w:cs="Times New Roman"/>
          <w:sz w:val="24"/>
          <w:szCs w:val="24"/>
        </w:rPr>
        <w:sectPr w:rsidR="00271E8D" w:rsidSect="00E46361">
          <w:headerReference w:type="default" r:id="rId43"/>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511"/>
        <w:gridCol w:w="1337"/>
        <w:gridCol w:w="1509"/>
        <w:gridCol w:w="1192"/>
        <w:gridCol w:w="2273"/>
        <w:gridCol w:w="1073"/>
      </w:tblGrid>
      <w:tr w:rsidR="001C48DE" w:rsidRPr="00D00A0F" w14:paraId="4EF67015" w14:textId="77777777" w:rsidTr="0085642D">
        <w:trPr>
          <w:trHeight w:val="454"/>
        </w:trPr>
        <w:tc>
          <w:tcPr>
            <w:tcW w:w="1518"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309"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1517" w:type="dxa"/>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1185" w:type="dxa"/>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2315" w:type="dxa"/>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85642D">
        <w:trPr>
          <w:trHeight w:val="340"/>
        </w:trPr>
        <w:tc>
          <w:tcPr>
            <w:tcW w:w="1518" w:type="dxa"/>
            <w:vMerge w:val="restart"/>
            <w:tcBorders>
              <w:top w:val="nil"/>
              <w:left w:val="nil"/>
              <w:bottom w:val="nil"/>
              <w:right w:val="nil"/>
            </w:tcBorders>
            <w:shd w:val="clear" w:color="auto" w:fill="auto"/>
            <w:hideMark/>
          </w:tcPr>
          <w:p w14:paraId="1CFD7905" w14:textId="77777777" w:rsidR="006C3005" w:rsidRDefault="001C48DE" w:rsidP="00A5571A">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w:t>
            </w:r>
          </w:p>
          <w:p w14:paraId="5F36BAB5" w14:textId="69632E8B" w:rsidR="001C48DE" w:rsidRPr="00D00A0F" w:rsidRDefault="001C48DE" w:rsidP="0085642D">
            <w:pPr>
              <w:spacing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85642D">
        <w:trPr>
          <w:trHeight w:val="340"/>
        </w:trPr>
        <w:tc>
          <w:tcPr>
            <w:tcW w:w="1518" w:type="dxa"/>
            <w:vMerge/>
            <w:tcBorders>
              <w:top w:val="nil"/>
              <w:left w:val="nil"/>
              <w:bottom w:val="nil"/>
              <w:right w:val="nil"/>
            </w:tcBorders>
            <w:vAlign w:val="center"/>
            <w:hideMark/>
          </w:tcPr>
          <w:p w14:paraId="42A30491"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85642D">
        <w:trPr>
          <w:trHeight w:val="340"/>
        </w:trPr>
        <w:tc>
          <w:tcPr>
            <w:tcW w:w="1518" w:type="dxa"/>
            <w:vMerge w:val="restart"/>
            <w:tcBorders>
              <w:top w:val="nil"/>
              <w:left w:val="nil"/>
              <w:bottom w:val="nil"/>
              <w:right w:val="nil"/>
            </w:tcBorders>
            <w:shd w:val="clear" w:color="auto" w:fill="auto"/>
            <w:noWrap/>
            <w:hideMark/>
          </w:tcPr>
          <w:p w14:paraId="2575DE3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654A3F21"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p>
          <w:p w14:paraId="35DB4B23" w14:textId="559236B9"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85642D">
        <w:trPr>
          <w:trHeight w:val="340"/>
        </w:trPr>
        <w:tc>
          <w:tcPr>
            <w:tcW w:w="1518" w:type="dxa"/>
            <w:vMerge/>
            <w:tcBorders>
              <w:top w:val="nil"/>
              <w:left w:val="nil"/>
              <w:bottom w:val="nil"/>
              <w:right w:val="nil"/>
            </w:tcBorders>
            <w:vAlign w:val="center"/>
            <w:hideMark/>
          </w:tcPr>
          <w:p w14:paraId="6163D50F"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85642D">
        <w:trPr>
          <w:trHeight w:val="340"/>
        </w:trPr>
        <w:tc>
          <w:tcPr>
            <w:tcW w:w="1518" w:type="dxa"/>
            <w:vMerge/>
            <w:tcBorders>
              <w:top w:val="nil"/>
              <w:left w:val="nil"/>
              <w:bottom w:val="nil"/>
              <w:right w:val="nil"/>
            </w:tcBorders>
            <w:vAlign w:val="center"/>
            <w:hideMark/>
          </w:tcPr>
          <w:p w14:paraId="5A356A9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85642D">
        <w:trPr>
          <w:trHeight w:val="340"/>
        </w:trPr>
        <w:tc>
          <w:tcPr>
            <w:tcW w:w="1518" w:type="dxa"/>
            <w:vMerge w:val="restart"/>
            <w:tcBorders>
              <w:top w:val="nil"/>
              <w:left w:val="nil"/>
              <w:bottom w:val="nil"/>
              <w:right w:val="nil"/>
            </w:tcBorders>
            <w:shd w:val="clear" w:color="auto" w:fill="auto"/>
            <w:noWrap/>
            <w:hideMark/>
          </w:tcPr>
          <w:p w14:paraId="197D7869"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85642D">
        <w:trPr>
          <w:trHeight w:val="340"/>
        </w:trPr>
        <w:tc>
          <w:tcPr>
            <w:tcW w:w="1518" w:type="dxa"/>
            <w:vMerge/>
            <w:tcBorders>
              <w:top w:val="nil"/>
              <w:left w:val="nil"/>
              <w:bottom w:val="nil"/>
              <w:right w:val="nil"/>
            </w:tcBorders>
            <w:vAlign w:val="center"/>
            <w:hideMark/>
          </w:tcPr>
          <w:p w14:paraId="0D25588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07CD1D5" w14:textId="6DA1155F"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85642D">
        <w:trPr>
          <w:trHeight w:val="340"/>
        </w:trPr>
        <w:tc>
          <w:tcPr>
            <w:tcW w:w="1518" w:type="dxa"/>
            <w:vMerge/>
            <w:tcBorders>
              <w:top w:val="nil"/>
              <w:left w:val="nil"/>
              <w:bottom w:val="nil"/>
              <w:right w:val="nil"/>
            </w:tcBorders>
            <w:vAlign w:val="center"/>
            <w:hideMark/>
          </w:tcPr>
          <w:p w14:paraId="21CC985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85642D">
        <w:trPr>
          <w:trHeight w:val="340"/>
        </w:trPr>
        <w:tc>
          <w:tcPr>
            <w:tcW w:w="1518" w:type="dxa"/>
            <w:tcBorders>
              <w:top w:val="nil"/>
              <w:left w:val="nil"/>
              <w:bottom w:val="nil"/>
              <w:right w:val="nil"/>
            </w:tcBorders>
            <w:shd w:val="clear" w:color="auto" w:fill="auto"/>
            <w:noWrap/>
            <w:hideMark/>
          </w:tcPr>
          <w:p w14:paraId="24E46BCC"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hideMark/>
          </w:tcPr>
          <w:p w14:paraId="72F4AEB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p>
          <w:p w14:paraId="6A08263B" w14:textId="6C64D2B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85642D">
        <w:trPr>
          <w:trHeight w:val="340"/>
        </w:trPr>
        <w:tc>
          <w:tcPr>
            <w:tcW w:w="1518" w:type="dxa"/>
            <w:tcBorders>
              <w:top w:val="nil"/>
              <w:left w:val="nil"/>
              <w:bottom w:val="nil"/>
              <w:right w:val="nil"/>
            </w:tcBorders>
            <w:shd w:val="clear" w:color="auto" w:fill="auto"/>
            <w:hideMark/>
          </w:tcPr>
          <w:p w14:paraId="420EFE4B"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309" w:type="dxa"/>
            <w:tcBorders>
              <w:top w:val="nil"/>
              <w:left w:val="nil"/>
              <w:bottom w:val="nil"/>
              <w:right w:val="nil"/>
            </w:tcBorders>
            <w:shd w:val="clear" w:color="auto" w:fill="auto"/>
            <w:noWrap/>
            <w:hideMark/>
          </w:tcPr>
          <w:p w14:paraId="514336D0"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p>
          <w:p w14:paraId="543E5405" w14:textId="2FE07708"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2315" w:type="dxa"/>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85642D">
        <w:trPr>
          <w:trHeight w:val="340"/>
        </w:trPr>
        <w:tc>
          <w:tcPr>
            <w:tcW w:w="1518" w:type="dxa"/>
            <w:tcBorders>
              <w:top w:val="nil"/>
              <w:left w:val="nil"/>
              <w:bottom w:val="nil"/>
              <w:right w:val="nil"/>
            </w:tcBorders>
            <w:shd w:val="clear" w:color="auto" w:fill="auto"/>
            <w:noWrap/>
            <w:hideMark/>
          </w:tcPr>
          <w:p w14:paraId="492B2CB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309"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1517" w:type="dxa"/>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1185" w:type="dxa"/>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85642D">
        <w:trPr>
          <w:trHeight w:val="340"/>
        </w:trPr>
        <w:tc>
          <w:tcPr>
            <w:tcW w:w="1518" w:type="dxa"/>
            <w:vMerge w:val="restart"/>
            <w:tcBorders>
              <w:top w:val="nil"/>
              <w:left w:val="nil"/>
              <w:bottom w:val="nil"/>
              <w:right w:val="nil"/>
            </w:tcBorders>
            <w:shd w:val="clear" w:color="auto" w:fill="auto"/>
            <w:noWrap/>
            <w:hideMark/>
          </w:tcPr>
          <w:p w14:paraId="57A55484" w14:textId="77777777" w:rsidR="001C48DE" w:rsidRPr="00D00A0F" w:rsidRDefault="001C48DE" w:rsidP="0085642D">
            <w:pPr>
              <w:spacing w:beforeLines="20" w:before="65" w:after="0" w:line="240" w:lineRule="auto"/>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309" w:type="dxa"/>
            <w:vMerge w:val="restart"/>
            <w:tcBorders>
              <w:top w:val="nil"/>
              <w:left w:val="nil"/>
              <w:bottom w:val="nil"/>
              <w:right w:val="nil"/>
            </w:tcBorders>
            <w:shd w:val="clear" w:color="auto" w:fill="auto"/>
            <w:hideMark/>
          </w:tcPr>
          <w:p w14:paraId="37F7698D"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p>
          <w:p w14:paraId="3D8CAC36" w14:textId="1A9A994A"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1185" w:type="dxa"/>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85642D">
        <w:trPr>
          <w:trHeight w:val="340"/>
        </w:trPr>
        <w:tc>
          <w:tcPr>
            <w:tcW w:w="1518" w:type="dxa"/>
            <w:vMerge/>
            <w:tcBorders>
              <w:top w:val="nil"/>
              <w:left w:val="nil"/>
              <w:bottom w:val="nil"/>
              <w:right w:val="nil"/>
            </w:tcBorders>
            <w:vAlign w:val="center"/>
            <w:hideMark/>
          </w:tcPr>
          <w:p w14:paraId="243D71C9"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1185" w:type="dxa"/>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85642D">
        <w:trPr>
          <w:trHeight w:val="340"/>
        </w:trPr>
        <w:tc>
          <w:tcPr>
            <w:tcW w:w="1518" w:type="dxa"/>
            <w:vMerge/>
            <w:tcBorders>
              <w:top w:val="nil"/>
              <w:left w:val="nil"/>
              <w:right w:val="nil"/>
            </w:tcBorders>
            <w:vAlign w:val="center"/>
            <w:hideMark/>
          </w:tcPr>
          <w:p w14:paraId="51D7EA5E" w14:textId="77777777" w:rsidR="001C48DE" w:rsidRPr="00D00A0F" w:rsidRDefault="001C48DE" w:rsidP="0085642D">
            <w:pPr>
              <w:spacing w:after="0" w:line="240" w:lineRule="auto"/>
              <w:rPr>
                <w:rFonts w:ascii="Times New Roman" w:eastAsia="宋体" w:hAnsi="Times New Roman" w:cs="Times New Roman"/>
                <w:color w:val="000000"/>
                <w:sz w:val="21"/>
                <w:szCs w:val="21"/>
              </w:rPr>
            </w:pPr>
          </w:p>
        </w:tc>
        <w:tc>
          <w:tcPr>
            <w:tcW w:w="1309"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517" w:type="dxa"/>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1185" w:type="dxa"/>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85642D">
        <w:trPr>
          <w:trHeight w:val="340"/>
        </w:trPr>
        <w:tc>
          <w:tcPr>
            <w:tcW w:w="1518"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85642D">
            <w:pPr>
              <w:spacing w:beforeLines="20" w:before="65" w:after="0" w:line="240" w:lineRule="auto"/>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309" w:type="dxa"/>
            <w:vMerge w:val="restart"/>
            <w:tcBorders>
              <w:top w:val="nil"/>
              <w:left w:val="nil"/>
              <w:bottom w:val="nil"/>
              <w:right w:val="nil"/>
            </w:tcBorders>
            <w:shd w:val="clear" w:color="auto" w:fill="auto"/>
            <w:noWrap/>
            <w:hideMark/>
          </w:tcPr>
          <w:p w14:paraId="6F81993C" w14:textId="77777777" w:rsidR="00A5571A"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w:t>
            </w:r>
          </w:p>
          <w:p w14:paraId="3A8D014B" w14:textId="29990C82"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年</w:t>
            </w:r>
          </w:p>
        </w:tc>
        <w:tc>
          <w:tcPr>
            <w:tcW w:w="1517" w:type="dxa"/>
            <w:tcBorders>
              <w:top w:val="nil"/>
              <w:left w:val="nil"/>
              <w:bottom w:val="nil"/>
              <w:right w:val="nil"/>
            </w:tcBorders>
            <w:shd w:val="clear" w:color="auto" w:fill="auto"/>
            <w:noWrap/>
            <w:vAlign w:val="center"/>
            <w:hideMark/>
          </w:tcPr>
          <w:p w14:paraId="4E777FA0" w14:textId="57BDD7A5" w:rsidR="001C48DE" w:rsidRPr="00D00A0F" w:rsidRDefault="00B86D23" w:rsidP="000D476F">
            <w:pPr>
              <w:spacing w:beforeLines="20" w:before="65"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一熟区春玉米</w:t>
            </w:r>
          </w:p>
        </w:tc>
        <w:tc>
          <w:tcPr>
            <w:tcW w:w="1185" w:type="dxa"/>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85642D">
        <w:trPr>
          <w:trHeight w:val="340"/>
        </w:trPr>
        <w:tc>
          <w:tcPr>
            <w:tcW w:w="1518"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1D6E7FCE" w14:textId="2906B1C7"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两熟区夏玉米</w:t>
            </w:r>
          </w:p>
        </w:tc>
        <w:tc>
          <w:tcPr>
            <w:tcW w:w="1185" w:type="dxa"/>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85642D">
        <w:trPr>
          <w:trHeight w:val="340"/>
        </w:trPr>
        <w:tc>
          <w:tcPr>
            <w:tcW w:w="1518"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nil"/>
              <w:right w:val="nil"/>
            </w:tcBorders>
            <w:shd w:val="clear" w:color="auto" w:fill="auto"/>
            <w:noWrap/>
            <w:vAlign w:val="center"/>
            <w:hideMark/>
          </w:tcPr>
          <w:p w14:paraId="5719FFD1" w14:textId="00DEFB29" w:rsidR="001C48DE" w:rsidRPr="00D00A0F" w:rsidRDefault="00B86D23"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两熟区冬小麦</w:t>
            </w:r>
          </w:p>
        </w:tc>
        <w:tc>
          <w:tcPr>
            <w:tcW w:w="1185" w:type="dxa"/>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85642D">
        <w:trPr>
          <w:trHeight w:val="340"/>
        </w:trPr>
        <w:tc>
          <w:tcPr>
            <w:tcW w:w="1518"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309"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1517" w:type="dxa"/>
            <w:tcBorders>
              <w:top w:val="nil"/>
              <w:left w:val="nil"/>
              <w:bottom w:val="single" w:sz="12" w:space="0" w:color="auto"/>
              <w:right w:val="nil"/>
            </w:tcBorders>
            <w:shd w:val="clear" w:color="auto" w:fill="auto"/>
            <w:noWrap/>
            <w:vAlign w:val="center"/>
            <w:hideMark/>
          </w:tcPr>
          <w:p w14:paraId="09635768" w14:textId="0555FB89" w:rsidR="001C48DE" w:rsidRPr="00D00A0F" w:rsidRDefault="009314E9" w:rsidP="007E6EBC">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水稻</w:t>
            </w:r>
          </w:p>
        </w:tc>
        <w:tc>
          <w:tcPr>
            <w:tcW w:w="1185" w:type="dxa"/>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2315" w:type="dxa"/>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866CE5"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2B0AA9A2" w14:textId="77777777" w:rsidR="00866CE5" w:rsidRDefault="00866CE5" w:rsidP="00F8066C">
      <w:pPr>
        <w:spacing w:after="0" w:line="400" w:lineRule="exact"/>
        <w:rPr>
          <w:rFonts w:ascii="Times New Roman" w:eastAsia="黑体" w:hAnsi="Times New Roman" w:cs="Times New Roman"/>
          <w:sz w:val="28"/>
          <w:szCs w:val="28"/>
        </w:rPr>
        <w:sectPr w:rsidR="00866CE5" w:rsidSect="00E46361">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8629544"/>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0EE058CF"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B86D23">
        <w:rPr>
          <w:rFonts w:ascii="Times New Roman" w:hAnsi="Times New Roman" w:cs="Times New Roman"/>
          <w:sz w:val="24"/>
          <w:szCs w:val="24"/>
        </w:rPr>
        <w:t>两熟区冬小麦</w:t>
      </w:r>
      <w:r w:rsidR="0022079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土地生产率与规模变量呈显著的正向关系</w:t>
      </w:r>
      <w:r w:rsidR="0022079F">
        <w:rPr>
          <w:rFonts w:ascii="Times New Roman" w:hAnsi="Times New Roman" w:cs="Times New Roman" w:hint="eastAsia"/>
          <w:sz w:val="24"/>
          <w:szCs w:val="24"/>
        </w:rPr>
        <w:t>，</w:t>
      </w:r>
      <w:r w:rsidR="00B86D23">
        <w:rPr>
          <w:rFonts w:ascii="Times New Roman" w:hAnsi="Times New Roman" w:cs="Times New Roman" w:hint="eastAsia"/>
          <w:sz w:val="24"/>
          <w:szCs w:val="24"/>
        </w:rPr>
        <w:t>一熟区春玉米</w:t>
      </w:r>
      <w:r w:rsidR="00E12651">
        <w:rPr>
          <w:rFonts w:ascii="Times New Roman" w:hAnsi="Times New Roman" w:cs="Times New Roman" w:hint="eastAsia"/>
          <w:sz w:val="24"/>
          <w:szCs w:val="24"/>
        </w:rPr>
        <w:t>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w:t>
      </w:r>
      <w:r w:rsidR="008947C6">
        <w:rPr>
          <w:rFonts w:ascii="Times New Roman" w:hAnsi="Times New Roman" w:cs="Times New Roman" w:hint="eastAsia"/>
          <w:sz w:val="24"/>
          <w:szCs w:val="24"/>
        </w:rPr>
        <w:t>玉米区别于小麦和水稻，</w:t>
      </w:r>
      <w:r w:rsidR="008947C6">
        <w:rPr>
          <w:rFonts w:ascii="Times New Roman" w:hAnsi="Times New Roman" w:cs="Times New Roman"/>
          <w:sz w:val="24"/>
          <w:szCs w:val="24"/>
        </w:rPr>
        <w:t>是</w:t>
      </w:r>
      <w:r w:rsidR="008947C6">
        <w:rPr>
          <w:rFonts w:ascii="Times New Roman" w:hAnsi="Times New Roman" w:cs="Times New Roman" w:hint="eastAsia"/>
          <w:sz w:val="24"/>
          <w:szCs w:val="24"/>
        </w:rPr>
        <w:t>一种适合粗放式经营的作物。且玉米机械投入的可分性相对高于小麦和水稻，</w:t>
      </w:r>
      <w:r w:rsidR="008947C6">
        <w:rPr>
          <w:rFonts w:ascii="Times New Roman" w:hAnsi="Times New Roman" w:cs="Times New Roman"/>
          <w:sz w:val="24"/>
          <w:szCs w:val="24"/>
        </w:rPr>
        <w:t>所以</w:t>
      </w:r>
      <w:r w:rsidR="008947C6">
        <w:rPr>
          <w:rFonts w:ascii="Times New Roman" w:hAnsi="Times New Roman" w:cs="Times New Roman" w:hint="eastAsia"/>
          <w:sz w:val="24"/>
          <w:szCs w:val="24"/>
        </w:rPr>
        <w:t>规模扩大时单产呈上升的趋势。</w:t>
      </w:r>
    </w:p>
    <w:p w14:paraId="4176202C" w14:textId="26242E94"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0076779B">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w:t>
      </w:r>
      <w:r w:rsidR="00B86D23">
        <w:rPr>
          <w:rFonts w:ascii="Times New Roman" w:hAnsi="Times New Roman" w:cs="Times New Roman" w:hint="eastAsia"/>
          <w:sz w:val="24"/>
          <w:szCs w:val="24"/>
        </w:rPr>
        <w:t>两熟区夏玉米</w:t>
      </w:r>
      <w:r>
        <w:rPr>
          <w:rFonts w:ascii="Times New Roman" w:hAnsi="Times New Roman" w:cs="Times New Roman" w:hint="eastAsia"/>
          <w:sz w:val="24"/>
          <w:szCs w:val="24"/>
        </w:rPr>
        <w:t>、</w:t>
      </w:r>
      <w:r w:rsidR="00B86D23">
        <w:rPr>
          <w:rFonts w:ascii="Times New Roman" w:hAnsi="Times New Roman" w:cs="Times New Roman"/>
          <w:sz w:val="24"/>
          <w:szCs w:val="24"/>
        </w:rPr>
        <w:t>一熟区春玉米</w:t>
      </w:r>
      <w:r>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Pr>
          <w:rFonts w:ascii="Times New Roman" w:hAnsi="Times New Roman" w:cs="Times New Roman" w:hint="eastAsia"/>
          <w:sz w:val="24"/>
          <w:szCs w:val="24"/>
        </w:rPr>
        <w:t>和一熟</w:t>
      </w:r>
      <w:r w:rsidR="009314E9">
        <w:rPr>
          <w:rFonts w:ascii="Times New Roman" w:hAnsi="Times New Roman" w:cs="Times New Roman" w:hint="eastAsia"/>
          <w:sz w:val="24"/>
          <w:szCs w:val="24"/>
        </w:rPr>
        <w:t>水稻</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4"/>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8629545"/>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8629546"/>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64AE238E"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r w:rsidR="00B86D23">
        <w:rPr>
          <w:rFonts w:ascii="Times New Roman" w:hAnsi="Times New Roman" w:cs="Times New Roman"/>
          <w:sz w:val="24"/>
          <w:szCs w:val="24"/>
        </w:rPr>
        <w:t>两熟区冬小麦</w:t>
      </w:r>
      <w:r w:rsidRPr="00DF59BF">
        <w:rPr>
          <w:rFonts w:ascii="Times New Roman" w:hAnsi="Times New Roman" w:cs="Times New Roman" w:hint="eastAsia"/>
          <w:sz w:val="24"/>
          <w:szCs w:val="24"/>
        </w:rPr>
        <w:t>和</w:t>
      </w:r>
      <w:r w:rsidR="009314E9">
        <w:rPr>
          <w:rFonts w:ascii="Times New Roman" w:hAnsi="Times New Roman" w:cs="Times New Roman" w:hint="eastAsia"/>
          <w:sz w:val="24"/>
          <w:szCs w:val="24"/>
        </w:rPr>
        <w:t>水稻</w:t>
      </w:r>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w:t>
      </w:r>
      <w:r w:rsidR="00B86D23">
        <w:rPr>
          <w:rFonts w:ascii="Times New Roman" w:hAnsi="Times New Roman" w:cs="Times New Roman" w:hint="eastAsia"/>
          <w:sz w:val="24"/>
          <w:szCs w:val="24"/>
        </w:rPr>
        <w:t>两熟区夏玉米</w:t>
      </w:r>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w:t>
      </w:r>
      <w:r w:rsidR="004768CB">
        <w:rPr>
          <w:rFonts w:ascii="Times New Roman" w:hAnsi="Times New Roman" w:cs="Times New Roman" w:hint="eastAsia"/>
          <w:sz w:val="24"/>
          <w:szCs w:val="24"/>
        </w:rPr>
        <w:t>农作物本身特性和要素可分性的影响很大，</w:t>
      </w:r>
      <w:r w:rsidR="009143D8">
        <w:rPr>
          <w:rFonts w:ascii="Times New Roman" w:hAnsi="Times New Roman" w:cs="Times New Roman" w:hint="eastAsia"/>
          <w:sz w:val="24"/>
          <w:szCs w:val="24"/>
        </w:rPr>
        <w:t>所以对于玉米这种相对适宜粗放式种植方式，</w:t>
      </w:r>
      <w:r w:rsidR="009143D8">
        <w:rPr>
          <w:rFonts w:ascii="Times New Roman" w:hAnsi="Times New Roman" w:cs="Times New Roman"/>
          <w:sz w:val="24"/>
          <w:szCs w:val="24"/>
        </w:rPr>
        <w:t>以及</w:t>
      </w:r>
      <w:r w:rsidR="009143D8">
        <w:rPr>
          <w:rFonts w:ascii="Times New Roman" w:hAnsi="Times New Roman" w:cs="Times New Roman" w:hint="eastAsia"/>
          <w:sz w:val="24"/>
          <w:szCs w:val="24"/>
        </w:rPr>
        <w:t>机械不可分的农作物来说，单产随着规模扩大而上升</w:t>
      </w:r>
      <w:r w:rsidR="004768CB">
        <w:rPr>
          <w:rFonts w:ascii="Times New Roman" w:hAnsi="Times New Roman" w:cs="Times New Roman" w:hint="eastAsia"/>
          <w:sz w:val="24"/>
          <w:szCs w:val="24"/>
        </w:rPr>
        <w:t>。</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8629547"/>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48FB7475"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9314E9">
        <w:rPr>
          <w:rFonts w:ascii="Times New Roman" w:hAnsi="Times New Roman" w:cs="Times New Roman" w:hint="eastAsia"/>
          <w:sz w:val="24"/>
          <w:szCs w:val="24"/>
        </w:rPr>
        <w:t>水稻</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9314E9">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9314E9">
        <w:rPr>
          <w:rFonts w:ascii="Times New Roman" w:hAnsi="Times New Roman" w:cs="Times New Roman" w:hint="eastAsia"/>
          <w:sz w:val="24"/>
          <w:szCs w:val="24"/>
        </w:rPr>
        <w:t>水稻</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8629548"/>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1A831878"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r w:rsidR="009314E9">
        <w:rPr>
          <w:rFonts w:ascii="Times New Roman" w:hAnsi="Times New Roman" w:cs="Times New Roman" w:hint="eastAsia"/>
          <w:sz w:val="24"/>
          <w:szCs w:val="24"/>
        </w:rPr>
        <w:t>水稻</w:t>
      </w:r>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9314E9">
        <w:rPr>
          <w:rFonts w:ascii="Times New Roman" w:hAnsi="Times New Roman" w:cs="Times New Roman" w:hint="eastAsia"/>
          <w:sz w:val="24"/>
          <w:szCs w:val="24"/>
        </w:rPr>
        <w:t>水稻</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r w:rsidR="009314E9">
        <w:rPr>
          <w:rFonts w:ascii="Times New Roman" w:hAnsi="Times New Roman" w:cs="Times New Roman" w:hint="eastAsia"/>
          <w:sz w:val="24"/>
          <w:szCs w:val="24"/>
        </w:rPr>
        <w:t>水稻</w:t>
      </w:r>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7029620"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9314E9">
        <w:rPr>
          <w:rFonts w:ascii="Times New Roman" w:hAnsi="Times New Roman" w:cs="Times New Roman" w:hint="eastAsia"/>
          <w:sz w:val="24"/>
          <w:szCs w:val="24"/>
        </w:rPr>
        <w:t>水稻</w:t>
      </w:r>
      <w:r w:rsidR="00C14CD7">
        <w:rPr>
          <w:rFonts w:ascii="Times New Roman" w:hAnsi="Times New Roman" w:cs="Times New Roman" w:hint="eastAsia"/>
          <w:sz w:val="24"/>
          <w:szCs w:val="24"/>
        </w:rPr>
        <w:t>和</w:t>
      </w:r>
      <w:r w:rsidR="00B86D23">
        <w:rPr>
          <w:rFonts w:ascii="Times New Roman" w:hAnsi="Times New Roman" w:cs="Times New Roman" w:hint="eastAsia"/>
          <w:sz w:val="24"/>
          <w:szCs w:val="24"/>
        </w:rPr>
        <w:t>一熟区春玉米</w:t>
      </w:r>
      <w:r w:rsidR="00C14CD7">
        <w:rPr>
          <w:rFonts w:ascii="Times New Roman" w:hAnsi="Times New Roman" w:cs="Times New Roman" w:hint="eastAsia"/>
          <w:sz w:val="24"/>
          <w:szCs w:val="24"/>
        </w:rPr>
        <w:t>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8629549"/>
      <w:r w:rsidRPr="00800039">
        <w:rPr>
          <w:rFonts w:eastAsia="黑体" w:hint="eastAsia"/>
          <w:sz w:val="32"/>
          <w:szCs w:val="32"/>
        </w:rPr>
        <w:t>参考文献</w:t>
      </w:r>
      <w:bookmarkEnd w:id="44"/>
    </w:p>
    <w:p w14:paraId="5DC3E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 </w:t>
      </w:r>
      <w:r w:rsidRPr="008725DB">
        <w:rPr>
          <w:rFonts w:ascii="Times New Roman" w:eastAsia="宋体" w:hAnsi="Times New Roman" w:cs="Times New Roman" w:hint="eastAsia"/>
          <w:color w:val="000000"/>
          <w:sz w:val="21"/>
          <w:szCs w:val="21"/>
        </w:rPr>
        <w:t>速水佑次郎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农业发展的国际分析</w:t>
      </w:r>
      <w:r w:rsidRPr="008725DB">
        <w:rPr>
          <w:rFonts w:ascii="Times New Roman" w:eastAsia="宋体" w:hAnsi="Times New Roman" w:cs="Times New Roman" w:hint="eastAsia"/>
          <w:color w:val="000000"/>
          <w:sz w:val="21"/>
          <w:szCs w:val="21"/>
        </w:rPr>
        <w:t>., 2001</w:t>
      </w:r>
    </w:p>
    <w:p w14:paraId="3E7FB63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 Barrett, C.B., Bellemare, M.F., Hou, J.Y. Reconsidering Conventional Explanations of the Inverse Productivity–Size Relationship. Social Science Electronic Publishing, 2010(1): 88-97</w:t>
      </w:r>
    </w:p>
    <w:p w14:paraId="447E658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 Lamb, R.L. Inverse Productivity: Land Quality, Labor Markets, and Measurement Error. Journal of Development Economics, 2003(1): 71-95</w:t>
      </w:r>
    </w:p>
    <w:p w14:paraId="400A989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 </w:t>
      </w:r>
      <w:r w:rsidRPr="008725DB">
        <w:rPr>
          <w:rFonts w:ascii="Times New Roman" w:eastAsia="宋体" w:hAnsi="Times New Roman" w:cs="Times New Roman" w:hint="eastAsia"/>
          <w:color w:val="000000"/>
          <w:sz w:val="21"/>
          <w:szCs w:val="21"/>
        </w:rPr>
        <w:t>舒尔茨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梁小民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改造传统农业</w:t>
      </w:r>
      <w:r w:rsidRPr="008725DB">
        <w:rPr>
          <w:rFonts w:ascii="Times New Roman" w:eastAsia="宋体" w:hAnsi="Times New Roman" w:cs="Times New Roman" w:hint="eastAsia"/>
          <w:color w:val="000000"/>
          <w:sz w:val="21"/>
          <w:szCs w:val="21"/>
        </w:rPr>
        <w:t>., 2009</w:t>
      </w:r>
    </w:p>
    <w:p w14:paraId="718C55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 </w:t>
      </w:r>
      <w:r w:rsidRPr="008725DB">
        <w:rPr>
          <w:rFonts w:ascii="Times New Roman" w:eastAsia="宋体" w:hAnsi="Times New Roman" w:cs="Times New Roman" w:hint="eastAsia"/>
          <w:color w:val="000000"/>
          <w:sz w:val="21"/>
          <w:szCs w:val="21"/>
        </w:rPr>
        <w:t>蔡昉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改革时期农业劳动力转移与重新配置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2017(10): 2-12</w:t>
      </w:r>
    </w:p>
    <w:p w14:paraId="2FA9E9D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[6] </w:t>
      </w:r>
      <w:r w:rsidRPr="008725DB">
        <w:rPr>
          <w:rFonts w:ascii="Times New Roman" w:eastAsia="宋体" w:hAnsi="Times New Roman" w:cs="Times New Roman" w:hint="eastAsia"/>
          <w:color w:val="000000"/>
          <w:sz w:val="21"/>
          <w:szCs w:val="21"/>
        </w:rPr>
        <w:t>冒佩华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徐骥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农地经营权流转与农民劳动生产率提高</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理论与实证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2015</w:t>
      </w:r>
    </w:p>
    <w:p w14:paraId="247DA34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[7] </w:t>
      </w:r>
      <w:r w:rsidRPr="008725DB">
        <w:rPr>
          <w:rFonts w:ascii="Times New Roman" w:eastAsia="宋体" w:hAnsi="Times New Roman" w:cs="Times New Roman" w:hint="eastAsia"/>
          <w:color w:val="000000"/>
          <w:sz w:val="21"/>
          <w:szCs w:val="21"/>
        </w:rPr>
        <w:t>赵阳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新形势下完善农村土地承包政策若干问题的认识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经济社会体制比较</w:t>
      </w:r>
      <w:r w:rsidRPr="008725DB">
        <w:rPr>
          <w:rFonts w:ascii="Times New Roman" w:eastAsia="宋体" w:hAnsi="Times New Roman" w:cs="Times New Roman" w:hint="eastAsia"/>
          <w:color w:val="000000"/>
          <w:sz w:val="21"/>
          <w:szCs w:val="21"/>
        </w:rPr>
        <w:t>, 2014(2): 1-4</w:t>
      </w:r>
    </w:p>
    <w:p w14:paraId="02ED5BB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[8] </w:t>
      </w:r>
      <w:r w:rsidRPr="008725DB">
        <w:rPr>
          <w:rFonts w:ascii="Times New Roman" w:eastAsia="宋体" w:hAnsi="Times New Roman" w:cs="Times New Roman" w:hint="eastAsia"/>
          <w:color w:val="000000"/>
          <w:sz w:val="21"/>
          <w:szCs w:val="21"/>
        </w:rPr>
        <w:t>李谷成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冯中朝</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范丽霞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小农户真的更加具有效率吗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来自湖北省的经验证据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经济学</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季刊</w:t>
      </w:r>
      <w:r w:rsidRPr="008725DB">
        <w:rPr>
          <w:rFonts w:ascii="Times New Roman" w:eastAsia="宋体" w:hAnsi="Times New Roman" w:cs="Times New Roman" w:hint="eastAsia"/>
          <w:color w:val="000000"/>
          <w:sz w:val="21"/>
          <w:szCs w:val="21"/>
        </w:rPr>
        <w:t>), 2010(1): 99-128</w:t>
      </w:r>
    </w:p>
    <w:p w14:paraId="66E3760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[9] </w:t>
      </w:r>
      <w:r w:rsidRPr="008725DB">
        <w:rPr>
          <w:rFonts w:ascii="Times New Roman" w:eastAsia="宋体" w:hAnsi="Times New Roman" w:cs="Times New Roman" w:hint="eastAsia"/>
          <w:color w:val="000000"/>
          <w:sz w:val="21"/>
          <w:szCs w:val="21"/>
        </w:rPr>
        <w:t>郭庆海</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土地适度规模经营尺度：效率抑或收入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农业经济问题</w:t>
      </w:r>
      <w:r w:rsidRPr="008725DB">
        <w:rPr>
          <w:rFonts w:ascii="Times New Roman" w:eastAsia="宋体" w:hAnsi="Times New Roman" w:cs="Times New Roman" w:hint="eastAsia"/>
          <w:color w:val="000000"/>
          <w:sz w:val="21"/>
          <w:szCs w:val="21"/>
        </w:rPr>
        <w:t>, 2014(7): 4-10</w:t>
      </w:r>
    </w:p>
    <w:p w14:paraId="3F33FDD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[10] </w:t>
      </w:r>
      <w:r w:rsidRPr="008725DB">
        <w:rPr>
          <w:rFonts w:ascii="Times New Roman" w:eastAsia="宋体" w:hAnsi="Times New Roman" w:cs="Times New Roman" w:hint="eastAsia"/>
          <w:color w:val="000000"/>
          <w:sz w:val="21"/>
          <w:szCs w:val="21"/>
        </w:rPr>
        <w:t>任治君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中国农业规模经营的制约</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1995(6): 54-58</w:t>
      </w:r>
    </w:p>
    <w:p w14:paraId="489E891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[11] </w:t>
      </w:r>
      <w:r w:rsidRPr="008725DB">
        <w:rPr>
          <w:rFonts w:ascii="Times New Roman" w:eastAsia="宋体" w:hAnsi="Times New Roman" w:cs="Times New Roman" w:hint="eastAsia"/>
          <w:color w:val="000000"/>
          <w:sz w:val="21"/>
          <w:szCs w:val="21"/>
        </w:rPr>
        <w:t>陈海磊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史清华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顾海英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农户土地流转是有效率的吗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以山西为例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2014(7): 61-71</w:t>
      </w:r>
    </w:p>
    <w:p w14:paraId="04FDD24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[12] </w:t>
      </w:r>
      <w:r w:rsidRPr="008725DB">
        <w:rPr>
          <w:rFonts w:ascii="Times New Roman" w:eastAsia="宋体" w:hAnsi="Times New Roman" w:cs="Times New Roman" w:hint="eastAsia"/>
          <w:color w:val="000000"/>
          <w:sz w:val="21"/>
          <w:szCs w:val="21"/>
        </w:rPr>
        <w:t>辛良杰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李秀彬</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农户土地规模与生产率的关系及其解释的印证——以吉林省为例</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地理研究</w:t>
      </w:r>
      <w:r w:rsidRPr="008725DB">
        <w:rPr>
          <w:rFonts w:ascii="Times New Roman" w:eastAsia="宋体" w:hAnsi="Times New Roman" w:cs="Times New Roman" w:hint="eastAsia"/>
          <w:color w:val="000000"/>
          <w:sz w:val="21"/>
          <w:szCs w:val="21"/>
        </w:rPr>
        <w:t>, 2009(5): 1276-1284</w:t>
      </w:r>
    </w:p>
    <w:p w14:paraId="1877E97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[13] Kimhi, A. Plot Size and Maize Productivity in Zambia: Is there an Inverse Relationship? Agricultural Economics, 2010(1): 1-9</w:t>
      </w:r>
    </w:p>
    <w:p w14:paraId="4B4482F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[14] </w:t>
      </w:r>
      <w:r w:rsidRPr="008725DB">
        <w:rPr>
          <w:rFonts w:ascii="Times New Roman" w:eastAsia="宋体" w:hAnsi="Times New Roman" w:cs="Times New Roman" w:hint="eastAsia"/>
          <w:color w:val="000000"/>
          <w:sz w:val="21"/>
          <w:szCs w:val="21"/>
        </w:rPr>
        <w:t>范红忠</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周启良</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农户土地种植面积与土地生产率的关系——基于中西部七县</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市</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农户的调查数据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2014(12): 38-45</w:t>
      </w:r>
    </w:p>
    <w:p w14:paraId="1E61774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[15] </w:t>
      </w:r>
      <w:r w:rsidRPr="008725DB">
        <w:rPr>
          <w:rFonts w:ascii="Times New Roman" w:eastAsia="宋体" w:hAnsi="Times New Roman" w:cs="Times New Roman" w:hint="eastAsia"/>
          <w:color w:val="000000"/>
          <w:sz w:val="21"/>
          <w:szCs w:val="21"/>
        </w:rPr>
        <w:t>钱龙</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洪名勇</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非农就业、土地流转与农业生产效率变化——基于</w:t>
      </w:r>
      <w:r w:rsidRPr="008725DB">
        <w:rPr>
          <w:rFonts w:ascii="Times New Roman" w:eastAsia="宋体" w:hAnsi="Times New Roman" w:cs="Times New Roman" w:hint="eastAsia"/>
          <w:color w:val="000000"/>
          <w:sz w:val="21"/>
          <w:szCs w:val="21"/>
        </w:rPr>
        <w:t>Cfps</w:t>
      </w:r>
      <w:r w:rsidRPr="008725DB">
        <w:rPr>
          <w:rFonts w:ascii="Times New Roman" w:eastAsia="宋体" w:hAnsi="Times New Roman" w:cs="Times New Roman" w:hint="eastAsia"/>
          <w:color w:val="000000"/>
          <w:sz w:val="21"/>
          <w:szCs w:val="21"/>
        </w:rPr>
        <w:t>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2016(12): 4-18</w:t>
      </w:r>
    </w:p>
    <w:p w14:paraId="1C28C89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63A30EE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[17] Chen, Z., Huffman, W.E., Rozelle, S. Inverse Relationship Between Productivity and Farm Size: The Case of China. Contemporary Economic Policy, 2011(4): 580-592</w:t>
      </w:r>
    </w:p>
    <w:p w14:paraId="017ED46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[18]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土地生产率视角下的中国土地适度规模经营——基于</w:t>
      </w:r>
      <w:r w:rsidRPr="008725DB">
        <w:rPr>
          <w:rFonts w:ascii="Times New Roman" w:eastAsia="宋体" w:hAnsi="Times New Roman" w:cs="Times New Roman" w:hint="eastAsia"/>
          <w:color w:val="000000"/>
          <w:sz w:val="21"/>
          <w:szCs w:val="21"/>
        </w:rPr>
        <w:t>2010</w:t>
      </w:r>
      <w:r w:rsidRPr="008725DB">
        <w:rPr>
          <w:rFonts w:ascii="Times New Roman" w:eastAsia="宋体" w:hAnsi="Times New Roman" w:cs="Times New Roman" w:hint="eastAsia"/>
          <w:color w:val="000000"/>
          <w:sz w:val="21"/>
          <w:szCs w:val="21"/>
        </w:rPr>
        <w:t>年全国农村固定观察点数据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南京农业大学学报：社会科学版</w:t>
      </w:r>
      <w:r w:rsidRPr="008725DB">
        <w:rPr>
          <w:rFonts w:ascii="Times New Roman" w:eastAsia="宋体" w:hAnsi="Times New Roman" w:cs="Times New Roman" w:hint="eastAsia"/>
          <w:color w:val="000000"/>
          <w:sz w:val="21"/>
          <w:szCs w:val="21"/>
        </w:rPr>
        <w:t>, 2016(6): 121-130</w:t>
      </w:r>
    </w:p>
    <w:p w14:paraId="79A69D1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[19] </w:t>
      </w:r>
      <w:r w:rsidRPr="008725DB">
        <w:rPr>
          <w:rFonts w:ascii="Times New Roman" w:eastAsia="宋体" w:hAnsi="Times New Roman" w:cs="Times New Roman" w:hint="eastAsia"/>
          <w:color w:val="000000"/>
          <w:sz w:val="21"/>
          <w:szCs w:val="21"/>
        </w:rPr>
        <w:t>陈杰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苏群</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土地流转、土地生产率与规模经营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2017(01): 30-38</w:t>
      </w:r>
    </w:p>
    <w:p w14:paraId="07E5BEB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[20] </w:t>
      </w:r>
      <w:r w:rsidRPr="008725DB">
        <w:rPr>
          <w:rFonts w:ascii="Times New Roman" w:eastAsia="宋体" w:hAnsi="Times New Roman" w:cs="Times New Roman" w:hint="eastAsia"/>
          <w:color w:val="000000"/>
          <w:sz w:val="21"/>
          <w:szCs w:val="21"/>
        </w:rPr>
        <w:t>王嫚嫚</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刘颖</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陈实</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规模报酬、产出利润与生产成本视角下的农业适度规模经营——基于江汉平原</w:t>
      </w:r>
      <w:r w:rsidRPr="008725DB">
        <w:rPr>
          <w:rFonts w:ascii="Times New Roman" w:eastAsia="宋体" w:hAnsi="Times New Roman" w:cs="Times New Roman" w:hint="eastAsia"/>
          <w:color w:val="000000"/>
          <w:sz w:val="21"/>
          <w:szCs w:val="21"/>
        </w:rPr>
        <w:t>354</w:t>
      </w:r>
      <w:r w:rsidRPr="008725DB">
        <w:rPr>
          <w:rFonts w:ascii="Times New Roman" w:eastAsia="宋体" w:hAnsi="Times New Roman" w:cs="Times New Roman" w:hint="eastAsia"/>
          <w:color w:val="000000"/>
          <w:sz w:val="21"/>
          <w:szCs w:val="21"/>
        </w:rPr>
        <w:t>个水稻种植户的研究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2017(4): 83-94</w:t>
      </w:r>
    </w:p>
    <w:p w14:paraId="13D1865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[21]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农业适度规模经营：规模效益、产出水平与生产成本——基于</w:t>
      </w:r>
      <w:r w:rsidRPr="008725DB">
        <w:rPr>
          <w:rFonts w:ascii="Times New Roman" w:eastAsia="宋体" w:hAnsi="Times New Roman" w:cs="Times New Roman" w:hint="eastAsia"/>
          <w:color w:val="000000"/>
          <w:sz w:val="21"/>
          <w:szCs w:val="21"/>
        </w:rPr>
        <w:t>1552</w:t>
      </w:r>
      <w:r w:rsidRPr="008725DB">
        <w:rPr>
          <w:rFonts w:ascii="Times New Roman" w:eastAsia="宋体" w:hAnsi="Times New Roman" w:cs="Times New Roman" w:hint="eastAsia"/>
          <w:color w:val="000000"/>
          <w:sz w:val="21"/>
          <w:szCs w:val="21"/>
        </w:rPr>
        <w:t>个水稻种植户的调查数据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2015(3): 4-17</w:t>
      </w:r>
    </w:p>
    <w:p w14:paraId="681C4D23"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[22] </w:t>
      </w:r>
      <w:r w:rsidRPr="008725DB">
        <w:rPr>
          <w:rFonts w:ascii="Times New Roman" w:eastAsia="宋体" w:hAnsi="Times New Roman" w:cs="Times New Roman" w:hint="eastAsia"/>
          <w:color w:val="000000"/>
          <w:sz w:val="21"/>
          <w:szCs w:val="21"/>
        </w:rPr>
        <w:t>中国农业百科全书</w:t>
      </w:r>
      <w:r w:rsidRPr="008725DB">
        <w:rPr>
          <w:rFonts w:ascii="Times New Roman" w:eastAsia="宋体" w:hAnsi="Times New Roman" w:cs="Times New Roman" w:hint="eastAsia"/>
          <w:color w:val="000000"/>
          <w:sz w:val="21"/>
          <w:szCs w:val="21"/>
        </w:rPr>
        <w:t>., 1991</w:t>
      </w:r>
    </w:p>
    <w:p w14:paraId="20C8302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[23] </w:t>
      </w:r>
      <w:r w:rsidRPr="008725DB">
        <w:rPr>
          <w:rFonts w:ascii="Times New Roman" w:eastAsia="宋体" w:hAnsi="Times New Roman" w:cs="Times New Roman" w:hint="eastAsia"/>
          <w:color w:val="000000"/>
          <w:sz w:val="21"/>
          <w:szCs w:val="21"/>
        </w:rPr>
        <w:t>高旺盛</w:t>
      </w:r>
      <w:r w:rsidRPr="008725DB">
        <w:rPr>
          <w:rFonts w:ascii="Times New Roman" w:eastAsia="宋体" w:hAnsi="Times New Roman" w:cs="Times New Roman" w:hint="eastAsia"/>
          <w:color w:val="000000"/>
          <w:sz w:val="21"/>
          <w:szCs w:val="21"/>
        </w:rPr>
        <w:t>, Dept. Gao Wangsheng. 21</w:t>
      </w:r>
      <w:r w:rsidRPr="008725DB">
        <w:rPr>
          <w:rFonts w:ascii="Times New Roman" w:eastAsia="宋体" w:hAnsi="Times New Roman" w:cs="Times New Roman" w:hint="eastAsia"/>
          <w:color w:val="000000"/>
          <w:sz w:val="21"/>
          <w:szCs w:val="21"/>
        </w:rPr>
        <w:t>世纪中国耕作制度发展展望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中国农业大学学报</w:t>
      </w:r>
      <w:r w:rsidRPr="008725DB">
        <w:rPr>
          <w:rFonts w:ascii="Times New Roman" w:eastAsia="宋体" w:hAnsi="Times New Roman" w:cs="Times New Roman" w:hint="eastAsia"/>
          <w:color w:val="000000"/>
          <w:sz w:val="21"/>
          <w:szCs w:val="21"/>
        </w:rPr>
        <w:t>, 1995(s1): 65-69</w:t>
      </w:r>
    </w:p>
    <w:p w14:paraId="3AEB117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[24] </w:t>
      </w:r>
      <w:r w:rsidRPr="008725DB">
        <w:rPr>
          <w:rFonts w:ascii="Times New Roman" w:eastAsia="宋体" w:hAnsi="Times New Roman" w:cs="Times New Roman" w:hint="eastAsia"/>
          <w:color w:val="000000"/>
          <w:sz w:val="21"/>
          <w:szCs w:val="21"/>
        </w:rPr>
        <w:t>刘巽浩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牟正国</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中国耕作制度</w:t>
      </w:r>
      <w:r w:rsidRPr="008725DB">
        <w:rPr>
          <w:rFonts w:ascii="Times New Roman" w:eastAsia="宋体" w:hAnsi="Times New Roman" w:cs="Times New Roman" w:hint="eastAsia"/>
          <w:color w:val="000000"/>
          <w:sz w:val="21"/>
          <w:szCs w:val="21"/>
        </w:rPr>
        <w:t>., 1993</w:t>
      </w:r>
    </w:p>
    <w:p w14:paraId="670AEEC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[25] Kimhi, A. “Plot Size and Maize Productivity in Zambia: Is there an Inverse Relationship?”. Agricultural Economics, 2010(1): 1-9</w:t>
      </w:r>
    </w:p>
    <w:p w14:paraId="2976561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[26]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转型时期土地生产率与农户经营规模关系再考察</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2015(9): 65-81</w:t>
      </w:r>
    </w:p>
    <w:p w14:paraId="3BD2042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[27] Lamb, Russell. Inverse Productivity: Land Quality, Labor Markets, and Measurement Error. Journal of Development Economics, 2003(1): 71-95</w:t>
      </w:r>
    </w:p>
    <w:p w14:paraId="02F71F4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[28] Heltberg, R. Rural Market Imperfections and the Farm Size— Productivity Relationship: Evidence From Pakistan. World Development, 1998(10</w:t>
      </w:r>
    </w:p>
    <w:p w14:paraId="5D785E2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1807-1826</w:t>
      </w:r>
    </w:p>
    <w:p w14:paraId="6DC008A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[29] </w:t>
      </w:r>
      <w:r w:rsidRPr="008725DB">
        <w:rPr>
          <w:rFonts w:ascii="Times New Roman" w:eastAsia="宋体" w:hAnsi="Times New Roman" w:cs="Times New Roman" w:hint="eastAsia"/>
          <w:color w:val="000000"/>
          <w:sz w:val="21"/>
          <w:szCs w:val="21"/>
        </w:rPr>
        <w:t>吴绍洪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气候变化对中国的影响利弊</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中国人口资源与环境</w:t>
      </w:r>
      <w:r w:rsidRPr="008725DB">
        <w:rPr>
          <w:rFonts w:ascii="Times New Roman" w:eastAsia="宋体" w:hAnsi="Times New Roman" w:cs="Times New Roman" w:hint="eastAsia"/>
          <w:color w:val="000000"/>
          <w:sz w:val="21"/>
          <w:szCs w:val="21"/>
        </w:rPr>
        <w:t>, 2014(1): 7-13</w:t>
      </w:r>
    </w:p>
    <w:p w14:paraId="7B19F33E"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[30] </w:t>
      </w:r>
      <w:r w:rsidRPr="008725DB">
        <w:rPr>
          <w:rFonts w:ascii="Times New Roman" w:eastAsia="宋体" w:hAnsi="Times New Roman" w:cs="Times New Roman" w:hint="eastAsia"/>
          <w:color w:val="000000"/>
          <w:sz w:val="21"/>
          <w:szCs w:val="21"/>
        </w:rPr>
        <w:t>侯麟科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仇焕广</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气候变化对我国农业生产的影响——基于多投入多产出生产函数的分析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2015(3): 4-14</w:t>
      </w:r>
    </w:p>
    <w:p w14:paraId="2D95916D"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[31] </w:t>
      </w:r>
      <w:r w:rsidRPr="008725DB">
        <w:rPr>
          <w:rFonts w:ascii="Times New Roman" w:eastAsia="宋体" w:hAnsi="Times New Roman" w:cs="Times New Roman" w:hint="eastAsia"/>
          <w:color w:val="000000"/>
          <w:sz w:val="21"/>
          <w:szCs w:val="21"/>
        </w:rPr>
        <w:t>龚文峰</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袁力</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范文义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基于地形梯度的哈尔滨市土地利用格局变化分析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2013(2): 250-259</w:t>
      </w:r>
    </w:p>
    <w:p w14:paraId="5DF8DED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[32] </w:t>
      </w:r>
      <w:r w:rsidRPr="008725DB">
        <w:rPr>
          <w:rFonts w:ascii="Times New Roman" w:eastAsia="宋体" w:hAnsi="Times New Roman" w:cs="Times New Roman" w:hint="eastAsia"/>
          <w:color w:val="000000"/>
          <w:sz w:val="21"/>
          <w:szCs w:val="21"/>
        </w:rPr>
        <w:t>周晶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陈玉萍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阮冬燕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地形条件对农业机械化发展区域不平衡的影响——基于湖北省县级面板数据的实证分析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2013(9): 63-77</w:t>
      </w:r>
    </w:p>
    <w:p w14:paraId="2F89823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[33] Benjamin, D. Can Unobserved Land Quality Explain the Inverse Productivity Relationship? Journal of Development Economics, 1995(1): 51-84</w:t>
      </w:r>
    </w:p>
    <w:p w14:paraId="49558D5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[34] Bhalla, S.S., Roy, P. Mis-Specification in Farm Productivity Analysis: The Role of Land Quality. Oxford Economic Papers, 1988(1): 55-73</w:t>
      </w:r>
    </w:p>
    <w:p w14:paraId="721B104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[35] Carter, M.R. Identification of the Inverse Relationship between Farm Size and Productivity: An Empirical Analysis of Peasant Agricultural Production. Oxford Economic Papers, 1984(1): 131-145</w:t>
      </w:r>
    </w:p>
    <w:p w14:paraId="134C41F2"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[36] </w:t>
      </w:r>
      <w:r w:rsidRPr="008725DB">
        <w:rPr>
          <w:rFonts w:ascii="Times New Roman" w:eastAsia="宋体" w:hAnsi="Times New Roman" w:cs="Times New Roman" w:hint="eastAsia"/>
          <w:color w:val="000000"/>
          <w:sz w:val="21"/>
          <w:szCs w:val="21"/>
        </w:rPr>
        <w:t>林本喜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邓衡山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农业劳动力老龄化对土地利用效率影响的实证分析——基于浙江省农村固定观察点数据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2012(4): 15-25</w:t>
      </w:r>
    </w:p>
    <w:p w14:paraId="6F8AA5C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[37] </w:t>
      </w:r>
      <w:r w:rsidRPr="008725DB">
        <w:rPr>
          <w:rFonts w:ascii="Times New Roman" w:eastAsia="宋体" w:hAnsi="Times New Roman" w:cs="Times New Roman" w:hint="eastAsia"/>
          <w:color w:val="000000"/>
          <w:sz w:val="21"/>
          <w:szCs w:val="21"/>
        </w:rPr>
        <w:t>许恒周</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郭玉燕</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吴冠岑</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农民分化对耕地利用效率的影响——基于农户调查数据的实证分析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2012(6): 31-39</w:t>
      </w:r>
    </w:p>
    <w:p w14:paraId="350673F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[38] Bizimana, C., Nieuwoudt, W.L., Ferrer, S.R. Farm Size, Land Fragmentation and Economic Efficiency in Southern Rwanda. Agrekon, 2004(2): 244-262</w:t>
      </w:r>
    </w:p>
    <w:p w14:paraId="539CDA2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[39] Wan, G.H., Cheng, E. Effects of Land Fragmentation and Returns to Scale in the Chinese Farming Sector. Applied Economics, 2001(2): 183-194</w:t>
      </w:r>
    </w:p>
    <w:p w14:paraId="436AB05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[40] </w:t>
      </w:r>
      <w:r w:rsidRPr="008725DB">
        <w:rPr>
          <w:rFonts w:ascii="Times New Roman" w:eastAsia="宋体" w:hAnsi="Times New Roman" w:cs="Times New Roman" w:hint="eastAsia"/>
          <w:color w:val="000000"/>
          <w:sz w:val="21"/>
          <w:szCs w:val="21"/>
        </w:rPr>
        <w:t>黄祖辉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王建英</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陈志钢</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非农就业、土地流转与土地细碎化对稻农技术效率的影响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2014(11): 4-16</w:t>
      </w:r>
    </w:p>
    <w:p w14:paraId="6EFBB1B9"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[41] </w:t>
      </w:r>
      <w:r w:rsidRPr="008725DB">
        <w:rPr>
          <w:rFonts w:ascii="Times New Roman" w:eastAsia="宋体" w:hAnsi="Times New Roman" w:cs="Times New Roman" w:hint="eastAsia"/>
          <w:color w:val="000000"/>
          <w:sz w:val="21"/>
          <w:szCs w:val="21"/>
        </w:rPr>
        <w:t>卢华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胡浩</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土地细碎化、种植多样化对农业生产利润和效率的影响分析——基于江苏农户的微观调查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2015(7): 4-15</w:t>
      </w:r>
    </w:p>
    <w:p w14:paraId="48DE084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[42] </w:t>
      </w:r>
      <w:r w:rsidRPr="008725DB">
        <w:rPr>
          <w:rFonts w:ascii="Times New Roman" w:eastAsia="宋体" w:hAnsi="Times New Roman" w:cs="Times New Roman" w:hint="eastAsia"/>
          <w:color w:val="000000"/>
          <w:sz w:val="21"/>
          <w:szCs w:val="21"/>
        </w:rPr>
        <w:t>黄季焜</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王晓兵</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粮食直补和农资综合补贴对农业生产的影响</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农业技术经济</w:t>
      </w:r>
      <w:r w:rsidRPr="008725DB">
        <w:rPr>
          <w:rFonts w:ascii="Times New Roman" w:eastAsia="宋体" w:hAnsi="Times New Roman" w:cs="Times New Roman" w:hint="eastAsia"/>
          <w:color w:val="000000"/>
          <w:sz w:val="21"/>
          <w:szCs w:val="21"/>
        </w:rPr>
        <w:t>, 2011(1): 4-12</w:t>
      </w:r>
    </w:p>
    <w:p w14:paraId="08F098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[43] </w:t>
      </w:r>
      <w:r w:rsidRPr="008725DB">
        <w:rPr>
          <w:rFonts w:ascii="Times New Roman" w:eastAsia="宋体" w:hAnsi="Times New Roman" w:cs="Times New Roman" w:hint="eastAsia"/>
          <w:color w:val="000000"/>
          <w:sz w:val="21"/>
          <w:szCs w:val="21"/>
        </w:rPr>
        <w:t>罗丹</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李文明</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陈洁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种粮效益：差异化特征与政策意蕴——基于</w:t>
      </w:r>
      <w:r w:rsidRPr="008725DB">
        <w:rPr>
          <w:rFonts w:ascii="Times New Roman" w:eastAsia="宋体" w:hAnsi="Times New Roman" w:cs="Times New Roman" w:hint="eastAsia"/>
          <w:color w:val="000000"/>
          <w:sz w:val="21"/>
          <w:szCs w:val="21"/>
        </w:rPr>
        <w:t>3400</w:t>
      </w:r>
      <w:r w:rsidRPr="008725DB">
        <w:rPr>
          <w:rFonts w:ascii="Times New Roman" w:eastAsia="宋体" w:hAnsi="Times New Roman" w:cs="Times New Roman" w:hint="eastAsia"/>
          <w:color w:val="000000"/>
          <w:sz w:val="21"/>
          <w:szCs w:val="21"/>
        </w:rPr>
        <w:t>个种粮户的调查</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管理世界</w:t>
      </w:r>
      <w:r w:rsidRPr="008725DB">
        <w:rPr>
          <w:rFonts w:ascii="Times New Roman" w:eastAsia="宋体" w:hAnsi="Times New Roman" w:cs="Times New Roman" w:hint="eastAsia"/>
          <w:color w:val="000000"/>
          <w:sz w:val="21"/>
          <w:szCs w:val="21"/>
        </w:rPr>
        <w:t>, 2013(7): 59-70</w:t>
      </w:r>
    </w:p>
    <w:p w14:paraId="111A7196"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[44] Heltberg, R. Rural Market Imperfections and the Farm Size</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xml:space="preserve"> Productivity Relationship: Evidence From Pakistan </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 World Development, 2004(10): 1807-1826</w:t>
      </w:r>
    </w:p>
    <w:p w14:paraId="3E8438B8"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[45] </w:t>
      </w:r>
      <w:r w:rsidRPr="008725DB">
        <w:rPr>
          <w:rFonts w:ascii="Times New Roman" w:eastAsia="宋体" w:hAnsi="Times New Roman" w:cs="Times New Roman" w:hint="eastAsia"/>
          <w:color w:val="000000"/>
          <w:sz w:val="21"/>
          <w:szCs w:val="21"/>
        </w:rPr>
        <w:t>许庆</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尹荣梁</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章辉</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规模经济、规模报酬与农业适度规模经营——基于我国粮食生产的实证研究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经济研究</w:t>
      </w:r>
      <w:r w:rsidRPr="008725DB">
        <w:rPr>
          <w:rFonts w:ascii="Times New Roman" w:eastAsia="宋体" w:hAnsi="Times New Roman" w:cs="Times New Roman" w:hint="eastAsia"/>
          <w:color w:val="000000"/>
          <w:sz w:val="21"/>
          <w:szCs w:val="21"/>
        </w:rPr>
        <w:t>, 2011(3): 59-71</w:t>
      </w:r>
    </w:p>
    <w:p w14:paraId="7180D1A5"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[46] Ali, D.A., Deininger, K. Is there a Farm Size–Productivity Relationship in African Agriculture?: Evidence from Rwanda. Policy Research Working Paper, 2014(2): 317-343</w:t>
      </w:r>
    </w:p>
    <w:p w14:paraId="75F788DF"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color w:val="000000"/>
          <w:sz w:val="21"/>
          <w:szCs w:val="21"/>
        </w:rPr>
        <w:t xml:space="preserve">    [47] Assunção, J.J., Braido, L.H.B. Testing Household-Specific Explanations for the Inverse Productivity Relationship. American Journal of Agricultural Economics, 2010(4): 980-990</w:t>
      </w:r>
    </w:p>
    <w:p w14:paraId="344ABC70"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[48] </w:t>
      </w:r>
      <w:r w:rsidRPr="008725DB">
        <w:rPr>
          <w:rFonts w:ascii="Times New Roman" w:eastAsia="宋体" w:hAnsi="Times New Roman" w:cs="Times New Roman" w:hint="eastAsia"/>
          <w:color w:val="000000"/>
          <w:sz w:val="21"/>
          <w:szCs w:val="21"/>
        </w:rPr>
        <w:t>郝枫</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超越对数函数要素替代弹性公式修正与估计方法比较</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数量经济技术经济研究</w:t>
      </w:r>
      <w:r w:rsidRPr="008725DB">
        <w:rPr>
          <w:rFonts w:ascii="Times New Roman" w:eastAsia="宋体" w:hAnsi="Times New Roman" w:cs="Times New Roman" w:hint="eastAsia"/>
          <w:color w:val="000000"/>
          <w:sz w:val="21"/>
          <w:szCs w:val="21"/>
        </w:rPr>
        <w:t>, 2015(4): 88-105</w:t>
      </w:r>
    </w:p>
    <w:p w14:paraId="322BDE0B"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[49] </w:t>
      </w:r>
      <w:r w:rsidRPr="008725DB">
        <w:rPr>
          <w:rFonts w:ascii="Times New Roman" w:eastAsia="宋体" w:hAnsi="Times New Roman" w:cs="Times New Roman" w:hint="eastAsia"/>
          <w:color w:val="000000"/>
          <w:sz w:val="21"/>
          <w:szCs w:val="21"/>
        </w:rPr>
        <w:t>高鸣</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脱钩收入补贴对小麦生产率有影响吗</w:t>
      </w:r>
      <w:r w:rsidRPr="008725DB">
        <w:rPr>
          <w:rFonts w:ascii="Times New Roman" w:eastAsia="宋体" w:hAnsi="Times New Roman" w:cs="Times New Roman" w:hint="eastAsia"/>
          <w:color w:val="000000"/>
          <w:sz w:val="21"/>
          <w:szCs w:val="21"/>
        </w:rPr>
        <w:t>?</w:t>
      </w:r>
      <w:r w:rsidRPr="008725DB">
        <w:rPr>
          <w:rFonts w:ascii="Times New Roman" w:eastAsia="宋体" w:hAnsi="Times New Roman" w:cs="Times New Roman" w:hint="eastAsia"/>
          <w:color w:val="000000"/>
          <w:sz w:val="21"/>
          <w:szCs w:val="21"/>
        </w:rPr>
        <w:t>——基于农户的微观证据</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2017(11): 47-61</w:t>
      </w:r>
    </w:p>
    <w:p w14:paraId="57F21F2A"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[50]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中国农业机械化高速发展阶段的要素替代机制研究</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农业工程学报</w:t>
      </w:r>
      <w:r w:rsidRPr="008725DB">
        <w:rPr>
          <w:rFonts w:ascii="Times New Roman" w:eastAsia="宋体" w:hAnsi="Times New Roman" w:cs="Times New Roman" w:hint="eastAsia"/>
          <w:color w:val="000000"/>
          <w:sz w:val="21"/>
          <w:szCs w:val="21"/>
        </w:rPr>
        <w:t>, 2018(09): 1-10</w:t>
      </w:r>
    </w:p>
    <w:p w14:paraId="7EA27FEC"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[51] </w:t>
      </w:r>
      <w:r w:rsidRPr="008725DB">
        <w:rPr>
          <w:rFonts w:ascii="Times New Roman" w:eastAsia="宋体" w:hAnsi="Times New Roman" w:cs="Times New Roman" w:hint="eastAsia"/>
          <w:color w:val="000000"/>
          <w:sz w:val="21"/>
          <w:szCs w:val="21"/>
        </w:rPr>
        <w:t>潘彪</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田志宏</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购机补贴政策对中国农业机械使用效率的影响分析</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中国农村经济</w:t>
      </w:r>
      <w:r w:rsidRPr="008725DB">
        <w:rPr>
          <w:rFonts w:ascii="Times New Roman" w:eastAsia="宋体" w:hAnsi="Times New Roman" w:cs="Times New Roman" w:hint="eastAsia"/>
          <w:color w:val="000000"/>
          <w:sz w:val="21"/>
          <w:szCs w:val="21"/>
        </w:rPr>
        <w:t>, 2018(6): 23-39</w:t>
      </w:r>
    </w:p>
    <w:p w14:paraId="3B126FA1" w14:textId="77777777" w:rsidR="008725DB" w:rsidRPr="008725DB" w:rsidRDefault="008725DB" w:rsidP="00565369">
      <w:pPr>
        <w:spacing w:after="0" w:line="400" w:lineRule="exact"/>
        <w:rPr>
          <w:rFonts w:ascii="Times New Roman" w:eastAsia="宋体" w:hAnsi="Times New Roman" w:cs="Times New Roman"/>
          <w:color w:val="000000"/>
          <w:sz w:val="21"/>
          <w:szCs w:val="21"/>
        </w:rPr>
      </w:pPr>
      <w:r w:rsidRPr="008725DB">
        <w:rPr>
          <w:rFonts w:ascii="Times New Roman" w:eastAsia="宋体" w:hAnsi="Times New Roman" w:cs="Times New Roman" w:hint="eastAsia"/>
          <w:color w:val="000000"/>
          <w:sz w:val="21"/>
          <w:szCs w:val="21"/>
        </w:rPr>
        <w:t xml:space="preserve">    [52] </w:t>
      </w:r>
      <w:r w:rsidRPr="008725DB">
        <w:rPr>
          <w:rFonts w:ascii="Times New Roman" w:eastAsia="宋体" w:hAnsi="Times New Roman" w:cs="Times New Roman" w:hint="eastAsia"/>
          <w:color w:val="000000"/>
          <w:sz w:val="21"/>
          <w:szCs w:val="21"/>
        </w:rPr>
        <w:t>程申</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农户土地经营规模与粮食生产率的关系</w:t>
      </w:r>
      <w:r w:rsidRPr="008725DB">
        <w:rPr>
          <w:rFonts w:ascii="Times New Roman" w:eastAsia="宋体" w:hAnsi="Times New Roman" w:cs="Times New Roman" w:hint="eastAsia"/>
          <w:color w:val="000000"/>
          <w:sz w:val="21"/>
          <w:szCs w:val="21"/>
        </w:rPr>
        <w:t xml:space="preserve">. </w:t>
      </w:r>
      <w:r w:rsidRPr="008725DB">
        <w:rPr>
          <w:rFonts w:ascii="Times New Roman" w:eastAsia="宋体" w:hAnsi="Times New Roman" w:cs="Times New Roman" w:hint="eastAsia"/>
          <w:color w:val="000000"/>
          <w:sz w:val="21"/>
          <w:szCs w:val="21"/>
        </w:rPr>
        <w:t>中国农业大学</w:t>
      </w:r>
      <w:r w:rsidRPr="008725DB">
        <w:rPr>
          <w:rFonts w:ascii="Times New Roman" w:eastAsia="宋体" w:hAnsi="Times New Roman" w:cs="Times New Roman" w:hint="eastAsia"/>
          <w:color w:val="000000"/>
          <w:sz w:val="21"/>
          <w:szCs w:val="21"/>
        </w:rPr>
        <w:t>, 2019</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6"/>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5" w:name="_Toc8629550"/>
      <w:r>
        <w:rPr>
          <w:rFonts w:eastAsia="黑体" w:hint="eastAsia"/>
          <w:sz w:val="32"/>
          <w:szCs w:val="32"/>
        </w:rPr>
        <w:t>致谢</w:t>
      </w:r>
      <w:bookmarkEnd w:id="45"/>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7"/>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46" w:name="_Toc8629551"/>
      <w:r>
        <w:rPr>
          <w:rFonts w:eastAsia="黑体" w:hint="eastAsia"/>
          <w:sz w:val="32"/>
          <w:szCs w:val="32"/>
        </w:rPr>
        <w:t>作者简介</w:t>
      </w:r>
      <w:bookmarkEnd w:id="46"/>
    </w:p>
    <w:p w14:paraId="18308B63" w14:textId="393C2117" w:rsidR="00B50D55" w:rsidRDefault="00D94439" w:rsidP="0085642D">
      <w:pPr>
        <w:spacing w:after="0" w:line="400" w:lineRule="exact"/>
        <w:ind w:firstLineChars="200" w:firstLine="480"/>
        <w:jc w:val="both"/>
        <w:rPr>
          <w:rFonts w:ascii="Times New Roman" w:hAnsi="Times New Roman" w:cs="Times New Roman"/>
          <w:sz w:val="24"/>
          <w:szCs w:val="24"/>
        </w:rPr>
      </w:pPr>
      <w:r w:rsidRPr="0085642D">
        <w:rPr>
          <w:rFonts w:ascii="Times New Roman" w:hAnsi="Times New Roman" w:cs="Times New Roman" w:hint="eastAsia"/>
          <w:sz w:val="24"/>
          <w:szCs w:val="24"/>
        </w:rPr>
        <w:t>曾翠红，女，广东梅州人。</w:t>
      </w:r>
      <w:r w:rsidRPr="0085642D">
        <w:rPr>
          <w:rFonts w:ascii="Times New Roman" w:hAnsi="Times New Roman" w:cs="Times New Roman"/>
          <w:sz w:val="24"/>
          <w:szCs w:val="24"/>
        </w:rPr>
        <w:t>201</w:t>
      </w:r>
      <w:r>
        <w:rPr>
          <w:rFonts w:ascii="Times New Roman" w:hAnsi="Times New Roman" w:cs="Times New Roman"/>
          <w:sz w:val="24"/>
          <w:szCs w:val="24"/>
        </w:rPr>
        <w:t>3</w:t>
      </w:r>
      <w:r>
        <w:rPr>
          <w:rFonts w:ascii="Times New Roman" w:hAnsi="Times New Roman" w:cs="Times New Roman" w:hint="eastAsia"/>
          <w:sz w:val="24"/>
          <w:szCs w:val="24"/>
        </w:rPr>
        <w:t>年入学华南农业大学经济管理学院农林经济管理专业，</w:t>
      </w:r>
      <w:r>
        <w:rPr>
          <w:rFonts w:ascii="Times New Roman" w:hAnsi="Times New Roman" w:cs="Times New Roman" w:hint="eastAsia"/>
          <w:sz w:val="24"/>
          <w:szCs w:val="24"/>
        </w:rPr>
        <w:t>2017</w:t>
      </w:r>
      <w:r>
        <w:rPr>
          <w:rFonts w:ascii="Times New Roman" w:hAnsi="Times New Roman" w:cs="Times New Roman" w:hint="eastAsia"/>
          <w:sz w:val="24"/>
          <w:szCs w:val="24"/>
        </w:rPr>
        <w:t>年获得管理学学士学位；同年</w:t>
      </w:r>
      <w:r>
        <w:rPr>
          <w:rFonts w:ascii="Times New Roman" w:hAnsi="Times New Roman" w:cs="Times New Roman" w:hint="eastAsia"/>
          <w:sz w:val="24"/>
          <w:szCs w:val="24"/>
        </w:rPr>
        <w:t>9</w:t>
      </w:r>
      <w:r>
        <w:rPr>
          <w:rFonts w:ascii="Times New Roman" w:hAnsi="Times New Roman" w:cs="Times New Roman" w:hint="eastAsia"/>
          <w:sz w:val="24"/>
          <w:szCs w:val="24"/>
        </w:rPr>
        <w:t>月入学中国农业大学经济管理学院农业经济管理专业，攻读硕士学位，</w:t>
      </w:r>
      <w:r>
        <w:rPr>
          <w:rFonts w:ascii="Times New Roman" w:hAnsi="Times New Roman" w:cs="Times New Roman"/>
          <w:sz w:val="24"/>
          <w:szCs w:val="24"/>
        </w:rPr>
        <w:t>师从</w:t>
      </w:r>
      <w:r>
        <w:rPr>
          <w:rFonts w:ascii="Times New Roman" w:hAnsi="Times New Roman" w:cs="Times New Roman" w:hint="eastAsia"/>
          <w:sz w:val="24"/>
          <w:szCs w:val="24"/>
        </w:rPr>
        <w:t>田志宏教授。</w:t>
      </w:r>
    </w:p>
    <w:p w14:paraId="52CE4C0A" w14:textId="212F41CF"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论文发表：</w:t>
      </w:r>
    </w:p>
    <w:p w14:paraId="06C69002" w14:textId="7DB70FEB"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赵金鑫</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蒙古畜牧业的发展现状、困境与出路</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5</w:t>
      </w:r>
      <w:r w:rsidR="0062020B">
        <w:rPr>
          <w:rFonts w:ascii="Times New Roman" w:hAnsi="Times New Roman" w:cs="Times New Roman" w:hint="eastAsia"/>
          <w:sz w:val="24"/>
          <w:szCs w:val="24"/>
        </w:rPr>
        <w:t xml:space="preserve">): </w:t>
      </w:r>
      <w:r w:rsidR="0062020B">
        <w:rPr>
          <w:rFonts w:ascii="Times New Roman" w:hAnsi="Times New Roman" w:cs="Times New Roman"/>
          <w:sz w:val="24"/>
          <w:szCs w:val="24"/>
        </w:rPr>
        <w:t>24-30+2-2</w:t>
      </w:r>
    </w:p>
    <w:p w14:paraId="0A8F4CFC" w14:textId="1D64385A" w:rsidR="00CF51EA" w:rsidRPr="0085642D" w:rsidRDefault="00CF51EA" w:rsidP="0085642D">
      <w:pPr>
        <w:spacing w:after="0" w:line="400" w:lineRule="exact"/>
        <w:ind w:left="120" w:hangingChars="50" w:hanging="120"/>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王岫嵩</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吉尔格拉</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潘彪</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曾翠红</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hint="eastAsia"/>
          <w:sz w:val="24"/>
          <w:szCs w:val="24"/>
        </w:rPr>
        <w:t>中国进口蒙古牛肉的动物疫病管控问题分析</w:t>
      </w:r>
      <w:r w:rsidR="0062020B">
        <w:rPr>
          <w:rFonts w:ascii="Times New Roman" w:hAnsi="Times New Roman" w:cs="Times New Roman" w:hint="eastAsia"/>
          <w:sz w:val="24"/>
          <w:szCs w:val="24"/>
        </w:rPr>
        <w:t>.</w:t>
      </w:r>
      <w:r w:rsidRPr="0085642D">
        <w:rPr>
          <w:rFonts w:ascii="Times New Roman" w:hAnsi="Times New Roman" w:cs="Times New Roman" w:hint="eastAsia"/>
          <w:sz w:val="24"/>
          <w:szCs w:val="24"/>
        </w:rPr>
        <w:t>世界农业</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w:t>
      </w:r>
      <w:r w:rsidRPr="0085642D">
        <w:rPr>
          <w:rFonts w:ascii="Times New Roman" w:hAnsi="Times New Roman" w:cs="Times New Roman"/>
          <w:sz w:val="24"/>
          <w:szCs w:val="24"/>
        </w:rPr>
        <w:t>2018</w:t>
      </w:r>
      <w:r w:rsidR="0062020B">
        <w:rPr>
          <w:rFonts w:ascii="Times New Roman" w:hAnsi="Times New Roman" w:cs="Times New Roman" w:hint="eastAsia"/>
          <w:sz w:val="24"/>
          <w:szCs w:val="24"/>
        </w:rPr>
        <w:t>(</w:t>
      </w:r>
      <w:r w:rsidRPr="0085642D">
        <w:rPr>
          <w:rFonts w:ascii="Times New Roman" w:hAnsi="Times New Roman" w:cs="Times New Roman"/>
          <w:sz w:val="24"/>
          <w:szCs w:val="24"/>
        </w:rPr>
        <w:t>7</w:t>
      </w:r>
      <w:r w:rsidR="0062020B">
        <w:rPr>
          <w:rFonts w:ascii="Times New Roman" w:hAnsi="Times New Roman" w:cs="Times New Roman" w:hint="eastAsia"/>
          <w:sz w:val="24"/>
          <w:szCs w:val="24"/>
        </w:rPr>
        <w:t>):</w:t>
      </w:r>
      <w:r w:rsidR="0062020B">
        <w:rPr>
          <w:rFonts w:ascii="Times New Roman" w:hAnsi="Times New Roman" w:cs="Times New Roman"/>
          <w:sz w:val="24"/>
          <w:szCs w:val="24"/>
        </w:rPr>
        <w:t xml:space="preserve"> 32-38+222</w:t>
      </w:r>
    </w:p>
    <w:p w14:paraId="1B5F13C2" w14:textId="4C5E2148" w:rsidR="00592EAD" w:rsidRDefault="00592EAD" w:rsidP="0085642D">
      <w:pPr>
        <w:spacing w:beforeLines="100" w:before="326" w:after="0" w:line="400" w:lineRule="exact"/>
        <w:jc w:val="both"/>
        <w:rPr>
          <w:rFonts w:ascii="Times New Roman" w:hAnsi="Times New Roman" w:cs="Times New Roman"/>
          <w:b/>
          <w:sz w:val="24"/>
          <w:szCs w:val="24"/>
        </w:rPr>
      </w:pPr>
      <w:r w:rsidRPr="0085642D">
        <w:rPr>
          <w:rFonts w:ascii="Times New Roman" w:hAnsi="Times New Roman" w:cs="Times New Roman" w:hint="eastAsia"/>
          <w:b/>
          <w:sz w:val="24"/>
          <w:szCs w:val="24"/>
        </w:rPr>
        <w:t>参与课题：</w:t>
      </w:r>
    </w:p>
    <w:p w14:paraId="376E1807" w14:textId="7B4686C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85642D">
        <w:rPr>
          <w:rFonts w:ascii="Times New Roman" w:hAnsi="Times New Roman" w:cs="Times New Roman" w:hint="eastAsia"/>
          <w:sz w:val="24"/>
          <w:szCs w:val="24"/>
        </w:rPr>
        <w:t>农机新产品购置补贴试点情况评估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纯进口农机购置补贴情况评估</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农业部农业机械化管理司课题</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2018</w:t>
      </w:r>
    </w:p>
    <w:p w14:paraId="159C8C1A" w14:textId="5A64DE50"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[2] </w:t>
      </w:r>
      <w:r w:rsidRPr="0085642D">
        <w:rPr>
          <w:rFonts w:ascii="Times New Roman" w:hAnsi="Times New Roman" w:cs="Times New Roman" w:hint="eastAsia"/>
          <w:sz w:val="24"/>
          <w:szCs w:val="24"/>
        </w:rPr>
        <w:t>农业补贴政策“黄转绿”问题研究</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农业部软科学委员会研究项目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31B786D5" w14:textId="37333701" w:rsidR="00CF51EA" w:rsidRPr="0085642D" w:rsidRDefault="00CF51EA" w:rsidP="0085642D">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[3] </w:t>
      </w:r>
      <w:r w:rsidRPr="0085642D">
        <w:rPr>
          <w:rFonts w:ascii="Times New Roman" w:hAnsi="Times New Roman" w:cs="Times New Roman" w:hint="eastAsia"/>
          <w:sz w:val="24"/>
          <w:szCs w:val="24"/>
        </w:rPr>
        <w:t>农机购置补贴政策实施与</w:t>
      </w:r>
      <w:r w:rsidRPr="0085642D">
        <w:rPr>
          <w:rFonts w:ascii="Times New Roman" w:hAnsi="Times New Roman" w:cs="Times New Roman"/>
          <w:sz w:val="24"/>
          <w:szCs w:val="24"/>
        </w:rPr>
        <w:t>WTO</w:t>
      </w:r>
      <w:r w:rsidRPr="0085642D">
        <w:rPr>
          <w:rFonts w:ascii="Times New Roman" w:hAnsi="Times New Roman" w:cs="Times New Roman" w:hint="eastAsia"/>
          <w:sz w:val="24"/>
          <w:szCs w:val="24"/>
        </w:rPr>
        <w:t>规则衔接对策</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p w14:paraId="1AA11CA3" w14:textId="254EAD47" w:rsidR="00592EAD" w:rsidRPr="0085642D" w:rsidRDefault="00CF51EA" w:rsidP="00565369">
      <w:pPr>
        <w:spacing w:after="0" w:line="400" w:lineRule="exact"/>
        <w:jc w:val="both"/>
        <w:rPr>
          <w:rFonts w:ascii="Times New Roman" w:hAnsi="Times New Roman" w:cs="Times New Roman"/>
          <w:sz w:val="24"/>
          <w:szCs w:val="24"/>
        </w:rPr>
      </w:pPr>
      <w:r>
        <w:rPr>
          <w:rFonts w:ascii="Times New Roman" w:hAnsi="Times New Roman" w:cs="Times New Roman"/>
          <w:sz w:val="24"/>
          <w:szCs w:val="24"/>
        </w:rPr>
        <w:t xml:space="preserve">[4] </w:t>
      </w:r>
      <w:r w:rsidRPr="0085642D">
        <w:rPr>
          <w:rFonts w:ascii="Times New Roman" w:hAnsi="Times New Roman" w:cs="Times New Roman" w:hint="eastAsia"/>
          <w:sz w:val="24"/>
          <w:szCs w:val="24"/>
        </w:rPr>
        <w:t>特朗普就任美国总统后中美农产品贸易的基于、挑战及对策</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hint="eastAsia"/>
          <w:sz w:val="24"/>
          <w:szCs w:val="24"/>
        </w:rPr>
        <w:t>农业财政项目</w:t>
      </w:r>
      <w:r w:rsidR="009234D7">
        <w:rPr>
          <w:rFonts w:ascii="Times New Roman" w:hAnsi="Times New Roman" w:cs="Times New Roman" w:hint="eastAsia"/>
          <w:sz w:val="24"/>
          <w:szCs w:val="24"/>
        </w:rPr>
        <w:t>,</w:t>
      </w:r>
      <w:r w:rsidR="009234D7">
        <w:rPr>
          <w:rFonts w:ascii="Times New Roman" w:hAnsi="Times New Roman" w:cs="Times New Roman"/>
          <w:sz w:val="24"/>
          <w:szCs w:val="24"/>
        </w:rPr>
        <w:t xml:space="preserve"> </w:t>
      </w:r>
      <w:r w:rsidRPr="0085642D">
        <w:rPr>
          <w:rFonts w:ascii="Times New Roman" w:hAnsi="Times New Roman" w:cs="Times New Roman"/>
          <w:sz w:val="24"/>
          <w:szCs w:val="24"/>
        </w:rPr>
        <w:t>2017</w:t>
      </w:r>
    </w:p>
    <w:sectPr w:rsidR="00592EAD" w:rsidRPr="0085642D" w:rsidSect="00117B67">
      <w:headerReference w:type="default" r:id="rId48"/>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09804" w14:textId="77777777" w:rsidR="00A12AFD" w:rsidRDefault="00A12AFD" w:rsidP="007E11B3">
      <w:pPr>
        <w:spacing w:line="240" w:lineRule="auto"/>
        <w:ind w:firstLine="440"/>
      </w:pPr>
      <w:r>
        <w:separator/>
      </w:r>
    </w:p>
  </w:endnote>
  <w:endnote w:type="continuationSeparator" w:id="0">
    <w:p w14:paraId="48C91C89" w14:textId="77777777" w:rsidR="00A12AFD" w:rsidRDefault="00A12AFD"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935076" w:rsidRDefault="00935076">
    <w:pPr>
      <w:pStyle w:val="a6"/>
    </w:pPr>
  </w:p>
  <w:p w14:paraId="4804C9C1" w14:textId="77777777" w:rsidR="00935076" w:rsidRDefault="0093507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935076" w:rsidRDefault="0093507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5A27574D" w:rsidR="00935076" w:rsidRPr="00BF22DE" w:rsidRDefault="0093507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D004F" w:rsidRPr="002D004F">
          <w:rPr>
            <w:rFonts w:ascii="Times New Roman" w:hAnsi="Times New Roman" w:cs="Times New Roman"/>
            <w:noProof/>
            <w:lang w:val="zh-CN"/>
          </w:rPr>
          <w:t>44</w:t>
        </w:r>
        <w:r w:rsidRPr="00BF22DE">
          <w:rPr>
            <w:rFonts w:ascii="Times New Roman" w:hAnsi="Times New Roman" w:cs="Times New Roman"/>
          </w:rPr>
          <w:fldChar w:fldCharType="end"/>
        </w:r>
      </w:p>
    </w:sdtContent>
  </w:sdt>
  <w:p w14:paraId="303079AF" w14:textId="77777777" w:rsidR="00935076" w:rsidRDefault="00935076"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935076" w:rsidRDefault="0093507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935076" w:rsidRDefault="0093507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935076" w:rsidRDefault="0093507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935076" w:rsidRDefault="0093507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935076" w:rsidRDefault="0093507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935076" w:rsidRDefault="0093507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59D51190" w:rsidR="00935076" w:rsidRDefault="00935076">
        <w:pPr>
          <w:pStyle w:val="a6"/>
          <w:jc w:val="center"/>
        </w:pPr>
        <w:r>
          <w:fldChar w:fldCharType="begin"/>
        </w:r>
        <w:r>
          <w:instrText>PAGE   \* MERGEFORMAT</w:instrText>
        </w:r>
        <w:r>
          <w:fldChar w:fldCharType="separate"/>
        </w:r>
        <w:r w:rsidR="002D004F" w:rsidRPr="002D004F">
          <w:rPr>
            <w:noProof/>
            <w:lang w:val="zh-CN"/>
          </w:rPr>
          <w:t>I</w:t>
        </w:r>
        <w:r>
          <w:fldChar w:fldCharType="end"/>
        </w:r>
      </w:p>
    </w:sdtContent>
  </w:sdt>
  <w:p w14:paraId="7576B017" w14:textId="77777777" w:rsidR="00935076" w:rsidRDefault="0093507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935076" w:rsidRDefault="0093507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7DC80BA1" w:rsidR="00935076" w:rsidRPr="00BF22DE" w:rsidRDefault="0093507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D004F" w:rsidRPr="002D004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935076" w:rsidRDefault="0093507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315CE" w14:textId="77777777" w:rsidR="00A12AFD" w:rsidRDefault="00A12AFD" w:rsidP="007E11B3">
      <w:pPr>
        <w:spacing w:line="240" w:lineRule="auto"/>
        <w:ind w:firstLine="440"/>
      </w:pPr>
      <w:r>
        <w:separator/>
      </w:r>
    </w:p>
  </w:footnote>
  <w:footnote w:type="continuationSeparator" w:id="0">
    <w:p w14:paraId="7361DCA0" w14:textId="77777777" w:rsidR="00A12AFD" w:rsidRDefault="00A12AFD"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935076" w:rsidRPr="008C7B19" w:rsidRDefault="0093507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935076" w:rsidRPr="008C7B19" w:rsidRDefault="0093507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935076" w:rsidRPr="008C7B19" w:rsidRDefault="0093507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935076" w:rsidRPr="008C7B19" w:rsidRDefault="0093507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935076" w:rsidRPr="008C7B19" w:rsidRDefault="00935076"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935076" w:rsidRPr="008C7B19" w:rsidRDefault="0093507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935076" w:rsidRPr="008C7B19" w:rsidRDefault="0093507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935076" w:rsidRPr="008C7B19" w:rsidRDefault="0093507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935076" w:rsidRPr="008C7B19" w:rsidRDefault="0093507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935076" w:rsidRDefault="0093507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935076" w:rsidRPr="008C7B19" w:rsidRDefault="0093507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935076" w:rsidRPr="008C7B19" w:rsidRDefault="0093507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935076" w:rsidRPr="00E20470" w:rsidRDefault="0093507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935076" w:rsidRPr="008C7B19" w:rsidRDefault="00935076"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935076" w:rsidRPr="008C7B19" w:rsidRDefault="0093507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935076" w:rsidRPr="008C7B19" w:rsidRDefault="0093507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654A62"/>
    <w:multiLevelType w:val="hybridMultilevel"/>
    <w:tmpl w:val="CD8298D6"/>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BE2281"/>
    <w:multiLevelType w:val="hybridMultilevel"/>
    <w:tmpl w:val="DEC85C48"/>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790E697-345C-470B-A61F-11BA8BD3F427}" w:val=" ADDIN NE.Ref.{0790E697-345C-470B-A61F-11BA8BD3F427}&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07FB1FA7-057D-4990-949F-01B5EF327FAB}" w:val=" ADDIN NE.Ref.{07FB1FA7-057D-4990-949F-01B5EF327FA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0F7B098B-725C-4749-8C80-0B078F84827B}" w:val=" ADDIN NE.Ref.{0F7B098B-725C-4749-8C80-0B078F84827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0FA85010-BBE5-47E6-95AB-86E2A9F183E6}" w:val=" ADDIN NE.Ref.{0FA85010-BBE5-47E6-95AB-86E2A9F183E6}&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1086B192-74D6-49C8-B7AB-DAAC046B6748}" w:val=" ADDIN NE.Ref.{1086B192-74D6-49C8-B7AB-DAAC046B674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78F8CEB-8CEB-4779-8BCB-B592962C2B05}" w:val=" ADDIN NE.Ref.{178F8CEB-8CEB-4779-8BCB-B592962C2B05}&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50460D-B793-4BAF-9AE7-573506F68189}" w:val=" ADDIN NE.Ref.{1950460D-B793-4BAF-9AE7-573506F68189}&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8C62C08-5E40-44F7-9F72-CD315DF980C7}" w:val=" ADDIN NE.Ref.{28C62C08-5E40-44F7-9F72-CD315DF980C7}&lt;Citation&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2D088A01-8D47-4E38-90D8-32933FB338D5}" w:val=" ADDIN NE.Ref.{2D088A01-8D47-4E38-90D8-32933FB338D5}&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Citation&gt;_x000a_"/>
    <w:docVar w:name="NE.Ref{2FF85292-09D5-4626-BDD9-999956B8BEDF}" w:val=" ADDIN NE.Ref.{2FF85292-09D5-4626-BDD9-999956B8BEDF}&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14B328-AC99-4586-A168-CF4FE26C6E4D}" w:val=" ADDIN NE.Ref.{3514B328-AC99-4586-A168-CF4FE26C6E4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2F7B795-D58A-4328-BD13-C04B399F55CB}" w:val=" ADDIN NE.Ref.{42F7B795-D58A-4328-BD13-C04B399F55CB}&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Citation&gt;_x000a_"/>
    <w:docVar w:name="NE.Ref{44FA29C3-44AB-42BA-B7DD-5380FCF49490}" w:val=" ADDIN NE.Ref.{44FA29C3-44AB-42BA-B7DD-5380FCF4949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1720347-6965-4133-AF3A-E7A294C8C8BD}" w:val=" ADDIN NE.Ref.{51720347-6965-4133-AF3A-E7A294C8C8B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930231-D02C-4B2D-8C0A-3EF794A414F6}" w:val=" ADDIN NE.Ref.{58930231-D02C-4B2D-8C0A-3EF794A414F6}&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9D8B9F1-0E8D-4262-BB5C-B8C87DBF4916}" w:val=" ADDIN NE.Ref.{59D8B9F1-0E8D-4262-BB5C-B8C87DBF491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542DD2B-B3E5-4588-B015-59C7AB6713FC}" w:val=" ADDIN NE.Ref.{6542DD2B-B3E5-4588-B015-59C7AB6713F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9A0D07-7DDA-4646-A21B-6D259AEFAB05}" w:val=" ADDIN NE.Ref.{699A0D07-7DDA-4646-A21B-6D259AEFAB05}&lt;Citation&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276170-AFF9-4EC9-9CF5-CEFA9C3927FD}" w:val=" ADDIN NE.Ref.{6A276170-AFF9-4EC9-9CF5-CEFA9C3927FD}&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6F3A885C-3C5D-4CB9-AA4B-D39F34260618}" w:val=" ADDIN NE.Ref.{6F3A885C-3C5D-4CB9-AA4B-D39F3426061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1B6B5A-070D-4C35-A86C-8F100F96CC05}" w:val=" ADDIN NE.Ref.{711B6B5A-070D-4C35-A86C-8F100F96CC05}&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747014D-1E74-45A3-BD98-7B52475D05C4}" w:val=" ADDIN NE.Ref.{7747014D-1E74-45A3-BD98-7B52475D05C4}&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784AE59A-AC15-4F25-A581-86DED826EE83}" w:val=" ADDIN NE.Ref.{784AE59A-AC15-4F25-A581-86DED826EE8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C56885D-6438-4A72-8942-7F7143F09174}" w:val=" ADDIN NE.Ref.{7C56885D-6438-4A72-8942-7F7143F09174}&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D97A5CC-918E-4EB5-9071-64E5F86B1969}" w:val=" ADDIN NE.Ref.{7D97A5CC-918E-4EB5-9071-64E5F86B1969}&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EBA8C89-874A-4BCF-9D98-866DDF80932E}" w:val=" ADDIN NE.Ref.{7EBA8C89-874A-4BCF-9D98-866DDF80932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A79B2FA-D405-46CF-B81E-F3A4901F091F}" w:val=" ADDIN NE.Ref.{8A79B2FA-D405-46CF-B81E-F3A4901F091F}&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6844712-2FA1-4BDF-8AD3-294D825F57E9}" w:val=" ADDIN NE.Ref.{96844712-2FA1-4BDF-8AD3-294D825F57E9}&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Citation&gt;_x000a_"/>
    <w:docVar w:name="NE.Ref{96D0A7E5-55F0-4023-8D8C-903FE09AA383}" w:val=" ADDIN NE.Ref.{96D0A7E5-55F0-4023-8D8C-903FE09AA383}&lt;Citation&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collection_scope&gt;SSCI&lt;/_collection_scope&gt;&lt;_created&gt;62679852&lt;/_created&gt;&lt;_impact_factor&gt;   0.960&lt;/_impact_factor&gt;&lt;_issue&gt;4&lt;/_issue&gt;&lt;_journal&gt;Contemporary Economic Policy&lt;/_journal&gt;&lt;_keywords&gt;Farms, Size of (Research;Agricultural productivity (Research;Land use (China;Land use (Management&lt;/_keywords&gt;&lt;_modified&gt;62679933&lt;/_modified&gt;&lt;_pages&gt;580-592&lt;/_pages&gt;&lt;_volume&gt;29&lt;/_volume&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B3A24B-9032-4465-A647-603FED3E146E}" w:val=" ADDIN NE.Ref.{9DB3A24B-9032-4465-A647-603FED3E146E}&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37CCD5-D516-44F4-A4FD-BFD93C0F8586}" w:val=" ADDIN NE.Ref.{A137CCD5-D516-44F4-A4FD-BFD93C0F8586}&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D4349F9-A987-432F-AB9A-5A5A826C3D59}" w:val=" ADDIN NE.Ref.{AD4349F9-A987-432F-AB9A-5A5A826C3D59}&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AFF3A95F-D414-4463-BC08-3B4F94D509F3}" w:val=" ADDIN NE.Ref.{AFF3A95F-D414-4463-BC08-3B4F94D509F3}&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B001E709-26B7-466B-9D48-C263D0C1A26B}" w:val=" ADDIN NE.Ref.{B001E709-26B7-466B-9D48-C263D0C1A26B}&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3A94E22-275E-4117-A900-98A57BA9DD23}" w:val=" ADDIN NE.Ref.{B3A94E22-275E-4117-A900-98A57BA9DD23}&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B1E9EF3-4E36-48BC-9238-2CFFB68DC2F8}" w:val=" ADDIN NE.Ref.{BB1E9EF3-4E36-48BC-9238-2CFFB68DC2F8}&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0831D0F-A846-485A-B194-AF24D63D64A0}" w:val=" ADDIN NE.Ref.{C0831D0F-A846-485A-B194-AF24D63D64A0}&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C08534D4-8BAD-4953-8F0B-3B331657353F}" w:val=" ADDIN NE.Ref.{C08534D4-8BAD-4953-8F0B-3B331657353F}&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ABEEC4-AC0B-40F2-ABF7-8B45396E5536}" w:val=" ADDIN NE.Ref.{C3ABEEC4-AC0B-40F2-ABF7-8B45396E5536}&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76F23C-D738-420A-82DA-554B78B1886A}" w:val=" ADDIN NE.Ref.{C776F23C-D738-420A-82DA-554B78B1886A}&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CAF9DC3-EFB5-4810-830D-46D0F837FD5D}" w:val=" ADDIN NE.Ref.{CCAF9DC3-EFB5-4810-830D-46D0F837FD5D}&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accessed&gt;62671093&lt;/_accessed&gt;&lt;_created&gt;62671093&lt;/_created&gt;&lt;_modified&gt;62671093&lt;/_modified&gt;&lt;_publisher&gt;商务印书馆&lt;/_publisher&gt;&lt;_translated_author&gt;Su, Shuiyoucilang;弗农·拉坦;La, Tan;Al, E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85EF402-09F7-49EC-9147-A773CF84CAB2}" w:val=" ADDIN NE.Ref.{E85EF402-09F7-49EC-9147-A773CF84CAB2}&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E8BEF850-2FC1-454F-89BD-3B5A5D12965B}" w:val=" ADDIN NE.Ref.{E8BEF850-2FC1-454F-89BD-3B5A5D12965B}&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5D1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165"/>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37C82"/>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1A50"/>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0B8"/>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63C"/>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AE7"/>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B8F"/>
    <w:rsid w:val="000B7EFC"/>
    <w:rsid w:val="000B7F34"/>
    <w:rsid w:val="000C02C1"/>
    <w:rsid w:val="000C0B03"/>
    <w:rsid w:val="000C0C68"/>
    <w:rsid w:val="000C1823"/>
    <w:rsid w:val="000C194C"/>
    <w:rsid w:val="000C1A58"/>
    <w:rsid w:val="000C1BBC"/>
    <w:rsid w:val="000C27B5"/>
    <w:rsid w:val="000C2AAF"/>
    <w:rsid w:val="000C2C94"/>
    <w:rsid w:val="000C2E28"/>
    <w:rsid w:val="000C2E6F"/>
    <w:rsid w:val="000C3049"/>
    <w:rsid w:val="000C3B8D"/>
    <w:rsid w:val="000C3DF2"/>
    <w:rsid w:val="000C4026"/>
    <w:rsid w:val="000C4980"/>
    <w:rsid w:val="000C5492"/>
    <w:rsid w:val="000C54B1"/>
    <w:rsid w:val="000C559C"/>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45D"/>
    <w:rsid w:val="000D17C2"/>
    <w:rsid w:val="000D26D6"/>
    <w:rsid w:val="000D3577"/>
    <w:rsid w:val="000D3BBE"/>
    <w:rsid w:val="000D434D"/>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8A4"/>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139"/>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8A7"/>
    <w:rsid w:val="00125A18"/>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60E"/>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26"/>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A98"/>
    <w:rsid w:val="00162C33"/>
    <w:rsid w:val="00162FDB"/>
    <w:rsid w:val="0016330D"/>
    <w:rsid w:val="0016394B"/>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87F6B"/>
    <w:rsid w:val="00190485"/>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63A"/>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2BCF"/>
    <w:rsid w:val="001B3096"/>
    <w:rsid w:val="001B4874"/>
    <w:rsid w:val="001B4E35"/>
    <w:rsid w:val="001B4F9F"/>
    <w:rsid w:val="001B519B"/>
    <w:rsid w:val="001B543F"/>
    <w:rsid w:val="001B5488"/>
    <w:rsid w:val="001B646D"/>
    <w:rsid w:val="001B677B"/>
    <w:rsid w:val="001B6901"/>
    <w:rsid w:val="001B69AA"/>
    <w:rsid w:val="001B6FD5"/>
    <w:rsid w:val="001B75A7"/>
    <w:rsid w:val="001B76C4"/>
    <w:rsid w:val="001B7876"/>
    <w:rsid w:val="001B7B1E"/>
    <w:rsid w:val="001C03F3"/>
    <w:rsid w:val="001C11F3"/>
    <w:rsid w:val="001C1236"/>
    <w:rsid w:val="001C1340"/>
    <w:rsid w:val="001C1583"/>
    <w:rsid w:val="001C1BE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A02"/>
    <w:rsid w:val="001D4E53"/>
    <w:rsid w:val="001D4E9D"/>
    <w:rsid w:val="001D503B"/>
    <w:rsid w:val="001D5042"/>
    <w:rsid w:val="001D509C"/>
    <w:rsid w:val="001D5447"/>
    <w:rsid w:val="001D5689"/>
    <w:rsid w:val="001D5907"/>
    <w:rsid w:val="001D5BD0"/>
    <w:rsid w:val="001D652D"/>
    <w:rsid w:val="001D69CC"/>
    <w:rsid w:val="001D6DAD"/>
    <w:rsid w:val="001D7D12"/>
    <w:rsid w:val="001D7D75"/>
    <w:rsid w:val="001E0B2C"/>
    <w:rsid w:val="001E0FA3"/>
    <w:rsid w:val="001E130A"/>
    <w:rsid w:val="001E1905"/>
    <w:rsid w:val="001E1958"/>
    <w:rsid w:val="001E1AB8"/>
    <w:rsid w:val="001E1E0B"/>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0D16"/>
    <w:rsid w:val="001F15EC"/>
    <w:rsid w:val="001F167F"/>
    <w:rsid w:val="001F2330"/>
    <w:rsid w:val="001F3625"/>
    <w:rsid w:val="001F3779"/>
    <w:rsid w:val="001F3858"/>
    <w:rsid w:val="001F3D15"/>
    <w:rsid w:val="001F48F2"/>
    <w:rsid w:val="001F49EB"/>
    <w:rsid w:val="001F57DB"/>
    <w:rsid w:val="001F6222"/>
    <w:rsid w:val="001F643D"/>
    <w:rsid w:val="001F6BB4"/>
    <w:rsid w:val="001F6D9A"/>
    <w:rsid w:val="001F7644"/>
    <w:rsid w:val="001F7A89"/>
    <w:rsid w:val="001F7C52"/>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4D2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2DB"/>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460"/>
    <w:rsid w:val="0022750C"/>
    <w:rsid w:val="0023024E"/>
    <w:rsid w:val="002307B5"/>
    <w:rsid w:val="002307D6"/>
    <w:rsid w:val="002309D8"/>
    <w:rsid w:val="00230B32"/>
    <w:rsid w:val="00230C66"/>
    <w:rsid w:val="002311F1"/>
    <w:rsid w:val="0023140C"/>
    <w:rsid w:val="0023158E"/>
    <w:rsid w:val="00231A37"/>
    <w:rsid w:val="00232903"/>
    <w:rsid w:val="00232AFE"/>
    <w:rsid w:val="002331B8"/>
    <w:rsid w:val="002331F4"/>
    <w:rsid w:val="0023382E"/>
    <w:rsid w:val="00233BF9"/>
    <w:rsid w:val="00233C60"/>
    <w:rsid w:val="002343CE"/>
    <w:rsid w:val="00234426"/>
    <w:rsid w:val="00234AE0"/>
    <w:rsid w:val="00235377"/>
    <w:rsid w:val="00235769"/>
    <w:rsid w:val="002361F3"/>
    <w:rsid w:val="0023660B"/>
    <w:rsid w:val="002368E6"/>
    <w:rsid w:val="002369E2"/>
    <w:rsid w:val="00236B1A"/>
    <w:rsid w:val="00237679"/>
    <w:rsid w:val="0024036D"/>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5A30"/>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1E8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488"/>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4E0A"/>
    <w:rsid w:val="002B52A0"/>
    <w:rsid w:val="002B5303"/>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6C8E"/>
    <w:rsid w:val="002C78E7"/>
    <w:rsid w:val="002D004F"/>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93"/>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B85"/>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970"/>
    <w:rsid w:val="00385A5A"/>
    <w:rsid w:val="00386422"/>
    <w:rsid w:val="0038666D"/>
    <w:rsid w:val="003868E5"/>
    <w:rsid w:val="003868FB"/>
    <w:rsid w:val="003877DA"/>
    <w:rsid w:val="00387821"/>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7DA"/>
    <w:rsid w:val="003B3ED4"/>
    <w:rsid w:val="003B3F32"/>
    <w:rsid w:val="003B41D2"/>
    <w:rsid w:val="003B4C42"/>
    <w:rsid w:val="003B4C50"/>
    <w:rsid w:val="003B4F35"/>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C3"/>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8E0"/>
    <w:rsid w:val="003F3A38"/>
    <w:rsid w:val="003F42D4"/>
    <w:rsid w:val="003F46AC"/>
    <w:rsid w:val="003F4C4C"/>
    <w:rsid w:val="003F5A1A"/>
    <w:rsid w:val="003F5FA1"/>
    <w:rsid w:val="003F60E0"/>
    <w:rsid w:val="003F6958"/>
    <w:rsid w:val="003F6CD4"/>
    <w:rsid w:val="003F6D0C"/>
    <w:rsid w:val="003F7AE5"/>
    <w:rsid w:val="003F7CEB"/>
    <w:rsid w:val="0040022C"/>
    <w:rsid w:val="00400D7D"/>
    <w:rsid w:val="0040155C"/>
    <w:rsid w:val="00401607"/>
    <w:rsid w:val="004017E2"/>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29B"/>
    <w:rsid w:val="004217BA"/>
    <w:rsid w:val="004219F5"/>
    <w:rsid w:val="00421B9C"/>
    <w:rsid w:val="0042208E"/>
    <w:rsid w:val="0042236F"/>
    <w:rsid w:val="00422750"/>
    <w:rsid w:val="00422795"/>
    <w:rsid w:val="00422DD3"/>
    <w:rsid w:val="00423409"/>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2DBD"/>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8CB"/>
    <w:rsid w:val="00476E23"/>
    <w:rsid w:val="004775C4"/>
    <w:rsid w:val="00477D76"/>
    <w:rsid w:val="00480184"/>
    <w:rsid w:val="004806DD"/>
    <w:rsid w:val="004807A0"/>
    <w:rsid w:val="004807BA"/>
    <w:rsid w:val="00480FAD"/>
    <w:rsid w:val="00481840"/>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47D"/>
    <w:rsid w:val="004965BB"/>
    <w:rsid w:val="004967BC"/>
    <w:rsid w:val="00497545"/>
    <w:rsid w:val="00497AB4"/>
    <w:rsid w:val="00497C61"/>
    <w:rsid w:val="004A0983"/>
    <w:rsid w:val="004A0DCF"/>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AD9"/>
    <w:rsid w:val="004B1B85"/>
    <w:rsid w:val="004B28A2"/>
    <w:rsid w:val="004B337B"/>
    <w:rsid w:val="004B345A"/>
    <w:rsid w:val="004B3777"/>
    <w:rsid w:val="004B3E93"/>
    <w:rsid w:val="004B4024"/>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4FB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43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1E0"/>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2C3"/>
    <w:rsid w:val="005203FD"/>
    <w:rsid w:val="0052046C"/>
    <w:rsid w:val="00520912"/>
    <w:rsid w:val="00520AE5"/>
    <w:rsid w:val="00521127"/>
    <w:rsid w:val="005211A1"/>
    <w:rsid w:val="005211CB"/>
    <w:rsid w:val="00521626"/>
    <w:rsid w:val="005219B8"/>
    <w:rsid w:val="00521A6B"/>
    <w:rsid w:val="00521DAA"/>
    <w:rsid w:val="00522117"/>
    <w:rsid w:val="00522330"/>
    <w:rsid w:val="00522BC6"/>
    <w:rsid w:val="00522EF8"/>
    <w:rsid w:val="00523065"/>
    <w:rsid w:val="00523205"/>
    <w:rsid w:val="00523A2F"/>
    <w:rsid w:val="00523C66"/>
    <w:rsid w:val="00524066"/>
    <w:rsid w:val="005242A8"/>
    <w:rsid w:val="0052442A"/>
    <w:rsid w:val="00524796"/>
    <w:rsid w:val="00525A17"/>
    <w:rsid w:val="00525A6C"/>
    <w:rsid w:val="00525DBB"/>
    <w:rsid w:val="00526B6A"/>
    <w:rsid w:val="00526D87"/>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1DA"/>
    <w:rsid w:val="00543FA0"/>
    <w:rsid w:val="0054425F"/>
    <w:rsid w:val="00544DEA"/>
    <w:rsid w:val="005452F2"/>
    <w:rsid w:val="0054552E"/>
    <w:rsid w:val="0054590F"/>
    <w:rsid w:val="00545C2D"/>
    <w:rsid w:val="00547003"/>
    <w:rsid w:val="00547111"/>
    <w:rsid w:val="0054760D"/>
    <w:rsid w:val="00547B91"/>
    <w:rsid w:val="00550913"/>
    <w:rsid w:val="005509C7"/>
    <w:rsid w:val="00550A91"/>
    <w:rsid w:val="00550BA5"/>
    <w:rsid w:val="00551441"/>
    <w:rsid w:val="00551501"/>
    <w:rsid w:val="005516FD"/>
    <w:rsid w:val="0055210B"/>
    <w:rsid w:val="0055218D"/>
    <w:rsid w:val="0055230A"/>
    <w:rsid w:val="00552DA4"/>
    <w:rsid w:val="0055311D"/>
    <w:rsid w:val="0055330A"/>
    <w:rsid w:val="00553B41"/>
    <w:rsid w:val="00553ED7"/>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4EFE"/>
    <w:rsid w:val="005652A1"/>
    <w:rsid w:val="00565369"/>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70C"/>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EAD"/>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3D33"/>
    <w:rsid w:val="005A4615"/>
    <w:rsid w:val="005A47B8"/>
    <w:rsid w:val="005A4A28"/>
    <w:rsid w:val="005A4BA8"/>
    <w:rsid w:val="005A4FA2"/>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6FFA"/>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2DFC"/>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20B"/>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4EED"/>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249E"/>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6C"/>
    <w:rsid w:val="00671EBF"/>
    <w:rsid w:val="0067208A"/>
    <w:rsid w:val="006721DF"/>
    <w:rsid w:val="006722DB"/>
    <w:rsid w:val="00672722"/>
    <w:rsid w:val="00672DAD"/>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0A1"/>
    <w:rsid w:val="006A028A"/>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05"/>
    <w:rsid w:val="006C2585"/>
    <w:rsid w:val="006C2711"/>
    <w:rsid w:val="006C2D56"/>
    <w:rsid w:val="006C3005"/>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BFD"/>
    <w:rsid w:val="00711CD6"/>
    <w:rsid w:val="00711F42"/>
    <w:rsid w:val="00712282"/>
    <w:rsid w:val="00712375"/>
    <w:rsid w:val="00712E88"/>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904"/>
    <w:rsid w:val="00727B48"/>
    <w:rsid w:val="0073011D"/>
    <w:rsid w:val="00730481"/>
    <w:rsid w:val="00730C7D"/>
    <w:rsid w:val="007310B0"/>
    <w:rsid w:val="007310D4"/>
    <w:rsid w:val="00731227"/>
    <w:rsid w:val="0073136B"/>
    <w:rsid w:val="00731C8C"/>
    <w:rsid w:val="00731D6E"/>
    <w:rsid w:val="00731F83"/>
    <w:rsid w:val="007327A1"/>
    <w:rsid w:val="00733170"/>
    <w:rsid w:val="00733177"/>
    <w:rsid w:val="00733557"/>
    <w:rsid w:val="007336EF"/>
    <w:rsid w:val="00734810"/>
    <w:rsid w:val="007351B1"/>
    <w:rsid w:val="007352F1"/>
    <w:rsid w:val="00735348"/>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622"/>
    <w:rsid w:val="00742BA9"/>
    <w:rsid w:val="00742CC3"/>
    <w:rsid w:val="00742D2F"/>
    <w:rsid w:val="00743295"/>
    <w:rsid w:val="007433F7"/>
    <w:rsid w:val="0074393B"/>
    <w:rsid w:val="00743979"/>
    <w:rsid w:val="00743BB1"/>
    <w:rsid w:val="007446C0"/>
    <w:rsid w:val="007448D3"/>
    <w:rsid w:val="00744C39"/>
    <w:rsid w:val="00744F4D"/>
    <w:rsid w:val="0074555B"/>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B81"/>
    <w:rsid w:val="00763C44"/>
    <w:rsid w:val="007643B5"/>
    <w:rsid w:val="00764F13"/>
    <w:rsid w:val="00764F3F"/>
    <w:rsid w:val="00765A59"/>
    <w:rsid w:val="00765B61"/>
    <w:rsid w:val="00765B9D"/>
    <w:rsid w:val="00765C21"/>
    <w:rsid w:val="00765F1D"/>
    <w:rsid w:val="00766709"/>
    <w:rsid w:val="007667CB"/>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6E07"/>
    <w:rsid w:val="00777094"/>
    <w:rsid w:val="007771A7"/>
    <w:rsid w:val="00777B95"/>
    <w:rsid w:val="00777CD1"/>
    <w:rsid w:val="00777DFA"/>
    <w:rsid w:val="0078014E"/>
    <w:rsid w:val="00780798"/>
    <w:rsid w:val="0078091B"/>
    <w:rsid w:val="00780F1F"/>
    <w:rsid w:val="00781D9C"/>
    <w:rsid w:val="00782028"/>
    <w:rsid w:val="007828E3"/>
    <w:rsid w:val="00782D81"/>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092"/>
    <w:rsid w:val="0078772C"/>
    <w:rsid w:val="0078795A"/>
    <w:rsid w:val="00787E25"/>
    <w:rsid w:val="007904B4"/>
    <w:rsid w:val="00790829"/>
    <w:rsid w:val="00790C37"/>
    <w:rsid w:val="00790D28"/>
    <w:rsid w:val="00791028"/>
    <w:rsid w:val="007910BF"/>
    <w:rsid w:val="007919FB"/>
    <w:rsid w:val="00791AA0"/>
    <w:rsid w:val="00791CC4"/>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34C"/>
    <w:rsid w:val="007B6B09"/>
    <w:rsid w:val="007B6D28"/>
    <w:rsid w:val="007B736F"/>
    <w:rsid w:val="007B7C90"/>
    <w:rsid w:val="007C00E7"/>
    <w:rsid w:val="007C0809"/>
    <w:rsid w:val="007C0810"/>
    <w:rsid w:val="007C0B38"/>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572"/>
    <w:rsid w:val="007C56D5"/>
    <w:rsid w:val="007C58E2"/>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A9B"/>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B2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672"/>
    <w:rsid w:val="00812B87"/>
    <w:rsid w:val="00813095"/>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603"/>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4D41"/>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18B"/>
    <w:rsid w:val="00853304"/>
    <w:rsid w:val="008535DF"/>
    <w:rsid w:val="00853AC2"/>
    <w:rsid w:val="00853D72"/>
    <w:rsid w:val="00854765"/>
    <w:rsid w:val="008553ED"/>
    <w:rsid w:val="0085550E"/>
    <w:rsid w:val="008559FE"/>
    <w:rsid w:val="00855A00"/>
    <w:rsid w:val="00855B42"/>
    <w:rsid w:val="00855C9B"/>
    <w:rsid w:val="00855EA0"/>
    <w:rsid w:val="008561FD"/>
    <w:rsid w:val="0085642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6CE5"/>
    <w:rsid w:val="0086709C"/>
    <w:rsid w:val="00867B2A"/>
    <w:rsid w:val="00867DD8"/>
    <w:rsid w:val="00870087"/>
    <w:rsid w:val="00870349"/>
    <w:rsid w:val="008703B1"/>
    <w:rsid w:val="0087067C"/>
    <w:rsid w:val="00870F2B"/>
    <w:rsid w:val="0087118E"/>
    <w:rsid w:val="008711BE"/>
    <w:rsid w:val="00871A40"/>
    <w:rsid w:val="00872011"/>
    <w:rsid w:val="008721CD"/>
    <w:rsid w:val="008725DB"/>
    <w:rsid w:val="00873065"/>
    <w:rsid w:val="008730F8"/>
    <w:rsid w:val="008732F9"/>
    <w:rsid w:val="008733A8"/>
    <w:rsid w:val="008735B0"/>
    <w:rsid w:val="00873B9A"/>
    <w:rsid w:val="00873B9F"/>
    <w:rsid w:val="008746F3"/>
    <w:rsid w:val="008747D4"/>
    <w:rsid w:val="00874E7E"/>
    <w:rsid w:val="0087510B"/>
    <w:rsid w:val="0087542F"/>
    <w:rsid w:val="008755B1"/>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7C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2EC8"/>
    <w:rsid w:val="008D3BA0"/>
    <w:rsid w:val="008D3C00"/>
    <w:rsid w:val="008D3DE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823"/>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3D8"/>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4D7"/>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8"/>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076"/>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09D6"/>
    <w:rsid w:val="00960A8E"/>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A7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CED"/>
    <w:rsid w:val="00987F64"/>
    <w:rsid w:val="0099028B"/>
    <w:rsid w:val="00990421"/>
    <w:rsid w:val="00990536"/>
    <w:rsid w:val="00990636"/>
    <w:rsid w:val="00990C4F"/>
    <w:rsid w:val="00990FDE"/>
    <w:rsid w:val="009910D4"/>
    <w:rsid w:val="00991154"/>
    <w:rsid w:val="0099120E"/>
    <w:rsid w:val="0099150F"/>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0D1"/>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9FE"/>
    <w:rsid w:val="009E4BE9"/>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082"/>
    <w:rsid w:val="00A125B5"/>
    <w:rsid w:val="00A12656"/>
    <w:rsid w:val="00A12ADF"/>
    <w:rsid w:val="00A12AFD"/>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58F"/>
    <w:rsid w:val="00A26740"/>
    <w:rsid w:val="00A26D67"/>
    <w:rsid w:val="00A271BE"/>
    <w:rsid w:val="00A27863"/>
    <w:rsid w:val="00A30261"/>
    <w:rsid w:val="00A30766"/>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71A"/>
    <w:rsid w:val="00A558A8"/>
    <w:rsid w:val="00A5594C"/>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43A"/>
    <w:rsid w:val="00A93711"/>
    <w:rsid w:val="00A9430B"/>
    <w:rsid w:val="00A9434C"/>
    <w:rsid w:val="00A945B8"/>
    <w:rsid w:val="00A95664"/>
    <w:rsid w:val="00A95A4A"/>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B98"/>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0D9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555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01E"/>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6D5A"/>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8F4"/>
    <w:rsid w:val="00B16A53"/>
    <w:rsid w:val="00B16E8B"/>
    <w:rsid w:val="00B173C2"/>
    <w:rsid w:val="00B17B7D"/>
    <w:rsid w:val="00B17C5C"/>
    <w:rsid w:val="00B17D58"/>
    <w:rsid w:val="00B205B8"/>
    <w:rsid w:val="00B20926"/>
    <w:rsid w:val="00B20E05"/>
    <w:rsid w:val="00B21317"/>
    <w:rsid w:val="00B21AD4"/>
    <w:rsid w:val="00B22121"/>
    <w:rsid w:val="00B22128"/>
    <w:rsid w:val="00B222B6"/>
    <w:rsid w:val="00B2241B"/>
    <w:rsid w:val="00B229E5"/>
    <w:rsid w:val="00B22AE5"/>
    <w:rsid w:val="00B22AF5"/>
    <w:rsid w:val="00B23014"/>
    <w:rsid w:val="00B230B3"/>
    <w:rsid w:val="00B237A5"/>
    <w:rsid w:val="00B23CD5"/>
    <w:rsid w:val="00B2443E"/>
    <w:rsid w:val="00B24863"/>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9D7"/>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AA7"/>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3A2B"/>
    <w:rsid w:val="00B64161"/>
    <w:rsid w:val="00B6421B"/>
    <w:rsid w:val="00B64415"/>
    <w:rsid w:val="00B64AAD"/>
    <w:rsid w:val="00B64B06"/>
    <w:rsid w:val="00B64D7A"/>
    <w:rsid w:val="00B651B3"/>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719"/>
    <w:rsid w:val="00B84BC6"/>
    <w:rsid w:val="00B84DEE"/>
    <w:rsid w:val="00B8527A"/>
    <w:rsid w:val="00B852E6"/>
    <w:rsid w:val="00B85CAE"/>
    <w:rsid w:val="00B86164"/>
    <w:rsid w:val="00B8673A"/>
    <w:rsid w:val="00B86C7F"/>
    <w:rsid w:val="00B86D23"/>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40F"/>
    <w:rsid w:val="00BA1B1A"/>
    <w:rsid w:val="00BA1E6F"/>
    <w:rsid w:val="00BA215B"/>
    <w:rsid w:val="00BA24B0"/>
    <w:rsid w:val="00BA2D62"/>
    <w:rsid w:val="00BA2F84"/>
    <w:rsid w:val="00BA3155"/>
    <w:rsid w:val="00BA32B5"/>
    <w:rsid w:val="00BA35F4"/>
    <w:rsid w:val="00BA406D"/>
    <w:rsid w:val="00BA53DC"/>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75F"/>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4EA5"/>
    <w:rsid w:val="00BC53D8"/>
    <w:rsid w:val="00BC5950"/>
    <w:rsid w:val="00BC5A34"/>
    <w:rsid w:val="00BC5AE0"/>
    <w:rsid w:val="00BC5F80"/>
    <w:rsid w:val="00BC628F"/>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3A19"/>
    <w:rsid w:val="00BD4084"/>
    <w:rsid w:val="00BD4495"/>
    <w:rsid w:val="00BD46AC"/>
    <w:rsid w:val="00BD4909"/>
    <w:rsid w:val="00BD51B5"/>
    <w:rsid w:val="00BD5750"/>
    <w:rsid w:val="00BD5FA3"/>
    <w:rsid w:val="00BD5FD7"/>
    <w:rsid w:val="00BD6EC1"/>
    <w:rsid w:val="00BD71BB"/>
    <w:rsid w:val="00BD7278"/>
    <w:rsid w:val="00BE07CC"/>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0F01"/>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6D2"/>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2E23"/>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286"/>
    <w:rsid w:val="00C2274C"/>
    <w:rsid w:val="00C23E42"/>
    <w:rsid w:val="00C23FC0"/>
    <w:rsid w:val="00C2423C"/>
    <w:rsid w:val="00C24E4F"/>
    <w:rsid w:val="00C25093"/>
    <w:rsid w:val="00C251D1"/>
    <w:rsid w:val="00C252B5"/>
    <w:rsid w:val="00C253DD"/>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030"/>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961ED"/>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4AA"/>
    <w:rsid w:val="00CA7900"/>
    <w:rsid w:val="00CA7F83"/>
    <w:rsid w:val="00CA7FE6"/>
    <w:rsid w:val="00CB0E44"/>
    <w:rsid w:val="00CB1283"/>
    <w:rsid w:val="00CB12D9"/>
    <w:rsid w:val="00CB156E"/>
    <w:rsid w:val="00CB1768"/>
    <w:rsid w:val="00CB1899"/>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E7D9A"/>
    <w:rsid w:val="00CF0205"/>
    <w:rsid w:val="00CF0540"/>
    <w:rsid w:val="00CF084F"/>
    <w:rsid w:val="00CF1272"/>
    <w:rsid w:val="00CF1432"/>
    <w:rsid w:val="00CF1B36"/>
    <w:rsid w:val="00CF1B6B"/>
    <w:rsid w:val="00CF1C4E"/>
    <w:rsid w:val="00CF1FC2"/>
    <w:rsid w:val="00CF21D6"/>
    <w:rsid w:val="00CF31A4"/>
    <w:rsid w:val="00CF3543"/>
    <w:rsid w:val="00CF3961"/>
    <w:rsid w:val="00CF4006"/>
    <w:rsid w:val="00CF4AE5"/>
    <w:rsid w:val="00CF500B"/>
    <w:rsid w:val="00CF51EA"/>
    <w:rsid w:val="00CF52FF"/>
    <w:rsid w:val="00CF5361"/>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C9A"/>
    <w:rsid w:val="00D03ECB"/>
    <w:rsid w:val="00D03FAC"/>
    <w:rsid w:val="00D04158"/>
    <w:rsid w:val="00D04527"/>
    <w:rsid w:val="00D0453D"/>
    <w:rsid w:val="00D046AF"/>
    <w:rsid w:val="00D05491"/>
    <w:rsid w:val="00D057A6"/>
    <w:rsid w:val="00D10809"/>
    <w:rsid w:val="00D120CB"/>
    <w:rsid w:val="00D127E9"/>
    <w:rsid w:val="00D129C7"/>
    <w:rsid w:val="00D1327C"/>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5E8"/>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CA9"/>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321"/>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8DE"/>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439"/>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D10"/>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64ED"/>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27D"/>
    <w:rsid w:val="00DD64DE"/>
    <w:rsid w:val="00DD64E0"/>
    <w:rsid w:val="00DD6560"/>
    <w:rsid w:val="00DD699C"/>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3D15"/>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1CC3"/>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2F3"/>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355"/>
    <w:rsid w:val="00E047B8"/>
    <w:rsid w:val="00E04809"/>
    <w:rsid w:val="00E04955"/>
    <w:rsid w:val="00E04A7D"/>
    <w:rsid w:val="00E04D6D"/>
    <w:rsid w:val="00E0586F"/>
    <w:rsid w:val="00E05965"/>
    <w:rsid w:val="00E05FE7"/>
    <w:rsid w:val="00E06031"/>
    <w:rsid w:val="00E068CA"/>
    <w:rsid w:val="00E06B66"/>
    <w:rsid w:val="00E072BD"/>
    <w:rsid w:val="00E073D2"/>
    <w:rsid w:val="00E0756D"/>
    <w:rsid w:val="00E078A1"/>
    <w:rsid w:val="00E07AFD"/>
    <w:rsid w:val="00E07D62"/>
    <w:rsid w:val="00E07DD9"/>
    <w:rsid w:val="00E10919"/>
    <w:rsid w:val="00E1095E"/>
    <w:rsid w:val="00E1137A"/>
    <w:rsid w:val="00E113B7"/>
    <w:rsid w:val="00E11C55"/>
    <w:rsid w:val="00E12566"/>
    <w:rsid w:val="00E12651"/>
    <w:rsid w:val="00E12F65"/>
    <w:rsid w:val="00E131EF"/>
    <w:rsid w:val="00E13E25"/>
    <w:rsid w:val="00E145AA"/>
    <w:rsid w:val="00E148C5"/>
    <w:rsid w:val="00E14CCA"/>
    <w:rsid w:val="00E15692"/>
    <w:rsid w:val="00E157F1"/>
    <w:rsid w:val="00E15A2C"/>
    <w:rsid w:val="00E16188"/>
    <w:rsid w:val="00E161E7"/>
    <w:rsid w:val="00E1622D"/>
    <w:rsid w:val="00E165AB"/>
    <w:rsid w:val="00E16DC1"/>
    <w:rsid w:val="00E177DE"/>
    <w:rsid w:val="00E1788B"/>
    <w:rsid w:val="00E20470"/>
    <w:rsid w:val="00E2097B"/>
    <w:rsid w:val="00E20BD1"/>
    <w:rsid w:val="00E20D23"/>
    <w:rsid w:val="00E20F6F"/>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AB1"/>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560"/>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AC4"/>
    <w:rsid w:val="00EB4DD2"/>
    <w:rsid w:val="00EB5733"/>
    <w:rsid w:val="00EB5D84"/>
    <w:rsid w:val="00EB617F"/>
    <w:rsid w:val="00EB62DB"/>
    <w:rsid w:val="00EB6709"/>
    <w:rsid w:val="00EB6BAC"/>
    <w:rsid w:val="00EB6C13"/>
    <w:rsid w:val="00EB7558"/>
    <w:rsid w:val="00EB7676"/>
    <w:rsid w:val="00EB7754"/>
    <w:rsid w:val="00EB7F79"/>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329"/>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3E44"/>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AE5"/>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4D7C"/>
    <w:rsid w:val="00F24DB0"/>
    <w:rsid w:val="00F250D2"/>
    <w:rsid w:val="00F25279"/>
    <w:rsid w:val="00F253A6"/>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AA"/>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2D4F"/>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1DF6"/>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97D21"/>
    <w:rsid w:val="00FA02CF"/>
    <w:rsid w:val="00FA0495"/>
    <w:rsid w:val="00FA10A3"/>
    <w:rsid w:val="00FA1BA5"/>
    <w:rsid w:val="00FA1F60"/>
    <w:rsid w:val="00FA2011"/>
    <w:rsid w:val="00FA2172"/>
    <w:rsid w:val="00FA2184"/>
    <w:rsid w:val="00FA247F"/>
    <w:rsid w:val="00FA28CF"/>
    <w:rsid w:val="00FA2A2F"/>
    <w:rsid w:val="00FA2EEC"/>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00"/>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4E4"/>
    <w:rsid w:val="00FF0A6F"/>
    <w:rsid w:val="00FF0AAB"/>
    <w:rsid w:val="00FF0CB5"/>
    <w:rsid w:val="00FF0FA0"/>
    <w:rsid w:val="00FF19B6"/>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DE69BA2D-A863-4FFB-A53E-21F9F5D2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header" Target="header2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2.xml"/><Relationship Id="rId38" Type="http://schemas.openxmlformats.org/officeDocument/2006/relationships/chart" Target="charts/chart2.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chart" Target="charts/chart4.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5.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header" Target="header9.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hyperlink" Target="http://news.cau.edu.cn/upload/2005/caunews_20050711181514.jp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137622656"/>
        <c:axId val="137624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138877952"/>
        <c:axId val="138876032"/>
      </c:lineChart>
      <c:catAx>
        <c:axId val="137622656"/>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137624576"/>
        <c:crosses val="autoZero"/>
        <c:auto val="1"/>
        <c:lblAlgn val="ctr"/>
        <c:lblOffset val="100"/>
        <c:noMultiLvlLbl val="0"/>
      </c:catAx>
      <c:valAx>
        <c:axId val="137624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137622656"/>
        <c:crosses val="autoZero"/>
        <c:crossBetween val="between"/>
      </c:valAx>
      <c:valAx>
        <c:axId val="138876032"/>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138877952"/>
        <c:crosses val="max"/>
        <c:crossBetween val="between"/>
      </c:valAx>
      <c:catAx>
        <c:axId val="138877952"/>
        <c:scaling>
          <c:orientation val="minMax"/>
        </c:scaling>
        <c:delete val="1"/>
        <c:axPos val="b"/>
        <c:majorTickMark val="none"/>
        <c:minorTickMark val="none"/>
        <c:tickLblPos val="nextTo"/>
        <c:crossAx val="138876032"/>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78002944"/>
        <c:axId val="178005120"/>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78009216"/>
        <c:axId val="178007040"/>
      </c:scatterChart>
      <c:valAx>
        <c:axId val="178002944"/>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5120"/>
        <c:crosses val="autoZero"/>
        <c:crossBetween val="midCat"/>
        <c:majorUnit val="20"/>
      </c:valAx>
      <c:valAx>
        <c:axId val="178005120"/>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2944"/>
        <c:crosses val="autoZero"/>
        <c:crossBetween val="midCat"/>
        <c:majorUnit val="10"/>
      </c:valAx>
      <c:valAx>
        <c:axId val="17800704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09216"/>
        <c:crosses val="max"/>
        <c:crossBetween val="midCat"/>
      </c:valAx>
      <c:valAx>
        <c:axId val="178009216"/>
        <c:scaling>
          <c:orientation val="minMax"/>
        </c:scaling>
        <c:delete val="1"/>
        <c:axPos val="b"/>
        <c:majorTickMark val="out"/>
        <c:minorTickMark val="none"/>
        <c:tickLblPos val="nextTo"/>
        <c:crossAx val="178007040"/>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78052096"/>
        <c:axId val="17085760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70861696"/>
        <c:axId val="170859520"/>
      </c:scatterChart>
      <c:valAx>
        <c:axId val="178052096"/>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0857600"/>
        <c:crosses val="autoZero"/>
        <c:crossBetween val="midCat"/>
        <c:majorUnit val="5"/>
      </c:valAx>
      <c:valAx>
        <c:axId val="170857600"/>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052096"/>
        <c:crosses val="autoZero"/>
        <c:crossBetween val="midCat"/>
        <c:majorUnit val="20"/>
      </c:valAx>
      <c:valAx>
        <c:axId val="17085952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0861696"/>
        <c:crosses val="max"/>
        <c:crossBetween val="midCat"/>
      </c:valAx>
      <c:valAx>
        <c:axId val="170861696"/>
        <c:scaling>
          <c:orientation val="minMax"/>
        </c:scaling>
        <c:delete val="1"/>
        <c:axPos val="b"/>
        <c:numFmt formatCode="General" sourceLinked="1"/>
        <c:majorTickMark val="out"/>
        <c:minorTickMark val="none"/>
        <c:tickLblPos val="nextTo"/>
        <c:crossAx val="170859520"/>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78139136"/>
        <c:axId val="178141056"/>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78149248"/>
        <c:axId val="178147328"/>
      </c:scatterChart>
      <c:valAx>
        <c:axId val="1781391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41056"/>
        <c:crosses val="autoZero"/>
        <c:crossBetween val="midCat"/>
        <c:majorUnit val="10"/>
      </c:valAx>
      <c:valAx>
        <c:axId val="178141056"/>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39136"/>
        <c:crosses val="autoZero"/>
        <c:crossBetween val="midCat"/>
        <c:majorUnit val="25"/>
      </c:valAx>
      <c:valAx>
        <c:axId val="1781473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49248"/>
        <c:crosses val="max"/>
        <c:crossBetween val="midCat"/>
      </c:valAx>
      <c:valAx>
        <c:axId val="178149248"/>
        <c:scaling>
          <c:orientation val="minMax"/>
        </c:scaling>
        <c:delete val="1"/>
        <c:axPos val="b"/>
        <c:numFmt formatCode="General" sourceLinked="1"/>
        <c:majorTickMark val="out"/>
        <c:minorTickMark val="none"/>
        <c:tickLblPos val="nextTo"/>
        <c:crossAx val="1781473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78196864"/>
        <c:axId val="178198784"/>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78211072"/>
        <c:axId val="178209152"/>
      </c:scatterChart>
      <c:valAx>
        <c:axId val="178196864"/>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98784"/>
        <c:crosses val="autoZero"/>
        <c:crossBetween val="midCat"/>
        <c:majorUnit val="20"/>
      </c:valAx>
      <c:valAx>
        <c:axId val="178198784"/>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78196864"/>
        <c:crosses val="autoZero"/>
        <c:crossBetween val="midCat"/>
        <c:majorUnit val="30"/>
      </c:valAx>
      <c:valAx>
        <c:axId val="17820915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78211072"/>
        <c:crosses val="max"/>
        <c:crossBetween val="midCat"/>
      </c:valAx>
      <c:valAx>
        <c:axId val="178211072"/>
        <c:scaling>
          <c:orientation val="minMax"/>
        </c:scaling>
        <c:delete val="1"/>
        <c:axPos val="b"/>
        <c:numFmt formatCode="General" sourceLinked="1"/>
        <c:majorTickMark val="out"/>
        <c:minorTickMark val="none"/>
        <c:tickLblPos val="nextTo"/>
        <c:crossAx val="178209152"/>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79E90-78F2-476E-B139-DD428E7B0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64</Pages>
  <Words>8618</Words>
  <Characters>49129</Characters>
  <Application>Microsoft Office Word</Application>
  <DocSecurity>0</DocSecurity>
  <Lines>409</Lines>
  <Paragraphs>115</Paragraphs>
  <ScaleCrop>false</ScaleCrop>
  <Company>Microsoft</Company>
  <LinksUpToDate>false</LinksUpToDate>
  <CharactersWithSpaces>57632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曾 翠红</cp:lastModifiedBy>
  <cp:revision>9</cp:revision>
  <cp:lastPrinted>2012-12-31T17:34:00Z</cp:lastPrinted>
  <dcterms:created xsi:type="dcterms:W3CDTF">2019-05-15T01:15:00Z</dcterms:created>
  <dcterms:modified xsi:type="dcterms:W3CDTF">2019-05-18T03:18:00Z</dcterms:modified>
</cp:coreProperties>
</file>